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0B8A4" w14:textId="77777777" w:rsidR="005B470C" w:rsidRPr="005B470C" w:rsidRDefault="005B470C" w:rsidP="005B470C">
      <w:pPr>
        <w:spacing w:after="0" w:line="360" w:lineRule="auto"/>
        <w:rPr>
          <w:ins w:id="0" w:author="Φλούδα Χριστίνα" w:date="2018-02-01T12:17:00Z"/>
          <w:rFonts w:eastAsia="Times New Roman"/>
          <w:szCs w:val="24"/>
          <w:lang w:eastAsia="en-US"/>
        </w:rPr>
      </w:pPr>
      <w:bookmarkStart w:id="1" w:name="_GoBack"/>
      <w:bookmarkEnd w:id="1"/>
      <w:ins w:id="2" w:author="Φλούδα Χριστίνα" w:date="2018-02-01T12:17:00Z">
        <w:r w:rsidRPr="005B470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3782B31" w14:textId="77777777" w:rsidR="005B470C" w:rsidRPr="005B470C" w:rsidRDefault="005B470C" w:rsidP="005B470C">
      <w:pPr>
        <w:spacing w:after="0" w:line="360" w:lineRule="auto"/>
        <w:rPr>
          <w:ins w:id="3" w:author="Φλούδα Χριστίνα" w:date="2018-02-01T12:17:00Z"/>
          <w:rFonts w:eastAsia="Times New Roman"/>
          <w:szCs w:val="24"/>
          <w:lang w:eastAsia="en-US"/>
        </w:rPr>
      </w:pPr>
    </w:p>
    <w:p w14:paraId="241DD8CF" w14:textId="77777777" w:rsidR="005B470C" w:rsidRPr="005B470C" w:rsidRDefault="005B470C" w:rsidP="005B470C">
      <w:pPr>
        <w:spacing w:after="0" w:line="360" w:lineRule="auto"/>
        <w:rPr>
          <w:ins w:id="4" w:author="Φλούδα Χριστίνα" w:date="2018-02-01T12:17:00Z"/>
          <w:rFonts w:eastAsia="Times New Roman"/>
          <w:szCs w:val="24"/>
          <w:lang w:eastAsia="en-US"/>
        </w:rPr>
      </w:pPr>
      <w:ins w:id="5" w:author="Φλούδα Χριστίνα" w:date="2018-02-01T12:17:00Z">
        <w:r w:rsidRPr="005B470C">
          <w:rPr>
            <w:rFonts w:eastAsia="Times New Roman"/>
            <w:szCs w:val="24"/>
            <w:lang w:eastAsia="en-US"/>
          </w:rPr>
          <w:t>ΠΙΝΑΚΑΣ ΠΕΡΙΕΧΟΜΕΝΩΝ</w:t>
        </w:r>
      </w:ins>
    </w:p>
    <w:p w14:paraId="28134728" w14:textId="77777777" w:rsidR="005B470C" w:rsidRPr="005B470C" w:rsidRDefault="005B470C" w:rsidP="005B470C">
      <w:pPr>
        <w:spacing w:after="0" w:line="360" w:lineRule="auto"/>
        <w:rPr>
          <w:ins w:id="6" w:author="Φλούδα Χριστίνα" w:date="2018-02-01T12:17:00Z"/>
          <w:rFonts w:eastAsia="Times New Roman"/>
          <w:szCs w:val="24"/>
          <w:lang w:eastAsia="en-US"/>
        </w:rPr>
      </w:pPr>
      <w:ins w:id="7" w:author="Φλούδα Χριστίνα" w:date="2018-02-01T12:17:00Z">
        <w:r w:rsidRPr="005B470C">
          <w:rPr>
            <w:rFonts w:eastAsia="Times New Roman"/>
            <w:szCs w:val="24"/>
            <w:lang w:eastAsia="en-US"/>
          </w:rPr>
          <w:t xml:space="preserve">ΙΖ’ ΠΕΡΙΟΔΟΣ </w:t>
        </w:r>
      </w:ins>
    </w:p>
    <w:p w14:paraId="069D87BA" w14:textId="77777777" w:rsidR="005B470C" w:rsidRPr="005B470C" w:rsidRDefault="005B470C" w:rsidP="005B470C">
      <w:pPr>
        <w:spacing w:after="0" w:line="360" w:lineRule="auto"/>
        <w:rPr>
          <w:ins w:id="8" w:author="Φλούδα Χριστίνα" w:date="2018-02-01T12:17:00Z"/>
          <w:rFonts w:eastAsia="Times New Roman"/>
          <w:szCs w:val="24"/>
          <w:lang w:eastAsia="en-US"/>
        </w:rPr>
      </w:pPr>
      <w:ins w:id="9" w:author="Φλούδα Χριστίνα" w:date="2018-02-01T12:17:00Z">
        <w:r w:rsidRPr="005B470C">
          <w:rPr>
            <w:rFonts w:eastAsia="Times New Roman"/>
            <w:szCs w:val="24"/>
            <w:lang w:eastAsia="en-US"/>
          </w:rPr>
          <w:t>ΠΡΟΕΔΡΕΥΟΜΕΝΗΣ ΚΟΙΝΟΒΟΥΛΕΥΤΙΚΗΣ ΔΗΜΟΚΡΑΤΙΑΣ</w:t>
        </w:r>
      </w:ins>
    </w:p>
    <w:p w14:paraId="646C94E7" w14:textId="77777777" w:rsidR="005B470C" w:rsidRPr="005B470C" w:rsidRDefault="005B470C" w:rsidP="005B470C">
      <w:pPr>
        <w:spacing w:after="0" w:line="360" w:lineRule="auto"/>
        <w:rPr>
          <w:ins w:id="10" w:author="Φλούδα Χριστίνα" w:date="2018-02-01T12:17:00Z"/>
          <w:rFonts w:eastAsia="Times New Roman"/>
          <w:szCs w:val="24"/>
          <w:lang w:eastAsia="en-US"/>
        </w:rPr>
      </w:pPr>
      <w:ins w:id="11" w:author="Φλούδα Χριστίνα" w:date="2018-02-01T12:17:00Z">
        <w:r w:rsidRPr="005B470C">
          <w:rPr>
            <w:rFonts w:eastAsia="Times New Roman"/>
            <w:szCs w:val="24"/>
            <w:lang w:eastAsia="en-US"/>
          </w:rPr>
          <w:t>ΣΥΝΟΔΟΣ Γ΄</w:t>
        </w:r>
      </w:ins>
    </w:p>
    <w:p w14:paraId="349953CF" w14:textId="77777777" w:rsidR="005B470C" w:rsidRPr="005B470C" w:rsidRDefault="005B470C" w:rsidP="005B470C">
      <w:pPr>
        <w:spacing w:after="0" w:line="360" w:lineRule="auto"/>
        <w:rPr>
          <w:ins w:id="12" w:author="Φλούδα Χριστίνα" w:date="2018-02-01T12:17:00Z"/>
          <w:rFonts w:eastAsia="Times New Roman"/>
          <w:szCs w:val="24"/>
          <w:lang w:eastAsia="en-US"/>
        </w:rPr>
      </w:pPr>
    </w:p>
    <w:p w14:paraId="793109A2" w14:textId="77777777" w:rsidR="005B470C" w:rsidRPr="005B470C" w:rsidRDefault="005B470C" w:rsidP="005B470C">
      <w:pPr>
        <w:spacing w:after="0" w:line="360" w:lineRule="auto"/>
        <w:rPr>
          <w:ins w:id="13" w:author="Φλούδα Χριστίνα" w:date="2018-02-01T12:17:00Z"/>
          <w:rFonts w:eastAsia="Times New Roman"/>
          <w:szCs w:val="24"/>
          <w:lang w:eastAsia="en-US"/>
        </w:rPr>
      </w:pPr>
      <w:ins w:id="14" w:author="Φλούδα Χριστίνα" w:date="2018-02-01T12:17:00Z">
        <w:r w:rsidRPr="005B470C">
          <w:rPr>
            <w:rFonts w:eastAsia="Times New Roman"/>
            <w:szCs w:val="24"/>
            <w:lang w:eastAsia="en-US"/>
          </w:rPr>
          <w:t>ΣΥΝΕΔΡΙΑΣΗ ΞΒ΄</w:t>
        </w:r>
      </w:ins>
    </w:p>
    <w:p w14:paraId="694B7918" w14:textId="77777777" w:rsidR="005B470C" w:rsidRPr="005B470C" w:rsidRDefault="005B470C" w:rsidP="005B470C">
      <w:pPr>
        <w:spacing w:after="0" w:line="360" w:lineRule="auto"/>
        <w:rPr>
          <w:ins w:id="15" w:author="Φλούδα Χριστίνα" w:date="2018-02-01T12:17:00Z"/>
          <w:rFonts w:eastAsia="Times New Roman"/>
          <w:szCs w:val="24"/>
          <w:lang w:eastAsia="en-US"/>
        </w:rPr>
      </w:pPr>
      <w:ins w:id="16" w:author="Φλούδα Χριστίνα" w:date="2018-02-01T12:17:00Z">
        <w:r w:rsidRPr="005B470C">
          <w:rPr>
            <w:rFonts w:eastAsia="Times New Roman"/>
            <w:szCs w:val="24"/>
            <w:lang w:eastAsia="en-US"/>
          </w:rPr>
          <w:t>Πέμπτη  25 Ιανουαρίου 2018</w:t>
        </w:r>
      </w:ins>
    </w:p>
    <w:p w14:paraId="0F7187A1" w14:textId="77777777" w:rsidR="005B470C" w:rsidRPr="005B470C" w:rsidRDefault="005B470C" w:rsidP="005B470C">
      <w:pPr>
        <w:spacing w:after="0" w:line="360" w:lineRule="auto"/>
        <w:rPr>
          <w:ins w:id="17" w:author="Φλούδα Χριστίνα" w:date="2018-02-01T12:17:00Z"/>
          <w:rFonts w:eastAsia="Times New Roman"/>
          <w:szCs w:val="24"/>
          <w:lang w:eastAsia="en-US"/>
        </w:rPr>
      </w:pPr>
    </w:p>
    <w:p w14:paraId="116CF346" w14:textId="77777777" w:rsidR="005B470C" w:rsidRPr="005B470C" w:rsidRDefault="005B470C" w:rsidP="005B470C">
      <w:pPr>
        <w:spacing w:after="0" w:line="360" w:lineRule="auto"/>
        <w:rPr>
          <w:ins w:id="18" w:author="Φλούδα Χριστίνα" w:date="2018-02-01T12:17:00Z"/>
          <w:rFonts w:eastAsia="Times New Roman"/>
          <w:szCs w:val="24"/>
          <w:lang w:eastAsia="en-US"/>
        </w:rPr>
      </w:pPr>
      <w:ins w:id="19" w:author="Φλούδα Χριστίνα" w:date="2018-02-01T12:17:00Z">
        <w:r w:rsidRPr="005B470C">
          <w:rPr>
            <w:rFonts w:eastAsia="Times New Roman"/>
            <w:szCs w:val="24"/>
            <w:lang w:eastAsia="en-US"/>
          </w:rPr>
          <w:t>ΘΕΜΑΤΑ</w:t>
        </w:r>
      </w:ins>
    </w:p>
    <w:p w14:paraId="1BBD785C" w14:textId="77777777" w:rsidR="005B470C" w:rsidRPr="005B470C" w:rsidRDefault="005B470C" w:rsidP="005B470C">
      <w:pPr>
        <w:spacing w:after="0" w:line="360" w:lineRule="auto"/>
        <w:rPr>
          <w:ins w:id="20" w:author="Φλούδα Χριστίνα" w:date="2018-02-01T12:17:00Z"/>
          <w:rFonts w:eastAsia="Times New Roman"/>
          <w:szCs w:val="24"/>
          <w:lang w:eastAsia="en-US"/>
        </w:rPr>
      </w:pPr>
      <w:ins w:id="21" w:author="Φλούδα Χριστίνα" w:date="2018-02-01T12:17:00Z">
        <w:r w:rsidRPr="005B470C">
          <w:rPr>
            <w:rFonts w:eastAsia="Times New Roman"/>
            <w:szCs w:val="24"/>
            <w:lang w:eastAsia="en-US"/>
          </w:rPr>
          <w:t xml:space="preserve"> </w:t>
        </w:r>
        <w:r w:rsidRPr="005B470C">
          <w:rPr>
            <w:rFonts w:eastAsia="Times New Roman"/>
            <w:szCs w:val="24"/>
            <w:lang w:eastAsia="en-US"/>
          </w:rPr>
          <w:br/>
          <w:t xml:space="preserve">Α. ΕΙΔΙΚΑ ΘΕΜΑΤΑ </w:t>
        </w:r>
        <w:r w:rsidRPr="005B470C">
          <w:rPr>
            <w:rFonts w:eastAsia="Times New Roman"/>
            <w:szCs w:val="24"/>
            <w:lang w:eastAsia="en-US"/>
          </w:rPr>
          <w:br/>
          <w:t xml:space="preserve">1. Επικύρωση Πρακτικών, σελ. </w:t>
        </w:r>
        <w:r w:rsidRPr="005B470C">
          <w:rPr>
            <w:rFonts w:eastAsia="Times New Roman"/>
            <w:szCs w:val="24"/>
            <w:lang w:eastAsia="en-US"/>
          </w:rPr>
          <w:br/>
          <w:t xml:space="preserve">2.  Άδεια απουσίας των Βουλευτών κ.κ. Κ. Κουκοδήμου και Ε. Θραψανιώτη, σελ. </w:t>
        </w:r>
        <w:r w:rsidRPr="005B470C">
          <w:rPr>
            <w:rFonts w:eastAsia="Times New Roman"/>
            <w:szCs w:val="24"/>
            <w:lang w:eastAsia="en-US"/>
          </w:rPr>
          <w:br/>
          <w:t xml:space="preserve">3. Ανακοινώνεται η υπ’ αριθμόν 1290/893, από 25 Ιανουαρίου 2018, απόφαση του Προέδρου της Βουλής, με την οποία  συγκροτήθηκαν οι προβλεπόμενες από το άρθρο 46 του Κανονισμού της Βουλής, Επιτροπές Οικονομικών της Βουλής και Βιβλιοθήκης της Βουλής για τη Γ’  Σύνοδο της ΙΖ’  Βουλευτικής Περιόδου, σελ. </w:t>
        </w:r>
        <w:r w:rsidRPr="005B470C">
          <w:rPr>
            <w:rFonts w:eastAsia="Times New Roman"/>
            <w:szCs w:val="24"/>
            <w:lang w:eastAsia="en-US"/>
          </w:rPr>
          <w:br/>
          <w:t xml:space="preserve">4. Επί διαδικαστικού θέματος, σελ. </w:t>
        </w:r>
        <w:r w:rsidRPr="005B470C">
          <w:rPr>
            <w:rFonts w:eastAsia="Times New Roman"/>
            <w:szCs w:val="24"/>
            <w:lang w:eastAsia="en-US"/>
          </w:rPr>
          <w:br/>
          <w:t xml:space="preserve">5. Αναφορά στο θέμα της ονομασίας των Σκοπίων, σελ. </w:t>
        </w:r>
        <w:r w:rsidRPr="005B470C">
          <w:rPr>
            <w:rFonts w:eastAsia="Times New Roman"/>
            <w:szCs w:val="24"/>
            <w:lang w:eastAsia="en-US"/>
          </w:rPr>
          <w:br/>
          <w:t xml:space="preserve"> </w:t>
        </w:r>
        <w:r w:rsidRPr="005B470C">
          <w:rPr>
            <w:rFonts w:eastAsia="Times New Roman"/>
            <w:szCs w:val="24"/>
            <w:lang w:eastAsia="en-US"/>
          </w:rPr>
          <w:br/>
          <w:t xml:space="preserve">Β. ΚΟΙΝΟΒΟΥΛΕΥΤΙΚΟΣ ΕΛΕΓΧΟΣ </w:t>
        </w:r>
        <w:r w:rsidRPr="005B470C">
          <w:rPr>
            <w:rFonts w:eastAsia="Times New Roman"/>
            <w:szCs w:val="24"/>
            <w:lang w:eastAsia="en-US"/>
          </w:rPr>
          <w:br/>
          <w:t xml:space="preserve">1. Ανακοίνωση αναφορών, σελ. </w:t>
        </w:r>
        <w:r w:rsidRPr="005B470C">
          <w:rPr>
            <w:rFonts w:eastAsia="Times New Roman"/>
            <w:szCs w:val="24"/>
            <w:lang w:eastAsia="en-US"/>
          </w:rPr>
          <w:br/>
          <w:t xml:space="preserve">2. Ανακοίνωση του δελτίου επικαίρων ερωτήσεων της Παρασκευής 26 Ιανουαρίου 2018, σελ. </w:t>
        </w:r>
        <w:r w:rsidRPr="005B470C">
          <w:rPr>
            <w:rFonts w:eastAsia="Times New Roman"/>
            <w:szCs w:val="24"/>
            <w:lang w:eastAsia="en-US"/>
          </w:rPr>
          <w:br/>
          <w:t>3. Συζήτηση επικαίρων ερωτήσεων:</w:t>
        </w:r>
        <w:r w:rsidRPr="005B470C">
          <w:rPr>
            <w:rFonts w:eastAsia="Times New Roman"/>
            <w:szCs w:val="24"/>
            <w:lang w:eastAsia="en-US"/>
          </w:rPr>
          <w:br/>
          <w:t xml:space="preserve">    α) Προς την Υπουργό Πολιτισμού και Αθλητισμού, με θέμα: « Έγκριση προτάσεων, πορεία χρηματοδοτήσεων, χρονοδιάγραμμα εργασιών για τα νέα έργα συντήρησης, αποκατάστασης και ανάδειξης πολιτισμικών μνημείων στο νομό Σάμου. Σχεδιασμός βιώσιμης αξιοποίησης», σελ. </w:t>
        </w:r>
        <w:r w:rsidRPr="005B470C">
          <w:rPr>
            <w:rFonts w:eastAsia="Times New Roman"/>
            <w:szCs w:val="24"/>
            <w:lang w:eastAsia="en-US"/>
          </w:rPr>
          <w:br/>
          <w:t xml:space="preserve">    β) Προς την Υπουργό Διοικητικής Ανασυγκρότησης:</w:t>
        </w:r>
        <w:r w:rsidRPr="005B470C">
          <w:rPr>
            <w:rFonts w:eastAsia="Times New Roman"/>
            <w:szCs w:val="24"/>
            <w:lang w:eastAsia="en-US"/>
          </w:rPr>
          <w:br/>
          <w:t xml:space="preserve">        i. με θέμα: «Αποτελέσματα αξιολόγησης δημοσίων υπαλλήλων», σελ. </w:t>
        </w:r>
        <w:r w:rsidRPr="005B470C">
          <w:rPr>
            <w:rFonts w:eastAsia="Times New Roman"/>
            <w:szCs w:val="24"/>
            <w:lang w:eastAsia="en-US"/>
          </w:rPr>
          <w:br/>
          <w:t xml:space="preserve">        ii. με θέμα: «Πότε θα εφαρμοστεί η ψηφιακή υπογραφή;», σελ. </w:t>
        </w:r>
        <w:r w:rsidRPr="005B470C">
          <w:rPr>
            <w:rFonts w:eastAsia="Times New Roman"/>
            <w:szCs w:val="24"/>
            <w:lang w:eastAsia="en-US"/>
          </w:rPr>
          <w:br/>
          <w:t xml:space="preserve">    γ) Προς τον Υπουργό Εργασίας, Κοινωνικής Ασφάλισης και Κοινωνικής Αλληλεγγύης, με θέμα: «Θα ασχοληθείτε επιτέλους με το πρόβλημα των χιλιάδων συμπολιτών μας που δεν συνταξιοδοτούνται λόγω οφειλών;», σελ. </w:t>
        </w:r>
        <w:r w:rsidRPr="005B470C">
          <w:rPr>
            <w:rFonts w:eastAsia="Times New Roman"/>
            <w:szCs w:val="24"/>
            <w:lang w:eastAsia="en-US"/>
          </w:rPr>
          <w:br/>
          <w:t xml:space="preserve">    δ) Προς τον Υπουργό Αγροτικής Ανάπτυξης και Τροφίμων:</w:t>
        </w:r>
        <w:r w:rsidRPr="005B470C">
          <w:rPr>
            <w:rFonts w:eastAsia="Times New Roman"/>
            <w:szCs w:val="24"/>
            <w:lang w:eastAsia="en-US"/>
          </w:rPr>
          <w:br/>
          <w:t xml:space="preserve">        i. με θέμα: «Εγγειοβελτιωτικά έργα Περιφερειακής Ενότητας Καστοριάς», σελ. </w:t>
        </w:r>
        <w:r w:rsidRPr="005B470C">
          <w:rPr>
            <w:rFonts w:eastAsia="Times New Roman"/>
            <w:szCs w:val="24"/>
            <w:lang w:eastAsia="en-US"/>
          </w:rPr>
          <w:br/>
          <w:t xml:space="preserve">        ii. με θέμα: «Αποζημιώσεις των αγροτών της Αργολίδας για τις ζημιές από χαλαζοπτώσεις», σελ. </w:t>
        </w:r>
        <w:r w:rsidRPr="005B470C">
          <w:rPr>
            <w:rFonts w:eastAsia="Times New Roman"/>
            <w:szCs w:val="24"/>
            <w:lang w:eastAsia="en-US"/>
          </w:rPr>
          <w:br/>
          <w:t xml:space="preserve">        iii. σχετικά με την αναβάθμιση της γεωργικής εκπαίδευσης στην Ελλάδα, σελ. </w:t>
        </w:r>
        <w:r w:rsidRPr="005B470C">
          <w:rPr>
            <w:rFonts w:eastAsia="Times New Roman"/>
            <w:szCs w:val="24"/>
            <w:lang w:eastAsia="en-US"/>
          </w:rPr>
          <w:br/>
          <w:t xml:space="preserve">        iv. με θέμα: «Ανομβρία και ελλείψεις στις υποδομές άρδευσης μειώνουν δραματικά το εισόδημα των ελαιοκαλλιεργητών», σελ. </w:t>
        </w:r>
        <w:r w:rsidRPr="005B470C">
          <w:rPr>
            <w:rFonts w:eastAsia="Times New Roman"/>
            <w:szCs w:val="24"/>
            <w:lang w:eastAsia="en-US"/>
          </w:rPr>
          <w:br/>
          <w:t xml:space="preserve">    ε) Προς τον Υπουργό Υποδομών και Μεταφορών, με θέμα: «Νέα εισιτήρια μετακίνησης με τα Μέσα Μαζικής Μεταφοράς Athena Ticket ταλαιπωρία δικαιούχων μειωμένου εισιτηρίου», σελ. </w:t>
        </w:r>
        <w:r w:rsidRPr="005B470C">
          <w:rPr>
            <w:rFonts w:eastAsia="Times New Roman"/>
            <w:szCs w:val="24"/>
            <w:lang w:eastAsia="en-US"/>
          </w:rPr>
          <w:br/>
          <w:t xml:space="preserve"> </w:t>
        </w:r>
        <w:r w:rsidRPr="005B470C">
          <w:rPr>
            <w:rFonts w:eastAsia="Times New Roman"/>
            <w:szCs w:val="24"/>
            <w:lang w:eastAsia="en-US"/>
          </w:rPr>
          <w:br/>
          <w:t xml:space="preserve">Γ. ΝΟΜΟΘΕΤΙΚΗ ΕΡΓΑΣΙΑ </w:t>
        </w:r>
        <w:r w:rsidRPr="005B470C">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Οικονομικών: «Αγορές χρηματοπιστωτικών μέσων και άλλες διατάξεις», σελ. </w:t>
        </w:r>
        <w:r w:rsidRPr="005B470C">
          <w:rPr>
            <w:rFonts w:eastAsia="Times New Roman"/>
            <w:szCs w:val="24"/>
            <w:lang w:eastAsia="en-US"/>
          </w:rPr>
          <w:br/>
          <w:t>2. Κατάθεση Εκθέσεων Διαρκών Επιτροπών:</w:t>
        </w:r>
        <w:r w:rsidRPr="005B470C">
          <w:rPr>
            <w:rFonts w:eastAsia="Times New Roman"/>
            <w:szCs w:val="24"/>
            <w:lang w:eastAsia="en-US"/>
          </w:rPr>
          <w:br/>
          <w:t xml:space="preserve">    α) Η Διαρκής Επιτροπή Κοινωνικών Υποθέσεων καταθέτει την έκθεσή της στο σχέδιο νόμου του Υπουργείου Υγείας: «Κύρωση της πράξης ολοκλήρωσης της σύμβασης δωρεάς Εθνικής Τράπεζας της Ελλάδας υπέρ του Ελληνικού Δημοσίου και το νομικό πρόσωπο δημοσίου δικαίου Γενικό Νοσοκομείο Αθηνών: «Ο Ευαγγελισμός-Οφθαλμιατρείο Αθηνών- Πολυκλινική»», σελ. </w:t>
        </w:r>
        <w:r w:rsidRPr="005B470C">
          <w:rPr>
            <w:rFonts w:eastAsia="Times New Roman"/>
            <w:szCs w:val="24"/>
            <w:lang w:eastAsia="en-US"/>
          </w:rPr>
          <w:br/>
          <w:t xml:space="preserve">    β) Η Διαρκής Επιτροπή Οικονομικών Υποθέσεων καταθέτει την έκθεσή της στο σχέδιο νόμου του Υπουργείου Οικονομικών: «Κύρωση του Τροποποιητικού Πρωτοκόλλου της συμφωνίας μεταξύ της Ευρωπαϊκής Κοινότητας και της Δημοκρατίας του Αγίου Μαρίνου που προβλέπει μέτρα ισοδύναμα με τα θεσπιζόμενα στην Οδηγία 2003/48/ΕΚ του Συμβουλίου για τη φορολόγηση των υπό μορφή τόκων εισοδημάτων από αποταμιεύσεις και των κοινών δηλώσεων των συμβαλλομένων μερών και διατάξεις εφαρμογής»», σελ. </w:t>
        </w:r>
        <w:r w:rsidRPr="005B470C">
          <w:rPr>
            <w:rFonts w:eastAsia="Times New Roman"/>
            <w:szCs w:val="24"/>
            <w:lang w:eastAsia="en-US"/>
          </w:rPr>
          <w:br/>
          <w:t xml:space="preserve">    γ) Η Διαρκής Επιτροπή Οικονομικών Υποθέσεων καταθέτει την έκθεσή της στο σχέδιο νόμου του Υπουργείου Οικονομικών: «Κύρωση του Τροποποιητικού Πρωτοκόλλου της συμφωνίας μεταξύ της Ευρωπαϊκής Κοινότητας και του Πριγκιπάτου του Λιχτενστάιν που προβλέπει μέτρα ισοδύναμα με τα θεσπιζόμενα στην Οδηγία 2003/48/ΕΚ του Συμβουλίου για τη φορολόγηση των υπό μορφή τόκων εισοδημάτων από αποταμιεύσει και των κοινών δηλώσεων των συμβαλλομένων μερών και διατάξεις εφαρμογής», σελ. </w:t>
        </w:r>
        <w:r w:rsidRPr="005B470C">
          <w:rPr>
            <w:rFonts w:eastAsia="Times New Roman"/>
            <w:szCs w:val="24"/>
            <w:lang w:eastAsia="en-US"/>
          </w:rPr>
          <w:br/>
          <w:t xml:space="preserve"> </w:t>
        </w:r>
        <w:r w:rsidRPr="005B470C">
          <w:rPr>
            <w:rFonts w:eastAsia="Times New Roman"/>
            <w:szCs w:val="24"/>
            <w:lang w:eastAsia="en-US"/>
          </w:rPr>
          <w:br/>
          <w:t>ΠΡΟΕΔΡΕΥΟΝΤΕΣ</w:t>
        </w:r>
      </w:ins>
    </w:p>
    <w:p w14:paraId="4EBF102D" w14:textId="77777777" w:rsidR="005B470C" w:rsidRPr="005B470C" w:rsidRDefault="005B470C" w:rsidP="005B470C">
      <w:pPr>
        <w:spacing w:after="0" w:line="360" w:lineRule="auto"/>
        <w:rPr>
          <w:ins w:id="22" w:author="Φλούδα Χριστίνα" w:date="2018-02-01T12:17:00Z"/>
          <w:rFonts w:eastAsia="Times New Roman"/>
          <w:szCs w:val="24"/>
          <w:lang w:eastAsia="en-US"/>
        </w:rPr>
      </w:pPr>
    </w:p>
    <w:p w14:paraId="12DC7561" w14:textId="77777777" w:rsidR="005B470C" w:rsidRPr="005B470C" w:rsidRDefault="005B470C" w:rsidP="005B470C">
      <w:pPr>
        <w:spacing w:after="0" w:line="360" w:lineRule="auto"/>
        <w:rPr>
          <w:ins w:id="23" w:author="Φλούδα Χριστίνα" w:date="2018-02-01T12:17:00Z"/>
          <w:rFonts w:eastAsia="Times New Roman"/>
          <w:szCs w:val="24"/>
          <w:lang w:eastAsia="en-US"/>
        </w:rPr>
      </w:pPr>
      <w:ins w:id="24" w:author="Φλούδα Χριστίνα" w:date="2018-02-01T12:17:00Z">
        <w:r w:rsidRPr="005B470C">
          <w:rPr>
            <w:rFonts w:eastAsia="Times New Roman"/>
            <w:szCs w:val="24"/>
            <w:lang w:eastAsia="en-US"/>
          </w:rPr>
          <w:t>ΒΑΡΕΜΕΝΟΣ Γ. , σελ.</w:t>
        </w:r>
        <w:r w:rsidRPr="005B470C">
          <w:rPr>
            <w:rFonts w:eastAsia="Times New Roman"/>
            <w:szCs w:val="24"/>
            <w:lang w:eastAsia="en-US"/>
          </w:rPr>
          <w:br/>
          <w:t>ΚΑΚΛΑΜΑΝΗΣ Ν. , σελ.</w:t>
        </w:r>
        <w:r w:rsidRPr="005B470C">
          <w:rPr>
            <w:rFonts w:eastAsia="Times New Roman"/>
            <w:szCs w:val="24"/>
            <w:lang w:eastAsia="en-US"/>
          </w:rPr>
          <w:br/>
          <w:t>ΛΑΜΠΡΟΥΛΗΣ Γ. , σελ.</w:t>
        </w:r>
        <w:r w:rsidRPr="005B470C">
          <w:rPr>
            <w:rFonts w:eastAsia="Times New Roman"/>
            <w:szCs w:val="24"/>
            <w:lang w:eastAsia="en-US"/>
          </w:rPr>
          <w:br/>
          <w:t>ΛΥΚΟΥΔΗΣ Σ. , σελ.</w:t>
        </w:r>
        <w:r w:rsidRPr="005B470C">
          <w:rPr>
            <w:rFonts w:eastAsia="Times New Roman"/>
            <w:szCs w:val="24"/>
            <w:lang w:eastAsia="en-US"/>
          </w:rPr>
          <w:br/>
          <w:t xml:space="preserve"> </w:t>
        </w:r>
        <w:r w:rsidRPr="005B470C">
          <w:rPr>
            <w:rFonts w:eastAsia="Times New Roman"/>
            <w:szCs w:val="24"/>
            <w:lang w:eastAsia="en-US"/>
          </w:rPr>
          <w:br/>
        </w:r>
      </w:ins>
    </w:p>
    <w:p w14:paraId="2E8FB459" w14:textId="77777777" w:rsidR="005B470C" w:rsidRPr="005B470C" w:rsidRDefault="005B470C" w:rsidP="005B470C">
      <w:pPr>
        <w:spacing w:after="0" w:line="360" w:lineRule="auto"/>
        <w:rPr>
          <w:ins w:id="25" w:author="Φλούδα Χριστίνα" w:date="2018-02-01T12:17:00Z"/>
          <w:rFonts w:eastAsia="Times New Roman"/>
          <w:szCs w:val="24"/>
          <w:lang w:eastAsia="en-US"/>
        </w:rPr>
      </w:pPr>
      <w:ins w:id="26" w:author="Φλούδα Χριστίνα" w:date="2018-02-01T12:17:00Z">
        <w:r w:rsidRPr="005B470C">
          <w:rPr>
            <w:rFonts w:eastAsia="Times New Roman"/>
            <w:szCs w:val="24"/>
            <w:lang w:eastAsia="en-US"/>
          </w:rPr>
          <w:t>ΟΜΙΛΗΤΕΣ</w:t>
        </w:r>
      </w:ins>
    </w:p>
    <w:p w14:paraId="4A2C6237" w14:textId="5A069751" w:rsidR="005B470C" w:rsidRDefault="005B470C" w:rsidP="005B470C">
      <w:pPr>
        <w:spacing w:line="600" w:lineRule="auto"/>
        <w:ind w:firstLine="720"/>
        <w:jc w:val="center"/>
        <w:rPr>
          <w:ins w:id="27" w:author="Φλούδα Χριστίνα" w:date="2018-02-01T12:17:00Z"/>
          <w:rFonts w:eastAsia="Times New Roman"/>
          <w:szCs w:val="24"/>
        </w:rPr>
      </w:pPr>
      <w:ins w:id="28" w:author="Φλούδα Χριστίνα" w:date="2018-02-01T12:17:00Z">
        <w:r w:rsidRPr="005B470C">
          <w:rPr>
            <w:rFonts w:eastAsia="Times New Roman"/>
            <w:szCs w:val="24"/>
            <w:lang w:eastAsia="en-US"/>
          </w:rPr>
          <w:br/>
          <w:t>Α. Επί διαδικαστικού θέματος:</w:t>
        </w:r>
        <w:r w:rsidRPr="005B470C">
          <w:rPr>
            <w:rFonts w:eastAsia="Times New Roman"/>
            <w:szCs w:val="24"/>
            <w:lang w:eastAsia="en-US"/>
          </w:rPr>
          <w:br/>
          <w:t>ΒΑΡΕΜΕΝΟΣ Γ. , σελ.</w:t>
        </w:r>
        <w:r w:rsidRPr="005B470C">
          <w:rPr>
            <w:rFonts w:eastAsia="Times New Roman"/>
            <w:szCs w:val="24"/>
            <w:lang w:eastAsia="en-US"/>
          </w:rPr>
          <w:br/>
          <w:t>ΔΕΝΔΙΑΣ Ν. , σελ.</w:t>
        </w:r>
        <w:r w:rsidRPr="005B470C">
          <w:rPr>
            <w:rFonts w:eastAsia="Times New Roman"/>
            <w:szCs w:val="24"/>
            <w:lang w:eastAsia="en-US"/>
          </w:rPr>
          <w:br/>
          <w:t>ΚΑΚΛΑΜΑΝΗΣ Ν. , σελ.</w:t>
        </w:r>
        <w:r w:rsidRPr="005B470C">
          <w:rPr>
            <w:rFonts w:eastAsia="Times New Roman"/>
            <w:szCs w:val="24"/>
            <w:lang w:eastAsia="en-US"/>
          </w:rPr>
          <w:br/>
          <w:t>ΚΕΦΑΛΙΔΟΥ Χ. , σελ.</w:t>
        </w:r>
        <w:r w:rsidRPr="005B470C">
          <w:rPr>
            <w:rFonts w:eastAsia="Times New Roman"/>
            <w:szCs w:val="24"/>
            <w:lang w:eastAsia="en-US"/>
          </w:rPr>
          <w:br/>
          <w:t>ΚΟΥΤΣΟΥΚΟΣ Γ. , σελ.</w:t>
        </w:r>
        <w:r w:rsidRPr="005B470C">
          <w:rPr>
            <w:rFonts w:eastAsia="Times New Roman"/>
            <w:szCs w:val="24"/>
            <w:lang w:eastAsia="en-US"/>
          </w:rPr>
          <w:br/>
          <w:t>ΚΥΡΙΑΖΙΔΗΣ Δ. , σελ.</w:t>
        </w:r>
        <w:r w:rsidRPr="005B470C">
          <w:rPr>
            <w:rFonts w:eastAsia="Times New Roman"/>
            <w:szCs w:val="24"/>
            <w:lang w:eastAsia="en-US"/>
          </w:rPr>
          <w:br/>
          <w:t>ΛΑΜΠΡΟΥΛΗΣ Γ. , σελ.</w:t>
        </w:r>
        <w:r w:rsidRPr="005B470C">
          <w:rPr>
            <w:rFonts w:eastAsia="Times New Roman"/>
            <w:szCs w:val="24"/>
            <w:lang w:eastAsia="en-US"/>
          </w:rPr>
          <w:br/>
          <w:t>ΛΥΚΟΥΔΗΣ Σ. , σελ.</w:t>
        </w:r>
        <w:r w:rsidRPr="005B470C">
          <w:rPr>
            <w:rFonts w:eastAsia="Times New Roman"/>
            <w:szCs w:val="24"/>
            <w:lang w:eastAsia="en-US"/>
          </w:rPr>
          <w:br/>
          <w:t>ΠΑΠΑΝΑΤΣΙΟΥ Α. , σελ.</w:t>
        </w:r>
        <w:r w:rsidRPr="005B470C">
          <w:rPr>
            <w:rFonts w:eastAsia="Times New Roman"/>
            <w:szCs w:val="24"/>
            <w:lang w:eastAsia="en-US"/>
          </w:rPr>
          <w:br/>
          <w:t>ΠΑΥΛΙΔΗΣ Κ. , σελ.</w:t>
        </w:r>
        <w:r w:rsidRPr="005B470C">
          <w:rPr>
            <w:rFonts w:eastAsia="Times New Roman"/>
            <w:szCs w:val="24"/>
            <w:lang w:eastAsia="en-US"/>
          </w:rPr>
          <w:br/>
          <w:t>ΦΟΡΤΣΑΚΗΣ Θ. , σελ.</w:t>
        </w:r>
        <w:r w:rsidRPr="005B470C">
          <w:rPr>
            <w:rFonts w:eastAsia="Times New Roman"/>
            <w:szCs w:val="24"/>
            <w:lang w:eastAsia="en-US"/>
          </w:rPr>
          <w:br/>
        </w:r>
        <w:r w:rsidRPr="005B470C">
          <w:rPr>
            <w:rFonts w:eastAsia="Times New Roman"/>
            <w:szCs w:val="24"/>
            <w:lang w:eastAsia="en-US"/>
          </w:rPr>
          <w:br/>
          <w:t>Β. Επί της αναφοράς στο θέμα της ονομασίας των Σκοπίων:</w:t>
        </w:r>
        <w:r w:rsidRPr="005B470C">
          <w:rPr>
            <w:rFonts w:eastAsia="Times New Roman"/>
            <w:szCs w:val="24"/>
            <w:lang w:eastAsia="en-US"/>
          </w:rPr>
          <w:br/>
          <w:t>ΜΑΝΤΑΣ Χ. , σελ.</w:t>
        </w:r>
        <w:r w:rsidRPr="005B470C">
          <w:rPr>
            <w:rFonts w:eastAsia="Times New Roman"/>
            <w:szCs w:val="24"/>
            <w:lang w:eastAsia="en-US"/>
          </w:rPr>
          <w:br/>
          <w:t>ΠΑΝΑΓΙΩΤΑΡΟΣ Η. , σελ.</w:t>
        </w:r>
        <w:r w:rsidRPr="005B470C">
          <w:rPr>
            <w:rFonts w:eastAsia="Times New Roman"/>
            <w:szCs w:val="24"/>
            <w:lang w:eastAsia="en-US"/>
          </w:rPr>
          <w:br/>
          <w:t>ΠΑΥΛΙΔΗΣ Κ. , σελ.</w:t>
        </w:r>
        <w:r w:rsidRPr="005B470C">
          <w:rPr>
            <w:rFonts w:eastAsia="Times New Roman"/>
            <w:szCs w:val="24"/>
            <w:lang w:eastAsia="en-US"/>
          </w:rPr>
          <w:br/>
          <w:t>ΦΟΡΤΣΑΚΗΣ Θ. , σελ.</w:t>
        </w:r>
        <w:r w:rsidRPr="005B470C">
          <w:rPr>
            <w:rFonts w:eastAsia="Times New Roman"/>
            <w:szCs w:val="24"/>
            <w:lang w:eastAsia="en-US"/>
          </w:rPr>
          <w:br/>
        </w:r>
        <w:r w:rsidRPr="005B470C">
          <w:rPr>
            <w:rFonts w:eastAsia="Times New Roman"/>
            <w:szCs w:val="24"/>
            <w:lang w:eastAsia="en-US"/>
          </w:rPr>
          <w:br/>
          <w:t>Γ. Επί των επικαίρων ερωτήσεων:</w:t>
        </w:r>
        <w:r w:rsidRPr="005B470C">
          <w:rPr>
            <w:rFonts w:eastAsia="Times New Roman"/>
            <w:szCs w:val="24"/>
            <w:lang w:eastAsia="en-US"/>
          </w:rPr>
          <w:br/>
          <w:t>ΑΝΤΩΝΙΟΥ Μ. , σελ.</w:t>
        </w:r>
        <w:r w:rsidRPr="005B470C">
          <w:rPr>
            <w:rFonts w:eastAsia="Times New Roman"/>
            <w:szCs w:val="24"/>
            <w:lang w:eastAsia="en-US"/>
          </w:rPr>
          <w:br/>
          <w:t>ΑΠΟΣΤΟΛΟΥ Ε. , σελ.</w:t>
        </w:r>
        <w:r w:rsidRPr="005B470C">
          <w:rPr>
            <w:rFonts w:eastAsia="Times New Roman"/>
            <w:szCs w:val="24"/>
            <w:lang w:eastAsia="en-US"/>
          </w:rPr>
          <w:br/>
          <w:t>ΓΕΡΟΒΑΣΙΛΗ  Ό. , σελ.</w:t>
        </w:r>
        <w:r w:rsidRPr="005B470C">
          <w:rPr>
            <w:rFonts w:eastAsia="Times New Roman"/>
            <w:szCs w:val="24"/>
            <w:lang w:eastAsia="en-US"/>
          </w:rPr>
          <w:br/>
          <w:t>ΓΕΩΡΓΑΝΤΑΣ Γ. , σελ.</w:t>
        </w:r>
        <w:r w:rsidRPr="005B470C">
          <w:rPr>
            <w:rFonts w:eastAsia="Times New Roman"/>
            <w:szCs w:val="24"/>
            <w:lang w:eastAsia="en-US"/>
          </w:rPr>
          <w:br/>
          <w:t>ΚΑΣΑΠΙΔΗΣ Γ. , σελ.</w:t>
        </w:r>
        <w:r w:rsidRPr="005B470C">
          <w:rPr>
            <w:rFonts w:eastAsia="Times New Roman"/>
            <w:szCs w:val="24"/>
            <w:lang w:eastAsia="en-US"/>
          </w:rPr>
          <w:br/>
          <w:t>ΚΕΓΚΕΡΟΓΛΟΥ Β. , σελ.</w:t>
        </w:r>
        <w:r w:rsidRPr="005B470C">
          <w:rPr>
            <w:rFonts w:eastAsia="Times New Roman"/>
            <w:szCs w:val="24"/>
            <w:lang w:eastAsia="en-US"/>
          </w:rPr>
          <w:br/>
          <w:t>ΚΕΦΑΛΙΔΟΥ Χ. , σελ.</w:t>
        </w:r>
        <w:r w:rsidRPr="005B470C">
          <w:rPr>
            <w:rFonts w:eastAsia="Times New Roman"/>
            <w:szCs w:val="24"/>
            <w:lang w:eastAsia="en-US"/>
          </w:rPr>
          <w:br/>
          <w:t>ΚΟΝΙΟΡΔΟΥ Λ. , σελ.</w:t>
        </w:r>
        <w:r w:rsidRPr="005B470C">
          <w:rPr>
            <w:rFonts w:eastAsia="Times New Roman"/>
            <w:szCs w:val="24"/>
            <w:lang w:eastAsia="en-US"/>
          </w:rPr>
          <w:br/>
          <w:t>ΜΑΝΙΑΤΗΣ Ι. , σελ.</w:t>
        </w:r>
        <w:r w:rsidRPr="005B470C">
          <w:rPr>
            <w:rFonts w:eastAsia="Times New Roman"/>
            <w:szCs w:val="24"/>
            <w:lang w:eastAsia="en-US"/>
          </w:rPr>
          <w:br/>
          <w:t>ΜΠΑΡΓΙΩΤΑΣ Κ. , σελ.</w:t>
        </w:r>
        <w:r w:rsidRPr="005B470C">
          <w:rPr>
            <w:rFonts w:eastAsia="Times New Roman"/>
            <w:szCs w:val="24"/>
            <w:lang w:eastAsia="en-US"/>
          </w:rPr>
          <w:br/>
          <w:t>ΠΕΤΡΟΠΟΥΛΟΣ Α. , σελ.</w:t>
        </w:r>
        <w:r w:rsidRPr="005B470C">
          <w:rPr>
            <w:rFonts w:eastAsia="Times New Roman"/>
            <w:szCs w:val="24"/>
            <w:lang w:eastAsia="en-US"/>
          </w:rPr>
          <w:br/>
          <w:t>ΣΕΒΑΣΤΑΚΗΣ Δ. , σελ.</w:t>
        </w:r>
        <w:r w:rsidRPr="005B470C">
          <w:rPr>
            <w:rFonts w:eastAsia="Times New Roman"/>
            <w:szCs w:val="24"/>
            <w:lang w:eastAsia="en-US"/>
          </w:rPr>
          <w:br/>
          <w:t>ΣΠΙΡΤΖΗΣ Χ. , σελ.</w:t>
        </w:r>
        <w:r w:rsidRPr="005B470C">
          <w:rPr>
            <w:rFonts w:eastAsia="Times New Roman"/>
            <w:szCs w:val="24"/>
            <w:lang w:eastAsia="en-US"/>
          </w:rPr>
          <w:br/>
          <w:t>ΣΤΥΛΙΟΣ Γ. , σελ.</w:t>
        </w:r>
        <w:r w:rsidRPr="005B470C">
          <w:rPr>
            <w:rFonts w:eastAsia="Times New Roman"/>
            <w:szCs w:val="24"/>
            <w:lang w:eastAsia="en-US"/>
          </w:rPr>
          <w:br/>
        </w:r>
        <w:r w:rsidRPr="005B470C">
          <w:rPr>
            <w:rFonts w:eastAsia="Times New Roman"/>
            <w:szCs w:val="24"/>
            <w:lang w:eastAsia="en-US"/>
          </w:rPr>
          <w:br/>
          <w:t>Δ. Επί του σχεδίου νόμου του Υπουργείου Οικονομικών:</w:t>
        </w:r>
        <w:r w:rsidRPr="005B470C">
          <w:rPr>
            <w:rFonts w:eastAsia="Times New Roman"/>
            <w:szCs w:val="24"/>
            <w:lang w:eastAsia="en-US"/>
          </w:rPr>
          <w:br/>
          <w:t>ΑΘΑΝΑΣΙΟΥ Χ. , σελ.</w:t>
        </w:r>
        <w:r w:rsidRPr="005B470C">
          <w:rPr>
            <w:rFonts w:eastAsia="Times New Roman"/>
            <w:szCs w:val="24"/>
            <w:lang w:eastAsia="en-US"/>
          </w:rPr>
          <w:br/>
          <w:t>ΑΜΥΡΑΣ Γ. , σελ.</w:t>
        </w:r>
        <w:r w:rsidRPr="005B470C">
          <w:rPr>
            <w:rFonts w:eastAsia="Times New Roman"/>
            <w:szCs w:val="24"/>
            <w:lang w:eastAsia="en-US"/>
          </w:rPr>
          <w:br/>
          <w:t>ΒΑΡΔΑΛΗΣ Α. , σελ.</w:t>
        </w:r>
        <w:r w:rsidRPr="005B470C">
          <w:rPr>
            <w:rFonts w:eastAsia="Times New Roman"/>
            <w:szCs w:val="24"/>
            <w:lang w:eastAsia="en-US"/>
          </w:rPr>
          <w:br/>
          <w:t>ΔΑΝΕΛΛΗΣ Σ. , σελ.</w:t>
        </w:r>
        <w:r w:rsidRPr="005B470C">
          <w:rPr>
            <w:rFonts w:eastAsia="Times New Roman"/>
            <w:szCs w:val="24"/>
            <w:lang w:eastAsia="en-US"/>
          </w:rPr>
          <w:br/>
          <w:t>ΔΕΝΔΙΑΣ Ν. , σελ.</w:t>
        </w:r>
        <w:r w:rsidRPr="005B470C">
          <w:rPr>
            <w:rFonts w:eastAsia="Times New Roman"/>
            <w:szCs w:val="24"/>
            <w:lang w:eastAsia="en-US"/>
          </w:rPr>
          <w:br/>
          <w:t>ΘΕΟΧΑΡΗΣ Θ. , σελ.</w:t>
        </w:r>
        <w:r w:rsidRPr="005B470C">
          <w:rPr>
            <w:rFonts w:eastAsia="Times New Roman"/>
            <w:szCs w:val="24"/>
            <w:lang w:eastAsia="en-US"/>
          </w:rPr>
          <w:br/>
          <w:t>ΚΑΒΑΔΕΛΛΑΣ Δ. , σελ.</w:t>
        </w:r>
        <w:r w:rsidRPr="005B470C">
          <w:rPr>
            <w:rFonts w:eastAsia="Times New Roman"/>
            <w:szCs w:val="24"/>
            <w:lang w:eastAsia="en-US"/>
          </w:rPr>
          <w:br/>
          <w:t>ΚΑΡΑΚΩΣΤΑΣ Ε. , σελ.</w:t>
        </w:r>
        <w:r w:rsidRPr="005B470C">
          <w:rPr>
            <w:rFonts w:eastAsia="Times New Roman"/>
            <w:szCs w:val="24"/>
            <w:lang w:eastAsia="en-US"/>
          </w:rPr>
          <w:br/>
          <w:t>ΚΑΡΡΑΣ Γ. , σελ.</w:t>
        </w:r>
        <w:r w:rsidRPr="005B470C">
          <w:rPr>
            <w:rFonts w:eastAsia="Times New Roman"/>
            <w:szCs w:val="24"/>
            <w:lang w:eastAsia="en-US"/>
          </w:rPr>
          <w:br/>
          <w:t>ΚΑΤΣΙΚΗΣ Κ. , σελ.</w:t>
        </w:r>
        <w:r w:rsidRPr="005B470C">
          <w:rPr>
            <w:rFonts w:eastAsia="Times New Roman"/>
            <w:szCs w:val="24"/>
            <w:lang w:eastAsia="en-US"/>
          </w:rPr>
          <w:br/>
          <w:t>ΚΟΝΙΟΡΔΟΥ Λ. , σελ.</w:t>
        </w:r>
        <w:r w:rsidRPr="005B470C">
          <w:rPr>
            <w:rFonts w:eastAsia="Times New Roman"/>
            <w:szCs w:val="24"/>
            <w:lang w:eastAsia="en-US"/>
          </w:rPr>
          <w:br/>
          <w:t>ΚΟΥΤΣΟΥΚΟΣ Γ. , σελ.</w:t>
        </w:r>
        <w:r w:rsidRPr="005B470C">
          <w:rPr>
            <w:rFonts w:eastAsia="Times New Roman"/>
            <w:szCs w:val="24"/>
            <w:lang w:eastAsia="en-US"/>
          </w:rPr>
          <w:br/>
          <w:t>ΛΟΒΕΡΔΟΣ Α. , σελ.</w:t>
        </w:r>
        <w:r w:rsidRPr="005B470C">
          <w:rPr>
            <w:rFonts w:eastAsia="Times New Roman"/>
            <w:szCs w:val="24"/>
            <w:lang w:eastAsia="en-US"/>
          </w:rPr>
          <w:br/>
          <w:t>ΜΑΝΤΑΣ Χ. , σελ.</w:t>
        </w:r>
        <w:r w:rsidRPr="005B470C">
          <w:rPr>
            <w:rFonts w:eastAsia="Times New Roman"/>
            <w:szCs w:val="24"/>
            <w:lang w:eastAsia="en-US"/>
          </w:rPr>
          <w:br/>
          <w:t>ΜΑΡΔΑΣ Δ. , σελ.</w:t>
        </w:r>
        <w:r w:rsidRPr="005B470C">
          <w:rPr>
            <w:rFonts w:eastAsia="Times New Roman"/>
            <w:szCs w:val="24"/>
            <w:lang w:eastAsia="en-US"/>
          </w:rPr>
          <w:br/>
          <w:t>ΜΕΓΑΛΟΜΥΣΤΑΚΑΣ Α. , σελ.</w:t>
        </w:r>
        <w:r w:rsidRPr="005B470C">
          <w:rPr>
            <w:rFonts w:eastAsia="Times New Roman"/>
            <w:szCs w:val="24"/>
            <w:lang w:eastAsia="en-US"/>
          </w:rPr>
          <w:br/>
          <w:t>ΜΙΧΕΛΟΓΙΑΝΝΑΚΗΣ Ι. , σελ.</w:t>
        </w:r>
        <w:r w:rsidRPr="005B470C">
          <w:rPr>
            <w:rFonts w:eastAsia="Times New Roman"/>
            <w:szCs w:val="24"/>
            <w:lang w:eastAsia="en-US"/>
          </w:rPr>
          <w:br/>
          <w:t>ΠΑΝΑΓΙΩΤΑΡΟΣ Η. , σελ.</w:t>
        </w:r>
        <w:r w:rsidRPr="005B470C">
          <w:rPr>
            <w:rFonts w:eastAsia="Times New Roman"/>
            <w:szCs w:val="24"/>
            <w:lang w:eastAsia="en-US"/>
          </w:rPr>
          <w:br/>
          <w:t>ΠΑΠΑΝΑΤΣΙΟΥ Α. , σελ.</w:t>
        </w:r>
        <w:r w:rsidRPr="005B470C">
          <w:rPr>
            <w:rFonts w:eastAsia="Times New Roman"/>
            <w:szCs w:val="24"/>
            <w:lang w:eastAsia="en-US"/>
          </w:rPr>
          <w:br/>
          <w:t>ΠΑΥΛΙΔΗΣ Κ. , σελ.</w:t>
        </w:r>
        <w:r w:rsidRPr="005B470C">
          <w:rPr>
            <w:rFonts w:eastAsia="Times New Roman"/>
            <w:szCs w:val="24"/>
            <w:lang w:eastAsia="en-US"/>
          </w:rPr>
          <w:br/>
          <w:t>ΡΑΠΤΗ Ε. , σελ.</w:t>
        </w:r>
        <w:r w:rsidRPr="005B470C">
          <w:rPr>
            <w:rFonts w:eastAsia="Times New Roman"/>
            <w:szCs w:val="24"/>
            <w:lang w:eastAsia="en-US"/>
          </w:rPr>
          <w:br/>
          <w:t>ΣΤΑΘΑΚΗΣ Γ. , σελ.</w:t>
        </w:r>
        <w:r w:rsidRPr="005B470C">
          <w:rPr>
            <w:rFonts w:eastAsia="Times New Roman"/>
            <w:szCs w:val="24"/>
            <w:lang w:eastAsia="en-US"/>
          </w:rPr>
          <w:br/>
          <w:t>ΦΟΡΤΣΑΚΗΣ Θ. , σελ.</w:t>
        </w:r>
        <w:r w:rsidRPr="005B470C">
          <w:rPr>
            <w:rFonts w:eastAsia="Times New Roman"/>
            <w:szCs w:val="24"/>
            <w:lang w:eastAsia="en-US"/>
          </w:rPr>
          <w:br/>
        </w:r>
        <w:r w:rsidRPr="005B470C">
          <w:rPr>
            <w:rFonts w:eastAsia="Times New Roman"/>
            <w:szCs w:val="24"/>
            <w:lang w:eastAsia="en-US"/>
          </w:rPr>
          <w:br/>
          <w:t>ΠΑΡΕΜΒΑΣΕΙΣ:</w:t>
        </w:r>
        <w:r w:rsidRPr="005B470C">
          <w:rPr>
            <w:rFonts w:eastAsia="Times New Roman"/>
            <w:szCs w:val="24"/>
            <w:lang w:eastAsia="en-US"/>
          </w:rPr>
          <w:br/>
          <w:t>ΚΑΚΛΑΜΑΝΗΣ Ν. , σελ.</w:t>
        </w:r>
        <w:r w:rsidRPr="005B470C">
          <w:rPr>
            <w:rFonts w:eastAsia="Times New Roman"/>
            <w:szCs w:val="24"/>
            <w:lang w:eastAsia="en-US"/>
          </w:rPr>
          <w:br/>
        </w:r>
      </w:ins>
    </w:p>
    <w:p w14:paraId="35AEE6B5" w14:textId="77777777" w:rsidR="00D5450D" w:rsidRDefault="005B470C">
      <w:pPr>
        <w:spacing w:line="600" w:lineRule="auto"/>
        <w:ind w:firstLine="720"/>
        <w:jc w:val="center"/>
        <w:rPr>
          <w:rFonts w:eastAsia="Times New Roman" w:cs="Times New Roman"/>
          <w:szCs w:val="24"/>
        </w:rPr>
      </w:pPr>
      <w:r>
        <w:rPr>
          <w:rFonts w:eastAsia="Times New Roman"/>
          <w:szCs w:val="24"/>
        </w:rPr>
        <w:t>ΠΡΑΚΤΙΚΑ ΒΟΥΛΗΣ</w:t>
      </w:r>
    </w:p>
    <w:p w14:paraId="35AEE6B6" w14:textId="77777777" w:rsidR="00D5450D" w:rsidRDefault="005B470C">
      <w:pPr>
        <w:spacing w:line="600" w:lineRule="auto"/>
        <w:ind w:firstLine="720"/>
        <w:jc w:val="center"/>
        <w:rPr>
          <w:rFonts w:eastAsia="Times New Roman" w:cs="Times New Roman"/>
          <w:szCs w:val="24"/>
        </w:rPr>
      </w:pPr>
      <w:r>
        <w:rPr>
          <w:rFonts w:eastAsia="Times New Roman"/>
          <w:szCs w:val="24"/>
        </w:rPr>
        <w:t>ΙΖ΄ ΠΕΡΙΟΔΟΣ</w:t>
      </w:r>
    </w:p>
    <w:p w14:paraId="35AEE6B7" w14:textId="77777777" w:rsidR="00D5450D" w:rsidRDefault="005B470C">
      <w:pPr>
        <w:spacing w:line="600" w:lineRule="auto"/>
        <w:ind w:firstLine="720"/>
        <w:jc w:val="center"/>
        <w:rPr>
          <w:rFonts w:eastAsia="Times New Roman" w:cs="Times New Roman"/>
          <w:szCs w:val="24"/>
        </w:rPr>
      </w:pPr>
      <w:r>
        <w:rPr>
          <w:rFonts w:eastAsia="Times New Roman"/>
          <w:szCs w:val="24"/>
        </w:rPr>
        <w:t>ΠΡΟΕΔΡΕΥΟΜΕΝΗΣ ΚΟΙΝΟΒΟΥΛΕΥΤΙΚΗΣ ΔΗΜΟΚΡΑΤΙΑΣ</w:t>
      </w:r>
    </w:p>
    <w:p w14:paraId="35AEE6B8" w14:textId="77777777" w:rsidR="00D5450D" w:rsidRDefault="005B470C">
      <w:pPr>
        <w:spacing w:line="600" w:lineRule="auto"/>
        <w:ind w:firstLine="720"/>
        <w:jc w:val="center"/>
        <w:rPr>
          <w:rFonts w:eastAsia="Times New Roman" w:cs="Times New Roman"/>
          <w:szCs w:val="24"/>
        </w:rPr>
      </w:pPr>
      <w:r>
        <w:rPr>
          <w:rFonts w:eastAsia="Times New Roman"/>
          <w:szCs w:val="24"/>
        </w:rPr>
        <w:t>ΣΥΝΟΔΟΣ Γ΄</w:t>
      </w:r>
    </w:p>
    <w:p w14:paraId="35AEE6B9" w14:textId="77777777" w:rsidR="00D5450D" w:rsidRDefault="005B470C">
      <w:pPr>
        <w:spacing w:line="600" w:lineRule="auto"/>
        <w:ind w:firstLine="720"/>
        <w:jc w:val="center"/>
        <w:rPr>
          <w:rFonts w:eastAsia="Times New Roman" w:cs="Times New Roman"/>
          <w:szCs w:val="24"/>
        </w:rPr>
      </w:pPr>
      <w:r>
        <w:rPr>
          <w:rFonts w:eastAsia="Times New Roman"/>
          <w:szCs w:val="24"/>
        </w:rPr>
        <w:t>ΣΥΝΕΔΡΙΑΣΗ ΞB΄</w:t>
      </w:r>
    </w:p>
    <w:p w14:paraId="35AEE6BA" w14:textId="77777777" w:rsidR="00D5450D" w:rsidRDefault="005B470C">
      <w:pPr>
        <w:spacing w:line="600" w:lineRule="auto"/>
        <w:ind w:firstLine="720"/>
        <w:jc w:val="center"/>
        <w:rPr>
          <w:rFonts w:eastAsia="Times New Roman" w:cs="Times New Roman"/>
          <w:szCs w:val="24"/>
        </w:rPr>
      </w:pPr>
      <w:r>
        <w:rPr>
          <w:rFonts w:eastAsia="Times New Roman"/>
          <w:szCs w:val="24"/>
        </w:rPr>
        <w:t>Πέμπτη 25 Ιανουαρίου 2018</w:t>
      </w:r>
    </w:p>
    <w:p w14:paraId="35AEE6BB" w14:textId="77777777" w:rsidR="00D5450D" w:rsidRDefault="005B470C">
      <w:pPr>
        <w:spacing w:line="600" w:lineRule="auto"/>
        <w:ind w:firstLine="720"/>
        <w:jc w:val="both"/>
        <w:rPr>
          <w:rFonts w:eastAsia="Times New Roman" w:cs="Times New Roman"/>
          <w:szCs w:val="24"/>
        </w:rPr>
      </w:pPr>
      <w:r>
        <w:rPr>
          <w:rFonts w:eastAsia="Times New Roman"/>
          <w:szCs w:val="24"/>
        </w:rPr>
        <w:t>Αθήνα, σήμερα στις 25 Ιανουαρίου 2018, ημέρα Πέμπτη και ώρα 9.35΄</w:t>
      </w:r>
      <w:r>
        <w:rPr>
          <w:rFonts w:eastAsia="Times New Roman"/>
          <w:szCs w:val="24"/>
        </w:rPr>
        <w:t>,</w:t>
      </w:r>
      <w:r>
        <w:rPr>
          <w:rFonts w:eastAsia="Times New Roman"/>
          <w:szCs w:val="24"/>
        </w:rPr>
        <w:t xml:space="preserve"> συνήλθε στην Αίθουσα της Γερουσίας η Βουλή σε ολομέλεια για να συνεδριάσει υπό την προεδρία του Β΄ Αντιπροέδρου αυτής κ. </w:t>
      </w:r>
      <w:r w:rsidRPr="00602F65">
        <w:rPr>
          <w:rFonts w:eastAsia="Times New Roman"/>
          <w:b/>
          <w:bCs/>
          <w:szCs w:val="24"/>
        </w:rPr>
        <w:t>ΓΕΩΡΓΙΟΥ ΒΑΡΕΜΕΝΟΥ</w:t>
      </w:r>
      <w:r>
        <w:rPr>
          <w:rFonts w:eastAsia="Times New Roman"/>
          <w:bCs/>
          <w:szCs w:val="24"/>
        </w:rPr>
        <w:t>.</w:t>
      </w:r>
      <w:r>
        <w:rPr>
          <w:rFonts w:eastAsia="Times New Roman"/>
          <w:szCs w:val="24"/>
        </w:rPr>
        <w:t xml:space="preserve"> </w:t>
      </w:r>
    </w:p>
    <w:p w14:paraId="35AEE6BC" w14:textId="77777777" w:rsidR="00D5450D" w:rsidRDefault="005B470C">
      <w:pPr>
        <w:spacing w:line="600" w:lineRule="auto"/>
        <w:ind w:firstLine="720"/>
        <w:jc w:val="both"/>
        <w:rPr>
          <w:rFonts w:eastAsia="Times New Roman"/>
          <w:szCs w:val="24"/>
        </w:rPr>
      </w:pPr>
      <w:r>
        <w:rPr>
          <w:rFonts w:eastAsia="Times New Roman"/>
          <w:b/>
          <w:bCs/>
          <w:shd w:val="clear" w:color="auto" w:fill="FFFFFF"/>
        </w:rPr>
        <w:lastRenderedPageBreak/>
        <w:t>ΠΡΟΕΔΡΕΥΩΝ (Γεώργιος Βαρεμένος):</w:t>
      </w:r>
      <w:r>
        <w:rPr>
          <w:rFonts w:eastAsia="Times New Roman"/>
          <w:b/>
          <w:bCs/>
          <w:szCs w:val="24"/>
        </w:rPr>
        <w:t xml:space="preserve"> </w:t>
      </w:r>
      <w:r>
        <w:rPr>
          <w:rFonts w:eastAsia="Times New Roman"/>
          <w:szCs w:val="24"/>
        </w:rPr>
        <w:t>Κυρίες και κύριοι συνάδελφοι, αρχίζει η συνεδρίαση.</w:t>
      </w:r>
    </w:p>
    <w:p w14:paraId="35AEE6BD" w14:textId="77777777" w:rsidR="00D5450D" w:rsidRDefault="005B470C">
      <w:pPr>
        <w:spacing w:line="600" w:lineRule="auto"/>
        <w:ind w:firstLine="720"/>
        <w:contextualSpacing/>
        <w:jc w:val="both"/>
        <w:rPr>
          <w:rFonts w:eastAsia="Times New Roman" w:cs="Times New Roman"/>
          <w:szCs w:val="24"/>
        </w:rPr>
      </w:pPr>
      <w:r>
        <w:rPr>
          <w:rFonts w:eastAsia="Times New Roman"/>
          <w:szCs w:val="24"/>
        </w:rPr>
        <w:t>(ΕΠΙΚΥΡΩΣΗ ΠΡΑΚΤΙΚΩΝ: Σύμφων</w:t>
      </w:r>
      <w:r>
        <w:rPr>
          <w:rFonts w:eastAsia="Times New Roman"/>
          <w:szCs w:val="24"/>
        </w:rPr>
        <w:t>α με την από 24</w:t>
      </w:r>
      <w:r>
        <w:rPr>
          <w:rFonts w:eastAsia="Times New Roman"/>
          <w:szCs w:val="24"/>
        </w:rPr>
        <w:t>-</w:t>
      </w:r>
      <w:r>
        <w:rPr>
          <w:rFonts w:eastAsia="Times New Roman"/>
          <w:szCs w:val="24"/>
        </w:rPr>
        <w:t>01</w:t>
      </w:r>
      <w:r>
        <w:rPr>
          <w:rFonts w:eastAsia="Times New Roman"/>
          <w:szCs w:val="24"/>
        </w:rPr>
        <w:t>-</w:t>
      </w:r>
      <w:r>
        <w:rPr>
          <w:rFonts w:eastAsia="Times New Roman"/>
          <w:szCs w:val="24"/>
        </w:rPr>
        <w:t xml:space="preserve">2018 εξουσιοδότηση του Σώματος επικυρώθηκαν με ευθύνη του Προεδρείου τα Πρακτικά της ΞΑ΄ </w:t>
      </w:r>
      <w:r>
        <w:rPr>
          <w:rFonts w:eastAsia="Times New Roman"/>
          <w:szCs w:val="24"/>
        </w:rPr>
        <w:t>συνεδρ</w:t>
      </w:r>
      <w:r>
        <w:rPr>
          <w:rFonts w:eastAsia="Times New Roman"/>
          <w:szCs w:val="24"/>
        </w:rPr>
        <w:t>ιάσεώς του</w:t>
      </w:r>
      <w:r>
        <w:rPr>
          <w:rFonts w:eastAsia="Times New Roman"/>
          <w:szCs w:val="24"/>
        </w:rPr>
        <w:t>, της Τετάρτης 24 Ιανουαρίου 2018, σε ό,τι αφορά την ψήφιση στο σύνολο του σχεδίου νόμου του Υπουργείου Εξωτερικών: «Κύρωση της Συμφ</w:t>
      </w:r>
      <w:r>
        <w:rPr>
          <w:rFonts w:eastAsia="Times New Roman"/>
          <w:szCs w:val="24"/>
        </w:rPr>
        <w:t xml:space="preserve">ωνίας Εμπορίου μεταξύ της Ευρωπαϊκής Ένωσης και των </w:t>
      </w:r>
      <w:r>
        <w:rPr>
          <w:rFonts w:eastAsia="Times New Roman"/>
          <w:szCs w:val="24"/>
        </w:rPr>
        <w:t xml:space="preserve">κρατών - μελών </w:t>
      </w:r>
      <w:r>
        <w:rPr>
          <w:rFonts w:eastAsia="Times New Roman"/>
          <w:szCs w:val="24"/>
        </w:rPr>
        <w:t xml:space="preserve">της, αφενός, και της Κολομβίας και του Περού, αφετέρου, μετά των συνημμένων </w:t>
      </w:r>
      <w:r>
        <w:rPr>
          <w:rFonts w:eastAsia="Times New Roman"/>
          <w:szCs w:val="24"/>
        </w:rPr>
        <w:t>σ</w:t>
      </w:r>
      <w:r>
        <w:rPr>
          <w:rFonts w:eastAsia="Times New Roman"/>
          <w:szCs w:val="24"/>
        </w:rPr>
        <w:t>ε</w:t>
      </w:r>
      <w:r>
        <w:rPr>
          <w:rFonts w:eastAsia="Times New Roman"/>
          <w:szCs w:val="24"/>
        </w:rPr>
        <w:t xml:space="preserve"> αυτήν Παραρτημάτων».)</w:t>
      </w:r>
    </w:p>
    <w:p w14:paraId="35AEE6BE" w14:textId="77777777" w:rsidR="00D5450D" w:rsidRDefault="005B470C">
      <w:pPr>
        <w:spacing w:line="600" w:lineRule="auto"/>
        <w:ind w:firstLine="720"/>
        <w:jc w:val="both"/>
        <w:rPr>
          <w:rFonts w:eastAsia="Times New Roman"/>
          <w:szCs w:val="24"/>
        </w:rPr>
      </w:pPr>
      <w:r>
        <w:rPr>
          <w:rFonts w:eastAsia="Times New Roman"/>
          <w:szCs w:val="24"/>
        </w:rPr>
        <w:t xml:space="preserve">Παρακαλείται </w:t>
      </w:r>
      <w:r>
        <w:rPr>
          <w:rFonts w:eastAsia="Times New Roman"/>
          <w:szCs w:val="24"/>
        </w:rPr>
        <w:t xml:space="preserve">η </w:t>
      </w:r>
      <w:r>
        <w:rPr>
          <w:rFonts w:eastAsia="Times New Roman"/>
          <w:szCs w:val="24"/>
        </w:rPr>
        <w:t xml:space="preserve">κυρία </w:t>
      </w:r>
      <w:r>
        <w:rPr>
          <w:rFonts w:eastAsia="Times New Roman"/>
          <w:szCs w:val="24"/>
        </w:rPr>
        <w:t xml:space="preserve">Γραμματέας να ανακοινώσει τις αναφορές προς το Σώμα. </w:t>
      </w:r>
    </w:p>
    <w:p w14:paraId="35AEE6BF" w14:textId="77777777" w:rsidR="00D5450D" w:rsidRDefault="005B470C">
      <w:pPr>
        <w:spacing w:line="600" w:lineRule="auto"/>
        <w:ind w:firstLine="720"/>
        <w:jc w:val="both"/>
        <w:rPr>
          <w:rFonts w:eastAsia="Times New Roman"/>
          <w:szCs w:val="24"/>
        </w:rPr>
      </w:pPr>
      <w:r>
        <w:rPr>
          <w:rFonts w:eastAsia="Times New Roman"/>
          <w:szCs w:val="24"/>
        </w:rPr>
        <w:lastRenderedPageBreak/>
        <w:t>(Ανακοινώνοντ</w:t>
      </w:r>
      <w:r>
        <w:rPr>
          <w:rFonts w:eastAsia="Times New Roman"/>
          <w:szCs w:val="24"/>
        </w:rPr>
        <w:t xml:space="preserve">αι προς το Σώμα από τη </w:t>
      </w:r>
      <w:r>
        <w:rPr>
          <w:rFonts w:eastAsia="Times New Roman"/>
          <w:szCs w:val="24"/>
        </w:rPr>
        <w:t xml:space="preserve">Γραμματέα της Βουλής </w:t>
      </w:r>
      <w:r>
        <w:rPr>
          <w:rFonts w:eastAsia="Times New Roman"/>
          <w:szCs w:val="24"/>
        </w:rPr>
        <w:t xml:space="preserve">κ. Χαρούλα (Χαρά) Κεφαλίδου, Βουλευτή Δράμας, τα ακόλουθα: </w:t>
      </w:r>
    </w:p>
    <w:p w14:paraId="35AEE6C0" w14:textId="77777777" w:rsidR="00D5450D" w:rsidRDefault="005B470C">
      <w:pPr>
        <w:spacing w:after="0" w:line="600" w:lineRule="auto"/>
        <w:ind w:firstLine="720"/>
        <w:contextualSpacing/>
        <w:jc w:val="both"/>
        <w:rPr>
          <w:rFonts w:eastAsia="Times New Roman"/>
          <w:szCs w:val="24"/>
        </w:rPr>
      </w:pPr>
      <w:r>
        <w:rPr>
          <w:rFonts w:eastAsia="Times New Roman"/>
          <w:szCs w:val="24"/>
        </w:rPr>
        <w:t>Α. ΚΑΤΑΘΕΣΗ ΑΝΑΦΟΡΩΝ</w:t>
      </w:r>
    </w:p>
    <w:p w14:paraId="35AEE6C1" w14:textId="77777777" w:rsidR="00D5450D" w:rsidRDefault="005B470C">
      <w:pPr>
        <w:spacing w:after="0" w:line="600" w:lineRule="auto"/>
        <w:ind w:firstLine="720"/>
        <w:contextualSpacing/>
        <w:jc w:val="center"/>
        <w:rPr>
          <w:rFonts w:eastAsia="Times New Roman"/>
          <w:color w:val="FF0000"/>
          <w:szCs w:val="24"/>
        </w:rPr>
      </w:pPr>
      <w:r w:rsidRPr="00737F30">
        <w:rPr>
          <w:rFonts w:eastAsia="Times New Roman"/>
          <w:color w:val="FF0000"/>
          <w:szCs w:val="24"/>
        </w:rPr>
        <w:t>(</w:t>
      </w:r>
      <w:r w:rsidRPr="00737F30">
        <w:rPr>
          <w:rFonts w:eastAsia="Times New Roman"/>
          <w:color w:val="FF0000"/>
          <w:szCs w:val="24"/>
        </w:rPr>
        <w:t>ΝΑ ΜΠΕΙ Η ΣΕΛΙΔΑ 2</w:t>
      </w:r>
      <w:r w:rsidRPr="00737F30">
        <w:rPr>
          <w:rFonts w:eastAsia="Times New Roman"/>
          <w:color w:val="FF0000"/>
          <w:szCs w:val="24"/>
          <w:vertAlign w:val="superscript"/>
        </w:rPr>
        <w:t>α</w:t>
      </w:r>
      <w:r w:rsidRPr="00737F30">
        <w:rPr>
          <w:rFonts w:eastAsia="Times New Roman"/>
          <w:color w:val="FF0000"/>
          <w:szCs w:val="24"/>
        </w:rPr>
        <w:t>)</w:t>
      </w:r>
    </w:p>
    <w:p w14:paraId="35AEE6C2" w14:textId="77777777" w:rsidR="00D5450D" w:rsidRDefault="005B470C">
      <w:pPr>
        <w:spacing w:after="0" w:line="600" w:lineRule="auto"/>
        <w:ind w:firstLine="720"/>
        <w:contextualSpacing/>
        <w:jc w:val="both"/>
        <w:rPr>
          <w:rFonts w:eastAsia="Times New Roman"/>
          <w:szCs w:val="24"/>
        </w:rPr>
      </w:pPr>
      <w:r>
        <w:rPr>
          <w:rFonts w:eastAsia="Times New Roman"/>
          <w:szCs w:val="24"/>
        </w:rPr>
        <w:t>Β.</w:t>
      </w:r>
      <w:r>
        <w:rPr>
          <w:rFonts w:eastAsia="Times New Roman"/>
          <w:szCs w:val="24"/>
        </w:rPr>
        <w:t xml:space="preserve"> ΑΠΑΝΤΗΣΕΙΣ ΥΠΟΥΡΓΩΝ ΣΕ ΕΡΩΤΗΣΕΙΣ ΒΟΥΛΕΥΤΩΝ</w:t>
      </w:r>
    </w:p>
    <w:p w14:paraId="35AEE6C3" w14:textId="77777777" w:rsidR="00D5450D" w:rsidRDefault="005B470C">
      <w:pPr>
        <w:spacing w:after="0" w:line="600" w:lineRule="auto"/>
        <w:ind w:firstLine="720"/>
        <w:contextualSpacing/>
        <w:jc w:val="center"/>
        <w:rPr>
          <w:rFonts w:eastAsia="Times New Roman"/>
          <w:color w:val="FF0000"/>
          <w:szCs w:val="24"/>
        </w:rPr>
      </w:pPr>
      <w:r w:rsidRPr="006B47F0">
        <w:rPr>
          <w:rFonts w:eastAsia="Times New Roman"/>
          <w:color w:val="FF0000"/>
          <w:szCs w:val="24"/>
        </w:rPr>
        <w:t>(ΝΑ ΜΠΕΙ Η ΣΕΛΙΔΑ 2β)</w:t>
      </w:r>
    </w:p>
    <w:p w14:paraId="35AEE6C4" w14:textId="77777777" w:rsidR="00D5450D" w:rsidRDefault="005B470C">
      <w:pPr>
        <w:spacing w:after="0" w:line="600" w:lineRule="auto"/>
        <w:ind w:firstLine="709"/>
        <w:contextualSpacing/>
        <w:jc w:val="center"/>
        <w:rPr>
          <w:rFonts w:eastAsiaTheme="minorHAnsi"/>
          <w:b/>
          <w:szCs w:val="24"/>
          <w:lang w:eastAsia="en-US"/>
        </w:rPr>
      </w:pPr>
      <w:r w:rsidRPr="000D6722">
        <w:rPr>
          <w:rFonts w:eastAsia="Times New Roman"/>
          <w:color w:val="FF0000"/>
          <w:szCs w:val="24"/>
        </w:rPr>
        <w:t>(ΑΛΛΑΓΗ ΣΕΛΙΔΑΣ ΛΟΓΩ ΑΛΛΑΓΗΣ ΘΕΜΑΤΟΣ)</w:t>
      </w:r>
    </w:p>
    <w:p w14:paraId="35AEE6C5" w14:textId="77777777" w:rsidR="00D5450D" w:rsidRDefault="005B470C">
      <w:pPr>
        <w:spacing w:after="0" w:line="600" w:lineRule="auto"/>
        <w:ind w:firstLine="720"/>
        <w:jc w:val="both"/>
        <w:rPr>
          <w:rFonts w:eastAsia="Times New Roman"/>
          <w:szCs w:val="24"/>
        </w:rPr>
      </w:pPr>
      <w:r>
        <w:rPr>
          <w:rFonts w:eastAsiaTheme="minorHAnsi"/>
          <w:b/>
          <w:szCs w:val="24"/>
          <w:lang w:eastAsia="en-US"/>
        </w:rPr>
        <w:t>ΠΡΟΕΔΡΕΥΩΝ (Γεώργιος Βαρεμένος):</w:t>
      </w:r>
      <w:r>
        <w:rPr>
          <w:rFonts w:eastAsiaTheme="minorHAnsi"/>
          <w:szCs w:val="24"/>
          <w:lang w:eastAsia="en-US"/>
        </w:rPr>
        <w:t xml:space="preserve"> </w:t>
      </w:r>
      <w:r>
        <w:rPr>
          <w:rFonts w:eastAsia="Times New Roman"/>
          <w:szCs w:val="24"/>
        </w:rPr>
        <w:t>Κυρίες και κύριοι συνάδελφοι, εισερχόμαστε στη συζήτηση των</w:t>
      </w:r>
    </w:p>
    <w:p w14:paraId="35AEE6C6" w14:textId="77777777" w:rsidR="00D5450D" w:rsidRDefault="005B470C">
      <w:pPr>
        <w:tabs>
          <w:tab w:val="left" w:pos="2820"/>
        </w:tabs>
        <w:spacing w:line="600" w:lineRule="auto"/>
        <w:ind w:firstLine="720"/>
        <w:jc w:val="center"/>
        <w:rPr>
          <w:rFonts w:eastAsia="Times New Roman"/>
          <w:b/>
          <w:szCs w:val="24"/>
        </w:rPr>
      </w:pPr>
      <w:r>
        <w:rPr>
          <w:rFonts w:eastAsia="Times New Roman"/>
          <w:b/>
          <w:szCs w:val="24"/>
        </w:rPr>
        <w:t>ΕΠΙΚΑΙΡΩΝ ΕΡΩΤΗΣΕΩΝ</w:t>
      </w:r>
    </w:p>
    <w:p w14:paraId="35AEE6C7" w14:textId="77777777" w:rsidR="00D5450D" w:rsidRDefault="005B470C">
      <w:pPr>
        <w:spacing w:after="0" w:line="600" w:lineRule="auto"/>
        <w:ind w:firstLine="720"/>
        <w:contextualSpacing/>
        <w:jc w:val="both"/>
        <w:rPr>
          <w:rFonts w:eastAsiaTheme="minorHAnsi"/>
          <w:szCs w:val="24"/>
          <w:lang w:eastAsia="en-US"/>
        </w:rPr>
      </w:pPr>
      <w:r>
        <w:rPr>
          <w:rFonts w:eastAsia="Times New Roman"/>
          <w:szCs w:val="24"/>
        </w:rPr>
        <w:t>Π</w:t>
      </w:r>
      <w:r>
        <w:rPr>
          <w:rFonts w:eastAsia="Times New Roman"/>
          <w:szCs w:val="24"/>
        </w:rPr>
        <w:t xml:space="preserve">ριν εισέλθουμε στη συζήτηση </w:t>
      </w:r>
      <w:r>
        <w:rPr>
          <w:rFonts w:eastAsia="Times New Roman"/>
          <w:szCs w:val="24"/>
        </w:rPr>
        <w:t xml:space="preserve">του σημερινού δελτίου </w:t>
      </w:r>
      <w:r>
        <w:rPr>
          <w:rFonts w:eastAsia="Times New Roman"/>
          <w:szCs w:val="24"/>
        </w:rPr>
        <w:t>τ</w:t>
      </w:r>
      <w:r>
        <w:rPr>
          <w:rFonts w:eastAsia="Times New Roman"/>
          <w:szCs w:val="24"/>
        </w:rPr>
        <w:t xml:space="preserve">ων επικαίρων ερωτήσεων επιτρέψτε μου </w:t>
      </w:r>
      <w:r>
        <w:rPr>
          <w:rFonts w:eastAsia="Times New Roman"/>
          <w:szCs w:val="24"/>
        </w:rPr>
        <w:t xml:space="preserve">να </w:t>
      </w:r>
      <w:r>
        <w:rPr>
          <w:rFonts w:eastAsiaTheme="minorHAnsi"/>
          <w:szCs w:val="24"/>
          <w:lang w:eastAsia="en-US"/>
        </w:rPr>
        <w:t xml:space="preserve">ανακοινώσω στο Σώμα το δελτίο επικαίρων ερωτήσεων </w:t>
      </w:r>
      <w:r>
        <w:rPr>
          <w:rFonts w:eastAsiaTheme="minorHAnsi"/>
          <w:szCs w:val="24"/>
          <w:lang w:eastAsia="en-US"/>
        </w:rPr>
        <w:t>της Παρασκευής 26 Ιανουαρίου 2018.</w:t>
      </w:r>
    </w:p>
    <w:p w14:paraId="35AEE6C8" w14:textId="77777777" w:rsidR="00D5450D" w:rsidRDefault="005B470C">
      <w:pPr>
        <w:spacing w:after="0" w:line="600" w:lineRule="auto"/>
        <w:ind w:firstLine="720"/>
        <w:jc w:val="both"/>
        <w:rPr>
          <w:rFonts w:eastAsia="Times New Roman"/>
          <w:b/>
          <w:color w:val="000000"/>
          <w:szCs w:val="24"/>
        </w:rPr>
      </w:pPr>
      <w:r>
        <w:rPr>
          <w:rFonts w:eastAsia="Times New Roman"/>
          <w:bCs/>
          <w:color w:val="000000"/>
          <w:szCs w:val="24"/>
        </w:rPr>
        <w:lastRenderedPageBreak/>
        <w:t>Α. Ε</w:t>
      </w:r>
      <w:r>
        <w:rPr>
          <w:rFonts w:eastAsia="Times New Roman"/>
          <w:bCs/>
          <w:color w:val="000000"/>
          <w:szCs w:val="24"/>
        </w:rPr>
        <w:t>ΠΙΚΑΙΡΕΣ</w:t>
      </w:r>
      <w:r>
        <w:rPr>
          <w:rFonts w:eastAsia="Times New Roman"/>
          <w:bCs/>
          <w:color w:val="000000"/>
          <w:szCs w:val="24"/>
        </w:rPr>
        <w:t xml:space="preserve"> Ε</w:t>
      </w:r>
      <w:r>
        <w:rPr>
          <w:rFonts w:eastAsia="Times New Roman"/>
          <w:bCs/>
          <w:color w:val="000000"/>
          <w:szCs w:val="24"/>
        </w:rPr>
        <w:t>ΡΩΤΗΣΕΙΣ</w:t>
      </w:r>
      <w:r>
        <w:rPr>
          <w:rFonts w:eastAsia="Times New Roman"/>
          <w:bCs/>
          <w:color w:val="000000"/>
          <w:szCs w:val="24"/>
        </w:rPr>
        <w:t xml:space="preserve"> Πρώτου Κύκλου (Άρθρο 130 παρ</w:t>
      </w:r>
      <w:r>
        <w:rPr>
          <w:rFonts w:eastAsia="Times New Roman"/>
          <w:bCs/>
          <w:color w:val="000000"/>
          <w:szCs w:val="24"/>
        </w:rPr>
        <w:t xml:space="preserve">άγραφοι </w:t>
      </w:r>
      <w:r>
        <w:rPr>
          <w:rFonts w:eastAsia="Times New Roman"/>
          <w:bCs/>
          <w:color w:val="000000"/>
          <w:szCs w:val="24"/>
        </w:rPr>
        <w:t xml:space="preserve">2 και 3 </w:t>
      </w:r>
      <w:r>
        <w:rPr>
          <w:rFonts w:eastAsia="Times New Roman"/>
          <w:bCs/>
          <w:color w:val="000000"/>
          <w:szCs w:val="24"/>
        </w:rPr>
        <w:t xml:space="preserve">του </w:t>
      </w:r>
      <w:r>
        <w:rPr>
          <w:rFonts w:eastAsia="Times New Roman"/>
          <w:bCs/>
          <w:color w:val="000000"/>
          <w:szCs w:val="24"/>
        </w:rPr>
        <w:t>Καν</w:t>
      </w:r>
      <w:r>
        <w:rPr>
          <w:rFonts w:eastAsia="Times New Roman"/>
          <w:bCs/>
          <w:color w:val="000000"/>
          <w:szCs w:val="24"/>
        </w:rPr>
        <w:t xml:space="preserve">ονισμού της </w:t>
      </w:r>
      <w:r>
        <w:rPr>
          <w:rFonts w:eastAsia="Times New Roman"/>
          <w:bCs/>
          <w:color w:val="000000"/>
          <w:szCs w:val="24"/>
        </w:rPr>
        <w:t>Βουλής)</w:t>
      </w:r>
    </w:p>
    <w:p w14:paraId="35AEE6C9" w14:textId="77777777" w:rsidR="00D5450D" w:rsidRDefault="005B470C">
      <w:pPr>
        <w:spacing w:after="0" w:line="600" w:lineRule="auto"/>
        <w:ind w:firstLine="720"/>
        <w:jc w:val="both"/>
        <w:rPr>
          <w:rFonts w:eastAsia="Times New Roman"/>
          <w:color w:val="000000"/>
          <w:szCs w:val="24"/>
        </w:rPr>
      </w:pPr>
      <w:r>
        <w:rPr>
          <w:rFonts w:eastAsia="Times New Roman"/>
          <w:color w:val="000000"/>
          <w:szCs w:val="24"/>
        </w:rPr>
        <w:t>1</w:t>
      </w:r>
      <w:r>
        <w:rPr>
          <w:rFonts w:eastAsia="Times New Roman"/>
          <w:color w:val="000000"/>
          <w:szCs w:val="24"/>
        </w:rPr>
        <w:t>.</w:t>
      </w:r>
      <w:r>
        <w:rPr>
          <w:rFonts w:eastAsia="Times New Roman"/>
          <w:color w:val="000000"/>
          <w:szCs w:val="24"/>
        </w:rPr>
        <w:t xml:space="preserve"> Η με αριθμό 877/23-1-2018 επίκαιρη ερώτηση του Βουλευτή Θεσπρωτίας του Συνασπισμού Ριζοσπαστικής Αριστεράς κ. Μάριου Κάτση προς τον Υπουργό Ψηφιακής Πολιτικής, Τηλεπικοινωνιών και Ενημέρωσης, με θέμα: «Επιλογή στρατηγικού επενδυτή για την εταιρ</w:t>
      </w:r>
      <w:r>
        <w:rPr>
          <w:rFonts w:eastAsia="Times New Roman"/>
          <w:color w:val="000000"/>
          <w:szCs w:val="24"/>
        </w:rPr>
        <w:t>ε</w:t>
      </w:r>
      <w:r>
        <w:rPr>
          <w:rFonts w:eastAsia="Times New Roman"/>
          <w:color w:val="000000"/>
          <w:szCs w:val="24"/>
        </w:rPr>
        <w:t xml:space="preserve">ία </w:t>
      </w:r>
      <w:r>
        <w:rPr>
          <w:rFonts w:eastAsia="Times New Roman"/>
          <w:color w:val="000000"/>
          <w:szCs w:val="24"/>
        </w:rPr>
        <w:t>«</w:t>
      </w:r>
      <w:r>
        <w:rPr>
          <w:rFonts w:eastAsia="Times New Roman"/>
          <w:color w:val="000000"/>
          <w:szCs w:val="24"/>
          <w:lang w:val="en-US"/>
        </w:rPr>
        <w:t>F</w:t>
      </w:r>
      <w:r>
        <w:rPr>
          <w:rFonts w:eastAsia="Times New Roman"/>
          <w:color w:val="000000"/>
          <w:szCs w:val="24"/>
          <w:lang w:val="en-US"/>
        </w:rPr>
        <w:t>ORTHN</w:t>
      </w:r>
      <w:r>
        <w:rPr>
          <w:rFonts w:eastAsia="Times New Roman"/>
          <w:color w:val="000000"/>
          <w:szCs w:val="24"/>
          <w:lang w:val="en-US"/>
        </w:rPr>
        <w:t>ET</w:t>
      </w:r>
      <w:r>
        <w:rPr>
          <w:rFonts w:eastAsia="Times New Roman"/>
          <w:color w:val="000000"/>
          <w:szCs w:val="24"/>
        </w:rPr>
        <w:t>»</w:t>
      </w:r>
      <w:r>
        <w:rPr>
          <w:rFonts w:eastAsia="Times New Roman"/>
          <w:color w:val="000000"/>
          <w:szCs w:val="24"/>
        </w:rPr>
        <w:t>- κίνδυνος περιορισμού και νόθευσης του ανταγωνισμού».</w:t>
      </w:r>
    </w:p>
    <w:p w14:paraId="35AEE6CA" w14:textId="77777777" w:rsidR="00D5450D" w:rsidRDefault="005B470C">
      <w:pPr>
        <w:spacing w:after="0" w:line="600" w:lineRule="auto"/>
        <w:ind w:firstLine="720"/>
        <w:jc w:val="both"/>
        <w:rPr>
          <w:rFonts w:eastAsia="Times New Roman"/>
          <w:color w:val="000000"/>
          <w:szCs w:val="24"/>
        </w:rPr>
      </w:pPr>
      <w:r>
        <w:rPr>
          <w:rFonts w:eastAsia="Times New Roman"/>
          <w:color w:val="000000"/>
          <w:szCs w:val="24"/>
        </w:rPr>
        <w:t xml:space="preserve">2. Η με αριθμό 883/23-1-2018 επίκαιρη ερώτηση του Βουλευτή Β΄ Αθηνών της Νέας Δημοκρατίας κ. Μιλτιάδη Βαρβιτσιώτη προς τον Υπουργό Μεταναστευτικής Πολιτικής, με θέμα: «Ατελέσφορη η αποσυμφόρηση των </w:t>
      </w:r>
      <w:r>
        <w:rPr>
          <w:rFonts w:eastAsia="Times New Roman"/>
          <w:color w:val="000000"/>
          <w:szCs w:val="24"/>
        </w:rPr>
        <w:t>νησιών του Ανατολικού Αιγαίου».</w:t>
      </w:r>
    </w:p>
    <w:p w14:paraId="35AEE6CB" w14:textId="77777777" w:rsidR="00D5450D" w:rsidRDefault="005B470C">
      <w:pPr>
        <w:spacing w:after="0" w:line="600" w:lineRule="auto"/>
        <w:ind w:firstLine="720"/>
        <w:jc w:val="both"/>
        <w:rPr>
          <w:rFonts w:eastAsia="Times New Roman"/>
          <w:color w:val="000000"/>
          <w:szCs w:val="24"/>
        </w:rPr>
      </w:pPr>
      <w:r>
        <w:rPr>
          <w:rFonts w:eastAsia="Times New Roman"/>
          <w:color w:val="000000"/>
          <w:szCs w:val="24"/>
        </w:rPr>
        <w:lastRenderedPageBreak/>
        <w:t>3. Η με αριθμό 874/22-1-2018 επίκαιρη ερώτηση του Βουλευτή Αρκαδίας της Δημοκρατικής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ΔΗΜΑΡ κ. </w:t>
      </w:r>
      <w:r>
        <w:rPr>
          <w:rFonts w:eastAsia="Times New Roman"/>
          <w:bCs/>
          <w:color w:val="000000"/>
          <w:szCs w:val="24"/>
        </w:rPr>
        <w:t xml:space="preserve">Οδυσσέα Κωνσταντινόπουλου </w:t>
      </w:r>
      <w:r>
        <w:rPr>
          <w:rFonts w:eastAsia="Times New Roman"/>
          <w:color w:val="000000"/>
          <w:szCs w:val="24"/>
        </w:rPr>
        <w:t>προς τον Υπουργό Περιβάλλοντος και Ενέργειας</w:t>
      </w:r>
      <w:r>
        <w:rPr>
          <w:rFonts w:eastAsia="Times New Roman"/>
          <w:bCs/>
          <w:color w:val="000000"/>
          <w:szCs w:val="24"/>
        </w:rPr>
        <w:t xml:space="preserve">, </w:t>
      </w:r>
      <w:r>
        <w:rPr>
          <w:rFonts w:eastAsia="Times New Roman"/>
          <w:color w:val="000000"/>
          <w:szCs w:val="24"/>
        </w:rPr>
        <w:t xml:space="preserve">με θέμα: «Χρηματοδότηση από τη </w:t>
      </w:r>
      <w:r>
        <w:rPr>
          <w:rFonts w:eastAsia="Times New Roman"/>
          <w:color w:val="000000"/>
          <w:szCs w:val="24"/>
        </w:rPr>
        <w:t>«</w:t>
      </w:r>
      <w:r>
        <w:rPr>
          <w:rFonts w:eastAsia="Times New Roman"/>
          <w:color w:val="000000"/>
          <w:szCs w:val="24"/>
        </w:rPr>
        <w:t>ΔΕΗ Α</w:t>
      </w:r>
      <w:r>
        <w:rPr>
          <w:rFonts w:eastAsia="Times New Roman"/>
          <w:color w:val="000000"/>
          <w:szCs w:val="24"/>
        </w:rPr>
        <w:t>.</w:t>
      </w:r>
      <w:r>
        <w:rPr>
          <w:rFonts w:eastAsia="Times New Roman"/>
          <w:color w:val="000000"/>
          <w:szCs w:val="24"/>
        </w:rPr>
        <w:t>Ε</w:t>
      </w:r>
      <w:r>
        <w:rPr>
          <w:rFonts w:eastAsia="Times New Roman"/>
          <w:color w:val="000000"/>
          <w:szCs w:val="24"/>
        </w:rPr>
        <w:t>.»</w:t>
      </w:r>
      <w:r>
        <w:rPr>
          <w:rFonts w:eastAsia="Times New Roman"/>
          <w:color w:val="000000"/>
          <w:szCs w:val="24"/>
        </w:rPr>
        <w:t xml:space="preserve"> του έργου βελτίωσης του δρόμου Πουρναριά</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Γεφύρι Κυράς</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Μυγδαλιά, ύψους 500.000 ευρώ».</w:t>
      </w:r>
    </w:p>
    <w:p w14:paraId="35AEE6CC" w14:textId="77777777" w:rsidR="00D5450D" w:rsidRDefault="005B470C">
      <w:pPr>
        <w:spacing w:after="0" w:line="600" w:lineRule="auto"/>
        <w:ind w:firstLine="720"/>
        <w:jc w:val="both"/>
        <w:rPr>
          <w:rFonts w:eastAsia="Times New Roman"/>
          <w:color w:val="000000"/>
          <w:szCs w:val="24"/>
        </w:rPr>
      </w:pPr>
      <w:r>
        <w:rPr>
          <w:rFonts w:eastAsia="Times New Roman"/>
          <w:color w:val="000000"/>
          <w:szCs w:val="24"/>
        </w:rPr>
        <w:t xml:space="preserve">4. Η με αριθμό 914/23-1-2018 επίκαιρη ερώτηση του Βουλευτή Α΄ Θεσσαλονίκης του Κομμουνιστικού Κόμματος </w:t>
      </w:r>
      <w:r>
        <w:rPr>
          <w:rFonts w:eastAsia="Times New Roman"/>
          <w:color w:val="000000"/>
          <w:szCs w:val="24"/>
        </w:rPr>
        <w:t xml:space="preserve">Ελλάδας </w:t>
      </w:r>
      <w:r>
        <w:rPr>
          <w:rFonts w:eastAsia="Times New Roman"/>
          <w:color w:val="000000"/>
          <w:szCs w:val="24"/>
        </w:rPr>
        <w:t xml:space="preserve">κ. Ιωάννη Δελή προς τον Υπουργό Περιβάλλοντος και </w:t>
      </w:r>
      <w:r>
        <w:rPr>
          <w:rFonts w:eastAsia="Times New Roman"/>
          <w:color w:val="000000"/>
          <w:szCs w:val="24"/>
        </w:rPr>
        <w:t>Ενέργειας</w:t>
      </w:r>
      <w:r>
        <w:rPr>
          <w:rFonts w:eastAsia="Times New Roman"/>
          <w:bCs/>
          <w:color w:val="000000"/>
          <w:szCs w:val="24"/>
        </w:rPr>
        <w:t xml:space="preserve">, </w:t>
      </w:r>
      <w:r>
        <w:rPr>
          <w:rFonts w:eastAsia="Times New Roman"/>
          <w:color w:val="000000"/>
          <w:szCs w:val="24"/>
        </w:rPr>
        <w:t xml:space="preserve">με θέμα: «Εντοπισμός υδρογονανθράκων στο νερό του Αλιάκμονα που τροφοδοτεί την Εγκατάσταση Επεξεργασίας Νερού της πόλης της Θεσσαλονίκης». </w:t>
      </w:r>
    </w:p>
    <w:p w14:paraId="35AEE6CD" w14:textId="77777777" w:rsidR="00D5450D" w:rsidRDefault="005B470C">
      <w:pPr>
        <w:spacing w:after="0" w:line="600" w:lineRule="auto"/>
        <w:ind w:firstLine="720"/>
        <w:jc w:val="both"/>
        <w:rPr>
          <w:rFonts w:eastAsia="Times New Roman"/>
          <w:color w:val="000000"/>
          <w:szCs w:val="24"/>
        </w:rPr>
      </w:pPr>
      <w:r>
        <w:rPr>
          <w:rFonts w:eastAsia="Times New Roman"/>
          <w:bCs/>
          <w:color w:val="000000"/>
          <w:szCs w:val="24"/>
        </w:rPr>
        <w:lastRenderedPageBreak/>
        <w:t>Β. Ε</w:t>
      </w:r>
      <w:r>
        <w:rPr>
          <w:rFonts w:eastAsia="Times New Roman"/>
          <w:bCs/>
          <w:color w:val="000000"/>
          <w:szCs w:val="24"/>
        </w:rPr>
        <w:t>ΠΙΚΑΙΡΕΣ</w:t>
      </w:r>
      <w:r>
        <w:rPr>
          <w:rFonts w:eastAsia="Times New Roman"/>
          <w:bCs/>
          <w:color w:val="000000"/>
          <w:szCs w:val="24"/>
        </w:rPr>
        <w:t xml:space="preserve"> Ε</w:t>
      </w:r>
      <w:r>
        <w:rPr>
          <w:rFonts w:eastAsia="Times New Roman"/>
          <w:bCs/>
          <w:color w:val="000000"/>
          <w:szCs w:val="24"/>
        </w:rPr>
        <w:t>ΡΩΤΗΣΕΙΣ</w:t>
      </w:r>
      <w:r>
        <w:rPr>
          <w:rFonts w:eastAsia="Times New Roman"/>
          <w:bCs/>
          <w:color w:val="000000"/>
          <w:szCs w:val="24"/>
        </w:rPr>
        <w:t xml:space="preserve"> Δεύτερου Κύκλου (Άρθρο 130 παρ</w:t>
      </w:r>
      <w:r>
        <w:rPr>
          <w:rFonts w:eastAsia="Times New Roman"/>
          <w:bCs/>
          <w:color w:val="000000"/>
          <w:szCs w:val="24"/>
        </w:rPr>
        <w:t xml:space="preserve">άγραφοι </w:t>
      </w:r>
      <w:r>
        <w:rPr>
          <w:rFonts w:eastAsia="Times New Roman"/>
          <w:bCs/>
          <w:color w:val="000000"/>
          <w:szCs w:val="24"/>
        </w:rPr>
        <w:t xml:space="preserve">2 και 3 </w:t>
      </w:r>
      <w:r>
        <w:rPr>
          <w:rFonts w:eastAsia="Times New Roman"/>
          <w:bCs/>
          <w:color w:val="000000"/>
          <w:szCs w:val="24"/>
        </w:rPr>
        <w:t xml:space="preserve">του </w:t>
      </w:r>
      <w:r>
        <w:rPr>
          <w:rFonts w:eastAsia="Times New Roman"/>
          <w:bCs/>
          <w:color w:val="000000"/>
          <w:szCs w:val="24"/>
        </w:rPr>
        <w:t>Καν</w:t>
      </w:r>
      <w:r>
        <w:rPr>
          <w:rFonts w:eastAsia="Times New Roman"/>
          <w:bCs/>
          <w:color w:val="000000"/>
          <w:szCs w:val="24"/>
        </w:rPr>
        <w:t xml:space="preserve">ονισμού της </w:t>
      </w:r>
      <w:r>
        <w:rPr>
          <w:rFonts w:eastAsia="Times New Roman"/>
          <w:bCs/>
          <w:color w:val="000000"/>
          <w:szCs w:val="24"/>
        </w:rPr>
        <w:t>Βουλής)</w:t>
      </w:r>
    </w:p>
    <w:p w14:paraId="35AEE6CE" w14:textId="77777777" w:rsidR="00D5450D" w:rsidRDefault="005B470C">
      <w:pPr>
        <w:spacing w:after="0" w:line="600" w:lineRule="auto"/>
        <w:ind w:firstLine="720"/>
        <w:jc w:val="both"/>
        <w:rPr>
          <w:rFonts w:eastAsia="Times New Roman"/>
          <w:color w:val="000000"/>
          <w:szCs w:val="24"/>
        </w:rPr>
      </w:pPr>
      <w:r>
        <w:rPr>
          <w:rFonts w:eastAsia="Times New Roman"/>
          <w:color w:val="000000"/>
          <w:szCs w:val="24"/>
        </w:rPr>
        <w:t>1. Η με α</w:t>
      </w:r>
      <w:r>
        <w:rPr>
          <w:rFonts w:eastAsia="Times New Roman"/>
          <w:color w:val="000000"/>
          <w:szCs w:val="24"/>
        </w:rPr>
        <w:t xml:space="preserve">ριθμό 884/23-1-2018 επίκαιρη ερώτηση της Βουλευτού Β΄ Αθηνών της Νέας Δημοκρατίας </w:t>
      </w:r>
      <w:r>
        <w:rPr>
          <w:rFonts w:eastAsia="Times New Roman"/>
          <w:color w:val="000000"/>
          <w:szCs w:val="24"/>
        </w:rPr>
        <w:t xml:space="preserve">κ. </w:t>
      </w:r>
      <w:r>
        <w:rPr>
          <w:rFonts w:eastAsia="Times New Roman"/>
          <w:bCs/>
          <w:color w:val="000000"/>
          <w:szCs w:val="24"/>
        </w:rPr>
        <w:t xml:space="preserve">Άννας – Μισέλ Ασημακοπούλου </w:t>
      </w:r>
      <w:r>
        <w:rPr>
          <w:rFonts w:eastAsia="Times New Roman"/>
          <w:color w:val="000000"/>
          <w:szCs w:val="24"/>
        </w:rPr>
        <w:t xml:space="preserve">προς τον Υπουργό </w:t>
      </w:r>
      <w:r>
        <w:rPr>
          <w:rFonts w:eastAsia="Times New Roman"/>
          <w:bCs/>
          <w:color w:val="000000"/>
          <w:szCs w:val="24"/>
        </w:rPr>
        <w:t xml:space="preserve">Ψηφιακής Πολιτικής, Τηλεπικοινωνιών και Ενημέρωσης, </w:t>
      </w:r>
      <w:r>
        <w:rPr>
          <w:rFonts w:eastAsia="Times New Roman"/>
          <w:color w:val="000000"/>
          <w:szCs w:val="24"/>
        </w:rPr>
        <w:t>σχετικά με την ηλεκτρονική διαδικασία έκδοσης και διακίνησης διοικητικών π</w:t>
      </w:r>
      <w:r>
        <w:rPr>
          <w:rFonts w:eastAsia="Times New Roman"/>
          <w:color w:val="000000"/>
          <w:szCs w:val="24"/>
        </w:rPr>
        <w:t>ράξεων και εγγράφων στο σύνολο των Υπουργείων.</w:t>
      </w:r>
    </w:p>
    <w:p w14:paraId="35AEE6CF" w14:textId="77777777" w:rsidR="00D5450D" w:rsidRDefault="005B470C">
      <w:pPr>
        <w:spacing w:after="0" w:line="600" w:lineRule="auto"/>
        <w:ind w:firstLine="720"/>
        <w:jc w:val="both"/>
        <w:rPr>
          <w:rFonts w:eastAsia="Times New Roman"/>
          <w:color w:val="000000"/>
          <w:szCs w:val="24"/>
        </w:rPr>
      </w:pPr>
      <w:r>
        <w:rPr>
          <w:rFonts w:eastAsia="Times New Roman"/>
          <w:color w:val="000000"/>
          <w:szCs w:val="24"/>
        </w:rPr>
        <w:t xml:space="preserve">2. Η με αριθμό 918/23-1-2018 επίκαιρη ερώτηση του Ανεξάρτητου Βουλευτή Αχαΐας κ. </w:t>
      </w:r>
      <w:r>
        <w:rPr>
          <w:rFonts w:eastAsia="Times New Roman"/>
          <w:bCs/>
          <w:color w:val="000000"/>
          <w:szCs w:val="24"/>
        </w:rPr>
        <w:t>Νικολάου Νικολόπουλου</w:t>
      </w:r>
      <w:r>
        <w:rPr>
          <w:rFonts w:eastAsia="Times New Roman"/>
          <w:color w:val="000000"/>
          <w:szCs w:val="24"/>
        </w:rPr>
        <w:t xml:space="preserve"> προς τον Υπουργό </w:t>
      </w:r>
      <w:r>
        <w:rPr>
          <w:rFonts w:eastAsia="Times New Roman"/>
          <w:bCs/>
          <w:color w:val="000000"/>
          <w:szCs w:val="24"/>
        </w:rPr>
        <w:t xml:space="preserve">Ψηφιακής Πολιτικής, Τηλεπικοινωνιών και Ενημέρωσης, </w:t>
      </w:r>
      <w:r>
        <w:rPr>
          <w:rFonts w:eastAsia="Times New Roman"/>
          <w:color w:val="000000"/>
          <w:szCs w:val="24"/>
        </w:rPr>
        <w:t>με θέμα: «Διοχετεύεται το 30% της κρα</w:t>
      </w:r>
      <w:r>
        <w:rPr>
          <w:rFonts w:eastAsia="Times New Roman"/>
          <w:color w:val="000000"/>
          <w:szCs w:val="24"/>
        </w:rPr>
        <w:t>τικής διαφήμισης στην Περιφέρεια;».</w:t>
      </w:r>
    </w:p>
    <w:p w14:paraId="35AEE6D0" w14:textId="77777777" w:rsidR="00D5450D" w:rsidRDefault="005B470C">
      <w:pPr>
        <w:spacing w:after="0" w:line="600" w:lineRule="auto"/>
        <w:ind w:firstLine="720"/>
        <w:jc w:val="both"/>
        <w:rPr>
          <w:rFonts w:eastAsia="Times New Roman"/>
          <w:color w:val="000000"/>
          <w:szCs w:val="24"/>
        </w:rPr>
      </w:pPr>
      <w:r>
        <w:rPr>
          <w:rFonts w:eastAsia="Times New Roman"/>
          <w:color w:val="000000"/>
          <w:szCs w:val="24"/>
        </w:rPr>
        <w:lastRenderedPageBreak/>
        <w:t xml:space="preserve">3. Η με αριθμό 852/16-1-2018 επίκαιρη ερώτηση του Βουλευτή </w:t>
      </w:r>
      <w:r>
        <w:rPr>
          <w:rFonts w:eastAsia="Times New Roman"/>
          <w:color w:val="000000"/>
          <w:szCs w:val="24"/>
        </w:rPr>
        <w:t xml:space="preserve">Νομού </w:t>
      </w:r>
      <w:r>
        <w:rPr>
          <w:rFonts w:eastAsia="Times New Roman"/>
          <w:color w:val="000000"/>
          <w:szCs w:val="24"/>
        </w:rPr>
        <w:t xml:space="preserve">Αττικής της Νέας Δημοκρατίας κ. </w:t>
      </w:r>
      <w:r>
        <w:rPr>
          <w:rFonts w:eastAsia="Times New Roman"/>
          <w:bCs/>
          <w:color w:val="000000"/>
          <w:szCs w:val="24"/>
        </w:rPr>
        <w:t xml:space="preserve">Γεωργίου Βλάχου </w:t>
      </w:r>
      <w:r>
        <w:rPr>
          <w:rFonts w:eastAsia="Times New Roman"/>
          <w:color w:val="000000"/>
          <w:szCs w:val="24"/>
        </w:rPr>
        <w:t>προς τον Υπουργό</w:t>
      </w:r>
      <w:r>
        <w:rPr>
          <w:rFonts w:eastAsia="Times New Roman"/>
          <w:bCs/>
          <w:color w:val="000000"/>
          <w:szCs w:val="24"/>
        </w:rPr>
        <w:t xml:space="preserve"> Ναυτιλίας και Νησιωτικής Πολιτικής, </w:t>
      </w:r>
      <w:r>
        <w:rPr>
          <w:rFonts w:eastAsia="Times New Roman"/>
          <w:color w:val="000000"/>
          <w:szCs w:val="24"/>
        </w:rPr>
        <w:t>με θέμα: «Απόδοση παραλιακού μετώπου Ελευσίνας στους π</w:t>
      </w:r>
      <w:r>
        <w:rPr>
          <w:rFonts w:eastAsia="Times New Roman"/>
          <w:color w:val="000000"/>
          <w:szCs w:val="24"/>
        </w:rPr>
        <w:t>ολίτες της πόλης».</w:t>
      </w:r>
    </w:p>
    <w:p w14:paraId="35AEE6D1" w14:textId="77777777" w:rsidR="00D5450D" w:rsidRDefault="005B470C">
      <w:pPr>
        <w:spacing w:after="0" w:line="600" w:lineRule="auto"/>
        <w:ind w:firstLine="720"/>
        <w:jc w:val="both"/>
        <w:rPr>
          <w:rFonts w:eastAsia="Times New Roman"/>
          <w:color w:val="000000"/>
          <w:szCs w:val="24"/>
        </w:rPr>
      </w:pPr>
      <w:r>
        <w:rPr>
          <w:rFonts w:eastAsia="Times New Roman"/>
          <w:color w:val="000000"/>
          <w:szCs w:val="24"/>
        </w:rPr>
        <w:t xml:space="preserve">4. Η με αριθμό 801/11-1-2018 επίκαιρη ερώτηση του Βουλευτή Σερρών της Δημοκρατικής Συμπαράταξης ΠΑΣΟΚ – ΔΗΜΑΡ κ. </w:t>
      </w:r>
      <w:r>
        <w:rPr>
          <w:rFonts w:eastAsia="Times New Roman"/>
          <w:bCs/>
          <w:color w:val="000000"/>
          <w:szCs w:val="24"/>
        </w:rPr>
        <w:t xml:space="preserve">Μιχαήλ Τζελέπη </w:t>
      </w:r>
      <w:r>
        <w:rPr>
          <w:rFonts w:eastAsia="Times New Roman"/>
          <w:color w:val="000000"/>
          <w:szCs w:val="24"/>
        </w:rPr>
        <w:t xml:space="preserve">προς </w:t>
      </w:r>
      <w:r>
        <w:rPr>
          <w:rFonts w:eastAsia="Times New Roman"/>
          <w:color w:val="000000"/>
          <w:szCs w:val="24"/>
        </w:rPr>
        <w:t xml:space="preserve">τον </w:t>
      </w:r>
      <w:r>
        <w:rPr>
          <w:rFonts w:eastAsia="Times New Roman"/>
          <w:color w:val="000000"/>
          <w:szCs w:val="24"/>
        </w:rPr>
        <w:t xml:space="preserve">Υπουργό </w:t>
      </w:r>
      <w:r>
        <w:rPr>
          <w:rFonts w:eastAsia="Times New Roman"/>
          <w:bCs/>
          <w:color w:val="000000"/>
          <w:szCs w:val="24"/>
        </w:rPr>
        <w:t>Οικονομίας και Ανάπτυξης,</w:t>
      </w:r>
      <w:r>
        <w:rPr>
          <w:rFonts w:eastAsia="Times New Roman"/>
          <w:color w:val="000000"/>
          <w:szCs w:val="24"/>
        </w:rPr>
        <w:t xml:space="preserve"> με θέμα: «Αποπληρωμή Τευτλοπαραγωγών -Σχέδιο Ανασυγκρότησης της Ελ</w:t>
      </w:r>
      <w:r>
        <w:rPr>
          <w:rFonts w:eastAsia="Times New Roman"/>
          <w:color w:val="000000"/>
          <w:szCs w:val="24"/>
        </w:rPr>
        <w:t>ληνικής Βιομηχανίας Ζάχαρης (ΕΒΖ) ».</w:t>
      </w:r>
    </w:p>
    <w:p w14:paraId="35AEE6D2" w14:textId="77777777" w:rsidR="00D5450D" w:rsidRDefault="005B470C">
      <w:pPr>
        <w:spacing w:after="0" w:line="600" w:lineRule="auto"/>
        <w:ind w:firstLine="720"/>
        <w:jc w:val="both"/>
        <w:rPr>
          <w:rFonts w:eastAsia="Times New Roman"/>
          <w:b/>
          <w:color w:val="000000"/>
          <w:szCs w:val="24"/>
        </w:rPr>
      </w:pPr>
      <w:r>
        <w:rPr>
          <w:rFonts w:eastAsia="Times New Roman"/>
          <w:color w:val="000000"/>
          <w:szCs w:val="24"/>
        </w:rPr>
        <w:t xml:space="preserve">5. Η με αριθμό 758/8-1-2018 επίκαιρη ερώτηση του Βουλευτή Αρκαδίας της Δημοκρατικής Συμπαράταξης ΠΑΣΟΚ – ΔΗΜΑΡ κ. </w:t>
      </w:r>
      <w:r>
        <w:rPr>
          <w:rFonts w:eastAsia="Times New Roman"/>
          <w:bCs/>
          <w:color w:val="000000"/>
          <w:szCs w:val="24"/>
        </w:rPr>
        <w:t xml:space="preserve">Οδυσσέα Κωνσταντινόπουλου </w:t>
      </w:r>
      <w:r>
        <w:rPr>
          <w:rFonts w:eastAsia="Times New Roman"/>
          <w:color w:val="000000"/>
          <w:szCs w:val="24"/>
        </w:rPr>
        <w:t xml:space="preserve">προς τον Υπουργό </w:t>
      </w:r>
      <w:r>
        <w:rPr>
          <w:rFonts w:eastAsia="Times New Roman"/>
          <w:bCs/>
          <w:color w:val="000000"/>
          <w:szCs w:val="24"/>
        </w:rPr>
        <w:t>Οικονομίας και Ανάπτυξης,</w:t>
      </w:r>
      <w:r>
        <w:rPr>
          <w:rFonts w:eastAsia="Times New Roman"/>
          <w:color w:val="000000"/>
          <w:szCs w:val="24"/>
        </w:rPr>
        <w:t xml:space="preserve"> με θέμα: «Ένταξη έργων αποχετευτικών</w:t>
      </w:r>
      <w:r>
        <w:rPr>
          <w:rFonts w:eastAsia="Times New Roman"/>
          <w:color w:val="000000"/>
          <w:szCs w:val="24"/>
        </w:rPr>
        <w:t xml:space="preserve"> δικτύων και </w:t>
      </w:r>
      <w:r>
        <w:rPr>
          <w:rFonts w:eastAsia="Times New Roman"/>
          <w:color w:val="000000"/>
          <w:szCs w:val="24"/>
        </w:rPr>
        <w:lastRenderedPageBreak/>
        <w:t>επεξεργασίας λυμάτων Κοντοβάζαινας, Λεβιδίου και Καλλιανίου Αρκαδίας».</w:t>
      </w:r>
    </w:p>
    <w:p w14:paraId="35AEE6D3" w14:textId="77777777" w:rsidR="00D5450D" w:rsidRDefault="005B470C">
      <w:pPr>
        <w:spacing w:after="0" w:line="600" w:lineRule="auto"/>
        <w:ind w:firstLine="720"/>
        <w:jc w:val="both"/>
        <w:rPr>
          <w:rFonts w:eastAsia="Times New Roman"/>
          <w:bCs/>
          <w:color w:val="000000"/>
          <w:szCs w:val="24"/>
        </w:rPr>
      </w:pPr>
      <w:r>
        <w:rPr>
          <w:rFonts w:eastAsia="Times New Roman"/>
          <w:bCs/>
          <w:color w:val="000000"/>
          <w:szCs w:val="24"/>
        </w:rPr>
        <w:t>Α</w:t>
      </w:r>
      <w:r>
        <w:rPr>
          <w:rFonts w:eastAsia="Times New Roman"/>
          <w:bCs/>
          <w:color w:val="000000"/>
          <w:szCs w:val="24"/>
        </w:rPr>
        <w:t>ΝΑΦΟΡΕΣ</w:t>
      </w:r>
      <w:r>
        <w:rPr>
          <w:rFonts w:eastAsia="Times New Roman"/>
          <w:bCs/>
          <w:color w:val="000000"/>
          <w:szCs w:val="24"/>
        </w:rPr>
        <w:t xml:space="preserve"> </w:t>
      </w:r>
      <w:r>
        <w:rPr>
          <w:rFonts w:eastAsia="Times New Roman"/>
          <w:bCs/>
          <w:color w:val="000000"/>
          <w:szCs w:val="24"/>
        </w:rPr>
        <w:t>-</w:t>
      </w:r>
      <w:r>
        <w:rPr>
          <w:rFonts w:eastAsia="Times New Roman"/>
          <w:bCs/>
          <w:color w:val="000000"/>
          <w:szCs w:val="24"/>
        </w:rPr>
        <w:t xml:space="preserve"> </w:t>
      </w:r>
      <w:r>
        <w:rPr>
          <w:rFonts w:eastAsia="Times New Roman"/>
          <w:bCs/>
          <w:color w:val="000000"/>
          <w:szCs w:val="24"/>
        </w:rPr>
        <w:t>Ε</w:t>
      </w:r>
      <w:r>
        <w:rPr>
          <w:rFonts w:eastAsia="Times New Roman"/>
          <w:bCs/>
          <w:color w:val="000000"/>
          <w:szCs w:val="24"/>
        </w:rPr>
        <w:t>ΡΩΤΗΣΕΙΣ</w:t>
      </w:r>
      <w:r>
        <w:rPr>
          <w:rFonts w:eastAsia="Times New Roman"/>
          <w:bCs/>
          <w:color w:val="000000"/>
          <w:szCs w:val="24"/>
        </w:rPr>
        <w:t xml:space="preserve"> (Άρθρο 130 παρ</w:t>
      </w:r>
      <w:r>
        <w:rPr>
          <w:rFonts w:eastAsia="Times New Roman"/>
          <w:bCs/>
          <w:color w:val="000000"/>
          <w:szCs w:val="24"/>
        </w:rPr>
        <w:t xml:space="preserve">άγραφος </w:t>
      </w:r>
      <w:r>
        <w:rPr>
          <w:rFonts w:eastAsia="Times New Roman"/>
          <w:bCs/>
          <w:color w:val="000000"/>
          <w:szCs w:val="24"/>
        </w:rPr>
        <w:t xml:space="preserve">5 </w:t>
      </w:r>
      <w:r>
        <w:rPr>
          <w:rFonts w:eastAsia="Times New Roman"/>
          <w:bCs/>
          <w:color w:val="000000"/>
          <w:szCs w:val="24"/>
        </w:rPr>
        <w:t xml:space="preserve">του </w:t>
      </w:r>
      <w:r>
        <w:rPr>
          <w:rFonts w:eastAsia="Times New Roman"/>
          <w:bCs/>
          <w:color w:val="000000"/>
          <w:szCs w:val="24"/>
        </w:rPr>
        <w:t>Καν</w:t>
      </w:r>
      <w:r>
        <w:rPr>
          <w:rFonts w:eastAsia="Times New Roman"/>
          <w:bCs/>
          <w:color w:val="000000"/>
          <w:szCs w:val="24"/>
        </w:rPr>
        <w:t xml:space="preserve">ονισμού της </w:t>
      </w:r>
      <w:r>
        <w:rPr>
          <w:rFonts w:eastAsia="Times New Roman"/>
          <w:bCs/>
          <w:color w:val="000000"/>
          <w:szCs w:val="24"/>
        </w:rPr>
        <w:t xml:space="preserve">Βουλής) </w:t>
      </w:r>
    </w:p>
    <w:p w14:paraId="35AEE6D4" w14:textId="77777777" w:rsidR="00D5450D" w:rsidRDefault="005B470C">
      <w:pPr>
        <w:tabs>
          <w:tab w:val="left" w:pos="2820"/>
        </w:tabs>
        <w:spacing w:line="600" w:lineRule="auto"/>
        <w:ind w:firstLine="720"/>
        <w:jc w:val="both"/>
        <w:rPr>
          <w:rFonts w:eastAsia="Times New Roman"/>
          <w:szCs w:val="24"/>
        </w:rPr>
      </w:pPr>
      <w:r>
        <w:t xml:space="preserve">1. </w:t>
      </w:r>
      <w:r>
        <w:rPr>
          <w:rFonts w:eastAsia="Times New Roman"/>
          <w:color w:val="000000"/>
          <w:szCs w:val="24"/>
        </w:rPr>
        <w:t xml:space="preserve">Η με αριθμό 1888/7-12-2017 ερώτηση του Βουλευτή Β΄ Αθηνών της Δημοκρατικής Συμπαράταξης ΠΑΣΟΚ – </w:t>
      </w:r>
      <w:r>
        <w:rPr>
          <w:rFonts w:eastAsia="Times New Roman"/>
          <w:color w:val="000000"/>
          <w:szCs w:val="24"/>
        </w:rPr>
        <w:t>ΔΗΜΑΡ κ. Γεωργίου - Δημητρίου Καρρά προς τον Υπουργό Οικονομίας και Ανάπτυξης, με θέμα: «Έλλειψη προστασίας της πρώτης κατοικίας των φυσικών προσώπων οφειλετών, εμπόρων και επιχειρηματιών που δεν συγκεντρώνουν τις προϋποθέσεις υπαγωγής στον εξωδικαστικό μη</w:t>
      </w:r>
      <w:r>
        <w:rPr>
          <w:rFonts w:eastAsia="Times New Roman"/>
          <w:color w:val="000000"/>
          <w:szCs w:val="24"/>
        </w:rPr>
        <w:t>χανισμό ρύθμισης οφειλών».</w:t>
      </w:r>
    </w:p>
    <w:p w14:paraId="35AEE6D5"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lastRenderedPageBreak/>
        <w:t>Κυρίες και κύριοι συνάδελφοι, θ</w:t>
      </w:r>
      <w:r>
        <w:rPr>
          <w:rFonts w:eastAsia="Times New Roman"/>
          <w:szCs w:val="24"/>
        </w:rPr>
        <w:t>α σας παρακαλέσω πάρα πολύ για τον απόλυτο σεβασμό του χρόνου, διότι σήμερα έχουμε και νομοθετικό έργο.</w:t>
      </w:r>
    </w:p>
    <w:p w14:paraId="35AEE6D6" w14:textId="77777777" w:rsidR="00D5450D" w:rsidRDefault="00D5450D">
      <w:pPr>
        <w:spacing w:after="0" w:line="600" w:lineRule="auto"/>
        <w:ind w:firstLine="720"/>
        <w:jc w:val="both"/>
        <w:rPr>
          <w:rFonts w:eastAsia="Times New Roman"/>
          <w:szCs w:val="24"/>
        </w:rPr>
      </w:pPr>
    </w:p>
    <w:p w14:paraId="35AEE6D7" w14:textId="77777777" w:rsidR="00D5450D" w:rsidRDefault="005B470C">
      <w:pPr>
        <w:spacing w:after="0" w:line="600" w:lineRule="auto"/>
        <w:ind w:firstLine="720"/>
        <w:jc w:val="both"/>
        <w:rPr>
          <w:rFonts w:eastAsia="Times New Roman"/>
          <w:szCs w:val="24"/>
        </w:rPr>
      </w:pPr>
      <w:r>
        <w:rPr>
          <w:rFonts w:eastAsia="Times New Roman"/>
          <w:szCs w:val="24"/>
        </w:rPr>
        <w:t>Αρχίζουμε</w:t>
      </w:r>
      <w:r>
        <w:rPr>
          <w:rFonts w:eastAsia="Times New Roman"/>
          <w:szCs w:val="24"/>
        </w:rPr>
        <w:t>, λοιπόν,</w:t>
      </w:r>
      <w:r>
        <w:rPr>
          <w:rFonts w:eastAsia="Times New Roman"/>
          <w:szCs w:val="24"/>
        </w:rPr>
        <w:t xml:space="preserve"> με τ</w:t>
      </w:r>
      <w:r>
        <w:rPr>
          <w:rFonts w:eastAsia="Times New Roman"/>
          <w:szCs w:val="24"/>
        </w:rPr>
        <w:t>η</w:t>
      </w:r>
      <w:r>
        <w:rPr>
          <w:rFonts w:eastAsia="Times New Roman"/>
          <w:szCs w:val="24"/>
        </w:rPr>
        <w:t>ν</w:t>
      </w:r>
      <w:r>
        <w:rPr>
          <w:rFonts w:eastAsia="Times New Roman"/>
          <w:szCs w:val="24"/>
        </w:rPr>
        <w:t xml:space="preserve"> έβδομη </w:t>
      </w:r>
      <w:r>
        <w:rPr>
          <w:rFonts w:eastAsia="Times New Roman"/>
          <w:szCs w:val="24"/>
        </w:rPr>
        <w:t xml:space="preserve">με αριθμό </w:t>
      </w:r>
      <w:r>
        <w:rPr>
          <w:rFonts w:eastAsia="Times New Roman"/>
          <w:szCs w:val="24"/>
        </w:rPr>
        <w:t>821/15-1</w:t>
      </w:r>
      <w:r>
        <w:rPr>
          <w:rFonts w:eastAsia="Times New Roman"/>
          <w:szCs w:val="24"/>
        </w:rPr>
        <w:t>-</w:t>
      </w:r>
      <w:r>
        <w:rPr>
          <w:rFonts w:eastAsia="Times New Roman"/>
          <w:szCs w:val="24"/>
        </w:rPr>
        <w:t xml:space="preserve">2018 </w:t>
      </w:r>
      <w:r>
        <w:rPr>
          <w:rFonts w:eastAsia="Times New Roman"/>
          <w:szCs w:val="24"/>
        </w:rPr>
        <w:t xml:space="preserve">επίκαιρη ερώτηση δευτέρου κύκλου </w:t>
      </w:r>
      <w:r>
        <w:rPr>
          <w:rFonts w:eastAsia="Times New Roman" w:cs="Times New Roman"/>
          <w:szCs w:val="24"/>
        </w:rPr>
        <w:t>του</w:t>
      </w:r>
      <w:r>
        <w:rPr>
          <w:rFonts w:eastAsia="Times New Roman" w:cs="Times New Roman"/>
          <w:szCs w:val="24"/>
        </w:rPr>
        <w:t xml:space="preserve"> Βουλευτή Σάμου του Συνασπισμού Ριζοσπαστικής Αριστεράς κ. </w:t>
      </w:r>
      <w:r>
        <w:rPr>
          <w:rFonts w:eastAsia="Times New Roman" w:cs="Times New Roman"/>
          <w:bCs/>
          <w:szCs w:val="24"/>
        </w:rPr>
        <w:t>Δημητρίου Σεβαστάκη</w:t>
      </w:r>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Πολιτισμού και Αθλητισμού,</w:t>
      </w:r>
      <w:r>
        <w:rPr>
          <w:rFonts w:eastAsia="Times New Roman" w:cs="Times New Roman"/>
          <w:szCs w:val="24"/>
        </w:rPr>
        <w:t xml:space="preserve"> με θέμα: «Έγκριση προτάσεων, πορεία χρηματοδοτήσεων, χρονοδιάγραμμα εργασιών για τα νέα έργα συντήρησης, αποκατάστασης και ανάδειξης </w:t>
      </w:r>
      <w:r>
        <w:rPr>
          <w:rFonts w:eastAsia="Times New Roman" w:cs="Times New Roman"/>
          <w:szCs w:val="24"/>
        </w:rPr>
        <w:t xml:space="preserve">πολιτισμικών μνημείων  </w:t>
      </w:r>
      <w:r>
        <w:rPr>
          <w:rFonts w:eastAsia="Times New Roman" w:cs="Times New Roman"/>
          <w:szCs w:val="24"/>
        </w:rPr>
        <w:t xml:space="preserve">Νομό </w:t>
      </w:r>
      <w:r>
        <w:rPr>
          <w:rFonts w:eastAsia="Times New Roman" w:cs="Times New Roman"/>
          <w:szCs w:val="24"/>
        </w:rPr>
        <w:t>Σάμου. Σχεδιασμός βιώσιμης αξιοποίησης».</w:t>
      </w:r>
    </w:p>
    <w:p w14:paraId="35AEE6D8" w14:textId="77777777" w:rsidR="00D5450D" w:rsidRDefault="005B470C">
      <w:pPr>
        <w:tabs>
          <w:tab w:val="left" w:pos="2608"/>
        </w:tabs>
        <w:spacing w:line="600" w:lineRule="auto"/>
        <w:ind w:firstLine="720"/>
        <w:jc w:val="both"/>
        <w:rPr>
          <w:rFonts w:eastAsia="Times New Roman"/>
          <w:szCs w:val="24"/>
        </w:rPr>
      </w:pPr>
      <w:r>
        <w:rPr>
          <w:rFonts w:eastAsia="Times New Roman"/>
          <w:szCs w:val="24"/>
        </w:rPr>
        <w:t>Κύριε Σεβαστάκη, έχετε τον λόγο για δύο λεπτά</w:t>
      </w:r>
      <w:r>
        <w:rPr>
          <w:rFonts w:eastAsia="Times New Roman"/>
          <w:szCs w:val="24"/>
        </w:rPr>
        <w:t>,</w:t>
      </w:r>
      <w:r>
        <w:rPr>
          <w:rFonts w:eastAsia="Times New Roman"/>
          <w:szCs w:val="24"/>
        </w:rPr>
        <w:t xml:space="preserve"> για να αναπτύξετε την επίκαιρη ερώτησ</w:t>
      </w:r>
      <w:r>
        <w:rPr>
          <w:rFonts w:eastAsia="Times New Roman"/>
          <w:szCs w:val="24"/>
        </w:rPr>
        <w:t>ή σας.</w:t>
      </w:r>
    </w:p>
    <w:p w14:paraId="35AEE6D9" w14:textId="77777777" w:rsidR="00D5450D" w:rsidRDefault="005B470C">
      <w:pPr>
        <w:tabs>
          <w:tab w:val="left" w:pos="2608"/>
        </w:tabs>
        <w:spacing w:line="600" w:lineRule="auto"/>
        <w:ind w:firstLine="720"/>
        <w:jc w:val="both"/>
        <w:rPr>
          <w:rFonts w:eastAsia="Times New Roman"/>
          <w:szCs w:val="24"/>
        </w:rPr>
      </w:pPr>
      <w:r>
        <w:rPr>
          <w:rFonts w:eastAsia="Times New Roman"/>
          <w:b/>
          <w:szCs w:val="24"/>
        </w:rPr>
        <w:lastRenderedPageBreak/>
        <w:t xml:space="preserve">ΔΗΜΗΤΡΙΟΣ ΣΕΒΑΣΤΑΚΗΣ: </w:t>
      </w:r>
      <w:r>
        <w:rPr>
          <w:rFonts w:eastAsia="Times New Roman"/>
          <w:szCs w:val="24"/>
        </w:rPr>
        <w:t xml:space="preserve">Ευχαριστώ πολύ, κύριε Πρόεδρε. </w:t>
      </w:r>
    </w:p>
    <w:p w14:paraId="35AEE6DA" w14:textId="77777777" w:rsidR="00D5450D" w:rsidRDefault="005B470C">
      <w:pPr>
        <w:tabs>
          <w:tab w:val="left" w:pos="2608"/>
        </w:tabs>
        <w:spacing w:line="600" w:lineRule="auto"/>
        <w:ind w:firstLine="720"/>
        <w:jc w:val="both"/>
        <w:rPr>
          <w:rFonts w:eastAsia="Times New Roman"/>
          <w:szCs w:val="24"/>
        </w:rPr>
      </w:pPr>
      <w:r>
        <w:rPr>
          <w:rFonts w:eastAsia="Times New Roman"/>
          <w:szCs w:val="24"/>
        </w:rPr>
        <w:t>Ε</w:t>
      </w:r>
      <w:r>
        <w:rPr>
          <w:rFonts w:eastAsia="Times New Roman"/>
          <w:szCs w:val="24"/>
        </w:rPr>
        <w:t xml:space="preserve">υχαριστώ και την Υπουργό που έχει κατέβει αρκετές φορές στη Σάμο, έχει επισκεφθεί τα μνημεία κι έχει επομένως μια συγκροτημένη και ολοκληρωμένη εικόνα των εκκρεμοτήτων. </w:t>
      </w:r>
    </w:p>
    <w:p w14:paraId="35AEE6DB" w14:textId="77777777" w:rsidR="00D5450D" w:rsidRDefault="005B470C">
      <w:pPr>
        <w:tabs>
          <w:tab w:val="left" w:pos="2608"/>
        </w:tabs>
        <w:spacing w:line="600" w:lineRule="auto"/>
        <w:ind w:firstLine="833"/>
        <w:jc w:val="both"/>
        <w:rPr>
          <w:rFonts w:eastAsia="Times New Roman"/>
          <w:szCs w:val="24"/>
        </w:rPr>
      </w:pPr>
      <w:r>
        <w:rPr>
          <w:rFonts w:eastAsia="Times New Roman"/>
          <w:szCs w:val="24"/>
        </w:rPr>
        <w:t>Ξέρετε πολύ καλά ότι στα κείμενα θεωρίας ο πρόλογος γράφεται εκ των υστέρων, άρα είναι</w:t>
      </w:r>
      <w:r>
        <w:rPr>
          <w:rFonts w:eastAsia="Times New Roman"/>
          <w:szCs w:val="24"/>
        </w:rPr>
        <w:t xml:space="preserve"> μορφή επιλόγου. Άρα θα μπω στο </w:t>
      </w:r>
      <w:r>
        <w:rPr>
          <w:rFonts w:eastAsia="Times New Roman"/>
          <w:szCs w:val="24"/>
        </w:rPr>
        <w:t xml:space="preserve">κυρίως </w:t>
      </w:r>
      <w:r>
        <w:rPr>
          <w:rFonts w:eastAsia="Times New Roman"/>
          <w:szCs w:val="24"/>
        </w:rPr>
        <w:t xml:space="preserve">θέμα </w:t>
      </w:r>
      <w:r>
        <w:rPr>
          <w:rFonts w:eastAsia="Times New Roman"/>
          <w:szCs w:val="24"/>
        </w:rPr>
        <w:t>της ερώτησης για να συμμορφωθώ και με την εντολή του Προέδρου.</w:t>
      </w:r>
    </w:p>
    <w:p w14:paraId="35AEE6DC" w14:textId="77777777" w:rsidR="00D5450D" w:rsidRDefault="005B470C">
      <w:pPr>
        <w:spacing w:after="0" w:line="600" w:lineRule="auto"/>
        <w:ind w:firstLine="720"/>
        <w:jc w:val="both"/>
        <w:rPr>
          <w:rFonts w:eastAsia="Times New Roman"/>
          <w:szCs w:val="24"/>
        </w:rPr>
      </w:pPr>
      <w:r>
        <w:rPr>
          <w:rFonts w:eastAsia="Times New Roman"/>
          <w:szCs w:val="24"/>
        </w:rPr>
        <w:t>Έχουν υποβληθεί, κυρία Υπουργέ, προτάσεις από την Εφορεία Αρχαιοτήτων Σάμου για τη συντήρηση και αποκατάσταση της Ιεράς Μονής Προφήτη Ηλία. Να σημειώ</w:t>
      </w:r>
      <w:r>
        <w:rPr>
          <w:rFonts w:eastAsia="Times New Roman"/>
          <w:szCs w:val="24"/>
        </w:rPr>
        <w:t xml:space="preserve">σω ότι η χρηματοδότηση είναι μέσω ΕΣΠΑ από το Υπουργείο Οικονομίας και με υπογραφή του κ. </w:t>
      </w:r>
      <w:r>
        <w:rPr>
          <w:rFonts w:eastAsia="Times New Roman"/>
          <w:szCs w:val="24"/>
        </w:rPr>
        <w:lastRenderedPageBreak/>
        <w:t xml:space="preserve">Χαρίτση, μέσω του Επιχειρησιακού Προγράμματος της Περιφέρειας Βορείου Αιγαίου. Φορέα υλοποίησης το έργο αυτό έχει το ΥΠΟΑ. </w:t>
      </w:r>
    </w:p>
    <w:p w14:paraId="35AEE6DD" w14:textId="77777777" w:rsidR="00D5450D" w:rsidRDefault="005B470C">
      <w:pPr>
        <w:spacing w:after="0" w:line="600" w:lineRule="auto"/>
        <w:ind w:firstLine="720"/>
        <w:jc w:val="both"/>
        <w:rPr>
          <w:rFonts w:eastAsia="Times New Roman"/>
          <w:szCs w:val="24"/>
        </w:rPr>
      </w:pPr>
      <w:r>
        <w:rPr>
          <w:rFonts w:eastAsia="Times New Roman"/>
          <w:szCs w:val="24"/>
        </w:rPr>
        <w:t>Επίσης, έχουν υποβληθεί προτάσεις για τη σ</w:t>
      </w:r>
      <w:r>
        <w:rPr>
          <w:rFonts w:eastAsia="Times New Roman"/>
          <w:szCs w:val="24"/>
        </w:rPr>
        <w:t>υντήρηση και αποκατάσταση</w:t>
      </w:r>
      <w:r>
        <w:rPr>
          <w:rFonts w:ascii="Times New Roman" w:eastAsia="Times New Roman" w:hAnsi="Times New Roman"/>
          <w:szCs w:val="24"/>
        </w:rPr>
        <w:t xml:space="preserve"> </w:t>
      </w:r>
      <w:r>
        <w:rPr>
          <w:rFonts w:eastAsia="Times New Roman"/>
          <w:szCs w:val="24"/>
        </w:rPr>
        <w:t>των Ιερών Ναών Μεταμόρφωσης του Σωτήρος και Αγ</w:t>
      </w:r>
      <w:r>
        <w:rPr>
          <w:rFonts w:eastAsia="Times New Roman"/>
          <w:szCs w:val="24"/>
        </w:rPr>
        <w:t xml:space="preserve">ίου </w:t>
      </w:r>
      <w:r>
        <w:rPr>
          <w:rFonts w:eastAsia="Times New Roman"/>
          <w:szCs w:val="24"/>
        </w:rPr>
        <w:t>Νικολάου Καρλοβάσου, την ανάδειξη του βυζαντινού κάστρου στην περιοχή Ποτάμι, τη συντήρηση τοιχογραφιών Ναού της Ιεράς Μονής Μεγάλης Παναγιάς Σάμου, τη συντήρηση και αποκατάσταση τ</w:t>
      </w:r>
      <w:r>
        <w:rPr>
          <w:rFonts w:eastAsia="Times New Roman"/>
          <w:szCs w:val="24"/>
        </w:rPr>
        <w:t>ου Αϊ</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Γιαννάκη στο Άνω Βαθύ, τη συντήρηση-στερέωση του Ναού του Ζωοδότη Χριστού στο Στελί Ικαρίας, ενώ τέλος ακόμα εκκρεμεί η πολύ σημαντική απόφαση, σε συνεργασία με το Εθνικό Μετσόβιο Πολυτεχνείο, για τη συντήρηση και αποκατάσταση της Ιεράς Μονής Θεοκτ</w:t>
      </w:r>
      <w:r>
        <w:rPr>
          <w:rFonts w:eastAsia="Times New Roman"/>
          <w:szCs w:val="24"/>
        </w:rPr>
        <w:t xml:space="preserve">ίστης στην Ικαρία, λόγω μιας γεωλογικής ιδιοτυπίας, αφού ολισθαίνουν τα βράχια και πιέζουν το σώμα του </w:t>
      </w:r>
      <w:r>
        <w:rPr>
          <w:rFonts w:eastAsia="Times New Roman"/>
          <w:szCs w:val="24"/>
        </w:rPr>
        <w:t>κτηρίου</w:t>
      </w:r>
      <w:r>
        <w:rPr>
          <w:rFonts w:eastAsia="Times New Roman"/>
          <w:szCs w:val="24"/>
        </w:rPr>
        <w:t>.</w:t>
      </w:r>
    </w:p>
    <w:p w14:paraId="35AEE6DE" w14:textId="77777777" w:rsidR="00D5450D" w:rsidRDefault="005B470C">
      <w:pPr>
        <w:spacing w:after="0" w:line="600" w:lineRule="auto"/>
        <w:ind w:firstLine="720"/>
        <w:jc w:val="both"/>
        <w:rPr>
          <w:rFonts w:eastAsia="Times New Roman"/>
          <w:szCs w:val="24"/>
        </w:rPr>
      </w:pPr>
      <w:r>
        <w:rPr>
          <w:rFonts w:eastAsia="Times New Roman"/>
          <w:szCs w:val="24"/>
        </w:rPr>
        <w:lastRenderedPageBreak/>
        <w:t>Επειδή χρειάζεται να υπάρξει συνολική πληροφόρηση για την πορεία των προτεινόμενων έργων, αλλά και για κάποια από τα οποία έχει ξεκινήσει η χρημ</w:t>
      </w:r>
      <w:r>
        <w:rPr>
          <w:rFonts w:eastAsia="Times New Roman"/>
          <w:szCs w:val="24"/>
        </w:rPr>
        <w:t xml:space="preserve">ατοδοτική ροή -σε κάποια εκκρεμεί- κι επειδή χρειάζεται να έχουμε μια ολοκληρωμένη εικόνα της ενότητας που συγκροτούν τα εκκρεμή έργα, σας ερωτώ το εξής. </w:t>
      </w:r>
    </w:p>
    <w:p w14:paraId="35AEE6DF" w14:textId="77777777" w:rsidR="00D5450D" w:rsidRDefault="005B470C">
      <w:pPr>
        <w:spacing w:after="0" w:line="600" w:lineRule="auto"/>
        <w:ind w:firstLine="720"/>
        <w:jc w:val="both"/>
        <w:rPr>
          <w:rFonts w:eastAsia="Times New Roman"/>
          <w:szCs w:val="24"/>
        </w:rPr>
      </w:pPr>
      <w:r>
        <w:rPr>
          <w:rFonts w:eastAsia="Times New Roman"/>
          <w:szCs w:val="24"/>
        </w:rPr>
        <w:t>Ποιος είναι ο προγραμματισμός του Υπουργείου για τη χρηματοδότηση και την υλοποίηση των εν λόγω έργων</w:t>
      </w:r>
      <w:r>
        <w:rPr>
          <w:rFonts w:eastAsia="Times New Roman"/>
          <w:szCs w:val="24"/>
        </w:rPr>
        <w:t>, σε ποιο στάδιο βρίσκεται η κάθε προαναφερόμενη δράση και ποιο το χρονοδιάγραμμα εργασιών;</w:t>
      </w:r>
    </w:p>
    <w:p w14:paraId="35AEE6E0" w14:textId="77777777" w:rsidR="00D5450D" w:rsidRDefault="005B470C">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Κυρία Υπουργέ, έχετε τον λόγο για τρία λεπτά.</w:t>
      </w:r>
    </w:p>
    <w:p w14:paraId="35AEE6E1" w14:textId="77777777" w:rsidR="00D5450D" w:rsidRDefault="005B470C">
      <w:pPr>
        <w:spacing w:after="0" w:line="600" w:lineRule="auto"/>
        <w:ind w:firstLine="720"/>
        <w:jc w:val="both"/>
        <w:rPr>
          <w:rFonts w:eastAsia="Times New Roman"/>
          <w:szCs w:val="24"/>
        </w:rPr>
      </w:pPr>
      <w:r>
        <w:rPr>
          <w:rFonts w:eastAsia="Times New Roman"/>
          <w:b/>
          <w:szCs w:val="24"/>
        </w:rPr>
        <w:t xml:space="preserve">ΛΥΔΙΑ ΚΟΝΙΟΡΔΟΥ (Υπουργός Πολιτισμού και Αθλητισμού): </w:t>
      </w:r>
      <w:r>
        <w:rPr>
          <w:rFonts w:eastAsia="Times New Roman"/>
          <w:szCs w:val="24"/>
        </w:rPr>
        <w:t>Σας ευχαριστώ.</w:t>
      </w:r>
    </w:p>
    <w:p w14:paraId="35AEE6E2" w14:textId="77777777" w:rsidR="00D5450D" w:rsidRDefault="005B470C">
      <w:pPr>
        <w:spacing w:after="0" w:line="600" w:lineRule="auto"/>
        <w:ind w:firstLine="720"/>
        <w:jc w:val="both"/>
        <w:rPr>
          <w:rFonts w:eastAsia="Times New Roman"/>
          <w:szCs w:val="24"/>
        </w:rPr>
      </w:pPr>
      <w:r>
        <w:rPr>
          <w:rFonts w:eastAsia="Times New Roman"/>
          <w:szCs w:val="24"/>
        </w:rPr>
        <w:lastRenderedPageBreak/>
        <w:t>Όπως είπατε κι ε</w:t>
      </w:r>
      <w:r>
        <w:rPr>
          <w:rFonts w:eastAsia="Times New Roman"/>
          <w:szCs w:val="24"/>
        </w:rPr>
        <w:t xml:space="preserve">σείς, έχω επισκεφθεί επανειλημμένα το νησί κι έχω προσωπική εικόνα από όλα αυτά τα μνημεία τα οποία αναφέρατε. </w:t>
      </w:r>
    </w:p>
    <w:p w14:paraId="35AEE6E3" w14:textId="77777777" w:rsidR="00D5450D" w:rsidRDefault="005B470C">
      <w:pPr>
        <w:spacing w:after="0" w:line="600" w:lineRule="auto"/>
        <w:ind w:firstLine="720"/>
        <w:jc w:val="both"/>
        <w:rPr>
          <w:rFonts w:eastAsia="Times New Roman"/>
          <w:szCs w:val="24"/>
        </w:rPr>
      </w:pPr>
      <w:r>
        <w:rPr>
          <w:rFonts w:eastAsia="Times New Roman"/>
          <w:szCs w:val="24"/>
        </w:rPr>
        <w:t>Η Μονή Προφήτη Ηλία Καρλοβασίου Σάμου πράγματι έχει ενταχθεί στο Περιφερειακό Επιχειρησιακό Πρόγραμμα «Βόρειο Αιγαίο 2014-2020», με προϋπολογισμ</w:t>
      </w:r>
      <w:r>
        <w:rPr>
          <w:rFonts w:eastAsia="Times New Roman"/>
          <w:szCs w:val="24"/>
        </w:rPr>
        <w:t xml:space="preserve">ό 925.000 ευρώ. Έχει ήδη ξεκινήσει και η λήξη του είναι τον Οκτώβριο του 2020. Είμαστε στο στάδιο της έγκρισης των τευχών δημοπράτησης. Επίσης, θα ακολουθήσει αμέσως μετά η ανάθεση της εργολαβίας για την εκτέλεση των εργασιών συντήρησης και αποκατάστασης. </w:t>
      </w:r>
    </w:p>
    <w:p w14:paraId="35AEE6E4" w14:textId="77777777" w:rsidR="00D5450D" w:rsidRDefault="005B470C">
      <w:pPr>
        <w:spacing w:after="0" w:line="600" w:lineRule="auto"/>
        <w:ind w:firstLine="720"/>
        <w:jc w:val="both"/>
        <w:rPr>
          <w:rFonts w:eastAsia="Times New Roman"/>
          <w:szCs w:val="24"/>
        </w:rPr>
      </w:pPr>
      <w:r>
        <w:rPr>
          <w:rFonts w:eastAsia="Times New Roman"/>
          <w:szCs w:val="24"/>
        </w:rPr>
        <w:t>Αυτό πιστεύουμε ότι θα προσφέρει στο νησί μια καινούργια δυναμική ενός εναλλακτικού τουρισμού. Το νησί από την εικόνα που έχουμε, παρ</w:t>
      </w:r>
      <w:r>
        <w:rPr>
          <w:rFonts w:eastAsia="Times New Roman"/>
          <w:szCs w:val="24"/>
        </w:rPr>
        <w:t xml:space="preserve">’ </w:t>
      </w:r>
      <w:r>
        <w:rPr>
          <w:rFonts w:eastAsia="Times New Roman"/>
          <w:szCs w:val="24"/>
        </w:rPr>
        <w:t xml:space="preserve">όλες τις δυσκολίες </w:t>
      </w:r>
      <w:r>
        <w:rPr>
          <w:rFonts w:eastAsia="Times New Roman"/>
          <w:szCs w:val="24"/>
        </w:rPr>
        <w:t xml:space="preserve">τις οποίες </w:t>
      </w:r>
      <w:r>
        <w:rPr>
          <w:rFonts w:eastAsia="Times New Roman"/>
          <w:szCs w:val="24"/>
        </w:rPr>
        <w:t xml:space="preserve">είχε αντιμετωπίσει, τα </w:t>
      </w:r>
      <w:r>
        <w:rPr>
          <w:rFonts w:eastAsia="Times New Roman"/>
          <w:szCs w:val="24"/>
        </w:rPr>
        <w:lastRenderedPageBreak/>
        <w:t>νούμερα έχουν επανέλθει στα νούμερα προ της προσφυγικής κρίσης εποχ</w:t>
      </w:r>
      <w:r>
        <w:rPr>
          <w:rFonts w:eastAsia="Times New Roman"/>
          <w:szCs w:val="24"/>
        </w:rPr>
        <w:t>ής.</w:t>
      </w:r>
    </w:p>
    <w:p w14:paraId="35AEE6E5" w14:textId="77777777" w:rsidR="00D5450D" w:rsidRDefault="005B470C">
      <w:pPr>
        <w:spacing w:after="0" w:line="600" w:lineRule="auto"/>
        <w:ind w:firstLine="720"/>
        <w:jc w:val="both"/>
        <w:rPr>
          <w:rFonts w:eastAsia="Times New Roman"/>
          <w:szCs w:val="24"/>
        </w:rPr>
      </w:pPr>
      <w:r>
        <w:rPr>
          <w:rFonts w:eastAsia="Times New Roman"/>
          <w:b/>
          <w:szCs w:val="24"/>
        </w:rPr>
        <w:t xml:space="preserve">ΔΗΜΗΤΡΙΟΣ ΣΕΒΑΣΤΑΚΗΣ: </w:t>
      </w:r>
      <w:r>
        <w:rPr>
          <w:rFonts w:eastAsia="Times New Roman"/>
          <w:szCs w:val="24"/>
        </w:rPr>
        <w:t xml:space="preserve">Τα τουριστικά νούμερα εννοείτε. </w:t>
      </w:r>
    </w:p>
    <w:p w14:paraId="35AEE6E6" w14:textId="77777777" w:rsidR="00D5450D" w:rsidRDefault="005B470C">
      <w:pPr>
        <w:spacing w:after="0" w:line="600" w:lineRule="auto"/>
        <w:ind w:firstLine="720"/>
        <w:jc w:val="both"/>
        <w:rPr>
          <w:rFonts w:eastAsia="Times New Roman"/>
          <w:szCs w:val="24"/>
        </w:rPr>
      </w:pPr>
      <w:r>
        <w:rPr>
          <w:rFonts w:eastAsia="Times New Roman"/>
          <w:b/>
          <w:szCs w:val="24"/>
        </w:rPr>
        <w:t xml:space="preserve">ΛΥΔΙΑ ΚΟΝΙΟΡΔΟΥ (Υπουργός Πολιτισμού και Αθλητισμού): </w:t>
      </w:r>
      <w:r>
        <w:rPr>
          <w:rFonts w:eastAsia="Times New Roman"/>
          <w:szCs w:val="24"/>
        </w:rPr>
        <w:t>Ναι, τα τουριστικά νούμερα. Κι αυτό είναι πολύ σημαντικό για το νησί και το λαμβάνουμε πολύ σοβαρά υπ</w:t>
      </w:r>
      <w:r>
        <w:rPr>
          <w:rFonts w:eastAsia="Times New Roman"/>
          <w:szCs w:val="24"/>
        </w:rPr>
        <w:t xml:space="preserve">’ όψιν </w:t>
      </w:r>
      <w:r>
        <w:rPr>
          <w:rFonts w:eastAsia="Times New Roman"/>
          <w:szCs w:val="24"/>
        </w:rPr>
        <w:t xml:space="preserve">μας στις επιλογές και στις προτεραιότητες </w:t>
      </w:r>
      <w:r>
        <w:rPr>
          <w:rFonts w:eastAsia="Times New Roman"/>
          <w:szCs w:val="24"/>
        </w:rPr>
        <w:t xml:space="preserve">τις οποίες </w:t>
      </w:r>
      <w:r>
        <w:rPr>
          <w:rFonts w:eastAsia="Times New Roman"/>
          <w:szCs w:val="24"/>
        </w:rPr>
        <w:t>δίνουμε.</w:t>
      </w:r>
    </w:p>
    <w:p w14:paraId="35AEE6E7" w14:textId="77777777" w:rsidR="00D5450D" w:rsidRDefault="005B470C">
      <w:pPr>
        <w:spacing w:after="0" w:line="600" w:lineRule="auto"/>
        <w:ind w:firstLine="720"/>
        <w:jc w:val="both"/>
        <w:rPr>
          <w:rFonts w:eastAsia="Times New Roman"/>
          <w:szCs w:val="24"/>
        </w:rPr>
      </w:pPr>
      <w:r>
        <w:rPr>
          <w:rFonts w:eastAsia="Times New Roman"/>
          <w:szCs w:val="24"/>
        </w:rPr>
        <w:t>Για τα υπόλοιπα μνημεία της Σάμου, για τον Ιερό Ναό Μεταμόρφωσης του Σωτήρος, τον Ιερό Ναό Αγ</w:t>
      </w:r>
      <w:r>
        <w:rPr>
          <w:rFonts w:eastAsia="Times New Roman"/>
          <w:szCs w:val="24"/>
        </w:rPr>
        <w:t xml:space="preserve">ίου </w:t>
      </w:r>
      <w:r>
        <w:rPr>
          <w:rFonts w:eastAsia="Times New Roman"/>
          <w:szCs w:val="24"/>
        </w:rPr>
        <w:t xml:space="preserve">Νικολάου, το βυζαντινό κάστρο στην περιοχή Ποτάμι Καρλαβάσου και την Ιερά Μονή Μεγάλης Παναγιάς, </w:t>
      </w:r>
      <w:r>
        <w:rPr>
          <w:rFonts w:eastAsia="Times New Roman"/>
          <w:szCs w:val="24"/>
        </w:rPr>
        <w:t xml:space="preserve">όπως και για τον ιδιαίτερα ενδιαφέροντα Ναό </w:t>
      </w:r>
      <w:r>
        <w:rPr>
          <w:rFonts w:eastAsia="Times New Roman"/>
          <w:szCs w:val="24"/>
        </w:rPr>
        <w:lastRenderedPageBreak/>
        <w:t>του Αϊ-Γιαννάκη στο Άνω Βαθύ, υπάρχουν ήδη εγκεκριμένες μελέτες από το Υπουργείο Πολιτισμού κι αυτό το στοιχείο καθιστά τα έργα αυτά ώριμα για εκτέλεση.</w:t>
      </w:r>
    </w:p>
    <w:p w14:paraId="35AEE6E8" w14:textId="77777777" w:rsidR="00D5450D" w:rsidRDefault="005B470C">
      <w:pPr>
        <w:spacing w:after="0" w:line="600" w:lineRule="auto"/>
        <w:ind w:firstLine="720"/>
        <w:jc w:val="both"/>
        <w:rPr>
          <w:rFonts w:eastAsia="Times New Roman"/>
          <w:szCs w:val="24"/>
        </w:rPr>
      </w:pPr>
      <w:r>
        <w:rPr>
          <w:rFonts w:eastAsia="Times New Roman"/>
          <w:szCs w:val="24"/>
        </w:rPr>
        <w:t>Τον Ιούλιου του 2017 η Εφορεία Αρχαιοτήτων Σάμου σε συνεργα</w:t>
      </w:r>
      <w:r>
        <w:rPr>
          <w:rFonts w:eastAsia="Times New Roman"/>
          <w:szCs w:val="24"/>
        </w:rPr>
        <w:t xml:space="preserve">σία με τον Δήμο Σαμίων έχει υποβάλει προτάσεις χρηματοδότησης στο «Αναπτυξιακό Πρόγραμμα Ειδικού Σκοπού για το Βόρειο Αιγαίο 2017-2020», από εθνικούς πόρους, </w:t>
      </w:r>
      <w:r>
        <w:rPr>
          <w:rFonts w:eastAsia="Times New Roman"/>
          <w:szCs w:val="24"/>
        </w:rPr>
        <w:t xml:space="preserve">Πρόγραμμα Δημοσίων Επενδύσεων </w:t>
      </w:r>
      <w:r>
        <w:rPr>
          <w:rFonts w:eastAsia="Times New Roman"/>
          <w:szCs w:val="24"/>
        </w:rPr>
        <w:t>του Υπουργείου Οικονομίας και Ανάπτυξης.</w:t>
      </w:r>
    </w:p>
    <w:p w14:paraId="35AEE6E9" w14:textId="77777777" w:rsidR="00D5450D" w:rsidRDefault="005B470C">
      <w:pPr>
        <w:tabs>
          <w:tab w:val="left" w:pos="2940"/>
        </w:tabs>
        <w:spacing w:line="600" w:lineRule="auto"/>
        <w:jc w:val="both"/>
        <w:rPr>
          <w:rFonts w:eastAsia="Times New Roman"/>
          <w:szCs w:val="24"/>
        </w:rPr>
      </w:pPr>
      <w:r>
        <w:rPr>
          <w:rFonts w:eastAsia="Times New Roman"/>
          <w:szCs w:val="24"/>
        </w:rPr>
        <w:t>Αναμένεται η αξιολόγηση άμε</w:t>
      </w:r>
      <w:r>
        <w:rPr>
          <w:rFonts w:eastAsia="Times New Roman"/>
          <w:szCs w:val="24"/>
        </w:rPr>
        <w:t>σα. Εφόσον χρηματοδοτηθούν, θα μπορέσουμε να μιλήσουμε για το χρονοδιάγραμμα της υλοποίησης.</w:t>
      </w:r>
    </w:p>
    <w:p w14:paraId="35AEE6EA"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 xml:space="preserve">Όμως, αυτά τα έργα, εφόσον υπάρξει η αναγκαιότητα, επειδή ακριβώς είναι ώριμα, μπορούν να ενταχθούν και σε ενδεχόμενη νέα </w:t>
      </w:r>
      <w:r>
        <w:rPr>
          <w:rFonts w:eastAsia="Times New Roman"/>
          <w:szCs w:val="24"/>
        </w:rPr>
        <w:lastRenderedPageBreak/>
        <w:t>πρόσκληση συγχρηματοδοτούμενων προγραμμάτ</w:t>
      </w:r>
      <w:r>
        <w:rPr>
          <w:rFonts w:eastAsia="Times New Roman"/>
          <w:szCs w:val="24"/>
        </w:rPr>
        <w:t xml:space="preserve">ων της </w:t>
      </w:r>
      <w:r>
        <w:rPr>
          <w:rFonts w:eastAsia="Times New Roman"/>
          <w:szCs w:val="24"/>
        </w:rPr>
        <w:t xml:space="preserve">περιφέρειας </w:t>
      </w:r>
      <w:r>
        <w:rPr>
          <w:rFonts w:eastAsia="Times New Roman"/>
          <w:szCs w:val="24"/>
        </w:rPr>
        <w:t>ή διακρατικό πρόγραμμα. Έτσι θα προταθούν κατά προτεραιότητα από το Υπουργείο Πολιτισμού.</w:t>
      </w:r>
    </w:p>
    <w:p w14:paraId="35AEE6EB"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Τώρα όσον αφορά την Ικαρία, πράγματι, αυτός ο Ιερός Ναός Ζωοδότη Χριστού στο Στελί Ικαρίας αντιμετωπίζει ιδιαίτερα προβλήματα. Είναι εντεταγμένος σ</w:t>
      </w:r>
      <w:r>
        <w:rPr>
          <w:rFonts w:eastAsia="Times New Roman"/>
          <w:szCs w:val="24"/>
        </w:rPr>
        <w:t>το Πρόγραμμα Δημοσίων Επενδύσεων του Υπουργείου με προϋπολογισμό 120.000 ευρώ. Έχει δημοπρατηθεί από την αρμόδια υπηρεσία του Υπουργείου, τη Διεύθυνση Αναστήλωσης Βυζαντινών και Μεταβυζαντινών Μνημείων και θα ξεκινήσουν εργασίες στο προσεχές διάστημα.</w:t>
      </w:r>
    </w:p>
    <w:p w14:paraId="35AEE6EC"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 xml:space="preserve">Στη </w:t>
      </w:r>
      <w:r>
        <w:rPr>
          <w:rFonts w:eastAsia="Times New Roman"/>
          <w:szCs w:val="24"/>
        </w:rPr>
        <w:t xml:space="preserve">Μονή Θεοκτίστης, που έχει τις πτώσεις των βράχων που αναφέρατε, ευτυχώς δεν έχουν προξενηθεί ζημιές στο Καθολικό και στα κελιά και αυτό είναι πολύ σημαντικό. Έχει ήδη ενταχθεί στο </w:t>
      </w:r>
      <w:r>
        <w:rPr>
          <w:rFonts w:eastAsia="Times New Roman"/>
          <w:szCs w:val="24"/>
        </w:rPr>
        <w:lastRenderedPageBreak/>
        <w:t>Πρόγραμμα Δράσης του 2018 του Υπουργείου, με προϋπολογισμό 40.000 ευρώ. Επίσ</w:t>
      </w:r>
      <w:r>
        <w:rPr>
          <w:rFonts w:eastAsia="Times New Roman"/>
          <w:szCs w:val="24"/>
        </w:rPr>
        <w:t>ης, παράλληλα θα υπάρξει ερευνητικό πρόγραμμα με το Εθνικό Μετσόβιο Πολυτεχνείο για την αποκατάσταση του Καθολικού και επιμέρους κτηρίων, καθώς και τη διερεύνηση στατικής και δυναμικής επάρκειας με φορέα από λιθοδομή της Ιεράς Μονής Οσίας Θεοκτίσης.</w:t>
      </w:r>
    </w:p>
    <w:p w14:paraId="35AEE6ED"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(Στο σ</w:t>
      </w:r>
      <w:r>
        <w:rPr>
          <w:rFonts w:eastAsia="Times New Roman"/>
          <w:szCs w:val="24"/>
        </w:rPr>
        <w:t>ημείο αυτό κτυπάει το κουδούνι λήξεως του χρόνου ομιλίας της κυρίας Υπουργού)</w:t>
      </w:r>
    </w:p>
    <w:p w14:paraId="35AEE6EE" w14:textId="77777777" w:rsidR="00D5450D" w:rsidRDefault="005B470C">
      <w:pPr>
        <w:tabs>
          <w:tab w:val="left" w:pos="294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Έχετε και δευτερολογία, κυρία Υπουργέ.</w:t>
      </w:r>
    </w:p>
    <w:p w14:paraId="35AEE6EF" w14:textId="77777777" w:rsidR="00D5450D" w:rsidRDefault="005B470C">
      <w:pPr>
        <w:tabs>
          <w:tab w:val="left" w:pos="2940"/>
        </w:tabs>
        <w:spacing w:line="600" w:lineRule="auto"/>
        <w:ind w:firstLine="720"/>
        <w:jc w:val="both"/>
        <w:rPr>
          <w:rFonts w:eastAsia="Times New Roman"/>
          <w:szCs w:val="24"/>
        </w:rPr>
      </w:pPr>
      <w:r>
        <w:rPr>
          <w:rFonts w:eastAsia="Times New Roman"/>
          <w:b/>
          <w:szCs w:val="24"/>
        </w:rPr>
        <w:t>ΛΥΔΙΑ ΚΟΝΙΟΡΔΟΥ (Υπουργός Πολιτισμού και Αθλητισμού):</w:t>
      </w:r>
      <w:r>
        <w:rPr>
          <w:rFonts w:eastAsia="Times New Roman"/>
          <w:szCs w:val="24"/>
        </w:rPr>
        <w:t xml:space="preserve"> Θα ακολουθήσουν μελέτες εφαρμογής από το Υπουργείο.</w:t>
      </w:r>
    </w:p>
    <w:p w14:paraId="35AEE6F0"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Ευχαριστώ.</w:t>
      </w:r>
    </w:p>
    <w:p w14:paraId="35AEE6F1" w14:textId="77777777" w:rsidR="00D5450D" w:rsidRDefault="005B470C">
      <w:pPr>
        <w:tabs>
          <w:tab w:val="left" w:pos="2940"/>
        </w:tabs>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 xml:space="preserve">Κύριε Σεβαστάκη, τι έμεινε αναπάντητο; </w:t>
      </w:r>
    </w:p>
    <w:p w14:paraId="35AEE6F2"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 xml:space="preserve">Ορίστε, έχετε τον λόγο. </w:t>
      </w:r>
    </w:p>
    <w:p w14:paraId="35AEE6F3" w14:textId="77777777" w:rsidR="00D5450D" w:rsidRDefault="005B470C">
      <w:pPr>
        <w:tabs>
          <w:tab w:val="left" w:pos="2940"/>
        </w:tabs>
        <w:spacing w:line="600" w:lineRule="auto"/>
        <w:ind w:firstLine="720"/>
        <w:jc w:val="both"/>
        <w:rPr>
          <w:rFonts w:eastAsia="Times New Roman"/>
          <w:szCs w:val="24"/>
        </w:rPr>
      </w:pPr>
      <w:r>
        <w:rPr>
          <w:rFonts w:eastAsia="Times New Roman"/>
          <w:b/>
          <w:szCs w:val="24"/>
        </w:rPr>
        <w:t>ΔΗΜΗΤΡΙΟΣ ΣΕΒΑΣΤΑΚΗΣ:</w:t>
      </w:r>
      <w:r>
        <w:rPr>
          <w:rFonts w:eastAsia="Times New Roman"/>
          <w:szCs w:val="24"/>
        </w:rPr>
        <w:t xml:space="preserve"> Είναι αυστηρός ο κύριος Πρόεδρος και πρέπει να είμαστε και εμείς ακριβείς.</w:t>
      </w:r>
    </w:p>
    <w:p w14:paraId="35AEE6F4" w14:textId="77777777" w:rsidR="00D5450D" w:rsidRDefault="005B470C">
      <w:pPr>
        <w:tabs>
          <w:tab w:val="left" w:pos="294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Αυστηρά είναι τα </w:t>
      </w:r>
      <w:r>
        <w:rPr>
          <w:rFonts w:eastAsia="Times New Roman"/>
          <w:szCs w:val="24"/>
        </w:rPr>
        <w:t>χρονικά πλαίσια.</w:t>
      </w:r>
    </w:p>
    <w:p w14:paraId="35AEE6F5" w14:textId="77777777" w:rsidR="00D5450D" w:rsidRDefault="005B470C">
      <w:pPr>
        <w:tabs>
          <w:tab w:val="left" w:pos="2940"/>
        </w:tabs>
        <w:spacing w:line="600" w:lineRule="auto"/>
        <w:ind w:firstLine="720"/>
        <w:jc w:val="both"/>
        <w:rPr>
          <w:rFonts w:eastAsia="Times New Roman"/>
          <w:szCs w:val="24"/>
        </w:rPr>
      </w:pPr>
      <w:r>
        <w:rPr>
          <w:rFonts w:eastAsia="Times New Roman"/>
          <w:b/>
          <w:szCs w:val="24"/>
        </w:rPr>
        <w:t>ΔΗΜΗΤΡΙΟΣ ΣΕΒΑΣΤΑΚΗΣ:</w:t>
      </w:r>
      <w:r>
        <w:rPr>
          <w:rFonts w:eastAsia="Times New Roman"/>
          <w:szCs w:val="24"/>
        </w:rPr>
        <w:t xml:space="preserve"> Να επισημάνω τις ενάλιες αρχαιότητες στο νησιωτικό σύμπλεγμα των Φούρνων, που επιμελείται και τεκμηριώνει επιστημονικά ο αρχαιολόγος κ. Κουτσουφλάκης και το οποίο, επίσης, χρήζει μιας ειδικής μέριμνας για την ανάδειξη</w:t>
      </w:r>
      <w:r>
        <w:rPr>
          <w:rFonts w:eastAsia="Times New Roman"/>
          <w:szCs w:val="24"/>
        </w:rPr>
        <w:t xml:space="preserve"> και την οργάνωση της επίσκεψης. Υπάρχει ένα θέμα συνολικά με τις </w:t>
      </w:r>
      <w:r>
        <w:rPr>
          <w:rFonts w:eastAsia="Times New Roman"/>
          <w:szCs w:val="24"/>
        </w:rPr>
        <w:lastRenderedPageBreak/>
        <w:t>ενάλιες αρχαιότητες και με τις στρατηγικές που μπορεί να αναπτύξει η χώρα μας.</w:t>
      </w:r>
    </w:p>
    <w:p w14:paraId="35AEE6F6"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Θέλω να πω συνολικά ότι το ερώτημα δεν είναι η εμβαλωματική επέμβαση σε μνημεία, που έχουν ούτως ή άλλως πάρα π</w:t>
      </w:r>
      <w:r>
        <w:rPr>
          <w:rFonts w:eastAsia="Times New Roman"/>
          <w:szCs w:val="24"/>
        </w:rPr>
        <w:t>ολύ ενδιαφέροντα χαρακτήρα, γιατί αποτελούν πολιτιστικές διασταυρώσεις. Δεν έχουμε ομοιογενείς μορφές ή ομοιογενείς πολιτιστικές ώσεις, που να συγκροτούν τις ταυτότητες των νησιών. Αυτό δημιουργεί μια πολυμορφία. Αναγνωρίζει κανείς την καταγωγή, τη συμπερι</w:t>
      </w:r>
      <w:r>
        <w:rPr>
          <w:rFonts w:eastAsia="Times New Roman"/>
          <w:szCs w:val="24"/>
        </w:rPr>
        <w:t>φορά, τους τρόπους, με τους οποίους τα διάφορα γλωσσικά ιδιώματα συγκροτούν τις εικονογραφικές, ας πούμε, τεχνικές στα διάφορα μνημεία, για τα οποία συζητάμε.</w:t>
      </w:r>
    </w:p>
    <w:p w14:paraId="35AEE6F7"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Το κεντρικό ερώτημα -και νομίζω ότι είναι ένα από τα ζητούμενα- είναι η ένταξη αυτών των διάσπαρτ</w:t>
      </w:r>
      <w:r>
        <w:rPr>
          <w:rFonts w:eastAsia="Times New Roman"/>
          <w:szCs w:val="24"/>
        </w:rPr>
        <w:t xml:space="preserve">ων υπολειμμάτων ενός </w:t>
      </w:r>
      <w:r>
        <w:rPr>
          <w:rFonts w:eastAsia="Times New Roman"/>
          <w:szCs w:val="24"/>
        </w:rPr>
        <w:lastRenderedPageBreak/>
        <w:t>ιστορικού σώματος της χώρας μας σε μια ενότητα, ώστε να μπορεί ο πολιτιστικός επισκέπτης, στον οποίον η χώρα μας στοχεύει και στον οποίο</w:t>
      </w:r>
      <w:r>
        <w:rPr>
          <w:rFonts w:eastAsia="Times New Roman"/>
          <w:szCs w:val="24"/>
        </w:rPr>
        <w:t>ν</w:t>
      </w:r>
      <w:r>
        <w:rPr>
          <w:rFonts w:eastAsia="Times New Roman"/>
          <w:szCs w:val="24"/>
        </w:rPr>
        <w:t xml:space="preserve"> απευθύνεται, επισκεπτόμενος να κατανοήσει και την ίδια τη χωρική του σημασία, όχι μόνο, δηλαδή, ν</w:t>
      </w:r>
      <w:r>
        <w:rPr>
          <w:rFonts w:eastAsia="Times New Roman"/>
          <w:szCs w:val="24"/>
        </w:rPr>
        <w:t>α δει, να καταλάβει, να κατανοήσει τα μνημεία αυτά καθαυτά, αλλά και τη διάρθρωσή τους με τον τόπο, τη συνάρθρωσή τους με τα παραγωγικά χαρακτηριστικά του τόπου.</w:t>
      </w:r>
    </w:p>
    <w:p w14:paraId="35AEE6F8"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 xml:space="preserve">Αυτό αποτελεί ένα πολύ μεγαλύτερο διάβημα από την απλή επισκευή ή την επιστημονική τεκμηρίωση </w:t>
      </w:r>
      <w:r>
        <w:rPr>
          <w:rFonts w:eastAsia="Times New Roman"/>
          <w:szCs w:val="24"/>
        </w:rPr>
        <w:t>ή τη δράση, όπως, ας πούμε, στη Θεοκτίστη, της γεωλογικής ολίσθησης.</w:t>
      </w:r>
    </w:p>
    <w:p w14:paraId="35AEE6F9"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 xml:space="preserve">Θέλω να πω ότι υπάρχει και ένα αίτημα χορηγιών, που αφορά την πλευρά αυτήν, την οικονομική διάσταση </w:t>
      </w:r>
      <w:r>
        <w:rPr>
          <w:rFonts w:eastAsia="Times New Roman"/>
          <w:szCs w:val="24"/>
        </w:rPr>
        <w:t xml:space="preserve">την οποία </w:t>
      </w:r>
      <w:r>
        <w:rPr>
          <w:rFonts w:eastAsia="Times New Roman"/>
          <w:szCs w:val="24"/>
        </w:rPr>
        <w:t xml:space="preserve">έχει το Υπουργείο σας και που αφορά και τον εκσυγχρονισμό της μόνιμης </w:t>
      </w:r>
      <w:r>
        <w:rPr>
          <w:rFonts w:eastAsia="Times New Roman"/>
          <w:szCs w:val="24"/>
        </w:rPr>
        <w:lastRenderedPageBreak/>
        <w:t>έκθεσης</w:t>
      </w:r>
      <w:r>
        <w:rPr>
          <w:rFonts w:eastAsia="Times New Roman"/>
          <w:szCs w:val="24"/>
        </w:rPr>
        <w:t xml:space="preserve"> της αρχαιολογικής συλλογής του Κάμπου Ικαρίας και άλλα έργα και στην Ικαρία και στη Σάμο και στους Φούρνους.</w:t>
      </w:r>
    </w:p>
    <w:p w14:paraId="35AEE6FA" w14:textId="77777777" w:rsidR="00D5450D" w:rsidRDefault="005B470C">
      <w:pPr>
        <w:tabs>
          <w:tab w:val="left" w:pos="2940"/>
        </w:tabs>
        <w:spacing w:line="600" w:lineRule="auto"/>
        <w:ind w:firstLine="720"/>
        <w:jc w:val="both"/>
        <w:rPr>
          <w:rFonts w:eastAsia="Times New Roman" w:cs="Times New Roman"/>
          <w:szCs w:val="24"/>
        </w:rPr>
      </w:pPr>
      <w:r>
        <w:rPr>
          <w:rFonts w:eastAsia="Times New Roman" w:cs="Times New Roman"/>
          <w:szCs w:val="24"/>
        </w:rPr>
        <w:t>Έχω την εντύπωση ότι θα πρέπει οι διάφορες χρηματοδοτικές δυνατότητες, όπως και οι σχέσεις με τα ευρωπαϊκά προγράμματα, να αποκτήσουν μεγαλύτερη σ</w:t>
      </w:r>
      <w:r>
        <w:rPr>
          <w:rFonts w:eastAsia="Times New Roman" w:cs="Times New Roman"/>
          <w:szCs w:val="24"/>
        </w:rPr>
        <w:t>υνάφεια, μεγαλύτερη συνοχή, ώστε πολύ γρηγορότερα να γίνονται και οι επιστημονικές μελέτες και οι δράσεις, για να πετύχουμε αυτό που ζητάμε, έναν άλλου τύπου επισκέπτη, μια άλλου τύπου διεθνή απεύθυνση της χώρας μας και εν</w:t>
      </w:r>
      <w:r>
        <w:rPr>
          <w:rFonts w:eastAsia="Times New Roman" w:cs="Times New Roman"/>
          <w:szCs w:val="24"/>
        </w:rPr>
        <w:t xml:space="preserve"> </w:t>
      </w:r>
      <w:r>
        <w:rPr>
          <w:rFonts w:eastAsia="Times New Roman" w:cs="Times New Roman"/>
          <w:szCs w:val="24"/>
        </w:rPr>
        <w:t>τέλει μια άλλου τύπου διεθνοποίησ</w:t>
      </w:r>
      <w:r>
        <w:rPr>
          <w:rFonts w:eastAsia="Times New Roman" w:cs="Times New Roman"/>
          <w:szCs w:val="24"/>
        </w:rPr>
        <w:t xml:space="preserve">η του πολιτιστικού μας αποθέματος πέρα από στερεότυπα. </w:t>
      </w:r>
    </w:p>
    <w:p w14:paraId="35AEE6FB"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Ευχαριστούμε, κύριε Σεβαστάκη. </w:t>
      </w:r>
    </w:p>
    <w:p w14:paraId="35AEE6FC"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κυρία Υπουργέ, έχετε τον λόγο. </w:t>
      </w:r>
    </w:p>
    <w:p w14:paraId="35AEE6FD"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ΛΥΔΙΑ ΚΟΝΙΟΡΔΟΥ (Υπουργός Πολιτισμού και Αθλητισμού): </w:t>
      </w:r>
      <w:r>
        <w:rPr>
          <w:rFonts w:eastAsia="Times New Roman" w:cs="Times New Roman"/>
          <w:szCs w:val="24"/>
        </w:rPr>
        <w:t xml:space="preserve">Ευχαριστώ πολύ για την ερώτηση, γιατί μου δίνετε την ευκαιρία να θέσω ένα θέμα για το οποίο εργαζόμαστε πολύ εντατικά και το προχωράμε και σε άλλα μέρη της Ελλάδας και το οποίο αφορά το ενάλιο κομμάτι της πολιτιστικής μας κληρονομιάς. </w:t>
      </w:r>
    </w:p>
    <w:p w14:paraId="35AEE6FE"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ενάλια έρευνα, λοι</w:t>
      </w:r>
      <w:r>
        <w:rPr>
          <w:rFonts w:eastAsia="Times New Roman" w:cs="Times New Roman"/>
          <w:szCs w:val="24"/>
        </w:rPr>
        <w:t>πόν, στο αρχιπέλαγος των Φούρνων έχει ξεκινήσει από το 2015 και βρίσκεται σε εξέλιξη. Υπάρχουν πενήντα δύο ναυάγια, αρχαία, μεσαιωνικά, νεότερα τα οποία είναι διασπαρμένα στα είκοσι νησιά και νησίδες του συμπλέγματος των Φούρνων. Είναι, βεβαίως, γνωστή στο</w:t>
      </w:r>
      <w:r>
        <w:rPr>
          <w:rFonts w:eastAsia="Times New Roman" w:cs="Times New Roman"/>
          <w:szCs w:val="24"/>
        </w:rPr>
        <w:t xml:space="preserve"> Υπουργείο η έκταση του ευρήματος. Έχουν άλλωστε ανακοινωθεί, έχουν υπάρξει δελτία Τύπου. </w:t>
      </w:r>
    </w:p>
    <w:p w14:paraId="35AEE6FF"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Έχει ενταχθεί στο Πρόγραμμα Διασυνοριακής Συνεργασίας </w:t>
      </w:r>
      <w:r>
        <w:rPr>
          <w:rFonts w:eastAsia="Times New Roman" w:cs="Times New Roman"/>
          <w:szCs w:val="24"/>
          <w:lang w:val="en-US"/>
        </w:rPr>
        <w:t>INTERREG</w:t>
      </w:r>
      <w:r>
        <w:rPr>
          <w:rFonts w:eastAsia="Times New Roman" w:cs="Times New Roman"/>
          <w:szCs w:val="24"/>
        </w:rPr>
        <w:t xml:space="preserve"> Ελλάδας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Κύπρου με τίτλο</w:t>
      </w:r>
      <w:r>
        <w:rPr>
          <w:rFonts w:eastAsia="Times New Roman" w:cs="Times New Roman"/>
          <w:szCs w:val="24"/>
        </w:rPr>
        <w:t>:</w:t>
      </w:r>
      <w:r>
        <w:rPr>
          <w:rFonts w:eastAsia="Times New Roman" w:cs="Times New Roman"/>
          <w:szCs w:val="24"/>
        </w:rPr>
        <w:t xml:space="preserve"> «Καταδυτικές διαδρομές σε </w:t>
      </w:r>
      <w:r>
        <w:rPr>
          <w:rFonts w:eastAsia="Times New Roman" w:cs="Times New Roman"/>
          <w:szCs w:val="24"/>
        </w:rPr>
        <w:lastRenderedPageBreak/>
        <w:t>θαλάσσιες προστατευόμενες περιοχές της Ανατολικής</w:t>
      </w:r>
      <w:r>
        <w:rPr>
          <w:rFonts w:eastAsia="Times New Roman" w:cs="Times New Roman"/>
          <w:szCs w:val="24"/>
        </w:rPr>
        <w:t xml:space="preserve"> Μεσογείου-Ανάπτυξη δικτύου καταδυτικού τουρισμού». Είναι αυτό στο οποίο αναφερόσασταν, ένας άλλος τουρισμός, μια άλλη προσέγγιση, για το οποίο συνεργαζόμαστε πολύ στενά με το Υπουργείο Τουρισμού. Η διάρκεια του προγράμματος είναι τριετής, μέχρι το 2020. Τ</w:t>
      </w:r>
      <w:r>
        <w:rPr>
          <w:rFonts w:eastAsia="Times New Roman" w:cs="Times New Roman"/>
          <w:szCs w:val="24"/>
        </w:rPr>
        <w:t xml:space="preserve">ο αντικείμενο είναι ο προσδιορισμός των καταδυτικών διαδρομών με περιβαλλοντικό, ιστορικό και αρχαιολογικό ενδιαφέρον. </w:t>
      </w:r>
    </w:p>
    <w:p w14:paraId="35AEE700"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Αποτέλεσμα αυτού του προγράμματος θα είναι η διαμόρφωση μιας ολοκληρωμένης πρότασης πολιτιστικής διαχείρισης των ναυαγίων των Φούρνων, α</w:t>
      </w:r>
      <w:r>
        <w:rPr>
          <w:rFonts w:eastAsia="Times New Roman" w:cs="Times New Roman"/>
          <w:szCs w:val="24"/>
        </w:rPr>
        <w:t>νοίγοντας τον δρόμο για τη θεσμοθέτηση ενός επισκέψιμου ενάλιου αρχαιολογικού χώρου. Είναι κάτι στο οποίο πιστεύω ότι η χώρα μας πρέπει να επενδύσει, πρέπει να το προ</w:t>
      </w:r>
      <w:r>
        <w:rPr>
          <w:rFonts w:eastAsia="Times New Roman" w:cs="Times New Roman"/>
          <w:szCs w:val="24"/>
        </w:rPr>
        <w:lastRenderedPageBreak/>
        <w:t>χωρήσει, γιατί έχουμε τεράστιο πλούτο στη θάλασσα ο οποίος, επειδή ακριβώς χρειάζεται μεγά</w:t>
      </w:r>
      <w:r>
        <w:rPr>
          <w:rFonts w:eastAsia="Times New Roman" w:cs="Times New Roman"/>
          <w:szCs w:val="24"/>
        </w:rPr>
        <w:t xml:space="preserve">λη προσοχή και μεγάλη προετοιμασία, μας αφήνει ένα πολύ μεγάλο πεδίο δραστηριότητας. </w:t>
      </w:r>
    </w:p>
    <w:p w14:paraId="35AEE701"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ήθελα, επίσης, να πω ότι έχει αυξηθεί πάρα πολύ η επισκεψιμότητα των αρχαιολογικών χώρων και των μουσείων της Σάμου και της Ικαρίας. Το 2016 οι επισκέπτες ήταν είκοσι </w:t>
      </w:r>
      <w:r>
        <w:rPr>
          <w:rFonts w:eastAsia="Times New Roman" w:cs="Times New Roman"/>
          <w:szCs w:val="24"/>
        </w:rPr>
        <w:t>εννέα χιλιάδες οκτακόσιοι δεκαπέντε και το 2017 ήταν σαράντα επτά χιλιάδες τετρακόσιοι δεκαοκτώ. Παράλληλα, το Ευπαλίνειο, το οποίο άνοιξε πρόσφατα, έχει δεχθεί ήδη στην πρώτη πιλοτική του λειτουργία σχεδόν δεκαπέντε χιλιάδες επισκέπτες, που είναι κάτι πάρ</w:t>
      </w:r>
      <w:r>
        <w:rPr>
          <w:rFonts w:eastAsia="Times New Roman" w:cs="Times New Roman"/>
          <w:szCs w:val="24"/>
        </w:rPr>
        <w:t xml:space="preserve">α πολύ σημαντικό για το νησί της Σάμου. </w:t>
      </w:r>
    </w:p>
    <w:p w14:paraId="35AEE702"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5AEE703"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Εμείς ευχαριστούμε. </w:t>
      </w:r>
    </w:p>
    <w:p w14:paraId="35AEE704"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Ο Βουλευτής κ. Κωνσταντίνος Κουκοδήμος ζητεί άδεια ολιγοήμερης απουσίας στο εξωτερικό από 10 </w:t>
      </w:r>
      <w:r>
        <w:rPr>
          <w:rFonts w:eastAsia="Times New Roman" w:cs="Times New Roman"/>
          <w:szCs w:val="24"/>
        </w:rPr>
        <w:t xml:space="preserve">Φεβρουαρίου </w:t>
      </w:r>
      <w:r>
        <w:rPr>
          <w:rFonts w:eastAsia="Times New Roman" w:cs="Times New Roman"/>
          <w:szCs w:val="24"/>
        </w:rPr>
        <w:t>έως 14 Φεβρουαρίου 2018. Η Βουλή εγκρίνε</w:t>
      </w:r>
      <w:r>
        <w:rPr>
          <w:rFonts w:eastAsia="Times New Roman" w:cs="Times New Roman"/>
          <w:szCs w:val="24"/>
        </w:rPr>
        <w:t xml:space="preserve">ι; </w:t>
      </w:r>
    </w:p>
    <w:p w14:paraId="35AEE705"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35AEE706"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sidRPr="00BD00EB">
        <w:rPr>
          <w:rFonts w:eastAsia="Times New Roman" w:cs="Times New Roman"/>
          <w:szCs w:val="24"/>
        </w:rPr>
        <w:t>Συνεπώς</w:t>
      </w:r>
      <w:r>
        <w:rPr>
          <w:rFonts w:eastAsia="Times New Roman" w:cs="Times New Roman"/>
          <w:b/>
          <w:szCs w:val="24"/>
        </w:rPr>
        <w:t xml:space="preserve"> </w:t>
      </w:r>
      <w:r>
        <w:rPr>
          <w:rFonts w:eastAsia="Times New Roman" w:cs="Times New Roman"/>
          <w:szCs w:val="24"/>
        </w:rPr>
        <w:t xml:space="preserve">η </w:t>
      </w:r>
      <w:r>
        <w:rPr>
          <w:rFonts w:eastAsia="Times New Roman" w:cs="Times New Roman"/>
          <w:szCs w:val="24"/>
        </w:rPr>
        <w:t xml:space="preserve">Βουλή ενέκρινε τη ζητηθείσα άδεια. </w:t>
      </w:r>
    </w:p>
    <w:p w14:paraId="35AEE707"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Βουλευτής κ. Εμμανουήλ Θραψανιώτης ζητεί άδεια ολιγοήμερης απουσίας στο εξωτερικό από 26 </w:t>
      </w:r>
      <w:r>
        <w:rPr>
          <w:rFonts w:eastAsia="Times New Roman" w:cs="Times New Roman"/>
          <w:szCs w:val="24"/>
        </w:rPr>
        <w:t xml:space="preserve">Μαρτίου </w:t>
      </w:r>
      <w:r>
        <w:rPr>
          <w:rFonts w:eastAsia="Times New Roman" w:cs="Times New Roman"/>
          <w:szCs w:val="24"/>
        </w:rPr>
        <w:t>έως 31 Μαρτίου 2018. Η Βουλή εγκρίνε</w:t>
      </w:r>
      <w:r>
        <w:rPr>
          <w:rFonts w:eastAsia="Times New Roman" w:cs="Times New Roman"/>
          <w:szCs w:val="24"/>
        </w:rPr>
        <w:t xml:space="preserve">ι; </w:t>
      </w:r>
    </w:p>
    <w:p w14:paraId="35AEE708"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35AEE709"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sidRPr="00BD00EB">
        <w:rPr>
          <w:rFonts w:eastAsia="Times New Roman" w:cs="Times New Roman"/>
          <w:szCs w:val="24"/>
        </w:rPr>
        <w:t xml:space="preserve">Συνεπώς </w:t>
      </w:r>
      <w:r>
        <w:rPr>
          <w:rFonts w:eastAsia="Times New Roman" w:cs="Times New Roman"/>
          <w:szCs w:val="24"/>
        </w:rPr>
        <w:t xml:space="preserve">η </w:t>
      </w:r>
      <w:r>
        <w:rPr>
          <w:rFonts w:eastAsia="Times New Roman" w:cs="Times New Roman"/>
          <w:szCs w:val="24"/>
        </w:rPr>
        <w:t xml:space="preserve">Βουλή ενέκρινε τη ζητηθείσα άδεια. </w:t>
      </w:r>
    </w:p>
    <w:p w14:paraId="35AEE70A"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Επόμενη</w:t>
      </w:r>
      <w:r>
        <w:rPr>
          <w:rFonts w:eastAsia="Times New Roman" w:cs="Times New Roman"/>
          <w:szCs w:val="24"/>
        </w:rPr>
        <w:t xml:space="preserve"> θα συζητηθεί </w:t>
      </w:r>
      <w:r>
        <w:rPr>
          <w:rFonts w:eastAsia="Times New Roman" w:cs="Times New Roman"/>
          <w:szCs w:val="24"/>
        </w:rPr>
        <w:t xml:space="preserve">η πρώτη με αριθμό 881/23-1-2018 επίκαιρη ερώτηση πρώτου κύκλου του Βουλευτή Κιλκίς της Νέας Δημοκρατίας κ. </w:t>
      </w:r>
      <w:r>
        <w:rPr>
          <w:rFonts w:eastAsia="Times New Roman" w:cs="Times New Roman"/>
          <w:bCs/>
          <w:szCs w:val="24"/>
        </w:rPr>
        <w:t>Γεωργίου Γεωργαντά</w:t>
      </w:r>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Διοικητικής Ανασυγκρότησης,</w:t>
      </w:r>
      <w:r>
        <w:rPr>
          <w:rFonts w:eastAsia="Times New Roman" w:cs="Times New Roman"/>
          <w:b/>
          <w:bCs/>
          <w:szCs w:val="24"/>
        </w:rPr>
        <w:t xml:space="preserve"> </w:t>
      </w:r>
      <w:r>
        <w:rPr>
          <w:rFonts w:eastAsia="Times New Roman" w:cs="Times New Roman"/>
          <w:szCs w:val="24"/>
        </w:rPr>
        <w:t>με θέμα: «Αποτελέσματα αξιολόγησης δημοσίων υπαλλήλων».</w:t>
      </w:r>
    </w:p>
    <w:p w14:paraId="35AEE70B"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Ορίστε, κύριε Γεωργαντά, έχετε τον λόγο για δύο λεπτά</w:t>
      </w:r>
      <w:r>
        <w:rPr>
          <w:rFonts w:eastAsia="Times New Roman" w:cs="Times New Roman"/>
          <w:szCs w:val="24"/>
        </w:rPr>
        <w:t xml:space="preserve"> για να αναπτύξετε την</w:t>
      </w:r>
      <w:r>
        <w:rPr>
          <w:rFonts w:eastAsia="Times New Roman" w:cs="Times New Roman"/>
          <w:szCs w:val="24"/>
        </w:rPr>
        <w:t xml:space="preserve"> </w:t>
      </w:r>
      <w:r>
        <w:rPr>
          <w:rFonts w:eastAsia="Times New Roman" w:cs="Times New Roman"/>
          <w:szCs w:val="24"/>
        </w:rPr>
        <w:t xml:space="preserve">επίκαιρη ερώτηση </w:t>
      </w:r>
    </w:p>
    <w:p w14:paraId="35AEE70C"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Ευχαριστώ, κύριε Πρόεδρε. </w:t>
      </w:r>
    </w:p>
    <w:p w14:paraId="35AEE70D"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Κυρία Υπουργέ, αναγκάζομαι να επανέλθω με επίκαιρη ερώτηση σε ένα ζήτημα το οποίο έθεσα και με γραπτή ερώτησή μου πριν από έναν μήνα, αλλά στο οποίο δυστυχώς δεν πήρα απαντήσεις. </w:t>
      </w:r>
    </w:p>
    <w:p w14:paraId="35AEE70E"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Με τον ν</w:t>
      </w:r>
      <w:r>
        <w:rPr>
          <w:rFonts w:eastAsia="Times New Roman" w:cs="Times New Roman"/>
          <w:szCs w:val="24"/>
        </w:rPr>
        <w:t>.</w:t>
      </w:r>
      <w:r>
        <w:rPr>
          <w:rFonts w:eastAsia="Times New Roman" w:cs="Times New Roman"/>
          <w:szCs w:val="24"/>
        </w:rPr>
        <w:t>4369/2016 προβλέφθηκε η αξιολόγηση των δ</w:t>
      </w:r>
      <w:r>
        <w:rPr>
          <w:rFonts w:eastAsia="Times New Roman" w:cs="Times New Roman"/>
          <w:szCs w:val="24"/>
        </w:rPr>
        <w:t xml:space="preserve">ημοσίων υπαλλήλων. Ως πρώτη περίοδος αξιολόγησης ήταν το 2016 και αυτή η αξιολόγηση έπρεπε να τελειώσει το καλοκαίρι του 2017. Τελικώς, με διάφορες καθυστερήσεις, με διάφορες εγκυκλίους που εκδώσατε ολοκληρώθηκε πριν από τέσσερις μήνες περίπου. </w:t>
      </w:r>
    </w:p>
    <w:p w14:paraId="35AEE70F"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ενώ </w:t>
      </w:r>
      <w:r>
        <w:rPr>
          <w:rFonts w:eastAsia="Times New Roman" w:cs="Times New Roman"/>
          <w:szCs w:val="24"/>
        </w:rPr>
        <w:t>έχουμε τώρα Ιανουάριο -πάμε για Φεβρουάριο- του 2018, δεν έχουν γίνει γνωστά τα αποτελέσματα αυτής της αξιολόγησης. Και είναι σημαντικό να έχουμε τα αποτελέσματα, για να δούμε ακριβώς και να διαχειριστούμε και να μπορέσουμε παραγωγικά να προχωρήσουμε στο μ</w:t>
      </w:r>
      <w:r>
        <w:rPr>
          <w:rFonts w:eastAsia="Times New Roman" w:cs="Times New Roman"/>
          <w:szCs w:val="24"/>
        </w:rPr>
        <w:t>έλλον, σε σχέση και με τον αριθμό των συμμετεχόντων και με τον τρόπο με τον οποίο τελικώς αξιολογήθηκαν, δηλαδή με το ποια από τις διαδικασίες επέλεξαν οι δημό</w:t>
      </w:r>
      <w:r>
        <w:rPr>
          <w:rFonts w:eastAsia="Times New Roman" w:cs="Times New Roman"/>
          <w:szCs w:val="24"/>
        </w:rPr>
        <w:lastRenderedPageBreak/>
        <w:t>σιοι υπάλληλοι, αλλά και με τα αποτελέσματα αυτής, καθώς υπάρχει συγκεκριμένη αναφορά στο δικό σα</w:t>
      </w:r>
      <w:r>
        <w:rPr>
          <w:rFonts w:eastAsia="Times New Roman" w:cs="Times New Roman"/>
          <w:szCs w:val="24"/>
        </w:rPr>
        <w:t xml:space="preserve">ς νομοθέτημα περί των υπαλλήλων που χρειάζονται υποβοήθηση στο έργο τους, αν αυτό κριθεί από την έκθεση της αξιολόγησης. </w:t>
      </w:r>
    </w:p>
    <w:p w14:paraId="35AEE710"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Σε ερώτηση την οποία κατέθεσα αποφύγατε -ελπίζω σήμερα να μην το συνεχίσετε- να μου απαντήσετε για τον συγκεκριμένο αριθμό των δημοσίω</w:t>
      </w:r>
      <w:r>
        <w:rPr>
          <w:rFonts w:eastAsia="Times New Roman" w:cs="Times New Roman"/>
          <w:szCs w:val="24"/>
        </w:rPr>
        <w:t xml:space="preserve">ν υπαλλήλων που αξιολογήθηκαν. Εσείς αναφέρετε ποσοστά συμμετοχής επί των υπαλλήλων των Υπουργείων. Καταλαβαίνετε ότι αυτό δεν δίνει μια σαφή εικόνα και σε εμένα και στους πολίτες. </w:t>
      </w:r>
    </w:p>
    <w:p w14:paraId="35AEE711" w14:textId="77777777" w:rsidR="00D5450D" w:rsidRDefault="005B470C">
      <w:pPr>
        <w:tabs>
          <w:tab w:val="left" w:pos="3873"/>
        </w:tabs>
        <w:spacing w:line="600" w:lineRule="auto"/>
        <w:ind w:firstLine="709"/>
        <w:jc w:val="both"/>
        <w:rPr>
          <w:rFonts w:eastAsia="Times New Roman" w:cs="Times New Roman"/>
          <w:szCs w:val="24"/>
        </w:rPr>
      </w:pPr>
      <w:r>
        <w:rPr>
          <w:rFonts w:eastAsia="Times New Roman" w:cs="Times New Roman"/>
          <w:szCs w:val="24"/>
        </w:rPr>
        <w:t>Αποφύγατε, επίσης, να απαντήσετε με ποιον από τους τρεις προβλεπόμενους τρ</w:t>
      </w:r>
      <w:r>
        <w:rPr>
          <w:rFonts w:eastAsia="Times New Roman" w:cs="Times New Roman"/>
          <w:szCs w:val="24"/>
        </w:rPr>
        <w:t xml:space="preserve">όπους έγινε η αξιολόγηση. Γιατί δυστυχώς η αξιολόγηση δεν έγινε με τον ίδιο τρόπο για όλους τους υπαλλήλους. </w:t>
      </w:r>
      <w:r>
        <w:rPr>
          <w:rFonts w:eastAsia="Times New Roman" w:cs="Times New Roman"/>
          <w:szCs w:val="24"/>
        </w:rPr>
        <w:lastRenderedPageBreak/>
        <w:t>Σε κάποιους έγινε με συμμετοχή του αξιολογούμενου και του αξιολογητή και σε κάποιους μόνο από τον αξιολογητή ή και μόνο από τον αξιολογούμενο. Κατα</w:t>
      </w:r>
      <w:r>
        <w:rPr>
          <w:rFonts w:eastAsia="Times New Roman" w:cs="Times New Roman"/>
          <w:szCs w:val="24"/>
        </w:rPr>
        <w:t xml:space="preserve">λαβαίνετε ότι και αυτό έχει τη σημασία του για να δούμε πώς θα βελτιωθεί αυτή η κατάσταση. </w:t>
      </w:r>
    </w:p>
    <w:p w14:paraId="35AEE712"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5AEE71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Τελειώνω αμέσως, κύριε Πρόεδρε.</w:t>
      </w:r>
    </w:p>
    <w:p w14:paraId="35AEE714" w14:textId="77777777" w:rsidR="00D5450D" w:rsidRDefault="005B470C">
      <w:pPr>
        <w:tabs>
          <w:tab w:val="left" w:pos="3873"/>
        </w:tabs>
        <w:spacing w:line="600" w:lineRule="auto"/>
        <w:ind w:firstLine="720"/>
        <w:jc w:val="both"/>
        <w:rPr>
          <w:rFonts w:eastAsia="Times New Roman" w:cs="Times New Roman"/>
          <w:szCs w:val="24"/>
        </w:rPr>
      </w:pPr>
      <w:r>
        <w:rPr>
          <w:rFonts w:eastAsia="Times New Roman" w:cs="Times New Roman"/>
          <w:szCs w:val="24"/>
        </w:rPr>
        <w:t>Το σημαντικότερο είναι ότι δεν έχουμε εικόνα εμε</w:t>
      </w:r>
      <w:r>
        <w:rPr>
          <w:rFonts w:eastAsia="Times New Roman" w:cs="Times New Roman"/>
          <w:szCs w:val="24"/>
        </w:rPr>
        <w:t xml:space="preserve">ίς, δεν έχει εικόνα η Αντιπολίτευση, δεν έχει εικόνα η κοινωνία για το αν τελικά ήταν ουσιαστική αυτή η αξιολόγηση και αν τα συμπεράσματα και τα αποτελέσματά της, σε σχέση με αυτούς που βαθμολογήθηκαν κάτω από τη βάση των 60 βαθμών, υπάρχουν, έτσι ώστε να </w:t>
      </w:r>
      <w:r>
        <w:rPr>
          <w:rFonts w:eastAsia="Times New Roman" w:cs="Times New Roman"/>
          <w:szCs w:val="24"/>
        </w:rPr>
        <w:t xml:space="preserve">δούμε πλέον, </w:t>
      </w:r>
      <w:r>
        <w:rPr>
          <w:rFonts w:eastAsia="Times New Roman" w:cs="Times New Roman"/>
          <w:szCs w:val="24"/>
        </w:rPr>
        <w:lastRenderedPageBreak/>
        <w:t>όπως προβλέπει ο νόμος, σε ποια διαδικασία βελτίωσης αυτών των λιγότερο ή περισσότερο ανεπαρκών υπαλλήλων θα προβούμε.</w:t>
      </w:r>
    </w:p>
    <w:p w14:paraId="35AEE715" w14:textId="77777777" w:rsidR="00D5450D" w:rsidRDefault="005B470C">
      <w:pPr>
        <w:tabs>
          <w:tab w:val="left" w:pos="3873"/>
        </w:tabs>
        <w:spacing w:line="600" w:lineRule="auto"/>
        <w:ind w:firstLine="720"/>
        <w:jc w:val="both"/>
        <w:rPr>
          <w:rFonts w:eastAsia="Times New Roman" w:cs="Times New Roman"/>
          <w:szCs w:val="24"/>
        </w:rPr>
      </w:pPr>
      <w:r>
        <w:rPr>
          <w:rFonts w:eastAsia="Times New Roman" w:cs="Times New Roman"/>
          <w:szCs w:val="24"/>
        </w:rPr>
        <w:t>Ευχαριστώ.</w:t>
      </w:r>
    </w:p>
    <w:p w14:paraId="35AEE716" w14:textId="77777777" w:rsidR="00D5450D" w:rsidRDefault="005B470C">
      <w:pPr>
        <w:tabs>
          <w:tab w:val="left" w:pos="3873"/>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Η κυρία Υπουργός έχει τον λόγο.</w:t>
      </w:r>
    </w:p>
    <w:p w14:paraId="35AEE71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Διοικητικής Ανασυγκρότ</w:t>
      </w:r>
      <w:r>
        <w:rPr>
          <w:rFonts w:eastAsia="Times New Roman" w:cs="Times New Roman"/>
          <w:b/>
          <w:szCs w:val="24"/>
        </w:rPr>
        <w:t xml:space="preserve">ησης): </w:t>
      </w:r>
      <w:r>
        <w:rPr>
          <w:rFonts w:eastAsia="Times New Roman" w:cs="Times New Roman"/>
          <w:szCs w:val="24"/>
        </w:rPr>
        <w:t xml:space="preserve">Κύριε Γεωργαντά, επανέρχεστε σήμερα σε ένα θέμα το οποίο συζητήσαμε και που, όπως λέτε, δεν σας δόθηκαν αρκετά στοιχεία. Θέλω να υπενθυμίσω μερικά πράγματα διότι ο στόχος δεν είναι -και δεν πρόκειται ποτέ να είναι- να κρυφτούν στοιχεία. Δεν υπάρχει </w:t>
      </w:r>
      <w:r>
        <w:rPr>
          <w:rFonts w:eastAsia="Times New Roman" w:cs="Times New Roman"/>
          <w:szCs w:val="24"/>
        </w:rPr>
        <w:t xml:space="preserve">λόγος να το κάνουμε αυτό. </w:t>
      </w:r>
    </w:p>
    <w:p w14:paraId="35AEE718"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Θα θυμίσω όμως αυτά που σας είπα και την προηγούμενη φορά, ότι για την πρώτη αξιολόγηση το 2016 η θέση μας ήταν ότι </w:t>
      </w:r>
      <w:r>
        <w:rPr>
          <w:rFonts w:eastAsia="Times New Roman" w:cs="Times New Roman"/>
          <w:szCs w:val="24"/>
        </w:rPr>
        <w:lastRenderedPageBreak/>
        <w:t>ολοκληρώθηκε ικανοποιητικά, χωρίς να έχουμε το βέλτιστο αποτέλεσμα, δηλαδή την πλήρη εφαρμογή, όπως θα θέλαμε. Δε</w:t>
      </w:r>
      <w:r>
        <w:rPr>
          <w:rFonts w:eastAsia="Times New Roman" w:cs="Times New Roman"/>
          <w:szCs w:val="24"/>
        </w:rPr>
        <w:t xml:space="preserve">ν θριαμβολογήσαμε. Δεν είπαμε ότι η αξιολόγηση ολοκληρώθηκε σε όλο τον δημόσιο τομέα. </w:t>
      </w:r>
    </w:p>
    <w:p w14:paraId="35AEE71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Θυμίζω και λίγο τη διαδικασία και το τι συνέβη μέχρι να φτάσουμε στον Οκτώβριο και να ολοκληρωθεί ένα ικανοποιητικό, όπως είπαμε, κομμάτι της αξιολόγησης. Σας θυμίζω ότι</w:t>
      </w:r>
      <w:r>
        <w:rPr>
          <w:rFonts w:eastAsia="Times New Roman" w:cs="Times New Roman"/>
          <w:szCs w:val="24"/>
        </w:rPr>
        <w:t xml:space="preserve"> η αξιολόγηση στον δημόσιο τομέα για πολλά χρόνια και πριν τους μνημονιακούς χρόνους ήταν μια διαδικασία τυπική, χωρίς καμμία ουσία. Επίσης, ήταν μια διαδικασία που πολύ συχνά κρινόταν από σχέσεις φιλικές ή μη και πολύ συχνά και με πελατειακά χαρακτηριστικ</w:t>
      </w:r>
      <w:r>
        <w:rPr>
          <w:rFonts w:eastAsia="Times New Roman" w:cs="Times New Roman"/>
          <w:szCs w:val="24"/>
        </w:rPr>
        <w:t>ά. Ήταν μια τυπική διαδικασία με την οποία δεν έχει ασχοληθεί ποτέ κανείς και δεν συμπλήρωναν τα χαρτιά οι υπάλληλοι, οι προϊστάμενοι κ.λπ.</w:t>
      </w:r>
      <w:r>
        <w:rPr>
          <w:rFonts w:eastAsia="Times New Roman" w:cs="Times New Roman"/>
          <w:szCs w:val="24"/>
        </w:rPr>
        <w:t>.</w:t>
      </w:r>
    </w:p>
    <w:p w14:paraId="35AEE71A"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Στη συνέχεια, στους μνημονιακούς χρόνους, με τη συγκυβέρνηση, επί υπουργίας του κ. Μητσοτάκη ήρθε να εφαρμοστεί ένα</w:t>
      </w:r>
      <w:r>
        <w:rPr>
          <w:rFonts w:eastAsia="Times New Roman" w:cs="Times New Roman"/>
          <w:szCs w:val="24"/>
        </w:rPr>
        <w:t xml:space="preserve"> σύστημα αξιολόγησης με σκληρά, τιμωρητικά χαρακτηριστικά, με δεδομένο ότι προέβλεπε ότι το 15% των υπαλλήλων υποχρεωτικά έπρεπε να βαθμολογηθούν με κακό βαθμό, με χαμηλή βαθμολογία, ούτως ώστε αυτοί οι άνθρωποι να αποτελέσουν τότε δεξαμενή απολύσεων ή δια</w:t>
      </w:r>
      <w:r>
        <w:rPr>
          <w:rFonts w:eastAsia="Times New Roman" w:cs="Times New Roman"/>
          <w:szCs w:val="24"/>
        </w:rPr>
        <w:t xml:space="preserve">θεσιμότητας. Αυτό, λοιπόν, δημιούργησε ένα προηγούμενο στους δημοσίους υπαλλήλους, που κινούσε αρνητικά αντανακλαστικά στο άκουσμα της λέξης «αξιολόγηση». Νομίζω ότι σε αυτά έχουμε συμφωνήσει. </w:t>
      </w:r>
    </w:p>
    <w:p w14:paraId="35AEE71B" w14:textId="77777777" w:rsidR="00D5450D" w:rsidRDefault="005B470C">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πρώτη προσπάθεια, λοιπόν, ήταν με τον νόμο τον οποίο φέραμε </w:t>
      </w:r>
      <w:r>
        <w:rPr>
          <w:rFonts w:eastAsia="Times New Roman" w:cs="Times New Roman"/>
          <w:szCs w:val="24"/>
        </w:rPr>
        <w:t>εμείς, δηλαδή μια αξιολόγηση 360</w:t>
      </w:r>
      <w:r>
        <w:rPr>
          <w:rFonts w:eastAsia="Times New Roman" w:cs="Times New Roman"/>
          <w:szCs w:val="24"/>
          <w:vertAlign w:val="superscript"/>
        </w:rPr>
        <w:t>ο</w:t>
      </w:r>
      <w:r>
        <w:rPr>
          <w:rFonts w:eastAsia="Times New Roman" w:cs="Times New Roman"/>
          <w:szCs w:val="24"/>
        </w:rPr>
        <w:t xml:space="preserve"> που αξιολογεί και ο αξιολογούμενος και ο αξιολογητής και ο κάθε αξιολογούμενος κρίνεται </w:t>
      </w:r>
      <w:r>
        <w:rPr>
          <w:rFonts w:eastAsia="Times New Roman" w:cs="Times New Roman"/>
          <w:szCs w:val="24"/>
        </w:rPr>
        <w:lastRenderedPageBreak/>
        <w:t xml:space="preserve">από δύο επίπεδα, </w:t>
      </w:r>
      <w:r>
        <w:rPr>
          <w:rFonts w:eastAsia="Times New Roman"/>
          <w:bCs/>
        </w:rPr>
        <w:t xml:space="preserve">προκειμένου </w:t>
      </w:r>
      <w:r>
        <w:rPr>
          <w:rFonts w:eastAsia="Times New Roman" w:cs="Times New Roman"/>
          <w:szCs w:val="24"/>
        </w:rPr>
        <w:t>όλο αυτό να αποτελέσει μια αντικειμενική διαδικασία. Προσπαθήσαμε να πείσουμε ότι αυτό το σύστημα αξιολόγ</w:t>
      </w:r>
      <w:r>
        <w:rPr>
          <w:rFonts w:eastAsia="Times New Roman" w:cs="Times New Roman"/>
          <w:szCs w:val="24"/>
        </w:rPr>
        <w:t>ησης που θα εφαρμοστεί είναι ένα σύστημα που έχει μόνο του στόχο την πρόοδο των δημοσίων υπαλλήλων, τη βελτίωση της σχέσης τους με τη δουλειά τους, τη βελτίωση της καθημερινότητάς τους και την εξέλιξή τους.</w:t>
      </w:r>
    </w:p>
    <w:p w14:paraId="35AEE71C"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w:t>
      </w:r>
      <w:r>
        <w:rPr>
          <w:rFonts w:eastAsia="Times New Roman" w:cs="Times New Roman"/>
          <w:szCs w:val="24"/>
        </w:rPr>
        <w:t>ρόνου ομιλίας της κυρίας Υπουργού)</w:t>
      </w:r>
    </w:p>
    <w:p w14:paraId="35AEE71D" w14:textId="77777777" w:rsidR="00D5450D" w:rsidRDefault="005B470C">
      <w:pPr>
        <w:tabs>
          <w:tab w:val="left" w:pos="3873"/>
        </w:tabs>
        <w:spacing w:line="600" w:lineRule="auto"/>
        <w:ind w:firstLine="720"/>
        <w:jc w:val="both"/>
        <w:rPr>
          <w:rFonts w:eastAsia="Times New Roman" w:cs="Times New Roman"/>
          <w:szCs w:val="24"/>
        </w:rPr>
      </w:pPr>
      <w:r>
        <w:rPr>
          <w:rFonts w:eastAsia="Times New Roman" w:cs="Times New Roman"/>
          <w:szCs w:val="24"/>
        </w:rPr>
        <w:t>Ένα λεπτό ακόμη θα χρειαστώ και σταματάω.</w:t>
      </w:r>
    </w:p>
    <w:p w14:paraId="35AEE71E" w14:textId="77777777" w:rsidR="00D5450D" w:rsidRDefault="005B470C">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Αυτό, λοιπόν, ήταν το ένα μεγάλο κομμάτι που είχαμε να αντιμετωπίσουμε. Και έτσι, με την πρώτη εγκύκλιο που ξεκίνησε για να εφαρμόσουμε την αξιολόγηση, το συνδικαλιστικό κίνημα </w:t>
      </w:r>
      <w:r>
        <w:rPr>
          <w:rFonts w:eastAsia="Times New Roman" w:cs="Times New Roman"/>
          <w:szCs w:val="24"/>
        </w:rPr>
        <w:t>-με συμμετοχή βεβαίως και του δικού σας κόμματος, παρ</w:t>
      </w:r>
      <w:r>
        <w:rPr>
          <w:rFonts w:eastAsia="Times New Roman" w:cs="Times New Roman"/>
          <w:szCs w:val="24"/>
        </w:rPr>
        <w:t xml:space="preserve">’ </w:t>
      </w:r>
      <w:r>
        <w:rPr>
          <w:rFonts w:eastAsia="Times New Roman" w:cs="Times New Roman"/>
          <w:szCs w:val="24"/>
        </w:rPr>
        <w:t xml:space="preserve">όλο που η επίσημη </w:t>
      </w:r>
      <w:r>
        <w:rPr>
          <w:rFonts w:eastAsia="Times New Roman" w:cs="Times New Roman"/>
          <w:szCs w:val="24"/>
        </w:rPr>
        <w:lastRenderedPageBreak/>
        <w:t xml:space="preserve">θέση του κόμματος ήταν διαφορετική, οι συνδικαλιστές δεν ήταν, το σημειώνω απλά- κήρυξε αποχή, αποχή η οποία δεν έχει ανακληθεί μέχρι και σήμερα. Αυτό ήταν το ένα μεγάλο εμπόδιο στην </w:t>
      </w:r>
      <w:r>
        <w:rPr>
          <w:rFonts w:eastAsia="Times New Roman" w:cs="Times New Roman"/>
          <w:szCs w:val="24"/>
        </w:rPr>
        <w:t xml:space="preserve">αξιολόγηση. </w:t>
      </w:r>
    </w:p>
    <w:p w14:paraId="35AEE71F" w14:textId="77777777" w:rsidR="00D5450D" w:rsidRDefault="005B470C">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Το άλλο μεγάλο εμπόδιο ήταν ότι επίσης με ευθύνη προηγουμένων κυβερνήσεων για σειρά ετών δεν είχαν γίνει κρίσεις προϊσταμένων στο </w:t>
      </w:r>
      <w:r>
        <w:rPr>
          <w:rFonts w:eastAsia="Times New Roman" w:cs="Times New Roman"/>
          <w:szCs w:val="24"/>
        </w:rPr>
        <w:t xml:space="preserve">δημόσιο </w:t>
      </w:r>
      <w:r>
        <w:rPr>
          <w:rFonts w:eastAsia="Times New Roman" w:cs="Times New Roman"/>
          <w:szCs w:val="24"/>
        </w:rPr>
        <w:t>για περίπου εννιά χρόνια μέχρι τώρα.</w:t>
      </w:r>
    </w:p>
    <w:p w14:paraId="35AEE720" w14:textId="77777777" w:rsidR="00D5450D" w:rsidRDefault="005B470C">
      <w:pPr>
        <w:tabs>
          <w:tab w:val="left" w:pos="3873"/>
        </w:tabs>
        <w:spacing w:line="600" w:lineRule="auto"/>
        <w:ind w:firstLine="720"/>
        <w:jc w:val="both"/>
        <w:rPr>
          <w:rFonts w:eastAsia="Times New Roman"/>
          <w:szCs w:val="24"/>
        </w:rPr>
      </w:pPr>
      <w:r>
        <w:rPr>
          <w:rFonts w:eastAsia="Times New Roman"/>
          <w:szCs w:val="24"/>
        </w:rPr>
        <w:t xml:space="preserve">Αυτό σήμαινε ότι ο αξιολογητής δεν είχε κριθεί ο ίδιος. Ήταν πολύ συχνά από ανάθεση. Μάλιστα, θυμάστε τις γνωστές αναθέσεις του κ. Μητσοτάκη τον Δεκέμβριο του 2015. Σε μια νύχτα διευθυντές του </w:t>
      </w:r>
      <w:r>
        <w:rPr>
          <w:rFonts w:eastAsia="Times New Roman"/>
          <w:szCs w:val="24"/>
        </w:rPr>
        <w:t xml:space="preserve">δημοσίου </w:t>
      </w:r>
      <w:r>
        <w:rPr>
          <w:rFonts w:eastAsia="Times New Roman"/>
          <w:szCs w:val="24"/>
        </w:rPr>
        <w:t xml:space="preserve">με ανάθεση. </w:t>
      </w:r>
    </w:p>
    <w:p w14:paraId="35AEE721" w14:textId="77777777" w:rsidR="00D5450D" w:rsidRDefault="005B470C">
      <w:pPr>
        <w:spacing w:line="600" w:lineRule="auto"/>
        <w:ind w:firstLine="720"/>
        <w:jc w:val="both"/>
        <w:rPr>
          <w:rFonts w:eastAsia="Times New Roman"/>
          <w:szCs w:val="24"/>
        </w:rPr>
      </w:pPr>
      <w:r>
        <w:rPr>
          <w:rFonts w:eastAsia="Times New Roman"/>
          <w:szCs w:val="24"/>
        </w:rPr>
        <w:t>Αυτά τα δύο τα προβλήματα ήταν αντικειμεν</w:t>
      </w:r>
      <w:r>
        <w:rPr>
          <w:rFonts w:eastAsia="Times New Roman"/>
          <w:szCs w:val="24"/>
        </w:rPr>
        <w:t xml:space="preserve">ικά προβλήματα. Από εκεί και μετά, κάναμε μια σειρά από προσπάθειες να πείσουμε </w:t>
      </w:r>
      <w:r>
        <w:rPr>
          <w:rFonts w:eastAsia="Times New Roman"/>
          <w:szCs w:val="24"/>
        </w:rPr>
        <w:lastRenderedPageBreak/>
        <w:t>με συζητήσεις, προκειμένου να ανακληθεί αυτός ο φόβος και αυτό το αίσθημα ανασφάλειας των δημοσίων υπαλλήλων. Νομίζω ότι τελικά παρά το πώς ολοκληρώθηκε η αξιολόγηση, το μεγάλο</w:t>
      </w:r>
      <w:r>
        <w:rPr>
          <w:rFonts w:eastAsia="Times New Roman"/>
          <w:szCs w:val="24"/>
        </w:rPr>
        <w:t xml:space="preserve"> κέρδος αυτής της ιστορίας ήταν ότι άνοιξε ένας τεράστιος διάλογος με τις αντιθέσεις, τις αντιφάσεις και δημιουργήθηκε ένα άλλο κλίμα.</w:t>
      </w:r>
    </w:p>
    <w:p w14:paraId="35AEE722" w14:textId="77777777" w:rsidR="00D5450D" w:rsidRDefault="005B470C">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Ωραία, τα υπόλοιπα στη δευτερολογία σας παρακαλώ.</w:t>
      </w:r>
    </w:p>
    <w:p w14:paraId="35AEE723" w14:textId="77777777" w:rsidR="00D5450D" w:rsidRDefault="005B470C">
      <w:pPr>
        <w:spacing w:line="600" w:lineRule="auto"/>
        <w:ind w:firstLine="720"/>
        <w:jc w:val="both"/>
        <w:rPr>
          <w:rFonts w:eastAsia="Times New Roman"/>
          <w:szCs w:val="24"/>
        </w:rPr>
      </w:pPr>
      <w:r>
        <w:rPr>
          <w:rFonts w:eastAsia="Times New Roman"/>
          <w:szCs w:val="24"/>
        </w:rPr>
        <w:t>Τον λόγο έχει ο κ. Γεωργαντάς.</w:t>
      </w:r>
    </w:p>
    <w:p w14:paraId="35AEE724" w14:textId="77777777" w:rsidR="00D5450D" w:rsidRDefault="005B470C">
      <w:pPr>
        <w:spacing w:line="600" w:lineRule="auto"/>
        <w:ind w:firstLine="720"/>
        <w:jc w:val="both"/>
        <w:rPr>
          <w:rFonts w:eastAsia="Times New Roman"/>
          <w:szCs w:val="24"/>
        </w:rPr>
      </w:pPr>
      <w:r>
        <w:rPr>
          <w:rFonts w:eastAsia="Times New Roman"/>
          <w:b/>
          <w:szCs w:val="24"/>
        </w:rPr>
        <w:t>ΓΕΩΡΓΙΟ</w:t>
      </w:r>
      <w:r>
        <w:rPr>
          <w:rFonts w:eastAsia="Times New Roman"/>
          <w:b/>
          <w:szCs w:val="24"/>
        </w:rPr>
        <w:t>Σ ΓΕΩΡΓΑΝΤΑΣ:</w:t>
      </w:r>
      <w:r>
        <w:rPr>
          <w:rFonts w:eastAsia="Times New Roman"/>
          <w:szCs w:val="24"/>
        </w:rPr>
        <w:t xml:space="preserve"> Κυρία Υπουργέ, διαπιστώνω ότι πραγματικά αποφεύγετε να δώσετε στοιχεία και δεν μπορώ να καταλάβω γιατί. Ξέρετε τι ενδιαφέρει την κοινωνία έξω; Επειδή ο καθένας αξιολογείται στη δουλειά του, οι καλοί δημόσιοι υπάλληλοι </w:t>
      </w:r>
      <w:r>
        <w:rPr>
          <w:rFonts w:eastAsia="Times New Roman"/>
          <w:szCs w:val="24"/>
        </w:rPr>
        <w:lastRenderedPageBreak/>
        <w:t xml:space="preserve">που είναι η συντριπτική </w:t>
      </w:r>
      <w:r>
        <w:rPr>
          <w:rFonts w:eastAsia="Times New Roman"/>
          <w:szCs w:val="24"/>
        </w:rPr>
        <w:t>πλειοψηφία, θέλουν να αξιολογηθούν, ακριβώς για να διακριθούν και να επιβραβευθούν, όταν χρειαστεί, από αυτούς οι οποίοι δεν έχουν την ίδια αξιοσύνη.</w:t>
      </w:r>
    </w:p>
    <w:p w14:paraId="35AEE725" w14:textId="77777777" w:rsidR="00D5450D" w:rsidRDefault="005B470C">
      <w:pPr>
        <w:spacing w:line="600" w:lineRule="auto"/>
        <w:ind w:firstLine="720"/>
        <w:jc w:val="both"/>
        <w:rPr>
          <w:rFonts w:eastAsia="Times New Roman"/>
          <w:szCs w:val="24"/>
        </w:rPr>
      </w:pPr>
      <w:r>
        <w:rPr>
          <w:rFonts w:eastAsia="Times New Roman"/>
          <w:szCs w:val="24"/>
        </w:rPr>
        <w:t>Κάνατε μια αξιολόγηση για το 2016 και δεν μπορεί να μου πει κανείς πόσες χιλιάδες δημόσιοι υπάλληλοι αξιολ</w:t>
      </w:r>
      <w:r>
        <w:rPr>
          <w:rFonts w:eastAsia="Times New Roman"/>
          <w:szCs w:val="24"/>
        </w:rPr>
        <w:t xml:space="preserve">ογήθηκαν και αν ένας ή πέντε ή δέκα αξιολογήθηκαν ως λιγότερο ή περισσότερο ανεπαρκείς, έτσι ώστε να ενεργοποιηθεί η δική σας διάταξη, για τις προσπάθειες βελτίωσης και υποβοήθησης του συγκεκριμένου δημοσίου υπαλλήλου. </w:t>
      </w:r>
    </w:p>
    <w:p w14:paraId="35AEE726" w14:textId="77777777" w:rsidR="00D5450D" w:rsidRDefault="005B470C">
      <w:pPr>
        <w:spacing w:line="600" w:lineRule="auto"/>
        <w:ind w:firstLine="720"/>
        <w:jc w:val="both"/>
        <w:rPr>
          <w:rFonts w:eastAsia="Times New Roman"/>
          <w:szCs w:val="24"/>
        </w:rPr>
      </w:pPr>
      <w:r>
        <w:rPr>
          <w:rFonts w:eastAsia="Times New Roman"/>
          <w:szCs w:val="24"/>
        </w:rPr>
        <w:t>Είναι τραγικό και απαξιώνει την ίδια</w:t>
      </w:r>
      <w:r>
        <w:rPr>
          <w:rFonts w:eastAsia="Times New Roman"/>
          <w:szCs w:val="24"/>
        </w:rPr>
        <w:t xml:space="preserve"> τη διαδικασία της αξιολόγησης. Δηλαδή, κυρία Γεροβασίλη, όταν λέω εγώ ότι μάλλον πάλι όλοι άριστοι είναι, με ποια επιχειρήματα θα μου το ανατρέψετε, με </w:t>
      </w:r>
      <w:r>
        <w:rPr>
          <w:rFonts w:eastAsia="Times New Roman"/>
          <w:szCs w:val="24"/>
        </w:rPr>
        <w:lastRenderedPageBreak/>
        <w:t xml:space="preserve">ποια στοιχεία; Δώστε </w:t>
      </w:r>
      <w:r>
        <w:rPr>
          <w:rFonts w:eastAsia="Times New Roman"/>
          <w:szCs w:val="24"/>
        </w:rPr>
        <w:t xml:space="preserve">τά </w:t>
      </w:r>
      <w:r>
        <w:rPr>
          <w:rFonts w:eastAsia="Times New Roman"/>
          <w:szCs w:val="24"/>
        </w:rPr>
        <w:t xml:space="preserve">μου -αυτό ζητώ- για να δω ότι έγινε πραγματικά μια ουσιαστική αξιολόγηση. Αυτό </w:t>
      </w:r>
      <w:r>
        <w:rPr>
          <w:rFonts w:eastAsia="Times New Roman"/>
          <w:szCs w:val="24"/>
        </w:rPr>
        <w:t xml:space="preserve">θέλει να μάθει το Σώμα, αυτό θέλει να μάθει η κοινωνία. </w:t>
      </w:r>
    </w:p>
    <w:p w14:paraId="35AEE727" w14:textId="77777777" w:rsidR="00D5450D" w:rsidRDefault="005B470C">
      <w:pPr>
        <w:spacing w:line="600" w:lineRule="auto"/>
        <w:ind w:firstLine="720"/>
        <w:jc w:val="both"/>
        <w:rPr>
          <w:rFonts w:eastAsia="Times New Roman"/>
          <w:szCs w:val="24"/>
        </w:rPr>
      </w:pPr>
      <w:r>
        <w:rPr>
          <w:rFonts w:eastAsia="Times New Roman"/>
          <w:szCs w:val="24"/>
        </w:rPr>
        <w:t>Και να πω και κάτι άλλο. Εσείς δεν κάνατε τις επιλογές των προϊσταμένων, όπως έπρεπε να τις κάνετε και όπως είχατε δεσμευτεί. Την αξιολόγηση για το 2017 που θα γίνει τους επόμενους μήνες, ποιος θα τη</w:t>
      </w:r>
      <w:r>
        <w:rPr>
          <w:rFonts w:eastAsia="Times New Roman"/>
          <w:szCs w:val="24"/>
        </w:rPr>
        <w:t>ν κάνει; Οι τοποθετημένοι προϊστάμενοι; Πρέπει να αλλάξετε τον νόμο. Άντε, το 2016 ήταν μια μεταβατική περίοδος. Εμείς στηρίξαμε στη Βουλή και υπερψηφίσαμε, αν και διαφωνούσαμε με το περιεχόμενο πολλών από τις τροπολογίες τις οποίες φέρατε. Όμως θέλαμε η έ</w:t>
      </w:r>
      <w:r>
        <w:rPr>
          <w:rFonts w:eastAsia="Times New Roman"/>
          <w:szCs w:val="24"/>
        </w:rPr>
        <w:t xml:space="preserve">ννοια, η αξία όλης αυτής της διαδικασίας να γίνει συνείδηση στον κάθε Έλληνα πολίτη, στον κάθε δημόσιο υπάλληλο. Σήμερα την απαξιώνετε εσείς σκοπίμως. Δεν είναι μια </w:t>
      </w:r>
      <w:r>
        <w:rPr>
          <w:rFonts w:eastAsia="Times New Roman"/>
          <w:szCs w:val="24"/>
        </w:rPr>
        <w:lastRenderedPageBreak/>
        <w:t>απλή τυπική διαδικασία, δεν είναι ένα απλό προαπαιτούμενο για την αξιολόγηση με τους δανεισ</w:t>
      </w:r>
      <w:r>
        <w:rPr>
          <w:rFonts w:eastAsia="Times New Roman"/>
          <w:szCs w:val="24"/>
        </w:rPr>
        <w:t>τές μας. Πρέπει όλοι να κατανοήσουμε ότι πρέπει να γίνει μια ουσιαστική δουλειά, η οποία να υποβοηθήσει πραγματικά το έργο των δημοσίων υπαλλήλων που δεν έχουν τόση επάρκεια και συγχρόνως να επιβραβεύσει αυτούς που πραγματικά αυτήν τη στιγμή εργάζονται και</w:t>
      </w:r>
      <w:r>
        <w:rPr>
          <w:rFonts w:eastAsia="Times New Roman"/>
          <w:szCs w:val="24"/>
        </w:rPr>
        <w:t xml:space="preserve"> είναι αυτοί που κρατάνε, ξέρουμε πολύ καλά, το </w:t>
      </w:r>
      <w:r>
        <w:rPr>
          <w:rFonts w:eastAsia="Times New Roman"/>
          <w:szCs w:val="24"/>
        </w:rPr>
        <w:t xml:space="preserve">δημόσιο </w:t>
      </w:r>
      <w:r>
        <w:rPr>
          <w:rFonts w:eastAsia="Times New Roman"/>
          <w:szCs w:val="24"/>
        </w:rPr>
        <w:t xml:space="preserve">σε ένα καλό επίπεδο. </w:t>
      </w:r>
    </w:p>
    <w:p w14:paraId="35AEE728" w14:textId="77777777" w:rsidR="00D5450D" w:rsidRDefault="005B470C">
      <w:pPr>
        <w:spacing w:line="600" w:lineRule="auto"/>
        <w:ind w:firstLine="720"/>
        <w:jc w:val="both"/>
        <w:rPr>
          <w:rFonts w:eastAsia="Times New Roman"/>
          <w:szCs w:val="24"/>
        </w:rPr>
      </w:pPr>
      <w:r>
        <w:rPr>
          <w:rFonts w:eastAsia="Times New Roman"/>
          <w:szCs w:val="24"/>
        </w:rPr>
        <w:t>Οφείλετε να δώσετε μια απάντηση στο Σώμα για το πώς έγινε η αξιολόγηση, με ποιον από τους τρεις τρόπους, όπως προανέφερα, γιατί έχει μεγάλη σημασία και αυτό, δηλαδή αν έγινε μόνο</w:t>
      </w:r>
      <w:r>
        <w:rPr>
          <w:rFonts w:eastAsia="Times New Roman"/>
          <w:szCs w:val="24"/>
        </w:rPr>
        <w:t xml:space="preserve"> από τους προϊστάμενους ή αν έγινε και από τους δύο σε κάθε περίπτωση. Να μου πείτε πόσες χιλιάδες δημόσιοι υπάλληλοι αξιολογή</w:t>
      </w:r>
      <w:r>
        <w:rPr>
          <w:rFonts w:eastAsia="Times New Roman"/>
          <w:szCs w:val="24"/>
        </w:rPr>
        <w:lastRenderedPageBreak/>
        <w:t>θηκαν, από αυτούς που όφειλαν να αξιολογηθούν και το σημαντικότερο είναι το να μου δώσετε μια εικόνα -δεν θέλω ακριβή νούμερα-, να</w:t>
      </w:r>
      <w:r>
        <w:rPr>
          <w:rFonts w:eastAsia="Times New Roman"/>
          <w:szCs w:val="24"/>
        </w:rPr>
        <w:t xml:space="preserve"> πείτε ότι τελικώς στους εκατό δημοσίους υπαλλήλους είμαστε στην ευχάριστη θέση να πούμε ότι οι ενενήντα εννέα αξιολογήθηκαν επαρκέστατοι και για τον έναν που αξιολογήθηκε μη επαρκής θα κάνουμε τις προσπάθειες βελτίωσής του. </w:t>
      </w:r>
    </w:p>
    <w:p w14:paraId="35AEE729" w14:textId="77777777" w:rsidR="00D5450D" w:rsidRDefault="005B470C">
      <w:pPr>
        <w:spacing w:line="600" w:lineRule="auto"/>
        <w:ind w:firstLine="720"/>
        <w:jc w:val="both"/>
        <w:rPr>
          <w:rFonts w:eastAsia="Times New Roman"/>
          <w:szCs w:val="24"/>
        </w:rPr>
      </w:pPr>
      <w:r>
        <w:rPr>
          <w:rFonts w:eastAsia="Times New Roman"/>
          <w:szCs w:val="24"/>
        </w:rPr>
        <w:t>Αυτό ήταν το πνεύμα του νόμου.</w:t>
      </w:r>
      <w:r>
        <w:rPr>
          <w:rFonts w:eastAsia="Times New Roman"/>
          <w:szCs w:val="24"/>
        </w:rPr>
        <w:t xml:space="preserve"> Εγώ αυτό διάβασα στην αιτιολογική έκθεση. Αυτό είναι γραμμένο στα άρθρα τα οποία έχετε ψηφίσει ως πλειοψηφία. Στηρίξτε τον δικό σας νόμο και δώστε στη Βουλή και στην κοινωνία τα στοιχεία τα οποία απαιτούνται. Άλλως, απαξιώνετε μόνοι σας και τη διαδικασία,</w:t>
      </w:r>
      <w:r>
        <w:rPr>
          <w:rFonts w:eastAsia="Times New Roman"/>
          <w:szCs w:val="24"/>
        </w:rPr>
        <w:t xml:space="preserve"> γιατί τελικά ίσως δεν την πιστεύετε.</w:t>
      </w:r>
    </w:p>
    <w:p w14:paraId="35AEE72A" w14:textId="77777777" w:rsidR="00D5450D" w:rsidRDefault="005B470C">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Τον λόγο έχει η κυρία Υπουργός.</w:t>
      </w:r>
    </w:p>
    <w:p w14:paraId="35AEE72B" w14:textId="77777777" w:rsidR="00D5450D" w:rsidRDefault="005B470C">
      <w:pPr>
        <w:spacing w:line="600" w:lineRule="auto"/>
        <w:ind w:firstLine="720"/>
        <w:jc w:val="both"/>
        <w:rPr>
          <w:rFonts w:eastAsia="Times New Roman"/>
          <w:szCs w:val="24"/>
        </w:rPr>
      </w:pPr>
      <w:r>
        <w:rPr>
          <w:rFonts w:eastAsia="Times New Roman"/>
          <w:b/>
          <w:szCs w:val="24"/>
        </w:rPr>
        <w:t>ΟΛΓΑ ΓΕΡΟΒΑΣΙΛΗ (Υπουργός Διοικητικής Ανασυγκρότησης):</w:t>
      </w:r>
      <w:r>
        <w:rPr>
          <w:rFonts w:eastAsia="Times New Roman"/>
          <w:szCs w:val="24"/>
        </w:rPr>
        <w:t xml:space="preserve"> Κύριε Γεωργαντά, θα έπρεπε να ξέρετε καλύτερα από μένα ότι ποτέ δεν υπήρξε ένα σύστημα, ούτως ώστε</w:t>
      </w:r>
      <w:r>
        <w:rPr>
          <w:rFonts w:eastAsia="Times New Roman"/>
          <w:szCs w:val="24"/>
        </w:rPr>
        <w:t xml:space="preserve"> να συλλέγονται στοιχεία αξιολόγησης. Δεν έχει συμβεί αυτό σε όλα τα χρόνια ύπαρξης του ελληνικού </w:t>
      </w:r>
      <w:r>
        <w:rPr>
          <w:rFonts w:eastAsia="Times New Roman"/>
          <w:szCs w:val="24"/>
        </w:rPr>
        <w:t>δημοσίου</w:t>
      </w:r>
      <w:r>
        <w:rPr>
          <w:rFonts w:eastAsia="Times New Roman"/>
          <w:szCs w:val="24"/>
        </w:rPr>
        <w:t>. Προσπαθήσαμε να αλλάξουμε αυτήν την εικόνα και τα καταφέρνουμε.</w:t>
      </w:r>
    </w:p>
    <w:p w14:paraId="35AEE72C" w14:textId="77777777" w:rsidR="00D5450D" w:rsidRDefault="005B470C">
      <w:pPr>
        <w:spacing w:line="600" w:lineRule="auto"/>
        <w:ind w:firstLine="720"/>
        <w:jc w:val="both"/>
        <w:rPr>
          <w:rFonts w:eastAsia="Times New Roman"/>
          <w:szCs w:val="24"/>
        </w:rPr>
      </w:pPr>
      <w:r>
        <w:rPr>
          <w:rFonts w:eastAsia="Times New Roman"/>
          <w:szCs w:val="24"/>
        </w:rPr>
        <w:t xml:space="preserve">Με ρωτάτε για το πόσοι πήραν κάτω από 60 στην βαθμολογία. Βέβαια, δεν είδα την ίδια </w:t>
      </w:r>
      <w:r>
        <w:rPr>
          <w:rFonts w:eastAsia="Times New Roman"/>
          <w:szCs w:val="24"/>
        </w:rPr>
        <w:t xml:space="preserve">αγωνία για το πόσους πήραν πάνω από 90, τους άριστους. Θα είχε ένα νόημα αυτό να το ρωτήσετε, σε σχέση με την αντίληψή σας. Θα σας θυμίσω, όμως, ότι υπήρξαν </w:t>
      </w:r>
      <w:r>
        <w:rPr>
          <w:rFonts w:eastAsia="Times New Roman"/>
          <w:szCs w:val="24"/>
        </w:rPr>
        <w:lastRenderedPageBreak/>
        <w:t>όλες αυτές οι τεράστιες αντιστάσεις και προβλήματα, τα οποία εκτιμούμε ότι υπερκεράστηκαν στο κομμά</w:t>
      </w:r>
      <w:r>
        <w:rPr>
          <w:rFonts w:eastAsia="Times New Roman"/>
          <w:szCs w:val="24"/>
        </w:rPr>
        <w:t xml:space="preserve">τι των διαδικασιών τού να πειστούν οι δημόσιοι υπάλληλοι ότι η αξιολόγηση είναι ένα χρήσιμο εργαλείο και πρέπει να προχωρήσει. Το αντιμετωπίσαμε αποφασιστικά. </w:t>
      </w:r>
    </w:p>
    <w:p w14:paraId="35AEE72D" w14:textId="77777777" w:rsidR="00D5450D" w:rsidRDefault="005B470C">
      <w:pPr>
        <w:spacing w:line="600" w:lineRule="auto"/>
        <w:ind w:firstLine="720"/>
        <w:jc w:val="both"/>
        <w:rPr>
          <w:rFonts w:eastAsia="Times New Roman"/>
          <w:szCs w:val="24"/>
        </w:rPr>
      </w:pPr>
      <w:r>
        <w:rPr>
          <w:rFonts w:eastAsia="Times New Roman"/>
          <w:szCs w:val="24"/>
        </w:rPr>
        <w:t>Ο αριθμός, λοιπόν, αυτός τον οποίο ζητάτε, δεν είναι δυνατόν να είναι ακριβής και για ένα δεύτερ</w:t>
      </w:r>
      <w:r>
        <w:rPr>
          <w:rFonts w:eastAsia="Times New Roman"/>
          <w:szCs w:val="24"/>
        </w:rPr>
        <w:t xml:space="preserve">ο λόγο. Ο δεύτερος λόγος είναι, όπως ξέρετε από τον νόμο, ότι όταν η βαθμολογία είναι πάνω από 90 ή κάτω από 60 υπάρχει μια διαδικασία εκ του νόμου. </w:t>
      </w:r>
    </w:p>
    <w:p w14:paraId="35AEE72E" w14:textId="77777777" w:rsidR="00D5450D" w:rsidRDefault="005B470C">
      <w:pPr>
        <w:spacing w:line="600" w:lineRule="auto"/>
        <w:ind w:firstLine="720"/>
        <w:jc w:val="both"/>
        <w:rPr>
          <w:rFonts w:eastAsia="Times New Roman" w:cs="Times New Roman"/>
          <w:b/>
          <w:bCs/>
          <w:szCs w:val="24"/>
        </w:rPr>
      </w:pPr>
      <w:r>
        <w:rPr>
          <w:rFonts w:eastAsia="Times New Roman" w:cs="Times New Roman"/>
          <w:b/>
          <w:bCs/>
          <w:szCs w:val="24"/>
        </w:rPr>
        <w:t xml:space="preserve">ΓΕΩΡΓΙΟΣ ΓΕΩΡΓΑΝΤΑΣ: </w:t>
      </w:r>
      <w:r>
        <w:rPr>
          <w:rFonts w:eastAsia="Times New Roman" w:cs="Times New Roman"/>
          <w:bCs/>
          <w:szCs w:val="24"/>
        </w:rPr>
        <w:t>Δεν έγιναν Επιτροπές Αξιολόγησης.</w:t>
      </w:r>
    </w:p>
    <w:p w14:paraId="35AEE72F" w14:textId="77777777" w:rsidR="00D5450D" w:rsidRDefault="005B470C">
      <w:pPr>
        <w:spacing w:line="600" w:lineRule="auto"/>
        <w:ind w:firstLine="720"/>
        <w:jc w:val="both"/>
        <w:rPr>
          <w:rFonts w:eastAsia="Times New Roman" w:cs="Times New Roman"/>
          <w:bCs/>
          <w:szCs w:val="24"/>
        </w:rPr>
      </w:pPr>
      <w:r>
        <w:rPr>
          <w:rFonts w:eastAsia="Times New Roman" w:cs="Times New Roman"/>
          <w:b/>
          <w:bCs/>
          <w:szCs w:val="24"/>
        </w:rPr>
        <w:t>ΟΛΓΑ ΓΕΡΟΒΑΣΙΛΗ (Υπουργός Διοικητικής Ανασυγκρότηση</w:t>
      </w:r>
      <w:r>
        <w:rPr>
          <w:rFonts w:eastAsia="Times New Roman" w:cs="Times New Roman"/>
          <w:b/>
          <w:bCs/>
          <w:szCs w:val="24"/>
        </w:rPr>
        <w:t xml:space="preserve">ς): </w:t>
      </w:r>
      <w:r>
        <w:rPr>
          <w:rFonts w:eastAsia="Times New Roman" w:cs="Times New Roman"/>
          <w:bCs/>
          <w:szCs w:val="24"/>
        </w:rPr>
        <w:t xml:space="preserve">Όταν είναι πάνω από 90 εάν η απόκλιση μεταξύ των δύο </w:t>
      </w:r>
      <w:r>
        <w:rPr>
          <w:rFonts w:eastAsia="Times New Roman" w:cs="Times New Roman"/>
          <w:bCs/>
          <w:szCs w:val="24"/>
        </w:rPr>
        <w:lastRenderedPageBreak/>
        <w:t>υπερβαίνει τις 24 εκατοστιαίες μονάδες, τότε αξιολογούνται ξανά από την Ειδική Επιτροπή Αξιολόγησης. Και στη δεύτερη περίπτωση, όταν είναι κάτω από 60, για μέσο όρο βαθμολογίας μικρότερο του 75 με συ</w:t>
      </w:r>
      <w:r>
        <w:rPr>
          <w:rFonts w:eastAsia="Times New Roman" w:cs="Times New Roman"/>
          <w:bCs/>
          <w:szCs w:val="24"/>
        </w:rPr>
        <w:t xml:space="preserve">γκεκριμένη αιτιολόγηση από τον υπάλληλο γίνεται πάλι η επανεξέταση. Ο νόμος, λοιπόν, τα έχει προβλέψει όλα. </w:t>
      </w:r>
    </w:p>
    <w:p w14:paraId="35AEE730" w14:textId="77777777" w:rsidR="00D5450D" w:rsidRDefault="005B470C">
      <w:pPr>
        <w:spacing w:line="600" w:lineRule="auto"/>
        <w:ind w:firstLine="720"/>
        <w:jc w:val="both"/>
        <w:rPr>
          <w:rFonts w:eastAsia="Times New Roman" w:cs="Times New Roman"/>
          <w:bCs/>
          <w:szCs w:val="24"/>
        </w:rPr>
      </w:pPr>
      <w:r>
        <w:rPr>
          <w:rFonts w:eastAsia="Times New Roman" w:cs="Times New Roman"/>
          <w:bCs/>
          <w:szCs w:val="24"/>
        </w:rPr>
        <w:t>Πραγματικά, όλα τα βήματα δεν έχουν ολοκληρωθεί όπως θα θέλαμε και σας το είπα και την άλλη φορά. Όταν αντιμετωπίσαμε πια όλο αυτό το δαιδαλώδες το</w:t>
      </w:r>
      <w:r>
        <w:rPr>
          <w:rFonts w:eastAsia="Times New Roman" w:cs="Times New Roman"/>
          <w:bCs/>
          <w:szCs w:val="24"/>
        </w:rPr>
        <w:t>πίο παράλληλα με τη σύνταξη των νέων οργανογραμμάτων και όλη την αναδιοργάνωση που πρέπει να γίνει στον δημόσιο τομέα -και έχει ξεκινήσει και γίνεται- είδαμε ότι ένας είναι ο τρόπος και προχωράμε σε αυτόν.</w:t>
      </w:r>
    </w:p>
    <w:p w14:paraId="35AEE731" w14:textId="77777777" w:rsidR="00D5450D" w:rsidRDefault="005B470C">
      <w:pPr>
        <w:spacing w:line="600" w:lineRule="auto"/>
        <w:ind w:firstLine="720"/>
        <w:jc w:val="both"/>
        <w:rPr>
          <w:rFonts w:eastAsia="Times New Roman" w:cs="Times New Roman"/>
          <w:bCs/>
          <w:szCs w:val="24"/>
        </w:rPr>
      </w:pPr>
      <w:r>
        <w:rPr>
          <w:rFonts w:eastAsia="Times New Roman" w:cs="Times New Roman"/>
          <w:bCs/>
          <w:szCs w:val="24"/>
        </w:rPr>
        <w:lastRenderedPageBreak/>
        <w:t>Άμεσα δημοπρατείται το έργο</w:t>
      </w:r>
      <w:r>
        <w:rPr>
          <w:rFonts w:eastAsia="Times New Roman" w:cs="Times New Roman"/>
          <w:b/>
          <w:szCs w:val="24"/>
        </w:rPr>
        <w:t xml:space="preserve"> </w:t>
      </w:r>
      <w:r>
        <w:rPr>
          <w:rFonts w:eastAsia="Times New Roman" w:cs="Times New Roman"/>
          <w:bCs/>
          <w:szCs w:val="24"/>
        </w:rPr>
        <w:t>της ηλεκτρονικής αξιολ</w:t>
      </w:r>
      <w:r>
        <w:rPr>
          <w:rFonts w:eastAsia="Times New Roman" w:cs="Times New Roman"/>
          <w:bCs/>
          <w:szCs w:val="24"/>
        </w:rPr>
        <w:t>όγησης και θα είναι ολοκληρωμένο σε πολύ σύντομο χρονικό διάστημα, ακριβώς για να υπερκεράσουμε όλες αυτές τις αγκυλώσεις, τις γραφειοκρατίες, τη μη δυνατότητα συλλογής αντικειμενικών στοιχείων. Ακόμα και οι υπηρεσίες από τις οποίες ζητήσαμε στοιχεία, μαθη</w:t>
      </w:r>
      <w:r>
        <w:rPr>
          <w:rFonts w:eastAsia="Times New Roman" w:cs="Times New Roman"/>
          <w:bCs/>
          <w:szCs w:val="24"/>
        </w:rPr>
        <w:t>μένοι από παλιά, έστειλαν ό,τι ενδεχομένως ήταν πιο πρόχειρο ή ό,τι ενδεχομένως μπορούσαν να δώσουν εκείνη την ώρα για «χ</w:t>
      </w:r>
      <w:r>
        <w:rPr>
          <w:rFonts w:eastAsia="Times New Roman" w:cs="Times New Roman"/>
          <w:bCs/>
          <w:szCs w:val="24"/>
        </w:rPr>
        <w:t>ι</w:t>
      </w:r>
      <w:r>
        <w:rPr>
          <w:rFonts w:eastAsia="Times New Roman" w:cs="Times New Roman"/>
          <w:bCs/>
          <w:szCs w:val="24"/>
        </w:rPr>
        <w:t>» λόγους, που όλοι αυτοί μεταξύ των άλλων είναι και τεχνικοί λόγοι, μαζί με τις αντιστάσεις.</w:t>
      </w:r>
    </w:p>
    <w:p w14:paraId="35AEE732" w14:textId="77777777" w:rsidR="00D5450D" w:rsidRDefault="005B470C">
      <w:pPr>
        <w:spacing w:line="600" w:lineRule="auto"/>
        <w:ind w:firstLine="720"/>
        <w:jc w:val="both"/>
        <w:rPr>
          <w:rFonts w:eastAsia="Times New Roman" w:cs="Times New Roman"/>
          <w:bCs/>
          <w:szCs w:val="24"/>
        </w:rPr>
      </w:pPr>
      <w:r>
        <w:rPr>
          <w:rFonts w:eastAsia="Times New Roman" w:cs="Times New Roman"/>
          <w:bCs/>
          <w:szCs w:val="24"/>
        </w:rPr>
        <w:t xml:space="preserve">Ήταν ένα πρώτο δύσκολο βήμα για την ολοκλήρωση της αξιολόγησης στον δημόσιο τομέα. Η ηλεκτρονική αξιολόγηση θα είναι η επόμενη. Σας θυμίζω ότι οι κρίσεις προϊσταμένων έχουν ήδη ξεκινήσει. Οι πρώτοι γενικοί διευθυντές έχουν ήδη τοποθετηθεί. Μέχρι </w:t>
      </w:r>
      <w:r>
        <w:rPr>
          <w:rFonts w:eastAsia="Times New Roman" w:cs="Times New Roman"/>
          <w:bCs/>
          <w:szCs w:val="24"/>
        </w:rPr>
        <w:lastRenderedPageBreak/>
        <w:t>τους επόμε</w:t>
      </w:r>
      <w:r>
        <w:rPr>
          <w:rFonts w:eastAsia="Times New Roman" w:cs="Times New Roman"/>
          <w:bCs/>
          <w:szCs w:val="24"/>
        </w:rPr>
        <w:t>νους μήνες και ανά τρίμηνο, που νομοθετήσαμε, -θυμάστε- η κάθε βαθμίδα της ιεραρχίας θα αξιολογηθεί και έτσι η επόμενη αξιολόγηση, δηλαδή για το έτος 2017, θα γίνει με προϊσταμένους οι οποίοι έχουν περάσει αντικειμενικές διαδικασίες, που για πρώτη φορά κάν</w:t>
      </w:r>
      <w:r>
        <w:rPr>
          <w:rFonts w:eastAsia="Times New Roman" w:cs="Times New Roman"/>
          <w:bCs/>
          <w:szCs w:val="24"/>
        </w:rPr>
        <w:t>ουμε εμείς μετά από κα</w:t>
      </w:r>
      <w:r>
        <w:rPr>
          <w:rFonts w:eastAsia="Times New Roman" w:cs="Times New Roman"/>
          <w:bCs/>
          <w:szCs w:val="24"/>
        </w:rPr>
        <w:t>μ</w:t>
      </w:r>
      <w:r>
        <w:rPr>
          <w:rFonts w:eastAsia="Times New Roman" w:cs="Times New Roman"/>
          <w:bCs/>
          <w:szCs w:val="24"/>
        </w:rPr>
        <w:t>μιά δεκαριά χρόνια, κύριε Γεωργαντά.</w:t>
      </w:r>
    </w:p>
    <w:p w14:paraId="35AEE733" w14:textId="77777777" w:rsidR="00D5450D" w:rsidRDefault="005B470C">
      <w:pPr>
        <w:spacing w:line="600" w:lineRule="auto"/>
        <w:ind w:firstLine="720"/>
        <w:jc w:val="both"/>
        <w:rPr>
          <w:rFonts w:eastAsia="Times New Roman" w:cs="Times New Roman"/>
          <w:b/>
          <w:bCs/>
          <w:szCs w:val="24"/>
        </w:rPr>
      </w:pPr>
      <w:r>
        <w:rPr>
          <w:rFonts w:eastAsia="Times New Roman" w:cs="Times New Roman"/>
          <w:b/>
          <w:bCs/>
          <w:szCs w:val="24"/>
        </w:rPr>
        <w:t xml:space="preserve">ΓΕΩΡΓΙΟΣ ΓΕΩΡΓΑΝΤΑΣ: </w:t>
      </w:r>
      <w:r>
        <w:rPr>
          <w:rFonts w:eastAsia="Times New Roman" w:cs="Times New Roman"/>
          <w:bCs/>
          <w:szCs w:val="24"/>
        </w:rPr>
        <w:t>Για το άλλο έτος είναι αυτά.</w:t>
      </w:r>
    </w:p>
    <w:p w14:paraId="35AEE734" w14:textId="77777777" w:rsidR="00D5450D" w:rsidRDefault="005B470C">
      <w:pPr>
        <w:spacing w:line="600" w:lineRule="auto"/>
        <w:ind w:firstLine="720"/>
        <w:jc w:val="both"/>
        <w:rPr>
          <w:rFonts w:eastAsia="Times New Roman" w:cs="Times New Roman"/>
          <w:bCs/>
          <w:szCs w:val="24"/>
        </w:rPr>
      </w:pPr>
      <w:r>
        <w:rPr>
          <w:rFonts w:eastAsia="Times New Roman" w:cs="Times New Roman"/>
          <w:b/>
          <w:bCs/>
          <w:szCs w:val="24"/>
        </w:rPr>
        <w:t xml:space="preserve">ΟΛΓΑ ΓΕΡΟΒΑΣΙΛΗ (Υπουργός Διοικητικής Ανασυγκρότησης): </w:t>
      </w:r>
      <w:r>
        <w:rPr>
          <w:rFonts w:eastAsia="Times New Roman" w:cs="Times New Roman"/>
          <w:bCs/>
          <w:szCs w:val="24"/>
        </w:rPr>
        <w:t>Επομένως, νομίζω ότι το θέμα έχει εξαντληθεί.</w:t>
      </w:r>
    </w:p>
    <w:p w14:paraId="35AEE735" w14:textId="77777777" w:rsidR="00D5450D" w:rsidRDefault="005B470C">
      <w:pPr>
        <w:spacing w:line="600" w:lineRule="auto"/>
        <w:ind w:firstLine="720"/>
        <w:jc w:val="both"/>
        <w:rPr>
          <w:rFonts w:eastAsia="Times New Roman"/>
          <w:b/>
          <w:szCs w:val="24"/>
        </w:rPr>
      </w:pPr>
      <w:r>
        <w:rPr>
          <w:rFonts w:eastAsia="Times New Roman" w:cs="Times New Roman"/>
          <w:bCs/>
          <w:szCs w:val="24"/>
        </w:rPr>
        <w:t>Σας ευχαριστώ.</w:t>
      </w:r>
    </w:p>
    <w:p w14:paraId="35AEE736" w14:textId="77777777" w:rsidR="00D5450D" w:rsidRDefault="005B470C">
      <w:pPr>
        <w:spacing w:line="600" w:lineRule="auto"/>
        <w:ind w:firstLine="720"/>
        <w:jc w:val="both"/>
        <w:rPr>
          <w:rFonts w:eastAsia="Times New Roman"/>
          <w:szCs w:val="24"/>
        </w:rPr>
      </w:pPr>
      <w:r>
        <w:rPr>
          <w:rFonts w:eastAsia="Times New Roman"/>
          <w:b/>
          <w:bCs/>
          <w:shd w:val="clear" w:color="auto" w:fill="FFFFFF"/>
        </w:rPr>
        <w:t>ΠΡΟΕΔΡΕΥΩΝ (Γεώργιος Βαρεμένος</w:t>
      </w:r>
      <w:r>
        <w:rPr>
          <w:rFonts w:eastAsia="Times New Roman"/>
          <w:b/>
          <w:bCs/>
          <w:shd w:val="clear" w:color="auto" w:fill="FFFFFF"/>
        </w:rPr>
        <w:t xml:space="preserve">): </w:t>
      </w:r>
      <w:r>
        <w:rPr>
          <w:rFonts w:eastAsia="Times New Roman"/>
          <w:bCs/>
          <w:shd w:val="clear" w:color="auto" w:fill="FFFFFF"/>
        </w:rPr>
        <w:t>Εξαντλήθηκε ο σημερινός διάλογός σας.</w:t>
      </w:r>
    </w:p>
    <w:p w14:paraId="35AEE73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Συνεχίζουμε με τη δέκατη με αριθμό 782/10-1-2018 επίκαιρη ερώτηση δεύτερου κύκλου του Βουλευτή </w:t>
      </w:r>
      <w:r>
        <w:rPr>
          <w:rFonts w:eastAsia="Times New Roman" w:cs="Times New Roman"/>
          <w:szCs w:val="24"/>
        </w:rPr>
        <w:t xml:space="preserve">Λαρίσης </w:t>
      </w:r>
      <w:r>
        <w:rPr>
          <w:rFonts w:eastAsia="Times New Roman" w:cs="Times New Roman"/>
          <w:szCs w:val="24"/>
        </w:rPr>
        <w:t>της Δημοκρατικής Συμπαράταξης ΠΑΣΟΚ -</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Κωνσταντίνου Μπαργιώτα,</w:t>
      </w:r>
      <w:r>
        <w:rPr>
          <w:rFonts w:eastAsia="Times New Roman" w:cs="Times New Roman"/>
          <w:szCs w:val="24"/>
        </w:rPr>
        <w:t xml:space="preserve"> προς την Υπουργό </w:t>
      </w:r>
      <w:r>
        <w:rPr>
          <w:rFonts w:eastAsia="Times New Roman" w:cs="Times New Roman"/>
          <w:bCs/>
          <w:szCs w:val="24"/>
        </w:rPr>
        <w:t>Διοικητικής Ανασυγκρότησ</w:t>
      </w:r>
      <w:r>
        <w:rPr>
          <w:rFonts w:eastAsia="Times New Roman" w:cs="Times New Roman"/>
          <w:bCs/>
          <w:szCs w:val="24"/>
        </w:rPr>
        <w:t>ης,</w:t>
      </w:r>
      <w:r>
        <w:rPr>
          <w:rFonts w:eastAsia="Times New Roman" w:cs="Times New Roman"/>
          <w:b/>
          <w:bCs/>
          <w:szCs w:val="24"/>
        </w:rPr>
        <w:t xml:space="preserve"> </w:t>
      </w:r>
      <w:r>
        <w:rPr>
          <w:rFonts w:eastAsia="Times New Roman" w:cs="Times New Roman"/>
          <w:szCs w:val="24"/>
        </w:rPr>
        <w:t>με θέμα: «Πότε θα εφαρμοστεί η ψηφιακή υπογραφή;».</w:t>
      </w:r>
    </w:p>
    <w:p w14:paraId="35AEE738"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Κύριε Μπαργιώτα, έχετε τον λόγο</w:t>
      </w:r>
      <w:r>
        <w:rPr>
          <w:rFonts w:eastAsia="Times New Roman" w:cs="Times New Roman"/>
          <w:szCs w:val="24"/>
        </w:rPr>
        <w:t xml:space="preserve"> για να αναπτύξετε την επίκαιρη ερώτηση.</w:t>
      </w:r>
    </w:p>
    <w:p w14:paraId="35AEE739" w14:textId="77777777" w:rsidR="00D5450D" w:rsidRDefault="005B470C">
      <w:pPr>
        <w:spacing w:line="600" w:lineRule="auto"/>
        <w:ind w:firstLine="720"/>
        <w:jc w:val="both"/>
        <w:rPr>
          <w:rFonts w:eastAsia="Times New Roman" w:cs="Times New Roman"/>
          <w:bCs/>
          <w:szCs w:val="24"/>
        </w:rPr>
      </w:pPr>
      <w:r>
        <w:rPr>
          <w:rFonts w:eastAsia="Times New Roman" w:cs="Times New Roman"/>
          <w:b/>
          <w:bCs/>
          <w:szCs w:val="24"/>
        </w:rPr>
        <w:t xml:space="preserve">ΚΩΝΣΤΑΝΤΙΝΟΣ ΜΠΑΡΓΙΩΤΑΣ: </w:t>
      </w:r>
      <w:r>
        <w:rPr>
          <w:rFonts w:eastAsia="Times New Roman" w:cs="Times New Roman"/>
          <w:bCs/>
          <w:szCs w:val="24"/>
        </w:rPr>
        <w:t>Ευχαριστώ, κύριε Πρόεδρε.</w:t>
      </w:r>
    </w:p>
    <w:p w14:paraId="35AEE73A" w14:textId="77777777" w:rsidR="00D5450D" w:rsidRDefault="005B470C">
      <w:pPr>
        <w:spacing w:line="600" w:lineRule="auto"/>
        <w:ind w:firstLine="720"/>
        <w:jc w:val="both"/>
        <w:rPr>
          <w:rFonts w:eastAsia="Times New Roman" w:cs="Times New Roman"/>
          <w:bCs/>
          <w:szCs w:val="24"/>
        </w:rPr>
      </w:pPr>
      <w:r>
        <w:rPr>
          <w:rFonts w:eastAsia="Times New Roman" w:cs="Times New Roman"/>
          <w:bCs/>
          <w:szCs w:val="24"/>
        </w:rPr>
        <w:t xml:space="preserve">Κυρία Υπουργέ, σας ευχαριστώ και εσάς που ήρθατε επιτέλους για να συζητήσουμε τη συγκεκριμένη ερώτηση μετά από πέντε αναβολές </w:t>
      </w:r>
      <w:r>
        <w:rPr>
          <w:rFonts w:eastAsia="Times New Roman" w:cs="Times New Roman"/>
          <w:bCs/>
          <w:szCs w:val="24"/>
        </w:rPr>
        <w:t>έ</w:t>
      </w:r>
      <w:r>
        <w:rPr>
          <w:rFonts w:eastAsia="Times New Roman" w:cs="Times New Roman"/>
          <w:bCs/>
          <w:szCs w:val="24"/>
        </w:rPr>
        <w:t>ως τώρα. Εν πάση περιπτώσει, κάλλιο αργά παρά ποτέ!</w:t>
      </w:r>
    </w:p>
    <w:p w14:paraId="35AEE73B" w14:textId="77777777" w:rsidR="00D5450D" w:rsidRDefault="005B470C">
      <w:pPr>
        <w:spacing w:line="600" w:lineRule="auto"/>
        <w:ind w:firstLine="720"/>
        <w:jc w:val="both"/>
        <w:rPr>
          <w:rFonts w:eastAsia="Times New Roman"/>
          <w:szCs w:val="24"/>
        </w:rPr>
      </w:pPr>
      <w:r>
        <w:rPr>
          <w:rFonts w:eastAsia="Times New Roman" w:cs="Times New Roman"/>
          <w:b/>
          <w:bCs/>
          <w:szCs w:val="24"/>
        </w:rPr>
        <w:t>ΟΛΓΑ ΓΕΡΟΒΑΣΙΛΗ (Υπουργός Διοικητικής Ανασυγκρότησης):</w:t>
      </w:r>
      <w:r>
        <w:rPr>
          <w:rFonts w:eastAsia="Times New Roman" w:cs="Times New Roman"/>
          <w:b/>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δεν </w:t>
      </w:r>
      <w:r>
        <w:rPr>
          <w:rFonts w:eastAsia="Times New Roman" w:cs="Times New Roman"/>
          <w:bCs/>
          <w:szCs w:val="24"/>
        </w:rPr>
        <w:t>ακούστηκε)</w:t>
      </w:r>
    </w:p>
    <w:p w14:paraId="35AEE73C" w14:textId="77777777" w:rsidR="00D5450D" w:rsidRDefault="005B470C">
      <w:pPr>
        <w:spacing w:line="600" w:lineRule="auto"/>
        <w:ind w:firstLine="720"/>
        <w:jc w:val="both"/>
        <w:rPr>
          <w:rFonts w:eastAsia="Times New Roman" w:cs="Times New Roman"/>
          <w:bCs/>
          <w:szCs w:val="24"/>
        </w:rPr>
      </w:pPr>
      <w:r>
        <w:rPr>
          <w:rFonts w:eastAsia="Times New Roman" w:cs="Times New Roman"/>
          <w:b/>
          <w:bCs/>
          <w:szCs w:val="24"/>
        </w:rPr>
        <w:lastRenderedPageBreak/>
        <w:t xml:space="preserve">ΚΩΝΣΤΑΝΤΙΝΟΣ ΜΠΑΡΓΙΩΤΑΣ: </w:t>
      </w:r>
      <w:r>
        <w:rPr>
          <w:rFonts w:eastAsia="Times New Roman" w:cs="Times New Roman"/>
          <w:bCs/>
          <w:szCs w:val="24"/>
        </w:rPr>
        <w:t>Εξακολουθεί να είναι επίκαιρη. Ήμουν πάντα εδώ.</w:t>
      </w:r>
    </w:p>
    <w:p w14:paraId="35AEE73D" w14:textId="77777777" w:rsidR="00D5450D" w:rsidRDefault="005B470C">
      <w:pPr>
        <w:spacing w:line="600" w:lineRule="auto"/>
        <w:ind w:firstLine="720"/>
        <w:jc w:val="both"/>
        <w:rPr>
          <w:rFonts w:eastAsia="Times New Roman" w:cs="Times New Roman"/>
          <w:bCs/>
          <w:szCs w:val="24"/>
        </w:rPr>
      </w:pPr>
      <w:r>
        <w:rPr>
          <w:rFonts w:eastAsia="Times New Roman" w:cs="Times New Roman"/>
          <w:bCs/>
          <w:szCs w:val="24"/>
        </w:rPr>
        <w:t xml:space="preserve">Υπάρχει μια μελέτη του ΙΟΒΕ, την οποία την αναφέρω ενδεικτικά, που λέει ότι το </w:t>
      </w:r>
      <w:r>
        <w:rPr>
          <w:rFonts w:eastAsia="Times New Roman" w:cs="Times New Roman"/>
          <w:bCs/>
          <w:szCs w:val="24"/>
        </w:rPr>
        <w:t xml:space="preserve">δημόσιο </w:t>
      </w:r>
      <w:r>
        <w:rPr>
          <w:rFonts w:eastAsia="Times New Roman" w:cs="Times New Roman"/>
          <w:bCs/>
          <w:szCs w:val="24"/>
        </w:rPr>
        <w:t>μπορεί να εξοικονομήσει άμεσα μέχρι 400 εκατομμύρια ευρώ ανά έτος απλώς καταργώντας το χαρτί και</w:t>
      </w:r>
      <w:r>
        <w:rPr>
          <w:rFonts w:eastAsia="Times New Roman" w:cs="Times New Roman"/>
          <w:bCs/>
          <w:szCs w:val="24"/>
        </w:rPr>
        <w:t xml:space="preserve"> τις παράπλευρες διαδικασίες σφράγισης και έκδοσης διοικητικών και άλλων εγγράφων. Πιστεύω ότι το πραγματικό όφελος είναι πολύ μεγαλύτερο σε όρους διαφάνειας, προσβασιμότητας του πολίτη, ευκολίας στις πράξεις με το </w:t>
      </w:r>
      <w:r>
        <w:rPr>
          <w:rFonts w:eastAsia="Times New Roman" w:cs="Times New Roman"/>
          <w:bCs/>
          <w:szCs w:val="24"/>
        </w:rPr>
        <w:t>δημόσιο</w:t>
      </w:r>
      <w:r>
        <w:rPr>
          <w:rFonts w:eastAsia="Times New Roman" w:cs="Times New Roman"/>
          <w:bCs/>
          <w:szCs w:val="24"/>
        </w:rPr>
        <w:t xml:space="preserve"> κ</w:t>
      </w:r>
      <w:r>
        <w:rPr>
          <w:rFonts w:eastAsia="Times New Roman" w:cs="Times New Roman"/>
          <w:bCs/>
          <w:szCs w:val="24"/>
        </w:rPr>
        <w:t>.</w:t>
      </w:r>
      <w:r>
        <w:rPr>
          <w:rFonts w:eastAsia="Times New Roman" w:cs="Times New Roman"/>
          <w:bCs/>
          <w:szCs w:val="24"/>
        </w:rPr>
        <w:t>λπ.</w:t>
      </w:r>
      <w:r>
        <w:rPr>
          <w:rFonts w:eastAsia="Times New Roman" w:cs="Times New Roman"/>
          <w:bCs/>
          <w:szCs w:val="24"/>
        </w:rPr>
        <w:t>.</w:t>
      </w:r>
      <w:r>
        <w:rPr>
          <w:rFonts w:eastAsia="Times New Roman" w:cs="Times New Roman"/>
          <w:bCs/>
          <w:szCs w:val="24"/>
        </w:rPr>
        <w:t xml:space="preserve"> </w:t>
      </w:r>
    </w:p>
    <w:p w14:paraId="35AEE73E" w14:textId="77777777" w:rsidR="00D5450D" w:rsidRDefault="005B470C">
      <w:pPr>
        <w:spacing w:line="600" w:lineRule="auto"/>
        <w:ind w:firstLine="720"/>
        <w:jc w:val="both"/>
        <w:rPr>
          <w:rFonts w:eastAsia="Times New Roman" w:cs="Times New Roman"/>
          <w:bCs/>
          <w:szCs w:val="24"/>
        </w:rPr>
      </w:pPr>
      <w:r>
        <w:rPr>
          <w:rFonts w:eastAsia="Times New Roman" w:cs="Times New Roman"/>
          <w:bCs/>
          <w:szCs w:val="24"/>
        </w:rPr>
        <w:t xml:space="preserve">Το ιστορικό είναι παλιό. </w:t>
      </w:r>
      <w:r>
        <w:rPr>
          <w:rFonts w:eastAsia="Times New Roman" w:cs="Times New Roman"/>
          <w:bCs/>
          <w:szCs w:val="24"/>
        </w:rPr>
        <w:t xml:space="preserve">Το </w:t>
      </w:r>
      <w:r>
        <w:rPr>
          <w:rFonts w:eastAsia="Times New Roman" w:cs="Times New Roman"/>
          <w:bCs/>
          <w:szCs w:val="24"/>
        </w:rPr>
        <w:t xml:space="preserve">προεδρικό διάταγμα </w:t>
      </w:r>
      <w:r>
        <w:rPr>
          <w:rFonts w:eastAsia="Times New Roman" w:cs="Times New Roman"/>
          <w:bCs/>
          <w:szCs w:val="24"/>
        </w:rPr>
        <w:t xml:space="preserve">του 2001 έδινε τη δυνατότητα, δυνητικά τουλάχιστον, της εφαρμογής ψηφιακής υπογραφής και χρονοσφραγίδας. Υπάρχουν καλά παραδείγματα </w:t>
      </w:r>
      <w:r>
        <w:rPr>
          <w:rFonts w:eastAsia="Times New Roman" w:cs="Times New Roman"/>
          <w:bCs/>
          <w:szCs w:val="24"/>
        </w:rPr>
        <w:lastRenderedPageBreak/>
        <w:t>ήδη από το 2006. Το Εθνικό Τυπογραφείο είναι το πρώτο παράδειγμα ψηφιακής μετάπτωσης και λειτουργεί έκ</w:t>
      </w:r>
      <w:r>
        <w:rPr>
          <w:rFonts w:eastAsia="Times New Roman" w:cs="Times New Roman"/>
          <w:bCs/>
          <w:szCs w:val="24"/>
        </w:rPr>
        <w:t xml:space="preserve">τοτε άψογα, όπως ξέρουμε όλοι. </w:t>
      </w:r>
    </w:p>
    <w:p w14:paraId="35AEE73F" w14:textId="77777777" w:rsidR="00D5450D" w:rsidRDefault="005B470C">
      <w:pPr>
        <w:spacing w:line="600" w:lineRule="auto"/>
        <w:ind w:firstLine="720"/>
        <w:jc w:val="both"/>
        <w:rPr>
          <w:rFonts w:eastAsia="Times New Roman" w:cs="Times New Roman"/>
          <w:bCs/>
          <w:szCs w:val="24"/>
        </w:rPr>
      </w:pPr>
      <w:r>
        <w:rPr>
          <w:rFonts w:eastAsia="Times New Roman" w:cs="Times New Roman"/>
          <w:bCs/>
          <w:szCs w:val="24"/>
        </w:rPr>
        <w:t xml:space="preserve">Ακολούθησε ο νόμος του 2011, ο οποίος δεν εφαρμόστηκε, για να τροποποιηθεί από </w:t>
      </w:r>
      <w:r>
        <w:rPr>
          <w:rFonts w:eastAsia="Times New Roman" w:cs="Times New Roman"/>
          <w:bCs/>
          <w:szCs w:val="24"/>
        </w:rPr>
        <w:t>ν.</w:t>
      </w:r>
      <w:r>
        <w:rPr>
          <w:rFonts w:eastAsia="Times New Roman" w:cs="Times New Roman"/>
          <w:bCs/>
          <w:szCs w:val="24"/>
        </w:rPr>
        <w:t>4440/2016, ο οποίος προβλέπει αυστηρούς όρους εφαρμογής και προβλέπει υποχρεωτική και διά νόμου την εφαρμογή της μετάπτωσης σε ψηφιακή πλατφόρμ</w:t>
      </w:r>
      <w:r>
        <w:rPr>
          <w:rFonts w:eastAsia="Times New Roman" w:cs="Times New Roman"/>
          <w:bCs/>
          <w:szCs w:val="24"/>
        </w:rPr>
        <w:t xml:space="preserve">α στο </w:t>
      </w:r>
      <w:r>
        <w:rPr>
          <w:rFonts w:eastAsia="Times New Roman" w:cs="Times New Roman"/>
          <w:bCs/>
          <w:szCs w:val="24"/>
        </w:rPr>
        <w:t>δημόσιο</w:t>
      </w:r>
      <w:r>
        <w:rPr>
          <w:rFonts w:eastAsia="Times New Roman" w:cs="Times New Roman"/>
          <w:bCs/>
          <w:szCs w:val="24"/>
        </w:rPr>
        <w:t xml:space="preserve">, δηλαδή σε ψηφιακά έγγραφα, μάλιστα με την αίρεση της ακυρότητας των αποφάσεων του </w:t>
      </w:r>
      <w:r>
        <w:rPr>
          <w:rFonts w:eastAsia="Times New Roman" w:cs="Times New Roman"/>
          <w:bCs/>
          <w:szCs w:val="24"/>
        </w:rPr>
        <w:t xml:space="preserve">δημοσίου </w:t>
      </w:r>
      <w:r>
        <w:rPr>
          <w:rFonts w:eastAsia="Times New Roman" w:cs="Times New Roman"/>
          <w:bCs/>
          <w:szCs w:val="24"/>
        </w:rPr>
        <w:t>από ένα σημείο και μετά.</w:t>
      </w:r>
    </w:p>
    <w:p w14:paraId="35AEE740" w14:textId="77777777" w:rsidR="00D5450D" w:rsidRDefault="005B470C">
      <w:pPr>
        <w:spacing w:line="600" w:lineRule="auto"/>
        <w:ind w:firstLine="720"/>
        <w:jc w:val="both"/>
        <w:rPr>
          <w:rFonts w:eastAsia="Times New Roman" w:cs="Times New Roman"/>
          <w:bCs/>
          <w:szCs w:val="24"/>
        </w:rPr>
      </w:pPr>
      <w:r>
        <w:rPr>
          <w:rFonts w:eastAsia="Times New Roman" w:cs="Times New Roman"/>
          <w:bCs/>
          <w:szCs w:val="24"/>
        </w:rPr>
        <w:t>Από όλα αυτά ελάχιστα έγιναν. Πρόκειται πραγματικά για μια ανέξοδη μεταρρύθμιση, η οποία έχει τεράστιες επιπτώσεις, ακόμη και</w:t>
      </w:r>
      <w:r>
        <w:rPr>
          <w:rFonts w:eastAsia="Times New Roman" w:cs="Times New Roman"/>
          <w:bCs/>
          <w:szCs w:val="24"/>
        </w:rPr>
        <w:t xml:space="preserve"> περιβαλλοντικές. Η χρήση χαρτιού, μελανιού και εγγράφων είναι για το </w:t>
      </w:r>
      <w:r>
        <w:rPr>
          <w:rFonts w:eastAsia="Times New Roman" w:cs="Times New Roman"/>
          <w:bCs/>
          <w:szCs w:val="24"/>
        </w:rPr>
        <w:t xml:space="preserve">δημόσιο </w:t>
      </w:r>
      <w:r>
        <w:rPr>
          <w:rFonts w:eastAsia="Times New Roman" w:cs="Times New Roman"/>
          <w:bCs/>
          <w:szCs w:val="24"/>
        </w:rPr>
        <w:t>ένα τεράστιο βάρος σήμερα.</w:t>
      </w:r>
    </w:p>
    <w:p w14:paraId="35AEE74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Έχουμε μείνει πιθανότατα η μόνη χώρα των Βαλκανίων, αν όχι του πλανήτη, στην κατηγορία σφραγίδα</w:t>
      </w:r>
      <w:r>
        <w:rPr>
          <w:rFonts w:eastAsia="Times New Roman" w:cs="Times New Roman"/>
          <w:szCs w:val="24"/>
        </w:rPr>
        <w:t xml:space="preserve"> – </w:t>
      </w:r>
      <w:r>
        <w:rPr>
          <w:rFonts w:eastAsia="Times New Roman" w:cs="Times New Roman"/>
          <w:szCs w:val="24"/>
        </w:rPr>
        <w:t>υπογραφή</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αντίγραφο.</w:t>
      </w:r>
    </w:p>
    <w:p w14:paraId="35AEE742" w14:textId="77777777" w:rsidR="00D5450D" w:rsidRDefault="005B470C">
      <w:pPr>
        <w:spacing w:line="600" w:lineRule="auto"/>
        <w:ind w:firstLine="709"/>
        <w:jc w:val="both"/>
        <w:rPr>
          <w:rFonts w:eastAsia="Times New Roman" w:cs="Times New Roman"/>
          <w:szCs w:val="24"/>
        </w:rPr>
      </w:pPr>
      <w:r>
        <w:rPr>
          <w:rFonts w:eastAsia="Times New Roman" w:cs="Times New Roman"/>
          <w:szCs w:val="24"/>
        </w:rPr>
        <w:t>(</w:t>
      </w: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w:t>
      </w:r>
      <w:r>
        <w:rPr>
          <w:rFonts w:eastAsia="Times New Roman" w:cs="Times New Roman"/>
          <w:szCs w:val="24"/>
        </w:rPr>
        <w:t>δούνι λήξεως του χρόνου ομιλίας του κυρίου Βουλευτή)</w:t>
      </w:r>
    </w:p>
    <w:p w14:paraId="35AEE74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Επειδή ο κύριος Προέδρος είναι πάντα αυστηρός μαζί μου, περνάω στις ερωτήσεις. Κατ’ αρχάς γιατί δεν εφαρμόστηκε η χρήση της εγκεκριμένης ηλεκτρονικής υπογραφής, όπως προβλέπει ο δικός σας νόμος του 2016;</w:t>
      </w:r>
      <w:r>
        <w:rPr>
          <w:rFonts w:eastAsia="Times New Roman" w:cs="Times New Roman"/>
          <w:szCs w:val="24"/>
        </w:rPr>
        <w:t xml:space="preserve"> Πόσες είναι οι επιμέρους εφαρμοστικές πράξεις και οι κοινές υπουργικές αποφάσεις που έχουν εκδοθεί ως τώρα -ο νόμος προέβλεπε κάποιες, προέβλεπε κάποια χρονικά όρια, τα οποία δεν έχουν τηρηθεί- και τελικά σε ποιο στάδιο βρίσκεται αυτή η διαδικασία; Διότι </w:t>
      </w:r>
      <w:r>
        <w:rPr>
          <w:rFonts w:eastAsia="Times New Roman" w:cs="Times New Roman"/>
          <w:szCs w:val="24"/>
        </w:rPr>
        <w:t xml:space="preserve">βρισκόμαστε στο σκοτάδι. Τουλάχιστον από </w:t>
      </w:r>
      <w:r>
        <w:rPr>
          <w:rFonts w:eastAsia="Times New Roman" w:cs="Times New Roman"/>
          <w:szCs w:val="24"/>
        </w:rPr>
        <w:lastRenderedPageBreak/>
        <w:t>τον έλεγχο και από την έρευνα δεν έχει εκδοθεί τίποτα σχετικό και δεν υπάρχει κα</w:t>
      </w:r>
      <w:r>
        <w:rPr>
          <w:rFonts w:eastAsia="Times New Roman" w:cs="Times New Roman"/>
          <w:szCs w:val="24"/>
        </w:rPr>
        <w:t>μ</w:t>
      </w:r>
      <w:r>
        <w:rPr>
          <w:rFonts w:eastAsia="Times New Roman" w:cs="Times New Roman"/>
          <w:szCs w:val="24"/>
        </w:rPr>
        <w:t>μιά σχετική διάταξη.</w:t>
      </w:r>
    </w:p>
    <w:p w14:paraId="35AEE744"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Σας ευχαριστώ.</w:t>
      </w:r>
    </w:p>
    <w:p w14:paraId="35AEE74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Κυρία Υπουργέ, έχετε τον λόγο.</w:t>
      </w:r>
    </w:p>
    <w:p w14:paraId="35AEE74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w:t>
      </w:r>
      <w:r>
        <w:rPr>
          <w:rFonts w:eastAsia="Times New Roman" w:cs="Times New Roman"/>
          <w:b/>
          <w:szCs w:val="24"/>
        </w:rPr>
        <w:t>Διοικητικής Ανασυγκρότησης):</w:t>
      </w:r>
      <w:r>
        <w:rPr>
          <w:rFonts w:eastAsia="Times New Roman" w:cs="Times New Roman"/>
          <w:szCs w:val="24"/>
        </w:rPr>
        <w:t xml:space="preserve"> Κύριε Μπαργιώτα, αφού συμφωνήσω απολύτως μαζί σας σε όλο το σκεπτικό που διατρέχει την τοποθέτησή σας για το πόσο απαραίτητη είναι σήμερα και πόσο καθυστερημένα είναι για την ελληνική πραγματικότητα η ηλεκτρονική διακίνηση των </w:t>
      </w:r>
      <w:r>
        <w:rPr>
          <w:rFonts w:eastAsia="Times New Roman" w:cs="Times New Roman"/>
          <w:szCs w:val="24"/>
        </w:rPr>
        <w:t>εγγράφων στον δημόσιο τομέα, αλλά και όχι μόνο και αφού συμφωνήσω</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μαζί σας ότι αυτά έπρεπε να έχουν γίνει χθες στη χώρα, θα σας παραθέσω τα βήματα αυτής της διαδικασίας που έχουν συμβεί </w:t>
      </w:r>
      <w:r>
        <w:rPr>
          <w:rFonts w:eastAsia="Times New Roman" w:cs="Times New Roman"/>
          <w:szCs w:val="24"/>
        </w:rPr>
        <w:lastRenderedPageBreak/>
        <w:t>μέχρι σήμερα και θα σας αιτιολογήσω -νομίζω ικανοποιητικά- κα</w:t>
      </w:r>
      <w:r>
        <w:rPr>
          <w:rFonts w:eastAsia="Times New Roman" w:cs="Times New Roman"/>
          <w:szCs w:val="24"/>
        </w:rPr>
        <w:t>ι το γιατί υπάρχει και αυτή η αναβολή, η μετάθεση της υποχρεωτικής διακίνησης εγγράφων, την οποία, όπως είπατε, εμείς νομοθετήσαμε.</w:t>
      </w:r>
    </w:p>
    <w:p w14:paraId="35AEE74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Όπως είπατε και εσείς, ξέρετε ότι ο νόμος προβλέπει την έκδοση και διακίνηση όλων των διοικητικών πράξεων με τη χρήση εγκεκρ</w:t>
      </w:r>
      <w:r>
        <w:rPr>
          <w:rFonts w:eastAsia="Times New Roman" w:cs="Times New Roman"/>
          <w:szCs w:val="24"/>
        </w:rPr>
        <w:t xml:space="preserve">ιμένης ηλεκτρονικής υπογραφής και χρονοσφραγίδας. Σε </w:t>
      </w:r>
      <w:r>
        <w:rPr>
          <w:rFonts w:eastAsia="Times New Roman" w:cs="Times New Roman"/>
          <w:szCs w:val="24"/>
        </w:rPr>
        <w:t xml:space="preserve">αυτό το πλαίσιο </w:t>
      </w:r>
      <w:r>
        <w:rPr>
          <w:rFonts w:eastAsia="Times New Roman" w:cs="Times New Roman"/>
          <w:szCs w:val="24"/>
        </w:rPr>
        <w:t>η ΑΠΕΔ, η Αρχή Πιστοποίησης Ελληνικού Δημοσίου, εκδίδει πια εδώ και καιρό δωρεάν αναγνωρισμένα ψηφιακά πιστοποιητικά υπογραφής και κρυπτογράφησης μέσω της Εθνικής Πύλης ΕΡΜΗΣ και είναι πά</w:t>
      </w:r>
      <w:r>
        <w:rPr>
          <w:rFonts w:eastAsia="Times New Roman" w:cs="Times New Roman"/>
          <w:szCs w:val="24"/>
        </w:rPr>
        <w:t xml:space="preserve">ροχος δωρεάν υπηρεσιών χρονοσήμανσης. Η ΑΠΕΔ μέχρι το τέλος του 2017 έχει εκδώσει και είναι σε ισχύ </w:t>
      </w:r>
      <w:r>
        <w:rPr>
          <w:rFonts w:eastAsia="Times New Roman" w:cs="Times New Roman"/>
          <w:szCs w:val="24"/>
        </w:rPr>
        <w:lastRenderedPageBreak/>
        <w:t>πενήντα τέσσερις χιλιάδες εννιακόσια δεκατρία ψηφιακά πιστοποιητικά για δημοσίους υπαλλήλους, ιδιώτες, επιχειρήσεις και επαγγελματικές ομάδες.</w:t>
      </w:r>
    </w:p>
    <w:p w14:paraId="35AEE748"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Βεβαίως και ε</w:t>
      </w:r>
      <w:r>
        <w:rPr>
          <w:rFonts w:eastAsia="Times New Roman" w:cs="Times New Roman"/>
          <w:szCs w:val="24"/>
        </w:rPr>
        <w:t>μείς θα θέλαμε αυτοί οι αριθμοί να είναι πολύ μεγαλύτεροι και γι’ αυτόν τον λόγο σε συνεργασία με το ΙΝΕΠ, το Ινστιτούτο Επιμόρφωσης του Εθνικού Κέντρου Δημόσιας Διοίκησης, διοργανώνουμε και δράσεις ευαισθητοποίησης και εκπαίδευσης, που περιλαμβάνουν επιτό</w:t>
      </w:r>
      <w:r>
        <w:rPr>
          <w:rFonts w:eastAsia="Times New Roman" w:cs="Times New Roman"/>
          <w:szCs w:val="24"/>
        </w:rPr>
        <w:t>πια εκπαίδευση, διάθεση ψηφιακών πιστοποιητικών και παροχή υποστηρικτικής λειτουργίας.</w:t>
      </w:r>
    </w:p>
    <w:p w14:paraId="35AEE74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Παράλληλα, στις 16 Ιανουαρίου του 2018 ολοκληρώθηκαν οι τεχνικοί έλεγχοι του ελληνικού κόμβου </w:t>
      </w:r>
      <w:r>
        <w:rPr>
          <w:rFonts w:eastAsia="Times New Roman" w:cs="Times New Roman"/>
          <w:szCs w:val="24"/>
          <w:lang w:val="en-US"/>
        </w:rPr>
        <w:t>EI</w:t>
      </w:r>
      <w:r>
        <w:rPr>
          <w:rFonts w:eastAsia="Times New Roman" w:cs="Times New Roman"/>
          <w:szCs w:val="24"/>
          <w:lang w:val="en-US"/>
        </w:rPr>
        <w:t>DAS</w:t>
      </w:r>
      <w:r>
        <w:rPr>
          <w:rFonts w:eastAsia="Times New Roman" w:cs="Times New Roman"/>
          <w:szCs w:val="24"/>
        </w:rPr>
        <w:t>, με βάση τα σχετικά πρότυπα του κανονισμού, σε συνεργασία με τις αρμό</w:t>
      </w:r>
      <w:r>
        <w:rPr>
          <w:rFonts w:eastAsia="Times New Roman" w:cs="Times New Roman"/>
          <w:szCs w:val="24"/>
        </w:rPr>
        <w:t xml:space="preserve">διες υπηρεσίες της Ευρωπαϊκής Επιτροπής. Επιπλέον, μέχρι το τέλος του </w:t>
      </w:r>
      <w:r>
        <w:rPr>
          <w:rFonts w:eastAsia="Times New Roman" w:cs="Times New Roman"/>
          <w:szCs w:val="24"/>
        </w:rPr>
        <w:lastRenderedPageBreak/>
        <w:t>πρώτου εξαμήνου του 2018, θα δημιουργηθεί και η Υπηρεσία Απομεμακρυσμένης Δημιουργίας και Επαλήθευσης των Ηλεκτρονικών Υπογραφών, που θα τεθεί και στη διάθεση των χρηστών.</w:t>
      </w:r>
    </w:p>
    <w:p w14:paraId="35AEE74A"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Τέλος, υπάρχει</w:t>
      </w:r>
      <w:r>
        <w:rPr>
          <w:rFonts w:eastAsia="Times New Roman" w:cs="Times New Roman"/>
          <w:szCs w:val="24"/>
        </w:rPr>
        <w:t xml:space="preserve"> συνεργασία με το Υπουργείο Ψηφιακής Πολιτικής και Ενημέρωσης, ακαδημαϊκά ιδρύματα και φορείς, για την αναβάθμιση των υποδομών της ΑΠΕΔ, οι οποίες δράσεις και συνεργασίες αποσκοπούν να πετύχουμε απλοποιημένες διαδικασίες έκδοσης ψηφιακών υπογραφών, εξάλειψ</w:t>
      </w:r>
      <w:r>
        <w:rPr>
          <w:rFonts w:eastAsia="Times New Roman" w:cs="Times New Roman"/>
          <w:szCs w:val="24"/>
        </w:rPr>
        <w:t>η τεχνικών δυσκολιών, δυνατότητα δημιουργίας εξ αποστάσεως υπογραφής και χρονοσφραγίδας, εφαρμογές δημιουργίας και επαλήθευσης υπογραφής, απεριόριστο</w:t>
      </w:r>
      <w:r>
        <w:rPr>
          <w:rFonts w:eastAsia="Times New Roman" w:cs="Times New Roman"/>
          <w:szCs w:val="24"/>
        </w:rPr>
        <w:t>ς</w:t>
      </w:r>
      <w:r>
        <w:rPr>
          <w:rFonts w:eastAsia="Times New Roman" w:cs="Times New Roman"/>
          <w:szCs w:val="24"/>
        </w:rPr>
        <w:t xml:space="preserve"> αριθμός έκδοσης αδειών ψηφιακών πιστοποιητικών για τους τελικούς χρήστες και ψηφιακά πιστοποιητικά για το</w:t>
      </w:r>
      <w:r>
        <w:rPr>
          <w:rFonts w:eastAsia="Times New Roman" w:cs="Times New Roman"/>
          <w:szCs w:val="24"/>
        </w:rPr>
        <w:t xml:space="preserve">υς </w:t>
      </w:r>
      <w:r>
        <w:rPr>
          <w:rFonts w:eastAsia="Times New Roman" w:cs="Times New Roman"/>
          <w:szCs w:val="24"/>
          <w:lang w:val="en-US"/>
        </w:rPr>
        <w:t>servers</w:t>
      </w:r>
      <w:r>
        <w:rPr>
          <w:rFonts w:eastAsia="Times New Roman" w:cs="Times New Roman"/>
          <w:szCs w:val="24"/>
        </w:rPr>
        <w:t xml:space="preserve"> </w:t>
      </w:r>
      <w:r>
        <w:rPr>
          <w:rFonts w:eastAsia="Times New Roman" w:cs="Times New Roman"/>
          <w:szCs w:val="24"/>
        </w:rPr>
        <w:lastRenderedPageBreak/>
        <w:t xml:space="preserve">του </w:t>
      </w:r>
      <w:r>
        <w:rPr>
          <w:rFonts w:eastAsia="Times New Roman" w:cs="Times New Roman"/>
          <w:szCs w:val="24"/>
        </w:rPr>
        <w:t>δημοσίου</w:t>
      </w:r>
      <w:r>
        <w:rPr>
          <w:rFonts w:eastAsia="Times New Roman" w:cs="Times New Roman"/>
          <w:szCs w:val="24"/>
        </w:rPr>
        <w:t xml:space="preserve">, με τα οποία επιβαρύνουν σήμερα με πρόσθετο κόστος το ελληνικό </w:t>
      </w:r>
      <w:r>
        <w:rPr>
          <w:rFonts w:eastAsia="Times New Roman" w:cs="Times New Roman"/>
          <w:szCs w:val="24"/>
        </w:rPr>
        <w:t>δημόσιο</w:t>
      </w:r>
      <w:r>
        <w:rPr>
          <w:rFonts w:eastAsia="Times New Roman" w:cs="Times New Roman"/>
          <w:szCs w:val="24"/>
        </w:rPr>
        <w:t>.</w:t>
      </w:r>
    </w:p>
    <w:p w14:paraId="35AEE74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Υπουργού)</w:t>
      </w:r>
    </w:p>
    <w:p w14:paraId="35AEE74C"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Θα συνεχίσω στον επόμενο χρόνο που θα έχω στη διάθεσή μου.</w:t>
      </w:r>
    </w:p>
    <w:p w14:paraId="35AEE74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(Γεώργ</w:t>
      </w:r>
      <w:r>
        <w:rPr>
          <w:rFonts w:eastAsia="Times New Roman" w:cs="Times New Roman"/>
          <w:b/>
          <w:szCs w:val="24"/>
        </w:rPr>
        <w:t>ιος Βαρεμένος):</w:t>
      </w:r>
      <w:r>
        <w:rPr>
          <w:rFonts w:eastAsia="Times New Roman" w:cs="Times New Roman"/>
          <w:szCs w:val="24"/>
        </w:rPr>
        <w:t xml:space="preserve"> Κύριε Μπαργιώτα, έχετε τον λόγο.</w:t>
      </w:r>
    </w:p>
    <w:p w14:paraId="35AEE74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Οφείλω να ομολογήσω ότι μέχρι εδώ έχω μπερδευτεί. Ελπίζω να με βοηθήσετε παρακάτω. Όλα αυτά τα αρχικά δεν λένε πολλά πράγματα. Το ερώτημα επανέρχεται και είναι ένα. Ξέρετε καλά, καλύ</w:t>
      </w:r>
      <w:r>
        <w:rPr>
          <w:rFonts w:eastAsia="Times New Roman" w:cs="Times New Roman"/>
          <w:szCs w:val="24"/>
        </w:rPr>
        <w:t xml:space="preserve">τερα από μένα, ότι με τη δική σας υπουργική απόφαση, του Ιουλίου 2017, παρατείνεται η </w:t>
      </w:r>
      <w:r>
        <w:rPr>
          <w:rFonts w:eastAsia="Times New Roman" w:cs="Times New Roman"/>
          <w:szCs w:val="24"/>
        </w:rPr>
        <w:lastRenderedPageBreak/>
        <w:t>προθεσμία που έληγε την 1-7-2017 για την εφαρμογή των αποφάσεων, η οποία είχε λήξει ήδη και σύμφωνα με αυτή την ίδια υπουργική απόφαση τυπικά τουλάχιστον -ελπίζω τυπικά μ</w:t>
      </w:r>
      <w:r>
        <w:rPr>
          <w:rFonts w:eastAsia="Times New Roman" w:cs="Times New Roman"/>
          <w:szCs w:val="24"/>
        </w:rPr>
        <w:t xml:space="preserve">όνο- από 1-1-2018 όλες οι αποφάσεις των Υπουργείων είναι «στον αέρα», δεν παράγουν έννομο αποτέλεσμα, γιατί η δική σας υπουργική απόφαση, όπως και ο νόμος, λέει ότι από 1-1-2018 για τα Υπουργεία αποφάσεις οι οποίες δεν έχουν δημοσιευθεί στο διαδίκτυο, δεν </w:t>
      </w:r>
      <w:r>
        <w:rPr>
          <w:rFonts w:eastAsia="Times New Roman" w:cs="Times New Roman"/>
          <w:szCs w:val="24"/>
        </w:rPr>
        <w:t>έχουν ψηφιακή υπογραφή και χρονοσφραγίδα είναι άκυρες. Το λέει σταθερά.</w:t>
      </w:r>
    </w:p>
    <w:p w14:paraId="35AEE74F" w14:textId="77777777" w:rsidR="00D5450D" w:rsidRDefault="005B470C">
      <w:pPr>
        <w:spacing w:line="600" w:lineRule="auto"/>
        <w:ind w:firstLine="709"/>
        <w:jc w:val="both"/>
        <w:rPr>
          <w:rFonts w:eastAsia="Times New Roman"/>
          <w:szCs w:val="24"/>
        </w:rPr>
      </w:pPr>
      <w:r>
        <w:rPr>
          <w:rFonts w:eastAsia="Times New Roman"/>
          <w:szCs w:val="24"/>
        </w:rPr>
        <w:t xml:space="preserve">Έχουμε μπει ήδη στον Γενάρη, τρέχει. Το ερώτημα είναι πότε θα αρθεί αυτή η ανωμαλία. Δεκτά όλα αυτά </w:t>
      </w:r>
      <w:r>
        <w:rPr>
          <w:rFonts w:eastAsia="Times New Roman"/>
          <w:szCs w:val="24"/>
        </w:rPr>
        <w:t xml:space="preserve">τα οποία </w:t>
      </w:r>
      <w:r>
        <w:rPr>
          <w:rFonts w:eastAsia="Times New Roman"/>
          <w:szCs w:val="24"/>
        </w:rPr>
        <w:t>λέτε ότι προχωρούν κάποιες διαδικασίες διαφώτισης, έκδοσης αδειών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35AEE750" w14:textId="77777777" w:rsidR="00D5450D" w:rsidRDefault="005B470C">
      <w:pPr>
        <w:spacing w:line="600" w:lineRule="auto"/>
        <w:ind w:firstLine="720"/>
        <w:jc w:val="both"/>
        <w:rPr>
          <w:rFonts w:eastAsia="Times New Roman"/>
          <w:szCs w:val="24"/>
        </w:rPr>
      </w:pPr>
      <w:r>
        <w:rPr>
          <w:rFonts w:eastAsia="Times New Roman"/>
          <w:szCs w:val="24"/>
        </w:rPr>
        <w:lastRenderedPageBreak/>
        <w:t>Τ</w:t>
      </w:r>
      <w:r>
        <w:rPr>
          <w:rFonts w:eastAsia="Times New Roman"/>
          <w:szCs w:val="24"/>
        </w:rPr>
        <w:t xml:space="preserve">ο λίγο που ξέρω εγώ από υπολογιστές είναι ότι όλα αυτά είναι εύκολα, είναι πράγματα </w:t>
      </w:r>
      <w:r>
        <w:rPr>
          <w:rFonts w:eastAsia="Times New Roman"/>
          <w:szCs w:val="24"/>
        </w:rPr>
        <w:t xml:space="preserve">τα οποία </w:t>
      </w:r>
      <w:r>
        <w:rPr>
          <w:rFonts w:eastAsia="Times New Roman"/>
          <w:szCs w:val="24"/>
        </w:rPr>
        <w:t>στα χαρτιά ακούγονται πολύπλοκα και στην πραγματικότητα είναι εφαρμογές οι οποίες αγοράζονται και εφαρμόζονται την άλλη μέρα το πρωί. Το ερώτημα που επανέρχεται εί</w:t>
      </w:r>
      <w:r>
        <w:rPr>
          <w:rFonts w:eastAsia="Times New Roman"/>
          <w:szCs w:val="24"/>
        </w:rPr>
        <w:t xml:space="preserve">ναι πότε θα ολοκληρωθεί η διαδικασία. Έχουμε προδιαγραφές; Έχουμε κάποια εταιρεία, κάποιον </w:t>
      </w:r>
      <w:r>
        <w:rPr>
          <w:rFonts w:eastAsia="Times New Roman"/>
          <w:szCs w:val="24"/>
          <w:lang w:val="en-US"/>
        </w:rPr>
        <w:t>server</w:t>
      </w:r>
      <w:r>
        <w:rPr>
          <w:rFonts w:eastAsia="Times New Roman"/>
          <w:szCs w:val="24"/>
        </w:rPr>
        <w:t xml:space="preserve"> που βοηθάει, κάποια ιδιωτική εταιρεία που προσπαθεί, που βάζει αυτή τη διαδικασία; </w:t>
      </w:r>
    </w:p>
    <w:p w14:paraId="35AEE751" w14:textId="77777777" w:rsidR="00D5450D" w:rsidRDefault="005B470C">
      <w:pPr>
        <w:spacing w:line="600" w:lineRule="auto"/>
        <w:ind w:firstLine="720"/>
        <w:jc w:val="both"/>
        <w:rPr>
          <w:rFonts w:eastAsia="Times New Roman"/>
          <w:szCs w:val="24"/>
        </w:rPr>
      </w:pPr>
      <w:r>
        <w:rPr>
          <w:rFonts w:eastAsia="Times New Roman"/>
          <w:szCs w:val="24"/>
        </w:rPr>
        <w:t>Εγώ ξέρω ότι σε οποιαδήποτε ιδιωτική εταιρεία αγοράζεις μία εφαρμογή –υπάρ</w:t>
      </w:r>
      <w:r>
        <w:rPr>
          <w:rFonts w:eastAsia="Times New Roman"/>
          <w:szCs w:val="24"/>
        </w:rPr>
        <w:t xml:space="preserve">χουν δεκάδες στο εμπόριο- με πολλαπλές άδειες. Απλά, αυτό που έχεις να ορίσεις τις προδιαγραφές κι αυτό που θες. Έχει οριστεί αυτό; Γιατί αυτό που βλέπουμε μέχρι τώρα, όπως είπα, </w:t>
      </w:r>
      <w:r>
        <w:rPr>
          <w:rFonts w:eastAsia="Times New Roman"/>
          <w:szCs w:val="24"/>
        </w:rPr>
        <w:lastRenderedPageBreak/>
        <w:t>είναι ότι ήδη υπάρχει ένα πρόβλημα τυπικό, ελπίζω, επαναλαμβάνω. Το ερώτημα ε</w:t>
      </w:r>
      <w:r>
        <w:rPr>
          <w:rFonts w:eastAsia="Times New Roman"/>
          <w:szCs w:val="24"/>
        </w:rPr>
        <w:t>ίναι: Μέχρι 1</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2019, όπως λέει ο νόμος, θα έχει περάσει όλο το </w:t>
      </w:r>
      <w:r>
        <w:rPr>
          <w:rFonts w:eastAsia="Times New Roman"/>
          <w:szCs w:val="24"/>
        </w:rPr>
        <w:t xml:space="preserve">δημόσιο </w:t>
      </w:r>
      <w:r>
        <w:rPr>
          <w:rFonts w:eastAsia="Times New Roman"/>
          <w:szCs w:val="24"/>
        </w:rPr>
        <w:t xml:space="preserve">σε ψηφιακή εφαρμογή; Νομίζω πως είναι αδύνατο. </w:t>
      </w:r>
    </w:p>
    <w:p w14:paraId="35AEE752" w14:textId="77777777" w:rsidR="00D5450D" w:rsidRDefault="005B470C">
      <w:pPr>
        <w:spacing w:line="600" w:lineRule="auto"/>
        <w:ind w:firstLine="720"/>
        <w:jc w:val="both"/>
        <w:rPr>
          <w:rFonts w:eastAsia="Times New Roman"/>
          <w:szCs w:val="24"/>
        </w:rPr>
      </w:pPr>
      <w:r>
        <w:rPr>
          <w:rFonts w:eastAsia="Times New Roman"/>
          <w:szCs w:val="24"/>
        </w:rPr>
        <w:t xml:space="preserve">Υπάρχουν ήδη κομμάτια του </w:t>
      </w:r>
      <w:r>
        <w:rPr>
          <w:rFonts w:eastAsia="Times New Roman"/>
          <w:szCs w:val="24"/>
        </w:rPr>
        <w:t xml:space="preserve">δημοσίου </w:t>
      </w:r>
      <w:r>
        <w:rPr>
          <w:rFonts w:eastAsia="Times New Roman"/>
          <w:szCs w:val="24"/>
        </w:rPr>
        <w:t xml:space="preserve">τα οποία κακώς δεν λειτουργούν με αυτόν τον τρόπο. Το νοσοκομείο στο οποίο δούλευα είναι δικτυωμένο και </w:t>
      </w:r>
      <w:r>
        <w:rPr>
          <w:rFonts w:eastAsia="Times New Roman"/>
          <w:szCs w:val="24"/>
          <w:lang w:val="en-US"/>
        </w:rPr>
        <w:t>on</w:t>
      </w:r>
      <w:r>
        <w:rPr>
          <w:rFonts w:eastAsia="Times New Roman"/>
          <w:szCs w:val="24"/>
        </w:rPr>
        <w:t>-</w:t>
      </w:r>
      <w:r>
        <w:rPr>
          <w:rFonts w:eastAsia="Times New Roman"/>
          <w:szCs w:val="24"/>
          <w:lang w:val="en-US"/>
        </w:rPr>
        <w:t>line</w:t>
      </w:r>
      <w:r>
        <w:rPr>
          <w:rFonts w:eastAsia="Times New Roman"/>
          <w:szCs w:val="24"/>
        </w:rPr>
        <w:t xml:space="preserve"> όλο από το 2009, αν θυμάμαι καλά. Το να πάρουμε τον υπολογιστή, τον εκτυπωτή από τον κάθε υπάλληλο για να μάθει να αλληλεπιδρά με τους υπολοίπου</w:t>
      </w:r>
      <w:r>
        <w:rPr>
          <w:rFonts w:eastAsia="Times New Roman"/>
          <w:szCs w:val="24"/>
        </w:rPr>
        <w:t xml:space="preserve">ς ψηφιακά είναι μία διαδικασία σχετικά απλή για την τεχνολογία. Αυτό που προβληματίζει κι αυτό που το κάνει δύσκολο είναι η ελληνική γραφειοκρατία και επιτρέψτε μου, ενδεχομένως απροθυμία ή η αδυναμία του Υπουργείου.  </w:t>
      </w:r>
    </w:p>
    <w:p w14:paraId="35AEE753" w14:textId="77777777" w:rsidR="00D5450D" w:rsidRDefault="005B470C">
      <w:pPr>
        <w:spacing w:line="600" w:lineRule="auto"/>
        <w:ind w:firstLine="720"/>
        <w:jc w:val="both"/>
        <w:rPr>
          <w:rFonts w:eastAsia="Times New Roman"/>
          <w:szCs w:val="24"/>
        </w:rPr>
      </w:pPr>
      <w:r>
        <w:rPr>
          <w:rFonts w:eastAsia="Times New Roman"/>
          <w:szCs w:val="24"/>
        </w:rPr>
        <w:lastRenderedPageBreak/>
        <w:t>Είναι μία κατάσταση η οποία χρονίζει,</w:t>
      </w:r>
      <w:r>
        <w:rPr>
          <w:rFonts w:eastAsia="Times New Roman"/>
          <w:szCs w:val="24"/>
        </w:rPr>
        <w:t xml:space="preserve"> την βρήκατε, αλλά δεν την προωθείτε. Χαρακτηριστικό –και θα κλείσω, κύριε Πρόεδρε-, του ενδιαφέροντος και της ζέσης του Υπουργείου είναι ότι οι εγγραφές στο ανάλογο κομμάτι στο </w:t>
      </w:r>
      <w:r>
        <w:rPr>
          <w:rFonts w:eastAsia="Times New Roman"/>
          <w:szCs w:val="24"/>
          <w:lang w:val="en-US"/>
        </w:rPr>
        <w:t>site</w:t>
      </w:r>
      <w:r>
        <w:rPr>
          <w:rFonts w:eastAsia="Times New Roman"/>
          <w:szCs w:val="24"/>
        </w:rPr>
        <w:t xml:space="preserve"> του Υπουργείου είναι του 2015. Δεν υπάρχει κα</w:t>
      </w:r>
      <w:r>
        <w:rPr>
          <w:rFonts w:eastAsia="Times New Roman"/>
          <w:szCs w:val="24"/>
        </w:rPr>
        <w:t>μ</w:t>
      </w:r>
      <w:r>
        <w:rPr>
          <w:rFonts w:eastAsia="Times New Roman"/>
          <w:szCs w:val="24"/>
        </w:rPr>
        <w:t xml:space="preserve">μία αναφορά στο </w:t>
      </w:r>
      <w:r>
        <w:rPr>
          <w:rFonts w:eastAsia="Times New Roman"/>
          <w:szCs w:val="24"/>
          <w:lang w:val="en-US"/>
        </w:rPr>
        <w:t>site</w:t>
      </w:r>
      <w:r>
        <w:rPr>
          <w:rFonts w:eastAsia="Times New Roman"/>
          <w:szCs w:val="24"/>
        </w:rPr>
        <w:t xml:space="preserve"> του Υπ</w:t>
      </w:r>
      <w:r>
        <w:rPr>
          <w:rFonts w:eastAsia="Times New Roman"/>
          <w:szCs w:val="24"/>
        </w:rPr>
        <w:t xml:space="preserve">ουργείου στον καινούργιο νόμο, στον </w:t>
      </w:r>
      <w:r>
        <w:rPr>
          <w:rFonts w:eastAsia="Times New Roman"/>
          <w:szCs w:val="24"/>
        </w:rPr>
        <w:t>ν.</w:t>
      </w:r>
      <w:r>
        <w:rPr>
          <w:rFonts w:eastAsia="Times New Roman"/>
          <w:szCs w:val="24"/>
        </w:rPr>
        <w:t xml:space="preserve">4440/2016 και στις όποιες διαδικασίες έχετε δρομολογήσει. </w:t>
      </w:r>
    </w:p>
    <w:p w14:paraId="35AEE754" w14:textId="77777777" w:rsidR="00D5450D" w:rsidRDefault="005B470C">
      <w:pPr>
        <w:spacing w:line="600" w:lineRule="auto"/>
        <w:ind w:firstLine="720"/>
        <w:jc w:val="both"/>
        <w:rPr>
          <w:rFonts w:eastAsia="Times New Roman"/>
          <w:szCs w:val="24"/>
        </w:rPr>
      </w:pPr>
      <w:r>
        <w:rPr>
          <w:rFonts w:eastAsia="Times New Roman"/>
          <w:szCs w:val="24"/>
        </w:rPr>
        <w:t>Είμαστε όλοι στο σκοτάδι, προφανώς γιατί αυτό το πράγμα είναι σε πολύ πρώιμο, δυστυχώς, στάδιο.</w:t>
      </w:r>
    </w:p>
    <w:p w14:paraId="35AEE755" w14:textId="77777777" w:rsidR="00D5450D" w:rsidRDefault="005B470C">
      <w:pPr>
        <w:spacing w:line="600" w:lineRule="auto"/>
        <w:ind w:firstLine="720"/>
        <w:jc w:val="both"/>
        <w:rPr>
          <w:rFonts w:eastAsia="Times New Roman"/>
          <w:szCs w:val="24"/>
        </w:rPr>
      </w:pPr>
      <w:r>
        <w:rPr>
          <w:rFonts w:eastAsia="Times New Roman"/>
          <w:szCs w:val="24"/>
        </w:rPr>
        <w:t xml:space="preserve">Σας ευχαριστώ. </w:t>
      </w:r>
    </w:p>
    <w:p w14:paraId="35AEE756" w14:textId="77777777" w:rsidR="00D5450D" w:rsidRDefault="005B470C">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Κι εμείς σας ε</w:t>
      </w:r>
      <w:r>
        <w:rPr>
          <w:rFonts w:eastAsia="Times New Roman"/>
          <w:szCs w:val="24"/>
        </w:rPr>
        <w:t>υχαριστούμε.</w:t>
      </w:r>
    </w:p>
    <w:p w14:paraId="35AEE757" w14:textId="77777777" w:rsidR="00D5450D" w:rsidRDefault="005B470C">
      <w:pPr>
        <w:spacing w:line="600" w:lineRule="auto"/>
        <w:ind w:firstLine="720"/>
        <w:jc w:val="both"/>
        <w:rPr>
          <w:rFonts w:eastAsia="Times New Roman"/>
          <w:szCs w:val="24"/>
        </w:rPr>
      </w:pPr>
      <w:r>
        <w:rPr>
          <w:rFonts w:eastAsia="Times New Roman"/>
          <w:szCs w:val="24"/>
        </w:rPr>
        <w:t xml:space="preserve">Κυρία Υπουργέ, έχετε τον λόγο. </w:t>
      </w:r>
    </w:p>
    <w:p w14:paraId="35AEE758" w14:textId="77777777" w:rsidR="00D5450D" w:rsidRDefault="005B470C">
      <w:pPr>
        <w:spacing w:line="600" w:lineRule="auto"/>
        <w:ind w:firstLine="720"/>
        <w:jc w:val="both"/>
        <w:rPr>
          <w:rFonts w:eastAsia="Times New Roman"/>
          <w:szCs w:val="24"/>
        </w:rPr>
      </w:pPr>
      <w:r>
        <w:rPr>
          <w:rFonts w:eastAsia="Times New Roman"/>
          <w:b/>
          <w:szCs w:val="24"/>
        </w:rPr>
        <w:lastRenderedPageBreak/>
        <w:t xml:space="preserve">ΟΛΓΑ ΓΕΡΟΒΑΣΙΛΗ (Υπουργός Διοικητικής Ανασυγκρότησης): </w:t>
      </w:r>
      <w:r>
        <w:rPr>
          <w:rFonts w:eastAsia="Times New Roman"/>
          <w:szCs w:val="24"/>
        </w:rPr>
        <w:t>Κύριε Μπαργιώτα, όπως είπατε, υπάρχουν ψηφιακά συστήματα τα οποία, όμως, δυστυχώς,</w:t>
      </w:r>
      <w:r>
        <w:rPr>
          <w:rFonts w:eastAsia="Times New Roman"/>
          <w:b/>
          <w:szCs w:val="24"/>
        </w:rPr>
        <w:t xml:space="preserve"> </w:t>
      </w:r>
      <w:r>
        <w:rPr>
          <w:rFonts w:eastAsia="Times New Roman"/>
          <w:szCs w:val="24"/>
        </w:rPr>
        <w:t>-γιατί, αν ήταν σωστά τοποθετημένα αυτά τα συστήματα δεν θα αντιμετωπίζαμ</w:t>
      </w:r>
      <w:r>
        <w:rPr>
          <w:rFonts w:eastAsia="Times New Roman"/>
          <w:szCs w:val="24"/>
        </w:rPr>
        <w:t xml:space="preserve">ε το θέμα σήμερα- δεν επικοινωνούν μεταξύ τους. </w:t>
      </w:r>
    </w:p>
    <w:p w14:paraId="35AEE759" w14:textId="77777777" w:rsidR="00D5450D" w:rsidRDefault="005B470C">
      <w:pPr>
        <w:spacing w:line="600" w:lineRule="auto"/>
        <w:ind w:firstLine="720"/>
        <w:jc w:val="both"/>
        <w:rPr>
          <w:rFonts w:eastAsia="Times New Roman"/>
          <w:szCs w:val="24"/>
        </w:rPr>
      </w:pPr>
      <w:r>
        <w:rPr>
          <w:rFonts w:eastAsia="Times New Roman"/>
          <w:szCs w:val="24"/>
        </w:rPr>
        <w:t>Δηλαδή, για να έχεις υποχρεωτική διακίνηση εγγράφων…</w:t>
      </w:r>
    </w:p>
    <w:p w14:paraId="35AEE75A" w14:textId="77777777" w:rsidR="00D5450D" w:rsidRDefault="005B470C">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Δεν είναι ακριβές αυτό. </w:t>
      </w:r>
    </w:p>
    <w:p w14:paraId="35AEE75B" w14:textId="77777777" w:rsidR="00D5450D" w:rsidRDefault="005B470C">
      <w:pPr>
        <w:spacing w:line="600" w:lineRule="auto"/>
        <w:ind w:firstLine="720"/>
        <w:jc w:val="both"/>
        <w:rPr>
          <w:rFonts w:eastAsia="Times New Roman"/>
          <w:szCs w:val="24"/>
        </w:rPr>
      </w:pPr>
      <w:r>
        <w:rPr>
          <w:rFonts w:eastAsia="Times New Roman"/>
          <w:b/>
          <w:szCs w:val="24"/>
        </w:rPr>
        <w:t xml:space="preserve">ΟΛΓΑ ΓΕΡΟΒΑΣΙΛΗ (Υπουργός Διοικητικής Ανασυγκρότησης): </w:t>
      </w:r>
      <w:r>
        <w:rPr>
          <w:rFonts w:eastAsia="Times New Roman"/>
          <w:szCs w:val="24"/>
        </w:rPr>
        <w:t>Ακούστε. Εμείς ολοκληρώσαμε το έργο της διασύνδεσ</w:t>
      </w:r>
      <w:r>
        <w:rPr>
          <w:rFonts w:eastAsia="Times New Roman"/>
          <w:szCs w:val="24"/>
        </w:rPr>
        <w:t xml:space="preserve">ης των εβδομήντα δύο πρώτων νοσοκομείων και προχωράμε και στα επόμενα. Εμείς διασυνδέσαμε την αδήλωτη εργασία. Κάνουμε, δηλαδή, κινήσεις, σε όλο αυτό το διάστημα, να διαλειτουργήσουν τα συστήματα, τα οποία χωρίς αυτή την ολοκλήρωση αντιλαμβάνεστε ότι δεν </w:t>
      </w:r>
      <w:r>
        <w:rPr>
          <w:rFonts w:eastAsia="Times New Roman"/>
          <w:szCs w:val="24"/>
        </w:rPr>
        <w:lastRenderedPageBreak/>
        <w:t>ε</w:t>
      </w:r>
      <w:r>
        <w:rPr>
          <w:rFonts w:eastAsia="Times New Roman"/>
          <w:szCs w:val="24"/>
        </w:rPr>
        <w:t xml:space="preserve">ίναι δυνατόν να ολοκληρωθεί η υποχρεωτική ψηφιακή διακίνηση των εγγράφων. </w:t>
      </w:r>
    </w:p>
    <w:p w14:paraId="35AEE75C" w14:textId="77777777" w:rsidR="00D5450D" w:rsidRDefault="005B470C">
      <w:pPr>
        <w:spacing w:line="600" w:lineRule="auto"/>
        <w:ind w:firstLine="720"/>
        <w:jc w:val="both"/>
        <w:rPr>
          <w:rFonts w:eastAsia="Times New Roman"/>
          <w:szCs w:val="24"/>
        </w:rPr>
      </w:pPr>
      <w:r>
        <w:rPr>
          <w:rFonts w:eastAsia="Times New Roman"/>
          <w:szCs w:val="24"/>
        </w:rPr>
        <w:t>Τι, όμως, βρήκαμε; Βρήκαμε ότι αυτό είναι ένα δαιδαλώδες τοπίο προσαρμογής το οποίο μας δημιούργησε πολλά προβλήματα. Κι έτσι, η καινοτομία που μπήκε ήταν ότι θα γίνει κεντρικό σύστ</w:t>
      </w:r>
      <w:r>
        <w:rPr>
          <w:rFonts w:eastAsia="Times New Roman"/>
          <w:szCs w:val="24"/>
        </w:rPr>
        <w:t>ημα ηλεκτρονικής διακίνησης εγγράφων, έργο για το οποίο κατατέθηκε το αίτημα για χρηματοδότηση τις προηγούμενες μέρες από το Υπουργείο Ψηφιακής Πολιτικής και σύντομα θα είναι μία πραγματικότητα. Βεβαίως, θα υποβοηθηθεί και από τα συστήματα διαλειτουργικότη</w:t>
      </w:r>
      <w:r>
        <w:rPr>
          <w:rFonts w:eastAsia="Times New Roman"/>
          <w:szCs w:val="24"/>
        </w:rPr>
        <w:t xml:space="preserve">τας που έχουμε εγκαταστήσει από τα έργα που κάναμε αυτή τη χρονιά, ούτως ώστε να ολοκληρωθεί αυτή η διαδικασία. </w:t>
      </w:r>
    </w:p>
    <w:p w14:paraId="35AEE75D" w14:textId="77777777" w:rsidR="00D5450D" w:rsidRDefault="005B470C">
      <w:pPr>
        <w:spacing w:line="600" w:lineRule="auto"/>
        <w:ind w:firstLine="720"/>
        <w:jc w:val="both"/>
        <w:rPr>
          <w:rFonts w:eastAsia="Times New Roman"/>
          <w:szCs w:val="24"/>
        </w:rPr>
      </w:pPr>
      <w:r>
        <w:rPr>
          <w:rFonts w:eastAsia="Times New Roman"/>
          <w:szCs w:val="24"/>
        </w:rPr>
        <w:lastRenderedPageBreak/>
        <w:t>Πραγματικά, δεν ήταν τόσο απλό. Και δεν ήταν τόσο απλό, γιατί τα συστήματα για να λειτουργήσουν πρέπει να έχουν και μια συμβατότητα στα προγράμ</w:t>
      </w:r>
      <w:r>
        <w:rPr>
          <w:rFonts w:eastAsia="Times New Roman"/>
          <w:szCs w:val="24"/>
        </w:rPr>
        <w:t xml:space="preserve">ματά τους, για την οποία δεν είναι </w:t>
      </w:r>
      <w:r>
        <w:rPr>
          <w:rFonts w:eastAsia="Times New Roman"/>
          <w:szCs w:val="24"/>
        </w:rPr>
        <w:t xml:space="preserve">να </w:t>
      </w:r>
      <w:r>
        <w:rPr>
          <w:rFonts w:eastAsia="Times New Roman"/>
          <w:szCs w:val="24"/>
        </w:rPr>
        <w:t xml:space="preserve">φροντίσει κανένας να υπάρχει. </w:t>
      </w:r>
    </w:p>
    <w:p w14:paraId="35AEE75E" w14:textId="77777777" w:rsidR="00D5450D" w:rsidRDefault="005B470C">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 xml:space="preserve">Για τα έγγραφα όχι. </w:t>
      </w:r>
    </w:p>
    <w:p w14:paraId="35AEE75F" w14:textId="77777777" w:rsidR="00D5450D" w:rsidRDefault="005B470C">
      <w:pPr>
        <w:spacing w:line="600" w:lineRule="auto"/>
        <w:ind w:firstLine="720"/>
        <w:jc w:val="both"/>
        <w:rPr>
          <w:rFonts w:eastAsia="Times New Roman"/>
          <w:szCs w:val="24"/>
        </w:rPr>
      </w:pPr>
      <w:r>
        <w:rPr>
          <w:rFonts w:eastAsia="Times New Roman"/>
          <w:b/>
          <w:szCs w:val="24"/>
        </w:rPr>
        <w:t xml:space="preserve">ΟΛΓΑ ΓΕΡΟΒΑΣΙΛΗ (Υπουργός Διοικητικής Ανασυγκρότησης): </w:t>
      </w:r>
      <w:r>
        <w:rPr>
          <w:rFonts w:eastAsia="Times New Roman"/>
          <w:szCs w:val="24"/>
        </w:rPr>
        <w:t>Για τα έγγραφα. Οι ψηφιακές υπογραφές, σας είπα, προχωράνε. Έχουμε ολοκληρώσει και προ</w:t>
      </w:r>
      <w:r>
        <w:rPr>
          <w:rFonts w:eastAsia="Times New Roman"/>
          <w:szCs w:val="24"/>
        </w:rPr>
        <w:t>χωράμε και σε αναβάθμιση του συστήματος κ</w:t>
      </w:r>
      <w:r>
        <w:rPr>
          <w:rFonts w:eastAsia="Times New Roman"/>
          <w:szCs w:val="24"/>
        </w:rPr>
        <w:t>.</w:t>
      </w:r>
      <w:r>
        <w:rPr>
          <w:rFonts w:eastAsia="Times New Roman"/>
          <w:szCs w:val="24"/>
        </w:rPr>
        <w:t xml:space="preserve">λπ., για να εκδοθούν </w:t>
      </w:r>
      <w:r>
        <w:rPr>
          <w:rFonts w:eastAsia="Times New Roman"/>
          <w:szCs w:val="24"/>
        </w:rPr>
        <w:t xml:space="preserve">άπειρες </w:t>
      </w:r>
      <w:r>
        <w:rPr>
          <w:rFonts w:eastAsia="Times New Roman"/>
          <w:szCs w:val="24"/>
        </w:rPr>
        <w:t xml:space="preserve">ηλεκτρονικές υπογραφές και το </w:t>
      </w:r>
      <w:r>
        <w:rPr>
          <w:rFonts w:eastAsia="Times New Roman"/>
          <w:szCs w:val="24"/>
        </w:rPr>
        <w:t xml:space="preserve">δημόσιο </w:t>
      </w:r>
      <w:r>
        <w:rPr>
          <w:rFonts w:eastAsia="Times New Roman"/>
          <w:szCs w:val="24"/>
        </w:rPr>
        <w:t xml:space="preserve">δίνει και θα δίνει δωρεάν ψηφιακές υπογραφές. </w:t>
      </w:r>
    </w:p>
    <w:p w14:paraId="35AEE760" w14:textId="77777777" w:rsidR="00D5450D" w:rsidRDefault="005B470C">
      <w:pPr>
        <w:spacing w:line="600" w:lineRule="auto"/>
        <w:ind w:firstLine="720"/>
        <w:jc w:val="both"/>
        <w:rPr>
          <w:rFonts w:eastAsia="Times New Roman"/>
          <w:szCs w:val="24"/>
        </w:rPr>
      </w:pPr>
      <w:r>
        <w:rPr>
          <w:rFonts w:eastAsia="Times New Roman"/>
          <w:szCs w:val="24"/>
        </w:rPr>
        <w:t xml:space="preserve">Το άλλο εμπόδιο στο κομμάτι της ψηφιακής υπογραφής, και τελειώνω μ’ αυτό, ήταν ότι, όπως ξέρετε, το </w:t>
      </w:r>
      <w:r>
        <w:rPr>
          <w:rFonts w:eastAsia="Times New Roman"/>
          <w:szCs w:val="24"/>
        </w:rPr>
        <w:t>ανέφερα και στην προη</w:t>
      </w:r>
      <w:r>
        <w:rPr>
          <w:rFonts w:eastAsia="Times New Roman"/>
          <w:szCs w:val="24"/>
        </w:rPr>
        <w:lastRenderedPageBreak/>
        <w:t xml:space="preserve">γούμενη ερώτηση, ευτυχώς, η καρδιά όλης της μεταρρύθμισης, ακόμη και αυτής, δηλαδή το ποιος υπάλληλος θα σφραγίζει ως τι, είχε να κάνει και με την αλλαγή όλου του οργανογράμματος του </w:t>
      </w:r>
      <w:r>
        <w:rPr>
          <w:rFonts w:eastAsia="Times New Roman"/>
          <w:szCs w:val="24"/>
        </w:rPr>
        <w:t>δ</w:t>
      </w:r>
      <w:r>
        <w:rPr>
          <w:rFonts w:eastAsia="Times New Roman"/>
          <w:szCs w:val="24"/>
        </w:rPr>
        <w:t>ημοσίου, το οποίο έτρεχε παράλληλα. Η ανάγκη αυτή ε</w:t>
      </w:r>
      <w:r>
        <w:rPr>
          <w:rFonts w:eastAsia="Times New Roman"/>
          <w:szCs w:val="24"/>
        </w:rPr>
        <w:t>ίναι η βάση της μεταρρύθμισης, όπως ξέρετε, και πάνω της στηρίζεται και η ηλεκτρονική διακίνηση των εγγράφων, μεταξύ των άλλων, στο ποιος θα υπογράψει τι, καινούργιοι προϊστάμενοι, κρίσεις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35AEE76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Όλο αυτό δημιούργησε αυτόν τον χρόνο μια θολή εικόνα στον </w:t>
      </w:r>
      <w:r>
        <w:rPr>
          <w:rFonts w:eastAsia="Times New Roman" w:cs="Times New Roman"/>
          <w:szCs w:val="24"/>
        </w:rPr>
        <w:t xml:space="preserve">δημόσιο τομέα. Ωστόσο, γίνονται βήματα μεταρρύθμισης, τα οποία έχουν προχωρήσει. Τελικά, πολύ σύντομα, στο τέλος του 2018, είναι βέβαιο ότι θα λειτουργήσει με τον νόμο η υποχρεωτική διακίνηση </w:t>
      </w:r>
      <w:r>
        <w:rPr>
          <w:rFonts w:eastAsia="Times New Roman" w:cs="Times New Roman"/>
          <w:szCs w:val="24"/>
        </w:rPr>
        <w:lastRenderedPageBreak/>
        <w:t>εγγράφων</w:t>
      </w:r>
      <w:r>
        <w:rPr>
          <w:rFonts w:eastAsia="Times New Roman" w:cs="Times New Roman"/>
          <w:szCs w:val="24"/>
        </w:rPr>
        <w:t>,</w:t>
      </w:r>
      <w:r>
        <w:rPr>
          <w:rFonts w:eastAsia="Times New Roman" w:cs="Times New Roman"/>
          <w:szCs w:val="24"/>
        </w:rPr>
        <w:t xml:space="preserve"> για να καταργηθεί επιτέλους αυτό το τέρας της γραφειοκ</w:t>
      </w:r>
      <w:r>
        <w:rPr>
          <w:rFonts w:eastAsia="Times New Roman" w:cs="Times New Roman"/>
          <w:szCs w:val="24"/>
        </w:rPr>
        <w:t>ρατίας, με κόστος τόσο όσο είπατε εσείς και που λέει και το ΙΟΒΕ. Θα συμφωνήσω μαζί σας, ενδεχομένως να είναι και περισσότερο.</w:t>
      </w:r>
    </w:p>
    <w:p w14:paraId="35AEE762"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Είναι και το μεγάλο ζήτημα της εξοικονόμησης πόρων του </w:t>
      </w:r>
      <w:r>
        <w:rPr>
          <w:rFonts w:eastAsia="Times New Roman" w:cs="Times New Roman"/>
          <w:szCs w:val="24"/>
        </w:rPr>
        <w:t>δ</w:t>
      </w:r>
      <w:r>
        <w:rPr>
          <w:rFonts w:eastAsia="Times New Roman" w:cs="Times New Roman"/>
          <w:szCs w:val="24"/>
        </w:rPr>
        <w:t>ημοσίου. Αυτός είναι ο δικός μας στόχος. Διότι, όπως ξέρετε, με το να διώ</w:t>
      </w:r>
      <w:r>
        <w:rPr>
          <w:rFonts w:eastAsia="Times New Roman" w:cs="Times New Roman"/>
          <w:szCs w:val="24"/>
        </w:rPr>
        <w:t>ξουμε κα</w:t>
      </w:r>
      <w:r>
        <w:rPr>
          <w:rFonts w:eastAsia="Times New Roman" w:cs="Times New Roman"/>
          <w:szCs w:val="24"/>
        </w:rPr>
        <w:t>μ</w:t>
      </w:r>
      <w:r>
        <w:rPr>
          <w:rFonts w:eastAsia="Times New Roman" w:cs="Times New Roman"/>
          <w:szCs w:val="24"/>
        </w:rPr>
        <w:t xml:space="preserve">μιά δεκαπενταριά χιλιάδες δημοσίους υπαλλήλους δεν λύσαμε το πρόβλημα του </w:t>
      </w:r>
      <w:r>
        <w:rPr>
          <w:rFonts w:eastAsia="Times New Roman" w:cs="Times New Roman"/>
          <w:szCs w:val="24"/>
        </w:rPr>
        <w:t>δ</w:t>
      </w:r>
      <w:r>
        <w:rPr>
          <w:rFonts w:eastAsia="Times New Roman" w:cs="Times New Roman"/>
          <w:szCs w:val="24"/>
        </w:rPr>
        <w:t>ημοσίου. Το ξέρετε αυτό. Ήταν μια άλλη λογική που προηγήθηκε. Σήμερα, το πραγματικό κόστος βρίσκεται στη γραφειοκρατία. Αυτός είναι ο αντίπαλός μας. Στο τέλος του 2018 –και</w:t>
      </w:r>
      <w:r>
        <w:rPr>
          <w:rFonts w:eastAsia="Times New Roman" w:cs="Times New Roman"/>
          <w:szCs w:val="24"/>
        </w:rPr>
        <w:t xml:space="preserve"> ενδεχομένως και νωρίτερα- το σύστημα αυτό θα είναι ολοκληρωμένο.</w:t>
      </w:r>
    </w:p>
    <w:p w14:paraId="35AEE76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Εδώ θα είμαστε. </w:t>
      </w:r>
    </w:p>
    <w:p w14:paraId="35AEE76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 xml:space="preserve">ΟΛΓΑ ΓΕΡΟΒΑΣΙΛΗ (Υπουργός Διοικητικής Ανασυγκρότησης): </w:t>
      </w:r>
      <w:r>
        <w:rPr>
          <w:rFonts w:eastAsia="Times New Roman" w:cs="Times New Roman"/>
          <w:szCs w:val="24"/>
        </w:rPr>
        <w:t xml:space="preserve">Ναι, εδώ θα είμαστε, κύριε Μπαργιώτα. </w:t>
      </w:r>
    </w:p>
    <w:p w14:paraId="35AEE76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5AEE76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w:t>
      </w:r>
      <w:r>
        <w:rPr>
          <w:rFonts w:eastAsia="Times New Roman" w:cs="Times New Roman"/>
          <w:szCs w:val="24"/>
        </w:rPr>
        <w:t xml:space="preserve">ες και κύριοι συνάδελφοι, θα ήθελα να ανακοινώσω </w:t>
      </w:r>
      <w:r>
        <w:rPr>
          <w:rFonts w:eastAsia="Times New Roman" w:cs="Times New Roman"/>
          <w:szCs w:val="24"/>
        </w:rPr>
        <w:t>σ</w:t>
      </w:r>
      <w:r>
        <w:rPr>
          <w:rFonts w:eastAsia="Times New Roman" w:cs="Times New Roman"/>
          <w:szCs w:val="24"/>
        </w:rPr>
        <w:t xml:space="preserve">το Σώμα ότι η Διαρκής Επιτροπή Κοινωνικών Υποθέσεων καταθέτει την </w:t>
      </w:r>
      <w:r>
        <w:rPr>
          <w:rFonts w:eastAsia="Times New Roman" w:cs="Times New Roman"/>
          <w:szCs w:val="24"/>
        </w:rPr>
        <w:t>έ</w:t>
      </w:r>
      <w:r>
        <w:rPr>
          <w:rFonts w:eastAsia="Times New Roman" w:cs="Times New Roman"/>
          <w:szCs w:val="24"/>
        </w:rPr>
        <w:t>κθεσή της στο σχέδιο νόμου του Υπουργείου Υγείας</w:t>
      </w:r>
      <w:r>
        <w:rPr>
          <w:rFonts w:eastAsia="Times New Roman" w:cs="Times New Roman"/>
          <w:szCs w:val="24"/>
        </w:rPr>
        <w:t>:</w:t>
      </w:r>
      <w:r>
        <w:rPr>
          <w:rFonts w:eastAsia="Times New Roman" w:cs="Times New Roman"/>
          <w:szCs w:val="24"/>
        </w:rPr>
        <w:t xml:space="preserve"> «Κύρωση της πράξης ολοκλήρωσης της σύμβασης δωρεάς Εθνικής Τράπεζας της Ελλάδας υπέρ του </w:t>
      </w:r>
      <w:r>
        <w:rPr>
          <w:rFonts w:eastAsia="Times New Roman" w:cs="Times New Roman"/>
          <w:szCs w:val="24"/>
        </w:rPr>
        <w:t xml:space="preserve">Ελληνικού Δημοσίου και το νομικό πρόσωπο δημοσίου δικαίου Γενικό Νοσοκομείο Αθηνών </w:t>
      </w:r>
      <w:r w:rsidRPr="003E0CE4">
        <w:rPr>
          <w:rFonts w:eastAsia="Times New Roman" w:cs="Times New Roman"/>
          <w:szCs w:val="24"/>
        </w:rPr>
        <w:t>“</w:t>
      </w:r>
      <w:r>
        <w:rPr>
          <w:rFonts w:eastAsia="Times New Roman" w:cs="Times New Roman"/>
          <w:szCs w:val="24"/>
        </w:rPr>
        <w:t>Ο Ευαγγελισμός-Οφθαλμιατρείο Αθηνών- Πολυκλινική</w:t>
      </w:r>
      <w:r w:rsidRPr="003E0CE4">
        <w:rPr>
          <w:rFonts w:eastAsia="Times New Roman" w:cs="Times New Roman"/>
          <w:szCs w:val="24"/>
        </w:rPr>
        <w:t>”</w:t>
      </w:r>
      <w:r>
        <w:rPr>
          <w:rFonts w:eastAsia="Times New Roman" w:cs="Times New Roman"/>
          <w:szCs w:val="24"/>
        </w:rPr>
        <w:t xml:space="preserve">». </w:t>
      </w:r>
    </w:p>
    <w:p w14:paraId="35AEE76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η Διαρκής Επιτροπή Οικονομικών Υποθέσεων καταθέτει την </w:t>
      </w:r>
      <w:r>
        <w:rPr>
          <w:rFonts w:eastAsia="Times New Roman" w:cs="Times New Roman"/>
          <w:szCs w:val="24"/>
        </w:rPr>
        <w:t>έ</w:t>
      </w:r>
      <w:r>
        <w:rPr>
          <w:rFonts w:eastAsia="Times New Roman" w:cs="Times New Roman"/>
          <w:szCs w:val="24"/>
        </w:rPr>
        <w:t>κθεσή της στο σχέδιο νόμου του Υπουργείου Οικονομικών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«Κύρωση του Τροποποιητικού Πρωτοκόλλου της συμφωνίας μεταξύ της Ευρωπαϊκής Κοινότητας και της Δημοκρατίας του Αγίου Μαρίνου που προβλέπει μέτρα ισοδύναμα με τα θεσπιζόμενα στην Οδηγία 2003/48/ΕΚ του Συμβουλίου για τη φορολόγηση των υπό μορφή τόκων εισοδημά</w:t>
      </w:r>
      <w:r>
        <w:rPr>
          <w:rFonts w:eastAsia="Times New Roman" w:cs="Times New Roman"/>
          <w:szCs w:val="24"/>
        </w:rPr>
        <w:t xml:space="preserve">των από αποταμιεύσεις και των κοινών δηλώσεων των συμβαλλομένων μερών και διατάξεις εφαρμογής». </w:t>
      </w:r>
    </w:p>
    <w:p w14:paraId="35AEE768"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Τέλος</w:t>
      </w:r>
      <w:r>
        <w:rPr>
          <w:rFonts w:eastAsia="Times New Roman" w:cs="Times New Roman"/>
          <w:szCs w:val="24"/>
        </w:rPr>
        <w:t xml:space="preserve">, η Διαρκής Επιτροπή Οικονομικών Υποθέσεων καταθέτει την </w:t>
      </w:r>
      <w:r>
        <w:rPr>
          <w:rFonts w:eastAsia="Times New Roman" w:cs="Times New Roman"/>
          <w:szCs w:val="24"/>
        </w:rPr>
        <w:t>έ</w:t>
      </w:r>
      <w:r>
        <w:rPr>
          <w:rFonts w:eastAsia="Times New Roman" w:cs="Times New Roman"/>
          <w:szCs w:val="24"/>
        </w:rPr>
        <w:t>κθεσή της στο σχέδιο νόμου του Υπουργείου Οικονομικών</w:t>
      </w:r>
      <w:r>
        <w:rPr>
          <w:rFonts w:eastAsia="Times New Roman" w:cs="Times New Roman"/>
          <w:szCs w:val="24"/>
        </w:rPr>
        <w:t>:</w:t>
      </w:r>
      <w:r>
        <w:rPr>
          <w:rFonts w:eastAsia="Times New Roman" w:cs="Times New Roman"/>
          <w:szCs w:val="24"/>
        </w:rPr>
        <w:t xml:space="preserve"> «Κύρωση του Τροποποιητικού Πρωτοκόλλου τη</w:t>
      </w:r>
      <w:r>
        <w:rPr>
          <w:rFonts w:eastAsia="Times New Roman" w:cs="Times New Roman"/>
          <w:szCs w:val="24"/>
        </w:rPr>
        <w:t>ς συμφωνίας μεταξύ της Ευρωπαϊκής Κοινότητας και του Πριγκιπάτου του Λιχτεν</w:t>
      </w:r>
      <w:r>
        <w:rPr>
          <w:rFonts w:eastAsia="Times New Roman" w:cs="Times New Roman"/>
          <w:szCs w:val="24"/>
        </w:rPr>
        <w:lastRenderedPageBreak/>
        <w:t>στάιν που προβλέπει μέτρα ισοδύναμα με τα θεσπιζόμενα στην Οδηγία 2003/48/ΕΚ του Συμβουλίου για τη φορολόγηση των υπό μορφή τόκων εισοδημάτων από αποταμιεύσει και των κοινών δηλώσεω</w:t>
      </w:r>
      <w:r>
        <w:rPr>
          <w:rFonts w:eastAsia="Times New Roman" w:cs="Times New Roman"/>
          <w:szCs w:val="24"/>
        </w:rPr>
        <w:t xml:space="preserve">ν των συμβαλλομένων μερών και διατάξεις εφαρμογής». </w:t>
      </w:r>
    </w:p>
    <w:p w14:paraId="35AEE76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Η πέμπτη με αριθμό 871/22-1-2018 </w:t>
      </w:r>
      <w:r>
        <w:rPr>
          <w:rFonts w:eastAsia="Times New Roman" w:cs="Times New Roman"/>
          <w:szCs w:val="24"/>
        </w:rPr>
        <w:t xml:space="preserve">επίκαιρη ερώτηση πρώτου κύκλου </w:t>
      </w:r>
      <w:r>
        <w:rPr>
          <w:rFonts w:eastAsia="Times New Roman" w:cs="Times New Roman"/>
          <w:szCs w:val="24"/>
        </w:rPr>
        <w:t xml:space="preserve">του Βουλευτή </w:t>
      </w:r>
      <w:r>
        <w:rPr>
          <w:rFonts w:eastAsia="Times New Roman" w:cs="Times New Roman"/>
          <w:szCs w:val="24"/>
        </w:rPr>
        <w:t xml:space="preserve">Α΄ </w:t>
      </w:r>
      <w:r>
        <w:rPr>
          <w:rFonts w:eastAsia="Times New Roman" w:cs="Times New Roman"/>
          <w:szCs w:val="24"/>
        </w:rPr>
        <w:t>Θεσσαλονίκης της Ένωσης Κεντρώων κ. Ιωάννη Σαρίδη προς τον Υπουργό Εξωτερικών με θέμα: «Εμπιστεύεσθε τον κ. Μάθιου Νίμιτς ω</w:t>
      </w:r>
      <w:r>
        <w:rPr>
          <w:rFonts w:eastAsia="Times New Roman" w:cs="Times New Roman"/>
          <w:szCs w:val="24"/>
        </w:rPr>
        <w:t xml:space="preserve">ς ειδικό διαμεσολαβητή των Ηνωμένων Εθνών για το Σκοπιανό ζήτημα;» δεν θα συζητηθεί λόγω απουσίας του αρμοδίου Υπουργού στο εξωτερικό. </w:t>
      </w:r>
    </w:p>
    <w:p w14:paraId="35AEE76A"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Επίσης, η όγδοη με αριθμό 846/16-1-2018 </w:t>
      </w:r>
      <w:r>
        <w:rPr>
          <w:rFonts w:eastAsia="Times New Roman" w:cs="Times New Roman"/>
          <w:szCs w:val="24"/>
        </w:rPr>
        <w:t>επίκαιρη ερώτηση</w:t>
      </w:r>
      <w:r>
        <w:rPr>
          <w:rFonts w:eastAsia="Times New Roman" w:cs="Times New Roman"/>
          <w:szCs w:val="24"/>
        </w:rPr>
        <w:t xml:space="preserve"> δεύτερου κύκλου </w:t>
      </w:r>
      <w:r>
        <w:rPr>
          <w:rFonts w:eastAsia="Times New Roman" w:cs="Times New Roman"/>
          <w:szCs w:val="24"/>
        </w:rPr>
        <w:t xml:space="preserve">του Βουλευτή Κιλκίς της Νέας Δημοκρατίας κ. </w:t>
      </w:r>
      <w:r>
        <w:rPr>
          <w:rFonts w:eastAsia="Times New Roman" w:cs="Times New Roman"/>
          <w:szCs w:val="24"/>
        </w:rPr>
        <w:t xml:space="preserve">Γεωργίου Γεωργαντά προς τον Υπουργό Εσωτερικών, με θέμα: </w:t>
      </w:r>
      <w:r>
        <w:rPr>
          <w:rFonts w:eastAsia="Times New Roman" w:cs="Times New Roman"/>
          <w:szCs w:val="24"/>
        </w:rPr>
        <w:lastRenderedPageBreak/>
        <w:t xml:space="preserve">«Προβλήματα στη λειτουργία του Τμήματος Συνοριακής Φύλαξης (ΤΣΦ) Παιονίας» δεν θα συζητηθεί λόγω απουσίας του αρμοδίου Υπουργού στο εξωτερικό. </w:t>
      </w:r>
    </w:p>
    <w:p w14:paraId="35AEE76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Ακόμη, η τέταρτη με αριθμό 915/23-1-2018 </w:t>
      </w:r>
      <w:r>
        <w:rPr>
          <w:rFonts w:eastAsia="Times New Roman" w:cs="Times New Roman"/>
          <w:szCs w:val="24"/>
        </w:rPr>
        <w:t>επίκαιρη ερώτη</w:t>
      </w:r>
      <w:r>
        <w:rPr>
          <w:rFonts w:eastAsia="Times New Roman" w:cs="Times New Roman"/>
          <w:szCs w:val="24"/>
        </w:rPr>
        <w:t xml:space="preserve">ση πρώτου κύκλου </w:t>
      </w:r>
      <w:r>
        <w:rPr>
          <w:rFonts w:eastAsia="Times New Roman" w:cs="Times New Roman"/>
          <w:szCs w:val="24"/>
        </w:rPr>
        <w:t xml:space="preserve">του Βουλευτή </w:t>
      </w:r>
      <w:r>
        <w:rPr>
          <w:rFonts w:eastAsia="Times New Roman" w:cs="Times New Roman"/>
          <w:szCs w:val="24"/>
        </w:rPr>
        <w:t xml:space="preserve">Β΄ </w:t>
      </w:r>
      <w:r>
        <w:rPr>
          <w:rFonts w:eastAsia="Times New Roman" w:cs="Times New Roman"/>
          <w:szCs w:val="24"/>
        </w:rPr>
        <w:t xml:space="preserve">Αθηνών του Κομμουνιστικού Κόμματος </w:t>
      </w:r>
      <w:r>
        <w:rPr>
          <w:rFonts w:eastAsia="Times New Roman" w:cs="Times New Roman"/>
          <w:szCs w:val="24"/>
        </w:rPr>
        <w:t xml:space="preserve">Ελλάδας </w:t>
      </w:r>
      <w:r>
        <w:rPr>
          <w:rFonts w:eastAsia="Times New Roman" w:cs="Times New Roman"/>
          <w:szCs w:val="24"/>
        </w:rPr>
        <w:t>κ. Χρήστου Κατσώτη προς τον Υπουργό Υποδομών και Μεταφορών, σχετικά με την αποζημίωση των συνταξιούχων του ΟΣΕ</w:t>
      </w:r>
      <w:r>
        <w:rPr>
          <w:rFonts w:eastAsia="Times New Roman" w:cs="Times New Roman"/>
          <w:szCs w:val="24"/>
        </w:rPr>
        <w:t>,</w:t>
      </w:r>
      <w:r>
        <w:rPr>
          <w:rFonts w:eastAsia="Times New Roman" w:cs="Times New Roman"/>
          <w:szCs w:val="24"/>
        </w:rPr>
        <w:t xml:space="preserve"> δεν θα συζητηθεί λόγω αναρμοδιότητας.</w:t>
      </w:r>
    </w:p>
    <w:p w14:paraId="35AEE76C"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Η πρώτη με αριθμό 2002/12-12-2</w:t>
      </w:r>
      <w:r>
        <w:rPr>
          <w:rFonts w:eastAsia="Times New Roman" w:cs="Times New Roman"/>
          <w:szCs w:val="24"/>
        </w:rPr>
        <w:t xml:space="preserve">017 </w:t>
      </w:r>
      <w:r>
        <w:rPr>
          <w:rFonts w:eastAsia="Times New Roman" w:cs="Times New Roman"/>
          <w:szCs w:val="24"/>
        </w:rPr>
        <w:t xml:space="preserve">ερώτηση </w:t>
      </w:r>
      <w:r>
        <w:rPr>
          <w:rFonts w:eastAsia="Times New Roman" w:cs="Times New Roman"/>
          <w:szCs w:val="24"/>
        </w:rPr>
        <w:t xml:space="preserve">του </w:t>
      </w:r>
      <w:r>
        <w:rPr>
          <w:rFonts w:eastAsia="Times New Roman" w:cs="Times New Roman"/>
          <w:szCs w:val="24"/>
        </w:rPr>
        <w:t xml:space="preserve">Δ΄ </w:t>
      </w:r>
      <w:r>
        <w:rPr>
          <w:rFonts w:eastAsia="Times New Roman" w:cs="Times New Roman"/>
          <w:szCs w:val="24"/>
        </w:rPr>
        <w:t xml:space="preserve">Αντιπροέδρου και Βουλευτή </w:t>
      </w:r>
      <w:r>
        <w:rPr>
          <w:rFonts w:eastAsia="Times New Roman" w:cs="Times New Roman"/>
          <w:szCs w:val="24"/>
        </w:rPr>
        <w:t xml:space="preserve">Α΄ </w:t>
      </w:r>
      <w:r>
        <w:rPr>
          <w:rFonts w:eastAsia="Times New Roman" w:cs="Times New Roman"/>
          <w:szCs w:val="24"/>
        </w:rPr>
        <w:t xml:space="preserve">Αθηνών της Νέας Δημοκρατίας κ. Νικήτα Κακλαμάνη προς την Υπουργό Πολιτισμού και Αθλητισμού, με θέμα: «Αδικαιολόγητη καθυστέρηση στην έναρξη λειτουργίας του </w:t>
      </w:r>
      <w:r>
        <w:rPr>
          <w:rFonts w:eastAsia="Times New Roman" w:cs="Times New Roman"/>
          <w:szCs w:val="24"/>
        </w:rPr>
        <w:lastRenderedPageBreak/>
        <w:t>νέου Εθνικού Μουσείου Σύγχρονης Τέχνης (ΕΜΣΤ)»</w:t>
      </w:r>
      <w:r>
        <w:rPr>
          <w:rFonts w:eastAsia="Times New Roman" w:cs="Times New Roman"/>
          <w:szCs w:val="24"/>
        </w:rPr>
        <w:t>,</w:t>
      </w:r>
      <w:r>
        <w:rPr>
          <w:rFonts w:eastAsia="Times New Roman" w:cs="Times New Roman"/>
          <w:szCs w:val="24"/>
        </w:rPr>
        <w:t xml:space="preserve"> δεν </w:t>
      </w:r>
      <w:r>
        <w:rPr>
          <w:rFonts w:eastAsia="Times New Roman" w:cs="Times New Roman"/>
          <w:szCs w:val="24"/>
        </w:rPr>
        <w:t xml:space="preserve">θα συζητηθεί λόγω κωλύματος του ερωτώντος Βουλευτή. </w:t>
      </w:r>
    </w:p>
    <w:p w14:paraId="35AEE76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Η έκτη με αριθμό 853/16-1-2018 </w:t>
      </w:r>
      <w:r>
        <w:rPr>
          <w:rFonts w:eastAsia="Times New Roman" w:cs="Times New Roman"/>
          <w:szCs w:val="24"/>
        </w:rPr>
        <w:t xml:space="preserve">επίκαιρη ερώτηση δεύτερου κύκλου </w:t>
      </w:r>
      <w:r>
        <w:rPr>
          <w:rFonts w:eastAsia="Times New Roman" w:cs="Times New Roman"/>
          <w:szCs w:val="24"/>
        </w:rPr>
        <w:t xml:space="preserve">του Βουλευτή </w:t>
      </w:r>
      <w:r>
        <w:rPr>
          <w:rFonts w:eastAsia="Times New Roman" w:cs="Times New Roman"/>
          <w:szCs w:val="24"/>
        </w:rPr>
        <w:t xml:space="preserve">Α΄ </w:t>
      </w:r>
      <w:r>
        <w:rPr>
          <w:rFonts w:eastAsia="Times New Roman" w:cs="Times New Roman"/>
          <w:szCs w:val="24"/>
        </w:rPr>
        <w:t>Θεσσαλονίκης της Ένωσης Κεντρώων κ. Ιωάννη Σαρίδη προς την Υπουργό Πολιτισμού και Αθλητισμού, με θέμα</w:t>
      </w:r>
      <w:r>
        <w:rPr>
          <w:rFonts w:eastAsia="Times New Roman" w:cs="Times New Roman"/>
          <w:szCs w:val="24"/>
        </w:rPr>
        <w:t>:</w:t>
      </w:r>
      <w:r>
        <w:rPr>
          <w:rFonts w:eastAsia="Times New Roman" w:cs="Times New Roman"/>
          <w:szCs w:val="24"/>
        </w:rPr>
        <w:t xml:space="preserve"> «Συμβασιούχοι Πωλητέ</w:t>
      </w:r>
      <w:r>
        <w:rPr>
          <w:rFonts w:eastAsia="Times New Roman" w:cs="Times New Roman"/>
          <w:szCs w:val="24"/>
        </w:rPr>
        <w:t>ς τα ταμείου Αρχαιολογικών χώρων»</w:t>
      </w:r>
      <w:r>
        <w:rPr>
          <w:rFonts w:eastAsia="Times New Roman" w:cs="Times New Roman"/>
          <w:szCs w:val="24"/>
        </w:rPr>
        <w:t>,</w:t>
      </w:r>
      <w:r>
        <w:rPr>
          <w:rFonts w:eastAsia="Times New Roman" w:cs="Times New Roman"/>
          <w:szCs w:val="24"/>
        </w:rPr>
        <w:t xml:space="preserve"> δεν θα συζητηθεί λόγω κωλύματος του ερωτώντος Βουλευτή. </w:t>
      </w:r>
    </w:p>
    <w:p w14:paraId="35AEE76E"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Η τρίτη με αριθμό 875/22-1-2018 </w:t>
      </w:r>
      <w:r>
        <w:rPr>
          <w:rFonts w:eastAsia="Times New Roman" w:cs="Times New Roman"/>
          <w:szCs w:val="24"/>
        </w:rPr>
        <w:t xml:space="preserve">επίκαιρη ερώτηση πρώτου κύκλου </w:t>
      </w:r>
      <w:r>
        <w:rPr>
          <w:rFonts w:eastAsia="Times New Roman" w:cs="Times New Roman"/>
          <w:szCs w:val="24"/>
        </w:rPr>
        <w:t>του Βουλευτή Αρκαδίας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Οδυσσέα Κωνσταντινόπουλου προς </w:t>
      </w:r>
      <w:r>
        <w:rPr>
          <w:rFonts w:eastAsia="Times New Roman" w:cs="Times New Roman"/>
          <w:szCs w:val="24"/>
        </w:rPr>
        <w:t xml:space="preserve">τον Υπουργό Εσωτερικών, με θέμα: «Το έργο προσέλκυσης επισκεπτών στη Λίμνη Λάδωνα ύψους 1.289.618 ευρώ και το έργο βελτίωσης του δρόμου Πουρναριά-Γεφύρι Κυράς-Μυγδαλιά, ύψους 500.000 </w:t>
      </w:r>
      <w:r>
        <w:rPr>
          <w:rFonts w:eastAsia="Times New Roman" w:cs="Times New Roman"/>
          <w:szCs w:val="24"/>
        </w:rPr>
        <w:lastRenderedPageBreak/>
        <w:t>ευρώ αναμένουν να προκηρυχθούν»</w:t>
      </w:r>
      <w:r>
        <w:rPr>
          <w:rFonts w:eastAsia="Times New Roman" w:cs="Times New Roman"/>
          <w:szCs w:val="24"/>
        </w:rPr>
        <w:t>,</w:t>
      </w:r>
      <w:r>
        <w:rPr>
          <w:rFonts w:eastAsia="Times New Roman" w:cs="Times New Roman"/>
          <w:szCs w:val="24"/>
        </w:rPr>
        <w:t xml:space="preserve"> δεν θα συζητηθεί λόγω κωλύματος του αρμό</w:t>
      </w:r>
      <w:r>
        <w:rPr>
          <w:rFonts w:eastAsia="Times New Roman" w:cs="Times New Roman"/>
          <w:szCs w:val="24"/>
        </w:rPr>
        <w:t xml:space="preserve">διου Υπουργού. </w:t>
      </w:r>
    </w:p>
    <w:p w14:paraId="35AEE76F"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Η τέταρτη με αριθμό 916/23-1-2018 </w:t>
      </w:r>
      <w:r>
        <w:rPr>
          <w:rFonts w:eastAsia="Times New Roman" w:cs="Times New Roman"/>
          <w:szCs w:val="24"/>
        </w:rPr>
        <w:t xml:space="preserve">επίκαιρη ερώτηση δεύτερου κύκλου </w:t>
      </w:r>
      <w:r>
        <w:rPr>
          <w:rFonts w:eastAsia="Times New Roman" w:cs="Times New Roman"/>
          <w:szCs w:val="24"/>
        </w:rPr>
        <w:t xml:space="preserve">του Βουλευτή Ηρακλείου του Κομμουνιστικού Κόμματος </w:t>
      </w:r>
      <w:r>
        <w:rPr>
          <w:rFonts w:eastAsia="Times New Roman" w:cs="Times New Roman"/>
          <w:szCs w:val="24"/>
        </w:rPr>
        <w:t xml:space="preserve">Ελλάδας </w:t>
      </w:r>
      <w:r>
        <w:rPr>
          <w:rFonts w:eastAsia="Times New Roman" w:cs="Times New Roman"/>
          <w:szCs w:val="24"/>
        </w:rPr>
        <w:t>κ. Εμμανουήλ Συντυχάκη προς τον Υπουργό Εσωτερικών, με θέμα: «Άμεση ανάγκη καθαρισμού και αντιπλημμυρικών έργων στ</w:t>
      </w:r>
      <w:r>
        <w:rPr>
          <w:rFonts w:eastAsia="Times New Roman" w:cs="Times New Roman"/>
          <w:szCs w:val="24"/>
        </w:rPr>
        <w:t>ον ποταμό Γιόφυρο και τα ρέματα της περιοχής Ξηροποτάμου-Άη Γιάννη Χωστού-Μαλάδων-Φοινικιάς του Δήμου Ηρακλείου»</w:t>
      </w:r>
      <w:r>
        <w:rPr>
          <w:rFonts w:eastAsia="Times New Roman" w:cs="Times New Roman"/>
          <w:szCs w:val="24"/>
        </w:rPr>
        <w:t>,</w:t>
      </w:r>
      <w:r>
        <w:rPr>
          <w:rFonts w:eastAsia="Times New Roman" w:cs="Times New Roman"/>
          <w:szCs w:val="24"/>
        </w:rPr>
        <w:t xml:space="preserve"> δεν θα συζητηθεί λόγω κωλύματος του αρμοδίου Υπουργού. </w:t>
      </w:r>
    </w:p>
    <w:p w14:paraId="35AEE770" w14:textId="77777777" w:rsidR="00D5450D" w:rsidRDefault="005B470C">
      <w:pPr>
        <w:spacing w:line="600" w:lineRule="auto"/>
        <w:jc w:val="both"/>
        <w:rPr>
          <w:rFonts w:eastAsia="Times New Roman"/>
          <w:szCs w:val="24"/>
        </w:rPr>
      </w:pPr>
      <w:r>
        <w:rPr>
          <w:rFonts w:eastAsia="Times New Roman" w:cs="Times New Roman"/>
          <w:szCs w:val="24"/>
        </w:rPr>
        <w:tab/>
      </w:r>
      <w:r>
        <w:rPr>
          <w:rFonts w:eastAsia="Times New Roman"/>
          <w:szCs w:val="24"/>
        </w:rPr>
        <w:t>Προχωρούμε στη</w:t>
      </w:r>
      <w:r>
        <w:rPr>
          <w:rFonts w:eastAsia="Times New Roman"/>
          <w:szCs w:val="24"/>
        </w:rPr>
        <w:t xml:space="preserve"> </w:t>
      </w:r>
      <w:r>
        <w:rPr>
          <w:rFonts w:eastAsia="Times New Roman"/>
          <w:szCs w:val="24"/>
        </w:rPr>
        <w:t xml:space="preserve">δεύτερη </w:t>
      </w:r>
      <w:r>
        <w:rPr>
          <w:rFonts w:eastAsia="Times New Roman"/>
          <w:szCs w:val="24"/>
        </w:rPr>
        <w:t>με αριθμό 876/23-1-2018 επίκαιρη ερώτηση πρώτου κύκλου του Βου</w:t>
      </w:r>
      <w:r>
        <w:rPr>
          <w:rFonts w:eastAsia="Times New Roman"/>
          <w:szCs w:val="24"/>
        </w:rPr>
        <w:t xml:space="preserve">λευτή της Δημοκρατικής Συμπαράταξης ΠΑΣΟΚ – ΔΗΜΑΡ κ. Βασιλείου Κεγκέρογλου με θέμα: «Θα </w:t>
      </w:r>
      <w:r>
        <w:rPr>
          <w:rFonts w:eastAsia="Times New Roman"/>
          <w:szCs w:val="24"/>
        </w:rPr>
        <w:lastRenderedPageBreak/>
        <w:t>ασχοληθείτε επιτέλους με το πρόβλημα των χιλιάδων συμπολιτών μας που δεν συνταξιοδοτούνται λόγω οφειλών;»</w:t>
      </w:r>
    </w:p>
    <w:p w14:paraId="35AEE771" w14:textId="77777777" w:rsidR="00D5450D" w:rsidRDefault="005B470C">
      <w:pPr>
        <w:spacing w:line="600" w:lineRule="auto"/>
        <w:ind w:firstLine="720"/>
        <w:jc w:val="both"/>
        <w:rPr>
          <w:rFonts w:eastAsia="Times New Roman"/>
          <w:szCs w:val="24"/>
        </w:rPr>
      </w:pPr>
      <w:r>
        <w:rPr>
          <w:rFonts w:eastAsia="Times New Roman"/>
          <w:szCs w:val="24"/>
        </w:rPr>
        <w:t>Κύριε Κεγκέρογλου, έχετε τον λόγο για δύο λεπτά.</w:t>
      </w:r>
    </w:p>
    <w:p w14:paraId="35AEE772" w14:textId="77777777" w:rsidR="00D5450D" w:rsidRDefault="005B470C">
      <w:pPr>
        <w:spacing w:line="600" w:lineRule="auto"/>
        <w:ind w:firstLine="720"/>
        <w:jc w:val="both"/>
        <w:rPr>
          <w:rFonts w:eastAsia="Times New Roman"/>
          <w:szCs w:val="24"/>
        </w:rPr>
      </w:pPr>
      <w:r>
        <w:rPr>
          <w:rFonts w:eastAsia="Times New Roman"/>
          <w:b/>
          <w:szCs w:val="24"/>
        </w:rPr>
        <w:t xml:space="preserve">ΒΑΣΙΛΕΙΟΣ </w:t>
      </w:r>
      <w:r>
        <w:rPr>
          <w:rFonts w:eastAsia="Times New Roman"/>
          <w:b/>
          <w:szCs w:val="24"/>
        </w:rPr>
        <w:t>ΚΕΓΚΕΡΟΓΛΟΥ:</w:t>
      </w:r>
      <w:r>
        <w:rPr>
          <w:rFonts w:eastAsia="Times New Roman"/>
          <w:szCs w:val="24"/>
        </w:rPr>
        <w:t xml:space="preserve"> Ευχαριστώ, κύριε Πρόεδρε.</w:t>
      </w:r>
    </w:p>
    <w:p w14:paraId="35AEE773" w14:textId="77777777" w:rsidR="00D5450D" w:rsidRDefault="005B470C">
      <w:pPr>
        <w:spacing w:line="600" w:lineRule="auto"/>
        <w:ind w:firstLine="720"/>
        <w:jc w:val="both"/>
        <w:rPr>
          <w:rFonts w:eastAsia="Times New Roman"/>
          <w:szCs w:val="24"/>
        </w:rPr>
      </w:pPr>
      <w:r>
        <w:rPr>
          <w:rFonts w:eastAsia="Times New Roman"/>
          <w:szCs w:val="24"/>
        </w:rPr>
        <w:t>Κύριε Υπουργέ, όπως σας υποσχέθηκα ξανά εδώ, να δούμε αυτό το σημαντικό θέμα που αφορά τους χιλιάδες συμπολίτες μας που έχουν ολοκληρώσει τον ασφαλιστικό τους βίο, δηλαδή έχουν τις προϋποθέσεις</w:t>
      </w:r>
      <w:r>
        <w:rPr>
          <w:rFonts w:eastAsia="Times New Roman"/>
          <w:szCs w:val="24"/>
        </w:rPr>
        <w:t>,</w:t>
      </w:r>
      <w:r>
        <w:rPr>
          <w:rFonts w:eastAsia="Times New Roman"/>
          <w:szCs w:val="24"/>
        </w:rPr>
        <w:t xml:space="preserve"> όσον αφορά τα χρόνια κ</w:t>
      </w:r>
      <w:r>
        <w:rPr>
          <w:rFonts w:eastAsia="Times New Roman"/>
          <w:szCs w:val="24"/>
        </w:rPr>
        <w:t>αι την ηλικία και δεν μπορούν να πάρουν σύνταξη από τον ΟΓΑ ή από τον ΟΑΕΕ</w:t>
      </w:r>
      <w:r>
        <w:rPr>
          <w:rFonts w:eastAsia="Times New Roman"/>
          <w:szCs w:val="24"/>
        </w:rPr>
        <w:t>,</w:t>
      </w:r>
      <w:r>
        <w:rPr>
          <w:rFonts w:eastAsia="Times New Roman"/>
          <w:szCs w:val="24"/>
        </w:rPr>
        <w:t xml:space="preserve"> λόγω του ότι έχουν οφειλές πάνω από τέσσερις χιλιάδες στην περίπτωση του ΟΓΑ και πάνω από είκοσι χιλιάδες στην περίπτωση του ΟΑΕΕ και δεν μπορούν να τις καταβάλουν εφάπαξ, ζητώντας</w:t>
      </w:r>
      <w:r>
        <w:rPr>
          <w:rFonts w:eastAsia="Times New Roman"/>
          <w:szCs w:val="24"/>
        </w:rPr>
        <w:t xml:space="preserve"> μία ρύθμιση που να αφορά το συνολικό ποσό.</w:t>
      </w:r>
    </w:p>
    <w:p w14:paraId="35AEE774" w14:textId="77777777" w:rsidR="00D5450D" w:rsidRDefault="005B470C">
      <w:pPr>
        <w:spacing w:line="600" w:lineRule="auto"/>
        <w:ind w:firstLine="720"/>
        <w:jc w:val="both"/>
        <w:rPr>
          <w:rFonts w:eastAsia="Times New Roman"/>
          <w:szCs w:val="24"/>
        </w:rPr>
      </w:pPr>
      <w:r>
        <w:rPr>
          <w:rFonts w:eastAsia="Times New Roman"/>
          <w:szCs w:val="24"/>
        </w:rPr>
        <w:lastRenderedPageBreak/>
        <w:t>Όπως ξέρετε, ο ν.3863/2010, όπως τροποποιήθηκε και ισχύει, δίνει τη δυνατότητα για τις τέσσερις χιλιάδες, όμως από κει και πέρα</w:t>
      </w:r>
      <w:r>
        <w:rPr>
          <w:rFonts w:eastAsia="Times New Roman"/>
          <w:szCs w:val="24"/>
        </w:rPr>
        <w:t>,</w:t>
      </w:r>
      <w:r>
        <w:rPr>
          <w:rFonts w:eastAsia="Times New Roman"/>
          <w:szCs w:val="24"/>
        </w:rPr>
        <w:t xml:space="preserve"> έχουν συμβεί πάρα πολλά. Έχουν συσσωρευθεί οφειλές και τα παραδείγματα</w:t>
      </w:r>
      <w:r>
        <w:rPr>
          <w:rFonts w:eastAsia="Times New Roman"/>
          <w:szCs w:val="24"/>
        </w:rPr>
        <w:t>,</w:t>
      </w:r>
      <w:r>
        <w:rPr>
          <w:rFonts w:eastAsia="Times New Roman"/>
          <w:szCs w:val="24"/>
        </w:rPr>
        <w:t xml:space="preserve"> τα οποία σα</w:t>
      </w:r>
      <w:r>
        <w:rPr>
          <w:rFonts w:eastAsia="Times New Roman"/>
          <w:szCs w:val="24"/>
        </w:rPr>
        <w:t xml:space="preserve">ς ανέφερα την προηγούμενη φορά δείχνουν ότι μπορεί και ο ΕΦΚΑ σήμερα να εισπράξει τα χρήματα και οι άνθρωποι να έχουν ένα μέρος της σύνταξής </w:t>
      </w:r>
      <w:r>
        <w:rPr>
          <w:rFonts w:eastAsia="Times New Roman"/>
          <w:szCs w:val="24"/>
        </w:rPr>
        <w:t>τους,</w:t>
      </w:r>
      <w:r>
        <w:rPr>
          <w:rFonts w:eastAsia="Times New Roman"/>
          <w:szCs w:val="24"/>
        </w:rPr>
        <w:t xml:space="preserve"> πέρα απ’ αυτό που θα παρακρατείται, προκειμένου να μπορούν να επιβιώσουν. Είναι απαράδεκτο να κλείνουμε τα μά</w:t>
      </w:r>
      <w:r>
        <w:rPr>
          <w:rFonts w:eastAsia="Times New Roman"/>
          <w:szCs w:val="24"/>
        </w:rPr>
        <w:t xml:space="preserve">τια σ’ αυτό. </w:t>
      </w:r>
    </w:p>
    <w:p w14:paraId="35AEE775" w14:textId="77777777" w:rsidR="00D5450D" w:rsidRDefault="005B470C">
      <w:pPr>
        <w:spacing w:line="600" w:lineRule="auto"/>
        <w:ind w:firstLine="720"/>
        <w:jc w:val="both"/>
        <w:rPr>
          <w:rFonts w:eastAsia="Times New Roman"/>
          <w:szCs w:val="24"/>
        </w:rPr>
      </w:pPr>
      <w:r>
        <w:rPr>
          <w:rFonts w:eastAsia="Times New Roman"/>
          <w:szCs w:val="24"/>
        </w:rPr>
        <w:t>Έχετε μια αντιφατική τοποθέτηση. Τη μια φορά με κατηγορήσατε ότι επειδή υπάρχει κοινό, επειδή υπάρχουν χιλιάδες τέτοιοι άνθρωποι, φέρνω αυτήν την ερώτηση για μικροκομματικούς λόγους</w:t>
      </w:r>
      <w:r>
        <w:rPr>
          <w:rFonts w:eastAsia="Times New Roman"/>
          <w:szCs w:val="24"/>
        </w:rPr>
        <w:t>,</w:t>
      </w:r>
      <w:r>
        <w:rPr>
          <w:rFonts w:eastAsia="Times New Roman"/>
          <w:szCs w:val="24"/>
        </w:rPr>
        <w:t xml:space="preserve"> απευθυνόμενους σ’ αυτ</w:t>
      </w:r>
      <w:r>
        <w:rPr>
          <w:rFonts w:eastAsia="Times New Roman"/>
          <w:szCs w:val="24"/>
        </w:rPr>
        <w:t>ές</w:t>
      </w:r>
      <w:r>
        <w:rPr>
          <w:rFonts w:eastAsia="Times New Roman"/>
          <w:szCs w:val="24"/>
        </w:rPr>
        <w:t xml:space="preserve"> τ</w:t>
      </w:r>
      <w:r>
        <w:rPr>
          <w:rFonts w:eastAsia="Times New Roman"/>
          <w:szCs w:val="24"/>
        </w:rPr>
        <w:t>ι</w:t>
      </w:r>
      <w:r>
        <w:rPr>
          <w:rFonts w:eastAsia="Times New Roman"/>
          <w:szCs w:val="24"/>
        </w:rPr>
        <w:t>ς χιλιάδες και την άλλη μού είπατ</w:t>
      </w:r>
      <w:r>
        <w:rPr>
          <w:rFonts w:eastAsia="Times New Roman"/>
          <w:szCs w:val="24"/>
        </w:rPr>
        <w:t xml:space="preserve">ε: </w:t>
      </w:r>
      <w:r>
        <w:rPr>
          <w:rFonts w:eastAsia="Times New Roman"/>
          <w:szCs w:val="24"/>
        </w:rPr>
        <w:lastRenderedPageBreak/>
        <w:t>«Μα, είναι ελάχιστοι, αφορά πολύ λίγους». Ξεκαθαρίστε, καταγράψτε, αποφασίστε επιτέλους. Θα δώσετε μια διέξοδο</w:t>
      </w:r>
      <w:r>
        <w:rPr>
          <w:rFonts w:eastAsia="Times New Roman"/>
          <w:szCs w:val="24"/>
        </w:rPr>
        <w:t>,</w:t>
      </w:r>
      <w:r>
        <w:rPr>
          <w:rFonts w:eastAsia="Times New Roman"/>
          <w:szCs w:val="24"/>
        </w:rPr>
        <w:t xml:space="preserve"> συμφέρουσα και για τον ΕΦΚΑ και για τους ανθρώπους;</w:t>
      </w:r>
    </w:p>
    <w:p w14:paraId="35AEE776" w14:textId="77777777" w:rsidR="00D5450D" w:rsidRDefault="005B470C">
      <w:pPr>
        <w:spacing w:line="600" w:lineRule="auto"/>
        <w:ind w:firstLine="720"/>
        <w:jc w:val="both"/>
        <w:rPr>
          <w:rFonts w:eastAsia="Times New Roman"/>
          <w:szCs w:val="24"/>
        </w:rPr>
      </w:pPr>
      <w:r>
        <w:rPr>
          <w:rFonts w:eastAsia="Times New Roman"/>
          <w:szCs w:val="24"/>
        </w:rPr>
        <w:t>Ευχαριστώ, κύριε Πρόεδρε.</w:t>
      </w:r>
    </w:p>
    <w:p w14:paraId="35AEE777" w14:textId="77777777" w:rsidR="00D5450D" w:rsidRDefault="005B470C">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szCs w:val="24"/>
          <w:lang w:val="en-US"/>
        </w:rPr>
        <w:t>O</w:t>
      </w:r>
      <w:r>
        <w:rPr>
          <w:rFonts w:eastAsia="Times New Roman"/>
          <w:szCs w:val="24"/>
        </w:rPr>
        <w:t xml:space="preserve"> κ. Πετρόπουλος έχει τον λόγο</w:t>
      </w:r>
      <w:r>
        <w:rPr>
          <w:rFonts w:eastAsia="Times New Roman"/>
          <w:szCs w:val="24"/>
        </w:rPr>
        <w:t>.</w:t>
      </w:r>
    </w:p>
    <w:p w14:paraId="35AEE778" w14:textId="77777777" w:rsidR="00D5450D" w:rsidRDefault="005B470C">
      <w:pPr>
        <w:spacing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Ευχαριστώ, κύριε Πρόεδρε.</w:t>
      </w:r>
    </w:p>
    <w:p w14:paraId="35AEE779" w14:textId="77777777" w:rsidR="00D5450D" w:rsidRDefault="005B470C">
      <w:pPr>
        <w:spacing w:line="600" w:lineRule="auto"/>
        <w:ind w:firstLine="720"/>
        <w:jc w:val="both"/>
        <w:rPr>
          <w:rFonts w:eastAsia="Times New Roman"/>
          <w:szCs w:val="24"/>
        </w:rPr>
      </w:pPr>
      <w:r>
        <w:rPr>
          <w:rFonts w:eastAsia="Times New Roman"/>
          <w:szCs w:val="24"/>
        </w:rPr>
        <w:t>Θα σας απαντήσω</w:t>
      </w:r>
      <w:r>
        <w:rPr>
          <w:rFonts w:eastAsia="Times New Roman"/>
          <w:szCs w:val="24"/>
        </w:rPr>
        <w:t>,</w:t>
      </w:r>
      <w:r>
        <w:rPr>
          <w:rFonts w:eastAsia="Times New Roman"/>
          <w:szCs w:val="24"/>
        </w:rPr>
        <w:t xml:space="preserve"> ξεκινώντας με την ερώτηση που μου υποβάλατε, κύριε Κεγκέρογλου</w:t>
      </w:r>
      <w:r>
        <w:rPr>
          <w:rFonts w:eastAsia="Times New Roman"/>
          <w:szCs w:val="24"/>
        </w:rPr>
        <w:t>:</w:t>
      </w:r>
      <w:r>
        <w:rPr>
          <w:rFonts w:eastAsia="Times New Roman"/>
          <w:szCs w:val="24"/>
        </w:rPr>
        <w:t xml:space="preserve"> «Πότε επιτέλους θα ασχοληθείτε σοβαρά με το πρόβλημα</w:t>
      </w:r>
      <w:r>
        <w:rPr>
          <w:rFonts w:eastAsia="Times New Roman"/>
          <w:szCs w:val="24"/>
        </w:rPr>
        <w:t xml:space="preserve"> αυτό;». Σας έχω δώσει λεπτομερείς απαντήσεις και πρέπει να προσέξετε λίγο τη δική σας περίοδο ευθύνης. </w:t>
      </w:r>
    </w:p>
    <w:p w14:paraId="35AEE77A" w14:textId="77777777" w:rsidR="00D5450D" w:rsidRDefault="005B470C">
      <w:pPr>
        <w:spacing w:line="600" w:lineRule="auto"/>
        <w:ind w:firstLine="720"/>
        <w:jc w:val="both"/>
        <w:rPr>
          <w:rFonts w:eastAsia="Times New Roman"/>
          <w:szCs w:val="24"/>
        </w:rPr>
      </w:pPr>
      <w:r>
        <w:rPr>
          <w:rFonts w:eastAsia="Times New Roman"/>
          <w:szCs w:val="24"/>
        </w:rPr>
        <w:lastRenderedPageBreak/>
        <w:t>Πράγματι</w:t>
      </w:r>
      <w:r>
        <w:rPr>
          <w:rFonts w:eastAsia="Times New Roman"/>
          <w:szCs w:val="24"/>
        </w:rPr>
        <w:t>,</w:t>
      </w:r>
      <w:r>
        <w:rPr>
          <w:rFonts w:eastAsia="Times New Roman"/>
          <w:szCs w:val="24"/>
        </w:rPr>
        <w:t xml:space="preserve"> ο ν.3863/2010 προέβλεψε τη δυνατότητα καταβολής των οφειλών σε δόσεις. Η </w:t>
      </w:r>
      <w:r>
        <w:rPr>
          <w:rFonts w:eastAsia="Times New Roman"/>
          <w:szCs w:val="24"/>
        </w:rPr>
        <w:t>κ</w:t>
      </w:r>
      <w:r>
        <w:rPr>
          <w:rFonts w:eastAsia="Times New Roman"/>
          <w:szCs w:val="24"/>
        </w:rPr>
        <w:t>υβέρνησή σας τον Απρίλιο του 2013 προέβλεψε με ειδική διάταξη για τ</w:t>
      </w:r>
      <w:r>
        <w:rPr>
          <w:rFonts w:eastAsia="Times New Roman"/>
          <w:szCs w:val="24"/>
        </w:rPr>
        <w:t>ους αγρότες τα εξής</w:t>
      </w:r>
      <w:r>
        <w:rPr>
          <w:rFonts w:eastAsia="Times New Roman"/>
          <w:szCs w:val="24"/>
        </w:rPr>
        <w:t xml:space="preserve"> -δ</w:t>
      </w:r>
      <w:r>
        <w:rPr>
          <w:rFonts w:eastAsia="Times New Roman"/>
          <w:szCs w:val="24"/>
        </w:rPr>
        <w:t>ιαβάζω επακριβώς το σχετικό χωρίο</w:t>
      </w:r>
      <w:r>
        <w:rPr>
          <w:rFonts w:eastAsia="Times New Roman"/>
          <w:szCs w:val="24"/>
        </w:rPr>
        <w:t>-</w:t>
      </w:r>
      <w:r>
        <w:rPr>
          <w:rFonts w:eastAsia="Times New Roman"/>
          <w:szCs w:val="24"/>
        </w:rPr>
        <w:t xml:space="preserve"> «Ειδικά για τον ΟΓΑ δύναται να χορηγείται σύνταξη από την ημερομηνία που ορίζουν οι καταστατικές τους διατάξεις και για ποσό που δεν είναι δυνατό να είναι μεγαλύτερο των τεσσάρων χιλιάδων ευρώ». Ήταν</w:t>
      </w:r>
      <w:r>
        <w:rPr>
          <w:rFonts w:eastAsia="Times New Roman"/>
          <w:szCs w:val="24"/>
        </w:rPr>
        <w:t xml:space="preserve"> </w:t>
      </w:r>
      <w:r>
        <w:rPr>
          <w:rFonts w:eastAsia="Times New Roman"/>
          <w:szCs w:val="24"/>
        </w:rPr>
        <w:t xml:space="preserve">το </w:t>
      </w:r>
      <w:r>
        <w:rPr>
          <w:rFonts w:eastAsia="Times New Roman"/>
          <w:szCs w:val="24"/>
        </w:rPr>
        <w:t xml:space="preserve">2013. Η δική σας κυβέρνηση όρισε μέχρι τέσσερις χιλιάδες και τίποτα περισσότερο. </w:t>
      </w:r>
    </w:p>
    <w:p w14:paraId="35AEE77B" w14:textId="77777777" w:rsidR="00D5450D" w:rsidRDefault="005B470C">
      <w:pPr>
        <w:spacing w:line="600" w:lineRule="auto"/>
        <w:ind w:firstLine="720"/>
        <w:jc w:val="both"/>
        <w:rPr>
          <w:rFonts w:eastAsia="Times New Roman"/>
          <w:szCs w:val="24"/>
        </w:rPr>
      </w:pPr>
      <w:r>
        <w:rPr>
          <w:rFonts w:eastAsia="Times New Roman"/>
          <w:szCs w:val="24"/>
        </w:rPr>
        <w:t xml:space="preserve">Μάλιστα, συμπληρώσατε και το εξής παράδοξο: Ενώ για τους άλλους οφειλέτες είναι μέχρι σαράντα δόσεις η δυνατότητα ρύθμισης οφειλών, ειδικά για τον ΟΓΑ το οφειλόμενο ποσό </w:t>
      </w:r>
      <w:r>
        <w:rPr>
          <w:rFonts w:eastAsia="Times New Roman"/>
          <w:szCs w:val="24"/>
        </w:rPr>
        <w:t xml:space="preserve">συμψηφίζεται με ολοσχερή παρακράτηση της σύνταξης κάθε μήνα. Όχι δόσεις εδώ. Πλήρης εξόφληση. Και έρχεστε τώρα να μου λέτε εμένα, που </w:t>
      </w:r>
      <w:r>
        <w:rPr>
          <w:rFonts w:eastAsia="Times New Roman"/>
          <w:szCs w:val="24"/>
        </w:rPr>
        <w:lastRenderedPageBreak/>
        <w:t>μέχρι τότε ήταν πάνω από 90% των οφειλετών από τους αγρότες</w:t>
      </w:r>
      <w:r>
        <w:rPr>
          <w:rFonts w:eastAsia="Times New Roman"/>
          <w:szCs w:val="24"/>
        </w:rPr>
        <w:t>,</w:t>
      </w:r>
      <w:r>
        <w:rPr>
          <w:rFonts w:eastAsia="Times New Roman"/>
          <w:szCs w:val="24"/>
        </w:rPr>
        <w:t xml:space="preserve"> σε μία κατάσταση πραγματικά πανωλεθρίας, τι θα κάνουμε εμείς.</w:t>
      </w:r>
      <w:r>
        <w:rPr>
          <w:rFonts w:eastAsia="Times New Roman"/>
          <w:szCs w:val="24"/>
        </w:rPr>
        <w:t xml:space="preserve"> </w:t>
      </w:r>
    </w:p>
    <w:p w14:paraId="35AEE77C" w14:textId="77777777" w:rsidR="00D5450D" w:rsidRDefault="005B470C">
      <w:pPr>
        <w:spacing w:line="600" w:lineRule="auto"/>
        <w:ind w:firstLine="720"/>
        <w:jc w:val="both"/>
        <w:rPr>
          <w:rFonts w:eastAsia="Times New Roman"/>
          <w:szCs w:val="24"/>
        </w:rPr>
      </w:pPr>
      <w:r>
        <w:rPr>
          <w:rFonts w:eastAsia="Times New Roman"/>
          <w:szCs w:val="24"/>
        </w:rPr>
        <w:t>Ήσασταν από τον Ιούνιο του 2013 μέχρι τον Γενάρη του 2015 αρμόδιος Υφυπουργός. Τι με ρωτάτε εμένα; Το τι δεν κάνατε εσείς όλον αυτόν τον καιρό</w:t>
      </w:r>
      <w:r>
        <w:rPr>
          <w:rFonts w:eastAsia="Times New Roman"/>
          <w:szCs w:val="24"/>
        </w:rPr>
        <w:t>,</w:t>
      </w:r>
      <w:r>
        <w:rPr>
          <w:rFonts w:eastAsia="Times New Roman"/>
          <w:szCs w:val="24"/>
        </w:rPr>
        <w:t xml:space="preserve"> που κάλπαζε η στρατιά των οφειλετών στους </w:t>
      </w:r>
      <w:r>
        <w:rPr>
          <w:rFonts w:eastAsia="Times New Roman"/>
          <w:szCs w:val="24"/>
        </w:rPr>
        <w:t xml:space="preserve">αγρότες, ενώ από το 2015 και μετά δεν έχουμε δημιουργία οφειλετών πάνω από το 10%; Τότε ήταν το μεγάλο πλήθος οφειλετών. </w:t>
      </w:r>
    </w:p>
    <w:p w14:paraId="35AEE77D" w14:textId="77777777" w:rsidR="00D5450D" w:rsidRDefault="005B470C">
      <w:pPr>
        <w:spacing w:line="600" w:lineRule="auto"/>
        <w:ind w:firstLine="720"/>
        <w:jc w:val="both"/>
        <w:rPr>
          <w:rFonts w:eastAsia="Times New Roman"/>
          <w:szCs w:val="24"/>
        </w:rPr>
      </w:pPr>
      <w:r>
        <w:rPr>
          <w:rFonts w:eastAsia="Times New Roman"/>
          <w:szCs w:val="24"/>
        </w:rPr>
        <w:t xml:space="preserve">Έχουμε ρυθμίσει και με τις εκατό δόσεις νωρίτερα και με τις εκατόν είκοσι δόσεις </w:t>
      </w:r>
      <w:r>
        <w:rPr>
          <w:rFonts w:eastAsia="Times New Roman"/>
          <w:szCs w:val="24"/>
        </w:rPr>
        <w:t xml:space="preserve">τώρα, </w:t>
      </w:r>
      <w:r>
        <w:rPr>
          <w:rFonts w:eastAsia="Times New Roman"/>
          <w:szCs w:val="24"/>
        </w:rPr>
        <w:t>τη δυνατότητα στους οφειλέτες να αποπληρώνουν κ</w:t>
      </w:r>
      <w:r>
        <w:rPr>
          <w:rFonts w:eastAsia="Times New Roman"/>
          <w:szCs w:val="24"/>
        </w:rPr>
        <w:t xml:space="preserve">αι είπαμε </w:t>
      </w:r>
      <w:r>
        <w:rPr>
          <w:rFonts w:eastAsia="Times New Roman"/>
          <w:szCs w:val="24"/>
        </w:rPr>
        <w:t>-</w:t>
      </w:r>
      <w:r>
        <w:rPr>
          <w:rFonts w:eastAsia="Times New Roman"/>
          <w:szCs w:val="24"/>
        </w:rPr>
        <w:t>αυτό που σας είπα, είναι λίγοι- ποιοι μπορούν να πληρώσουν τώρα από το σύνολο των οφειλετών αγροτών. Με τις ρυθμίσεις που κάνουμε απομένουν πράγματι λίγοι, αν εντα</w:t>
      </w:r>
      <w:r>
        <w:rPr>
          <w:rFonts w:eastAsia="Times New Roman"/>
          <w:szCs w:val="24"/>
        </w:rPr>
        <w:lastRenderedPageBreak/>
        <w:t>χθούν τώρα απ’ αυτούς τους οφειλέτες, που θα μείνουν σε μια κατάσταση οφειλετών. Α</w:t>
      </w:r>
      <w:r>
        <w:rPr>
          <w:rFonts w:eastAsia="Times New Roman"/>
          <w:szCs w:val="24"/>
        </w:rPr>
        <w:t>υτό σας είπα και μην παραφράζετε αυτά που λέω.</w:t>
      </w:r>
    </w:p>
    <w:p w14:paraId="35AEE77E" w14:textId="77777777" w:rsidR="00D5450D" w:rsidRDefault="005B470C">
      <w:pPr>
        <w:spacing w:line="600" w:lineRule="auto"/>
        <w:ind w:firstLine="720"/>
        <w:jc w:val="both"/>
        <w:rPr>
          <w:rFonts w:eastAsia="Times New Roman"/>
          <w:szCs w:val="24"/>
        </w:rPr>
      </w:pPr>
      <w:r>
        <w:rPr>
          <w:rFonts w:eastAsia="Times New Roman"/>
          <w:szCs w:val="24"/>
        </w:rPr>
        <w:t>Ευχαριστώ.</w:t>
      </w:r>
    </w:p>
    <w:p w14:paraId="35AEE77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 λόγο έχει ο κ. Βασίλειος Κεγκέρογλου.</w:t>
      </w:r>
    </w:p>
    <w:p w14:paraId="35AEE78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Δ</w:t>
      </w:r>
      <w:r>
        <w:rPr>
          <w:rFonts w:eastAsia="Times New Roman" w:cs="Times New Roman"/>
          <w:szCs w:val="24"/>
        </w:rPr>
        <w:t>εν θα ασχοληθώ με τις ανακρίβειες που πάλι μας είπε ο Υπουργός για να μην απαντήσει τελικά τι θα κάν</w:t>
      </w:r>
      <w:r>
        <w:rPr>
          <w:rFonts w:eastAsia="Times New Roman" w:cs="Times New Roman"/>
          <w:szCs w:val="24"/>
        </w:rPr>
        <w:t>ει, όπως το ψέμα που είπε ότι ήμουν αρμόδιος Υφυπουργός. Κα</w:t>
      </w:r>
      <w:r>
        <w:rPr>
          <w:rFonts w:eastAsia="Times New Roman" w:cs="Times New Roman"/>
          <w:szCs w:val="24"/>
        </w:rPr>
        <w:t>μ</w:t>
      </w:r>
      <w:r>
        <w:rPr>
          <w:rFonts w:eastAsia="Times New Roman" w:cs="Times New Roman"/>
          <w:szCs w:val="24"/>
        </w:rPr>
        <w:t xml:space="preserve">μία σχέση δεν είχα με το ασφαλιστικό σύστημα και με τα ισχύοντα στα ασφαλιστικά ταμεία. </w:t>
      </w:r>
    </w:p>
    <w:p w14:paraId="35AEE78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Από εκεί και πέρα, όμως, θα πρέπει να ξέρετε ότι από το 2013 και μετά</w:t>
      </w:r>
      <w:r>
        <w:rPr>
          <w:rFonts w:eastAsia="Times New Roman" w:cs="Times New Roman"/>
          <w:szCs w:val="24"/>
        </w:rPr>
        <w:t>,</w:t>
      </w:r>
      <w:r>
        <w:rPr>
          <w:rFonts w:eastAsia="Times New Roman" w:cs="Times New Roman"/>
          <w:szCs w:val="24"/>
        </w:rPr>
        <w:t xml:space="preserve"> όχι μόνο έχουν δημιουργηθεί συσσωρευ</w:t>
      </w:r>
      <w:r>
        <w:rPr>
          <w:rFonts w:eastAsia="Times New Roman" w:cs="Times New Roman"/>
          <w:szCs w:val="24"/>
        </w:rPr>
        <w:t xml:space="preserve">μένες οφειλές, </w:t>
      </w:r>
      <w:r>
        <w:rPr>
          <w:rFonts w:eastAsia="Times New Roman" w:cs="Times New Roman"/>
          <w:szCs w:val="24"/>
        </w:rPr>
        <w:lastRenderedPageBreak/>
        <w:t>αλλά, από εκεί και πέρα, οξύνεται το πρόβλημα. Διότι αν μέχρι το 2013 υπήρξε ένας κόσμος που καλυπτόταν από τη διάταξη των 4.000 και αυτά έχουν γίνει τώρα 5.000, 6.000, 7.000 -δεν μιλάω για παραπάνω ποσά, για τέτοια ποσά μιλάω- 8.000, οφείλο</w:t>
      </w:r>
      <w:r>
        <w:rPr>
          <w:rFonts w:eastAsia="Times New Roman" w:cs="Times New Roman"/>
          <w:szCs w:val="24"/>
        </w:rPr>
        <w:t>νται και στα τελευταία τέσσερα χρόνια. Σήμερα έχετε και γενέθλια για τα τρία χρόνια. Τα τρία χρόνια νομίζετε δεν δημιουργήσατε συσσωρευμένες οφειλές με την άρνηση να γίνει αυτό ή με άλλες πολιτικές; Η υπερφορολόγηση δεν είχε επίπτωση στο ότι δεν μπορούν να</w:t>
      </w:r>
      <w:r>
        <w:rPr>
          <w:rFonts w:eastAsia="Times New Roman" w:cs="Times New Roman"/>
          <w:szCs w:val="24"/>
        </w:rPr>
        <w:t xml:space="preserve"> πληρώσουν ούτε τις ασφαλιστικές εισφορές ούτε οι αγρότες ούτε οι άλλοι επαγγελματίες; Πού ζείτε; </w:t>
      </w:r>
    </w:p>
    <w:p w14:paraId="35AEE782"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Σήμερα</w:t>
      </w:r>
      <w:r>
        <w:rPr>
          <w:rFonts w:eastAsia="Times New Roman" w:cs="Times New Roman"/>
          <w:szCs w:val="24"/>
        </w:rPr>
        <w:t>,</w:t>
      </w:r>
      <w:r>
        <w:rPr>
          <w:rFonts w:eastAsia="Times New Roman" w:cs="Times New Roman"/>
          <w:szCs w:val="24"/>
        </w:rPr>
        <w:t xml:space="preserve"> ο κ. Τσίπρας θα σβήσει τα τρία κεράκια με την </w:t>
      </w:r>
      <w:r>
        <w:rPr>
          <w:rFonts w:eastAsia="Times New Roman" w:cs="Times New Roman"/>
          <w:szCs w:val="24"/>
        </w:rPr>
        <w:t>κ.</w:t>
      </w:r>
      <w:r>
        <w:rPr>
          <w:rFonts w:eastAsia="Times New Roman" w:cs="Times New Roman"/>
          <w:szCs w:val="24"/>
        </w:rPr>
        <w:t xml:space="preserve"> Λαγκάρντ του ΔΝΤ που ξορκίζατε. Νομίζω ότι πρέπει να αφήσετε, λοιπόν, αυτά που λέτε για το παρελθόν </w:t>
      </w:r>
      <w:r>
        <w:rPr>
          <w:rFonts w:eastAsia="Times New Roman" w:cs="Times New Roman"/>
          <w:szCs w:val="24"/>
        </w:rPr>
        <w:t>-γιατί δεν σας συμφέρουν</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γι’ αυτόν τον λόγο- και να μας πείτε σήμερα αν τελικά είναι πολλοί και το παίζω εγώ λαϊκιστής και απευθύνομαι στους πολλούς και πρέπει να λυθεί</w:t>
      </w:r>
      <w:r>
        <w:rPr>
          <w:rFonts w:eastAsia="Times New Roman" w:cs="Times New Roman"/>
          <w:szCs w:val="24"/>
        </w:rPr>
        <w:t>. Ε</w:t>
      </w:r>
      <w:r>
        <w:rPr>
          <w:rFonts w:eastAsia="Times New Roman" w:cs="Times New Roman"/>
          <w:szCs w:val="24"/>
        </w:rPr>
        <w:t>ίναι πολλοί; Αυτό είναι το ζήτημα. Ή είναι μερικές δεκάδες</w:t>
      </w:r>
      <w:r>
        <w:rPr>
          <w:rFonts w:eastAsia="Times New Roman" w:cs="Times New Roman"/>
          <w:szCs w:val="24"/>
        </w:rPr>
        <w:t>,</w:t>
      </w:r>
      <w:r>
        <w:rPr>
          <w:rFonts w:eastAsia="Times New Roman" w:cs="Times New Roman"/>
          <w:szCs w:val="24"/>
        </w:rPr>
        <w:t xml:space="preserve"> που εν πάση περιπτώσει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μπορεί να λυθεί με άλλο τρόπο; </w:t>
      </w:r>
    </w:p>
    <w:p w14:paraId="35AEE78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Είπατε και τη μεγάλη ανακρίβεια. Δίναμε -λέει- το δικαίωμα εκατόν είκοσι δόσεων. Σε ποιους; Σε αυτόν που έχει συμπληρώσει τα χρόνια συνταξιοδότησης να κάνει ρύθμιση με τις εκατόν είκοσι και να πάρει και σύνταξη του το δίνετε</w:t>
      </w:r>
      <w:r>
        <w:rPr>
          <w:rFonts w:eastAsia="Times New Roman" w:cs="Times New Roman"/>
          <w:szCs w:val="24"/>
        </w:rPr>
        <w:t>; Αφού το εξαιρέσατε. Το ότι δεν μπορεί να υποβάλει αίτηση για συνταξιοδότηση</w:t>
      </w:r>
      <w:r>
        <w:rPr>
          <w:rFonts w:eastAsia="Times New Roman" w:cs="Times New Roman"/>
          <w:szCs w:val="24"/>
        </w:rPr>
        <w:t>,</w:t>
      </w:r>
      <w:r>
        <w:rPr>
          <w:rFonts w:eastAsia="Times New Roman" w:cs="Times New Roman"/>
          <w:szCs w:val="24"/>
        </w:rPr>
        <w:t xml:space="preserve"> γιατί υπάγεται σε άλλες διατάξεις. Δεν μπορεί να υποβάλει αίτηση για συνταξιοδότηση. Η αίτηση για συνταξιοδότηση αυστηρά προβλέπεται με τη ρύθμιση του νόμου ότι θα γίνεται με συ</w:t>
      </w:r>
      <w:r>
        <w:rPr>
          <w:rFonts w:eastAsia="Times New Roman" w:cs="Times New Roman"/>
          <w:szCs w:val="24"/>
        </w:rPr>
        <w:t xml:space="preserve">γκεκριμένο τρόπο. Είπατε για σαράντα δόσεις και λοιπά. </w:t>
      </w:r>
    </w:p>
    <w:p w14:paraId="35AEE784"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 xml:space="preserve">Μπορούμε να βρούμε έναν κοινό τόπο, όπως τον είχαμε βρει τον Απρίλη του 2015 και τα 20.000 τα είχαμε κάνει 50.000; Μετά τη μετάλλαξή σας ήρθατε και το πήρατε πίσω, το κατεβάσατε ξανά στα 20.000. Αυτό </w:t>
      </w:r>
      <w:r>
        <w:rPr>
          <w:rFonts w:eastAsia="Times New Roman" w:cs="Times New Roman"/>
          <w:szCs w:val="24"/>
        </w:rPr>
        <w:t>το θυμηθήκατε; Δεν το θυμηθήκατε να το πείτε. Θυμηθήκατε να πείτε ότι το 2013 τα 15.000</w:t>
      </w:r>
      <w:r>
        <w:rPr>
          <w:rFonts w:eastAsia="Times New Roman" w:cs="Times New Roman"/>
          <w:szCs w:val="24"/>
        </w:rPr>
        <w:t>,</w:t>
      </w:r>
      <w:r>
        <w:rPr>
          <w:rFonts w:eastAsia="Times New Roman" w:cs="Times New Roman"/>
          <w:szCs w:val="24"/>
        </w:rPr>
        <w:t xml:space="preserve"> που ήταν για τον ΟΑΕΔ τα κάναμε 20.000, γιατί πράγματι υπήρχε αυτή η ανάγκη; </w:t>
      </w:r>
    </w:p>
    <w:p w14:paraId="35AEE78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Κύριε Υπουργέ, μην ξαναφέρετε τέτοια επιχειρήματα. Δεν σας τιμούν. Πείτε μας καθαρά, ποιο</w:t>
      </w:r>
      <w:r>
        <w:rPr>
          <w:rFonts w:eastAsia="Times New Roman" w:cs="Times New Roman"/>
          <w:szCs w:val="24"/>
        </w:rPr>
        <w:t xml:space="preserve"> είναι το εμπόδιο. Δεν το διαπραγματευτήκατε με τους εταίρους; Το διαπραγματευτήκατε και χάσατε; Υπογράψατε τυφλά; Πείτε μας. Αυτό είναι το ζητούμενο.</w:t>
      </w:r>
    </w:p>
    <w:p w14:paraId="35AEE78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Υφυπουργός Εργασίας, Κοινωνικής Ασφάλισης και Κοινωνικής Αλληλεγγύης κ</w:t>
      </w:r>
      <w:r>
        <w:rPr>
          <w:rFonts w:eastAsia="Times New Roman" w:cs="Times New Roman"/>
          <w:szCs w:val="24"/>
        </w:rPr>
        <w:t xml:space="preserve">. Αναστάσιος Πετρόπουλος έχει το λόγο. </w:t>
      </w:r>
    </w:p>
    <w:p w14:paraId="35AEE78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Η υπεύθυνη Κυβέρνηση της χώρας σβήνει τα τρία κεράκια</w:t>
      </w:r>
      <w:r>
        <w:rPr>
          <w:rFonts w:eastAsia="Times New Roman" w:cs="Times New Roman"/>
          <w:szCs w:val="24"/>
        </w:rPr>
        <w:t>,</w:t>
      </w:r>
      <w:r>
        <w:rPr>
          <w:rFonts w:eastAsia="Times New Roman" w:cs="Times New Roman"/>
          <w:szCs w:val="24"/>
        </w:rPr>
        <w:t xml:space="preserve"> με όλον τον πλανήτη</w:t>
      </w:r>
      <w:r>
        <w:rPr>
          <w:rFonts w:eastAsia="Times New Roman" w:cs="Times New Roman"/>
          <w:szCs w:val="24"/>
        </w:rPr>
        <w:t>,</w:t>
      </w:r>
      <w:r>
        <w:rPr>
          <w:rFonts w:eastAsia="Times New Roman" w:cs="Times New Roman"/>
          <w:szCs w:val="24"/>
        </w:rPr>
        <w:t xml:space="preserve"> που καταλαβαίνει ότι η πορεία της Ελλάδας είναι επιτέλους μία πορεία ανάπτυξης, κ</w:t>
      </w:r>
      <w:r>
        <w:rPr>
          <w:rFonts w:eastAsia="Times New Roman" w:cs="Times New Roman"/>
          <w:szCs w:val="24"/>
        </w:rPr>
        <w:t>ύριε</w:t>
      </w:r>
      <w:r>
        <w:rPr>
          <w:rFonts w:eastAsia="Times New Roman" w:cs="Times New Roman"/>
          <w:szCs w:val="24"/>
        </w:rPr>
        <w:t xml:space="preserve"> Κεγκέρογλου. Και η κ</w:t>
      </w:r>
      <w:r>
        <w:rPr>
          <w:rFonts w:eastAsia="Times New Roman" w:cs="Times New Roman"/>
          <w:szCs w:val="24"/>
        </w:rPr>
        <w:t>.</w:t>
      </w:r>
      <w:r>
        <w:rPr>
          <w:rFonts w:eastAsia="Times New Roman" w:cs="Times New Roman"/>
          <w:szCs w:val="24"/>
        </w:rPr>
        <w:t xml:space="preserve"> Λαγκάρντ και οποιοσδήποτε αξιωματούχος που αποδέχεται αυτήν την πορεία δεν είναι ντροπή για εμάς, είναι τιμή για τη χώρα. Μη σας ενοχλούν τα πάντα.</w:t>
      </w:r>
      <w:r>
        <w:rPr>
          <w:rFonts w:eastAsia="Times New Roman" w:cs="Times New Roman"/>
          <w:szCs w:val="24"/>
        </w:rPr>
        <w:t xml:space="preserve"> </w:t>
      </w:r>
    </w:p>
    <w:p w14:paraId="35AEE788"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ας τα έχω πει τα νούμερα, </w:t>
      </w:r>
      <w:r>
        <w:rPr>
          <w:rFonts w:eastAsia="Times New Roman" w:cs="Times New Roman"/>
          <w:szCs w:val="24"/>
        </w:rPr>
        <w:t xml:space="preserve">και επιτέλους, </w:t>
      </w:r>
      <w:r>
        <w:rPr>
          <w:rFonts w:eastAsia="Times New Roman" w:cs="Times New Roman"/>
          <w:szCs w:val="24"/>
        </w:rPr>
        <w:t xml:space="preserve">θα σας τα πω για άλλη μία φορά. </w:t>
      </w:r>
      <w:r>
        <w:rPr>
          <w:rFonts w:eastAsia="Times New Roman" w:cs="Times New Roman"/>
          <w:szCs w:val="24"/>
        </w:rPr>
        <w:t>Ε</w:t>
      </w:r>
      <w:r>
        <w:rPr>
          <w:rFonts w:eastAsia="Times New Roman" w:cs="Times New Roman"/>
          <w:szCs w:val="24"/>
        </w:rPr>
        <w:t>ίναι ένα ζήτημα και του Προεδρείου της Βουλής να κ</w:t>
      </w:r>
      <w:r>
        <w:rPr>
          <w:rFonts w:eastAsia="Times New Roman" w:cs="Times New Roman"/>
          <w:szCs w:val="24"/>
        </w:rPr>
        <w:t>αθίσει</w:t>
      </w:r>
      <w:r>
        <w:rPr>
          <w:rFonts w:eastAsia="Times New Roman" w:cs="Times New Roman"/>
          <w:szCs w:val="24"/>
        </w:rPr>
        <w:t xml:space="preserve"> να δει πώς θα γίνονται αυτές οι συζητήσεις. Δηλαδή, δεν μπορεί να ερωτώμαι όγδοη φορά για ένα θέμα</w:t>
      </w:r>
      <w:r>
        <w:rPr>
          <w:rFonts w:eastAsia="Times New Roman" w:cs="Times New Roman"/>
          <w:szCs w:val="24"/>
        </w:rPr>
        <w:t>,</w:t>
      </w:r>
      <w:r>
        <w:rPr>
          <w:rFonts w:eastAsia="Times New Roman" w:cs="Times New Roman"/>
          <w:szCs w:val="24"/>
        </w:rPr>
        <w:t xml:space="preserve"> που απαντώ με νέα </w:t>
      </w:r>
      <w:r>
        <w:rPr>
          <w:rFonts w:eastAsia="Times New Roman" w:cs="Times New Roman"/>
          <w:szCs w:val="24"/>
        </w:rPr>
        <w:lastRenderedPageBreak/>
        <w:t>στοι</w:t>
      </w:r>
      <w:r>
        <w:rPr>
          <w:rFonts w:eastAsia="Times New Roman" w:cs="Times New Roman"/>
          <w:szCs w:val="24"/>
        </w:rPr>
        <w:t xml:space="preserve">χεία, τα οποία απλώς </w:t>
      </w:r>
      <w:r>
        <w:rPr>
          <w:rFonts w:eastAsia="Times New Roman" w:cs="Times New Roman"/>
          <w:szCs w:val="24"/>
        </w:rPr>
        <w:t xml:space="preserve">είναι προς επίρρωση </w:t>
      </w:r>
      <w:r>
        <w:rPr>
          <w:rFonts w:eastAsia="Times New Roman" w:cs="Times New Roman"/>
          <w:szCs w:val="24"/>
        </w:rPr>
        <w:t>τ</w:t>
      </w:r>
      <w:r>
        <w:rPr>
          <w:rFonts w:eastAsia="Times New Roman" w:cs="Times New Roman"/>
          <w:szCs w:val="24"/>
        </w:rPr>
        <w:t>ων</w:t>
      </w:r>
      <w:r>
        <w:rPr>
          <w:rFonts w:eastAsia="Times New Roman" w:cs="Times New Roman"/>
          <w:szCs w:val="24"/>
        </w:rPr>
        <w:t xml:space="preserve"> προηγούμεν</w:t>
      </w:r>
      <w:r>
        <w:rPr>
          <w:rFonts w:eastAsia="Times New Roman" w:cs="Times New Roman"/>
          <w:szCs w:val="24"/>
        </w:rPr>
        <w:t>ων</w:t>
      </w:r>
      <w:r>
        <w:rPr>
          <w:rFonts w:eastAsia="Times New Roman" w:cs="Times New Roman"/>
          <w:szCs w:val="24"/>
        </w:rPr>
        <w:t>. Δεν αλλάζει τίποτα στις απαντήσεις μου</w:t>
      </w:r>
      <w:r>
        <w:rPr>
          <w:rFonts w:eastAsia="Times New Roman" w:cs="Times New Roman"/>
          <w:szCs w:val="24"/>
        </w:rPr>
        <w:t>. Δ</w:t>
      </w:r>
      <w:r>
        <w:rPr>
          <w:rFonts w:eastAsia="Times New Roman" w:cs="Times New Roman"/>
          <w:szCs w:val="24"/>
        </w:rPr>
        <w:t>εν μπορεί να με φέρνετε κάθε φορά να σας λέω τα ίδια και τα ίδια, γιατί θα σας αποκαλύπτω τη δική σας πολιτική</w:t>
      </w:r>
      <w:r>
        <w:rPr>
          <w:rFonts w:eastAsia="Times New Roman" w:cs="Times New Roman"/>
          <w:szCs w:val="24"/>
        </w:rPr>
        <w:t>,</w:t>
      </w:r>
      <w:r>
        <w:rPr>
          <w:rFonts w:eastAsia="Times New Roman" w:cs="Times New Roman"/>
          <w:szCs w:val="24"/>
        </w:rPr>
        <w:t xml:space="preserve"> που ήταν αδιέξοδη και καταστροφική. Διότι αυ</w:t>
      </w:r>
      <w:r>
        <w:rPr>
          <w:rFonts w:eastAsia="Times New Roman" w:cs="Times New Roman"/>
          <w:szCs w:val="24"/>
        </w:rPr>
        <w:t xml:space="preserve">τό βγαίνει από τα στοιχεία που υπάρχουν. </w:t>
      </w:r>
    </w:p>
    <w:p w14:paraId="35AEE789" w14:textId="77777777" w:rsidR="00D5450D" w:rsidRDefault="005B470C">
      <w:pPr>
        <w:spacing w:after="0" w:line="600" w:lineRule="auto"/>
        <w:ind w:firstLine="720"/>
        <w:jc w:val="both"/>
        <w:rPr>
          <w:rFonts w:eastAsia="Times New Roman"/>
          <w:szCs w:val="24"/>
        </w:rPr>
      </w:pPr>
      <w:r>
        <w:rPr>
          <w:rFonts w:eastAsia="Times New Roman"/>
          <w:szCs w:val="24"/>
        </w:rPr>
        <w:t xml:space="preserve">Οι οφειλέτες αγρότες και άλλοι οφειλέτες επαγγελματίες δεν δημιουργήθηκαν τώρα. Έχω ξαναπεί ότι το 87% συνολικά των οφειλετών δημιουργήθηκαν μέχρι 31 Δεκεμβρίου 2014 και ειδικά για τους αγρότες ήταν πάνω από το 90% στην περίοδο αυτή. </w:t>
      </w:r>
    </w:p>
    <w:p w14:paraId="35AEE78A" w14:textId="77777777" w:rsidR="00D5450D" w:rsidRDefault="005B470C">
      <w:pPr>
        <w:spacing w:after="0" w:line="600" w:lineRule="auto"/>
        <w:ind w:firstLine="720"/>
        <w:jc w:val="both"/>
        <w:rPr>
          <w:rFonts w:eastAsia="Times New Roman"/>
          <w:szCs w:val="24"/>
        </w:rPr>
      </w:pPr>
      <w:r>
        <w:rPr>
          <w:rFonts w:eastAsia="Times New Roman"/>
          <w:szCs w:val="24"/>
        </w:rPr>
        <w:t xml:space="preserve">Δεν είναι δυνατόν να </w:t>
      </w:r>
      <w:r>
        <w:rPr>
          <w:rFonts w:eastAsia="Times New Roman"/>
          <w:szCs w:val="24"/>
        </w:rPr>
        <w:t>με ρωτάτε εμένα</w:t>
      </w:r>
      <w:r>
        <w:rPr>
          <w:rFonts w:eastAsia="Times New Roman"/>
          <w:szCs w:val="24"/>
        </w:rPr>
        <w:t>,</w:t>
      </w:r>
      <w:r>
        <w:rPr>
          <w:rFonts w:eastAsia="Times New Roman"/>
          <w:szCs w:val="24"/>
        </w:rPr>
        <w:t xml:space="preserve"> σαν να μην ξέρετε τι γίνεται και τι είναι αυτό που κάνουμε. Αυτό που κάνουμε είναι ότι κατ’ επανάληψη πήραμε την πρωτοβουλία να δημιουργήσουμε. Προφανώς, δική μας πρωτοβουλία ήταν από τον Ιούνιο μέχρι τον </w:t>
      </w:r>
      <w:r>
        <w:rPr>
          <w:rFonts w:eastAsia="Times New Roman"/>
          <w:szCs w:val="24"/>
        </w:rPr>
        <w:lastRenderedPageBreak/>
        <w:t>Σεπτέμβριο του 2015 να αυξήσουμε τ</w:t>
      </w:r>
      <w:r>
        <w:rPr>
          <w:rFonts w:eastAsia="Times New Roman"/>
          <w:szCs w:val="24"/>
        </w:rPr>
        <w:t>ο όριο στις 50</w:t>
      </w:r>
      <w:r>
        <w:rPr>
          <w:rFonts w:eastAsia="Times New Roman"/>
          <w:szCs w:val="24"/>
        </w:rPr>
        <w:t>.</w:t>
      </w:r>
      <w:r>
        <w:rPr>
          <w:rFonts w:eastAsia="Times New Roman"/>
          <w:szCs w:val="24"/>
        </w:rPr>
        <w:t>000 και εκεί δυστυχώς</w:t>
      </w:r>
      <w:r>
        <w:rPr>
          <w:rFonts w:eastAsia="Times New Roman"/>
          <w:szCs w:val="24"/>
        </w:rPr>
        <w:t>,</w:t>
      </w:r>
      <w:r>
        <w:rPr>
          <w:rFonts w:eastAsia="Times New Roman"/>
          <w:szCs w:val="24"/>
        </w:rPr>
        <w:t xml:space="preserve"> μικρός αριθμός ενδιαφερομένων εντάχθηκε. Η προθεσμία ήταν πολύ περιορισμένη. Δεν ήταν απεριόριστη, για να μου λέτε ότι καταργήσαμε μία διάταξη για το εύρος της οφειλής μέχρι τις 50</w:t>
      </w:r>
      <w:r>
        <w:rPr>
          <w:rFonts w:eastAsia="Times New Roman"/>
          <w:szCs w:val="24"/>
        </w:rPr>
        <w:t>.</w:t>
      </w:r>
      <w:r>
        <w:rPr>
          <w:rFonts w:eastAsia="Times New Roman"/>
          <w:szCs w:val="24"/>
        </w:rPr>
        <w:t xml:space="preserve">000. </w:t>
      </w:r>
    </w:p>
    <w:p w14:paraId="35AEE78B" w14:textId="77777777" w:rsidR="00D5450D" w:rsidRDefault="005B470C">
      <w:pPr>
        <w:spacing w:after="0" w:line="600" w:lineRule="auto"/>
        <w:ind w:firstLine="720"/>
        <w:jc w:val="both"/>
        <w:rPr>
          <w:rFonts w:eastAsia="Times New Roman"/>
          <w:szCs w:val="24"/>
        </w:rPr>
      </w:pPr>
      <w:r>
        <w:rPr>
          <w:rFonts w:eastAsia="Times New Roman"/>
          <w:szCs w:val="24"/>
        </w:rPr>
        <w:t xml:space="preserve">Πέρασε ο Σεπτέμβριος του 2015. </w:t>
      </w:r>
      <w:r>
        <w:rPr>
          <w:rFonts w:eastAsia="Times New Roman"/>
          <w:szCs w:val="24"/>
        </w:rPr>
        <w:t>Μπήκαν όσοι μπήκαν</w:t>
      </w:r>
      <w:r>
        <w:rPr>
          <w:rFonts w:eastAsia="Times New Roman"/>
          <w:szCs w:val="24"/>
        </w:rPr>
        <w:t>,</w:t>
      </w:r>
      <w:r>
        <w:rPr>
          <w:rFonts w:eastAsia="Times New Roman"/>
          <w:szCs w:val="24"/>
        </w:rPr>
        <w:t xml:space="preserve"> και αυτοί εξυπηρετούνται. Δεν καταργήσαμε το δικαίωμά τους, όπως εμείς το ορίσαμε, με δική μας πρωτοβουλία τότε</w:t>
      </w:r>
      <w:r>
        <w:rPr>
          <w:rFonts w:eastAsia="Times New Roman"/>
          <w:szCs w:val="24"/>
        </w:rPr>
        <w:t>,</w:t>
      </w:r>
      <w:r>
        <w:rPr>
          <w:rFonts w:eastAsia="Times New Roman"/>
          <w:szCs w:val="24"/>
        </w:rPr>
        <w:t xml:space="preserve"> για να μπορούν να μπουν σε αυτές τις ρυθμίσεις μέχρι 50</w:t>
      </w:r>
      <w:r>
        <w:rPr>
          <w:rFonts w:eastAsia="Times New Roman"/>
          <w:szCs w:val="24"/>
        </w:rPr>
        <w:t>.</w:t>
      </w:r>
      <w:r>
        <w:rPr>
          <w:rFonts w:eastAsia="Times New Roman"/>
          <w:szCs w:val="24"/>
        </w:rPr>
        <w:t xml:space="preserve">000 ευρώ. </w:t>
      </w:r>
    </w:p>
    <w:p w14:paraId="35AEE78C" w14:textId="77777777" w:rsidR="00D5450D" w:rsidRDefault="005B470C">
      <w:pPr>
        <w:spacing w:after="0" w:line="600" w:lineRule="auto"/>
        <w:ind w:firstLine="720"/>
        <w:jc w:val="both"/>
        <w:rPr>
          <w:rFonts w:eastAsia="Times New Roman"/>
          <w:szCs w:val="24"/>
        </w:rPr>
      </w:pPr>
      <w:r>
        <w:rPr>
          <w:rFonts w:eastAsia="Times New Roman"/>
          <w:szCs w:val="24"/>
        </w:rPr>
        <w:t>Εκατόν τριάντα χιλιάδες είναι οι οφειλέτες αγρότες</w:t>
      </w:r>
      <w:r>
        <w:rPr>
          <w:rFonts w:eastAsia="Times New Roman"/>
          <w:szCs w:val="24"/>
        </w:rPr>
        <w:t>,</w:t>
      </w:r>
      <w:r>
        <w:rPr>
          <w:rFonts w:eastAsia="Times New Roman"/>
          <w:szCs w:val="24"/>
        </w:rPr>
        <w:t xml:space="preserve"> με π</w:t>
      </w:r>
      <w:r>
        <w:rPr>
          <w:rFonts w:eastAsia="Times New Roman"/>
          <w:szCs w:val="24"/>
        </w:rPr>
        <w:t>οσό κάτω από 4</w:t>
      </w:r>
      <w:r>
        <w:rPr>
          <w:rFonts w:eastAsia="Times New Roman"/>
          <w:szCs w:val="24"/>
        </w:rPr>
        <w:t>.</w:t>
      </w:r>
      <w:r>
        <w:rPr>
          <w:rFonts w:eastAsia="Times New Roman"/>
          <w:szCs w:val="24"/>
        </w:rPr>
        <w:t xml:space="preserve">000 ευρώ. Συνεπώς, μπορούν να ενταχθούν και δεν είναι απαγορευτικές οι δυνατότητες να μπουν και στη νέα ρύθμιση, </w:t>
      </w:r>
      <w:r>
        <w:rPr>
          <w:rFonts w:eastAsia="Times New Roman"/>
          <w:szCs w:val="24"/>
        </w:rPr>
        <w:lastRenderedPageBreak/>
        <w:t xml:space="preserve">την οποία βάζουμε σε εφαρμογή από τις πρώτες ημέρες του Φεβρουαρίου. </w:t>
      </w:r>
    </w:p>
    <w:p w14:paraId="35AEE78D" w14:textId="77777777" w:rsidR="00D5450D" w:rsidRDefault="005B470C">
      <w:pPr>
        <w:spacing w:after="0" w:line="600" w:lineRule="auto"/>
        <w:ind w:firstLine="720"/>
        <w:jc w:val="both"/>
        <w:rPr>
          <w:rFonts w:eastAsia="Times New Roman"/>
          <w:szCs w:val="24"/>
        </w:rPr>
      </w:pPr>
      <w:r>
        <w:rPr>
          <w:rFonts w:eastAsia="Times New Roman"/>
          <w:szCs w:val="24"/>
        </w:rPr>
        <w:t>Θα κάνουμε και άλλα πράγματα, που εμείς παίρνουμε την πρωτ</w:t>
      </w:r>
      <w:r>
        <w:rPr>
          <w:rFonts w:eastAsia="Times New Roman"/>
          <w:szCs w:val="24"/>
        </w:rPr>
        <w:t>οβουλία να εφαρμόζουμε και να νομοθετούμε και όχι επειδή εσείς ρωτάτε</w:t>
      </w:r>
      <w:r>
        <w:rPr>
          <w:rFonts w:eastAsia="Times New Roman"/>
          <w:szCs w:val="24"/>
        </w:rPr>
        <w:t>. Δ</w:t>
      </w:r>
      <w:r>
        <w:rPr>
          <w:rFonts w:eastAsia="Times New Roman"/>
          <w:szCs w:val="24"/>
        </w:rPr>
        <w:t>ιότι ρωτάτε πράγματα</w:t>
      </w:r>
      <w:r>
        <w:rPr>
          <w:rFonts w:eastAsia="Times New Roman"/>
          <w:szCs w:val="24"/>
        </w:rPr>
        <w:t>,</w:t>
      </w:r>
      <w:r>
        <w:rPr>
          <w:rFonts w:eastAsia="Times New Roman"/>
          <w:szCs w:val="24"/>
        </w:rPr>
        <w:t xml:space="preserve"> που θα έπρεπε να ξέρετε και είναι οι συνέπειες της δικής σας πολιτικής και των δικών σας πρωτοβουλιών. </w:t>
      </w:r>
    </w:p>
    <w:p w14:paraId="35AEE78E" w14:textId="77777777" w:rsidR="00D5450D" w:rsidRDefault="005B470C">
      <w:pPr>
        <w:spacing w:after="0"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Ελπίζω την άλλη Πέμπτη να μπορείτε πάλι να είστε εδώ! </w:t>
      </w:r>
    </w:p>
    <w:p w14:paraId="35AEE78F" w14:textId="77777777" w:rsidR="00D5450D" w:rsidRDefault="005B470C">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 κύριε Υπουργέ.</w:t>
      </w:r>
    </w:p>
    <w:p w14:paraId="35AEE790" w14:textId="77777777" w:rsidR="00D5450D" w:rsidRDefault="005B470C">
      <w:pPr>
        <w:spacing w:after="0" w:line="600" w:lineRule="auto"/>
        <w:ind w:firstLine="720"/>
        <w:jc w:val="both"/>
        <w:rPr>
          <w:rFonts w:eastAsia="Times New Roman"/>
          <w:color w:val="000000"/>
          <w:szCs w:val="24"/>
        </w:rPr>
      </w:pPr>
      <w:r>
        <w:rPr>
          <w:rFonts w:eastAsia="Times New Roman"/>
          <w:szCs w:val="24"/>
        </w:rPr>
        <w:lastRenderedPageBreak/>
        <w:t xml:space="preserve">Εισερχόμαστε στη συζήτηση της πρώτης με αριθμό </w:t>
      </w:r>
      <w:r>
        <w:rPr>
          <w:rFonts w:eastAsia="Times New Roman"/>
          <w:color w:val="000000"/>
          <w:szCs w:val="24"/>
        </w:rPr>
        <w:t>882/23-1-2018 επίκαιρης ερώτησης δεύτερου κύκλου της Βουλευτού Καστοριάς της Νέας Δημοκρατί</w:t>
      </w:r>
      <w:r>
        <w:rPr>
          <w:rFonts w:eastAsia="Times New Roman"/>
          <w:color w:val="000000"/>
          <w:szCs w:val="24"/>
        </w:rPr>
        <w:t>ας κ</w:t>
      </w:r>
      <w:r>
        <w:rPr>
          <w:rFonts w:eastAsia="Times New Roman"/>
          <w:color w:val="000000"/>
          <w:szCs w:val="24"/>
        </w:rPr>
        <w:t xml:space="preserve">. </w:t>
      </w:r>
      <w:r>
        <w:rPr>
          <w:rFonts w:eastAsia="Times New Roman"/>
          <w:bCs/>
          <w:color w:val="000000"/>
          <w:szCs w:val="24"/>
        </w:rPr>
        <w:t>Μαρίας Αντωνίου</w:t>
      </w:r>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Αγροτικής Ανάπτυξης και Τροφίμων,</w:t>
      </w:r>
      <w:r>
        <w:rPr>
          <w:rFonts w:eastAsia="Times New Roman"/>
          <w:b/>
          <w:bCs/>
          <w:color w:val="000000"/>
          <w:szCs w:val="24"/>
        </w:rPr>
        <w:t xml:space="preserve"> </w:t>
      </w:r>
      <w:r>
        <w:rPr>
          <w:rFonts w:eastAsia="Times New Roman"/>
          <w:color w:val="000000"/>
          <w:szCs w:val="24"/>
        </w:rPr>
        <w:t>με θέμα: «Εγγειοβελτιωτικά έργα Περιφερειακής Ενότητας Καστοριάς».</w:t>
      </w:r>
    </w:p>
    <w:p w14:paraId="35AEE791" w14:textId="77777777" w:rsidR="00D5450D" w:rsidRDefault="005B470C">
      <w:pPr>
        <w:spacing w:after="0" w:line="600" w:lineRule="auto"/>
        <w:ind w:firstLine="720"/>
        <w:jc w:val="both"/>
        <w:rPr>
          <w:rFonts w:eastAsia="Times New Roman"/>
          <w:color w:val="000000"/>
          <w:szCs w:val="24"/>
        </w:rPr>
      </w:pPr>
      <w:r>
        <w:rPr>
          <w:rFonts w:eastAsia="Times New Roman"/>
          <w:color w:val="000000"/>
          <w:szCs w:val="24"/>
        </w:rPr>
        <w:t xml:space="preserve">Κυρία Αντωνίου, έχετε τον λόγο για δύο λεπτά. </w:t>
      </w:r>
    </w:p>
    <w:p w14:paraId="35AEE792" w14:textId="77777777" w:rsidR="00D5450D" w:rsidRDefault="005B470C">
      <w:pPr>
        <w:spacing w:after="0" w:line="600" w:lineRule="auto"/>
        <w:ind w:firstLine="720"/>
        <w:jc w:val="both"/>
        <w:rPr>
          <w:rFonts w:eastAsia="Times New Roman"/>
          <w:color w:val="000000"/>
          <w:szCs w:val="24"/>
        </w:rPr>
      </w:pPr>
      <w:r>
        <w:rPr>
          <w:rFonts w:eastAsia="Times New Roman"/>
          <w:b/>
          <w:color w:val="000000"/>
          <w:szCs w:val="24"/>
        </w:rPr>
        <w:t>ΜΑΡΙΑ ΑΝΤΩΝΙΟΥ:</w:t>
      </w:r>
      <w:r>
        <w:rPr>
          <w:rFonts w:eastAsia="Times New Roman"/>
          <w:color w:val="000000"/>
          <w:szCs w:val="24"/>
        </w:rPr>
        <w:t xml:space="preserve"> Ευχαριστώ, κύριε Πρόεδρε. </w:t>
      </w:r>
    </w:p>
    <w:p w14:paraId="35AEE793" w14:textId="77777777" w:rsidR="00D5450D" w:rsidRDefault="005B470C">
      <w:pPr>
        <w:spacing w:after="0" w:line="600" w:lineRule="auto"/>
        <w:ind w:firstLine="720"/>
        <w:jc w:val="both"/>
        <w:rPr>
          <w:rFonts w:eastAsia="Times New Roman"/>
          <w:color w:val="000000"/>
          <w:szCs w:val="24"/>
        </w:rPr>
      </w:pPr>
      <w:r>
        <w:rPr>
          <w:rFonts w:eastAsia="Times New Roman"/>
          <w:color w:val="000000"/>
          <w:szCs w:val="24"/>
        </w:rPr>
        <w:t>Κύριε Υπουργέ, επανέρχομαι</w:t>
      </w:r>
      <w:r>
        <w:rPr>
          <w:rFonts w:eastAsia="Times New Roman"/>
          <w:color w:val="000000"/>
          <w:szCs w:val="24"/>
        </w:rPr>
        <w:t>,</w:t>
      </w:r>
      <w:r>
        <w:rPr>
          <w:rFonts w:eastAsia="Times New Roman"/>
          <w:color w:val="000000"/>
          <w:szCs w:val="24"/>
        </w:rPr>
        <w:t xml:space="preserve"> ουσιαστικά για τέταρτη φορά κοινοβουλευτικά</w:t>
      </w:r>
      <w:r>
        <w:rPr>
          <w:rFonts w:eastAsia="Times New Roman"/>
          <w:color w:val="000000"/>
          <w:szCs w:val="24"/>
        </w:rPr>
        <w:t>,</w:t>
      </w:r>
      <w:r>
        <w:rPr>
          <w:rFonts w:eastAsia="Times New Roman"/>
          <w:color w:val="000000"/>
          <w:szCs w:val="24"/>
        </w:rPr>
        <w:t xml:space="preserve"> στο μείζον ζήτημα των εγγειοβελτιωτικών έργων που αφορούν στην Περιφέρεια Δυτικής Μακεδονίας και ιδιαίτερα στην Καστοριά και στις τεράστιες καθυστερήσεις που εντοπίζονται στην υλοποίησή τους. </w:t>
      </w:r>
    </w:p>
    <w:p w14:paraId="35AEE794" w14:textId="77777777" w:rsidR="00D5450D" w:rsidRDefault="005B470C">
      <w:pPr>
        <w:spacing w:after="0" w:line="600" w:lineRule="auto"/>
        <w:ind w:firstLine="720"/>
        <w:jc w:val="both"/>
        <w:rPr>
          <w:rFonts w:eastAsia="Times New Roman"/>
          <w:color w:val="000000"/>
          <w:szCs w:val="24"/>
        </w:rPr>
      </w:pPr>
      <w:r>
        <w:rPr>
          <w:rFonts w:eastAsia="Times New Roman"/>
          <w:color w:val="000000"/>
          <w:szCs w:val="24"/>
        </w:rPr>
        <w:lastRenderedPageBreak/>
        <w:t xml:space="preserve">Έχουν προηγηθεί </w:t>
      </w:r>
      <w:r>
        <w:rPr>
          <w:rFonts w:eastAsia="Times New Roman"/>
          <w:color w:val="000000"/>
          <w:szCs w:val="24"/>
        </w:rPr>
        <w:t xml:space="preserve">η με αριθμό 1631/2015 επίκαιρη ερώτησή μου, η με αριθμό 4501/2016 επίκαιρη ερώτησή μου και η με αριθμό 6598/2017 ερώτηση και αίτηση κατάθεσης εγγράφων, στις οποίες σας εξέφρασα, αφενός την τεράστια σημασία του φράγματος Νεστορίου, το οποίο σε συνδυασμό με </w:t>
      </w:r>
      <w:r>
        <w:rPr>
          <w:rFonts w:eastAsia="Times New Roman"/>
          <w:color w:val="000000"/>
          <w:szCs w:val="24"/>
        </w:rPr>
        <w:t>τη μελέτη αρδευτικού δικτύου του φράγματος αποτελούν ένα από τα πλέον αποδοτικά εγγειοβελτιωτικά έργα της χώρας και αφετέρου την έντονη ανησυχία και αγωνία, όχι μόνο του αγροτικού κόσμου, αλλά όλων των κατοίκων του Νομού Καστοριάς για τις σημαντικές καθυστ</w:t>
      </w:r>
      <w:r>
        <w:rPr>
          <w:rFonts w:eastAsia="Times New Roman"/>
          <w:color w:val="000000"/>
          <w:szCs w:val="24"/>
        </w:rPr>
        <w:t xml:space="preserve">ερήσεις που παρατηρούνται στην υλοποίηση των έργων αυτών. </w:t>
      </w:r>
    </w:p>
    <w:p w14:paraId="35AEE795" w14:textId="77777777" w:rsidR="00D5450D" w:rsidRDefault="005B470C">
      <w:pPr>
        <w:spacing w:after="0" w:line="600" w:lineRule="auto"/>
        <w:ind w:firstLine="720"/>
        <w:jc w:val="both"/>
        <w:rPr>
          <w:rFonts w:eastAsia="Times New Roman"/>
          <w:color w:val="000000"/>
          <w:szCs w:val="24"/>
        </w:rPr>
      </w:pPr>
      <w:r>
        <w:rPr>
          <w:rFonts w:eastAsia="Times New Roman"/>
          <w:color w:val="000000"/>
          <w:szCs w:val="24"/>
        </w:rPr>
        <w:t xml:space="preserve">Κλείνουν τρία χρόνια σήμερα, όπως είπαν οι συνάδελφοι, από τότε που αναλάβατε τη διακυβέρνηση του τόπου και δεν έχετε κάνει το παραμικρό σε αυτό το πολύ σημαντικό έργο και σε πολλά άλλα </w:t>
      </w:r>
      <w:r>
        <w:rPr>
          <w:rFonts w:eastAsia="Times New Roman"/>
          <w:color w:val="000000"/>
          <w:szCs w:val="24"/>
        </w:rPr>
        <w:lastRenderedPageBreak/>
        <w:t xml:space="preserve">στον </w:t>
      </w:r>
      <w:r>
        <w:rPr>
          <w:rFonts w:eastAsia="Times New Roman"/>
          <w:color w:val="000000"/>
          <w:szCs w:val="24"/>
        </w:rPr>
        <w:t>ν</w:t>
      </w:r>
      <w:r>
        <w:rPr>
          <w:rFonts w:eastAsia="Times New Roman"/>
          <w:color w:val="000000"/>
          <w:szCs w:val="24"/>
        </w:rPr>
        <w:t>ομό μ</w:t>
      </w:r>
      <w:r>
        <w:rPr>
          <w:rFonts w:eastAsia="Times New Roman"/>
          <w:color w:val="000000"/>
          <w:szCs w:val="24"/>
        </w:rPr>
        <w:t xml:space="preserve">ου, ενώ ήδη από την πρώτη σας απάντηση το 2015 είχατε εσείς πει για την παντελή έλλειψη έργων άρδευσης στην περιοχή. </w:t>
      </w:r>
    </w:p>
    <w:p w14:paraId="35AEE796" w14:textId="77777777" w:rsidR="00D5450D" w:rsidRDefault="005B470C">
      <w:pPr>
        <w:spacing w:after="0" w:line="600" w:lineRule="auto"/>
        <w:ind w:firstLine="720"/>
        <w:jc w:val="both"/>
        <w:rPr>
          <w:rFonts w:eastAsia="Times New Roman"/>
          <w:color w:val="000000"/>
          <w:szCs w:val="24"/>
        </w:rPr>
      </w:pPr>
      <w:r>
        <w:rPr>
          <w:rFonts w:eastAsia="Times New Roman"/>
          <w:color w:val="000000"/>
          <w:szCs w:val="24"/>
        </w:rPr>
        <w:t>Ξεκινώ, λοιπόν, από το μεγάλο αναπτυξιακό έργο της περιοχής, το φράγμα Νεστορίου, ένα έργο</w:t>
      </w:r>
      <w:r>
        <w:rPr>
          <w:rFonts w:eastAsia="Times New Roman"/>
          <w:color w:val="000000"/>
          <w:szCs w:val="24"/>
        </w:rPr>
        <w:t>,</w:t>
      </w:r>
      <w:r>
        <w:rPr>
          <w:rFonts w:eastAsia="Times New Roman"/>
          <w:color w:val="000000"/>
          <w:szCs w:val="24"/>
        </w:rPr>
        <w:t xml:space="preserve"> το οποίο θα αλλάξει την εικόνα όλου του νομού,</w:t>
      </w:r>
      <w:r>
        <w:rPr>
          <w:rFonts w:eastAsia="Times New Roman"/>
          <w:color w:val="000000"/>
          <w:szCs w:val="24"/>
        </w:rPr>
        <w:t xml:space="preserve"> που μπορεί και να αντλήσει περισσότερα χρήματα από την Ευρωπαϊκή Ένωση από τα συνοδά έργα αυτού, που κάποιοι τα υπολογίζουν στα 30 εκατομμύρια. </w:t>
      </w:r>
    </w:p>
    <w:p w14:paraId="35AEE797" w14:textId="77777777" w:rsidR="00D5450D" w:rsidRDefault="005B470C">
      <w:pPr>
        <w:spacing w:after="0" w:line="600" w:lineRule="auto"/>
        <w:ind w:firstLine="720"/>
        <w:jc w:val="both"/>
        <w:rPr>
          <w:rFonts w:eastAsia="Times New Roman"/>
          <w:color w:val="000000"/>
          <w:szCs w:val="24"/>
        </w:rPr>
      </w:pPr>
      <w:r>
        <w:rPr>
          <w:rFonts w:eastAsia="Times New Roman"/>
          <w:color w:val="000000"/>
          <w:szCs w:val="24"/>
        </w:rPr>
        <w:t>Αυτή τη στιγμή, όμως, ενημερώνομαι ότι είναι παγωμένο εδώ και τρία χρόνια σχεδόν, όσο δηλαδή είστε εσείς στη δ</w:t>
      </w:r>
      <w:r>
        <w:rPr>
          <w:rFonts w:eastAsia="Times New Roman"/>
          <w:color w:val="000000"/>
          <w:szCs w:val="24"/>
        </w:rPr>
        <w:t xml:space="preserve">ιακυβέρνηση του τόπου. Είναι ένα έργο που ξεκίνησε το 2011 και έχει υλοποιηθεί </w:t>
      </w:r>
      <w:r>
        <w:rPr>
          <w:rFonts w:eastAsia="Times New Roman"/>
          <w:color w:val="000000"/>
          <w:szCs w:val="24"/>
        </w:rPr>
        <w:lastRenderedPageBreak/>
        <w:t>μέχρι σήμερα περίπου το 30% του συμβατικού έργου. Μάλιστα, ενημερώθηκα ότι στις 26 Οκτωβρίου 2017 ο ανάδοχος ζήτησε διάλυση της σύμβασης, κάτι που έχει ξαναγίνει επί δικής σας θ</w:t>
      </w:r>
      <w:r>
        <w:rPr>
          <w:rFonts w:eastAsia="Times New Roman"/>
          <w:color w:val="000000"/>
          <w:szCs w:val="24"/>
        </w:rPr>
        <w:t xml:space="preserve">ητείας. </w:t>
      </w:r>
    </w:p>
    <w:p w14:paraId="35AEE798" w14:textId="77777777" w:rsidR="00D5450D" w:rsidRDefault="005B470C">
      <w:pPr>
        <w:spacing w:after="0" w:line="600" w:lineRule="auto"/>
        <w:ind w:firstLine="720"/>
        <w:jc w:val="both"/>
        <w:rPr>
          <w:rFonts w:eastAsia="Times New Roman"/>
          <w:color w:val="000000"/>
          <w:szCs w:val="24"/>
        </w:rPr>
      </w:pPr>
      <w:r>
        <w:rPr>
          <w:rFonts w:eastAsia="Times New Roman"/>
          <w:color w:val="000000"/>
          <w:szCs w:val="24"/>
        </w:rPr>
        <w:t xml:space="preserve">Με δεδομένη, λοιπόν, τη μεγάλη ανησυχία των κατοίκων του Νομού Καστοριάς και όχι μόνο των αγροτών, γιατί αυτό το έργο αφορά και την άρδευση αλλά και την παραγωγή ενέργειας, σας ρωτώ ξανά, κύριε Υπουργέ, τι σκοπεύετε να κάνετε με αυτό το έργο. </w:t>
      </w:r>
    </w:p>
    <w:p w14:paraId="35AEE799" w14:textId="77777777" w:rsidR="00D5450D" w:rsidRDefault="005B470C">
      <w:pPr>
        <w:spacing w:after="0" w:line="600" w:lineRule="auto"/>
        <w:ind w:firstLine="720"/>
        <w:jc w:val="both"/>
        <w:rPr>
          <w:rFonts w:eastAsia="Times New Roman"/>
          <w:color w:val="000000"/>
          <w:szCs w:val="24"/>
        </w:rPr>
      </w:pPr>
      <w:r>
        <w:rPr>
          <w:rFonts w:eastAsia="Times New Roman"/>
          <w:color w:val="000000"/>
          <w:szCs w:val="24"/>
        </w:rPr>
        <w:t xml:space="preserve">Το </w:t>
      </w:r>
      <w:r>
        <w:rPr>
          <w:rFonts w:eastAsia="Times New Roman"/>
          <w:color w:val="000000"/>
          <w:szCs w:val="24"/>
        </w:rPr>
        <w:t>δεύτερο ερώτημα αφορά τη μελέτη αρδευτικού δικτύου που προέρχεται από το φράγμα Νεστορίου.</w:t>
      </w:r>
    </w:p>
    <w:p w14:paraId="35AEE79A" w14:textId="77777777" w:rsidR="00D5450D" w:rsidRDefault="005B470C">
      <w:pPr>
        <w:spacing w:line="600" w:lineRule="auto"/>
        <w:jc w:val="both"/>
        <w:rPr>
          <w:rFonts w:eastAsia="Times New Roman"/>
          <w:szCs w:val="24"/>
        </w:rPr>
      </w:pPr>
      <w:r>
        <w:rPr>
          <w:rFonts w:ascii="Verdana" w:eastAsia="Times New Roman" w:hAnsi="Verdana" w:cs="Times New Roman"/>
          <w:color w:val="000000"/>
          <w:sz w:val="17"/>
          <w:szCs w:val="17"/>
        </w:rPr>
        <w:tab/>
      </w:r>
      <w:r>
        <w:rPr>
          <w:rFonts w:eastAsia="Times New Roman"/>
          <w:szCs w:val="24"/>
        </w:rPr>
        <w:t xml:space="preserve">Μου απαντήσατε ότι η Επιτροπή Αξιολόγησης των αιτήσεων εκδήλωσης ενδιαφέροντος για την ανάθεση εκπόνησης μελέτης από τον Μάρτιο του 2015, όπου αντικαταστάθηκαν τα </w:t>
      </w:r>
      <w:r>
        <w:rPr>
          <w:rFonts w:eastAsia="Times New Roman"/>
          <w:szCs w:val="24"/>
        </w:rPr>
        <w:t>μέλη -τρία χρόνια τώρα- δεν συνεδρίασε ουδέποτε. Εσείς το απαντήσατε αυτό.</w:t>
      </w:r>
    </w:p>
    <w:p w14:paraId="35AEE79B" w14:textId="77777777" w:rsidR="00D5450D" w:rsidRDefault="005B470C">
      <w:pPr>
        <w:spacing w:line="600" w:lineRule="auto"/>
        <w:ind w:firstLine="720"/>
        <w:jc w:val="both"/>
        <w:rPr>
          <w:rFonts w:eastAsia="Times New Roman"/>
          <w:szCs w:val="24"/>
        </w:rPr>
      </w:pPr>
      <w:r>
        <w:rPr>
          <w:rFonts w:eastAsia="Times New Roman"/>
          <w:szCs w:val="24"/>
        </w:rPr>
        <w:lastRenderedPageBreak/>
        <w:t xml:space="preserve">Θα μας απαντήσετε τι πραγματικά συμβαίνει και με τη μελέτη αρδευτικού δικτύου του φράγματος; </w:t>
      </w:r>
      <w:r>
        <w:rPr>
          <w:rFonts w:eastAsia="Times New Roman"/>
          <w:szCs w:val="24"/>
        </w:rPr>
        <w:t>Ο</w:t>
      </w:r>
      <w:r>
        <w:rPr>
          <w:rFonts w:eastAsia="Times New Roman"/>
          <w:szCs w:val="24"/>
        </w:rPr>
        <w:t>φείλω να πω ότι αυτή η μελέτη δημοπρατήθηκε στις 14</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2014. </w:t>
      </w:r>
      <w:r>
        <w:rPr>
          <w:rFonts w:eastAsia="Times New Roman"/>
          <w:szCs w:val="24"/>
        </w:rPr>
        <w:t>Επί τ</w:t>
      </w:r>
      <w:r>
        <w:rPr>
          <w:rFonts w:eastAsia="Times New Roman"/>
          <w:szCs w:val="24"/>
        </w:rPr>
        <w:t>ρία χρόνια δεν έχει γί</w:t>
      </w:r>
      <w:r>
        <w:rPr>
          <w:rFonts w:eastAsia="Times New Roman"/>
          <w:szCs w:val="24"/>
        </w:rPr>
        <w:t>νει τίποτα.</w:t>
      </w:r>
    </w:p>
    <w:p w14:paraId="35AEE79C" w14:textId="77777777" w:rsidR="00D5450D" w:rsidRDefault="005B470C">
      <w:pPr>
        <w:spacing w:line="600" w:lineRule="auto"/>
        <w:ind w:firstLine="720"/>
        <w:jc w:val="both"/>
        <w:rPr>
          <w:rFonts w:eastAsia="Times New Roman"/>
          <w:szCs w:val="24"/>
        </w:rPr>
      </w:pPr>
      <w:r>
        <w:rPr>
          <w:rFonts w:eastAsia="Times New Roman"/>
          <w:szCs w:val="24"/>
        </w:rPr>
        <w:t>Ευχαριστώ.</w:t>
      </w:r>
    </w:p>
    <w:p w14:paraId="35AEE79D" w14:textId="77777777" w:rsidR="00D5450D" w:rsidRDefault="005B470C">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κύριος Υπουργός έχει τον λόγο.</w:t>
      </w:r>
    </w:p>
    <w:p w14:paraId="35AEE79E" w14:textId="77777777" w:rsidR="00D5450D" w:rsidRDefault="005B470C">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Κυρία συνάδελφε, δεν θα πω ότι δεν ενδιαφέρεστε για το έργο. Αποδέχομαι το ενδιαφέρον σας, αποδέχομαι </w:t>
      </w:r>
      <w:r>
        <w:rPr>
          <w:rFonts w:eastAsia="Times New Roman"/>
          <w:szCs w:val="24"/>
        </w:rPr>
        <w:t xml:space="preserve">και τις παρατηρήσεις </w:t>
      </w:r>
      <w:r>
        <w:rPr>
          <w:rFonts w:eastAsia="Times New Roman"/>
          <w:szCs w:val="24"/>
        </w:rPr>
        <w:t>σας,</w:t>
      </w:r>
      <w:r>
        <w:rPr>
          <w:rFonts w:eastAsia="Times New Roman"/>
          <w:szCs w:val="24"/>
        </w:rPr>
        <w:t xml:space="preserve"> όσον αφορά την καθυστέρηση. Βέβαια, ξε</w:t>
      </w:r>
      <w:r>
        <w:rPr>
          <w:rFonts w:eastAsia="Times New Roman"/>
          <w:szCs w:val="24"/>
        </w:rPr>
        <w:lastRenderedPageBreak/>
        <w:t>χάσατε να πείτε τι είχε γίνει τα προηγούμενα χρόνια. Δεν έχει σημασία, όμως. Αυτήν την ώρα, αυτό που προέχει είναι να δούμε τι θα κάνουμε.</w:t>
      </w:r>
    </w:p>
    <w:p w14:paraId="35AEE79F" w14:textId="77777777" w:rsidR="00D5450D" w:rsidRDefault="005B470C">
      <w:pPr>
        <w:spacing w:line="600" w:lineRule="auto"/>
        <w:ind w:firstLine="720"/>
        <w:jc w:val="both"/>
        <w:rPr>
          <w:rFonts w:eastAsia="Times New Roman"/>
          <w:szCs w:val="24"/>
        </w:rPr>
      </w:pPr>
      <w:r>
        <w:rPr>
          <w:rFonts w:eastAsia="Times New Roman"/>
          <w:szCs w:val="24"/>
        </w:rPr>
        <w:t>Εγώ θα ξεκινήσω την απάντησή μου με τα κριτήρια που α</w:t>
      </w:r>
      <w:r>
        <w:rPr>
          <w:rFonts w:eastAsia="Times New Roman"/>
          <w:szCs w:val="24"/>
        </w:rPr>
        <w:t>ναφέρατε στο ερώτημά σας, τα οποία θα προκρίνουν αυτά τα εγγειοβελτιωτικά έργα, διότι, όπως είδατε, μιλάμε για ένα φράγμα και ακόμη δεν έχουμε μπει στη διαδικασία να δούμε τι θα γίνει με το δίκτυο. Διότι ένα από τα πολλά προβλήματα που έχουμε σήμερα κληρον</w:t>
      </w:r>
      <w:r>
        <w:rPr>
          <w:rFonts w:eastAsia="Times New Roman"/>
          <w:szCs w:val="24"/>
        </w:rPr>
        <w:t>ομήσει, είναι ότι πιεζόμαστε</w:t>
      </w:r>
      <w:r>
        <w:rPr>
          <w:rFonts w:eastAsia="Times New Roman"/>
          <w:szCs w:val="24"/>
        </w:rPr>
        <w:t>,</w:t>
      </w:r>
      <w:r>
        <w:rPr>
          <w:rFonts w:eastAsia="Times New Roman"/>
          <w:szCs w:val="24"/>
        </w:rPr>
        <w:t xml:space="preserve"> ειδικά σε περιπτώσεις όπου έχουμε έργα φραγμάτων</w:t>
      </w:r>
      <w:r>
        <w:rPr>
          <w:rFonts w:eastAsia="Times New Roman"/>
          <w:szCs w:val="24"/>
        </w:rPr>
        <w:t>,</w:t>
      </w:r>
      <w:r>
        <w:rPr>
          <w:rFonts w:eastAsia="Times New Roman"/>
          <w:szCs w:val="24"/>
        </w:rPr>
        <w:t xml:space="preserve"> που βρίσκονται σε εξέλιξη και δεν υπάρχει πρόβλεψη για τα δίκτυα. Αυτό είναι ένα μεγάλο ζήτημα το οποίο μας απασχολεί. </w:t>
      </w:r>
    </w:p>
    <w:p w14:paraId="35AEE7A0" w14:textId="77777777" w:rsidR="00D5450D" w:rsidRDefault="005B470C">
      <w:pPr>
        <w:spacing w:line="600" w:lineRule="auto"/>
        <w:ind w:firstLine="720"/>
        <w:jc w:val="both"/>
        <w:rPr>
          <w:rFonts w:eastAsia="Times New Roman"/>
          <w:szCs w:val="24"/>
        </w:rPr>
      </w:pPr>
      <w:r>
        <w:rPr>
          <w:rFonts w:eastAsia="Times New Roman"/>
          <w:szCs w:val="24"/>
        </w:rPr>
        <w:lastRenderedPageBreak/>
        <w:t>Σχετικά, όμως, με τα εγγειοβελτιωτικά έργα</w:t>
      </w:r>
      <w:r>
        <w:rPr>
          <w:rFonts w:eastAsia="Times New Roman"/>
          <w:szCs w:val="24"/>
        </w:rPr>
        <w:t>,</w:t>
      </w:r>
      <w:r>
        <w:rPr>
          <w:rFonts w:eastAsia="Times New Roman"/>
          <w:szCs w:val="24"/>
        </w:rPr>
        <w:t xml:space="preserve"> που θα ενταχ</w:t>
      </w:r>
      <w:r>
        <w:rPr>
          <w:rFonts w:eastAsia="Times New Roman"/>
          <w:szCs w:val="24"/>
        </w:rPr>
        <w:t>θούν, ήδη είχαμε ξεκινήσει πριν λυθεί το πρόβλημα της αιρεσιμότητας. Ξέρετε ότι εκεί υπάρχει ένα μεγάλο ζήτημα αιρεσιμότητας</w:t>
      </w:r>
      <w:r>
        <w:rPr>
          <w:rFonts w:eastAsia="Times New Roman"/>
          <w:szCs w:val="24"/>
        </w:rPr>
        <w:t>,</w:t>
      </w:r>
      <w:r>
        <w:rPr>
          <w:rFonts w:eastAsia="Times New Roman"/>
          <w:szCs w:val="24"/>
        </w:rPr>
        <w:t xml:space="preserve"> για να μπορέσουμε να προχωρήσουμε τα εγγειοβελτιωτικά έργα. Εμείς, όμως, παρ’ όλα αυτά, ενημερώσαμε όλες τις περιφέρειες, όπου υπά</w:t>
      </w:r>
      <w:r>
        <w:rPr>
          <w:rFonts w:eastAsia="Times New Roman"/>
          <w:szCs w:val="24"/>
        </w:rPr>
        <w:t>ρχουν έργα που βρίσκονται σε εξέλιξη, να ετοιμαστούν. Έχουν συγκεντρωθεί από πολλές περιοχές, από πολλές περιφέρειες. Στην προκειμένη περίπτωση, μιλάμε για έργα τα οποία, με βάση τα κριτήρια που έχουμε εμείς θεσπίσει -θα σας διαβάσω ποια είναι τα κριτήρια-</w:t>
      </w:r>
      <w:r>
        <w:rPr>
          <w:rFonts w:eastAsia="Times New Roman"/>
          <w:szCs w:val="24"/>
        </w:rPr>
        <w:t xml:space="preserve"> θα γίνει μια διαδικασία τέτοια</w:t>
      </w:r>
      <w:r>
        <w:rPr>
          <w:rFonts w:eastAsia="Times New Roman"/>
          <w:szCs w:val="24"/>
        </w:rPr>
        <w:t>,</w:t>
      </w:r>
      <w:r>
        <w:rPr>
          <w:rFonts w:eastAsia="Times New Roman"/>
          <w:szCs w:val="24"/>
        </w:rPr>
        <w:t xml:space="preserve"> ούτως ώστε να δούμε πόσα από αυτά μπορούμε να ικανοποιήσουμε, γιατί τα χρήματα που έχουμε στη διάθεσή μας, ασφαλώς είναι πολύ λιγότερα από αυτά που έχουμε ανάγκη. </w:t>
      </w:r>
    </w:p>
    <w:p w14:paraId="35AEE7A1" w14:textId="77777777" w:rsidR="00D5450D" w:rsidRDefault="005B470C">
      <w:pPr>
        <w:spacing w:line="600" w:lineRule="auto"/>
        <w:ind w:firstLine="720"/>
        <w:jc w:val="both"/>
        <w:rPr>
          <w:rFonts w:eastAsia="Times New Roman"/>
          <w:szCs w:val="24"/>
        </w:rPr>
      </w:pPr>
      <w:r>
        <w:rPr>
          <w:rFonts w:eastAsia="Times New Roman"/>
          <w:szCs w:val="24"/>
        </w:rPr>
        <w:lastRenderedPageBreak/>
        <w:t>Θα γίνει, λοιπόν, μια ιεράρχηση των έργων</w:t>
      </w:r>
      <w:r>
        <w:rPr>
          <w:rFonts w:eastAsia="Times New Roman"/>
          <w:szCs w:val="24"/>
        </w:rPr>
        <w:t>,</w:t>
      </w:r>
      <w:r>
        <w:rPr>
          <w:rFonts w:eastAsia="Times New Roman"/>
          <w:szCs w:val="24"/>
        </w:rPr>
        <w:t xml:space="preserve"> με βάση το βαθμό</w:t>
      </w:r>
      <w:r>
        <w:rPr>
          <w:rFonts w:eastAsia="Times New Roman"/>
          <w:szCs w:val="24"/>
        </w:rPr>
        <w:t xml:space="preserve"> περιβαλλοντικής επίπτωσης, με βάση την οικονομική ευστάθεια των έργων, τη συμπληρωματικότητα</w:t>
      </w:r>
      <w:r>
        <w:rPr>
          <w:rFonts w:eastAsia="Times New Roman"/>
          <w:szCs w:val="24"/>
        </w:rPr>
        <w:t>,</w:t>
      </w:r>
      <w:r>
        <w:rPr>
          <w:rFonts w:eastAsia="Times New Roman"/>
          <w:szCs w:val="24"/>
        </w:rPr>
        <w:t xml:space="preserve"> σε σχέση με επενδύσεις που προϋπήρχαν. Διότι, όπως αντιλαμβάνεστε -και ειδικά στην προκειμένη περίπτωση- όταν έχουμε ένα φράγμα που βρίσκεται σε εξέλιξη, σίγουρα</w:t>
      </w:r>
      <w:r>
        <w:rPr>
          <w:rFonts w:eastAsia="Times New Roman"/>
          <w:szCs w:val="24"/>
        </w:rPr>
        <w:t xml:space="preserve"> θα μπούμε στη διαδικασία να έχουν πρόσθετα κριτήρια τα έργα</w:t>
      </w:r>
      <w:r>
        <w:rPr>
          <w:rFonts w:eastAsia="Times New Roman"/>
          <w:szCs w:val="24"/>
        </w:rPr>
        <w:t>,</w:t>
      </w:r>
      <w:r>
        <w:rPr>
          <w:rFonts w:eastAsia="Times New Roman"/>
          <w:szCs w:val="24"/>
        </w:rPr>
        <w:t xml:space="preserve"> που ζητούνται σήμερα και γενικότερα θα σας έλεγα στον βαθμό ωριμότητας. </w:t>
      </w:r>
    </w:p>
    <w:p w14:paraId="35AEE7A2" w14:textId="77777777" w:rsidR="00D5450D" w:rsidRDefault="005B470C">
      <w:pPr>
        <w:spacing w:line="600" w:lineRule="auto"/>
        <w:ind w:firstLine="720"/>
        <w:jc w:val="both"/>
        <w:rPr>
          <w:rFonts w:eastAsia="Times New Roman"/>
          <w:szCs w:val="24"/>
        </w:rPr>
      </w:pPr>
      <w:r>
        <w:rPr>
          <w:rFonts w:eastAsia="Times New Roman"/>
          <w:szCs w:val="24"/>
        </w:rPr>
        <w:t>Αυτά, λοιπόν, όσον αφορά τη δράση του προγράμματος μετά την άρση της αιρεσιμότητας, η οποία έγινε ήδη, στις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2017. Πιο μπροστά δεν μπορούσαμε να κάνουμε τίποτα.  </w:t>
      </w:r>
    </w:p>
    <w:p w14:paraId="35AEE7A3" w14:textId="77777777" w:rsidR="00D5450D" w:rsidRDefault="005B470C">
      <w:pPr>
        <w:spacing w:line="600" w:lineRule="auto"/>
        <w:ind w:firstLine="720"/>
        <w:jc w:val="both"/>
        <w:rPr>
          <w:rFonts w:eastAsia="Times New Roman"/>
          <w:szCs w:val="24"/>
        </w:rPr>
      </w:pPr>
      <w:r>
        <w:rPr>
          <w:rFonts w:eastAsia="Times New Roman"/>
          <w:szCs w:val="24"/>
        </w:rPr>
        <w:t xml:space="preserve">Από κει και πέρα, λοιπόν, όταν ολοκληρωθεί αυτή η συγκέντρωση και η επεξεργασία με βάση τα κριτήρια, σύντομα, το πρώτο </w:t>
      </w:r>
      <w:r>
        <w:rPr>
          <w:rFonts w:eastAsia="Times New Roman"/>
          <w:szCs w:val="24"/>
        </w:rPr>
        <w:lastRenderedPageBreak/>
        <w:t xml:space="preserve">εξάμηνο του 2018, θα υπάρξει η προκήρυξη του συγκεκριμένου έργου. </w:t>
      </w:r>
    </w:p>
    <w:p w14:paraId="35AEE7A4" w14:textId="77777777" w:rsidR="00D5450D" w:rsidRDefault="005B470C">
      <w:pPr>
        <w:spacing w:line="600" w:lineRule="auto"/>
        <w:ind w:firstLine="720"/>
        <w:jc w:val="both"/>
        <w:rPr>
          <w:rFonts w:eastAsia="Times New Roman"/>
          <w:szCs w:val="24"/>
        </w:rPr>
      </w:pPr>
      <w:r>
        <w:rPr>
          <w:rFonts w:eastAsia="Times New Roman"/>
          <w:szCs w:val="24"/>
        </w:rPr>
        <w:t>Τώρα, όσον αφορά</w:t>
      </w:r>
      <w:r>
        <w:rPr>
          <w:rFonts w:eastAsia="Times New Roman"/>
          <w:szCs w:val="24"/>
        </w:rPr>
        <w:t xml:space="preserve"> το δεύτερο ερώτημά σας που αφορά την πρόοδο και το πρόβλημα που έχουμε, είναι πραγματικά πολύ σοβαρό το θέμα. Υπάρχει μια επιτροπή αξιολόγησης. Θα σας πω για τη διαδικασία στη δευτερολογία μου.</w:t>
      </w:r>
    </w:p>
    <w:p w14:paraId="35AEE7A5" w14:textId="77777777" w:rsidR="00D5450D" w:rsidRDefault="005B470C">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Η </w:t>
      </w:r>
      <w:r>
        <w:rPr>
          <w:rFonts w:eastAsia="Times New Roman"/>
          <w:szCs w:val="24"/>
        </w:rPr>
        <w:t>κ.</w:t>
      </w:r>
      <w:r>
        <w:rPr>
          <w:rFonts w:eastAsia="Times New Roman"/>
          <w:szCs w:val="24"/>
        </w:rPr>
        <w:t xml:space="preserve"> Αντωνίου έχει τον λόγο.</w:t>
      </w:r>
      <w:r>
        <w:rPr>
          <w:rFonts w:eastAsia="Times New Roman"/>
          <w:szCs w:val="24"/>
        </w:rPr>
        <w:t xml:space="preserve"> </w:t>
      </w:r>
    </w:p>
    <w:p w14:paraId="35AEE7A6" w14:textId="77777777" w:rsidR="00D5450D" w:rsidRDefault="005B470C">
      <w:pPr>
        <w:spacing w:line="600" w:lineRule="auto"/>
        <w:ind w:firstLine="720"/>
        <w:jc w:val="both"/>
        <w:rPr>
          <w:rFonts w:eastAsia="Times New Roman"/>
          <w:szCs w:val="24"/>
        </w:rPr>
      </w:pPr>
      <w:r>
        <w:rPr>
          <w:rFonts w:eastAsia="Times New Roman"/>
          <w:b/>
          <w:szCs w:val="24"/>
        </w:rPr>
        <w:t>ΜΑΡΙΑ ΑΝΤΩΝΙΟΥ:</w:t>
      </w:r>
      <w:r>
        <w:rPr>
          <w:rFonts w:eastAsia="Times New Roman"/>
          <w:szCs w:val="24"/>
        </w:rPr>
        <w:t xml:space="preserve"> Μπήκατε κατευθείαν -και σωστά- στο πρώτο ερώτημα, το οποίο ήθελα να θέσω στη δευτερολογία μου, κύριε Υπουργέ. Δεν μου απαντήσατε, όμως, ουσιαστικά στις ερωτήσεις. Γι’ αυτό σας καλώ σήμερα στη Βουλή, για να μου δώσετε απαντήσεις για το μεγ</w:t>
      </w:r>
      <w:r>
        <w:rPr>
          <w:rFonts w:eastAsia="Times New Roman"/>
          <w:szCs w:val="24"/>
        </w:rPr>
        <w:t xml:space="preserve">άλο ζήτημα του φράγματος Νεστορίου, στο </w:t>
      </w:r>
      <w:r>
        <w:rPr>
          <w:rFonts w:eastAsia="Times New Roman"/>
          <w:szCs w:val="24"/>
        </w:rPr>
        <w:lastRenderedPageBreak/>
        <w:t xml:space="preserve">οποίο, δυστυχώς, απάντηση δεν πήρα. Απάντηση δεν πήρα ούτε για τη μελέτη του αρδευτικού, που αφορά εδώ και τρία χρόνια τη δική σας διακυβέρνηση. </w:t>
      </w:r>
    </w:p>
    <w:p w14:paraId="35AEE7A7" w14:textId="77777777" w:rsidR="00D5450D" w:rsidRDefault="005B470C">
      <w:pPr>
        <w:spacing w:line="600" w:lineRule="auto"/>
        <w:ind w:firstLine="720"/>
        <w:jc w:val="both"/>
        <w:rPr>
          <w:rFonts w:eastAsia="Times New Roman"/>
          <w:szCs w:val="24"/>
        </w:rPr>
      </w:pPr>
      <w:r>
        <w:rPr>
          <w:rFonts w:eastAsia="Times New Roman"/>
          <w:szCs w:val="24"/>
        </w:rPr>
        <w:t>Είπατε στην πρωτολογία σας, ότι εμείς δεν είχαμε προγραμματίσει τα αρδ</w:t>
      </w:r>
      <w:r>
        <w:rPr>
          <w:rFonts w:eastAsia="Times New Roman"/>
          <w:szCs w:val="24"/>
        </w:rPr>
        <w:t>ευτικά δίκτυα. Αποδεικνύεται, όμως, από τις δικές σας απαντήσεις, κύριε Υπουργέ, ότι εμείς στις 14</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2014 είχαμε δημοπρατήσει τη μελέτη αρδευτικού δικτύου του φράγματος, αυτό που προέβλεπε το φράγμα. </w:t>
      </w:r>
    </w:p>
    <w:p w14:paraId="35AEE7A8" w14:textId="77777777" w:rsidR="00D5450D" w:rsidRDefault="005B470C">
      <w:pPr>
        <w:spacing w:line="600" w:lineRule="auto"/>
        <w:jc w:val="both"/>
        <w:rPr>
          <w:rFonts w:eastAsia="Times New Roman" w:cs="Times New Roman"/>
          <w:szCs w:val="24"/>
        </w:rPr>
      </w:pPr>
      <w:r>
        <w:rPr>
          <w:rFonts w:eastAsia="Times New Roman"/>
          <w:szCs w:val="24"/>
        </w:rPr>
        <w:tab/>
      </w:r>
      <w:r>
        <w:rPr>
          <w:rFonts w:eastAsia="Times New Roman" w:cs="Times New Roman"/>
          <w:szCs w:val="24"/>
        </w:rPr>
        <w:t xml:space="preserve">Είχαμε ήδη πρακτικό -όπως απαντάτε εσείς- σε τρεις </w:t>
      </w:r>
      <w:r>
        <w:rPr>
          <w:rFonts w:eastAsia="Times New Roman" w:cs="Times New Roman"/>
          <w:szCs w:val="24"/>
        </w:rPr>
        <w:t>μήνες. Με το που αναλάβατε τη διακυβέρνηση αυτού του τόπου εδώ και τρία χρόνια, από αυτά που βρήκατε δεν έχετε κουνήσει το παραμικρό. Μια επιτροπή αξιολόγησης</w:t>
      </w:r>
      <w:r>
        <w:rPr>
          <w:rFonts w:eastAsia="Times New Roman" w:cs="Times New Roman"/>
          <w:szCs w:val="24"/>
        </w:rPr>
        <w:t xml:space="preserve"> </w:t>
      </w:r>
      <w:r>
        <w:rPr>
          <w:rFonts w:eastAsia="Times New Roman" w:cs="Times New Roman"/>
          <w:szCs w:val="24"/>
        </w:rPr>
        <w:t xml:space="preserve"> ξαναβάλατε, αλλά τρία χρόνια δεν έχει γίνει τίποτα. </w:t>
      </w:r>
    </w:p>
    <w:p w14:paraId="35AEE7A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Εσείς ο ίδιος μου απαντάτε ότι το αρδευτικό</w:t>
      </w:r>
      <w:r>
        <w:rPr>
          <w:rFonts w:eastAsia="Times New Roman" w:cs="Times New Roman"/>
          <w:szCs w:val="24"/>
        </w:rPr>
        <w:t xml:space="preserve"> δημοπρατήθηκε 14 Γενάρη, ότι τον Μάρτιο είχαμε πρακτικό, υποβλήθηκαν ενστάσεις, αποδέχτηκε κ.λπ.</w:t>
      </w:r>
      <w:r>
        <w:rPr>
          <w:rFonts w:eastAsia="Times New Roman" w:cs="Times New Roman"/>
          <w:szCs w:val="24"/>
        </w:rPr>
        <w:t>.</w:t>
      </w:r>
      <w:r>
        <w:rPr>
          <w:rFonts w:eastAsia="Times New Roman" w:cs="Times New Roman"/>
          <w:szCs w:val="24"/>
        </w:rPr>
        <w:t xml:space="preserve"> Εσείς μου τα απαντάτε. Όλα αυτά έγιναν το 2014. Μέσα στα τρία χρόνια</w:t>
      </w:r>
      <w:r>
        <w:rPr>
          <w:rFonts w:eastAsia="Times New Roman" w:cs="Times New Roman"/>
          <w:szCs w:val="24"/>
        </w:rPr>
        <w:t>,</w:t>
      </w:r>
      <w:r>
        <w:rPr>
          <w:rFonts w:eastAsia="Times New Roman" w:cs="Times New Roman"/>
          <w:szCs w:val="24"/>
        </w:rPr>
        <w:t xml:space="preserve"> που κυβερνάτε εσείς τον τόπο, δεν μας είπατε τι κάνετε με αυτό το έργο. Τίποτα. Μηδέν.</w:t>
      </w:r>
    </w:p>
    <w:p w14:paraId="35AEE7AA"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Πάμε, λοιπόν, στο δεύτερο ερώτημα, που απαντήσατε, γιατί ζητήσατε από την περιφέρεια να σας καταθέσει κάποια δεδομένα. Και αναφέρετε ποια έργα, προφανώς, προκρίνει η Περιφέρεια της Δυτικής Μακεδονίας. Στον πίνακα που μου κοινοποιήσατε, βλέπω ότι από τα 120</w:t>
      </w:r>
      <w:r>
        <w:rPr>
          <w:rFonts w:eastAsia="Times New Roman" w:cs="Times New Roman"/>
          <w:szCs w:val="24"/>
        </w:rPr>
        <w:t xml:space="preserve"> εκατομμύρια</w:t>
      </w:r>
      <w:r>
        <w:rPr>
          <w:rFonts w:eastAsia="Times New Roman" w:cs="Times New Roman"/>
          <w:szCs w:val="24"/>
        </w:rPr>
        <w:t>,</w:t>
      </w:r>
      <w:r>
        <w:rPr>
          <w:rFonts w:eastAsia="Times New Roman" w:cs="Times New Roman"/>
          <w:szCs w:val="24"/>
        </w:rPr>
        <w:t xml:space="preserve"> που προτείνονται σε έργα, μόνο τα δέκα αφορούν τον Νομό Καστοριάς. Πώς εσείς θα φροντίσετε</w:t>
      </w:r>
      <w:r>
        <w:rPr>
          <w:rFonts w:eastAsia="Times New Roman" w:cs="Times New Roman"/>
          <w:szCs w:val="24"/>
        </w:rPr>
        <w:t>,</w:t>
      </w:r>
      <w:r>
        <w:rPr>
          <w:rFonts w:eastAsia="Times New Roman" w:cs="Times New Roman"/>
          <w:szCs w:val="24"/>
        </w:rPr>
        <w:t xml:space="preserve"> έτσι ώστε να υπάρχει μια ισομερής κατανομή</w:t>
      </w:r>
      <w:r>
        <w:rPr>
          <w:rFonts w:eastAsia="Times New Roman" w:cs="Times New Roman"/>
          <w:szCs w:val="24"/>
        </w:rPr>
        <w:t>;</w:t>
      </w:r>
      <w:r>
        <w:rPr>
          <w:rFonts w:eastAsia="Times New Roman" w:cs="Times New Roman"/>
          <w:szCs w:val="24"/>
        </w:rPr>
        <w:t xml:space="preserve"> Σε όλη την περιφέρεια έχουμε τις ίδιες ανάγκες</w:t>
      </w:r>
      <w:r>
        <w:rPr>
          <w:rFonts w:eastAsia="Times New Roman" w:cs="Times New Roman"/>
          <w:szCs w:val="24"/>
        </w:rPr>
        <w:t>;</w:t>
      </w:r>
    </w:p>
    <w:p w14:paraId="35AEE7A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Μιας και μου δίνεται η ευκαιρία, θα ήθελα να σας ρωτήσω κα</w:t>
      </w:r>
      <w:r>
        <w:rPr>
          <w:rFonts w:eastAsia="Times New Roman" w:cs="Times New Roman"/>
          <w:szCs w:val="24"/>
        </w:rPr>
        <w:t>ι για το άλλο ζήτημα</w:t>
      </w:r>
      <w:r>
        <w:rPr>
          <w:rFonts w:eastAsia="Times New Roman" w:cs="Times New Roman"/>
          <w:szCs w:val="24"/>
        </w:rPr>
        <w:t>,</w:t>
      </w:r>
      <w:r>
        <w:rPr>
          <w:rFonts w:eastAsia="Times New Roman" w:cs="Times New Roman"/>
          <w:szCs w:val="24"/>
        </w:rPr>
        <w:t xml:space="preserve"> που σας έχω κοινοβουλευτικά ρωτήσει, για το οποίο έχετε δεσμευτεί και εσείς και ο ίδιος ο Πρωθυπουργός, για τους νέους αγρότες. Υποσχεθήκατε ότι στην Περιφέρεια Δυτικής Μακεδονίας τους τριακόσιους πενήντα οκτώ επιλαχόντες, που δικαιού</w:t>
      </w:r>
      <w:r>
        <w:rPr>
          <w:rFonts w:eastAsia="Times New Roman" w:cs="Times New Roman"/>
          <w:szCs w:val="24"/>
        </w:rPr>
        <w:t xml:space="preserve">νται να μπουν στο πρόγραμμα, θα τους εντάξετε. Έχουν περάσει έξι μήνες -θα μου πείτε ότι δεν πέρασαν τρία χρόνια, σωστά!- και ακόμα δεν έχει γίνει τίποτα. </w:t>
      </w:r>
    </w:p>
    <w:p w14:paraId="35AEE7AC"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Περιμένω τις απαντήσεις σας, κύριε Υπουργέ, με δεδομένο ότι ο διαθέσιμος προϋπολογισμός ήταν 12 εκατ</w:t>
      </w:r>
      <w:r>
        <w:rPr>
          <w:rFonts w:eastAsia="Times New Roman" w:cs="Times New Roman"/>
          <w:szCs w:val="24"/>
        </w:rPr>
        <w:t xml:space="preserve">ομμύρια. Άρα, πρέπει να βρεθούν 6 εκατομμύρια για τους νέους αγρότες. </w:t>
      </w:r>
    </w:p>
    <w:p w14:paraId="35AEE7A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Σκοπεύετε, λοιπόν, να υλοποιήσετε αυτές τις δεσμεύσεις σας, τις οποίες ο ίδιος αναφέρατε στο συνέδριο Παραγωγικής Ανασυγκρότησης, και ο ίδιος ο Πρωθυπουργός το εξήγγειλε εκεί; Πότε σκοπ</w:t>
      </w:r>
      <w:r>
        <w:rPr>
          <w:rFonts w:eastAsia="Times New Roman" w:cs="Times New Roman"/>
          <w:szCs w:val="24"/>
        </w:rPr>
        <w:t>εύετε να υλοποιήσετε τις δεσμεύσεις σας. Πάλι ψέματα;</w:t>
      </w:r>
    </w:p>
    <w:p w14:paraId="35AEE7AE"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5AEE7A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35AEE7B0"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35AEE7B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Έχετε μια τακτική στον κοινοβουλε</w:t>
      </w:r>
      <w:r>
        <w:rPr>
          <w:rFonts w:eastAsia="Times New Roman" w:cs="Times New Roman"/>
          <w:szCs w:val="24"/>
        </w:rPr>
        <w:t>υτικό έλεγχο των επίκαιρων ερωτήσεων, που είναι ένας σύντομος χρόνος, δύο, τρία λεπτά, να βάζετε τόσα θέματα και να μετατρέπεται ουσιαστικά η ερώτηση σε μια επερώτηση κοινοβουλευτικού χαρακτήρα.</w:t>
      </w:r>
    </w:p>
    <w:p w14:paraId="35AEE7B2"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Όμως, εγώ θα απαντήσω. Θα μου δώσει τη δυνατότητα ο Πρόεδρος.</w:t>
      </w:r>
      <w:r>
        <w:rPr>
          <w:rFonts w:eastAsia="Times New Roman" w:cs="Times New Roman"/>
          <w:szCs w:val="24"/>
        </w:rPr>
        <w:t xml:space="preserve"> </w:t>
      </w:r>
    </w:p>
    <w:p w14:paraId="35AEE7B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Νέοι αγρότες: Έγινε κανονικά η διαδικασία</w:t>
      </w:r>
      <w:r>
        <w:rPr>
          <w:rFonts w:eastAsia="Times New Roman" w:cs="Times New Roman"/>
          <w:szCs w:val="24"/>
        </w:rPr>
        <w:t>,</w:t>
      </w:r>
      <w:r>
        <w:rPr>
          <w:rFonts w:eastAsia="Times New Roman" w:cs="Times New Roman"/>
          <w:szCs w:val="24"/>
        </w:rPr>
        <w:t xml:space="preserve"> σε συνεννόηση με την Περιφερειακή Αυτοδιοίκηση και είπαμε ότι σε όσες περιφέρειες δεν υπάρξει η δυνατότητα απορρόφησης όλων των χρημάτων σε πρώτη φάση, θα τους δοθεί η δυνατότητα ξανά να προκηρύξουν για το υπόλο</w:t>
      </w:r>
      <w:r>
        <w:rPr>
          <w:rFonts w:eastAsia="Times New Roman" w:cs="Times New Roman"/>
          <w:szCs w:val="24"/>
        </w:rPr>
        <w:t>ιπο...</w:t>
      </w:r>
    </w:p>
    <w:p w14:paraId="35AEE7B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Δεν είπατε τέτοιο πράγμα.</w:t>
      </w:r>
    </w:p>
    <w:p w14:paraId="35AEE7B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Αφήστε με</w:t>
      </w:r>
      <w:r>
        <w:rPr>
          <w:rFonts w:eastAsia="Times New Roman" w:cs="Times New Roman"/>
          <w:szCs w:val="24"/>
        </w:rPr>
        <w:t>,</w:t>
      </w:r>
      <w:r>
        <w:rPr>
          <w:rFonts w:eastAsia="Times New Roman" w:cs="Times New Roman"/>
          <w:szCs w:val="24"/>
        </w:rPr>
        <w:t xml:space="preserve"> για να φτάσω σε αυτό που λέτε.</w:t>
      </w:r>
    </w:p>
    <w:p w14:paraId="35AEE7B6"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…ποσό που δεν έχουν πάρει. </w:t>
      </w:r>
    </w:p>
    <w:p w14:paraId="35AEE7B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Περιμένουμε, λοιπόν, -έχουμε προκηρύξει τη συγκεκριμένη διαδικασία σε συ</w:t>
      </w:r>
      <w:r>
        <w:rPr>
          <w:rFonts w:eastAsia="Times New Roman" w:cs="Times New Roman"/>
          <w:szCs w:val="24"/>
        </w:rPr>
        <w:t xml:space="preserve">νεννόηση με την </w:t>
      </w:r>
      <w:r>
        <w:rPr>
          <w:rFonts w:eastAsia="Times New Roman" w:cs="Times New Roman"/>
          <w:szCs w:val="24"/>
        </w:rPr>
        <w:t>π</w:t>
      </w:r>
      <w:r>
        <w:rPr>
          <w:rFonts w:eastAsia="Times New Roman" w:cs="Times New Roman"/>
          <w:szCs w:val="24"/>
        </w:rPr>
        <w:t>εριφέρεια- να θα δούμε τι θα περισσέψει από αυτή τη διαδικασία από τις περιφέρειες…</w:t>
      </w:r>
    </w:p>
    <w:p w14:paraId="35AEE7B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Αφορά και την Αιτωλοακαρνανία αυτό.</w:t>
      </w:r>
    </w:p>
    <w:p w14:paraId="35AEE7B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Έχουμε ήδη ένα απόθεμα, έχουμε παρακρατήσει κάτι</w:t>
      </w:r>
      <w:r>
        <w:rPr>
          <w:rFonts w:eastAsia="Times New Roman" w:cs="Times New Roman"/>
          <w:szCs w:val="24"/>
        </w:rPr>
        <w:t>,</w:t>
      </w:r>
      <w:r>
        <w:rPr>
          <w:rFonts w:eastAsia="Times New Roman" w:cs="Times New Roman"/>
          <w:szCs w:val="24"/>
        </w:rPr>
        <w:t xml:space="preserve"> για τις περιπτώσεις των επιλαχόντων. Στην προκειμένη περίπτωση, ιδιαίτερα για τη </w:t>
      </w:r>
      <w:r>
        <w:rPr>
          <w:rFonts w:eastAsia="Times New Roman" w:cs="Times New Roman"/>
          <w:szCs w:val="24"/>
        </w:rPr>
        <w:t>δ</w:t>
      </w:r>
      <w:r>
        <w:rPr>
          <w:rFonts w:eastAsia="Times New Roman" w:cs="Times New Roman"/>
          <w:szCs w:val="24"/>
        </w:rPr>
        <w:t>υτική Μακεδονία, λόγω της υψηλής ανεργίας που υπάρχει και λόγω του ότι η περιοχή βρίσκεται σε μια μεταβατικότητα, θα έλεγα,</w:t>
      </w:r>
      <w:r>
        <w:rPr>
          <w:rFonts w:eastAsia="Times New Roman" w:cs="Times New Roman"/>
          <w:szCs w:val="24"/>
        </w:rPr>
        <w:t xml:space="preserve"> αυτήν την περίοδο, για όσους είναι επιλαχόντες, δεσμεύτηκε ο Πρωθυπουργός ότι θα ικανοποιηθεί το αί</w:t>
      </w:r>
      <w:r>
        <w:rPr>
          <w:rFonts w:eastAsia="Times New Roman" w:cs="Times New Roman"/>
          <w:szCs w:val="24"/>
        </w:rPr>
        <w:lastRenderedPageBreak/>
        <w:t>τημά ένταξής τους. Όμως, δεν μπορούμε να προκηρύξουμε την επόμενη φάση για τους επιλαχόντες, για τον απλούστατο λόγο ότι δεν έχουν ολοκληρωθεί διαδικασίες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θα μας δώσουν τη δυνατότητα με χρήματα που θα περισσέψουν από εκεί, συν αυτά που έχουμε ήδη κρατήσει για την επόμενη φάση, να μπορέσουμε να ικανοποιήσουμε όσο γίνεται περισσότερους. Και δεν είναι μόνον οι αγρότες της </w:t>
      </w:r>
      <w:r>
        <w:rPr>
          <w:rFonts w:eastAsia="Times New Roman" w:cs="Times New Roman"/>
          <w:szCs w:val="24"/>
        </w:rPr>
        <w:t>δ</w:t>
      </w:r>
      <w:r>
        <w:rPr>
          <w:rFonts w:eastAsia="Times New Roman" w:cs="Times New Roman"/>
          <w:szCs w:val="24"/>
        </w:rPr>
        <w:t>υτικής Μακεδονίας. Έχουμε σε όλη τ</w:t>
      </w:r>
      <w:r>
        <w:rPr>
          <w:rFonts w:eastAsia="Times New Roman" w:cs="Times New Roman"/>
          <w:szCs w:val="24"/>
        </w:rPr>
        <w:t>ην Ελλάδα, στις μισές περιφέρεις, επιλαχόντες</w:t>
      </w:r>
      <w:r>
        <w:rPr>
          <w:rFonts w:eastAsia="Times New Roman" w:cs="Times New Roman"/>
          <w:szCs w:val="24"/>
        </w:rPr>
        <w:t>,</w:t>
      </w:r>
      <w:r>
        <w:rPr>
          <w:rFonts w:eastAsia="Times New Roman" w:cs="Times New Roman"/>
          <w:szCs w:val="24"/>
        </w:rPr>
        <w:t xml:space="preserve"> οι οποίοι και αυτοί περιμένουν. Δεν μπορούμε να κάνουμε χωριστές διαδικασίες. Αυτό νομίζω ότι πρέπει να γίνει αντιληπτό. Από εκεί και πέρα...</w:t>
      </w:r>
    </w:p>
    <w:p w14:paraId="35AEE7B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Θα περισσέψουν, δηλαδή, λεφτά από τις περιφέρειες. </w:t>
      </w:r>
      <w:r>
        <w:rPr>
          <w:rFonts w:eastAsia="Times New Roman" w:cs="Times New Roman"/>
          <w:szCs w:val="24"/>
        </w:rPr>
        <w:t>Αυτό μου λέτε.</w:t>
      </w:r>
    </w:p>
    <w:p w14:paraId="35AEE7B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Βλέπετε ότι δεν ξέρετε ακόμη πως έχουμε παραχωρήσει το 37,5% των πόρων αγροτικής ανάπτυξης, κοντά στα 1,7 δισεκατομμύρια, στην Περιφερειακή Αυτοδιοίκηση και συνδιαχειριζόμαστε </w:t>
      </w:r>
      <w:r>
        <w:rPr>
          <w:rFonts w:eastAsia="Times New Roman" w:cs="Times New Roman"/>
          <w:szCs w:val="24"/>
        </w:rPr>
        <w:t>και κάθεστε και μου λέτε τώρα ότι παίρνουμε λεφτά από τις περιφέρειες. Δεν το καταλαβαίνω.</w:t>
      </w:r>
    </w:p>
    <w:p w14:paraId="35AEE7B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Εσείς είπατε ότι θα περισσέψουν.</w:t>
      </w:r>
    </w:p>
    <w:p w14:paraId="35AEE7B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w:t>
      </w:r>
    </w:p>
    <w:p w14:paraId="35AEE7B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Είμαστε σε μια διαδικασία συνεννόησης με τις περιφέρειες. </w:t>
      </w:r>
    </w:p>
    <w:p w14:paraId="35AEE7BF"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 xml:space="preserve">Από εκεί και πέρα, θέλω να σας πω το εξής: Όντως αυτό το θέμα με το φράγμα Νεστορίου </w:t>
      </w:r>
      <w:r>
        <w:rPr>
          <w:rFonts w:eastAsia="Times New Roman" w:cs="Times New Roman"/>
          <w:szCs w:val="24"/>
        </w:rPr>
        <w:t xml:space="preserve">αποτελεί </w:t>
      </w:r>
      <w:r>
        <w:rPr>
          <w:rFonts w:eastAsia="Times New Roman" w:cs="Times New Roman"/>
          <w:szCs w:val="24"/>
        </w:rPr>
        <w:t>ένα πρόβλημα μεγάλο.</w:t>
      </w:r>
    </w:p>
    <w:p w14:paraId="35AEE7C0"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Δυστυχώς, όμως, και η </w:t>
      </w:r>
      <w:r>
        <w:rPr>
          <w:rFonts w:eastAsia="Times New Roman" w:cs="Times New Roman"/>
          <w:szCs w:val="24"/>
        </w:rPr>
        <w:t>ε</w:t>
      </w:r>
      <w:r>
        <w:rPr>
          <w:rFonts w:eastAsia="Times New Roman" w:cs="Times New Roman"/>
          <w:szCs w:val="24"/>
        </w:rPr>
        <w:t>πιτροπή, που έχουμε εγκαταστήσει, δεν μπορεί να ανταποκριθ</w:t>
      </w:r>
      <w:r>
        <w:rPr>
          <w:rFonts w:eastAsia="Times New Roman" w:cs="Times New Roman"/>
          <w:szCs w:val="24"/>
        </w:rPr>
        <w:t xml:space="preserve">εί στο συγκεκριμένο έργο. Μας απασχολεί. Θα σας δώσω μία από τις αλλεπάλληλες επιστολές, όπου μαζί με τον Γενικό Γραμματέα ενοχλούμε 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για να δούμε τι θα κάνουμε. Θα τους δώσουμε τη δυνατότητα για άλλους δύο μήνες. Θα τους καλέσω όλους</w:t>
      </w:r>
      <w:r>
        <w:rPr>
          <w:rFonts w:eastAsia="Times New Roman" w:cs="Times New Roman"/>
          <w:szCs w:val="24"/>
        </w:rPr>
        <w:t>,</w:t>
      </w:r>
      <w:r>
        <w:rPr>
          <w:rFonts w:eastAsia="Times New Roman" w:cs="Times New Roman"/>
          <w:szCs w:val="24"/>
        </w:rPr>
        <w:t xml:space="preserve"> για να </w:t>
      </w:r>
      <w:r>
        <w:rPr>
          <w:rFonts w:eastAsia="Times New Roman" w:cs="Times New Roman"/>
          <w:szCs w:val="24"/>
        </w:rPr>
        <w:t>τους πω ότι επιτέλους</w:t>
      </w:r>
      <w:r>
        <w:rPr>
          <w:rFonts w:eastAsia="Times New Roman" w:cs="Times New Roman"/>
          <w:szCs w:val="24"/>
        </w:rPr>
        <w:t>,</w:t>
      </w:r>
      <w:r>
        <w:rPr>
          <w:rFonts w:eastAsia="Times New Roman" w:cs="Times New Roman"/>
          <w:szCs w:val="24"/>
        </w:rPr>
        <w:t xml:space="preserve"> αυτό το πράγμα πρέπει να προχωρήσει. Εάν δεν μπορεί η </w:t>
      </w:r>
      <w:r>
        <w:rPr>
          <w:rFonts w:eastAsia="Times New Roman" w:cs="Times New Roman"/>
          <w:szCs w:val="24"/>
        </w:rPr>
        <w:t>ε</w:t>
      </w:r>
      <w:r>
        <w:rPr>
          <w:rFonts w:eastAsia="Times New Roman" w:cs="Times New Roman"/>
          <w:szCs w:val="24"/>
        </w:rPr>
        <w:t xml:space="preserve">πιτροπή, μελετάμε αυτήν την ώρα μέχρι και το να αναθέσουμε σε κάποιο τεχνικό σύμβουλο τη συγκεκριμένη διαδικασία. </w:t>
      </w:r>
    </w:p>
    <w:p w14:paraId="35AEE7C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Βεβαίως ξέρετε, ότι δεν είναι θέμα περισσότερο…</w:t>
      </w:r>
    </w:p>
    <w:p w14:paraId="35AEE7C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b/>
          <w:szCs w:val="24"/>
        </w:rPr>
        <w:t xml:space="preserve"> </w:t>
      </w:r>
      <w:r>
        <w:rPr>
          <w:rFonts w:eastAsia="Times New Roman" w:cs="Times New Roman"/>
          <w:szCs w:val="24"/>
        </w:rPr>
        <w:t>Τρία χρόνια…</w:t>
      </w:r>
    </w:p>
    <w:p w14:paraId="35AEE7C3" w14:textId="77777777" w:rsidR="00D5450D" w:rsidRDefault="005B470C">
      <w:pPr>
        <w:spacing w:line="600" w:lineRule="auto"/>
        <w:ind w:firstLine="720"/>
        <w:jc w:val="both"/>
        <w:rPr>
          <w:rFonts w:eastAsia="Times New Roman"/>
          <w:bCs/>
          <w:szCs w:val="24"/>
        </w:rPr>
      </w:pPr>
      <w:r>
        <w:rPr>
          <w:rFonts w:eastAsia="Times New Roman"/>
          <w:b/>
          <w:bCs/>
          <w:szCs w:val="24"/>
        </w:rPr>
        <w:lastRenderedPageBreak/>
        <w:t xml:space="preserve">ΠΡΟΕΔΡΕΥΩΝ (Γεώργιος Βαρεμένος): </w:t>
      </w:r>
      <w:r>
        <w:rPr>
          <w:rFonts w:eastAsia="Times New Roman"/>
          <w:bCs/>
          <w:szCs w:val="24"/>
        </w:rPr>
        <w:t>Παρακαλώ! Σας λέει και είδηση τώρα. Ως δημοσιογράφος το λέω.</w:t>
      </w:r>
    </w:p>
    <w:p w14:paraId="35AEE7C4" w14:textId="77777777" w:rsidR="00D5450D" w:rsidRDefault="005B470C">
      <w:pPr>
        <w:spacing w:line="600" w:lineRule="auto"/>
        <w:ind w:firstLine="720"/>
        <w:jc w:val="both"/>
        <w:rPr>
          <w:rFonts w:eastAsia="Times New Roman"/>
          <w:bCs/>
          <w:szCs w:val="24"/>
        </w:rPr>
      </w:pPr>
      <w:r>
        <w:rPr>
          <w:rFonts w:eastAsia="Times New Roman"/>
          <w:bCs/>
          <w:szCs w:val="24"/>
        </w:rPr>
        <w:t>Συνεχίστε, κύριε Υπουργέ.</w:t>
      </w:r>
    </w:p>
    <w:p w14:paraId="35AEE7C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…αλλά είναι περιφερειακό.</w:t>
      </w:r>
    </w:p>
    <w:p w14:paraId="35AEE7C6"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Και μην παίρνουμε ως αφορμή αυτ</w:t>
      </w:r>
      <w:r>
        <w:rPr>
          <w:rFonts w:eastAsia="Times New Roman" w:cs="Times New Roman"/>
          <w:szCs w:val="24"/>
        </w:rPr>
        <w:t>ό</w:t>
      </w:r>
      <w:r>
        <w:rPr>
          <w:rFonts w:eastAsia="Times New Roman" w:cs="Times New Roman"/>
          <w:szCs w:val="24"/>
        </w:rPr>
        <w:t>,</w:t>
      </w:r>
      <w:r>
        <w:rPr>
          <w:rFonts w:eastAsia="Times New Roman" w:cs="Times New Roman"/>
          <w:szCs w:val="24"/>
        </w:rPr>
        <w:t xml:space="preserve"> για να λέμε -και ιδιαίτερα από πλευράς Νέας Δημοκρατίας- ότι καθυστερεί το Πρόγραμμα Αγροτική Ανάπτυξης. Εάν είχα το χρόνο, θα σας έδινα στοιχεία για την απορροφητικότητα του Προγράμματος Αγροτικής Ανάπτυξης, που πραγματικά αποτελεί την ευχάριστη έκπληξη </w:t>
      </w:r>
      <w:r>
        <w:rPr>
          <w:rFonts w:eastAsia="Times New Roman" w:cs="Times New Roman"/>
          <w:szCs w:val="24"/>
        </w:rPr>
        <w:t>στην Ευρωπαϊκή Επιτροπή.</w:t>
      </w:r>
    </w:p>
    <w:p w14:paraId="35AEE7C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 xml:space="preserve">Θα τα πούμε, όμως, και αύριο στην επερώτηση που έχει καταθέσει -και με μεγάλη χαρά αποδεχόμαστε- για </w:t>
      </w:r>
      <w:r>
        <w:rPr>
          <w:rFonts w:eastAsia="Times New Roman" w:cs="Times New Roman"/>
          <w:szCs w:val="24"/>
        </w:rPr>
        <w:t>την</w:t>
      </w:r>
      <w:r>
        <w:rPr>
          <w:rFonts w:eastAsia="Times New Roman" w:cs="Times New Roman"/>
          <w:szCs w:val="24"/>
        </w:rPr>
        <w:t xml:space="preserve"> αγροτικ</w:t>
      </w:r>
      <w:r>
        <w:rPr>
          <w:rFonts w:eastAsia="Times New Roman" w:cs="Times New Roman"/>
          <w:szCs w:val="24"/>
        </w:rPr>
        <w:t>ή πολιτική,</w:t>
      </w:r>
      <w:r>
        <w:rPr>
          <w:rFonts w:eastAsia="Times New Roman" w:cs="Times New Roman"/>
          <w:szCs w:val="24"/>
        </w:rPr>
        <w:t xml:space="preserve"> η Δημοκρατική Συμπαράταξη. Εκεί θα είναι και μία ευκαιρία να πληροφορηθεί ο αγροτικός κόσμος τι κάνουμε εμε</w:t>
      </w:r>
      <w:r>
        <w:rPr>
          <w:rFonts w:eastAsia="Times New Roman" w:cs="Times New Roman"/>
          <w:szCs w:val="24"/>
        </w:rPr>
        <w:t>ίς και τι γινόταν παλιά.</w:t>
      </w:r>
    </w:p>
    <w:p w14:paraId="35AEE7C8" w14:textId="77777777" w:rsidR="00D5450D" w:rsidRDefault="005B470C">
      <w:pPr>
        <w:spacing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 xml:space="preserve">Ωραία, θα τα πούμε και στο συνέδριο της </w:t>
      </w:r>
      <w:r>
        <w:rPr>
          <w:rFonts w:eastAsia="Times New Roman"/>
          <w:bCs/>
          <w:szCs w:val="24"/>
        </w:rPr>
        <w:t>δ</w:t>
      </w:r>
      <w:r>
        <w:rPr>
          <w:rFonts w:eastAsia="Times New Roman"/>
          <w:bCs/>
          <w:szCs w:val="24"/>
        </w:rPr>
        <w:t xml:space="preserve">υτικής Ελλάδας. </w:t>
      </w:r>
    </w:p>
    <w:p w14:paraId="35AEE7C9" w14:textId="77777777" w:rsidR="00D5450D" w:rsidRDefault="005B470C">
      <w:pPr>
        <w:spacing w:line="600" w:lineRule="auto"/>
        <w:ind w:firstLine="720"/>
        <w:jc w:val="both"/>
        <w:rPr>
          <w:rFonts w:eastAsia="Times New Roman" w:cs="Times New Roman"/>
          <w:szCs w:val="24"/>
        </w:rPr>
      </w:pPr>
      <w:r>
        <w:rPr>
          <w:rFonts w:eastAsia="Times New Roman"/>
          <w:bCs/>
          <w:szCs w:val="24"/>
        </w:rPr>
        <w:t xml:space="preserve">Συνεχίζουμε με τη δεύτερη </w:t>
      </w:r>
      <w:r>
        <w:rPr>
          <w:rFonts w:eastAsia="Times New Roman" w:cs="Times New Roman"/>
          <w:szCs w:val="24"/>
        </w:rPr>
        <w:t>με αριθμό 868/19-1-2018 επίκαιρη ερώτηση δεύτερου κύκλου του Βουλευτή Αργολίδας της Δημοκρατικής Συμπαράταξης ΠΑΣΟ</w:t>
      </w:r>
      <w:r>
        <w:rPr>
          <w:rFonts w:eastAsia="Times New Roman" w:cs="Times New Roman"/>
          <w:szCs w:val="24"/>
        </w:rPr>
        <w:t xml:space="preserve">Κ - ΔΗΜΑΡ κ. </w:t>
      </w:r>
      <w:r>
        <w:rPr>
          <w:rFonts w:eastAsia="Times New Roman" w:cs="Times New Roman"/>
          <w:bCs/>
          <w:szCs w:val="24"/>
        </w:rPr>
        <w:t>Ιωάννη Μανιάτη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«Αποζημιώσεις των αγροτών της Αργολίδας για τις ζημιές από χαλαζοπτώσεις».</w:t>
      </w:r>
    </w:p>
    <w:p w14:paraId="35AEE7CA"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Μανιάτης για δύο λεπτά.</w:t>
      </w:r>
    </w:p>
    <w:p w14:paraId="35AEE7C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Κύριε Υπουργέ, στις 16 Ιουνίου κ</w:t>
      </w:r>
      <w:r>
        <w:rPr>
          <w:rFonts w:eastAsia="Times New Roman" w:cs="Times New Roman"/>
          <w:szCs w:val="24"/>
        </w:rPr>
        <w:t xml:space="preserve">αι στις 8 Νοεμβρίου είχαμε στην Αργολίδα δύο έντονες χαλαζοπτώσεις. Είμαι βέβαιος ότι σας έχουν ενημερώσει ήδη οι υπηρεσίες σας. </w:t>
      </w:r>
    </w:p>
    <w:p w14:paraId="35AEE7CC"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Το πρόβλημα με τις δύο συγκεκριμένες χαλαζοπτώσεις είναι το εξής: Το μέγεθος του χαλαζιού ήταν πολύ μεγάλο και σε μία έκταση π</w:t>
      </w:r>
      <w:r>
        <w:rPr>
          <w:rFonts w:eastAsia="Times New Roman" w:cs="Times New Roman"/>
          <w:szCs w:val="24"/>
        </w:rPr>
        <w:t xml:space="preserve">ερίπου </w:t>
      </w:r>
      <w:r>
        <w:rPr>
          <w:rFonts w:eastAsia="Times New Roman" w:cs="Times New Roman"/>
          <w:szCs w:val="24"/>
        </w:rPr>
        <w:t>εννέα χιλιάδων τριακοσίων</w:t>
      </w:r>
      <w:r>
        <w:rPr>
          <w:rFonts w:eastAsia="Times New Roman" w:cs="Times New Roman"/>
          <w:szCs w:val="24"/>
        </w:rPr>
        <w:t xml:space="preserve"> στρεμμάτων έγιναν και οι δύο καταστροφές. Και ένα άλλο πολύ μεγάλο μέρος του Αργολικού κάμπου είχε</w:t>
      </w:r>
      <w:r>
        <w:rPr>
          <w:rFonts w:eastAsia="Times New Roman" w:cs="Times New Roman"/>
          <w:szCs w:val="24"/>
        </w:rPr>
        <w:t>,</w:t>
      </w:r>
      <w:r>
        <w:rPr>
          <w:rFonts w:eastAsia="Times New Roman" w:cs="Times New Roman"/>
          <w:szCs w:val="24"/>
        </w:rPr>
        <w:t xml:space="preserve"> είτε τον Ιούνιο είτε τον Νοέμβριο μία μόνο χαλαζόπτωση. Ειδικά στις περιπτώσεις όπου είχαμε τη διπλή χαλαζόπτωση, η καταστρ</w:t>
      </w:r>
      <w:r>
        <w:rPr>
          <w:rFonts w:eastAsia="Times New Roman" w:cs="Times New Roman"/>
          <w:szCs w:val="24"/>
        </w:rPr>
        <w:t xml:space="preserve">οφή ξεπέρασε το 80%. </w:t>
      </w:r>
    </w:p>
    <w:p w14:paraId="35AEE7C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Το αρνητικό των συγκεκριμένων συμβάντων ήταν το εξής: Πρώτον, είχαμε πολύ μεγάλο μέγεθος χαλαζιού. Δεύτερον, αυτές οι </w:t>
      </w:r>
      <w:r>
        <w:rPr>
          <w:rFonts w:eastAsia="Times New Roman" w:cs="Times New Roman"/>
          <w:szCs w:val="24"/>
        </w:rPr>
        <w:lastRenderedPageBreak/>
        <w:t>χαλαζοπτώσεις συνέπεσαν με την εποχή ωρίμανσης των καρπών. Τρίτον, αμέσως μετά το χαλάζι, είχαμε συνεχείς βροχοπτώσε</w:t>
      </w:r>
      <w:r>
        <w:rPr>
          <w:rFonts w:eastAsia="Times New Roman" w:cs="Times New Roman"/>
          <w:szCs w:val="24"/>
        </w:rPr>
        <w:t xml:space="preserve">ις. Όλες αυτές οι αρνητικές συγκυρίες είχαν </w:t>
      </w:r>
      <w:r>
        <w:rPr>
          <w:rFonts w:eastAsia="Times New Roman" w:cs="Times New Roman"/>
          <w:szCs w:val="24"/>
        </w:rPr>
        <w:t>ως</w:t>
      </w:r>
      <w:r>
        <w:rPr>
          <w:rFonts w:eastAsia="Times New Roman" w:cs="Times New Roman"/>
          <w:szCs w:val="24"/>
        </w:rPr>
        <w:t xml:space="preserve"> αποτέλεσμα τη δημιουργία και δευτερογενών αρνητικών επιπτώσεων, που ήταν η πτώση των καρπών, η ανάπτυξη μυκήτων και βακτηρίων κ.λπ</w:t>
      </w:r>
      <w:r>
        <w:rPr>
          <w:rFonts w:eastAsia="Times New Roman" w:cs="Times New Roman"/>
          <w:szCs w:val="24"/>
        </w:rPr>
        <w:t>.</w:t>
      </w:r>
      <w:r>
        <w:rPr>
          <w:rFonts w:eastAsia="Times New Roman" w:cs="Times New Roman"/>
          <w:szCs w:val="24"/>
        </w:rPr>
        <w:t>.</w:t>
      </w:r>
    </w:p>
    <w:p w14:paraId="35AEE7CE"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Πριν λίγες μέρες</w:t>
      </w:r>
      <w:r>
        <w:rPr>
          <w:rFonts w:eastAsia="Times New Roman" w:cs="Times New Roman"/>
          <w:szCs w:val="24"/>
        </w:rPr>
        <w:t>,</w:t>
      </w:r>
      <w:r>
        <w:rPr>
          <w:rFonts w:eastAsia="Times New Roman" w:cs="Times New Roman"/>
          <w:szCs w:val="24"/>
        </w:rPr>
        <w:t xml:space="preserve"> η Διεύθυνση Αγροτικής Οικονομίας και Κτηνιατρικής της Περι</w:t>
      </w:r>
      <w:r>
        <w:rPr>
          <w:rFonts w:eastAsia="Times New Roman" w:cs="Times New Roman"/>
          <w:szCs w:val="24"/>
        </w:rPr>
        <w:t xml:space="preserve">φερειακής Ενότητας Αργολίδας κατέθεσε ένα πόρισμα και σε εμάς, τους Βουλευτές, και στις υπηρεσίες σας. Αυτό, λοιπόν, που θα σας πω είναι και μία εισήγηση των υπηρεσιών της πολιτείας. </w:t>
      </w:r>
    </w:p>
    <w:p w14:paraId="35AEE7CF"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Τι λένε, λοιπόν, οι υπηρεσίες; Ότι πρέπει άμεσα, ταχύτατα</w:t>
      </w:r>
      <w:r>
        <w:rPr>
          <w:rFonts w:eastAsia="Times New Roman" w:cs="Times New Roman"/>
          <w:szCs w:val="24"/>
        </w:rPr>
        <w:t>,</w:t>
      </w:r>
      <w:r>
        <w:rPr>
          <w:rFonts w:eastAsia="Times New Roman" w:cs="Times New Roman"/>
          <w:szCs w:val="24"/>
        </w:rPr>
        <w:t xml:space="preserve"> να προχωρήσου</w:t>
      </w:r>
      <w:r>
        <w:rPr>
          <w:rFonts w:eastAsia="Times New Roman" w:cs="Times New Roman"/>
          <w:szCs w:val="24"/>
        </w:rPr>
        <w:t xml:space="preserve">με στην αξιολόγηση του ύψους της ζημιάς και ακόμη πιο γρήγορα στην αποζημίωση των αγροτών. Περνάμε, όμως, και </w:t>
      </w:r>
      <w:r>
        <w:rPr>
          <w:rFonts w:eastAsia="Times New Roman" w:cs="Times New Roman"/>
          <w:szCs w:val="24"/>
        </w:rPr>
        <w:lastRenderedPageBreak/>
        <w:t>σε ένα δεύτερο που εδώ πια, κύριε Υπουργέ, απαιτείται η προσωπική σας πολιτική παρέμβαση.</w:t>
      </w:r>
    </w:p>
    <w:p w14:paraId="35AEE7D0"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Εξαιτίας του γεγονότος ότι οι αγρότες της πατρίδας μας κ</w:t>
      </w:r>
      <w:r>
        <w:rPr>
          <w:rFonts w:eastAsia="Times New Roman" w:cs="Times New Roman"/>
          <w:szCs w:val="24"/>
        </w:rPr>
        <w:t>αι ασφαλώς</w:t>
      </w:r>
      <w:r>
        <w:rPr>
          <w:rFonts w:eastAsia="Times New Roman" w:cs="Times New Roman"/>
          <w:szCs w:val="24"/>
        </w:rPr>
        <w:t>,</w:t>
      </w:r>
      <w:r>
        <w:rPr>
          <w:rFonts w:eastAsia="Times New Roman" w:cs="Times New Roman"/>
          <w:szCs w:val="24"/>
        </w:rPr>
        <w:t xml:space="preserve"> οι αγρότες της Αργολίδας υφίστανται μεγάλες επιβαρύνσεις</w:t>
      </w:r>
      <w:r>
        <w:rPr>
          <w:rFonts w:eastAsia="Times New Roman" w:cs="Times New Roman"/>
          <w:szCs w:val="24"/>
        </w:rPr>
        <w:t>,</w:t>
      </w:r>
      <w:r>
        <w:rPr>
          <w:rFonts w:eastAsia="Times New Roman" w:cs="Times New Roman"/>
          <w:szCs w:val="24"/>
        </w:rPr>
        <w:t xml:space="preserve"> λόγω του φορολογικού συστήματος της Κυβέρνησης και λόγω των ασφαλιστικών εισφορών, το αίτημα που υπάρχει είναι το εξής: Στις αποζημιώσεις που θα δοθούν, να μην ληφθεί υπόψη ότι το ασφάλι</w:t>
      </w:r>
      <w:r>
        <w:rPr>
          <w:rFonts w:eastAsia="Times New Roman" w:cs="Times New Roman"/>
          <w:szCs w:val="24"/>
        </w:rPr>
        <w:t>στρο που δήλωσαν στο ΟΣΔΕ οι αγρότες ήταν το μικρότερο δυνατό</w:t>
      </w:r>
      <w:r>
        <w:rPr>
          <w:rFonts w:eastAsia="Times New Roman" w:cs="Times New Roman"/>
          <w:szCs w:val="24"/>
        </w:rPr>
        <w:t>,</w:t>
      </w:r>
      <w:r>
        <w:rPr>
          <w:rFonts w:eastAsia="Times New Roman" w:cs="Times New Roman"/>
          <w:szCs w:val="24"/>
        </w:rPr>
        <w:t xml:space="preserve"> που ήταν η χυμοποίηση, αλλά αντίθετα με δίκαιο τρόπο να γίνει εκτίμηση της πραγματικής ζημιάς, έτσι ώστε να αισθανθεί και ο αγρότης της Αργολίδας ότι υπάρχει δικαιοσύνη</w:t>
      </w:r>
      <w:r>
        <w:rPr>
          <w:rFonts w:eastAsia="Times New Roman" w:cs="Times New Roman"/>
          <w:szCs w:val="24"/>
        </w:rPr>
        <w:t>,</w:t>
      </w:r>
      <w:r>
        <w:rPr>
          <w:rFonts w:eastAsia="Times New Roman" w:cs="Times New Roman"/>
          <w:szCs w:val="24"/>
        </w:rPr>
        <w:t xml:space="preserve"> όταν γίνονται οι αποζημιώσεις.</w:t>
      </w:r>
    </w:p>
    <w:p w14:paraId="35AEE7D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Αντιλαμβάνομαι ότι αυτό απαιτεί την πολιτική σας παρέμβαση. Να ξέρετε, όμως, ότι αυτό είναι ένα αίτημα που ανταποκρίνεται απολύτως στο κοινό περί δικαίου αίσθημα.</w:t>
      </w:r>
    </w:p>
    <w:p w14:paraId="35AEE7D2"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35AEE7D3" w14:textId="77777777" w:rsidR="00D5450D" w:rsidRDefault="005B470C">
      <w:pPr>
        <w:spacing w:line="600" w:lineRule="auto"/>
        <w:ind w:firstLine="720"/>
        <w:jc w:val="both"/>
        <w:rPr>
          <w:rFonts w:eastAsia="Times New Roman"/>
          <w:bCs/>
          <w:szCs w:val="24"/>
        </w:rPr>
      </w:pPr>
      <w:r>
        <w:rPr>
          <w:rFonts w:eastAsia="Times New Roman"/>
          <w:b/>
          <w:bCs/>
          <w:szCs w:val="24"/>
        </w:rPr>
        <w:t>ΠΡΟΕΔΡΕΥΩΝ (Γεώργιος Βαρεμένος</w:t>
      </w:r>
      <w:r>
        <w:rPr>
          <w:rFonts w:eastAsia="Times New Roman"/>
          <w:b/>
          <w:bCs/>
          <w:szCs w:val="24"/>
        </w:rPr>
        <w:t xml:space="preserve">): </w:t>
      </w:r>
      <w:r>
        <w:rPr>
          <w:rFonts w:eastAsia="Times New Roman"/>
          <w:bCs/>
          <w:szCs w:val="24"/>
        </w:rPr>
        <w:t>Τον λόγο έχει ο κύριος Υπουργός.</w:t>
      </w:r>
    </w:p>
    <w:p w14:paraId="35AEE7D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Κύριε συνάδελφε, αντιλαμβάνομαι το ενδιαφέρον σας και την αγωνία σας. Υπάρχει, όμως, ένας κανονισμός του ΕΛΓΑ, ο οποίος προβλέπει πώς γίνονται οι εκτιμήσει</w:t>
      </w:r>
      <w:r>
        <w:rPr>
          <w:rFonts w:eastAsia="Times New Roman" w:cs="Times New Roman"/>
          <w:szCs w:val="24"/>
        </w:rPr>
        <w:t xml:space="preserve">ς και πώς καταβάλλονται οι αποζημιώσεις. </w:t>
      </w:r>
    </w:p>
    <w:p w14:paraId="35AEE7D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Ξ</w:t>
      </w:r>
      <w:r>
        <w:rPr>
          <w:rFonts w:eastAsia="Times New Roman" w:cs="Times New Roman"/>
          <w:szCs w:val="24"/>
        </w:rPr>
        <w:t>εκινώ από το τελευταίο που βάλατε, διότι δεν μπορεί η αποζημίωση να ξεπερνά αυτό το ετήσιο εισόδημα</w:t>
      </w:r>
      <w:r>
        <w:rPr>
          <w:rFonts w:eastAsia="Times New Roman" w:cs="Times New Roman"/>
          <w:szCs w:val="24"/>
        </w:rPr>
        <w:t>,</w:t>
      </w:r>
      <w:r>
        <w:rPr>
          <w:rFonts w:eastAsia="Times New Roman" w:cs="Times New Roman"/>
          <w:szCs w:val="24"/>
        </w:rPr>
        <w:t xml:space="preserve"> το οποίο υπήρχε στις συγκεκριμένες περιπτώσεις.</w:t>
      </w:r>
    </w:p>
    <w:p w14:paraId="35AEE7D6"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Άρα, το να παίρνουμε τώρα το κομμάτι αυτό που πάει για τη χυμοπο</w:t>
      </w:r>
      <w:r>
        <w:rPr>
          <w:rFonts w:eastAsia="Times New Roman" w:cs="Times New Roman"/>
          <w:szCs w:val="24"/>
        </w:rPr>
        <w:t xml:space="preserve">ίηση, από το οποίο ένα μέρος καταστρέφεται, αλλά προκύπτει κάποιο εισόδημα από αυτήν τη διαδικασία, δεν μπορούμε να το αγνοήσουμε. </w:t>
      </w:r>
    </w:p>
    <w:p w14:paraId="35AEE7D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Βλέπω ότι κάνετε μία αναφορά και λέτε: «Τις υποδείξεις της ΔΑΟΚ θα τις λάβετε υπόψη»; Ποιος είπε στις ΔΑΟΚ ότι έχουν το δικα</w:t>
      </w:r>
      <w:r>
        <w:rPr>
          <w:rFonts w:eastAsia="Times New Roman" w:cs="Times New Roman"/>
          <w:szCs w:val="24"/>
        </w:rPr>
        <w:t xml:space="preserve">ίωμα να υποδεικνύουν; Το να διαπιστώνουν, το να εκτιμούν τις ζημιές, ναι. Το ύψος της αποζημίωσης και πώς θα καταβληθεί, είναι θέμα αποκλειστικά του ΕΛΓΑ. Έχει έναν συγκεκριμένο κανονισμό, </w:t>
      </w:r>
      <w:r>
        <w:rPr>
          <w:rFonts w:eastAsia="Times New Roman" w:cs="Times New Roman"/>
          <w:szCs w:val="24"/>
        </w:rPr>
        <w:lastRenderedPageBreak/>
        <w:t xml:space="preserve">ο οποίος -όπως ξέρετε- λειτουργεί στη λογική της ανταποδοτικότητας </w:t>
      </w:r>
      <w:r>
        <w:rPr>
          <w:rFonts w:eastAsia="Times New Roman" w:cs="Times New Roman"/>
          <w:szCs w:val="24"/>
        </w:rPr>
        <w:t>και μέχρι σήμερα δεν έχει κα</w:t>
      </w:r>
      <w:r>
        <w:rPr>
          <w:rFonts w:eastAsia="Times New Roman" w:cs="Times New Roman"/>
          <w:szCs w:val="24"/>
        </w:rPr>
        <w:t>μ</w:t>
      </w:r>
      <w:r>
        <w:rPr>
          <w:rFonts w:eastAsia="Times New Roman" w:cs="Times New Roman"/>
          <w:szCs w:val="24"/>
        </w:rPr>
        <w:t xml:space="preserve">μία ενίσχυση από κρατικούς πόρους, αλλά είναι χρήματα των ίδιων των αγροτών. </w:t>
      </w:r>
    </w:p>
    <w:p w14:paraId="35AEE7D8"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Όπως αντιλαμβάνεστε, στη διαδικασία αυτή ας αφήσουμε την πολιτική πρωτοβουλία του προϊσταμένου Υπουργού</w:t>
      </w:r>
      <w:r>
        <w:rPr>
          <w:rFonts w:eastAsia="Times New Roman" w:cs="Times New Roman"/>
          <w:szCs w:val="24"/>
        </w:rPr>
        <w:t>,</w:t>
      </w:r>
      <w:r>
        <w:rPr>
          <w:rFonts w:eastAsia="Times New Roman" w:cs="Times New Roman"/>
          <w:szCs w:val="24"/>
        </w:rPr>
        <w:t xml:space="preserve"> ώστε να λειτουργήσουν οι κανονισμοί, διότι δ</w:t>
      </w:r>
      <w:r>
        <w:rPr>
          <w:rFonts w:eastAsia="Times New Roman" w:cs="Times New Roman"/>
          <w:szCs w:val="24"/>
        </w:rPr>
        <w:t>εν μπορούμε να κάνουμε διαφορετικά, πόσο μάλλον όταν βρισκόμαστε σε μία περίοδο όπου οι ζημιές, δυστυχώς, -άλλοι επικαλούνται τις κλιματικές αλλαγές, δεν είναι θέμα από πού προέρχονται- είναι πολύ πιο μεγάλες από αυτές που έχουμε αυτήν την ώρα ως δυνατότητ</w:t>
      </w:r>
      <w:r>
        <w:rPr>
          <w:rFonts w:eastAsia="Times New Roman" w:cs="Times New Roman"/>
          <w:szCs w:val="24"/>
        </w:rPr>
        <w:t>α να αντιμετωπίσουμε. Παρ’ όλα αυτά</w:t>
      </w:r>
      <w:r>
        <w:rPr>
          <w:rFonts w:eastAsia="Times New Roman" w:cs="Times New Roman"/>
          <w:szCs w:val="24"/>
        </w:rPr>
        <w:t>,</w:t>
      </w:r>
      <w:r>
        <w:rPr>
          <w:rFonts w:eastAsia="Times New Roman" w:cs="Times New Roman"/>
          <w:szCs w:val="24"/>
        </w:rPr>
        <w:t xml:space="preserve"> το 2017, για παράδειγμα, ο ΕΛΓΑ αύξησε κατά 30% τις αποζημιώσεις. Έχουμε αποθέματα από τον ΕΛΓΑ. Την επόμενη χρονιά θα μπούμε </w:t>
      </w:r>
      <w:r>
        <w:rPr>
          <w:rFonts w:eastAsia="Times New Roman" w:cs="Times New Roman"/>
          <w:szCs w:val="24"/>
        </w:rPr>
        <w:t xml:space="preserve">πλέον </w:t>
      </w:r>
      <w:r>
        <w:rPr>
          <w:rFonts w:eastAsia="Times New Roman" w:cs="Times New Roman"/>
          <w:szCs w:val="24"/>
        </w:rPr>
        <w:t xml:space="preserve">σε μια διαδικασία αναλογιστικών μελετών, </w:t>
      </w:r>
      <w:r>
        <w:rPr>
          <w:rFonts w:eastAsia="Times New Roman" w:cs="Times New Roman"/>
          <w:szCs w:val="24"/>
        </w:rPr>
        <w:lastRenderedPageBreak/>
        <w:t>που θα λάβουμε υπόψη μας και ζημιές που δεν κα</w:t>
      </w:r>
      <w:r>
        <w:rPr>
          <w:rFonts w:eastAsia="Times New Roman" w:cs="Times New Roman"/>
          <w:szCs w:val="24"/>
        </w:rPr>
        <w:t xml:space="preserve">λύπτουμε μέχρι σήμερα, αλλά και ταυτόχρονα πώς διαμορφώνονται πλέον οι κλιματικές συνθήκες στις χώρα μας, για να αναπροσαρμοστεί όλη η διαδικασία λειτουργίας του ΕΛΓΑ. </w:t>
      </w:r>
    </w:p>
    <w:p w14:paraId="35AEE7D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Άρα, έχουμε ήδη μπει σε μια πορεία εκτιμήσεων. Έχουν γίνει τριάντα τρεισήμισι χιλιάδες </w:t>
      </w:r>
      <w:r>
        <w:rPr>
          <w:rFonts w:eastAsia="Times New Roman" w:cs="Times New Roman"/>
          <w:szCs w:val="24"/>
        </w:rPr>
        <w:t>δηλώσεις, έχουν υποβληθεί οι αιτήσεις, έγιναν επισημάνσεις, αναγγελίες. Αυτήν την ώρα ολοκληρώνεται η διαδικασία των πορισμάτων -οι ζημιές έτσι και αλλιώς</w:t>
      </w:r>
      <w:r>
        <w:rPr>
          <w:rFonts w:eastAsia="Times New Roman" w:cs="Times New Roman"/>
          <w:szCs w:val="24"/>
        </w:rPr>
        <w:t>,</w:t>
      </w:r>
      <w:r>
        <w:rPr>
          <w:rFonts w:eastAsia="Times New Roman" w:cs="Times New Roman"/>
          <w:szCs w:val="24"/>
        </w:rPr>
        <w:t xml:space="preserve"> είναι από αυτές που έχουμε σε εκκρεμότητα από τον Απρίλη του 2017- και από τις πρώτες που θα πληρώσο</w:t>
      </w:r>
      <w:r>
        <w:rPr>
          <w:rFonts w:eastAsia="Times New Roman" w:cs="Times New Roman"/>
          <w:szCs w:val="24"/>
        </w:rPr>
        <w:t>υμε μετά την 1</w:t>
      </w:r>
      <w:r>
        <w:rPr>
          <w:rFonts w:eastAsia="Times New Roman" w:cs="Times New Roman"/>
          <w:szCs w:val="24"/>
          <w:vertAlign w:val="superscript"/>
        </w:rPr>
        <w:t>η</w:t>
      </w:r>
      <w:r>
        <w:rPr>
          <w:rFonts w:eastAsia="Times New Roman" w:cs="Times New Roman"/>
          <w:szCs w:val="24"/>
        </w:rPr>
        <w:t xml:space="preserve"> Φλεβάρη, όπου αρχίζει η νέα περίοδος πληρωμών του 2018, θα είναι και αυτές που αφορούν την περιοχή σας.</w:t>
      </w:r>
    </w:p>
    <w:p w14:paraId="35AEE7D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Τον λόγο έχει ο κ. Μανιάτης.</w:t>
      </w:r>
    </w:p>
    <w:p w14:paraId="35AEE7D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Υπουργέ, δώσατε μισή απάντηση. Το πρώτο που θέλω ν</w:t>
      </w:r>
      <w:r>
        <w:rPr>
          <w:rFonts w:eastAsia="Times New Roman" w:cs="Times New Roman"/>
          <w:szCs w:val="24"/>
        </w:rPr>
        <w:t>α επαναλάβω, ως ερώτημα, είναι το εξής: Μπορείτε να δεσμευτείτε απέναντι στους αγρότες της Αργολίδας ότι σε διάστημα ενός, δύο ή τριών μηνών το αργότερο -γιατί οι άνθρωποι αυτοί θέλουν λεφτά για να καλλιεργήσουν, έχει ξεκινήσει καινούρια καλλιεργητική περί</w:t>
      </w:r>
      <w:r>
        <w:rPr>
          <w:rFonts w:eastAsia="Times New Roman" w:cs="Times New Roman"/>
          <w:szCs w:val="24"/>
        </w:rPr>
        <w:t>οδος- θα πάρουν τις αποζημιώσεις, ναι ή όχι;</w:t>
      </w:r>
    </w:p>
    <w:p w14:paraId="35AEE7DC"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Το δεύτερο ζήτημα, που ομολογώ ότι δεν αντιλαμβάνομαι, είναι ότι από τη μια με ένα πολύ αυστηρό, δασκαλίστικο τρόπο, δώσατε εντολές στις υπηρεσίες να μην εισηγούνται στο Υπουργείο σας. </w:t>
      </w:r>
      <w:r>
        <w:rPr>
          <w:rFonts w:eastAsia="Times New Roman" w:cs="Times New Roman"/>
          <w:szCs w:val="24"/>
        </w:rPr>
        <w:lastRenderedPageBreak/>
        <w:t>Προφανώς και έχουν χρέος ο</w:t>
      </w:r>
      <w:r>
        <w:rPr>
          <w:rFonts w:eastAsia="Times New Roman" w:cs="Times New Roman"/>
          <w:szCs w:val="24"/>
        </w:rPr>
        <w:t>ι αποκεντρωμένες υπηρεσίες της πολιτείας να εισηγούνται και να υποδεικνύουν. Εγώ δεν το αντιλαμβάνομαι. Μας είπατε, δηλαδή, ότι μόνο η κεντρική υπηρεσία του Υπουργείου έχει τη δυνατότητα να αποφασίζει και δεν δέχεται τις υποδείξεις των περιφερειακών υπηρεσ</w:t>
      </w:r>
      <w:r>
        <w:rPr>
          <w:rFonts w:eastAsia="Times New Roman" w:cs="Times New Roman"/>
          <w:szCs w:val="24"/>
        </w:rPr>
        <w:t>ιών; Προφανώς -θέλω να το ελπίζω- σας ξέφυγε λεκτικά η συγκεκριμένη διατύπωση, γιατί θα αποτελούσε παραλογισμό να μην δεχόμαστε τις εισηγήσεις των περιφερειακών υπηρεσιών.</w:t>
      </w:r>
    </w:p>
    <w:p w14:paraId="35AEE7D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Τρίτον: Κύριε Υπουργέ, ο κανονισμός του ΕΛΓΑ δεν έχει γραφεί σε πέτρα, δεν είναι οι </w:t>
      </w:r>
      <w:r>
        <w:rPr>
          <w:rFonts w:eastAsia="Times New Roman" w:cs="Times New Roman"/>
          <w:szCs w:val="24"/>
        </w:rPr>
        <w:t xml:space="preserve">εντολές του Μωυσέως. Ο κανονισμός του ΕΛΓΑ μπορεί να αλλάξει, πολύ περισσότερο που όλοι αναγνωρίζουμε ότι η κλιματική αλλαγή τα τελευταία χρόνια έχει δημιουργήσει </w:t>
      </w:r>
      <w:r>
        <w:rPr>
          <w:rFonts w:eastAsia="Times New Roman" w:cs="Times New Roman"/>
          <w:szCs w:val="24"/>
        </w:rPr>
        <w:lastRenderedPageBreak/>
        <w:t xml:space="preserve">νέες συνθήκες, οι οποίες δεν είχαν ληφθεί υπόψη όταν σχεδιαζόταν ο κανονισμός του ΕΛΓΑ. </w:t>
      </w:r>
    </w:p>
    <w:p w14:paraId="35AEE7DE"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Αντί</w:t>
      </w:r>
      <w:r>
        <w:rPr>
          <w:rFonts w:eastAsia="Times New Roman" w:cs="Times New Roman"/>
          <w:szCs w:val="24"/>
        </w:rPr>
        <w:t xml:space="preserve">, λοιπόν, να ζητήσετε και τη δική μας βοήθεια, και της </w:t>
      </w:r>
      <w:r>
        <w:rPr>
          <w:rFonts w:eastAsia="Times New Roman" w:cs="Times New Roman"/>
          <w:szCs w:val="24"/>
        </w:rPr>
        <w:t>Α</w:t>
      </w:r>
      <w:r>
        <w:rPr>
          <w:rFonts w:eastAsia="Times New Roman" w:cs="Times New Roman"/>
          <w:szCs w:val="24"/>
        </w:rPr>
        <w:t>ντιπολίτευσης, προκειμένου να πειστεί το οικονομικό επιτελείο της δικής σας Κυβέρνησης, αλλά και συνολικότερα η Ευρωπαϊκή Επιτροπή, ώστε να διαθέτει περισσότερα χρήματα σε αποζημιώσεις</w:t>
      </w:r>
      <w:r>
        <w:rPr>
          <w:rFonts w:eastAsia="Times New Roman" w:cs="Times New Roman"/>
          <w:szCs w:val="24"/>
        </w:rPr>
        <w:t>,</w:t>
      </w:r>
      <w:r>
        <w:rPr>
          <w:rFonts w:eastAsia="Times New Roman" w:cs="Times New Roman"/>
          <w:szCs w:val="24"/>
        </w:rPr>
        <w:t xml:space="preserve"> που αντικειμεν</w:t>
      </w:r>
      <w:r>
        <w:rPr>
          <w:rFonts w:eastAsia="Times New Roman" w:cs="Times New Roman"/>
          <w:szCs w:val="24"/>
        </w:rPr>
        <w:t>ικά φαίνεται ότι ξεπερνούν τις συνηθισμένες ζημιές, έρχεστε τώρα και υπερασπίζεστε έναν κανονισμό</w:t>
      </w:r>
      <w:r>
        <w:rPr>
          <w:rFonts w:eastAsia="Times New Roman" w:cs="Times New Roman"/>
          <w:szCs w:val="24"/>
        </w:rPr>
        <w:t>,</w:t>
      </w:r>
      <w:r>
        <w:rPr>
          <w:rFonts w:eastAsia="Times New Roman" w:cs="Times New Roman"/>
          <w:szCs w:val="24"/>
        </w:rPr>
        <w:t xml:space="preserve"> τον οποίο εσείς ο ίδιος ομολογείτε ότι πρέπει να αναθεωρήσουμε. Γι’ αυτό και προχωράτε και σε αναλογιστικές μελέτες αναθεώρησης.</w:t>
      </w:r>
    </w:p>
    <w:p w14:paraId="35AEE7DF"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Θέλω, λοιπόν</w:t>
      </w:r>
      <w:r>
        <w:rPr>
          <w:rFonts w:eastAsia="Times New Roman" w:cs="Times New Roman"/>
          <w:szCs w:val="24"/>
        </w:rPr>
        <w:t xml:space="preserve"> να σας ζητήσω, </w:t>
      </w:r>
      <w:r>
        <w:rPr>
          <w:rFonts w:eastAsia="Times New Roman" w:cs="Times New Roman"/>
          <w:szCs w:val="24"/>
        </w:rPr>
        <w:t xml:space="preserve">στη δευτερολογία </w:t>
      </w:r>
      <w:r>
        <w:rPr>
          <w:rFonts w:eastAsia="Times New Roman" w:cs="Times New Roman"/>
          <w:szCs w:val="24"/>
        </w:rPr>
        <w:t xml:space="preserve">σας </w:t>
      </w:r>
      <w:r>
        <w:rPr>
          <w:rFonts w:eastAsia="Times New Roman" w:cs="Times New Roman"/>
          <w:szCs w:val="24"/>
        </w:rPr>
        <w:t>να μας δώσετε απάντηση</w:t>
      </w:r>
      <w:r>
        <w:rPr>
          <w:rFonts w:eastAsia="Times New Roman" w:cs="Times New Roman"/>
          <w:szCs w:val="24"/>
        </w:rPr>
        <w:t xml:space="preserve"> στα εξής: Π</w:t>
      </w:r>
      <w:r>
        <w:rPr>
          <w:rFonts w:eastAsia="Times New Roman" w:cs="Times New Roman"/>
          <w:szCs w:val="24"/>
        </w:rPr>
        <w:t>ρώτον, πότε θα δοθούν οι αποζημιώ</w:t>
      </w:r>
      <w:r>
        <w:rPr>
          <w:rFonts w:eastAsia="Times New Roman" w:cs="Times New Roman"/>
          <w:szCs w:val="24"/>
        </w:rPr>
        <w:lastRenderedPageBreak/>
        <w:t>σεις και δεύτερον, να δώσετε τη δυνατότητα να υπάρξει μια παρέμβαση δικαιοσύνης –δεν αφορά αυτό μόνο την Αργολίδα, αφορά και άλλες περιοχές- όταν πια οι ζημιές ξεπερνού</w:t>
      </w:r>
      <w:r>
        <w:rPr>
          <w:rFonts w:eastAsia="Times New Roman" w:cs="Times New Roman"/>
          <w:szCs w:val="24"/>
        </w:rPr>
        <w:t>ν τα μεγάλα ποσοστά</w:t>
      </w:r>
      <w:r>
        <w:rPr>
          <w:rFonts w:eastAsia="Times New Roman" w:cs="Times New Roman"/>
          <w:szCs w:val="24"/>
        </w:rPr>
        <w:t>,</w:t>
      </w:r>
      <w:r>
        <w:rPr>
          <w:rFonts w:eastAsia="Times New Roman" w:cs="Times New Roman"/>
          <w:szCs w:val="24"/>
        </w:rPr>
        <w:t xml:space="preserve"> που είχαμε μάθει μέχρι τώρα και φθάνουν πια τα ακραία όρια του 80%. Πολύ περισσότερο –και το λέω αυτό, γιατί και η Πρόεδρός μας είναι από μια περιοχή όπου υπάρχουν εσπεριδοειδή- όταν ξέρουμε πολύ καλά ότι το χαλάζι, όταν πέφτει δυο φορ</w:t>
      </w:r>
      <w:r>
        <w:rPr>
          <w:rFonts w:eastAsia="Times New Roman" w:cs="Times New Roman"/>
          <w:szCs w:val="24"/>
        </w:rPr>
        <w:t xml:space="preserve">ές μέσα στην ίδια χρονιά, τα διαλύει όλα. </w:t>
      </w:r>
    </w:p>
    <w:p w14:paraId="35AEE7E0"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Θέλουμε, λοιπόν, κύριε Υπουργέ, να δώσετε τη δυνατότητα να υπάρξουν αποζημιώσεις, με βάση όχι το κριτήριο και το ασφάλιστρο της χυμοποίησης</w:t>
      </w:r>
      <w:r>
        <w:rPr>
          <w:rFonts w:eastAsia="Times New Roman" w:cs="Times New Roman"/>
          <w:szCs w:val="24"/>
        </w:rPr>
        <w:t xml:space="preserve"> -</w:t>
      </w:r>
      <w:r>
        <w:rPr>
          <w:rFonts w:eastAsia="Times New Roman" w:cs="Times New Roman"/>
          <w:szCs w:val="24"/>
        </w:rPr>
        <w:t>ήταν ελάχιστες οι ποσότητες που πήγαν για χυμοποίηση</w:t>
      </w:r>
      <w:r>
        <w:rPr>
          <w:rFonts w:eastAsia="Times New Roman" w:cs="Times New Roman"/>
          <w:szCs w:val="24"/>
        </w:rPr>
        <w:t xml:space="preserve">- </w:t>
      </w:r>
      <w:r>
        <w:rPr>
          <w:rFonts w:eastAsia="Times New Roman" w:cs="Times New Roman"/>
          <w:szCs w:val="24"/>
        </w:rPr>
        <w:t>αλλά με βάση την π</w:t>
      </w:r>
      <w:r>
        <w:rPr>
          <w:rFonts w:eastAsia="Times New Roman" w:cs="Times New Roman"/>
          <w:szCs w:val="24"/>
        </w:rPr>
        <w:t xml:space="preserve">ραγματική αντικειμενική ζημιά που υπέστη το εισόδημα των αγροτών της Αργολίδας. </w:t>
      </w:r>
    </w:p>
    <w:p w14:paraId="35AEE7E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κύριε Πρόεδρε. </w:t>
      </w:r>
    </w:p>
    <w:p w14:paraId="35AEE7E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w:t>
      </w:r>
    </w:p>
    <w:p w14:paraId="35AEE7E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Για τη λύση τη</w:t>
      </w:r>
      <w:r>
        <w:rPr>
          <w:rFonts w:eastAsia="Times New Roman" w:cs="Times New Roman"/>
          <w:szCs w:val="24"/>
        </w:rPr>
        <w:t>ς παρεξήγησης, ερμηνεύω πάντα τις λέξεις με αυτό που αποδίδουν. Αναφέρετε στην ερώτησή σας: «Θα υλοποιήσετε τις υποδείξεις της ΔΑΟΚ για αποσύνδεση του υπολογισμού της αποζημίωσης από την τιμή χυμοποίησης και τη σύνδεσή του με την πραγματική ζημιά;». Αυτό σ</w:t>
      </w:r>
      <w:r>
        <w:rPr>
          <w:rFonts w:eastAsia="Times New Roman" w:cs="Times New Roman"/>
          <w:szCs w:val="24"/>
        </w:rPr>
        <w:t xml:space="preserve">ημαίνει, δηλαδή, ότι υποδεικνύει η ΔΑΟΚ να μην υπολογίσουμε το ποσό εσόδων που θα προκύψει από τη χυμοποίηση στον υπολογισμό της ζημιάς. </w:t>
      </w:r>
    </w:p>
    <w:p w14:paraId="35AEE7E4"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Δεν έχει κα</w:t>
      </w:r>
      <w:r>
        <w:rPr>
          <w:rFonts w:eastAsia="Times New Roman" w:cs="Times New Roman"/>
          <w:szCs w:val="24"/>
        </w:rPr>
        <w:t>μ</w:t>
      </w:r>
      <w:r>
        <w:rPr>
          <w:rFonts w:eastAsia="Times New Roman" w:cs="Times New Roman"/>
          <w:szCs w:val="24"/>
        </w:rPr>
        <w:t>μία, μα κα</w:t>
      </w:r>
      <w:r>
        <w:rPr>
          <w:rFonts w:eastAsia="Times New Roman" w:cs="Times New Roman"/>
          <w:szCs w:val="24"/>
        </w:rPr>
        <w:t>μ</w:t>
      </w:r>
      <w:r>
        <w:rPr>
          <w:rFonts w:eastAsia="Times New Roman" w:cs="Times New Roman"/>
          <w:szCs w:val="24"/>
        </w:rPr>
        <w:t>μία αρμοδιότητα η ΔΑΟΚ να κάνει τέτοιες υποδείξεις. Το πώς θα γίνουν οι πληρωμές των αποζημιώσε</w:t>
      </w:r>
      <w:r>
        <w:rPr>
          <w:rFonts w:eastAsia="Times New Roman" w:cs="Times New Roman"/>
          <w:szCs w:val="24"/>
        </w:rPr>
        <w:t xml:space="preserve">ων είναι αποκλειστική αρμοδιότητα του ΕΛΓΑ. Σίγουρα οι υπηρεσίες μπαίνουν στη διαδικασία των εκτιμήσεων, στέλνουν τις εκτιμήσεις τους και από εκεί και πέρα, συντάσσονται τα πορίσματα και σε σχέση με τις δηλώσεις ΟΣΔΕ, μέσω του ΟΠΕΚΕΠΕ. </w:t>
      </w:r>
    </w:p>
    <w:p w14:paraId="35AEE7E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Είναι μία διαδικασί</w:t>
      </w:r>
      <w:r>
        <w:rPr>
          <w:rFonts w:eastAsia="Times New Roman" w:cs="Times New Roman"/>
          <w:szCs w:val="24"/>
        </w:rPr>
        <w:t>α, η οποία είναι χρονοβόρα, γιατί; Γιατί είναι πολύ αυστηρά τα πράγματα</w:t>
      </w:r>
      <w:r>
        <w:rPr>
          <w:rFonts w:eastAsia="Times New Roman" w:cs="Times New Roman"/>
          <w:szCs w:val="24"/>
        </w:rPr>
        <w:t>,</w:t>
      </w:r>
      <w:r>
        <w:rPr>
          <w:rFonts w:eastAsia="Times New Roman" w:cs="Times New Roman"/>
          <w:szCs w:val="24"/>
        </w:rPr>
        <w:t xml:space="preserve"> όσον αφορά έναν κανονισμό του ΕΛΓΑ, τον οποίο εσείς φέρατε. Το ότι εμείς διαφωνούμε, ναι, διαφωνούμε. Όμως, δεν μπορούμε αυτή την ώρα εμείς, ως πολιτική ηγεσία, να κάνουμε ερμηνείες σ</w:t>
      </w:r>
      <w:r>
        <w:rPr>
          <w:rFonts w:eastAsia="Times New Roman" w:cs="Times New Roman"/>
          <w:szCs w:val="24"/>
        </w:rPr>
        <w:t xml:space="preserve">’ έναν κανονισμό, ο οποίος λειτουργεί αποκλειστικά στη λογική της ανταποδοτικότητας. Θα φθάσουμε </w:t>
      </w:r>
      <w:r>
        <w:rPr>
          <w:rFonts w:eastAsia="Times New Roman" w:cs="Times New Roman"/>
          <w:szCs w:val="24"/>
        </w:rPr>
        <w:lastRenderedPageBreak/>
        <w:t>αύριο-μεθαύριο να είστε εσείς εκεί και να μας εγκαλείτε, διότι φάγαμε τα χρήματα του ΕΛΓΑ, χωρίς να τα χρησιμοποιήσουμε μέσω της ανταποδοτικής λειτουργίας, όπω</w:t>
      </w:r>
      <w:r>
        <w:rPr>
          <w:rFonts w:eastAsia="Times New Roman" w:cs="Times New Roman"/>
          <w:szCs w:val="24"/>
        </w:rPr>
        <w:t xml:space="preserve">ς είναι ο κανονισμός. </w:t>
      </w:r>
    </w:p>
    <w:p w14:paraId="35AEE7E6"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Το ότι χρειάζεται να δούμε τον κανονισμό ξανά, ναι, θα τον δούμε. Έχουμε συστήσει μία ομάδα εργασίας, γιατί έχουμε προβλήματα, υπάρχουν πάρα πολλές ζημιές, οι οποίες δεν καλύπτονταν ασφαλιστικά μέσα από τον κανονισμό και πρέπει οπωσδ</w:t>
      </w:r>
      <w:r>
        <w:rPr>
          <w:rFonts w:eastAsia="Times New Roman" w:cs="Times New Roman"/>
          <w:szCs w:val="24"/>
        </w:rPr>
        <w:t xml:space="preserve">ήποτε να τις βάλουμε αυτές τις ζημιές. Όμως, είναι δυνατόν, χωρίς αναλογιστικές μελέτες, να προχωρήσουμε σε μία τέτοια διαδικασία; Άρα, πάμε προς τα εκεί και το λέω, για να το ξεκαθαρίσουμε. </w:t>
      </w:r>
    </w:p>
    <w:p w14:paraId="35AEE7E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Όσον αφορά τις καταβολές των αποζημιώσεων, σας είπα και πάλι ότι</w:t>
      </w:r>
      <w:r>
        <w:rPr>
          <w:rFonts w:eastAsia="Times New Roman" w:cs="Times New Roman"/>
          <w:szCs w:val="24"/>
        </w:rPr>
        <w:t xml:space="preserve"> έχουν ολοκληρωθεί τα πορίσματα και ξεκινώντας εμείς από την 1η του Φλεβάρη να κάνουμε πληρωμές και σε μια διαδικασία </w:t>
      </w:r>
      <w:r>
        <w:rPr>
          <w:rFonts w:eastAsia="Times New Roman" w:cs="Times New Roman"/>
          <w:szCs w:val="24"/>
        </w:rPr>
        <w:lastRenderedPageBreak/>
        <w:t>που έχουμε πολλές εκκρεμότητες, ιδιαίτερα από την άνοιξη και το καλοκαίρι του 2017, αντιλαμβάνεστε ότι θα προσπαθήσουμε</w:t>
      </w:r>
      <w:r>
        <w:rPr>
          <w:rFonts w:eastAsia="Times New Roman" w:cs="Times New Roman"/>
          <w:szCs w:val="24"/>
        </w:rPr>
        <w:t>,</w:t>
      </w:r>
      <w:r>
        <w:rPr>
          <w:rFonts w:eastAsia="Times New Roman" w:cs="Times New Roman"/>
          <w:szCs w:val="24"/>
        </w:rPr>
        <w:t xml:space="preserve"> όσο το δυνατόν γρ</w:t>
      </w:r>
      <w:r>
        <w:rPr>
          <w:rFonts w:eastAsia="Times New Roman" w:cs="Times New Roman"/>
          <w:szCs w:val="24"/>
        </w:rPr>
        <w:t>ηγορότερα</w:t>
      </w:r>
      <w:r>
        <w:rPr>
          <w:rFonts w:eastAsia="Times New Roman" w:cs="Times New Roman"/>
          <w:szCs w:val="24"/>
        </w:rPr>
        <w:t>,</w:t>
      </w:r>
      <w:r>
        <w:rPr>
          <w:rFonts w:eastAsia="Times New Roman" w:cs="Times New Roman"/>
          <w:szCs w:val="24"/>
        </w:rPr>
        <w:t xml:space="preserve"> να προχωρήσουμε. Εάν δεν είναι την 1η Φλεβάρη, θα είναι την 1η Μάρτη και σίγουρα μέχρι τον Απρίλιο θα έχουν πληρωθεί όλοι. Αντιλαμβάνεσθε ότι δεν μπορώ να σας πω ακριβώς το πότε, γιατί έχουμε αυτή την ώρα περιοχές, όπως είναι η </w:t>
      </w:r>
      <w:r>
        <w:rPr>
          <w:rFonts w:eastAsia="Times New Roman" w:cs="Times New Roman"/>
          <w:szCs w:val="24"/>
        </w:rPr>
        <w:t>δ</w:t>
      </w:r>
      <w:r>
        <w:rPr>
          <w:rFonts w:eastAsia="Times New Roman" w:cs="Times New Roman"/>
          <w:szCs w:val="24"/>
        </w:rPr>
        <w:t>υτική Μακεδονία,</w:t>
      </w:r>
      <w:r>
        <w:rPr>
          <w:rFonts w:eastAsia="Times New Roman" w:cs="Times New Roman"/>
          <w:szCs w:val="24"/>
        </w:rPr>
        <w:t xml:space="preserve"> με τεράστια προβλήματα, έχουμε πληρωμές στα ροδάκινα, στα κεράσια, που έγιναν την ίδια περίοδο, την άνοιξη. </w:t>
      </w:r>
    </w:p>
    <w:p w14:paraId="35AEE7E8"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Πάντως, χρήματα υπάρχουν. Στον προϋπολογισμό έχουμε προβλέψει τα πάντα, πηγαίνοντας στη λογική ότι μέχρι τον Σεπτέμβρη, εάν μας δημιουργηθεί πρόβλ</w:t>
      </w:r>
      <w:r>
        <w:rPr>
          <w:rFonts w:eastAsia="Times New Roman" w:cs="Times New Roman"/>
          <w:szCs w:val="24"/>
        </w:rPr>
        <w:t>ημα</w:t>
      </w:r>
      <w:r>
        <w:rPr>
          <w:rFonts w:eastAsia="Times New Roman" w:cs="Times New Roman"/>
          <w:szCs w:val="24"/>
        </w:rPr>
        <w:t>,</w:t>
      </w:r>
      <w:r>
        <w:rPr>
          <w:rFonts w:eastAsia="Times New Roman" w:cs="Times New Roman"/>
          <w:szCs w:val="24"/>
        </w:rPr>
        <w:t xml:space="preserve"> σχετικά με τη δυνατότητα του προϋπολογισμού του ΕΛΓΑ, θα ζητήσουμε, όπως κάναμε και πέρυσι, έγκριση για να τον αυξήσουμε κατά 30%, βεβαίως πάντοτε </w:t>
      </w:r>
      <w:r>
        <w:rPr>
          <w:rFonts w:eastAsia="Times New Roman" w:cs="Times New Roman"/>
          <w:szCs w:val="24"/>
        </w:rPr>
        <w:lastRenderedPageBreak/>
        <w:t>με βάση τα αποθέματα και τη λογική της ανταποδοτικότητας που υπηρετεί ο ΕΛΓΑ.</w:t>
      </w:r>
    </w:p>
    <w:p w14:paraId="35AEE7E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w:t>
      </w:r>
      <w:r>
        <w:rPr>
          <w:rFonts w:eastAsia="Times New Roman" w:cs="Times New Roman"/>
          <w:b/>
          <w:szCs w:val="24"/>
        </w:rPr>
        <w:t>ένος):</w:t>
      </w:r>
      <w:r>
        <w:rPr>
          <w:rFonts w:eastAsia="Times New Roman" w:cs="Times New Roman"/>
          <w:szCs w:val="24"/>
        </w:rPr>
        <w:t xml:space="preserve"> Θα συζητηθεί τώρα η εντέκατη με αριθμό 749/8-1-2018 επίκαιρη ερώτηση δεύτερου κύκλου του Βουλευτή Κοζάνης της Νέας Δημοκρατίας κ</w:t>
      </w:r>
      <w:r>
        <w:rPr>
          <w:rFonts w:eastAsia="Times New Roman" w:cs="Times New Roman"/>
          <w:b/>
          <w:szCs w:val="24"/>
        </w:rPr>
        <w:t xml:space="preserve">. </w:t>
      </w:r>
      <w:r>
        <w:rPr>
          <w:rFonts w:eastAsia="Times New Roman" w:cs="Times New Roman"/>
          <w:bCs/>
          <w:szCs w:val="24"/>
        </w:rPr>
        <w:t>Γεωργίου Κασαπίδη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σχετικά με την αναβάθμιση της γεωργικής εκπαίδευση</w:t>
      </w:r>
      <w:r>
        <w:rPr>
          <w:rFonts w:eastAsia="Times New Roman" w:cs="Times New Roman"/>
          <w:szCs w:val="24"/>
        </w:rPr>
        <w:t>ς στην Ελλάδα.</w:t>
      </w:r>
    </w:p>
    <w:p w14:paraId="35AEE7EA"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Κύριε Κασαπίδη, έχετε τον λόγο για δύο λεπτά.</w:t>
      </w:r>
    </w:p>
    <w:p w14:paraId="35AEE7E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ΚΑΣΑΠΙΔΗΣ:</w:t>
      </w:r>
      <w:r>
        <w:rPr>
          <w:rFonts w:eastAsia="Times New Roman" w:cs="Times New Roman"/>
          <w:szCs w:val="24"/>
        </w:rPr>
        <w:t xml:space="preserve"> Ευχαριστώ, κύριε Πρόεδρε. </w:t>
      </w:r>
    </w:p>
    <w:p w14:paraId="35AEE7EC"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Κύριε Υπουργέ, είναι ενδιαφέροντα τα θέματα που σας έθεσαν οι αγαπητοί συνάδελφοι και αφορούν και την περιφέρειά μου</w:t>
      </w:r>
      <w:r>
        <w:rPr>
          <w:rFonts w:eastAsia="Times New Roman" w:cs="Times New Roman"/>
          <w:szCs w:val="24"/>
        </w:rPr>
        <w:t xml:space="preserve">, </w:t>
      </w:r>
      <w:r>
        <w:rPr>
          <w:rFonts w:eastAsia="Times New Roman" w:cs="Times New Roman"/>
          <w:szCs w:val="24"/>
        </w:rPr>
        <w:t xml:space="preserve">την </w:t>
      </w:r>
      <w:r>
        <w:rPr>
          <w:rFonts w:eastAsia="Times New Roman" w:cs="Times New Roman"/>
          <w:szCs w:val="24"/>
        </w:rPr>
        <w:lastRenderedPageBreak/>
        <w:t>περιοχή μου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Ω</w:t>
      </w:r>
      <w:r>
        <w:rPr>
          <w:rFonts w:eastAsia="Times New Roman" w:cs="Times New Roman"/>
          <w:szCs w:val="24"/>
        </w:rPr>
        <w:t>στόσο</w:t>
      </w:r>
      <w:r>
        <w:rPr>
          <w:rFonts w:eastAsia="Times New Roman" w:cs="Times New Roman"/>
          <w:szCs w:val="24"/>
        </w:rPr>
        <w:t>,</w:t>
      </w:r>
      <w:r>
        <w:rPr>
          <w:rFonts w:eastAsia="Times New Roman" w:cs="Times New Roman"/>
          <w:szCs w:val="24"/>
        </w:rPr>
        <w:t xml:space="preserve"> θα περιοριστώ στο θέμα που σας έθεσα σήμερα, για να μας παρουσιάσετε τη θέση και το σχέδιο της Κυβέρνησης και να συζητήσουμε, σχετικά με τη γεωργική εκπαίδευση και πώς εσείς αντιλαμβάνεστε αυτό το τεράστιο κεφάλαιο για την ελληνική κοινωνία και ειδικότερα</w:t>
      </w:r>
      <w:r>
        <w:rPr>
          <w:rFonts w:eastAsia="Times New Roman" w:cs="Times New Roman"/>
          <w:szCs w:val="24"/>
        </w:rPr>
        <w:t xml:space="preserve"> για την κοινωνία των αγροτών. </w:t>
      </w:r>
    </w:p>
    <w:p w14:paraId="35AEE7E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Είναι παραδεκτό απ’ όλους τους σύγχρονους οικονομολόγους και κοινωνιολόγους ότι η εκπαίδευση και γενικότερα ο παράγοντας γνώση αποτελεί τον τέταρτο συντελεστή παραγωγής στον πρωτογενή τομέα. </w:t>
      </w:r>
    </w:p>
    <w:p w14:paraId="35AEE7EE" w14:textId="77777777" w:rsidR="00D5450D" w:rsidRDefault="005B470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τα χρονικά διαστήματα, σ</w:t>
      </w:r>
      <w:r>
        <w:rPr>
          <w:rFonts w:eastAsia="Times New Roman" w:cs="Times New Roman"/>
          <w:szCs w:val="24"/>
        </w:rPr>
        <w:t xml:space="preserve">τα οποία η γνώση διπλασιάζεται, ολοένα και μικραίνουν. Αυτό δηλοί και τη σπουδαιότητα που παίζει αυτός ο παράγοντας, η γεωργική εκπαίδευση, στο κομμάτι της αγροτικής παραγωγής. Αν λάβουμε υπ’ όψη ότι η χώρα μας </w:t>
      </w:r>
      <w:r>
        <w:rPr>
          <w:rFonts w:eastAsia="Times New Roman" w:cs="Times New Roman"/>
          <w:szCs w:val="24"/>
        </w:rPr>
        <w:lastRenderedPageBreak/>
        <w:t>είναι βασικά εισαγωγική χώρα στα αγροδιατροφι</w:t>
      </w:r>
      <w:r>
        <w:rPr>
          <w:rFonts w:eastAsia="Times New Roman" w:cs="Times New Roman"/>
          <w:szCs w:val="24"/>
        </w:rPr>
        <w:t>κά προϊόντα -πάνω από το 60% περίπου των αγροδιατροφικών προϊόντων εδώ και τουλάχιστον δύο δεκαετίες εισάγονται- καταλαβαίνετε πόσο σημαντικό είναι να παρουσιαστεί και να εφαρμοστεί άμεσα -ήδη θα έπρεπε να έχει γίνει χρόνια πριν, αλλά ζητάω τη δικιά σας θέ</w:t>
      </w:r>
      <w:r>
        <w:rPr>
          <w:rFonts w:eastAsia="Times New Roman" w:cs="Times New Roman"/>
          <w:szCs w:val="24"/>
        </w:rPr>
        <w:t xml:space="preserve">ση- ένα σχέδιο γεωργικής εκπαίδευσης, ώστε να αναβαθμίσει </w:t>
      </w:r>
      <w:r>
        <w:rPr>
          <w:rFonts w:eastAsia="Times New Roman" w:cs="Times New Roman"/>
          <w:szCs w:val="24"/>
        </w:rPr>
        <w:t xml:space="preserve">γρήγορα </w:t>
      </w:r>
      <w:r>
        <w:rPr>
          <w:rFonts w:eastAsia="Times New Roman" w:cs="Times New Roman"/>
          <w:szCs w:val="24"/>
        </w:rPr>
        <w:t>τις δεξιότητες και το μορφωτικό επίπεδο των παραγωγών, για να καταστούν πιο παραγωγικοί, πιο ανταγωνιστικοί και να μπορέσουν να αντιμετωπίσουν τις προκλήσεις και της αγοράς</w:t>
      </w:r>
      <w:r>
        <w:rPr>
          <w:rFonts w:eastAsia="Times New Roman" w:cs="Times New Roman"/>
          <w:szCs w:val="24"/>
        </w:rPr>
        <w:t>,</w:t>
      </w:r>
      <w:r>
        <w:rPr>
          <w:rFonts w:eastAsia="Times New Roman" w:cs="Times New Roman"/>
          <w:szCs w:val="24"/>
        </w:rPr>
        <w:t xml:space="preserve"> αλλά και των κλι</w:t>
      </w:r>
      <w:r>
        <w:rPr>
          <w:rFonts w:eastAsia="Times New Roman" w:cs="Times New Roman"/>
          <w:szCs w:val="24"/>
        </w:rPr>
        <w:t>ματικών αλλαγών, για τις οποίες μιλούσατε και προηγουμένως.</w:t>
      </w:r>
    </w:p>
    <w:p w14:paraId="35AEE7EF" w14:textId="77777777" w:rsidR="00D5450D" w:rsidRDefault="005B470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Επίσης, στο πλαίσιο αυτής της ερώτησης, ήθελα να σας καταθέσω και να σας προτείνω κάποιες λύσεις με πρακτικό ενδιαφέρον, που σχετίζονται με την καθιέρωση του «πράσινου πτυχίου», όπως </w:t>
      </w:r>
      <w:r>
        <w:rPr>
          <w:rFonts w:eastAsia="Times New Roman" w:cs="Times New Roman"/>
          <w:szCs w:val="24"/>
        </w:rPr>
        <w:lastRenderedPageBreak/>
        <w:t xml:space="preserve">συμβαίνει σε </w:t>
      </w:r>
      <w:r>
        <w:rPr>
          <w:rFonts w:eastAsia="Times New Roman" w:cs="Times New Roman"/>
          <w:szCs w:val="24"/>
        </w:rPr>
        <w:t>πολλές ευρωπαϊκές χώρες, το οποίο αποδίδεται στους ενδιαφερόμενους επαγγελματίες γεωργούς μέσω της σχολικής εκπαίδευσης σε συνδυασμό με τη γεωργική εκπαίδευση.</w:t>
      </w:r>
    </w:p>
    <w:p w14:paraId="35AEE7F0" w14:textId="77777777" w:rsidR="00D5450D" w:rsidRDefault="005B470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σας καταθέσω και κάποιες άλλες προτάσεις στη δευτερολογία μου.</w:t>
      </w:r>
    </w:p>
    <w:p w14:paraId="35AEE7F1" w14:textId="77777777" w:rsidR="00D5450D" w:rsidRDefault="005B470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5AEE7F2" w14:textId="77777777" w:rsidR="00D5450D" w:rsidRDefault="005B470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ΔΡΕΥΩΝ (Γεώργιος Βαρεμένος):</w:t>
      </w:r>
      <w:r>
        <w:rPr>
          <w:rFonts w:eastAsia="Times New Roman" w:cs="Times New Roman"/>
          <w:szCs w:val="24"/>
        </w:rPr>
        <w:t xml:space="preserve"> Κύριε Υπουργέ, έχετε τον λόγο.</w:t>
      </w:r>
    </w:p>
    <w:p w14:paraId="35AEE7F3" w14:textId="77777777" w:rsidR="00D5450D" w:rsidRDefault="005B470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συνάδελφε, θα συμφωνήσω μαζί σας ότι, ειδικά σε μια δύσκολη περίοδο σαν και αυτή που βιώνουμε, ο αγροτικός τομέας είναι από αυτούς που μπορεί να προσφέρει ε</w:t>
      </w:r>
      <w:r>
        <w:rPr>
          <w:rFonts w:eastAsia="Times New Roman" w:cs="Times New Roman"/>
          <w:szCs w:val="24"/>
        </w:rPr>
        <w:lastRenderedPageBreak/>
        <w:t xml:space="preserve">παγγελματική διέξοδο σε νέους. Αυτό είναι κάτι που ζητάμε, ιδιαίτερα όταν ξέρουμε όλοι ότι η </w:t>
      </w:r>
      <w:r>
        <w:rPr>
          <w:rFonts w:eastAsia="Times New Roman" w:cs="Times New Roman"/>
          <w:szCs w:val="24"/>
        </w:rPr>
        <w:t xml:space="preserve">γήρανση του αγροτικού πληθυσμού είναι ένα από τα μεγαλύτερα προβλήματα. </w:t>
      </w:r>
    </w:p>
    <w:p w14:paraId="35AEE7F4" w14:textId="77777777" w:rsidR="00D5450D" w:rsidRDefault="005B470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Άρα, θα πρέπει από τη δική μας πλευρά να ετοιμάσουμε και να υπηρετήσουμε διαδικασίες</w:t>
      </w:r>
      <w:r>
        <w:rPr>
          <w:rFonts w:eastAsia="Times New Roman" w:cs="Times New Roman"/>
          <w:szCs w:val="24"/>
        </w:rPr>
        <w:t>,</w:t>
      </w:r>
      <w:r>
        <w:rPr>
          <w:rFonts w:eastAsia="Times New Roman" w:cs="Times New Roman"/>
          <w:szCs w:val="24"/>
        </w:rPr>
        <w:t xml:space="preserve"> που θα τονώσουν το ενδιαφέρον των νέων, και να τους δώσουμε περισσότερες δυνατότητες μέσα από την</w:t>
      </w:r>
      <w:r>
        <w:rPr>
          <w:rFonts w:eastAsia="Times New Roman" w:cs="Times New Roman"/>
          <w:szCs w:val="24"/>
        </w:rPr>
        <w:t xml:space="preserve"> εκπαίδευση και βεβαίως μέσω κινήτρων. Πριν από λίγο</w:t>
      </w:r>
      <w:r>
        <w:rPr>
          <w:rFonts w:eastAsia="Times New Roman" w:cs="Times New Roman"/>
          <w:szCs w:val="24"/>
        </w:rPr>
        <w:t>,</w:t>
      </w:r>
      <w:r>
        <w:rPr>
          <w:rFonts w:eastAsia="Times New Roman" w:cs="Times New Roman"/>
          <w:szCs w:val="24"/>
        </w:rPr>
        <w:t xml:space="preserve"> είπαμε για τα κίνητρα που δίνονται στους νέους, σε συνεννόηση με την Ευρωπαϊκή Επιτροπή, τα οποία δεν </w:t>
      </w:r>
      <w:r>
        <w:rPr>
          <w:rFonts w:eastAsia="Times New Roman"/>
          <w:bCs/>
        </w:rPr>
        <w:t>είναι</w:t>
      </w:r>
      <w:r>
        <w:rPr>
          <w:rFonts w:eastAsia="Times New Roman" w:cs="Times New Roman"/>
          <w:szCs w:val="24"/>
        </w:rPr>
        <w:t xml:space="preserve"> μόνο χρηματικά</w:t>
      </w:r>
      <w:r>
        <w:rPr>
          <w:rFonts w:eastAsia="Times New Roman" w:cs="Times New Roman"/>
          <w:szCs w:val="24"/>
        </w:rPr>
        <w:t>,</w:t>
      </w:r>
      <w:r>
        <w:rPr>
          <w:rFonts w:eastAsia="Times New Roman" w:cs="Times New Roman"/>
          <w:szCs w:val="24"/>
        </w:rPr>
        <w:t xml:space="preserve"> για να μπουν στο επάγγελμα, αλλά </w:t>
      </w:r>
      <w:r>
        <w:rPr>
          <w:rFonts w:eastAsia="Times New Roman" w:cs="Times New Roman"/>
          <w:bCs/>
          <w:shd w:val="clear" w:color="auto" w:fill="FFFFFF"/>
        </w:rPr>
        <w:t>υπάρχουν</w:t>
      </w:r>
      <w:r>
        <w:rPr>
          <w:rFonts w:eastAsia="Times New Roman" w:cs="Times New Roman"/>
          <w:szCs w:val="24"/>
        </w:rPr>
        <w:t xml:space="preserve"> και ιδιαίτερα κριτήρια που βάζουμε σ</w:t>
      </w:r>
      <w:r>
        <w:rPr>
          <w:rFonts w:eastAsia="Times New Roman" w:cs="Times New Roman"/>
          <w:szCs w:val="24"/>
        </w:rPr>
        <w:t>ε σχέδια βελτίωσης και γενικά</w:t>
      </w:r>
      <w:r>
        <w:rPr>
          <w:rFonts w:eastAsia="Times New Roman" w:cs="Times New Roman"/>
          <w:szCs w:val="24"/>
        </w:rPr>
        <w:t>,</w:t>
      </w:r>
      <w:r>
        <w:rPr>
          <w:rFonts w:eastAsia="Times New Roman" w:cs="Times New Roman"/>
          <w:szCs w:val="24"/>
        </w:rPr>
        <w:t xml:space="preserve"> σε επενδύσεις του αγροτικού χώρου.</w:t>
      </w:r>
    </w:p>
    <w:p w14:paraId="35AEE7F5" w14:textId="77777777" w:rsidR="00D5450D" w:rsidRDefault="005B470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 Άρα, από την ώρα που θέλουμε τους νέους να ενταχθούν και ταυτόχρονα θέλουμε τον αγροτοδιατροφικό τομέα να παίξει ένα σημαντικό ρόλο στην παραγωγική ανασυγκρότηση της χώρας, πρέπει να δούμε </w:t>
      </w:r>
      <w:r>
        <w:rPr>
          <w:rFonts w:eastAsia="Times New Roman" w:cs="Times New Roman"/>
          <w:szCs w:val="24"/>
        </w:rPr>
        <w:t>τι θα κάνουμε με τις σχολές που έχουμε εμείς και λειτουργούμε τώρα και βεβαίως</w:t>
      </w:r>
      <w:r>
        <w:rPr>
          <w:rFonts w:eastAsia="Times New Roman" w:cs="Times New Roman"/>
          <w:szCs w:val="24"/>
        </w:rPr>
        <w:t>,</w:t>
      </w:r>
      <w:r>
        <w:rPr>
          <w:rFonts w:eastAsia="Times New Roman" w:cs="Times New Roman"/>
          <w:szCs w:val="24"/>
        </w:rPr>
        <w:t xml:space="preserve"> τι περισσότερο μπορούμε να προσφέρουμε.</w:t>
      </w:r>
    </w:p>
    <w:p w14:paraId="35AEE7F6" w14:textId="77777777" w:rsidR="00D5450D" w:rsidRDefault="005B470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Οι σχολές είναι οι συγκεκριμένες έξι. Δεν χρειάζεται να σας πω περισσότερα. Γίνεται μια προσπάθεια αυτή την ώρα από πλευράς του Υπουργεί</w:t>
      </w:r>
      <w:r>
        <w:rPr>
          <w:rFonts w:eastAsia="Times New Roman" w:cs="Times New Roman"/>
          <w:szCs w:val="24"/>
        </w:rPr>
        <w:t xml:space="preserve">ου Παιδείας σε συνεννόηση με εμάς, για να δούμε τι θα κάνουμε. Από αυτές τις έξι σχολές, ήδη τρεις-τέσσερις έχουν τη δυνατότητα να μορφώσουν νέους αγρότες και να τους καταρτίσουν σε σημαντικούς τομείς της ελληνικής γεωργίας. </w:t>
      </w:r>
    </w:p>
    <w:p w14:paraId="35AEE7F7" w14:textId="77777777" w:rsidR="00D5450D" w:rsidRDefault="005B470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Από αυτή την άποψη, λοιπόν, αυ</w:t>
      </w:r>
      <w:r>
        <w:rPr>
          <w:rFonts w:eastAsia="Times New Roman" w:cs="Times New Roman"/>
          <w:szCs w:val="24"/>
        </w:rPr>
        <w:t>τό που εσείς αναφέρατε ως «πράσινο πτυχίο» εμείς το έχουμε ήδη συγκεκριμενοποιήσει. Ξεκινώντας από περιοχές όπως την Ήπειρο -συγκεκριμένα να αναφερθώ στη Γαλακτοκομική Σχολή- αλλά και σε όλη την Ελλάδα, τις εντάσσουμε σε πανεπιστημιακό επίπεδο, δίνοντάς το</w:t>
      </w:r>
      <w:r>
        <w:rPr>
          <w:rFonts w:eastAsia="Times New Roman" w:cs="Times New Roman"/>
          <w:szCs w:val="24"/>
        </w:rPr>
        <w:t>υς μέσα από τη σύνδεση με τα τοπικά πανεπιστήμια ένα πτυχίο δύο χρόνων.</w:t>
      </w:r>
    </w:p>
    <w:p w14:paraId="35AEE7F8" w14:textId="77777777" w:rsidR="00D5450D" w:rsidRDefault="005B470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Βεβαίως, σε αυτές τις σχολές </w:t>
      </w:r>
      <w:r>
        <w:rPr>
          <w:rFonts w:eastAsia="Times New Roman" w:cs="Times New Roman"/>
        </w:rPr>
        <w:t>πρέπει</w:t>
      </w:r>
      <w:r>
        <w:rPr>
          <w:rFonts w:eastAsia="Times New Roman" w:cs="Times New Roman"/>
          <w:szCs w:val="24"/>
        </w:rPr>
        <w:t xml:space="preserve"> να ενταχθούν κυρίως οι απόφοιτοι των </w:t>
      </w:r>
      <w:r>
        <w:rPr>
          <w:rFonts w:eastAsia="Times New Roman" w:cs="Times New Roman"/>
          <w:szCs w:val="24"/>
        </w:rPr>
        <w:t>επαγγελματικών λυκείων</w:t>
      </w:r>
      <w:r>
        <w:rPr>
          <w:rFonts w:eastAsia="Times New Roman" w:cs="Times New Roman"/>
          <w:szCs w:val="24"/>
        </w:rPr>
        <w:t xml:space="preserve"> του αγροτικού χώρου, που υπάρχουν αυτή την ώρα -είναι τα γνωστά ΕΠΑΛ- ούτως ώστε να συνε</w:t>
      </w:r>
      <w:r>
        <w:rPr>
          <w:rFonts w:eastAsia="Times New Roman" w:cs="Times New Roman"/>
          <w:szCs w:val="24"/>
        </w:rPr>
        <w:t>χίσουν και εκεί άλλα δύο χρόνια.</w:t>
      </w:r>
    </w:p>
    <w:p w14:paraId="35AEE7F9" w14:textId="77777777" w:rsidR="00D5450D" w:rsidRDefault="005B470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Σε σύνδεση με τα </w:t>
      </w:r>
      <w:r>
        <w:rPr>
          <w:rFonts w:eastAsia="Times New Roman" w:cs="Times New Roman"/>
          <w:szCs w:val="24"/>
        </w:rPr>
        <w:t>πανεπιστήμια</w:t>
      </w:r>
      <w:r>
        <w:rPr>
          <w:rFonts w:eastAsia="Times New Roman" w:cs="Times New Roman"/>
          <w:szCs w:val="24"/>
        </w:rPr>
        <w:t xml:space="preserve">, αλλά και με τους χώρους που εμείς μπορούμε να τους παρέχουμε την αντίστοιχη κατάρτιση, σε </w:t>
      </w:r>
      <w:r>
        <w:rPr>
          <w:rFonts w:eastAsia="Times New Roman" w:cs="Times New Roman"/>
          <w:szCs w:val="24"/>
        </w:rPr>
        <w:lastRenderedPageBreak/>
        <w:t>συνεννόηση πάντα με το Υπουργείο Παιδείας, θα έλεγα ότι μπορούμε να υπηρετήσουμε αυτόν τον στόχο.</w:t>
      </w:r>
    </w:p>
    <w:p w14:paraId="35AEE7FA" w14:textId="77777777" w:rsidR="00D5450D" w:rsidRDefault="005B470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ΔΡΕΥΩΝ (Γεώργιος Βαρεμένος):</w:t>
      </w:r>
      <w:r>
        <w:rPr>
          <w:rFonts w:eastAsia="Times New Roman" w:cs="Times New Roman"/>
          <w:szCs w:val="24"/>
        </w:rPr>
        <w:t xml:space="preserve"> Κύριε Κασαπίδη, έχετε τον λόγο.</w:t>
      </w:r>
    </w:p>
    <w:p w14:paraId="35AEE7FB" w14:textId="77777777" w:rsidR="00D5450D" w:rsidRDefault="005B470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ΓΕΩΡΓΙΟΣ ΚΑΣΑΠΙΔΗΣ:</w:t>
      </w:r>
      <w:r>
        <w:rPr>
          <w:rFonts w:eastAsia="Times New Roman" w:cs="Times New Roman"/>
          <w:szCs w:val="24"/>
        </w:rPr>
        <w:t xml:space="preserve"> Ευχαριστώ, κύριε Πρόεδρε.</w:t>
      </w:r>
    </w:p>
    <w:p w14:paraId="35AEE7FC" w14:textId="77777777" w:rsidR="00D5450D" w:rsidRDefault="005B470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Υπουργέ, όπως αντιλήφθηκα, συνδέετε την τεχνική εκπαίδευση με τις επαγγελματικές σχολές του Υπουργείου Γεωργίας.</w:t>
      </w:r>
    </w:p>
    <w:p w14:paraId="35AEE7FD"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t>Κ</w:t>
      </w:r>
      <w:r>
        <w:rPr>
          <w:rFonts w:eastAsia="Times New Roman"/>
          <w:szCs w:val="24"/>
        </w:rPr>
        <w:t xml:space="preserve">ατά την άποψή μου, είναι </w:t>
      </w:r>
      <w:r>
        <w:rPr>
          <w:rFonts w:eastAsia="Times New Roman"/>
          <w:szCs w:val="24"/>
        </w:rPr>
        <w:t>σωστό και είναι πολύ σημαντικό να αναβαθμιστούν τα τεχνικά λύκεια και η τεχνική εκπαίδευση στη χώρα, δίνοντας ιδιαίτερη έμφαση στη θεωρητική κατάρτιση στα σχολεία, στα τεχνικά λύκεια, με παράλληλα εργαστήρια</w:t>
      </w:r>
      <w:r>
        <w:rPr>
          <w:rFonts w:eastAsia="Times New Roman"/>
          <w:szCs w:val="24"/>
        </w:rPr>
        <w:t>,</w:t>
      </w:r>
      <w:r>
        <w:rPr>
          <w:rFonts w:eastAsia="Times New Roman"/>
          <w:szCs w:val="24"/>
        </w:rPr>
        <w:t xml:space="preserve"> που θα προετοιμάζουν τους ενδιαφερόμενους υποψη</w:t>
      </w:r>
      <w:r>
        <w:rPr>
          <w:rFonts w:eastAsia="Times New Roman"/>
          <w:szCs w:val="24"/>
        </w:rPr>
        <w:t xml:space="preserve">φίους επαγγελματίες </w:t>
      </w:r>
      <w:r>
        <w:rPr>
          <w:rFonts w:eastAsia="Times New Roman"/>
          <w:szCs w:val="24"/>
        </w:rPr>
        <w:lastRenderedPageBreak/>
        <w:t>γεωργούς να φοιτήσουν σε αυτές τις σχολές που είπατε του Υπουργείου Γεωργίας ή ακόμα-ακόμα, όπως συμβαίνει στο εξωτερικό, να αναγνωρίσετε βάσει αυστηρών ποιοτικών κριτηρίων κάποιες διδακτικές φάρμες, διδακτικά αγροκτήματα, όπου στο εξωτ</w:t>
      </w:r>
      <w:r>
        <w:rPr>
          <w:rFonts w:eastAsia="Times New Roman"/>
          <w:szCs w:val="24"/>
        </w:rPr>
        <w:t>ερικό μπορούν να κάνουν εκεί την πρακτική τους εξάσκηση</w:t>
      </w:r>
      <w:r>
        <w:rPr>
          <w:rFonts w:eastAsia="Times New Roman"/>
          <w:szCs w:val="24"/>
        </w:rPr>
        <w:t>,</w:t>
      </w:r>
      <w:r>
        <w:rPr>
          <w:rFonts w:eastAsia="Times New Roman"/>
          <w:szCs w:val="24"/>
        </w:rPr>
        <w:t xml:space="preserve"> εν είδει μαθητείας. </w:t>
      </w:r>
    </w:p>
    <w:p w14:paraId="35AEE7FE"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t>Είναι ένας άλλος θεσμός</w:t>
      </w:r>
      <w:r>
        <w:rPr>
          <w:rFonts w:eastAsia="Times New Roman"/>
          <w:szCs w:val="24"/>
        </w:rPr>
        <w:t>,</w:t>
      </w:r>
      <w:r>
        <w:rPr>
          <w:rFonts w:eastAsia="Times New Roman"/>
          <w:szCs w:val="24"/>
        </w:rPr>
        <w:t xml:space="preserve"> που θα πρέπει να σκεφτείτε σοβαρά στο Υπουργείο Γεωργίας να υιοθετήσετε και να εφαρμόσετε στη γεωργική εκπαίδευση, ώστε τελειώνοντας το τεχνικό λύκειο, μ</w:t>
      </w:r>
      <w:r>
        <w:rPr>
          <w:rFonts w:eastAsia="Times New Roman"/>
          <w:szCs w:val="24"/>
        </w:rPr>
        <w:t>αζί με άλλα δύο χρόνια, όπως προαναφέρατε, σε αυτές τις σχολές ή σε άλλες διδακτικές φάρμες και αγροκτήματα, να αυξηθεί ο αριθμός των νέων που θα έχουν τη δυνατότητα να ολοκληρώσουν αυτές τις σπουδές και να πάρουν το «πράσινο πτυχίο».</w:t>
      </w:r>
    </w:p>
    <w:p w14:paraId="35AEE7FF"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lastRenderedPageBreak/>
        <w:t>Η σπουδαιότητα του «π</w:t>
      </w:r>
      <w:r>
        <w:rPr>
          <w:rFonts w:eastAsia="Times New Roman"/>
          <w:szCs w:val="24"/>
        </w:rPr>
        <w:t>ράσινου πτυχίου» για πολλούς, κύριε Υπουργέ, είναι και ένα βασικό κριτήριο</w:t>
      </w:r>
      <w:r>
        <w:rPr>
          <w:rFonts w:eastAsia="Times New Roman"/>
          <w:szCs w:val="24"/>
        </w:rPr>
        <w:t>,</w:t>
      </w:r>
      <w:r>
        <w:rPr>
          <w:rFonts w:eastAsia="Times New Roman"/>
          <w:szCs w:val="24"/>
        </w:rPr>
        <w:t xml:space="preserve"> που καθορίζει και την επαγγελματική ιδιότητα των γεωργών. Είναι σωστό και για μένα, αντί να έχουμε αυτό το λογιστικό κριτήριο του εισοδήματος αν είναι πάνω από το 50% από τη γεωργί</w:t>
      </w:r>
      <w:r>
        <w:rPr>
          <w:rFonts w:eastAsia="Times New Roman"/>
          <w:szCs w:val="24"/>
        </w:rPr>
        <w:t>α και να χαρακτηρίζει κάποιον επαγγελματία γεωργό, αυτό να αλλάξει και να δοθεί δυνατότητα σε κάποιον που έχει επαγγελματική κατάρτιση μέσα από το «πράσινο πτυχίο» να θεωρείται ότι είναι επαγγελματίας γεωργός κι αυτός να τυγχάνει όλων των ευεργετημάτων της</w:t>
      </w:r>
      <w:r>
        <w:rPr>
          <w:rFonts w:eastAsia="Times New Roman"/>
          <w:szCs w:val="24"/>
        </w:rPr>
        <w:t xml:space="preserve"> ελληνικής πολιτείας ή της Ευρωπαϊκής Ένωσης. </w:t>
      </w:r>
    </w:p>
    <w:p w14:paraId="35AEE800"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t xml:space="preserve">Αυτό, κύριε Υπουργέ, θα είναι ίσως η μεγαλύτερη τομή που θα μπορούσε να κάνει κάποιος Υπουργός. Εύχομαι να το δείτε σοβαρά και εσείς να το ξεκινήσετε. </w:t>
      </w:r>
    </w:p>
    <w:p w14:paraId="35AEE801"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lastRenderedPageBreak/>
        <w:t>Επίσης, εκτιμώ ότι μπορούν να γίνουν κι άλλες ενέργειες ν</w:t>
      </w:r>
      <w:r>
        <w:rPr>
          <w:rFonts w:eastAsia="Times New Roman"/>
          <w:szCs w:val="24"/>
        </w:rPr>
        <w:t>ωρίτερα στο πλαίσιο της σχολικής εκπαίδευσης ως προς τη γεωργική εκπαίδευση, για να επιταχύνουμε και να μεγαλώσουμε αυτήν τη δυναμική στην ελληνική κοινωνία, ώστε να αντιμετωπίσουμε τα προβλήματα που προανέφερα, την έντονη ελλειμματικότητα του ισοζυγίου μα</w:t>
      </w:r>
      <w:r>
        <w:rPr>
          <w:rFonts w:eastAsia="Times New Roman"/>
          <w:szCs w:val="24"/>
        </w:rPr>
        <w:t>ς, την ερήμωση της υπαίθρου, τη γήρανση της υπαίθρου, καλλιεργώντας αυτό το πνεύμα της εξοικείωσης με τη γεωργία από τα σχολεία ακόμα.</w:t>
      </w:r>
    </w:p>
    <w:p w14:paraId="35AEE802"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t>Παλαιότερα, από αναφορές των γονέων μας, υπήρχαν οι σχολικοί κήποι στα σχολεία και ιδιαίτερα στις ορεινές περιοχές και στ</w:t>
      </w:r>
      <w:r>
        <w:rPr>
          <w:rFonts w:eastAsia="Times New Roman"/>
          <w:szCs w:val="24"/>
        </w:rPr>
        <w:t>ην ελληνική ύπαιθρο, όπου εξοικειώνονταν τα παιδιά με τις γεωργικές δραστηριότητες και τους ήταν οικείο, αλλά και ευχάριστο</w:t>
      </w:r>
      <w:r>
        <w:rPr>
          <w:rFonts w:eastAsia="Times New Roman"/>
          <w:szCs w:val="24"/>
        </w:rPr>
        <w:t>,</w:t>
      </w:r>
      <w:r>
        <w:rPr>
          <w:rFonts w:eastAsia="Times New Roman"/>
          <w:szCs w:val="24"/>
        </w:rPr>
        <w:t xml:space="preserve"> στη συνέχεια να το δούν και επαγγελματικά. </w:t>
      </w:r>
    </w:p>
    <w:p w14:paraId="35AEE803"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lastRenderedPageBreak/>
        <w:t>Εδώ είναι πολύ σημαντικό, εξίσου με το «πράσινο πτυχίο», κύριε Υπουργέ, να δοθεί αυτή η</w:t>
      </w:r>
      <w:r>
        <w:rPr>
          <w:rFonts w:eastAsia="Times New Roman"/>
          <w:szCs w:val="24"/>
        </w:rPr>
        <w:t xml:space="preserve"> δυνατότητα ώστε να αρχίσουμε να διαμορφώνουμε το πρότυπο του Έλληνα γεωργού στην ελληνική κοινωνία μέσα από τα σχολεία, ώστε να είναι ελκυστικό και όχι αποκρουστικό, </w:t>
      </w:r>
      <w:r>
        <w:rPr>
          <w:rFonts w:eastAsia="Times New Roman"/>
          <w:szCs w:val="24"/>
        </w:rPr>
        <w:t xml:space="preserve">κάτι </w:t>
      </w:r>
      <w:r>
        <w:rPr>
          <w:rFonts w:eastAsia="Times New Roman"/>
          <w:szCs w:val="24"/>
        </w:rPr>
        <w:t>που δυστυχώς τις τελευταίες δεκαετίες έχει γίνει.</w:t>
      </w:r>
    </w:p>
    <w:p w14:paraId="35AEE804"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t xml:space="preserve">Ευχαριστώ, κύριε Πρόεδρε. </w:t>
      </w:r>
    </w:p>
    <w:p w14:paraId="35AEE805" w14:textId="77777777" w:rsidR="00D5450D" w:rsidRDefault="005B470C">
      <w:pPr>
        <w:tabs>
          <w:tab w:val="left" w:pos="2820"/>
        </w:tabs>
        <w:spacing w:line="600" w:lineRule="auto"/>
        <w:ind w:firstLine="720"/>
        <w:jc w:val="both"/>
        <w:rPr>
          <w:rFonts w:eastAsia="Times New Roman"/>
          <w:szCs w:val="24"/>
        </w:rPr>
      </w:pPr>
      <w:r>
        <w:rPr>
          <w:rFonts w:eastAsia="Times New Roman"/>
          <w:b/>
          <w:szCs w:val="24"/>
        </w:rPr>
        <w:t>ΠΡΟΕΔΡΕ</w:t>
      </w:r>
      <w:r>
        <w:rPr>
          <w:rFonts w:eastAsia="Times New Roman"/>
          <w:b/>
          <w:szCs w:val="24"/>
        </w:rPr>
        <w:t xml:space="preserve">ΥΩΝ (Γεώργιος Βαρεμένος): </w:t>
      </w:r>
      <w:r>
        <w:rPr>
          <w:rFonts w:eastAsia="Times New Roman"/>
          <w:szCs w:val="24"/>
        </w:rPr>
        <w:t>Κι εμείς ευχαριστούμε.</w:t>
      </w:r>
    </w:p>
    <w:p w14:paraId="35AEE806"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t>Κύριε Υπουργέ, έχετε τον λόγο.</w:t>
      </w:r>
    </w:p>
    <w:p w14:paraId="35AEE807" w14:textId="77777777" w:rsidR="00D5450D" w:rsidRDefault="005B470C">
      <w:pPr>
        <w:tabs>
          <w:tab w:val="left" w:pos="2820"/>
        </w:tabs>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Απλά να συμπληρώσω. </w:t>
      </w:r>
    </w:p>
    <w:p w14:paraId="35AEE808"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lastRenderedPageBreak/>
        <w:t>Νομίζω ότι συμφωνήσαμε ιδιαίτερα σε αυτό που αφορά το «πράσινο πτυχίο». Είναι μια διαδικασ</w:t>
      </w:r>
      <w:r>
        <w:rPr>
          <w:rFonts w:eastAsia="Times New Roman"/>
          <w:szCs w:val="24"/>
        </w:rPr>
        <w:t>ία που νομίζω ότι βοηθάει πολύ. Έχουμε εμείς, όμως, παράλληλα το Πρόγραμμα Αγροτικής Ανάπτυξης, το μέτρο 1, που με βάση και τον ν.4384/2016 μας δίνει τη δυνατότητα</w:t>
      </w:r>
      <w:r>
        <w:rPr>
          <w:rFonts w:eastAsia="Times New Roman"/>
          <w:szCs w:val="24"/>
        </w:rPr>
        <w:t>,</w:t>
      </w:r>
      <w:r>
        <w:rPr>
          <w:rFonts w:eastAsia="Times New Roman"/>
          <w:szCs w:val="24"/>
        </w:rPr>
        <w:t xml:space="preserve"> σε συνεννόηση βεβαίως με το Υπουργείο Παιδείας να δημιουργήσουμε νέες ειδικότητες, με βάση </w:t>
      </w:r>
      <w:r>
        <w:rPr>
          <w:rFonts w:eastAsia="Times New Roman"/>
          <w:szCs w:val="24"/>
        </w:rPr>
        <w:t>την κατάσταση που διαμορφώνεται και τις ανάγκες στον αγροτοδιατροφικό χώρο. Είναι ένα μέτρο</w:t>
      </w:r>
      <w:r>
        <w:rPr>
          <w:rFonts w:eastAsia="Times New Roman"/>
          <w:szCs w:val="24"/>
        </w:rPr>
        <w:t>,</w:t>
      </w:r>
      <w:r>
        <w:rPr>
          <w:rFonts w:eastAsia="Times New Roman"/>
          <w:szCs w:val="24"/>
        </w:rPr>
        <w:t xml:space="preserve"> που θα ωφελήσει πάρα πολύ τους νέους αγρότες, ιδιαίτερα αυτούς οι οποίοι θα ενταχθούν σε διάφορα μέτρα, σε διάφορα σχέδια. </w:t>
      </w:r>
    </w:p>
    <w:p w14:paraId="35AEE809"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t>Γι’ αυτό σας είπα προηγούμενα ότι δεν ε</w:t>
      </w:r>
      <w:r>
        <w:rPr>
          <w:rFonts w:eastAsia="Times New Roman"/>
          <w:szCs w:val="24"/>
        </w:rPr>
        <w:t xml:space="preserve">ίναι απλά η ένταξη, αλλά φροντίζουμε για τους νέους αγρότες, επειδή το μεγαλύτερο πρόβλημα είναι η τρίτη χρονιά, η τέταρτη χρονιά. Τότε οι δυσκολίες </w:t>
      </w:r>
      <w:r>
        <w:rPr>
          <w:rFonts w:eastAsia="Times New Roman"/>
          <w:szCs w:val="24"/>
        </w:rPr>
        <w:lastRenderedPageBreak/>
        <w:t>είναι πάρα πολλές. Προσπαθούμε</w:t>
      </w:r>
      <w:r>
        <w:rPr>
          <w:rFonts w:eastAsia="Times New Roman"/>
          <w:szCs w:val="24"/>
        </w:rPr>
        <w:t>,</w:t>
      </w:r>
      <w:r>
        <w:rPr>
          <w:rFonts w:eastAsia="Times New Roman"/>
          <w:szCs w:val="24"/>
        </w:rPr>
        <w:t xml:space="preserve"> όσο το δυνατόν περισσότερο</w:t>
      </w:r>
      <w:r>
        <w:rPr>
          <w:rFonts w:eastAsia="Times New Roman"/>
          <w:szCs w:val="24"/>
        </w:rPr>
        <w:t>,</w:t>
      </w:r>
      <w:r>
        <w:rPr>
          <w:rFonts w:eastAsia="Times New Roman"/>
          <w:szCs w:val="24"/>
        </w:rPr>
        <w:t xml:space="preserve"> τους αγρότες να τους εντάξουμε μέσα σε σχέδια, </w:t>
      </w:r>
      <w:r>
        <w:rPr>
          <w:rFonts w:eastAsia="Times New Roman"/>
          <w:szCs w:val="24"/>
        </w:rPr>
        <w:t xml:space="preserve">μέσα σε δυνατότητες επενδυτικές που θα τους διασφαλίζουν, θα έλεγα, γενικότερα ένα ελάχιστο βιώσιμο εισόδημα. </w:t>
      </w:r>
    </w:p>
    <w:p w14:paraId="35AEE80A"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t>Άρα, λοιπόν, και προς τα εκεί θα κινηθούμε να αξιοποιήσουμε το συγκεκριμένο μέτρο και ταυτόχρονα βεβαίως, επειδή ο ΕΛΓΑ είναι ένας οργανισμός ο ο</w:t>
      </w:r>
      <w:r>
        <w:rPr>
          <w:rFonts w:eastAsia="Times New Roman"/>
          <w:szCs w:val="24"/>
        </w:rPr>
        <w:t>ποίος έχει ως βασικό του σκοπό την εκπαίδευση και κατάρτιση των αγροτών, έχουμε τα κέντρα «Δήμητρα» σε όλη την Ελλάδα. Είναι προβληματική η λειτουργία τους, γιατί σε πολλές περιπτώσεις δεν υπάρχει ανταπόκριση.</w:t>
      </w:r>
    </w:p>
    <w:p w14:paraId="35AEE80B"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Και</w:t>
      </w:r>
      <w:r>
        <w:rPr>
          <w:rFonts w:eastAsia="Times New Roman"/>
          <w:szCs w:val="24"/>
        </w:rPr>
        <w:t xml:space="preserve"> από την άλλη πλευρά, έχουμε περιοχές, οι οποίες μας ζητάνε να εντάξουμε συγκεκριμένες δραστηριότητες επαγγελματικές. Η λογική που υπάρχει είναι από τις τοπικές κοινωνίες να έχουμε </w:t>
      </w:r>
      <w:r>
        <w:rPr>
          <w:rFonts w:eastAsia="Times New Roman"/>
          <w:szCs w:val="24"/>
        </w:rPr>
        <w:lastRenderedPageBreak/>
        <w:t>φοιτητές. Η λογική, όπως  αντιλαμβάνεστε, αυτή δεν υπηρετεί αυτό που θέλουμ</w:t>
      </w:r>
      <w:r>
        <w:rPr>
          <w:rFonts w:eastAsia="Times New Roman"/>
          <w:szCs w:val="24"/>
        </w:rPr>
        <w:t>ε εμείς, να έχουμε αγρότες που να εκπαιδεύονται γι’ αυτόν τον σκοπό.</w:t>
      </w:r>
    </w:p>
    <w:p w14:paraId="35AEE80C"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Πάντως, νομίζω πως συμφωνούμε ότι πρέπει να θεωρήσουμε ως βασικό θεμέλιο για τη λειτουργία της αγροτικής δραστηριότητας την εκπαίδευση, την κατάρτιση των νεών αγροτών. Δηλαδή, θα λέγαμε ό</w:t>
      </w:r>
      <w:r>
        <w:rPr>
          <w:rFonts w:eastAsia="Times New Roman"/>
          <w:szCs w:val="24"/>
        </w:rPr>
        <w:t>τι χρειάζεται μια αναβάθμιση στη συγκρότηση του προσωπικού που απασχολείται με την αγροτική δραστηριότητα σήμερα όσο ποτέ άλλοτε και αυτό πρέπει να υπηρετήσουμε.</w:t>
      </w:r>
    </w:p>
    <w:p w14:paraId="35AEE80D" w14:textId="77777777" w:rsidR="00D5450D" w:rsidRDefault="005B470C">
      <w:pPr>
        <w:tabs>
          <w:tab w:val="left" w:pos="2940"/>
        </w:tabs>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Θα συζητηθεί τώρα η ένατη </w:t>
      </w:r>
      <w:r>
        <w:rPr>
          <w:rFonts w:eastAsia="Times New Roman" w:cs="Times New Roman"/>
          <w:szCs w:val="24"/>
        </w:rPr>
        <w:t xml:space="preserve">με αριθμό 847/16-1-2018 </w:t>
      </w:r>
      <w:r>
        <w:rPr>
          <w:rFonts w:eastAsia="Times New Roman" w:cs="Times New Roman"/>
          <w:szCs w:val="24"/>
        </w:rPr>
        <w:t xml:space="preserve">επίκαιρη ερώτηση </w:t>
      </w:r>
      <w:r>
        <w:rPr>
          <w:rFonts w:eastAsia="Times New Roman" w:cs="Times New Roman"/>
          <w:szCs w:val="24"/>
        </w:rPr>
        <w:t>δε</w:t>
      </w:r>
      <w:r>
        <w:rPr>
          <w:rFonts w:eastAsia="Times New Roman" w:cs="Times New Roman"/>
          <w:szCs w:val="24"/>
        </w:rPr>
        <w:t>ύτε</w:t>
      </w:r>
      <w:r>
        <w:rPr>
          <w:rFonts w:eastAsia="Times New Roman" w:cs="Times New Roman"/>
          <w:szCs w:val="24"/>
        </w:rPr>
        <w:t>ρου</w:t>
      </w:r>
      <w:r>
        <w:rPr>
          <w:rFonts w:eastAsia="Times New Roman" w:cs="Times New Roman"/>
          <w:szCs w:val="24"/>
        </w:rPr>
        <w:t xml:space="preserve"> κύκλου του Βουλευτή Άρτας της Νέας Δημοκρατίας κ. </w:t>
      </w:r>
      <w:r>
        <w:rPr>
          <w:rFonts w:eastAsia="Times New Roman" w:cs="Times New Roman"/>
          <w:bCs/>
          <w:szCs w:val="24"/>
        </w:rPr>
        <w:t>Γεωργίου Στύλιου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 xml:space="preserve">με </w:t>
      </w:r>
      <w:r>
        <w:rPr>
          <w:rFonts w:eastAsia="Times New Roman" w:cs="Times New Roman"/>
          <w:szCs w:val="24"/>
        </w:rPr>
        <w:lastRenderedPageBreak/>
        <w:t>θέμα: «Ανομβρία και ελλείψεις στις υποδομές άρδευσης μειώνουν δραματικά το εισόδημα των ελαιοκαλλιεργητών».</w:t>
      </w:r>
    </w:p>
    <w:p w14:paraId="35AEE80E" w14:textId="77777777" w:rsidR="00D5450D" w:rsidRDefault="005B470C">
      <w:pPr>
        <w:tabs>
          <w:tab w:val="left" w:pos="2940"/>
        </w:tabs>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ύριε Στύλιο, έχετε τον λόγο για δύο λεπτά.</w:t>
      </w:r>
    </w:p>
    <w:p w14:paraId="35AEE80F" w14:textId="77777777" w:rsidR="00D5450D" w:rsidRDefault="005B470C">
      <w:pPr>
        <w:tabs>
          <w:tab w:val="left" w:pos="2940"/>
        </w:tabs>
        <w:spacing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Ευχαριστώ πολύ, κύριε Πρόεδρε.</w:t>
      </w:r>
    </w:p>
    <w:p w14:paraId="35AEE810" w14:textId="77777777" w:rsidR="00D5450D" w:rsidRDefault="005B470C">
      <w:pPr>
        <w:tabs>
          <w:tab w:val="left" w:pos="2940"/>
        </w:tabs>
        <w:spacing w:line="600" w:lineRule="auto"/>
        <w:ind w:firstLine="720"/>
        <w:jc w:val="both"/>
        <w:rPr>
          <w:rFonts w:eastAsia="Times New Roman" w:cs="Times New Roman"/>
          <w:szCs w:val="24"/>
        </w:rPr>
      </w:pPr>
      <w:r>
        <w:rPr>
          <w:rFonts w:eastAsia="Times New Roman" w:cs="Times New Roman"/>
          <w:szCs w:val="24"/>
        </w:rPr>
        <w:t>Κύριε Υπουργέ, μια από τις σημαντικότερες θέσεις στη γεωργική δραστηριότητα του τόπου μου, στην Άρτα, αλλά και στην Ελλάδα, κατέχει η ελαιοκαλλιέργεια. Είναι ένα εμ</w:t>
      </w:r>
      <w:r>
        <w:rPr>
          <w:rFonts w:eastAsia="Times New Roman" w:cs="Times New Roman"/>
          <w:szCs w:val="24"/>
        </w:rPr>
        <w:t>βληματικό προϊόν, όπως γνωρίζετε, η ελιά και το λάδι.</w:t>
      </w:r>
    </w:p>
    <w:p w14:paraId="35AEE811" w14:textId="77777777" w:rsidR="00D5450D" w:rsidRDefault="005B470C">
      <w:pPr>
        <w:tabs>
          <w:tab w:val="left" w:pos="2940"/>
        </w:tabs>
        <w:spacing w:line="600" w:lineRule="auto"/>
        <w:ind w:firstLine="720"/>
        <w:jc w:val="both"/>
        <w:rPr>
          <w:rFonts w:eastAsia="Times New Roman" w:cs="Times New Roman"/>
          <w:szCs w:val="24"/>
        </w:rPr>
      </w:pPr>
      <w:r>
        <w:rPr>
          <w:rFonts w:eastAsia="Times New Roman" w:cs="Times New Roman"/>
          <w:szCs w:val="24"/>
        </w:rPr>
        <w:t>Η ελιά της Άρτας έχει αναγνωριστεί ως προϊόν γεωγραφικής ένδειξης από το 1994. Σύμφωνα με εκτιμήσεις γεωτεχνικών, φέτος η παραγωγή θα είναι μειωμένη κατά 50%, ενώ όπου δεν υπάρχει υποδομή άρδευσης η μεί</w:t>
      </w:r>
      <w:r>
        <w:rPr>
          <w:rFonts w:eastAsia="Times New Roman" w:cs="Times New Roman"/>
          <w:szCs w:val="24"/>
        </w:rPr>
        <w:t>ωση θα φτάσει το 70%.</w:t>
      </w:r>
    </w:p>
    <w:p w14:paraId="35AEE812" w14:textId="77777777" w:rsidR="00D5450D" w:rsidRDefault="005B470C">
      <w:pPr>
        <w:tabs>
          <w:tab w:val="left" w:pos="2940"/>
        </w:tabs>
        <w:spacing w:line="600" w:lineRule="auto"/>
        <w:ind w:firstLine="720"/>
        <w:jc w:val="both"/>
        <w:rPr>
          <w:rFonts w:eastAsia="Times New Roman" w:cs="Times New Roman"/>
          <w:szCs w:val="24"/>
        </w:rPr>
      </w:pPr>
      <w:r>
        <w:rPr>
          <w:rFonts w:eastAsia="Times New Roman" w:cs="Times New Roman"/>
          <w:szCs w:val="24"/>
        </w:rPr>
        <w:lastRenderedPageBreak/>
        <w:t>Αιτία της δραστικής αυτής απώλειας είναι οι σημαντικές ελλείψεις σε θέματα υποδομών άρδευσης σε συνδυασμό με την παρατεταμένη ανομβρία και τις υψηλές θερμοκρασίες που επικράτησαν τους τελευταίους μήνες.</w:t>
      </w:r>
    </w:p>
    <w:p w14:paraId="35AEE813" w14:textId="77777777" w:rsidR="00D5450D" w:rsidRDefault="005B470C">
      <w:pPr>
        <w:tabs>
          <w:tab w:val="left" w:pos="2940"/>
        </w:tabs>
        <w:spacing w:line="600" w:lineRule="auto"/>
        <w:ind w:firstLine="720"/>
        <w:jc w:val="both"/>
        <w:rPr>
          <w:rFonts w:eastAsia="Times New Roman" w:cs="Times New Roman"/>
          <w:szCs w:val="24"/>
        </w:rPr>
      </w:pPr>
      <w:r>
        <w:rPr>
          <w:rFonts w:eastAsia="Times New Roman" w:cs="Times New Roman"/>
          <w:szCs w:val="24"/>
        </w:rPr>
        <w:t>Οι υπάρχουσες υποδομές άρδευσης</w:t>
      </w:r>
      <w:r>
        <w:rPr>
          <w:rFonts w:eastAsia="Times New Roman" w:cs="Times New Roman"/>
          <w:szCs w:val="24"/>
        </w:rPr>
        <w:t>, όπως το αρδευτικό Πέτα Κομποτίου και τα δίκτυα άρδευσης στον κάμπο της Άρτας, δεν επαρκούν ή δεν έχουν ολοκληρωθεί.</w:t>
      </w:r>
    </w:p>
    <w:p w14:paraId="35AEE814" w14:textId="77777777" w:rsidR="00D5450D" w:rsidRDefault="005B470C">
      <w:pPr>
        <w:tabs>
          <w:tab w:val="left" w:pos="2940"/>
        </w:tabs>
        <w:spacing w:line="600" w:lineRule="auto"/>
        <w:ind w:firstLine="720"/>
        <w:jc w:val="both"/>
        <w:rPr>
          <w:rFonts w:eastAsia="Times New Roman" w:cs="Times New Roman"/>
          <w:szCs w:val="24"/>
        </w:rPr>
      </w:pPr>
      <w:r>
        <w:rPr>
          <w:rFonts w:eastAsia="Times New Roman" w:cs="Times New Roman"/>
          <w:szCs w:val="24"/>
        </w:rPr>
        <w:t>Τοπικές μελέτες, που είχαν εκπονηθεί παλαιότερα, προέβλεπαν την κατασκευή αντλιοστασίων για την άρδευση των ημιορεινών περιοχών. Πρόκειται</w:t>
      </w:r>
      <w:r>
        <w:rPr>
          <w:rFonts w:eastAsia="Times New Roman" w:cs="Times New Roman"/>
          <w:szCs w:val="24"/>
        </w:rPr>
        <w:t xml:space="preserve"> για έργα που θα άμβλυναν σημαντικά θέματα που αντιμετωπίζουν όλο και πιο έντονα οι παραγωγοί τα τελευταία χρόνια.</w:t>
      </w:r>
    </w:p>
    <w:p w14:paraId="35AEE815" w14:textId="77777777" w:rsidR="00D5450D" w:rsidRDefault="005B470C">
      <w:pPr>
        <w:tabs>
          <w:tab w:val="left" w:pos="2940"/>
        </w:tabs>
        <w:spacing w:line="600" w:lineRule="auto"/>
        <w:ind w:firstLine="720"/>
        <w:jc w:val="both"/>
        <w:rPr>
          <w:rFonts w:eastAsia="Times New Roman" w:cs="Times New Roman"/>
          <w:szCs w:val="24"/>
        </w:rPr>
      </w:pPr>
      <w:r>
        <w:rPr>
          <w:rFonts w:eastAsia="Times New Roman" w:cs="Times New Roman"/>
          <w:szCs w:val="24"/>
        </w:rPr>
        <w:lastRenderedPageBreak/>
        <w:t xml:space="preserve">Ενώ, λοιπόν, μεγάλος αριθμός μεμονωμένων ελαιοκαλλιεργητών έχει απευθυνθεί φέτος τον ΕΛΓΑ, δεν βρήκε </w:t>
      </w:r>
      <w:r>
        <w:rPr>
          <w:rFonts w:eastAsia="Times New Roman" w:cs="Times New Roman"/>
          <w:szCs w:val="24"/>
        </w:rPr>
        <w:t>ανταπόκρι</w:t>
      </w:r>
      <w:r>
        <w:rPr>
          <w:rFonts w:eastAsia="Times New Roman" w:cs="Times New Roman"/>
          <w:szCs w:val="24"/>
        </w:rPr>
        <w:t>σ</w:t>
      </w:r>
      <w:r>
        <w:rPr>
          <w:rFonts w:eastAsia="Times New Roman" w:cs="Times New Roman"/>
          <w:szCs w:val="24"/>
        </w:rPr>
        <w:t>η</w:t>
      </w:r>
      <w:r>
        <w:rPr>
          <w:rFonts w:eastAsia="Times New Roman" w:cs="Times New Roman"/>
          <w:szCs w:val="24"/>
        </w:rPr>
        <w:t xml:space="preserve"> -γιατί δεν βρήκε ανταπόκριση</w:t>
      </w:r>
      <w:r>
        <w:rPr>
          <w:rFonts w:eastAsia="Times New Roman" w:cs="Times New Roman"/>
          <w:szCs w:val="24"/>
        </w:rPr>
        <w:t>;- δεδομένου ότι δεν είχε προηγηθεί κάποια φυσική καταστροφή ή κάποιες ακραίες καιρικές συνθήκες που να δικαιολογούν την αποζημίωση, σύμφωνα πάντοτε με το καταστατικό και τον κανονισμό λειτουργίας του ΕΛΓΑ.</w:t>
      </w:r>
    </w:p>
    <w:p w14:paraId="35AEE816" w14:textId="77777777" w:rsidR="00D5450D" w:rsidRDefault="005B470C">
      <w:pPr>
        <w:tabs>
          <w:tab w:val="left" w:pos="2940"/>
        </w:tabs>
        <w:spacing w:line="600" w:lineRule="auto"/>
        <w:ind w:firstLine="720"/>
        <w:jc w:val="both"/>
        <w:rPr>
          <w:rFonts w:eastAsia="Times New Roman" w:cs="Times New Roman"/>
          <w:szCs w:val="24"/>
        </w:rPr>
      </w:pPr>
      <w:r>
        <w:rPr>
          <w:rFonts w:eastAsia="Times New Roman" w:cs="Times New Roman"/>
          <w:szCs w:val="24"/>
        </w:rPr>
        <w:t>Δεδομένου, λοιπόν, ότι πάνω από το 80% των ελαιοκ</w:t>
      </w:r>
      <w:r>
        <w:rPr>
          <w:rFonts w:eastAsia="Times New Roman" w:cs="Times New Roman"/>
          <w:szCs w:val="24"/>
        </w:rPr>
        <w:t>αλλιεργειών στον Νόμο Άρτας είναι μη αρδεύσιμο, οι παραγωγοί βρίσκονται σε απόγνωση.</w:t>
      </w:r>
    </w:p>
    <w:p w14:paraId="35AEE817" w14:textId="77777777" w:rsidR="00D5450D" w:rsidRDefault="005B470C">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Ερωτάσθε, λοιπόν, </w:t>
      </w:r>
      <w:r>
        <w:rPr>
          <w:rFonts w:eastAsia="Times New Roman" w:cs="Times New Roman"/>
          <w:szCs w:val="24"/>
        </w:rPr>
        <w:t>κ</w:t>
      </w:r>
      <w:r>
        <w:rPr>
          <w:rFonts w:eastAsia="Times New Roman" w:cs="Times New Roman"/>
          <w:szCs w:val="24"/>
        </w:rPr>
        <w:t>ύριε</w:t>
      </w:r>
      <w:r>
        <w:rPr>
          <w:rFonts w:eastAsia="Times New Roman" w:cs="Times New Roman"/>
          <w:szCs w:val="24"/>
        </w:rPr>
        <w:t xml:space="preserve"> Υπουργέ: Θεωρείτε ότι η καλλιέργεια ελιάς είναι σημαντική για την τοπική οικονομία; Εάν ναι, με ποιους </w:t>
      </w:r>
      <w:r>
        <w:rPr>
          <w:rFonts w:eastAsia="Times New Roman" w:cs="Times New Roman"/>
          <w:szCs w:val="24"/>
        </w:rPr>
        <w:lastRenderedPageBreak/>
        <w:t>τρόπους προτίθεστε να βοηθήσετε τους ελαιοπα</w:t>
      </w:r>
      <w:r>
        <w:rPr>
          <w:rFonts w:eastAsia="Times New Roman" w:cs="Times New Roman"/>
          <w:szCs w:val="24"/>
        </w:rPr>
        <w:t>ραγωγούς; Σκοπεύετε να προχωρήσετε στην άμεση οικονομική τους ενίσχυση; Θα επανέλθω στη δευτερολογία μου.</w:t>
      </w:r>
    </w:p>
    <w:p w14:paraId="35AEE818" w14:textId="77777777" w:rsidR="00D5450D" w:rsidRDefault="005B470C">
      <w:pPr>
        <w:tabs>
          <w:tab w:val="left" w:pos="2940"/>
        </w:tabs>
        <w:spacing w:line="600" w:lineRule="auto"/>
        <w:ind w:firstLine="720"/>
        <w:jc w:val="both"/>
        <w:rPr>
          <w:rFonts w:eastAsia="Times New Roman" w:cs="Times New Roman"/>
          <w:szCs w:val="24"/>
        </w:rPr>
      </w:pPr>
      <w:r>
        <w:rPr>
          <w:rFonts w:eastAsia="Times New Roman" w:cs="Times New Roman"/>
          <w:szCs w:val="24"/>
        </w:rPr>
        <w:t>Ευχαριστώ.</w:t>
      </w:r>
    </w:p>
    <w:p w14:paraId="35AEE819" w14:textId="77777777" w:rsidR="00D5450D" w:rsidRDefault="005B470C">
      <w:pPr>
        <w:tabs>
          <w:tab w:val="left" w:pos="2940"/>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w:t>
      </w:r>
    </w:p>
    <w:p w14:paraId="35AEE81A" w14:textId="77777777" w:rsidR="00D5450D" w:rsidRDefault="005B470C">
      <w:pPr>
        <w:tabs>
          <w:tab w:val="left" w:pos="2940"/>
        </w:tabs>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συνά</w:t>
      </w:r>
      <w:r>
        <w:rPr>
          <w:rFonts w:eastAsia="Times New Roman" w:cs="Times New Roman"/>
          <w:szCs w:val="24"/>
        </w:rPr>
        <w:t>δελφε, η ελιά και το λάδι είναι από τις σημαντικότερες δραστηριότητες και από τα σημαντικότερα προϊόντα της χώρας μας. Νομίζω πως όχι μόνο σε επίπεδο εθνικό, αλλά και σε επίπεδο Ευρωπαϊκής Επιτροπής, υπάρχουν οι ενισχύσεις, υπάρχουν οι δυνατότητες συγκρότη</w:t>
      </w:r>
      <w:r>
        <w:rPr>
          <w:rFonts w:eastAsia="Times New Roman" w:cs="Times New Roman"/>
          <w:szCs w:val="24"/>
        </w:rPr>
        <w:t>σης ομάδων παραγωγών, ενώ</w:t>
      </w:r>
      <w:r>
        <w:rPr>
          <w:rFonts w:eastAsia="Times New Roman" w:cs="Times New Roman"/>
          <w:szCs w:val="24"/>
        </w:rPr>
        <w:lastRenderedPageBreak/>
        <w:t xml:space="preserve">σεων παραγωγών κ.λπ., δράσεις, οι οποίες μπορούν να τους βοηθήσουν, φθάνοντας και μέχρι το σημείο για την προώθηση. Έχουν πολλούς φορείς στις διεθνείς αγορές. </w:t>
      </w:r>
    </w:p>
    <w:p w14:paraId="35AEE81B" w14:textId="77777777" w:rsidR="00D5450D" w:rsidRDefault="005B470C">
      <w:pPr>
        <w:tabs>
          <w:tab w:val="left" w:pos="2940"/>
        </w:tabs>
        <w:spacing w:line="600" w:lineRule="auto"/>
        <w:ind w:firstLine="720"/>
        <w:jc w:val="both"/>
        <w:rPr>
          <w:rFonts w:eastAsia="Times New Roman" w:cs="Times New Roman"/>
          <w:szCs w:val="24"/>
        </w:rPr>
      </w:pPr>
      <w:r>
        <w:rPr>
          <w:rFonts w:eastAsia="Times New Roman" w:cs="Times New Roman"/>
          <w:szCs w:val="24"/>
        </w:rPr>
        <w:t>Θα σας έλεγα ειδικά ότι έχουμε ένα τριετές πρόγραμμα, που αφορά τις ελα</w:t>
      </w:r>
      <w:r>
        <w:rPr>
          <w:rFonts w:eastAsia="Times New Roman" w:cs="Times New Roman"/>
          <w:szCs w:val="24"/>
        </w:rPr>
        <w:t>ιουργικές οργανώσεις στους φορείς του χώρου, που αρχίζει. Μέχρι 15 Φεβρουαρίου έχουν ενημερωθεί να καταθέσουν το σχέδιό τους και, βεβαίως, από την 1η Φεβρουαρίου και μετά θα αρχίσει η υλοποίησή τους. Άρα δηλαδή, υπάρχει μια στήριξη -θα έλεγα- όσον αφορά τη</w:t>
      </w:r>
      <w:r>
        <w:rPr>
          <w:rFonts w:eastAsia="Times New Roman" w:cs="Times New Roman"/>
          <w:szCs w:val="24"/>
        </w:rPr>
        <w:t>ν προώθηση.</w:t>
      </w:r>
    </w:p>
    <w:p w14:paraId="35AEE81C" w14:textId="77777777" w:rsidR="00D5450D" w:rsidRDefault="005B470C">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Όσον αφορά τα αρδευτικά έργα που αναφέρετε, είμαστε σε μια </w:t>
      </w:r>
      <w:r>
        <w:rPr>
          <w:rFonts w:eastAsia="Times New Roman" w:cs="Times New Roman"/>
          <w:szCs w:val="24"/>
        </w:rPr>
        <w:t>χ</w:t>
      </w:r>
      <w:r>
        <w:rPr>
          <w:rFonts w:eastAsia="Times New Roman" w:cs="Times New Roman"/>
          <w:szCs w:val="24"/>
        </w:rPr>
        <w:t>ώρα</w:t>
      </w:r>
      <w:r>
        <w:rPr>
          <w:rFonts w:eastAsia="Times New Roman" w:cs="Times New Roman"/>
          <w:szCs w:val="24"/>
        </w:rPr>
        <w:t xml:space="preserve"> όπου έχει τελειώσει το θέμα της αιρεσιμότητας και ήδη από περιοχές έρχονται διάφορες προτάσεις. Θα επαναλάβω και πάλι ότι θα συγκεντρωθούν με βάση κριτήρια που θα μπουν και τα οποί</w:t>
      </w:r>
      <w:r>
        <w:rPr>
          <w:rFonts w:eastAsia="Times New Roman" w:cs="Times New Roman"/>
          <w:szCs w:val="24"/>
        </w:rPr>
        <w:t xml:space="preserve">α </w:t>
      </w:r>
      <w:r>
        <w:rPr>
          <w:rFonts w:eastAsia="Times New Roman" w:cs="Times New Roman"/>
          <w:szCs w:val="24"/>
        </w:rPr>
        <w:lastRenderedPageBreak/>
        <w:t xml:space="preserve">δεν θα είναι αυθαίρετα, θα είναι με βάση τις ανάγκες που υπάρχουν, τις εκκρεμότητες που υπάρχουν. </w:t>
      </w:r>
    </w:p>
    <w:p w14:paraId="35AEE81D" w14:textId="77777777" w:rsidR="00D5450D" w:rsidRDefault="005B470C">
      <w:pPr>
        <w:tabs>
          <w:tab w:val="left" w:pos="2940"/>
        </w:tabs>
        <w:spacing w:line="600" w:lineRule="auto"/>
        <w:ind w:firstLine="720"/>
        <w:jc w:val="both"/>
        <w:rPr>
          <w:rFonts w:eastAsia="Times New Roman" w:cs="Times New Roman"/>
          <w:szCs w:val="24"/>
        </w:rPr>
      </w:pPr>
      <w:r>
        <w:rPr>
          <w:rFonts w:eastAsia="Times New Roman" w:cs="Times New Roman"/>
          <w:szCs w:val="24"/>
        </w:rPr>
        <w:t>Ιδιαίτερα στα εγγειοβελτιωτικά έργα, να ξέρετε ότι πάνω από ένα ποσοστό 30% με 35% έχουμε ανειλημμένες υποχρεώσεις από έργα που είχαν ενταχθεί και βρίσκοντ</w:t>
      </w:r>
      <w:r>
        <w:rPr>
          <w:rFonts w:eastAsia="Times New Roman" w:cs="Times New Roman"/>
          <w:szCs w:val="24"/>
        </w:rPr>
        <w:t>αι στη διαδικασία πραγματοποίησης. Δεν μπορούμε να μην συνεχίσουμε αυτά τα έργα, γιατί αντιλαμβάνεστε ότι αν τα σταματήσουμε, θα μας πουν</w:t>
      </w:r>
      <w:r>
        <w:rPr>
          <w:rFonts w:eastAsia="Times New Roman" w:cs="Times New Roman"/>
          <w:szCs w:val="24"/>
        </w:rPr>
        <w:t>:</w:t>
      </w:r>
      <w:r>
        <w:rPr>
          <w:rFonts w:eastAsia="Times New Roman" w:cs="Times New Roman"/>
          <w:szCs w:val="24"/>
        </w:rPr>
        <w:t xml:space="preserve"> «Τι κάνετε; Φέρτε τα χρήματα πίσω». Άρα λοιπόν, προχωράμε προς αυτή την κατεύθυνση. </w:t>
      </w:r>
    </w:p>
    <w:p w14:paraId="35AEE81E"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Ιδιαίτερα επειδή αναφέρεστε στο </w:t>
      </w:r>
      <w:r>
        <w:rPr>
          <w:rFonts w:eastAsia="Times New Roman" w:cs="Times New Roman"/>
          <w:szCs w:val="24"/>
        </w:rPr>
        <w:t xml:space="preserve">Κομπότι, </w:t>
      </w: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Πέτα και τα λοιπά, κατ’ αρχάς, το συγκεκριμένο κομμάτι δεν είναι αρμοδιότητα του δικού μας Υπουργείου, αλλά εγώ θα μεταφέρω την ερώτηση, για να πληροφορηθούμε και εμείς και εσείς, γιατί τουλάχιστον στο </w:t>
      </w:r>
      <w:r>
        <w:rPr>
          <w:rFonts w:eastAsia="Times New Roman" w:cs="Times New Roman"/>
          <w:szCs w:val="24"/>
        </w:rPr>
        <w:lastRenderedPageBreak/>
        <w:t>θέμα της υπηρέτησης του σκοπού των συγκεκ</w:t>
      </w:r>
      <w:r>
        <w:rPr>
          <w:rFonts w:eastAsia="Times New Roman" w:cs="Times New Roman"/>
          <w:szCs w:val="24"/>
        </w:rPr>
        <w:t xml:space="preserve">ριμένων έργων έχουμε ταυτόσημη άποψη. </w:t>
      </w:r>
    </w:p>
    <w:p w14:paraId="35AEE81F"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Όσον αφορά τα υπόλοιπα εγγειοβελτιωτικά, θα περιμένουμε. Σε έναν μήνα, δύο μήνες θα γίνει η σχετική προκήρυξη, οπότε νομίζω πρέπει να ενημερώσετε κιόλας, για να μαζεύουμε όσο γίνεται τις προτάσεις. Από εκεί και πέρα, </w:t>
      </w:r>
      <w:r>
        <w:rPr>
          <w:rFonts w:eastAsia="Times New Roman" w:cs="Times New Roman"/>
          <w:szCs w:val="24"/>
        </w:rPr>
        <w:t xml:space="preserve">θα αποφασίσουμε όταν έρθει η ώρα. </w:t>
      </w:r>
    </w:p>
    <w:p w14:paraId="35AEE820"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Θέσατε ένα κομμάτι που έχει σχέση με τις ενισχύσεις. Ας το αφήσουμε για τη δευτερολογία. </w:t>
      </w:r>
    </w:p>
    <w:p w14:paraId="35AEE821"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Ορίστε, κύριε Στύλιο, έχετε τον λόγο. </w:t>
      </w:r>
    </w:p>
    <w:p w14:paraId="35AEE822"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Ευχαριστώ πολύ.</w:t>
      </w:r>
    </w:p>
    <w:p w14:paraId="35AEE823"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κατ’ αρχάς, γνωρίζετε ότι είμαι υπέρ της συναίνεσης, της σύνθεσης και βλέπω θετικά και τη δική σας τοποθέτηση. Και εγώ μίλησα για μελέτες που είχαν συνταχθεί παλαιότερα. Προφανώς, δεν γνωρίζω πού βρίσκονται αυτές οι μελέτες, αν είναι δηλαδή </w:t>
      </w:r>
      <w:r>
        <w:rPr>
          <w:rFonts w:eastAsia="Times New Roman" w:cs="Times New Roman"/>
          <w:szCs w:val="24"/>
        </w:rPr>
        <w:t xml:space="preserve">στο δικό σας το Υπουργείο, ή αν είναι σε άλλο Υπουργείο, στο ΠΕΧΩΔΕ, στο Υποδομών. Δεν γνωρίζουμε αν είναι επικαιροποιημένες, τι προϋπολογισμό έχουν οι συγκεκριμένες μελέτες και πώς μπορούν να υλοποιηθούν. </w:t>
      </w:r>
    </w:p>
    <w:p w14:paraId="35AEE824"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δίνω το ερέθισμα- και χαίρομαι για την ανταπόκρισή σας- τουλάχιστον να δούμε τι υπήρχε στα συρτάρια, να το επικαιροποιήσουμε και μαζί με την ενημέρωση που θα κάνω και εγώ και εσείς από τη μεριά σας από το Υπουργείο στους τοπικούς φορείς, στην </w:t>
      </w:r>
      <w:r>
        <w:rPr>
          <w:rFonts w:eastAsia="Times New Roman" w:cs="Times New Roman"/>
          <w:szCs w:val="24"/>
        </w:rPr>
        <w:t>π</w:t>
      </w:r>
      <w:r>
        <w:rPr>
          <w:rFonts w:eastAsia="Times New Roman" w:cs="Times New Roman"/>
          <w:szCs w:val="24"/>
        </w:rPr>
        <w:t>εριφέρει</w:t>
      </w:r>
      <w:r>
        <w:rPr>
          <w:rFonts w:eastAsia="Times New Roman" w:cs="Times New Roman"/>
          <w:szCs w:val="24"/>
        </w:rPr>
        <w:t>α</w:t>
      </w:r>
      <w:r>
        <w:rPr>
          <w:rFonts w:eastAsia="Times New Roman" w:cs="Times New Roman"/>
          <w:szCs w:val="24"/>
        </w:rPr>
        <w:t xml:space="preserve">, στον </w:t>
      </w:r>
      <w:r>
        <w:rPr>
          <w:rFonts w:eastAsia="Times New Roman" w:cs="Times New Roman"/>
          <w:szCs w:val="24"/>
        </w:rPr>
        <w:t>π</w:t>
      </w:r>
      <w:r>
        <w:rPr>
          <w:rFonts w:eastAsia="Times New Roman" w:cs="Times New Roman"/>
          <w:szCs w:val="24"/>
        </w:rPr>
        <w:t>εριφερειάρχη</w:t>
      </w:r>
      <w:r>
        <w:rPr>
          <w:rFonts w:eastAsia="Times New Roman" w:cs="Times New Roman"/>
          <w:szCs w:val="24"/>
        </w:rPr>
        <w:t xml:space="preserve">, στους αρμόδιους δήμους, αλλά </w:t>
      </w:r>
      <w:r>
        <w:rPr>
          <w:rFonts w:eastAsia="Times New Roman" w:cs="Times New Roman"/>
          <w:szCs w:val="24"/>
        </w:rPr>
        <w:lastRenderedPageBreak/>
        <w:t>και στους συνεταιρισμούς και στους παραγωγούς να ξαναβάλουμε μπροστά στην επικαιρότητα αυτό το θέμα με τις υποδομές, με τα δίκτυα άρδευσης, με τα αντλιοστάσια και τα λοιπά για μια τόσο πολύ σημαντική παρα</w:t>
      </w:r>
      <w:r>
        <w:rPr>
          <w:rFonts w:eastAsia="Times New Roman" w:cs="Times New Roman"/>
          <w:szCs w:val="24"/>
        </w:rPr>
        <w:t xml:space="preserve">γωγή. </w:t>
      </w:r>
    </w:p>
    <w:p w14:paraId="35AEE825"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Σε σχέση με το δεύτερο θέμα που έχει η ερώτησή μου, με τις ενισχύσεις, γνωρίζετε, κύριε Υπουργέ, ότι η Ευρωπαϊκή Επιτροπή έβγαλε δελτίο Τύπου τον Οκτώβριο, με το οποίο επιτρέπει σε πέντε επιπλέον χώρες –ανάμεσά τους είναι και η Ελλάδα- να επιλέξουν </w:t>
      </w:r>
      <w:r>
        <w:rPr>
          <w:rFonts w:eastAsia="Times New Roman" w:cs="Times New Roman"/>
          <w:szCs w:val="24"/>
        </w:rPr>
        <w:t xml:space="preserve">να μπορούν να καταβάλλουν προκαταβολές στις ενισχύσεις από τις 16 Οκτωβρίου του εκάστοτε έτους έως το 50% του συνολικού ποσού των άμεσων ενισχύσεων και έως το 75% για τις ενισχύσεις της αγροτικής ανάπτυξης κατ’ ανώτατο όριο. </w:t>
      </w:r>
    </w:p>
    <w:p w14:paraId="35AEE826"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Άρα λοιπόν, πρώτον, έγινε χρήσ</w:t>
      </w:r>
      <w:r>
        <w:rPr>
          <w:rFonts w:eastAsia="Times New Roman" w:cs="Times New Roman"/>
          <w:szCs w:val="24"/>
        </w:rPr>
        <w:t xml:space="preserve">η αυτών των ευεργετικών ρυθμίσεων για τους ελαιοκαλλιεργητές για φέτος, μιας που είναι κάτι δεδομένο; </w:t>
      </w:r>
    </w:p>
    <w:p w14:paraId="35AEE827"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Δεύτερον, δεδομένου ότι το φαινόμενο μείωσης της παραγωγής θα εμφανίζεται όλο και συχνότερα λόγω των κλιματικών αλλαγών, προτίθεστε να προβείτε σε κάποια</w:t>
      </w:r>
      <w:r>
        <w:rPr>
          <w:rFonts w:eastAsia="Times New Roman" w:cs="Times New Roman"/>
          <w:szCs w:val="24"/>
        </w:rPr>
        <w:t xml:space="preserve"> νομοθετική ρύθμιση μετά από κάποια συγκεκριμένα ελάχιστα ποσά βροχόπτωσης, ανομβρίας για συνεχόμενους μήνες; Προτίθεστε να το εντάξετε στον κανονισμό του ΕΛΓΑ, ώστε να μπορούν να αποζημιώνονται οι ελαιοκαλλιεργητές; </w:t>
      </w:r>
    </w:p>
    <w:p w14:paraId="35AEE828"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τρίτον, προτίθεστε να θίξετε αυτό </w:t>
      </w:r>
      <w:r>
        <w:rPr>
          <w:rFonts w:eastAsia="Times New Roman" w:cs="Times New Roman"/>
          <w:szCs w:val="24"/>
        </w:rPr>
        <w:t xml:space="preserve">το θέμα στην Ευρωπαϊκή Επιτροπή και να εξασφαλίσετε κονδύλια λόγω της κλιματικής αλλαγής, τα οποία θα δίνονται σε συγκεκριμένες καλλιέργειες; </w:t>
      </w:r>
    </w:p>
    <w:p w14:paraId="35AEE829"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35AEE82A"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Και εμείς. </w:t>
      </w:r>
    </w:p>
    <w:p w14:paraId="35AEE82B"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Ολοκληρώστε, κύριε Υπουργέ, βάλτε το υστερόγραφο στ</w:t>
      </w:r>
      <w:r>
        <w:rPr>
          <w:rFonts w:eastAsia="Times New Roman" w:cs="Times New Roman"/>
          <w:szCs w:val="24"/>
        </w:rPr>
        <w:t xml:space="preserve">η σημερινή παρουσία σας εδώ. </w:t>
      </w:r>
    </w:p>
    <w:p w14:paraId="35AEE82C"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Έχει ενημερωθεί ο ΕΛΓΑ για τις ζημιές. Πήγαν εκτιμητές. Όμως αυτό που έχει προκύψει</w:t>
      </w:r>
      <w:r>
        <w:rPr>
          <w:rFonts w:eastAsia="Times New Roman" w:cs="Times New Roman"/>
          <w:szCs w:val="24"/>
        </w:rPr>
        <w:t>,</w:t>
      </w:r>
      <w:r>
        <w:rPr>
          <w:rFonts w:eastAsia="Times New Roman" w:cs="Times New Roman"/>
          <w:szCs w:val="24"/>
        </w:rPr>
        <w:t xml:space="preserve"> είναι ότι οι ζημιές που αναφέρετε δεν καλύπτονται από τους ασφαλιστικούς κιν</w:t>
      </w:r>
      <w:r>
        <w:rPr>
          <w:rFonts w:eastAsia="Times New Roman" w:cs="Times New Roman"/>
          <w:szCs w:val="24"/>
        </w:rPr>
        <w:t xml:space="preserve">δύνους που προβλέπονται από τον ΕΛΓΑ. </w:t>
      </w:r>
    </w:p>
    <w:p w14:paraId="35AEE82D"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Άρα λοιπόν, πρέπει να αναζητήσουμε συγκεκριμένες ενισχύσεις από άλλες πηγές. Και στην προκειμένη περίπτωση, αυτές οι πηγές προϋποθέτουν τη σύνταξη ενός φακέλου που θα τεκμηριώνει </w:t>
      </w:r>
      <w:r>
        <w:rPr>
          <w:rFonts w:eastAsia="Times New Roman" w:cs="Times New Roman"/>
          <w:szCs w:val="24"/>
        </w:rPr>
        <w:lastRenderedPageBreak/>
        <w:t>τις ζημιές όχι μόνο ως προς το ύψος, α</w:t>
      </w:r>
      <w:r>
        <w:rPr>
          <w:rFonts w:eastAsia="Times New Roman" w:cs="Times New Roman"/>
          <w:szCs w:val="24"/>
        </w:rPr>
        <w:t xml:space="preserve">λλά και ως προς το από πού προήλθαν, τα αίτια. </w:t>
      </w:r>
    </w:p>
    <w:p w14:paraId="35AEE82E"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Όλο αυτό είναι μια διαδικασία γνωστή στους αγρότες, για την οποία χρησιμοποιείται ο όρος ΠΣΕΑ. Πρόκειται, δηλαδή, για ενισχύσεις από τον κρατικό προϋπολογισμό μέσα από διαδικασία έγκρισης του φακέλου από την </w:t>
      </w:r>
      <w:r>
        <w:rPr>
          <w:rFonts w:eastAsia="Times New Roman" w:cs="Times New Roman"/>
          <w:szCs w:val="24"/>
        </w:rPr>
        <w:t>Ευρωπαϊκή Επιτροπή.</w:t>
      </w:r>
    </w:p>
    <w:p w14:paraId="35AEE82F"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Αυτή η διαδικασία εξελίσσεται αυτήν την ώρα. Να έχετε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όψιν</w:t>
      </w:r>
      <w:r>
        <w:rPr>
          <w:rFonts w:eastAsia="Times New Roman" w:cs="Times New Roman"/>
          <w:szCs w:val="24"/>
        </w:rPr>
        <w:t xml:space="preserve"> σας ότι αυτό που θα ληφθεί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όψιν</w:t>
      </w:r>
      <w:r>
        <w:rPr>
          <w:rFonts w:eastAsia="Times New Roman" w:cs="Times New Roman"/>
          <w:szCs w:val="24"/>
        </w:rPr>
        <w:t xml:space="preserve"> θα είναι ένα θέμα που δυστυχώς στον αγροτικό χώρο το έχουμε. Όταν αναζητείται η απώλεια εισοδήματος, πρέπει να προσφύγουμε στο εισόδημα π</w:t>
      </w:r>
      <w:r>
        <w:rPr>
          <w:rFonts w:eastAsia="Times New Roman" w:cs="Times New Roman"/>
          <w:szCs w:val="24"/>
        </w:rPr>
        <w:t xml:space="preserve">ου έχει καταγραφεί τα προηγούμενα χρόνια. Όλοι ξέρουμε ότι δυστυχώς τα πράγματα δεν οδηγούν στις εκτιμήσεις και τις αποζημιώσεις που </w:t>
      </w:r>
      <w:r>
        <w:rPr>
          <w:rFonts w:eastAsia="Times New Roman" w:cs="Times New Roman"/>
          <w:szCs w:val="24"/>
        </w:rPr>
        <w:lastRenderedPageBreak/>
        <w:t xml:space="preserve">πραγματικά υπάρχουν, αλλά πρέπει να λαμβάνονται υπόψιν τα συγκεκριμένα στοιχεία. </w:t>
      </w:r>
    </w:p>
    <w:p w14:paraId="35AEE830"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Εμείς είμαστε σε αυτήν την πορεία και ότα</w:t>
      </w:r>
      <w:r>
        <w:rPr>
          <w:rFonts w:eastAsia="Times New Roman" w:cs="Times New Roman"/>
          <w:szCs w:val="24"/>
        </w:rPr>
        <w:t xml:space="preserve">ν ολοκληρωθεί αυτή η διαδικασία –μην περιμένετε να ολοκληρωθεί πριν από τα δύο χρόνια και σας το λέω γιατί οι διαδικασίες στην Ευρωπαϊκή Επιτροπή είναι πολύ διαφορετικές από τις δικές μας-, θα συντάξουμε τον φάκελο και θα τον υποβάλουμε. Πιστεύω ότι εάν η </w:t>
      </w:r>
      <w:r>
        <w:rPr>
          <w:rFonts w:eastAsia="Times New Roman" w:cs="Times New Roman"/>
          <w:szCs w:val="24"/>
        </w:rPr>
        <w:t>Ευρωπαϊκή Επιτροπή έγκαιρα μας πει «εντάξει», εμείς θα έχουμε τη δυνατότητα τότε βγαίνοντας από τα μνημόνια και την κρίση να καλύψουμε αυτές τις ανάγκες από τον προϋπολογισμό.</w:t>
      </w:r>
    </w:p>
    <w:p w14:paraId="35AEE83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Όσον αφορά το άλλο κομμάτι, το να δούμε πώς θα εντάξουμε τους κινδύνους που δεν </w:t>
      </w:r>
      <w:r>
        <w:rPr>
          <w:rFonts w:eastAsia="Times New Roman" w:cs="Times New Roman"/>
          <w:szCs w:val="24"/>
        </w:rPr>
        <w:t xml:space="preserve">ασφαλίζονται στον ΕΛΓΑ, είπα ότι έχει συσταθεί ομάδα, το συζητάμε. Υπάρχει και το μεγάλο πρόβλημα της </w:t>
      </w:r>
      <w:r>
        <w:rPr>
          <w:rFonts w:eastAsia="Times New Roman" w:cs="Times New Roman"/>
          <w:szCs w:val="24"/>
        </w:rPr>
        <w:lastRenderedPageBreak/>
        <w:t>κλιματικής αλλαγής. Όλα αυτά όμως θέλουν επιστημονικές τεκμηριώσεις.</w:t>
      </w:r>
    </w:p>
    <w:p w14:paraId="35AEE832"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Η Ευρωπαϊκή Επιτροπή –κλείνω με αυτό, κύριε Πρόεδρε- εδώ και δύο, τρία χρόνια συζητάε</w:t>
      </w:r>
      <w:r>
        <w:rPr>
          <w:rFonts w:eastAsia="Times New Roman" w:cs="Times New Roman"/>
          <w:szCs w:val="24"/>
        </w:rPr>
        <w:t xml:space="preserve">ι για την κλιματική αλλαγή, για τις επιπτώσεις που έχει στη γεωργία, αλλά στο κρίσιμο θέμα, πώς θα καλυφθούν οι ζημιές και εάν μπορεί να δώσει μια έκτακτη ενίσχυση, παρότι εμείς επιμένουμε, δεν έχει φανεί ακόμη. Προς αυτήν την κατεύθυνση χρειάζεται μεγάλη </w:t>
      </w:r>
      <w:r>
        <w:rPr>
          <w:rFonts w:eastAsia="Times New Roman" w:cs="Times New Roman"/>
          <w:szCs w:val="24"/>
        </w:rPr>
        <w:t>μάχη.</w:t>
      </w:r>
    </w:p>
    <w:p w14:paraId="35AEE83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κύριε Υπουργέ.</w:t>
      </w:r>
    </w:p>
    <w:p w14:paraId="35AEE834" w14:textId="77777777" w:rsidR="00D5450D" w:rsidRDefault="005B470C">
      <w:pPr>
        <w:spacing w:line="600" w:lineRule="auto"/>
        <w:ind w:firstLine="720"/>
        <w:jc w:val="both"/>
        <w:rPr>
          <w:rFonts w:eastAsia="Times New Roman" w:cs="Times New Roman"/>
          <w:szCs w:val="24"/>
        </w:rPr>
      </w:pPr>
      <w:r>
        <w:rPr>
          <w:rFonts w:eastAsia="Times New Roman"/>
          <w:color w:val="000000"/>
          <w:szCs w:val="24"/>
        </w:rPr>
        <w:t>Η</w:t>
      </w:r>
      <w:r>
        <w:rPr>
          <w:rFonts w:eastAsia="Times New Roman"/>
          <w:color w:val="000000"/>
          <w:szCs w:val="24"/>
        </w:rPr>
        <w:t xml:space="preserve"> πέμπτη με αριθμό 917/23-1-2018 επίκαιρη ερώτηση δεύτερου κύκλου της Βουλευτού Β΄ </w:t>
      </w:r>
      <w:r>
        <w:rPr>
          <w:rFonts w:eastAsia="Times New Roman"/>
          <w:color w:val="000000"/>
          <w:szCs w:val="24"/>
        </w:rPr>
        <w:t>Πειραι</w:t>
      </w:r>
      <w:r>
        <w:rPr>
          <w:rFonts w:eastAsia="Times New Roman"/>
          <w:color w:val="000000"/>
          <w:szCs w:val="24"/>
        </w:rPr>
        <w:t>ώς</w:t>
      </w:r>
      <w:r>
        <w:rPr>
          <w:rFonts w:eastAsia="Times New Roman"/>
          <w:color w:val="000000"/>
          <w:szCs w:val="24"/>
        </w:rPr>
        <w:t xml:space="preserve"> του Κομμουνιστικού Κόμ</w:t>
      </w:r>
      <w:r>
        <w:rPr>
          <w:rFonts w:eastAsia="Times New Roman"/>
          <w:color w:val="000000"/>
          <w:szCs w:val="24"/>
        </w:rPr>
        <w:lastRenderedPageBreak/>
        <w:t xml:space="preserve">ματος Ελλάδας κ. </w:t>
      </w:r>
      <w:r>
        <w:rPr>
          <w:rFonts w:eastAsia="Times New Roman"/>
          <w:bCs/>
          <w:color w:val="000000"/>
          <w:szCs w:val="24"/>
        </w:rPr>
        <w:t>Διαμάντως Μανωλάκου</w:t>
      </w:r>
      <w:r>
        <w:rPr>
          <w:rFonts w:eastAsia="Times New Roman"/>
          <w:b/>
          <w:bCs/>
          <w:color w:val="000000"/>
          <w:szCs w:val="24"/>
        </w:rPr>
        <w:t xml:space="preserve"> </w:t>
      </w:r>
      <w:r>
        <w:rPr>
          <w:rFonts w:eastAsia="Times New Roman"/>
          <w:color w:val="000000"/>
          <w:szCs w:val="24"/>
        </w:rPr>
        <w:t xml:space="preserve">προς την Υπουργό </w:t>
      </w:r>
      <w:r>
        <w:rPr>
          <w:rFonts w:eastAsia="Times New Roman"/>
          <w:bCs/>
          <w:color w:val="000000"/>
          <w:szCs w:val="24"/>
        </w:rPr>
        <w:t>Εργασίας, Κοινωνικής</w:t>
      </w:r>
      <w:r>
        <w:rPr>
          <w:rFonts w:eastAsia="Times New Roman"/>
          <w:bCs/>
          <w:color w:val="000000"/>
          <w:szCs w:val="24"/>
        </w:rPr>
        <w:t xml:space="preserve"> Ασφάλισης και Κοινωνικής Αλληλεγγύης,</w:t>
      </w:r>
      <w:r>
        <w:rPr>
          <w:rFonts w:eastAsia="Times New Roman"/>
          <w:b/>
          <w:bCs/>
          <w:color w:val="000000"/>
          <w:szCs w:val="24"/>
        </w:rPr>
        <w:t xml:space="preserve"> </w:t>
      </w:r>
      <w:r>
        <w:rPr>
          <w:rFonts w:eastAsia="Times New Roman"/>
          <w:color w:val="000000"/>
          <w:szCs w:val="24"/>
        </w:rPr>
        <w:t>με θέμα: «Μέτρα προστασίας και ασφάλειας για τη ζωή και την υγεία των εργαζομένων στη ναυπηγοεπισκευαστική ζώνη</w:t>
      </w:r>
      <w:r>
        <w:rPr>
          <w:rFonts w:eastAsia="Times New Roman"/>
          <w:color w:val="000000"/>
          <w:szCs w:val="24"/>
        </w:rPr>
        <w:t>»</w:t>
      </w:r>
      <w:r>
        <w:rPr>
          <w:rFonts w:eastAsia="Times New Roman"/>
          <w:color w:val="000000"/>
          <w:szCs w:val="24"/>
        </w:rPr>
        <w:t xml:space="preserve">, </w:t>
      </w:r>
      <w:r>
        <w:rPr>
          <w:rFonts w:eastAsia="Times New Roman"/>
          <w:szCs w:val="24"/>
        </w:rPr>
        <w:t>δεν θα συζητηθεί λόγω κωλύματος της αρμ</w:t>
      </w:r>
      <w:r>
        <w:rPr>
          <w:rFonts w:eastAsia="Times New Roman"/>
          <w:szCs w:val="24"/>
        </w:rPr>
        <w:t>όδιας</w:t>
      </w:r>
      <w:r>
        <w:rPr>
          <w:rFonts w:eastAsia="Times New Roman"/>
          <w:szCs w:val="24"/>
        </w:rPr>
        <w:t xml:space="preserve"> Υπουργού.</w:t>
      </w:r>
    </w:p>
    <w:p w14:paraId="35AEE835" w14:textId="77777777" w:rsidR="00D5450D" w:rsidRDefault="005B470C">
      <w:pPr>
        <w:spacing w:line="600" w:lineRule="auto"/>
        <w:ind w:firstLine="720"/>
        <w:jc w:val="both"/>
        <w:rPr>
          <w:rFonts w:eastAsia="Times New Roman"/>
          <w:color w:val="000000"/>
          <w:szCs w:val="24"/>
          <w:shd w:val="clear" w:color="auto" w:fill="FFFFFF"/>
        </w:rPr>
      </w:pPr>
      <w:r>
        <w:rPr>
          <w:rFonts w:eastAsia="Times New Roman" w:cs="Times New Roman"/>
          <w:szCs w:val="24"/>
        </w:rPr>
        <w:t xml:space="preserve">Επίσης, </w:t>
      </w:r>
      <w:r>
        <w:rPr>
          <w:rFonts w:eastAsia="Times New Roman"/>
          <w:color w:val="000000"/>
          <w:szCs w:val="24"/>
          <w:shd w:val="clear" w:color="auto" w:fill="FFFFFF"/>
        </w:rPr>
        <w:t>η δεύτερη με αριθμό 1586/27-11-2017 ερώτ</w:t>
      </w:r>
      <w:r>
        <w:rPr>
          <w:rFonts w:eastAsia="Times New Roman"/>
          <w:color w:val="000000"/>
          <w:szCs w:val="24"/>
          <w:shd w:val="clear" w:color="auto" w:fill="FFFFFF"/>
        </w:rPr>
        <w:t>ηση του κύκλου των αναφορών – ερωτήσεων, του Βουλευτή Δράμας της Νέας Δημοκρατίας κ.</w:t>
      </w:r>
      <w:r>
        <w:rPr>
          <w:rFonts w:eastAsia="Times New Roman"/>
          <w:b/>
          <w:bCs/>
          <w:color w:val="000000"/>
          <w:szCs w:val="24"/>
          <w:shd w:val="clear" w:color="auto" w:fill="FFFFFF"/>
        </w:rPr>
        <w:t xml:space="preserve"> </w:t>
      </w:r>
      <w:r>
        <w:rPr>
          <w:rFonts w:eastAsia="Times New Roman"/>
          <w:bCs/>
          <w:color w:val="000000"/>
          <w:szCs w:val="24"/>
          <w:shd w:val="clear" w:color="auto" w:fill="FFFFFF"/>
        </w:rPr>
        <w:t xml:space="preserve">Δημητρίου Κυριαζίδη </w:t>
      </w:r>
      <w:r>
        <w:rPr>
          <w:rFonts w:eastAsia="Times New Roman"/>
          <w:color w:val="000000"/>
          <w:szCs w:val="24"/>
          <w:shd w:val="clear" w:color="auto" w:fill="FFFFFF"/>
        </w:rPr>
        <w:t xml:space="preserve">προς την Υπουργό </w:t>
      </w:r>
      <w:r>
        <w:rPr>
          <w:rFonts w:eastAsia="Times New Roman"/>
          <w:bCs/>
          <w:color w:val="000000"/>
          <w:szCs w:val="24"/>
          <w:shd w:val="clear" w:color="auto" w:fill="FFFFFF"/>
        </w:rPr>
        <w:t xml:space="preserve">Εργασίας, Κοινωνικής Ασφάλισης και Κοινωνικής Αλληλεγγύης, </w:t>
      </w:r>
      <w:r>
        <w:rPr>
          <w:rFonts w:eastAsia="Times New Roman"/>
          <w:color w:val="000000"/>
          <w:szCs w:val="24"/>
          <w:shd w:val="clear" w:color="auto" w:fill="FFFFFF"/>
        </w:rPr>
        <w:t xml:space="preserve">σχετικά με την «απόφαση του ΔΣ του Κέντρου Κοινωνικής Πρόνοιας Περιφέρειας </w:t>
      </w:r>
      <w:r>
        <w:rPr>
          <w:rFonts w:eastAsia="Times New Roman"/>
          <w:color w:val="000000"/>
          <w:szCs w:val="24"/>
          <w:shd w:val="clear" w:color="auto" w:fill="FFFFFF"/>
        </w:rPr>
        <w:t xml:space="preserve">Ανατολικής Μακεδονίας και Θράκης να εκδιώξει τους </w:t>
      </w:r>
      <w:r>
        <w:rPr>
          <w:rFonts w:eastAsia="Times New Roman"/>
          <w:color w:val="000000"/>
          <w:szCs w:val="24"/>
          <w:shd w:val="clear" w:color="auto" w:fill="FFFFFF"/>
        </w:rPr>
        <w:lastRenderedPageBreak/>
        <w:t>εκπαιδευόμενους στο Τμήμα Φυσικής Αποκατάστασης και Επαγγελματικής Εκπαίδευσης (</w:t>
      </w:r>
      <w:r>
        <w:rPr>
          <w:rFonts w:eastAsia="Times New Roman"/>
          <w:color w:val="000000"/>
          <w:szCs w:val="24"/>
          <w:shd w:val="clear" w:color="auto" w:fill="FFFFFF"/>
        </w:rPr>
        <w:t>ΑΜΕΑ</w:t>
      </w:r>
      <w:r>
        <w:rPr>
          <w:rFonts w:eastAsia="Times New Roman"/>
          <w:color w:val="000000"/>
          <w:szCs w:val="24"/>
          <w:shd w:val="clear" w:color="auto" w:fill="FFFFFF"/>
        </w:rPr>
        <w:t>)»</w:t>
      </w:r>
      <w:r>
        <w:rPr>
          <w:rFonts w:eastAsia="Times New Roman"/>
          <w:color w:val="000000"/>
          <w:szCs w:val="24"/>
          <w:shd w:val="clear" w:color="auto" w:fill="FFFFFF"/>
        </w:rPr>
        <w:t>,</w:t>
      </w:r>
      <w:r w:rsidRPr="00EC30DA">
        <w:rPr>
          <w:rFonts w:eastAsia="Times New Roman" w:cs="Times New Roman"/>
          <w:szCs w:val="24"/>
        </w:rPr>
        <w:t xml:space="preserve"> </w:t>
      </w:r>
      <w:r>
        <w:rPr>
          <w:rFonts w:eastAsia="Times New Roman" w:cs="Times New Roman"/>
          <w:szCs w:val="24"/>
        </w:rPr>
        <w:t xml:space="preserve">δεν θα συζητηθεί λόγω κωλύματος της αρμόδιας Υπουργού. </w:t>
      </w:r>
    </w:p>
    <w:p w14:paraId="35AEE836" w14:textId="77777777" w:rsidR="00D5450D" w:rsidRDefault="005B47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ΔΗΜΗΤΡΙΟΣ ΚΥΡΙΑΖΙΔΗΣ:</w:t>
      </w:r>
      <w:r>
        <w:rPr>
          <w:rFonts w:eastAsia="Times New Roman"/>
          <w:color w:val="000000"/>
          <w:szCs w:val="24"/>
          <w:shd w:val="clear" w:color="auto" w:fill="FFFFFF"/>
        </w:rPr>
        <w:t xml:space="preserve"> Κύριε Πρόεδρε, θα ήθελα τον λόγο.</w:t>
      </w:r>
    </w:p>
    <w:p w14:paraId="35AEE83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κύριε Κυριαζίδη.</w:t>
      </w:r>
    </w:p>
    <w:p w14:paraId="35AEE83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Κύριε Πρόεδρε, θα επικαλεστώ και την ευαισθησία σας, επειδή από τον Νοέμβριο αυτό το ζήτημα βαραίνει οικογένειες, είναι ευαίσθητο και αφορά παιδιά με ειδικές ανάγκες που έχουν </w:t>
      </w:r>
      <w:r>
        <w:rPr>
          <w:rFonts w:eastAsia="Times New Roman" w:cs="Times New Roman"/>
          <w:szCs w:val="24"/>
        </w:rPr>
        <w:t xml:space="preserve">εκδιωχθεί από τον Νοέμβριο. Μέσω ερώτησης ήρθε η επίκαιρη σήμερα εδώ. Η παρουσία μου εδώ έχει το νόημα να πιέσει την Υπουργό εν πάση περιπτώσει να ενδιαφερθεί για το </w:t>
      </w:r>
      <w:r>
        <w:rPr>
          <w:rFonts w:eastAsia="Times New Roman" w:cs="Times New Roman"/>
          <w:szCs w:val="24"/>
        </w:rPr>
        <w:lastRenderedPageBreak/>
        <w:t>ζήτημα αυτό. Παιδιά, που επί πέντε χρόνια ήταν εκεί και εκδιώχθηκαν ξαφνικά, με την προτρο</w:t>
      </w:r>
      <w:r>
        <w:rPr>
          <w:rFonts w:eastAsia="Times New Roman" w:cs="Times New Roman"/>
          <w:szCs w:val="24"/>
        </w:rPr>
        <w:t xml:space="preserve">πή να οδηγηθούν σε ιδιωτικές σχολές για τη διασφάλισή τους. Το αιτιολογικό ήταν ότι δεν υπάρχουν οι απαραίτητες συνθήκες ασφάλειας. </w:t>
      </w:r>
    </w:p>
    <w:p w14:paraId="35AEE83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Θέσατε την ερώτηση. Απλώς λέτε ότι πρέπει να έρθει η Υπουργός να απαντήσει. </w:t>
      </w:r>
    </w:p>
    <w:p w14:paraId="35AEE83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ΚΥΡ</w:t>
      </w:r>
      <w:r>
        <w:rPr>
          <w:rFonts w:eastAsia="Times New Roman" w:cs="Times New Roman"/>
          <w:b/>
          <w:szCs w:val="24"/>
        </w:rPr>
        <w:t>ΙΑΖΙΔΗΣ:</w:t>
      </w:r>
      <w:r>
        <w:rPr>
          <w:rFonts w:eastAsia="Times New Roman" w:cs="Times New Roman"/>
          <w:szCs w:val="24"/>
        </w:rPr>
        <w:t xml:space="preserve"> Γι’ αυτό ακριβώς το λέω. Εύχομαι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οικογένεια, κανένας γονιός να μην έχει αυτού του είδους την πίεση. Είναι παιδιά μας και πρέπει αυτό το ενδιαφέρον να υπάρξει.</w:t>
      </w:r>
    </w:p>
    <w:p w14:paraId="35AEE83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5AEE83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35AEE83D" w14:textId="77777777" w:rsidR="00D5450D" w:rsidRDefault="005B47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Προχωρού</w:t>
      </w:r>
      <w:r>
        <w:rPr>
          <w:rFonts w:eastAsia="Times New Roman"/>
          <w:color w:val="000000"/>
          <w:szCs w:val="24"/>
          <w:shd w:val="clear" w:color="auto" w:fill="FFFFFF"/>
        </w:rPr>
        <w:t xml:space="preserve">με τώρα στη συζήτηση της τρίτης με αριθμό 870/22-1-2018 επίκαιρης ερώτησης δεύτερου κύκλου της Βουλευτού Δράμας της Δημοκρατικής Συμπαράταξης ΠΑΣΟΚ – ΔΗΜΑΡ κ. </w:t>
      </w:r>
      <w:r>
        <w:rPr>
          <w:rFonts w:eastAsia="Times New Roman"/>
          <w:bCs/>
          <w:color w:val="000000"/>
          <w:szCs w:val="24"/>
          <w:shd w:val="clear" w:color="auto" w:fill="FFFFFF"/>
        </w:rPr>
        <w:t>Χαράς Κεφαλίδου</w:t>
      </w:r>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Υποδομών και Μεταφορών,</w:t>
      </w:r>
      <w:r>
        <w:rPr>
          <w:rFonts w:eastAsia="Times New Roman"/>
          <w:b/>
          <w:bCs/>
          <w:color w:val="000000"/>
          <w:szCs w:val="24"/>
          <w:shd w:val="clear" w:color="auto" w:fill="FFFFFF"/>
        </w:rPr>
        <w:t xml:space="preserve"> </w:t>
      </w:r>
      <w:r>
        <w:rPr>
          <w:rFonts w:eastAsia="Times New Roman"/>
          <w:color w:val="000000"/>
          <w:szCs w:val="24"/>
          <w:shd w:val="clear" w:color="auto" w:fill="FFFFFF"/>
        </w:rPr>
        <w:t>με θέμα: «Νέα εισιτήρια μετακίνησης με τ</w:t>
      </w:r>
      <w:r>
        <w:rPr>
          <w:rFonts w:eastAsia="Times New Roman"/>
          <w:color w:val="000000"/>
          <w:szCs w:val="24"/>
          <w:shd w:val="clear" w:color="auto" w:fill="FFFFFF"/>
        </w:rPr>
        <w:t>α Μέσα Μαζικής Μεταφοράς Athena Ticket ταλαιπωρία δικαιούχων μειωμένου εισιτηρίου».</w:t>
      </w:r>
    </w:p>
    <w:p w14:paraId="35AEE83E" w14:textId="77777777" w:rsidR="00D5450D" w:rsidRDefault="005B47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Κυρία Κεφαλίδου, έχετε τον λόγο για τρία λεπτά.</w:t>
      </w:r>
    </w:p>
    <w:p w14:paraId="35AEE83F" w14:textId="77777777" w:rsidR="00D5450D" w:rsidRDefault="005B470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ΧΑΡΟΥΛΑ (ΧΑΡΑ) ΚΕΦΑΛΙΔΟΥ: </w:t>
      </w:r>
      <w:r>
        <w:rPr>
          <w:rFonts w:eastAsia="Times New Roman"/>
          <w:color w:val="000000"/>
          <w:szCs w:val="24"/>
          <w:shd w:val="clear" w:color="auto" w:fill="FFFFFF"/>
        </w:rPr>
        <w:t>Ευχαριστώ, κύριε Πρόεδρε.</w:t>
      </w:r>
    </w:p>
    <w:p w14:paraId="35AEE840" w14:textId="77777777" w:rsidR="00D5450D" w:rsidRDefault="005B470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Όσοι από εμάς δεν χρησιμοποιούν το βουλευτικό τους αυτοκίνητο και κυκλοφορούμε με τα μέσα μαζικής μεταφοράς, τον ηλεκτρικό και το μετρό έχουμε γίνει οι ίδιοι μάρτυρες μιας μεγάλης ταλαιπωρίας που υφίσταται το επιβατικό κοινό. Εάν το παρακολουθεί </w:t>
      </w:r>
      <w:r>
        <w:rPr>
          <w:rFonts w:eastAsia="Times New Roman"/>
          <w:color w:val="000000"/>
          <w:szCs w:val="24"/>
          <w:shd w:val="clear" w:color="auto" w:fill="FFFFFF"/>
        </w:rPr>
        <w:lastRenderedPageBreak/>
        <w:t>κάποιος απ</w:t>
      </w:r>
      <w:r>
        <w:rPr>
          <w:rFonts w:eastAsia="Times New Roman"/>
          <w:color w:val="000000"/>
          <w:szCs w:val="24"/>
          <w:shd w:val="clear" w:color="auto" w:fill="FFFFFF"/>
        </w:rPr>
        <w:t>ό την τηλεόραση, μπορεί να νομίζει ότι βλέπει και κωμωδία του Γούντι Άλεν.</w:t>
      </w:r>
    </w:p>
    <w:p w14:paraId="35AEE84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Όμως αυτές οι ατελείωτες ουρές, οι πολίτες να πιάνουν στασίδι από τα ξημερώματα για να μπορέσουν να έχουν ηλεκτρονικά εισιτήρια, τουλάχιστον κατά τις πρώτες μέρες της εφαρμογής του </w:t>
      </w:r>
      <w:r>
        <w:rPr>
          <w:rFonts w:eastAsia="Times New Roman" w:cs="Times New Roman"/>
          <w:szCs w:val="24"/>
        </w:rPr>
        <w:t>μέτρου, ήταν εικόνες που πραγματικά ήταν θλιβερές, δεν περιποιούν τιμή σε κανέναν μας.</w:t>
      </w:r>
    </w:p>
    <w:p w14:paraId="35AEE842"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Οι πρώτες μέρες, όμως, πέρασαν και ανατρέχοντας στην επίσημη σελίδα των μέσων μαζικής μεταφοράς στην Αθήνα, βλέπουμε ότι στα μέσα Νοέμβρη του 2017 είχατε πει ότι τα παλιά εισιτήρια και οι κάρτες καταργούνται, χρησιμοποιούμε πια τις νέες μορφές εισιτηρίων μ</w:t>
      </w:r>
      <w:r>
        <w:rPr>
          <w:rFonts w:eastAsia="Times New Roman" w:cs="Times New Roman"/>
          <w:szCs w:val="24"/>
        </w:rPr>
        <w:t xml:space="preserve">ετακίνησης. Ήρθε ο Δεκέμβρης, οι ουρές συνεχίζονταν. Πέρασε η χρονιά, ακόμα το σύστημα δεν έχει ομαλοποιηθεί. Το τι </w:t>
      </w:r>
      <w:r>
        <w:rPr>
          <w:rFonts w:eastAsia="Times New Roman" w:cs="Times New Roman"/>
          <w:szCs w:val="24"/>
        </w:rPr>
        <w:lastRenderedPageBreak/>
        <w:t>φταίει φαντάζομαι ότι αφορά και εσάς και όχι μόνο τους πολίτες οι οποίοι πραγματικά ταλαιπωρούνται.</w:t>
      </w:r>
    </w:p>
    <w:p w14:paraId="35AEE84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Κάποια στιγμή, λοιπόν, όλη η διαδικασία </w:t>
      </w:r>
      <w:r>
        <w:rPr>
          <w:rFonts w:eastAsia="Times New Roman" w:cs="Times New Roman"/>
          <w:szCs w:val="24"/>
        </w:rPr>
        <w:t>γίνεται πραγματικότητα, μια πραγματικότητα όμως που έχει τόσα προβλήματα, ώστε να μονοπωλεί το ενδιαφέρον και στο διαδίκτυο και στον Τύπο και στα μέσα ενημέρωσης.</w:t>
      </w:r>
    </w:p>
    <w:p w14:paraId="35AEE844"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Πάμε, λοιπόν, στις 20 Νοέμβρη, όπου αναγγέλλεται ότι θα ξεκινήσει το σταδιακό κλείσιμο των πυ</w:t>
      </w:r>
      <w:r>
        <w:rPr>
          <w:rFonts w:eastAsia="Times New Roman" w:cs="Times New Roman"/>
          <w:szCs w:val="24"/>
        </w:rPr>
        <w:t>λών στους σταθμούς μετρό και ΗΣΑΠ πλην μιας πύλης ανά σταθμό. Το ίδιο θα γίνει και στον σταθμό του αεροδρομίου. Θα υπάρχει προσωπικό, λέει ο ΟΑΣΑ, σε κάθε σταθμό για να εξυπηρετεί τους επιβάτες και ανακοινώνεται ότι θα ολοκληρωθεί το κλείσιμο των πυλών στι</w:t>
      </w:r>
      <w:r>
        <w:rPr>
          <w:rFonts w:eastAsia="Times New Roman" w:cs="Times New Roman"/>
          <w:szCs w:val="24"/>
        </w:rPr>
        <w:t>ς 20 Δεκεμβρίου του 2017.</w:t>
      </w:r>
    </w:p>
    <w:p w14:paraId="35AEE84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Προφανώς, η έκδοση του νέου εισιτηρίου οργανώθηκε με βάση ένα σκεπτικό ότι το κράτος πρέπει να γλιτώσει από την πολυπληθή τάξη αυτών των ανθρώπων που είναι τζαμπατζήδες. Πρέπει να σας πω ότι η δική σας Κυβέρνηση τους γαλούχησε και</w:t>
      </w:r>
      <w:r>
        <w:rPr>
          <w:rFonts w:eastAsia="Times New Roman" w:cs="Times New Roman"/>
          <w:szCs w:val="24"/>
        </w:rPr>
        <w:t xml:space="preserve"> τους εξέθρεψε και με το κίνημα «</w:t>
      </w:r>
      <w:r>
        <w:rPr>
          <w:rFonts w:eastAsia="Times New Roman" w:cs="Times New Roman"/>
          <w:szCs w:val="24"/>
        </w:rPr>
        <w:t xml:space="preserve">Δεν </w:t>
      </w:r>
      <w:r>
        <w:rPr>
          <w:rFonts w:eastAsia="Times New Roman" w:cs="Times New Roman"/>
          <w:szCs w:val="24"/>
        </w:rPr>
        <w:t>Π</w:t>
      </w:r>
      <w:r>
        <w:rPr>
          <w:rFonts w:eastAsia="Times New Roman" w:cs="Times New Roman"/>
          <w:szCs w:val="24"/>
        </w:rPr>
        <w:t>ληρώνω</w:t>
      </w:r>
      <w:r>
        <w:rPr>
          <w:rFonts w:eastAsia="Times New Roman" w:cs="Times New Roman"/>
          <w:szCs w:val="24"/>
        </w:rPr>
        <w:t>» και αυτό δεν ήταν μόνο στα μέσα μαζικής μεταφοράς, αλλά επεκτάθηκε και σε όλες τις υποχρεώσεις τους προς το κράτος. Εσείς τότε τα βαπτίζατε όλα αυτά ακτιβιστική δράση και πολιτική πράξη αντίστασης.</w:t>
      </w:r>
    </w:p>
    <w:p w14:paraId="35AEE846"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 xml:space="preserve">αυτό </w:t>
      </w:r>
      <w:r>
        <w:rPr>
          <w:rFonts w:eastAsia="Times New Roman" w:cs="Times New Roman"/>
          <w:szCs w:val="24"/>
        </w:rPr>
        <w:t>κ</w:t>
      </w:r>
      <w:r>
        <w:rPr>
          <w:rFonts w:eastAsia="Times New Roman" w:cs="Times New Roman"/>
          <w:szCs w:val="24"/>
        </w:rPr>
        <w:t>τυπάει</w:t>
      </w:r>
      <w:r>
        <w:rPr>
          <w:rFonts w:eastAsia="Times New Roman" w:cs="Times New Roman"/>
          <w:szCs w:val="24"/>
        </w:rPr>
        <w:t xml:space="preserve"> το κουδούνι λήξεως του χρόνου ομιλίας της κυρίας Βουλευτού)</w:t>
      </w:r>
    </w:p>
    <w:p w14:paraId="35AEE84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Τζαμπατζήδες υπήρχαν πάντα, για να είμαστε ειλικρινείς, εσείς όμως και το νομιμοποιήσατε και το απογειώσατε το σύστημα. Η ερώτηση είναι: Καταφέρατε κάτι με την έκδοση του νέου εισιτηρ</w:t>
      </w:r>
      <w:r>
        <w:rPr>
          <w:rFonts w:eastAsia="Times New Roman" w:cs="Times New Roman"/>
          <w:szCs w:val="24"/>
        </w:rPr>
        <w:t xml:space="preserve">ίου; </w:t>
      </w:r>
      <w:r>
        <w:rPr>
          <w:rFonts w:eastAsia="Times New Roman" w:cs="Times New Roman"/>
          <w:szCs w:val="24"/>
        </w:rPr>
        <w:lastRenderedPageBreak/>
        <w:t>Μέχρι στιγμής θα σας έλεγα πως όχι, γιατί κοντεύουμε τρίμηνο από την πρώτη εφαρμογή, οι πύλες παραμένουν ανοιχτές, η προμήθεια και η πληρωμή εισιτηρίου για εμάς που παραδοσιακά θέλουμε να είμαστε εντάξει και να περιμένουμε να το αγοράσουμε, είναι ακόμ</w:t>
      </w:r>
      <w:r>
        <w:rPr>
          <w:rFonts w:eastAsia="Times New Roman" w:cs="Times New Roman"/>
          <w:szCs w:val="24"/>
        </w:rPr>
        <w:t>η ένας Γολγοθάς και σε αυτή την τάξη, όσους είναι ορκισμένοι τζαμπατζήδες, έχετε προσθέσει τώρα και κάποιους οι οποίοι θέλουν να πληρώσουν το εισιτήριο που υποχρεούνται να πληρώσουν, δηλαδή το μειωμένο, αλλά αυτό δεν υπάρχει.</w:t>
      </w:r>
    </w:p>
    <w:p w14:paraId="35AEE848"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Να πω ότι το μειωμένο εισιτήρι</w:t>
      </w:r>
      <w:r>
        <w:rPr>
          <w:rFonts w:eastAsia="Times New Roman" w:cs="Times New Roman"/>
          <w:szCs w:val="24"/>
        </w:rPr>
        <w:t>ο απευθύνεται σε κοινωνικές τάξεις, όπως είναι οι υπερήλικες άνω των εξήντα πέντε, μαθητές, σπουδαστές, φοιτητές, ΑΜΕΑ, πολύτεκνοι, τάξεις δηλαδή ανθρώπων οι οποίοι πραγματικά χρήζουν ιδιαίτερης μεταχείρισης και ε</w:t>
      </w:r>
      <w:r>
        <w:rPr>
          <w:rFonts w:eastAsia="Times New Roman" w:cs="Times New Roman"/>
          <w:szCs w:val="24"/>
        </w:rPr>
        <w:lastRenderedPageBreak/>
        <w:t xml:space="preserve">σείς, ως Κυβέρνηση, κόπτεστε ότι είστε και </w:t>
      </w:r>
      <w:r>
        <w:rPr>
          <w:rFonts w:eastAsia="Times New Roman" w:cs="Times New Roman"/>
          <w:szCs w:val="24"/>
        </w:rPr>
        <w:t>ο μόνος πολιτικός φορέας που προστατεύει και εξασφαλίζει την αξιοπρεπή τους διαβίωση.</w:t>
      </w:r>
    </w:p>
    <w:p w14:paraId="35AEE84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Η έκδοση αυτών των μειωμένων εισιτηρίων γίνεται μόνο από τα εκδοτήρια, κάτι που ξέρετε πολύ καλά. Τρεις σημειώσεις για τον τρόπο που λειτουργούν τα εκδοτήρια: Σημείωση πρ</w:t>
      </w:r>
      <w:r>
        <w:rPr>
          <w:rFonts w:eastAsia="Times New Roman" w:cs="Times New Roman"/>
          <w:szCs w:val="24"/>
        </w:rPr>
        <w:t>ώτη, ότι δεν υπάρχουν εκδοτήρια σε όλους τους σταθμούς. Σημείωση δεύτερη, ότι όσα υπάρχουν ανοικτά, συνήθως λειτουργούν με έναν μόνο υπάλληλο. Το τρίτο είναι ότι είναι άλυτο μυστήριο ποιο είναι το ωράριό τους.</w:t>
      </w:r>
    </w:p>
    <w:p w14:paraId="35AEE84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Κυρία Κεφαλίδ</w:t>
      </w:r>
      <w:r>
        <w:rPr>
          <w:rFonts w:eastAsia="Times New Roman" w:cs="Times New Roman"/>
          <w:szCs w:val="24"/>
        </w:rPr>
        <w:t>ου, έχετε και δευτερολογία.</w:t>
      </w:r>
    </w:p>
    <w:p w14:paraId="35AEE84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ΧΑΡΟΥΛΑ (ΧΑΡΑ) ΚΕΦΑΛΙΔΟΥ:</w:t>
      </w:r>
      <w:r>
        <w:rPr>
          <w:rFonts w:eastAsia="Times New Roman" w:cs="Times New Roman"/>
          <w:szCs w:val="24"/>
        </w:rPr>
        <w:t xml:space="preserve"> Επιτρέψτε μου δύο λεπτά, κύριε Πρόεδρε. Είναι η τελευταία ερώτηση. Αφορά πολύ κόσμο. Ο κύριος Υπουργός…</w:t>
      </w:r>
    </w:p>
    <w:p w14:paraId="35AEE84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Έχετε δύο λεπτά τώρα και τρία λεπτά δευτερολογία.</w:t>
      </w:r>
    </w:p>
    <w:p w14:paraId="35AEE84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ΧΑΡΟΥΛΑ (ΧΑΡΑ) </w:t>
      </w:r>
      <w:r>
        <w:rPr>
          <w:rFonts w:eastAsia="Times New Roman" w:cs="Times New Roman"/>
          <w:b/>
          <w:szCs w:val="24"/>
        </w:rPr>
        <w:t>ΚΕΦΑΛΙΔΟΥ:</w:t>
      </w:r>
      <w:r>
        <w:rPr>
          <w:rFonts w:eastAsia="Times New Roman" w:cs="Times New Roman"/>
          <w:szCs w:val="24"/>
        </w:rPr>
        <w:t xml:space="preserve"> Κύριε Πρόεδρε, δεν θα προλάβουμε.</w:t>
      </w:r>
    </w:p>
    <w:p w14:paraId="35AEE84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Μην πάνε χαμένα.</w:t>
      </w:r>
    </w:p>
    <w:p w14:paraId="35AEE84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Άκουσα τον κύριο Υπουργό, επειδή είναι μπροστά, στις τηλεοράσεις να δίνει εξηγήσεις.</w:t>
      </w:r>
    </w:p>
    <w:p w14:paraId="35AEE85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b/>
          <w:szCs w:val="24"/>
        </w:rPr>
        <w:t>:</w:t>
      </w:r>
      <w:r>
        <w:rPr>
          <w:rFonts w:eastAsia="Times New Roman" w:cs="Times New Roman"/>
          <w:szCs w:val="24"/>
        </w:rPr>
        <w:t xml:space="preserve"> Κύριε Πρόεδρε, αφήστε, αφού είναι η τελευταία ερώτηση.</w:t>
      </w:r>
    </w:p>
    <w:p w14:paraId="35AEE85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Έχουμε νομοθετικό έργο, κύριε Υπουργέ, μετά. Έχουμε άλλη διαδικασία.</w:t>
      </w:r>
    </w:p>
    <w:p w14:paraId="35AEE85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Κύριε Σπίρτζη, ευχαριστώ για την προσοχή σας.</w:t>
      </w:r>
    </w:p>
    <w:p w14:paraId="35AEE85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Υπάρχουν δύο κατηγορίες, </w:t>
      </w:r>
      <w:r>
        <w:rPr>
          <w:rFonts w:eastAsia="Times New Roman" w:cs="Times New Roman"/>
          <w:szCs w:val="24"/>
        </w:rPr>
        <w:t>όπως καταλαβαίνετε. Οι μόνιμοι πελάτες των μέσων μαζικής μεταφοράς, οι οποίοι θα ταλαιπωρηθούν μια φορά, θα βγάλουν μηνιαία κάρτα απεριορίστων διαδρομών, θα κλείσει το θέμα τους. Τι γίνεται, όμως, με αυτούς που κάνουν περιστασιακή χρήση ή με αυτούς που είν</w:t>
      </w:r>
      <w:r>
        <w:rPr>
          <w:rFonts w:eastAsia="Times New Roman" w:cs="Times New Roman"/>
          <w:szCs w:val="24"/>
        </w:rPr>
        <w:t>αι κάτοικοι εκτός Αθηνών και κάποια στιγμή έρχονται στην Αθήνα και θέλουν να μετακινηθούν; Μπροστά τους, λοιπόν -και επιτρέψτε μου να το πω- ορθώνεται ένα γελοίο δίλημμα: Θα είναι αναγκαστικά γαλαντόμοι ή θα είναι υποχρεωτικά τζαμπατζήδες;</w:t>
      </w:r>
    </w:p>
    <w:p w14:paraId="35AEE854"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Και τώρα το ερώτ</w:t>
      </w:r>
      <w:r>
        <w:rPr>
          <w:rFonts w:eastAsia="Times New Roman" w:cs="Times New Roman"/>
          <w:szCs w:val="24"/>
        </w:rPr>
        <w:t>ημα που θέλω να απαντήσετε είναι: Για ποιους λόγους, πρώτα απ’ όλα, ταλαιπωρείται ο πολίτης με αυτή την ατελείωτη αναμονή για την έκδοση εισιτηρίου και με ποια λογική υποχρεώνετε τους δικαιούχους μειωμένου εισιτηρίου να πληρώνουν το διπλάσιο τίμημα, αφού τ</w:t>
      </w:r>
      <w:r>
        <w:rPr>
          <w:rFonts w:eastAsia="Times New Roman" w:cs="Times New Roman"/>
          <w:szCs w:val="24"/>
        </w:rPr>
        <w:t>α αυτόματα μηχανήματα δεν εκδίδουν μειωμένα εισιτήρια, αλλιώς παρανομούν;</w:t>
      </w:r>
    </w:p>
    <w:p w14:paraId="35AEE85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Ωραία. Ο κύριος Υπουργός έχει τον λόγο. Παρακαλώ! Οι ίδιοι κανόνες ισχύουν για όλους!</w:t>
      </w:r>
    </w:p>
    <w:p w14:paraId="35AEE856" w14:textId="77777777" w:rsidR="00D5450D" w:rsidRDefault="005B470C">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 xml:space="preserve">Τελικά ποιος φταίει; Είναι ανεπαρκές </w:t>
      </w:r>
      <w:r>
        <w:rPr>
          <w:rFonts w:eastAsia="Times New Roman" w:cs="Times New Roman"/>
          <w:szCs w:val="24"/>
        </w:rPr>
        <w:t>το σύστημα που επιλέξατε και δεν μπορεί να βγάζει μειωμένα εισιτήρια ή είστε ανεπαρκείς εσείς και κουτοπόνηροι συγχρόνως επειδή αντιμετωπίζετε τους πολίτες</w:t>
      </w:r>
      <w:r>
        <w:rPr>
          <w:rFonts w:eastAsia="Times New Roman" w:cs="Times New Roman"/>
          <w:b/>
          <w:szCs w:val="24"/>
        </w:rPr>
        <w:t xml:space="preserve"> </w:t>
      </w:r>
      <w:r>
        <w:rPr>
          <w:rFonts w:eastAsia="Times New Roman" w:cs="Times New Roman"/>
          <w:szCs w:val="24"/>
        </w:rPr>
        <w:t>έτσι;</w:t>
      </w:r>
    </w:p>
    <w:p w14:paraId="35AEE857" w14:textId="77777777" w:rsidR="00D5450D" w:rsidRDefault="005B470C">
      <w:pPr>
        <w:tabs>
          <w:tab w:val="left" w:pos="3873"/>
        </w:tabs>
        <w:spacing w:line="600" w:lineRule="auto"/>
        <w:ind w:firstLine="720"/>
        <w:jc w:val="both"/>
        <w:rPr>
          <w:rFonts w:eastAsia="Times New Roman" w:cs="Times New Roman"/>
          <w:szCs w:val="24"/>
        </w:rPr>
      </w:pPr>
      <w:r>
        <w:rPr>
          <w:rFonts w:eastAsia="Times New Roman"/>
          <w:szCs w:val="24"/>
        </w:rPr>
        <w:lastRenderedPageBreak/>
        <w:t>Ευχαριστώ πολύ και για την ανοχή σας, κύριε Πρόεδρε.</w:t>
      </w:r>
    </w:p>
    <w:p w14:paraId="35AEE858" w14:textId="77777777" w:rsidR="00D5450D" w:rsidRDefault="005B470C">
      <w:pPr>
        <w:tabs>
          <w:tab w:val="left" w:pos="3873"/>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κύριος Υπουργός έχει τον λόγο.</w:t>
      </w:r>
    </w:p>
    <w:p w14:paraId="35AEE85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Αξιότιμη κυρία συνάδελφε –και το «συνάδελφε» έχει διπλό χαρακτήρα γιατί είστε και ηλεκτρολόγος μηχανικός, είμαστε δηλαδή συνάδελφοι και ως Βουλευτές και ως ηλεκτρολόγοι μ</w:t>
      </w:r>
      <w:r>
        <w:rPr>
          <w:rFonts w:eastAsia="Times New Roman" w:cs="Times New Roman"/>
          <w:szCs w:val="24"/>
        </w:rPr>
        <w:t xml:space="preserve">ηχανικοί… </w:t>
      </w:r>
    </w:p>
    <w:p w14:paraId="35AEE85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Έτσι είναι.</w:t>
      </w:r>
    </w:p>
    <w:p w14:paraId="35AEE85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b/>
          <w:szCs w:val="24"/>
        </w:rPr>
        <w:t xml:space="preserve"> </w:t>
      </w:r>
      <w:r>
        <w:rPr>
          <w:rFonts w:eastAsia="Times New Roman" w:cs="Times New Roman"/>
          <w:szCs w:val="24"/>
        </w:rPr>
        <w:t xml:space="preserve">…θα ήθελα να σας συγχαρώ για την κοινωνική ευαισθησία που έχετε, και την είχατε διαχρονικά. </w:t>
      </w:r>
    </w:p>
    <w:p w14:paraId="35AEE85C"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 xml:space="preserve">Σας άκουσα, όμως, να αναφέρετε μερικούς χαρακτηρισμούς, </w:t>
      </w:r>
      <w:r>
        <w:rPr>
          <w:rFonts w:eastAsia="Times New Roman"/>
          <w:szCs w:val="24"/>
        </w:rPr>
        <w:t xml:space="preserve">οι </w:t>
      </w:r>
      <w:r>
        <w:rPr>
          <w:rFonts w:eastAsia="Times New Roman"/>
          <w:szCs w:val="24"/>
        </w:rPr>
        <w:t>οποίοι</w:t>
      </w:r>
      <w:r>
        <w:rPr>
          <w:rFonts w:eastAsia="Times New Roman" w:cs="Times New Roman"/>
          <w:szCs w:val="24"/>
        </w:rPr>
        <w:t xml:space="preserve"> μάλλον την ιδιότητα του ηλεκτρολόγου μηχανικού την έχουν αφαιρέσει από την ιδιότητά σας, τουλάχιστον ως προς τον τρόπο σκέψης. </w:t>
      </w:r>
    </w:p>
    <w:p w14:paraId="35AEE85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Δεν σας άκουσα, κύριε Υπουργέ.</w:t>
      </w:r>
    </w:p>
    <w:p w14:paraId="35AEE85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και Μεταφορών):</w:t>
      </w:r>
      <w:r>
        <w:rPr>
          <w:rFonts w:eastAsia="Times New Roman" w:cs="Times New Roman"/>
          <w:szCs w:val="24"/>
        </w:rPr>
        <w:t xml:space="preserve"> Λέω ότι έχετ</w:t>
      </w:r>
      <w:r>
        <w:rPr>
          <w:rFonts w:eastAsia="Times New Roman" w:cs="Times New Roman"/>
          <w:szCs w:val="24"/>
        </w:rPr>
        <w:t>ε ξεχάσει την ιδιότητα του ηλεκτρολόγου μηχανικού ως προς τον τρόπο σκέψης σας. Θα σας απαντήσω, λοιπόν, στην τελευταία ερώτηση και μετά θα αναφερθώ και στο σκεπτικό σας.</w:t>
      </w:r>
    </w:p>
    <w:p w14:paraId="35AEE85F"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Αγαπητή συνάδελφε, όταν κάνεις ένα ηλεκτρονικό σύστημα και ένα σύστημα αυτοματισμού π</w:t>
      </w:r>
      <w:r>
        <w:rPr>
          <w:rFonts w:eastAsia="Times New Roman" w:cs="Times New Roman"/>
          <w:szCs w:val="24"/>
        </w:rPr>
        <w:t xml:space="preserve">ου δεν είναι για το σπίτι του καθένα, </w:t>
      </w:r>
      <w:r>
        <w:rPr>
          <w:rFonts w:eastAsia="Times New Roman" w:cs="Times New Roman"/>
          <w:szCs w:val="24"/>
        </w:rPr>
        <w:lastRenderedPageBreak/>
        <w:t>αλλά αφορά εκατομμύρια πολίτες, πρέπει να έχεις γενικούς κανόνες. Ο γενικός κανόνας, λοιπόν, είναι ότι όποιος δικαιούται ειδικής τιμολογιακής πολιτικής πρέπει να είναι γνωστός στο σύστημα, όχι για το πού πηγαίνει, αλλά</w:t>
      </w:r>
      <w:r>
        <w:rPr>
          <w:rFonts w:eastAsia="Times New Roman" w:cs="Times New Roman"/>
          <w:szCs w:val="24"/>
        </w:rPr>
        <w:t xml:space="preserve"> για το ότι κόβει μειωμένο εισιτήριο, για το ότι δικαιούται μηδενικό εισιτήριο ή μειωμένο. </w:t>
      </w:r>
    </w:p>
    <w:p w14:paraId="35AEE860"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Επομένως, σχεδιάστηκε και υπάρχει η προσωποποιημένη κάρτα. Κάνει τρία λεπτά ένας πολίτης για να τη βγάλει με αυτοπρόσωπη παρουσία σε οποιοδήποτε εκδοτήριο, σε οποιο</w:t>
      </w:r>
      <w:r>
        <w:rPr>
          <w:rFonts w:eastAsia="Times New Roman" w:cs="Times New Roman"/>
          <w:szCs w:val="24"/>
        </w:rPr>
        <w:t>νδήποτε σταθμό. Τον τελευταίο μήνα υπάρχει και η ηλεκτρονική εφαρμογή, μετά την αλλαγή της έκθεσης της Αρχής Προστασίας Προσωπικών Δεδομένων που δεν επέτρεψε από την αρχή να έχουμε μια τέτοια εφαρμογή και να μην έχουμε το φαινόμενο των ουρών και της ταλαιπ</w:t>
      </w:r>
      <w:r>
        <w:rPr>
          <w:rFonts w:eastAsia="Times New Roman" w:cs="Times New Roman"/>
          <w:szCs w:val="24"/>
        </w:rPr>
        <w:t>ωρίας των πολιτών.</w:t>
      </w:r>
    </w:p>
    <w:p w14:paraId="35AEE86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Είναι προφανές ότι τα ΑΜΕΑ, οι φοιτητές, οι σπουδαστές που τη δικαιούνται βγάζουν προσωποποιημένη κάρτα. Μάλιστα, έχει προβλεφθεί με το Υπουργείο Εργασίας μαζική έκδοση αυτών των καρτών. Αυτός είναι και ο ένας λόγος, ειδικά για τους ΑΜΕΑ</w:t>
      </w:r>
      <w:r>
        <w:rPr>
          <w:rFonts w:eastAsia="Times New Roman" w:cs="Times New Roman"/>
          <w:szCs w:val="24"/>
        </w:rPr>
        <w:t xml:space="preserve"> και για τους ανέργους, που δεν έχουν κλείσει ακόμη οι πόρτες. </w:t>
      </w:r>
    </w:p>
    <w:p w14:paraId="35AEE862"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Ο δεύτερος λόγος είναι γιατί πρέπει να υπάρχει μια περίοδος που θα συνηθίσει ο πολίτης που χρησιμοποιεί τα μέσα μαζικής μεταφοράς και την έκδοση εισιτηρίου και βέβαια τη χρησιμοποίηση του συστ</w:t>
      </w:r>
      <w:r>
        <w:rPr>
          <w:rFonts w:eastAsia="Times New Roman" w:cs="Times New Roman"/>
          <w:szCs w:val="24"/>
        </w:rPr>
        <w:t>ήματος και της ηλεκτρονικής κάρτας.</w:t>
      </w:r>
    </w:p>
    <w:p w14:paraId="35AEE86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3718F0">
        <w:rPr>
          <w:rFonts w:eastAsia="Times New Roman" w:cs="Times New Roman"/>
          <w:b/>
          <w:szCs w:val="24"/>
        </w:rPr>
        <w:t>ΝΙΚΗΤΑΣ ΚΑΚΛΑΜΑΝΗΣ</w:t>
      </w:r>
      <w:r>
        <w:rPr>
          <w:rFonts w:eastAsia="Times New Roman" w:cs="Times New Roman"/>
          <w:szCs w:val="24"/>
        </w:rPr>
        <w:t>)</w:t>
      </w:r>
    </w:p>
    <w:p w14:paraId="35AEE864"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Άρα καλό θα ήταν να πάτε τις τελευταίες μέρες μια βόλτα από τους σταθμούς ή να μετακινηθείτε. Το σύστημα έχει ομαλοποιη</w:t>
      </w:r>
      <w:r>
        <w:rPr>
          <w:rFonts w:eastAsia="Times New Roman" w:cs="Times New Roman"/>
          <w:szCs w:val="24"/>
        </w:rPr>
        <w:t xml:space="preserve">θεί </w:t>
      </w:r>
      <w:r>
        <w:rPr>
          <w:rFonts w:eastAsia="Times New Roman" w:cs="Times New Roman"/>
          <w:szCs w:val="24"/>
        </w:rPr>
        <w:lastRenderedPageBreak/>
        <w:t xml:space="preserve">πλήρως. Αν θέλει κάποιος να βγάλει κάρτα, είτε είναι σε ειδική κατηγορία είτε δεν είναι, κάνει ηλεκτρονική αίτηση από το σπίτι του και η κάρτα ταχυδρομείται στο σπίτι του. Δεν υπάρχει </w:t>
      </w:r>
      <w:r>
        <w:rPr>
          <w:rFonts w:eastAsia="Times New Roman" w:cs="Times New Roman"/>
          <w:szCs w:val="24"/>
        </w:rPr>
        <w:t>γ</w:t>
      </w:r>
      <w:r>
        <w:rPr>
          <w:rFonts w:eastAsia="Times New Roman" w:cs="Times New Roman"/>
          <w:szCs w:val="24"/>
        </w:rPr>
        <w:t xml:space="preserve">ολγοθάς. Και σχετικά με τα μειωμένα εισιτήρια, αν κάποιος θέλει να </w:t>
      </w:r>
      <w:r>
        <w:rPr>
          <w:rFonts w:eastAsia="Times New Roman" w:cs="Times New Roman"/>
          <w:szCs w:val="24"/>
        </w:rPr>
        <w:t xml:space="preserve">εκδώσει ένα εισιτήριο ή λίγα εισιτήρια, πάει σε ένα εκδοτήριο και τα εκδίδει. Αν θέλει να μετακινείται μόνιμα, πάει και βγάζει μια προσωποποιημένη κάρτα σε τρία λεπτά ή του έρχεται σπίτι του. </w:t>
      </w:r>
    </w:p>
    <w:p w14:paraId="35AEE86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w:t>
      </w:r>
      <w:r>
        <w:rPr>
          <w:rFonts w:eastAsia="Times New Roman" w:cs="Times New Roman"/>
          <w:szCs w:val="24"/>
        </w:rPr>
        <w:t xml:space="preserve"> το κουδούνι λήξεως του χρόνου ομιλίας </w:t>
      </w:r>
      <w:r>
        <w:rPr>
          <w:rFonts w:eastAsia="Times New Roman" w:cs="Times New Roman"/>
          <w:szCs w:val="24"/>
        </w:rPr>
        <w:t>του κυρίου Υπουργού)</w:t>
      </w:r>
    </w:p>
    <w:p w14:paraId="35AEE866"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Από εκεί και πέρα, επειδή είπατε πάρα πολλά, αυτή τη στιγμή δεν υπάρχουν μηχανήματα στον κόσμο που να βγάζουν εισιτήρια και να ανιχνεύουν αυτόματα τα μηχανήματα -αυτό είναι για την ιδιότητά σας ως ηλεκτρολόγος μηχανικός- ότι κάποιος εί</w:t>
      </w:r>
      <w:r>
        <w:rPr>
          <w:rFonts w:eastAsia="Times New Roman" w:cs="Times New Roman"/>
          <w:szCs w:val="24"/>
        </w:rPr>
        <w:t xml:space="preserve">ναι άνεργος ή </w:t>
      </w:r>
      <w:r>
        <w:rPr>
          <w:rFonts w:eastAsia="Times New Roman" w:cs="Times New Roman"/>
          <w:szCs w:val="24"/>
        </w:rPr>
        <w:lastRenderedPageBreak/>
        <w:t>συνταξιούχος ή σπουδαστής. Γι’ αυτό υπάρχει η προσωποποιημένη κάρτα. Αυτό το αντιλαμβάνεται, φαντάζομαι, και κάποιος μη ειδικός.</w:t>
      </w:r>
    </w:p>
    <w:p w14:paraId="35AEE86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Και επειδή είπατε πολλά, έρχομαι στο ποιος σχεδίασε το σύστημα.</w:t>
      </w:r>
    </w:p>
    <w:p w14:paraId="35AEE868"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Το σύστημα, αγαπητέ Πρόεδρε, σχεδιάστηκε το 2011.</w:t>
      </w:r>
    </w:p>
    <w:p w14:paraId="35AEE86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Ο Πρόεδρος μπορεί να το άκουσε, δεν το άκουσα εγώ.</w:t>
      </w:r>
    </w:p>
    <w:p w14:paraId="35AEE86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Σχεδιάστηκε το 2011. Απλά σας τα θυμίζω. Έγκριση διυπουργικής το 2011, τροποποίηση απόφασης υπαγωγής από τη διυπουργική επιτρο</w:t>
      </w:r>
      <w:r>
        <w:rPr>
          <w:rFonts w:eastAsia="Times New Roman" w:cs="Times New Roman"/>
          <w:szCs w:val="24"/>
        </w:rPr>
        <w:t>πή το 2011, κατάρτιση προδιαγραφών και τευχών δημοπράτησης το 2011. Πότε συμβασιοποιήθηκε αυτό; Στις 29</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lastRenderedPageBreak/>
        <w:t>2014. Η διοίκηση που είχατε βάλει δηλαδή στις κυβερνήσεις που στηρίζατε, έβαλε στο ψυγείο από το 2011 μέχρι το 2014 την εφαρμογή του ηλεκτρονικού εισ</w:t>
      </w:r>
      <w:r>
        <w:rPr>
          <w:rFonts w:eastAsia="Times New Roman" w:cs="Times New Roman"/>
          <w:szCs w:val="24"/>
        </w:rPr>
        <w:t>ιτηρίου και έκανε πρωτοχρονιά για να υπογράψει τη σύμβαση που προέβλεπε τόσο ωραία πράγματα, σαν και αυτά που περιγράψατε πριν.</w:t>
      </w:r>
    </w:p>
    <w:p w14:paraId="35AEE86B" w14:textId="77777777" w:rsidR="00D5450D" w:rsidRDefault="005B470C">
      <w:pPr>
        <w:spacing w:line="600" w:lineRule="auto"/>
        <w:ind w:firstLine="720"/>
        <w:jc w:val="both"/>
        <w:rPr>
          <w:rFonts w:eastAsia="Times New Roman"/>
          <w:szCs w:val="24"/>
        </w:rPr>
      </w:pPr>
      <w:r>
        <w:rPr>
          <w:rFonts w:eastAsia="Times New Roman"/>
          <w:szCs w:val="24"/>
        </w:rPr>
        <w:t>Προφανώς, όμως, θέλετε να ξεχνάτε και αυτό και άλλα. Τι θέλετε να ξεχνάτε; Θέλετε να ξεχνάτε -και εδώ θα σας καταλογίσω μια μικρ</w:t>
      </w:r>
      <w:r>
        <w:rPr>
          <w:rFonts w:eastAsia="Times New Roman"/>
          <w:szCs w:val="24"/>
        </w:rPr>
        <w:t>ή σκοπιμότητα, παρά την κοινωνική σας ευαισθησία-, ότι αυτοί οι αφορισμοί περί τζαμπατζήδων, που γαλούχησε η Κυβέρνηση του ΣΥΡΙΖΑ με το κίνημα «</w:t>
      </w:r>
      <w:r>
        <w:rPr>
          <w:rFonts w:eastAsia="Times New Roman"/>
          <w:szCs w:val="24"/>
        </w:rPr>
        <w:t>Δ</w:t>
      </w:r>
      <w:r>
        <w:rPr>
          <w:rFonts w:eastAsia="Times New Roman"/>
          <w:szCs w:val="24"/>
        </w:rPr>
        <w:t>εν</w:t>
      </w:r>
      <w:r>
        <w:rPr>
          <w:rFonts w:eastAsia="Times New Roman"/>
          <w:szCs w:val="24"/>
        </w:rPr>
        <w:t xml:space="preserve"> Π</w:t>
      </w:r>
      <w:r>
        <w:rPr>
          <w:rFonts w:eastAsia="Times New Roman"/>
          <w:szCs w:val="24"/>
        </w:rPr>
        <w:t>ληρώνω</w:t>
      </w:r>
      <w:r>
        <w:rPr>
          <w:rFonts w:eastAsia="Times New Roman"/>
          <w:szCs w:val="24"/>
        </w:rPr>
        <w:t>», μάλλον εχθρεύτηκαν άλλα φαινόμενα από τον παλαιοκομματισμό, είτε αυτά αφορούσαν τα δημόσια έργα κα</w:t>
      </w:r>
      <w:r>
        <w:rPr>
          <w:rFonts w:eastAsia="Times New Roman"/>
          <w:szCs w:val="24"/>
        </w:rPr>
        <w:t xml:space="preserve">ι τις παραχωρήσεις είτε τις αστικές συγκοινωνίες. Και ήταν το κίνημα που είχε οργανωθεί πάρα πολύ καλά, </w:t>
      </w:r>
      <w:r>
        <w:rPr>
          <w:rFonts w:eastAsia="Times New Roman"/>
          <w:szCs w:val="24"/>
        </w:rPr>
        <w:lastRenderedPageBreak/>
        <w:t>το «</w:t>
      </w:r>
      <w:r>
        <w:rPr>
          <w:rFonts w:eastAsia="Times New Roman"/>
          <w:szCs w:val="24"/>
        </w:rPr>
        <w:t>πληρώνω πολύ περισσότερα</w:t>
      </w:r>
      <w:r>
        <w:rPr>
          <w:rFonts w:eastAsia="Times New Roman"/>
          <w:szCs w:val="24"/>
        </w:rPr>
        <w:t>»</w:t>
      </w:r>
      <w:r>
        <w:rPr>
          <w:rFonts w:eastAsia="Times New Roman"/>
          <w:szCs w:val="24"/>
        </w:rPr>
        <w:t>, πολύ περισσότερα στα δημόσια έργα, πολύ περισσότερες παραχωρήσεις, με μηδέν εκπτώσεις και πολύ περισσότερα στις αστικές σ</w:t>
      </w:r>
      <w:r>
        <w:rPr>
          <w:rFonts w:eastAsia="Times New Roman"/>
          <w:szCs w:val="24"/>
        </w:rPr>
        <w:t xml:space="preserve">υγκοινωνίες με τα κυκλώματα που ήταν εκεί μέσα και κανείς δεν φρόντιζε ποτέ να τα εξαρθρώσει. </w:t>
      </w:r>
    </w:p>
    <w:p w14:paraId="35AEE86C" w14:textId="77777777" w:rsidR="00D5450D" w:rsidRDefault="005B470C">
      <w:pPr>
        <w:spacing w:line="600" w:lineRule="auto"/>
        <w:ind w:firstLine="720"/>
        <w:jc w:val="both"/>
        <w:rPr>
          <w:rFonts w:eastAsia="Times New Roman"/>
          <w:szCs w:val="24"/>
        </w:rPr>
      </w:pPr>
      <w:r>
        <w:rPr>
          <w:rFonts w:eastAsia="Times New Roman"/>
          <w:szCs w:val="24"/>
        </w:rPr>
        <w:t>Δεν ξέρω αν έχει πέσει στην αντίληψή σας, το έχουν γράψει κάποια μέσα μαζικής ενημέρωσης, το πάρτι που γινόταν, όχι για αυτούς που λέτε εσείς τζαμπατζήδες…</w:t>
      </w:r>
    </w:p>
    <w:p w14:paraId="35AEE86D" w14:textId="77777777" w:rsidR="00D5450D" w:rsidRDefault="005B470C">
      <w:pPr>
        <w:spacing w:line="600" w:lineRule="auto"/>
        <w:ind w:firstLine="720"/>
        <w:jc w:val="both"/>
        <w:rPr>
          <w:rFonts w:eastAsia="Times New Roman"/>
          <w:szCs w:val="24"/>
        </w:rPr>
      </w:pPr>
      <w:r>
        <w:rPr>
          <w:rFonts w:eastAsia="Times New Roman"/>
          <w:b/>
          <w:szCs w:val="24"/>
        </w:rPr>
        <w:t>ΠΡΟΕΔ</w:t>
      </w:r>
      <w:r>
        <w:rPr>
          <w:rFonts w:eastAsia="Times New Roman"/>
          <w:b/>
          <w:szCs w:val="24"/>
        </w:rPr>
        <w:t>ΡΕΥΩΝ (Νικήτας Κακλαμάνης):</w:t>
      </w:r>
      <w:r>
        <w:rPr>
          <w:rFonts w:eastAsia="Times New Roman"/>
          <w:szCs w:val="24"/>
        </w:rPr>
        <w:t xml:space="preserve"> Κύριε Υπουργέ, έχετε πάρει διπλό χρόνο. Πρέπει να κλείνετε.</w:t>
      </w:r>
    </w:p>
    <w:p w14:paraId="35AEE86E" w14:textId="77777777" w:rsidR="00D5450D" w:rsidRDefault="005B470C">
      <w:pPr>
        <w:spacing w:line="600" w:lineRule="auto"/>
        <w:ind w:firstLine="720"/>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Και η </w:t>
      </w:r>
      <w:r>
        <w:rPr>
          <w:rFonts w:eastAsia="Times New Roman"/>
          <w:szCs w:val="24"/>
        </w:rPr>
        <w:t xml:space="preserve">κ. </w:t>
      </w:r>
      <w:r>
        <w:rPr>
          <w:rFonts w:eastAsia="Times New Roman"/>
          <w:szCs w:val="24"/>
        </w:rPr>
        <w:t xml:space="preserve">Κεφαλίδου το ίδιο, κύριε Πρόεδρε. Θα τα πω στη δευτερολογία μου. </w:t>
      </w:r>
    </w:p>
    <w:p w14:paraId="35AEE86F" w14:textId="77777777" w:rsidR="00D5450D" w:rsidRDefault="005B470C">
      <w:pPr>
        <w:spacing w:line="600" w:lineRule="auto"/>
        <w:ind w:firstLine="720"/>
        <w:jc w:val="both"/>
        <w:rPr>
          <w:rFonts w:eastAsia="Times New Roman"/>
          <w:szCs w:val="24"/>
        </w:rPr>
      </w:pPr>
      <w:r>
        <w:rPr>
          <w:rFonts w:eastAsia="Times New Roman"/>
          <w:szCs w:val="24"/>
        </w:rPr>
        <w:lastRenderedPageBreak/>
        <w:t>Κυρία Κεφαλίδου, μάλλον πρέπει να θυμηθείτε ή να ενημερωθείτε και για το πώς λειτουργεί το σύστημα, για να ενημερώσετε και τους πολίτες, που έχουν το εκπτωτικό δικαίωμα στο 0,60 ευρώ, να μπουν να βγάλουν μια προσωποποιημένη κάρτα από το σπίτι τους και να π</w:t>
      </w:r>
      <w:r>
        <w:rPr>
          <w:rFonts w:eastAsia="Times New Roman"/>
          <w:szCs w:val="24"/>
        </w:rPr>
        <w:t>άει η κάρτα στο σπίτι τους ταχυδρομικά, χωρίς επιβάρυνση ή διαφορετικά θα πάνε να δείξουν στο γκισέ ότι δικαιούνται το μειωμένο εισιτήριο και θα το αγοράσουν από εκεί. Ακόμα η τεχνολογία δεν έχει προχωρήσει τόσο πολύ, ώστε να έχει αυτόματη ανίχνευση συνταξ</w:t>
      </w:r>
      <w:r>
        <w:rPr>
          <w:rFonts w:eastAsia="Times New Roman"/>
          <w:szCs w:val="24"/>
        </w:rPr>
        <w:t>ιούχου.</w:t>
      </w:r>
    </w:p>
    <w:p w14:paraId="35AEE870" w14:textId="77777777" w:rsidR="00D5450D" w:rsidRDefault="005B470C">
      <w:pPr>
        <w:spacing w:line="600" w:lineRule="auto"/>
        <w:ind w:firstLine="720"/>
        <w:jc w:val="both"/>
        <w:rPr>
          <w:rFonts w:eastAsia="Times New Roman"/>
          <w:szCs w:val="24"/>
        </w:rPr>
      </w:pPr>
      <w:r>
        <w:rPr>
          <w:rFonts w:eastAsia="Times New Roman"/>
          <w:szCs w:val="24"/>
        </w:rPr>
        <w:t>Ευχαριστώ.</w:t>
      </w:r>
    </w:p>
    <w:p w14:paraId="35AEE871" w14:textId="77777777" w:rsidR="00D5450D" w:rsidRDefault="005B470C">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Κυρία Κεφαλίδου, έχετε τον λόγο.</w:t>
      </w:r>
    </w:p>
    <w:p w14:paraId="35AEE872" w14:textId="77777777" w:rsidR="00D5450D" w:rsidRDefault="005B470C">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Ευχαριστώ, κύριε Πρόεδρε.</w:t>
      </w:r>
    </w:p>
    <w:p w14:paraId="35AEE873" w14:textId="77777777" w:rsidR="00D5450D" w:rsidRDefault="005B470C">
      <w:pPr>
        <w:spacing w:line="600" w:lineRule="auto"/>
        <w:ind w:firstLine="720"/>
        <w:jc w:val="both"/>
        <w:rPr>
          <w:rFonts w:eastAsia="Times New Roman"/>
          <w:szCs w:val="24"/>
        </w:rPr>
      </w:pPr>
      <w:r>
        <w:rPr>
          <w:rFonts w:eastAsia="Times New Roman"/>
          <w:szCs w:val="24"/>
        </w:rPr>
        <w:lastRenderedPageBreak/>
        <w:t>Κύριε Υπουργέ, επιτρέψτε μου να σας πω ότι πραγματικά -επειδή σας ακούω επί διήμερο και στην τηλεόραση να προσπαθείτε να εξηγήσετε τα ανεξήγητα-, εδώ δεν μιλάμε μόνο για το ηλεκτρονικό εισιτήριο. Μιλάμε για το μειωμένο ηλεκτρονικό εισιτήριο, το οποίο αφορά</w:t>
      </w:r>
      <w:r>
        <w:rPr>
          <w:rFonts w:eastAsia="Times New Roman"/>
          <w:szCs w:val="24"/>
        </w:rPr>
        <w:t xml:space="preserve"> την ειδική κατηγορία πολιτών, για τους οποίους πραγματικά η ταλαιπωρία εξακολουθεί να είναι μεγάλη. </w:t>
      </w:r>
    </w:p>
    <w:p w14:paraId="35AEE874" w14:textId="77777777" w:rsidR="00D5450D" w:rsidRDefault="005B470C">
      <w:pPr>
        <w:spacing w:line="600" w:lineRule="auto"/>
        <w:ind w:firstLine="720"/>
        <w:jc w:val="both"/>
        <w:rPr>
          <w:rFonts w:eastAsia="Times New Roman"/>
          <w:szCs w:val="24"/>
        </w:rPr>
      </w:pPr>
      <w:r>
        <w:rPr>
          <w:rFonts w:eastAsia="Times New Roman"/>
          <w:szCs w:val="24"/>
        </w:rPr>
        <w:t xml:space="preserve">Μπείτε στο διαδίκτυο -εγώ αυτό έκανα-, με ημερομηνία 8 Γενάρη, 12 Γενάρη και δείτε τη μεγάλη ταλαιπωρία που τραβούν άνθρωποι οι οποίοι είναι σε αμαξίδια. </w:t>
      </w:r>
      <w:r>
        <w:rPr>
          <w:rFonts w:eastAsia="Times New Roman"/>
          <w:szCs w:val="24"/>
        </w:rPr>
        <w:t xml:space="preserve">Δεν έχουν τη δυνατότητα συνδυαστικής μετακίνησης, όπως δεν έχουν και τη δυνατότητα να μπορέσουν να πάνε στη δουλειά τους συγκεκριμένη ώρα. </w:t>
      </w:r>
    </w:p>
    <w:p w14:paraId="35AEE875" w14:textId="77777777" w:rsidR="00D5450D" w:rsidRDefault="005B470C">
      <w:pPr>
        <w:spacing w:line="600" w:lineRule="auto"/>
        <w:ind w:firstLine="720"/>
        <w:jc w:val="both"/>
        <w:rPr>
          <w:rFonts w:eastAsia="Times New Roman"/>
          <w:szCs w:val="24"/>
        </w:rPr>
      </w:pPr>
      <w:r>
        <w:rPr>
          <w:rFonts w:eastAsia="Times New Roman"/>
          <w:szCs w:val="24"/>
        </w:rPr>
        <w:t>Και το χειρότερο ξέρετε ποιο είναι; Ετοιμάζοντας την ερώτηση, βρέθηκα τυχαία με μια φοιτήτρια, η οποία κατέβαινε από</w:t>
      </w:r>
      <w:r>
        <w:rPr>
          <w:rFonts w:eastAsia="Times New Roman"/>
          <w:szCs w:val="24"/>
        </w:rPr>
        <w:t xml:space="preserve"> τον Βόλο. </w:t>
      </w:r>
      <w:r>
        <w:rPr>
          <w:rFonts w:eastAsia="Times New Roman"/>
          <w:szCs w:val="24"/>
        </w:rPr>
        <w:lastRenderedPageBreak/>
        <w:t>Να σας πω μια ιστορία καθημερινής τρέλας. Έρχεται αυτή η κοπέλα Παρασκευή βράδυ. Μπαίνει στις 18.00΄ στο ΚΤΕΛ του Βόλου, στις 22.00΄ είναι στην Αθήνα. Κύριε Υπουργέ, στις 22.00΄ το μόνο εκδοτήριο που βγάζει μειωμένο εισιτήριο στη διαδρομή της γι</w:t>
      </w:r>
      <w:r>
        <w:rPr>
          <w:rFonts w:eastAsia="Times New Roman"/>
          <w:szCs w:val="24"/>
        </w:rPr>
        <w:t xml:space="preserve">α Αγία Παρασκευή, που πηγαίνει αυτό το παιδί, είναι της Ομόνοιας. Για τα παιδιά και το μισό λεπτό έχει πολύ μεγάλη σημασία. Δεν έχουν οι γονείς πια το χαρτζιλίκι που μπορούσαν να δώσουν κάποτε. Είμαστε σε άλλες εποχές. Ξέρετε πολύ καλά πως 1,40 ευρώ είναι </w:t>
      </w:r>
      <w:r>
        <w:rPr>
          <w:rFonts w:eastAsia="Times New Roman"/>
          <w:szCs w:val="24"/>
        </w:rPr>
        <w:t xml:space="preserve">το ολόκληρο εισιτήριο και 0,60 ευρώ το μειωμένο. </w:t>
      </w:r>
    </w:p>
    <w:p w14:paraId="35AEE876" w14:textId="77777777" w:rsidR="00D5450D" w:rsidRDefault="005B470C">
      <w:pPr>
        <w:spacing w:line="600" w:lineRule="auto"/>
        <w:ind w:firstLine="720"/>
        <w:jc w:val="both"/>
        <w:rPr>
          <w:rFonts w:eastAsia="Times New Roman"/>
          <w:szCs w:val="24"/>
        </w:rPr>
      </w:pPr>
      <w:r>
        <w:rPr>
          <w:rFonts w:eastAsia="Times New Roman"/>
          <w:szCs w:val="24"/>
        </w:rPr>
        <w:t xml:space="preserve">Η κοπέλα, λοιπόν, αυτή μπαίνει στα Άνω Πατήσια, δεν παίρνει εισιτήριο, μπαίνει λαθραία μέσα στο μετρό, φτάνει στην Ομόνοια, ανέβα-κατέβα βαλίτσες, να βγάλει από τα εκδοτήρια, γιατί είναι τα </w:t>
      </w:r>
      <w:r>
        <w:rPr>
          <w:rFonts w:eastAsia="Times New Roman"/>
          <w:szCs w:val="24"/>
        </w:rPr>
        <w:lastRenderedPageBreak/>
        <w:t>μόνα που είναι μ</w:t>
      </w:r>
      <w:r>
        <w:rPr>
          <w:rFonts w:eastAsia="Times New Roman"/>
          <w:szCs w:val="24"/>
        </w:rPr>
        <w:t>έχρι τις 22.15΄ ανοιχτά, να πάρει το μειωμένο εισιτήριο, να φτάσει κάποια στιγμή στο Νομισματοκοπείο, 45 λεπτά αναμονή για το λεωφορείο. Και όταν με το καλό έχουμε πιάσει μεσάνυχτα και δεν υπάρχει αστικό λεωφορείο, θα φύγει με κάποιο λεωφορείο που πάει στο</w:t>
      </w:r>
      <w:r>
        <w:rPr>
          <w:rFonts w:eastAsia="Times New Roman"/>
          <w:szCs w:val="24"/>
        </w:rPr>
        <w:t xml:space="preserve"> αεροδρόμιο, να πληρώσει 3 ευρώ για να φτάσει μετά από δυόμισι ώρες σπίτι της. Και αντί να πληρώσει 0,60 ευρώ για όλη αυτήν τη διαδρομή, πληρώνει 4 ευρώ. </w:t>
      </w:r>
    </w:p>
    <w:p w14:paraId="35AEE877" w14:textId="77777777" w:rsidR="00D5450D" w:rsidRDefault="005B470C">
      <w:pPr>
        <w:spacing w:line="600" w:lineRule="auto"/>
        <w:ind w:firstLine="720"/>
        <w:jc w:val="both"/>
        <w:rPr>
          <w:rFonts w:eastAsia="Times New Roman"/>
          <w:szCs w:val="24"/>
        </w:rPr>
      </w:pPr>
      <w:r>
        <w:rPr>
          <w:rFonts w:eastAsia="Times New Roman"/>
          <w:szCs w:val="24"/>
        </w:rPr>
        <w:t>Αυτό δεν ξέρω αν λέει κάτι για εσάς, για μένα όμως λέει ότι είναι μεγάλη ντροπή. Θέλουμε να είμαστε ή</w:t>
      </w:r>
      <w:r>
        <w:rPr>
          <w:rFonts w:eastAsia="Times New Roman"/>
          <w:szCs w:val="24"/>
        </w:rPr>
        <w:t xml:space="preserve"> έστω να γίνουμε κάποια στιγμή σύγχρονο ευρωπαϊκό κράτος και ακόμη βρισκόμαστε πίσω από τον ήλιο. Αυτό είναι και προσβολή. Ξέρετε γιατί είναι προσβολή; Γιατί τους θεωρείτε εκ προοιμίου κλέφτες και γι’ αυτό δεν τους δίνετε καμμία δυνατότητα. Όταν είναι κλει</w:t>
      </w:r>
      <w:r>
        <w:rPr>
          <w:rFonts w:eastAsia="Times New Roman"/>
          <w:szCs w:val="24"/>
        </w:rPr>
        <w:t xml:space="preserve">στά τα εκδοτήρια, τι θα κάνουν </w:t>
      </w:r>
      <w:r>
        <w:rPr>
          <w:rFonts w:eastAsia="Times New Roman"/>
          <w:szCs w:val="24"/>
        </w:rPr>
        <w:lastRenderedPageBreak/>
        <w:t>αυτοί οι άνθρωποι; Δεν έχουν τη δυνατότητα να πάρουν ένα εισιτήριο, μιας διαδρομής, με μειωμένη τιμή. Γιατί; Το σύστημα φταίει; Εγώ ξέρω ότι τα συστήματα λειτουργούν στην υπηρεσία του πολίτη και αν κάτι έχει σχεδιαστεί λάθος,</w:t>
      </w:r>
      <w:r>
        <w:rPr>
          <w:rFonts w:eastAsia="Times New Roman"/>
          <w:szCs w:val="24"/>
        </w:rPr>
        <w:t xml:space="preserve"> είμαστε στο 2018. Αν είναι δυνατόν να μην μπορούμε να τροποποιήσουμε μια διαδικασία. </w:t>
      </w:r>
      <w:r>
        <w:rPr>
          <w:rFonts w:eastAsia="Times New Roman"/>
          <w:szCs w:val="24"/>
        </w:rPr>
        <w:t>Η πράξη από τον σχεδιασμό απέχει πάντα πάρα πολύ. Το ξέρετε καλύτερα από τον οποιονδήποτε.</w:t>
      </w:r>
    </w:p>
    <w:p w14:paraId="35AEE878" w14:textId="77777777" w:rsidR="00D5450D" w:rsidRDefault="005B470C">
      <w:pPr>
        <w:spacing w:line="600" w:lineRule="auto"/>
        <w:ind w:firstLine="720"/>
        <w:jc w:val="both"/>
        <w:rPr>
          <w:rFonts w:eastAsia="Times New Roman"/>
          <w:szCs w:val="24"/>
        </w:rPr>
      </w:pPr>
      <w:r>
        <w:rPr>
          <w:rFonts w:eastAsia="Times New Roman"/>
          <w:szCs w:val="24"/>
        </w:rPr>
        <w:t>Επομένως, σας ερωτώ γιατί τους θεωρείτε εκ προοιμίου κλέφτες και τζαμπατζήδες κ</w:t>
      </w:r>
      <w:r>
        <w:rPr>
          <w:rFonts w:eastAsia="Times New Roman"/>
          <w:szCs w:val="24"/>
        </w:rPr>
        <w:t xml:space="preserve">αι γιατί δεν τους δίνετε την επιλογή του μειωμένου εισιτηρίου από τα μηχανήματα. Αν πιστεύετε ότι είναι τζαμπατζήδες, βάλτε ελεγκτικούς μηχανισμούς, γιατί μ’ αυτήν τη διαδικασία που εφαρμόζει το Υπουργείο, ταλαιπωρεί πάρα πολύ </w:t>
      </w:r>
      <w:r>
        <w:rPr>
          <w:rFonts w:eastAsia="Times New Roman"/>
          <w:szCs w:val="24"/>
        </w:rPr>
        <w:lastRenderedPageBreak/>
        <w:t xml:space="preserve">τους ανθρώπους, ειδικά αυτές </w:t>
      </w:r>
      <w:r>
        <w:rPr>
          <w:rFonts w:eastAsia="Times New Roman"/>
          <w:szCs w:val="24"/>
        </w:rPr>
        <w:t xml:space="preserve">τις ευαίσθητες κατηγορίες πολιτών και φαίνεται προφανώς ότι αυτό δεν σας νοιάζει καθόλου. </w:t>
      </w:r>
    </w:p>
    <w:p w14:paraId="35AEE879" w14:textId="77777777" w:rsidR="00D5450D" w:rsidRDefault="005B470C">
      <w:pPr>
        <w:spacing w:line="600" w:lineRule="auto"/>
        <w:ind w:firstLine="720"/>
        <w:jc w:val="both"/>
        <w:rPr>
          <w:rFonts w:eastAsia="Times New Roman"/>
          <w:szCs w:val="24"/>
        </w:rPr>
      </w:pPr>
      <w:r>
        <w:rPr>
          <w:rFonts w:eastAsia="Times New Roman"/>
          <w:szCs w:val="24"/>
        </w:rPr>
        <w:t>Αποφασίστε: Είτε είστε ανίκανοι να προστατεύσετε και να ελέγξετε μια απλή διαδικασία που ισχύει σ’ όλον τον δυτικό πολιτισμένο κόσμο –δεν ανακαλύψαμε δα και τον τροχ</w:t>
      </w:r>
      <w:r>
        <w:rPr>
          <w:rFonts w:eastAsia="Times New Roman"/>
          <w:szCs w:val="24"/>
        </w:rPr>
        <w:t>ό!- είτε θεωρείτε τους πολίτες αναξιοπρεπείς και μπαταχτσήδες που σκέφτονται μόνο πώς θα κλέψουν το κράτος.</w:t>
      </w:r>
    </w:p>
    <w:p w14:paraId="35AEE87A" w14:textId="77777777" w:rsidR="00D5450D" w:rsidRDefault="005B470C">
      <w:pPr>
        <w:spacing w:line="600" w:lineRule="auto"/>
        <w:ind w:firstLine="720"/>
        <w:jc w:val="both"/>
        <w:rPr>
          <w:rFonts w:eastAsia="Times New Roman"/>
          <w:szCs w:val="24"/>
        </w:rPr>
      </w:pPr>
      <w:r>
        <w:rPr>
          <w:rFonts w:eastAsia="Times New Roman"/>
          <w:szCs w:val="24"/>
        </w:rPr>
        <w:t xml:space="preserve">Όταν μιλάτε για ανάπτυξη και όταν μιλάτε για επενδύσεις και όταν μιλάτε για ευημερία και έχουμε δώσει πραγματικά έναν σκασμό λεφτά και έχουμε χάσει </w:t>
      </w:r>
      <w:r>
        <w:rPr>
          <w:rFonts w:eastAsia="Times New Roman"/>
          <w:szCs w:val="24"/>
        </w:rPr>
        <w:t>άλλα τόσα και δεν έχουμε εξασφαλίσει τα στοιχειώδη και τον σεβασμό απέναντι σ’ αυτούς τους ανθρώπους και στην καθημερινότητά τους, τότε κάτι είναι προβληματικό και πρέπει να το αλλάξουμε.</w:t>
      </w:r>
    </w:p>
    <w:p w14:paraId="35AEE87B" w14:textId="77777777" w:rsidR="00D5450D" w:rsidRDefault="005B470C">
      <w:pPr>
        <w:spacing w:line="600" w:lineRule="auto"/>
        <w:ind w:firstLine="720"/>
        <w:jc w:val="both"/>
        <w:rPr>
          <w:rFonts w:eastAsia="Times New Roman"/>
          <w:szCs w:val="24"/>
        </w:rPr>
      </w:pPr>
      <w:r>
        <w:rPr>
          <w:rFonts w:eastAsia="Times New Roman"/>
          <w:szCs w:val="24"/>
        </w:rPr>
        <w:lastRenderedPageBreak/>
        <w:t>Ευχαριστώ πολύ.</w:t>
      </w:r>
    </w:p>
    <w:p w14:paraId="35AEE87C" w14:textId="77777777" w:rsidR="00D5450D" w:rsidRDefault="005B470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 κ. Σπίρτζης έχει </w:t>
      </w:r>
      <w:r>
        <w:rPr>
          <w:rFonts w:eastAsia="Times New Roman"/>
          <w:szCs w:val="24"/>
        </w:rPr>
        <w:t>τον λόγο.</w:t>
      </w:r>
    </w:p>
    <w:p w14:paraId="35AEE87D" w14:textId="77777777" w:rsidR="00D5450D" w:rsidRDefault="005B470C">
      <w:pPr>
        <w:spacing w:line="600" w:lineRule="auto"/>
        <w:ind w:firstLine="720"/>
        <w:jc w:val="both"/>
        <w:rPr>
          <w:rFonts w:eastAsia="Times New Roman"/>
          <w:szCs w:val="24"/>
        </w:rPr>
      </w:pPr>
      <w:r>
        <w:rPr>
          <w:rFonts w:eastAsia="Times New Roman"/>
          <w:b/>
          <w:szCs w:val="24"/>
        </w:rPr>
        <w:t xml:space="preserve">ΧΡΗΣΤΟΣ ΣΠΙΡΤΖΗΣ (Υπουργός Υποδομών και Μεταφορών): </w:t>
      </w:r>
      <w:r>
        <w:rPr>
          <w:rFonts w:eastAsia="Times New Roman"/>
          <w:szCs w:val="24"/>
        </w:rPr>
        <w:t>Ευχαριστώ, κύριε Πρόεδρε.</w:t>
      </w:r>
    </w:p>
    <w:p w14:paraId="35AEE87E" w14:textId="77777777" w:rsidR="00D5450D" w:rsidRDefault="005B470C">
      <w:pPr>
        <w:spacing w:line="600" w:lineRule="auto"/>
        <w:ind w:firstLine="720"/>
        <w:jc w:val="both"/>
        <w:rPr>
          <w:rFonts w:eastAsia="Times New Roman"/>
          <w:szCs w:val="24"/>
        </w:rPr>
      </w:pPr>
      <w:r>
        <w:rPr>
          <w:rFonts w:eastAsia="Times New Roman"/>
          <w:szCs w:val="24"/>
        </w:rPr>
        <w:t xml:space="preserve">Ευχαριστώ, κυρία Κεφαλίδου, αλλά πολλά μας </w:t>
      </w:r>
      <w:r>
        <w:rPr>
          <w:rFonts w:eastAsia="Times New Roman"/>
          <w:szCs w:val="24"/>
        </w:rPr>
        <w:t>τα</w:t>
      </w:r>
      <w:r>
        <w:rPr>
          <w:rFonts w:eastAsia="Times New Roman"/>
          <w:szCs w:val="24"/>
        </w:rPr>
        <w:t xml:space="preserve"> ΄</w:t>
      </w:r>
      <w:r>
        <w:rPr>
          <w:rFonts w:eastAsia="Times New Roman"/>
          <w:szCs w:val="24"/>
        </w:rPr>
        <w:t xml:space="preserve">πατε. Πραγματικά μας τα </w:t>
      </w:r>
      <w:r>
        <w:rPr>
          <w:rFonts w:eastAsia="Times New Roman"/>
          <w:szCs w:val="24"/>
        </w:rPr>
        <w:t>΄</w:t>
      </w:r>
      <w:r>
        <w:rPr>
          <w:rFonts w:eastAsia="Times New Roman"/>
          <w:szCs w:val="24"/>
        </w:rPr>
        <w:t>πατε πολλά. Δεν θέλετε να το καταλάβετε. Καλώς. Δεν είναι κακό. Το έχουμε συνηθίσει πλέον να υπά</w:t>
      </w:r>
      <w:r>
        <w:rPr>
          <w:rFonts w:eastAsia="Times New Roman"/>
          <w:szCs w:val="24"/>
        </w:rPr>
        <w:t>ρχει συνειδητή άγνοια και άρνηση της πραγματικότητας. Είναι η λογική συγκεκριμένων μέσων μαζικής ενημέρωσης μαζί με σας, σε αγαστή συνεργασία, «μην αφήνεις την αλήθεια …» …</w:t>
      </w:r>
    </w:p>
    <w:p w14:paraId="35AEE87F" w14:textId="77777777" w:rsidR="00D5450D" w:rsidRDefault="005B470C">
      <w:pPr>
        <w:spacing w:line="600" w:lineRule="auto"/>
        <w:ind w:firstLine="720"/>
        <w:jc w:val="both"/>
        <w:rPr>
          <w:rFonts w:eastAsia="Times New Roman"/>
          <w:szCs w:val="24"/>
        </w:rPr>
      </w:pPr>
      <w:r>
        <w:rPr>
          <w:rFonts w:eastAsia="Times New Roman"/>
          <w:b/>
          <w:szCs w:val="24"/>
        </w:rPr>
        <w:t xml:space="preserve">ΧΑΡΟΥΛΑ (ΧΑΡΑ) </w:t>
      </w:r>
      <w:r>
        <w:rPr>
          <w:rFonts w:eastAsia="Times New Roman"/>
          <w:b/>
          <w:szCs w:val="24"/>
        </w:rPr>
        <w:t xml:space="preserve">ΚΕΦΑΛΙΔΟΥ: </w:t>
      </w:r>
      <w:r>
        <w:rPr>
          <w:rFonts w:eastAsia="Times New Roman"/>
          <w:szCs w:val="24"/>
        </w:rPr>
        <w:t>Δεν απαντάτε στην ερώτηση. Πετάτε την μπάλα στα μνήματα.</w:t>
      </w:r>
    </w:p>
    <w:p w14:paraId="35AEE880" w14:textId="77777777" w:rsidR="00D5450D" w:rsidRDefault="005B470C">
      <w:pPr>
        <w:spacing w:line="600" w:lineRule="auto"/>
        <w:ind w:firstLine="720"/>
        <w:jc w:val="both"/>
        <w:rPr>
          <w:rFonts w:eastAsia="Times New Roman"/>
          <w:szCs w:val="24"/>
        </w:rPr>
      </w:pPr>
      <w:r>
        <w:rPr>
          <w:rFonts w:eastAsia="Times New Roman"/>
          <w:b/>
          <w:szCs w:val="24"/>
        </w:rPr>
        <w:lastRenderedPageBreak/>
        <w:t xml:space="preserve">ΧΡΗΣΤΟΣ ΣΠΙΡΤΖΗΣ (Υπουργός Υποδομών και Μεταφορών): </w:t>
      </w:r>
      <w:r>
        <w:rPr>
          <w:rFonts w:eastAsia="Times New Roman"/>
          <w:szCs w:val="24"/>
        </w:rPr>
        <w:t>Θα απαντήσω στην ερώτηση όπως θέλω, κυρία Κεφαλίδου. «Μην αφήνεις την αλήθεια να σου χαλάσει μια ωραία ιστορία».</w:t>
      </w:r>
    </w:p>
    <w:p w14:paraId="35AEE881" w14:textId="77777777" w:rsidR="00D5450D" w:rsidRDefault="005B470C">
      <w:pPr>
        <w:spacing w:line="600" w:lineRule="auto"/>
        <w:ind w:firstLine="720"/>
        <w:jc w:val="both"/>
        <w:rPr>
          <w:rFonts w:eastAsia="Times New Roman"/>
          <w:szCs w:val="24"/>
        </w:rPr>
      </w:pPr>
      <w:r>
        <w:rPr>
          <w:rFonts w:eastAsia="Times New Roman"/>
          <w:szCs w:val="24"/>
        </w:rPr>
        <w:t>Εσείς, λοιπόν, που είσαστε προηγμένοι τεχνολογικά και δεν κάνατε ποτέ τίποτα για όλα αυτά …</w:t>
      </w:r>
    </w:p>
    <w:p w14:paraId="35AEE882" w14:textId="77777777" w:rsidR="00D5450D" w:rsidRDefault="005B470C">
      <w:pPr>
        <w:spacing w:line="600" w:lineRule="auto"/>
        <w:ind w:firstLine="720"/>
        <w:jc w:val="both"/>
        <w:rPr>
          <w:rFonts w:eastAsia="Times New Roman"/>
          <w:szCs w:val="24"/>
        </w:rPr>
      </w:pPr>
      <w:r>
        <w:rPr>
          <w:rFonts w:eastAsia="Times New Roman"/>
          <w:b/>
          <w:szCs w:val="24"/>
        </w:rPr>
        <w:t xml:space="preserve">ΧΑΡΟΥΛΑ (ΧΑΡΑ) </w:t>
      </w:r>
      <w:r>
        <w:rPr>
          <w:rFonts w:eastAsia="Times New Roman"/>
          <w:b/>
          <w:szCs w:val="24"/>
        </w:rPr>
        <w:t xml:space="preserve">ΚΕΦΑΛΙΔΟΥ: </w:t>
      </w:r>
      <w:r>
        <w:rPr>
          <w:rFonts w:eastAsia="Times New Roman"/>
          <w:szCs w:val="24"/>
        </w:rPr>
        <w:t>Εσείς είπατε ότι εμείς τα ξεκινήσαμε!</w:t>
      </w:r>
    </w:p>
    <w:p w14:paraId="35AEE883" w14:textId="77777777" w:rsidR="00D5450D" w:rsidRDefault="005B470C">
      <w:pPr>
        <w:spacing w:line="600" w:lineRule="auto"/>
        <w:ind w:firstLine="720"/>
        <w:jc w:val="both"/>
        <w:rPr>
          <w:rFonts w:eastAsia="Times New Roman"/>
          <w:szCs w:val="24"/>
        </w:rPr>
      </w:pPr>
      <w:r>
        <w:rPr>
          <w:rFonts w:eastAsia="Times New Roman"/>
          <w:b/>
          <w:szCs w:val="24"/>
        </w:rPr>
        <w:t xml:space="preserve">ΧΡΗΣΤΟΣ ΣΠΙΡΤΖΗΣ (Υπουργός Υποδομών και Μεταφορών): </w:t>
      </w:r>
      <w:r>
        <w:rPr>
          <w:rFonts w:eastAsia="Times New Roman"/>
          <w:szCs w:val="24"/>
        </w:rPr>
        <w:t>…τα βάλατε «στο ψυγείο» για να συντηρείτε κυκλώματα πλαστών εισιτηρίων και άλλων πραγμάτων μέσα στις αστικές συγκοινωνίες. Θα τα πω τώρα. Τ</w:t>
      </w:r>
      <w:r>
        <w:rPr>
          <w:rFonts w:eastAsia="Times New Roman"/>
          <w:szCs w:val="24"/>
        </w:rPr>
        <w:t xml:space="preserve">ο μοντέλο σας ήταν οι κεφαλοκυνηγοί. </w:t>
      </w:r>
      <w:r>
        <w:rPr>
          <w:rFonts w:eastAsia="Times New Roman"/>
          <w:szCs w:val="24"/>
        </w:rPr>
        <w:lastRenderedPageBreak/>
        <w:t>Δεν ξέρω αν θυμάστε αυτό το μοντέλο όπου αυτοί που έκαναν έλεγχο έπαιρναν ποσοστό των προστίμων. Σκοτώθηκαν δύο παιδιά έτσι. Αυτό είναι το μοντέλο σας.</w:t>
      </w:r>
    </w:p>
    <w:p w14:paraId="35AEE884" w14:textId="77777777" w:rsidR="00D5450D" w:rsidRDefault="005B470C">
      <w:pPr>
        <w:spacing w:line="600" w:lineRule="auto"/>
        <w:ind w:firstLine="720"/>
        <w:jc w:val="both"/>
        <w:rPr>
          <w:rFonts w:eastAsia="Times New Roman"/>
          <w:szCs w:val="24"/>
        </w:rPr>
      </w:pPr>
      <w:r>
        <w:rPr>
          <w:rFonts w:eastAsia="Times New Roman"/>
          <w:b/>
          <w:szCs w:val="24"/>
        </w:rPr>
        <w:t xml:space="preserve">ΧΑΡΟΥΛΑ (ΧΑΡΑ) </w:t>
      </w:r>
      <w:r>
        <w:rPr>
          <w:rFonts w:eastAsia="Times New Roman"/>
          <w:b/>
          <w:szCs w:val="24"/>
        </w:rPr>
        <w:t xml:space="preserve">ΚΕΦΑΛΙΔΟΥ: </w:t>
      </w:r>
      <w:r>
        <w:rPr>
          <w:rFonts w:eastAsia="Times New Roman"/>
          <w:szCs w:val="24"/>
        </w:rPr>
        <w:t>Μη λαϊκίζετε, κύριε Υπουργέ. Προς Θεού!</w:t>
      </w:r>
    </w:p>
    <w:p w14:paraId="35AEE885" w14:textId="77777777" w:rsidR="00D5450D" w:rsidRDefault="005B470C">
      <w:pPr>
        <w:spacing w:line="600" w:lineRule="auto"/>
        <w:ind w:firstLine="720"/>
        <w:jc w:val="both"/>
        <w:rPr>
          <w:rFonts w:eastAsia="Times New Roman"/>
          <w:szCs w:val="24"/>
        </w:rPr>
      </w:pPr>
      <w:r>
        <w:rPr>
          <w:rFonts w:eastAsia="Times New Roman"/>
          <w:b/>
          <w:szCs w:val="24"/>
        </w:rPr>
        <w:t>Χ</w:t>
      </w:r>
      <w:r>
        <w:rPr>
          <w:rFonts w:eastAsia="Times New Roman"/>
          <w:b/>
          <w:szCs w:val="24"/>
        </w:rPr>
        <w:t xml:space="preserve">ΡΗΣΤΟΣ ΣΠΙΡΤΖΗΣ (Υπουργός Υποδομών και Μεταφορών): </w:t>
      </w:r>
      <w:r>
        <w:rPr>
          <w:rFonts w:eastAsia="Times New Roman"/>
          <w:szCs w:val="24"/>
        </w:rPr>
        <w:t>Να το επαναλάβω: Όποιος δικαιούται μειωμένο εισιτήριο, παίρνει προσωποποιημένη κάρτα και πληρώνει μειωμένο εισιτήριο. Δεν θέλετε να το καταλάβετε. Μας καταγγείλατε και για …</w:t>
      </w:r>
    </w:p>
    <w:p w14:paraId="35AEE886" w14:textId="77777777" w:rsidR="00D5450D" w:rsidRDefault="005B470C">
      <w:pPr>
        <w:spacing w:line="600" w:lineRule="auto"/>
        <w:ind w:firstLine="720"/>
        <w:jc w:val="both"/>
        <w:rPr>
          <w:rFonts w:eastAsia="Times New Roman"/>
          <w:szCs w:val="24"/>
        </w:rPr>
      </w:pPr>
      <w:r>
        <w:rPr>
          <w:rFonts w:eastAsia="Times New Roman"/>
          <w:b/>
          <w:szCs w:val="24"/>
        </w:rPr>
        <w:t xml:space="preserve">ΧΑΡΟΥΛΑ (ΧΑΡΑ) </w:t>
      </w:r>
      <w:r>
        <w:rPr>
          <w:rFonts w:eastAsia="Times New Roman"/>
          <w:b/>
          <w:szCs w:val="24"/>
        </w:rPr>
        <w:t xml:space="preserve">ΚΕΦΑΛΙΔΟΥ: </w:t>
      </w:r>
      <w:r>
        <w:rPr>
          <w:rFonts w:eastAsia="Times New Roman"/>
          <w:szCs w:val="24"/>
        </w:rPr>
        <w:t>Ας πο</w:t>
      </w:r>
      <w:r>
        <w:rPr>
          <w:rFonts w:eastAsia="Times New Roman"/>
          <w:szCs w:val="24"/>
        </w:rPr>
        <w:t>ύμε ότι είμαι περιστασιακός χρήστης και έρχομαι για μία μέρα. Θα πάρω προσωποποιημένο εισιτήριο;</w:t>
      </w:r>
    </w:p>
    <w:p w14:paraId="35AEE887" w14:textId="77777777" w:rsidR="00D5450D" w:rsidRDefault="005B470C">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Ένα λεπτό. Κυρία Κεφαλίδου, ήσασταν σαφής στο ερώτημά σας. Ας περιμένουμε μέχρι τέλους, διότι το ερώτημα ήταν συγκεκριμένο.</w:t>
      </w:r>
    </w:p>
    <w:p w14:paraId="35AEE888" w14:textId="77777777" w:rsidR="00D5450D" w:rsidRDefault="005B470C">
      <w:pPr>
        <w:spacing w:line="600" w:lineRule="auto"/>
        <w:ind w:firstLine="720"/>
        <w:jc w:val="both"/>
        <w:rPr>
          <w:rFonts w:eastAsia="Times New Roman"/>
          <w:szCs w:val="24"/>
        </w:rPr>
      </w:pPr>
      <w:r>
        <w:rPr>
          <w:rFonts w:eastAsia="Times New Roman"/>
          <w:szCs w:val="24"/>
        </w:rPr>
        <w:t>Συνεχίστε, κύριε Υπουργέ.</w:t>
      </w:r>
    </w:p>
    <w:p w14:paraId="35AEE889" w14:textId="77777777" w:rsidR="00D5450D" w:rsidRDefault="005B470C">
      <w:pPr>
        <w:spacing w:line="600" w:lineRule="auto"/>
        <w:ind w:firstLine="720"/>
        <w:jc w:val="both"/>
        <w:rPr>
          <w:rFonts w:eastAsia="Times New Roman"/>
          <w:szCs w:val="24"/>
        </w:rPr>
      </w:pPr>
      <w:r>
        <w:rPr>
          <w:rFonts w:eastAsia="Times New Roman"/>
          <w:b/>
          <w:szCs w:val="24"/>
        </w:rPr>
        <w:t xml:space="preserve">ΧΡΗΣΤΟΣ ΣΠΙΡΤΖΗΣ (Υπουργός Υποδομών και Μεταφορών): </w:t>
      </w:r>
      <w:r>
        <w:rPr>
          <w:rFonts w:eastAsia="Times New Roman"/>
          <w:szCs w:val="24"/>
        </w:rPr>
        <w:t xml:space="preserve">Ναι. Θα πας </w:t>
      </w:r>
      <w:r>
        <w:rPr>
          <w:rFonts w:eastAsia="Times New Roman"/>
          <w:szCs w:val="24"/>
        </w:rPr>
        <w:t>σ</w:t>
      </w:r>
      <w:r>
        <w:rPr>
          <w:rFonts w:eastAsia="Times New Roman"/>
          <w:szCs w:val="24"/>
        </w:rPr>
        <w:t>ε</w:t>
      </w:r>
      <w:r>
        <w:rPr>
          <w:rFonts w:eastAsia="Times New Roman"/>
          <w:szCs w:val="24"/>
        </w:rPr>
        <w:t xml:space="preserve"> ένα γκισέ ή με την φοιτητική σου ταυτότητα και θα πάρεις προσωποποιημένη κάρτα -χρειάζεται τρία λεπτά για να εκδοθεί- ή από το διαδίκτυο πριν κατέβεις στην Αθήνα θ</w:t>
      </w:r>
      <w:r>
        <w:rPr>
          <w:rFonts w:eastAsia="Times New Roman"/>
          <w:szCs w:val="24"/>
        </w:rPr>
        <w:t>α κάνεις μία αίτηση και θα έρθει στο σπίτι σου. Δεν ξέρω αν το καταλαβαίνετε αυτό. Είναι πάρα πολύ απλό. Προφανώς δεν θέλετε να το καταλάβετε.</w:t>
      </w:r>
    </w:p>
    <w:p w14:paraId="35AEE88A" w14:textId="77777777" w:rsidR="00D5450D" w:rsidRDefault="005B470C">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Κύριε Υπουργέ, λέει για τον περιστασιακό χρήστη που έρχεται κάποιος και είναι 22</w:t>
      </w:r>
      <w:r>
        <w:rPr>
          <w:rFonts w:eastAsia="Times New Roman"/>
          <w:szCs w:val="24"/>
        </w:rPr>
        <w:t>.30΄ η ώρα και έχει κλείσει το εκδοτήριο.</w:t>
      </w:r>
    </w:p>
    <w:p w14:paraId="35AEE88B" w14:textId="77777777" w:rsidR="00D5450D" w:rsidRDefault="005B470C">
      <w:pPr>
        <w:spacing w:line="600" w:lineRule="auto"/>
        <w:ind w:firstLine="720"/>
        <w:jc w:val="both"/>
        <w:rPr>
          <w:rFonts w:eastAsia="Times New Roman"/>
          <w:szCs w:val="24"/>
        </w:rPr>
      </w:pPr>
      <w:r>
        <w:rPr>
          <w:rFonts w:eastAsia="Times New Roman"/>
          <w:b/>
          <w:szCs w:val="24"/>
        </w:rPr>
        <w:t xml:space="preserve">ΧΡΗΣΤΟΣ ΣΠΙΡΤΖΗΣ (Υπουργός Υποδομών και Μεταφορών): </w:t>
      </w:r>
      <w:r>
        <w:rPr>
          <w:rFonts w:eastAsia="Times New Roman"/>
          <w:szCs w:val="24"/>
        </w:rPr>
        <w:t>Δεν θα υπάρχει σε λίγο. Θέλω να είναι απόλυτα κατανοητό. Σε λίγο δεν θα υπάρχει το εισιτήριο των 0,60 ούτε ηλεκτρονικό. Δεν υπάρχει λόγος να υπάρχει. Δεν θα είμασ</w:t>
      </w:r>
      <w:r>
        <w:rPr>
          <w:rFonts w:eastAsia="Times New Roman"/>
          <w:szCs w:val="24"/>
        </w:rPr>
        <w:t>τε στην εποχή του χαλκού επειδή αυτή είναι η λογική σας, όπως υπήρχε κάποτε με το χάρτινο εισιτήριο. Θα υπάρχει προσωποποιημένη κάρτα γι’ αυτόν που δικαιούται είτε μηδενικό εισιτήριο είτε μειωμένο, για τους φοιτητές …</w:t>
      </w:r>
    </w:p>
    <w:p w14:paraId="35AEE88C" w14:textId="77777777" w:rsidR="00D5450D" w:rsidRDefault="005B470C">
      <w:pPr>
        <w:spacing w:line="600" w:lineRule="auto"/>
        <w:ind w:firstLine="720"/>
        <w:jc w:val="both"/>
        <w:rPr>
          <w:rFonts w:eastAsia="Times New Roman"/>
          <w:szCs w:val="24"/>
        </w:rPr>
      </w:pPr>
      <w:r>
        <w:rPr>
          <w:rFonts w:eastAsia="Times New Roman"/>
          <w:b/>
          <w:szCs w:val="24"/>
        </w:rPr>
        <w:t xml:space="preserve">ΧΑΡΟΥΛΑ (ΧΑΡΑ) </w:t>
      </w:r>
      <w:r>
        <w:rPr>
          <w:rFonts w:eastAsia="Times New Roman"/>
          <w:b/>
          <w:szCs w:val="24"/>
        </w:rPr>
        <w:t xml:space="preserve">ΚΕΦΑΛΙΔΟΥ: </w:t>
      </w:r>
      <w:r>
        <w:rPr>
          <w:rFonts w:eastAsia="Times New Roman"/>
          <w:szCs w:val="24"/>
        </w:rPr>
        <w:t>Για τώρα μιλ</w:t>
      </w:r>
      <w:r>
        <w:rPr>
          <w:rFonts w:eastAsia="Times New Roman"/>
          <w:szCs w:val="24"/>
        </w:rPr>
        <w:t>άμε!</w:t>
      </w:r>
      <w:r>
        <w:rPr>
          <w:rFonts w:eastAsia="Times New Roman"/>
          <w:b/>
          <w:szCs w:val="24"/>
        </w:rPr>
        <w:t xml:space="preserve"> </w:t>
      </w:r>
    </w:p>
    <w:p w14:paraId="35AEE88D" w14:textId="77777777" w:rsidR="00D5450D" w:rsidRDefault="005B470C">
      <w:pPr>
        <w:spacing w:line="600" w:lineRule="auto"/>
        <w:ind w:firstLine="720"/>
        <w:jc w:val="both"/>
        <w:rPr>
          <w:rFonts w:eastAsia="Times New Roman"/>
          <w:szCs w:val="24"/>
        </w:rPr>
      </w:pPr>
      <w:r>
        <w:rPr>
          <w:rFonts w:eastAsia="Times New Roman"/>
          <w:b/>
          <w:szCs w:val="24"/>
        </w:rPr>
        <w:t xml:space="preserve">ΧΡΗΣΤΟΣ ΣΠΙΡΤΖΗΣ (Υπουργός Υποδομών και Μεταφορών): </w:t>
      </w:r>
      <w:r>
        <w:rPr>
          <w:rFonts w:eastAsia="Times New Roman"/>
          <w:szCs w:val="24"/>
        </w:rPr>
        <w:t xml:space="preserve">Για τώρα μιλάμε κι εμείς. Για τους φοιτητές έχει γίνει σύμβαση </w:t>
      </w:r>
      <w:r>
        <w:rPr>
          <w:rFonts w:eastAsia="Times New Roman"/>
          <w:szCs w:val="24"/>
        </w:rPr>
        <w:lastRenderedPageBreak/>
        <w:t xml:space="preserve">με το Υπουργείο Παιδείας. Θα εκδοθούν οι κάρτες όλων των φοιτητών στην Αθήνα, σε λίγο και στη Θεσσαλονίκη που θα γίνει διαγωνισμός και </w:t>
      </w:r>
      <w:r>
        <w:rPr>
          <w:rFonts w:eastAsia="Times New Roman"/>
          <w:szCs w:val="24"/>
        </w:rPr>
        <w:t xml:space="preserve">θα έχουν όλοι την κάρτα τους. Δεν θέλετε να το καταλάβετε αυτό. Γιατί, όμως; </w:t>
      </w:r>
    </w:p>
    <w:p w14:paraId="35AEE88E" w14:textId="77777777" w:rsidR="00D5450D" w:rsidRDefault="005B470C">
      <w:pPr>
        <w:spacing w:line="600" w:lineRule="auto"/>
        <w:ind w:firstLine="720"/>
        <w:jc w:val="both"/>
        <w:rPr>
          <w:rFonts w:eastAsia="Times New Roman"/>
          <w:szCs w:val="24"/>
        </w:rPr>
      </w:pPr>
      <w:r>
        <w:rPr>
          <w:rFonts w:eastAsia="Times New Roman"/>
          <w:szCs w:val="24"/>
        </w:rPr>
        <w:t>Εγώ θέλω να το πω το γιατί, κυρία Κεφαλίδου. Διότι το κρύβετε. Το κρύβετε, γιατί τόσα χρόνια γινόταν το γνωστό πάρτι με τις πλαστές κάρτες. Δηλαδή τι κάναμε τόσον καιρό; Διακόσιες πενήντα χιλιάδες μηνιαίες κάρτες πουλούσε ο ΟΑΣΑ στην Αθήνα και έχουν βγει τ</w:t>
      </w:r>
      <w:r>
        <w:rPr>
          <w:rFonts w:eastAsia="Times New Roman"/>
          <w:szCs w:val="24"/>
        </w:rPr>
        <w:t xml:space="preserve">ετρακόσιες χιλιάδες προσωποποιημένες. Ξαφνικά, λοιπόν, οι τζαμπατζήδες που λέτε εσείς πήγαν και έβγαλαν κάρτα, αφού είναι ανοικτές οι πύλες; Όχι, κυρία Κεφαλίδου. </w:t>
      </w:r>
    </w:p>
    <w:p w14:paraId="35AEE88F" w14:textId="77777777" w:rsidR="00D5450D" w:rsidRDefault="005B470C">
      <w:pPr>
        <w:spacing w:line="600" w:lineRule="auto"/>
        <w:ind w:firstLine="720"/>
        <w:jc w:val="both"/>
        <w:rPr>
          <w:rFonts w:eastAsia="Times New Roman"/>
          <w:szCs w:val="24"/>
        </w:rPr>
      </w:pPr>
      <w:r>
        <w:rPr>
          <w:rFonts w:eastAsia="Times New Roman"/>
          <w:b/>
          <w:szCs w:val="24"/>
        </w:rPr>
        <w:t xml:space="preserve">ΧΑΡΟΥΛΑ (ΧΑΡΑ) </w:t>
      </w:r>
      <w:r>
        <w:rPr>
          <w:rFonts w:eastAsia="Times New Roman"/>
          <w:b/>
          <w:szCs w:val="24"/>
        </w:rPr>
        <w:t xml:space="preserve">ΚΕΦΑΛΙΔΟΥ: </w:t>
      </w:r>
      <w:r>
        <w:rPr>
          <w:rFonts w:eastAsia="Times New Roman"/>
          <w:szCs w:val="24"/>
        </w:rPr>
        <w:t>Βάλτε ελεγκτικούς μηχανισμούς. Όχι επί δικαίων και αδίκων!</w:t>
      </w:r>
    </w:p>
    <w:p w14:paraId="35AEE890" w14:textId="77777777" w:rsidR="00D5450D" w:rsidRDefault="005B470C">
      <w:pPr>
        <w:spacing w:line="600" w:lineRule="auto"/>
        <w:ind w:firstLine="720"/>
        <w:jc w:val="both"/>
        <w:rPr>
          <w:rFonts w:eastAsia="Times New Roman"/>
          <w:szCs w:val="24"/>
        </w:rPr>
      </w:pPr>
      <w:r>
        <w:rPr>
          <w:rFonts w:eastAsia="Times New Roman"/>
          <w:b/>
          <w:szCs w:val="24"/>
        </w:rPr>
        <w:lastRenderedPageBreak/>
        <w:t>ΧΡΗΣΤΟΣ</w:t>
      </w:r>
      <w:r>
        <w:rPr>
          <w:rFonts w:eastAsia="Times New Roman"/>
          <w:b/>
          <w:szCs w:val="24"/>
        </w:rPr>
        <w:t xml:space="preserve"> ΣΠΙΡΤΖΗΣ (Υπουργός Υποδομών και Μεταφορών):</w:t>
      </w:r>
      <w:r>
        <w:rPr>
          <w:rFonts w:eastAsia="Times New Roman"/>
          <w:szCs w:val="24"/>
        </w:rPr>
        <w:t xml:space="preserve"> Ήταν τα κυκλώματα που επιτρέπατε εσείς και ο παλαιοκομματισμός να υπάρχουν εκεί μέσα για να πουλάνε μέσα στις αστικές συγκοινωνίες πλαστά εισιτήρια και πλαστές κάρτες. Δεν θέλετε να το καταλάβετε. Πορίσματα έχου</w:t>
      </w:r>
      <w:r>
        <w:rPr>
          <w:rFonts w:eastAsia="Times New Roman"/>
          <w:szCs w:val="24"/>
        </w:rPr>
        <w:t>ν γίνει. Στελέχη των αστικών συγκοινωνιών έχουν πάει φυλακή, είναι στον εισαγγελέα και στα δικαστήρια. Εργοστάσια που τύπωναν πλαστά εισιτήρια και πλαστές κάρτες βρέθηκαν. Αυτά δεν τα ξέρετε; Σήμερα τα ακούτε για πρώτη φορά;</w:t>
      </w:r>
    </w:p>
    <w:p w14:paraId="35AEE891" w14:textId="77777777" w:rsidR="00D5450D" w:rsidRDefault="005B470C">
      <w:pPr>
        <w:spacing w:line="600" w:lineRule="auto"/>
        <w:ind w:firstLine="720"/>
        <w:jc w:val="both"/>
        <w:rPr>
          <w:rFonts w:eastAsia="Times New Roman"/>
          <w:szCs w:val="24"/>
        </w:rPr>
      </w:pPr>
      <w:r>
        <w:rPr>
          <w:rFonts w:eastAsia="Times New Roman"/>
          <w:b/>
          <w:szCs w:val="24"/>
        </w:rPr>
        <w:t xml:space="preserve">ΧΑΡΟΥΛΑ (ΧΑΡΑ) </w:t>
      </w:r>
      <w:r>
        <w:rPr>
          <w:rFonts w:eastAsia="Times New Roman"/>
          <w:b/>
          <w:szCs w:val="24"/>
        </w:rPr>
        <w:t xml:space="preserve">ΚΕΦΑΛΙΔΟΥ: </w:t>
      </w:r>
      <w:r>
        <w:rPr>
          <w:rFonts w:eastAsia="Times New Roman"/>
          <w:szCs w:val="24"/>
        </w:rPr>
        <w:t>Και α</w:t>
      </w:r>
      <w:r>
        <w:rPr>
          <w:rFonts w:eastAsia="Times New Roman"/>
          <w:szCs w:val="24"/>
        </w:rPr>
        <w:t xml:space="preserve">υτό πρέπει να το πληρώσει ο ΑΜΕΑ; Αυτό θα πέσει στο κεφάλι αυτών των ανθρώπων; </w:t>
      </w:r>
    </w:p>
    <w:p w14:paraId="35AEE892" w14:textId="77777777" w:rsidR="00D5450D" w:rsidRDefault="005B470C">
      <w:pPr>
        <w:spacing w:line="600" w:lineRule="auto"/>
        <w:ind w:firstLine="720"/>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Βέβαια καταλαβαίνω τον πανικό σας, διότι εσείς που έχετε </w:t>
      </w:r>
      <w:r>
        <w:rPr>
          <w:rFonts w:eastAsia="Times New Roman"/>
          <w:szCs w:val="24"/>
        </w:rPr>
        <w:lastRenderedPageBreak/>
        <w:t>και κοινωνική ευαισθησία ούτε ποτέ είχατε φροντίσει να γίνουν συμβά</w:t>
      </w:r>
      <w:r>
        <w:rPr>
          <w:rFonts w:eastAsia="Times New Roman"/>
          <w:szCs w:val="24"/>
        </w:rPr>
        <w:t>σεις με το Υπουργείο Παιδείας, με το Υπουργείο Εργασίας ούτε ποτέ είχατε πει ότι οι άνεργοι πρέπει να μετακινούνται δωρεάν. Ποτέ!</w:t>
      </w:r>
    </w:p>
    <w:p w14:paraId="35AEE893" w14:textId="77777777" w:rsidR="00D5450D" w:rsidRDefault="005B470C">
      <w:pPr>
        <w:spacing w:line="600" w:lineRule="auto"/>
        <w:ind w:firstLine="720"/>
        <w:jc w:val="both"/>
        <w:rPr>
          <w:rFonts w:eastAsia="Times New Roman"/>
          <w:szCs w:val="24"/>
        </w:rPr>
      </w:pPr>
      <w:r>
        <w:rPr>
          <w:rFonts w:eastAsia="Times New Roman"/>
          <w:b/>
          <w:szCs w:val="24"/>
        </w:rPr>
        <w:t xml:space="preserve">ΧΑΡΟΥΛΑ (ΧΑΡΑ) </w:t>
      </w:r>
      <w:r>
        <w:rPr>
          <w:rFonts w:eastAsia="Times New Roman"/>
          <w:b/>
          <w:szCs w:val="24"/>
        </w:rPr>
        <w:t>ΚΕΦΑΛΙΔΟΥ:</w:t>
      </w:r>
      <w:r>
        <w:rPr>
          <w:rFonts w:eastAsia="Times New Roman"/>
          <w:szCs w:val="24"/>
        </w:rPr>
        <w:t xml:space="preserve"> Μόνο εσείς ανοίξατε τις πόρτες, κύριε Υπουργέ, να περνάει…(δεν ακούστηκε)</w:t>
      </w:r>
    </w:p>
    <w:p w14:paraId="35AEE894" w14:textId="77777777" w:rsidR="00D5450D" w:rsidRDefault="005B470C">
      <w:pPr>
        <w:spacing w:line="600" w:lineRule="auto"/>
        <w:ind w:firstLine="720"/>
        <w:jc w:val="both"/>
        <w:rPr>
          <w:rFonts w:eastAsia="Times New Roman"/>
          <w:szCs w:val="24"/>
        </w:rPr>
      </w:pPr>
      <w:r>
        <w:rPr>
          <w:rFonts w:eastAsia="Times New Roman"/>
          <w:b/>
          <w:szCs w:val="24"/>
        </w:rPr>
        <w:t>ΧΡΗΣΤΟΣ ΣΠΙΡΤΖΗΣ (Υπουργός</w:t>
      </w:r>
      <w:r>
        <w:rPr>
          <w:rFonts w:eastAsia="Times New Roman"/>
          <w:b/>
          <w:szCs w:val="24"/>
        </w:rPr>
        <w:t xml:space="preserve"> Υποδομών και Μεταφορών):</w:t>
      </w:r>
      <w:r>
        <w:rPr>
          <w:rFonts w:eastAsia="Times New Roman"/>
          <w:szCs w:val="24"/>
        </w:rPr>
        <w:t xml:space="preserve"> Μας καταγγείλατε γι’ αυτό. </w:t>
      </w:r>
    </w:p>
    <w:p w14:paraId="35AEE895" w14:textId="77777777" w:rsidR="00D5450D" w:rsidRDefault="005B470C">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Να τελειώνουμε, παρακαλώ.</w:t>
      </w:r>
    </w:p>
    <w:p w14:paraId="35AEE896" w14:textId="77777777" w:rsidR="00D5450D" w:rsidRDefault="005B470C">
      <w:pPr>
        <w:spacing w:line="600" w:lineRule="auto"/>
        <w:ind w:firstLine="720"/>
        <w:jc w:val="both"/>
        <w:rPr>
          <w:rFonts w:eastAsia="Times New Roman"/>
          <w:szCs w:val="24"/>
        </w:rPr>
      </w:pPr>
      <w:r>
        <w:rPr>
          <w:rFonts w:eastAsia="Times New Roman"/>
          <w:b/>
          <w:szCs w:val="24"/>
        </w:rPr>
        <w:t>ΧΡΗΣΤΟΣ ΣΠΙΡΤΖΗΣ (Υπουργός Υποδομών και Μεταφορών):</w:t>
      </w:r>
      <w:r>
        <w:rPr>
          <w:rFonts w:eastAsia="Times New Roman"/>
          <w:szCs w:val="24"/>
        </w:rPr>
        <w:t xml:space="preserve"> Μας λέτε γαλαντόμους γι’ αυτό.</w:t>
      </w:r>
    </w:p>
    <w:p w14:paraId="35AEE897" w14:textId="77777777" w:rsidR="00D5450D" w:rsidRDefault="005B470C">
      <w:pPr>
        <w:spacing w:line="600" w:lineRule="auto"/>
        <w:ind w:firstLine="720"/>
        <w:jc w:val="both"/>
        <w:rPr>
          <w:rFonts w:eastAsia="Times New Roman"/>
          <w:szCs w:val="24"/>
        </w:rPr>
      </w:pPr>
      <w:r>
        <w:rPr>
          <w:rFonts w:eastAsia="Times New Roman"/>
          <w:szCs w:val="24"/>
        </w:rPr>
        <w:lastRenderedPageBreak/>
        <w:t>Σας δίνουμε, λοιπόν, συγχαρητήρια που ακόμη και σήμερα, μετά</w:t>
      </w:r>
      <w:r>
        <w:rPr>
          <w:rFonts w:eastAsia="Times New Roman"/>
          <w:szCs w:val="24"/>
        </w:rPr>
        <w:t xml:space="preserve"> από όλα αυτά που έχουν αποκαλυφθεί στις αστικές συγκοινωνίες και που πρόκειται να αποκαλυφθούν και στην Αθήνα και στη Θεσσαλονίκη, θέλουμε να μας καταγγέλλετε ότι είμαστε γαλαντόμοι με τους ανέργους, ότι είμαστε γαλαντόμοι με τους φοιτητές, ότι μειώνουμε </w:t>
      </w:r>
      <w:r>
        <w:rPr>
          <w:rFonts w:eastAsia="Times New Roman"/>
          <w:szCs w:val="24"/>
        </w:rPr>
        <w:t>το κόστος από τις κλεψιές στους Οργανισμούς Αστικών Συγκοινωνιών και στην Αθήνα και στη Θεσσαλονίκη για να συνεχίσουμε να διευρύνουμε την κοινωνική πολιτική που εμείς υπηρετούμε. Πείτε ό,τι θέλετε! Το ξέρει πολύ καλά και ο κόσμος και οι άνεργοι και τα άτομ</w:t>
      </w:r>
      <w:r>
        <w:rPr>
          <w:rFonts w:eastAsia="Times New Roman"/>
          <w:szCs w:val="24"/>
        </w:rPr>
        <w:t>α με αναπηρία.</w:t>
      </w:r>
    </w:p>
    <w:p w14:paraId="35AEE898" w14:textId="77777777" w:rsidR="00D5450D" w:rsidRDefault="005B470C">
      <w:pPr>
        <w:spacing w:line="600" w:lineRule="auto"/>
        <w:ind w:firstLine="720"/>
        <w:jc w:val="both"/>
        <w:rPr>
          <w:rFonts w:eastAsia="Times New Roman"/>
          <w:szCs w:val="24"/>
        </w:rPr>
      </w:pPr>
      <w:r>
        <w:rPr>
          <w:rFonts w:eastAsia="Times New Roman"/>
          <w:szCs w:val="24"/>
        </w:rPr>
        <w:t>Ευχαριστώ.</w:t>
      </w:r>
    </w:p>
    <w:p w14:paraId="35AEE899" w14:textId="77777777" w:rsidR="00D5450D" w:rsidRDefault="005B470C">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Ωραία, ολοκληρώσαμε.</w:t>
      </w:r>
    </w:p>
    <w:p w14:paraId="35AEE89A" w14:textId="77777777" w:rsidR="00D5450D" w:rsidRDefault="005B470C">
      <w:pPr>
        <w:spacing w:line="600" w:lineRule="auto"/>
        <w:ind w:firstLine="720"/>
        <w:jc w:val="both"/>
        <w:rPr>
          <w:rFonts w:eastAsia="Times New Roman"/>
          <w:szCs w:val="24"/>
        </w:rPr>
      </w:pPr>
      <w:r>
        <w:rPr>
          <w:rFonts w:eastAsia="Times New Roman"/>
          <w:b/>
          <w:szCs w:val="24"/>
        </w:rPr>
        <w:lastRenderedPageBreak/>
        <w:t xml:space="preserve">ΧΑΡΟΥΛΑ (ΧΑΡΑ) </w:t>
      </w:r>
      <w:r>
        <w:rPr>
          <w:rFonts w:eastAsia="Times New Roman"/>
          <w:b/>
          <w:szCs w:val="24"/>
        </w:rPr>
        <w:t>ΚΕΦΑΛΙΔΟΥ:</w:t>
      </w:r>
      <w:r>
        <w:rPr>
          <w:rFonts w:eastAsia="Times New Roman"/>
          <w:szCs w:val="24"/>
        </w:rPr>
        <w:t xml:space="preserve"> Ξέρουν οι πολίτες που τους τσακίσατε στην υπερφορολόγηση.</w:t>
      </w:r>
    </w:p>
    <w:p w14:paraId="35AEE89B" w14:textId="77777777" w:rsidR="00D5450D" w:rsidRDefault="005B470C">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Κυρίες και κύριοι συνάδελφοι, ολοκληρώθηκε η συζήτηση των ε</w:t>
      </w:r>
      <w:r>
        <w:rPr>
          <w:rFonts w:eastAsia="Times New Roman"/>
          <w:szCs w:val="24"/>
        </w:rPr>
        <w:t>πικαίρων ερωτήσεων.</w:t>
      </w:r>
    </w:p>
    <w:p w14:paraId="35AEE89C" w14:textId="77777777" w:rsidR="00D5450D" w:rsidRDefault="005B470C">
      <w:pPr>
        <w:spacing w:line="600" w:lineRule="auto"/>
        <w:ind w:firstLine="720"/>
        <w:jc w:val="both"/>
        <w:rPr>
          <w:rFonts w:eastAsia="Times New Roman"/>
          <w:szCs w:val="24"/>
        </w:rPr>
      </w:pPr>
      <w:r>
        <w:rPr>
          <w:rFonts w:eastAsia="Times New Roman"/>
          <w:szCs w:val="24"/>
        </w:rPr>
        <w:t xml:space="preserve">Επειδή η </w:t>
      </w:r>
      <w:r>
        <w:rPr>
          <w:rFonts w:eastAsia="Times New Roman"/>
          <w:szCs w:val="24"/>
        </w:rPr>
        <w:t xml:space="preserve">κ. </w:t>
      </w:r>
      <w:r>
        <w:rPr>
          <w:rFonts w:eastAsia="Times New Roman"/>
          <w:szCs w:val="24"/>
        </w:rPr>
        <w:t>Παπανάτσιου δεν έχει έρθει -ειδοποιηθήκαμε από τον Γραμματέα της Κυβέρνησης ότι έρχεται-, υποχρεωτικά δεν μπορώ να αρχίσω αμέσως το νομοσχέδιο. Γι’ αυτό θα κάνουμε δέκα λεπτά διακοπή. Παρακαλώ, τον κ. Παυλίδη, τον κ. Φορτσάκ</w:t>
      </w:r>
      <w:r>
        <w:rPr>
          <w:rFonts w:eastAsia="Times New Roman"/>
          <w:szCs w:val="24"/>
        </w:rPr>
        <w:t>η και τον κ. Κουτσούκο να μη φύγουν, ώστε να μην καθυστερήσουμε να αρχίσουμε περαιτέρω.</w:t>
      </w:r>
    </w:p>
    <w:p w14:paraId="35AEE89D" w14:textId="77777777" w:rsidR="00D5450D" w:rsidRDefault="005B470C">
      <w:pPr>
        <w:spacing w:line="600" w:lineRule="auto"/>
        <w:ind w:firstLine="720"/>
        <w:jc w:val="both"/>
        <w:rPr>
          <w:rFonts w:eastAsia="Times New Roman"/>
          <w:szCs w:val="24"/>
        </w:rPr>
      </w:pPr>
      <w:r>
        <w:rPr>
          <w:rFonts w:eastAsia="Times New Roman"/>
          <w:szCs w:val="24"/>
        </w:rPr>
        <w:t>Ευχαριστώ.</w:t>
      </w:r>
    </w:p>
    <w:p w14:paraId="35AEE89E" w14:textId="77777777" w:rsidR="00D5450D" w:rsidRDefault="005B470C">
      <w:pPr>
        <w:spacing w:line="600" w:lineRule="auto"/>
        <w:ind w:firstLine="720"/>
        <w:jc w:val="center"/>
        <w:rPr>
          <w:rFonts w:eastAsia="Times New Roman"/>
          <w:color w:val="FF0000"/>
          <w:szCs w:val="24"/>
        </w:rPr>
      </w:pPr>
      <w:r>
        <w:rPr>
          <w:rFonts w:eastAsia="Times New Roman"/>
          <w:szCs w:val="24"/>
        </w:rPr>
        <w:t>(ΔΙΑΚΟΠΗ)</w:t>
      </w:r>
      <w:r w:rsidRPr="0022602F">
        <w:rPr>
          <w:rFonts w:eastAsia="Times New Roman"/>
          <w:color w:val="FF0000"/>
          <w:szCs w:val="24"/>
        </w:rPr>
        <w:t xml:space="preserve"> </w:t>
      </w:r>
    </w:p>
    <w:p w14:paraId="35AEE89F" w14:textId="77777777" w:rsidR="00D5450D" w:rsidRDefault="005B470C">
      <w:pPr>
        <w:spacing w:line="600" w:lineRule="auto"/>
        <w:ind w:firstLine="720"/>
        <w:jc w:val="center"/>
        <w:rPr>
          <w:rFonts w:eastAsia="Times New Roman"/>
          <w:szCs w:val="24"/>
        </w:rPr>
      </w:pPr>
      <w:r>
        <w:rPr>
          <w:rFonts w:eastAsia="Times New Roman"/>
          <w:color w:val="FF0000"/>
          <w:szCs w:val="24"/>
        </w:rPr>
        <w:t>(ΑΛΛΑΓΗ ΣΕΛΙΔΑΣ ΛΟΓΩ ΑΛΛΑΓΗΣ ΘΕΜΑΤΟΣ)</w:t>
      </w:r>
    </w:p>
    <w:p w14:paraId="35AEE8A0" w14:textId="77777777" w:rsidR="00D5450D" w:rsidRDefault="005B470C">
      <w:pPr>
        <w:spacing w:line="600" w:lineRule="auto"/>
        <w:ind w:firstLine="720"/>
        <w:jc w:val="center"/>
        <w:rPr>
          <w:rFonts w:eastAsia="Times New Roman"/>
          <w:szCs w:val="24"/>
        </w:rPr>
      </w:pPr>
      <w:r w:rsidDel="0022602F">
        <w:rPr>
          <w:rFonts w:eastAsia="Times New Roman"/>
          <w:szCs w:val="24"/>
        </w:rPr>
        <w:lastRenderedPageBreak/>
        <w:t xml:space="preserve"> </w:t>
      </w:r>
      <w:r>
        <w:rPr>
          <w:rFonts w:eastAsia="Times New Roman"/>
          <w:szCs w:val="24"/>
        </w:rPr>
        <w:t>(ΜΕΤΑ ΤΗ ΔΙΑΚΟΠΗ)</w:t>
      </w:r>
    </w:p>
    <w:p w14:paraId="35AEE8A1" w14:textId="77777777" w:rsidR="00D5450D" w:rsidRDefault="00D5450D">
      <w:pPr>
        <w:spacing w:line="600" w:lineRule="auto"/>
        <w:ind w:firstLine="720"/>
        <w:jc w:val="center"/>
        <w:rPr>
          <w:rFonts w:eastAsia="Times New Roman"/>
          <w:szCs w:val="24"/>
        </w:rPr>
      </w:pPr>
    </w:p>
    <w:p w14:paraId="35AEE8A2" w14:textId="77777777" w:rsidR="00D5450D" w:rsidRDefault="005B470C">
      <w:pPr>
        <w:spacing w:line="600" w:lineRule="auto"/>
        <w:ind w:firstLine="54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 xml:space="preserve">Κυρίες και κύριοι συνάδελφοι, συνεχίζεται η </w:t>
      </w:r>
      <w:r>
        <w:rPr>
          <w:rFonts w:eastAsia="Times New Roman" w:cs="Times New Roman"/>
          <w:szCs w:val="24"/>
        </w:rPr>
        <w:t xml:space="preserve">συνεδρίαση. </w:t>
      </w:r>
    </w:p>
    <w:p w14:paraId="35AEE8A3" w14:textId="77777777" w:rsidR="00D5450D" w:rsidRDefault="005B470C">
      <w:pPr>
        <w:spacing w:line="600" w:lineRule="auto"/>
        <w:ind w:firstLine="540"/>
        <w:jc w:val="both"/>
        <w:rPr>
          <w:rFonts w:eastAsia="Times New Roman" w:cs="Times New Roman"/>
          <w:szCs w:val="24"/>
        </w:rPr>
      </w:pPr>
      <w:r>
        <w:rPr>
          <w:rFonts w:eastAsia="Times New Roman" w:cs="Times New Roman"/>
          <w:szCs w:val="24"/>
        </w:rPr>
        <w:t>Εισερχόμαστε στην ημερήσια διάταξη της</w:t>
      </w:r>
    </w:p>
    <w:p w14:paraId="35AEE8A4" w14:textId="77777777" w:rsidR="00D5450D" w:rsidRDefault="005B470C">
      <w:pPr>
        <w:spacing w:line="600" w:lineRule="auto"/>
        <w:ind w:firstLine="540"/>
        <w:jc w:val="center"/>
        <w:rPr>
          <w:rFonts w:eastAsia="Times New Roman" w:cs="Times New Roman"/>
          <w:b/>
          <w:szCs w:val="24"/>
        </w:rPr>
      </w:pPr>
      <w:r>
        <w:rPr>
          <w:rFonts w:eastAsia="Times New Roman" w:cs="Times New Roman"/>
          <w:b/>
          <w:szCs w:val="24"/>
        </w:rPr>
        <w:t>ΝΟΜΟΘΕΤΙΚΗΣ ΕΡΓΑΣΙΑΣ</w:t>
      </w:r>
    </w:p>
    <w:p w14:paraId="35AEE8A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Οικονομικών</w:t>
      </w:r>
      <w:r>
        <w:rPr>
          <w:rFonts w:eastAsia="Times New Roman" w:cs="Times New Roman"/>
          <w:szCs w:val="24"/>
        </w:rPr>
        <w:t xml:space="preserve">: </w:t>
      </w:r>
      <w:r>
        <w:rPr>
          <w:rFonts w:eastAsia="Times New Roman" w:cs="Times New Roman"/>
          <w:szCs w:val="24"/>
        </w:rPr>
        <w:t xml:space="preserve">«Αγορές χρηματοπιστωτικών μέσων και άλλες διατάξεις». </w:t>
      </w:r>
    </w:p>
    <w:p w14:paraId="35AEE8A6"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Η Διάσκεψη των </w:t>
      </w:r>
      <w:r>
        <w:rPr>
          <w:rFonts w:eastAsia="Times New Roman" w:cs="Times New Roman"/>
          <w:szCs w:val="24"/>
        </w:rPr>
        <w:t>Προέδρων αποφάσισε, στη συνεδρίασ</w:t>
      </w:r>
      <w:r>
        <w:rPr>
          <w:rFonts w:eastAsia="Times New Roman" w:cs="Times New Roman"/>
          <w:szCs w:val="24"/>
        </w:rPr>
        <w:t>ή της στις</w:t>
      </w:r>
      <w:r>
        <w:rPr>
          <w:rFonts w:eastAsia="Times New Roman" w:cs="Times New Roman"/>
          <w:szCs w:val="24"/>
        </w:rPr>
        <w:t xml:space="preserve"> 18 Ιανουαρίου 2018, τη συζήτηση του νομοσχεδίου σε μία συνεδρίαση, ενιαία επί της αρχής, των άρθρων και των τροπολογιών.</w:t>
      </w:r>
    </w:p>
    <w:p w14:paraId="35AEE8A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Συμφωνεί το Σώμα;</w:t>
      </w:r>
    </w:p>
    <w:p w14:paraId="35AEE8A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 </w:t>
      </w:r>
    </w:p>
    <w:p w14:paraId="35AEE8A9" w14:textId="77777777" w:rsidR="00D5450D" w:rsidRDefault="005B470C">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Συν</w:t>
      </w:r>
      <w:r>
        <w:rPr>
          <w:rFonts w:eastAsia="Times New Roman" w:cs="Times New Roman"/>
          <w:szCs w:val="24"/>
        </w:rPr>
        <w:t>επώς τ</w:t>
      </w:r>
      <w:r>
        <w:rPr>
          <w:rFonts w:eastAsia="Times New Roman" w:cs="Times New Roman"/>
          <w:szCs w:val="24"/>
        </w:rPr>
        <w:t xml:space="preserve">ο Σώμα συνεφώνησε. </w:t>
      </w:r>
    </w:p>
    <w:p w14:paraId="35AEE8AA"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Θέλω, επίσης, να σας ενημερώσω ότι υπάρχουν πέντε υπουργικές και τέσσερις βουλευτικές τροπολογίες. </w:t>
      </w:r>
    </w:p>
    <w:p w14:paraId="35AEE8A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Ο κ. Κουτσούκος νομίζω έχει την τιμητική του, καθώς είναι όλες δικές του. </w:t>
      </w:r>
    </w:p>
    <w:p w14:paraId="35AEE8AC"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Αν θέλετε, κύριε Κουτσούκο, να τις υπερασπιστείτε και ν</w:t>
      </w:r>
      <w:r>
        <w:rPr>
          <w:rFonts w:eastAsia="Times New Roman" w:cs="Times New Roman"/>
          <w:szCs w:val="24"/>
        </w:rPr>
        <w:t>α τις παρουσιάσετε, πείτε το μόλις ανεβείτε στο Βήμα για να σας δώσω λίγο περισσότερο χρόνο και να τις αναλύσετε μαζί με την εισήγησή σας, για να μην επανέρχεστε.</w:t>
      </w:r>
    </w:p>
    <w:p w14:paraId="35AEE8A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Έχω ενημερωθεί, επίσης, ότι για τις δύο υπουργικές τροπολογίες, του κ. Σταθάκη και της κυρίας</w:t>
      </w:r>
      <w:r>
        <w:rPr>
          <w:rFonts w:eastAsia="Times New Roman" w:cs="Times New Roman"/>
          <w:szCs w:val="24"/>
        </w:rPr>
        <w:t xml:space="preserve"> Κονιόρδου, θα έρθουν οι Υπουργοί κάποια στιγμή να τις παρουσιάσουν. </w:t>
      </w:r>
    </w:p>
    <w:p w14:paraId="35AEE8AE"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Επομένως, ξεκινάμε τη συζήτηση. Μέχρι να ολοκληρώσει την ομιλία του ο κ. Φορτσάκης, όποιος συνάδελφος θέλει, μπορεί να δηλώνει στη Γραμματεία ότι θέλει να μιλήσει, όπως ο κ. Θεοχάρης για</w:t>
      </w:r>
      <w:r>
        <w:rPr>
          <w:rFonts w:eastAsia="Times New Roman" w:cs="Times New Roman"/>
          <w:szCs w:val="24"/>
        </w:rPr>
        <w:t xml:space="preserve"> παράδειγμα, γιατί δεν έχουμε εδώ το ηλεκτρονικό σύστημα. </w:t>
      </w:r>
    </w:p>
    <w:p w14:paraId="35AEE8AF"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μίλησαν τέσσερις συνάδελφοι. Λογικά δεν θα έχουμε κι εδώ πολλούς συναδέλφους να θέλουν να μιλήσουν. Επομένως, εφόσον το πάμε καλά, νωρίς το απόγευμα θα τελειώσουμε.</w:t>
      </w:r>
    </w:p>
    <w:p w14:paraId="35AEE8B0"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Τον λόγο έχει ο κ.</w:t>
      </w:r>
      <w:r>
        <w:rPr>
          <w:rFonts w:eastAsia="Times New Roman" w:cs="Times New Roman"/>
          <w:szCs w:val="24"/>
        </w:rPr>
        <w:t xml:space="preserve"> Παυλίδης.</w:t>
      </w:r>
    </w:p>
    <w:p w14:paraId="35AEE8B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Ευχαριστώ, κύριε Πρόεδρε.</w:t>
      </w:r>
    </w:p>
    <w:p w14:paraId="35AEE8B2" w14:textId="77777777" w:rsidR="00D5450D" w:rsidRDefault="005B470C">
      <w:pPr>
        <w:spacing w:line="600" w:lineRule="auto"/>
        <w:ind w:firstLine="720"/>
        <w:jc w:val="both"/>
        <w:rPr>
          <w:rFonts w:eastAsia="Times New Roman"/>
          <w:szCs w:val="24"/>
        </w:rPr>
      </w:pPr>
      <w:r>
        <w:rPr>
          <w:rFonts w:eastAsia="Times New Roman" w:cs="Times New Roman"/>
          <w:szCs w:val="24"/>
        </w:rPr>
        <w:lastRenderedPageBreak/>
        <w:t>Κυρίες και κύριοι συνάδελφοι, η χρηματοοικονομική κρίση αποκάλυψε τις αδυναμίες του έως τώρα ισχύοντος πλαισίου όσον αφορά τη λειτουργία και τη διαφάνεια των χρηματοπιστωτικών αγορών και κατέδειξε την ανάγκη ενίσχυσης του πλαισίου για τη ρύθμιση των αγορών</w:t>
      </w:r>
      <w:r>
        <w:rPr>
          <w:rFonts w:eastAsia="Times New Roman" w:cs="Times New Roman"/>
          <w:szCs w:val="24"/>
        </w:rPr>
        <w:t xml:space="preserve"> χρηματοπιστωτικών μέσων, συμπεριλαμβανομένων των εξωχρηματιστηριακών συναλλαγών στις αγορές αυτές, με σκοπό την αύξηση της διαφάνειας, την καλύτερη προστασία των επενδυτών, την ενίσχυση της εμπιστοσύνης, την αντιμετώπιση των μη ρυθμιζόμενων τομέων και τη </w:t>
      </w:r>
      <w:r>
        <w:rPr>
          <w:rFonts w:eastAsia="Times New Roman" w:cs="Times New Roman"/>
          <w:szCs w:val="24"/>
        </w:rPr>
        <w:t xml:space="preserve">διασφάλιση της εκχώρησης επαρκών εξουσιών στους εποπτικούς φορείς για την εκπλήρωση των καθηκόντων τους. </w:t>
      </w:r>
    </w:p>
    <w:p w14:paraId="35AEE8B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ο</w:t>
      </w:r>
      <w:r>
        <w:rPr>
          <w:rFonts w:eastAsia="Times New Roman" w:cs="Times New Roman"/>
          <w:szCs w:val="24"/>
        </w:rPr>
        <w:t xml:space="preserve">δηγία 2014/65/ΕΕ, η </w:t>
      </w:r>
      <w:r>
        <w:rPr>
          <w:rFonts w:eastAsia="Times New Roman" w:cs="Times New Roman"/>
          <w:szCs w:val="24"/>
          <w:lang w:val="en-US"/>
        </w:rPr>
        <w:t>MiFID</w:t>
      </w:r>
      <w:r>
        <w:rPr>
          <w:rFonts w:eastAsia="Times New Roman" w:cs="Times New Roman"/>
          <w:szCs w:val="24"/>
        </w:rPr>
        <w:t xml:space="preserve"> </w:t>
      </w:r>
      <w:r>
        <w:rPr>
          <w:rFonts w:eastAsia="Times New Roman" w:cs="Times New Roman"/>
          <w:szCs w:val="24"/>
          <w:lang w:val="en-US"/>
        </w:rPr>
        <w:t>II</w:t>
      </w:r>
      <w:r>
        <w:rPr>
          <w:rFonts w:eastAsia="Times New Roman" w:cs="Times New Roman"/>
          <w:szCs w:val="24"/>
        </w:rPr>
        <w:t xml:space="preserve"> αποτελεί μέρος της ενωσιακής πρωτοβουλίας που αφορά στην αναθεώρηση της προηγούμενης </w:t>
      </w:r>
      <w:r>
        <w:rPr>
          <w:rFonts w:eastAsia="Times New Roman" w:cs="Times New Roman"/>
          <w:szCs w:val="24"/>
        </w:rPr>
        <w:lastRenderedPageBreak/>
        <w:t>ο</w:t>
      </w:r>
      <w:r>
        <w:rPr>
          <w:rFonts w:eastAsia="Times New Roman" w:cs="Times New Roman"/>
          <w:szCs w:val="24"/>
        </w:rPr>
        <w:t>δηγίας</w:t>
      </w:r>
      <w:r>
        <w:rPr>
          <w:rFonts w:eastAsia="Times New Roman" w:cs="Times New Roman"/>
          <w:szCs w:val="24"/>
        </w:rPr>
        <w:t xml:space="preserve"> 2004/39/ΕΚ για τις αγορές</w:t>
      </w:r>
      <w:r>
        <w:rPr>
          <w:rFonts w:eastAsia="Times New Roman" w:cs="Times New Roman"/>
          <w:szCs w:val="24"/>
        </w:rPr>
        <w:t xml:space="preserve"> χρηματοπιστωτικών μέσων και τη συμπλήρωσή της με τις ρυθμίσεις του Κανονισμού (ΕΕ) 600/2014 του Ευρωπαϊκού Κοινοβουλίου, </w:t>
      </w:r>
      <w:r>
        <w:rPr>
          <w:rFonts w:eastAsia="Times New Roman" w:cs="Times New Roman"/>
          <w:szCs w:val="24"/>
          <w:lang w:val="en-US"/>
        </w:rPr>
        <w:t>MiFIR</w:t>
      </w:r>
      <w:r>
        <w:rPr>
          <w:rFonts w:eastAsia="Times New Roman" w:cs="Times New Roman"/>
          <w:szCs w:val="24"/>
        </w:rPr>
        <w:t xml:space="preserve">. Στη βάση της πρωτοβουλίας, ο παρών νόμος θα αποτελεί, συνεπώς, από κοινού με τον </w:t>
      </w:r>
      <w:r>
        <w:rPr>
          <w:rFonts w:eastAsia="Times New Roman" w:cs="Times New Roman"/>
          <w:szCs w:val="24"/>
        </w:rPr>
        <w:t>κ</w:t>
      </w:r>
      <w:r>
        <w:rPr>
          <w:rFonts w:eastAsia="Times New Roman" w:cs="Times New Roman"/>
          <w:szCs w:val="24"/>
        </w:rPr>
        <w:t>ανονισμό</w:t>
      </w:r>
      <w:r>
        <w:rPr>
          <w:rFonts w:eastAsia="Times New Roman" w:cs="Times New Roman"/>
          <w:szCs w:val="24"/>
        </w:rPr>
        <w:t xml:space="preserve"> αυτόν, το νέο νομικό πλαίσιο που θα </w:t>
      </w:r>
      <w:r>
        <w:rPr>
          <w:rFonts w:eastAsia="Times New Roman" w:cs="Times New Roman"/>
          <w:szCs w:val="24"/>
        </w:rPr>
        <w:t>διέπει τις αγορές χρηματοπιστωτικών μέσων.</w:t>
      </w:r>
    </w:p>
    <w:p w14:paraId="35AEE8B4"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Σε σχέση με το υφιστάμενο πλαίσιο, το οποίο αντικαθίσταται, ο παρών νόμος διευρύνει το φάσμα των υπηρεσιών και δραστηριοτήτων του χρηματοπιστωτικού τομέα, περιλαμβάνοντας σε αυτόν νέες επενδυτικές υπηρεσίες και δρ</w:t>
      </w:r>
      <w:r>
        <w:rPr>
          <w:rFonts w:eastAsia="Times New Roman" w:cs="Times New Roman"/>
          <w:szCs w:val="24"/>
        </w:rPr>
        <w:t xml:space="preserve">αστηριότητες, όπως τη λειτουργία των μηχανισμών οργανωμένης διαπραγμάτευσης, ΜΟΔ, νέα χρηματοπιστωτικά μέσα και προϊόντα, όπως είναι τα δικαιώματα </w:t>
      </w:r>
      <w:r>
        <w:rPr>
          <w:rFonts w:eastAsia="Times New Roman" w:cs="Times New Roman"/>
          <w:szCs w:val="24"/>
        </w:rPr>
        <w:lastRenderedPageBreak/>
        <w:t xml:space="preserve">εκπομπής ρύπων, οι δομημένες καταθέσεις και τα δομημένα χρηματοοικονομικά προϊόντα, αλλά και νέες απαιτήσεις </w:t>
      </w:r>
      <w:r>
        <w:rPr>
          <w:rFonts w:eastAsia="Times New Roman" w:cs="Times New Roman"/>
          <w:szCs w:val="24"/>
        </w:rPr>
        <w:t xml:space="preserve">λειτουργίας για τους κύριους συντελεστές του τομέα αυτού, τις επιχειρήσεις επενδύσεων, τα πιστωτικά ιδρύματα </w:t>
      </w:r>
      <w:r>
        <w:rPr>
          <w:rFonts w:eastAsia="Times New Roman" w:cs="Times New Roman"/>
          <w:szCs w:val="24"/>
        </w:rPr>
        <w:t>κ</w:t>
      </w:r>
      <w:r>
        <w:rPr>
          <w:rFonts w:eastAsia="Times New Roman" w:cs="Times New Roman"/>
          <w:szCs w:val="24"/>
        </w:rPr>
        <w:t>αι άλλα</w:t>
      </w:r>
      <w:r>
        <w:rPr>
          <w:rFonts w:eastAsia="Times New Roman" w:cs="Times New Roman"/>
          <w:szCs w:val="24"/>
        </w:rPr>
        <w:t>.</w:t>
      </w:r>
    </w:p>
    <w:p w14:paraId="35AEE8B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Το νομοσχέδιο ακολουθεί όσο το δυνατόν πιστότερα τις ρυθμίσεις και τις προβλέψεις της </w:t>
      </w:r>
      <w:r>
        <w:rPr>
          <w:rFonts w:eastAsia="Times New Roman" w:cs="Times New Roman"/>
          <w:szCs w:val="24"/>
        </w:rPr>
        <w:t>ο</w:t>
      </w:r>
      <w:r>
        <w:rPr>
          <w:rFonts w:eastAsia="Times New Roman" w:cs="Times New Roman"/>
          <w:szCs w:val="24"/>
        </w:rPr>
        <w:t>δηγίας</w:t>
      </w:r>
      <w:r>
        <w:rPr>
          <w:rFonts w:eastAsia="Times New Roman" w:cs="Times New Roman"/>
          <w:szCs w:val="24"/>
        </w:rPr>
        <w:t xml:space="preserve"> 65/2014, δεδομένου ότι σκοπός της εν λόγω </w:t>
      </w:r>
      <w:r>
        <w:rPr>
          <w:rFonts w:eastAsia="Times New Roman" w:cs="Times New Roman"/>
          <w:szCs w:val="24"/>
        </w:rPr>
        <w:t>ο</w:t>
      </w:r>
      <w:r>
        <w:rPr>
          <w:rFonts w:eastAsia="Times New Roman" w:cs="Times New Roman"/>
          <w:szCs w:val="24"/>
        </w:rPr>
        <w:t>δηγίας</w:t>
      </w:r>
      <w:r>
        <w:rPr>
          <w:rFonts w:eastAsia="Times New Roman" w:cs="Times New Roman"/>
          <w:szCs w:val="24"/>
        </w:rPr>
        <w:t xml:space="preserve"> είναι η εναρμόνιση των όρων για τη χορήγηση άδειας λειτουργίας στις επιχειρήσεις επενδύσεων, καθώς και των κανόνων για την άσκηση των δραστηριοτήτων τους, ώστε </w:t>
      </w:r>
      <w:r>
        <w:rPr>
          <w:rFonts w:eastAsia="Times New Roman" w:cs="Times New Roman"/>
          <w:szCs w:val="24"/>
        </w:rPr>
        <w:t>αφ</w:t>
      </w:r>
      <w:r>
        <w:rPr>
          <w:rFonts w:eastAsia="Times New Roman" w:cs="Times New Roman"/>
          <w:szCs w:val="24"/>
        </w:rPr>
        <w:t xml:space="preserve">’ </w:t>
      </w:r>
      <w:r>
        <w:rPr>
          <w:rFonts w:eastAsia="Times New Roman" w:cs="Times New Roman"/>
          <w:szCs w:val="24"/>
        </w:rPr>
        <w:t>ενός</w:t>
      </w:r>
      <w:r>
        <w:rPr>
          <w:rFonts w:eastAsia="Times New Roman" w:cs="Times New Roman"/>
          <w:szCs w:val="24"/>
        </w:rPr>
        <w:t xml:space="preserve"> να διασφαλίζονται τα συμφέροντα των επενδυτών και </w:t>
      </w:r>
      <w:r>
        <w:rPr>
          <w:rFonts w:eastAsia="Times New Roman" w:cs="Times New Roman"/>
          <w:szCs w:val="24"/>
        </w:rPr>
        <w:t>αφ</w:t>
      </w:r>
      <w:r>
        <w:rPr>
          <w:rFonts w:eastAsia="Times New Roman" w:cs="Times New Roman"/>
          <w:szCs w:val="24"/>
        </w:rPr>
        <w:t xml:space="preserve">’ </w:t>
      </w:r>
      <w:r>
        <w:rPr>
          <w:rFonts w:eastAsia="Times New Roman" w:cs="Times New Roman"/>
          <w:szCs w:val="24"/>
        </w:rPr>
        <w:t>ετέρου</w:t>
      </w:r>
      <w:r>
        <w:rPr>
          <w:rFonts w:eastAsia="Times New Roman" w:cs="Times New Roman"/>
          <w:szCs w:val="24"/>
        </w:rPr>
        <w:t xml:space="preserve"> να διευκολύνεται η </w:t>
      </w:r>
      <w:r>
        <w:rPr>
          <w:rFonts w:eastAsia="Times New Roman" w:cs="Times New Roman"/>
          <w:szCs w:val="24"/>
        </w:rPr>
        <w:t>παροχή επενδυτικών υπηρεσιών και η άσκηση επενδυτικών δραστηριοτήτων σε όλη την Ευρωπαϊκή Ένωση βάσει της εποπτείας του κράτους-μέλους της καταγωγής.</w:t>
      </w:r>
    </w:p>
    <w:p w14:paraId="35AEE8B6"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Ειδικότερα με τις διατάξεις του υπό ψήφιση νομοσχεδίου προβλέπονται τα εξής</w:t>
      </w:r>
      <w:r>
        <w:rPr>
          <w:rFonts w:eastAsia="Times New Roman" w:cs="Times New Roman"/>
          <w:szCs w:val="24"/>
        </w:rPr>
        <w:t>:</w:t>
      </w:r>
      <w:r>
        <w:rPr>
          <w:rFonts w:eastAsia="Times New Roman" w:cs="Times New Roman"/>
          <w:szCs w:val="24"/>
        </w:rPr>
        <w:t xml:space="preserve"> Επιβάλλεται τόσο στις επιχειρ</w:t>
      </w:r>
      <w:r>
        <w:rPr>
          <w:rFonts w:eastAsia="Times New Roman" w:cs="Times New Roman"/>
          <w:szCs w:val="24"/>
        </w:rPr>
        <w:t>ήσεις παροχής επενδυτικών υπηρεσιών, όσο και στα πιστωτικά ιδρύματα, η υποχρέωση να διασφαλίζουν ότι οι συναλλαγές τους σε μετοχές θα γίνονται μόνο σε τόπους διαπραγμάτευσης ή σε ισοδύναμους τόπους διαπραγμάτευσης τρίτης χώρας. Αυτό σημαίνει ότι περιορίζον</w:t>
      </w:r>
      <w:r>
        <w:rPr>
          <w:rFonts w:eastAsia="Times New Roman" w:cs="Times New Roman"/>
          <w:szCs w:val="24"/>
        </w:rPr>
        <w:t>ται οι εξωχρηματιστηριακές συναλλαγές σε μετοχές και παράγωγα και διασφαλίζεται η λειτουργία με ίδιους όρους διαφάνειας σε όλους τους τόπους διαπραγμάτευσης.</w:t>
      </w:r>
    </w:p>
    <w:p w14:paraId="35AEE8B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Προκειμένου να διευκολυνθεί η καλύτερη πρόσβαση των μικρομεσαίων επιχειρήσεων στις κεφαλαιαγορές, </w:t>
      </w:r>
      <w:r>
        <w:rPr>
          <w:rFonts w:eastAsia="Times New Roman" w:cs="Times New Roman"/>
          <w:szCs w:val="24"/>
        </w:rPr>
        <w:t xml:space="preserve">καθιερώνεται ειδική αγορά που θα λειτουργεί ως </w:t>
      </w:r>
      <w:r>
        <w:rPr>
          <w:rFonts w:eastAsia="Times New Roman" w:cs="Times New Roman"/>
          <w:szCs w:val="24"/>
        </w:rPr>
        <w:t>π</w:t>
      </w:r>
      <w:r>
        <w:rPr>
          <w:rFonts w:eastAsia="Times New Roman" w:cs="Times New Roman"/>
          <w:szCs w:val="24"/>
        </w:rPr>
        <w:t xml:space="preserve">ολυμερής </w:t>
      </w:r>
      <w:r>
        <w:rPr>
          <w:rFonts w:eastAsia="Times New Roman" w:cs="Times New Roman"/>
          <w:szCs w:val="24"/>
        </w:rPr>
        <w:t>μ</w:t>
      </w:r>
      <w:r>
        <w:rPr>
          <w:rFonts w:eastAsia="Times New Roman" w:cs="Times New Roman"/>
          <w:szCs w:val="24"/>
        </w:rPr>
        <w:t xml:space="preserve">ηχανισμός </w:t>
      </w:r>
      <w:r>
        <w:rPr>
          <w:rFonts w:eastAsia="Times New Roman" w:cs="Times New Roman"/>
          <w:szCs w:val="24"/>
        </w:rPr>
        <w:t>δ</w:t>
      </w:r>
      <w:r>
        <w:rPr>
          <w:rFonts w:eastAsia="Times New Roman" w:cs="Times New Roman"/>
          <w:szCs w:val="24"/>
        </w:rPr>
        <w:t xml:space="preserve">ιαπραγμάτευσης </w:t>
      </w:r>
      <w:r>
        <w:rPr>
          <w:rFonts w:eastAsia="Times New Roman" w:cs="Times New Roman"/>
          <w:szCs w:val="24"/>
        </w:rPr>
        <w:t>μ</w:t>
      </w:r>
      <w:r>
        <w:rPr>
          <w:rFonts w:eastAsia="Times New Roman" w:cs="Times New Roman"/>
          <w:szCs w:val="24"/>
        </w:rPr>
        <w:t xml:space="preserve">ικρομεσαίων </w:t>
      </w:r>
      <w:r>
        <w:rPr>
          <w:rFonts w:eastAsia="Times New Roman" w:cs="Times New Roman"/>
          <w:szCs w:val="24"/>
        </w:rPr>
        <w:t>ε</w:t>
      </w:r>
      <w:r>
        <w:rPr>
          <w:rFonts w:eastAsia="Times New Roman" w:cs="Times New Roman"/>
          <w:szCs w:val="24"/>
        </w:rPr>
        <w:t>πιχειρήσεων</w:t>
      </w:r>
      <w:r>
        <w:rPr>
          <w:rFonts w:eastAsia="Times New Roman" w:cs="Times New Roman"/>
          <w:szCs w:val="24"/>
        </w:rPr>
        <w:t xml:space="preserve"> με συγκεκριμένες υποχρεώσεις.</w:t>
      </w:r>
    </w:p>
    <w:p w14:paraId="35AEE8B8"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Εισάγονται ρυθμίσεις για ελέγχους συναλλαγών, μέσω αλγόριθμων ή συναλλαγών, σε υψηλή συχνότητα. Οι δραστηριότητες αυ</w:t>
      </w:r>
      <w:r>
        <w:rPr>
          <w:rFonts w:eastAsia="Times New Roman" w:cs="Times New Roman"/>
          <w:szCs w:val="24"/>
        </w:rPr>
        <w:t>τές έχουν αυξήσει σημαντικά την ταχύτητα διαπραγμάτευσης και ενέχουν πιθανούς συστημικούς κινδύνους.</w:t>
      </w:r>
    </w:p>
    <w:p w14:paraId="35AEE8B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Ενισχύεται η διαφάνεια των συναλλαγών και επεκτείνονται οι κανόνες προ και μετα-συναλλακτικής διαφάνειας, οι οποίοι ισχύουν όχι μόνον σε μετοχές όπως σήμερ</w:t>
      </w:r>
      <w:r>
        <w:rPr>
          <w:rFonts w:eastAsia="Times New Roman" w:cs="Times New Roman"/>
          <w:szCs w:val="24"/>
        </w:rPr>
        <w:t>α, αλλά και σε άλλους τίτλους, όπως τα ομόλογα και τα παράγωγα. Προβλέπεται μεγαλύτερη προστασία των επενδυτών και τίθενται αυστηρότερες απαιτήσεις κατά την παροχή επενδυτικών υπηρεσιών διαχείρισης χαρτοφυλακίου, παροχής επενδυτικών συμβουλών και για συναλ</w:t>
      </w:r>
      <w:r>
        <w:rPr>
          <w:rFonts w:eastAsia="Times New Roman" w:cs="Times New Roman"/>
          <w:szCs w:val="24"/>
        </w:rPr>
        <w:t xml:space="preserve">λαγές επί πολύπλοκων χρηματοπιστωτικών μέσων, όπως τα δομημένα προϊόντα. </w:t>
      </w:r>
    </w:p>
    <w:p w14:paraId="35AEE8BA"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Επίσης, προκειμένου να αποτρέπονται συγκρούσεις συμφερόντων, θεσμοθετείται απαγόρευση των αντιπαροχών κατά την παροχή συμβουλών σε ανεξάρτητη βάση και κατά τη διαχείριση χαρτοφυλακίο</w:t>
      </w:r>
      <w:r>
        <w:rPr>
          <w:rFonts w:eastAsia="Times New Roman" w:cs="Times New Roman"/>
          <w:szCs w:val="24"/>
        </w:rPr>
        <w:t>υ, ενώ καθιερώνονται οργανωτικές απαιτήσεις και σχετική ευθύνη των διευθυντικών στελεχών για όλες τις επιχειρήσεις παροχής επενδυτικών υπηρεσιών που κατασκευάζουν ή και διανέμουν επενδυτικά προϊόντα, καθώς και αυξημένες υποχρεώσεις πληροφόρησης και ενημέρω</w:t>
      </w:r>
      <w:r>
        <w:rPr>
          <w:rFonts w:eastAsia="Times New Roman" w:cs="Times New Roman"/>
          <w:szCs w:val="24"/>
        </w:rPr>
        <w:t>σης των πελατών τους.</w:t>
      </w:r>
    </w:p>
    <w:p w14:paraId="35AEE8B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Τέλος, ενισχύονται οι εξουσίες των εποπτικών αρχών οι οποίες πλέον υπό συγκεκριμένες προϋποθέσεις, θα μπορούν  να απαγορεύουν συγκεκριμένα προϊόντα, υπηρεσίες ή πρακτικές εάν κρίνουν ότι απειλείται η προστασία των επενδυτών, η χρηματο</w:t>
      </w:r>
      <w:r>
        <w:rPr>
          <w:rFonts w:eastAsia="Times New Roman" w:cs="Times New Roman"/>
          <w:szCs w:val="24"/>
        </w:rPr>
        <w:t>πιστωτική σταθερότητα ή η εύρυθμη λειτουργία των αγορών.</w:t>
      </w:r>
    </w:p>
    <w:p w14:paraId="35AEE8BC" w14:textId="77777777" w:rsidR="00D5450D" w:rsidRDefault="005B470C">
      <w:pPr>
        <w:spacing w:line="600" w:lineRule="auto"/>
        <w:ind w:firstLine="720"/>
        <w:jc w:val="both"/>
        <w:rPr>
          <w:rFonts w:eastAsia="Times New Roman"/>
          <w:szCs w:val="24"/>
        </w:rPr>
      </w:pPr>
      <w:r>
        <w:rPr>
          <w:rFonts w:eastAsia="Times New Roman"/>
          <w:szCs w:val="24"/>
        </w:rPr>
        <w:lastRenderedPageBreak/>
        <w:t>Το σχέδιο νόμου θεσπίζει, επίσης, απαιτήσεις ως προς τα εξής: Πρώτον, τη χορήγηση άδειας λειτουργίας και τη λειτουργία των Ανώνυμων Εταιρειών Παροχής Επενδυτικών Υπηρεσιών, τις ΑΕΠΕΥ, καθώς και την π</w:t>
      </w:r>
      <w:r>
        <w:rPr>
          <w:rFonts w:eastAsia="Times New Roman"/>
          <w:szCs w:val="24"/>
        </w:rPr>
        <w:t xml:space="preserve">αροχή επενδυτικών υπηρεσιών ή την άσκηση επενδυτικών δραστηριοτήτων από επιχειρήσεις επενδύσεων άλλου κράτους - μέλους στην Ελλάδα. </w:t>
      </w:r>
    </w:p>
    <w:p w14:paraId="35AEE8BD" w14:textId="77777777" w:rsidR="00D5450D" w:rsidRDefault="005B470C">
      <w:pPr>
        <w:spacing w:line="600" w:lineRule="auto"/>
        <w:ind w:firstLine="720"/>
        <w:jc w:val="both"/>
        <w:rPr>
          <w:rFonts w:eastAsia="Times New Roman"/>
          <w:szCs w:val="24"/>
        </w:rPr>
      </w:pPr>
      <w:r>
        <w:rPr>
          <w:rFonts w:eastAsia="Times New Roman"/>
          <w:szCs w:val="24"/>
        </w:rPr>
        <w:t>Δεύτερον, την παροχή επενδυτικών υπηρεσιών ή την άσκηση επενδυτικών δραστηριοτήτων από επιχειρήσεις τρίτων χωρών μέσω της ε</w:t>
      </w:r>
      <w:r>
        <w:rPr>
          <w:rFonts w:eastAsia="Times New Roman"/>
          <w:szCs w:val="24"/>
        </w:rPr>
        <w:t xml:space="preserve">γκατάστασης υποκαταστήματος στην Ελλάδα. </w:t>
      </w:r>
    </w:p>
    <w:p w14:paraId="35AEE8BE" w14:textId="77777777" w:rsidR="00D5450D" w:rsidRDefault="005B470C">
      <w:pPr>
        <w:spacing w:line="600" w:lineRule="auto"/>
        <w:ind w:firstLine="720"/>
        <w:jc w:val="both"/>
        <w:rPr>
          <w:rFonts w:eastAsia="Times New Roman"/>
          <w:szCs w:val="24"/>
        </w:rPr>
      </w:pPr>
      <w:r>
        <w:rPr>
          <w:rFonts w:eastAsia="Times New Roman"/>
          <w:szCs w:val="24"/>
        </w:rPr>
        <w:t xml:space="preserve">Τρίτον, τη χορήγηση άδειας λειτουργίας και τη λειτουργία διαχειριστών αγοράς ρυθμιζόμενων αγορών. Τέταρτον, τη χορήγηση </w:t>
      </w:r>
      <w:r>
        <w:rPr>
          <w:rFonts w:eastAsia="Times New Roman"/>
          <w:szCs w:val="24"/>
        </w:rPr>
        <w:lastRenderedPageBreak/>
        <w:t xml:space="preserve">άδειας λειτουργίας και τη λειτουργία παρόχων υπηρεσιών αναφοράς δεδομένων και πέμπτον, την </w:t>
      </w:r>
      <w:r>
        <w:rPr>
          <w:rFonts w:eastAsia="Times New Roman"/>
          <w:szCs w:val="24"/>
        </w:rPr>
        <w:t>εποπτεία, τη συνεργασία και την εφαρμογή από τις αρμόδιες αρχές.</w:t>
      </w:r>
    </w:p>
    <w:p w14:paraId="35AEE8BF" w14:textId="77777777" w:rsidR="00D5450D" w:rsidRDefault="005B470C">
      <w:pPr>
        <w:spacing w:line="600" w:lineRule="auto"/>
        <w:ind w:firstLine="720"/>
        <w:jc w:val="both"/>
        <w:rPr>
          <w:rFonts w:eastAsia="Times New Roman"/>
          <w:szCs w:val="24"/>
        </w:rPr>
      </w:pPr>
      <w:r>
        <w:rPr>
          <w:rFonts w:eastAsia="Times New Roman"/>
          <w:szCs w:val="24"/>
        </w:rPr>
        <w:t xml:space="preserve">Πιο αναλυτικά τώρα, το ανωτέρω σχέδιο νόμου απαρτίζεται από πέντε μέρη. Στο πρώτο μέρος ενσωματώνεται στην εθνική νομοθεσία </w:t>
      </w:r>
      <w:r>
        <w:rPr>
          <w:rFonts w:eastAsia="Times New Roman"/>
          <w:szCs w:val="24"/>
        </w:rPr>
        <w:t>ο</w:t>
      </w:r>
      <w:r>
        <w:rPr>
          <w:rFonts w:eastAsia="Times New Roman"/>
          <w:szCs w:val="24"/>
        </w:rPr>
        <w:t>δηγία</w:t>
      </w:r>
      <w:r>
        <w:rPr>
          <w:rFonts w:eastAsia="Times New Roman"/>
          <w:szCs w:val="24"/>
        </w:rPr>
        <w:t xml:space="preserve"> της Ευρωπαϊκής Ένωσης. Στο δεύτερο μέρος περιλαμβάνονται ρυθ</w:t>
      </w:r>
      <w:r>
        <w:rPr>
          <w:rFonts w:eastAsia="Times New Roman"/>
          <w:szCs w:val="24"/>
        </w:rPr>
        <w:t xml:space="preserve">μίσεις αναφορικά με τη λειτουργία των ΑΕΕΔ, των Ανωνύμων Εταιρειών Επενδυτικής Διαμεσολάβησης και των ΑΕΠΕΥ, των Ανωνύμων Εταιρειών Παροχής Επενδυτικών Υπηρεσιών. Στο τρίτο μέρος θεσπίζονται μέτρα για την εφαρμογή του </w:t>
      </w:r>
      <w:r>
        <w:rPr>
          <w:rFonts w:eastAsia="Times New Roman"/>
          <w:szCs w:val="24"/>
        </w:rPr>
        <w:t>κ</w:t>
      </w:r>
      <w:r>
        <w:rPr>
          <w:rFonts w:eastAsia="Times New Roman"/>
          <w:szCs w:val="24"/>
        </w:rPr>
        <w:t>ανονισμού</w:t>
      </w:r>
      <w:r>
        <w:rPr>
          <w:rFonts w:eastAsia="Times New Roman"/>
          <w:szCs w:val="24"/>
        </w:rPr>
        <w:t xml:space="preserve"> 2365/2015. Στο τέταρτο μέρο</w:t>
      </w:r>
      <w:r>
        <w:rPr>
          <w:rFonts w:eastAsia="Times New Roman"/>
          <w:szCs w:val="24"/>
        </w:rPr>
        <w:t xml:space="preserve">ς περιλαμβάνονται διατάξεις που τροποποιούν υφιστάμενη χρηματιστηριακή νομοθεσία. Τέλος, </w:t>
      </w:r>
      <w:r>
        <w:rPr>
          <w:rFonts w:eastAsia="Times New Roman"/>
          <w:szCs w:val="24"/>
        </w:rPr>
        <w:lastRenderedPageBreak/>
        <w:t>στο πέμπτο μέρος ρυθμίζονται λοιπά θέματα του Υπουργείου Οικονομικών.</w:t>
      </w:r>
    </w:p>
    <w:p w14:paraId="35AEE8C0" w14:textId="77777777" w:rsidR="00D5450D" w:rsidRDefault="005B470C">
      <w:pPr>
        <w:spacing w:line="600" w:lineRule="auto"/>
        <w:ind w:firstLine="720"/>
        <w:jc w:val="both"/>
        <w:rPr>
          <w:rFonts w:eastAsia="Times New Roman"/>
          <w:szCs w:val="24"/>
        </w:rPr>
      </w:pPr>
      <w:r>
        <w:rPr>
          <w:rFonts w:eastAsia="Times New Roman"/>
          <w:szCs w:val="24"/>
        </w:rPr>
        <w:t>Ειδικότερα στο πρώτο μέρος καθορίζεται ο σκοπός των ρυθμίσεων του εν λόγω μέρους που είναι η εναρ</w:t>
      </w:r>
      <w:r>
        <w:rPr>
          <w:rFonts w:eastAsia="Times New Roman"/>
          <w:szCs w:val="24"/>
        </w:rPr>
        <w:t xml:space="preserve">μόνιση της εθνικής νομοθεσίας με τις διατάξεις της </w:t>
      </w:r>
      <w:r>
        <w:rPr>
          <w:rFonts w:eastAsia="Times New Roman"/>
          <w:szCs w:val="24"/>
        </w:rPr>
        <w:t>ο</w:t>
      </w:r>
      <w:r>
        <w:rPr>
          <w:rFonts w:eastAsia="Times New Roman"/>
          <w:szCs w:val="24"/>
        </w:rPr>
        <w:t>δηγίας</w:t>
      </w:r>
      <w:r>
        <w:rPr>
          <w:rFonts w:eastAsia="Times New Roman"/>
          <w:szCs w:val="24"/>
        </w:rPr>
        <w:t xml:space="preserve"> 2014/65/ΕΕ, με την οποία αναθεωρείται η προηγούμενη </w:t>
      </w:r>
      <w:r>
        <w:rPr>
          <w:rFonts w:eastAsia="Times New Roman"/>
          <w:szCs w:val="24"/>
        </w:rPr>
        <w:t>ο</w:t>
      </w:r>
      <w:r>
        <w:rPr>
          <w:rFonts w:eastAsia="Times New Roman"/>
          <w:szCs w:val="24"/>
        </w:rPr>
        <w:t>δηγία</w:t>
      </w:r>
      <w:r>
        <w:rPr>
          <w:rFonts w:eastAsia="Times New Roman"/>
          <w:szCs w:val="24"/>
        </w:rPr>
        <w:t xml:space="preserve"> 2004/39/ΕΚ αναφορικά με τις αγορές χρηματοπιστωτικών μέσων.</w:t>
      </w:r>
    </w:p>
    <w:p w14:paraId="35AEE8C1" w14:textId="77777777" w:rsidR="00D5450D" w:rsidRDefault="005B470C">
      <w:pPr>
        <w:spacing w:line="600" w:lineRule="auto"/>
        <w:ind w:firstLine="720"/>
        <w:jc w:val="both"/>
        <w:rPr>
          <w:rFonts w:eastAsia="Times New Roman"/>
          <w:szCs w:val="24"/>
        </w:rPr>
      </w:pPr>
      <w:r>
        <w:rPr>
          <w:rFonts w:eastAsia="Times New Roman"/>
          <w:szCs w:val="24"/>
        </w:rPr>
        <w:t>Δεύτερον, παρατίθενται οι ορισμοί που είναι αναγκαίοι για την εφαρμογή των δια</w:t>
      </w:r>
      <w:r>
        <w:rPr>
          <w:rFonts w:eastAsia="Times New Roman"/>
          <w:szCs w:val="24"/>
        </w:rPr>
        <w:t>τάξεων του υπό ψήφιση σχεδίου νόμου, όπως ο ΜΟΔ, ο Μηχανισμός Οργανωμένης Διαπραγμάτευσης, Δομημένη Κατάθεση, Δομημένα Χρηματοοικονομικά Προϊόντα και άλλα.</w:t>
      </w:r>
    </w:p>
    <w:p w14:paraId="35AEE8C2" w14:textId="77777777" w:rsidR="00D5450D" w:rsidRDefault="005B470C">
      <w:pPr>
        <w:spacing w:line="600" w:lineRule="auto"/>
        <w:ind w:firstLine="720"/>
        <w:jc w:val="both"/>
        <w:rPr>
          <w:rFonts w:eastAsia="Times New Roman"/>
          <w:szCs w:val="24"/>
        </w:rPr>
      </w:pPr>
      <w:r>
        <w:rPr>
          <w:rFonts w:eastAsia="Times New Roman"/>
          <w:szCs w:val="24"/>
        </w:rPr>
        <w:t xml:space="preserve">Τρίτον, επαναπροσδιορίζονται οι όροι και οι διαδικασίες για τη χορήγηση άδειας λειτουργίας των </w:t>
      </w:r>
      <w:r>
        <w:rPr>
          <w:rFonts w:eastAsia="Times New Roman"/>
          <w:szCs w:val="24"/>
        </w:rPr>
        <w:t xml:space="preserve">ΑΕΠΕΥ. Συγκεκριμένα, μεταξύ </w:t>
      </w:r>
      <w:r>
        <w:rPr>
          <w:rFonts w:eastAsia="Times New Roman"/>
          <w:szCs w:val="24"/>
        </w:rPr>
        <w:lastRenderedPageBreak/>
        <w:t>των άλλων, παρέχεται η δυνατότητα σε διαχειριστή αγοράς να διαχειρίζεται ΠΜΔ, Πολυμερή Μηχανισμό Διαπραγμάτευσης ή ΜΟΔ, ύστερα από άδεια της Επιτροπής Κεφαλαιαγοράς.</w:t>
      </w:r>
    </w:p>
    <w:p w14:paraId="35AEE8C3" w14:textId="77777777" w:rsidR="00D5450D" w:rsidRDefault="005B470C">
      <w:pPr>
        <w:spacing w:line="600" w:lineRule="auto"/>
        <w:ind w:firstLine="720"/>
        <w:jc w:val="both"/>
        <w:rPr>
          <w:rFonts w:eastAsia="Times New Roman"/>
          <w:szCs w:val="24"/>
        </w:rPr>
      </w:pPr>
      <w:r>
        <w:rPr>
          <w:rFonts w:eastAsia="Times New Roman"/>
          <w:szCs w:val="24"/>
        </w:rPr>
        <w:t>Καθορίζεται το περιεχόμενο της άδειας λειτουργίας των ΑΕΠΕΥ, κ</w:t>
      </w:r>
      <w:r>
        <w:rPr>
          <w:rFonts w:eastAsia="Times New Roman"/>
          <w:szCs w:val="24"/>
        </w:rPr>
        <w:t xml:space="preserve">αθώς και οι διαδικασίες έγκρισης και απόρριψης των αιτήσεων χορήγησής της. Περιγράφεται, επίσης, η διαδικασία αξιολόγησης των μετόχων ΑΕΠΕΥ με ειδική συμμετοχή και ορίζονται τα κριτήρια της αξιολόγησής τους. </w:t>
      </w:r>
    </w:p>
    <w:p w14:paraId="35AEE8C4" w14:textId="77777777" w:rsidR="00D5450D" w:rsidRDefault="005B470C">
      <w:pPr>
        <w:spacing w:line="600" w:lineRule="auto"/>
        <w:ind w:firstLine="720"/>
        <w:jc w:val="both"/>
        <w:rPr>
          <w:rFonts w:eastAsia="Times New Roman"/>
          <w:szCs w:val="24"/>
        </w:rPr>
      </w:pPr>
      <w:r>
        <w:rPr>
          <w:rFonts w:eastAsia="Times New Roman"/>
          <w:szCs w:val="24"/>
        </w:rPr>
        <w:t>Ορίζονται οι υποχρεώσεις των ΑΕΠΕΥ που διενεργο</w:t>
      </w:r>
      <w:r>
        <w:rPr>
          <w:rFonts w:eastAsia="Times New Roman"/>
          <w:szCs w:val="24"/>
        </w:rPr>
        <w:t>ύν αλγοριθμικές συναλλαγές τόσο σε ό,τι αφορά τα συστήματα και τους μηχανισμούς ελέγχου κινδύνου που οφείλουν να διαθέτουν, όσο και έναντι της Επιτροπής Κεφαλαιαγοράς και της αρμόδιας αρχής του τόπου διαπραγμάτευσης στον οποίο δραστηριοποιούνται.</w:t>
      </w:r>
    </w:p>
    <w:p w14:paraId="35AEE8C5" w14:textId="77777777" w:rsidR="00D5450D" w:rsidRDefault="005B470C">
      <w:pPr>
        <w:spacing w:line="600" w:lineRule="auto"/>
        <w:ind w:firstLine="720"/>
        <w:jc w:val="both"/>
        <w:rPr>
          <w:rFonts w:eastAsia="Times New Roman"/>
          <w:szCs w:val="24"/>
        </w:rPr>
      </w:pPr>
      <w:r>
        <w:rPr>
          <w:rFonts w:eastAsia="Times New Roman"/>
          <w:szCs w:val="24"/>
        </w:rPr>
        <w:lastRenderedPageBreak/>
        <w:t>Καθορίζον</w:t>
      </w:r>
      <w:r>
        <w:rPr>
          <w:rFonts w:eastAsia="Times New Roman"/>
          <w:szCs w:val="24"/>
        </w:rPr>
        <w:t>ται, επίσης, οι γενικές αρχές επαγγελματικής συμπεριφοράς που πρέπει να τηρούν οι ΑΕΠΕΥ κατά την παροχή επενδυτικών και παρεπόμενων υπηρεσιών στους πελάτες τους, καθώς και το εύρος της πληροφόρησης που πρέπει να παρέχουν.</w:t>
      </w:r>
    </w:p>
    <w:p w14:paraId="35AEE8C6" w14:textId="77777777" w:rsidR="00D5450D" w:rsidRDefault="005B470C">
      <w:pPr>
        <w:spacing w:line="600" w:lineRule="auto"/>
        <w:ind w:firstLine="720"/>
        <w:jc w:val="both"/>
        <w:rPr>
          <w:rFonts w:eastAsia="Times New Roman"/>
          <w:szCs w:val="24"/>
        </w:rPr>
      </w:pPr>
      <w:r>
        <w:rPr>
          <w:rFonts w:eastAsia="Times New Roman"/>
          <w:szCs w:val="24"/>
        </w:rPr>
        <w:t>Υποχρεούνται, επίσης, οι ΑΕΠΕΥ και</w:t>
      </w:r>
      <w:r>
        <w:rPr>
          <w:rFonts w:eastAsia="Times New Roman"/>
          <w:szCs w:val="24"/>
        </w:rPr>
        <w:t xml:space="preserve"> οι διαχειριστικές αρχές που διαχειρίζονται ΠΜΔ ή ΜΟΔ να διατηρούν ως προς συγκεκριμένους ΠΜΔ ή ΜΟΔ αποτελεσματικούς μηχανισμούς και διαδικασίες για την τακτική παρακολούθηση της συμμόρφωσης των μελών.</w:t>
      </w:r>
    </w:p>
    <w:p w14:paraId="35AEE8C7" w14:textId="77777777" w:rsidR="00D5450D" w:rsidRDefault="005B470C">
      <w:pPr>
        <w:spacing w:line="600" w:lineRule="auto"/>
        <w:ind w:firstLine="720"/>
        <w:jc w:val="both"/>
        <w:rPr>
          <w:rFonts w:eastAsia="Times New Roman"/>
          <w:szCs w:val="24"/>
        </w:rPr>
      </w:pPr>
      <w:r>
        <w:rPr>
          <w:rFonts w:eastAsia="Times New Roman"/>
          <w:szCs w:val="24"/>
        </w:rPr>
        <w:t>Θεσμοθετούνται οι αγορές ανάπτυξης των μικρομεσαίων επ</w:t>
      </w:r>
      <w:r>
        <w:rPr>
          <w:rFonts w:eastAsia="Times New Roman"/>
          <w:szCs w:val="24"/>
        </w:rPr>
        <w:t xml:space="preserve">ιχειρήσεων ως υποκατηγορία της κατηγορίας ΠΜΔ. Υποχρεούται επιχείρηση τρίτης χώρας που επιθυμεί να παρέχει στην Ελλάδα επενδυτικές υπηρεσίες ή να ασκεί επενδυτικές δραστηριότητες να </w:t>
      </w:r>
      <w:r>
        <w:rPr>
          <w:rFonts w:eastAsia="Times New Roman"/>
          <w:szCs w:val="24"/>
        </w:rPr>
        <w:lastRenderedPageBreak/>
        <w:t>εγκαταστήσει, για το σκοπό αυτό, υποκατάστημα στην Ελλάδα υπό την οριζόμεν</w:t>
      </w:r>
      <w:r>
        <w:rPr>
          <w:rFonts w:eastAsia="Times New Roman"/>
          <w:szCs w:val="24"/>
        </w:rPr>
        <w:t>η εξαίρεση στα άρθρα 5 έως 43.</w:t>
      </w:r>
    </w:p>
    <w:p w14:paraId="35AEE8C8" w14:textId="77777777" w:rsidR="00D5450D" w:rsidRDefault="005B470C">
      <w:pPr>
        <w:spacing w:line="600" w:lineRule="auto"/>
        <w:ind w:firstLine="720"/>
        <w:jc w:val="both"/>
        <w:rPr>
          <w:rFonts w:eastAsia="Times New Roman"/>
          <w:szCs w:val="24"/>
        </w:rPr>
      </w:pPr>
      <w:r>
        <w:rPr>
          <w:rFonts w:eastAsia="Times New Roman"/>
          <w:szCs w:val="24"/>
        </w:rPr>
        <w:t>Τίθεται το πλαίσιο λειτουργίας των ρυθμιζόμενων αγορών στην Ελλάδα. Θεσπίζονται από την Επιτροπή Κεφαλαιαγοράς τα όρια θέσεων σχετικά με το μέγεθος της καθαρής θέσης που μπορεί να κατέχει ανά πάσα στιγμή ένα πρόσωπο σε παράγω</w:t>
      </w:r>
      <w:r>
        <w:rPr>
          <w:rFonts w:eastAsia="Times New Roman"/>
          <w:szCs w:val="24"/>
        </w:rPr>
        <w:t>γα επί εμπορευμάτων, ενώ προβλέπονται και έλεγχοι για τη διαχείριση θέσεων σε αυτά.</w:t>
      </w:r>
    </w:p>
    <w:p w14:paraId="35AEE8C9" w14:textId="77777777" w:rsidR="00D5450D" w:rsidRDefault="005B470C">
      <w:pPr>
        <w:spacing w:line="600" w:lineRule="auto"/>
        <w:ind w:firstLine="720"/>
        <w:jc w:val="both"/>
        <w:rPr>
          <w:rFonts w:eastAsia="Times New Roman"/>
          <w:szCs w:val="24"/>
        </w:rPr>
      </w:pPr>
      <w:r>
        <w:rPr>
          <w:rFonts w:eastAsia="Times New Roman"/>
          <w:szCs w:val="24"/>
        </w:rPr>
        <w:t>Περαιτέρω, ορίζονται οι απαιτήσεις διαφάνειας, γνωστοποίηση θέσης δηλαδή ανά κατηγορία κατόχου θέσης για τις ΑΕΠΕΥ ή τους διαχειριστές αγοράς, που διαχειρίζονται τόπο διαπρ</w:t>
      </w:r>
      <w:r>
        <w:rPr>
          <w:rFonts w:eastAsia="Times New Roman"/>
          <w:szCs w:val="24"/>
        </w:rPr>
        <w:t xml:space="preserve">αγμάτευσης στον οποίο αποτελούν αντικείμενο διαπραγμάτευσης παράγωγα </w:t>
      </w:r>
      <w:r>
        <w:rPr>
          <w:rFonts w:eastAsia="Times New Roman"/>
          <w:szCs w:val="24"/>
        </w:rPr>
        <w:lastRenderedPageBreak/>
        <w:t>επί εμπορευμάτων ή δικαιώματα εκπομπής ή διάφορα άλλα παράγωγά τους.</w:t>
      </w:r>
    </w:p>
    <w:p w14:paraId="35AEE8CA" w14:textId="77777777" w:rsidR="00D5450D" w:rsidRDefault="005B470C">
      <w:pPr>
        <w:spacing w:line="600" w:lineRule="auto"/>
        <w:ind w:firstLine="720"/>
        <w:jc w:val="both"/>
        <w:rPr>
          <w:rFonts w:eastAsia="Times New Roman"/>
          <w:szCs w:val="24"/>
        </w:rPr>
      </w:pPr>
      <w:r>
        <w:rPr>
          <w:rFonts w:eastAsia="Times New Roman"/>
          <w:szCs w:val="24"/>
        </w:rPr>
        <w:t>Προβλέπεται η χορήγηση άδειας από την Επιτροπή Κεφαλαιαγοράς για την παροχή υπηρεσιών αναφοράς δεδομένων. Επίσης, ρυθμ</w:t>
      </w:r>
      <w:r>
        <w:rPr>
          <w:rFonts w:eastAsia="Times New Roman"/>
          <w:szCs w:val="24"/>
        </w:rPr>
        <w:t>ίζονται θέματα αναφορικά με το περιεχόμενο της εν λόγω άδειας, τις διαδικασίες έγκρισης και απόρριψης των αιτήσεων χορήγησής της, τις περιπτώσεις ανάκλησής της και διάφορα άλλα.</w:t>
      </w:r>
    </w:p>
    <w:p w14:paraId="35AEE8CB" w14:textId="77777777" w:rsidR="00D5450D" w:rsidRDefault="005B470C">
      <w:pPr>
        <w:spacing w:line="600" w:lineRule="auto"/>
        <w:ind w:firstLine="720"/>
        <w:jc w:val="both"/>
        <w:rPr>
          <w:rFonts w:eastAsia="Times New Roman"/>
          <w:szCs w:val="24"/>
        </w:rPr>
      </w:pPr>
      <w:r>
        <w:rPr>
          <w:rFonts w:eastAsia="Times New Roman"/>
          <w:szCs w:val="24"/>
        </w:rPr>
        <w:t>Καθορίζονται οι οργανωτικές απαιτήσεις που πρέπει να διαθέτουν κατά τη λειτουρ</w:t>
      </w:r>
      <w:r>
        <w:rPr>
          <w:rFonts w:eastAsia="Times New Roman"/>
          <w:szCs w:val="24"/>
        </w:rPr>
        <w:t>γία τους οι Εγκεκριμένοι Μηχανισμοί Δημοσιοποίησης Συναλλαγών, ΕΜΗΔΗΣΥ, οι Πάροχοι Ενοποιημένου Δελτίου Συναλλαγών, ΠΕΔΕΣΥ και οι Εγκεκριμένοι Μηχανισμοί Γνωστοποίησης Συναλλαγών, ΕΜΗΓΝΩΣΥ, προκειμένου να ανταποκρίνονται επιτυχώς στο έργο που επιτελούν στα</w:t>
      </w:r>
      <w:r>
        <w:rPr>
          <w:rFonts w:eastAsia="Times New Roman"/>
          <w:szCs w:val="24"/>
        </w:rPr>
        <w:t xml:space="preserve"> άρθρα 59 έως 66.</w:t>
      </w:r>
    </w:p>
    <w:p w14:paraId="35AEE8CC" w14:textId="77777777" w:rsidR="00D5450D" w:rsidRDefault="005B470C">
      <w:pPr>
        <w:spacing w:line="600" w:lineRule="auto"/>
        <w:ind w:firstLine="720"/>
        <w:jc w:val="both"/>
        <w:rPr>
          <w:rFonts w:eastAsia="Times New Roman"/>
          <w:szCs w:val="24"/>
        </w:rPr>
      </w:pPr>
      <w:r>
        <w:rPr>
          <w:rFonts w:eastAsia="Times New Roman"/>
          <w:szCs w:val="24"/>
        </w:rPr>
        <w:lastRenderedPageBreak/>
        <w:t>Προβλέπονται οι αρμοδιότητες και ρυθμίζονται θέματα συνεργασίας μεταξύ των αρμόδιων αρχών, δηλαδή της Επιτροπής Κεφαλαιαγοράς και της Τράπεζας της Ελλάδος. Επαναπροσδιορίζεται το πλαίσιο των διοικητικών κυρώσεων που επιβάλλουν οι εποπτικέ</w:t>
      </w:r>
      <w:r>
        <w:rPr>
          <w:rFonts w:eastAsia="Times New Roman"/>
          <w:szCs w:val="24"/>
        </w:rPr>
        <w:t>ς αρχές, η Επιτροπή Κεφαλαιαγοράς και η Τράπεζα της Ελλάδος, στους παραβάτες των προαναφερόμενων ρυθμίσεων.</w:t>
      </w:r>
    </w:p>
    <w:p w14:paraId="35AEE8CD" w14:textId="77777777" w:rsidR="00D5450D" w:rsidRDefault="005B470C">
      <w:pPr>
        <w:spacing w:line="600" w:lineRule="auto"/>
        <w:ind w:firstLine="720"/>
        <w:jc w:val="both"/>
        <w:rPr>
          <w:rFonts w:eastAsia="Times New Roman"/>
          <w:szCs w:val="24"/>
        </w:rPr>
      </w:pPr>
      <w:r>
        <w:rPr>
          <w:rFonts w:eastAsia="Times New Roman"/>
          <w:szCs w:val="24"/>
        </w:rPr>
        <w:t>Συγκεκριμένα μεταξύ άλλων προβλέπεται πρόστιμο ύψους 5.000.000 ευρώ σε οποιοδήποτε νομικό ή φυσικό πρόσωπο από τα προηγούμενα 3.000.000 ευρώ που είν</w:t>
      </w:r>
      <w:r>
        <w:rPr>
          <w:rFonts w:eastAsia="Times New Roman"/>
          <w:szCs w:val="24"/>
        </w:rPr>
        <w:t>αι μέχρι σήμερα. Ειδικά για τα νομικά πρόσωπα το πρόστιμο μπορεί εναλλακτικά να φτάσει έως το 10% του συνολικού ετήσιου κύκλου των εργασιών τους.</w:t>
      </w:r>
    </w:p>
    <w:p w14:paraId="35AEE8CE"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Επίσης, όποιος, χωρίς την απαιτούμενη άδεια με πρόθεση προβαίνει σε κατ’ επάγγελμα παροχή επενδυτικών υπηρεσιώ</w:t>
      </w:r>
      <w:r>
        <w:rPr>
          <w:rFonts w:eastAsia="Times New Roman" w:cs="Times New Roman"/>
          <w:szCs w:val="24"/>
        </w:rPr>
        <w:t xml:space="preserve">ν, άσκηση επενδυτικών δραστηριοτήτων ή παροχή υπηρεσιών ΕΜΗΔΗΣΥ, ΠΕΔΕΣΥ και ΕΜΗΓΝΩΣΥ, τιμωρείται με φυλάκιση τουλάχιστον ενός έτους ή με χρηματική ποινή ή με αμφότερες τις ποινές αυτές. </w:t>
      </w:r>
    </w:p>
    <w:p w14:paraId="35AEE8CF"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Ρυθμίζονται θέματα συνεργασίας μεταξύ των αρμοδίων αρχών της Ελλάδος </w:t>
      </w:r>
      <w:r>
        <w:rPr>
          <w:rFonts w:eastAsia="Times New Roman" w:cs="Times New Roman"/>
          <w:szCs w:val="24"/>
        </w:rPr>
        <w:t>με τις αντίστοιχες αρχές των κρατών</w:t>
      </w:r>
      <w:r>
        <w:rPr>
          <w:rFonts w:eastAsia="Times New Roman" w:cs="Times New Roman"/>
          <w:szCs w:val="24"/>
        </w:rPr>
        <w:t xml:space="preserve"> </w:t>
      </w:r>
      <w:r>
        <w:rPr>
          <w:rFonts w:eastAsia="Times New Roman" w:cs="Times New Roman"/>
          <w:szCs w:val="24"/>
        </w:rPr>
        <w:t xml:space="preserve">- μελών και την Ευρωπαϊκή Αρχή Κινητών Αξιών και Αγορών </w:t>
      </w:r>
      <w:r w:rsidRPr="008223CF">
        <w:rPr>
          <w:rFonts w:eastAsia="Times New Roman" w:cs="Times New Roman"/>
          <w:szCs w:val="24"/>
        </w:rPr>
        <w:t>(</w:t>
      </w:r>
      <w:r>
        <w:rPr>
          <w:rFonts w:eastAsia="Times New Roman" w:cs="Times New Roman"/>
          <w:szCs w:val="24"/>
        </w:rPr>
        <w:t>ΕΑΚΑΑ</w:t>
      </w:r>
      <w:r w:rsidRPr="008223CF">
        <w:rPr>
          <w:rFonts w:eastAsia="Times New Roman" w:cs="Times New Roman"/>
          <w:szCs w:val="24"/>
        </w:rPr>
        <w:t>)</w:t>
      </w:r>
      <w:r>
        <w:rPr>
          <w:rFonts w:eastAsia="Times New Roman" w:cs="Times New Roman"/>
          <w:szCs w:val="24"/>
        </w:rPr>
        <w:t xml:space="preserve">. Ειδικότερα, συνεργάζονται σε δραστηριότητες έρευνας ή εποπτείας, στη διευκόλυνση είσπραξης των προστίμων στα άρθρα 67 έως 86 και λοιπά. </w:t>
      </w:r>
    </w:p>
    <w:p w14:paraId="35AEE8D0"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 xml:space="preserve">Στο δεύτερο μέρος </w:t>
      </w:r>
      <w:r>
        <w:rPr>
          <w:rFonts w:eastAsia="Times New Roman" w:cs="Times New Roman"/>
          <w:szCs w:val="24"/>
        </w:rPr>
        <w:t xml:space="preserve">επαναπροσδιορίζεται το πλαίσιο λειτουργίας των Ανωνύμων Εταιρειών Επενδυτικής Διαμεσολάβησης </w:t>
      </w:r>
      <w:r w:rsidRPr="008223CF">
        <w:rPr>
          <w:rFonts w:eastAsia="Times New Roman" w:cs="Times New Roman"/>
          <w:szCs w:val="24"/>
        </w:rPr>
        <w:t>(</w:t>
      </w:r>
      <w:r>
        <w:rPr>
          <w:rFonts w:eastAsia="Times New Roman" w:cs="Times New Roman"/>
          <w:szCs w:val="24"/>
        </w:rPr>
        <w:t>ΑΕΕΔ</w:t>
      </w:r>
      <w:r w:rsidRPr="008223CF">
        <w:rPr>
          <w:rFonts w:eastAsia="Times New Roman" w:cs="Times New Roman"/>
          <w:szCs w:val="24"/>
        </w:rPr>
        <w:t>)</w:t>
      </w:r>
      <w:r>
        <w:rPr>
          <w:rFonts w:eastAsia="Times New Roman" w:cs="Times New Roman"/>
          <w:szCs w:val="24"/>
        </w:rPr>
        <w:t xml:space="preserve"> και των ΑΕΠΕΥ. </w:t>
      </w:r>
    </w:p>
    <w:p w14:paraId="35AEE8D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Στο τρίτο μέρος ορίζονται η Επιτροπή Κεφαλαιαγοράς και η Τράπεζα της Ελλάδος ως αρμόδιες αρχές για την παρακολούθηση της συμμόρφωσης προς τι</w:t>
      </w:r>
      <w:r>
        <w:rPr>
          <w:rFonts w:eastAsia="Times New Roman" w:cs="Times New Roman"/>
          <w:szCs w:val="24"/>
        </w:rPr>
        <w:t>ς διατάξεις του Κανονισμού 2365 του 2015, των εποπτευόμενων από αυτές οντοτήτων που λειτουργούν στην Ελλάδα -ΑΕΠΕΥ, πιστωτικά ιδρύματα και άλλα- καθώς και των υποκαταστημάτων οντοτήτων που έχουν έδρα σε τρίτη χώρα. Προβλέπονται οι επιβαλλόμενες διοικητικές</w:t>
      </w:r>
      <w:r>
        <w:rPr>
          <w:rFonts w:eastAsia="Times New Roman" w:cs="Times New Roman"/>
          <w:szCs w:val="24"/>
        </w:rPr>
        <w:t xml:space="preserve"> κυρώσεις και μέτρα σε περίπτωση παράβασης διατάξεων του Κανονισμού 2365 του 2015.</w:t>
      </w:r>
    </w:p>
    <w:p w14:paraId="35AEE8D2"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 xml:space="preserve">Συγκεκριμένα, η Επιτροπή Κεφαλαιαγοράς και η Τράπεζα της </w:t>
      </w:r>
      <w:r>
        <w:rPr>
          <w:rFonts w:eastAsia="Times New Roman" w:cs="Times New Roman"/>
          <w:szCs w:val="24"/>
        </w:rPr>
        <w:t>Ελλάδ</w:t>
      </w:r>
      <w:r>
        <w:rPr>
          <w:rFonts w:eastAsia="Times New Roman" w:cs="Times New Roman"/>
          <w:szCs w:val="24"/>
          <w:lang w:val="en-US"/>
        </w:rPr>
        <w:t>o</w:t>
      </w:r>
      <w:r>
        <w:rPr>
          <w:rFonts w:eastAsia="Times New Roman" w:cs="Times New Roman"/>
          <w:szCs w:val="24"/>
        </w:rPr>
        <w:t xml:space="preserve">ς </w:t>
      </w:r>
      <w:r>
        <w:rPr>
          <w:rFonts w:eastAsia="Times New Roman" w:cs="Times New Roman"/>
          <w:szCs w:val="24"/>
        </w:rPr>
        <w:t>μπορούν να επιβάλουν σε περίπτωση φυσικού προσώπου χρηματικό πρόστιμο μέχρι και 5.000.000 ευρώ και νομικού π</w:t>
      </w:r>
      <w:r>
        <w:rPr>
          <w:rFonts w:eastAsia="Times New Roman" w:cs="Times New Roman"/>
          <w:szCs w:val="24"/>
        </w:rPr>
        <w:t>ροσώπου χρηματικό πρόστιμο έως και 5.000.000 ευρώ ή έως 10% του συνολικού ετήσιου κύκλου εργασιών του ή 15.000.000 ευρώ ή έως 10% του συνολικού ετήσιου κύκλου εργασιών του, ανάλογα με την περίπτωση και οποιουδήποτε φυσικού ή νομικού προσώπου χρηματικό πρόσ</w:t>
      </w:r>
      <w:r>
        <w:rPr>
          <w:rFonts w:eastAsia="Times New Roman" w:cs="Times New Roman"/>
          <w:szCs w:val="24"/>
        </w:rPr>
        <w:t xml:space="preserve">τιμο έως και το τριπλάσιο του ποσού των κερδών που αποκομίσθηκαν ή των ζημιών που αποφεύχθηκαν λόγω της παράβασης, ακόμα και αν το πρόστιμο υπερβαίνει τα ανωτέρω ποσά. </w:t>
      </w:r>
    </w:p>
    <w:p w14:paraId="35AEE8D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 xml:space="preserve">Η Επιτροπή Κεφαλαιαγοράς μπορεί να επιβάλλει πρόστιμο έως 500.000 ευρώ σε περίπτωση μη συνεργασίας, άρνησης χορήγησης ή πλημμελούς παροχής στοιχείων ή μη επαρκούς συνεργασίας σε έρευνα που σχετίζεται με τον προαναφερόμενο Κανονισμό. </w:t>
      </w:r>
    </w:p>
    <w:p w14:paraId="35AEE8D4"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Στο τέταρτο μέρος παρέ</w:t>
      </w:r>
      <w:r>
        <w:rPr>
          <w:rFonts w:eastAsia="Times New Roman" w:cs="Times New Roman"/>
          <w:szCs w:val="24"/>
        </w:rPr>
        <w:t>χεται η δυνατότητα στις ΑΕΕΑΠ να επενδύουν μεταξύ άλλων και σε μακροχρόνιες μισθώσεις ακινήτων ελάχιστης διάρκειας είκοσι ετών, σε εμπορικά και βιομηχανικά ακίνητα και άλλα. Μειώνεται από 25% σε 10% το ελάχιστο ποσοστό επένδυσης της ΑΕΕΑΠ σε μετοχές ή μερί</w:t>
      </w:r>
      <w:r>
        <w:rPr>
          <w:rFonts w:eastAsia="Times New Roman" w:cs="Times New Roman"/>
          <w:szCs w:val="24"/>
        </w:rPr>
        <w:t xml:space="preserve">δια της εταιρείας ή του αναφερόμενου οργανισμού απόκτησης, διαχείρισης και εκμετάλλευσης ακινήτων, εξαιρουμένων των προσωπικών εταιριών. </w:t>
      </w:r>
    </w:p>
    <w:p w14:paraId="35AEE8D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 xml:space="preserve">Ορίζεται σε 150.000 ευρώ και για τις εξωτερικές Ανώνυμες Εταιρείες Διαχείρισης Οργανισμών Εναλλακτικών Επενδύσεων </w:t>
      </w:r>
      <w:r w:rsidRPr="008223CF">
        <w:rPr>
          <w:rFonts w:eastAsia="Times New Roman" w:cs="Times New Roman"/>
          <w:szCs w:val="24"/>
        </w:rPr>
        <w:t>(</w:t>
      </w:r>
      <w:r>
        <w:rPr>
          <w:rFonts w:eastAsia="Times New Roman" w:cs="Times New Roman"/>
          <w:szCs w:val="24"/>
        </w:rPr>
        <w:t>ΑΕΔ</w:t>
      </w:r>
      <w:r>
        <w:rPr>
          <w:rFonts w:eastAsia="Times New Roman" w:cs="Times New Roman"/>
          <w:szCs w:val="24"/>
        </w:rPr>
        <w:t>ΟΕΕ</w:t>
      </w:r>
      <w:r w:rsidRPr="008223CF">
        <w:rPr>
          <w:rFonts w:eastAsia="Times New Roman" w:cs="Times New Roman"/>
          <w:szCs w:val="24"/>
        </w:rPr>
        <w:t>)</w:t>
      </w:r>
      <w:r>
        <w:rPr>
          <w:rFonts w:eastAsia="Times New Roman" w:cs="Times New Roman"/>
          <w:szCs w:val="24"/>
        </w:rPr>
        <w:t xml:space="preserve">, που έχουν λάβει άδεια παροχής υπηρεσιών από την Επιτροπή Κεφαλαιαγοράς, η αρχική εισφορά από τα συμμετέχοντα μέλη στο κεφάλαιο του </w:t>
      </w:r>
      <w:r>
        <w:rPr>
          <w:rFonts w:eastAsia="Times New Roman" w:cs="Times New Roman"/>
          <w:szCs w:val="24"/>
        </w:rPr>
        <w:t xml:space="preserve">συνεγγυητικού </w:t>
      </w:r>
      <w:r>
        <w:rPr>
          <w:rFonts w:eastAsia="Times New Roman" w:cs="Times New Roman"/>
          <w:szCs w:val="24"/>
        </w:rPr>
        <w:t xml:space="preserve">και λοιπά. </w:t>
      </w:r>
    </w:p>
    <w:p w14:paraId="35AEE8D6"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Τέλος, στο πέμπτο μέρος, που δεν αφορά την προσαρμογή της </w:t>
      </w:r>
      <w:r>
        <w:rPr>
          <w:rFonts w:eastAsia="Times New Roman" w:cs="Times New Roman"/>
          <w:szCs w:val="24"/>
        </w:rPr>
        <w:t>οδηγίας</w:t>
      </w:r>
      <w:r>
        <w:rPr>
          <w:rFonts w:eastAsia="Times New Roman" w:cs="Times New Roman"/>
          <w:szCs w:val="24"/>
        </w:rPr>
        <w:t>, αλλά αφορά διατάξεις του Υ</w:t>
      </w:r>
      <w:r>
        <w:rPr>
          <w:rFonts w:eastAsia="Times New Roman" w:cs="Times New Roman"/>
          <w:szCs w:val="24"/>
        </w:rPr>
        <w:t xml:space="preserve">πουργείου -κυρίαρχα του Υπουργείου Οικονομικών- επαναδιατυπώνεται το άρθρο 27 του Κώδικα ΦΠΑ, σχετικά με την απαλλαγή από τον φόρο της παράδοσης και εισαγωγής πλοίων, με σκοπό την πλήρη εναρμόνιση με την αντίστοιχη διάταξη της </w:t>
      </w:r>
      <w:r>
        <w:rPr>
          <w:rFonts w:eastAsia="Times New Roman" w:cs="Times New Roman"/>
          <w:szCs w:val="24"/>
        </w:rPr>
        <w:t xml:space="preserve">οδηγίας </w:t>
      </w:r>
      <w:r>
        <w:rPr>
          <w:rFonts w:eastAsia="Times New Roman" w:cs="Times New Roman"/>
          <w:szCs w:val="24"/>
        </w:rPr>
        <w:t xml:space="preserve">ΦΠΑ 112 του 2006. </w:t>
      </w:r>
    </w:p>
    <w:p w14:paraId="35AEE8D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Με</w:t>
      </w:r>
      <w:r>
        <w:rPr>
          <w:rFonts w:eastAsia="Times New Roman" w:cs="Times New Roman"/>
          <w:szCs w:val="24"/>
        </w:rPr>
        <w:t xml:space="preserve"> την αναδιατύπωση αυτή προσδιορίζονται οι προϋποθέσεις που πρέπει να πληρούν τα πλοία που προορίζονται να χρησιμοποιηθούν στη ναυσιπλοΐα ανοικτής θαλάσσης, ώστε να εμπίπτουν στην απαλλαγή, στο άρθρο 111. Δεν επηρεάζονται από αυτή τη διαδικασία πλοία αλιεία</w:t>
      </w:r>
      <w:r>
        <w:rPr>
          <w:rFonts w:eastAsia="Times New Roman" w:cs="Times New Roman"/>
          <w:szCs w:val="24"/>
        </w:rPr>
        <w:t>ς, τουριστικά και άλλα πλοία.</w:t>
      </w:r>
    </w:p>
    <w:p w14:paraId="35AEE8D8"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Συμπληρώνεται το άρθρο 20 του ν.2948 του 2001 ως προς τον τρόπο υπολογισμού των ετήσιων τελών κυκλοφορίας των ιδιωτικής χρήσης επιβατικών οχημάτων που προέρχονται από τρίτες χώρες και τελούν στο ανασταλτικό τελωνειακό καθεστώς</w:t>
      </w:r>
      <w:r>
        <w:rPr>
          <w:rFonts w:eastAsia="Times New Roman" w:cs="Times New Roman"/>
          <w:szCs w:val="24"/>
        </w:rPr>
        <w:t xml:space="preserve"> της προσωρινής εισαγωγής. </w:t>
      </w:r>
    </w:p>
    <w:p w14:paraId="35AEE8D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Τροποποιούνται και συμπληρώνονται διατάξεις του Τελωνειακού Κώδικα ν.2960 του 2001 σχετικά με τις απαλλαγές από το τέλος </w:t>
      </w:r>
      <w:r>
        <w:rPr>
          <w:rFonts w:eastAsia="Times New Roman" w:cs="Times New Roman"/>
          <w:szCs w:val="24"/>
        </w:rPr>
        <w:lastRenderedPageBreak/>
        <w:t>ταξινόμησης οχημάτων. Ειδικότερα παρέχεται μεγαλύτερη προθεσμία δύο ετών αντί για ένα έτος με τη δυνατότητα</w:t>
      </w:r>
      <w:r>
        <w:rPr>
          <w:rFonts w:eastAsia="Times New Roman" w:cs="Times New Roman"/>
          <w:szCs w:val="24"/>
        </w:rPr>
        <w:t xml:space="preserve"> εξάμηνης παράτασης. </w:t>
      </w:r>
    </w:p>
    <w:p w14:paraId="35AEE8DA"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Επίσης, προβλέπεται ότι σε περίπτωση υποβολής των σχετικών αιτημάτων από τους κληρονόμους των αποθανόντων δικαιούχων, μετά την πάροδο της διετίας, η εν λόγω τακτοποίηση-αποδέσμευση θα πραγματοποιείται από την Τελωνειακή Περιφέρεια Αττ</w:t>
      </w:r>
      <w:r>
        <w:rPr>
          <w:rFonts w:eastAsia="Times New Roman" w:cs="Times New Roman"/>
          <w:szCs w:val="24"/>
        </w:rPr>
        <w:t xml:space="preserve">ικής μετά την επιβολή από την αρμόδια τελωνειακή αρχή του προβλεπόμενου από την παράγραφο 2 του άρθρου 147 του ν.2960/2001 προστίμου 300 ευρώ. Τροποποιούνται οι διατάξεις πάγιας ρύθμισης για οφειλές που έχουν βεβαιωθεί στις ΔΟΥ και στα </w:t>
      </w:r>
      <w:r>
        <w:rPr>
          <w:rFonts w:eastAsia="Times New Roman" w:cs="Times New Roman"/>
          <w:szCs w:val="24"/>
        </w:rPr>
        <w:t>τελωνεία</w:t>
      </w:r>
      <w:r>
        <w:rPr>
          <w:rFonts w:eastAsia="Times New Roman" w:cs="Times New Roman"/>
          <w:szCs w:val="24"/>
        </w:rPr>
        <w:t>. Και προβλέ</w:t>
      </w:r>
      <w:r>
        <w:rPr>
          <w:rFonts w:eastAsia="Times New Roman" w:cs="Times New Roman"/>
          <w:szCs w:val="24"/>
        </w:rPr>
        <w:t xml:space="preserve">πεται ότι η ρύθμιση των οφειλών αυτών είναι δυνατή και πριν τη λήξη της προθεσμίας καταβολής. </w:t>
      </w:r>
    </w:p>
    <w:p w14:paraId="35AEE8D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Παρατείνεται για τα έτη 2018 και 2019 η ισχύς των μεταβατικών διατάξεων του Κώδικα Φορολογικής Διαδικασίας και του Κώδικα Είσπραξης Δημοσίων Εσόδων που ορίζουν ό</w:t>
      </w:r>
      <w:r>
        <w:rPr>
          <w:rFonts w:eastAsia="Times New Roman" w:cs="Times New Roman"/>
          <w:szCs w:val="24"/>
        </w:rPr>
        <w:t>τι ο τόκος εκπρόθεσμης καταβολής υπολογίζεται μηνιαία κατά την είσπραξη για ολόκληρο τον μήνα και κατά την είσπραξη του δημοσίου εσόδου εισπράττονται υποχρεωτικά επί του καταβαλλόμενου ποσού της οφειλής, οι αναλογούντες τόκοι και το πρόστιμο εκπρόθεσμης κα</w:t>
      </w:r>
      <w:r>
        <w:rPr>
          <w:rFonts w:eastAsia="Times New Roman" w:cs="Times New Roman"/>
          <w:szCs w:val="24"/>
        </w:rPr>
        <w:t xml:space="preserve">ταβολής. </w:t>
      </w:r>
    </w:p>
    <w:p w14:paraId="35AEE8DC"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5AEE8D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35AEE8DE"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Αίρεται η απαγόρευση της συγκατεργασίας της αιθυλικής αλκοόλης με άλλες πρώτες ύλες παραγωγής ξυδιού, καθώς και της ανάμιξης του ξυδιού από αλκοόλη με τις άλλες κατηγορίες ξυδιών. </w:t>
      </w:r>
    </w:p>
    <w:p w14:paraId="35AEE8DF" w14:textId="77777777" w:rsidR="00D5450D" w:rsidRDefault="005B470C">
      <w:pPr>
        <w:spacing w:line="600" w:lineRule="auto"/>
        <w:ind w:firstLine="720"/>
        <w:jc w:val="both"/>
        <w:rPr>
          <w:rFonts w:eastAsia="Times New Roman"/>
          <w:szCs w:val="24"/>
        </w:rPr>
      </w:pPr>
      <w:r>
        <w:rPr>
          <w:rFonts w:eastAsia="Times New Roman" w:cs="Times New Roman"/>
          <w:szCs w:val="24"/>
        </w:rPr>
        <w:lastRenderedPageBreak/>
        <w:t xml:space="preserve">Καταργείται η </w:t>
      </w:r>
      <w:r>
        <w:rPr>
          <w:rFonts w:eastAsia="Times New Roman" w:cs="Times New Roman"/>
          <w:szCs w:val="24"/>
        </w:rPr>
        <w:t xml:space="preserve">επιτροπή </w:t>
      </w:r>
      <w:r>
        <w:rPr>
          <w:rFonts w:eastAsia="Times New Roman" w:cs="Times New Roman"/>
          <w:szCs w:val="24"/>
        </w:rPr>
        <w:t xml:space="preserve">που συστάθηκε με τις διατάξεις της παραγράφου 6 του </w:t>
      </w:r>
      <w:r>
        <w:rPr>
          <w:rFonts w:eastAsia="Times New Roman" w:cs="Times New Roman"/>
          <w:szCs w:val="24"/>
        </w:rPr>
        <w:t xml:space="preserve">άρθρου 16 του ν.2873 του 2000 για την αξιολόγηση των καταγγελιών που υποβάλλονται σε βάρος των </w:t>
      </w:r>
      <w:r>
        <w:rPr>
          <w:rFonts w:eastAsia="Times New Roman" w:cs="Times New Roman"/>
          <w:szCs w:val="24"/>
        </w:rPr>
        <w:t xml:space="preserve">υπηρεσιών </w:t>
      </w:r>
      <w:r>
        <w:rPr>
          <w:rFonts w:eastAsia="Times New Roman" w:cs="Times New Roman"/>
          <w:szCs w:val="24"/>
        </w:rPr>
        <w:t xml:space="preserve">και των υπαλλήλων του Υπουργείου Οικονομικών. </w:t>
      </w:r>
      <w:r>
        <w:rPr>
          <w:rFonts w:eastAsia="Times New Roman"/>
          <w:szCs w:val="24"/>
        </w:rPr>
        <w:t xml:space="preserve">Μετά την κατάργηση της ως άνω </w:t>
      </w:r>
      <w:r>
        <w:rPr>
          <w:rFonts w:eastAsia="Times New Roman"/>
          <w:szCs w:val="24"/>
        </w:rPr>
        <w:t>επιτροπής</w:t>
      </w:r>
      <w:r>
        <w:rPr>
          <w:rFonts w:eastAsia="Times New Roman"/>
          <w:szCs w:val="24"/>
        </w:rPr>
        <w:t>, ο υλικοτεχνικός εξοπλισμός της καταγράφεται και περιέχεται στο Α</w:t>
      </w:r>
      <w:r>
        <w:rPr>
          <w:rFonts w:eastAsia="Times New Roman"/>
          <w:szCs w:val="24"/>
        </w:rPr>
        <w:t xml:space="preserve">υτοτελές Τμήμα Γ’ Διαχείρισης Πληροφοριακών Συστημάτων, της ΑΑΔΕ. </w:t>
      </w:r>
    </w:p>
    <w:p w14:paraId="35AEE8E0" w14:textId="77777777" w:rsidR="00D5450D" w:rsidRDefault="005B470C">
      <w:pPr>
        <w:spacing w:line="600" w:lineRule="auto"/>
        <w:ind w:firstLine="720"/>
        <w:jc w:val="both"/>
        <w:rPr>
          <w:rFonts w:eastAsia="Times New Roman"/>
          <w:szCs w:val="24"/>
        </w:rPr>
      </w:pPr>
      <w:r>
        <w:rPr>
          <w:rFonts w:eastAsia="Times New Roman"/>
          <w:szCs w:val="24"/>
        </w:rPr>
        <w:t xml:space="preserve">Τέλος, τροποποιείται το άρθρο 75 του ν.4270/2014, σχετικά με την έκθεση επί των φορολογικών δαπανών που συνοδεύει τον κρατικό προϋπολογισμό και ρυθμίζεται το θέμα της συγκρότησης της </w:t>
      </w:r>
      <w:r>
        <w:rPr>
          <w:rFonts w:eastAsia="Times New Roman"/>
          <w:szCs w:val="24"/>
        </w:rPr>
        <w:t>ειδική</w:t>
      </w:r>
      <w:r>
        <w:rPr>
          <w:rFonts w:eastAsia="Times New Roman"/>
          <w:szCs w:val="24"/>
        </w:rPr>
        <w:t>ς επιτροπής</w:t>
      </w:r>
      <w:r>
        <w:rPr>
          <w:rFonts w:eastAsia="Times New Roman"/>
          <w:szCs w:val="24"/>
        </w:rPr>
        <w:t xml:space="preserve"> </w:t>
      </w:r>
      <w:r>
        <w:rPr>
          <w:rFonts w:eastAsia="Times New Roman"/>
          <w:szCs w:val="24"/>
        </w:rPr>
        <w:t xml:space="preserve">αξιολόγησης </w:t>
      </w:r>
      <w:r>
        <w:rPr>
          <w:rFonts w:eastAsia="Times New Roman"/>
          <w:szCs w:val="24"/>
        </w:rPr>
        <w:t xml:space="preserve">του διοικητικού προσωπικού του Νομικού Συμβουλίου του Κράτους, με τα τελευταία άρθρα 119 και 120. </w:t>
      </w:r>
    </w:p>
    <w:p w14:paraId="35AEE8E1" w14:textId="77777777" w:rsidR="00D5450D" w:rsidRDefault="005B470C">
      <w:pPr>
        <w:spacing w:line="600" w:lineRule="auto"/>
        <w:ind w:firstLine="720"/>
        <w:jc w:val="both"/>
        <w:rPr>
          <w:rFonts w:eastAsia="Times New Roman"/>
          <w:szCs w:val="24"/>
        </w:rPr>
      </w:pPr>
      <w:r>
        <w:rPr>
          <w:rFonts w:eastAsia="Times New Roman"/>
          <w:szCs w:val="24"/>
        </w:rPr>
        <w:lastRenderedPageBreak/>
        <w:t>Ευχαριστώ πολύ.</w:t>
      </w:r>
    </w:p>
    <w:p w14:paraId="35AEE8E2" w14:textId="77777777" w:rsidR="00D5450D" w:rsidRDefault="005B470C">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35AEE8E3" w14:textId="77777777" w:rsidR="00D5450D" w:rsidRDefault="005B470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Με τη συναίνεση του Σώματος –που υποθέτω</w:t>
      </w:r>
      <w:r>
        <w:rPr>
          <w:rFonts w:eastAsia="Times New Roman"/>
          <w:szCs w:val="24"/>
        </w:rPr>
        <w:t xml:space="preserve"> ότι μου δίνετε, γιατί θα διευκολύνει τους </w:t>
      </w:r>
      <w:r>
        <w:rPr>
          <w:rFonts w:eastAsia="Times New Roman"/>
          <w:szCs w:val="24"/>
        </w:rPr>
        <w:t xml:space="preserve">εισηγητές </w:t>
      </w:r>
      <w:r>
        <w:rPr>
          <w:rFonts w:eastAsia="Times New Roman"/>
          <w:szCs w:val="24"/>
        </w:rPr>
        <w:t xml:space="preserve">και τους </w:t>
      </w:r>
      <w:r>
        <w:rPr>
          <w:rFonts w:eastAsia="Times New Roman"/>
          <w:szCs w:val="24"/>
        </w:rPr>
        <w:t>αγορητές</w:t>
      </w:r>
      <w:r>
        <w:rPr>
          <w:rFonts w:eastAsia="Times New Roman"/>
          <w:szCs w:val="24"/>
        </w:rPr>
        <w:t xml:space="preserve">- να δώσω τον λόγο, γιατί είναι από το πρωί εδώ, στην Υπουργό κ. Κονιόρδου, για να παρουσιάσει την τροπολογία της, ώστε να την έχετε και υπόψιν σας όταν θα τοποθετηθείτε. </w:t>
      </w:r>
    </w:p>
    <w:p w14:paraId="35AEE8E4" w14:textId="77777777" w:rsidR="00D5450D" w:rsidRDefault="005B470C">
      <w:pPr>
        <w:spacing w:line="600" w:lineRule="auto"/>
        <w:ind w:firstLine="720"/>
        <w:jc w:val="both"/>
        <w:rPr>
          <w:rFonts w:eastAsia="Times New Roman"/>
          <w:szCs w:val="24"/>
        </w:rPr>
      </w:pPr>
      <w:r>
        <w:rPr>
          <w:rFonts w:eastAsia="Times New Roman"/>
          <w:szCs w:val="24"/>
        </w:rPr>
        <w:t>Έχετε τον λόγο</w:t>
      </w:r>
      <w:r>
        <w:rPr>
          <w:rFonts w:eastAsia="Times New Roman"/>
          <w:szCs w:val="24"/>
        </w:rPr>
        <w:t xml:space="preserve"> για πέντε λεπτά, κυρία Υπουργέ. </w:t>
      </w:r>
    </w:p>
    <w:p w14:paraId="35AEE8E5" w14:textId="77777777" w:rsidR="00D5450D" w:rsidRDefault="005B470C">
      <w:pPr>
        <w:spacing w:line="600" w:lineRule="auto"/>
        <w:ind w:firstLine="720"/>
        <w:jc w:val="both"/>
        <w:rPr>
          <w:rFonts w:eastAsia="Times New Roman"/>
          <w:szCs w:val="24"/>
        </w:rPr>
      </w:pPr>
      <w:r>
        <w:rPr>
          <w:rFonts w:eastAsia="Times New Roman"/>
          <w:b/>
          <w:szCs w:val="24"/>
        </w:rPr>
        <w:t>ΛΥΔΙΑ ΚΟΝΙΟΡΔΟΥ (Υπουργός Πολιτισμού και Αθλητισμού):</w:t>
      </w:r>
      <w:r>
        <w:rPr>
          <w:rFonts w:eastAsia="Times New Roman"/>
          <w:szCs w:val="24"/>
        </w:rPr>
        <w:t xml:space="preserve"> Ευχαριστώ πολύ, κύριε Πρόεδρε. </w:t>
      </w:r>
    </w:p>
    <w:p w14:paraId="35AEE8E6" w14:textId="77777777" w:rsidR="00D5450D" w:rsidRDefault="005B470C">
      <w:pPr>
        <w:spacing w:line="600" w:lineRule="auto"/>
        <w:ind w:firstLine="720"/>
        <w:jc w:val="both"/>
        <w:rPr>
          <w:rFonts w:eastAsia="Times New Roman"/>
          <w:szCs w:val="24"/>
        </w:rPr>
      </w:pPr>
      <w:r>
        <w:rPr>
          <w:rFonts w:eastAsia="Times New Roman"/>
          <w:szCs w:val="24"/>
        </w:rPr>
        <w:lastRenderedPageBreak/>
        <w:t>Η τροπολογία αφορά τη δυνατότητα παράτασης της θητείας της προσωρινής Επιτρόπου στην ΑΕΠΙ. Αδιαμφισβήτητα, η παρουσία της προσωρινής Επι</w:t>
      </w:r>
      <w:r>
        <w:rPr>
          <w:rFonts w:eastAsia="Times New Roman"/>
          <w:szCs w:val="24"/>
        </w:rPr>
        <w:t>τρόπου στην ΑΕΠΙ έχει φέρει μόνο θετικά αποτελέσματα. Εργάζεται άοκνα με τους συνεργάτες της, τρία φυσικά πρόσωπα και δύο εξειδικευμένες εταιρείες, οικονομικής διαχείρισης και διανομής, για την είσπραξη των δικαιωμάτων των δημιουργών, για τη χρηστή διαχείρ</w:t>
      </w:r>
      <w:r>
        <w:rPr>
          <w:rFonts w:eastAsia="Times New Roman"/>
          <w:szCs w:val="24"/>
        </w:rPr>
        <w:t>ιση των ποσών που εισπράττονται και την κατάθεσή τους σε ξεχωριστούς λογαριασμούς, σύμφωνα με τον ν.4481/2017, ούτως ώστε να μην μπορεί να χρησιμοποιηθούν για την κάλυψη των χρεών των ιδιοκτητών της εταιρείας, όπως και για τη δίκαιη κατανομή στους δικαιούχ</w:t>
      </w:r>
      <w:r>
        <w:rPr>
          <w:rFonts w:eastAsia="Times New Roman"/>
          <w:szCs w:val="24"/>
        </w:rPr>
        <w:t>ους.</w:t>
      </w:r>
    </w:p>
    <w:p w14:paraId="35AEE8E7" w14:textId="77777777" w:rsidR="00D5450D" w:rsidRDefault="005B470C">
      <w:pPr>
        <w:spacing w:line="600" w:lineRule="auto"/>
        <w:ind w:firstLine="720"/>
        <w:jc w:val="both"/>
        <w:rPr>
          <w:rFonts w:eastAsia="Times New Roman"/>
          <w:szCs w:val="24"/>
        </w:rPr>
      </w:pPr>
      <w:r>
        <w:rPr>
          <w:rFonts w:eastAsia="Times New Roman"/>
          <w:szCs w:val="24"/>
        </w:rPr>
        <w:t xml:space="preserve">Χωρίς την προσωρινή Επίτροπο σίγουρα η πορεία της ΑΕΠΙ θα ήταν διαφορετική και οι εξελίξεις στον χώρο των πνευματικών </w:t>
      </w:r>
      <w:r>
        <w:rPr>
          <w:rFonts w:eastAsia="Times New Roman"/>
          <w:szCs w:val="24"/>
        </w:rPr>
        <w:lastRenderedPageBreak/>
        <w:t>δικαιωμάτων, ενδεχομένως, πολύ δυσάρεστες. Μέσω της προσωρινής Επιτρόπου, η ΑΕΠΙ εποπτεύεται στενά από το Υπουργείο, παρακολουθούνται</w:t>
      </w:r>
      <w:r>
        <w:rPr>
          <w:rFonts w:eastAsia="Times New Roman"/>
          <w:szCs w:val="24"/>
        </w:rPr>
        <w:t xml:space="preserve"> τα οικονομικά στοιχεία της και δεν είναι δυνατόν να τεθούν σε κίνδυνο τα δικαιώματα των δικαιούχων.</w:t>
      </w:r>
    </w:p>
    <w:p w14:paraId="35AEE8E8" w14:textId="77777777" w:rsidR="00D5450D" w:rsidRDefault="005B470C">
      <w:pPr>
        <w:spacing w:line="600" w:lineRule="auto"/>
        <w:ind w:firstLine="720"/>
        <w:jc w:val="both"/>
        <w:rPr>
          <w:rFonts w:eastAsia="Times New Roman"/>
          <w:szCs w:val="24"/>
        </w:rPr>
      </w:pPr>
      <w:r>
        <w:rPr>
          <w:rFonts w:eastAsia="Times New Roman"/>
          <w:szCs w:val="24"/>
        </w:rPr>
        <w:t>Η παράταση της θητείας της προσωρινής Επιτρόπου για τρεις ακόμη μήνες, όπως προτείνεται με την κατατεθείσα τροπολογία, είναι αναγκαία, προκειμένου να δοθεί ο απαραίτητος χρόνος για την ολοκλήρωση του έργου της. Δεν μπορεί να λείψει ούτε μία μέρα. Είμαστε σ</w:t>
      </w:r>
      <w:r>
        <w:rPr>
          <w:rFonts w:eastAsia="Times New Roman"/>
          <w:szCs w:val="24"/>
        </w:rPr>
        <w:t xml:space="preserve">ε φάση ολοκλήρωσης των διανομών, που είναι απαραίτητη για να αποδοθούν τα δικαιώματα στους δικαιούχους. </w:t>
      </w:r>
    </w:p>
    <w:p w14:paraId="35AEE8E9" w14:textId="77777777" w:rsidR="00D5450D" w:rsidRDefault="005B470C">
      <w:pPr>
        <w:spacing w:line="600" w:lineRule="auto"/>
        <w:ind w:firstLine="720"/>
        <w:jc w:val="both"/>
        <w:rPr>
          <w:rFonts w:eastAsia="Times New Roman"/>
          <w:szCs w:val="24"/>
        </w:rPr>
      </w:pPr>
      <w:r>
        <w:rPr>
          <w:rFonts w:eastAsia="Times New Roman"/>
          <w:szCs w:val="24"/>
        </w:rPr>
        <w:t>Επίσης, η εφαρμογή της προσωρινής Επιτρόπου γίνεται για πρώτη φορά και φαίνεται ότι οι εννέα μήνες –έξι συν τρεις παρά</w:t>
      </w:r>
      <w:r>
        <w:rPr>
          <w:rFonts w:eastAsia="Times New Roman"/>
          <w:szCs w:val="24"/>
        </w:rPr>
        <w:lastRenderedPageBreak/>
        <w:t>ταση- δεν ήταν αρκετοί για να ολο</w:t>
      </w:r>
      <w:r>
        <w:rPr>
          <w:rFonts w:eastAsia="Times New Roman"/>
          <w:szCs w:val="24"/>
        </w:rPr>
        <w:t xml:space="preserve">κληρωθεί η αποτύπωση της οικονομικής κατάστασης του Οργανισμού Συλλογικής Διαχείρισης και να αξιολογηθεί πλήρως η κατάσταση, προκειμένου να ληφθούν τα απαραίτητα μέτρα για την προστασία των δικαιούχων. </w:t>
      </w:r>
    </w:p>
    <w:p w14:paraId="35AEE8EA" w14:textId="77777777" w:rsidR="00D5450D" w:rsidRDefault="005B470C">
      <w:pPr>
        <w:spacing w:line="600" w:lineRule="auto"/>
        <w:ind w:firstLine="720"/>
        <w:jc w:val="both"/>
        <w:rPr>
          <w:rFonts w:eastAsia="Times New Roman"/>
          <w:szCs w:val="24"/>
        </w:rPr>
      </w:pPr>
      <w:r>
        <w:rPr>
          <w:rFonts w:eastAsia="Times New Roman"/>
          <w:szCs w:val="24"/>
        </w:rPr>
        <w:t>Υπενθυμίζουμε ότι η εταιρεία ερευνάται για ποινικά αδ</w:t>
      </w:r>
      <w:r>
        <w:rPr>
          <w:rFonts w:eastAsia="Times New Roman"/>
          <w:szCs w:val="24"/>
        </w:rPr>
        <w:t xml:space="preserve">ικήματα και θέλουμε να τονίσουμε ότι αυτή τη στιγμή εξετάζουμε όλα τα ενδεχόμενα, για να έχουμε πλήρη αποτύπωση όλων των στοιχείων για την περαιτέρω αντιμετώπιση του θέματος. </w:t>
      </w:r>
    </w:p>
    <w:p w14:paraId="35AEE8EB" w14:textId="77777777" w:rsidR="00D5450D" w:rsidRDefault="005B470C">
      <w:pPr>
        <w:spacing w:line="600" w:lineRule="auto"/>
        <w:ind w:firstLine="720"/>
        <w:jc w:val="both"/>
        <w:rPr>
          <w:rFonts w:eastAsia="Times New Roman"/>
          <w:szCs w:val="24"/>
        </w:rPr>
      </w:pPr>
      <w:r>
        <w:rPr>
          <w:rFonts w:eastAsia="Times New Roman"/>
          <w:szCs w:val="24"/>
        </w:rPr>
        <w:t>Σας ευχαριστώ.</w:t>
      </w:r>
    </w:p>
    <w:p w14:paraId="35AEE8EC" w14:textId="77777777" w:rsidR="00D5450D" w:rsidRDefault="005B470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Κι εγώ σας ευχαριστώ, κυρία Υπου</w:t>
      </w:r>
      <w:r>
        <w:rPr>
          <w:rFonts w:eastAsia="Times New Roman"/>
          <w:szCs w:val="24"/>
        </w:rPr>
        <w:t xml:space="preserve">ργέ. </w:t>
      </w:r>
    </w:p>
    <w:p w14:paraId="35AEE8ED" w14:textId="77777777" w:rsidR="00D5450D" w:rsidRDefault="005B470C">
      <w:pPr>
        <w:spacing w:line="600" w:lineRule="auto"/>
        <w:ind w:firstLine="720"/>
        <w:jc w:val="both"/>
        <w:rPr>
          <w:rFonts w:eastAsia="Times New Roman"/>
          <w:szCs w:val="24"/>
        </w:rPr>
      </w:pPr>
      <w:r>
        <w:rPr>
          <w:rFonts w:eastAsia="Times New Roman"/>
          <w:szCs w:val="24"/>
        </w:rPr>
        <w:t xml:space="preserve">Ο κ. Φορτσάκης, γενικός </w:t>
      </w:r>
      <w:r>
        <w:rPr>
          <w:rFonts w:eastAsia="Times New Roman"/>
          <w:szCs w:val="24"/>
        </w:rPr>
        <w:t xml:space="preserve">εισηγητής </w:t>
      </w:r>
      <w:r>
        <w:rPr>
          <w:rFonts w:eastAsia="Times New Roman"/>
          <w:szCs w:val="24"/>
        </w:rPr>
        <w:t xml:space="preserve">της Νέας Δημοκρατίας, έχει τον λόγο. </w:t>
      </w:r>
    </w:p>
    <w:p w14:paraId="35AEE8EE" w14:textId="77777777" w:rsidR="00D5450D" w:rsidRDefault="005B470C">
      <w:pPr>
        <w:spacing w:line="600" w:lineRule="auto"/>
        <w:ind w:firstLine="720"/>
        <w:jc w:val="both"/>
        <w:rPr>
          <w:rFonts w:eastAsia="Times New Roman"/>
          <w:szCs w:val="24"/>
        </w:rPr>
      </w:pPr>
      <w:r>
        <w:rPr>
          <w:rFonts w:eastAsia="Times New Roman"/>
          <w:b/>
          <w:szCs w:val="24"/>
        </w:rPr>
        <w:lastRenderedPageBreak/>
        <w:t xml:space="preserve">ΘΕΟΔΩΡΟΣ ΦΟΡΤΣΑΚΗΣ: </w:t>
      </w:r>
      <w:r>
        <w:rPr>
          <w:rFonts w:eastAsia="Times New Roman"/>
          <w:szCs w:val="24"/>
        </w:rPr>
        <w:t>Ευχαριστώ πολύ, κύριε Πρόεδρε.</w:t>
      </w:r>
    </w:p>
    <w:p w14:paraId="35AEE8EF" w14:textId="77777777" w:rsidR="00D5450D" w:rsidRDefault="005B470C">
      <w:pPr>
        <w:spacing w:line="600" w:lineRule="auto"/>
        <w:ind w:firstLine="720"/>
        <w:jc w:val="both"/>
        <w:rPr>
          <w:rFonts w:eastAsia="Times New Roman"/>
          <w:szCs w:val="24"/>
        </w:rPr>
      </w:pPr>
      <w:r>
        <w:rPr>
          <w:rFonts w:eastAsia="Times New Roman"/>
          <w:szCs w:val="24"/>
        </w:rPr>
        <w:t xml:space="preserve">Κυρίες και κύριοι συνάδελφοι, σήμερα έρχεται προς ψήφιση ένα νομοσχέδιο εξαιρετικής σπουδαιότητας, αφού αφορά την ελληνική </w:t>
      </w:r>
      <w:r>
        <w:rPr>
          <w:rFonts w:eastAsia="Times New Roman"/>
          <w:szCs w:val="24"/>
        </w:rPr>
        <w:t>κεφα</w:t>
      </w:r>
      <w:r>
        <w:rPr>
          <w:rFonts w:eastAsia="Times New Roman"/>
          <w:szCs w:val="24"/>
        </w:rPr>
        <w:t>λαιαγορά</w:t>
      </w:r>
      <w:r>
        <w:rPr>
          <w:rFonts w:eastAsia="Times New Roman"/>
          <w:szCs w:val="24"/>
        </w:rPr>
        <w:t xml:space="preserve">, έναν κομβικής σημασίας τομέα για την ανάπτυξη της ελληνικής οικονομίας. </w:t>
      </w:r>
    </w:p>
    <w:p w14:paraId="35AEE8F0" w14:textId="77777777" w:rsidR="00D5450D" w:rsidRDefault="005B470C">
      <w:pPr>
        <w:spacing w:line="600" w:lineRule="auto"/>
        <w:ind w:firstLine="720"/>
        <w:jc w:val="both"/>
        <w:rPr>
          <w:rFonts w:eastAsia="Times New Roman"/>
          <w:szCs w:val="24"/>
        </w:rPr>
      </w:pPr>
      <w:r>
        <w:rPr>
          <w:rFonts w:eastAsia="Times New Roman"/>
          <w:szCs w:val="24"/>
        </w:rPr>
        <w:t xml:space="preserve">Στο πρώτο και δεύτερο μέρος του νομοσχεδίου, άρθρα 1 έως 99, περιλαμβάνονται διατάξεις που ενσωματώνουν την </w:t>
      </w:r>
      <w:r>
        <w:rPr>
          <w:rFonts w:eastAsia="Times New Roman"/>
          <w:szCs w:val="24"/>
        </w:rPr>
        <w:t xml:space="preserve">οδηγία </w:t>
      </w:r>
      <w:r>
        <w:rPr>
          <w:rFonts w:eastAsia="Times New Roman"/>
          <w:szCs w:val="24"/>
        </w:rPr>
        <w:t xml:space="preserve">2014/65, τη γνωστή </w:t>
      </w:r>
      <w:r>
        <w:rPr>
          <w:rFonts w:eastAsia="Times New Roman"/>
          <w:szCs w:val="24"/>
          <w:lang w:val="en-US"/>
        </w:rPr>
        <w:t>MiFID</w:t>
      </w:r>
      <w:r>
        <w:rPr>
          <w:rFonts w:eastAsia="Times New Roman"/>
          <w:szCs w:val="24"/>
        </w:rPr>
        <w:t xml:space="preserve"> </w:t>
      </w:r>
      <w:r>
        <w:rPr>
          <w:rFonts w:eastAsia="Times New Roman"/>
          <w:szCs w:val="24"/>
          <w:lang w:val="en-US"/>
        </w:rPr>
        <w:t>II</w:t>
      </w:r>
      <w:r>
        <w:rPr>
          <w:rFonts w:eastAsia="Times New Roman"/>
          <w:szCs w:val="24"/>
        </w:rPr>
        <w:t xml:space="preserve"> ή απορρέουν από αυτήν, όπως εί</w:t>
      </w:r>
      <w:r>
        <w:rPr>
          <w:rFonts w:eastAsia="Times New Roman"/>
          <w:szCs w:val="24"/>
        </w:rPr>
        <w:t xml:space="preserve">ναι οι ρυθμίσεις αναφορικά με τη λειτουργία των </w:t>
      </w:r>
      <w:r>
        <w:rPr>
          <w:rFonts w:eastAsia="Times New Roman"/>
          <w:szCs w:val="24"/>
        </w:rPr>
        <w:t>ανωνύμων εταιρειών</w:t>
      </w:r>
      <w:r>
        <w:rPr>
          <w:rFonts w:eastAsia="Times New Roman"/>
          <w:szCs w:val="24"/>
        </w:rPr>
        <w:t xml:space="preserve"> </w:t>
      </w:r>
      <w:r>
        <w:rPr>
          <w:rFonts w:eastAsia="Times New Roman"/>
          <w:szCs w:val="24"/>
        </w:rPr>
        <w:t xml:space="preserve">επενδυτικής διαμεσολάβησης </w:t>
      </w:r>
      <w:r>
        <w:rPr>
          <w:rFonts w:eastAsia="Times New Roman"/>
          <w:szCs w:val="24"/>
        </w:rPr>
        <w:t xml:space="preserve">και των </w:t>
      </w:r>
      <w:r>
        <w:rPr>
          <w:rFonts w:eastAsia="Times New Roman"/>
          <w:szCs w:val="24"/>
        </w:rPr>
        <w:t>ανωνύμων εταιρειών παροχής επενδυτικών υπηρεσιών</w:t>
      </w:r>
      <w:r>
        <w:rPr>
          <w:rFonts w:eastAsia="Times New Roman"/>
          <w:szCs w:val="24"/>
        </w:rPr>
        <w:t xml:space="preserve">. </w:t>
      </w:r>
    </w:p>
    <w:p w14:paraId="35AEE8F1" w14:textId="77777777" w:rsidR="00D5450D" w:rsidRDefault="005B470C">
      <w:pPr>
        <w:spacing w:line="600" w:lineRule="auto"/>
        <w:ind w:firstLine="720"/>
        <w:jc w:val="both"/>
        <w:rPr>
          <w:rFonts w:eastAsia="Times New Roman"/>
          <w:szCs w:val="24"/>
        </w:rPr>
      </w:pPr>
      <w:r>
        <w:rPr>
          <w:rFonts w:eastAsia="Times New Roman"/>
          <w:szCs w:val="24"/>
        </w:rPr>
        <w:lastRenderedPageBreak/>
        <w:t xml:space="preserve">Με την </w:t>
      </w:r>
      <w:r>
        <w:rPr>
          <w:rFonts w:eastAsia="Times New Roman"/>
          <w:szCs w:val="24"/>
        </w:rPr>
        <w:t xml:space="preserve">οδηγία </w:t>
      </w:r>
      <w:r>
        <w:rPr>
          <w:rFonts w:eastAsia="Times New Roman"/>
          <w:szCs w:val="24"/>
          <w:lang w:val="en-US"/>
        </w:rPr>
        <w:t>MiFID</w:t>
      </w:r>
      <w:r>
        <w:rPr>
          <w:rFonts w:eastAsia="Times New Roman"/>
          <w:szCs w:val="24"/>
        </w:rPr>
        <w:t xml:space="preserve"> </w:t>
      </w:r>
      <w:r>
        <w:rPr>
          <w:rFonts w:eastAsia="Times New Roman"/>
          <w:szCs w:val="24"/>
          <w:lang w:val="en-US"/>
        </w:rPr>
        <w:t>II</w:t>
      </w:r>
      <w:r>
        <w:rPr>
          <w:rFonts w:eastAsia="Times New Roman"/>
          <w:szCs w:val="24"/>
        </w:rPr>
        <w:t xml:space="preserve">, η οποία αντικαθιστά τον ισχύοντα ν.3606/2007, αναθεωρείται προηγούμενη </w:t>
      </w:r>
      <w:r>
        <w:rPr>
          <w:rFonts w:eastAsia="Times New Roman"/>
          <w:szCs w:val="24"/>
        </w:rPr>
        <w:t xml:space="preserve">οδηγία </w:t>
      </w:r>
      <w:r>
        <w:rPr>
          <w:rFonts w:eastAsia="Times New Roman"/>
          <w:szCs w:val="24"/>
        </w:rPr>
        <w:t>τ</w:t>
      </w:r>
      <w:r>
        <w:rPr>
          <w:rFonts w:eastAsia="Times New Roman"/>
          <w:szCs w:val="24"/>
        </w:rPr>
        <w:t xml:space="preserve">ου 2004/39, δηλαδή ο ν.3606/2007, στον οποίο αναφέρθηκα, αναφορικά με τις αγορές χρηματοπιστωτικών μέσων. </w:t>
      </w:r>
    </w:p>
    <w:p w14:paraId="35AEE8F2" w14:textId="77777777" w:rsidR="00D5450D" w:rsidRDefault="005B470C">
      <w:pPr>
        <w:spacing w:line="600" w:lineRule="auto"/>
        <w:ind w:firstLine="720"/>
        <w:jc w:val="both"/>
        <w:rPr>
          <w:rFonts w:eastAsia="Times New Roman"/>
          <w:szCs w:val="24"/>
        </w:rPr>
      </w:pPr>
      <w:r>
        <w:rPr>
          <w:rFonts w:eastAsia="Times New Roman"/>
          <w:szCs w:val="24"/>
        </w:rPr>
        <w:t xml:space="preserve">Το σημερινό νομοσχέδιο, όταν θα γίνει νόμος, θα αποτελεί -μαζί με τον Κανονισμό 600/2014, τον γνωστό ως </w:t>
      </w:r>
      <w:r>
        <w:rPr>
          <w:rFonts w:eastAsia="Times New Roman"/>
          <w:szCs w:val="24"/>
          <w:lang w:val="en-US"/>
        </w:rPr>
        <w:t>MiFIR</w:t>
      </w:r>
      <w:r>
        <w:rPr>
          <w:rFonts w:eastAsia="Times New Roman"/>
          <w:szCs w:val="24"/>
        </w:rPr>
        <w:t>- το νέο νομικό πλαίσιο που θα διέπει τι</w:t>
      </w:r>
      <w:r>
        <w:rPr>
          <w:rFonts w:eastAsia="Times New Roman"/>
          <w:szCs w:val="24"/>
        </w:rPr>
        <w:t xml:space="preserve">ς αγορές χρηματοπιστωτικών μέσων. </w:t>
      </w:r>
    </w:p>
    <w:p w14:paraId="35AEE8F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Η αναθεώρηση της </w:t>
      </w:r>
      <w:r>
        <w:rPr>
          <w:rFonts w:eastAsia="Times New Roman" w:cs="Times New Roman"/>
          <w:szCs w:val="24"/>
          <w:lang w:val="en-US"/>
        </w:rPr>
        <w:t>MiFID</w:t>
      </w:r>
      <w:r>
        <w:rPr>
          <w:rFonts w:eastAsia="Times New Roman" w:cs="Times New Roman"/>
          <w:szCs w:val="24"/>
        </w:rPr>
        <w:t xml:space="preserve"> </w:t>
      </w:r>
      <w:r>
        <w:rPr>
          <w:rFonts w:eastAsia="Times New Roman" w:cs="Times New Roman"/>
          <w:szCs w:val="24"/>
          <w:lang w:val="en-US"/>
        </w:rPr>
        <w:t>I</w:t>
      </w:r>
      <w:r>
        <w:rPr>
          <w:rFonts w:eastAsia="Times New Roman" w:cs="Times New Roman"/>
          <w:szCs w:val="24"/>
        </w:rPr>
        <w:t xml:space="preserve"> κατέστη αναγκαία μετά τις τεράστιες αλλαγές που σημειώθηκαν στις χρηματοπιστωτικές αγορές τα τελευταία χρόνια. Η αύξηση του αριθμού των επενδυτών που συμμετέχουν ενεργά στις χρηματοπιστωτικές αγορ</w:t>
      </w:r>
      <w:r>
        <w:rPr>
          <w:rFonts w:eastAsia="Times New Roman" w:cs="Times New Roman"/>
          <w:szCs w:val="24"/>
        </w:rPr>
        <w:t>ές, η εμφάνιση νέων αγορών διαπραγμάτευσης, νέων χρηματοπιστωτικών μέσων, πε</w:t>
      </w:r>
      <w:r>
        <w:rPr>
          <w:rFonts w:eastAsia="Times New Roman" w:cs="Times New Roman"/>
          <w:szCs w:val="24"/>
        </w:rPr>
        <w:lastRenderedPageBreak/>
        <w:t xml:space="preserve">ριλαμβανομένων των εξωχρηματιστηριακών συναλλαγών στις αγορές αυτές καθώς και νέων προϊόντων, όπως και οι τεχνολογικές εξελίξεις, έχουν αλλάξει τις αγορές κινητών αξιών. </w:t>
      </w:r>
    </w:p>
    <w:p w14:paraId="35AEE8F4"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Επιγραμμα</w:t>
      </w:r>
      <w:r>
        <w:rPr>
          <w:rFonts w:eastAsia="Times New Roman" w:cs="Times New Roman"/>
          <w:szCs w:val="24"/>
        </w:rPr>
        <w:t xml:space="preserve">τικά, η </w:t>
      </w:r>
      <w:r>
        <w:rPr>
          <w:rFonts w:eastAsia="Times New Roman" w:cs="Times New Roman"/>
          <w:szCs w:val="24"/>
          <w:lang w:val="en-US"/>
        </w:rPr>
        <w:t>MiFID</w:t>
      </w:r>
      <w:r>
        <w:rPr>
          <w:rFonts w:eastAsia="Times New Roman" w:cs="Times New Roman"/>
          <w:szCs w:val="24"/>
        </w:rPr>
        <w:t xml:space="preserve"> </w:t>
      </w:r>
      <w:r>
        <w:rPr>
          <w:rFonts w:eastAsia="Times New Roman" w:cs="Times New Roman"/>
          <w:szCs w:val="24"/>
          <w:lang w:val="en-US"/>
        </w:rPr>
        <w:t>II</w:t>
      </w:r>
      <w:r>
        <w:rPr>
          <w:rFonts w:eastAsia="Times New Roman" w:cs="Times New Roman"/>
          <w:szCs w:val="24"/>
        </w:rPr>
        <w:t xml:space="preserve"> αποσκοπεί στην αύξηση της διαφάνειας, στην καλύτερη προστασία των επενδυτών, στην ενίσχυση της εμπιστοσύνης, στην αντιμετώπιση των μη ρυθμιζόμενων αγορών και στη διασφάλιση της εκχώρησης επαρκών εξουσιών στους εποπτικούς φορείς για την εκπ</w:t>
      </w:r>
      <w:r>
        <w:rPr>
          <w:rFonts w:eastAsia="Times New Roman" w:cs="Times New Roman"/>
          <w:szCs w:val="24"/>
        </w:rPr>
        <w:t>λήρωση των καθηκόντων τους.</w:t>
      </w:r>
    </w:p>
    <w:p w14:paraId="35AEE8F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Ωστόσο η εφαρμογή της </w:t>
      </w:r>
      <w:r>
        <w:rPr>
          <w:rFonts w:eastAsia="Times New Roman" w:cs="Times New Roman"/>
          <w:szCs w:val="24"/>
          <w:lang w:val="en-US"/>
        </w:rPr>
        <w:t>MiFID</w:t>
      </w:r>
      <w:r>
        <w:rPr>
          <w:rFonts w:eastAsia="Times New Roman" w:cs="Times New Roman"/>
          <w:szCs w:val="24"/>
        </w:rPr>
        <w:t xml:space="preserve"> </w:t>
      </w:r>
      <w:r>
        <w:rPr>
          <w:rFonts w:eastAsia="Times New Roman" w:cs="Times New Roman"/>
          <w:szCs w:val="24"/>
          <w:lang w:val="en-US"/>
        </w:rPr>
        <w:t>II</w:t>
      </w:r>
      <w:r>
        <w:rPr>
          <w:rFonts w:eastAsia="Times New Roman" w:cs="Times New Roman"/>
          <w:szCs w:val="24"/>
        </w:rPr>
        <w:t xml:space="preserve"> ενέχει και σοβαρούς κινδύνους για την ελληνική αγορά. Τα αναφέρω εν συντομία. Υπάρχουν ζητήματα και λειτουργικά κόστη που απορρέουν από την </w:t>
      </w:r>
      <w:r>
        <w:rPr>
          <w:rFonts w:eastAsia="Times New Roman" w:cs="Times New Roman"/>
          <w:szCs w:val="24"/>
        </w:rPr>
        <w:t>οδηγία</w:t>
      </w:r>
      <w:r>
        <w:rPr>
          <w:rFonts w:eastAsia="Times New Roman" w:cs="Times New Roman"/>
          <w:szCs w:val="24"/>
        </w:rPr>
        <w:t>, στα οποία πολλές χρηματιστηριακές δεν θα μπορέσου</w:t>
      </w:r>
      <w:r>
        <w:rPr>
          <w:rFonts w:eastAsia="Times New Roman" w:cs="Times New Roman"/>
          <w:szCs w:val="24"/>
        </w:rPr>
        <w:t xml:space="preserve">ν να ανταποκριθούν. Πολλές μικρές ανώνυμες εταιρείες παροχής επενδυτικών </w:t>
      </w:r>
      <w:r>
        <w:rPr>
          <w:rFonts w:eastAsia="Times New Roman" w:cs="Times New Roman"/>
          <w:szCs w:val="24"/>
        </w:rPr>
        <w:lastRenderedPageBreak/>
        <w:t>υπηρεσιών θα αναγκαστούν να συγχωνευτούν ή και να κλείσουν. Η αγορά σύντομα θα συγκεντρωθεί σε λιγότερα χέρια, με ό,τι αυτό μπορεί να σημαίνει για τον υγιή ανταγωνισμό και την πραγματ</w:t>
      </w:r>
      <w:r>
        <w:rPr>
          <w:rFonts w:eastAsia="Times New Roman" w:cs="Times New Roman"/>
          <w:szCs w:val="24"/>
        </w:rPr>
        <w:t xml:space="preserve">ική προστασία του επενδυτή. </w:t>
      </w:r>
    </w:p>
    <w:p w14:paraId="35AEE8F6"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οδηγία </w:t>
      </w:r>
      <w:r>
        <w:rPr>
          <w:rFonts w:eastAsia="Times New Roman" w:cs="Times New Roman"/>
          <w:szCs w:val="24"/>
        </w:rPr>
        <w:t>καταρτίστηκε χωρίς διαβούλευση με φορείς της αγοράς. Είναι πιθανές οι αρνητικές επιπτώσεις στη ρευστότητα των χρηματιστηρίων, στις εισηγμένες μικρομεσαίες επιχειρήσεις, στην απασχόληση και στην παραγωγικότητα και αναμένεται να οξυνθεί το πρόβλημα της γραφε</w:t>
      </w:r>
      <w:r>
        <w:rPr>
          <w:rFonts w:eastAsia="Times New Roman" w:cs="Times New Roman"/>
          <w:szCs w:val="24"/>
        </w:rPr>
        <w:t xml:space="preserve">ιοκρατίας με περιττές δαπανηρές λειτουργίες. </w:t>
      </w:r>
    </w:p>
    <w:p w14:paraId="35AEE8F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Τέλος, η επιλογή της Επιτροπής Κεφαλαιαγοράς και της Τράπεζας της Ελλάδος ως εποπτευουσών αρχών αναδεικνύει ένα θέμα ως προς τη σχέση τους με το Υπουργείο Οικονομικών, αφού και </w:t>
      </w:r>
      <w:r>
        <w:rPr>
          <w:rFonts w:eastAsia="Times New Roman" w:cs="Times New Roman"/>
          <w:szCs w:val="24"/>
        </w:rPr>
        <w:lastRenderedPageBreak/>
        <w:t>στις υπόλοιπες χώρες εποπτεύουσες</w:t>
      </w:r>
      <w:r>
        <w:rPr>
          <w:rFonts w:eastAsia="Times New Roman" w:cs="Times New Roman"/>
          <w:szCs w:val="24"/>
        </w:rPr>
        <w:t xml:space="preserve"> είναι </w:t>
      </w:r>
      <w:r>
        <w:rPr>
          <w:rFonts w:eastAsia="Times New Roman" w:cs="Times New Roman"/>
          <w:szCs w:val="24"/>
        </w:rPr>
        <w:t>ανεξάρτητες αρχές</w:t>
      </w:r>
      <w:r>
        <w:rPr>
          <w:rFonts w:eastAsia="Times New Roman" w:cs="Times New Roman"/>
          <w:szCs w:val="24"/>
        </w:rPr>
        <w:t xml:space="preserve">. Η Τράπεζα της </w:t>
      </w:r>
      <w:r>
        <w:rPr>
          <w:rFonts w:eastAsia="Times New Roman" w:cs="Times New Roman"/>
          <w:szCs w:val="24"/>
        </w:rPr>
        <w:t xml:space="preserve">Ελλάδος </w:t>
      </w:r>
      <w:r>
        <w:rPr>
          <w:rFonts w:eastAsia="Times New Roman" w:cs="Times New Roman"/>
          <w:szCs w:val="24"/>
        </w:rPr>
        <w:t>μάλιστα είναι ταυτοχρόνως και εποπτεύουσα και εποπτευομένη, γεγονός που κάνει τα πράγματα πιο περίπλοκα. Αυτό δεν έχει να κάνει μόνο με το συγκεκριμένο νομοσχέδιο, αλλά είναι ένα γενικότερο θέμα, το οποίο πρέ</w:t>
      </w:r>
      <w:r>
        <w:rPr>
          <w:rFonts w:eastAsia="Times New Roman" w:cs="Times New Roman"/>
          <w:szCs w:val="24"/>
        </w:rPr>
        <w:t>πει να εξεταστεί.</w:t>
      </w:r>
    </w:p>
    <w:p w14:paraId="35AEE8F8"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Όσον αφορά στις διατάξεις που σχετίζονται με την </w:t>
      </w:r>
      <w:r>
        <w:rPr>
          <w:rFonts w:eastAsia="Times New Roman" w:cs="Times New Roman"/>
          <w:szCs w:val="24"/>
        </w:rPr>
        <w:t xml:space="preserve">οδηγία </w:t>
      </w:r>
      <w:r>
        <w:rPr>
          <w:rFonts w:eastAsia="Times New Roman" w:cs="Times New Roman"/>
          <w:szCs w:val="24"/>
        </w:rPr>
        <w:t xml:space="preserve">-επειδή βεβαίως είμαστε αναγκασμένοι να σεβαστούμε τις δεσμεύσεις μας απέναντι στην Ευρωπαϊκή Ένωση και δεν αντιμετωπίζουμε σοβαρές αποκλίσεις από το κείμενο της </w:t>
      </w:r>
      <w:r>
        <w:rPr>
          <w:rFonts w:eastAsia="Times New Roman" w:cs="Times New Roman"/>
          <w:szCs w:val="24"/>
        </w:rPr>
        <w:t>οδηγίας</w:t>
      </w:r>
      <w:r>
        <w:rPr>
          <w:rFonts w:eastAsia="Times New Roman" w:cs="Times New Roman"/>
          <w:szCs w:val="24"/>
        </w:rPr>
        <w:t xml:space="preserve">- πρέπει να </w:t>
      </w:r>
      <w:r>
        <w:rPr>
          <w:rFonts w:eastAsia="Times New Roman" w:cs="Times New Roman"/>
          <w:szCs w:val="24"/>
        </w:rPr>
        <w:t xml:space="preserve">δεχθούμε ότι σχεδόν στο σύνολο των άρθρων, με ορισμένες επιφυλάξεις που θα εκφράσω, το νομοσχέδιο ενσωματώνει πραγματικά την </w:t>
      </w:r>
      <w:r>
        <w:rPr>
          <w:rFonts w:eastAsia="Times New Roman" w:cs="Times New Roman"/>
          <w:szCs w:val="24"/>
        </w:rPr>
        <w:t>οδηγία</w:t>
      </w:r>
      <w:r>
        <w:rPr>
          <w:rFonts w:eastAsia="Times New Roman" w:cs="Times New Roman"/>
          <w:szCs w:val="24"/>
        </w:rPr>
        <w:t>.</w:t>
      </w:r>
    </w:p>
    <w:p w14:paraId="35AEE8F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 xml:space="preserve">Το ότι είμαστε θετικοί σε μία </w:t>
      </w:r>
      <w:r>
        <w:rPr>
          <w:rFonts w:eastAsia="Times New Roman" w:cs="Times New Roman"/>
          <w:szCs w:val="24"/>
        </w:rPr>
        <w:t xml:space="preserve">οδηγία </w:t>
      </w:r>
      <w:r>
        <w:rPr>
          <w:rFonts w:eastAsia="Times New Roman" w:cs="Times New Roman"/>
          <w:szCs w:val="24"/>
        </w:rPr>
        <w:t>που εκσυγχρονίζει τις χρηματοπιστωτικές αγορές δεν σημαίνει φυσικά ότι παραβλέπουμε τα</w:t>
      </w:r>
      <w:r>
        <w:rPr>
          <w:rFonts w:eastAsia="Times New Roman" w:cs="Times New Roman"/>
          <w:szCs w:val="24"/>
        </w:rPr>
        <w:t xml:space="preserve"> πολλά λάθη που έκανε η Κυβέρνηση στη διαδικασία εναρμόνισης. Δεν αποτελεί φυσικά έκπληξη το ότι είμαστε μία από τις τελευταίες χώρες της Ευρωπαϊκής Ένωσης που ενσωματώνουν τη </w:t>
      </w:r>
      <w:r>
        <w:rPr>
          <w:rFonts w:eastAsia="Times New Roman" w:cs="Times New Roman"/>
          <w:szCs w:val="24"/>
          <w:lang w:val="en-US"/>
        </w:rPr>
        <w:t>MiFID</w:t>
      </w:r>
      <w:r>
        <w:rPr>
          <w:rFonts w:eastAsia="Times New Roman" w:cs="Times New Roman"/>
          <w:szCs w:val="24"/>
        </w:rPr>
        <w:t xml:space="preserve"> </w:t>
      </w:r>
      <w:r>
        <w:rPr>
          <w:rFonts w:eastAsia="Times New Roman" w:cs="Times New Roman"/>
          <w:szCs w:val="24"/>
          <w:lang w:val="en-US"/>
        </w:rPr>
        <w:t>II</w:t>
      </w:r>
      <w:r>
        <w:rPr>
          <w:rFonts w:eastAsia="Times New Roman" w:cs="Times New Roman"/>
          <w:szCs w:val="24"/>
        </w:rPr>
        <w:t xml:space="preserve">. Αποτελεί πάγια τακτική της Κυβέρνησης να ενσωματώνει </w:t>
      </w:r>
      <w:r>
        <w:rPr>
          <w:rFonts w:eastAsia="Times New Roman" w:cs="Times New Roman"/>
          <w:szCs w:val="24"/>
        </w:rPr>
        <w:t xml:space="preserve">οδηγίες </w:t>
      </w:r>
      <w:r>
        <w:rPr>
          <w:rFonts w:eastAsia="Times New Roman" w:cs="Times New Roman"/>
          <w:szCs w:val="24"/>
        </w:rPr>
        <w:t>με πολύ μ</w:t>
      </w:r>
      <w:r>
        <w:rPr>
          <w:rFonts w:eastAsia="Times New Roman" w:cs="Times New Roman"/>
          <w:szCs w:val="24"/>
        </w:rPr>
        <w:t xml:space="preserve">εγάλη καθυστέρηση. Η </w:t>
      </w:r>
      <w:r>
        <w:rPr>
          <w:rFonts w:eastAsia="Times New Roman" w:cs="Times New Roman"/>
          <w:szCs w:val="24"/>
          <w:lang w:val="en-US"/>
        </w:rPr>
        <w:t>MiFID</w:t>
      </w:r>
      <w:r>
        <w:rPr>
          <w:rFonts w:eastAsia="Times New Roman" w:cs="Times New Roman"/>
          <w:szCs w:val="24"/>
        </w:rPr>
        <w:t xml:space="preserve"> </w:t>
      </w:r>
      <w:r>
        <w:rPr>
          <w:rFonts w:eastAsia="Times New Roman" w:cs="Times New Roman"/>
          <w:szCs w:val="24"/>
          <w:lang w:val="en-US"/>
        </w:rPr>
        <w:t>II</w:t>
      </w:r>
      <w:r>
        <w:rPr>
          <w:rFonts w:eastAsia="Times New Roman" w:cs="Times New Roman"/>
          <w:szCs w:val="24"/>
        </w:rPr>
        <w:t xml:space="preserve"> θα έπρεπε να εφαρμοστεί από τις 3 Ιανουαρίου του τρέχοντος έτους και εμείς τώρα τη συζητάμε και τώρα την ψηφίζουμε στη Βουλή μας. </w:t>
      </w:r>
    </w:p>
    <w:p w14:paraId="35AEE8FA"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Οφείλουμε να σημειώσουμε επίσης ότι στην ουσία δεν υπήρξαν διαδικασίες ενσωμάτωσης της απαιτητι</w:t>
      </w:r>
      <w:r>
        <w:rPr>
          <w:rFonts w:eastAsia="Times New Roman" w:cs="Times New Roman"/>
          <w:szCs w:val="24"/>
        </w:rPr>
        <w:t xml:space="preserve">κής αυτής </w:t>
      </w:r>
      <w:r>
        <w:rPr>
          <w:rFonts w:eastAsia="Times New Roman" w:cs="Times New Roman"/>
          <w:szCs w:val="24"/>
        </w:rPr>
        <w:t>οδηγίας</w:t>
      </w:r>
      <w:r>
        <w:rPr>
          <w:rFonts w:eastAsia="Times New Roman" w:cs="Times New Roman"/>
          <w:szCs w:val="24"/>
        </w:rPr>
        <w:t xml:space="preserve">. Δεν έχουν ειδικότερα θεσπιστεί ακόμα στη χώρα μας τα προβλεπόμενα συνοδευτικά μέτρα εφαρμογής. Με αυτά θα μπορούσαμε ίσως να </w:t>
      </w:r>
      <w:r>
        <w:rPr>
          <w:rFonts w:eastAsia="Times New Roman" w:cs="Times New Roman"/>
          <w:szCs w:val="24"/>
        </w:rPr>
        <w:lastRenderedPageBreak/>
        <w:t xml:space="preserve">διευκολύνουμε, στο μέτρο των δυνατοτήτων που παρέχει η </w:t>
      </w:r>
      <w:r>
        <w:rPr>
          <w:rFonts w:eastAsia="Times New Roman" w:cs="Times New Roman"/>
          <w:szCs w:val="24"/>
        </w:rPr>
        <w:t>οδηγία</w:t>
      </w:r>
      <w:r>
        <w:rPr>
          <w:rFonts w:eastAsia="Times New Roman" w:cs="Times New Roman"/>
          <w:szCs w:val="24"/>
        </w:rPr>
        <w:t>, τις μικρές ιδίως εταιρείες επενδύσεων στη χώρα μα</w:t>
      </w:r>
      <w:r>
        <w:rPr>
          <w:rFonts w:eastAsia="Times New Roman" w:cs="Times New Roman"/>
          <w:szCs w:val="24"/>
        </w:rPr>
        <w:t>ς να ανταποκριθούν στο μεγάλο γραφειοκρατικό βάρος του πολύ απαιτητικού νέου πλαισίου.</w:t>
      </w:r>
    </w:p>
    <w:p w14:paraId="35AEE8F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Προτείνω να υιοθετηθεί η πρόταση του Συνδέσμου Μελών Χρηματιστηρίων Αθηνών και να δοθεί μία δίμηνη παράταση στην έναρξη εφαρμογής της </w:t>
      </w:r>
      <w:r>
        <w:rPr>
          <w:rFonts w:eastAsia="Times New Roman" w:cs="Times New Roman"/>
          <w:szCs w:val="24"/>
          <w:lang w:val="en-US"/>
        </w:rPr>
        <w:t>MiFID</w:t>
      </w:r>
      <w:r>
        <w:rPr>
          <w:rFonts w:eastAsia="Times New Roman" w:cs="Times New Roman"/>
          <w:szCs w:val="24"/>
        </w:rPr>
        <w:t xml:space="preserve"> </w:t>
      </w:r>
      <w:r>
        <w:rPr>
          <w:rFonts w:eastAsia="Times New Roman" w:cs="Times New Roman"/>
          <w:szCs w:val="24"/>
          <w:lang w:val="en-US"/>
        </w:rPr>
        <w:t>II</w:t>
      </w:r>
      <w:r>
        <w:rPr>
          <w:rFonts w:eastAsia="Times New Roman" w:cs="Times New Roman"/>
          <w:szCs w:val="24"/>
        </w:rPr>
        <w:t xml:space="preserve"> ώστε να διευθετηθούν τα πρ</w:t>
      </w:r>
      <w:r>
        <w:rPr>
          <w:rFonts w:eastAsia="Times New Roman" w:cs="Times New Roman"/>
          <w:szCs w:val="24"/>
        </w:rPr>
        <w:t xml:space="preserve">ακτικά θέματα που αντιμετωπίζουν οι εμπλεκόμενοι φορείς της κεφαλαιαγοράς. Άλλωστε η ενσωματωμένη </w:t>
      </w:r>
      <w:r>
        <w:rPr>
          <w:rFonts w:eastAsia="Times New Roman" w:cs="Times New Roman"/>
          <w:szCs w:val="24"/>
        </w:rPr>
        <w:t xml:space="preserve">οδηγία </w:t>
      </w:r>
      <w:r>
        <w:rPr>
          <w:rFonts w:eastAsia="Times New Roman" w:cs="Times New Roman"/>
          <w:szCs w:val="24"/>
        </w:rPr>
        <w:t xml:space="preserve">προβλέπει στο άρθρο 93 την έναρξη ισχύος της ειδικής εθνικής νομοθεσίας, που την ενσωματώνει, μέχρι και έξι μήνες μετά τη λήξη ενσωμάτωσης της </w:t>
      </w:r>
      <w:r>
        <w:rPr>
          <w:rFonts w:eastAsia="Times New Roman" w:cs="Times New Roman"/>
          <w:szCs w:val="24"/>
          <w:lang w:val="en-US"/>
        </w:rPr>
        <w:t>MiFID</w:t>
      </w:r>
      <w:r>
        <w:rPr>
          <w:rFonts w:eastAsia="Times New Roman" w:cs="Times New Roman"/>
          <w:szCs w:val="24"/>
        </w:rPr>
        <w:t xml:space="preserve"> </w:t>
      </w:r>
      <w:r>
        <w:rPr>
          <w:rFonts w:eastAsia="Times New Roman" w:cs="Times New Roman"/>
          <w:szCs w:val="24"/>
          <w:lang w:val="en-US"/>
        </w:rPr>
        <w:t>II</w:t>
      </w:r>
      <w:r>
        <w:rPr>
          <w:rFonts w:eastAsia="Times New Roman" w:cs="Times New Roman"/>
          <w:szCs w:val="24"/>
        </w:rPr>
        <w:t xml:space="preserve"> στις εθνικές νομοθεσίες.</w:t>
      </w:r>
    </w:p>
    <w:p w14:paraId="35AEE8FC"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ένα θέμα προς εξέταση είναι και αυτό των επαναπιστοποιήσεων των στελεχών της κεφαλαιαγοράς που προβλέπονται στο άρθρο 93 του υπό συζήτηση νομοσχεδίου. </w:t>
      </w:r>
      <w:r>
        <w:rPr>
          <w:rFonts w:eastAsia="Times New Roman" w:cs="Times New Roman"/>
          <w:szCs w:val="24"/>
        </w:rPr>
        <w:t>Στην ελληνική νομοθεσία απαιτούνται επαναπιστοποιήσεις στελεχών που απα</w:t>
      </w:r>
      <w:r>
        <w:rPr>
          <w:rFonts w:eastAsia="Times New Roman" w:cs="Times New Roman"/>
          <w:szCs w:val="24"/>
        </w:rPr>
        <w:t>σχολούνται σε καθημερινή βάση και αποκλειστικά με την παροχή επενδυτικών υπηρεσιών. Η υποχρέωση για επαναπιστοποίηση δεν αποτελεί τον κανόνα στον ευρωπαϊκό χώρο, δεν παρατηρείται σε άλλα επαγγέλματα και δεν επιφέρει ουσιαστικές βελτιώσεις στην κατάρτιση τω</w:t>
      </w:r>
      <w:r>
        <w:rPr>
          <w:rFonts w:eastAsia="Times New Roman" w:cs="Times New Roman"/>
          <w:szCs w:val="24"/>
        </w:rPr>
        <w:t xml:space="preserve">ν στελεχών. Αντιθέτως, η όλη διαδικασία επιφέρει ανούσια και ασύμμετρα για το μέγεθος της αγοράς κόστη για τις υπόχρεες εταιρείες ή και για τα στελέχη που συμμετέχουν στις εξετάσεις και </w:t>
      </w:r>
      <w:r>
        <w:rPr>
          <w:rFonts w:eastAsia="Times New Roman" w:cs="Times New Roman"/>
          <w:szCs w:val="24"/>
        </w:rPr>
        <w:lastRenderedPageBreak/>
        <w:t>εισάγει μία κοστοβόρα και περιττή διαδικασία για την αγορά. Προτείνουμ</w:t>
      </w:r>
      <w:r>
        <w:rPr>
          <w:rFonts w:eastAsia="Times New Roman" w:cs="Times New Roman"/>
          <w:szCs w:val="24"/>
        </w:rPr>
        <w:t>ε να απαλειφθεί αυτή η υποχρέωση της επαναπιστοποίησης.</w:t>
      </w:r>
    </w:p>
    <w:p w14:paraId="35AEE8F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Επίσης, τα μέλη της επιτροπής πιστοποίησης, όσον αφορά τις πιστοποιήσεις στελεχών για πρώτη φορά, πρέπει να διαθέτουν πιστοποιητικό καταλληλότητας τουλάχιστον επιπέδου Β ώστε να έχουν τα απαραίτητα εχ</w:t>
      </w:r>
      <w:r>
        <w:rPr>
          <w:rFonts w:eastAsia="Times New Roman" w:cs="Times New Roman"/>
          <w:szCs w:val="24"/>
        </w:rPr>
        <w:t>έγγυα.</w:t>
      </w:r>
    </w:p>
    <w:p w14:paraId="35AEE8FE"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Τα άρθρα 100 έως και 110, δηλαδή το Γ΄ και Δ΄ Μέρος του νομοσχεδίου, περιλαμβάνουν διατάξεις που δεν συνιστούν ενσωμάτωση της </w:t>
      </w:r>
      <w:r>
        <w:rPr>
          <w:rFonts w:eastAsia="Times New Roman" w:cs="Times New Roman"/>
          <w:szCs w:val="24"/>
        </w:rPr>
        <w:t xml:space="preserve">οδηγίας </w:t>
      </w:r>
      <w:r>
        <w:rPr>
          <w:rFonts w:eastAsia="Times New Roman" w:cs="Times New Roman"/>
          <w:szCs w:val="24"/>
        </w:rPr>
        <w:t>για την οποία μιλούμε, αλλά αποτελούν διατάξεις που αναφέρονται σε ζητήματα που πράγματι άπτονται ζητημά</w:t>
      </w:r>
      <w:r>
        <w:rPr>
          <w:rFonts w:eastAsia="Times New Roman" w:cs="Times New Roman"/>
          <w:szCs w:val="24"/>
        </w:rPr>
        <w:lastRenderedPageBreak/>
        <w:t>των της κεφ</w:t>
      </w:r>
      <w:r>
        <w:rPr>
          <w:rFonts w:eastAsia="Times New Roman" w:cs="Times New Roman"/>
          <w:szCs w:val="24"/>
        </w:rPr>
        <w:t>αλαιαγοράς και τροποποιούν την υφιστάμενη χρηματιστηριακή νομοθεσία. Θα αναφερθώ σύντομα σε ορισμένες από τις διατάξεις αυτές.</w:t>
      </w:r>
    </w:p>
    <w:p w14:paraId="35AEE8FF"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Το άρθρο 106 τροποποιεί τον ν.2778/1999 και ρυθμίζει κυρίως ζητήματα επενδύσεων σε ακίνητη περιουσία των σχετικών ανωνύμων εταιρε</w:t>
      </w:r>
      <w:r>
        <w:rPr>
          <w:rFonts w:eastAsia="Times New Roman" w:cs="Times New Roman"/>
          <w:szCs w:val="24"/>
        </w:rPr>
        <w:t xml:space="preserve">ιών επενδύσεων. Σύγχυση ενδέχεται να προκαλέσει η αναφορά στο άρθρο 106 παράγραφος 2 ότι «σε περίπτωση που η ΑΕΕΑΠ δεν ελέγχει την εταιρεία, η ΑΕΕΑΠ μετέχει με τουλάχιστον ένα μέλος με δικαίωμα ψήφου στο </w:t>
      </w:r>
      <w:r>
        <w:rPr>
          <w:rFonts w:eastAsia="Times New Roman" w:cs="Times New Roman"/>
          <w:szCs w:val="24"/>
        </w:rPr>
        <w:t>διοικητικό συμβούλιο</w:t>
      </w:r>
      <w:r>
        <w:rPr>
          <w:rFonts w:eastAsia="Times New Roman" w:cs="Times New Roman"/>
          <w:szCs w:val="24"/>
        </w:rPr>
        <w:t xml:space="preserve"> της εταιρείας αυτής ή στο αντίσ</w:t>
      </w:r>
      <w:r>
        <w:rPr>
          <w:rFonts w:eastAsia="Times New Roman" w:cs="Times New Roman"/>
          <w:szCs w:val="24"/>
        </w:rPr>
        <w:t xml:space="preserve">τοιχο διοικητικό όργανο σε περίπτωση άλλης εταιρικής μορφής ή εταιρείας άλλης χώρας ή οργάνου». Λέει «ή οργάνου», αλλά δεν δίδει ορισμό για την έννοια του οργάνου, το οποίο προστέθηκε στο σχέδιο νόμου και δεν υπήρχε στο αρχικό </w:t>
      </w:r>
      <w:r>
        <w:rPr>
          <w:rFonts w:eastAsia="Times New Roman" w:cs="Times New Roman"/>
          <w:szCs w:val="24"/>
        </w:rPr>
        <w:lastRenderedPageBreak/>
        <w:t>κείμενο της Επιτροπής Κεφαλαι</w:t>
      </w:r>
      <w:r>
        <w:rPr>
          <w:rFonts w:eastAsia="Times New Roman" w:cs="Times New Roman"/>
          <w:szCs w:val="24"/>
        </w:rPr>
        <w:t>αγοράς που εστάλη στο Υπουργείο. Οπότε νομίζω ότι θα ήταν χρήσιμο να αφαιρεθεί αυτή η φράση «ή οργάνου» που υπάρχει στο τέλος του εδαφίου αυτού, όπως άλλωστε προβλέπει και η τροπολογία που έχει ήδη κατατεθεί, η με γενικό αριθμό 1449.</w:t>
      </w:r>
    </w:p>
    <w:p w14:paraId="35AEE900"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Επίσης, εκφράζω μεγάλο</w:t>
      </w:r>
      <w:r>
        <w:rPr>
          <w:rFonts w:eastAsia="Times New Roman" w:cs="Times New Roman"/>
          <w:szCs w:val="24"/>
        </w:rPr>
        <w:t xml:space="preserve"> προβληματισμό για το ότι παρέχεται ειδικό φορολογικό καθεστώς στην ΑΕΕΑΠ και τίθεται και ένα ζήτημα έμμεσης ενίσχυσης, το οποίο έχει θέσει και η Επιστημονική Υπηρεσία της Βουλής. Άρα εδώ έχουμε έναν κίνδυνο ο οποίος είναι ορατός και θα πρέπει να τον σκεφτ</w:t>
      </w:r>
      <w:r>
        <w:rPr>
          <w:rFonts w:eastAsia="Times New Roman" w:cs="Times New Roman"/>
          <w:szCs w:val="24"/>
        </w:rPr>
        <w:t>ούμε σήμερα, πριν τον αναλάβουμε.</w:t>
      </w:r>
    </w:p>
    <w:p w14:paraId="35AEE90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Το άρθρο 108 αφορά στην τροποποίηση του ν.3461/2006 για τις δημόσιες προτάσεις αγορών κινητών αξιών. Ρυθμίζει κυρίως ζητήματα της υποχρεωτικής δημόσιας πρότασης. Η ρύθμιση αυτή, αν </w:t>
      </w:r>
      <w:r>
        <w:rPr>
          <w:rFonts w:eastAsia="Times New Roman" w:cs="Times New Roman"/>
          <w:szCs w:val="24"/>
        </w:rPr>
        <w:lastRenderedPageBreak/>
        <w:t>και δημιουργεί την εντύπωση αυξημένης προ</w:t>
      </w:r>
      <w:r>
        <w:rPr>
          <w:rFonts w:eastAsia="Times New Roman" w:cs="Times New Roman"/>
          <w:szCs w:val="24"/>
        </w:rPr>
        <w:t>στασίας του επενδυτικού κοινού, ενδέχεται να λειτουργήσει ως αντικίνητρο στην υποβολή δημοσίων προτάσεων.</w:t>
      </w:r>
    </w:p>
    <w:p w14:paraId="35AEE902"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Το άρθρο 109 παράγραφος 3 κινείται προς την ορθή μεν κατεύθυνση, αλλά μη σφαιρική. Πρόκειται για τμηματική επίλυση του μεγάλου προβλήματος που έχει το</w:t>
      </w:r>
      <w:r>
        <w:rPr>
          <w:rFonts w:eastAsia="Times New Roman" w:cs="Times New Roman"/>
          <w:szCs w:val="24"/>
        </w:rPr>
        <w:t xml:space="preserve"> </w:t>
      </w:r>
      <w:r>
        <w:rPr>
          <w:rFonts w:eastAsia="Times New Roman" w:cs="Times New Roman"/>
          <w:szCs w:val="24"/>
        </w:rPr>
        <w:t xml:space="preserve">συνεγγυητικό </w:t>
      </w:r>
      <w:r>
        <w:rPr>
          <w:rFonts w:eastAsia="Times New Roman" w:cs="Times New Roman"/>
          <w:szCs w:val="24"/>
        </w:rPr>
        <w:t>και ευρύτερα η ανάπτυξη του χρηματοπιστωτικού τομέα στη χώρα μας. Το 109 παράγραφος 3 καλύπτει την περίπτωση συγχώνευσης τράπεζας με χρηματιστηριακή, καλύπτει την απόσυρση και διακοπή λειτουργίας της εταιρείας, αλλά δεν καλύπτει τη σταδιακή μ</w:t>
      </w:r>
      <w:r>
        <w:rPr>
          <w:rFonts w:eastAsia="Times New Roman" w:cs="Times New Roman"/>
          <w:szCs w:val="24"/>
        </w:rPr>
        <w:t xml:space="preserve">ετακίνηση κεφαλαίων κάθε χρόνο. Ποια είναι τα προβλήματα του </w:t>
      </w:r>
      <w:r>
        <w:rPr>
          <w:rFonts w:eastAsia="Times New Roman" w:cs="Times New Roman"/>
          <w:szCs w:val="24"/>
        </w:rPr>
        <w:t>συνεγγυητικού</w:t>
      </w:r>
      <w:r>
        <w:rPr>
          <w:rFonts w:eastAsia="Times New Roman" w:cs="Times New Roman"/>
          <w:szCs w:val="24"/>
        </w:rPr>
        <w:t>; Υπάρχουν πολλά. Εγώ πολύ σύντομα θα σας πω αμέσως-αμέσως έξι, τα οποία ζητούν άμεση επίλυση.</w:t>
      </w:r>
    </w:p>
    <w:p w14:paraId="35AEE90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 xml:space="preserve">Το πρώτο είναι ότι το </w:t>
      </w:r>
      <w:r>
        <w:rPr>
          <w:rFonts w:eastAsia="Times New Roman" w:cs="Times New Roman"/>
          <w:szCs w:val="24"/>
        </w:rPr>
        <w:t>συνεγγυητικό</w:t>
      </w:r>
      <w:r>
        <w:rPr>
          <w:rFonts w:eastAsia="Times New Roman" w:cs="Times New Roman"/>
          <w:szCs w:val="24"/>
        </w:rPr>
        <w:t>, που έχει τώρα 46 εκατομμύρια ευρώ κεφάλαιο, είναι α</w:t>
      </w:r>
      <w:r>
        <w:rPr>
          <w:rFonts w:eastAsia="Times New Roman" w:cs="Times New Roman"/>
          <w:szCs w:val="24"/>
        </w:rPr>
        <w:t xml:space="preserve">ντιμέτωπο με πολυάριθμες εκκρεμείς δικαστικές υποθέσεις από αγωγές επενδυτών της τάξης των 25 εκατομμυρίων ευρώ περίπου. </w:t>
      </w:r>
    </w:p>
    <w:p w14:paraId="35AEE904"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Το δεύτερο είναι ότι η εκκαθάριση, έστω απλή παρακράτηση μέχρι της απόφασης όλων αυτών των εκκρεμών υποθέσεων, ενώ θα έπρεπε να έχει γ</w:t>
      </w:r>
      <w:r>
        <w:rPr>
          <w:rFonts w:eastAsia="Times New Roman" w:cs="Times New Roman"/>
          <w:szCs w:val="24"/>
        </w:rPr>
        <w:t xml:space="preserve">ίνει βάσει του χρόνου των αγωγών, δηλαδή τον χρόνο που έχουν κάνει οι επενδυτές στις επιμέρους χρονικές περιόδους, αυτό δεν έχει γίνει. </w:t>
      </w:r>
    </w:p>
    <w:p w14:paraId="35AEE90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Το τρίτο ζήτημα είναι ότι οι μερίδες των μελών δεν είναι σταθερές, αλλά μεταβάλλονται με βάση την αξία των περιουσιακών στοιχείων που τηρεί το κάθε μέλος. Τώρα μιλάμε για το 2,75 της αξίας </w:t>
      </w:r>
      <w:r>
        <w:rPr>
          <w:rFonts w:eastAsia="Times New Roman" w:cs="Times New Roman"/>
          <w:szCs w:val="24"/>
        </w:rPr>
        <w:lastRenderedPageBreak/>
        <w:t>ως ασφάλιστρο. Μπορούν, λοιπόν, κάποιες τραπεζικές-χρηματιστηριακές</w:t>
      </w:r>
      <w:r>
        <w:rPr>
          <w:rFonts w:eastAsia="Times New Roman" w:cs="Times New Roman"/>
          <w:szCs w:val="24"/>
        </w:rPr>
        <w:t xml:space="preserve"> εταιρείες να μεταφέρουν κάθε χρόνο περιουσιακά στοιχεία στη φύλαξη των τραπεζών και έτσι να αποσύρουν εισφορά από το </w:t>
      </w:r>
      <w:r>
        <w:rPr>
          <w:rFonts w:eastAsia="Times New Roman" w:cs="Times New Roman"/>
          <w:szCs w:val="24"/>
        </w:rPr>
        <w:t xml:space="preserve">συνεγγυητικό </w:t>
      </w:r>
      <w:r>
        <w:rPr>
          <w:rFonts w:eastAsia="Times New Roman" w:cs="Times New Roman"/>
          <w:szCs w:val="24"/>
        </w:rPr>
        <w:t>και να τη μεταφέρουν στο ΤΕΚΕ και συγκεκριμένα στο Ε΄ του ΤΕΚΕ.</w:t>
      </w:r>
    </w:p>
    <w:p w14:paraId="35AEE906"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Το Ε΄ του ΤΕΚΕ δεν έχει εκκρεμείς δικαστικές υποθέσεις και δε</w:t>
      </w:r>
      <w:r>
        <w:rPr>
          <w:rFonts w:eastAsia="Times New Roman" w:cs="Times New Roman"/>
          <w:szCs w:val="24"/>
        </w:rPr>
        <w:t xml:space="preserve">ν θα επιβαρυνθεί απ’ αυτή την εκκαθάριση, αλλά το </w:t>
      </w:r>
      <w:r>
        <w:rPr>
          <w:rFonts w:eastAsia="Times New Roman" w:cs="Times New Roman"/>
          <w:szCs w:val="24"/>
        </w:rPr>
        <w:t xml:space="preserve">συνεγγυητικό </w:t>
      </w:r>
      <w:r>
        <w:rPr>
          <w:rFonts w:eastAsia="Times New Roman" w:cs="Times New Roman"/>
          <w:szCs w:val="24"/>
        </w:rPr>
        <w:t xml:space="preserve">θα πληγεί βάναυσα. Μπορούν, επίσης, κάποιες ιδιωτικές χρηματιστηριακές εταιρείες να μεταφέρουν σταδιακά περιουσιακά στοιχεία σε οίκους που έχουν έδρα στο εξωτερικό. </w:t>
      </w:r>
    </w:p>
    <w:p w14:paraId="35AEE90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Ακόμα, πρόβλημα εντοπίζω στ</w:t>
      </w:r>
      <w:r>
        <w:rPr>
          <w:rFonts w:eastAsia="Times New Roman" w:cs="Times New Roman"/>
          <w:szCs w:val="24"/>
        </w:rPr>
        <w:t xml:space="preserve">ο Συνεγγυητικό, το οποίο αποτελεί και πρόβλημα ευρύτερο για τη χώρα, διότι οι επενδυτικές υπηρεσίες σε μια μικρή αγορά, όπως η ελληνική, είναι σπασμένες </w:t>
      </w:r>
      <w:r>
        <w:rPr>
          <w:rFonts w:eastAsia="Times New Roman" w:cs="Times New Roman"/>
          <w:szCs w:val="24"/>
        </w:rPr>
        <w:lastRenderedPageBreak/>
        <w:t xml:space="preserve">στο Ε΄ του ΤΕΚΕ και στο </w:t>
      </w:r>
      <w:r>
        <w:rPr>
          <w:rFonts w:eastAsia="Times New Roman" w:cs="Times New Roman"/>
          <w:szCs w:val="24"/>
        </w:rPr>
        <w:t>συνεγγυητικό</w:t>
      </w:r>
      <w:r>
        <w:rPr>
          <w:rFonts w:eastAsia="Times New Roman" w:cs="Times New Roman"/>
          <w:szCs w:val="24"/>
        </w:rPr>
        <w:t xml:space="preserve">. Θα πρέπει να συγχωνευτούν. Όταν στο ΤΕΚ, που χρησιμεύει μόνο για </w:t>
      </w:r>
      <w:r>
        <w:rPr>
          <w:rFonts w:eastAsia="Times New Roman" w:cs="Times New Roman"/>
          <w:szCs w:val="24"/>
        </w:rPr>
        <w:t xml:space="preserve">τις καταθέσεις, προστέθηκε το «Ε» και έγινε ΤΕΚΕ -είναι ο ν.3746/2009- υπήρχαν εκκρεμείς δικαστικές υποθέσεις και κακώς τότε δεν έγινε εκκαθάριση και παρακράτηση των αντίστοιχων ποσών. </w:t>
      </w:r>
    </w:p>
    <w:p w14:paraId="35AEE908"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Το πέμπτο ζήτημα του </w:t>
      </w:r>
      <w:r>
        <w:rPr>
          <w:rFonts w:eastAsia="Times New Roman" w:cs="Times New Roman"/>
          <w:szCs w:val="24"/>
        </w:rPr>
        <w:t xml:space="preserve">συνεγγυητικού </w:t>
      </w:r>
      <w:r>
        <w:rPr>
          <w:rFonts w:eastAsia="Times New Roman" w:cs="Times New Roman"/>
          <w:szCs w:val="24"/>
        </w:rPr>
        <w:t>είναι ότι η σύνθεση του ΔΣ αποτελεί</w:t>
      </w:r>
      <w:r>
        <w:rPr>
          <w:rFonts w:eastAsia="Times New Roman" w:cs="Times New Roman"/>
          <w:szCs w:val="24"/>
        </w:rPr>
        <w:t xml:space="preserve">ται από μέλη που έχουν σύγκρουση συμφερόντων -σημαντικό πρόβλημα-, δηλαδή λαμβάνουν αποφάσεις για ανταγωνιστές τους, σε αντίθεση του </w:t>
      </w:r>
      <w:r>
        <w:rPr>
          <w:rFonts w:eastAsia="Times New Roman" w:cs="Times New Roman"/>
          <w:szCs w:val="24"/>
        </w:rPr>
        <w:t>διοικητικού συμβουλίου</w:t>
      </w:r>
      <w:r>
        <w:rPr>
          <w:rFonts w:eastAsia="Times New Roman" w:cs="Times New Roman"/>
          <w:szCs w:val="24"/>
        </w:rPr>
        <w:t xml:space="preserve"> του ΤΕΚΕ.</w:t>
      </w:r>
    </w:p>
    <w:p w14:paraId="35AEE90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Άρα, το μεγαλύτερο πρόβλημα που έχει το </w:t>
      </w:r>
      <w:r>
        <w:rPr>
          <w:rFonts w:eastAsia="Times New Roman" w:cs="Times New Roman"/>
          <w:szCs w:val="24"/>
        </w:rPr>
        <w:t>συνεγγυητικό</w:t>
      </w:r>
      <w:r>
        <w:rPr>
          <w:rFonts w:eastAsia="Times New Roman" w:cs="Times New Roman"/>
          <w:szCs w:val="24"/>
        </w:rPr>
        <w:t>, είναι το τελευταίο, ότι θα πληρώσουν</w:t>
      </w:r>
      <w:r>
        <w:rPr>
          <w:rFonts w:eastAsia="Times New Roman" w:cs="Times New Roman"/>
          <w:szCs w:val="24"/>
        </w:rPr>
        <w:t xml:space="preserve"> τις προηγούμενες υποχρεώσεις άλλων όσες εταιρείες μείνουν στο τέλος. Αυτό έχει ως αποτέλεσμα </w:t>
      </w:r>
      <w:r>
        <w:rPr>
          <w:rFonts w:eastAsia="Times New Roman" w:cs="Times New Roman"/>
          <w:szCs w:val="24"/>
        </w:rPr>
        <w:lastRenderedPageBreak/>
        <w:t xml:space="preserve">να μην έρχονται επενδύσεις στον χρηματοπιστωτικό τομέα της χώρας. Ποια νέα ξένη επιχείρηση θα βάλει κεφάλαια στο </w:t>
      </w:r>
      <w:r>
        <w:rPr>
          <w:rFonts w:eastAsia="Times New Roman" w:cs="Times New Roman"/>
          <w:szCs w:val="24"/>
        </w:rPr>
        <w:t>ελληνικό συνεγγυητικό</w:t>
      </w:r>
      <w:r>
        <w:rPr>
          <w:rFonts w:eastAsia="Times New Roman" w:cs="Times New Roman"/>
          <w:szCs w:val="24"/>
        </w:rPr>
        <w:t>, που το 54% των κεφαλαίων β</w:t>
      </w:r>
      <w:r>
        <w:rPr>
          <w:rFonts w:eastAsia="Times New Roman" w:cs="Times New Roman"/>
          <w:szCs w:val="24"/>
        </w:rPr>
        <w:t>ρίσκονται σε εκκρεμή αντιδικία από το παρελθόν και είναι δυνατόν κάποιοι να βρουν «παράθυρα» και να ξεφύγουν από τις υποχρεώσεις τους;</w:t>
      </w:r>
    </w:p>
    <w:p w14:paraId="35AEE90A"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Στην Ελλάδα υπάρχουν τριάντα επτά ΑΧΕΠΕΥ, από τις οποίες δυο εξωστρεφείς συνολικά από τις εβδομήντα που είχαμε παλιότερα </w:t>
      </w:r>
      <w:r>
        <w:rPr>
          <w:rFonts w:eastAsia="Times New Roman" w:cs="Times New Roman"/>
          <w:szCs w:val="24"/>
        </w:rPr>
        <w:t>και στην Κύπρο αυτή την ώρα έχουμε τριακόσιες, από τις οποίες οι διακόσιες πενήντα εξωστρεφείς. Αυτός είναι ο βασικός λόγος αποεπένδυσης αυτού του τομέα στη χώρα μας.</w:t>
      </w:r>
    </w:p>
    <w:p w14:paraId="35AEE90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Πάνω απ’ όλα, είναι απαραίτητο για την εθνική οικονομία και τη δικαιοσύνη να γίνεται παρα</w:t>
      </w:r>
      <w:r>
        <w:rPr>
          <w:rFonts w:eastAsia="Times New Roman" w:cs="Times New Roman"/>
          <w:szCs w:val="24"/>
        </w:rPr>
        <w:t xml:space="preserve">κράτηση του ποσού που αναλογεί σε </w:t>
      </w:r>
      <w:r>
        <w:rPr>
          <w:rFonts w:eastAsia="Times New Roman" w:cs="Times New Roman"/>
          <w:szCs w:val="24"/>
        </w:rPr>
        <w:lastRenderedPageBreak/>
        <w:t xml:space="preserve">κάθε μέλος τη χρονική περίοδο που εγείρεται η αγωγή με την αναλογία των μερίδων της εκάστοτε χρονικής στιγμής. </w:t>
      </w:r>
    </w:p>
    <w:p w14:paraId="35AEE90C"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Με την παρούσα κατάσταση κα</w:t>
      </w:r>
      <w:r>
        <w:rPr>
          <w:rFonts w:eastAsia="Times New Roman" w:cs="Times New Roman"/>
          <w:szCs w:val="24"/>
        </w:rPr>
        <w:t>μ</w:t>
      </w:r>
      <w:r>
        <w:rPr>
          <w:rFonts w:eastAsia="Times New Roman" w:cs="Times New Roman"/>
          <w:szCs w:val="24"/>
        </w:rPr>
        <w:t>μιά νέα επένδυση δεν θα μπορεί να γίνει. Γι’ αυτό προτείνω στον Υπουργό να φέρει ά</w:t>
      </w:r>
      <w:r>
        <w:rPr>
          <w:rFonts w:eastAsia="Times New Roman" w:cs="Times New Roman"/>
          <w:szCs w:val="24"/>
        </w:rPr>
        <w:t xml:space="preserve">μεσα ρύθμιση για το </w:t>
      </w:r>
      <w:r>
        <w:rPr>
          <w:rFonts w:eastAsia="Times New Roman" w:cs="Times New Roman"/>
          <w:szCs w:val="24"/>
        </w:rPr>
        <w:t>συνεγγυητικό</w:t>
      </w:r>
      <w:r>
        <w:rPr>
          <w:rFonts w:eastAsia="Times New Roman" w:cs="Times New Roman"/>
          <w:szCs w:val="24"/>
        </w:rPr>
        <w:t>.</w:t>
      </w:r>
    </w:p>
    <w:p w14:paraId="35AEE90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Στο Πέμπτο Μέρος του νομοσχεδίου, τα άρθρα 111 έως 121, ρυθμίζονται κάποια άλλα φορολογικά ζητήματα του Υπουργείου Οικονομικών.</w:t>
      </w:r>
    </w:p>
    <w:p w14:paraId="35AEE90E"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Το άρθρο 111 αναδιατυπώνει την περίπτωση α΄ της παραγράφου 1 του άρθρου 27 του ν.2859 -ο Κώδικ</w:t>
      </w:r>
      <w:r>
        <w:rPr>
          <w:rFonts w:eastAsia="Times New Roman" w:cs="Times New Roman"/>
          <w:szCs w:val="24"/>
        </w:rPr>
        <w:t xml:space="preserve">ας ΦΠΑ- ως προς τις προϋποθέσεις απαλλαγής από τον ΦΠΑ της παράδοσης και εισαγωγής πλοίων. Η επιβολή ΦΠΑ στη ναυσιπλοΐα μεταξύ των ελληνικών λιμένων, εν όψει της εξάρτησης της νησιωτικής χώρας από τις </w:t>
      </w:r>
      <w:r>
        <w:rPr>
          <w:rFonts w:eastAsia="Times New Roman" w:cs="Times New Roman"/>
          <w:szCs w:val="24"/>
        </w:rPr>
        <w:lastRenderedPageBreak/>
        <w:t>εσωτερικές θαλάσσιες μεταφορές, θα οδηγήσει στη μετακύλ</w:t>
      </w:r>
      <w:r>
        <w:rPr>
          <w:rFonts w:eastAsia="Times New Roman" w:cs="Times New Roman"/>
          <w:szCs w:val="24"/>
        </w:rPr>
        <w:t>ιση του επιβαλλομένου ΦΠΑ στον τελικό καταναλωτή, δηλαδή στους νησιώτες, οι οποίοι –σημειωτέον- έχουν να αντιμετωπίσουν και την κατάργηση των μειωμένων συντελεστών από την 1</w:t>
      </w:r>
      <w:r>
        <w:rPr>
          <w:rFonts w:eastAsia="Times New Roman" w:cs="Times New Roman"/>
          <w:szCs w:val="24"/>
          <w:vertAlign w:val="superscript"/>
        </w:rPr>
        <w:t>η</w:t>
      </w:r>
      <w:r>
        <w:rPr>
          <w:rFonts w:eastAsia="Times New Roman" w:cs="Times New Roman"/>
          <w:szCs w:val="24"/>
        </w:rPr>
        <w:t xml:space="preserve"> Γενάρη 2018, πλην πέντε νησιών, με αποτέλεσμα να αγοράζουν τα ίδια προϊόντα κατά </w:t>
      </w:r>
      <w:r>
        <w:rPr>
          <w:rFonts w:eastAsia="Times New Roman" w:cs="Times New Roman"/>
          <w:szCs w:val="24"/>
        </w:rPr>
        <w:t xml:space="preserve">πολύ ακριβότερα απ’ ό,τι οι κάτοικοι της ηπειρωτικής χώρας. Δεδομένου ότι η Ελληνική Δημοκρατία δεν υπέβαλε εμπρόθεσμα αίτηση εξαιρέσεως επιβολής ΦΠΑ στις υπηρεσίες που αφορούν τις εντός χωρικών υδάτων ναυτιλιακές δραστηριότητες, όπως έπραξαν άλλα μέλη, η </w:t>
      </w:r>
      <w:r>
        <w:rPr>
          <w:rFonts w:eastAsia="Times New Roman" w:cs="Times New Roman"/>
          <w:szCs w:val="24"/>
        </w:rPr>
        <w:t xml:space="preserve">Γαλλία ή η Πορτογαλία για παράδειγμα, θα πρέπει να υπάρξει δέσμευση από το αρμόδιο Υπουργείο ότι θα καθοριστεί μηδενικός συντελεστής, ενέργεια που είναι σύννομη και εφαρμόζεται </w:t>
      </w:r>
      <w:r>
        <w:rPr>
          <w:rFonts w:eastAsia="Times New Roman" w:cs="Times New Roman"/>
          <w:szCs w:val="24"/>
        </w:rPr>
        <w:lastRenderedPageBreak/>
        <w:t xml:space="preserve">σε πολλά κράτη-μέλη για ορισμένες δραστηριότητες εθνικής σημασίας. </w:t>
      </w:r>
    </w:p>
    <w:p w14:paraId="35AEE90F" w14:textId="77777777" w:rsidR="00D5450D" w:rsidRDefault="005B470C">
      <w:pPr>
        <w:spacing w:line="600" w:lineRule="auto"/>
        <w:ind w:firstLine="709"/>
        <w:jc w:val="both"/>
        <w:rPr>
          <w:rFonts w:eastAsia="Times New Roman" w:cs="Times New Roman"/>
          <w:szCs w:val="24"/>
        </w:rPr>
      </w:pPr>
      <w:r>
        <w:rPr>
          <w:rFonts w:eastAsia="Times New Roman" w:cs="Times New Roman"/>
          <w:szCs w:val="24"/>
        </w:rPr>
        <w:t>Στο άρθρο 1</w:t>
      </w:r>
      <w:r>
        <w:rPr>
          <w:rFonts w:eastAsia="Times New Roman" w:cs="Times New Roman"/>
          <w:szCs w:val="24"/>
        </w:rPr>
        <w:t>12 προβλέπεται ο υπολογισμός των ετησίων τελών κυκλοφορίας της ιδιωτικής χρήσης επιβατικών αυτοκινήτων που τελούν στο ανασταλτικό καθεστώς τελωνείου της προσωρινής εισαγωγής στη βάση αποκλειστικά του κυλινδρισμού του κινητήρα τους. Αντί όμως γενικής διάταξ</w:t>
      </w:r>
      <w:r>
        <w:rPr>
          <w:rFonts w:eastAsia="Times New Roman" w:cs="Times New Roman"/>
          <w:szCs w:val="24"/>
        </w:rPr>
        <w:t>ης χωρίς διακρίσεις, όπως ίσχυε μέχρι σήμερα, το μεν πρώτο εδάφιο της διάταξης εφαρμόζεται αποκλειστικά στα οχήματα που έχουν ταξινομηθεί για πρώτη φορά σε χώρα της Ευρωπαϊκής Ένωσης ή της ΕΟΧ, το δε δεύτερο εδάφιο σε οχήματα που προέρχονται από τρίτες χώρ</w:t>
      </w:r>
      <w:r>
        <w:rPr>
          <w:rFonts w:eastAsia="Times New Roman" w:cs="Times New Roman"/>
          <w:szCs w:val="24"/>
        </w:rPr>
        <w:t>ες με διαφοροποιημένη ρύθμιση ως προς την ημερομηνία κατάταξης στον σχετικό πί</w:t>
      </w:r>
      <w:r>
        <w:rPr>
          <w:rFonts w:eastAsia="Times New Roman" w:cs="Times New Roman"/>
          <w:szCs w:val="24"/>
        </w:rPr>
        <w:lastRenderedPageBreak/>
        <w:t>νακα, που στη δεύτερη περίπτωση στηρίζεται στην ημερομηνία υπαγωγής του οχήματος στο καθεστώς προσωρινής εισαγωγής στην Ελλάδα. Εξάλλου, η αποκλειστική εφαρμογή του κριτηρίου του</w:t>
      </w:r>
      <w:r>
        <w:rPr>
          <w:rFonts w:eastAsia="Times New Roman" w:cs="Times New Roman"/>
          <w:szCs w:val="24"/>
        </w:rPr>
        <w:t xml:space="preserve"> κυλινδρισμού -μέχρι πρότινος, το άρθρο 20 του ν.2948/2001- στηριζόταν στην ημερομηνία πρώτης ταξινόμησης, ανεξάρτητα από το εάν η ταξινόμηση έγινε για πρώτη φορά στην Ελλάδα ή στο εξωτερικό. Σημειώνεται ότι η αιτιολογική έκθεση αναφέρεται αποκλειστικά στα</w:t>
      </w:r>
      <w:r>
        <w:rPr>
          <w:rFonts w:eastAsia="Times New Roman" w:cs="Times New Roman"/>
          <w:szCs w:val="24"/>
        </w:rPr>
        <w:t xml:space="preserve"> οχήματα που προέρχονται από τρίτες χώρες, ενώ η διατύπωση της διάταξης είναι ευρύτερη. </w:t>
      </w:r>
    </w:p>
    <w:p w14:paraId="35AEE910"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Με τη διάταξη του άρθρου 113 παρέχεται μεγαλύτερη προθεσμία για την τακτοποίηση-αποδέσμευση οχημάτων που έχουν παραληφθεί με απαλλαγή από το τέλος ταξινόμησης σε περίπ</w:t>
      </w:r>
      <w:r>
        <w:rPr>
          <w:rFonts w:eastAsia="Times New Roman" w:cs="Times New Roman"/>
          <w:szCs w:val="24"/>
        </w:rPr>
        <w:t xml:space="preserve">τωση </w:t>
      </w:r>
      <w:r>
        <w:rPr>
          <w:rFonts w:eastAsia="Times New Roman" w:cs="Times New Roman"/>
          <w:szCs w:val="24"/>
        </w:rPr>
        <w:lastRenderedPageBreak/>
        <w:t xml:space="preserve">θανάτου. Η διάταξη συμβάλλει κατ’ αρχάς στη διευκόλυνση των ενδιαφερομένων και είναι θετική. </w:t>
      </w:r>
    </w:p>
    <w:p w14:paraId="35AEE91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Με τη διάταξη του άρθρου 114 τροποποιούνται οι διατάξεις της πάγιας ρύθμισης του ν.4152/2013, ώστε να είναι αναμφισβήτητα δυνατή η ρύθμιση βεβαιωμένων οφειλώ</w:t>
      </w:r>
      <w:r>
        <w:rPr>
          <w:rFonts w:eastAsia="Times New Roman" w:cs="Times New Roman"/>
          <w:szCs w:val="24"/>
        </w:rPr>
        <w:t xml:space="preserve">ν και πριν αυτές καταστούν ληξιπρόθεσμες, σε εναρμόνιση με την αντίστοιχη ρύθμιση </w:t>
      </w:r>
      <w:r>
        <w:rPr>
          <w:rFonts w:eastAsia="Times New Roman" w:cs="Times New Roman"/>
          <w:bCs/>
          <w:shd w:val="clear" w:color="auto" w:fill="FFFFFF"/>
        </w:rPr>
        <w:t>που</w:t>
      </w:r>
      <w:r>
        <w:rPr>
          <w:rFonts w:eastAsia="Times New Roman" w:cs="Times New Roman"/>
          <w:szCs w:val="24"/>
        </w:rPr>
        <w:t xml:space="preserve"> ισχύει για τις οφειλές που υπάγονται στο πεδίο εφαρμογής του Κώδικα Φορολογικής Διαδικασίας. Η διάταξη αυτή είναι ορθή. </w:t>
      </w:r>
    </w:p>
    <w:p w14:paraId="35AEE912"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Με τη διάταξη του άρθρου 115 τροποποιούνται οι </w:t>
      </w:r>
      <w:r>
        <w:rPr>
          <w:rFonts w:eastAsia="Times New Roman" w:cs="Times New Roman"/>
          <w:szCs w:val="24"/>
        </w:rPr>
        <w:t>διατάξεις του ν.4303/2014 και του διατάγματος της 5</w:t>
      </w:r>
      <w:r>
        <w:rPr>
          <w:rFonts w:eastAsia="Times New Roman" w:cs="Times New Roman"/>
          <w:szCs w:val="24"/>
          <w:vertAlign w:val="superscript"/>
        </w:rPr>
        <w:t>ης</w:t>
      </w:r>
      <w:r>
        <w:rPr>
          <w:rFonts w:eastAsia="Times New Roman" w:cs="Times New Roman"/>
          <w:szCs w:val="24"/>
        </w:rPr>
        <w:t xml:space="preserve"> Μαΐου του 1928. Η προτεινόμενη διάταξη της παραγράφου 1 καθιστά επιτρεπτή την ανάμειξη της αιθυλικής αλκοόλης με άλλη πρώτη ύλη, όπως και την ανάμειξη του ξιδιού από αλκοόλη με ξίδια άλλων κατηγοριών. </w:t>
      </w:r>
    </w:p>
    <w:p w14:paraId="35AEE91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 xml:space="preserve">Επί της αρχής, συμβάλλει στη μείωση των διοικητικών βαρών και στη διευκόλυνση της παραγωγής </w:t>
      </w:r>
      <w:r>
        <w:rPr>
          <w:rFonts w:eastAsia="Times New Roman" w:cs="Times New Roman"/>
          <w:szCs w:val="24"/>
        </w:rPr>
        <w:t xml:space="preserve">προϊόντων </w:t>
      </w:r>
      <w:r>
        <w:rPr>
          <w:rFonts w:eastAsia="Times New Roman" w:cs="Times New Roman"/>
          <w:szCs w:val="24"/>
        </w:rPr>
        <w:t>που ανταποκρίνονται στις σημερινές ανάγκες και προορίζονται σε μεγάλο βαθμό για εξαγωγή. Θα πρέπει, όμως, να εξειδικευτεί η παρεχόμενη ευρεία εξουσιοδότησ</w:t>
      </w:r>
      <w:r>
        <w:rPr>
          <w:rFonts w:eastAsia="Times New Roman" w:cs="Times New Roman"/>
          <w:szCs w:val="24"/>
        </w:rPr>
        <w:t xml:space="preserve">η προς τον Διοικητή της Ανεξάρτητης Αρχής Δημοσίων Εσόδων για την πρόβλεψη των σχετικών προϋποθέσεων, που γεννά σοβαρούς συνταγματικούς και άλλους προβληματισμούς. Άρα, η διάταξη αυτή είναι προβληματική. </w:t>
      </w:r>
    </w:p>
    <w:p w14:paraId="35AEE914"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Με τις διατάξεις των άρθρων 116 και 117 αναβάλλεται</w:t>
      </w:r>
      <w:r>
        <w:rPr>
          <w:rFonts w:eastAsia="Times New Roman" w:cs="Times New Roman"/>
          <w:szCs w:val="24"/>
        </w:rPr>
        <w:t xml:space="preserve"> για δύο χρόνια η εφαρμογή των διατάξεων του Κώδικα Φορολογικής Διαδικασίας και του Κώδικα Είσπραξης Δημοσίων Εσόδων, που προβλέπουν τον υπολογισμό του τόκου εκπρόθεσμης καταβολής ανά ημέρα και όχι ανά μήνα, όπως επίσης τη σειρά εξόφλησης. </w:t>
      </w:r>
    </w:p>
    <w:p w14:paraId="35AEE91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 xml:space="preserve">Η διάταξη αυτή </w:t>
      </w:r>
      <w:r>
        <w:rPr>
          <w:rFonts w:eastAsia="Times New Roman" w:cs="Times New Roman"/>
          <w:szCs w:val="24"/>
        </w:rPr>
        <w:t xml:space="preserve">οδηγεί σε μεγαλύτερη επιβάρυνση των πολιτών, καθώς οι τόκοι εκπρόθεσμης καταβολής εισπράττονται για ολόκληρο τον μήνα και όχι για τις πραγματικές ημέρες εκπρόθεσμης καταβολής. Οι πολίτες επωμίζονται έτσι κατά τρόπο απαράδεκτο τις συνέπειες της διοικητικής </w:t>
      </w:r>
      <w:r>
        <w:rPr>
          <w:rFonts w:eastAsia="Times New Roman" w:cs="Times New Roman"/>
          <w:szCs w:val="24"/>
        </w:rPr>
        <w:t>καθυστέρησης στην τήρηση των χρονοδιαγραμμάτων και στην προσαρμογή των σχετικών πληροφοριακών συστημάτων. Τις συνέπειες της διοικητικής αβελτηρίας οφείλει να τις επωμιστεί η ίδια η φορολογική διοίκηση με τον υπολογισμό των τόκων εκπρόθεσμης καταβολής για τ</w:t>
      </w:r>
      <w:r>
        <w:rPr>
          <w:rFonts w:eastAsia="Times New Roman" w:cs="Times New Roman"/>
          <w:szCs w:val="24"/>
        </w:rPr>
        <w:t xml:space="preserve">η μεταβατική περίοδο στη βάση του προηγουμένου ήδη συμπληρωθέντος μήνα. </w:t>
      </w:r>
    </w:p>
    <w:p w14:paraId="35AEE916"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επανειλημμένα το κουδούνι λήξεως του χρόνου ομιλίας του κυρίου Βουλευτή)</w:t>
      </w:r>
    </w:p>
    <w:p w14:paraId="35AEE91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Κύριε Φορτσάκη, πρέπει να ολοκληρώσετε.</w:t>
      </w:r>
    </w:p>
    <w:p w14:paraId="35AEE91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w:t>
      </w:r>
      <w:r>
        <w:rPr>
          <w:rFonts w:eastAsia="Times New Roman" w:cs="Times New Roman"/>
          <w:b/>
          <w:szCs w:val="24"/>
        </w:rPr>
        <w:t>ΤΣΑΚΗΣ:</w:t>
      </w:r>
      <w:r>
        <w:rPr>
          <w:rFonts w:eastAsia="Times New Roman" w:cs="Times New Roman"/>
          <w:szCs w:val="24"/>
        </w:rPr>
        <w:t xml:space="preserve"> Σε λιγότερο από ένα λεπτό τελειώνω, κύριε Πρόεδρε.</w:t>
      </w:r>
    </w:p>
    <w:p w14:paraId="35AEE91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Με τη διάταξη του άρθρου 118 καταργείται η Επιτροπή Αξιολόγησης Καταγγελιών που υποβάλλονται σε βάρος των </w:t>
      </w:r>
      <w:r>
        <w:rPr>
          <w:rFonts w:eastAsia="Times New Roman" w:cs="Times New Roman"/>
          <w:szCs w:val="24"/>
        </w:rPr>
        <w:t xml:space="preserve">υπηρεσιών </w:t>
      </w:r>
      <w:r>
        <w:rPr>
          <w:rFonts w:eastAsia="Times New Roman" w:cs="Times New Roman"/>
          <w:szCs w:val="24"/>
        </w:rPr>
        <w:t>και των υπαλλήλων του Υπουργείου Οικονομικών. Αναπάντητο μένει το ερώτημα της ανά</w:t>
      </w:r>
      <w:r>
        <w:rPr>
          <w:rFonts w:eastAsia="Times New Roman" w:cs="Times New Roman"/>
          <w:szCs w:val="24"/>
        </w:rPr>
        <w:t xml:space="preserve">γκης ύπαρξης ή μη οργάνου επιφορτισμένου με τις καταγγελίες αυτές. Τι θα γίνει με αυτές τις καταγγελίες; </w:t>
      </w:r>
    </w:p>
    <w:p w14:paraId="35AEE91A"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Με το άρθρο 119 ρυθμίζεται εκ νέου το θέμα της </w:t>
      </w:r>
      <w:r>
        <w:rPr>
          <w:rFonts w:eastAsia="Times New Roman" w:cs="Times New Roman"/>
          <w:szCs w:val="24"/>
        </w:rPr>
        <w:t xml:space="preserve">έκθεσης </w:t>
      </w:r>
      <w:r>
        <w:rPr>
          <w:rFonts w:eastAsia="Times New Roman" w:cs="Times New Roman"/>
          <w:szCs w:val="24"/>
        </w:rPr>
        <w:t xml:space="preserve">φορολογικών δαπανών κατά το ότι η αρμοδιότητα σύνταξής της μεταφέρεται από την Ανεξάρτητη Αρχή </w:t>
      </w:r>
      <w:r>
        <w:rPr>
          <w:rFonts w:eastAsia="Times New Roman" w:cs="Times New Roman"/>
          <w:szCs w:val="24"/>
        </w:rPr>
        <w:t>Δημοσίων Εσόδων στον Υπουργό Οικονομικών. Είναι αρνητική αυτή η διάταξη.</w:t>
      </w:r>
    </w:p>
    <w:p w14:paraId="35AEE91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τέλος, με το άρθρο 120 θεσπίζονται ζητήματα του Νομικού Συμβουλίου του Κράτους. Θετική είναι η συγκρότηση της Ειδικής Επιτροπής Αξιολόγησης, καθώς καθιστά δυνατή την εφαρμογή του </w:t>
      </w:r>
      <w:r>
        <w:rPr>
          <w:rFonts w:eastAsia="Times New Roman" w:cs="Times New Roman"/>
          <w:szCs w:val="24"/>
        </w:rPr>
        <w:t xml:space="preserve">νόμου για την αξιολόγηση του διοικητικού προσωπικού του Νομικού Συμβουλίου του Κράτους, αλλά αρνητική είναι η αναδρομική νομιμοποίηση παρελθουσών δαπανών, που δεν δικαιολογείται όσο παραπαίουμε οικονομικά. </w:t>
      </w:r>
    </w:p>
    <w:p w14:paraId="35AEE91C"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Κλείνοντας, θα ήθελα να πω ότι είναι σαφές πως όπ</w:t>
      </w:r>
      <w:r>
        <w:rPr>
          <w:rFonts w:eastAsia="Times New Roman" w:cs="Times New Roman"/>
          <w:szCs w:val="24"/>
        </w:rPr>
        <w:t xml:space="preserve">οιο μέτρο πηγαίνει προς τη θετική κατεύθυνση και βοηθά την οικονομία το στηρίζουμε, σε αντίθεση με όποια διάταξη κρύβει εξυπηρετήσεις μικροπολιτικών συμφερόντων. Έτσι, μένουμε συνεπείς στη σταθερή μας θέση να είμαστε πάντοτε εποικοδομητικοί. </w:t>
      </w:r>
    </w:p>
    <w:p w14:paraId="35AEE91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Στις τροπολογ</w:t>
      </w:r>
      <w:r>
        <w:rPr>
          <w:rFonts w:eastAsia="Times New Roman" w:cs="Times New Roman"/>
          <w:szCs w:val="24"/>
        </w:rPr>
        <w:t xml:space="preserve">ίες θα αναφερθώ στη δευτερολογία μου. </w:t>
      </w:r>
    </w:p>
    <w:p w14:paraId="35AEE91E"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Ευχαριστώ για την ανοχή, κύριε Πρόεδρε.</w:t>
      </w:r>
    </w:p>
    <w:p w14:paraId="35AEE91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Η ανοχή ήταν πολύ μεγάλη, </w:t>
      </w:r>
      <w:r>
        <w:rPr>
          <w:rFonts w:eastAsia="Times New Roman" w:cs="Times New Roman"/>
        </w:rPr>
        <w:t>αλλά</w:t>
      </w:r>
      <w:r>
        <w:rPr>
          <w:rFonts w:eastAsia="Times New Roman" w:cs="Times New Roman"/>
          <w:szCs w:val="24"/>
        </w:rPr>
        <w:t xml:space="preserve"> θα υπάρξει και στους άλλους συναδέλφους, γιατί συνολικά έχουν γραφτεί έξι συνάδελφοι. Άρα, έχουμε αυτή την πολυτέ</w:t>
      </w:r>
      <w:r>
        <w:rPr>
          <w:rFonts w:eastAsia="Times New Roman" w:cs="Times New Roman"/>
          <w:szCs w:val="24"/>
        </w:rPr>
        <w:t xml:space="preserve">λεια σήμερα. </w:t>
      </w:r>
    </w:p>
    <w:p w14:paraId="35AEE920"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Όμως, επιτρέψτε να δοθεί μια συμβουλή από τους παλαιότερους. Τα άρθρα στα οποία τα κόμματα συμφωνούν δεν χρειάζονται να αναλύονται. Τα αναφέρουμε και λέμε </w:t>
      </w:r>
      <w:r>
        <w:rPr>
          <w:rFonts w:eastAsia="Times New Roman"/>
          <w:bCs/>
          <w:shd w:val="clear" w:color="auto" w:fill="FFFFFF"/>
        </w:rPr>
        <w:t>ότι</w:t>
      </w:r>
      <w:r>
        <w:rPr>
          <w:rFonts w:eastAsia="Times New Roman" w:cs="Times New Roman"/>
          <w:szCs w:val="24"/>
        </w:rPr>
        <w:t xml:space="preserve"> αυτά τα άρθρα μάς βρίσκουν σύμφωνους και επικεντρωνόμαστε στα άρθρα που διαφωνεί έν</w:t>
      </w:r>
      <w:r>
        <w:rPr>
          <w:rFonts w:eastAsia="Times New Roman" w:cs="Times New Roman"/>
          <w:szCs w:val="24"/>
        </w:rPr>
        <w:t xml:space="preserve">α κόμμα, για να αναπτυχθεί η διαφωνία. Δεν υπάρχει λόγος να λέμε όλα τα άρθρα. </w:t>
      </w:r>
    </w:p>
    <w:p w14:paraId="35AEE92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Κύριε Κουτσούκο, να δώσω στον κ. Σταθάκη τον λόγο για πέντε λεπτά, γιατί πρέπει να πάει σε </w:t>
      </w:r>
      <w:r>
        <w:rPr>
          <w:rFonts w:eastAsia="Times New Roman" w:cs="Times New Roman"/>
          <w:szCs w:val="24"/>
        </w:rPr>
        <w:t>επιτροπή</w:t>
      </w:r>
      <w:r>
        <w:rPr>
          <w:rFonts w:eastAsia="Times New Roman" w:cs="Times New Roman"/>
          <w:szCs w:val="24"/>
        </w:rPr>
        <w:t xml:space="preserve">. </w:t>
      </w:r>
    </w:p>
    <w:p w14:paraId="35AEE92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 xml:space="preserve">ΓΙΑΝΝΗΣ ΚΟΥΤΣΟΥΚΟΣ: </w:t>
      </w:r>
      <w:r>
        <w:rPr>
          <w:rFonts w:eastAsia="Times New Roman" w:cs="Times New Roman"/>
          <w:szCs w:val="24"/>
        </w:rPr>
        <w:t xml:space="preserve">Μάλιστα, κύριε Πρόεδρε. </w:t>
      </w:r>
    </w:p>
    <w:p w14:paraId="35AEE92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w:t>
      </w:r>
      <w:r>
        <w:rPr>
          <w:rFonts w:eastAsia="Times New Roman" w:cs="Times New Roman"/>
          <w:b/>
          <w:szCs w:val="24"/>
        </w:rPr>
        <w:t>ς):</w:t>
      </w:r>
      <w:r>
        <w:rPr>
          <w:rFonts w:eastAsia="Times New Roman" w:cs="Times New Roman"/>
          <w:szCs w:val="24"/>
        </w:rPr>
        <w:t xml:space="preserve"> Ωραία, ας του κάνουμε το χατίρι. Αμέσως μετά θα πάρετε εσείς τον λόγο.</w:t>
      </w:r>
    </w:p>
    <w:p w14:paraId="35AEE924"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πέντε λεπτά. </w:t>
      </w:r>
    </w:p>
    <w:p w14:paraId="35AEE92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Ευχαριστώ, κύριε Πρόεδρε. </w:t>
      </w:r>
    </w:p>
    <w:p w14:paraId="35AEE926"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Θα αναφερθώ σε δύο τροπολογίες, στην με γενικό α</w:t>
      </w:r>
      <w:r>
        <w:rPr>
          <w:rFonts w:eastAsia="Times New Roman" w:cs="Times New Roman"/>
          <w:szCs w:val="24"/>
        </w:rPr>
        <w:t xml:space="preserve">ριθμό 1450 και ειδικό αριθμό 236 και στη με γενικό αριθμό 1454 και ειδικό αριθμό 240. </w:t>
      </w:r>
    </w:p>
    <w:p w14:paraId="35AEE92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Η πρώτη τροπολογία περιέχει αυστηρά νομοτεχνικές βελτιώσεις στο μέρος του νομοσχεδίου που ψηφίσαμε πριν από λίγες η</w:t>
      </w:r>
      <w:r>
        <w:rPr>
          <w:rFonts w:eastAsia="Times New Roman" w:cs="Times New Roman"/>
          <w:szCs w:val="24"/>
        </w:rPr>
        <w:lastRenderedPageBreak/>
        <w:t>μέρες, του πολυνομοσχεδίου, που αφορά την έρευνα και ε</w:t>
      </w:r>
      <w:r>
        <w:rPr>
          <w:rFonts w:eastAsia="Times New Roman" w:cs="Times New Roman"/>
          <w:szCs w:val="24"/>
        </w:rPr>
        <w:t xml:space="preserve">κμετάλλευση λατομικών ορυκτών και άλλες διατάξεις. Είναι αυστηρά νομοτεχνικές και οι τέσσερις. </w:t>
      </w:r>
    </w:p>
    <w:p w14:paraId="35AEE928"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Η δεύτερη τροπολογία αφορά την περιορισμένη παράταση τριών μηνών στην προθεσμία οριστικοποίησης των αρχικών εγγραφών του Κτηματολογίου. Υπενθυμίζω ότι αυτές έχο</w:t>
      </w:r>
      <w:r>
        <w:rPr>
          <w:rFonts w:eastAsia="Times New Roman" w:cs="Times New Roman"/>
          <w:szCs w:val="24"/>
        </w:rPr>
        <w:t>υν γίνει. Έχουν δεκατέσσερα με δεκαπέντε χρόνια για να οριστικοποιηθούν. Μιλάμε για αυτήν την κατηγορία. Αναφερόμαστε αποκλειστικά και μόνο στις περιοχές στις οποίες η προθεσμία αυτή λήγει εντός του 2018. Άρα, αναφερόμαστε, πρώτον, για πολύ περιορισμένη πα</w:t>
      </w:r>
      <w:r>
        <w:rPr>
          <w:rFonts w:eastAsia="Times New Roman" w:cs="Times New Roman"/>
          <w:szCs w:val="24"/>
        </w:rPr>
        <w:t xml:space="preserve">ράταση τριών μηνών, για οριστικοποίηση των αρχικών εγγραφών του Κτηματολογίου και στην κατηγορία εκείνη περιοχών που η προθεσμία λήγει εντός του 2018. Πρόκειται για μια σειρά περιοχών, ορισμένες από </w:t>
      </w:r>
      <w:r>
        <w:rPr>
          <w:rFonts w:eastAsia="Times New Roman" w:cs="Times New Roman"/>
          <w:szCs w:val="24"/>
        </w:rPr>
        <w:lastRenderedPageBreak/>
        <w:t>αυτές είναι στην Αττική, όπως η Ελευσίνα, τα Βριλήσσια, η</w:t>
      </w:r>
      <w:r>
        <w:rPr>
          <w:rFonts w:eastAsia="Times New Roman" w:cs="Times New Roman"/>
          <w:szCs w:val="24"/>
        </w:rPr>
        <w:t xml:space="preserve"> Νέα Πέραμος, το Νέο Ψυχικό κ</w:t>
      </w:r>
      <w:r>
        <w:rPr>
          <w:rFonts w:eastAsia="Times New Roman" w:cs="Times New Roman"/>
          <w:szCs w:val="24"/>
        </w:rPr>
        <w:t>.</w:t>
      </w:r>
      <w:r>
        <w:rPr>
          <w:rFonts w:eastAsia="Times New Roman" w:cs="Times New Roman"/>
          <w:szCs w:val="24"/>
        </w:rPr>
        <w:t xml:space="preserve">λπ. και πάρα πολλές άλλες περιοχές της υπόλοιπης χώρας. </w:t>
      </w:r>
    </w:p>
    <w:p w14:paraId="35AEE92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Η παράταση αυτή κρίνεται αναγκαία λόγω της πρόσφατης κατάργησης της εταιρείας «Εθνικό Κτηματολόγιο και Χαρτογράφηση ΑΕ» και μεταφοράς των αρμοδιοτήτων στον νεοσυσταθέντα</w:t>
      </w:r>
      <w:r>
        <w:rPr>
          <w:rFonts w:eastAsia="Times New Roman" w:cs="Times New Roman"/>
          <w:szCs w:val="24"/>
        </w:rPr>
        <w:t xml:space="preserve"> φορέα «Ελληνικό Κτηματολόγιο». Θεωρούμε ότι αυτή η πολύ περιορισμένη παράταση είναι αναγκαία για να μην εμφανιστεί κανένα πρόβλημα είτε στην προσωρινή αδυναμία ανταπόκρισης της διοίκησης είτε στην υπεράσπιση των ιδιωτών.</w:t>
      </w:r>
    </w:p>
    <w:p w14:paraId="35AEE92A"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Άρα, με αυτήν την τρίμηνη παράταση</w:t>
      </w:r>
      <w:r>
        <w:rPr>
          <w:rFonts w:eastAsia="Times New Roman" w:cs="Times New Roman"/>
          <w:szCs w:val="24"/>
        </w:rPr>
        <w:t xml:space="preserve"> τυχόν αρρυθμίες καλούνται να θεραπευτούν και για το </w:t>
      </w:r>
      <w:r>
        <w:rPr>
          <w:rFonts w:eastAsia="Times New Roman" w:cs="Times New Roman"/>
          <w:szCs w:val="24"/>
        </w:rPr>
        <w:t xml:space="preserve">δημόσιο </w:t>
      </w:r>
      <w:r>
        <w:rPr>
          <w:rFonts w:eastAsia="Times New Roman" w:cs="Times New Roman"/>
          <w:szCs w:val="24"/>
        </w:rPr>
        <w:t xml:space="preserve">και για τους ιδιώτες. </w:t>
      </w:r>
    </w:p>
    <w:p w14:paraId="35AEE92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5AEE92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Κουτσούκο, έχετε τον λόγο. </w:t>
      </w:r>
    </w:p>
    <w:p w14:paraId="35AEE92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Εφόσον θελήσετε να μιλήσετε κι εσείς για τις τροπολογίες, θα έχετε άνεση χρόνου. </w:t>
      </w:r>
    </w:p>
    <w:p w14:paraId="35AEE92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Ευχαριστώ, κύριε Πρόεδρε. </w:t>
      </w:r>
    </w:p>
    <w:p w14:paraId="35AEE92F"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Κύριε Υπουργέ, ελπίζω ότι θα έρθει και ο κ. Τσακαλώτος στην Ολομέλεια, μιας και το νομοσχέδιο που συζητάμε είναι της αρμοδιότητάς του, για να μας περιγράψει πόσο νωρίς κατέρρευσε το αφήγημα της «καθαρής εξόδου</w:t>
      </w:r>
      <w:r>
        <w:rPr>
          <w:rFonts w:eastAsia="Times New Roman" w:cs="Times New Roman"/>
          <w:szCs w:val="24"/>
        </w:rPr>
        <w:t xml:space="preserve">». </w:t>
      </w:r>
    </w:p>
    <w:p w14:paraId="35AEE930"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Διότι ο κύριος Υπουργός προχθές στο </w:t>
      </w:r>
      <w:r>
        <w:rPr>
          <w:rFonts w:eastAsia="Times New Roman" w:cs="Times New Roman"/>
          <w:szCs w:val="24"/>
          <w:lang w:val="en-US"/>
        </w:rPr>
        <w:t>Eurogroup</w:t>
      </w:r>
      <w:r>
        <w:rPr>
          <w:rFonts w:eastAsia="Times New Roman" w:cs="Times New Roman"/>
          <w:szCs w:val="24"/>
        </w:rPr>
        <w:t xml:space="preserve"> ανέλαβε μια σειρά δεσμεύσεων πέραν της ημερομηνίας εξόδου και επιχείρησε να καλλωπίσει την </w:t>
      </w:r>
      <w:r>
        <w:rPr>
          <w:rFonts w:eastAsia="Times New Roman" w:cs="Times New Roman"/>
          <w:szCs w:val="24"/>
        </w:rPr>
        <w:t>έκθεση συμμόρφωσης</w:t>
      </w:r>
      <w:r>
        <w:rPr>
          <w:rFonts w:eastAsia="Times New Roman" w:cs="Times New Roman"/>
          <w:szCs w:val="24"/>
        </w:rPr>
        <w:t xml:space="preserve"> σχετικά με τους πλειστηριασμούς, που έβαλε συγκεκριμένους στόχους για τη χώρα μας: </w:t>
      </w:r>
      <w:r>
        <w:rPr>
          <w:rFonts w:eastAsia="Times New Roman" w:cs="Times New Roman"/>
          <w:szCs w:val="24"/>
        </w:rPr>
        <w:lastRenderedPageBreak/>
        <w:t>δέκα χιλιάδες</w:t>
      </w:r>
      <w:r>
        <w:rPr>
          <w:rFonts w:eastAsia="Times New Roman" w:cs="Times New Roman"/>
          <w:szCs w:val="24"/>
        </w:rPr>
        <w:t xml:space="preserve"> πλειστηριασμοί μέχρι το τέλος του 2018 και σαράντα χιλιάδες πλειστηριασμοί στην τριετία, χωρίς προστασία της πρώτης κατοικίας. </w:t>
      </w:r>
    </w:p>
    <w:p w14:paraId="35AEE93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Ποιος λέει «χωρίς προστασία»; </w:t>
      </w:r>
    </w:p>
    <w:p w14:paraId="35AEE93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Η </w:t>
      </w:r>
      <w:r>
        <w:rPr>
          <w:rFonts w:eastAsia="Times New Roman" w:cs="Times New Roman"/>
          <w:szCs w:val="24"/>
        </w:rPr>
        <w:t>έκθεση συμμόρφωσης</w:t>
      </w:r>
      <w:r>
        <w:rPr>
          <w:rFonts w:eastAsia="Times New Roman" w:cs="Times New Roman"/>
          <w:szCs w:val="24"/>
        </w:rPr>
        <w:t xml:space="preserve">, κύριε Μαντά. </w:t>
      </w:r>
    </w:p>
    <w:p w14:paraId="35AEE93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w:t>
      </w:r>
      <w:r>
        <w:rPr>
          <w:rFonts w:eastAsia="Times New Roman" w:cs="Times New Roman"/>
          <w:b/>
          <w:szCs w:val="24"/>
        </w:rPr>
        <w:t>Κακλαμάνης):</w:t>
      </w:r>
      <w:r>
        <w:rPr>
          <w:rFonts w:eastAsia="Times New Roman" w:cs="Times New Roman"/>
          <w:szCs w:val="24"/>
        </w:rPr>
        <w:t xml:space="preserve"> Μην κάνουμε διάλογο, κύριε Μαντά. Μετά, όταν θα μιλήσετε, θα απαντήσετε. </w:t>
      </w:r>
    </w:p>
    <w:p w14:paraId="35AEE93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Το λέει η </w:t>
      </w:r>
      <w:r>
        <w:rPr>
          <w:rFonts w:eastAsia="Times New Roman" w:cs="Times New Roman"/>
          <w:szCs w:val="24"/>
        </w:rPr>
        <w:t>έκθεση συμμόρφωσης</w:t>
      </w:r>
      <w:r>
        <w:rPr>
          <w:rFonts w:eastAsia="Times New Roman" w:cs="Times New Roman"/>
          <w:szCs w:val="24"/>
        </w:rPr>
        <w:t xml:space="preserve">, κύριε Μαντά. </w:t>
      </w:r>
    </w:p>
    <w:p w14:paraId="35AEE935" w14:textId="77777777" w:rsidR="00D5450D" w:rsidRDefault="005B470C">
      <w:pPr>
        <w:tabs>
          <w:tab w:val="left" w:pos="2820"/>
        </w:tabs>
        <w:spacing w:line="600" w:lineRule="auto"/>
        <w:jc w:val="both"/>
        <w:rPr>
          <w:rFonts w:eastAsia="Times New Roman"/>
          <w:szCs w:val="24"/>
        </w:rPr>
      </w:pPr>
      <w:r>
        <w:rPr>
          <w:rFonts w:eastAsia="Times New Roman" w:cs="Times New Roman"/>
          <w:szCs w:val="24"/>
        </w:rPr>
        <w:t>Κι επειδή ο κ. Τσακαλώτος μάς αντιμετωπίζει με έναν υπεροπτικό τρόπο εδώ στη Βουλή, όταν του ζητάμε να κα</w:t>
      </w:r>
      <w:r>
        <w:rPr>
          <w:rFonts w:eastAsia="Times New Roman" w:cs="Times New Roman"/>
          <w:szCs w:val="24"/>
        </w:rPr>
        <w:t xml:space="preserve">ταθέσει τα κείμενα </w:t>
      </w:r>
      <w:r>
        <w:rPr>
          <w:rFonts w:eastAsia="Times New Roman" w:cs="Times New Roman"/>
          <w:szCs w:val="24"/>
        </w:rPr>
        <w:lastRenderedPageBreak/>
        <w:t xml:space="preserve">μεταφρασμένα, γιατί δεν είχαμε την ευτυχία όλοι να είμαστε αγγλοτραφείς, μας επιπλήττει και μας παραπέμπει στο διαδίκτυο. Τη βρήκαμε, λοιπόν, στο διαδίκτυο την </w:t>
      </w:r>
      <w:r>
        <w:rPr>
          <w:rFonts w:eastAsia="Times New Roman" w:cs="Times New Roman"/>
          <w:szCs w:val="24"/>
        </w:rPr>
        <w:t xml:space="preserve">έκθεση συμμόρφωσης </w:t>
      </w:r>
      <w:r>
        <w:rPr>
          <w:rFonts w:eastAsia="Times New Roman" w:cs="Times New Roman"/>
          <w:szCs w:val="24"/>
        </w:rPr>
        <w:t xml:space="preserve">και λέει αυτά. </w:t>
      </w:r>
      <w:r>
        <w:rPr>
          <w:rFonts w:eastAsia="Times New Roman"/>
          <w:szCs w:val="24"/>
        </w:rPr>
        <w:t xml:space="preserve">Και αν το αμφισβητείτε, καλέστε τον εδώ να </w:t>
      </w:r>
      <w:r>
        <w:rPr>
          <w:rFonts w:eastAsia="Times New Roman"/>
          <w:szCs w:val="24"/>
        </w:rPr>
        <w:t>την καταθέσει μεταφρασμένη. Το λέω για τους συναδέλφους του ΣΥΡΙΖΑ που δεν έχουνε πάει στην Οξφόρδη.</w:t>
      </w:r>
    </w:p>
    <w:p w14:paraId="35AEE936"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t>Κατέρρευσε, λοιπόν, το αφήγημα της καθαρής εξόδου διότι έχει αναλάβει δεσμεύσεις για μετά το πιστοποιητικό της εξόδου που μεθοδεύεται στο τέλος της τέταρτη</w:t>
      </w:r>
      <w:r>
        <w:rPr>
          <w:rFonts w:eastAsia="Times New Roman"/>
          <w:szCs w:val="24"/>
        </w:rPr>
        <w:t xml:space="preserve">ς αξιολόγησης. </w:t>
      </w:r>
    </w:p>
    <w:p w14:paraId="35AEE937"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t xml:space="preserve">Έχει αναλάβει δεσμεύσεις για την πώληση της ΔΕΗ. Και ο κ. Σταθάκης επιμελώς απέφυγε να αναφερθεί στην τροπολογία που έχει καταθέσει το Υπουργείο του και περιορίζει τη δυνατότητα της </w:t>
      </w:r>
      <w:r>
        <w:rPr>
          <w:rFonts w:eastAsia="Times New Roman"/>
          <w:szCs w:val="24"/>
        </w:rPr>
        <w:lastRenderedPageBreak/>
        <w:t xml:space="preserve">ΔΕΗ να παρεμβαίνει ως αγοραστής στους πλειστηριασμούς της </w:t>
      </w:r>
      <w:r>
        <w:rPr>
          <w:rFonts w:eastAsia="Times New Roman"/>
          <w:szCs w:val="24"/>
        </w:rPr>
        <w:t xml:space="preserve">ηλεκτρικής ενέργειας. Διαβάστε τη καλά και ζητήστε εξηγήσεις. </w:t>
      </w:r>
    </w:p>
    <w:p w14:paraId="35AEE938"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t xml:space="preserve">Επίσης, δεν μας είπαν και τι δεσμεύσεις ανέλαβαν για τις ΔΕΚΟ, το μετοχολόγιο των οποίων πήγε πλέον, μετά την κατάργηση της εταιρείας δημοσίων συμμετοχών της ΕΔΗΣ, που ήταν το δικό σας αφήγημα </w:t>
      </w:r>
      <w:r>
        <w:rPr>
          <w:rFonts w:eastAsia="Times New Roman"/>
          <w:szCs w:val="24"/>
        </w:rPr>
        <w:t xml:space="preserve">ότι θα αξιοποιήσουμε τις ΔΕΚΟ και δεν θα τις ξεπουλήσουμε, κατευθείαν στο </w:t>
      </w:r>
      <w:r>
        <w:rPr>
          <w:rFonts w:eastAsia="Times New Roman"/>
          <w:szCs w:val="24"/>
        </w:rPr>
        <w:t>υπερταμείο</w:t>
      </w:r>
      <w:r>
        <w:rPr>
          <w:rFonts w:eastAsia="Times New Roman"/>
          <w:szCs w:val="24"/>
        </w:rPr>
        <w:t xml:space="preserve">. </w:t>
      </w:r>
    </w:p>
    <w:p w14:paraId="35AEE939"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t>Φυσικά άξιο να μνημονεύσουμε είναι και πρέπει να μας το εξηγήσει ο κ. Τσακαλώτος, το κλείσιμο του ανακοινωθέντος που μιλάει για τις ρυθμίσεις του χρέους αν χρειαστεί και</w:t>
      </w:r>
      <w:r>
        <w:rPr>
          <w:rFonts w:eastAsia="Times New Roman"/>
          <w:szCs w:val="24"/>
        </w:rPr>
        <w:t xml:space="preserve"> καλεί την ελληνική Κυβέρνηση να καταθέσει ολιστικό πρόγραμμα ανάπτυξης, αντιδιαστέλλοντάς το με τις ρυθμίσεις τους χρέους. </w:t>
      </w:r>
    </w:p>
    <w:p w14:paraId="35AEE93A"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lastRenderedPageBreak/>
        <w:t xml:space="preserve">Δηλαδή, τι σας είπε το </w:t>
      </w:r>
      <w:r>
        <w:rPr>
          <w:rFonts w:eastAsia="Times New Roman"/>
          <w:szCs w:val="24"/>
          <w:lang w:val="en-US"/>
        </w:rPr>
        <w:t>Eurogroup</w:t>
      </w:r>
      <w:r>
        <w:rPr>
          <w:rFonts w:eastAsia="Times New Roman"/>
          <w:szCs w:val="24"/>
        </w:rPr>
        <w:t xml:space="preserve">; Ή ολιστικό πρόγραμμα ανάπτυξης, άρα θα έχουμε ένα </w:t>
      </w:r>
      <w:r>
        <w:rPr>
          <w:rFonts w:eastAsia="Times New Roman"/>
          <w:szCs w:val="24"/>
          <w:lang w:val="en-US"/>
        </w:rPr>
        <w:t>DSA</w:t>
      </w:r>
      <w:r>
        <w:rPr>
          <w:rFonts w:eastAsia="Times New Roman"/>
          <w:szCs w:val="24"/>
        </w:rPr>
        <w:t xml:space="preserve">, δηλαδή μία μελέτη βιωσιμότητας του χρέους </w:t>
      </w:r>
      <w:r>
        <w:rPr>
          <w:rFonts w:eastAsia="Times New Roman"/>
          <w:szCs w:val="24"/>
        </w:rPr>
        <w:t>που με βάση τους ρυθμούς ανάπτυξης δεν χρειάζεται ρύθμιση του χρέους ή ρύθμιση του χρέους στην περίπτωση που οι ρυθμοί ανάπτυξης επιβάλλουν αυτό να γίνει. Άρα, πάμε πάλι σε ένα καινούργιο αδιέξοδο και σε ένα καινούργιο δίλημμα: Ανάπτυξη ή στασιμο-χρεωκοπία</w:t>
      </w:r>
      <w:r>
        <w:rPr>
          <w:rFonts w:eastAsia="Times New Roman"/>
          <w:szCs w:val="24"/>
        </w:rPr>
        <w:t>. Όλα αυτά ενταγμένα στον εκλογικό κύκλο, όπως κάνετε και με τα εθνικά θέματα. Τίποτα άλλο.</w:t>
      </w:r>
    </w:p>
    <w:p w14:paraId="35AEE93B"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t xml:space="preserve">Γι’ αυτό λέω ότι πρέπει να έρθει ο κ. Τσακαλώτος, μιας και το νομοσχέδιο είναι δικό του και το </w:t>
      </w:r>
      <w:r>
        <w:rPr>
          <w:rFonts w:eastAsia="Times New Roman"/>
          <w:szCs w:val="24"/>
          <w:lang w:val="en-US"/>
        </w:rPr>
        <w:t>Eurogroup</w:t>
      </w:r>
      <w:r>
        <w:rPr>
          <w:rFonts w:eastAsia="Times New Roman"/>
          <w:szCs w:val="24"/>
        </w:rPr>
        <w:t xml:space="preserve"> ήταν πρόσφατο, να μας ενημερώσει. </w:t>
      </w:r>
    </w:p>
    <w:p w14:paraId="35AEE93C"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t>Έρχομαι τώρα σε αυτό καθ</w:t>
      </w:r>
      <w:r>
        <w:rPr>
          <w:rFonts w:eastAsia="Times New Roman"/>
          <w:szCs w:val="24"/>
        </w:rPr>
        <w:t xml:space="preserve">αυτό το νομοσχέδιο, κυρίες και κύριοι συνάδελφοι. Θα κάνω μία παρατήρηση την οποία έκανα και </w:t>
      </w:r>
      <w:r>
        <w:rPr>
          <w:rFonts w:eastAsia="Times New Roman"/>
          <w:szCs w:val="24"/>
        </w:rPr>
        <w:lastRenderedPageBreak/>
        <w:t>στην επιτροπή, στο γνωστό σλόγκαν «ψηφίζω-ξεψηφίζω», το οποίο έλεγα πως έχετε ξεχάσει και έχετε πάρει ορισμένα μαθήματα, αλλά ο κ. Σταθάκης που κατέβηκε από το Βήμ</w:t>
      </w:r>
      <w:r>
        <w:rPr>
          <w:rFonts w:eastAsia="Times New Roman"/>
          <w:szCs w:val="24"/>
        </w:rPr>
        <w:t xml:space="preserve">α μας είπε ότι θα ξεψηφίσουμε ορισμένες διατάξεις. Εσείς θα τις ξεψηφίσετε, δηλαδή, που τις ψηφίσατε προχθές. Είναι πολύ νωπό το μελάνι στο πρόσφατο νομοσχέδιο, στο πολυνομοσχέδιο. Τις ξεψηφίζουμε. </w:t>
      </w:r>
    </w:p>
    <w:p w14:paraId="35AEE93D"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t>Η κυρία Υπουργός θα πρέπει να μας εξηγήσει τώρα τι θα κάν</w:t>
      </w:r>
      <w:r>
        <w:rPr>
          <w:rFonts w:eastAsia="Times New Roman"/>
          <w:szCs w:val="24"/>
        </w:rPr>
        <w:t xml:space="preserve">ουμε με τις διατάξεις των άρθρων 59 έως 66 του νομοσχεδίου, που επειδή η Κυβέρνηση δεν κύρωσε την </w:t>
      </w:r>
      <w:r>
        <w:rPr>
          <w:rFonts w:eastAsia="Times New Roman"/>
          <w:szCs w:val="24"/>
        </w:rPr>
        <w:t>οδηγία</w:t>
      </w:r>
      <w:r>
        <w:rPr>
          <w:rFonts w:eastAsia="Times New Roman"/>
          <w:szCs w:val="24"/>
        </w:rPr>
        <w:t>, δεν την ενέταξε, δηλαδή, στο εθνικό δίκαιο μέχρι τις 3</w:t>
      </w:r>
      <w:r>
        <w:rPr>
          <w:rFonts w:eastAsia="Times New Roman"/>
          <w:szCs w:val="24"/>
        </w:rPr>
        <w:t>-</w:t>
      </w:r>
      <w:r>
        <w:rPr>
          <w:rFonts w:eastAsia="Times New Roman"/>
          <w:szCs w:val="24"/>
        </w:rPr>
        <w:t>1</w:t>
      </w:r>
      <w:r>
        <w:rPr>
          <w:rFonts w:eastAsia="Times New Roman"/>
          <w:szCs w:val="24"/>
        </w:rPr>
        <w:t>-</w:t>
      </w:r>
      <w:r>
        <w:rPr>
          <w:rFonts w:eastAsia="Times New Roman"/>
          <w:szCs w:val="24"/>
        </w:rPr>
        <w:t>2018 ως είχε υποχρέωση, τις κύρωσε με τροπολογία πριν τις γιορτές. Εδώ τώρα από το «ψηφίζω-ξε</w:t>
      </w:r>
      <w:r>
        <w:rPr>
          <w:rFonts w:eastAsia="Times New Roman"/>
          <w:szCs w:val="24"/>
        </w:rPr>
        <w:t xml:space="preserve">ψηφίζω» θα περάσουμε στο «ψηφίζω και ξαναψηφίζω». </w:t>
      </w:r>
      <w:r>
        <w:rPr>
          <w:rFonts w:eastAsia="Times New Roman"/>
          <w:szCs w:val="24"/>
        </w:rPr>
        <w:lastRenderedPageBreak/>
        <w:t>Αυτά είναι τεχνικές παρατηρήσεις, αλλά έχουν την πολιτική τους σημασία.</w:t>
      </w:r>
    </w:p>
    <w:p w14:paraId="35AEE93E"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t>Έρχομαι τώρα, κυρίες και κύριοι συνάδελφοι, σε αυτές καθαυτές τις διατάξεις του νομοσχεδίου, οι οποίες ουσιαστικά καταργούν τις διατάξ</w:t>
      </w:r>
      <w:r>
        <w:rPr>
          <w:rFonts w:eastAsia="Times New Roman"/>
          <w:szCs w:val="24"/>
        </w:rPr>
        <w:t xml:space="preserve">εις του ν.3707/2007, οι οποίες ρύθμιζαν μέχρι σήμερα τα ζητήματα των χρηματοπιστωτικών συναλλαγών με στόχο, όπως είπα, από τις 3 Γενάρη να έχουμε το καινούργιο πλαίσιο, δηλαδή της </w:t>
      </w:r>
      <w:r>
        <w:rPr>
          <w:rFonts w:eastAsia="Times New Roman"/>
          <w:szCs w:val="24"/>
        </w:rPr>
        <w:t xml:space="preserve">οδηγίας </w:t>
      </w:r>
      <w:r>
        <w:rPr>
          <w:rFonts w:eastAsia="Times New Roman"/>
          <w:szCs w:val="24"/>
        </w:rPr>
        <w:t xml:space="preserve">2014/65 και σε συνδυασμό με τον Κανονισμό 600/2014 τη λεγόμενη </w:t>
      </w:r>
      <w:r>
        <w:rPr>
          <w:rFonts w:eastAsia="Times New Roman"/>
          <w:szCs w:val="24"/>
          <w:lang w:val="en-US"/>
        </w:rPr>
        <w:t>MiFID</w:t>
      </w:r>
      <w:r>
        <w:rPr>
          <w:rFonts w:eastAsia="Times New Roman"/>
          <w:szCs w:val="24"/>
        </w:rPr>
        <w:t xml:space="preserve"> </w:t>
      </w:r>
      <w:r>
        <w:rPr>
          <w:rFonts w:eastAsia="Times New Roman"/>
          <w:szCs w:val="24"/>
          <w:lang w:val="en-US"/>
        </w:rPr>
        <w:t>II</w:t>
      </w:r>
      <w:r>
        <w:rPr>
          <w:rFonts w:eastAsia="Times New Roman"/>
          <w:szCs w:val="24"/>
        </w:rPr>
        <w:t xml:space="preserve">, η οποία αντικαθιστά τη </w:t>
      </w:r>
      <w:r>
        <w:rPr>
          <w:rFonts w:eastAsia="Times New Roman"/>
          <w:szCs w:val="24"/>
          <w:lang w:val="en-US"/>
        </w:rPr>
        <w:t>MiFID</w:t>
      </w:r>
      <w:r>
        <w:rPr>
          <w:rFonts w:eastAsia="Times New Roman"/>
          <w:szCs w:val="24"/>
        </w:rPr>
        <w:t xml:space="preserve"> </w:t>
      </w:r>
      <w:r>
        <w:rPr>
          <w:rFonts w:eastAsia="Times New Roman"/>
          <w:szCs w:val="24"/>
          <w:lang w:val="en-US"/>
        </w:rPr>
        <w:t>I</w:t>
      </w:r>
      <w:r>
        <w:rPr>
          <w:rFonts w:eastAsia="Times New Roman"/>
          <w:szCs w:val="24"/>
        </w:rPr>
        <w:t xml:space="preserve">. </w:t>
      </w:r>
    </w:p>
    <w:p w14:paraId="35AEE93F"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t>Η επιχειρηματολογία που υπάρχει στην αιτιολογική έκθεση και της Ευρωπαϊκής Επιτροπής</w:t>
      </w:r>
      <w:r>
        <w:rPr>
          <w:rFonts w:eastAsia="Times New Roman"/>
          <w:szCs w:val="24"/>
        </w:rPr>
        <w:t>,</w:t>
      </w:r>
      <w:r>
        <w:rPr>
          <w:rFonts w:eastAsia="Times New Roman"/>
          <w:szCs w:val="24"/>
        </w:rPr>
        <w:t xml:space="preserve"> είναι ότι μετά την κρίση του 2008 έ</w:t>
      </w:r>
      <w:r>
        <w:rPr>
          <w:rFonts w:eastAsia="Times New Roman"/>
          <w:szCs w:val="24"/>
        </w:rPr>
        <w:lastRenderedPageBreak/>
        <w:t>πρεπε να αυστηροποιηθούν οι όροι των χρηματοοικονομικών συναλλαγών σε όλο το σύστημα και στα κύρι</w:t>
      </w:r>
      <w:r>
        <w:rPr>
          <w:rFonts w:eastAsia="Times New Roman"/>
          <w:szCs w:val="24"/>
        </w:rPr>
        <w:t xml:space="preserve">α προϊόντα και στα παράγωγά τους. </w:t>
      </w:r>
    </w:p>
    <w:p w14:paraId="35AEE940"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t>Ε</w:t>
      </w:r>
      <w:r>
        <w:rPr>
          <w:rFonts w:eastAsia="Times New Roman"/>
          <w:szCs w:val="24"/>
        </w:rPr>
        <w:t xml:space="preserve">πεξεργάστηκαν τεχνικά ένα πλαίσιο στο οποίο θα κάνω μία σύντομη αναφορά, το οποίο είναι πάρα πολύ δύσκολο, δυσκίνητο, γραφειοκρατικό, αυστηρό, με περισσότερη διαφάνεια, αλλά και πολύ περισσότερο κόστος για τις εταιρίες, </w:t>
      </w:r>
      <w:r>
        <w:rPr>
          <w:rFonts w:eastAsia="Times New Roman"/>
          <w:szCs w:val="24"/>
        </w:rPr>
        <w:t xml:space="preserve">άρα ευνοεί τις μεγάλες εταιρίες και βγάζει από τον κλάδο τις μικρές εταιρίες. </w:t>
      </w:r>
    </w:p>
    <w:p w14:paraId="35AEE941"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 xml:space="preserve">Επιτρέψτε μου, κυρίες και κύριοι συνάδελφοι, γιατί εμείς, αυτή η </w:t>
      </w:r>
      <w:r>
        <w:rPr>
          <w:rFonts w:eastAsia="Times New Roman"/>
          <w:szCs w:val="24"/>
        </w:rPr>
        <w:t>παράταξ</w:t>
      </w:r>
      <w:r>
        <w:rPr>
          <w:rFonts w:eastAsia="Times New Roman"/>
          <w:szCs w:val="24"/>
        </w:rPr>
        <w:t>ή μας</w:t>
      </w:r>
      <w:r>
        <w:rPr>
          <w:rFonts w:eastAsia="Times New Roman"/>
          <w:szCs w:val="24"/>
        </w:rPr>
        <w:t xml:space="preserve">, θέλουμε </w:t>
      </w:r>
      <w:r>
        <w:rPr>
          <w:rFonts w:eastAsia="Times New Roman"/>
          <w:szCs w:val="24"/>
        </w:rPr>
        <w:t xml:space="preserve">και </w:t>
      </w:r>
      <w:r>
        <w:rPr>
          <w:rFonts w:eastAsia="Times New Roman"/>
          <w:szCs w:val="24"/>
        </w:rPr>
        <w:t xml:space="preserve">διεκδικούμε την έκφραση των σοσιαλιστικών και σοσιαλδημοκρατικών ιδεών και στη χώρα μας και στο Κοινοβούλιο, να κάνω μια παρατήρηση, που απευθύνεται στους ρέκτες συναδέλφους του ΣΥΡΙΖΑ και τα μέλη της Κυβέρνησης, που </w:t>
      </w:r>
      <w:r>
        <w:rPr>
          <w:rFonts w:eastAsia="Times New Roman"/>
          <w:szCs w:val="24"/>
        </w:rPr>
        <w:lastRenderedPageBreak/>
        <w:t>μας κατηγορούσαν ότι εμείς είμαστε ενσω</w:t>
      </w:r>
      <w:r>
        <w:rPr>
          <w:rFonts w:eastAsia="Times New Roman"/>
          <w:szCs w:val="24"/>
        </w:rPr>
        <w:t xml:space="preserve">ματωμένοι στις νεοφιλελεύθερες πρακτικές της Ευρωπαϊκής Ένωσης και δεν προσπαθούμε να αλλάξουμε τίποτα, ενώ αυτοί θα άλλαζαν την Ευρώπη. </w:t>
      </w:r>
    </w:p>
    <w:p w14:paraId="35AEE942"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 xml:space="preserve">Το μόνο που άλλαξαν, βεβαίως, είναι τα ευχαριστήρια για τη διευκόλυνση που παρέχουν οι Υπουργοί και ο κ. Τσίπρας στις </w:t>
      </w:r>
      <w:r>
        <w:rPr>
          <w:rFonts w:eastAsia="Times New Roman"/>
          <w:szCs w:val="24"/>
        </w:rPr>
        <w:t>συνεδριάσεις που τελειώνουν πάρα πολύ σύντομα, γιατί αποδέχονται ό,τι τους λένε.</w:t>
      </w:r>
    </w:p>
    <w:p w14:paraId="35AEE943"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Κυρίες και κύριοι συνάδελφοι, λοιπόν, θέλω να σας ενημερώσω ότι αν θέλουμε να έχουμε μια προοδευτική πολιτική για να ελέγξουμε την ταχύτητα κυκλοφορίας των χρηματιστηριακών κε</w:t>
      </w:r>
      <w:r>
        <w:rPr>
          <w:rFonts w:eastAsia="Times New Roman"/>
          <w:szCs w:val="24"/>
        </w:rPr>
        <w:t xml:space="preserve">φαλαίων του καπιταλισμού-«καζίνο», δηλαδή αυτών που επενδύουν και αποεπενδύουν σύντομα για να κερδοσκοπήσουν, αναλαμβάνοντας και κινδύνους και στερώντας από την πραγματική οικονομία πόρους, </w:t>
      </w:r>
      <w:r>
        <w:rPr>
          <w:rFonts w:eastAsia="Times New Roman"/>
          <w:szCs w:val="24"/>
        </w:rPr>
        <w:lastRenderedPageBreak/>
        <w:t>γιατί όλη η επιχειρηματολογία -υπάρχει στην εισηγητική έκθεση αυτο</w:t>
      </w:r>
      <w:r>
        <w:rPr>
          <w:rFonts w:eastAsia="Times New Roman"/>
          <w:szCs w:val="24"/>
        </w:rPr>
        <w:t>ύ του νομοσχεδίου- είναι ότι πρέπει να διασφαλίσουμε την προσέλκυση κεφαλαίων μέσω των χρηματαγορών για να ενισχύσουμε τις επενδύσεις και την πραγματική οικονομία, αυτό δεν μπορεί να γίνει όταν υπάρχουν τα κερδοσκοπικά κεφάλαια, που πάρα πολύ γρήγορα ανάλο</w:t>
      </w:r>
      <w:r>
        <w:rPr>
          <w:rFonts w:eastAsia="Times New Roman"/>
          <w:szCs w:val="24"/>
        </w:rPr>
        <w:t xml:space="preserve">γα με τις εξελίξεις μετακινούνται ή πολλές φορές επηρεάζουν τις εξελίξεις και οδηγούν σε χρεοκοπία, όπως έγινε με τη </w:t>
      </w:r>
      <w:r>
        <w:rPr>
          <w:rFonts w:eastAsia="Times New Roman"/>
          <w:szCs w:val="24"/>
          <w:lang w:val="en-US"/>
        </w:rPr>
        <w:t>Merrill</w:t>
      </w:r>
      <w:r>
        <w:rPr>
          <w:rFonts w:eastAsia="Times New Roman"/>
          <w:szCs w:val="24"/>
        </w:rPr>
        <w:t xml:space="preserve"> </w:t>
      </w:r>
      <w:r>
        <w:rPr>
          <w:rFonts w:eastAsia="Times New Roman"/>
          <w:szCs w:val="24"/>
          <w:lang w:val="en-US"/>
        </w:rPr>
        <w:t>Lynch</w:t>
      </w:r>
      <w:r>
        <w:rPr>
          <w:rFonts w:eastAsia="Times New Roman"/>
          <w:szCs w:val="24"/>
        </w:rPr>
        <w:t>, με μεγάλες επιχειρήσεις, ακόμα και χώρες.</w:t>
      </w:r>
    </w:p>
    <w:p w14:paraId="35AEE944"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 xml:space="preserve">Η προοδευτική σκέψη, κυρίες και κύριοι συνάδελφοι, έχει καταγραφεί με την πρόταση </w:t>
      </w:r>
      <w:r>
        <w:rPr>
          <w:rFonts w:eastAsia="Times New Roman"/>
          <w:szCs w:val="24"/>
        </w:rPr>
        <w:t xml:space="preserve">για τον λεγόμενο φόρο Τόμπιν, ο οποίος, ως οικονομολόγος που τιμήθηκε με το Νόμπελ το 1978, είχε καταθέσει μια πρόταση για τον φόρο επί των χρηματοπιστωτικών συναλλαγών, έναν μικρό φόρο, που θα απέτρεπε την κερδοσκοπική </w:t>
      </w:r>
      <w:r>
        <w:rPr>
          <w:rFonts w:eastAsia="Times New Roman"/>
          <w:szCs w:val="24"/>
        </w:rPr>
        <w:lastRenderedPageBreak/>
        <w:t>κίνηση των κεφαλαίων και θα έβαζε τι</w:t>
      </w:r>
      <w:r>
        <w:rPr>
          <w:rFonts w:eastAsia="Times New Roman"/>
          <w:szCs w:val="24"/>
        </w:rPr>
        <w:t>ς χρηματαγορές να υποστούν ένα κόστος και δεν θα το μετέφερε στους πολίτες, όταν οι συστημικές τράπεζες και το άλλο σύστημα θα είχε τις επιπτώσεις από αυτήν την πολιτική.</w:t>
      </w:r>
    </w:p>
    <w:p w14:paraId="35AEE945"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 xml:space="preserve">Πρέπει να σας πω, λοιπόν, και να σας θυμίσω ότι οι σοσιαλιστές ηγέτες, ο Ζοσπέν και ο Σρέντερ, από το 2001 έχουν εισηγηθεί για την εφαρμογή αυτού του φόρου και στην Ευρωπαϊκή Ένωση, θεωρώντας ότι πρέπει να ηγηθεί η Ευρωπαϊκή Ένωση αυτής της πολιτικής. </w:t>
      </w:r>
    </w:p>
    <w:p w14:paraId="35AEE946"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Η Ο</w:t>
      </w:r>
      <w:r>
        <w:rPr>
          <w:rFonts w:eastAsia="Times New Roman"/>
          <w:szCs w:val="24"/>
        </w:rPr>
        <w:t xml:space="preserve">μοσπονδία Ευρωπαϊκών Συνδικάτων από το 1998 πάλευε αυτήν </w:t>
      </w:r>
      <w:r>
        <w:rPr>
          <w:rFonts w:eastAsia="Times New Roman"/>
          <w:szCs w:val="24"/>
        </w:rPr>
        <w:t xml:space="preserve">την </w:t>
      </w:r>
      <w:r>
        <w:rPr>
          <w:rFonts w:eastAsia="Times New Roman"/>
          <w:szCs w:val="24"/>
        </w:rPr>
        <w:t xml:space="preserve">άποψη. Και εγώ είχα την τιμή να την παρουσιάσω σε διεθνές συνέδριο εδώ στην Ελλάδα- ότι η Σοσιαλιστική Διεθνής με την προεδρία του Γιώργου Παπανδρέου είχε υιοθετήσει και είχε </w:t>
      </w:r>
      <w:r>
        <w:rPr>
          <w:rFonts w:eastAsia="Times New Roman"/>
          <w:szCs w:val="24"/>
        </w:rPr>
        <w:lastRenderedPageBreak/>
        <w:t xml:space="preserve">προτείνει αυτήν την </w:t>
      </w:r>
      <w:r>
        <w:rPr>
          <w:rFonts w:eastAsia="Times New Roman"/>
          <w:szCs w:val="24"/>
        </w:rPr>
        <w:t xml:space="preserve">επιλογή και ότι τελικά η Επιτροπή Οικονομικών και Νομισματικών Υποθέσεων τον Οκτώβριο του 2012, μετά από έκθεση της Ευρωβουλευτού του ΠΑΣΟΚ, της </w:t>
      </w:r>
      <w:r>
        <w:rPr>
          <w:rFonts w:eastAsia="Times New Roman"/>
          <w:szCs w:val="24"/>
        </w:rPr>
        <w:t xml:space="preserve">κ. </w:t>
      </w:r>
      <w:r>
        <w:rPr>
          <w:rFonts w:eastAsia="Times New Roman"/>
          <w:szCs w:val="24"/>
        </w:rPr>
        <w:t>Άννυς Ποδηματά, αποδέχθηκε την υλοποίηση και τη θέσπιση φόρου χρηματοοικονομικών συναλλαγών με τη διαδικασία</w:t>
      </w:r>
      <w:r>
        <w:rPr>
          <w:rFonts w:eastAsia="Times New Roman"/>
          <w:szCs w:val="24"/>
        </w:rPr>
        <w:t xml:space="preserve"> της ενισχυμένης συνεργασίας σε έντεκα χώρες, μεταξύ των οποίων είναι και η Ελλάδα.</w:t>
      </w:r>
    </w:p>
    <w:p w14:paraId="35AEE947"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 xml:space="preserve">Η δε Ευρωπαϊκή Οικονομική </w:t>
      </w:r>
      <w:r>
        <w:rPr>
          <w:rFonts w:eastAsia="Times New Roman"/>
          <w:szCs w:val="24"/>
        </w:rPr>
        <w:t xml:space="preserve">και Κοινωνική </w:t>
      </w:r>
      <w:r>
        <w:rPr>
          <w:rFonts w:eastAsia="Times New Roman"/>
          <w:szCs w:val="24"/>
        </w:rPr>
        <w:t>Επιτροπή είχε με συγκεκριμένη, τεκμηριωμένη έκθεσή της, που θα την καταθέσω στα Πρακτικά, αναλύσει τις θετικές επιπτώσεις μιας τέτοι</w:t>
      </w:r>
      <w:r>
        <w:rPr>
          <w:rFonts w:eastAsia="Times New Roman"/>
          <w:szCs w:val="24"/>
        </w:rPr>
        <w:t xml:space="preserve">ας επιλογής και είχε καλέσει την Ευρωπαϊκή Επιτροπή να προχωρήσει γρήγορα στη διαδικασία έκδοσης οδηγίας, που θα ήταν δεσμευτική για τις χώρες της Ευρωπαϊκής Ένωσης. </w:t>
      </w:r>
    </w:p>
    <w:p w14:paraId="35AEE948"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lastRenderedPageBreak/>
        <w:t>Η δε μεγάλη Βρετανία προσέφυγε στο Ευρωπαϊκό Δικαστήριο και έχασε, διότι δεν αποδέχθηκε τ</w:t>
      </w:r>
      <w:r>
        <w:rPr>
          <w:rFonts w:eastAsia="Times New Roman"/>
          <w:szCs w:val="24"/>
        </w:rPr>
        <w:t>ο Ευρωπαϊκό Δικαστήριο την επιχειρηματολογία της.</w:t>
      </w:r>
    </w:p>
    <w:p w14:paraId="35AEE949"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Ο κ. Βενιζέλος, ως Υπουργός Οικονομικών, στις 4</w:t>
      </w:r>
      <w:r>
        <w:rPr>
          <w:rFonts w:eastAsia="Times New Roman"/>
          <w:szCs w:val="24"/>
        </w:rPr>
        <w:t>-</w:t>
      </w:r>
      <w:r>
        <w:rPr>
          <w:rFonts w:eastAsia="Times New Roman"/>
          <w:szCs w:val="24"/>
        </w:rPr>
        <w:t>2</w:t>
      </w:r>
      <w:r>
        <w:rPr>
          <w:rFonts w:eastAsia="Times New Roman"/>
          <w:szCs w:val="24"/>
        </w:rPr>
        <w:t>-</w:t>
      </w:r>
      <w:r>
        <w:rPr>
          <w:rFonts w:eastAsia="Times New Roman"/>
          <w:szCs w:val="24"/>
        </w:rPr>
        <w:t>2014 είχε επικροτήσει αυτήν την πρωτοβουλία μιλώντας στο Ευρωκοινοβούλιο.</w:t>
      </w:r>
    </w:p>
    <w:p w14:paraId="35AEE94A"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Το καταθέτω στα Πρακτικά.</w:t>
      </w:r>
    </w:p>
    <w:p w14:paraId="35AEE94B"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(Στο σημείο αυτό ο Βουλευτής κ. Γιάννης Κουτσούκος καταθ</w:t>
      </w:r>
      <w:r>
        <w:rPr>
          <w:rFonts w:eastAsia="Times New Roman"/>
          <w:szCs w:val="24"/>
        </w:rPr>
        <w:t xml:space="preserve">έτει για τα Πρακτικά το προαναφερθέν έγγραφο, το οποίο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35AEE94C"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lastRenderedPageBreak/>
        <w:t>Άρα, κυρίες και κύριοι συνάδελφοι, αν θέλουμε να μιλήσουμε από μια προοδευτική σκοπιά για το πώς θα π</w:t>
      </w:r>
      <w:r>
        <w:rPr>
          <w:rFonts w:eastAsia="Times New Roman"/>
          <w:szCs w:val="24"/>
        </w:rPr>
        <w:t xml:space="preserve">εριορίσουμε την κερδοσκοπική κίνηση των κεφαλαίων και θα ενισχύσουμε την πραγματική οικονομία, υπάρχουν άλλες πολιτικές, που πρέπει αυτοί που λένε ότι θα άλλαζαν την Ευρώπη να τις θέτουν εκεί που πρέπει,. </w:t>
      </w:r>
    </w:p>
    <w:p w14:paraId="35AEE94D"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Σας ενημερώνω ότι από τότε που ο κ. Βενιζέλος μίλη</w:t>
      </w:r>
      <w:r>
        <w:rPr>
          <w:rFonts w:eastAsia="Times New Roman"/>
          <w:szCs w:val="24"/>
        </w:rPr>
        <w:t xml:space="preserve">σε για τελευταία φορά στο Ευρωκοινοβούλιο για τον φόρο Τόμπιν, η λεγόμενη </w:t>
      </w:r>
      <w:r>
        <w:rPr>
          <w:rFonts w:eastAsia="Times New Roman"/>
          <w:szCs w:val="24"/>
        </w:rPr>
        <w:t>«</w:t>
      </w:r>
      <w:r>
        <w:rPr>
          <w:rFonts w:eastAsia="Times New Roman"/>
          <w:szCs w:val="24"/>
        </w:rPr>
        <w:t xml:space="preserve">πρώτη φορά </w:t>
      </w:r>
      <w:r>
        <w:rPr>
          <w:rFonts w:eastAsia="Times New Roman"/>
          <w:szCs w:val="24"/>
        </w:rPr>
        <w:t xml:space="preserve">αριστερά» </w:t>
      </w:r>
      <w:r>
        <w:rPr>
          <w:rFonts w:eastAsia="Times New Roman"/>
          <w:szCs w:val="24"/>
        </w:rPr>
        <w:t>ποιεί τη νήσσα.</w:t>
      </w:r>
    </w:p>
    <w:p w14:paraId="35AEE94E"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Αυτό το λέω για να δούμε πώς μπορούμε να παρέμβουμε στις εξελίξεις, γιατί διαφορετικά θα περιοριζόμαστε στον ρόλο ενός διεκπεραιωτή και επειδή ε</w:t>
      </w:r>
      <w:r>
        <w:rPr>
          <w:rFonts w:eastAsia="Times New Roman"/>
          <w:szCs w:val="24"/>
        </w:rPr>
        <w:t>μείς -σας το έχουμε πει και άλλη φορά- έ</w:t>
      </w:r>
      <w:r>
        <w:rPr>
          <w:rFonts w:eastAsia="Times New Roman"/>
          <w:szCs w:val="24"/>
        </w:rPr>
        <w:lastRenderedPageBreak/>
        <w:t>χουμε μια σταθερή θέση σε σχέση με την ενσωμάτωση των οδηγιών, θα τις ψηφίζουμε μεν σταθερά και στην Κυβέρνηση και στην Αντιπολίτευση, εσείς δε ευκαιριακά ανάλογα με τη θέση σας.</w:t>
      </w:r>
    </w:p>
    <w:p w14:paraId="35AEE94F"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Κατά συνέπεια, εμείς τα άρθρα του νομ</w:t>
      </w:r>
      <w:r>
        <w:rPr>
          <w:rFonts w:eastAsia="Times New Roman"/>
          <w:szCs w:val="24"/>
        </w:rPr>
        <w:t xml:space="preserve">οσχεδίου, που άρθρο-άρθρο, </w:t>
      </w:r>
      <w:r>
        <w:rPr>
          <w:rFonts w:eastAsia="Times New Roman"/>
          <w:szCs w:val="24"/>
          <w:lang w:val="en-US"/>
        </w:rPr>
        <w:t>mot</w:t>
      </w:r>
      <w:r>
        <w:rPr>
          <w:rFonts w:eastAsia="Times New Roman"/>
          <w:szCs w:val="24"/>
        </w:rPr>
        <w:t xml:space="preserve"> </w:t>
      </w:r>
      <w:r>
        <w:rPr>
          <w:rFonts w:eastAsia="Times New Roman"/>
          <w:szCs w:val="24"/>
          <w:lang w:val="en-US"/>
        </w:rPr>
        <w:t>a</w:t>
      </w:r>
      <w:r>
        <w:rPr>
          <w:rFonts w:eastAsia="Times New Roman"/>
          <w:szCs w:val="24"/>
        </w:rPr>
        <w:t xml:space="preserve"> </w:t>
      </w:r>
      <w:r>
        <w:rPr>
          <w:rFonts w:eastAsia="Times New Roman"/>
          <w:szCs w:val="24"/>
          <w:lang w:val="en-US"/>
        </w:rPr>
        <w:t>mot</w:t>
      </w:r>
      <w:r>
        <w:rPr>
          <w:rFonts w:eastAsia="Times New Roman"/>
          <w:szCs w:val="24"/>
        </w:rPr>
        <w:t xml:space="preserve">, όπως λένε οι νομικοί, μεταφέρουν στο Εθνικό Δίκαιο αυτήν την </w:t>
      </w:r>
      <w:r>
        <w:rPr>
          <w:rFonts w:eastAsia="Times New Roman"/>
          <w:szCs w:val="24"/>
        </w:rPr>
        <w:t>οδηγία</w:t>
      </w:r>
      <w:r>
        <w:rPr>
          <w:rFonts w:eastAsia="Times New Roman"/>
          <w:szCs w:val="24"/>
        </w:rPr>
        <w:t>, θα τα ψηφίσουμε και του πρώτου μέρους μέχρι το άρθρο 86 και του δεύτερου μέρους από το άρθρο 87 μέχρι το 97, που έχει τις ειδικές ρυθμίσεις για τη λε</w:t>
      </w:r>
      <w:r>
        <w:rPr>
          <w:rFonts w:eastAsia="Times New Roman"/>
          <w:szCs w:val="24"/>
        </w:rPr>
        <w:t xml:space="preserve">ιτουργία των </w:t>
      </w:r>
      <w:r>
        <w:rPr>
          <w:rFonts w:eastAsia="Times New Roman"/>
          <w:szCs w:val="24"/>
        </w:rPr>
        <w:t>ανώνυμων εταιρειών</w:t>
      </w:r>
      <w:r>
        <w:rPr>
          <w:rFonts w:eastAsia="Times New Roman"/>
          <w:szCs w:val="24"/>
        </w:rPr>
        <w:t xml:space="preserve"> </w:t>
      </w:r>
      <w:r>
        <w:rPr>
          <w:rFonts w:eastAsia="Times New Roman"/>
          <w:szCs w:val="24"/>
        </w:rPr>
        <w:t xml:space="preserve">επενδυτικής διαμεσολάβησης </w:t>
      </w:r>
      <w:r>
        <w:rPr>
          <w:rFonts w:eastAsia="Times New Roman"/>
          <w:szCs w:val="24"/>
        </w:rPr>
        <w:t>και του τρίτου μέρους, που έχει τα άρθρα 100</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103, που θεσπίζει διατάξεις για την εφαρμογή του κανονισμού 2015 και του τέταρτου μέρους, που έχει τα άρθρα 104</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110, που περιλαμβάνουν διατάξεις που</w:t>
      </w:r>
      <w:r>
        <w:rPr>
          <w:rFonts w:eastAsia="Times New Roman"/>
          <w:szCs w:val="24"/>
        </w:rPr>
        <w:t xml:space="preserve"> τροποποιούν τεχνικές λεπτομέρειες στην υφιστάμενη χρηματιστηριακή νομοθεσία.  </w:t>
      </w:r>
    </w:p>
    <w:p w14:paraId="35AEE950"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Θέτουμε ένα θέμα για ζητήματα που είναι εθνικού δικαίου και τα έθεσαν και οι εκπρόσωποι των φορέων που είχαμε καλέσει στην </w:t>
      </w:r>
      <w:r>
        <w:rPr>
          <w:rFonts w:eastAsia="Times New Roman" w:cs="Times New Roman"/>
          <w:szCs w:val="24"/>
        </w:rPr>
        <w:t>επιτροπή</w:t>
      </w:r>
      <w:r>
        <w:rPr>
          <w:rFonts w:eastAsia="Times New Roman" w:cs="Times New Roman"/>
          <w:szCs w:val="24"/>
        </w:rPr>
        <w:t xml:space="preserve">, ιδιαίτερα για το άρθρο 106, καθώς οι ΑΕΕΑΠ είπαν ότι υπάρχει και λανθασμένη νομοθετική πρόνοια σε σχέση με την κοινοποίηση των αποφάσεων και των σχεδίων τους στην Επιτροπή Κεφαλαιαγοράς, η οποία δεν έχει καμμία αρμοδιότητα και σε σχέση με τον ορισμό του </w:t>
      </w:r>
      <w:r>
        <w:rPr>
          <w:rFonts w:eastAsia="Times New Roman" w:cs="Times New Roman"/>
          <w:szCs w:val="24"/>
        </w:rPr>
        <w:t>όρου «όργανο». Επίσης, έχουν διατυπώσει και ένα αίτημα το οποίο λένε ότι μπορεί να κάνει πιο ευέλικτη τη διαδικασία της επενδυτικής τους δραστηριότητας.</w:t>
      </w:r>
    </w:p>
    <w:p w14:paraId="35AEE951"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αυτό το θέμα κάλεσα την κυρία Υπουργό να τοποθετηθεί. Είπε ότι θα τοποθετηθεί στην Ολομέλεια. Δεν έ</w:t>
      </w:r>
      <w:r>
        <w:rPr>
          <w:rFonts w:eastAsia="Times New Roman" w:cs="Times New Roman"/>
          <w:szCs w:val="24"/>
        </w:rPr>
        <w:t>χει τοποθετηθεί. Περιμένουμε να την ακούσουμε. Εγώ για διευκόλυνση της Κυβέρνησης έχω καταθέσει συγκεκριμένη τροπολογία.</w:t>
      </w:r>
    </w:p>
    <w:p w14:paraId="35AEE952"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επίσης, το άρθρο 109 για τις ΑΕΕΔ, το οποίο αφορά τους  εκπροσώπους των μικρών επενδυτικών εταιρειών. </w:t>
      </w:r>
    </w:p>
    <w:p w14:paraId="35AEE953"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Είπαν </w:t>
      </w:r>
      <w:r>
        <w:rPr>
          <w:rFonts w:eastAsia="Times New Roman" w:cs="Times New Roman"/>
          <w:szCs w:val="24"/>
        </w:rPr>
        <w:t xml:space="preserve">ότι δεν μπορούμε </w:t>
      </w:r>
      <w:r>
        <w:rPr>
          <w:rFonts w:eastAsia="Times New Roman" w:cs="Times New Roman"/>
          <w:szCs w:val="24"/>
        </w:rPr>
        <w:t xml:space="preserve">να έχουμε 150.000 ευρώ μετοχικό κεφάλαιο και να μας καλείτε να δώσουμε και 150.000 ευρώ στο συνεγγυητικό. Η κυρία Υπουργός είπε ότι θα το δει. Θεωρώ ότι το αίτημα είναι εύλογο και για αυτό το θέμα έχω καταθέσει μια συγκεκριμένη τροπολογία.  </w:t>
      </w:r>
    </w:p>
    <w:p w14:paraId="35AEE954"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Έρχομαι τώρα σ</w:t>
      </w:r>
      <w:r>
        <w:rPr>
          <w:rFonts w:eastAsia="Times New Roman" w:cs="Times New Roman"/>
          <w:szCs w:val="24"/>
        </w:rPr>
        <w:t xml:space="preserve">τα άρθρα -και θα ακούσω τη συμβουλή του κυρίου Προέδρου- που αφορούν φορολογικές διατάξεις. Και αναφέρομαι στα άρθρα από το 111 και μετά. </w:t>
      </w:r>
    </w:p>
    <w:p w14:paraId="35AEE955"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Είμαστε αντίθετοι με το άρθρο 111 που ορίζει τα σκάφη αναψυχής στα δώδεκα μέτρα. Εμείς λέμε ότι αυτό γίνεται αυθαίρετ</w:t>
      </w:r>
      <w:r>
        <w:rPr>
          <w:rFonts w:eastAsia="Times New Roman" w:cs="Times New Roman"/>
          <w:szCs w:val="24"/>
        </w:rPr>
        <w:t xml:space="preserve">α, η Υπουργός λέει ότι γίνεται σύμφωνα με την ευρωπαϊκή </w:t>
      </w:r>
      <w:r>
        <w:rPr>
          <w:rFonts w:eastAsia="Times New Roman" w:cs="Times New Roman"/>
          <w:szCs w:val="24"/>
        </w:rPr>
        <w:t>οδηγία</w:t>
      </w:r>
      <w:r>
        <w:rPr>
          <w:rFonts w:eastAsia="Times New Roman" w:cs="Times New Roman"/>
          <w:szCs w:val="24"/>
        </w:rPr>
        <w:t xml:space="preserve">. Αν, </w:t>
      </w:r>
      <w:r>
        <w:rPr>
          <w:rFonts w:eastAsia="Times New Roman" w:cs="Times New Roman"/>
          <w:szCs w:val="24"/>
        </w:rPr>
        <w:lastRenderedPageBreak/>
        <w:t xml:space="preserve">όμως, είναι σύμφωνο με την ευρωπαϊκή </w:t>
      </w:r>
      <w:r>
        <w:rPr>
          <w:rFonts w:eastAsia="Times New Roman" w:cs="Times New Roman"/>
          <w:szCs w:val="24"/>
        </w:rPr>
        <w:t>οδηγία</w:t>
      </w:r>
      <w:r>
        <w:rPr>
          <w:rFonts w:eastAsia="Times New Roman" w:cs="Times New Roman"/>
          <w:szCs w:val="24"/>
        </w:rPr>
        <w:t>, μέχρι τώρα γιατί χάναμε φόρους; Κάποιος πρέπει να μας το εξηγήσει.</w:t>
      </w:r>
    </w:p>
    <w:p w14:paraId="35AEE956"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Αναφέρομαι, επίσης, στο άρθρο που έχει να κάνει με την άρση της απαγόρευσης </w:t>
      </w:r>
      <w:r>
        <w:rPr>
          <w:rFonts w:eastAsia="Times New Roman" w:cs="Times New Roman"/>
          <w:szCs w:val="24"/>
        </w:rPr>
        <w:t>της αιθυλικής αλκοόλης διαφόρων προελεύσεων για τα ξίδια. Και ερωτώ: Θα υποχρεώσει η απόφαση που θα βγάλει το Υπουργείο να αναγράφεται ότι αυτό είναι προϊόν σταφύλης, είναι ελληνικό προϊόν, ή θα κυκλοφορήσουν σε λίγο στην αγορά ξίδια από ουκρανικά καλαμπόκ</w:t>
      </w:r>
      <w:r>
        <w:rPr>
          <w:rFonts w:eastAsia="Times New Roman" w:cs="Times New Roman"/>
          <w:szCs w:val="24"/>
        </w:rPr>
        <w:t xml:space="preserve">ια και από αιγυπτιακές πατάτες; Αυτή είναι η ρύθμιση, </w:t>
      </w:r>
      <w:r>
        <w:rPr>
          <w:rFonts w:eastAsia="Times New Roman" w:cs="Times New Roman"/>
          <w:szCs w:val="24"/>
        </w:rPr>
        <w:t xml:space="preserve">ώστε </w:t>
      </w:r>
      <w:r>
        <w:rPr>
          <w:rFonts w:eastAsia="Times New Roman" w:cs="Times New Roman"/>
          <w:szCs w:val="24"/>
        </w:rPr>
        <w:t xml:space="preserve">από αλκοόλη οποιασδήποτε προέλευσης μπορεί να έχουμε ξίδι που θα κυκλοφορεί στην αγορά. </w:t>
      </w:r>
    </w:p>
    <w:p w14:paraId="35AEE957"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βεβαίως, πρέπει να σας εκφράσω την αντίθεσή μου, καθώς στα άρθρα 116 και 117 υπήρχε μία ρύθμιση η οποία </w:t>
      </w:r>
      <w:r>
        <w:rPr>
          <w:rFonts w:eastAsia="Times New Roman" w:cs="Times New Roman"/>
          <w:szCs w:val="24"/>
        </w:rPr>
        <w:t xml:space="preserve">ήταν θετική για τους πολίτες που χρωστούσαν στο </w:t>
      </w:r>
      <w:r>
        <w:rPr>
          <w:rFonts w:eastAsia="Times New Roman" w:cs="Times New Roman"/>
          <w:szCs w:val="24"/>
        </w:rPr>
        <w:t xml:space="preserve">δημόσιο </w:t>
      </w:r>
      <w:r>
        <w:rPr>
          <w:rFonts w:eastAsia="Times New Roman" w:cs="Times New Roman"/>
          <w:szCs w:val="24"/>
        </w:rPr>
        <w:t xml:space="preserve">-δηλαδή δεν θα </w:t>
      </w:r>
      <w:r>
        <w:rPr>
          <w:rFonts w:eastAsia="Times New Roman" w:cs="Times New Roman"/>
          <w:szCs w:val="24"/>
        </w:rPr>
        <w:lastRenderedPageBreak/>
        <w:t xml:space="preserve">πλήρωναν επιβάρυνση για ολόκληρο τον μήνα, αλλά μόνο για τις ημέρες της καθυστέρησης- και λόγω αδυναμίας σας να την εφαρμόσετε την παρατείνετε ακόμα για έναν χρόνο. </w:t>
      </w:r>
    </w:p>
    <w:p w14:paraId="35AEE958"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Τέλος, κυρίες και κ</w:t>
      </w:r>
      <w:r>
        <w:rPr>
          <w:rFonts w:eastAsia="Times New Roman" w:cs="Times New Roman"/>
          <w:szCs w:val="24"/>
        </w:rPr>
        <w:t>ύριοι συνάδελφοι, έχω εκφράσει τον προβληματισμό μου για την επιτροπή αξιολόγησης των καταγγελιών, καθώς, όπως δέχθηκε και η κυρία Υπουργός, δεν έχει καταλήξει το Υπουργείο ακόμα για το τι θα κάνει με το Σώμα Επιθεωρητών, όπως επίσης και για το τι θα κάνει</w:t>
      </w:r>
      <w:r>
        <w:rPr>
          <w:rFonts w:eastAsia="Times New Roman" w:cs="Times New Roman"/>
          <w:szCs w:val="24"/>
        </w:rPr>
        <w:t xml:space="preserve"> με το θέμα της δυνατότητας του Υπουργού</w:t>
      </w:r>
      <w:r>
        <w:rPr>
          <w:rFonts w:eastAsia="Times New Roman" w:cs="Times New Roman"/>
          <w:szCs w:val="24"/>
        </w:rPr>
        <w:t xml:space="preserve">, </w:t>
      </w:r>
      <w:r>
        <w:rPr>
          <w:rFonts w:eastAsia="Times New Roman" w:cs="Times New Roman"/>
          <w:szCs w:val="24"/>
        </w:rPr>
        <w:t xml:space="preserve">που αντί </w:t>
      </w:r>
      <w:r>
        <w:rPr>
          <w:rFonts w:eastAsia="Times New Roman" w:cs="Times New Roman"/>
          <w:szCs w:val="24"/>
        </w:rPr>
        <w:t xml:space="preserve">να υποβάλλει την έκθεση των δαπανών η ΑΑΔΕ, θα την υποβάλλει ο ίδιος, ενώ ο νόμος λέει ότι πρέπει να την υποβάλλει η ΑΑΔΕ.  </w:t>
      </w:r>
    </w:p>
    <w:p w14:paraId="35AEE959"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Έρχομαι τώρα, κύριε Πρόεδρε –για να κλείσω- σε δύο δικές μου τροπολογίες που αφο</w:t>
      </w:r>
      <w:r>
        <w:rPr>
          <w:rFonts w:eastAsia="Times New Roman" w:cs="Times New Roman"/>
          <w:szCs w:val="24"/>
        </w:rPr>
        <w:t xml:space="preserve">ρούν γνωστά θέματα στην κυρία Υπουργό και στον κ. Τσακαλώτο. </w:t>
      </w:r>
    </w:p>
    <w:p w14:paraId="35AEE95A"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ένα θέμα είναι πάρα πολύ σοβαρό, έχει συζητηθεί και άλλη φορά. Έχει να κάνει με τη μεγάλη μισθολογική διαφορά που έχουν οι νεοπροσλαμβανόμενοι υπάλληλοι στο Υπουργείο Οικονομικών. </w:t>
      </w:r>
    </w:p>
    <w:p w14:paraId="35AEE95B"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επειδή</w:t>
      </w:r>
      <w:r>
        <w:rPr>
          <w:rFonts w:eastAsia="Times New Roman" w:cs="Times New Roman"/>
          <w:szCs w:val="24"/>
        </w:rPr>
        <w:t xml:space="preserve"> όλοι θέλουμε να συνδράμουμε στις διαδικασίες καταπολέμησης της φοροδιαφυγής, αυτές, κυρίες και κύριοι συνάδελφοι, εξαρτώνται από το κατά πόσο έχουμε ένα καταρτισμένο, έμπειρο και με αυξημένα προσόντα προσωπικό. </w:t>
      </w:r>
    </w:p>
    <w:p w14:paraId="35AEE95C"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Τέτοιο προσωπικό τα τελευταία χρόνια μέσα α</w:t>
      </w:r>
      <w:r>
        <w:rPr>
          <w:rFonts w:eastAsia="Times New Roman" w:cs="Times New Roman"/>
          <w:szCs w:val="24"/>
        </w:rPr>
        <w:t xml:space="preserve">πό τις προκηρύξεις για μόνιμο προσωπικό έχει προσληφθεί στο </w:t>
      </w:r>
      <w:r>
        <w:rPr>
          <w:rFonts w:eastAsia="Times New Roman" w:cs="Times New Roman"/>
          <w:szCs w:val="24"/>
        </w:rPr>
        <w:t xml:space="preserve">Υπουργείο Οικονομικών </w:t>
      </w:r>
      <w:r>
        <w:rPr>
          <w:rFonts w:eastAsia="Times New Roman" w:cs="Times New Roman"/>
          <w:szCs w:val="24"/>
        </w:rPr>
        <w:t xml:space="preserve">δημόσιο τομέα και σε μερικές περιπτώσεις αυτοί οι καινούργιοι υπάλληλοι προέρχονται και από μετάταξη. </w:t>
      </w:r>
    </w:p>
    <w:p w14:paraId="35AEE95D"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Δυστυχώς, επειδή δεν έχει υλοποιηθεί η πρόνοια του νόμου, </w:t>
      </w:r>
      <w:r>
        <w:rPr>
          <w:rFonts w:eastAsia="Times New Roman" w:cs="Times New Roman"/>
          <w:szCs w:val="24"/>
        </w:rPr>
        <w:t>που προέβλεπε</w:t>
      </w:r>
      <w:r>
        <w:rPr>
          <w:rFonts w:eastAsia="Times New Roman" w:cs="Times New Roman"/>
          <w:szCs w:val="24"/>
        </w:rPr>
        <w:t xml:space="preserve"> το </w:t>
      </w:r>
      <w:r>
        <w:rPr>
          <w:rFonts w:eastAsia="Times New Roman" w:cs="Times New Roman"/>
          <w:szCs w:val="24"/>
        </w:rPr>
        <w:t xml:space="preserve">μισθολόγιο για την προσωπική διαφορά και για αυτούς τους υπαλλήλους, έχουμε φθάσει στο σημείο να προσλαμβάνονται και να αποχωρούν. Το αντιλαμβάνεστε αυτό με τόσο υψηλά ποσοστά ανεργίας; </w:t>
      </w:r>
    </w:p>
    <w:p w14:paraId="35AEE95E"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Μας το είπε ο κ. Πιτσιλής εδώ, όταν πέρυσι τον Φλεβάρη παρουσίασε τη δραστηριότητα της ΑΑΔΕ, απαντώντας σε δική μου ερώτηση και δέχτηκε ότι είναι εύλογο, πάρα πολύ σωστό το αίτημα. Είπε ότι έχει σκέψεις να το λύσει. </w:t>
      </w:r>
    </w:p>
    <w:p w14:paraId="35AEE95F"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Ο κ. Τσακαλώτος στις συνδικαλιστικές ηγ</w:t>
      </w:r>
      <w:r>
        <w:rPr>
          <w:rFonts w:eastAsia="Times New Roman" w:cs="Times New Roman"/>
          <w:szCs w:val="24"/>
        </w:rPr>
        <w:t>εσίες των εργαζομένων στο Υπουργείο Οικονομικών έχει πει ότι θα το λύσει μετά την αξιολόγηση. Εγώ κατέθεσα αυτήν την τροπολογία για να τοποθετηθεί η Κυβέρνηση, γιατί πάρα πολλοί Βουλευτές της Πλειοψηφίας με βρήκαν και μου είπαν ότι είναι πάρα πολύ σημαντικ</w:t>
      </w:r>
      <w:r>
        <w:rPr>
          <w:rFonts w:eastAsia="Times New Roman" w:cs="Times New Roman"/>
          <w:szCs w:val="24"/>
        </w:rPr>
        <w:t>ή η πρωτοβουλία μου και την υποστηρίζουν.</w:t>
      </w:r>
    </w:p>
    <w:p w14:paraId="35AEE960"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Μπορείτε, λοιπόν, να το λύσετε σήμερα. Αν δεν θέλετε να πάρω εγώ τη δόξα, φέρτε δική σας τροπολογία. Εμείς θα την ψηφίσουμε.</w:t>
      </w:r>
    </w:p>
    <w:p w14:paraId="35AEE96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Η άλλη που έχω καταθέσει, κυρία Υπουργέ, αφορά το γνωστό θέμα με τον Αλβανό που τον έπιασ</w:t>
      </w:r>
      <w:r>
        <w:rPr>
          <w:rFonts w:eastAsia="Times New Roman" w:cs="Times New Roman"/>
          <w:szCs w:val="24"/>
        </w:rPr>
        <w:t>αν με την κότα. Δηλαδή, είναι δυνατόν για ένα ευτελές ποσό να τίθεται σε διαθεσιμότητα ένας υ</w:t>
      </w:r>
      <w:r>
        <w:rPr>
          <w:rFonts w:eastAsia="Times New Roman" w:cs="Times New Roman"/>
          <w:szCs w:val="24"/>
        </w:rPr>
        <w:lastRenderedPageBreak/>
        <w:t>πάλληλος και να κινδυνεύει ουσιαστικά η προσωπική και η οικογενειακή του ζωή, την ώρα που εσείς οι ίδιοι -και σωστά κάνατε- εξορθολογήσατε το πειθαρχικό δίκαιο των</w:t>
      </w:r>
      <w:r>
        <w:rPr>
          <w:rFonts w:eastAsia="Times New Roman" w:cs="Times New Roman"/>
          <w:szCs w:val="24"/>
        </w:rPr>
        <w:t xml:space="preserve"> υπόλοιπων δημοσίων υπαλλήλων, δεχόμενοι το τεκμήριο της αθωότητας;</w:t>
      </w:r>
    </w:p>
    <w:p w14:paraId="35AEE962"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5AEE96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Έχω, λοιπόν, καταθέσει μια τροπολογία για να εξορθολογήσουμε αυτές τις υπάρχουσες αυστηρές διατάξεις -θυ</w:t>
      </w:r>
      <w:r>
        <w:rPr>
          <w:rFonts w:eastAsia="Times New Roman" w:cs="Times New Roman"/>
          <w:szCs w:val="24"/>
        </w:rPr>
        <w:t xml:space="preserve">μίζω εγώ ότι είναι του νόμου Παπαδόπουλου του 1999 για της τελωνειακούς- γιατί πρέπει να συνδέσουμε τη λαθρεμπορία και με το ύψος του αδικήματος. </w:t>
      </w:r>
    </w:p>
    <w:p w14:paraId="35AEE964"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Θα τελειώσω, κύριε Πρόεδρε, ευχαριστώντας για την ανοχή της με αυτά και περιμένοντας την Κυβέρνηση να τοποθετ</w:t>
      </w:r>
      <w:r>
        <w:rPr>
          <w:rFonts w:eastAsia="Times New Roman" w:cs="Times New Roman"/>
          <w:szCs w:val="24"/>
        </w:rPr>
        <w:t xml:space="preserve">ηθεί και </w:t>
      </w:r>
      <w:r>
        <w:rPr>
          <w:rFonts w:eastAsia="Times New Roman" w:cs="Times New Roman"/>
          <w:szCs w:val="24"/>
        </w:rPr>
        <w:lastRenderedPageBreak/>
        <w:t>στις</w:t>
      </w:r>
      <w:r>
        <w:rPr>
          <w:rFonts w:eastAsia="Times New Roman" w:cs="Times New Roman"/>
          <w:szCs w:val="24"/>
        </w:rPr>
        <w:t xml:space="preserve"> δικές μου τροπολογίες και θα μιλήσω στη δευτερολογία μου για της τροπολογίες της Κυβέρνησης, καθώς δεν ήθελα να καταχραστώ άλλο τον χρόνο.</w:t>
      </w:r>
    </w:p>
    <w:p w14:paraId="35AEE96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Ευχαριστώ για την προσοχή της.</w:t>
      </w:r>
    </w:p>
    <w:p w14:paraId="35AEE966" w14:textId="77777777" w:rsidR="00D5450D" w:rsidRDefault="005B470C">
      <w:pPr>
        <w:spacing w:line="600" w:lineRule="auto"/>
        <w:ind w:firstLine="709"/>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35AEE96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ειδικός αγορητής της Χρυσής Αυγής κ. Ευάγγελος Καρακώστας.</w:t>
      </w:r>
    </w:p>
    <w:p w14:paraId="35AEE96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Το σημερινό νομοσχέδιο αποτελεί μια ακόμη νομοτεχνική διαδικασία εναρμόνισης του εθνικού δικαίου με τις </w:t>
      </w:r>
      <w:r>
        <w:rPr>
          <w:rFonts w:eastAsia="Times New Roman" w:cs="Times New Roman"/>
          <w:szCs w:val="24"/>
        </w:rPr>
        <w:t xml:space="preserve">οδηγίες </w:t>
      </w:r>
      <w:r>
        <w:rPr>
          <w:rFonts w:eastAsia="Times New Roman" w:cs="Times New Roman"/>
          <w:szCs w:val="24"/>
        </w:rPr>
        <w:t>της Ευρ</w:t>
      </w:r>
      <w:r>
        <w:rPr>
          <w:rFonts w:eastAsia="Times New Roman" w:cs="Times New Roman"/>
          <w:szCs w:val="24"/>
        </w:rPr>
        <w:t>ωπαϊκής Ένωσης.</w:t>
      </w:r>
    </w:p>
    <w:p w14:paraId="35AEE96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Ειδικότερα, όπως αναφέρεται στο άρθρο 1, πρόκειται για την ενσωμάτωση της </w:t>
      </w:r>
      <w:r>
        <w:rPr>
          <w:rFonts w:eastAsia="Times New Roman" w:cs="Times New Roman"/>
          <w:szCs w:val="24"/>
        </w:rPr>
        <w:t xml:space="preserve">οδηγίας </w:t>
      </w:r>
      <w:r>
        <w:rPr>
          <w:rFonts w:eastAsia="Times New Roman" w:cs="Times New Roman"/>
          <w:szCs w:val="24"/>
        </w:rPr>
        <w:t xml:space="preserve">2014/65/ΕΕ. Πέραν της </w:t>
      </w:r>
      <w:r>
        <w:rPr>
          <w:rFonts w:eastAsia="Times New Roman" w:cs="Times New Roman"/>
          <w:szCs w:val="24"/>
        </w:rPr>
        <w:t xml:space="preserve">οδηγίας </w:t>
      </w:r>
      <w:r>
        <w:rPr>
          <w:rFonts w:eastAsia="Times New Roman" w:cs="Times New Roman"/>
          <w:szCs w:val="24"/>
        </w:rPr>
        <w:t xml:space="preserve">αυτής </w:t>
      </w:r>
      <w:r>
        <w:rPr>
          <w:rFonts w:eastAsia="Times New Roman" w:cs="Times New Roman"/>
          <w:szCs w:val="24"/>
        </w:rPr>
        <w:lastRenderedPageBreak/>
        <w:t xml:space="preserve">λήφθηκε υπ’ όψιν για τη σύνταξη του παρόντος η </w:t>
      </w:r>
      <w:r>
        <w:rPr>
          <w:rFonts w:eastAsia="Times New Roman" w:cs="Times New Roman"/>
          <w:szCs w:val="24"/>
        </w:rPr>
        <w:t xml:space="preserve">οδηγία </w:t>
      </w:r>
      <w:r>
        <w:rPr>
          <w:rFonts w:eastAsia="Times New Roman" w:cs="Times New Roman"/>
          <w:szCs w:val="24"/>
        </w:rPr>
        <w:t xml:space="preserve">2016/1034/ΕΕ, καθώς και η κατ’ εξουσιοδότηση </w:t>
      </w:r>
      <w:r>
        <w:rPr>
          <w:rFonts w:eastAsia="Times New Roman" w:cs="Times New Roman"/>
          <w:szCs w:val="24"/>
        </w:rPr>
        <w:t xml:space="preserve">οδηγία </w:t>
      </w:r>
      <w:r>
        <w:rPr>
          <w:rFonts w:eastAsia="Times New Roman" w:cs="Times New Roman"/>
          <w:szCs w:val="24"/>
        </w:rPr>
        <w:t>υπ’ αριθμόν 2017</w:t>
      </w:r>
      <w:r>
        <w:rPr>
          <w:rFonts w:eastAsia="Times New Roman" w:cs="Times New Roman"/>
          <w:szCs w:val="24"/>
        </w:rPr>
        <w:t>/593.</w:t>
      </w:r>
    </w:p>
    <w:p w14:paraId="35AEE96A"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Οι υπό ενσωμάτωση </w:t>
      </w:r>
      <w:r>
        <w:rPr>
          <w:rFonts w:eastAsia="Times New Roman" w:cs="Times New Roman"/>
          <w:szCs w:val="24"/>
        </w:rPr>
        <w:t xml:space="preserve">οδηγίες </w:t>
      </w:r>
      <w:r>
        <w:rPr>
          <w:rFonts w:eastAsia="Times New Roman" w:cs="Times New Roman"/>
          <w:szCs w:val="24"/>
        </w:rPr>
        <w:t>αφορούν επί της ουσίας τη συμπερίληψη στο πεδίο εφαρμογής του υπό ψήφιση νόμου, τις επιχειρήσεις των οποίων η συνήθης επιχειρηματική δραστηριότητα είναι η παροχή επενδυτικών υπηρεσιών ή και η άσκηση επενδυτικών δραστηριοτήτω</w:t>
      </w:r>
      <w:r>
        <w:rPr>
          <w:rFonts w:eastAsia="Times New Roman" w:cs="Times New Roman"/>
          <w:szCs w:val="24"/>
        </w:rPr>
        <w:t xml:space="preserve">ν σε επαγγελματική βάση. Δεδομένης της υιοθέτησης της </w:t>
      </w:r>
      <w:r>
        <w:rPr>
          <w:rFonts w:eastAsia="Times New Roman" w:cs="Times New Roman"/>
          <w:szCs w:val="24"/>
          <w:lang w:val="en-US"/>
        </w:rPr>
        <w:t>MiFID</w:t>
      </w:r>
      <w:r>
        <w:rPr>
          <w:rFonts w:eastAsia="Times New Roman" w:cs="Times New Roman"/>
          <w:szCs w:val="24"/>
        </w:rPr>
        <w:t xml:space="preserve"> </w:t>
      </w:r>
      <w:r>
        <w:rPr>
          <w:rFonts w:eastAsia="Times New Roman" w:cs="Times New Roman"/>
          <w:szCs w:val="24"/>
          <w:lang w:val="en-US"/>
        </w:rPr>
        <w:t>II</w:t>
      </w:r>
      <w:r>
        <w:rPr>
          <w:rFonts w:eastAsia="Times New Roman" w:cs="Times New Roman"/>
          <w:szCs w:val="24"/>
        </w:rPr>
        <w:t xml:space="preserve">, όπως ονομάζεται η </w:t>
      </w:r>
      <w:r>
        <w:rPr>
          <w:rFonts w:eastAsia="Times New Roman" w:cs="Times New Roman"/>
          <w:szCs w:val="24"/>
        </w:rPr>
        <w:t xml:space="preserve">οδηγία </w:t>
      </w:r>
      <w:r>
        <w:rPr>
          <w:rFonts w:eastAsia="Times New Roman" w:cs="Times New Roman"/>
          <w:szCs w:val="24"/>
        </w:rPr>
        <w:t>η οποία ενσωματώνεται σήμερα στο εθνικό δίκαιο, προκύπτει η εισαγωγή νέων χρηματοοικονομικών προϊόντων στη λεγόμενη αγορά, καθώς και η θέσπιση νέων επενδυτικών υπηρεσι</w:t>
      </w:r>
      <w:r>
        <w:rPr>
          <w:rFonts w:eastAsia="Times New Roman" w:cs="Times New Roman"/>
          <w:szCs w:val="24"/>
        </w:rPr>
        <w:t>ών.</w:t>
      </w:r>
    </w:p>
    <w:p w14:paraId="35AEE96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Ιδιαίτερη βαρύτητα δίδεται στον καθορισμό και τις προϋποθέσεις λειτουργίας των ανώνυμων επιχειρήσεων παροχής επενδυτικών υπηρεσιών. Αυτό αποδεικνύεται από το γεγονός ότι στα πρώτα σαράντα τέσσερα άρθρα του νομοσχεδίου διατυπώνονται οι σχετικές διατάξει</w:t>
      </w:r>
      <w:r>
        <w:rPr>
          <w:rFonts w:eastAsia="Times New Roman" w:cs="Times New Roman"/>
          <w:szCs w:val="24"/>
        </w:rPr>
        <w:t xml:space="preserve">ς, οι οποίες τείνουν να ρυθμίσουν το καθεστώς λειτουργίας των ΑΕΠΕΥ. Τι είναι, όμως, οι ΑΕΠΕΥ και τι συμφέροντα εξυπηρετούν; Εξυπηρετούν μήπως τα συμφέροντα του απλού πολίτη ή είναι τελικά τα μαγαζάκια των τραπεζιτών, όπου τοποθετούνται τα μεγάλα κεφάλαια </w:t>
      </w:r>
      <w:r>
        <w:rPr>
          <w:rFonts w:eastAsia="Times New Roman" w:cs="Times New Roman"/>
          <w:szCs w:val="24"/>
        </w:rPr>
        <w:t>αμφίβολης προελεύσεως για συγκεκριμένους σκοπούς;</w:t>
      </w:r>
    </w:p>
    <w:p w14:paraId="35AEE96C"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Βασική αιτιολογία για τη νομοθέτηση του παρόντος είναι η βελτιστοποίηση του κανονιστικού πλαισίου εντός του οποίου θα κινού</w:t>
      </w:r>
      <w:r>
        <w:rPr>
          <w:rFonts w:eastAsia="Times New Roman" w:cs="Times New Roman"/>
          <w:szCs w:val="24"/>
        </w:rPr>
        <w:lastRenderedPageBreak/>
        <w:t>νται οι ενδιαφερόμενοι, είτε αυτοί εντοπίζονται υπό τη μορφή πιστωτικού ιδρύματος ε</w:t>
      </w:r>
      <w:r>
        <w:rPr>
          <w:rFonts w:eastAsia="Times New Roman" w:cs="Times New Roman"/>
          <w:szCs w:val="24"/>
        </w:rPr>
        <w:t>ίτε υπό τη μορφή άλλων εταιρειών χρηματοπιστωτικού ενδιαφέροντος.</w:t>
      </w:r>
    </w:p>
    <w:p w14:paraId="35AEE96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Διαπιστώνεται -αν μη τι άλλο- και σε αυτό το νομοσχέδιο η σύγκρουση της κομμουνιστικής ή μαρξιστικής, αν θέλετε, προσέγγισης της Κυβέρνησης με τις νεοφιλελεύθερες καπιταλιστικές νομικές εφαρ</w:t>
      </w:r>
      <w:r>
        <w:rPr>
          <w:rFonts w:eastAsia="Times New Roman" w:cs="Times New Roman"/>
          <w:szCs w:val="24"/>
        </w:rPr>
        <w:t>μογές και αποδεικνύεται ότι τίποτα από όσα λέγατε και λέτε ακόμη δεν ανταποκρίνεται ουσιαστικά στις νομοθετικές πρωτοβουλίες τις οποίες λαμβάνετε.</w:t>
      </w:r>
    </w:p>
    <w:p w14:paraId="35AEE96E"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Είναι ξεκάθαρο, λοιπόν, ότι το σημερινό νομοσχέδιο είναι, όπως προαναφέραμε, αντιγραφή της κοινοτικής </w:t>
      </w:r>
      <w:r>
        <w:rPr>
          <w:rFonts w:eastAsia="Times New Roman" w:cs="Times New Roman"/>
          <w:szCs w:val="24"/>
        </w:rPr>
        <w:t>οδηγίας</w:t>
      </w:r>
      <w:r>
        <w:rPr>
          <w:rFonts w:eastAsia="Times New Roman" w:cs="Times New Roman"/>
          <w:szCs w:val="24"/>
        </w:rPr>
        <w:t xml:space="preserve"> </w:t>
      </w:r>
      <w:r>
        <w:rPr>
          <w:rFonts w:eastAsia="Times New Roman" w:cs="Times New Roman"/>
          <w:szCs w:val="24"/>
        </w:rPr>
        <w:t xml:space="preserve">2014/65/ΕΕ, η επονομαζόμενη και </w:t>
      </w:r>
      <w:r>
        <w:rPr>
          <w:rFonts w:eastAsia="Times New Roman" w:cs="Times New Roman"/>
          <w:szCs w:val="24"/>
          <w:lang w:val="en-US"/>
        </w:rPr>
        <w:t>MiFID</w:t>
      </w:r>
      <w:r>
        <w:rPr>
          <w:rFonts w:eastAsia="Times New Roman" w:cs="Times New Roman"/>
          <w:szCs w:val="24"/>
        </w:rPr>
        <w:t xml:space="preserve"> </w:t>
      </w:r>
      <w:r>
        <w:rPr>
          <w:rFonts w:eastAsia="Times New Roman" w:cs="Times New Roman"/>
          <w:szCs w:val="24"/>
          <w:lang w:val="en-US"/>
        </w:rPr>
        <w:t>II</w:t>
      </w:r>
      <w:r>
        <w:rPr>
          <w:rFonts w:eastAsia="Times New Roman" w:cs="Times New Roman"/>
          <w:szCs w:val="24"/>
        </w:rPr>
        <w:t xml:space="preserve">, η οποία αποτελεί το εργαλείο, σύμφωνα με Ευρωπαίους και λοιπούς δανειστές, για την </w:t>
      </w:r>
      <w:r>
        <w:rPr>
          <w:rFonts w:eastAsia="Times New Roman" w:cs="Times New Roman"/>
          <w:szCs w:val="24"/>
        </w:rPr>
        <w:lastRenderedPageBreak/>
        <w:t>εξασφάλιση της προστασίας των επενδυτών και την εύρυθμη λειτουργία της αγοράς χρηματοπιστωτικών μέσων.</w:t>
      </w:r>
    </w:p>
    <w:p w14:paraId="35AEE96F"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Σημαίνει, λοιπόν, ότι και σ</w:t>
      </w:r>
      <w:r>
        <w:rPr>
          <w:rFonts w:eastAsia="Times New Roman" w:cs="Times New Roman"/>
          <w:szCs w:val="24"/>
        </w:rPr>
        <w:t>ε αυτό το νομοσχέδιο ακολουθείτε την πεπατημένη των Βρυξελλών και τις παραινέσεις, φυσικά, των εν Ελλάδι τραπεζιτών.</w:t>
      </w:r>
    </w:p>
    <w:p w14:paraId="35AEE970"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Αυτό προέκυψε άλλωστε και από τη σχετική συνεδρίαση της </w:t>
      </w:r>
      <w:r>
        <w:rPr>
          <w:rFonts w:eastAsia="Times New Roman" w:cs="Times New Roman"/>
          <w:szCs w:val="24"/>
        </w:rPr>
        <w:t>επιτροπής</w:t>
      </w:r>
      <w:r>
        <w:rPr>
          <w:rFonts w:eastAsia="Times New Roman" w:cs="Times New Roman"/>
          <w:szCs w:val="24"/>
        </w:rPr>
        <w:t>, στην οποία είχαν προσκληθεί οι εκπρόσωποι του τραπεζικού συστήματος στην</w:t>
      </w:r>
      <w:r>
        <w:rPr>
          <w:rFonts w:eastAsia="Times New Roman" w:cs="Times New Roman"/>
          <w:szCs w:val="24"/>
        </w:rPr>
        <w:t xml:space="preserve"> Ελλάδα.</w:t>
      </w:r>
    </w:p>
    <w:p w14:paraId="35AEE97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Τα εκτενή άρθρα του παρόντος νομοσχεδίου βρίθουν από οικονομοτεχνικά στοιχεία, τα οποία όμως ελάχιστη επίδραση έχουν στην πραγματική οικονομία, την οικονομία δηλαδή η οποία αφορά τη συντριπτική πλειοψηφία των Ελλήνων πολιτών, των Ελλήνων </w:t>
      </w:r>
      <w:r>
        <w:rPr>
          <w:rFonts w:eastAsia="Times New Roman" w:cs="Times New Roman"/>
          <w:szCs w:val="24"/>
        </w:rPr>
        <w:lastRenderedPageBreak/>
        <w:t>φορολογου</w:t>
      </w:r>
      <w:r>
        <w:rPr>
          <w:rFonts w:eastAsia="Times New Roman" w:cs="Times New Roman"/>
          <w:szCs w:val="24"/>
        </w:rPr>
        <w:t xml:space="preserve">μένων, τον μισθωτό, τον συνταξιούχο, τον ελεύθερο επαγγελματία. </w:t>
      </w:r>
    </w:p>
    <w:p w14:paraId="35AEE972"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Όλες αυτές οι διατάξεις αφορούν ολοκληρωτικά την άυλη οικονομία των ψεύτικων αριθμών και της εκδούλευσης των κρατικών οικονομιών, οι οποίες πλέον αποτελούν έρμαιο της ανεξέλεγκτης επεμβατικότ</w:t>
      </w:r>
      <w:r>
        <w:rPr>
          <w:rFonts w:eastAsia="Times New Roman" w:cs="Times New Roman"/>
          <w:szCs w:val="24"/>
        </w:rPr>
        <w:t>ητας των κεφαλαιούχων επενδυτών και δη των διαβόητων «κορακιών» του τοκογλυφικού κερδοσκοπικού κεφαλαίου.</w:t>
      </w:r>
    </w:p>
    <w:p w14:paraId="35AEE97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Απόδειξη των ανωτέρω η εμπλοκή ξένων </w:t>
      </w:r>
      <w:r>
        <w:rPr>
          <w:rFonts w:eastAsia="Times New Roman" w:cs="Times New Roman"/>
          <w:szCs w:val="24"/>
          <w:lang w:val="en-US"/>
        </w:rPr>
        <w:t>funds</w:t>
      </w:r>
      <w:r>
        <w:rPr>
          <w:rFonts w:eastAsia="Times New Roman" w:cs="Times New Roman"/>
          <w:szCs w:val="24"/>
        </w:rPr>
        <w:t>, τα οποία θα αγοράζουν τα λεγόμενα κόκκινα δάνεια. Τον τελευταίο καιρό ποικίλλουν τα σχετικά δημοσιεύματα κ</w:t>
      </w:r>
      <w:r>
        <w:rPr>
          <w:rFonts w:eastAsia="Times New Roman" w:cs="Times New Roman"/>
          <w:szCs w:val="24"/>
        </w:rPr>
        <w:t>αι εύλογα προκύπτουν ανησυχίες για το εάν τέτοιου είδους εικασίες θα επιβεβαιωθούν και αν ναι, ποια ακριβώς συμφέροντα θα εξυπηρετηθούν από τέτοιου είδους επενδυτικές πρωτοβουλίες.</w:t>
      </w:r>
    </w:p>
    <w:p w14:paraId="35AEE974"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πρέπει να γίνει αναφορά στον τίτλο 6 του πρώτου μέρους του </w:t>
      </w:r>
      <w:r>
        <w:rPr>
          <w:rFonts w:eastAsia="Times New Roman" w:cs="Times New Roman"/>
          <w:szCs w:val="24"/>
        </w:rPr>
        <w:t xml:space="preserve">παρόντος, όπου καθορίζονται οι αρμόδιες αρχές για την εποπτεία εφαρμογής των διατάξεων που θα ψηφιστούν. </w:t>
      </w:r>
    </w:p>
    <w:p w14:paraId="35AEE97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Οι αρμόδιες αρχές είναι η Επιτροπή Κεφαλαιαγοράς και η Τράπεζα της Ελλάδος. Αυτό σημαίνει ότι κουμάντο στην εποπτεία θα έχει η Ευρωπαϊκή Τράπεζα που, </w:t>
      </w:r>
      <w:r>
        <w:rPr>
          <w:rFonts w:eastAsia="Times New Roman" w:cs="Times New Roman"/>
          <w:szCs w:val="24"/>
        </w:rPr>
        <w:t>όπως όλοι γνωρίζουμε είναι η προϊσταμένη αρχή των ευρωπαϊκών τραπεζών και συναφών επενδυτικών υπηρεσιών. Το αναφέρουμε για να καταδείξουμε εκ νέου ότι τίποτα πλέον στην Ελλάδα δεν λειτουργεί χωρίς τον ξένο έλεγχο και για να αποδείξουμε με αδιάσειστα στοιχε</w:t>
      </w:r>
      <w:r>
        <w:rPr>
          <w:rFonts w:eastAsia="Times New Roman" w:cs="Times New Roman"/>
          <w:szCs w:val="24"/>
        </w:rPr>
        <w:t xml:space="preserve">ία, με αδιάσειστα τεκμήρια πως η χώρα τελεί υπό οικονομική κατοχή. Πρόκειται για μία παραδοχή την οποία όλοι εδώ ασπάζεστε και παρά ταύτα δεν έχετε τα πολιτικά κότσια να παραδεχθείτε δημοσίως. </w:t>
      </w:r>
    </w:p>
    <w:p w14:paraId="35AEE976"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Βεβαίως, όσο εσείς σπεύδετε να εξυπηρετήσετε τα συμφέροντα των</w:t>
      </w:r>
      <w:r>
        <w:rPr>
          <w:rFonts w:eastAsia="Times New Roman" w:cs="Times New Roman"/>
          <w:szCs w:val="24"/>
        </w:rPr>
        <w:t xml:space="preserve"> δανειστών και των εγχώριων τραπεζιτών, τα επίσημα στοιχεία που δημοσιεύονται από τη </w:t>
      </w:r>
      <w:r>
        <w:rPr>
          <w:rFonts w:eastAsia="Times New Roman" w:cs="Times New Roman"/>
          <w:szCs w:val="24"/>
          <w:lang w:val="en-US"/>
        </w:rPr>
        <w:t>EUROSTAT</w:t>
      </w:r>
      <w:r>
        <w:rPr>
          <w:rFonts w:eastAsia="Times New Roman" w:cs="Times New Roman"/>
          <w:szCs w:val="24"/>
        </w:rPr>
        <w:t xml:space="preserve"> έρχονται να γκρεμίσουν τα παραμύθια περί ανάπτυξης. Σύμφωνα με τη </w:t>
      </w:r>
      <w:r>
        <w:rPr>
          <w:rFonts w:eastAsia="Times New Roman" w:cs="Times New Roman"/>
          <w:szCs w:val="24"/>
          <w:lang w:val="en-US"/>
        </w:rPr>
        <w:t>EUROSTAT</w:t>
      </w:r>
      <w:r>
        <w:rPr>
          <w:rFonts w:eastAsia="Times New Roman" w:cs="Times New Roman"/>
          <w:szCs w:val="24"/>
        </w:rPr>
        <w:t>: στο 177,4% του ΑΕΠ το δημόσιο χρέος της Ελλάδας για τι τρίτο τρίμηνο του 2017. Το ελλη</w:t>
      </w:r>
      <w:r>
        <w:rPr>
          <w:rFonts w:eastAsia="Times New Roman" w:cs="Times New Roman"/>
          <w:szCs w:val="24"/>
        </w:rPr>
        <w:t>νικό χρέος αυξήθηκε στα 313,5 δισεκατομμύρια ευρώ από 309,1 δισεκατομμύρια ευρώ το δεύτερο τρίμηνο του 2017 και από 311,3 δισεκατομμύρια ευρώ το τρίτο τρίμηνο του 2016.</w:t>
      </w:r>
    </w:p>
    <w:p w14:paraId="35AEE97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Επιπρόσθετα, την ίδια ώρα που εσείς πανηγυρίζετε για την υποτιθέμενη έξοδο της Ελλάδας </w:t>
      </w:r>
      <w:r>
        <w:rPr>
          <w:rFonts w:eastAsia="Times New Roman" w:cs="Times New Roman"/>
          <w:szCs w:val="24"/>
        </w:rPr>
        <w:t xml:space="preserve">από τα μνημόνια και την επιτροπεία το καλοκαίρι του 2018, σας διαψεύδουν ο ένας μετά τον άλλο οι Ευρωπαίοι αξιωματούχοι, όπως ο Επίτροπος της Ευρωπαϊκής </w:t>
      </w:r>
      <w:r>
        <w:rPr>
          <w:rFonts w:eastAsia="Times New Roman" w:cs="Times New Roman"/>
          <w:szCs w:val="24"/>
        </w:rPr>
        <w:lastRenderedPageBreak/>
        <w:t>Ένωσης για τα οικονομικά ζητήματα, ο φίλος σας Πιερ Μοσκοβισί, ο οποίος δηλώνει δίχως περιστροφές και δ</w:t>
      </w:r>
      <w:r>
        <w:rPr>
          <w:rFonts w:eastAsia="Times New Roman" w:cs="Times New Roman"/>
          <w:szCs w:val="24"/>
        </w:rPr>
        <w:t xml:space="preserve">ίχως αστερίσκους πως η Ελλάδα δεν πρόκειται να βγει από τον έλεγχο και την επιτροπεία, εάν πρώτα δεν αποπληρώσει το 75% των δανείων που έχει λάβει μέχρι σήμερα. </w:t>
      </w:r>
    </w:p>
    <w:p w14:paraId="35AEE978"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Στο πεδίο στο οποίο πράγματι αναγνωρίζουμε ότι υφίσταται διαρκής κυβερνητική δραστηριότητα </w:t>
      </w:r>
      <w:r>
        <w:rPr>
          <w:rFonts w:eastAsia="Times New Roman" w:cs="Times New Roman"/>
          <w:szCs w:val="24"/>
        </w:rPr>
        <w:t>είναι στη διόγκωση του πελατειακού κράτους, σε μια απέλπιδα προσπάθεια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να διασωθούν εκλογικά. </w:t>
      </w:r>
    </w:p>
    <w:p w14:paraId="35AEE97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Σε ό,τι αφορά την προσέλκυση των επενδυτών κατά τη γνώμη μας δεν επιτυγχάνεται με την εναρμόνιση του εθνικού δικαίου με τις κοινοτικές οδηγίες,</w:t>
      </w:r>
      <w:r>
        <w:rPr>
          <w:rFonts w:eastAsia="Times New Roman" w:cs="Times New Roman"/>
          <w:szCs w:val="24"/>
        </w:rPr>
        <w:t xml:space="preserve"> όπως μεγαλοφώνως ισχυρίζεστε, αλλά με την ενδυνάμωση της πραγματικής εθνικής οικονομίας, την οποία, όμως, </w:t>
      </w:r>
      <w:r>
        <w:rPr>
          <w:rFonts w:eastAsia="Times New Roman" w:cs="Times New Roman"/>
          <w:szCs w:val="24"/>
        </w:rPr>
        <w:lastRenderedPageBreak/>
        <w:t xml:space="preserve">εσείς έχετε καταδικάσει και επιχειρείτε με κάθε τρόπο να καταστρέψετε ολοκληρωτικά. Ως εκ τούτου, δεδομένου ότι από την έως τώρα διακυβέρνηση ΣΥΡΙΖΑ </w:t>
      </w:r>
      <w:r>
        <w:rPr>
          <w:rFonts w:eastAsia="Times New Roman" w:cs="Times New Roman"/>
          <w:szCs w:val="24"/>
        </w:rPr>
        <w:t>– ΑΝΕΛ δεν έχει αναδειχθεί κα</w:t>
      </w:r>
      <w:r>
        <w:rPr>
          <w:rFonts w:eastAsia="Times New Roman" w:cs="Times New Roman"/>
          <w:szCs w:val="24"/>
        </w:rPr>
        <w:t>μ</w:t>
      </w:r>
      <w:r>
        <w:rPr>
          <w:rFonts w:eastAsia="Times New Roman" w:cs="Times New Roman"/>
          <w:szCs w:val="24"/>
        </w:rPr>
        <w:t xml:space="preserve">μία τέτοια προσπάθεια, προτιθέμεθα να καταψηφίσουμε το σημερινό νομοσχέδιο τόσο επί της αρχής, όσο και επί του συνόλου των άρθρων. </w:t>
      </w:r>
    </w:p>
    <w:p w14:paraId="35AEE97A"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Τα πρώτα ογδόντα έξι άρθρα του παρόντος νομοσχεδίου αφορούν επί της ουσίας την ενσωμάτωση στο </w:t>
      </w:r>
      <w:r>
        <w:rPr>
          <w:rFonts w:eastAsia="Times New Roman" w:cs="Times New Roman"/>
          <w:szCs w:val="24"/>
        </w:rPr>
        <w:t xml:space="preserve">εθνικό δίκαιο της οδηγίας της Ευρωπαϊκής Ένωσης. Πρόκειται, όπως έχουμε προαναφέρει για τη </w:t>
      </w:r>
      <w:r>
        <w:rPr>
          <w:rFonts w:eastAsia="Times New Roman" w:cs="Times New Roman"/>
          <w:szCs w:val="24"/>
          <w:lang w:val="en-US"/>
        </w:rPr>
        <w:t>MiFID</w:t>
      </w:r>
      <w:r>
        <w:rPr>
          <w:rFonts w:eastAsia="Times New Roman" w:cs="Times New Roman"/>
          <w:szCs w:val="24"/>
        </w:rPr>
        <w:t xml:space="preserve"> </w:t>
      </w:r>
      <w:r>
        <w:rPr>
          <w:rFonts w:eastAsia="Times New Roman" w:cs="Times New Roman"/>
          <w:szCs w:val="24"/>
          <w:lang w:val="en-US"/>
        </w:rPr>
        <w:t>II</w:t>
      </w:r>
      <w:r>
        <w:rPr>
          <w:rFonts w:eastAsia="Times New Roman" w:cs="Times New Roman"/>
          <w:szCs w:val="24"/>
        </w:rPr>
        <w:t>, η οποία αποτέλεσε προσπάθεια νομικής προστασίας των ευρωπαϊκών χρηματοπιστωτικών συμφερόντων στην κρίση η οποία ξέσπασε εντός των ορίων της Ευρωπαϊκής Ένωσ</w:t>
      </w:r>
      <w:r>
        <w:rPr>
          <w:rFonts w:eastAsia="Times New Roman" w:cs="Times New Roman"/>
          <w:szCs w:val="24"/>
        </w:rPr>
        <w:t xml:space="preserve">ης, μετά το 2007, μετά, δηλαδή, από τη «φούσκα» των στεγαστικών </w:t>
      </w:r>
      <w:r>
        <w:rPr>
          <w:rFonts w:eastAsia="Times New Roman" w:cs="Times New Roman"/>
          <w:szCs w:val="24"/>
        </w:rPr>
        <w:lastRenderedPageBreak/>
        <w:t xml:space="preserve">δανείων στις Ηνωμένες Πολιτείες. Είναι σαφές, λοιπόν, πως τα άρθρα δεν επιδέχονται ιδιαίτερης ερμηνείας, δεδομένης της υποχρεωτικότητας που χαρακτηρίζει τη διαδικασία της ενσωμάτωσης. </w:t>
      </w:r>
    </w:p>
    <w:p w14:paraId="35AEE97B" w14:textId="77777777" w:rsidR="00D5450D" w:rsidRDefault="005B470C">
      <w:pPr>
        <w:tabs>
          <w:tab w:val="left" w:pos="3873"/>
        </w:tabs>
        <w:spacing w:line="600" w:lineRule="auto"/>
        <w:ind w:firstLine="720"/>
        <w:jc w:val="both"/>
        <w:rPr>
          <w:rFonts w:eastAsia="Times New Roman" w:cs="Times New Roman"/>
          <w:szCs w:val="24"/>
        </w:rPr>
      </w:pPr>
      <w:r>
        <w:rPr>
          <w:rFonts w:eastAsia="Times New Roman" w:cs="Times New Roman"/>
          <w:szCs w:val="24"/>
        </w:rPr>
        <w:t>Όπως πρ</w:t>
      </w:r>
      <w:r>
        <w:rPr>
          <w:rFonts w:eastAsia="Times New Roman" w:cs="Times New Roman"/>
          <w:szCs w:val="24"/>
        </w:rPr>
        <w:t>οκύπτει, λοιπόν, από τα άρθρα του πρώτου μέρους, είναι άξια αναφοράς η νομοθετική ρύθμιση η οποία αφορά τη λειτουργία, τον έλεγχο και τη διαχείριση των ΑΕΠΕΥ, δηλαδή των Ανώνυμων Εταιρειών Παροχής Επενδυτικών Υπηρεσιών.</w:t>
      </w:r>
    </w:p>
    <w:p w14:paraId="35AEE97C" w14:textId="77777777" w:rsidR="00D5450D" w:rsidRDefault="005B470C">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Κατά τη διάρκεια της </w:t>
      </w:r>
      <w:r>
        <w:rPr>
          <w:rFonts w:eastAsia="Times New Roman" w:cs="Times New Roman"/>
          <w:szCs w:val="24"/>
        </w:rPr>
        <w:t>ε</w:t>
      </w:r>
      <w:r>
        <w:rPr>
          <w:rFonts w:eastAsia="Times New Roman" w:cs="Times New Roman"/>
          <w:szCs w:val="24"/>
        </w:rPr>
        <w:t>πιτροπής, οι π</w:t>
      </w:r>
      <w:r>
        <w:rPr>
          <w:rFonts w:eastAsia="Times New Roman" w:cs="Times New Roman"/>
          <w:szCs w:val="24"/>
        </w:rPr>
        <w:t>ροσκεκλημένοι φορείς ανέφεραν ένα, κατά τη γνώμη μας, ευτράπελο, το οποίο αναδεικνύει τη νομοθετική ελαστικότητα των κρατών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μελών της Ευρωπαϊκής Ένωσης σχετικά με την υιοθέτηση των </w:t>
      </w:r>
      <w:r>
        <w:rPr>
          <w:rFonts w:eastAsia="Times New Roman" w:cs="Times New Roman"/>
          <w:szCs w:val="24"/>
        </w:rPr>
        <w:t>ο</w:t>
      </w:r>
      <w:r>
        <w:rPr>
          <w:rFonts w:eastAsia="Times New Roman" w:cs="Times New Roman"/>
          <w:szCs w:val="24"/>
        </w:rPr>
        <w:t>δηγιών. Ειδικότερα, είναι σημαντικό να αναφέρουμε ότι από τις 3 Ιανουαρί</w:t>
      </w:r>
      <w:r>
        <w:rPr>
          <w:rFonts w:eastAsia="Times New Roman" w:cs="Times New Roman"/>
          <w:szCs w:val="24"/>
        </w:rPr>
        <w:t xml:space="preserve">ου ισχύουν στην </w:t>
      </w:r>
      <w:r>
        <w:rPr>
          <w:rFonts w:eastAsia="Times New Roman" w:cs="Times New Roman"/>
          <w:szCs w:val="24"/>
        </w:rPr>
        <w:lastRenderedPageBreak/>
        <w:t>ελληνική τραπεζική αγορά περισσότεροι από τριάντα κατ’ εξουσιοδότηση κανονισμοί, χωρίς φυσικά να έχει προηγηθεί κα</w:t>
      </w:r>
      <w:r>
        <w:rPr>
          <w:rFonts w:eastAsia="Times New Roman" w:cs="Times New Roman"/>
          <w:szCs w:val="24"/>
        </w:rPr>
        <w:t>μ</w:t>
      </w:r>
      <w:r>
        <w:rPr>
          <w:rFonts w:eastAsia="Times New Roman" w:cs="Times New Roman"/>
          <w:szCs w:val="24"/>
        </w:rPr>
        <w:t xml:space="preserve">μία πράξη ενσωμάτωσης. Ως εκ τούτου, αντιλαμβανόμαστε όλοι την αμεσότητα εφαρμογής ρυθμίσεων </w:t>
      </w:r>
      <w:r>
        <w:rPr>
          <w:rFonts w:eastAsia="Times New Roman"/>
          <w:szCs w:val="24"/>
        </w:rPr>
        <w:t>οι οποίες</w:t>
      </w:r>
      <w:r>
        <w:rPr>
          <w:rFonts w:eastAsia="Times New Roman" w:cs="Times New Roman"/>
          <w:szCs w:val="24"/>
        </w:rPr>
        <w:t xml:space="preserve"> εισάγονται στο εθνικό </w:t>
      </w:r>
      <w:r>
        <w:rPr>
          <w:rFonts w:eastAsia="Times New Roman" w:cs="Times New Roman"/>
          <w:szCs w:val="24"/>
        </w:rPr>
        <w:t xml:space="preserve">μας δίκαιο και τις οποίες δεν έχει επεξεργαστεί το ελληνικό Κοινοβούλιο. </w:t>
      </w:r>
    </w:p>
    <w:p w14:paraId="35AEE97D" w14:textId="77777777" w:rsidR="00D5450D" w:rsidRDefault="005B470C">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Είναι σαφές και πολλές φορές ειπωμένο ότι η Χρυσή Αυγή δηλώνει κάθετα αντίθετη σε αυτού του είδους τη νομοθετική και εφαρμοστική λειτουργία, ειδικά όταν πρόκειται για τη ρύθμιση των </w:t>
      </w:r>
      <w:r>
        <w:rPr>
          <w:rFonts w:eastAsia="Times New Roman" w:cs="Times New Roman"/>
          <w:szCs w:val="24"/>
        </w:rPr>
        <w:t xml:space="preserve">τρόπων που αφορούν διακίνηση και εκμετάλλευση τεράστιων οικονομικών κεφαλαίων που μπορεί να προέρχονται και από δημόσια ταμεία υπό την ευρεία έννοια. Γι’ αυτό, λοιπόν, δηλώνουμε ότι καταψηφίζουμε το σύνολο των άρθρων του συγκεκριμένου νομοσχεδίου. </w:t>
      </w:r>
    </w:p>
    <w:p w14:paraId="35AEE97E" w14:textId="77777777" w:rsidR="00D5450D" w:rsidRDefault="005B470C">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Στο άρθ</w:t>
      </w:r>
      <w:r>
        <w:rPr>
          <w:rFonts w:eastAsia="Times New Roman" w:cs="Times New Roman"/>
          <w:szCs w:val="24"/>
        </w:rPr>
        <w:t xml:space="preserve">ρο 3 του παρόντος εισάγονται και ορισμένες εξαιρέσεις σε κατηγορίες νομικών και φυσικών προσώπων </w:t>
      </w:r>
      <w:r>
        <w:rPr>
          <w:rFonts w:eastAsia="Times New Roman"/>
          <w:szCs w:val="24"/>
        </w:rPr>
        <w:t>οι οποίοι</w:t>
      </w:r>
      <w:r>
        <w:rPr>
          <w:rFonts w:eastAsia="Times New Roman" w:cs="Times New Roman"/>
          <w:szCs w:val="24"/>
        </w:rPr>
        <w:t xml:space="preserve"> τυγχάνουν να διαχειρίζονται μεγάλα κεφάλαια και να παρέχουν διαφόρων ειδών υπηρεσίες, από ασφαλιστικές εταιρείες, ειδικούς διαπραγματευτές, πρόσωπα π</w:t>
      </w:r>
      <w:r>
        <w:rPr>
          <w:rFonts w:eastAsia="Times New Roman" w:cs="Times New Roman"/>
          <w:szCs w:val="24"/>
        </w:rPr>
        <w:t xml:space="preserve">ου παρέχουν επενδυτικές υπηρεσίες περιστασιακά, αλλά και πρόσωπα που διενεργούν συναλλαγές για δικό τους λογαριασμό. Δηλαδή επί της ουσίας εξαιρούνται από την εφαρμογή της </w:t>
      </w:r>
      <w:r>
        <w:rPr>
          <w:rFonts w:eastAsia="Times New Roman" w:cs="Times New Roman"/>
          <w:szCs w:val="24"/>
        </w:rPr>
        <w:t>ο</w:t>
      </w:r>
      <w:r>
        <w:rPr>
          <w:rFonts w:eastAsia="Times New Roman" w:cs="Times New Roman"/>
          <w:szCs w:val="24"/>
        </w:rPr>
        <w:t xml:space="preserve">δηγίας συγκεκριμένα οικονομικά συμφέροντα. Αυτό που είναι σημαντικό για εμάς είναι </w:t>
      </w:r>
      <w:r>
        <w:rPr>
          <w:rFonts w:eastAsia="Times New Roman" w:cs="Times New Roman"/>
          <w:szCs w:val="24"/>
        </w:rPr>
        <w:t xml:space="preserve">αν τελικώς οι παραπάνω κατηγορίες εξαιρούνται από την αυστηροποίηση του κανονιστικού πλαισίου ελέγχου και της εποπτείας των αρμόδιων ελεγκτικών αρχών. </w:t>
      </w:r>
    </w:p>
    <w:p w14:paraId="35AEE97F" w14:textId="77777777" w:rsidR="00D5450D" w:rsidRDefault="005B470C">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Πάμε στο δεύτερο μέρος του νομοσχεδίου. Το άρθρο 111 αναδεικνύει μ</w:t>
      </w:r>
      <w:r>
        <w:rPr>
          <w:rFonts w:eastAsia="Times New Roman" w:cs="Times New Roman"/>
          <w:szCs w:val="24"/>
        </w:rPr>
        <w:t>ί</w:t>
      </w:r>
      <w:r>
        <w:rPr>
          <w:rFonts w:eastAsia="Times New Roman" w:cs="Times New Roman"/>
          <w:szCs w:val="24"/>
        </w:rPr>
        <w:t>α κακή νομοθετική επιλογή της Κυβέρνη</w:t>
      </w:r>
      <w:r>
        <w:rPr>
          <w:rFonts w:eastAsia="Times New Roman" w:cs="Times New Roman"/>
          <w:szCs w:val="24"/>
        </w:rPr>
        <w:t>σης, η οποία μπορεί να πλήξει ακόμη έναν επαγγελματικό κλάδο, ο οποίος δεν ανήκει μέσα στην κατηγορία των χαμηλών εισοδημάτων, δεν παύει όμως να πλήττεται, δεδομένης της αύξησης του ΦΠΑ,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δραστηριοτήτων του. Αναφέρομαι στα σκάφη αναψυχής τα </w:t>
      </w:r>
      <w:r>
        <w:rPr>
          <w:rFonts w:eastAsia="Times New Roman" w:cs="Times New Roman"/>
          <w:szCs w:val="24"/>
        </w:rPr>
        <w:t>οποία μπορούν να φιλοξενούν και να μεταφέρουν επιβάτες και στα οποία επιβάλλεται αυτή η αύξηση, τη στιγμή κατά την οποία σε άλλες ανταγωνιστικές τουριστικά χώρες δεν υφίσταται αυτή η φορολογική επιβάρυνση.</w:t>
      </w:r>
    </w:p>
    <w:p w14:paraId="35AEE980" w14:textId="77777777" w:rsidR="00D5450D" w:rsidRDefault="005B470C">
      <w:pPr>
        <w:tabs>
          <w:tab w:val="left" w:pos="3873"/>
        </w:tabs>
        <w:spacing w:line="600" w:lineRule="auto"/>
        <w:ind w:firstLine="720"/>
        <w:jc w:val="both"/>
        <w:rPr>
          <w:rFonts w:eastAsia="Times New Roman" w:cs="Times New Roman"/>
          <w:szCs w:val="24"/>
        </w:rPr>
      </w:pPr>
      <w:r>
        <w:rPr>
          <w:rFonts w:eastAsia="Times New Roman" w:cs="Times New Roman"/>
          <w:szCs w:val="24"/>
        </w:rPr>
        <w:t>Καταψηφίζουμε, λοιπόν, το τεχνοκρατικό αυτό νομοσχ</w:t>
      </w:r>
      <w:r>
        <w:rPr>
          <w:rFonts w:eastAsia="Times New Roman" w:cs="Times New Roman"/>
          <w:szCs w:val="24"/>
        </w:rPr>
        <w:t xml:space="preserve">έδιο στο σύνολό του, δεδομένου ότι αφορά αποκλειστικά τη λειτουργία τραπεζικού συστήματος, που τα τελευταία χρόνια καταδυναστεύει τη </w:t>
      </w:r>
      <w:r>
        <w:rPr>
          <w:rFonts w:eastAsia="Times New Roman" w:cs="Times New Roman"/>
          <w:szCs w:val="24"/>
        </w:rPr>
        <w:lastRenderedPageBreak/>
        <w:t>ζωή των Ελλήνων πολιτών. Πρόκειται για ένα τραπεζικό σύστημα το οποίο δρα ασύδοτα με τις ευλογίες του κράτους.</w:t>
      </w:r>
    </w:p>
    <w:p w14:paraId="35AEE981" w14:textId="77777777" w:rsidR="00D5450D" w:rsidRDefault="005B470C">
      <w:pPr>
        <w:tabs>
          <w:tab w:val="left" w:pos="3873"/>
        </w:tabs>
        <w:spacing w:line="600" w:lineRule="auto"/>
        <w:ind w:firstLine="720"/>
        <w:jc w:val="both"/>
        <w:rPr>
          <w:rFonts w:eastAsia="Times New Roman" w:cs="Times New Roman"/>
          <w:szCs w:val="24"/>
        </w:rPr>
      </w:pPr>
      <w:r>
        <w:rPr>
          <w:rFonts w:eastAsia="Times New Roman" w:cs="Times New Roman"/>
          <w:szCs w:val="24"/>
        </w:rPr>
        <w:t>Πέρα τούτου,</w:t>
      </w:r>
      <w:r>
        <w:rPr>
          <w:rFonts w:eastAsia="Times New Roman" w:cs="Times New Roman"/>
          <w:szCs w:val="24"/>
        </w:rPr>
        <w:t xml:space="preserve"> πρέπει να γνωρίζουν οι Έλληνες πολίτες ότι πίσω από τέτοιου είδους νομοτεχνικές υποχρεώσεις βρίσκονται τα γνωστά οικονομικά συμφέροντα τα οποία απομυζούν τον ιδρώτα και τις θυσίες του ελληνικού λαού τα τελευταία χρόνια της οικονομικής κρίσης. Και εν τέλει</w:t>
      </w:r>
      <w:r>
        <w:rPr>
          <w:rFonts w:eastAsia="Times New Roman" w:cs="Times New Roman"/>
          <w:szCs w:val="24"/>
        </w:rPr>
        <w:t xml:space="preserve"> αποδεικνύεται για πολλοστή φορά ότι ο πιο σίγουρος δρόμος για την πιστή υλοποίηση του νεοφιλελεύθερου οικονομικού μοντέλου, το οποίο διαμορφώνεται από το καπιταλιστικό σύστημα, είναι η ίδια η διακυβέρνηση της μαρξιστικής Αριστεράς.</w:t>
      </w:r>
    </w:p>
    <w:p w14:paraId="35AEE982" w14:textId="77777777" w:rsidR="00D5450D" w:rsidRDefault="005B470C">
      <w:pPr>
        <w:tabs>
          <w:tab w:val="left" w:pos="3873"/>
        </w:tabs>
        <w:spacing w:line="600" w:lineRule="auto"/>
        <w:ind w:firstLine="720"/>
        <w:jc w:val="both"/>
        <w:rPr>
          <w:rFonts w:eastAsia="Times New Roman"/>
          <w:szCs w:val="24"/>
        </w:rPr>
      </w:pPr>
      <w:r>
        <w:rPr>
          <w:rFonts w:eastAsia="Times New Roman"/>
          <w:szCs w:val="24"/>
        </w:rPr>
        <w:t>Ευχαριστώ.</w:t>
      </w:r>
    </w:p>
    <w:p w14:paraId="35AEE983" w14:textId="77777777" w:rsidR="00D5450D" w:rsidRDefault="005B470C">
      <w:pPr>
        <w:spacing w:line="600" w:lineRule="auto"/>
        <w:ind w:firstLine="720"/>
        <w:jc w:val="center"/>
        <w:rPr>
          <w:rFonts w:eastAsia="Times New Roman" w:cs="Times New Roman"/>
          <w:szCs w:val="24"/>
        </w:rPr>
      </w:pPr>
      <w:r>
        <w:rPr>
          <w:rFonts w:eastAsia="Times New Roman" w:cs="Times New Roman"/>
          <w:szCs w:val="24"/>
        </w:rPr>
        <w:t>(Χειροκροτήμ</w:t>
      </w:r>
      <w:r>
        <w:rPr>
          <w:rFonts w:eastAsia="Times New Roman" w:cs="Times New Roman"/>
          <w:szCs w:val="24"/>
        </w:rPr>
        <w:t xml:space="preserve">ατα από την πτέρυγα </w:t>
      </w:r>
      <w:r>
        <w:rPr>
          <w:rFonts w:eastAsia="Times New Roman" w:cs="Times New Roman"/>
          <w:szCs w:val="24"/>
        </w:rPr>
        <w:t xml:space="preserve">της </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35AEE984" w14:textId="77777777" w:rsidR="00D5450D" w:rsidRDefault="005B470C">
      <w:pPr>
        <w:tabs>
          <w:tab w:val="left" w:pos="3873"/>
        </w:tabs>
        <w:spacing w:line="600" w:lineRule="auto"/>
        <w:ind w:firstLine="720"/>
        <w:jc w:val="both"/>
        <w:rPr>
          <w:rFonts w:eastAsia="Times New Roman" w:cs="Times New Roman"/>
          <w:szCs w:val="24"/>
        </w:rPr>
      </w:pPr>
      <w:r>
        <w:rPr>
          <w:rFonts w:eastAsia="Times New Roman"/>
          <w:szCs w:val="24"/>
        </w:rPr>
        <w:lastRenderedPageBreak/>
        <w:t xml:space="preserve"> </w:t>
      </w:r>
      <w:r>
        <w:rPr>
          <w:rFonts w:eastAsia="Times New Roman" w:cs="Times New Roman"/>
          <w:b/>
          <w:szCs w:val="24"/>
        </w:rPr>
        <w:t>ΠΡΟΕΔΡΕΥΩΝ (Νικήτας Κακλαμάνης):</w:t>
      </w:r>
      <w:r>
        <w:rPr>
          <w:rFonts w:eastAsia="Times New Roman" w:cs="Times New Roman"/>
          <w:szCs w:val="24"/>
        </w:rPr>
        <w:t xml:space="preserve"> Τον λόγο έχει ο ειδικός αγορητής από το Ποτάμι κ. Σπυρίδων Δανέλλης μετά από ευγενική παραχώρηση της σειράς από τον κ. Βαρδαλή γιατί πρέπει να είναι στις 14.00΄ κάπου εκτός Βουλής.</w:t>
      </w:r>
    </w:p>
    <w:p w14:paraId="35AEE985" w14:textId="77777777" w:rsidR="00D5450D" w:rsidRDefault="005B470C">
      <w:pPr>
        <w:tabs>
          <w:tab w:val="left" w:pos="3873"/>
        </w:tabs>
        <w:spacing w:line="600" w:lineRule="auto"/>
        <w:ind w:firstLine="720"/>
        <w:jc w:val="both"/>
        <w:rPr>
          <w:rFonts w:eastAsia="Times New Roman" w:cs="Times New Roman"/>
          <w:szCs w:val="24"/>
        </w:rPr>
      </w:pPr>
      <w:r>
        <w:rPr>
          <w:rFonts w:eastAsia="Times New Roman" w:cs="Times New Roman"/>
          <w:b/>
          <w:szCs w:val="24"/>
        </w:rPr>
        <w:t>ΣΠ</w:t>
      </w:r>
      <w:r>
        <w:rPr>
          <w:rFonts w:eastAsia="Times New Roman" w:cs="Times New Roman"/>
          <w:b/>
          <w:szCs w:val="24"/>
        </w:rPr>
        <w:t xml:space="preserve">ΥΡΙΔΩΝ ΔΑΝΕΛΛΗΣ: </w:t>
      </w:r>
      <w:r>
        <w:rPr>
          <w:rFonts w:eastAsia="Times New Roman"/>
          <w:color w:val="000000"/>
          <w:szCs w:val="24"/>
        </w:rPr>
        <w:t>Ευχαριστώ, κύριε Πρόεδρε.</w:t>
      </w:r>
      <w:r>
        <w:rPr>
          <w:rFonts w:eastAsia="Times New Roman" w:cs="Times New Roman"/>
          <w:szCs w:val="24"/>
        </w:rPr>
        <w:t xml:space="preserve"> Ευχαριστώ τον καλό συνάδελφο.</w:t>
      </w:r>
    </w:p>
    <w:p w14:paraId="35AEE986"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συζητούμενο σχέδιο νόμου στην ουσία απελευθερώνει τις αγορές χρηματοπιστωτικών μέσων, ενώ δίνει τη δυνατότητα της δημιουργίας και ανάπτυξης νέων επενδ</w:t>
      </w:r>
      <w:r>
        <w:rPr>
          <w:rFonts w:eastAsia="Times New Roman" w:cs="Times New Roman"/>
          <w:szCs w:val="24"/>
        </w:rPr>
        <w:t>υτικών προϊόντων περισσότερο πολύπλοκων σε σχέση με τα όσα γνωρίζαμε μέχρι σήμερα, παραδείγματος χάρ</w:t>
      </w:r>
      <w:r>
        <w:rPr>
          <w:rFonts w:eastAsia="Times New Roman" w:cs="Times New Roman"/>
          <w:szCs w:val="24"/>
        </w:rPr>
        <w:t>ιν</w:t>
      </w:r>
      <w:r>
        <w:rPr>
          <w:rFonts w:eastAsia="Times New Roman" w:cs="Times New Roman"/>
          <w:szCs w:val="24"/>
        </w:rPr>
        <w:t xml:space="preserve"> ομόλογα ή μετοχές, εκτός των δομημένων αγορών, παραδείγματος χάρ</w:t>
      </w:r>
      <w:r>
        <w:rPr>
          <w:rFonts w:eastAsia="Times New Roman" w:cs="Times New Roman"/>
          <w:szCs w:val="24"/>
        </w:rPr>
        <w:t>ιν</w:t>
      </w:r>
      <w:r>
        <w:rPr>
          <w:rFonts w:eastAsia="Times New Roman" w:cs="Times New Roman"/>
          <w:szCs w:val="24"/>
        </w:rPr>
        <w:t xml:space="preserve">, </w:t>
      </w:r>
      <w:r>
        <w:rPr>
          <w:rFonts w:eastAsia="Times New Roman" w:cs="Times New Roman"/>
          <w:szCs w:val="24"/>
        </w:rPr>
        <w:t>Χ</w:t>
      </w:r>
      <w:r>
        <w:rPr>
          <w:rFonts w:eastAsia="Times New Roman" w:cs="Times New Roman"/>
          <w:szCs w:val="24"/>
        </w:rPr>
        <w:t>ρηματιστήριο, διατραπεζική αγορά.</w:t>
      </w:r>
    </w:p>
    <w:p w14:paraId="35AEE98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 xml:space="preserve">Βασικό είναι ότι με τις διατάξεις που εισάγονται προστατεύεται η ασφάλεια των συναλλαγών, γίνονται έλεγχοι από την Επιτροπή Κεφαλαιαγοράς και την Τράπεζα της Ελλάδας και φυσικά έλεγχοι για την προέλευση των κεφαλαίων, τόσο των υπό ίδρυση ΑΕΠΕΥ όσο και των </w:t>
      </w:r>
      <w:r>
        <w:rPr>
          <w:rFonts w:eastAsia="Times New Roman" w:cs="Times New Roman"/>
          <w:szCs w:val="24"/>
        </w:rPr>
        <w:t xml:space="preserve">πελατών. </w:t>
      </w:r>
    </w:p>
    <w:p w14:paraId="35AEE988"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Ελπίζουμε ότι το παρόν σχέδιο νόμου θα αποτελέσει εφαλτήριο, </w:t>
      </w:r>
      <w:r>
        <w:rPr>
          <w:rFonts w:eastAsia="Times New Roman"/>
          <w:bCs/>
        </w:rPr>
        <w:t>προκειμένου να</w:t>
      </w:r>
      <w:r>
        <w:rPr>
          <w:rFonts w:eastAsia="Times New Roman" w:cs="Times New Roman"/>
          <w:szCs w:val="24"/>
        </w:rPr>
        <w:t xml:space="preserve"> κατατεθούν πρωτότυπα σχέδια επενδυτικών προϊόντων, ελκυστικά προς το κοινό, ώστε τα κεφάλαια που βρίσκονται στα στρώματα ή στο εξωτερικό να εισρεύσουν ξανά στην ελληνική </w:t>
      </w:r>
      <w:r>
        <w:rPr>
          <w:rFonts w:eastAsia="Times New Roman" w:cs="Times New Roman"/>
          <w:szCs w:val="24"/>
        </w:rPr>
        <w:t xml:space="preserve">αγορά. Σημαντικές επιπτώσεις θα έχουν στα έσοδα των επενδυτών με την εφαρμογή των νέων κανονισμών. Οι συναλλαγές πλέον θα γίνονται σε νέους διαπραγματευτικούς τόπους και με ιδιαίτερα αυξημένες απαιτήσεις διαφάνειας, </w:t>
      </w:r>
      <w:r>
        <w:rPr>
          <w:rFonts w:eastAsia="Times New Roman"/>
          <w:szCs w:val="24"/>
        </w:rPr>
        <w:t>οι οποίες</w:t>
      </w:r>
      <w:r>
        <w:rPr>
          <w:rFonts w:eastAsia="Times New Roman" w:cs="Times New Roman"/>
          <w:szCs w:val="24"/>
        </w:rPr>
        <w:t xml:space="preserve"> θα έχουν ως </w:t>
      </w:r>
      <w:r>
        <w:rPr>
          <w:rFonts w:eastAsia="Times New Roman" w:cs="Times New Roman"/>
          <w:szCs w:val="24"/>
        </w:rPr>
        <w:lastRenderedPageBreak/>
        <w:t>αποτέλεσμα κατ’ αρ</w:t>
      </w:r>
      <w:r>
        <w:rPr>
          <w:rFonts w:eastAsia="Times New Roman" w:cs="Times New Roman"/>
          <w:szCs w:val="24"/>
        </w:rPr>
        <w:t>χ</w:t>
      </w:r>
      <w:r>
        <w:rPr>
          <w:rFonts w:eastAsia="Times New Roman" w:cs="Times New Roman"/>
          <w:szCs w:val="24"/>
        </w:rPr>
        <w:t>άς</w:t>
      </w:r>
      <w:r>
        <w:rPr>
          <w:rFonts w:eastAsia="Times New Roman" w:cs="Times New Roman"/>
          <w:szCs w:val="24"/>
        </w:rPr>
        <w:t xml:space="preserve"> την αύξηση του ανταγωνισμού και τη μείωση των </w:t>
      </w:r>
      <w:r>
        <w:rPr>
          <w:rFonts w:eastAsia="Times New Roman" w:cs="Times New Roman"/>
          <w:szCs w:val="24"/>
          <w:lang w:val="en-US"/>
        </w:rPr>
        <w:t>spreads</w:t>
      </w:r>
      <w:r>
        <w:rPr>
          <w:rFonts w:eastAsia="Times New Roman" w:cs="Times New Roman"/>
          <w:szCs w:val="24"/>
        </w:rPr>
        <w:t>, δηλαδή τη διαφορά μεταξύ τιμής πώλησης και τιμής αγοράς.</w:t>
      </w:r>
    </w:p>
    <w:p w14:paraId="35AEE98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Με την ενσωμάτωση της παρούσας </w:t>
      </w:r>
      <w:r>
        <w:rPr>
          <w:rFonts w:eastAsia="Times New Roman" w:cs="Times New Roman"/>
          <w:szCs w:val="24"/>
        </w:rPr>
        <w:t>ο</w:t>
      </w:r>
      <w:r>
        <w:rPr>
          <w:rFonts w:eastAsia="Times New Roman" w:cs="Times New Roman"/>
          <w:szCs w:val="24"/>
        </w:rPr>
        <w:t>δηγίας θεωρούμε ότι σε γενικές γραμμές μακροπρόθεσμα θα επιτευχθεί μια πιο διαφανής και έντονα εμπορεύσιμη χ</w:t>
      </w:r>
      <w:r>
        <w:rPr>
          <w:rFonts w:eastAsia="Times New Roman" w:cs="Times New Roman"/>
          <w:szCs w:val="24"/>
        </w:rPr>
        <w:t>ρηματοοικονομική αγορά, στα πλαίσια της ενωμένης Ευρώπης.</w:t>
      </w:r>
    </w:p>
    <w:p w14:paraId="35AEE98A" w14:textId="77777777" w:rsidR="00D5450D" w:rsidRDefault="005B470C">
      <w:pPr>
        <w:spacing w:line="600" w:lineRule="auto"/>
        <w:jc w:val="both"/>
        <w:rPr>
          <w:rFonts w:eastAsia="Times New Roman"/>
          <w:szCs w:val="24"/>
        </w:rPr>
      </w:pPr>
      <w:r>
        <w:rPr>
          <w:rFonts w:eastAsia="Times New Roman"/>
          <w:szCs w:val="24"/>
        </w:rPr>
        <w:t>Δημιουργούνται έτσι σημαντικές ευκαιρίες ιδίως για τις τράπεζες και τους παρόχους υποδομών αγοράς στην κατάκτηση μεριδίων αγοράς και ιδιαίτερα για εκείνους που επενδύουν σε κλιμακούμενες πλατφόρμες,</w:t>
      </w:r>
      <w:r>
        <w:rPr>
          <w:rFonts w:eastAsia="Times New Roman"/>
          <w:szCs w:val="24"/>
        </w:rPr>
        <w:t xml:space="preserve"> μειώνοντας τη λειτουργική πολυπλοκότητα για την πελατειακή τους βάση.</w:t>
      </w:r>
    </w:p>
    <w:p w14:paraId="35AEE98B" w14:textId="77777777" w:rsidR="00D5450D" w:rsidRDefault="005B470C">
      <w:pPr>
        <w:spacing w:line="600" w:lineRule="auto"/>
        <w:ind w:firstLine="720"/>
        <w:jc w:val="both"/>
        <w:rPr>
          <w:rFonts w:eastAsia="Times New Roman"/>
          <w:szCs w:val="24"/>
        </w:rPr>
      </w:pPr>
      <w:r>
        <w:rPr>
          <w:rFonts w:eastAsia="Times New Roman"/>
          <w:szCs w:val="24"/>
        </w:rPr>
        <w:lastRenderedPageBreak/>
        <w:t xml:space="preserve">Ωστόσο, πέρα από τα οφέλη και τις διευκολύνσεις που θα παρέχει η νέα αναθεωρημένη </w:t>
      </w:r>
      <w:r>
        <w:rPr>
          <w:rFonts w:eastAsia="Times New Roman"/>
          <w:szCs w:val="24"/>
        </w:rPr>
        <w:t>ο</w:t>
      </w:r>
      <w:r>
        <w:rPr>
          <w:rFonts w:eastAsia="Times New Roman"/>
          <w:szCs w:val="24"/>
        </w:rPr>
        <w:t>δηγία, θα πρέπει να σημειωθεί πως υπάρχουν σημαντικές επιπτώσεις κόστους. Ενδεικτικά, κατά το έτος 201</w:t>
      </w:r>
      <w:r>
        <w:rPr>
          <w:rFonts w:eastAsia="Times New Roman"/>
          <w:szCs w:val="24"/>
        </w:rPr>
        <w:t xml:space="preserve">1 η Ευρωπαϊκή Επιτροπή είχε ορίσει ως εκτιμώμενο αρχικό κόστος εφαρμογής της </w:t>
      </w:r>
      <w:r>
        <w:rPr>
          <w:rFonts w:eastAsia="Times New Roman"/>
          <w:szCs w:val="24"/>
        </w:rPr>
        <w:t>ο</w:t>
      </w:r>
      <w:r>
        <w:rPr>
          <w:rFonts w:eastAsia="Times New Roman"/>
          <w:szCs w:val="24"/>
        </w:rPr>
        <w:t>δηγίας 65/2004 μεταξύ 512 και 732 εκατομμυρίων ευρώ και ένα επερχόμενο συνολικό κόστος συμμόρφωσης προσαρμογής της τάξης των 312 έως 586 εκατομμυρίων ευρώ. Συγκριτικά, βέβαια, με</w:t>
      </w:r>
      <w:r>
        <w:rPr>
          <w:rFonts w:eastAsia="Times New Roman"/>
          <w:szCs w:val="24"/>
        </w:rPr>
        <w:t xml:space="preserve"> το κόστος της αρχικής </w:t>
      </w:r>
      <w:r>
        <w:rPr>
          <w:rFonts w:eastAsia="Times New Roman"/>
          <w:szCs w:val="24"/>
        </w:rPr>
        <w:t>ο</w:t>
      </w:r>
      <w:r>
        <w:rPr>
          <w:rFonts w:eastAsia="Times New Roman"/>
          <w:szCs w:val="24"/>
        </w:rPr>
        <w:t xml:space="preserve">δηγίας 92/2002 που ανερχόταν στα 2 δισεκατομμύρια, το κόστος εφαρμογής της νέας </w:t>
      </w:r>
      <w:r>
        <w:rPr>
          <w:rFonts w:eastAsia="Times New Roman"/>
          <w:szCs w:val="24"/>
        </w:rPr>
        <w:t>ο</w:t>
      </w:r>
      <w:r>
        <w:rPr>
          <w:rFonts w:eastAsia="Times New Roman"/>
          <w:szCs w:val="24"/>
        </w:rPr>
        <w:t xml:space="preserve">δηγίας είναι αναμφίβολα πολύ μικρότερο, παρά το γεγονός ότι έχει επεκταθεί το πεδίο εφαρμογής και θα μπορούσε να οδηγήσει σε κόστος που υπερβαίνει τις </w:t>
      </w:r>
      <w:r>
        <w:rPr>
          <w:rFonts w:eastAsia="Times New Roman"/>
          <w:szCs w:val="24"/>
        </w:rPr>
        <w:t>προσδοκίες.</w:t>
      </w:r>
    </w:p>
    <w:p w14:paraId="35AEE98C" w14:textId="77777777" w:rsidR="00D5450D" w:rsidRDefault="005B470C">
      <w:pPr>
        <w:spacing w:line="600" w:lineRule="auto"/>
        <w:ind w:firstLine="720"/>
        <w:jc w:val="both"/>
        <w:rPr>
          <w:rFonts w:eastAsia="Times New Roman"/>
          <w:szCs w:val="24"/>
        </w:rPr>
      </w:pPr>
      <w:r>
        <w:rPr>
          <w:rFonts w:eastAsia="Times New Roman"/>
          <w:szCs w:val="24"/>
        </w:rPr>
        <w:lastRenderedPageBreak/>
        <w:t xml:space="preserve">Λαμβάνοντας υπ’ όψιν το κόστος των απαιτούμενων επενδύσεων, ώστε να εξισορροπηθεί η αγορά και να τηρηθούν οι νέες κανονιστικές απαιτήσεις, σε συνδυασμό με τις αυξημένες ποσότητες κεφαλαίου και τις απαιτήσεις ρευστότητας, λόγω της </w:t>
      </w:r>
      <w:r>
        <w:rPr>
          <w:rFonts w:eastAsia="Times New Roman"/>
          <w:szCs w:val="24"/>
        </w:rPr>
        <w:t>Σ</w:t>
      </w:r>
      <w:r>
        <w:rPr>
          <w:rFonts w:eastAsia="Times New Roman"/>
          <w:szCs w:val="24"/>
        </w:rPr>
        <w:t>υνθήκης Βασιλ</w:t>
      </w:r>
      <w:r>
        <w:rPr>
          <w:rFonts w:eastAsia="Times New Roman"/>
          <w:szCs w:val="24"/>
        </w:rPr>
        <w:t xml:space="preserve">εία ΙΙΙ, ορισμένες επιχειρήσεις δυστυχώς θα πάψουν να είναι κερδοφόρες και βέβαια αυτό μπορεί να ισχύσει για μεσαίας κατηγορίας επιχειρήσεις που δεν έχουν στη διάθεσή τους να επενδύσουν τα απαιτούμενα κεφάλαια. Ίσως πάλι με τη διεύρυνση της </w:t>
      </w:r>
      <w:r>
        <w:rPr>
          <w:rFonts w:eastAsia="Times New Roman"/>
          <w:szCs w:val="24"/>
        </w:rPr>
        <w:t>ο</w:t>
      </w:r>
      <w:r>
        <w:rPr>
          <w:rFonts w:eastAsia="Times New Roman"/>
          <w:szCs w:val="24"/>
        </w:rPr>
        <w:t>δηγίας 65/2014</w:t>
      </w:r>
      <w:r>
        <w:rPr>
          <w:rFonts w:eastAsia="Times New Roman"/>
          <w:szCs w:val="24"/>
        </w:rPr>
        <w:t xml:space="preserve"> να παρουσιαστεί μ</w:t>
      </w:r>
      <w:r>
        <w:rPr>
          <w:rFonts w:eastAsia="Times New Roman"/>
          <w:szCs w:val="24"/>
        </w:rPr>
        <w:t>ί</w:t>
      </w:r>
      <w:r>
        <w:rPr>
          <w:rFonts w:eastAsia="Times New Roman"/>
          <w:szCs w:val="24"/>
        </w:rPr>
        <w:t xml:space="preserve">α μετατόπιση στη βιομηχανία προς περισσότερους παρόχους </w:t>
      </w:r>
      <w:r>
        <w:rPr>
          <w:rFonts w:eastAsia="Times New Roman"/>
          <w:szCs w:val="24"/>
          <w:lang w:val="en-US"/>
        </w:rPr>
        <w:t>outsourcing</w:t>
      </w:r>
      <w:r>
        <w:rPr>
          <w:rFonts w:eastAsia="Times New Roman"/>
          <w:szCs w:val="24"/>
        </w:rPr>
        <w:t xml:space="preserve">. Η διεύρυνση των επενδυτικών δραστηριοτήτων σε περισσότερους τόπους διαπραγμάτευσης είναι πιθανό να προσελκύσει περισσότερες συναλλαγές μικρής αξίας. </w:t>
      </w:r>
      <w:r>
        <w:rPr>
          <w:rFonts w:eastAsia="Times New Roman"/>
          <w:szCs w:val="24"/>
        </w:rPr>
        <w:lastRenderedPageBreak/>
        <w:t>Όμως, η ενίσχυση τω</w:t>
      </w:r>
      <w:r>
        <w:rPr>
          <w:rFonts w:eastAsia="Times New Roman"/>
          <w:szCs w:val="24"/>
        </w:rPr>
        <w:t>ν συναλλαγών σε εξωχρηματιστηριακά παράγωγα καθώς και οι καινοτομίες του χρηματοπιστωτικού συστήματος θα επιφέρουν σημαντικές επιπτώσεις στη λειτουργία της αγοράς.</w:t>
      </w:r>
    </w:p>
    <w:p w14:paraId="35AEE98D" w14:textId="77777777" w:rsidR="00D5450D" w:rsidRDefault="005B470C">
      <w:pPr>
        <w:spacing w:line="600" w:lineRule="auto"/>
        <w:ind w:firstLine="720"/>
        <w:jc w:val="both"/>
        <w:rPr>
          <w:rFonts w:eastAsia="Times New Roman"/>
          <w:szCs w:val="24"/>
        </w:rPr>
      </w:pPr>
      <w:r>
        <w:rPr>
          <w:rFonts w:eastAsia="Times New Roman"/>
          <w:szCs w:val="24"/>
        </w:rPr>
        <w:t>Πολλοί διαχειριστές κεφαλαίων και άλλων μεσαζόντων, που αδυνατούν να προσαρμοστούν στα νέα σ</w:t>
      </w:r>
      <w:r>
        <w:rPr>
          <w:rFonts w:eastAsia="Times New Roman"/>
          <w:szCs w:val="24"/>
        </w:rPr>
        <w:t>υστήματα, θα αναγκαστούν να επικαλεστούν εξωτερική ανάθεση παροχής επενδυτικών υπηρεσιών. Αυτές, όμως, οι εξωτερικές ανεξάρτητες επιχειρήσεις θα πρέπει να εκτελέσουν τις απαραίτητες διαδικασίες για την εφαρμογή του κανονιστικού πλαισίου και για τη διαχείρι</w:t>
      </w:r>
      <w:r>
        <w:rPr>
          <w:rFonts w:eastAsia="Times New Roman"/>
          <w:szCs w:val="24"/>
        </w:rPr>
        <w:t>ση των πολύπλοκων χρηματοοικονομικών στοιχείων.</w:t>
      </w:r>
    </w:p>
    <w:p w14:paraId="35AEE98E" w14:textId="77777777" w:rsidR="00D5450D" w:rsidRDefault="005B470C">
      <w:pPr>
        <w:spacing w:line="600" w:lineRule="auto"/>
        <w:ind w:firstLine="720"/>
        <w:jc w:val="both"/>
        <w:rPr>
          <w:rFonts w:eastAsia="Times New Roman"/>
          <w:szCs w:val="24"/>
        </w:rPr>
      </w:pPr>
      <w:r>
        <w:rPr>
          <w:rFonts w:eastAsia="Times New Roman"/>
          <w:szCs w:val="24"/>
        </w:rPr>
        <w:t xml:space="preserve">Θα πρέπει, επίσης, θα ληφθεί υπ’ όψιν πως η </w:t>
      </w:r>
      <w:r>
        <w:rPr>
          <w:rFonts w:eastAsia="Times New Roman"/>
          <w:szCs w:val="24"/>
        </w:rPr>
        <w:t>ο</w:t>
      </w:r>
      <w:r>
        <w:rPr>
          <w:rFonts w:eastAsia="Times New Roman"/>
          <w:szCs w:val="24"/>
        </w:rPr>
        <w:t>δηγία 65/2014 δεν είναι μ</w:t>
      </w:r>
      <w:r>
        <w:rPr>
          <w:rFonts w:eastAsia="Times New Roman"/>
          <w:szCs w:val="24"/>
        </w:rPr>
        <w:t>ί</w:t>
      </w:r>
      <w:r>
        <w:rPr>
          <w:rFonts w:eastAsia="Times New Roman"/>
          <w:szCs w:val="24"/>
        </w:rPr>
        <w:t xml:space="preserve">α απλή οδηγία. Η υλοποίησή της περιλαμβάνει χιλιάδες παραγράφους κανονισμών, που συνεχίζουν να αυξάνονται όσο </w:t>
      </w:r>
      <w:r>
        <w:rPr>
          <w:rFonts w:eastAsia="Times New Roman"/>
          <w:szCs w:val="24"/>
        </w:rPr>
        <w:lastRenderedPageBreak/>
        <w:t xml:space="preserve">πλησιάζουμε στην υλοποίησή </w:t>
      </w:r>
      <w:r>
        <w:rPr>
          <w:rFonts w:eastAsia="Times New Roman"/>
          <w:szCs w:val="24"/>
        </w:rPr>
        <w:t xml:space="preserve">της. Η υλοποίηση θα έπρεπε να είχε γίνει στις 3 Ιανουαρίου 2018, δηλαδή είκοσι μέρες πριν. Θα ήθελα, όμως, να επισημάνω ότι δυστυχώς αργήσαμε πολύ να προχωρήσουμε στην ενσωμάτωση αυτής της </w:t>
      </w:r>
      <w:r>
        <w:rPr>
          <w:rFonts w:eastAsia="Times New Roman"/>
          <w:szCs w:val="24"/>
        </w:rPr>
        <w:t>ο</w:t>
      </w:r>
      <w:r>
        <w:rPr>
          <w:rFonts w:eastAsia="Times New Roman"/>
          <w:szCs w:val="24"/>
        </w:rPr>
        <w:t>δηγίας.</w:t>
      </w:r>
    </w:p>
    <w:p w14:paraId="35AEE98F" w14:textId="77777777" w:rsidR="00D5450D" w:rsidRDefault="005B470C">
      <w:pPr>
        <w:spacing w:line="600" w:lineRule="auto"/>
        <w:ind w:firstLine="720"/>
        <w:jc w:val="both"/>
        <w:rPr>
          <w:rFonts w:eastAsia="Times New Roman"/>
          <w:szCs w:val="24"/>
        </w:rPr>
      </w:pPr>
      <w:r>
        <w:rPr>
          <w:rFonts w:eastAsia="Times New Roman"/>
          <w:szCs w:val="24"/>
        </w:rPr>
        <w:t>Και βέβαια, μ</w:t>
      </w:r>
      <w:r>
        <w:rPr>
          <w:rFonts w:eastAsia="Times New Roman"/>
          <w:szCs w:val="24"/>
        </w:rPr>
        <w:t>ί</w:t>
      </w:r>
      <w:r>
        <w:rPr>
          <w:rFonts w:eastAsia="Times New Roman"/>
          <w:szCs w:val="24"/>
        </w:rPr>
        <w:t>α άλλη παρατήρηση αφορά την επιλογή της Επιτ</w:t>
      </w:r>
      <w:r>
        <w:rPr>
          <w:rFonts w:eastAsia="Times New Roman"/>
          <w:szCs w:val="24"/>
        </w:rPr>
        <w:t xml:space="preserve">ροπής Κεφαλαιαγοράς και της Τράπεζας της Ελλάδας ως εποπτευουσών </w:t>
      </w:r>
      <w:r>
        <w:rPr>
          <w:rFonts w:eastAsia="Times New Roman"/>
          <w:szCs w:val="24"/>
        </w:rPr>
        <w:t>α</w:t>
      </w:r>
      <w:r>
        <w:rPr>
          <w:rFonts w:eastAsia="Times New Roman"/>
          <w:szCs w:val="24"/>
        </w:rPr>
        <w:t xml:space="preserve">ρχών και τις σχέσεις που έχουν με το Υπουργείο Οικονομικών, προκειμένου να εφαρμοστεί η συζητούμενη </w:t>
      </w:r>
      <w:r>
        <w:rPr>
          <w:rFonts w:eastAsia="Times New Roman"/>
          <w:szCs w:val="24"/>
        </w:rPr>
        <w:t>ο</w:t>
      </w:r>
      <w:r>
        <w:rPr>
          <w:rFonts w:eastAsia="Times New Roman"/>
          <w:szCs w:val="24"/>
        </w:rPr>
        <w:t>δηγία. Υπενθυμίζω ότι στα υπόλοιπα κράτη-</w:t>
      </w:r>
      <w:r>
        <w:rPr>
          <w:rFonts w:eastAsia="Times New Roman"/>
          <w:szCs w:val="24"/>
        </w:rPr>
        <w:t xml:space="preserve">μέλη </w:t>
      </w:r>
      <w:r>
        <w:rPr>
          <w:rFonts w:eastAsia="Times New Roman"/>
          <w:szCs w:val="24"/>
        </w:rPr>
        <w:t xml:space="preserve">οι αντίστοιχες εποπτεύουσες </w:t>
      </w:r>
      <w:r>
        <w:rPr>
          <w:rFonts w:eastAsia="Times New Roman"/>
          <w:szCs w:val="24"/>
        </w:rPr>
        <w:t>α</w:t>
      </w:r>
      <w:r>
        <w:rPr>
          <w:rFonts w:eastAsia="Times New Roman"/>
          <w:szCs w:val="24"/>
        </w:rPr>
        <w:t xml:space="preserve">ρχές είναι </w:t>
      </w:r>
      <w:r>
        <w:rPr>
          <w:rFonts w:eastAsia="Times New Roman"/>
          <w:szCs w:val="24"/>
        </w:rPr>
        <w:t>α</w:t>
      </w:r>
      <w:r>
        <w:rPr>
          <w:rFonts w:eastAsia="Times New Roman"/>
          <w:szCs w:val="24"/>
        </w:rPr>
        <w:t xml:space="preserve">νεξάρτητες </w:t>
      </w:r>
      <w:r>
        <w:rPr>
          <w:rFonts w:eastAsia="Times New Roman"/>
          <w:szCs w:val="24"/>
        </w:rPr>
        <w:t>α</w:t>
      </w:r>
      <w:r>
        <w:rPr>
          <w:rFonts w:eastAsia="Times New Roman"/>
          <w:szCs w:val="24"/>
        </w:rPr>
        <w:t>ρχές. Στη δική μας περίπτωση η Τράπεζα της Ελλάδας είναι ταυτοχρόνως και εποπτεύουσα και εποπτευόμενη και αυτό το γεγονός από μόνο του δημιουργεί ορισμένα θεσμικά ζητήματα.</w:t>
      </w:r>
    </w:p>
    <w:p w14:paraId="35AEE990" w14:textId="77777777" w:rsidR="00D5450D" w:rsidRDefault="005B470C">
      <w:pPr>
        <w:spacing w:line="600" w:lineRule="auto"/>
        <w:ind w:firstLine="720"/>
        <w:jc w:val="both"/>
        <w:rPr>
          <w:rFonts w:eastAsia="Times New Roman"/>
          <w:szCs w:val="24"/>
        </w:rPr>
      </w:pPr>
      <w:r>
        <w:rPr>
          <w:rFonts w:eastAsia="Times New Roman"/>
          <w:szCs w:val="24"/>
        </w:rPr>
        <w:lastRenderedPageBreak/>
        <w:t xml:space="preserve">Σκοπός της </w:t>
      </w:r>
      <w:r>
        <w:rPr>
          <w:rFonts w:eastAsia="Times New Roman"/>
          <w:szCs w:val="24"/>
        </w:rPr>
        <w:t>ο</w:t>
      </w:r>
      <w:r>
        <w:rPr>
          <w:rFonts w:eastAsia="Times New Roman"/>
          <w:szCs w:val="24"/>
        </w:rPr>
        <w:t xml:space="preserve">δηγίας είναι να περιλάβει τα παράγωγα προϊόντα και όλες τις συναλλαγές σε απλά προϊόντα, ώστε να καταγραφούν οι κίνδυνοι. Θεωρητικά αποσκοπεί στο να κάνει όλες τις συναλλαγές καταγραφόμενες. Η </w:t>
      </w:r>
      <w:r>
        <w:rPr>
          <w:rFonts w:eastAsia="Times New Roman"/>
          <w:szCs w:val="24"/>
        </w:rPr>
        <w:t>ο</w:t>
      </w:r>
      <w:r>
        <w:rPr>
          <w:rFonts w:eastAsia="Times New Roman"/>
          <w:szCs w:val="24"/>
        </w:rPr>
        <w:t>δηγία αυτή υποχρεώνει οποιονδήποτε δίνει οποιαδήποτε εντολή αυ</w:t>
      </w:r>
      <w:r>
        <w:rPr>
          <w:rFonts w:eastAsia="Times New Roman"/>
          <w:szCs w:val="24"/>
        </w:rPr>
        <w:t>τό να γίνεται μέσω ηλεκτρονικού μέσου και όχι προφορικά. Τεράστια αρχεία δισεκατομμυρίων ωρών θα καταγράφουν τα πάντα και θα δύνανται να αποκωδικοποιηθούν. Οι εντολές αυτές θα συνοδεύονται από πιστοποιημένη ηλεκτρονική σφραγίδα με ακρίβεια ενός δεκάκις χιλ</w:t>
      </w:r>
      <w:r>
        <w:rPr>
          <w:rFonts w:eastAsia="Times New Roman"/>
          <w:szCs w:val="24"/>
        </w:rPr>
        <w:t>ιοστού του δευτερολέπτου. Η δε πληροφορία που θα καταγράφεται θα αφορά τουλάχιστον εξήντα πέντε διαφορετικού τύπου πληροφορίες εγγραφής.</w:t>
      </w:r>
    </w:p>
    <w:p w14:paraId="35AEE991" w14:textId="77777777" w:rsidR="00D5450D" w:rsidRDefault="005B470C">
      <w:pPr>
        <w:spacing w:line="600" w:lineRule="auto"/>
        <w:ind w:firstLine="720"/>
        <w:jc w:val="both"/>
        <w:rPr>
          <w:rFonts w:eastAsia="Times New Roman"/>
          <w:szCs w:val="24"/>
        </w:rPr>
      </w:pPr>
      <w:r>
        <w:rPr>
          <w:rFonts w:eastAsia="Times New Roman"/>
          <w:szCs w:val="24"/>
        </w:rPr>
        <w:t>Επί της ουσίας, βέβαια, δημιουργείται το ερώτημα: Ποια κανονική εταιρεία μπορεί να διαθέτει εξειδικευμένα στελέχη που ν</w:t>
      </w:r>
      <w:r>
        <w:rPr>
          <w:rFonts w:eastAsia="Times New Roman"/>
          <w:szCs w:val="24"/>
        </w:rPr>
        <w:t xml:space="preserve">α είναι </w:t>
      </w:r>
      <w:r>
        <w:rPr>
          <w:rFonts w:eastAsia="Times New Roman"/>
          <w:szCs w:val="24"/>
        </w:rPr>
        <w:lastRenderedPageBreak/>
        <w:t>σε θέση να γνωρίζουν χιλιάδες παραγράφους κανονισμών, να διαθέτει μηχανήματα καταγραφής με πιστοποιημένη ηλεκτρονική σφραγίδα ακριβείας ενός δεκάκις χιλιοστού του δευτερολέπτου, να αποθηκεύει πληροφορίες στα εξήντα πέντε πεδία εγγραφής και παράλληλ</w:t>
      </w:r>
      <w:r>
        <w:rPr>
          <w:rFonts w:eastAsia="Times New Roman"/>
          <w:szCs w:val="24"/>
        </w:rPr>
        <w:t xml:space="preserve">α να είναι σε θέση να αποδείξει ότι ήταν οι καλύτερες συναλλαγές που γίνονταν εκείνο το νανοδευτερόλεπτο παγκοσμίως σε οποιαδήποτε αγορά; </w:t>
      </w:r>
      <w:r>
        <w:rPr>
          <w:rFonts w:eastAsia="Times New Roman"/>
          <w:szCs w:val="24"/>
        </w:rPr>
        <w:t>Φοβάμαι πως στη χώρα μας σχεδόν κα</w:t>
      </w:r>
      <w:r>
        <w:rPr>
          <w:rFonts w:eastAsia="Times New Roman"/>
          <w:szCs w:val="24"/>
        </w:rPr>
        <w:t>μ</w:t>
      </w:r>
      <w:r>
        <w:rPr>
          <w:rFonts w:eastAsia="Times New Roman"/>
          <w:szCs w:val="24"/>
        </w:rPr>
        <w:t xml:space="preserve">μία, δεδομένου του μεγέθους των ελληνικών επιχειρήσεων. </w:t>
      </w:r>
    </w:p>
    <w:p w14:paraId="35AEE992" w14:textId="77777777" w:rsidR="00D5450D" w:rsidRDefault="005B470C">
      <w:pPr>
        <w:spacing w:line="600" w:lineRule="auto"/>
        <w:ind w:firstLine="720"/>
        <w:jc w:val="both"/>
        <w:rPr>
          <w:rFonts w:eastAsia="Times New Roman"/>
          <w:szCs w:val="24"/>
        </w:rPr>
      </w:pPr>
      <w:r>
        <w:rPr>
          <w:rFonts w:eastAsia="Times New Roman"/>
          <w:szCs w:val="24"/>
        </w:rPr>
        <w:t>Θυμίζω ότι ο χρηματιστηρια</w:t>
      </w:r>
      <w:r>
        <w:rPr>
          <w:rFonts w:eastAsia="Times New Roman"/>
          <w:szCs w:val="24"/>
        </w:rPr>
        <w:t>κός κλάδος στη χώρα μας είναι αποδεκατισμένος. Από τους πεντέμισι χιλιάδες εργαζομένους που είχαν απασχόληση το 1999, σήμερα έχουν απομείνει μόλις οχτακόσιοι εργαζόμενοι. Μιλάμε, δηλαδή, για μ</w:t>
      </w:r>
      <w:r>
        <w:rPr>
          <w:rFonts w:eastAsia="Times New Roman"/>
          <w:szCs w:val="24"/>
        </w:rPr>
        <w:t>ί</w:t>
      </w:r>
      <w:r>
        <w:rPr>
          <w:rFonts w:eastAsia="Times New Roman"/>
          <w:szCs w:val="24"/>
        </w:rPr>
        <w:t xml:space="preserve">α καταγεγραμμένη πτώση </w:t>
      </w:r>
      <w:r>
        <w:rPr>
          <w:rFonts w:eastAsia="Times New Roman"/>
          <w:szCs w:val="24"/>
        </w:rPr>
        <w:lastRenderedPageBreak/>
        <w:t>της τάξης του 85,64% στις θέσεις εργασία</w:t>
      </w:r>
      <w:r>
        <w:rPr>
          <w:rFonts w:eastAsia="Times New Roman"/>
          <w:szCs w:val="24"/>
        </w:rPr>
        <w:t>ς τα τελευταία δεκαεννιά χρόνια.</w:t>
      </w:r>
    </w:p>
    <w:p w14:paraId="35AEE993" w14:textId="77777777" w:rsidR="00D5450D" w:rsidRDefault="005B470C">
      <w:pPr>
        <w:spacing w:line="600" w:lineRule="auto"/>
        <w:ind w:firstLine="720"/>
        <w:jc w:val="both"/>
        <w:rPr>
          <w:rFonts w:eastAsia="Times New Roman"/>
          <w:szCs w:val="24"/>
        </w:rPr>
      </w:pPr>
      <w:r>
        <w:rPr>
          <w:rFonts w:eastAsia="Times New Roman"/>
          <w:szCs w:val="24"/>
        </w:rPr>
        <w:t xml:space="preserve">Άρα υπάρχουν οι υπάρχουσες τριάντα πέντε ιδιωτικές ελληνικές χρηματιστηριακές, τις οποίες κατά κύριο λόγο αφορά η παρούσα </w:t>
      </w:r>
      <w:r>
        <w:rPr>
          <w:rFonts w:eastAsia="Times New Roman"/>
          <w:szCs w:val="24"/>
        </w:rPr>
        <w:t>ο</w:t>
      </w:r>
      <w:r>
        <w:rPr>
          <w:rFonts w:eastAsia="Times New Roman"/>
          <w:szCs w:val="24"/>
        </w:rPr>
        <w:t>δηγία. Θα πρέπει να προετοιμαστούν πυρετωδώς για την εφαρμογή της, καθώς είναι μάλλον βέβαιο πως δεν</w:t>
      </w:r>
      <w:r>
        <w:rPr>
          <w:rFonts w:eastAsia="Times New Roman"/>
          <w:szCs w:val="24"/>
        </w:rPr>
        <w:t xml:space="preserve"> υπάρχει το αναγκαίο προσωπικό για τις επιπλέον εργασίες που προβλέπονται.</w:t>
      </w:r>
    </w:p>
    <w:p w14:paraId="35AEE994" w14:textId="77777777" w:rsidR="00D5450D" w:rsidRDefault="005B470C">
      <w:pPr>
        <w:spacing w:line="600" w:lineRule="auto"/>
        <w:ind w:firstLine="720"/>
        <w:jc w:val="both"/>
        <w:rPr>
          <w:rFonts w:eastAsia="Times New Roman"/>
          <w:szCs w:val="24"/>
        </w:rPr>
      </w:pPr>
      <w:r>
        <w:rPr>
          <w:rFonts w:eastAsia="Times New Roman"/>
          <w:szCs w:val="24"/>
        </w:rPr>
        <w:t>Κλείνοντας, θα ήθελα να υποστηρίξω και μ</w:t>
      </w:r>
      <w:r>
        <w:rPr>
          <w:rFonts w:eastAsia="Times New Roman"/>
          <w:szCs w:val="24"/>
        </w:rPr>
        <w:t>ί</w:t>
      </w:r>
      <w:r>
        <w:rPr>
          <w:rFonts w:eastAsia="Times New Roman"/>
          <w:szCs w:val="24"/>
        </w:rPr>
        <w:t>α νομοτεχνική βελτίωση που κατέθεσε ο συνάδελφος κ. Θεοχάρης και αφορά τη νομοτεχνική βελτίωση της παραγράφου 4 του άρθρου 93 του παρόντος ν</w:t>
      </w:r>
      <w:r>
        <w:rPr>
          <w:rFonts w:eastAsia="Times New Roman"/>
          <w:szCs w:val="24"/>
        </w:rPr>
        <w:t>ομοσχεδίου. Η τροποποίηση αφορά τους κανόνες που διέπουν τις πιστοποιήσεις επαγγελματικής καταλληλότητας σε σχέση με τα αντίστοιχα κράτη-μέλη της Ευρωπαϊκής Ένωσης. Σε κα</w:t>
      </w:r>
      <w:r>
        <w:rPr>
          <w:rFonts w:eastAsia="Times New Roman"/>
          <w:szCs w:val="24"/>
        </w:rPr>
        <w:t>μ</w:t>
      </w:r>
      <w:r>
        <w:rPr>
          <w:rFonts w:eastAsia="Times New Roman"/>
          <w:szCs w:val="24"/>
        </w:rPr>
        <w:t xml:space="preserve">μία </w:t>
      </w:r>
      <w:r>
        <w:rPr>
          <w:rFonts w:eastAsia="Times New Roman"/>
          <w:szCs w:val="24"/>
        </w:rPr>
        <w:lastRenderedPageBreak/>
        <w:t>χώρα δεν προβλέπεται διαδικασία ανανέωσης πιστοποιητικού επαγγελματικής καταλληλό</w:t>
      </w:r>
      <w:r>
        <w:rPr>
          <w:rFonts w:eastAsia="Times New Roman"/>
          <w:szCs w:val="24"/>
        </w:rPr>
        <w:t>τητας, όταν τα στελέχη αυτά είναι εξειδικευμένα και ασχολούνται αποκλειστικά με την παροχή επενδυτικών υπηρεσιών.</w:t>
      </w:r>
    </w:p>
    <w:p w14:paraId="35AEE995" w14:textId="77777777" w:rsidR="00D5450D" w:rsidRDefault="005B470C">
      <w:pPr>
        <w:spacing w:line="600" w:lineRule="auto"/>
        <w:ind w:firstLine="720"/>
        <w:jc w:val="both"/>
        <w:rPr>
          <w:rFonts w:eastAsia="Times New Roman"/>
          <w:szCs w:val="24"/>
        </w:rPr>
      </w:pPr>
      <w:r>
        <w:rPr>
          <w:rFonts w:eastAsia="Times New Roman"/>
          <w:szCs w:val="24"/>
        </w:rPr>
        <w:t>Στη χώρα μας τόσο το προσωπικό που ασχολείται περιστασιακά όσο και τα προαναφερθέντα στελέχη είναι αναγκασμένα να προβαίνουν σε επαναπιστοποίη</w:t>
      </w:r>
      <w:r>
        <w:rPr>
          <w:rFonts w:eastAsia="Times New Roman"/>
          <w:szCs w:val="24"/>
        </w:rPr>
        <w:t>ση της επαγγελματικής τους καταλληλότητας. Νομίζω ότι είναι σκόπιμο να γίνει διάκριση μεταξύ αυτών των δύο κατηγοριών, των δύο περιπτώσεων.</w:t>
      </w:r>
    </w:p>
    <w:p w14:paraId="35AEE996" w14:textId="77777777" w:rsidR="00D5450D" w:rsidRDefault="005B470C">
      <w:pPr>
        <w:spacing w:line="600" w:lineRule="auto"/>
        <w:ind w:firstLine="720"/>
        <w:jc w:val="both"/>
        <w:rPr>
          <w:rFonts w:eastAsia="Times New Roman"/>
          <w:szCs w:val="24"/>
        </w:rPr>
      </w:pPr>
      <w:r>
        <w:rPr>
          <w:rFonts w:eastAsia="Times New Roman"/>
          <w:szCs w:val="24"/>
        </w:rPr>
        <w:t xml:space="preserve">Επί της αρχής, όπως είπαμε και στην </w:t>
      </w:r>
      <w:r>
        <w:rPr>
          <w:rFonts w:eastAsia="Times New Roman"/>
          <w:szCs w:val="24"/>
        </w:rPr>
        <w:t>ε</w:t>
      </w:r>
      <w:r>
        <w:rPr>
          <w:rFonts w:eastAsia="Times New Roman"/>
          <w:szCs w:val="24"/>
        </w:rPr>
        <w:t>πιτροπή, υπερψηφίζουμε το παρόν νομοσχέδιο.</w:t>
      </w:r>
    </w:p>
    <w:p w14:paraId="35AEE997" w14:textId="77777777" w:rsidR="00D5450D" w:rsidRDefault="005B470C">
      <w:pPr>
        <w:spacing w:line="600" w:lineRule="auto"/>
        <w:ind w:firstLine="720"/>
        <w:jc w:val="both"/>
        <w:rPr>
          <w:rFonts w:eastAsia="Times New Roman"/>
          <w:szCs w:val="24"/>
        </w:rPr>
      </w:pPr>
      <w:r>
        <w:rPr>
          <w:rFonts w:eastAsia="Times New Roman"/>
          <w:szCs w:val="24"/>
        </w:rPr>
        <w:t>Σας ευχαριστώ.</w:t>
      </w:r>
    </w:p>
    <w:p w14:paraId="35AEE998" w14:textId="77777777" w:rsidR="00D5450D" w:rsidRDefault="005B470C">
      <w:pPr>
        <w:spacing w:line="600" w:lineRule="auto"/>
        <w:ind w:firstLine="720"/>
        <w:jc w:val="both"/>
        <w:rPr>
          <w:rFonts w:eastAsia="Times New Roman"/>
          <w:szCs w:val="24"/>
        </w:rPr>
      </w:pPr>
      <w:r>
        <w:rPr>
          <w:rFonts w:eastAsia="Times New Roman"/>
          <w:b/>
          <w:szCs w:val="24"/>
        </w:rPr>
        <w:lastRenderedPageBreak/>
        <w:t xml:space="preserve">ΠΡΟΕΔΡΕΥΩΝ (Νικήτας </w:t>
      </w:r>
      <w:r>
        <w:rPr>
          <w:rFonts w:eastAsia="Times New Roman"/>
          <w:b/>
          <w:szCs w:val="24"/>
        </w:rPr>
        <w:t>Κακλαμάνης):</w:t>
      </w:r>
      <w:r>
        <w:rPr>
          <w:rFonts w:eastAsia="Times New Roman"/>
          <w:szCs w:val="24"/>
        </w:rPr>
        <w:t xml:space="preserve"> Τον λόγο έχει ο </w:t>
      </w:r>
      <w:r>
        <w:rPr>
          <w:rFonts w:eastAsia="Times New Roman"/>
          <w:szCs w:val="24"/>
        </w:rPr>
        <w:t>ε</w:t>
      </w:r>
      <w:r>
        <w:rPr>
          <w:rFonts w:eastAsia="Times New Roman"/>
          <w:szCs w:val="24"/>
        </w:rPr>
        <w:t xml:space="preserve">ιδικός </w:t>
      </w:r>
      <w:r>
        <w:rPr>
          <w:rFonts w:eastAsia="Times New Roman"/>
          <w:szCs w:val="24"/>
        </w:rPr>
        <w:t>α</w:t>
      </w:r>
      <w:r>
        <w:rPr>
          <w:rFonts w:eastAsia="Times New Roman"/>
          <w:szCs w:val="24"/>
        </w:rPr>
        <w:t>γορητής του Κομμουνιστικού Κόμματος Ελλάδ</w:t>
      </w:r>
      <w:r>
        <w:rPr>
          <w:rFonts w:eastAsia="Times New Roman"/>
          <w:szCs w:val="24"/>
        </w:rPr>
        <w:t>α</w:t>
      </w:r>
      <w:r>
        <w:rPr>
          <w:rFonts w:eastAsia="Times New Roman"/>
          <w:szCs w:val="24"/>
        </w:rPr>
        <w:t>ς κ. Βαρδαλής Αθανάσιος.</w:t>
      </w:r>
    </w:p>
    <w:p w14:paraId="35AEE999" w14:textId="77777777" w:rsidR="00D5450D" w:rsidRDefault="005B470C">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Ευχαριστώ, κύριε Πρόεδρε.</w:t>
      </w:r>
    </w:p>
    <w:p w14:paraId="35AEE99A" w14:textId="77777777" w:rsidR="00D5450D" w:rsidRDefault="005B470C">
      <w:pPr>
        <w:spacing w:line="600" w:lineRule="auto"/>
        <w:ind w:firstLine="720"/>
        <w:jc w:val="both"/>
        <w:rPr>
          <w:rFonts w:eastAsia="Times New Roman"/>
          <w:szCs w:val="24"/>
        </w:rPr>
      </w:pPr>
      <w:r>
        <w:rPr>
          <w:rFonts w:eastAsia="Times New Roman"/>
          <w:szCs w:val="24"/>
        </w:rPr>
        <w:t xml:space="preserve">Κυρίες και κύριοι Βουλευτές, με το συγκεκριμένο νομοσχέδιο εναρμονίζεται στην ελληνική νομοθεσία η </w:t>
      </w:r>
      <w:r>
        <w:rPr>
          <w:rFonts w:eastAsia="Times New Roman"/>
          <w:szCs w:val="24"/>
        </w:rPr>
        <w:t>ο</w:t>
      </w:r>
      <w:r>
        <w:rPr>
          <w:rFonts w:eastAsia="Times New Roman"/>
          <w:szCs w:val="24"/>
        </w:rPr>
        <w:t>δηγία</w:t>
      </w:r>
      <w:r>
        <w:rPr>
          <w:rFonts w:eastAsia="Times New Roman"/>
          <w:szCs w:val="24"/>
        </w:rPr>
        <w:t xml:space="preserve"> 2014/65 της Ευρωπαϊκής Ένωσης που αφορά ρυθμίσεις αναφορικά με τη λειτουργία των ανώνυμων εταιρειών επενδυτικής διαμεσολάβησης και των ανώνυμων εταιρειών παροχής επενδυτικών υπηρεσιών.</w:t>
      </w:r>
    </w:p>
    <w:p w14:paraId="35AEE99B" w14:textId="77777777" w:rsidR="00D5450D" w:rsidRDefault="005B470C">
      <w:pPr>
        <w:spacing w:line="600" w:lineRule="auto"/>
        <w:ind w:firstLine="720"/>
        <w:jc w:val="both"/>
        <w:rPr>
          <w:rFonts w:eastAsia="Times New Roman"/>
          <w:szCs w:val="24"/>
        </w:rPr>
      </w:pPr>
      <w:r>
        <w:rPr>
          <w:rFonts w:eastAsia="Times New Roman"/>
          <w:szCs w:val="24"/>
        </w:rPr>
        <w:t xml:space="preserve">Τι προσπαθεί η Ευρωπαϊκή Ένωση με αυτήν την </w:t>
      </w:r>
      <w:r>
        <w:rPr>
          <w:rFonts w:eastAsia="Times New Roman"/>
          <w:szCs w:val="24"/>
        </w:rPr>
        <w:t>ο</w:t>
      </w:r>
      <w:r>
        <w:rPr>
          <w:rFonts w:eastAsia="Times New Roman"/>
          <w:szCs w:val="24"/>
        </w:rPr>
        <w:t>δηγία να αντιμετωπίσει; Α</w:t>
      </w:r>
      <w:r>
        <w:rPr>
          <w:rFonts w:eastAsia="Times New Roman"/>
          <w:szCs w:val="24"/>
        </w:rPr>
        <w:t>κούστηκαν εδώ διάφορες απόψεις από τους εκπροσώπους των κομμάτων που προηγήθηκαν. Ποια είναι η στόχευση της Ευρωπαϊκής Ένωσης με μ</w:t>
      </w:r>
      <w:r>
        <w:rPr>
          <w:rFonts w:eastAsia="Times New Roman"/>
          <w:szCs w:val="24"/>
        </w:rPr>
        <w:t>ί</w:t>
      </w:r>
      <w:r>
        <w:rPr>
          <w:rFonts w:eastAsia="Times New Roman"/>
          <w:szCs w:val="24"/>
        </w:rPr>
        <w:t>α τέτοια οδηγία; Κατ</w:t>
      </w:r>
      <w:r>
        <w:rPr>
          <w:rFonts w:eastAsia="Times New Roman"/>
          <w:szCs w:val="24"/>
        </w:rPr>
        <w:t>’ αρχάς</w:t>
      </w:r>
      <w:r>
        <w:rPr>
          <w:rFonts w:eastAsia="Times New Roman"/>
          <w:szCs w:val="24"/>
        </w:rPr>
        <w:t xml:space="preserve">, </w:t>
      </w:r>
      <w:r>
        <w:rPr>
          <w:rFonts w:eastAsia="Times New Roman"/>
          <w:szCs w:val="24"/>
        </w:rPr>
        <w:lastRenderedPageBreak/>
        <w:t xml:space="preserve">η </w:t>
      </w:r>
      <w:r>
        <w:rPr>
          <w:rFonts w:eastAsia="Times New Roman"/>
          <w:szCs w:val="24"/>
        </w:rPr>
        <w:t>ο</w:t>
      </w:r>
      <w:r>
        <w:rPr>
          <w:rFonts w:eastAsia="Times New Roman"/>
          <w:szCs w:val="24"/>
        </w:rPr>
        <w:t>δηγία παρατείνει τον χρόνο εφαρμογής ενιαίων κανόνων διαχείρισης ελέγχου και πληροφόρησης επε</w:t>
      </w:r>
      <w:r>
        <w:rPr>
          <w:rFonts w:eastAsia="Times New Roman"/>
          <w:szCs w:val="24"/>
        </w:rPr>
        <w:t xml:space="preserve">νδυτών και των αρμόδιων αρχών στις συναλλαγές κάθε είδους χρηματοπιστωτικών προϊόντων στην ενιαία ευρωενωσιακή χρηματοπιστωτική αγορά. Αυτό το κάνει κυρίως για τεχνικούς λόγους, γιατί άργησαν τα κράτη-μέλη να υιοθετήσουν την </w:t>
      </w:r>
      <w:r>
        <w:rPr>
          <w:rFonts w:eastAsia="Times New Roman"/>
          <w:szCs w:val="24"/>
        </w:rPr>
        <w:t>ο</w:t>
      </w:r>
      <w:r>
        <w:rPr>
          <w:rFonts w:eastAsia="Times New Roman"/>
          <w:szCs w:val="24"/>
        </w:rPr>
        <w:t>δηγία, αλλά και γιατί χρειάζον</w:t>
      </w:r>
      <w:r>
        <w:rPr>
          <w:rFonts w:eastAsia="Times New Roman"/>
          <w:szCs w:val="24"/>
        </w:rPr>
        <w:t>ται βασικές υποδομές για να εφαρμοστεί. Τουλάχιστον αυτά επικαλείται η Ευρωπαϊκή Επιτροπή στην πρόταση της.</w:t>
      </w:r>
    </w:p>
    <w:p w14:paraId="35AEE99C" w14:textId="77777777" w:rsidR="00D5450D" w:rsidRDefault="005B470C">
      <w:pPr>
        <w:spacing w:line="600" w:lineRule="auto"/>
        <w:ind w:firstLine="720"/>
        <w:jc w:val="both"/>
        <w:rPr>
          <w:rFonts w:eastAsia="Times New Roman"/>
          <w:szCs w:val="24"/>
        </w:rPr>
      </w:pPr>
      <w:r>
        <w:rPr>
          <w:rFonts w:eastAsia="Times New Roman"/>
          <w:szCs w:val="24"/>
        </w:rPr>
        <w:t>Κυρίως, όμως, μέσα σε ένα κλίμα ισχυρών και όλο και κλιμακούμενων ανταγωνισμών οικονομικών μεγαθηρίων παγκοσμίων διαστάσεων αλλά και κρατών, επιδιώκ</w:t>
      </w:r>
      <w:r>
        <w:rPr>
          <w:rFonts w:eastAsia="Times New Roman"/>
          <w:szCs w:val="24"/>
        </w:rPr>
        <w:t xml:space="preserve">ει να θέσει κάποιους κανόνες ανταγωνισμού, καθώς ο μόνιμος φόβος τους είναι να μην είναι ο </w:t>
      </w:r>
      <w:r>
        <w:rPr>
          <w:rFonts w:eastAsia="Times New Roman"/>
          <w:szCs w:val="24"/>
        </w:rPr>
        <w:lastRenderedPageBreak/>
        <w:t xml:space="preserve">οικονομικός αντίπαλός τους αυτός που θα έχει δεσπόζουσα κυρίαρχη θέση στην αγορά, αλλά να έχουν οι ίδιοι. Βέβαια, οι κανόνες αυτοί θα ξεπεραστούν την αμέσως επόμενη </w:t>
      </w:r>
      <w:r>
        <w:rPr>
          <w:rFonts w:eastAsia="Times New Roman"/>
          <w:szCs w:val="24"/>
        </w:rPr>
        <w:t xml:space="preserve">στιγμή από τους ομίλους, που τελικά θα κερδίσουν περισσότερες θέσεις σε αυτόν τον ανταγωνισμό. Παρόμοιες συμφωνίες και κατευθύνσεις έχουν αποφασιστεί και σε επίπεδο </w:t>
      </w:r>
      <w:r>
        <w:rPr>
          <w:rFonts w:eastAsia="Times New Roman"/>
          <w:szCs w:val="24"/>
          <w:lang w:val="en-US"/>
        </w:rPr>
        <w:t>G</w:t>
      </w:r>
      <w:r>
        <w:rPr>
          <w:rFonts w:eastAsia="Times New Roman"/>
          <w:szCs w:val="24"/>
        </w:rPr>
        <w:t>-20, καθώς το θέμα δεν αφορά μόνο την Ευρωπαϊκή Ένωση και τα κράτη-μέλη της, αλλά τον αντα</w:t>
      </w:r>
      <w:r>
        <w:rPr>
          <w:rFonts w:eastAsia="Times New Roman"/>
          <w:szCs w:val="24"/>
        </w:rPr>
        <w:t xml:space="preserve">γωνισμό σε παγκόσμιο επίπεδο. </w:t>
      </w:r>
    </w:p>
    <w:p w14:paraId="35AEE99D" w14:textId="77777777" w:rsidR="00D5450D" w:rsidRDefault="005B470C">
      <w:pPr>
        <w:spacing w:line="600" w:lineRule="auto"/>
        <w:ind w:firstLine="720"/>
        <w:jc w:val="both"/>
        <w:rPr>
          <w:rFonts w:eastAsia="Times New Roman"/>
          <w:szCs w:val="24"/>
        </w:rPr>
      </w:pPr>
      <w:r>
        <w:rPr>
          <w:rFonts w:eastAsia="Times New Roman"/>
          <w:szCs w:val="24"/>
        </w:rPr>
        <w:t xml:space="preserve">Ένας ακόμη λόγος για την υιοθέτηση της </w:t>
      </w:r>
      <w:r>
        <w:rPr>
          <w:rFonts w:eastAsia="Times New Roman"/>
          <w:szCs w:val="24"/>
        </w:rPr>
        <w:t>ο</w:t>
      </w:r>
      <w:r>
        <w:rPr>
          <w:rFonts w:eastAsia="Times New Roman"/>
          <w:szCs w:val="24"/>
        </w:rPr>
        <w:t>δηγίας είναι και ο εξής: Με την εμπειρία που έχει αποκτήσει από την οικονομική καπιταλιστική κρίση που ξέσπασε το 2008 και επειδή γνωρίζει ότι δεν μπορεί να αποτρέψει τέτοιου είδους καπ</w:t>
      </w:r>
      <w:r>
        <w:rPr>
          <w:rFonts w:eastAsia="Times New Roman"/>
          <w:szCs w:val="24"/>
        </w:rPr>
        <w:t>ιταλιστικές οικονομικές κρί</w:t>
      </w:r>
      <w:r>
        <w:rPr>
          <w:rFonts w:eastAsia="Times New Roman"/>
          <w:szCs w:val="24"/>
        </w:rPr>
        <w:lastRenderedPageBreak/>
        <w:t>σεις, θέλει να θωρακίσει τις χρηματαγορές, όσο γίνεται φυσικά, ώστε να εξασφαλίσει την εύρυθμη λειτουργία τους σε αντίστοιχη καπιταλιστική κρίση που μπορεί να ξεσπάσει στο μέλλον.</w:t>
      </w:r>
      <w:r>
        <w:rPr>
          <w:rFonts w:eastAsia="Times New Roman"/>
          <w:szCs w:val="24"/>
        </w:rPr>
        <w:t xml:space="preserve"> </w:t>
      </w:r>
      <w:r>
        <w:rPr>
          <w:rFonts w:eastAsia="Times New Roman"/>
          <w:szCs w:val="24"/>
        </w:rPr>
        <w:t>Το πραγματικό πρόβλημα βρίσκεται, δηλαδή, στις ίδ</w:t>
      </w:r>
      <w:r>
        <w:rPr>
          <w:rFonts w:eastAsia="Times New Roman"/>
          <w:szCs w:val="24"/>
        </w:rPr>
        <w:t xml:space="preserve">ιες τις καπιταλιστικές οικονομίες. </w:t>
      </w:r>
    </w:p>
    <w:p w14:paraId="35AEE99E" w14:textId="77777777" w:rsidR="00D5450D" w:rsidRDefault="005B470C">
      <w:pPr>
        <w:spacing w:line="600" w:lineRule="auto"/>
        <w:ind w:firstLine="720"/>
        <w:jc w:val="both"/>
        <w:rPr>
          <w:rFonts w:eastAsia="Times New Roman"/>
          <w:szCs w:val="24"/>
        </w:rPr>
      </w:pPr>
      <w:r>
        <w:rPr>
          <w:rFonts w:eastAsia="Times New Roman"/>
          <w:szCs w:val="24"/>
        </w:rPr>
        <w:t xml:space="preserve">Τα σημάδια δείχνουν ότι τα πράγματα δεν είναι και τόσο ενθαρρυντικά, όσο θέλουν τουλάχιστον να τα παρουσιάζουν ορισμένοι. Όλοι τους θα ήθελαν μεγάλους ρυθμούς οικονομικής ανάπτυξης, αλλά αλλού υπάρχει επιβράδυνση, αλλού </w:t>
      </w:r>
      <w:r>
        <w:rPr>
          <w:rFonts w:eastAsia="Times New Roman"/>
          <w:szCs w:val="24"/>
        </w:rPr>
        <w:t xml:space="preserve">ύφεση και αλλού αναιμική ανάπτυξη. Αυτά βλέπουν και θωρακίζουν τις αγορές των χρηματοπιστωτικών μέσων. </w:t>
      </w:r>
    </w:p>
    <w:p w14:paraId="35AEE99F" w14:textId="77777777" w:rsidR="00D5450D" w:rsidRDefault="005B470C">
      <w:pPr>
        <w:spacing w:line="600" w:lineRule="auto"/>
        <w:ind w:firstLine="720"/>
        <w:jc w:val="both"/>
        <w:rPr>
          <w:rFonts w:eastAsia="Times New Roman"/>
          <w:szCs w:val="24"/>
        </w:rPr>
      </w:pPr>
      <w:r>
        <w:rPr>
          <w:rFonts w:eastAsia="Times New Roman"/>
          <w:szCs w:val="24"/>
        </w:rPr>
        <w:lastRenderedPageBreak/>
        <w:t xml:space="preserve">Τέλος, η </w:t>
      </w:r>
      <w:r>
        <w:rPr>
          <w:rFonts w:eastAsia="Times New Roman"/>
          <w:szCs w:val="24"/>
        </w:rPr>
        <w:t>ο</w:t>
      </w:r>
      <w:r>
        <w:rPr>
          <w:rFonts w:eastAsia="Times New Roman"/>
          <w:szCs w:val="24"/>
        </w:rPr>
        <w:t>δηγία αυτή αποτελεί μέρος της ολοκλήρωσης ενός από τους κεντρικούς στόχους της Ευρωπαϊκής Ένωσης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δύσκολης βέβαια -και με εμπόδια λόγω των ανταγωνισμών- διαδικασίας παραπέρα εμβάθυνσης της ευρωενωσιακής ενοποίησης. Πρόκειται για την ένωση των κεφαλαιαγορών, ένα συμπλήρωμα της τραπεζικής ένωσης που από κοινού επιδιώκουν να διασφαλίσουν ισχυρή και α</w:t>
      </w:r>
      <w:r>
        <w:rPr>
          <w:rFonts w:eastAsia="Times New Roman"/>
          <w:szCs w:val="24"/>
        </w:rPr>
        <w:t xml:space="preserve">πρόσκοπτη κεφαλαιακή ενίσχυση των επιχειρηματικών ομίλων, ενίσχυση της κερδοφορίας και της θέσης τους στον ανταγωνισμό τους με ομίλους από άλλες ισχυρές οικονομικές δυνάμεις σε παγκόσμιο επίπεδο. </w:t>
      </w:r>
    </w:p>
    <w:p w14:paraId="35AEE9A0" w14:textId="77777777" w:rsidR="00D5450D" w:rsidRDefault="005B470C">
      <w:pPr>
        <w:spacing w:line="600" w:lineRule="auto"/>
        <w:ind w:firstLine="720"/>
        <w:jc w:val="both"/>
        <w:rPr>
          <w:rFonts w:eastAsia="Times New Roman"/>
          <w:szCs w:val="24"/>
        </w:rPr>
      </w:pPr>
      <w:r>
        <w:rPr>
          <w:rFonts w:eastAsia="Times New Roman"/>
          <w:szCs w:val="24"/>
        </w:rPr>
        <w:t>Η «ψυχή» της Ένωσης Κεφαλαιαγορών είναι να αυξηθούν σημαντι</w:t>
      </w:r>
      <w:r>
        <w:rPr>
          <w:rFonts w:eastAsia="Times New Roman"/>
          <w:szCs w:val="24"/>
        </w:rPr>
        <w:t xml:space="preserve">κά τα κάθε είδους κεφάλαια που επενδύονται στα χρηματιστήρια και έξω απ’ αυτά και τα οποία με τη σειρά τους χρηματοδοτούν </w:t>
      </w:r>
      <w:r>
        <w:rPr>
          <w:rFonts w:eastAsia="Times New Roman"/>
          <w:szCs w:val="24"/>
        </w:rPr>
        <w:lastRenderedPageBreak/>
        <w:t>εντελώς τζάμπα τους εισηγμένους επιχειρηματικούς ομίλους. Βλέπετε, ο τραπεζικός δανεισμός των επιχειρήσεων όχι μόνο δυσκολεύεται ακόμα</w:t>
      </w:r>
      <w:r>
        <w:rPr>
          <w:rFonts w:eastAsia="Times New Roman"/>
          <w:szCs w:val="24"/>
        </w:rPr>
        <w:t xml:space="preserve"> από την κεφαλαιακή καχεξία πολλών τραπεζών, αλλά και συνεπάγεται επιβάρυνση με τόκους και δέσμευση της περιουσίας τους σαν εξασφάλιση αυτών των δανείων που παίρνουν. Όλα αυτά δεν υπάρχουν στην περίπτωση της χρηματοδότησης των επιχειρήσεων από το Χρηματιστ</w:t>
      </w:r>
      <w:r>
        <w:rPr>
          <w:rFonts w:eastAsia="Times New Roman"/>
          <w:szCs w:val="24"/>
        </w:rPr>
        <w:t xml:space="preserve">ήριο και απ’ αυτές τις εξωχρηματιστηριακές συναλλαγές, από τα λεφτά των επενδυτών που παίζουν σ’ αυτά. </w:t>
      </w:r>
    </w:p>
    <w:p w14:paraId="35AEE9A1" w14:textId="77777777" w:rsidR="00D5450D" w:rsidRDefault="005B470C">
      <w:pPr>
        <w:spacing w:line="600" w:lineRule="auto"/>
        <w:ind w:firstLine="720"/>
        <w:jc w:val="both"/>
        <w:rPr>
          <w:rFonts w:eastAsia="Times New Roman"/>
          <w:szCs w:val="24"/>
        </w:rPr>
      </w:pPr>
      <w:r>
        <w:rPr>
          <w:rFonts w:eastAsia="Times New Roman"/>
          <w:szCs w:val="24"/>
        </w:rPr>
        <w:t>Άρα όλοι αυτοί οι κανόνες που επικαλείστε αφορούν τις ανώνυμες εταιρείες επενδυτικής διαμεσολάβησης και τους όρους ανταγωνισμού μεταξύ τους και τίποτε π</w:t>
      </w:r>
      <w:r>
        <w:rPr>
          <w:rFonts w:eastAsia="Times New Roman"/>
          <w:szCs w:val="24"/>
        </w:rPr>
        <w:t xml:space="preserve">αραπάνω και καμία σχέση δεν έχουν με την προστασία των λαϊκών συμφερόντων. </w:t>
      </w:r>
    </w:p>
    <w:p w14:paraId="35AEE9A2" w14:textId="77777777" w:rsidR="00D5450D" w:rsidRDefault="005B470C">
      <w:pPr>
        <w:spacing w:line="600" w:lineRule="auto"/>
        <w:ind w:firstLine="720"/>
        <w:jc w:val="both"/>
        <w:rPr>
          <w:rFonts w:eastAsia="Times New Roman"/>
          <w:szCs w:val="24"/>
        </w:rPr>
      </w:pPr>
      <w:r>
        <w:rPr>
          <w:rFonts w:eastAsia="Times New Roman"/>
          <w:szCs w:val="24"/>
        </w:rPr>
        <w:lastRenderedPageBreak/>
        <w:t xml:space="preserve">Απ’ αυτήν την άποψη, δεν έχει κανένα ιδιαίτερο νόημα να συζητήσουμε αναλυτικά τις τεχνικές λεπτομέρειες αυτής της </w:t>
      </w:r>
      <w:r>
        <w:rPr>
          <w:rFonts w:eastAsia="Times New Roman"/>
          <w:szCs w:val="24"/>
        </w:rPr>
        <w:t>ο</w:t>
      </w:r>
      <w:r>
        <w:rPr>
          <w:rFonts w:eastAsia="Times New Roman"/>
          <w:szCs w:val="24"/>
        </w:rPr>
        <w:t>δηγίας που εμπίπτουν στο κάθε άρθρο του συγκεκριμένου νομοσχεδίου</w:t>
      </w:r>
      <w:r>
        <w:rPr>
          <w:rFonts w:eastAsia="Times New Roman"/>
          <w:szCs w:val="24"/>
        </w:rPr>
        <w:t xml:space="preserve">, δηλαδή για το πώς θα λειτουργήσουν αυτές οι χρηματαγορές ή οι πλευρές που αφορούν την εποπτεία και τους κανόνες τους. </w:t>
      </w:r>
    </w:p>
    <w:p w14:paraId="35AEE9A3" w14:textId="77777777" w:rsidR="00D5450D" w:rsidRDefault="005B470C">
      <w:pPr>
        <w:spacing w:line="600" w:lineRule="auto"/>
        <w:ind w:firstLine="720"/>
        <w:jc w:val="both"/>
        <w:rPr>
          <w:rFonts w:eastAsia="Times New Roman"/>
          <w:szCs w:val="24"/>
        </w:rPr>
      </w:pPr>
      <w:r>
        <w:rPr>
          <w:rFonts w:eastAsia="Times New Roman"/>
          <w:szCs w:val="24"/>
        </w:rPr>
        <w:t xml:space="preserve">Κυρίες και κύριοι Βουλευτές, η </w:t>
      </w:r>
      <w:r>
        <w:rPr>
          <w:rFonts w:eastAsia="Times New Roman"/>
          <w:szCs w:val="24"/>
        </w:rPr>
        <w:t>ο</w:t>
      </w:r>
      <w:r>
        <w:rPr>
          <w:rFonts w:eastAsia="Times New Roman"/>
          <w:szCs w:val="24"/>
        </w:rPr>
        <w:t>δηγία προβάλλει προσχηματικά την αναγκαιότητα δήθεν «διαφάνειας», «ελέγχου», «εποπτείας» των χρηματαγορ</w:t>
      </w:r>
      <w:r>
        <w:rPr>
          <w:rFonts w:eastAsia="Times New Roman"/>
          <w:szCs w:val="24"/>
        </w:rPr>
        <w:t xml:space="preserve">ών και των παραγώγων που διακινούνται με χρηματιστηριακό τρόπο για να ενισχυθεί η εμπιστοσύνη στις χρηματαγορές. Ισχυρίζεται, δηλαδή, ότι επιβάλλει δίκαιους και διαφανείς κανόνες λειτουργίας. Σε ποιον τομέα; Στο πιο παρασιτικό και κερδοσκοπικό κομμάτι του </w:t>
      </w:r>
      <w:r>
        <w:rPr>
          <w:rFonts w:eastAsia="Times New Roman"/>
          <w:szCs w:val="24"/>
        </w:rPr>
        <w:t xml:space="preserve">κεφαλαίου, στις χρηματιστηριακές αγορές, που συγκεντρώνουν συσσωρευμένα κεφάλαια και αποτελούν </w:t>
      </w:r>
      <w:r>
        <w:rPr>
          <w:rFonts w:eastAsia="Times New Roman"/>
          <w:szCs w:val="24"/>
        </w:rPr>
        <w:lastRenderedPageBreak/>
        <w:t>μηχανισμό τεράστιας αναδιανομής και συγκέντρωσης πλούτου που παράχθηκε κοινωνικά από τους εργαζόμενους, καταληστεύτηκε μέσω της υπεραξίας με το όνομα «κέρδος», μ</w:t>
      </w:r>
      <w:r>
        <w:rPr>
          <w:rFonts w:eastAsia="Times New Roman"/>
          <w:szCs w:val="24"/>
        </w:rPr>
        <w:t xml:space="preserve">έρος του οποίου οδηγείται στον χρηματιστηριακό τζόγο, πολλαπλασιάζεται ή μειώνεται ή ακόμα και εξαφανίζεται σε περιόδους κρίσης κυριολεκτικά μέσα σε μία νύχτα, όπως έγινε βεβαίως και με το Ελληνικό Χρηματιστήριο και τη «φούσκα» της δεκαετίας του ’90, όταν </w:t>
      </w:r>
      <w:r>
        <w:rPr>
          <w:rFonts w:eastAsia="Times New Roman"/>
          <w:szCs w:val="24"/>
        </w:rPr>
        <w:t>με συστηματική καλλιέργεια κλίματος αναπτυξιακής και χρηματιστηριακής ευφορίας σε φάση καπιταλιστικής ανάπτυξης, παρασύρθηκαν χιλιάδες μικροαποταμιευτές που τελικά έχασαν τις αποταμιεύσεις τους με την κρίση.</w:t>
      </w:r>
    </w:p>
    <w:p w14:paraId="35AEE9A4" w14:textId="77777777" w:rsidR="00D5450D" w:rsidRDefault="005B470C">
      <w:pPr>
        <w:spacing w:line="600" w:lineRule="auto"/>
        <w:ind w:firstLine="720"/>
        <w:jc w:val="both"/>
        <w:rPr>
          <w:rFonts w:eastAsia="Times New Roman"/>
          <w:szCs w:val="24"/>
        </w:rPr>
      </w:pPr>
      <w:r>
        <w:rPr>
          <w:rFonts w:eastAsia="Times New Roman"/>
          <w:szCs w:val="24"/>
        </w:rPr>
        <w:t>Κα</w:t>
      </w:r>
      <w:r>
        <w:rPr>
          <w:rFonts w:eastAsia="Times New Roman"/>
          <w:szCs w:val="24"/>
        </w:rPr>
        <w:t>μ</w:t>
      </w:r>
      <w:r>
        <w:rPr>
          <w:rFonts w:eastAsia="Times New Roman"/>
          <w:szCs w:val="24"/>
        </w:rPr>
        <w:t>μιά εποπτεία, καμιά διαφάνεια, ροή πληροφοριώ</w:t>
      </w:r>
      <w:r>
        <w:rPr>
          <w:rFonts w:eastAsia="Times New Roman"/>
          <w:szCs w:val="24"/>
        </w:rPr>
        <w:t xml:space="preserve">ν και κανόνες δεν μπορούν να αλλάξουν αυτήν την πραγματικότητα, δεν </w:t>
      </w:r>
      <w:r>
        <w:rPr>
          <w:rFonts w:eastAsia="Times New Roman"/>
          <w:szCs w:val="24"/>
        </w:rPr>
        <w:lastRenderedPageBreak/>
        <w:t>μπορούν να διασφαλίσουν και να προστατέψουν τον λαϊκό αποταμιευτή. Οι μεγάλοι επενδυτές έχουν έτσι κι αλλιώς την προστασία της ισχυρής τους θέσης και την προστασία βεβαίως του κάθε κράτους</w:t>
      </w:r>
      <w:r>
        <w:rPr>
          <w:rFonts w:eastAsia="Times New Roman"/>
          <w:szCs w:val="24"/>
        </w:rPr>
        <w:t xml:space="preserve">–μέλους της Ευρωπαϊκής Ένωσης και της ίδιας της Ευρωπαϊκής Ένωσης.  </w:t>
      </w:r>
    </w:p>
    <w:p w14:paraId="35AEE9A5" w14:textId="77777777" w:rsidR="00D5450D" w:rsidRDefault="005B470C">
      <w:pPr>
        <w:spacing w:line="600" w:lineRule="auto"/>
        <w:ind w:firstLine="720"/>
        <w:jc w:val="both"/>
        <w:rPr>
          <w:rFonts w:eastAsia="Times New Roman"/>
          <w:b/>
          <w:szCs w:val="24"/>
        </w:rPr>
      </w:pPr>
      <w:r>
        <w:rPr>
          <w:rFonts w:eastAsia="Times New Roman"/>
          <w:szCs w:val="24"/>
        </w:rPr>
        <w:t>Ενδεικτική προς αυτήν την κατεύθυνση είναι η ανακεφαλαιοποίηση των τραπεζών με χρήματα του λαού, το κυνηγητό των κόκκινων δανείων και στην Ελλάδα και σ’ ολόκληρη την Ευρωπαϊκή Ένωση, αλλά</w:t>
      </w:r>
      <w:r>
        <w:rPr>
          <w:rFonts w:eastAsia="Times New Roman"/>
          <w:szCs w:val="24"/>
        </w:rPr>
        <w:t xml:space="preserve"> και η βοήθεια γενικότερα του αστικού κράτους για την κεφαλαιακή ενίσχυση των τραπεζών.</w:t>
      </w:r>
    </w:p>
    <w:p w14:paraId="35AEE9A6" w14:textId="77777777" w:rsidR="00D5450D" w:rsidRDefault="005B470C">
      <w:pPr>
        <w:spacing w:line="600" w:lineRule="auto"/>
        <w:ind w:firstLine="720"/>
        <w:jc w:val="both"/>
        <w:rPr>
          <w:rFonts w:eastAsia="Times New Roman"/>
          <w:szCs w:val="24"/>
        </w:rPr>
      </w:pPr>
      <w:r>
        <w:rPr>
          <w:rFonts w:eastAsia="Times New Roman"/>
          <w:szCs w:val="24"/>
        </w:rPr>
        <w:t>Αποτελεί, λοιπόν, αντίφαση να ισχυρίζονται όλα τα άλλα κόμματα ότι κάποιοι κανόνες πληροφόρησης της διαφάνειας στις συναλλαγές μπορούν να αποτρέψουν την απώλεια περιουσ</w:t>
      </w:r>
      <w:r>
        <w:rPr>
          <w:rFonts w:eastAsia="Times New Roman"/>
          <w:szCs w:val="24"/>
        </w:rPr>
        <w:t xml:space="preserve">ιών και </w:t>
      </w:r>
      <w:r>
        <w:rPr>
          <w:rFonts w:eastAsia="Times New Roman"/>
          <w:szCs w:val="24"/>
        </w:rPr>
        <w:lastRenderedPageBreak/>
        <w:t xml:space="preserve">λαϊκών αποταμιεύσεων, όταν αυτές οι αποκαλούμενες επενδύσεις είναι εντελώς ανασφαλείς και ευάλωτες. </w:t>
      </w:r>
      <w:r>
        <w:rPr>
          <w:rFonts w:eastAsia="Times New Roman"/>
          <w:szCs w:val="24"/>
        </w:rPr>
        <w:t>Α</w:t>
      </w:r>
      <w:r>
        <w:rPr>
          <w:rFonts w:eastAsia="Times New Roman"/>
          <w:szCs w:val="24"/>
        </w:rPr>
        <w:t>ποτελεί, κατά τη γνώμη του Κομμουνιστικού Κόμματος της Ελλάδας, κοροϊδία όταν έχουμε να κάνουμε με το πιο παρασιτικό κομμάτι, όπως είπα προηγούμενα</w:t>
      </w:r>
      <w:r>
        <w:rPr>
          <w:rFonts w:eastAsia="Times New Roman"/>
          <w:szCs w:val="24"/>
        </w:rPr>
        <w:t>, του κεφαλαίου, με αγορές καθοδηγούμενες από τους μεγάλους ομίλους, όπου το μεγάλο ψάρι τρώει το μικρό. Για δε τη μαρίδα των μικροαποταμιευτών που γίνονται «μικροεπενδυτές» ούτε λόγος να γίνεται. Είναι καταδικασμένοι να πληρώσουν πανάκριβα το τίμημα της ε</w:t>
      </w:r>
      <w:r>
        <w:rPr>
          <w:rFonts w:eastAsia="Times New Roman"/>
          <w:szCs w:val="24"/>
        </w:rPr>
        <w:t xml:space="preserve">ξαπάτησης και της ευπιστίας τους. </w:t>
      </w:r>
    </w:p>
    <w:p w14:paraId="35AEE9A7" w14:textId="77777777" w:rsidR="00D5450D" w:rsidRDefault="005B470C">
      <w:pPr>
        <w:spacing w:line="600" w:lineRule="auto"/>
        <w:ind w:firstLine="720"/>
        <w:jc w:val="both"/>
        <w:rPr>
          <w:rFonts w:eastAsia="Times New Roman"/>
          <w:szCs w:val="24"/>
        </w:rPr>
      </w:pPr>
      <w:r>
        <w:rPr>
          <w:rFonts w:eastAsia="Times New Roman"/>
          <w:szCs w:val="24"/>
        </w:rPr>
        <w:t>Επόμενα, το μόνο σίγουρο είναι ότι στις χρηματαγορές ο μόνος κερδισμένος είναι το μεγάλο κεφάλαιο και αυτό γιατί, επί της ουσίας, πρόκειται για έναν μηχανισμό όπου συγκεντρώνει χρήματα, φθηνό χρήμα, φθηνά κεφάλαια, για να</w:t>
      </w:r>
      <w:r>
        <w:rPr>
          <w:rFonts w:eastAsia="Times New Roman"/>
          <w:szCs w:val="24"/>
        </w:rPr>
        <w:t xml:space="preserve"> τα δώσει στους επιχειρηματικούς </w:t>
      </w:r>
      <w:r>
        <w:rPr>
          <w:rFonts w:eastAsia="Times New Roman"/>
          <w:szCs w:val="24"/>
        </w:rPr>
        <w:lastRenderedPageBreak/>
        <w:t xml:space="preserve">ομίλους να κάνουν επενδύσεις, όπως λέτε εσείς να αναπτυχθεί η οικονομία, δηλαδή τα κέρδη των επιχειρηματικών ομίλων. </w:t>
      </w:r>
    </w:p>
    <w:p w14:paraId="35AEE9A8" w14:textId="77777777" w:rsidR="00D5450D" w:rsidRDefault="005B470C">
      <w:pPr>
        <w:spacing w:line="600" w:lineRule="auto"/>
        <w:ind w:firstLine="720"/>
        <w:jc w:val="both"/>
        <w:rPr>
          <w:rFonts w:eastAsia="Times New Roman"/>
          <w:szCs w:val="24"/>
        </w:rPr>
      </w:pPr>
      <w:r>
        <w:rPr>
          <w:rFonts w:eastAsia="Times New Roman"/>
          <w:szCs w:val="24"/>
        </w:rPr>
        <w:t>Οι χρηματαγορές με ή χωρίς κανόνες είναι και -όσο θα υπάρχουν- θα είναι σε όφελος του κεφαλαίου. Θα παραμ</w:t>
      </w:r>
      <w:r>
        <w:rPr>
          <w:rFonts w:eastAsia="Times New Roman"/>
          <w:szCs w:val="24"/>
        </w:rPr>
        <w:t>είνει ένα μέσο για να αντλούν εύκολο και φθηνό χρήμα οι μεγάλες εταιρείες από τον λαό. Θα παραμείνει ένας ληστρικός μηχανισμός για να γίνονται οι πλούσιοι πλουσιότεροι και οι φτωχοί φτωχότεροι.</w:t>
      </w:r>
    </w:p>
    <w:p w14:paraId="35AEE9A9" w14:textId="77777777" w:rsidR="00D5450D" w:rsidRDefault="005B470C">
      <w:pPr>
        <w:spacing w:line="600" w:lineRule="auto"/>
        <w:ind w:firstLine="720"/>
        <w:jc w:val="both"/>
        <w:rPr>
          <w:rFonts w:eastAsia="Times New Roman"/>
          <w:szCs w:val="24"/>
        </w:rPr>
      </w:pPr>
      <w:r>
        <w:rPr>
          <w:rFonts w:eastAsia="Times New Roman"/>
          <w:szCs w:val="24"/>
        </w:rPr>
        <w:t>Η κλοπή σε βάρος του λαού μέσα από αυτές τις αγορές θα γίνεται</w:t>
      </w:r>
      <w:r>
        <w:rPr>
          <w:rFonts w:eastAsia="Times New Roman"/>
          <w:szCs w:val="24"/>
        </w:rPr>
        <w:t xml:space="preserve"> χάρη στους νόμους της ελεύθερης αγοράς. Αυτός είναι ο καπιταλισμός που στηρίζετε ψηφίζοντας και τέτοιου είδους οδηγίες. Τα λαϊκά στρώματα δεν πρέπει να έχουν απολύτως κα</w:t>
      </w:r>
      <w:r>
        <w:rPr>
          <w:rFonts w:eastAsia="Times New Roman"/>
          <w:szCs w:val="24"/>
        </w:rPr>
        <w:t>μ</w:t>
      </w:r>
      <w:r>
        <w:rPr>
          <w:rFonts w:eastAsia="Times New Roman"/>
          <w:szCs w:val="24"/>
        </w:rPr>
        <w:t>μιά εμπιστοσύνη στις χρηματαγορές και τα παράγωγά τους. Τα εύκολα κέρδη που υπόσχοντα</w:t>
      </w:r>
      <w:r>
        <w:rPr>
          <w:rFonts w:eastAsia="Times New Roman"/>
          <w:szCs w:val="24"/>
        </w:rPr>
        <w:t xml:space="preserve">ι κατά καιρούς και που παρουσιάζουν στα </w:t>
      </w:r>
      <w:r>
        <w:rPr>
          <w:rFonts w:eastAsia="Times New Roman"/>
          <w:szCs w:val="24"/>
        </w:rPr>
        <w:lastRenderedPageBreak/>
        <w:t xml:space="preserve">μάτια του λαού είναι το δόλωμα. Κάθε φορά που κλείνει ένας κύκλος λειτουργίας του, ο λαός βγαίνει όπως και να έχει διπλά και τριπλά χαμένος. </w:t>
      </w:r>
    </w:p>
    <w:p w14:paraId="35AEE9AA" w14:textId="77777777" w:rsidR="00D5450D" w:rsidRDefault="005B470C">
      <w:pPr>
        <w:spacing w:line="600" w:lineRule="auto"/>
        <w:ind w:firstLine="720"/>
        <w:jc w:val="both"/>
        <w:rPr>
          <w:rFonts w:eastAsia="Times New Roman"/>
          <w:szCs w:val="24"/>
        </w:rPr>
      </w:pPr>
      <w:r>
        <w:rPr>
          <w:rFonts w:eastAsia="Times New Roman"/>
          <w:szCs w:val="24"/>
        </w:rPr>
        <w:t>Οι εργαζόμενοι πρέπει να τελειώνουν με τις αυταπάτες ότι αν «σωστά» επενδύ</w:t>
      </w:r>
      <w:r>
        <w:rPr>
          <w:rFonts w:eastAsia="Times New Roman"/>
          <w:szCs w:val="24"/>
        </w:rPr>
        <w:t>σουν τις όποιες μικρές αποταμιεύσεις τους θα καλυτερεύσει η ζωή τους. Αυτή μπορεί να καλυτερεύσει μόνο με την πάλη τη δική τους. Είναι καιρός να βγάλει ο λαός τα δικά του συμπεράσματα και για το χρηματιστήριο, γενικότερα για τις χρηματαγορές, για τις αιτίε</w:t>
      </w:r>
      <w:r>
        <w:rPr>
          <w:rFonts w:eastAsia="Times New Roman"/>
          <w:szCs w:val="24"/>
        </w:rPr>
        <w:t xml:space="preserve">ς της καπιταλιστικής οικονομικής κρίσης, αλλά και για τις πολιτικές δυνάμεις που υπηρετούν την κερδοφορία των επιχειρηματικών ομίλων. Να βγάλει συμπεράσματα γιατί η επίθεση που δέχεται από το κεφάλαιο, την Κυβέρνηση και την Ευρωπαϊκή </w:t>
      </w:r>
      <w:r>
        <w:rPr>
          <w:rFonts w:eastAsia="Times New Roman"/>
          <w:szCs w:val="24"/>
        </w:rPr>
        <w:lastRenderedPageBreak/>
        <w:t>Ένωση δεν θα έχει τελε</w:t>
      </w:r>
      <w:r>
        <w:rPr>
          <w:rFonts w:eastAsia="Times New Roman"/>
          <w:szCs w:val="24"/>
        </w:rPr>
        <w:t xml:space="preserve">ιωμό. Ήδη, με τις αποφάσεις του πρόσφατου </w:t>
      </w:r>
      <w:r>
        <w:rPr>
          <w:rFonts w:eastAsia="Times New Roman"/>
          <w:szCs w:val="24"/>
          <w:lang w:val="en-US"/>
        </w:rPr>
        <w:t>Eurogroup</w:t>
      </w:r>
      <w:r>
        <w:rPr>
          <w:rFonts w:eastAsia="Times New Roman"/>
          <w:szCs w:val="24"/>
        </w:rPr>
        <w:t xml:space="preserve">, προετοιμάζουν τον επόμενο γύρο της επίθεσης. </w:t>
      </w:r>
    </w:p>
    <w:p w14:paraId="35AEE9AB" w14:textId="77777777" w:rsidR="00D5450D" w:rsidRDefault="005B470C">
      <w:pPr>
        <w:spacing w:line="600" w:lineRule="auto"/>
        <w:ind w:firstLine="720"/>
        <w:jc w:val="both"/>
        <w:rPr>
          <w:rFonts w:eastAsia="Times New Roman"/>
          <w:szCs w:val="24"/>
        </w:rPr>
      </w:pPr>
      <w:r>
        <w:rPr>
          <w:rFonts w:eastAsia="Times New Roman"/>
          <w:szCs w:val="24"/>
        </w:rPr>
        <w:t>Η τέταρτη αξιολόγηση είναι μπροστά μας. Το επόμενο διάστημα ξεχωρίζει το ζήτημα των πλειστηριασμών μπροστά στην ανάγκη του κεφαλαίου να στηρίξει το τραπεζικό</w:t>
      </w:r>
      <w:r>
        <w:rPr>
          <w:rFonts w:eastAsia="Times New Roman"/>
          <w:szCs w:val="24"/>
        </w:rPr>
        <w:t xml:space="preserve"> σύστημα ώστε να μπορεί και αυτό με τη σειρά του να τροφοδοτεί με φθηνό χρήμα τους επιχειρηματικούς ομίλους. Αποκαλυπτική σε αυτήν την κατεύθυνση είναι και η Έκθεση συμμόρφωσης στην οποία αναφέρθηκε και άλλος Βουλευτής προηγούμενα. </w:t>
      </w:r>
    </w:p>
    <w:p w14:paraId="35AEE9AC" w14:textId="77777777" w:rsidR="00D5450D" w:rsidRDefault="005B470C">
      <w:pPr>
        <w:spacing w:line="600" w:lineRule="auto"/>
        <w:ind w:firstLine="720"/>
        <w:jc w:val="both"/>
        <w:rPr>
          <w:rFonts w:eastAsia="Times New Roman"/>
          <w:szCs w:val="24"/>
        </w:rPr>
      </w:pPr>
      <w:r>
        <w:rPr>
          <w:rFonts w:eastAsia="Times New Roman"/>
          <w:szCs w:val="24"/>
        </w:rPr>
        <w:t xml:space="preserve">Για το 2018 οι τράπεζες σχεδιάζουν δέκα χιλιάδες πλειστηριασμούς, με περαιτέρω διόγκωσή τους σε σαράντα χιλιάδες για την επόμενη τριετία. Δηλαδή, τα επόμενα τρία χρόνια συνολικά θα βγουν στο σφυρί εκατόν τριάντα χιλιάδες ακίνητα. </w:t>
      </w:r>
    </w:p>
    <w:p w14:paraId="35AEE9AD" w14:textId="77777777" w:rsidR="00D5450D" w:rsidRDefault="005B470C">
      <w:pPr>
        <w:spacing w:line="600" w:lineRule="auto"/>
        <w:ind w:firstLine="720"/>
        <w:jc w:val="both"/>
        <w:rPr>
          <w:rFonts w:eastAsia="Times New Roman"/>
          <w:szCs w:val="24"/>
        </w:rPr>
      </w:pPr>
      <w:r>
        <w:rPr>
          <w:rFonts w:eastAsia="Times New Roman"/>
          <w:szCs w:val="24"/>
        </w:rPr>
        <w:lastRenderedPageBreak/>
        <w:t xml:space="preserve">Και βέβαια, υπάρχουν και </w:t>
      </w:r>
      <w:r>
        <w:rPr>
          <w:rFonts w:eastAsia="Times New Roman"/>
          <w:szCs w:val="24"/>
        </w:rPr>
        <w:t xml:space="preserve">όλα τα άλλα προαπαιτούμενα και θα ανοίξει και η συζήτηση για διευθετήσεις στην αποπληρωμή του χρέους, που σημαίνει νέα αντιλαϊκά μέτρα πέρα από όσα ήδη έχουν συμφωνηθεί. </w:t>
      </w:r>
    </w:p>
    <w:p w14:paraId="35AEE9AE" w14:textId="77777777" w:rsidR="00D5450D" w:rsidRDefault="005B470C">
      <w:pPr>
        <w:spacing w:line="600" w:lineRule="auto"/>
        <w:ind w:firstLine="720"/>
        <w:jc w:val="both"/>
        <w:rPr>
          <w:rFonts w:eastAsia="Times New Roman"/>
          <w:szCs w:val="24"/>
        </w:rPr>
      </w:pPr>
      <w:r>
        <w:rPr>
          <w:rFonts w:eastAsia="Times New Roman"/>
          <w:szCs w:val="24"/>
        </w:rPr>
        <w:t xml:space="preserve">Όλα τα παραπάνω αποδεικνύουν ότι τα βάσανα του λαού δεν έχουν τελειωμό, αφού όλες οι </w:t>
      </w:r>
      <w:r>
        <w:rPr>
          <w:rFonts w:eastAsia="Times New Roman"/>
          <w:szCs w:val="24"/>
        </w:rPr>
        <w:t xml:space="preserve">παλιές και οι νέες δεσμεύσεις θα ισχύουν για πολλά χρόνια ακόμη. Το βασικό είναι τα λαϊκά στρώματα να μην αναζητούν λύσεις εκεί που δεν υπάρχουν και μετά να απογοητεύονται. </w:t>
      </w:r>
    </w:p>
    <w:p w14:paraId="35AEE9AF" w14:textId="77777777" w:rsidR="00D5450D" w:rsidRDefault="005B470C">
      <w:pPr>
        <w:spacing w:line="600" w:lineRule="auto"/>
        <w:ind w:firstLine="720"/>
        <w:jc w:val="both"/>
        <w:rPr>
          <w:rFonts w:eastAsia="Times New Roman"/>
          <w:szCs w:val="24"/>
        </w:rPr>
      </w:pPr>
      <w:r>
        <w:rPr>
          <w:rFonts w:eastAsia="Times New Roman"/>
          <w:szCs w:val="24"/>
        </w:rPr>
        <w:t>Τώρα δεν είναι ούτε ώρα αναμονής ούτε ώρα κάλπικων προσδοκιών, αλλά είναι ώρα οργά</w:t>
      </w:r>
      <w:r>
        <w:rPr>
          <w:rFonts w:eastAsia="Times New Roman"/>
          <w:szCs w:val="24"/>
        </w:rPr>
        <w:t xml:space="preserve">νωσης, αγώνα και ενίσχυσης της πάλης. Αυτό που χρειάζεται είναι βαθιές αλλαγές στην οικονομία και στην κοινωνία. Λύση προς όφελος του λαού μπορεί να έρθει μόνο </w:t>
      </w:r>
      <w:r>
        <w:rPr>
          <w:rFonts w:eastAsia="Times New Roman"/>
          <w:szCs w:val="24"/>
        </w:rPr>
        <w:lastRenderedPageBreak/>
        <w:t>αν δυναμώσουν οι λαϊκοί αγώνες κατά του κεφαλαίου και συνολικά της αντιλαϊκής πολιτικής, μόνο αν</w:t>
      </w:r>
      <w:r>
        <w:rPr>
          <w:rFonts w:eastAsia="Times New Roman"/>
          <w:szCs w:val="24"/>
        </w:rPr>
        <w:t xml:space="preserve"> αποδυναμωθούν τα κόμματα που υπηρετούν τις επιλογές των επιχειρηματικών ομίλων.</w:t>
      </w:r>
    </w:p>
    <w:p w14:paraId="35AEE9B0"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Τελειώνοντας, ας δούμε ποιο είναι το βασικό ζήτημα που ως Κομμουνιστικό Κόμμα της Ελλάδας, με αφορμή τη σημερινή συζήτηση στο νομοσχέδιο και παίρνοντας υπόψιν τις εξελίξεις γύ</w:t>
      </w:r>
      <w:r>
        <w:rPr>
          <w:rFonts w:eastAsia="Times New Roman" w:cs="Times New Roman"/>
          <w:szCs w:val="24"/>
        </w:rPr>
        <w:t>ρω από αυτό το ζήτημα, θέλουμε να υπογραμμίσουμε.</w:t>
      </w:r>
    </w:p>
    <w:p w14:paraId="35AEE9B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Αν κάποιος παρακολουθήσει με λίγη προσοχή τις εξελίξεις, θα διαπιστώσει εύκολα ότι όλα τα όργανα της Ευρωπαϊκής Ένωσης με αποφάσεις τους, όχι μόνον χαιρετίζουν την Ένωση Κεφαλαιαγορών, αλλά προτρέπουν και ν</w:t>
      </w:r>
      <w:r>
        <w:rPr>
          <w:rFonts w:eastAsia="Times New Roman" w:cs="Times New Roman"/>
          <w:szCs w:val="24"/>
        </w:rPr>
        <w:t xml:space="preserve">ομοθετούν ανάλογα για να οδηγήσουν στα χρηματιστήρια και τις χρηματαγορές και τα τελευταία απομεινάρια των λαϊκών καταθέσεων κάθε μορφής. Και επειδή οι λαϊκές </w:t>
      </w:r>
      <w:r>
        <w:rPr>
          <w:rFonts w:eastAsia="Times New Roman" w:cs="Times New Roman"/>
          <w:szCs w:val="24"/>
        </w:rPr>
        <w:lastRenderedPageBreak/>
        <w:t xml:space="preserve">τραπεζικές καταθέσεις μειώνονται κάτω από τα πλήγματα της σημερινής πολιτικής, ο στόχος είναι τα </w:t>
      </w:r>
      <w:r>
        <w:rPr>
          <w:rFonts w:eastAsia="Times New Roman" w:cs="Times New Roman"/>
          <w:szCs w:val="24"/>
        </w:rPr>
        <w:t xml:space="preserve">αποθεματικά των ασφαλιστικών ταμείων και των ιδιωτικών ασφαλιστικών εταιρειών. </w:t>
      </w:r>
    </w:p>
    <w:p w14:paraId="35AEE9B2"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Πρόκειται για τεράστια ποσά που Ευρωπαϊκή Ένωση και κυβερνήσεις τα θεωρούν αναξιοποίητα και επιδιώκουν να τα «στρατεύσουν» -σε εισαγωγικά- στην οικονομική καπιταλιστική ανάκαμψ</w:t>
      </w:r>
      <w:r>
        <w:rPr>
          <w:rFonts w:eastAsia="Times New Roman" w:cs="Times New Roman"/>
          <w:szCs w:val="24"/>
        </w:rPr>
        <w:t xml:space="preserve">η, να χρηματοδοτήσουν μέσω χρηματιστηρίων τους ομίλους. </w:t>
      </w:r>
    </w:p>
    <w:p w14:paraId="35AEE9B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Μάλιστα, η Κομισιόν κάνει και ένα βήμα παραπέρα: Υιοθέτησε και προχωρά στη δημιουργία ενιαίου, για όλη την Ευρωπαϊκή Ένωση, ασφαλιστικού προϊόντος που θα αγοράζεται από όσους έχουν κάποιο ελάχιστο πε</w:t>
      </w:r>
      <w:r>
        <w:rPr>
          <w:rFonts w:eastAsia="Times New Roman" w:cs="Times New Roman"/>
          <w:szCs w:val="24"/>
        </w:rPr>
        <w:t xml:space="preserve">ρίσσευμα, με την προσδοκία να ξεπεράσουν, έστω και για λίγο, το επίπεδο ελεημοσύνης όπου βρίσκονται σήμερα οι συντάξεις και μάλιστα όταν ακόμα κι αυτές έχουν βρεθεί </w:t>
      </w:r>
      <w:r>
        <w:rPr>
          <w:rFonts w:eastAsia="Times New Roman" w:cs="Times New Roman"/>
          <w:szCs w:val="24"/>
        </w:rPr>
        <w:lastRenderedPageBreak/>
        <w:t>στο στόχαστρο για να μειωθούν ακόμα περισσότερο για να ελαφρυνθούν οι επιχειρήσεις, και του</w:t>
      </w:r>
      <w:r>
        <w:rPr>
          <w:rFonts w:eastAsia="Times New Roman" w:cs="Times New Roman"/>
          <w:szCs w:val="24"/>
        </w:rPr>
        <w:t xml:space="preserve"> κράτους, από το μη μισθολογικό ασφαλιστικό κόστος. Επιδιώκεται η όποια ασφαλιστική δαπάνη, το κάθε ιδιωτικά ασφαλισμένο, είτε με τα σημερινά ιδιωτικά ασφαλιστικά προγράμματα, είτε μέσω του νέου ενιαίου ασφαλιστικού προϊόντος, να οδηγείται στα χρηματιστήρι</w:t>
      </w:r>
      <w:r>
        <w:rPr>
          <w:rFonts w:eastAsia="Times New Roman" w:cs="Times New Roman"/>
          <w:szCs w:val="24"/>
        </w:rPr>
        <w:t>α για χρηματοδότηση των εταιρειών.</w:t>
      </w:r>
    </w:p>
    <w:p w14:paraId="35AEE9B4"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35AEE9B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Κύριε Πρόεδρε, τελειώνω σε μισό λεπτό. </w:t>
      </w:r>
    </w:p>
    <w:p w14:paraId="35AEE9B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Συνεχίστε, κύριε συνάδελφε. </w:t>
      </w:r>
    </w:p>
    <w:p w14:paraId="35AEE9B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Αυτό δεν το λέμ</w:t>
      </w:r>
      <w:r>
        <w:rPr>
          <w:rFonts w:eastAsia="Times New Roman" w:cs="Times New Roman"/>
          <w:szCs w:val="24"/>
        </w:rPr>
        <w:t xml:space="preserve">ε εμείς. Υπάρχει σχετική δήλωση της Κομισιόν για τον στόχο της δημιουργίας αυτού του ασφαλιστικού προϊόντος. Οι εργαζόμενοι και οι συνταξιούχοι της χώρας μας δεν έχουν ξεχάσει τι έγινε με τα αποθεματικά των ταμείων όταν ακόμα την εποχή των περίφημων νόμων </w:t>
      </w:r>
      <w:r>
        <w:rPr>
          <w:rFonts w:eastAsia="Times New Roman" w:cs="Times New Roman"/>
          <w:szCs w:val="24"/>
        </w:rPr>
        <w:t>Σιούφα και Σουφλιά δόθηκε το ελεύθερο στην εκάστοτε κυβέρνηση να τζογάρει τα λεφτά των εργαζομένων.</w:t>
      </w:r>
    </w:p>
    <w:p w14:paraId="35AEE9B8"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Τότε μας είπαν ότι πρόκειται για έναν εκσυγχρονισμό και έτσι άρχισαν όλα. Παρέδωσαν τους εργαζόμενους και τα </w:t>
      </w:r>
      <w:r>
        <w:rPr>
          <w:rFonts w:eastAsia="Times New Roman" w:cs="Times New Roman"/>
          <w:szCs w:val="24"/>
        </w:rPr>
        <w:t>τ</w:t>
      </w:r>
      <w:r>
        <w:rPr>
          <w:rFonts w:eastAsia="Times New Roman" w:cs="Times New Roman"/>
          <w:szCs w:val="24"/>
        </w:rPr>
        <w:t xml:space="preserve">αμεία τους στους γιάπηδες και στα κοράκια του </w:t>
      </w:r>
      <w:r>
        <w:rPr>
          <w:rFonts w:eastAsia="Times New Roman" w:cs="Times New Roman"/>
          <w:szCs w:val="24"/>
        </w:rPr>
        <w:t>Χ</w:t>
      </w:r>
      <w:r>
        <w:rPr>
          <w:rFonts w:eastAsia="Times New Roman" w:cs="Times New Roman"/>
          <w:szCs w:val="24"/>
        </w:rPr>
        <w:t>ρηματιστηρίου. Μάλιστα, τότε όλοι σας κατηγορούσατε το ΚΚΕ για δογματισμό, επειδή διαφωνούσε με το τζογάρισμα των αποθεματικών, λέγοντας ότι οι ασφαλιστικοί οργανισμοί είναι θεσμικοί επενδυτές.</w:t>
      </w:r>
    </w:p>
    <w:p w14:paraId="35AEE9B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Αυτό, λοιπόν, που θέλουμε να τονίσουμε είναι ότι ακριβώς οι σ</w:t>
      </w:r>
      <w:r>
        <w:rPr>
          <w:rFonts w:eastAsia="Times New Roman" w:cs="Times New Roman"/>
          <w:szCs w:val="24"/>
        </w:rPr>
        <w:t>υντάξεις και τα αποθεματικά των ασφαλιστικών ταμείων όχι μόνον δεν πρέπει να τοποθετούνται, αλλά να υπάρξει και η απόσυρση όσων αποθεματικών έχουν τοποθετηθεί σε χρηματαγορές, ακριβώς γιατί τα ασφαλιστικά ταμεία βγαίνουν πάντοτε χαμένα από μια τέτοια διαδι</w:t>
      </w:r>
      <w:r>
        <w:rPr>
          <w:rFonts w:eastAsia="Times New Roman" w:cs="Times New Roman"/>
          <w:szCs w:val="24"/>
        </w:rPr>
        <w:t>κασία, μ</w:t>
      </w:r>
      <w:r>
        <w:rPr>
          <w:rFonts w:eastAsia="Times New Roman" w:cs="Times New Roman"/>
          <w:szCs w:val="24"/>
        </w:rPr>
        <w:t>ί</w:t>
      </w:r>
      <w:r>
        <w:rPr>
          <w:rFonts w:eastAsia="Times New Roman" w:cs="Times New Roman"/>
          <w:szCs w:val="24"/>
        </w:rPr>
        <w:t>α τέτοια τοποθέτηση.</w:t>
      </w:r>
    </w:p>
    <w:p w14:paraId="35AEE9BA"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Αυτό που κάνετε είναι να αξιοποιείτε τα χρήματα των ασφαλισμένων, που με κόπους και θυσίες έχουν συγκεντρώσει μια ζωή για να πάρουν σύνταξη, για να εξασφαλίζετε πολύ φθηνή χρηματοδότηση των επιχειρηματικών ομίλων.</w:t>
      </w:r>
    </w:p>
    <w:p w14:paraId="35AEE9B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Επειδή δεν έ</w:t>
      </w:r>
      <w:r>
        <w:rPr>
          <w:rFonts w:eastAsia="Times New Roman" w:cs="Times New Roman"/>
          <w:szCs w:val="24"/>
        </w:rPr>
        <w:t>χω χρόνο, σε ό,τι αφορά το πέμπτο μέρος του νομοσχεδίου, τις άλλες διατάξεις δηλαδή που αφορούν το Υπουργείο Οικονομικών, θα τοποθετηθούμε με την ψήφο μας και στη δευτερολογία θα αναφερθώ σε ορισμένες τροπολογίες.</w:t>
      </w:r>
    </w:p>
    <w:p w14:paraId="35AEE9BC"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Συνολικά, θα καταψηφίσουμε το συγκεκριμένο</w:t>
      </w:r>
      <w:r>
        <w:rPr>
          <w:rFonts w:eastAsia="Times New Roman" w:cs="Times New Roman"/>
          <w:szCs w:val="24"/>
        </w:rPr>
        <w:t xml:space="preserve"> νομοσχέδιο επί τις αρχής, όχι απλά γιατί ενσωματώνει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ο</w:t>
      </w:r>
      <w:r>
        <w:rPr>
          <w:rFonts w:eastAsia="Times New Roman" w:cs="Times New Roman"/>
          <w:szCs w:val="24"/>
        </w:rPr>
        <w:t>δηγία της Ευρωπαϊκή Ένωσης, αλλά κατά κύριο λόγο για το περιεχόμενο που αυτή έχει.</w:t>
      </w:r>
    </w:p>
    <w:p w14:paraId="35AEE9B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Σας ευχαριστώ.</w:t>
      </w:r>
    </w:p>
    <w:p w14:paraId="35AEE9B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Κωνσταντίνος Κατσίκης, ειδικός αγορητής των ΑΝΕ</w:t>
      </w:r>
      <w:r>
        <w:rPr>
          <w:rFonts w:eastAsia="Times New Roman" w:cs="Times New Roman"/>
          <w:szCs w:val="24"/>
        </w:rPr>
        <w:t>Λ.</w:t>
      </w:r>
    </w:p>
    <w:p w14:paraId="35AEE9B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Κυρία Υπουργέ, κυρίες και κύριοι συνάδελφοι, το υπό ψήφιση σχέδιο νόμου του Υπουργείου Οι</w:t>
      </w:r>
      <w:r>
        <w:rPr>
          <w:rFonts w:eastAsia="Times New Roman" w:cs="Times New Roman"/>
          <w:szCs w:val="24"/>
        </w:rPr>
        <w:lastRenderedPageBreak/>
        <w:t>κονομικών, που απαρτίζεται από πέντε μέρη και εκατόν είκοσι άρθρα συνολικά, συνιστά ένα βασικό εργαλείο για τη λειτουργία της Ευρωπαϊκής Κεφα</w:t>
      </w:r>
      <w:r>
        <w:rPr>
          <w:rFonts w:eastAsia="Times New Roman" w:cs="Times New Roman"/>
          <w:szCs w:val="24"/>
        </w:rPr>
        <w:t>λαιαγοράς και ενισχύει το πλαίσιο για τη ρύθμιση των αγορών χρηματοπιστωτικών μέσων, συμπεριλαμβανομένων και των εξωχρηματιστηριακών συναλλαγών.</w:t>
      </w:r>
    </w:p>
    <w:p w14:paraId="35AEE9C0" w14:textId="77777777" w:rsidR="00D5450D" w:rsidRDefault="005B470C">
      <w:pPr>
        <w:spacing w:line="600" w:lineRule="auto"/>
        <w:ind w:firstLine="720"/>
        <w:jc w:val="both"/>
        <w:rPr>
          <w:rFonts w:eastAsia="Times New Roman"/>
          <w:szCs w:val="24"/>
        </w:rPr>
      </w:pPr>
      <w:r>
        <w:rPr>
          <w:rFonts w:eastAsia="Times New Roman"/>
          <w:szCs w:val="24"/>
        </w:rPr>
        <w:t xml:space="preserve">Το νομοσχέδιο αυτό ακολουθεί τις ρυθμίσεις και τις προβλέψεις της </w:t>
      </w:r>
      <w:r>
        <w:rPr>
          <w:rFonts w:eastAsia="Times New Roman"/>
          <w:szCs w:val="24"/>
        </w:rPr>
        <w:t>ο</w:t>
      </w:r>
      <w:r>
        <w:rPr>
          <w:rFonts w:eastAsia="Times New Roman"/>
          <w:szCs w:val="24"/>
        </w:rPr>
        <w:t xml:space="preserve">δηγίας 2014/65 του Ευρωπαϊκού Κοινοβουλίου. </w:t>
      </w:r>
      <w:r>
        <w:rPr>
          <w:rFonts w:eastAsia="Times New Roman"/>
          <w:szCs w:val="24"/>
        </w:rPr>
        <w:t xml:space="preserve">Σκοπός, λοιπόν, της εν λόγω </w:t>
      </w:r>
      <w:r>
        <w:rPr>
          <w:rFonts w:eastAsia="Times New Roman"/>
          <w:szCs w:val="24"/>
        </w:rPr>
        <w:t>ο</w:t>
      </w:r>
      <w:r>
        <w:rPr>
          <w:rFonts w:eastAsia="Times New Roman"/>
          <w:szCs w:val="24"/>
        </w:rPr>
        <w:t>δηγίας είναι η εναρμόνιση των όρων για τη χορήγηση άδειας λειτουργίας στις επιχειρήσεις επενδύσεων, καθώς και των κανόνων για την άσκηση δραστηριοτήτων τους, ώστε αφενός να διασφαλίζονται τα συμφέροντα των επενδυτών και αφετέρο</w:t>
      </w:r>
      <w:r>
        <w:rPr>
          <w:rFonts w:eastAsia="Times New Roman"/>
          <w:szCs w:val="24"/>
        </w:rPr>
        <w:t xml:space="preserve">υ να διευκολύνεται η παροχή επενδυτικών υπηρεσιών και η άσκηση </w:t>
      </w:r>
      <w:r>
        <w:rPr>
          <w:rFonts w:eastAsia="Times New Roman"/>
          <w:szCs w:val="24"/>
        </w:rPr>
        <w:lastRenderedPageBreak/>
        <w:t>επενδυτικών δραστηριοτήτων σε όλη την Ευρωπαϊκή Ένωση βάση της εποπτείας του κράτους-μέλους καταγωγής.</w:t>
      </w:r>
    </w:p>
    <w:p w14:paraId="35AEE9C1" w14:textId="77777777" w:rsidR="00D5450D" w:rsidRDefault="005B470C">
      <w:pPr>
        <w:spacing w:line="600" w:lineRule="auto"/>
        <w:ind w:firstLine="720"/>
        <w:jc w:val="both"/>
        <w:rPr>
          <w:rFonts w:eastAsia="Times New Roman"/>
          <w:szCs w:val="24"/>
        </w:rPr>
      </w:pPr>
      <w:r>
        <w:rPr>
          <w:rFonts w:eastAsia="Times New Roman"/>
          <w:szCs w:val="24"/>
        </w:rPr>
        <w:t>Ειδικότερα, με τις διατάξεις του υπό ψήφιση νομοσχεδίου περιορίζονται οι εξωχρηματιστηριακ</w:t>
      </w:r>
      <w:r>
        <w:rPr>
          <w:rFonts w:eastAsia="Times New Roman"/>
          <w:szCs w:val="24"/>
        </w:rPr>
        <w:t>ές συναλλαγές σε μετοχές και παράγωγα και διασφαλίζεται η λειτουργία με ίδιους όρους διαφάνειας σε όλους τους τόπους διαπραγμάτευσης.</w:t>
      </w:r>
    </w:p>
    <w:p w14:paraId="35AEE9C2" w14:textId="77777777" w:rsidR="00D5450D" w:rsidRDefault="005B470C">
      <w:pPr>
        <w:spacing w:line="600" w:lineRule="auto"/>
        <w:ind w:firstLine="720"/>
        <w:jc w:val="both"/>
        <w:rPr>
          <w:rFonts w:eastAsia="Times New Roman"/>
          <w:szCs w:val="24"/>
        </w:rPr>
      </w:pPr>
      <w:r>
        <w:rPr>
          <w:rFonts w:eastAsia="Times New Roman"/>
          <w:szCs w:val="24"/>
        </w:rPr>
        <w:t>Οι διατάξεις του σχεδίου νόμου εφαρμόζονται στις επιχειρήσεις επενδύσεων, στους διαχειριστές αγοράς, στους παρόχους υπηρεσ</w:t>
      </w:r>
      <w:r>
        <w:rPr>
          <w:rFonts w:eastAsia="Times New Roman"/>
          <w:szCs w:val="24"/>
        </w:rPr>
        <w:t>ιών αναφοράς δεδομένων και στις επιχειρήσεις τρίτων χωρών που παρέχουν επενδυτικές υπηρεσίες ή ασκούν επενδυτικές δραστηριότητες μέσω της εγκατάστασης υποκαταστήματος στην Ελλάδα.</w:t>
      </w:r>
    </w:p>
    <w:p w14:paraId="35AEE9C3" w14:textId="77777777" w:rsidR="00D5450D" w:rsidRDefault="005B470C">
      <w:pPr>
        <w:spacing w:line="600" w:lineRule="auto"/>
        <w:ind w:firstLine="720"/>
        <w:jc w:val="both"/>
        <w:rPr>
          <w:rFonts w:eastAsia="Times New Roman"/>
          <w:szCs w:val="24"/>
        </w:rPr>
      </w:pPr>
      <w:r>
        <w:rPr>
          <w:rFonts w:eastAsia="Times New Roman"/>
          <w:szCs w:val="24"/>
        </w:rPr>
        <w:lastRenderedPageBreak/>
        <w:t>Προκειμένου να διευκολυνθεί η καλύτερη πρόσβαση μικρομεσαίων επιχειρήσεων στ</w:t>
      </w:r>
      <w:r>
        <w:rPr>
          <w:rFonts w:eastAsia="Times New Roman"/>
          <w:szCs w:val="24"/>
        </w:rPr>
        <w:t>ις κεφαλαιαγορές καθιερώνεται ειδική αγορά που θα λειτουργεί ως πολυμερής μηχανισμός διαπραγμάτευσης μικρομεσαίων επιχειρήσεων με συγκεκριμένες υποχρεώσεις.</w:t>
      </w:r>
    </w:p>
    <w:p w14:paraId="35AEE9C4" w14:textId="77777777" w:rsidR="00D5450D" w:rsidRDefault="005B470C">
      <w:pPr>
        <w:spacing w:line="600" w:lineRule="auto"/>
        <w:ind w:firstLine="720"/>
        <w:jc w:val="both"/>
        <w:rPr>
          <w:rFonts w:eastAsia="Times New Roman"/>
          <w:szCs w:val="24"/>
        </w:rPr>
      </w:pPr>
      <w:r>
        <w:rPr>
          <w:rFonts w:eastAsia="Times New Roman"/>
          <w:szCs w:val="24"/>
        </w:rPr>
        <w:t>Η χρηματοοικονομική κρίση αποκάλυψε τις αδυναμίες του έως τώρα ισχύοντος πλαισίου όσον αφορά τη λει</w:t>
      </w:r>
      <w:r>
        <w:rPr>
          <w:rFonts w:eastAsia="Times New Roman"/>
          <w:szCs w:val="24"/>
        </w:rPr>
        <w:t>τουργία και τη διαφάνεια των χρηματοπιστωτικών αγορών και κατέδειξε την ανάγκη ενίσχυσης του πλαισίου για τη ρύθμιση των αγορών χρηματοπιστωτικών μέσων, συμπεριλαμβανομένων των εξωχρηματιστηριακών συναλλαγών στις αγορές αυτές.</w:t>
      </w:r>
    </w:p>
    <w:p w14:paraId="35AEE9C5" w14:textId="77777777" w:rsidR="00D5450D" w:rsidRDefault="005B470C">
      <w:pPr>
        <w:spacing w:line="600" w:lineRule="auto"/>
        <w:ind w:firstLine="720"/>
        <w:jc w:val="both"/>
        <w:rPr>
          <w:rFonts w:eastAsia="Times New Roman"/>
          <w:szCs w:val="24"/>
        </w:rPr>
      </w:pPr>
      <w:r>
        <w:rPr>
          <w:rFonts w:eastAsia="Times New Roman"/>
          <w:szCs w:val="24"/>
        </w:rPr>
        <w:t>Σκοπός του υπό ψήφιση νομοσχε</w:t>
      </w:r>
      <w:r>
        <w:rPr>
          <w:rFonts w:eastAsia="Times New Roman"/>
          <w:szCs w:val="24"/>
        </w:rPr>
        <w:t xml:space="preserve">δίου είναι η αύξηση της διαφάνειας, η καλύτερη προστασία των επενδυτών, η ενίσχυση της εμπιστοσύνης, η αντιμετώπιση των μη ρυθμιζόμενων τομέων και η </w:t>
      </w:r>
      <w:r>
        <w:rPr>
          <w:rFonts w:eastAsia="Times New Roman"/>
          <w:szCs w:val="24"/>
        </w:rPr>
        <w:lastRenderedPageBreak/>
        <w:t xml:space="preserve">διασφάλιση της εκχώρησης επαρκών εξουσιών στους εποπτικούς φορείς για την εκπλήρωση των καθηκόντων τους. </w:t>
      </w:r>
    </w:p>
    <w:p w14:paraId="35AEE9C6" w14:textId="77777777" w:rsidR="00D5450D" w:rsidRDefault="005B470C">
      <w:pPr>
        <w:spacing w:line="600" w:lineRule="auto"/>
        <w:ind w:firstLine="720"/>
        <w:jc w:val="both"/>
        <w:rPr>
          <w:rFonts w:eastAsia="Times New Roman"/>
          <w:szCs w:val="24"/>
        </w:rPr>
      </w:pPr>
      <w:r>
        <w:rPr>
          <w:rFonts w:eastAsia="Times New Roman"/>
          <w:szCs w:val="24"/>
        </w:rPr>
        <w:t>Κ</w:t>
      </w:r>
      <w:r>
        <w:rPr>
          <w:rFonts w:eastAsia="Times New Roman"/>
          <w:szCs w:val="24"/>
        </w:rPr>
        <w:t>αθότι έχουν γίνει εκτενείς αναφορές στο σκέλος που αφορά τις αγορές χρηματοπιστωτικών μέσων κατά τις προηγούμενες συνεδριάσεις θα ήθελα, κυρίες και κύριοι συνάδελφοι, να εστιάσω σε μια σειρά παρατηρήσεων που αφορούν άλλα επιμέρους άρθρα του υπό ψήφιση σχεδ</w:t>
      </w:r>
      <w:r>
        <w:rPr>
          <w:rFonts w:eastAsia="Times New Roman"/>
          <w:szCs w:val="24"/>
        </w:rPr>
        <w:t>ίου νόμου.</w:t>
      </w:r>
    </w:p>
    <w:p w14:paraId="35AEE9C7" w14:textId="77777777" w:rsidR="00D5450D" w:rsidRDefault="005B470C">
      <w:pPr>
        <w:spacing w:line="600" w:lineRule="auto"/>
        <w:ind w:firstLine="720"/>
        <w:jc w:val="both"/>
        <w:rPr>
          <w:rFonts w:eastAsia="Times New Roman"/>
          <w:szCs w:val="24"/>
        </w:rPr>
      </w:pPr>
      <w:r>
        <w:rPr>
          <w:rFonts w:eastAsia="Times New Roman"/>
          <w:szCs w:val="24"/>
        </w:rPr>
        <w:t xml:space="preserve">Στο άρθρο 111 σχετικά με την απαλλαγή από το φόρο της παράδοσης και εισαγωγής πλοίων με σκοπό την πλήρη εναρμόνιση με την αντίστοιχη διάταξη της </w:t>
      </w:r>
      <w:r>
        <w:rPr>
          <w:rFonts w:eastAsia="Times New Roman"/>
          <w:szCs w:val="24"/>
        </w:rPr>
        <w:t>ο</w:t>
      </w:r>
      <w:r>
        <w:rPr>
          <w:rFonts w:eastAsia="Times New Roman"/>
          <w:szCs w:val="24"/>
        </w:rPr>
        <w:t>δηγίας ΦΠΑ/2006/112 προσδιορίζονται οι προϋποθέσεις που πρέπει να πληρούν τα πλοία που προορίζονται</w:t>
      </w:r>
      <w:r>
        <w:rPr>
          <w:rFonts w:eastAsia="Times New Roman"/>
          <w:szCs w:val="24"/>
        </w:rPr>
        <w:t xml:space="preserve"> να χρησιμοποιηθούν στη ναυσιπλοΐα ανοικτής θαλάσσης, ώστε να εμπίπτουν στην απαλλαγή.</w:t>
      </w:r>
    </w:p>
    <w:p w14:paraId="35AEE9C8" w14:textId="77777777" w:rsidR="00D5450D" w:rsidRDefault="005B470C">
      <w:pPr>
        <w:spacing w:line="600" w:lineRule="auto"/>
        <w:ind w:firstLine="720"/>
        <w:jc w:val="both"/>
        <w:rPr>
          <w:rFonts w:eastAsia="Times New Roman"/>
          <w:szCs w:val="24"/>
        </w:rPr>
      </w:pPr>
      <w:r>
        <w:rPr>
          <w:rFonts w:eastAsia="Times New Roman"/>
          <w:szCs w:val="24"/>
        </w:rPr>
        <w:lastRenderedPageBreak/>
        <w:t>Με τις νέες διατάξεις από 1</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2018 η παράδοση και η εισαγωγή πλοίων που απαλλάσσονται από τον φόρο είναι για πλοία που προορίζονται να χρησιμοποιηθούν στη ναυσιπλοΐα </w:t>
      </w:r>
      <w:r>
        <w:rPr>
          <w:rFonts w:eastAsia="Times New Roman"/>
          <w:szCs w:val="24"/>
        </w:rPr>
        <w:t>ανοικτής θαλάσσης και τα οποία εκτελούν μεταφορά επιβατών με κόμιστρο ή με τα οποία ασκείται εμπορική, βιομηχανική ή αλιευτική δραστηριότητα συμπεριλαμβανομένης και της σπογγαλιείας.</w:t>
      </w:r>
    </w:p>
    <w:p w14:paraId="35AEE9C9" w14:textId="77777777" w:rsidR="00D5450D" w:rsidRDefault="005B470C">
      <w:pPr>
        <w:spacing w:line="600" w:lineRule="auto"/>
        <w:ind w:firstLine="720"/>
        <w:jc w:val="both"/>
        <w:rPr>
          <w:rFonts w:eastAsia="Times New Roman"/>
          <w:szCs w:val="24"/>
        </w:rPr>
      </w:pPr>
      <w:r>
        <w:rPr>
          <w:rFonts w:eastAsia="Times New Roman"/>
          <w:szCs w:val="24"/>
        </w:rPr>
        <w:t>Επιπλέον, αφορά πλοία παράκτιας αλιείας, πλοία που προορίζονται για διάλυ</w:t>
      </w:r>
      <w:r>
        <w:rPr>
          <w:rFonts w:eastAsia="Times New Roman"/>
          <w:szCs w:val="24"/>
        </w:rPr>
        <w:t>ση, πολεμικά πλοία και πλοία του δημοσίου, ναυαγοσωστικά και άλλα πλοία επιθαλάσσιας αρωγής. Εξαιρούνται τα πλοία ιδιωτικής χρήσης που προορίζονται για αναψυχή ή αθλητισμό.</w:t>
      </w:r>
    </w:p>
    <w:p w14:paraId="35AEE9CA" w14:textId="77777777" w:rsidR="00D5450D" w:rsidRDefault="005B470C">
      <w:pPr>
        <w:spacing w:line="600" w:lineRule="auto"/>
        <w:ind w:firstLine="720"/>
        <w:jc w:val="both"/>
        <w:rPr>
          <w:rFonts w:eastAsia="Times New Roman"/>
          <w:szCs w:val="24"/>
        </w:rPr>
      </w:pPr>
      <w:r>
        <w:rPr>
          <w:rFonts w:eastAsia="Times New Roman"/>
          <w:szCs w:val="24"/>
        </w:rPr>
        <w:lastRenderedPageBreak/>
        <w:t>Στο άρθρο 112 καθορίζεται ο τρόπος υπολογισμού των ετήσιων τελών κυκλοφορίας των ιδ</w:t>
      </w:r>
      <w:r>
        <w:rPr>
          <w:rFonts w:eastAsia="Times New Roman"/>
          <w:szCs w:val="24"/>
        </w:rPr>
        <w:t>ιωτικής χρήσης επιβατικών οχημάτων που προέρχονται από τρίτες χώρες και τελούν στο ανασταλτικό τελωνειακό καθεστώς της προσωρινής εισαγωγής.</w:t>
      </w:r>
    </w:p>
    <w:p w14:paraId="35AEE9CB" w14:textId="77777777" w:rsidR="00D5450D" w:rsidRDefault="005B470C">
      <w:pPr>
        <w:spacing w:line="600" w:lineRule="auto"/>
        <w:ind w:firstLine="720"/>
        <w:jc w:val="both"/>
        <w:rPr>
          <w:rFonts w:eastAsia="Times New Roman"/>
          <w:szCs w:val="24"/>
        </w:rPr>
      </w:pPr>
      <w:r>
        <w:rPr>
          <w:rFonts w:eastAsia="Times New Roman"/>
          <w:szCs w:val="24"/>
        </w:rPr>
        <w:t>Ειδικότερα, ορίζεται ότι ως κριτήριο για την κατάταξη στον ανάλογο πίνακα τελών με βάση τον κυλινδρισμό του κινητήρ</w:t>
      </w:r>
      <w:r>
        <w:rPr>
          <w:rFonts w:eastAsia="Times New Roman"/>
          <w:szCs w:val="24"/>
        </w:rPr>
        <w:t xml:space="preserve">α λαμβάνεται υπόψη η ημερομηνία υπαγωγής του οχήματος στο καθεστώς προσωρινής εισαγωγής στην Ελλάδα. Τα ανωτέρω ισχύουν για τα τέλη κυκλοφορίας έτους 2017 και μετέπειτα. </w:t>
      </w:r>
    </w:p>
    <w:p w14:paraId="35AEE9CC"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Με την προτεινόμενη ρύθμιση του άρθρου 113, πρακτικά παρέχεται για δύο χρόνια στους κ</w:t>
      </w:r>
      <w:r>
        <w:rPr>
          <w:rFonts w:eastAsia="Times New Roman" w:cs="Times New Roman"/>
          <w:szCs w:val="24"/>
        </w:rPr>
        <w:t xml:space="preserve">ληρονόμους αντί για έναν χρόνο, με εξάμηνη παράταση, το περιθώριο να προβούν σε αποδέσμευση </w:t>
      </w:r>
      <w:r>
        <w:rPr>
          <w:rFonts w:eastAsia="Times New Roman" w:cs="Times New Roman"/>
          <w:szCs w:val="24"/>
        </w:rPr>
        <w:lastRenderedPageBreak/>
        <w:t xml:space="preserve">του οχήματος που είχε παραληφθεί με απαλλαγή από τέλος ταξινόμησης από άτομα με αναπηρία. Αν, όμως, περάσουν τα δύο χρόνια, τότε θα επιβάλλεται πρόστιμο 300 ευρώ. </w:t>
      </w:r>
    </w:p>
    <w:p w14:paraId="35AEE9C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Επίσης, η Τελωνειακή Περιφέρεια Αττικής ορίζεται ως η αρμόδια αρχή για την τελωνειακή τακτοποίηση, αποδέσμευση αναπηρικών αυτοκινήτων ακόμα και στις περιπτώσεις των εκπρόθεσμων αιτήσεων κληρονόμων των αποθανόντων αναπήρων χωρίς τη μεσολάβηση της Γενικής Γρ</w:t>
      </w:r>
      <w:r>
        <w:rPr>
          <w:rFonts w:eastAsia="Times New Roman" w:cs="Times New Roman"/>
          <w:szCs w:val="24"/>
        </w:rPr>
        <w:t xml:space="preserve">αμματείας Δημοσίων Εσόδων. </w:t>
      </w:r>
    </w:p>
    <w:p w14:paraId="35AEE9CE" w14:textId="77777777" w:rsidR="00D5450D" w:rsidRDefault="005B470C">
      <w:pPr>
        <w:spacing w:line="600" w:lineRule="auto"/>
        <w:ind w:firstLine="720"/>
        <w:jc w:val="both"/>
        <w:rPr>
          <w:rFonts w:eastAsia="Times New Roman" w:cs="Times New Roman"/>
          <w:szCs w:val="24"/>
        </w:rPr>
      </w:pPr>
      <w:r>
        <w:rPr>
          <w:rFonts w:eastAsia="Times New Roman" w:cs="Times New Roman"/>
          <w:szCs w:val="24"/>
          <w:lang w:val="en-US"/>
        </w:rPr>
        <w:t>H</w:t>
      </w:r>
      <w:r>
        <w:rPr>
          <w:rFonts w:eastAsia="Times New Roman" w:cs="Times New Roman"/>
          <w:szCs w:val="24"/>
        </w:rPr>
        <w:t xml:space="preserve"> ανωτέρω ρύθμιση κρίνεται επιβεβλημένη για την ταχύτερη εξυπηρέτηση των συναλλασσόμενων πολιτών με την απευθείας υποβολή στην Τελωνειακή Περιφέρεια Αττικής των εκπρόθεσμων αιτήσεων τελωνειακής τακτοποίησης, αποδέσμευσης των κλη</w:t>
      </w:r>
      <w:r>
        <w:rPr>
          <w:rFonts w:eastAsia="Times New Roman" w:cs="Times New Roman"/>
          <w:szCs w:val="24"/>
        </w:rPr>
        <w:t xml:space="preserve">ρονόμων αποθανόντων αναπήρων δικαιούχων, χωρίς να απαιτείται </w:t>
      </w:r>
      <w:r>
        <w:rPr>
          <w:rFonts w:eastAsia="Times New Roman" w:cs="Times New Roman"/>
          <w:szCs w:val="24"/>
        </w:rPr>
        <w:lastRenderedPageBreak/>
        <w:t xml:space="preserve">προγενέστερη υποβολή αίτησης στη Γενική Γραμματεία Δημοσίων Εσόδων. </w:t>
      </w:r>
    </w:p>
    <w:p w14:paraId="35AEE9CF"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Αναφορικά τώρα με την πάγια ρύθμιση οφειλών που προβλέπεται στο άρθρο 114, σύμφωνα με το οποίο επεκτείνεται και στην παλαιότερ</w:t>
      </w:r>
      <w:r>
        <w:rPr>
          <w:rFonts w:eastAsia="Times New Roman" w:cs="Times New Roman"/>
          <w:szCs w:val="24"/>
        </w:rPr>
        <w:t xml:space="preserve">η ρύθμιση χρεών του ν.4152/2013 το δικαίωμα προειδοποιημένης καθυστέρησης στην πληρωμή μιας δόσης, από </w:t>
      </w:r>
      <w:r>
        <w:rPr>
          <w:rFonts w:eastAsia="Times New Roman" w:cs="Times New Roman"/>
          <w:szCs w:val="24"/>
        </w:rPr>
        <w:t>την</w:t>
      </w:r>
      <w:r>
        <w:rPr>
          <w:rFonts w:eastAsia="Times New Roman" w:cs="Times New Roman"/>
          <w:szCs w:val="24"/>
        </w:rPr>
        <w:t xml:space="preserve"> 1</w:t>
      </w:r>
      <w:r w:rsidRPr="00513D0A">
        <w:rPr>
          <w:rFonts w:eastAsia="Times New Roman" w:cs="Times New Roman"/>
          <w:szCs w:val="24"/>
          <w:vertAlign w:val="superscript"/>
        </w:rPr>
        <w:t>η</w:t>
      </w:r>
      <w:r>
        <w:rPr>
          <w:rFonts w:eastAsia="Times New Roman" w:cs="Times New Roman"/>
          <w:szCs w:val="24"/>
        </w:rPr>
        <w:t xml:space="preserve"> Ιανουαρίου 2018 θα μπορούν και οι οφειλέτες αυτοί να ζητούν ρύθμιση πριν καταστεί ληξιπρόθεσμη η οφειλή τους. </w:t>
      </w:r>
    </w:p>
    <w:p w14:paraId="35AEE9D0"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Κατ’ αρχάς με αυτόν τον τρόπο επιτυγχάνεται ταχύτερη είσπραξη των δημοσίων εσόδων, καθώς οι φορολογούμενοι δεν θα είναι υποχρεωμένοι να αναμένουν να γίνει ληξιπρόθεσμη η οφειλή τους προκειμένου να τη ρυθμίσουν. Παράλληλα με την τροποποίηση αυτή αντιμετωπίζ</w:t>
      </w:r>
      <w:r>
        <w:rPr>
          <w:rFonts w:eastAsia="Times New Roman" w:cs="Times New Roman"/>
          <w:szCs w:val="24"/>
        </w:rPr>
        <w:t xml:space="preserve">ονται πλέον ομοιόμορφα τόσο οι οφειλές που </w:t>
      </w:r>
      <w:r>
        <w:rPr>
          <w:rFonts w:eastAsia="Times New Roman" w:cs="Times New Roman"/>
          <w:szCs w:val="24"/>
        </w:rPr>
        <w:lastRenderedPageBreak/>
        <w:t>εισπράττονται βάσει του Κώδικα Είσπραξης Δημοσίων Εσόδων όσο και οι οφειλές που εμπίπτουν στο πεδίο εφαρμογής του Κώδικα Φορολογικής Διαδικασίας και για τις οποίες προβλέπεται ήδη η δυνατότητα ρύθμισης πριν την πα</w:t>
      </w:r>
      <w:r>
        <w:rPr>
          <w:rFonts w:eastAsia="Times New Roman" w:cs="Times New Roman"/>
          <w:szCs w:val="24"/>
        </w:rPr>
        <w:t xml:space="preserve">ρέλευση της νόμιμης προθεσμίας καταβολής. </w:t>
      </w:r>
    </w:p>
    <w:p w14:paraId="35AEE9D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Οι φορολογούμενοι θα μπορούν πλέον να υποβάλουν ηλεκτρονικά μέσω του </w:t>
      </w:r>
      <w:r>
        <w:rPr>
          <w:rFonts w:eastAsia="Times New Roman" w:cs="Times New Roman"/>
          <w:szCs w:val="24"/>
        </w:rPr>
        <w:t>«</w:t>
      </w:r>
      <w:r>
        <w:rPr>
          <w:rFonts w:eastAsia="Times New Roman" w:cs="Times New Roman"/>
          <w:szCs w:val="24"/>
          <w:lang w:val="en-US"/>
        </w:rPr>
        <w:t>TAXISnet</w:t>
      </w:r>
      <w:r>
        <w:rPr>
          <w:rFonts w:eastAsia="Times New Roman" w:cs="Times New Roman"/>
          <w:szCs w:val="24"/>
        </w:rPr>
        <w:t>»</w:t>
      </w:r>
      <w:r>
        <w:rPr>
          <w:rFonts w:eastAsia="Times New Roman" w:cs="Times New Roman"/>
          <w:szCs w:val="24"/>
        </w:rPr>
        <w:t xml:space="preserve"> αιτήσεις, υπεύθυνες δηλώσεις για να ρυθμίζουν έως και σε δώδεκα μηνιαίες δόσεις τις τακτικές φορολογικές οφειλές τους ή μέχρι και σε </w:t>
      </w:r>
      <w:r>
        <w:rPr>
          <w:rFonts w:eastAsia="Times New Roman" w:cs="Times New Roman"/>
          <w:szCs w:val="24"/>
        </w:rPr>
        <w:t xml:space="preserve">είκοσι τέσσερις μηνιαίες δόσεις τις οφειλές τους από έκτακτες αιτίες, όπως είναι για παράδειγμα φόροι κληρονομιάς, πριν καν αυτές αρχίσουν να καθίστανται ληξιπρόθεσμες. </w:t>
      </w:r>
    </w:p>
    <w:p w14:paraId="35AEE9D2"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Δίδεται δηλαδή η δυνατότητα στους φορολογούμενους να εντάσσονται στην πάγια ρύθμιση γι</w:t>
      </w:r>
      <w:r>
        <w:rPr>
          <w:rFonts w:eastAsia="Times New Roman" w:cs="Times New Roman"/>
          <w:szCs w:val="24"/>
        </w:rPr>
        <w:t xml:space="preserve">α μη ληξιπρόθεσμα χρέη προς το δημόσιο, χωρίς να είναι υποχρεωμένοι να προσέρχονται στις αρμόδιες ΔΟΥ για την υποβολή των απαιτούμενων αιτήσεων και δικαιολογητικών. </w:t>
      </w:r>
    </w:p>
    <w:p w14:paraId="35AEE9D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Η δυνατότητα αυτή η οποία παρέχεται πλέον με την παραπάνω διάταξη θα βοηθήσει περισσότερου</w:t>
      </w:r>
      <w:r>
        <w:rPr>
          <w:rFonts w:eastAsia="Times New Roman" w:cs="Times New Roman"/>
          <w:szCs w:val="24"/>
        </w:rPr>
        <w:t xml:space="preserve">ς από τετρακόσιες χιλιάδες οφειλέτες του δημοσίου, προκειμένου να μη χάσουν τη ρύθμιση των εκατό δόσεων για τα παλαιά χρέη τους. </w:t>
      </w:r>
    </w:p>
    <w:p w14:paraId="35AEE9D4"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Παράλληλα, αποτρέπει τη δημιουργία νέων ληξιπρόθεσμων οφειλών, οι οποίες από την 1</w:t>
      </w:r>
      <w:r>
        <w:rPr>
          <w:rFonts w:eastAsia="Times New Roman" w:cs="Times New Roman"/>
          <w:szCs w:val="24"/>
          <w:vertAlign w:val="superscript"/>
        </w:rPr>
        <w:t>η</w:t>
      </w:r>
      <w:r>
        <w:rPr>
          <w:rFonts w:eastAsia="Times New Roman" w:cs="Times New Roman"/>
          <w:szCs w:val="24"/>
        </w:rPr>
        <w:t xml:space="preserve"> Ιανουαρίου 2018, σύμφωνα με τις </w:t>
      </w:r>
      <w:r>
        <w:rPr>
          <w:rFonts w:eastAsia="Times New Roman" w:cs="Times New Roman"/>
          <w:szCs w:val="24"/>
        </w:rPr>
        <w:lastRenderedPageBreak/>
        <w:t xml:space="preserve">διατάξεις </w:t>
      </w:r>
      <w:r>
        <w:rPr>
          <w:rFonts w:eastAsia="Times New Roman" w:cs="Times New Roman"/>
          <w:szCs w:val="24"/>
        </w:rPr>
        <w:t xml:space="preserve">του άρθρου 4 του ν.4346/2015, θα είναι πλέον αιτία αυτόματης αποβολής από τη ρύθμιση των εκατό δόσεων για τα παλαιότερα χρέη. </w:t>
      </w:r>
    </w:p>
    <w:p w14:paraId="35AEE9D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Τέλος, όσον αφορά τα άρθρα 116 και 117, τροποποιούνται οι διατάξεις που αφορούν στον χρόνο ισχύος του νέου τρόπου υπολογισμού των</w:t>
      </w:r>
      <w:r>
        <w:rPr>
          <w:rFonts w:eastAsia="Times New Roman" w:cs="Times New Roman"/>
          <w:szCs w:val="24"/>
        </w:rPr>
        <w:t xml:space="preserve"> τόκων εκπρόθεσμης καταβολής των δημοσίων εσόδων και δίνεται παράταση για τον χρόνο εφαρμογής τους. </w:t>
      </w:r>
    </w:p>
    <w:p w14:paraId="35AEE9D6"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Στην ουσία ο οφειλέτης έχει υποχρέωση να καταβάλει τον τόκο ολόκληρου του μήνα, έστω κι αν έχει καθυστερήσει μία μέρα να εξοφλήσει το χρέος του στην εφορία</w:t>
      </w:r>
      <w:r>
        <w:rPr>
          <w:rFonts w:eastAsia="Times New Roman" w:cs="Times New Roman"/>
          <w:szCs w:val="24"/>
        </w:rPr>
        <w:t xml:space="preserve">. Λεπτομερέστερα η ανά ημέρα έντοκη επιβάρυνση που υποτίθεται ότι θα ξεκινούσε από τον νέο χρόνο, αναβάλλεται για δύο χρόνια ακόμα, επειδή το ανάλογο λογισμικό δεν έχει τεθεί ακόμα σε λειτουργία. </w:t>
      </w:r>
    </w:p>
    <w:p w14:paraId="35AEE9D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Η προτεινόμενη παράταση κρίνεται αναγκαία εν</w:t>
      </w:r>
      <w:r>
        <w:rPr>
          <w:rFonts w:eastAsia="Times New Roman" w:cs="Times New Roman"/>
          <w:szCs w:val="24"/>
        </w:rPr>
        <w:t xml:space="preserve"> </w:t>
      </w:r>
      <w:r>
        <w:rPr>
          <w:rFonts w:eastAsia="Times New Roman" w:cs="Times New Roman"/>
          <w:szCs w:val="24"/>
        </w:rPr>
        <w:t>όψει της προτε</w:t>
      </w:r>
      <w:r>
        <w:rPr>
          <w:rFonts w:eastAsia="Times New Roman" w:cs="Times New Roman"/>
          <w:szCs w:val="24"/>
        </w:rPr>
        <w:t xml:space="preserve">ραιοποίησης των στόχων και δράσεων του επιχειρησιακού σχεδίου της ανεξάρτητης αρχής δημοσίων εσόδων του έτους 2017, όπως του εξωδικαστικού μηχανισμού ρύθμισης οφειλών. </w:t>
      </w:r>
    </w:p>
    <w:p w14:paraId="35AEE9D8" w14:textId="77777777" w:rsidR="00D5450D" w:rsidRDefault="005B470C">
      <w:pPr>
        <w:spacing w:line="600" w:lineRule="auto"/>
        <w:ind w:firstLine="720"/>
        <w:jc w:val="both"/>
        <w:rPr>
          <w:rFonts w:eastAsia="Times New Roman"/>
          <w:szCs w:val="24"/>
        </w:rPr>
      </w:pPr>
      <w:r>
        <w:rPr>
          <w:rFonts w:eastAsia="Times New Roman"/>
          <w:szCs w:val="24"/>
        </w:rPr>
        <w:t>Οι Ανεξάρτητοι Έλληνες υπερψηφίζουμε το παρόν σχέδιο νόμου, μέσω του οποίου ενσωματώνετ</w:t>
      </w:r>
      <w:r>
        <w:rPr>
          <w:rFonts w:eastAsia="Times New Roman"/>
          <w:szCs w:val="24"/>
        </w:rPr>
        <w:t xml:space="preserve">αι στην εθνική νομοθεσία η σχετική </w:t>
      </w:r>
      <w:r>
        <w:rPr>
          <w:rFonts w:eastAsia="Times New Roman"/>
          <w:szCs w:val="24"/>
        </w:rPr>
        <w:t>ο</w:t>
      </w:r>
      <w:r>
        <w:rPr>
          <w:rFonts w:eastAsia="Times New Roman"/>
          <w:szCs w:val="24"/>
        </w:rPr>
        <w:t>δηγία της Ευρωπαϊκής Ένωσης για τις αγορές χρηματοπιστωτικών μέσων και ταυτόχρονα, στηρίζουμε όλες τις επιμέρους διατάξεις με την επιφύλαξη θεσμοθέτησης μελλοντικών βελτιώσεων.</w:t>
      </w:r>
    </w:p>
    <w:p w14:paraId="35AEE9D9" w14:textId="77777777" w:rsidR="00D5450D" w:rsidRDefault="005B470C">
      <w:pPr>
        <w:spacing w:line="600" w:lineRule="auto"/>
        <w:ind w:firstLine="720"/>
        <w:jc w:val="both"/>
        <w:rPr>
          <w:rFonts w:eastAsia="Times New Roman"/>
          <w:szCs w:val="24"/>
        </w:rPr>
      </w:pPr>
      <w:r>
        <w:rPr>
          <w:rFonts w:eastAsia="Times New Roman"/>
          <w:szCs w:val="24"/>
        </w:rPr>
        <w:t xml:space="preserve">Σας ευχαριστώ. </w:t>
      </w:r>
    </w:p>
    <w:p w14:paraId="35AEE9DA" w14:textId="77777777" w:rsidR="00D5450D" w:rsidRDefault="005B470C">
      <w:pPr>
        <w:spacing w:line="600" w:lineRule="auto"/>
        <w:ind w:firstLine="720"/>
        <w:jc w:val="both"/>
        <w:rPr>
          <w:rFonts w:eastAsia="Times New Roman"/>
          <w:szCs w:val="24"/>
        </w:rPr>
      </w:pPr>
      <w:r>
        <w:rPr>
          <w:rFonts w:eastAsia="Times New Roman"/>
          <w:b/>
          <w:szCs w:val="24"/>
        </w:rPr>
        <w:lastRenderedPageBreak/>
        <w:t>ΠΡΟΕΔΡΕΥΩΝ (Νικήτας Κακλαμά</w:t>
      </w:r>
      <w:r>
        <w:rPr>
          <w:rFonts w:eastAsia="Times New Roman"/>
          <w:b/>
          <w:szCs w:val="24"/>
        </w:rPr>
        <w:t xml:space="preserve">νης): </w:t>
      </w:r>
      <w:r>
        <w:rPr>
          <w:rFonts w:eastAsia="Times New Roman"/>
          <w:szCs w:val="24"/>
        </w:rPr>
        <w:t>Ακούστε τώρα πώς θα συνεχίσουμε. Ο κ. Θεοχάρης έχει κάνει μία απίστευτη «ντρίπλα». Έπεισε τον κ. Μιχελογιαννάκη, τον κ. Αθανασίου, τον κ. Καρρά, την κυρία Υπουργό και τον κ. Δένδια που είχε ζητήσει τον λόγο, λόγω -λέει- αυστηρού επαγγελματικού ραντεβ</w:t>
      </w:r>
      <w:r>
        <w:rPr>
          <w:rFonts w:eastAsia="Times New Roman"/>
          <w:szCs w:val="24"/>
        </w:rPr>
        <w:t xml:space="preserve">ού έξω, να προηγηθεί. </w:t>
      </w:r>
    </w:p>
    <w:p w14:paraId="35AEE9DB" w14:textId="77777777" w:rsidR="00D5450D" w:rsidRDefault="005B470C">
      <w:pPr>
        <w:spacing w:line="600" w:lineRule="auto"/>
        <w:ind w:firstLine="720"/>
        <w:jc w:val="both"/>
        <w:rPr>
          <w:rFonts w:eastAsia="Times New Roman"/>
          <w:szCs w:val="24"/>
        </w:rPr>
      </w:pPr>
      <w:r>
        <w:rPr>
          <w:rFonts w:eastAsia="Times New Roman"/>
          <w:szCs w:val="24"/>
        </w:rPr>
        <w:t xml:space="preserve">Δεν έχω πειστεί πολύ ότι πρόκειται περί επαγγελματικού ραντεβού, αλλά θα του κάνουμε το χατίρι. </w:t>
      </w:r>
    </w:p>
    <w:p w14:paraId="35AEE9DC" w14:textId="77777777" w:rsidR="00D5450D" w:rsidRDefault="005B470C">
      <w:pPr>
        <w:spacing w:line="600" w:lineRule="auto"/>
        <w:ind w:firstLine="720"/>
        <w:jc w:val="both"/>
        <w:rPr>
          <w:rFonts w:eastAsia="Times New Roman"/>
          <w:szCs w:val="24"/>
        </w:rPr>
      </w:pPr>
      <w:r>
        <w:rPr>
          <w:rFonts w:eastAsia="Times New Roman"/>
          <w:szCs w:val="24"/>
        </w:rPr>
        <w:t>Έχετε τον λόγο, κύριε Θεοχάρη, αυστηρώς για επτά</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οκτώ λεπτά, αφού παίρνετε και σειρά.</w:t>
      </w:r>
    </w:p>
    <w:p w14:paraId="35AEE9DD" w14:textId="77777777" w:rsidR="00D5450D" w:rsidRDefault="005B470C">
      <w:pPr>
        <w:spacing w:line="600" w:lineRule="auto"/>
        <w:ind w:firstLine="720"/>
        <w:jc w:val="both"/>
        <w:rPr>
          <w:rFonts w:eastAsia="Times New Roman"/>
          <w:szCs w:val="24"/>
        </w:rPr>
      </w:pPr>
      <w:r>
        <w:rPr>
          <w:rFonts w:eastAsia="Times New Roman"/>
          <w:b/>
          <w:szCs w:val="24"/>
        </w:rPr>
        <w:lastRenderedPageBreak/>
        <w:t xml:space="preserve">ΘΕΟΧΑΡΗΣ (ΧΑΡΗΣ) ΘΕΟΧΑΡΗΣ: </w:t>
      </w:r>
      <w:r>
        <w:rPr>
          <w:rFonts w:eastAsia="Times New Roman"/>
          <w:szCs w:val="24"/>
        </w:rPr>
        <w:t>Να ευχαριστήσω, κύριε</w:t>
      </w:r>
      <w:r>
        <w:rPr>
          <w:rFonts w:eastAsia="Times New Roman"/>
          <w:szCs w:val="24"/>
        </w:rPr>
        <w:t xml:space="preserve"> Πρόεδρε, εσάς, την κυρία Υπουργό, τους συναδέλφους που δέχθηκαν την αλλαγή στη σειρά, αλλά και το Σώμα που δέχθηκε την αλλαγή αυτή. </w:t>
      </w:r>
    </w:p>
    <w:p w14:paraId="35AEE9DE" w14:textId="77777777" w:rsidR="00D5450D" w:rsidRDefault="005B470C">
      <w:pPr>
        <w:spacing w:line="600" w:lineRule="auto"/>
        <w:ind w:firstLine="720"/>
        <w:jc w:val="both"/>
        <w:rPr>
          <w:rFonts w:eastAsia="Times New Roman"/>
          <w:szCs w:val="24"/>
        </w:rPr>
      </w:pPr>
      <w:r>
        <w:rPr>
          <w:rFonts w:eastAsia="Times New Roman"/>
          <w:szCs w:val="24"/>
        </w:rPr>
        <w:t xml:space="preserve">Κυρίες και κύριοι συνάδελφοι, σήμερα ενσωματώνουμε στο εθνικό δίκαιο την </w:t>
      </w:r>
      <w:r>
        <w:rPr>
          <w:rFonts w:eastAsia="Times New Roman"/>
          <w:szCs w:val="24"/>
        </w:rPr>
        <w:t>ο</w:t>
      </w:r>
      <w:r>
        <w:rPr>
          <w:rFonts w:eastAsia="Times New Roman"/>
          <w:szCs w:val="24"/>
        </w:rPr>
        <w:t>δηγία 2014/65/ΕΕ για τις αγορές των χρηματοπιστω</w:t>
      </w:r>
      <w:r>
        <w:rPr>
          <w:rFonts w:eastAsia="Times New Roman"/>
          <w:szCs w:val="24"/>
        </w:rPr>
        <w:t xml:space="preserve">τικών μέσων. Η λεγόμενη </w:t>
      </w:r>
      <w:r>
        <w:rPr>
          <w:rFonts w:eastAsia="Times New Roman"/>
          <w:szCs w:val="24"/>
          <w:lang w:val="en-US"/>
        </w:rPr>
        <w:t>MiFID</w:t>
      </w:r>
      <w:r>
        <w:rPr>
          <w:rFonts w:eastAsia="Times New Roman"/>
          <w:szCs w:val="24"/>
        </w:rPr>
        <w:t xml:space="preserve"> </w:t>
      </w:r>
      <w:r>
        <w:rPr>
          <w:rFonts w:eastAsia="Times New Roman"/>
          <w:szCs w:val="24"/>
          <w:lang w:val="en-US"/>
        </w:rPr>
        <w:t>II</w:t>
      </w:r>
      <w:r>
        <w:rPr>
          <w:rFonts w:eastAsia="Times New Roman"/>
          <w:szCs w:val="24"/>
        </w:rPr>
        <w:t xml:space="preserve"> επηρεάζει όλους όσους συμμετέχουν στη διαπραγμάτευση και τη διαχείριση των χρηματοπιστωτικών μέσων και συγκεκριμένα, τα επιχειρηματικά λειτουργικά μοντέλα, αλλά και τα συστήματά τους, τη διαχείριση των δεδομένων, των ανθρώπ</w:t>
      </w:r>
      <w:r>
        <w:rPr>
          <w:rFonts w:eastAsia="Times New Roman"/>
          <w:szCs w:val="24"/>
        </w:rPr>
        <w:t>ινων πόρων, των πελατών και των διαδικασιών τους. Είναι, λοιπόν, μ</w:t>
      </w:r>
      <w:r>
        <w:rPr>
          <w:rFonts w:eastAsia="Times New Roman"/>
          <w:szCs w:val="24"/>
        </w:rPr>
        <w:t>ί</w:t>
      </w:r>
      <w:r>
        <w:rPr>
          <w:rFonts w:eastAsia="Times New Roman"/>
          <w:szCs w:val="24"/>
        </w:rPr>
        <w:t xml:space="preserve">α ολοκληρωμένη παρέμβαση στις αγορές κεφαλαίου και γενικότερα στις χρηματοπιστωτικές αγορές. </w:t>
      </w:r>
    </w:p>
    <w:p w14:paraId="35AEE9DF" w14:textId="77777777" w:rsidR="00D5450D" w:rsidRDefault="005B470C">
      <w:pPr>
        <w:spacing w:line="600" w:lineRule="auto"/>
        <w:ind w:firstLine="720"/>
        <w:jc w:val="both"/>
        <w:rPr>
          <w:rFonts w:eastAsia="Times New Roman"/>
          <w:szCs w:val="24"/>
        </w:rPr>
      </w:pPr>
      <w:r>
        <w:rPr>
          <w:rFonts w:eastAsia="Times New Roman"/>
          <w:szCs w:val="24"/>
        </w:rPr>
        <w:lastRenderedPageBreak/>
        <w:t>Είναι ένα απαραίτητο βήμα ώστε να προχωρήσουμε στην ενιαία ευρωπαϊκή αγορά των κεφαλαίων και ιδ</w:t>
      </w:r>
      <w:r>
        <w:rPr>
          <w:rFonts w:eastAsia="Times New Roman"/>
          <w:szCs w:val="24"/>
        </w:rPr>
        <w:t>ιαίτερα σε μ</w:t>
      </w:r>
      <w:r>
        <w:rPr>
          <w:rFonts w:eastAsia="Times New Roman"/>
          <w:szCs w:val="24"/>
        </w:rPr>
        <w:t>ί</w:t>
      </w:r>
      <w:r>
        <w:rPr>
          <w:rFonts w:eastAsia="Times New Roman"/>
          <w:szCs w:val="24"/>
        </w:rPr>
        <w:t xml:space="preserve">α Ευρώπη στην οποία οι τράπεζες βρίσκονται σε μια θέση που δεν χαρακτηρίζεται και ως η καλύτερη. Ξέρετε ότι κάθε χρόνο τα </w:t>
      </w:r>
      <w:r>
        <w:rPr>
          <w:rFonts w:eastAsia="Times New Roman"/>
          <w:szCs w:val="24"/>
          <w:lang w:val="en-US"/>
        </w:rPr>
        <w:t>stress</w:t>
      </w:r>
      <w:r>
        <w:rPr>
          <w:rFonts w:eastAsia="Times New Roman"/>
          <w:szCs w:val="24"/>
        </w:rPr>
        <w:t xml:space="preserve"> </w:t>
      </w:r>
      <w:r>
        <w:rPr>
          <w:rFonts w:eastAsia="Times New Roman"/>
          <w:szCs w:val="24"/>
          <w:lang w:val="en-US"/>
        </w:rPr>
        <w:t>tests</w:t>
      </w:r>
      <w:r>
        <w:rPr>
          <w:rFonts w:eastAsia="Times New Roman"/>
          <w:szCs w:val="24"/>
        </w:rPr>
        <w:t xml:space="preserve"> βρίσκουν διάφορα προβλήματα, ενισχύεται η εμπιστοσύνη στις τράπεζες, αλλά οι επιχειρήσεις στενάζουν και ψάχνουν να βρουν διεξόδους για να βρουν κεφάλαια. </w:t>
      </w:r>
    </w:p>
    <w:p w14:paraId="35AEE9E0" w14:textId="77777777" w:rsidR="00D5450D" w:rsidRDefault="005B470C">
      <w:pPr>
        <w:spacing w:line="600" w:lineRule="auto"/>
        <w:ind w:firstLine="720"/>
        <w:jc w:val="both"/>
        <w:rPr>
          <w:rFonts w:eastAsia="Times New Roman"/>
          <w:szCs w:val="24"/>
        </w:rPr>
      </w:pPr>
      <w:r>
        <w:rPr>
          <w:rFonts w:eastAsia="Times New Roman"/>
          <w:szCs w:val="24"/>
        </w:rPr>
        <w:t>Στη χώρα μας, περαιτέρω, υπάρχει ακόμα μεγαλύτερη ανάγκη, καθώς τα δεδομένα των κόκκινων δανείων, τω</w:t>
      </w:r>
      <w:r>
        <w:rPr>
          <w:rFonts w:eastAsia="Times New Roman"/>
          <w:szCs w:val="24"/>
        </w:rPr>
        <w:t xml:space="preserve">ν κόκκινων ανοιγμάτων στις συστημικές τράπεζες, που είναι οι κύριες τράπεζες οι οποίες ελέγχουν την τραπεζική αγορά στη χώρα μας, είναι προφανές ότι έχουν προβλήματα και συνεπώς οι επιχειρήσεις έχουν ανάγκη </w:t>
      </w:r>
      <w:r>
        <w:rPr>
          <w:rFonts w:eastAsia="Times New Roman"/>
          <w:szCs w:val="24"/>
        </w:rPr>
        <w:lastRenderedPageBreak/>
        <w:t>να λειτουργεί μ</w:t>
      </w:r>
      <w:r>
        <w:rPr>
          <w:rFonts w:eastAsia="Times New Roman"/>
          <w:szCs w:val="24"/>
        </w:rPr>
        <w:t>ί</w:t>
      </w:r>
      <w:r>
        <w:rPr>
          <w:rFonts w:eastAsia="Times New Roman"/>
          <w:szCs w:val="24"/>
        </w:rPr>
        <w:t>α χρηματοπιστωτική αγορά με αξιοπ</w:t>
      </w:r>
      <w:r>
        <w:rPr>
          <w:rFonts w:eastAsia="Times New Roman"/>
          <w:szCs w:val="24"/>
        </w:rPr>
        <w:t xml:space="preserve">ιστία και εμπιστοσύνη. </w:t>
      </w:r>
    </w:p>
    <w:p w14:paraId="35AEE9E1" w14:textId="77777777" w:rsidR="00D5450D" w:rsidRDefault="005B470C">
      <w:pPr>
        <w:spacing w:line="600" w:lineRule="auto"/>
        <w:ind w:firstLine="720"/>
        <w:jc w:val="both"/>
        <w:rPr>
          <w:rFonts w:eastAsia="Times New Roman"/>
          <w:szCs w:val="24"/>
        </w:rPr>
      </w:pPr>
      <w:r>
        <w:rPr>
          <w:rFonts w:eastAsia="Times New Roman"/>
          <w:szCs w:val="24"/>
        </w:rPr>
        <w:t xml:space="preserve">Η συμφωνία, λοιπόν, η δική μου στην ενσωμάτωση αυτής της </w:t>
      </w:r>
      <w:r>
        <w:rPr>
          <w:rFonts w:eastAsia="Times New Roman"/>
          <w:szCs w:val="24"/>
        </w:rPr>
        <w:t>ο</w:t>
      </w:r>
      <w:r>
        <w:rPr>
          <w:rFonts w:eastAsia="Times New Roman"/>
          <w:szCs w:val="24"/>
        </w:rPr>
        <w:t>δηγίας στο εθνικό μας δίκαιο, για την πλειονότητα των προς ψήφιση διατάξεων, δεν σημαίνει ότι δεν υπάρχουν συγκεκριμένες αντιρρήσεις, για τις οποίες το προηγούμενο χρονικό δι</w:t>
      </w:r>
      <w:r>
        <w:rPr>
          <w:rFonts w:eastAsia="Times New Roman"/>
          <w:szCs w:val="24"/>
        </w:rPr>
        <w:t xml:space="preserve">άστημα ήρθαμε σε συνεννόηση και με το Υπουργείο, ώστε για να μπορέσουμε να τις διορθώσουμε. </w:t>
      </w:r>
    </w:p>
    <w:p w14:paraId="35AEE9E2" w14:textId="77777777" w:rsidR="00D5450D" w:rsidRDefault="005B470C">
      <w:pPr>
        <w:spacing w:line="600" w:lineRule="auto"/>
        <w:ind w:firstLine="720"/>
        <w:jc w:val="both"/>
        <w:rPr>
          <w:rFonts w:eastAsia="Times New Roman"/>
          <w:szCs w:val="24"/>
        </w:rPr>
      </w:pPr>
      <w:r>
        <w:rPr>
          <w:rFonts w:eastAsia="Times New Roman"/>
          <w:szCs w:val="24"/>
        </w:rPr>
        <w:t>Κάποιες από αυτές μπορέσαμε να διορθωθούν, κάποιες όμως χρήζουν ακόμα διόρθωσης. Συνεπώς θα μου επιτρέψετε στην ομιλία μου αυτή να τις τονίσω, ώστε να μπορέσουν να</w:t>
      </w:r>
      <w:r>
        <w:rPr>
          <w:rFonts w:eastAsia="Times New Roman"/>
          <w:szCs w:val="24"/>
        </w:rPr>
        <w:t xml:space="preserve"> καταγραφούν και να ελπίζω στη θετική έκβαση των υπηρεσιών του Υπουργείου να φέρουν τροπολογίες και να διορθώσουν τα προβλήματα. </w:t>
      </w:r>
    </w:p>
    <w:p w14:paraId="35AEE9E3" w14:textId="77777777" w:rsidR="00D5450D" w:rsidRDefault="005B470C">
      <w:pPr>
        <w:spacing w:line="600" w:lineRule="auto"/>
        <w:ind w:firstLine="720"/>
        <w:jc w:val="both"/>
        <w:rPr>
          <w:rFonts w:eastAsia="Times New Roman"/>
          <w:szCs w:val="24"/>
        </w:rPr>
      </w:pPr>
      <w:r>
        <w:rPr>
          <w:rFonts w:eastAsia="Times New Roman"/>
          <w:szCs w:val="24"/>
        </w:rPr>
        <w:lastRenderedPageBreak/>
        <w:t>Τονίζω πως τα συγκεκριμένα σημεία μάς τα επεσήμαναν οι φορείς στη διάρκεια της ακρόασής τους, αλλά και το ότι υπάρχει εν γένει</w:t>
      </w:r>
      <w:r>
        <w:rPr>
          <w:rFonts w:eastAsia="Times New Roman"/>
          <w:szCs w:val="24"/>
        </w:rPr>
        <w:t xml:space="preserve"> διακομματική συμφωνία. Και από τον </w:t>
      </w:r>
      <w:r>
        <w:rPr>
          <w:rFonts w:eastAsia="Times New Roman"/>
          <w:szCs w:val="24"/>
        </w:rPr>
        <w:t>ε</w:t>
      </w:r>
      <w:r>
        <w:rPr>
          <w:rFonts w:eastAsia="Times New Roman"/>
          <w:szCs w:val="24"/>
        </w:rPr>
        <w:t>ισηγητή του ΣΥΡΙΖΑ κ. Παυλίδη και από το ΠΑΣΟΚ και από το Ποτάμι, αλλά είμαι σίγουρος και από τα άλλα κόμματα, υπάρχει συμφωνία για τη στήριξη αυτών των τεσσάρων αιτημάτων τα οποία έχουν λογική και δεν είναι παράλογα. Π</w:t>
      </w:r>
      <w:r>
        <w:rPr>
          <w:rFonts w:eastAsia="Times New Roman"/>
          <w:szCs w:val="24"/>
        </w:rPr>
        <w:t xml:space="preserve">ραγματικά η αγορά είναι σωστή όταν τα ζητάει αυτή τη στιγμή. </w:t>
      </w:r>
    </w:p>
    <w:p w14:paraId="35AEE9E4" w14:textId="77777777" w:rsidR="00D5450D" w:rsidRDefault="005B470C">
      <w:pPr>
        <w:spacing w:line="600" w:lineRule="auto"/>
        <w:ind w:firstLine="720"/>
        <w:jc w:val="both"/>
        <w:rPr>
          <w:rFonts w:eastAsia="Times New Roman"/>
          <w:szCs w:val="24"/>
        </w:rPr>
      </w:pPr>
      <w:r>
        <w:rPr>
          <w:rFonts w:eastAsia="Times New Roman"/>
          <w:szCs w:val="24"/>
        </w:rPr>
        <w:t xml:space="preserve">Κυρίες και κύριοι συνάδελφοι, μια οικονομία που βρίσκεται οκτώ χρόνια πια σε κρίση, η οποία έχει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από την οποία τα κεφάλαια διαρρέουν προς το εξωτερικό και τώρα πια διαρ</w:t>
      </w:r>
      <w:r>
        <w:rPr>
          <w:rFonts w:eastAsia="Times New Roman"/>
          <w:szCs w:val="24"/>
        </w:rPr>
        <w:lastRenderedPageBreak/>
        <w:t xml:space="preserve">ρέουν </w:t>
      </w:r>
      <w:r>
        <w:rPr>
          <w:rFonts w:eastAsia="Times New Roman"/>
          <w:szCs w:val="24"/>
        </w:rPr>
        <w:t>και τα νέα μυαλά, τα παιδιά μας, αλλά σταδιακά και οι επιχειρήσεις και συνεπώς έχει πάρα πολλά διαρθρωτικά προβλήματα, προφανώς χρειάζεται πάρα πολλά για να βγει από την κρίση.</w:t>
      </w:r>
    </w:p>
    <w:p w14:paraId="35AEE9E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Ένα από αυτά είναι να ξαναέρθει η εμπιστοσύνη σε όλους τους τομείς. Η εμπιστοσύ</w:t>
      </w:r>
      <w:r>
        <w:rPr>
          <w:rFonts w:eastAsia="Times New Roman" w:cs="Times New Roman"/>
          <w:szCs w:val="24"/>
        </w:rPr>
        <w:t>νη είναι ένα τεράστιο κοινωνικό κεφάλαιο, το οποίο φαίνεται άμεσα στους τομείς της τραπεζικής πίστης, αλλά φυσικά και των χρηματοπιστωτικών αγορών. Είναι ένας πρώτος παράγοντας, ο οποίος θα επιτρέψει στις επενδύσεις και στην ανάπτυξη να εμπεδωθούν και να ε</w:t>
      </w:r>
      <w:r>
        <w:rPr>
          <w:rFonts w:eastAsia="Times New Roman" w:cs="Times New Roman"/>
          <w:szCs w:val="24"/>
        </w:rPr>
        <w:t xml:space="preserve">δραιωθούν και στη χώρα μας και τελικά να βρουν οι Έλληνες δουλειά, να μειωθεί ουσιαστικά και πραγματικά η ανεργία και όχι μόνο με χαμηλά αμειβόμενες θέσεις εργασίας. </w:t>
      </w:r>
    </w:p>
    <w:p w14:paraId="35AEE9E6"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Ποια είναι τα προβλήματα τα οποία έχουμε επισημάνει; Είναι τρία θέματα που έχουν σχέση με</w:t>
      </w:r>
      <w:r>
        <w:rPr>
          <w:rFonts w:eastAsia="Times New Roman" w:cs="Times New Roman"/>
          <w:szCs w:val="24"/>
        </w:rPr>
        <w:t xml:space="preserve"> τις εταιρείες παροχής επενδυτικών υπηρεσιών τα οποία παρουσιάστηκαν -όπως είπα και προηγουμένως- στην επιτροπή. Το πρώτο ζήτημα είναι το συνεγγυητικό κεφάλαιο. Αυτές οι επιχειρήσεις ενώ πριν είχαν υποχρέωση περίπου το 20% του κεφαλαίου τους να το βάλουν σ</w:t>
      </w:r>
      <w:r>
        <w:rPr>
          <w:rFonts w:eastAsia="Times New Roman" w:cs="Times New Roman"/>
          <w:szCs w:val="24"/>
        </w:rPr>
        <w:t xml:space="preserve">το συνεγγυητικό κεφάλαιο, τώρα πια είναι το 100% του ελάχιστου κεφαλαίου. </w:t>
      </w:r>
      <w:r>
        <w:rPr>
          <w:rFonts w:eastAsia="Times New Roman" w:cs="Times New Roman"/>
          <w:szCs w:val="24"/>
          <w:lang w:val="en-US"/>
        </w:rPr>
        <w:t>K</w:t>
      </w:r>
      <w:r>
        <w:rPr>
          <w:rFonts w:eastAsia="Times New Roman" w:cs="Times New Roman"/>
          <w:szCs w:val="24"/>
        </w:rPr>
        <w:t>α</w:t>
      </w:r>
      <w:r>
        <w:rPr>
          <w:rFonts w:eastAsia="Times New Roman" w:cs="Times New Roman"/>
          <w:szCs w:val="24"/>
        </w:rPr>
        <w:t>θ</w:t>
      </w:r>
      <w:r>
        <w:rPr>
          <w:rFonts w:eastAsia="Times New Roman" w:cs="Times New Roman"/>
          <w:szCs w:val="24"/>
        </w:rPr>
        <w:t>ότι μειώνονται οι υποχρεώσεις σε κεφάλαιο, πρέπει να το δώσουν στο συνεγγυητικό τους κεφάλαιο.</w:t>
      </w:r>
    </w:p>
    <w:p w14:paraId="35AEE9E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Αυτό στην πράξη σημαίνει ότι η μείωση που κάνατε δεν είναι πραγματική, δεν θα  είναι</w:t>
      </w:r>
      <w:r>
        <w:rPr>
          <w:rFonts w:eastAsia="Times New Roman" w:cs="Times New Roman"/>
          <w:szCs w:val="24"/>
        </w:rPr>
        <w:t xml:space="preserve"> στα χαρτιά, διότι προφανώς δεν μπορεί όλο το κεφάλαιο μιας εταιρείας να δοθεί στο συνεγγυητικό και άρα </w:t>
      </w:r>
      <w:r>
        <w:rPr>
          <w:rFonts w:eastAsia="Times New Roman" w:cs="Times New Roman"/>
          <w:szCs w:val="24"/>
        </w:rPr>
        <w:lastRenderedPageBreak/>
        <w:t>θα χρειαστεί μεγαλύτερο κεφάλαιο για να μπορέσει να λειτουργήσει μ</w:t>
      </w:r>
      <w:r>
        <w:rPr>
          <w:rFonts w:eastAsia="Times New Roman" w:cs="Times New Roman"/>
          <w:szCs w:val="24"/>
        </w:rPr>
        <w:t>ί</w:t>
      </w:r>
      <w:r>
        <w:rPr>
          <w:rFonts w:eastAsia="Times New Roman" w:cs="Times New Roman"/>
          <w:szCs w:val="24"/>
        </w:rPr>
        <w:t xml:space="preserve">α εταιρεία και στην πράξη. </w:t>
      </w:r>
    </w:p>
    <w:p w14:paraId="35AEE9E8"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Μας λέει ο Υπουργός ότι θα εξετάσει όλα μαζί τα θέματα το</w:t>
      </w:r>
      <w:r>
        <w:rPr>
          <w:rFonts w:eastAsia="Times New Roman" w:cs="Times New Roman"/>
          <w:szCs w:val="24"/>
        </w:rPr>
        <w:t>υ συνεγγυητικού κεφαλαίου, ώστε να λυθούν σωστά και όχι αποσπασματικά. Αυτό είναι αποδεκτό. Πάντως, όμως, να είστε σίγουροι ότι θα σας παρακολουθούμε το επόμενο διάστημα με οχλήσεις μέχρι να λυθεί αυτό το πρόβλημα. Και θα ζητήσω και τη συνεργασία των συναδ</w:t>
      </w:r>
      <w:r>
        <w:rPr>
          <w:rFonts w:eastAsia="Times New Roman" w:cs="Times New Roman"/>
          <w:szCs w:val="24"/>
        </w:rPr>
        <w:t xml:space="preserve">έλφων, καθότι υπάρχει –όπως είπα- διακομματική συμφωνία. Όταν έχεις ένα κεφάλαιο 50.000, είναι λογικό –ας το πούμε- ένα ποσό γύρω στις 25.000, δηλαδή, το 50% αυτού να πηγαίνει στο συνεγγυητικό. </w:t>
      </w:r>
    </w:p>
    <w:p w14:paraId="35AEE9E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Το δεύτερο είναι το ζήτημα της ανανέωσης των αδειών, της αναν</w:t>
      </w:r>
      <w:r>
        <w:rPr>
          <w:rFonts w:eastAsia="Times New Roman" w:cs="Times New Roman"/>
          <w:szCs w:val="24"/>
        </w:rPr>
        <w:t xml:space="preserve">έωσης της πιστοποίησης της επαγγελματικής καταλληλόλητας. Εδώ μιλάμε για τους ανθρώπους που κάνουν αυτή τη δουλειά μόνιμα, δεν μιλάμε για τους τραπεζικούς υπαλλήλους που κάνουν αυτή τη δουλειά, αλλά μπορεί να δίνουν και δάνεια, μπορεί να κάνουν </w:t>
      </w:r>
      <w:r>
        <w:rPr>
          <w:rFonts w:eastAsia="Times New Roman" w:cs="Times New Roman"/>
          <w:szCs w:val="24"/>
          <w:lang w:val="en-US"/>
        </w:rPr>
        <w:t>rotation</w:t>
      </w:r>
      <w:r>
        <w:rPr>
          <w:rFonts w:eastAsia="Times New Roman" w:cs="Times New Roman"/>
          <w:szCs w:val="24"/>
        </w:rPr>
        <w:t xml:space="preserve"> κα</w:t>
      </w:r>
      <w:r>
        <w:rPr>
          <w:rFonts w:eastAsia="Times New Roman" w:cs="Times New Roman"/>
          <w:szCs w:val="24"/>
        </w:rPr>
        <w:t>ι να πηγαίνουν στο ταμείο. Προφανώς σε αυτές τις περιπτώσεις υπάρχει ανάγκη για συνεχή επαναπιστοποίηση. Στους ανθρώπους, όμως, κυρία Υπουργέ που δουλεύουν μόνιμα σε αυτόν τον τομέα…</w:t>
      </w:r>
    </w:p>
    <w:p w14:paraId="35AEE9E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Θα φέρουμε νομοτεχνική β</w:t>
      </w:r>
      <w:r>
        <w:rPr>
          <w:rFonts w:eastAsia="Times New Roman" w:cs="Times New Roman"/>
          <w:szCs w:val="24"/>
        </w:rPr>
        <w:t>ελτίωση.</w:t>
      </w:r>
    </w:p>
    <w:p w14:paraId="35AEE9E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Ακούω, λοιπόν, ότι σε αυτό το ζήτημα θα έρθει νομοτεχνική βελτίωση για να μπορέσει να </w:t>
      </w:r>
      <w:r>
        <w:rPr>
          <w:rFonts w:eastAsia="Times New Roman" w:cs="Times New Roman"/>
          <w:szCs w:val="24"/>
        </w:rPr>
        <w:lastRenderedPageBreak/>
        <w:t>βελτιωθεί. Και είναι θετικό που πράγματι το Υπουργείο άκουσε αυτό το ζήτημα και το λύνει.</w:t>
      </w:r>
    </w:p>
    <w:p w14:paraId="35AEE9EC"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Το τρίτο ζήτημα είναι το ζήτημα της παράταση</w:t>
      </w:r>
      <w:r>
        <w:rPr>
          <w:rFonts w:eastAsia="Times New Roman" w:cs="Times New Roman"/>
          <w:szCs w:val="24"/>
        </w:rPr>
        <w:t xml:space="preserve">ς. Πράγματι ιδιαίτερα οι μικρότερες εταιρείες έχουν ανάγκη για περισσότερο χρόνο για να μπορέσουν να αλλάξουν τις συμβάσεις τους και να κάνουν τις απαραίτητες μετατροπές. Υπάρχει και το θέμα της εναρμόνισης με την </w:t>
      </w:r>
      <w:r>
        <w:rPr>
          <w:rFonts w:eastAsia="Times New Roman" w:cs="Times New Roman"/>
          <w:szCs w:val="24"/>
          <w:lang w:val="en-US"/>
        </w:rPr>
        <w:t>GDPR</w:t>
      </w:r>
      <w:r>
        <w:rPr>
          <w:rFonts w:eastAsia="Times New Roman" w:cs="Times New Roman"/>
          <w:szCs w:val="24"/>
        </w:rPr>
        <w:t xml:space="preserve">, την </w:t>
      </w:r>
      <w:r>
        <w:rPr>
          <w:rFonts w:eastAsia="Times New Roman" w:cs="Times New Roman"/>
          <w:szCs w:val="24"/>
        </w:rPr>
        <w:t>ο</w:t>
      </w:r>
      <w:r>
        <w:rPr>
          <w:rFonts w:eastAsia="Times New Roman" w:cs="Times New Roman"/>
          <w:szCs w:val="24"/>
        </w:rPr>
        <w:t>δηγία, που ξεκινάει από τον Μάι</w:t>
      </w:r>
      <w:r>
        <w:rPr>
          <w:rFonts w:eastAsia="Times New Roman" w:cs="Times New Roman"/>
          <w:szCs w:val="24"/>
        </w:rPr>
        <w:t>ο. Καλό θα ήταν το Υπουργείο να το εξετάσει αυτό και θεσμικά και στην πράξη.</w:t>
      </w:r>
    </w:p>
    <w:p w14:paraId="35AEE9E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727C6E">
        <w:rPr>
          <w:rFonts w:eastAsia="Times New Roman" w:cs="Times New Roman"/>
          <w:b/>
          <w:szCs w:val="24"/>
        </w:rPr>
        <w:t>ΓΕΩΡΓΙΟΣ ΛΑΜΠΡΟΥΛΗΣ</w:t>
      </w:r>
      <w:r>
        <w:rPr>
          <w:rFonts w:eastAsia="Times New Roman" w:cs="Times New Roman"/>
          <w:szCs w:val="24"/>
        </w:rPr>
        <w:t>)</w:t>
      </w:r>
    </w:p>
    <w:p w14:paraId="35AEE9EE"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Τέλος, κυρίες και κύριοι συνάδελφοι, θέλω να θέσω το τελευταίο θέμα. Είναι μ</w:t>
      </w:r>
      <w:r>
        <w:rPr>
          <w:rFonts w:eastAsia="Times New Roman" w:cs="Times New Roman"/>
          <w:szCs w:val="24"/>
        </w:rPr>
        <w:t xml:space="preserve">ια τροπολογία που κατέθεσα για χρήση σας. Είναι </w:t>
      </w:r>
      <w:r>
        <w:rPr>
          <w:rFonts w:eastAsia="Times New Roman" w:cs="Times New Roman"/>
          <w:szCs w:val="24"/>
        </w:rPr>
        <w:lastRenderedPageBreak/>
        <w:t xml:space="preserve">ένα σχέδιο τροπολογίας. Δεν την καταθέσαμε επίσημα. Υπάρχει, όμως, και γι’ αυτά διακομματική συναίνεση. Και ο κ. Κουτσούκος που με παρακολουθεί, αλλά και άλλοι συνάδελφοι συμφωνούν. </w:t>
      </w:r>
    </w:p>
    <w:p w14:paraId="35AEE9EF"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Αυτή τη στιγμή έχουμε ένα</w:t>
      </w:r>
      <w:r>
        <w:rPr>
          <w:rFonts w:eastAsia="Times New Roman" w:cs="Times New Roman"/>
          <w:szCs w:val="24"/>
        </w:rPr>
        <w:t xml:space="preserve"> ζήτημα με τον ειδικό φόρο ακινήτων. Ο νομοθέτης έχει εξαιρέσει όλους όσους είναι σε χρηματιστηριακές αγορές, είναι εισηγμένες εταιρείες. Πράγματι διότι ο σκοπός του νομοθέτη για τον ΕΦΑ ήταν να φορολογηθούν οι </w:t>
      </w:r>
      <w:r>
        <w:rPr>
          <w:rFonts w:eastAsia="Times New Roman" w:cs="Times New Roman"/>
          <w:szCs w:val="24"/>
          <w:lang w:val="en-US"/>
        </w:rPr>
        <w:t>offshore</w:t>
      </w:r>
      <w:r>
        <w:rPr>
          <w:rFonts w:eastAsia="Times New Roman" w:cs="Times New Roman"/>
          <w:szCs w:val="24"/>
        </w:rPr>
        <w:t xml:space="preserve"> εταιρείες ή να αποκαλυφθούν εν πάση </w:t>
      </w:r>
      <w:r>
        <w:rPr>
          <w:rFonts w:eastAsia="Times New Roman" w:cs="Times New Roman"/>
          <w:szCs w:val="24"/>
        </w:rPr>
        <w:t xml:space="preserve">περιπτώσει, όχι φυσικά εισηγμένες που δεν έχουν τίποτα να κρύψουν.  </w:t>
      </w:r>
    </w:p>
    <w:p w14:paraId="35AEE9F0"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Ήρθε, λοιπόν, εκ των υστέρων -αφού αυτός ο νόμος έχει λειτουργήσει στην πράξη και δεν είχε κανένα πρόβλημα- η </w:t>
      </w:r>
      <w:r>
        <w:rPr>
          <w:rFonts w:eastAsia="Times New Roman" w:cs="Times New Roman"/>
          <w:szCs w:val="24"/>
          <w:lang w:val="en-US"/>
        </w:rPr>
        <w:t>MiFID</w:t>
      </w:r>
      <w:r>
        <w:rPr>
          <w:rFonts w:eastAsia="Times New Roman" w:cs="Times New Roman"/>
          <w:szCs w:val="24"/>
        </w:rPr>
        <w:t xml:space="preserve"> </w:t>
      </w:r>
      <w:r>
        <w:rPr>
          <w:rFonts w:eastAsia="Times New Roman" w:cs="Times New Roman"/>
          <w:szCs w:val="24"/>
          <w:lang w:val="en-US"/>
        </w:rPr>
        <w:t>I</w:t>
      </w:r>
      <w:r>
        <w:rPr>
          <w:rFonts w:eastAsia="Times New Roman" w:cs="Times New Roman"/>
          <w:szCs w:val="24"/>
        </w:rPr>
        <w:t xml:space="preserve"> και τώρα πια η </w:t>
      </w:r>
      <w:r>
        <w:rPr>
          <w:rFonts w:eastAsia="Times New Roman" w:cs="Times New Roman"/>
          <w:szCs w:val="24"/>
          <w:lang w:val="en-US"/>
        </w:rPr>
        <w:t>MiFID</w:t>
      </w:r>
      <w:r>
        <w:rPr>
          <w:rFonts w:eastAsia="Times New Roman" w:cs="Times New Roman"/>
          <w:szCs w:val="24"/>
        </w:rPr>
        <w:t xml:space="preserve"> </w:t>
      </w:r>
      <w:r>
        <w:rPr>
          <w:rFonts w:eastAsia="Times New Roman" w:cs="Times New Roman"/>
          <w:szCs w:val="24"/>
          <w:lang w:val="en-US"/>
        </w:rPr>
        <w:t>II</w:t>
      </w:r>
      <w:r>
        <w:rPr>
          <w:rFonts w:eastAsia="Times New Roman" w:cs="Times New Roman"/>
          <w:szCs w:val="24"/>
        </w:rPr>
        <w:t xml:space="preserve"> για να επαναλάβει τον ορισμό και να ξεχωρίσει τις εισηγμένες εταιρείες ή τις αγορές σε δύο είδη. Άλλο ο </w:t>
      </w:r>
      <w:r>
        <w:rPr>
          <w:rFonts w:eastAsia="Times New Roman" w:cs="Times New Roman"/>
          <w:szCs w:val="24"/>
          <w:lang w:val="en-US"/>
        </w:rPr>
        <w:t>Nasdaq</w:t>
      </w:r>
      <w:r>
        <w:rPr>
          <w:rFonts w:eastAsia="Times New Roman" w:cs="Times New Roman"/>
          <w:szCs w:val="24"/>
        </w:rPr>
        <w:t xml:space="preserve"> </w:t>
      </w:r>
      <w:r>
        <w:rPr>
          <w:rFonts w:eastAsia="Times New Roman" w:cs="Times New Roman"/>
          <w:szCs w:val="24"/>
        </w:rPr>
        <w:lastRenderedPageBreak/>
        <w:t xml:space="preserve">άλλο η </w:t>
      </w:r>
      <w:r>
        <w:rPr>
          <w:rFonts w:eastAsia="Times New Roman" w:cs="Times New Roman"/>
          <w:szCs w:val="24"/>
          <w:lang w:val="en-US"/>
        </w:rPr>
        <w:t>Wall</w:t>
      </w:r>
      <w:r>
        <w:rPr>
          <w:rFonts w:eastAsia="Times New Roman" w:cs="Times New Roman"/>
          <w:szCs w:val="24"/>
        </w:rPr>
        <w:t xml:space="preserve"> </w:t>
      </w:r>
      <w:r>
        <w:rPr>
          <w:rFonts w:eastAsia="Times New Roman" w:cs="Times New Roman"/>
          <w:szCs w:val="24"/>
          <w:lang w:val="en-US"/>
        </w:rPr>
        <w:t>Street</w:t>
      </w:r>
      <w:r>
        <w:rPr>
          <w:rFonts w:eastAsia="Times New Roman" w:cs="Times New Roman"/>
          <w:szCs w:val="24"/>
        </w:rPr>
        <w:t xml:space="preserve">. Άλλο το </w:t>
      </w:r>
      <w:r>
        <w:rPr>
          <w:rFonts w:eastAsia="Times New Roman" w:cs="Times New Roman"/>
          <w:szCs w:val="24"/>
          <w:lang w:val="en-US"/>
        </w:rPr>
        <w:t>AIM</w:t>
      </w:r>
      <w:r>
        <w:rPr>
          <w:rFonts w:eastAsia="Times New Roman" w:cs="Times New Roman"/>
          <w:szCs w:val="24"/>
        </w:rPr>
        <w:t xml:space="preserve"> και άλλο το </w:t>
      </w:r>
      <w:r>
        <w:rPr>
          <w:rFonts w:eastAsia="Times New Roman" w:cs="Times New Roman"/>
          <w:szCs w:val="24"/>
        </w:rPr>
        <w:t>Χ</w:t>
      </w:r>
      <w:r>
        <w:rPr>
          <w:rFonts w:eastAsia="Times New Roman" w:cs="Times New Roman"/>
          <w:szCs w:val="24"/>
        </w:rPr>
        <w:t>ρηματιστήριο του Λονδίνου. Και σε αυτήν την περίπτωση υπάρχει ο φόβος ότι ουσιαστικά ο νομοθέτης μπ</w:t>
      </w:r>
      <w:r>
        <w:rPr>
          <w:rFonts w:eastAsia="Times New Roman" w:cs="Times New Roman"/>
          <w:szCs w:val="24"/>
        </w:rPr>
        <w:t>ορεί άλλο να ήθελε και άλλο να ερμηνεύσουν οι υπηρεσίες.</w:t>
      </w:r>
    </w:p>
    <w:p w14:paraId="35AEE9F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Εδώ, λοιπόν, έχουμε μ</w:t>
      </w:r>
      <w:r>
        <w:rPr>
          <w:rFonts w:eastAsia="Times New Roman" w:cs="Times New Roman"/>
          <w:szCs w:val="24"/>
        </w:rPr>
        <w:t>ί</w:t>
      </w:r>
      <w:r>
        <w:rPr>
          <w:rFonts w:eastAsia="Times New Roman" w:cs="Times New Roman"/>
          <w:szCs w:val="24"/>
        </w:rPr>
        <w:t>α συγκεκριμένη πρόταση. Περιμένουμε, αφού δεν προλάβατε –όπως μας είπε το Υπουργείο- να την εξετάσετε με τις υπηρεσίες, αυτό να γίνει το επόμενο διάστημα. Και πρέπει το συντομότ</w:t>
      </w:r>
      <w:r>
        <w:rPr>
          <w:rFonts w:eastAsia="Times New Roman" w:cs="Times New Roman"/>
          <w:szCs w:val="24"/>
        </w:rPr>
        <w:t>ερο δυνατό να μπορέσουμε να λύσουμε αυτό το θέμα και να μην φορολογηθούν ενάντια στη βούληση του νομοθέτη εταιρείες οι οποίες δεν έχουν κανέναν λόγο να φορολογηθούν.</w:t>
      </w:r>
    </w:p>
    <w:p w14:paraId="35AEE9F2"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Σας ευχαριστώ και πάλι για το γεγονός ότι άλλαξε η σειρά και μπόρεσα να μιλήσω. Και προφαν</w:t>
      </w:r>
      <w:r>
        <w:rPr>
          <w:rFonts w:eastAsia="Times New Roman" w:cs="Times New Roman"/>
          <w:szCs w:val="24"/>
        </w:rPr>
        <w:t xml:space="preserve">ώς συμφωνούμε και στηρίζουμε αυτό το νομοσχέδιο με τις επιφυλάξεις αυτές που αναφέραμε. Και </w:t>
      </w:r>
      <w:r>
        <w:rPr>
          <w:rFonts w:eastAsia="Times New Roman" w:cs="Times New Roman"/>
          <w:szCs w:val="24"/>
        </w:rPr>
        <w:lastRenderedPageBreak/>
        <w:t>προσβλέπουμε στη συνεργασία του Υπουργείου για να λυθούν και αυτές το επόμενο διάστημα.</w:t>
      </w:r>
    </w:p>
    <w:p w14:paraId="35AEE9F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Σας ευχαριστώ.</w:t>
      </w:r>
    </w:p>
    <w:p w14:paraId="35AEE9F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Θεοχάρη</w:t>
      </w:r>
      <w:r>
        <w:rPr>
          <w:rFonts w:eastAsia="Times New Roman" w:cs="Times New Roman"/>
          <w:szCs w:val="24"/>
        </w:rPr>
        <w:t>.</w:t>
      </w:r>
    </w:p>
    <w:p w14:paraId="35AEE9F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Ο κ. Κακλαμάνης προηγουμένως είχε ανακοινώσει ότι θα μιλήσει ο Κοινοβουλευτικός Εκπρόσωπος της Νέας Δημοκρατίας. Υπολείπεται εκ των αγορητών -ο τελευταίος, τέλος πάντων, είναι- ο κ. Καβαδέλλας από την Ένωση Κεντρώων. </w:t>
      </w:r>
    </w:p>
    <w:p w14:paraId="35AEE9F6"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Κύριε Δένδια, απλώς θέλω να συνεννοη</w:t>
      </w:r>
      <w:r>
        <w:rPr>
          <w:rFonts w:eastAsia="Times New Roman" w:cs="Times New Roman"/>
          <w:szCs w:val="24"/>
        </w:rPr>
        <w:t xml:space="preserve">θούμε για αυτό και βέβαια πρώτα με εσάς. </w:t>
      </w:r>
    </w:p>
    <w:p w14:paraId="35AEE9F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Ζήτησε στο τέλος των ομιλιών των αγορητών και εισηγητών να παρέμβει η Υπουργός. Προτείνω, αν συμφωνείτε και εσείς, να δώσουμε τον λόγο στον τελευταίο εκ των αγορητών, να ολοκληρώσουμε δηλαδή τις τοποθετήσεις των κο</w:t>
      </w:r>
      <w:r>
        <w:rPr>
          <w:rFonts w:eastAsia="Times New Roman" w:cs="Times New Roman"/>
          <w:szCs w:val="24"/>
        </w:rPr>
        <w:t>μμάτων. Μετά να μιλήσει η κυρία Υπουργός και μετά ο κ. Δένδιας.</w:t>
      </w:r>
    </w:p>
    <w:p w14:paraId="35AEE9F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Θα αναφέρω και τις τροπολογίες.</w:t>
      </w:r>
    </w:p>
    <w:p w14:paraId="35AEE9F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Ό,τι θέλετε εσείς.</w:t>
      </w:r>
    </w:p>
    <w:p w14:paraId="35AEE9FA"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Η παρέμβασή σας αφορά μόνο τις τροπολογίες ή θα κάνετε και</w:t>
      </w:r>
      <w:r>
        <w:rPr>
          <w:rFonts w:eastAsia="Times New Roman" w:cs="Times New Roman"/>
          <w:szCs w:val="24"/>
        </w:rPr>
        <w:t xml:space="preserve"> τοποθέτηση;</w:t>
      </w:r>
    </w:p>
    <w:p w14:paraId="35AEE9F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Όχι, θα είναι η συνολική τοποθέτησή μου.</w:t>
      </w:r>
    </w:p>
    <w:p w14:paraId="35AEE9F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Εντάξει, όπως επιθυμείτε, δεν υπάρχει πρόβλημα.</w:t>
      </w:r>
    </w:p>
    <w:p w14:paraId="35AEE9F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Κύριε Δένδια, συμφωνείτε;</w:t>
      </w:r>
    </w:p>
    <w:p w14:paraId="35AEE9F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Δεν έχω πρόβλημα, συμφωνώ.</w:t>
      </w:r>
    </w:p>
    <w:p w14:paraId="35AEE9F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Σας ευχαριστούμε.</w:t>
      </w:r>
    </w:p>
    <w:p w14:paraId="35AEEA00"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Τον λόγο έχει ο κ. Καβαδέλλας.</w:t>
      </w:r>
    </w:p>
    <w:p w14:paraId="35AEEA0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Ευχαριστώ πολύ.</w:t>
      </w:r>
    </w:p>
    <w:p w14:paraId="35AEEA02"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συζητούμε σήμερα στην Ολομέλεια το νομοσχέδιο για τις αγορές χρηματοπιστωτικών μέσων. Είναι ένα νομοσχέδιο στο οποίο έχουμε ήδη διατυπώσει τις επιφυλάξεις μας εξηγώντας, βεβαίως, με επιχειρήματα γιατί η Ένωση Κεντρώων δεν μπορ</w:t>
      </w:r>
      <w:r>
        <w:rPr>
          <w:rFonts w:eastAsia="Times New Roman" w:cs="Times New Roman"/>
          <w:szCs w:val="24"/>
        </w:rPr>
        <w:t>εί να το υπερψηφίσει.</w:t>
      </w:r>
    </w:p>
    <w:p w14:paraId="35AEEA0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Προσπάθησα στις προηγούμενες παρεμβάσεις μου να επικεντρώσω σε κάποια από τα σημεία που καθιστούν δύσκολο για εμάς να ψηφίσουμε το συγκεκριμένο νομοσχέδιο παρ</w:t>
      </w:r>
      <w:r>
        <w:rPr>
          <w:rFonts w:eastAsia="Times New Roman" w:cs="Times New Roman"/>
          <w:szCs w:val="24"/>
        </w:rPr>
        <w:t xml:space="preserve">’ </w:t>
      </w:r>
      <w:r>
        <w:rPr>
          <w:rFonts w:eastAsia="Times New Roman" w:cs="Times New Roman"/>
          <w:szCs w:val="24"/>
        </w:rPr>
        <w:t xml:space="preserve">ότι, βεβαίως, αποτελεί ενσωμάτωση </w:t>
      </w:r>
      <w:r>
        <w:rPr>
          <w:rFonts w:eastAsia="Times New Roman" w:cs="Times New Roman"/>
          <w:szCs w:val="24"/>
        </w:rPr>
        <w:t>κ</w:t>
      </w:r>
      <w:r>
        <w:rPr>
          <w:rFonts w:eastAsia="Times New Roman" w:cs="Times New Roman"/>
          <w:szCs w:val="24"/>
        </w:rPr>
        <w:t xml:space="preserve">οινοτικής </w:t>
      </w:r>
      <w:r>
        <w:rPr>
          <w:rFonts w:eastAsia="Times New Roman" w:cs="Times New Roman"/>
          <w:szCs w:val="24"/>
        </w:rPr>
        <w:t>ο</w:t>
      </w:r>
      <w:r>
        <w:rPr>
          <w:rFonts w:eastAsia="Times New Roman" w:cs="Times New Roman"/>
          <w:szCs w:val="24"/>
        </w:rPr>
        <w:t xml:space="preserve">δηγίας, της </w:t>
      </w:r>
      <w:r>
        <w:rPr>
          <w:rFonts w:eastAsia="Times New Roman" w:cs="Times New Roman"/>
          <w:szCs w:val="24"/>
          <w:lang w:val="en-US"/>
        </w:rPr>
        <w:t>MiFID</w:t>
      </w:r>
      <w:r>
        <w:rPr>
          <w:rFonts w:eastAsia="Times New Roman" w:cs="Times New Roman"/>
          <w:szCs w:val="24"/>
        </w:rPr>
        <w:t xml:space="preserve"> </w:t>
      </w:r>
      <w:r>
        <w:rPr>
          <w:rFonts w:eastAsia="Times New Roman" w:cs="Times New Roman"/>
          <w:szCs w:val="24"/>
          <w:lang w:val="en-US"/>
        </w:rPr>
        <w:t>II</w:t>
      </w:r>
      <w:r>
        <w:rPr>
          <w:rFonts w:eastAsia="Times New Roman" w:cs="Times New Roman"/>
          <w:szCs w:val="24"/>
        </w:rPr>
        <w:t>. Όλοι γ</w:t>
      </w:r>
      <w:r>
        <w:rPr>
          <w:rFonts w:eastAsia="Times New Roman" w:cs="Times New Roman"/>
          <w:szCs w:val="24"/>
        </w:rPr>
        <w:t xml:space="preserve">νωρίζετε την παγίως φιλοευρωπαϊκή στάση του </w:t>
      </w:r>
      <w:r>
        <w:rPr>
          <w:rFonts w:eastAsia="Times New Roman" w:cs="Times New Roman"/>
          <w:szCs w:val="24"/>
        </w:rPr>
        <w:t>κ</w:t>
      </w:r>
      <w:r>
        <w:rPr>
          <w:rFonts w:eastAsia="Times New Roman" w:cs="Times New Roman"/>
          <w:szCs w:val="24"/>
        </w:rPr>
        <w:t xml:space="preserve">όμματός μας. Εντούτοις δεν μπορούμε να δεχόμαστε άκριτα και χωρίς στάθμιση οτιδήποτε έχει ευρωπαϊκή προέλευση. </w:t>
      </w:r>
    </w:p>
    <w:p w14:paraId="35AEEA04"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Θεωρούμε ότι το νομοσχέδιο με την υπερρύθμιση που εισάγει, θα αποβεί καταστροφικό για τις ελληνικές</w:t>
      </w:r>
      <w:r>
        <w:rPr>
          <w:rFonts w:eastAsia="Times New Roman" w:cs="Times New Roman"/>
          <w:szCs w:val="24"/>
        </w:rPr>
        <w:t xml:space="preserve"> μικρομεσαίες, στην πλειονότητά τους, επιχειρήσεις, που δεν θα μπορέσουν να αντέξουν τον ανταγωνισμό των μεγάλων επιχειρήσεων, λόγω της υπέρμετρης </w:t>
      </w:r>
      <w:r>
        <w:rPr>
          <w:rFonts w:eastAsia="Times New Roman" w:cs="Times New Roman"/>
          <w:szCs w:val="24"/>
        </w:rPr>
        <w:lastRenderedPageBreak/>
        <w:t>αύξησης του λειτουργικού κόστους που συνεπάγονται οι νέες ρυθμίσεις και λόγω της αδυναμίας των τραπεζών να υπ</w:t>
      </w:r>
      <w:r>
        <w:rPr>
          <w:rFonts w:eastAsia="Times New Roman" w:cs="Times New Roman"/>
          <w:szCs w:val="24"/>
        </w:rPr>
        <w:t xml:space="preserve">οστηρίξουν κάποιες μεταρρυθμίσεις και κάποιες μικρές επενδύσεις. </w:t>
      </w:r>
    </w:p>
    <w:p w14:paraId="35AEEA0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Επιπλέον, πιστεύουμε ότι θα πρέπει να γίνει μία εις βάθος συζήτηση για το τι θα προκαλέσει η εφαρμογή της </w:t>
      </w:r>
      <w:r>
        <w:rPr>
          <w:rFonts w:eastAsia="Times New Roman" w:cs="Times New Roman"/>
          <w:szCs w:val="24"/>
        </w:rPr>
        <w:t>ο</w:t>
      </w:r>
      <w:r>
        <w:rPr>
          <w:rFonts w:eastAsia="Times New Roman" w:cs="Times New Roman"/>
          <w:szCs w:val="24"/>
        </w:rPr>
        <w:t xml:space="preserve">δηγίας μόνο για τις ευρωπαϊκές επιχειρήσεις, όπως προβλέπεται, ως προς τον ανταγωνισμό τους με επιχειρήσεις τρίτων χωρών. </w:t>
      </w:r>
    </w:p>
    <w:p w14:paraId="35AEEA06"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Ας δούμε, όμως, από πιο κοντά κάποιες από τις προβλέψεις της </w:t>
      </w:r>
      <w:r>
        <w:rPr>
          <w:rFonts w:eastAsia="Times New Roman" w:cs="Times New Roman"/>
          <w:szCs w:val="24"/>
          <w:lang w:val="en-US"/>
        </w:rPr>
        <w:t>MiFID</w:t>
      </w:r>
      <w:r>
        <w:rPr>
          <w:rFonts w:eastAsia="Times New Roman" w:cs="Times New Roman"/>
          <w:szCs w:val="24"/>
        </w:rPr>
        <w:t xml:space="preserve"> </w:t>
      </w:r>
      <w:r>
        <w:rPr>
          <w:rFonts w:eastAsia="Times New Roman" w:cs="Times New Roman"/>
          <w:szCs w:val="24"/>
          <w:lang w:val="en-US"/>
        </w:rPr>
        <w:t>II</w:t>
      </w:r>
      <w:r>
        <w:rPr>
          <w:rFonts w:eastAsia="Times New Roman" w:cs="Times New Roman"/>
          <w:szCs w:val="24"/>
        </w:rPr>
        <w:t>. Οι χρηματιστηριακές εταιρείες είτε διαθέτουν δικά τους προϊόντ</w:t>
      </w:r>
      <w:r>
        <w:rPr>
          <w:rFonts w:eastAsia="Times New Roman" w:cs="Times New Roman"/>
          <w:szCs w:val="24"/>
        </w:rPr>
        <w:t xml:space="preserve">α είτε προϊόντα τρίτων, όπως είναι οι διανομείς, πρέπει να έχουν καθορίσει και το για ποιες κατηγορίες επενδυτών είναι κατάλληλο ή συμβατό κάθε προϊόν. Πρέπει, λοιπόν, να υπάρξει πρόβλεψη διαχείρισης προϊόντος. </w:t>
      </w:r>
    </w:p>
    <w:p w14:paraId="35AEEA0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Οι χρηματιστηριακές εταιρείες από την πλευρά</w:t>
      </w:r>
      <w:r>
        <w:rPr>
          <w:rFonts w:eastAsia="Times New Roman" w:cs="Times New Roman"/>
          <w:szCs w:val="24"/>
        </w:rPr>
        <w:t xml:space="preserve"> τους θα πρέπει να χρεώνουν τους πελάτες τους για υπηρεσίες ανάλυσης και αν δεν θέλουν να το πράξουν, θα πρέπει να δημοσιοποιούν ποιες επιμέρους κατηγορίες πελατών απαλλάσσουν από τη σχετική δαπάνη. Μελέτη της </w:t>
      </w:r>
      <w:r>
        <w:rPr>
          <w:rFonts w:eastAsia="Times New Roman" w:cs="Times New Roman"/>
          <w:szCs w:val="24"/>
          <w:lang w:val="en-US"/>
        </w:rPr>
        <w:t>McKinsey</w:t>
      </w:r>
      <w:r>
        <w:rPr>
          <w:rFonts w:eastAsia="Times New Roman" w:cs="Times New Roman"/>
          <w:szCs w:val="24"/>
        </w:rPr>
        <w:t xml:space="preserve"> αναφέρει ότι τα έξοδα σε αναλύσεις θα</w:t>
      </w:r>
      <w:r>
        <w:rPr>
          <w:rFonts w:eastAsia="Times New Roman" w:cs="Times New Roman"/>
          <w:szCs w:val="24"/>
        </w:rPr>
        <w:t xml:space="preserve"> περιοριστούν από τις τράπεζες και εταιρείες επενδύσεων κατά 1 έως 2 δισεκατομμύρια ευρώ. Για τη χώρα μας μία αναλογική τέτοια δαπάνη, η οποία θα περιοριστεί, είναι σημαντική.</w:t>
      </w:r>
    </w:p>
    <w:p w14:paraId="35AEEA08"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Στη Μεγάλη Βρετανία ζητούν από τις εισηγμένες εταιρείες να καλύψουν οι ίδιες το </w:t>
      </w:r>
      <w:r>
        <w:rPr>
          <w:rFonts w:eastAsia="Times New Roman" w:cs="Times New Roman"/>
          <w:szCs w:val="24"/>
        </w:rPr>
        <w:t xml:space="preserve">κόστος ανάλυσης. Τα εισηγμένα παθητικά, τα </w:t>
      </w:r>
      <w:r>
        <w:rPr>
          <w:rFonts w:eastAsia="Times New Roman" w:cs="Times New Roman"/>
          <w:szCs w:val="24"/>
          <w:lang w:val="en-US"/>
        </w:rPr>
        <w:t>Exchange</w:t>
      </w:r>
      <w:r>
        <w:rPr>
          <w:rFonts w:eastAsia="Times New Roman" w:cs="Times New Roman"/>
          <w:szCs w:val="24"/>
        </w:rPr>
        <w:t xml:space="preserve"> </w:t>
      </w:r>
      <w:r>
        <w:rPr>
          <w:rFonts w:eastAsia="Times New Roman" w:cs="Times New Roman"/>
          <w:szCs w:val="24"/>
          <w:lang w:val="en-US"/>
        </w:rPr>
        <w:t>Traded</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τα λεγόμενα, δηλαδή τα διαπραγματεύσιμα αμοιβαία κεφάλαια θα μπορούσαμε να πούμε εμείς στη δική μας </w:t>
      </w:r>
      <w:r>
        <w:rPr>
          <w:rFonts w:eastAsia="Times New Roman" w:cs="Times New Roman"/>
          <w:szCs w:val="24"/>
        </w:rPr>
        <w:lastRenderedPageBreak/>
        <w:t>γλώσσα, θα αναπτυχθούν διότι θα έχουν πολύ χαμηλό συγκριτικό κόστος σε κάθε χρηματιστηριακή</w:t>
      </w:r>
      <w:r>
        <w:rPr>
          <w:rFonts w:eastAsia="Times New Roman" w:cs="Times New Roman"/>
          <w:szCs w:val="24"/>
        </w:rPr>
        <w:t xml:space="preserve"> αγορά. </w:t>
      </w:r>
    </w:p>
    <w:p w14:paraId="35AEEA0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Πρόθεση των ρυθμιστικών αρχών είναι να αναπτυχθούν στην Ευρωπαϊκή Ένωση υπέρτερες ποιοτικά, ανεξάρτητες εταιρείες έρευνας. Αναλυτές που δεν είναι στους τρεις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τέσσερις καλύτερους κάθε κλάδου, βεβαίως, θα μείνουν χωρίς εργασία.</w:t>
      </w:r>
    </w:p>
    <w:p w14:paraId="35AEEA0A" w14:textId="77777777" w:rsidR="00D5450D" w:rsidRDefault="005B470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Μια φορά τον χρόνο </w:t>
      </w:r>
      <w:r>
        <w:rPr>
          <w:rFonts w:eastAsia="Times New Roman" w:cs="Times New Roman"/>
          <w:szCs w:val="24"/>
        </w:rPr>
        <w:t>οι ανώνυμες χρηματιστηριακές εταιρείες υποχρεώνονται να ενημερώνουν με οικονομικές καταστάσεις τους πελάτες τους, όχι μόνο για τις αποδόσεις τους, αλλά και για το ύψος αυτών. Εάν εξέλειπαν οι προμήθειες της χρηματιστηριακής εταιρείας, ρωτούμε την επινοητικ</w:t>
      </w:r>
      <w:r>
        <w:rPr>
          <w:rFonts w:eastAsia="Times New Roman" w:cs="Times New Roman"/>
          <w:szCs w:val="24"/>
        </w:rPr>
        <w:t xml:space="preserve">ή γραφειοκρατία των Βρυξελλών και τους Ευρωβουλευτές που ψήφισαν αυτή τη διάταξη, χωρίς βεβαίως να διαβάζουν τη διαβούλευση, το εξής. Χωρίς αυτές, πώς μπορεί </w:t>
      </w:r>
      <w:r>
        <w:rPr>
          <w:rFonts w:eastAsia="Times New Roman" w:cs="Times New Roman"/>
          <w:szCs w:val="24"/>
        </w:rPr>
        <w:lastRenderedPageBreak/>
        <w:t xml:space="preserve">να επιβιώσει μια εταιρεία επί του προκειμένου; Πρέπει να το σκεφτούμε αυτό, πριν επεκταθεί και σε </w:t>
      </w:r>
      <w:r>
        <w:rPr>
          <w:rFonts w:eastAsia="Times New Roman" w:cs="Times New Roman"/>
          <w:szCs w:val="24"/>
        </w:rPr>
        <w:t xml:space="preserve">όλα τα πωλούμενα προϊόντα για </w:t>
      </w:r>
      <w:r>
        <w:rPr>
          <w:rFonts w:eastAsia="Times New Roman" w:cs="Times New Roman"/>
          <w:szCs w:val="24"/>
        </w:rPr>
        <w:t>σο</w:t>
      </w:r>
      <w:r>
        <w:rPr>
          <w:rFonts w:eastAsia="Times New Roman" w:cs="Times New Roman"/>
          <w:szCs w:val="24"/>
        </w:rPr>
        <w:t>υ</w:t>
      </w:r>
      <w:r>
        <w:rPr>
          <w:rFonts w:eastAsia="Times New Roman" w:cs="Times New Roman"/>
          <w:szCs w:val="24"/>
        </w:rPr>
        <w:t>περ</w:t>
      </w:r>
      <w:r>
        <w:rPr>
          <w:rFonts w:eastAsia="Times New Roman" w:cs="Times New Roman"/>
          <w:szCs w:val="24"/>
        </w:rPr>
        <w:t>μάρκετ, εμπορικά καταστήματα κ.λπ..</w:t>
      </w:r>
    </w:p>
    <w:p w14:paraId="35AEEA0B" w14:textId="77777777" w:rsidR="00D5450D" w:rsidRDefault="005B470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Σημειώνω ότι το </w:t>
      </w:r>
      <w:r>
        <w:rPr>
          <w:rFonts w:eastAsia="Times New Roman" w:cs="Times New Roman"/>
          <w:szCs w:val="24"/>
        </w:rPr>
        <w:t>«</w:t>
      </w:r>
      <w:r>
        <w:rPr>
          <w:rFonts w:eastAsia="Times New Roman" w:cs="Times New Roman"/>
          <w:szCs w:val="24"/>
          <w:lang w:val="en-US"/>
        </w:rPr>
        <w:t>BLOOMBERG</w:t>
      </w:r>
      <w:r>
        <w:rPr>
          <w:rFonts w:eastAsia="Times New Roman" w:cs="Times New Roman"/>
          <w:szCs w:val="24"/>
        </w:rPr>
        <w:t>»</w:t>
      </w:r>
      <w:r>
        <w:rPr>
          <w:rFonts w:eastAsia="Times New Roman" w:cs="Times New Roman"/>
          <w:szCs w:val="24"/>
        </w:rPr>
        <w:t xml:space="preserve"> σε μελέτη του καταλήγει στα ίδια συμπεράσματα τουλάχιστον για τα χρηματιστήρια και τις εταιρείες, τις επιχειρήσεις που δραστηριοποιούνται σ’ αυτό τον τομέα.</w:t>
      </w:r>
      <w:r>
        <w:rPr>
          <w:rFonts w:eastAsia="Times New Roman" w:cs="Times New Roman"/>
          <w:szCs w:val="24"/>
        </w:rPr>
        <w:t xml:space="preserve"> </w:t>
      </w:r>
    </w:p>
    <w:p w14:paraId="35AEEA0C" w14:textId="77777777" w:rsidR="00D5450D" w:rsidRDefault="005B470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Από μια τέτοια εξέλιξη ευνοούνται καθαρά οι </w:t>
      </w:r>
      <w:r>
        <w:rPr>
          <w:rFonts w:eastAsia="Times New Roman" w:cs="Times New Roman"/>
          <w:szCs w:val="24"/>
          <w:lang w:val="en-US"/>
        </w:rPr>
        <w:t>OTC</w:t>
      </w:r>
      <w:r>
        <w:rPr>
          <w:rFonts w:eastAsia="Times New Roman" w:cs="Times New Roman"/>
          <w:szCs w:val="24"/>
        </w:rPr>
        <w:t xml:space="preserve"> αγορές και βεβαίως οι μεγάλες ξένες τράπεζες, οι οποίες μπορούν να γίνουν, θα έλεγα, συστηματικοί εσωτερικοποιητές. Αντί, λοιπόν, να μειωθούν τα ανοίγματα των τιμών, τα λεγόμενα </w:t>
      </w:r>
      <w:r>
        <w:rPr>
          <w:rFonts w:eastAsia="Times New Roman" w:cs="Times New Roman"/>
          <w:szCs w:val="24"/>
          <w:lang w:val="en-US"/>
        </w:rPr>
        <w:t>spreads</w:t>
      </w:r>
      <w:r>
        <w:rPr>
          <w:rFonts w:eastAsia="Times New Roman" w:cs="Times New Roman"/>
          <w:szCs w:val="24"/>
        </w:rPr>
        <w:t>, μέσω αύξησης της ρε</w:t>
      </w:r>
      <w:r>
        <w:rPr>
          <w:rFonts w:eastAsia="Times New Roman" w:cs="Times New Roman"/>
          <w:szCs w:val="24"/>
        </w:rPr>
        <w:t>υστότητας και έτσι οι επενδυτές να έχουν καλύτερες εκτελέσεις τιμών με βάση τον απόλυτο αριθμό, προβλέπεται ότι θα αυξη</w:t>
      </w:r>
      <w:r>
        <w:rPr>
          <w:rFonts w:eastAsia="Times New Roman" w:cs="Times New Roman"/>
          <w:szCs w:val="24"/>
        </w:rPr>
        <w:lastRenderedPageBreak/>
        <w:t xml:space="preserve">θούν τα </w:t>
      </w:r>
      <w:r>
        <w:rPr>
          <w:rFonts w:eastAsia="Times New Roman" w:cs="Times New Roman"/>
          <w:szCs w:val="24"/>
          <w:lang w:val="en-US"/>
        </w:rPr>
        <w:t>spreads</w:t>
      </w:r>
      <w:r>
        <w:rPr>
          <w:rFonts w:eastAsia="Times New Roman" w:cs="Times New Roman"/>
          <w:szCs w:val="24"/>
        </w:rPr>
        <w:t xml:space="preserve"> και οι επενδυτές θα έχουν καλή μεν σχετική εκτέλεση, αλλά σε μεγαλύτερο άνοιγμα, σε μεγαλύτερο </w:t>
      </w:r>
      <w:r>
        <w:rPr>
          <w:rFonts w:eastAsia="Times New Roman" w:cs="Times New Roman"/>
          <w:szCs w:val="24"/>
          <w:lang w:val="en-US"/>
        </w:rPr>
        <w:t>spread</w:t>
      </w:r>
      <w:r>
        <w:rPr>
          <w:rFonts w:eastAsia="Times New Roman" w:cs="Times New Roman"/>
          <w:szCs w:val="24"/>
        </w:rPr>
        <w:t>. Οπότε, τα αποτελέσ</w:t>
      </w:r>
      <w:r>
        <w:rPr>
          <w:rFonts w:eastAsia="Times New Roman" w:cs="Times New Roman"/>
          <w:szCs w:val="24"/>
        </w:rPr>
        <w:t>ματα θα είναι δυσοίωνα σε απόλυτους αριθμούς, μια που και οι αριθμοί είναι αυτοί που προσδιορίζουν κέρδη και κινήσεις κεφαλαίων.</w:t>
      </w:r>
    </w:p>
    <w:p w14:paraId="35AEEA0D" w14:textId="77777777" w:rsidR="00D5450D" w:rsidRDefault="005B470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Η νέα </w:t>
      </w:r>
      <w:r>
        <w:rPr>
          <w:rFonts w:eastAsia="Times New Roman" w:cs="Times New Roman"/>
          <w:szCs w:val="24"/>
          <w:lang w:val="en-US"/>
        </w:rPr>
        <w:t>o</w:t>
      </w:r>
      <w:r>
        <w:rPr>
          <w:rFonts w:eastAsia="Times New Roman" w:cs="Times New Roman"/>
          <w:szCs w:val="24"/>
        </w:rPr>
        <w:t>δηγία για την εκτέλεση των συναλλαγών προβλέπει ότι οι ΑΕΠΕΥ θα είναι πλέον υποχρεωμένες να παίρνουν εκείνα τα μέτρα, ώσ</w:t>
      </w:r>
      <w:r>
        <w:rPr>
          <w:rFonts w:eastAsia="Times New Roman" w:cs="Times New Roman"/>
          <w:szCs w:val="24"/>
        </w:rPr>
        <w:t xml:space="preserve">τε κατά την εκτέλεση των εντολών να πετυχαίνουν το καλύτερο αποτέλεσμα για τον πελάτη. Ως καλύτερο αποτέλεσμα αναφέρεται το συνολικό τίμημα, το οποίο περιλαμβάνει </w:t>
      </w:r>
      <w:r>
        <w:rPr>
          <w:rFonts w:eastAsia="Times New Roman" w:cs="Times New Roman"/>
          <w:szCs w:val="24"/>
        </w:rPr>
        <w:t>αφ</w:t>
      </w:r>
      <w:r w:rsidRPr="000B44B7">
        <w:rPr>
          <w:rFonts w:eastAsia="Times New Roman" w:cs="Times New Roman"/>
          <w:szCs w:val="24"/>
        </w:rPr>
        <w:t xml:space="preserve">’ </w:t>
      </w:r>
      <w:r>
        <w:rPr>
          <w:rFonts w:eastAsia="Times New Roman" w:cs="Times New Roman"/>
          <w:szCs w:val="24"/>
        </w:rPr>
        <w:t>ενός</w:t>
      </w:r>
      <w:r>
        <w:rPr>
          <w:rFonts w:eastAsia="Times New Roman" w:cs="Times New Roman"/>
          <w:szCs w:val="24"/>
        </w:rPr>
        <w:t xml:space="preserve"> την τιμή του χρηματοπιστωτικού μέσου, αλλά </w:t>
      </w:r>
      <w:r>
        <w:rPr>
          <w:rFonts w:eastAsia="Times New Roman" w:cs="Times New Roman"/>
          <w:szCs w:val="24"/>
        </w:rPr>
        <w:t>αφ</w:t>
      </w:r>
      <w:r w:rsidRPr="000B44B7">
        <w:rPr>
          <w:rFonts w:eastAsia="Times New Roman" w:cs="Times New Roman"/>
          <w:szCs w:val="24"/>
        </w:rPr>
        <w:t xml:space="preserve">’ </w:t>
      </w:r>
      <w:r>
        <w:rPr>
          <w:rFonts w:eastAsia="Times New Roman" w:cs="Times New Roman"/>
          <w:szCs w:val="24"/>
        </w:rPr>
        <w:t>ετέρου</w:t>
      </w:r>
      <w:r>
        <w:rPr>
          <w:rFonts w:eastAsia="Times New Roman" w:cs="Times New Roman"/>
          <w:szCs w:val="24"/>
        </w:rPr>
        <w:t xml:space="preserve"> και το κόστος το οποίο σχετίζε</w:t>
      </w:r>
      <w:r>
        <w:rPr>
          <w:rFonts w:eastAsia="Times New Roman" w:cs="Times New Roman"/>
          <w:szCs w:val="24"/>
        </w:rPr>
        <w:t xml:space="preserve">ται με την εκτέλεση μιας κάποιας εντολής. </w:t>
      </w:r>
    </w:p>
    <w:p w14:paraId="35AEEA0E" w14:textId="77777777" w:rsidR="00D5450D" w:rsidRDefault="005B470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Σε αυτό το κόστος, δηλαδή, θα μπορούσαμε να περιλάβουμε όλα τα έξοδα που βαρύνουν τον πελάτη και σε περίπτωση ύπαρξης ανταγωνιστικών τόπων διαπραγμάτευσης, η ΑΕΠΕΥ είναι υποχρεωμένη να τους συγκρίνει, λαμβάνοντας </w:t>
      </w:r>
      <w:r>
        <w:rPr>
          <w:rFonts w:eastAsia="Times New Roman" w:cs="Times New Roman"/>
          <w:szCs w:val="24"/>
        </w:rPr>
        <w:t>υπ</w:t>
      </w:r>
      <w:r w:rsidRPr="000B44B7">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την προμήθεια που λαμβάνει </w:t>
      </w:r>
      <w:r>
        <w:rPr>
          <w:rFonts w:eastAsia="Times New Roman" w:cs="Times New Roman"/>
          <w:szCs w:val="24"/>
        </w:rPr>
        <w:t>αφ</w:t>
      </w:r>
      <w:r w:rsidRPr="000B44B7">
        <w:rPr>
          <w:rFonts w:eastAsia="Times New Roman" w:cs="Times New Roman"/>
          <w:szCs w:val="24"/>
        </w:rPr>
        <w:t xml:space="preserve">’ </w:t>
      </w:r>
      <w:r>
        <w:rPr>
          <w:rFonts w:eastAsia="Times New Roman" w:cs="Times New Roman"/>
          <w:szCs w:val="24"/>
        </w:rPr>
        <w:t>ενός</w:t>
      </w:r>
      <w:r>
        <w:rPr>
          <w:rFonts w:eastAsia="Times New Roman" w:cs="Times New Roman"/>
          <w:szCs w:val="24"/>
        </w:rPr>
        <w:t xml:space="preserve"> η ίδια, καθώς και το κόστος που βαρύνει τον πελάτη. Σ’ αυτή την περίπτωση θα πρέπει να επιλέξει αυτό που θα συμβάλει στο βέλτιστο αποτέλεσμα για τον πελάτη.</w:t>
      </w:r>
    </w:p>
    <w:p w14:paraId="35AEEA0F" w14:textId="77777777" w:rsidR="00D5450D" w:rsidRDefault="005B470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Επιπλέον η ΑΕΠΕΥ δεν πρέπει να λαμβάνει οποιαδήποτε αμ</w:t>
      </w:r>
      <w:r>
        <w:rPr>
          <w:rFonts w:eastAsia="Times New Roman" w:cs="Times New Roman"/>
          <w:szCs w:val="24"/>
        </w:rPr>
        <w:t>οιβή, έκπτωση, για να κατευθύνει εντολές πελατών σε συγκεκριμένο τόπο. Αυτή η αλλαγή ίσως ανοίγει και ένα μεγάλο κεφάλαιο, που συζητείται στην αγορά για κέρδη των ΑΕΠΕΥ, που πλέον δεν θα υφίστανται.</w:t>
      </w:r>
    </w:p>
    <w:p w14:paraId="35AEEA10" w14:textId="77777777" w:rsidR="00D5450D" w:rsidRDefault="005B470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Η ΑΕΠΕΥ είναι υποχρεωμένη να ενημερώνει τον πελάτη της σε</w:t>
      </w:r>
      <w:r>
        <w:rPr>
          <w:rFonts w:eastAsia="Times New Roman" w:cs="Times New Roman"/>
          <w:szCs w:val="24"/>
        </w:rPr>
        <w:t xml:space="preserve"> ποιον τόπο εκτελέστηκε η εντολή. Επίσης θα πρέπει κάθε ΑΕΠΕΥ να ενημερώνει τους πελάτες της για την πολιτική εκτέλεσης εντολών που θα ακολουθήσουν. Σ’ αυτή την πολιτική θα πρέπει να περιλαμβάνονται κάποιες πληροφορίες, που επεξηγούν ακριβώς και με τον πιο</w:t>
      </w:r>
      <w:r>
        <w:rPr>
          <w:rFonts w:eastAsia="Times New Roman" w:cs="Times New Roman"/>
          <w:szCs w:val="24"/>
        </w:rPr>
        <w:t xml:space="preserve"> απλό και κατανοητό τρόπο πώς η ΑΕΠΕΥ εκτελεί αυτές τις εντολές. </w:t>
      </w:r>
    </w:p>
    <w:p w14:paraId="35AEEA11" w14:textId="77777777" w:rsidR="00D5450D" w:rsidRDefault="005B470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Είναι υποχρεωμένες, λοιπόν, κάθε χρόνο να δημοσιοποιούν τους πέντε πρώτους τόπους, στους οποίους εκτέλεσαν εντολές, καθώς και στοιχεία για την ποιότητα που επιτεύχθηκε, για το ποιοτικό αποτέ</w:t>
      </w:r>
      <w:r>
        <w:rPr>
          <w:rFonts w:eastAsia="Times New Roman" w:cs="Times New Roman"/>
          <w:szCs w:val="24"/>
        </w:rPr>
        <w:t>λεσμα, θα μπορούσαμε να πούμε.</w:t>
      </w:r>
    </w:p>
    <w:p w14:paraId="35AEEA12" w14:textId="77777777" w:rsidR="00D5450D" w:rsidRDefault="005B470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Η νέα </w:t>
      </w:r>
      <w:r>
        <w:rPr>
          <w:rFonts w:eastAsia="Times New Roman" w:cs="Times New Roman"/>
          <w:szCs w:val="24"/>
        </w:rPr>
        <w:t>ο</w:t>
      </w:r>
      <w:r>
        <w:rPr>
          <w:rFonts w:eastAsia="Times New Roman" w:cs="Times New Roman"/>
          <w:szCs w:val="24"/>
        </w:rPr>
        <w:t xml:space="preserve">δηγία αλλάζει και το πλαίσιο της προσυναλλακτικής ενημέρωσης των πελατών. Μεγάλες αλλαγές φέρνει αυτή η </w:t>
      </w:r>
      <w:r>
        <w:rPr>
          <w:rFonts w:eastAsia="Times New Roman" w:cs="Times New Roman"/>
          <w:szCs w:val="24"/>
        </w:rPr>
        <w:t>ο</w:t>
      </w:r>
      <w:r>
        <w:rPr>
          <w:rFonts w:eastAsia="Times New Roman" w:cs="Times New Roman"/>
          <w:szCs w:val="24"/>
        </w:rPr>
        <w:t xml:space="preserve">δηγία </w:t>
      </w:r>
      <w:r>
        <w:rPr>
          <w:rFonts w:eastAsia="Times New Roman" w:cs="Times New Roman"/>
          <w:szCs w:val="24"/>
        </w:rPr>
        <w:lastRenderedPageBreak/>
        <w:t xml:space="preserve">και στις απαιτήσεις για τη χορήγηση άδειας και λειτουργίας μιας ΑΕΠΕΥ. </w:t>
      </w:r>
    </w:p>
    <w:p w14:paraId="35AEEA13" w14:textId="77777777" w:rsidR="00D5450D" w:rsidRDefault="005B470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Η σημαντικότερη, όμως, αλλαγή, που </w:t>
      </w:r>
      <w:r>
        <w:rPr>
          <w:rFonts w:eastAsia="Times New Roman" w:cs="Times New Roman"/>
          <w:szCs w:val="24"/>
        </w:rPr>
        <w:t>θα αλλάξει κατά πολύ την χρηματοοικονομική αγορά, είναι ο περιορισμός των εξωχρηματιστηριακών συναλλαγών.</w:t>
      </w:r>
    </w:p>
    <w:p w14:paraId="35AEEA14"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Το μόνο σίγουρο είναι ότι η συγκεκριμένη </w:t>
      </w:r>
      <w:r>
        <w:rPr>
          <w:rFonts w:eastAsia="Times New Roman" w:cs="Times New Roman"/>
          <w:szCs w:val="24"/>
        </w:rPr>
        <w:t>ο</w:t>
      </w:r>
      <w:r>
        <w:rPr>
          <w:rFonts w:eastAsia="Times New Roman" w:cs="Times New Roman"/>
          <w:szCs w:val="24"/>
        </w:rPr>
        <w:t xml:space="preserve">δηγία θα φέρει τα πάνω κάτω, πέρα από τις εμφανείς αλλαγές που περιγράφονται γενικά στη νομοθεσία. Μπορούμε </w:t>
      </w:r>
      <w:r>
        <w:rPr>
          <w:rFonts w:eastAsia="Times New Roman" w:cs="Times New Roman"/>
          <w:szCs w:val="24"/>
        </w:rPr>
        <w:t xml:space="preserve">να εστιάσουμε στην καλή εκτέλεση των εντολών, αλλά υπάρχουν ζητήματα και κόστη που απορρέουν από την </w:t>
      </w:r>
      <w:r>
        <w:rPr>
          <w:rFonts w:eastAsia="Times New Roman" w:cs="Times New Roman"/>
          <w:szCs w:val="24"/>
        </w:rPr>
        <w:t>ο</w:t>
      </w:r>
      <w:r>
        <w:rPr>
          <w:rFonts w:eastAsia="Times New Roman" w:cs="Times New Roman"/>
          <w:szCs w:val="24"/>
        </w:rPr>
        <w:t>δηγία, στα οποία πολλές χρηματιστηριακές δεν θα μπορέσουν να ανταποκριθούν.</w:t>
      </w:r>
    </w:p>
    <w:p w14:paraId="35AEEA1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Αυτό θα </w:t>
      </w:r>
      <w:r>
        <w:rPr>
          <w:rFonts w:eastAsia="Times New Roman"/>
          <w:bCs/>
        </w:rPr>
        <w:t>έχει</w:t>
      </w:r>
      <w:r>
        <w:rPr>
          <w:rFonts w:eastAsia="Times New Roman" w:cs="Times New Roman"/>
          <w:szCs w:val="24"/>
        </w:rPr>
        <w:t xml:space="preserve"> ως αποτέλεσμα να δούμε σύντομα ένα καινούργιο σκηνικό στο χώρο αυ</w:t>
      </w:r>
      <w:r>
        <w:rPr>
          <w:rFonts w:eastAsia="Times New Roman" w:cs="Times New Roman"/>
          <w:szCs w:val="24"/>
        </w:rPr>
        <w:t xml:space="preserve">τό, με μικρότερες ΑΕΠΕΥ να συγχωνεύονται </w:t>
      </w:r>
      <w:r>
        <w:rPr>
          <w:rFonts w:eastAsia="Times New Roman" w:cs="Times New Roman"/>
          <w:szCs w:val="24"/>
        </w:rPr>
        <w:lastRenderedPageBreak/>
        <w:t xml:space="preserve">ή ακόμα και να κλείνουν. Μήπως χάρη σε αυτή την </w:t>
      </w:r>
      <w:r>
        <w:rPr>
          <w:rFonts w:eastAsia="Times New Roman" w:cs="Times New Roman"/>
          <w:szCs w:val="24"/>
        </w:rPr>
        <w:t>ο</w:t>
      </w:r>
      <w:r>
        <w:rPr>
          <w:rFonts w:eastAsia="Times New Roman" w:cs="Times New Roman"/>
          <w:szCs w:val="24"/>
        </w:rPr>
        <w:t xml:space="preserve">δηγία, τελικά, εκτός από τους επενδυτές, προστατεύονται και οι μεγάλοι παίκτες; </w:t>
      </w:r>
    </w:p>
    <w:p w14:paraId="35AEEA16"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Τελειώνοντας, υπογραμμίζω ότι αυτοί οι δύο </w:t>
      </w:r>
      <w:r>
        <w:rPr>
          <w:rFonts w:eastAsia="Times New Roman" w:cs="Times New Roman"/>
          <w:szCs w:val="24"/>
        </w:rPr>
        <w:t>κ</w:t>
      </w:r>
      <w:r>
        <w:rPr>
          <w:rFonts w:eastAsia="Times New Roman" w:cs="Times New Roman"/>
          <w:szCs w:val="24"/>
        </w:rPr>
        <w:t xml:space="preserve">ανονισμοί, o </w:t>
      </w:r>
      <w:r>
        <w:rPr>
          <w:rFonts w:eastAsia="Times New Roman" w:cs="Times New Roman"/>
          <w:szCs w:val="24"/>
          <w:lang w:val="en-US"/>
        </w:rPr>
        <w:t>MiFIR</w:t>
      </w:r>
      <w:r>
        <w:rPr>
          <w:rFonts w:eastAsia="Times New Roman" w:cs="Times New Roman"/>
          <w:szCs w:val="24"/>
        </w:rPr>
        <w:t xml:space="preserve"> και </w:t>
      </w:r>
      <w:r>
        <w:rPr>
          <w:rFonts w:eastAsia="Times New Roman" w:cs="Times New Roman"/>
          <w:szCs w:val="24"/>
          <w:lang w:val="en-US"/>
        </w:rPr>
        <w:t>o</w:t>
      </w:r>
      <w:r>
        <w:rPr>
          <w:rFonts w:eastAsia="Times New Roman" w:cs="Times New Roman"/>
          <w:szCs w:val="24"/>
        </w:rPr>
        <w:t xml:space="preserve"> </w:t>
      </w:r>
      <w:r>
        <w:rPr>
          <w:rFonts w:eastAsia="Times New Roman" w:cs="Times New Roman"/>
          <w:szCs w:val="24"/>
          <w:lang w:val="en-US"/>
        </w:rPr>
        <w:t>PRIIPs</w:t>
      </w:r>
      <w:r>
        <w:rPr>
          <w:rFonts w:eastAsia="Times New Roman" w:cs="Times New Roman"/>
          <w:szCs w:val="24"/>
        </w:rPr>
        <w:t>, εφαρμόζο</w:t>
      </w:r>
      <w:r>
        <w:rPr>
          <w:rFonts w:eastAsia="Times New Roman" w:cs="Times New Roman"/>
          <w:szCs w:val="24"/>
        </w:rPr>
        <w:t xml:space="preserve">νται υποχρεωτικά σε όλη την Ευρωπαϊκή Ένωση και εφαρμόζονται από 3-1-2018 και 31-12-2017 αντιστοίχως. Η δε υποχρεωτική </w:t>
      </w:r>
      <w:r>
        <w:rPr>
          <w:rFonts w:eastAsia="Times New Roman" w:cs="Times New Roman"/>
          <w:szCs w:val="24"/>
        </w:rPr>
        <w:t>ο</w:t>
      </w:r>
      <w:r>
        <w:rPr>
          <w:rFonts w:eastAsia="Times New Roman" w:cs="Times New Roman"/>
          <w:szCs w:val="24"/>
        </w:rPr>
        <w:t xml:space="preserve">δηγία </w:t>
      </w:r>
      <w:r>
        <w:rPr>
          <w:rFonts w:eastAsia="Times New Roman" w:cs="Times New Roman"/>
          <w:szCs w:val="24"/>
          <w:lang w:val="en-US"/>
        </w:rPr>
        <w:t>MiFID</w:t>
      </w:r>
      <w:r w:rsidRPr="00641459">
        <w:rPr>
          <w:rFonts w:eastAsia="Times New Roman" w:cs="Times New Roman"/>
          <w:szCs w:val="24"/>
        </w:rPr>
        <w:t xml:space="preserve"> </w:t>
      </w:r>
      <w:r>
        <w:rPr>
          <w:rFonts w:eastAsia="Times New Roman" w:cs="Times New Roman"/>
          <w:szCs w:val="24"/>
          <w:lang w:val="en-US"/>
        </w:rPr>
        <w:t>II</w:t>
      </w:r>
      <w:r>
        <w:rPr>
          <w:rFonts w:eastAsia="Times New Roman" w:cs="Times New Roman"/>
          <w:szCs w:val="24"/>
        </w:rPr>
        <w:t xml:space="preserve"> εφαρμόζεται από 3-1-2018. </w:t>
      </w:r>
    </w:p>
    <w:p w14:paraId="35AEEA1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Επισημαίνω ότι έχουν ψηφιστεί από τα </w:t>
      </w:r>
      <w:r>
        <w:rPr>
          <w:rFonts w:eastAsia="Times New Roman" w:cs="Times New Roman"/>
          <w:szCs w:val="24"/>
        </w:rPr>
        <w:t>κ</w:t>
      </w:r>
      <w:r>
        <w:rPr>
          <w:rFonts w:eastAsia="Times New Roman" w:cs="Times New Roman"/>
          <w:szCs w:val="24"/>
        </w:rPr>
        <w:t>οινοβούλια των υπολοίπων είκοσι επτά χωρών. Μοναδική εξα</w:t>
      </w:r>
      <w:r>
        <w:rPr>
          <w:rFonts w:eastAsia="Times New Roman" w:cs="Times New Roman"/>
          <w:szCs w:val="24"/>
        </w:rPr>
        <w:t xml:space="preserve">ίρεση, βεβαίως, είναι η χώρα μας, διότι λόγω φόρτου εργασίας δεν κατετέθησαν τα σχετικά νομοσχέδια στη Βουλή και έτσι, δεν ψηφίστηκαν βεβαίως, ούτε προβλέπεται να ψηφιστούν σύντομα. </w:t>
      </w:r>
    </w:p>
    <w:p w14:paraId="35AEEA18"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Μετά την ψήφιση του νόμου, θα πρέπει να εκδοθούν εκτελεστικές αποφάσεις α</w:t>
      </w:r>
      <w:r>
        <w:rPr>
          <w:rFonts w:eastAsia="Times New Roman" w:cs="Times New Roman"/>
          <w:szCs w:val="24"/>
        </w:rPr>
        <w:t>πό την Επιτροπή Κεφαλαιαγοράς και εδώ πρέπει να υπάρξει μία εύλογη αναμονή.</w:t>
      </w:r>
    </w:p>
    <w:p w14:paraId="35AEEA1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Ευχαριστώ.</w:t>
      </w:r>
    </w:p>
    <w:p w14:paraId="35AEEA1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 Καβαδέλλα. </w:t>
      </w:r>
    </w:p>
    <w:p w14:paraId="35AEEA1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με την υπ’ αριθμόν 1290/893, από </w:t>
      </w:r>
      <w:r>
        <w:rPr>
          <w:rFonts w:eastAsia="Times New Roman" w:cs="Times New Roman"/>
          <w:szCs w:val="24"/>
        </w:rPr>
        <w:t>25 Ιανουαρίου 2018, απόφαση του Προέδρου της Βουλής, συγκροτήθηκαν οι προβλεπόμενες από το άρθρο 46 του Κανονισμού της Βουλής, Επιτροπές Οικονομικών της Βουλής και Βιβλιοθήκης της Βουλής για τη Γ΄ Σύνοδο της ΙΖ΄ Βουλευτικής Περιόδου.</w:t>
      </w:r>
    </w:p>
    <w:p w14:paraId="35AEEA1C"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Η σχετική απόφαση έχει</w:t>
      </w:r>
      <w:r>
        <w:rPr>
          <w:rFonts w:eastAsia="Times New Roman" w:cs="Times New Roman"/>
          <w:szCs w:val="24"/>
        </w:rPr>
        <w:t xml:space="preserve"> αναρτηθεί στην «Κοινοβουλευτική Διαφάνεια» και θα καταχωρισ</w:t>
      </w:r>
      <w:r>
        <w:rPr>
          <w:rFonts w:eastAsia="Times New Roman" w:cs="Times New Roman"/>
          <w:szCs w:val="24"/>
        </w:rPr>
        <w:t>τ</w:t>
      </w:r>
      <w:r>
        <w:rPr>
          <w:rFonts w:eastAsia="Times New Roman" w:cs="Times New Roman"/>
          <w:szCs w:val="24"/>
        </w:rPr>
        <w:t>εί στα Πρακτικά της σημερινής συνεδρίασης.</w:t>
      </w:r>
    </w:p>
    <w:p w14:paraId="35AEEA1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(Η προαναφερθείσα απόφαση έχει ως εξής:</w:t>
      </w:r>
    </w:p>
    <w:p w14:paraId="35AEEA1E" w14:textId="77777777" w:rsidR="00D5450D" w:rsidRDefault="005B470C">
      <w:pPr>
        <w:spacing w:line="600" w:lineRule="auto"/>
        <w:ind w:firstLine="720"/>
        <w:jc w:val="center"/>
        <w:rPr>
          <w:rFonts w:eastAsia="Times New Roman" w:cs="Times New Roman"/>
          <w:color w:val="C00000"/>
          <w:szCs w:val="24"/>
        </w:rPr>
      </w:pPr>
      <w:r w:rsidRPr="004A53D7">
        <w:rPr>
          <w:rFonts w:eastAsia="Times New Roman" w:cs="Times New Roman"/>
          <w:color w:val="C00000"/>
          <w:szCs w:val="24"/>
        </w:rPr>
        <w:t>ΑΛΛΑΓΗ ΣΕΛΙΔΑΣ</w:t>
      </w:r>
    </w:p>
    <w:p w14:paraId="35AEEA1F" w14:textId="77777777" w:rsidR="00D5450D" w:rsidRDefault="005B470C">
      <w:pPr>
        <w:spacing w:line="600" w:lineRule="auto"/>
        <w:ind w:firstLine="720"/>
        <w:jc w:val="center"/>
        <w:rPr>
          <w:rFonts w:eastAsia="Times New Roman" w:cs="Times New Roman"/>
          <w:color w:val="C00000"/>
          <w:szCs w:val="24"/>
        </w:rPr>
      </w:pPr>
      <w:r w:rsidRPr="004A53D7">
        <w:rPr>
          <w:rFonts w:eastAsia="Times New Roman" w:cs="Times New Roman"/>
          <w:color w:val="C00000"/>
          <w:szCs w:val="24"/>
        </w:rPr>
        <w:t>(</w:t>
      </w:r>
      <w:r w:rsidRPr="004A53D7">
        <w:rPr>
          <w:rFonts w:eastAsia="Times New Roman" w:cs="Times New Roman"/>
          <w:color w:val="C00000"/>
          <w:szCs w:val="24"/>
        </w:rPr>
        <w:t>Να μπουν οι σελίδες 216-217</w:t>
      </w:r>
      <w:r>
        <w:rPr>
          <w:rFonts w:eastAsia="Times New Roman" w:cs="Times New Roman"/>
          <w:color w:val="C00000"/>
          <w:szCs w:val="24"/>
        </w:rPr>
        <w:t>)</w:t>
      </w:r>
    </w:p>
    <w:p w14:paraId="35AEEA20" w14:textId="77777777" w:rsidR="00D5450D" w:rsidRDefault="005B470C">
      <w:pPr>
        <w:spacing w:line="600" w:lineRule="auto"/>
        <w:ind w:firstLine="720"/>
        <w:jc w:val="center"/>
        <w:rPr>
          <w:rFonts w:eastAsia="Times New Roman" w:cs="Times New Roman"/>
          <w:szCs w:val="24"/>
        </w:rPr>
      </w:pPr>
      <w:r w:rsidRPr="004A53D7">
        <w:rPr>
          <w:rFonts w:eastAsia="Times New Roman" w:cs="Times New Roman"/>
          <w:color w:val="C00000"/>
          <w:szCs w:val="24"/>
        </w:rPr>
        <w:t>ΑΛΛΑΓΗ ΣΕΛΙΔΑΣ</w:t>
      </w:r>
    </w:p>
    <w:p w14:paraId="35AEEA21" w14:textId="77777777" w:rsidR="00D5450D" w:rsidRDefault="005B470C">
      <w:pPr>
        <w:spacing w:line="600" w:lineRule="auto"/>
        <w:ind w:firstLine="720"/>
        <w:jc w:val="both"/>
        <w:rPr>
          <w:rFonts w:eastAsia="Times New Roman" w:cs="Times New Roman"/>
          <w:szCs w:val="24"/>
        </w:rPr>
      </w:pPr>
      <w:r>
        <w:rPr>
          <w:rFonts w:eastAsia="Times New Roman"/>
          <w:b/>
          <w:bCs/>
          <w:shd w:val="clear" w:color="auto" w:fill="FFFFFF"/>
        </w:rPr>
        <w:t>ΠΡΟΕΔΡΕΥΩΝ (Γεώργιος Λαμπρούλης):</w:t>
      </w:r>
      <w:r>
        <w:rPr>
          <w:rFonts w:eastAsia="Times New Roman"/>
          <w:b/>
          <w:szCs w:val="24"/>
        </w:rPr>
        <w:t xml:space="preserve"> </w:t>
      </w:r>
      <w:r>
        <w:rPr>
          <w:rFonts w:eastAsia="Times New Roman" w:cs="Times New Roman"/>
          <w:szCs w:val="24"/>
        </w:rPr>
        <w:t>Τον λόγο έχει η Υφ</w:t>
      </w:r>
      <w:r>
        <w:rPr>
          <w:rFonts w:eastAsia="Times New Roman" w:cs="Times New Roman"/>
          <w:szCs w:val="24"/>
        </w:rPr>
        <w:t>υπουργός κ. Παπανάτσιου.</w:t>
      </w:r>
    </w:p>
    <w:p w14:paraId="35AEEA2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Ευχαριστώ, κύριε Πρόεδρε.</w:t>
      </w:r>
    </w:p>
    <w:p w14:paraId="35AEEA2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βιάζεται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 της Δημοκρατικής Συμπαράταξης να βγάλει συμπεράσματα για το χρέος, όταν σήμερα γίνονται επαφές του</w:t>
      </w:r>
      <w:r>
        <w:rPr>
          <w:rFonts w:eastAsia="Times New Roman" w:cs="Times New Roman"/>
          <w:szCs w:val="24"/>
        </w:rPr>
        <w:t xml:space="preserve"> Πρωθυπουργού με τον Επίτροπο Οικονομικών, τον κ. Μοσκοβισί, όπως επίσης και με τη Διευθύντρια του Διεθνούς Νομισματικού Ταμείου, την κ. Λαγκάρντ. Βιάζεται και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 του Κομμουνιστικού Κόμματος, διότι ανησυχεί, εάν διευθετήσουμε το χρέος, ποιο</w:t>
      </w:r>
      <w:r>
        <w:rPr>
          <w:rFonts w:eastAsia="Times New Roman" w:cs="Times New Roman"/>
          <w:szCs w:val="24"/>
        </w:rPr>
        <w:t xml:space="preserve">ς θα επωμιστεί τα βάρη και όχι τις ελαφρύνσεις. </w:t>
      </w:r>
    </w:p>
    <w:p w14:paraId="35AEEA24"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Ακούσαμε τις τελευταίες ημέρες από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ότι ανακάλυψαν μία συμφωνία και κάποιοι τη μετέφεραν και μέσα στη Βουλή. Δεν υπάρχει συμφωνία της Κυβέρνησης για τη διενέργεια εκατόν τριάντα χιλ</w:t>
      </w:r>
      <w:r>
        <w:rPr>
          <w:rFonts w:eastAsia="Times New Roman" w:cs="Times New Roman"/>
          <w:szCs w:val="24"/>
        </w:rPr>
        <w:t xml:space="preserve">ιάδων πλειστηριασμών κατά τα επόμενα τέσσερα χρόνια. </w:t>
      </w:r>
    </w:p>
    <w:p w14:paraId="35AEEA2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 xml:space="preserve">Η συνεδρίαση του </w:t>
      </w:r>
      <w:r>
        <w:rPr>
          <w:rFonts w:eastAsia="Times New Roman" w:cs="Times New Roman"/>
          <w:szCs w:val="24"/>
          <w:lang w:val="en-US"/>
        </w:rPr>
        <w:t>Eurogroup</w:t>
      </w:r>
      <w:r>
        <w:rPr>
          <w:rFonts w:eastAsia="Times New Roman" w:cs="Times New Roman"/>
          <w:szCs w:val="24"/>
        </w:rPr>
        <w:t xml:space="preserve"> αποφάσισε το κλείσιμο της τρίτης αξιολόγησης, χωρίς να αναφέρεται στο ανακοινωθέν συγκεκριμένος αριθμός πλειστηριασμών. Επίσης</w:t>
      </w:r>
      <w:r>
        <w:rPr>
          <w:rFonts w:eastAsia="Times New Roman" w:cs="Times New Roman"/>
          <w:szCs w:val="24"/>
        </w:rPr>
        <w:t xml:space="preserve"> δεν αναφέρεται πουθενά αριθμός πλειστηριασμών στα επίσημα κείμενα της </w:t>
      </w:r>
      <w:r>
        <w:rPr>
          <w:rFonts w:eastAsia="Times New Roman" w:cs="Times New Roman"/>
          <w:szCs w:val="24"/>
        </w:rPr>
        <w:t>σ</w:t>
      </w:r>
      <w:r>
        <w:rPr>
          <w:rFonts w:eastAsia="Times New Roman" w:cs="Times New Roman"/>
          <w:szCs w:val="24"/>
        </w:rPr>
        <w:t xml:space="preserve">υμφωνίας. Αυτά τα κείμενα περιλαμβάνουν τις δεσμεύσεις της χώρας για την επόμενη και τελική αξιολόγηση του ελληνικού προγράμματος. </w:t>
      </w:r>
    </w:p>
    <w:p w14:paraId="35AEEA26"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Αναφορά σε αριθμό υπάρχει μόνο στην Έκθεση Συμμόρφωσ</w:t>
      </w:r>
      <w:r>
        <w:rPr>
          <w:rFonts w:eastAsia="Times New Roman" w:cs="Times New Roman"/>
          <w:szCs w:val="24"/>
        </w:rPr>
        <w:t xml:space="preserve">ης των </w:t>
      </w:r>
      <w:r>
        <w:rPr>
          <w:rFonts w:eastAsia="Times New Roman" w:cs="Times New Roman"/>
          <w:szCs w:val="24"/>
        </w:rPr>
        <w:t>θ</w:t>
      </w:r>
      <w:r>
        <w:rPr>
          <w:rFonts w:eastAsia="Times New Roman" w:cs="Times New Roman"/>
          <w:szCs w:val="24"/>
        </w:rPr>
        <w:t xml:space="preserve">εσμών για την τρίτη αξιολόγηση, που δεν αποτελεί κείμενο συμφωνίας, αλλά πληροφοριακό υλικό για τα κράτη-μέλη της Ευρωζώνης. </w:t>
      </w:r>
    </w:p>
    <w:p w14:paraId="35AEEA2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Εδώ θα ήθελα να αναφέρω ότι δεν θα πρέπει να συγχέονται οι πλειστηριασμοί των τραπεζών με τους πλειστηριασμούς του δημοσίο</w:t>
      </w:r>
      <w:r>
        <w:rPr>
          <w:rFonts w:eastAsia="Times New Roman" w:cs="Times New Roman"/>
          <w:szCs w:val="24"/>
        </w:rPr>
        <w:t xml:space="preserve">υ, ούτε οι κατασχέσεις του δημοσίου με τους πλειστηριασμούς του δημοσίου. </w:t>
      </w:r>
    </w:p>
    <w:p w14:paraId="35AEEA28"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Θα αναφέρω και πάλι κάποια στοιχεία. Το 2016 έγιναν μόλις έντεκα πλειστηριασμοί από το </w:t>
      </w:r>
      <w:r>
        <w:rPr>
          <w:rFonts w:eastAsia="Times New Roman" w:cs="Times New Roman"/>
          <w:szCs w:val="24"/>
        </w:rPr>
        <w:t>δ</w:t>
      </w:r>
      <w:r>
        <w:rPr>
          <w:rFonts w:eastAsia="Times New Roman" w:cs="Times New Roman"/>
          <w:szCs w:val="24"/>
        </w:rPr>
        <w:t>ημόσιο και άλλοι εννέα το 2017, μάλιστα, για πολύ υψηλά ποσά και όχι για την πρώτη και μοναδι</w:t>
      </w:r>
      <w:r>
        <w:rPr>
          <w:rFonts w:eastAsia="Times New Roman" w:cs="Times New Roman"/>
          <w:szCs w:val="24"/>
        </w:rPr>
        <w:t xml:space="preserve">κή κατοικία, η αξία της οποίας είναι κοντά στο ποσό του αφορολόγητου. Το </w:t>
      </w:r>
      <w:r>
        <w:rPr>
          <w:rFonts w:eastAsia="Times New Roman" w:cs="Times New Roman"/>
          <w:szCs w:val="24"/>
        </w:rPr>
        <w:t>δ</w:t>
      </w:r>
      <w:r>
        <w:rPr>
          <w:rFonts w:eastAsia="Times New Roman" w:cs="Times New Roman"/>
          <w:szCs w:val="24"/>
        </w:rPr>
        <w:t>ημόσιο συνήθως δεν έχει συμφέρον να ξεκινήσει πλειστηριασμό λόγω της σειράς κατάταξης που έχει. Αντίθετα κάνει κατασχέσεις, δηλαδή ουσιαστικά δεσμεύει το ακίνητο, προκειμένου να διασ</w:t>
      </w:r>
      <w:r>
        <w:rPr>
          <w:rFonts w:eastAsia="Times New Roman" w:cs="Times New Roman"/>
          <w:szCs w:val="24"/>
        </w:rPr>
        <w:t xml:space="preserve">φαλίσει το δημόσιο συμφέρον και να μη παραγραφεί η οφειλή. </w:t>
      </w:r>
    </w:p>
    <w:p w14:paraId="35AEEA2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 xml:space="preserve">Ας δούμε τώρα το νομοσχέδιο. Στο νομοσχέδιο που συζητούμε περιλαμβάνονται μια σειρά από άρθρα του χαρτοφυλακίου μου, τα οποία λύνουν ορισμένα ζητήματα που θα εξηγήσω αμέσως. </w:t>
      </w:r>
    </w:p>
    <w:p w14:paraId="35AEEA2A"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Με τη ρύθμιση του άρθ</w:t>
      </w:r>
      <w:r>
        <w:rPr>
          <w:rFonts w:eastAsia="Times New Roman" w:cs="Times New Roman"/>
          <w:szCs w:val="24"/>
        </w:rPr>
        <w:t xml:space="preserve">ρου 111 εναρμονίζονται ζητήματα του Κώδικα ΦΠΑ με την έκτη οδηγία για τον ΦΠΑ και γίνονται νομοτεχνικές προσαρμογές για τα αλιευτικά σκάφη και τη σπογγαλιεία, τα οποία συνεχίζουν να απολαμβάνουν τις απαλλακτικές διατάξεις του άρθρου 27 του ν.2859/2000. </w:t>
      </w:r>
    </w:p>
    <w:p w14:paraId="35AEEA2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Με</w:t>
      </w:r>
      <w:r>
        <w:rPr>
          <w:rFonts w:eastAsia="Times New Roman" w:cs="Times New Roman"/>
          <w:szCs w:val="24"/>
        </w:rPr>
        <w:t xml:space="preserve"> το άρθρο 112 καλύπτουμε ένα νομικό κενό και αντιμετωπίζουμε την περίπτωση των οχημάτων τρίτων χωρών, δηλαδή εκτός Ευρωπαϊκής Ένωσης, που τελούν σε ανασταλτικό καθεστώς προσωρινής εισαγωγής, όσον αφορά την καταβολή των τελών κυκλοφορίας. </w:t>
      </w:r>
    </w:p>
    <w:p w14:paraId="35AEEA2C"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Πιο συγκεκριμένα,</w:t>
      </w:r>
      <w:r>
        <w:rPr>
          <w:rFonts w:eastAsia="Times New Roman" w:cs="Times New Roman"/>
          <w:szCs w:val="24"/>
        </w:rPr>
        <w:t xml:space="preserve"> για την επιβολή των τελών σε αυτές τις περιπτώσεις λαμβάνεται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ο κυλινδρισμός του οχήματος, σύμφωνα με την ημερομηνία υπαγωγής του οχήματος σε καθεστώς προσωρινής εισαγωγής. Με την προτεινόμενη ρύθμιση του άρθρου 113 επιμηκύνεται η προθεσμία για τ</w:t>
      </w:r>
      <w:r>
        <w:rPr>
          <w:rFonts w:eastAsia="Times New Roman" w:cs="Times New Roman"/>
          <w:szCs w:val="24"/>
        </w:rPr>
        <w:t xml:space="preserve">ην τελωνειακή τακτοποίηση, αποδέσμευση των αναπηρικών οχημάτων από τους κληρονόμους των ατόμων με αναπηρία, που είχαν παραλάβει οχήματα με ατέλεια. Η προθεσμία αυτή από ένα έτος γίνεται δύο έτη από τον θάνατο του δικαιούχου αναπήρου. Παράλληλα καθορίζεται </w:t>
      </w:r>
      <w:r>
        <w:rPr>
          <w:rFonts w:eastAsia="Times New Roman" w:cs="Times New Roman"/>
          <w:szCs w:val="24"/>
        </w:rPr>
        <w:t xml:space="preserve">και ποια θα είναι η αρμόδια τελωνειακή αρχή, που είναι η Τελωνειακή Περιφέρεια Αττικής. </w:t>
      </w:r>
    </w:p>
    <w:p w14:paraId="35AEEA2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Η ρύθμιση έρχεται να διευκολύνει τους κληρονόμους των αναπήρων δικαιούχων και να αντιμετωπίσει προβλήματα καθυστερήσεων που προέκυπταν και καθιστούσαν το χρονικό διάστ</w:t>
      </w:r>
      <w:r>
        <w:rPr>
          <w:rFonts w:eastAsia="Times New Roman" w:cs="Times New Roman"/>
          <w:szCs w:val="24"/>
        </w:rPr>
        <w:t xml:space="preserve">ημα του ενός έτους μη επαρκές για την τελωνειακή τακτοποίηση των κληρονομημένων αναπηρικών οχημάτων. </w:t>
      </w:r>
    </w:p>
    <w:p w14:paraId="35AEEA2E"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Με το άρθρο 114 είναι πλέον δυνατή η χορήγηση ρύθμισης βεβαιωμένων οφειλών ηλεκτρονικά πριν αυτές καταστούν ληξιπρόθεσμες. Με αυτό τον τρόπο, επιτυγχάνετα</w:t>
      </w:r>
      <w:r>
        <w:rPr>
          <w:rFonts w:eastAsia="Times New Roman" w:cs="Times New Roman"/>
          <w:szCs w:val="24"/>
        </w:rPr>
        <w:t xml:space="preserve">ι,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w:t>
      </w:r>
      <w:r>
        <w:rPr>
          <w:rFonts w:eastAsia="Times New Roman" w:cs="Times New Roman"/>
          <w:szCs w:val="24"/>
        </w:rPr>
        <w:t>, η ταχύτερη είσπραξη των δημοσίων εσόδων, καθώς οι φορολογούμενοι δεν θα είναι υποχρεωμένοι να αναμένουν ώστε η οφειλή τους να καταστεί ληξιπρόθεσμη, προκειμένου να τη ρυθμίσουν. Ακόμη με τη ρύθμιση αυτή αποφεύγονται προβλήματα απώλειας της ρ</w:t>
      </w:r>
      <w:r>
        <w:rPr>
          <w:rFonts w:eastAsia="Times New Roman" w:cs="Times New Roman"/>
          <w:szCs w:val="24"/>
        </w:rPr>
        <w:t xml:space="preserve">ύθμισης των εκατό δόσεων. </w:t>
      </w:r>
    </w:p>
    <w:p w14:paraId="35AEEA2F"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 xml:space="preserve">Εδώ, θα πρέπει να σημειώσουμε ότι από την </w:t>
      </w:r>
      <w:r>
        <w:rPr>
          <w:rFonts w:eastAsia="Times New Roman" w:cs="Times New Roman"/>
          <w:szCs w:val="24"/>
        </w:rPr>
        <w:t>1</w:t>
      </w:r>
      <w:r w:rsidRPr="00DD584E">
        <w:rPr>
          <w:rFonts w:eastAsia="Times New Roman" w:cs="Times New Roman"/>
          <w:szCs w:val="24"/>
          <w:vertAlign w:val="superscript"/>
        </w:rPr>
        <w:t>η</w:t>
      </w:r>
      <w:r>
        <w:rPr>
          <w:rFonts w:eastAsia="Times New Roman" w:cs="Times New Roman"/>
          <w:szCs w:val="24"/>
        </w:rPr>
        <w:t xml:space="preserve"> Ιανουαρίου 2018 οι εκατό δόσεις, εάν δεν υπάρχει εμπρόθεσμη εξόφλησή τους, όπως επίσης εμπρόθεσμη εξόφληση των νέων οφειλών, μπορεί να απολεσθεί. Με αυτό τον τρόπο τώρα, έχουν τη δυνατ</w:t>
      </w:r>
      <w:r>
        <w:rPr>
          <w:rFonts w:eastAsia="Times New Roman" w:cs="Times New Roman"/>
          <w:szCs w:val="24"/>
        </w:rPr>
        <w:t xml:space="preserve">ότητα ηλεκτρονικά, χωρίς να πηγαίνουν στις ΔΟΥ πια, πριν καταστούν ληξιπρόθεσμες να μπορούν να τις ρυθμίσουν. Οπότε λύνεται και αυτό ζήτημα, ώστε να μην υπάρχει λόγος για να έχουν θέμα με τις εκατό δόσεις εκείνοι που έχουν ενταχθεί. </w:t>
      </w:r>
    </w:p>
    <w:p w14:paraId="35AEEA30"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Με το άρθρο 115 ικανοπ</w:t>
      </w:r>
      <w:r>
        <w:rPr>
          <w:rFonts w:eastAsia="Times New Roman" w:cs="Times New Roman"/>
          <w:szCs w:val="24"/>
        </w:rPr>
        <w:t xml:space="preserve">οιείται ένα πάγιο αίτημα των οξοποιιών παραγωγών ξυδιού και καταργείται η απαγόρευση της συγκατεργασίας αιθυλικής αλκοόλης με άλλες πρώτες ύλες παραγωγής ξυδιού, καθώς και της ανάμειξης ξυδιού από αλκοόλη με άλλες κατηγορίες ξυδιών. </w:t>
      </w:r>
    </w:p>
    <w:p w14:paraId="35AEEA3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Στόχος της συγκεκριμέν</w:t>
      </w:r>
      <w:r>
        <w:rPr>
          <w:rFonts w:eastAsia="Times New Roman" w:cs="Times New Roman"/>
          <w:szCs w:val="24"/>
        </w:rPr>
        <w:t>ης ρύθμισης είναι η διευκόλυνση και η υποβοήθηση των μικρότερων οξοποιιών της χώρας, οι οποίοι δεν διαθέτουν τον τεχνολογικό εξοπλισμό για την πλήρωση των τρεχουσών προϋποθέσεων παραγωγής ξυδιού, αλλά και για τη γενικότερη στήριξη των παραγωγών και της παρ</w:t>
      </w:r>
      <w:r>
        <w:rPr>
          <w:rFonts w:eastAsia="Times New Roman" w:cs="Times New Roman"/>
          <w:szCs w:val="24"/>
        </w:rPr>
        <w:t xml:space="preserve">αγωγής ενός βασικού εξαγωγικού προϊόντος. Εδώ, θέλω να πω ότι θα ενταθούν οι έλεγχοι και θα υπάρχει η διοικητική απόφαση που θα λύνει ζητήματα ελέγχου. Απαντάω στις παρατηρήσεις που έγιναν από συναδέλφους της Αντιπολίτευσης. </w:t>
      </w:r>
    </w:p>
    <w:p w14:paraId="35AEEA32"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Με τα άρθρα 116 και 117 δίνετα</w:t>
      </w:r>
      <w:r>
        <w:rPr>
          <w:rFonts w:eastAsia="Times New Roman" w:cs="Times New Roman"/>
          <w:szCs w:val="24"/>
        </w:rPr>
        <w:t xml:space="preserve">ι παράταση στον χρόνο εφαρμογής του νέου τρόπου υπολογισμού των τόκων εκπρόθεσμης καταβολής των δημοσίων εσόδων και της σειράς είσπραξης αυτών μέχρι τις 31 Δεκεμβρίου 2019. </w:t>
      </w:r>
    </w:p>
    <w:p w14:paraId="35AEEA33"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lastRenderedPageBreak/>
        <w:t xml:space="preserve">Το προηγούμενο χρονικό περιθώριο ήταν μέχρι 31 Δεκεμβρίου του 2017. Δεν κατέστη δυνατόν να ξεκινήσουμε με τον ημερήσιο τόκο, μια και οι προσαρμογές στα πληροφοριακά συστήματα του </w:t>
      </w:r>
      <w:r>
        <w:rPr>
          <w:rFonts w:eastAsia="Times New Roman"/>
          <w:szCs w:val="24"/>
        </w:rPr>
        <w:t>«</w:t>
      </w:r>
      <w:r>
        <w:rPr>
          <w:rFonts w:eastAsia="Times New Roman"/>
          <w:szCs w:val="24"/>
          <w:lang w:val="en-US"/>
        </w:rPr>
        <w:t>TAXIS</w:t>
      </w:r>
      <w:r>
        <w:rPr>
          <w:rFonts w:eastAsia="Times New Roman"/>
          <w:szCs w:val="24"/>
        </w:rPr>
        <w:t>»</w:t>
      </w:r>
      <w:r>
        <w:rPr>
          <w:rFonts w:eastAsia="Times New Roman"/>
          <w:szCs w:val="24"/>
        </w:rPr>
        <w:t xml:space="preserve"> και του </w:t>
      </w:r>
      <w:r>
        <w:rPr>
          <w:rFonts w:eastAsia="Times New Roman"/>
          <w:szCs w:val="24"/>
        </w:rPr>
        <w:t>«</w:t>
      </w:r>
      <w:r>
        <w:rPr>
          <w:rFonts w:eastAsia="Times New Roman"/>
          <w:szCs w:val="24"/>
          <w:lang w:val="en-US"/>
        </w:rPr>
        <w:t>TAXIS</w:t>
      </w:r>
      <w:r>
        <w:rPr>
          <w:rFonts w:eastAsia="Times New Roman"/>
          <w:szCs w:val="24"/>
          <w:lang w:val="en-US"/>
        </w:rPr>
        <w:t>net</w:t>
      </w:r>
      <w:r>
        <w:rPr>
          <w:rFonts w:eastAsia="Times New Roman"/>
          <w:szCs w:val="24"/>
        </w:rPr>
        <w:t>»</w:t>
      </w:r>
      <w:r>
        <w:rPr>
          <w:rFonts w:eastAsia="Times New Roman"/>
          <w:szCs w:val="24"/>
        </w:rPr>
        <w:t xml:space="preserve"> δεν είναι ακόμη έτοιμες.</w:t>
      </w:r>
    </w:p>
    <w:p w14:paraId="35AEEA34"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t xml:space="preserve">Θα αναφερθώ τώρα στις </w:t>
      </w:r>
      <w:r>
        <w:rPr>
          <w:rFonts w:eastAsia="Times New Roman"/>
          <w:szCs w:val="24"/>
        </w:rPr>
        <w:t>τροπολογίες οι οποίες έχουν κατατεθεί. Με την τροπολογία με γενικό αριθμό 1447 και ειδικό αριθμό 233 τροποποιείται το άρθρο 53 του ν.4389/2016 για τον φόρο διαμονής. Όπως διασαφηνίζεται σε αυτή την τροπολογία, αυτός βαρύνει αποκλειστικά σε κάθε περίπτωση τ</w:t>
      </w:r>
      <w:r>
        <w:rPr>
          <w:rFonts w:eastAsia="Times New Roman"/>
          <w:szCs w:val="24"/>
        </w:rPr>
        <w:t xml:space="preserve">ον διαμένοντα στο ξενοδοχειακό κατάλυμα, δωμάτιο ή διαμέρισμα, επιβάλλεται μετά τη διαμονή του στο κατάλυμα και πριν την αναχώρησή του από αυτό, με την έκδοση ειδικού παραστατικού στο οποίο δεν επιβάλλεται ΦΠΑ. Αποδίδεται </w:t>
      </w:r>
      <w:r>
        <w:rPr>
          <w:rFonts w:eastAsia="Times New Roman"/>
          <w:szCs w:val="24"/>
        </w:rPr>
        <w:lastRenderedPageBreak/>
        <w:t xml:space="preserve">από την επιχείρηση στη φορολογική </w:t>
      </w:r>
      <w:r>
        <w:rPr>
          <w:rFonts w:eastAsia="Times New Roman"/>
          <w:szCs w:val="24"/>
        </w:rPr>
        <w:t>διοίκηση με μηνιαίες δηλώσεις μέχρι την τελευταία μέρα του επόμενου μήνα.</w:t>
      </w:r>
    </w:p>
    <w:p w14:paraId="35AEEA35"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t>Επίσης με την ίδια τροπολογία επεκτείνουμε την απαλλαγή από τον ΦΠΑ που εφαρμόζεται στα αμυντικά έργα στα πλαίσια του ΝΑΤΟ και στα έργα του Κοινού Αμυντικού Προγράμματος Εξωτερικής Β</w:t>
      </w:r>
      <w:r>
        <w:rPr>
          <w:rFonts w:eastAsia="Times New Roman"/>
          <w:szCs w:val="24"/>
        </w:rPr>
        <w:t>οήθειας Ελλάδας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ΗΠΑ, σε εκτέλεση των διατάξεων του νομοθετικού διατάγματος 2672/1953.</w:t>
      </w:r>
    </w:p>
    <w:p w14:paraId="35AEEA36"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t>Με την τροπολογία με γενικό αριθμό 1453 και ειδικό 239 προχωρούμε στην παραχώρηση του πρώην Στρατοπέδου Κόδρα στο Δήμο Καλαμαριάς. Η ευρύτερη περιοχή του πρώην Στρατοπέ</w:t>
      </w:r>
      <w:r>
        <w:rPr>
          <w:rFonts w:eastAsia="Times New Roman"/>
          <w:szCs w:val="24"/>
        </w:rPr>
        <w:t xml:space="preserve">δου Κόδρα αποτελεί έναν υπερτοπικό πόλο πρασίνου και ελευθέρων χώρων, ενώ το μεγαλύτερο μέρος αυτού έχει χαρακτηριστεί ήδη από το έτος 2005 σαν ιστορικός τόπος. Τμήματα δε αυτού έχουν </w:t>
      </w:r>
      <w:r>
        <w:rPr>
          <w:rFonts w:eastAsia="Times New Roman"/>
          <w:szCs w:val="24"/>
        </w:rPr>
        <w:lastRenderedPageBreak/>
        <w:t xml:space="preserve">χαρακτηριστεί σαν μνημεία με αποφάσεις του Υπουργείου Πολιτισμού. </w:t>
      </w:r>
    </w:p>
    <w:p w14:paraId="35AEEA37"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t>Στο ι</w:t>
      </w:r>
      <w:r>
        <w:rPr>
          <w:rFonts w:eastAsia="Times New Roman"/>
          <w:szCs w:val="24"/>
        </w:rPr>
        <w:t xml:space="preserve">σχύον ρυμοτομικό σχέδιο Καλαμαριάς, καθώς και στο ισχύον γενικό πολεοδομικό σχέδιο του Δήμου Καλαμαριάς, ο χώρος του πρώην Στρατοπέδου Κόδρα χαρακτηρίζεται σαν χώρος αστικού πρασίνου υπερτοπικού χαρακτήρα. </w:t>
      </w:r>
    </w:p>
    <w:p w14:paraId="35AEEA38"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t>Με την προτεινόμενη ρύθμιση παραχωρείται για λόγο</w:t>
      </w:r>
      <w:r>
        <w:rPr>
          <w:rFonts w:eastAsia="Times New Roman"/>
          <w:szCs w:val="24"/>
        </w:rPr>
        <w:t xml:space="preserve">υς δημοσίου συμφέροντος η χρήση του μεγαλύτερου μέρους της έκτασης του πρώην Στρατοπέδου Κόδρα για χρονικό διάστημα ενενήντα εννέα ετών προς τον Δήμο Καλαμαριάς. Ποιος είναι ο σκοπός της παραχώρησης; Είναι η αξιοποίηση της παραχωρούμενης έκτασης του πρώην </w:t>
      </w:r>
      <w:r>
        <w:rPr>
          <w:rFonts w:eastAsia="Times New Roman"/>
          <w:szCs w:val="24"/>
        </w:rPr>
        <w:t xml:space="preserve">Στρατοπέδου Κόδρα με την ενσωμάτωσή της στον αστικό ιστό και την κοινωνική ζωή της πόλης σαν χώρο υπερτοπικού </w:t>
      </w:r>
      <w:r>
        <w:rPr>
          <w:rFonts w:eastAsia="Times New Roman"/>
          <w:szCs w:val="24"/>
        </w:rPr>
        <w:lastRenderedPageBreak/>
        <w:t>πρασίνου και αναψυχής και η ταυτόχρονη προστασία και ανάδειξή της.</w:t>
      </w:r>
    </w:p>
    <w:p w14:paraId="35AEEA39"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t>Ο Δήμος Καλαμαριάς θα μπορεί να αναπτύξει και στη συνέχεια να διαχειρίζεται τις</w:t>
      </w:r>
      <w:r>
        <w:rPr>
          <w:rFonts w:eastAsia="Times New Roman"/>
          <w:szCs w:val="24"/>
        </w:rPr>
        <w:t xml:space="preserve"> παραπάνω δραστηριότητες και υποδομές σύμφωνα με τις αρμοδιότητες που του απονέμει η κείμενη νομοθεσία. Θα ήθελα εδώ να σημειώσω ότι έχουν εξαιρεθεί κάποια τμήματα του χώρου του </w:t>
      </w:r>
      <w:r>
        <w:rPr>
          <w:rFonts w:eastAsia="Times New Roman"/>
          <w:szCs w:val="24"/>
        </w:rPr>
        <w:t>σ</w:t>
      </w:r>
      <w:r>
        <w:rPr>
          <w:rFonts w:eastAsia="Times New Roman"/>
          <w:szCs w:val="24"/>
        </w:rPr>
        <w:t>τρατοπέδου που έχουν παραχωρηθεί στο Υπουργείο Πολιτισμού και στο Αριστοτέλει</w:t>
      </w:r>
      <w:r>
        <w:rPr>
          <w:rFonts w:eastAsia="Times New Roman"/>
          <w:szCs w:val="24"/>
        </w:rPr>
        <w:t>ο Πανεπιστήμιο Θεσσαλονίκης, καθώς και αυτά τα οποία φέρονται σαν επίδικα.</w:t>
      </w:r>
    </w:p>
    <w:p w14:paraId="35AEEA3A"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t>Με την ίδια τροπολογία επαναδιατυπώνεται η διάταξη της παραγράφου 1 του άρθρου 74 του Εθνικού Τελωνειακού Κώδικα, προκειμένου να καθίσταται σαφές ότι για συγκεκριμένα προϊόντα ο ειδ</w:t>
      </w:r>
      <w:r>
        <w:rPr>
          <w:rFonts w:eastAsia="Times New Roman"/>
          <w:szCs w:val="24"/>
        </w:rPr>
        <w:t>ι</w:t>
      </w:r>
      <w:r>
        <w:rPr>
          <w:rFonts w:eastAsia="Times New Roman"/>
          <w:szCs w:val="24"/>
        </w:rPr>
        <w:lastRenderedPageBreak/>
        <w:t xml:space="preserve">κός φόρος κατανάλωσης καθίσταται απαιτητός όταν επέλθουν συγκεκριμένες γενεσιουργές αιτίες, όπως είναι η χρησιμοποίησή τους, η πώλησή τους σαν καύσιμο κινητήρα, θέρμανσης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p>
    <w:p w14:paraId="35AEEA3B"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t>Επίσης στις περιπτώσεις αυτές προστίθενται και οι υδρογονάνθρακες πλην της τύ</w:t>
      </w:r>
      <w:r>
        <w:rPr>
          <w:rFonts w:eastAsia="Times New Roman"/>
          <w:szCs w:val="24"/>
        </w:rPr>
        <w:t xml:space="preserve">ρφης που δεν προβλέπεται στο άρθρο 72 του Εθνικού Τελωνειακού Κώδικα, για λόγους ορθής ερμηνείας της νομοθεσίας. </w:t>
      </w:r>
    </w:p>
    <w:p w14:paraId="35AEEA3C"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t>Προστίθεται, επίσης, νέα παράγραφος 9 στο άρθρο 109 του Τελωνειακού Κώδικα, με την οποία καθορίζεται ο χρόνος βεβαίωσης και είσπραξης του ειδι</w:t>
      </w:r>
      <w:r>
        <w:rPr>
          <w:rFonts w:eastAsia="Times New Roman"/>
          <w:szCs w:val="24"/>
        </w:rPr>
        <w:t xml:space="preserve">κού φόρου κατανάλωσης που αναλογεί στα προϊόντα των παραγράφων 4, 5 και 6 του άρθρου 73, διάφορα ενεργειακά προϊόντα και υδρογονάνθρακες τα οποία πρόκειται να χρησιμοποιηθούν ή διατίθενται προς πώληση ή χρησιμοποιούνται </w:t>
      </w:r>
      <w:r>
        <w:rPr>
          <w:rFonts w:eastAsia="Times New Roman"/>
          <w:szCs w:val="24"/>
        </w:rPr>
        <w:lastRenderedPageBreak/>
        <w:t>σαν καύσιμα θέρμανσης ή κινητήρων. Ο</w:t>
      </w:r>
      <w:r>
        <w:rPr>
          <w:rFonts w:eastAsia="Times New Roman"/>
          <w:szCs w:val="24"/>
        </w:rPr>
        <w:t xml:space="preserve"> χρόνος αυτός ορίζεται στην εικοστή ημέρα του επόμενου μήνα από τον μήνα που πραγματοποιήθηκε η πώληση ή ιδιοκατανάλωση αυτών. </w:t>
      </w:r>
    </w:p>
    <w:p w14:paraId="35AEEA3D" w14:textId="77777777" w:rsidR="00D5450D" w:rsidRDefault="005B470C">
      <w:pPr>
        <w:tabs>
          <w:tab w:val="left" w:pos="2820"/>
        </w:tabs>
        <w:spacing w:line="600" w:lineRule="auto"/>
        <w:ind w:firstLine="720"/>
        <w:jc w:val="both"/>
        <w:rPr>
          <w:rFonts w:eastAsia="Times New Roman"/>
          <w:szCs w:val="24"/>
        </w:rPr>
      </w:pPr>
      <w:r>
        <w:rPr>
          <w:rFonts w:eastAsia="Times New Roman"/>
          <w:szCs w:val="24"/>
        </w:rPr>
        <w:t>Με την προτεινόμενη διάταξη επιδιώκεται καθορισμός κοινής διαδικασίας καταβολής του ειδικού φόρου κατανάλωσης για όλες τις περιπ</w:t>
      </w:r>
      <w:r>
        <w:rPr>
          <w:rFonts w:eastAsia="Times New Roman"/>
          <w:szCs w:val="24"/>
        </w:rPr>
        <w:t>τώσεις προϊόντων των ως άνω διατάξεων, προκειμένου να εξασφαλιστεί η ομοιόμορφη φορολογική μεταχείριση των ανωτέρων προϊόντων.</w:t>
      </w:r>
    </w:p>
    <w:p w14:paraId="35AEEA3E"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 xml:space="preserve">Όσον αφορά τις τροπολογίες των άλλων Υπουργείων -αυτές που στήριξαν ο κ. Σταθάκης και η </w:t>
      </w:r>
      <w:r>
        <w:rPr>
          <w:rFonts w:eastAsia="Times New Roman"/>
          <w:szCs w:val="24"/>
        </w:rPr>
        <w:t>κ</w:t>
      </w:r>
      <w:r>
        <w:rPr>
          <w:rFonts w:eastAsia="Times New Roman"/>
          <w:szCs w:val="24"/>
        </w:rPr>
        <w:t xml:space="preserve">. </w:t>
      </w:r>
      <w:r>
        <w:rPr>
          <w:rFonts w:eastAsia="Times New Roman"/>
          <w:szCs w:val="24"/>
        </w:rPr>
        <w:t>Κονιόρδου-, τη με γενικό αριθμό 1450 κ</w:t>
      </w:r>
      <w:r>
        <w:rPr>
          <w:rFonts w:eastAsia="Times New Roman"/>
          <w:szCs w:val="24"/>
        </w:rPr>
        <w:t xml:space="preserve">αι ειδικό 236 τροπολογία του </w:t>
      </w:r>
      <w:r>
        <w:rPr>
          <w:rFonts w:eastAsia="Times New Roman"/>
          <w:szCs w:val="24"/>
        </w:rPr>
        <w:t>κ</w:t>
      </w:r>
      <w:r>
        <w:rPr>
          <w:rFonts w:eastAsia="Times New Roman"/>
          <w:szCs w:val="24"/>
        </w:rPr>
        <w:t>.</w:t>
      </w:r>
      <w:r>
        <w:rPr>
          <w:rFonts w:eastAsia="Times New Roman"/>
          <w:szCs w:val="24"/>
        </w:rPr>
        <w:t xml:space="preserve"> Σταθάκη την κάνω δεκτή. Η 1454/240 τροπολογία πάλι του </w:t>
      </w:r>
      <w:r>
        <w:rPr>
          <w:rFonts w:eastAsia="Times New Roman"/>
          <w:szCs w:val="24"/>
        </w:rPr>
        <w:t>κ</w:t>
      </w:r>
      <w:r>
        <w:rPr>
          <w:rFonts w:eastAsia="Times New Roman"/>
          <w:szCs w:val="24"/>
        </w:rPr>
        <w:t>.</w:t>
      </w:r>
      <w:r>
        <w:rPr>
          <w:rFonts w:eastAsia="Times New Roman"/>
          <w:szCs w:val="24"/>
        </w:rPr>
        <w:t xml:space="preserve"> Σταθάκη γίνεται δεκτή και η με </w:t>
      </w:r>
      <w:r>
        <w:rPr>
          <w:rFonts w:eastAsia="Times New Roman"/>
          <w:szCs w:val="24"/>
        </w:rPr>
        <w:lastRenderedPageBreak/>
        <w:t xml:space="preserve">γενικό αριθμό 1451 και ειδικό 241 τροπολογία της </w:t>
      </w:r>
      <w:r>
        <w:rPr>
          <w:rFonts w:eastAsia="Times New Roman"/>
          <w:szCs w:val="24"/>
        </w:rPr>
        <w:t>κ</w:t>
      </w:r>
      <w:r>
        <w:rPr>
          <w:rFonts w:eastAsia="Times New Roman"/>
          <w:szCs w:val="24"/>
        </w:rPr>
        <w:t>.</w:t>
      </w:r>
      <w:r>
        <w:rPr>
          <w:rFonts w:eastAsia="Times New Roman"/>
          <w:szCs w:val="24"/>
        </w:rPr>
        <w:t xml:space="preserve"> Κονιόρδου γίνεται επίσης δεκτή.</w:t>
      </w:r>
    </w:p>
    <w:p w14:paraId="35AEEA3F"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Έρχομαι τώρα στις βουλευτικές τροπολογίες που έχουν</w:t>
      </w:r>
      <w:r>
        <w:rPr>
          <w:rFonts w:eastAsia="Times New Roman"/>
          <w:szCs w:val="24"/>
        </w:rPr>
        <w:t xml:space="preserve"> κατατεθεί από τον κ. Κουτσούκο. </w:t>
      </w:r>
    </w:p>
    <w:p w14:paraId="35AEEA40"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 xml:space="preserve">Όσον αφορά τη με γενικό αριθμό 1451 και ειδικό 237 τροπολογία, επειδή ζητήθηκε και από άλλους Βουλευτές άλλων χώρων, θα εξετάσουμε συνολικά το ρυθμιστικό πλαίσιο για το </w:t>
      </w:r>
      <w:r>
        <w:rPr>
          <w:rFonts w:eastAsia="Times New Roman"/>
          <w:szCs w:val="24"/>
        </w:rPr>
        <w:t>σ</w:t>
      </w:r>
      <w:r>
        <w:rPr>
          <w:rFonts w:eastAsia="Times New Roman"/>
          <w:szCs w:val="24"/>
        </w:rPr>
        <w:t>υνεγγυητικό -για να μην τα εξετάζουμε αποσπασματικά-</w:t>
      </w:r>
      <w:r>
        <w:rPr>
          <w:rFonts w:eastAsia="Times New Roman"/>
          <w:szCs w:val="24"/>
        </w:rPr>
        <w:t xml:space="preserve"> και θα τα φέρουμε σε κάποια επόμενη συνεδρίαση. </w:t>
      </w:r>
    </w:p>
    <w:p w14:paraId="35AEEA41"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Την τροπολογία με γενικό αριθμό 1452 και ειδικό αριθμό 238, όσον αφορά τα πειθαρχικά τελωνειακών και το άρθρο 159, δεν την κάνουμε αποδεκτή στην παρούσα φάση, γιατί οι αλλαγές στο Πει</w:t>
      </w:r>
      <w:r>
        <w:rPr>
          <w:rFonts w:eastAsia="Times New Roman"/>
          <w:szCs w:val="24"/>
        </w:rPr>
        <w:lastRenderedPageBreak/>
        <w:t>θαρχικό Δίκαιο πρέπει ν</w:t>
      </w:r>
      <w:r>
        <w:rPr>
          <w:rFonts w:eastAsia="Times New Roman"/>
          <w:szCs w:val="24"/>
        </w:rPr>
        <w:t>α γίνονται με ιδιαίτερη προσοχή. Θα εξετάσουμε την πρόταση και θα επανέλθουμε όταν θεωρήσουμε ότι μπορούμε να τη φέρουμε ξανά.</w:t>
      </w:r>
    </w:p>
    <w:p w14:paraId="35AEEA42"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Όσον αφορά την τροπολογία με γενικό αριθμό 1448 και ειδικό αριθμό 234 -είναι βουλευτική τροπολογία που κατατέθηκε πάλι από τον κ.</w:t>
      </w:r>
      <w:r>
        <w:rPr>
          <w:rFonts w:eastAsia="Times New Roman"/>
          <w:szCs w:val="24"/>
        </w:rPr>
        <w:t xml:space="preserve"> Κουτσούκο- τη συγκεκριμένη δεν μπορούμε να την κάνουμε αποδεκτή, καθώς επί της ουσίας δημιουργεί ένα ειδικό μισθολόγιο για το Υπουργείο Οικονομικών, τα </w:t>
      </w:r>
      <w:r>
        <w:rPr>
          <w:rFonts w:eastAsia="Times New Roman"/>
          <w:szCs w:val="24"/>
        </w:rPr>
        <w:t>ν</w:t>
      </w:r>
      <w:r>
        <w:rPr>
          <w:rFonts w:eastAsia="Times New Roman"/>
          <w:szCs w:val="24"/>
        </w:rPr>
        <w:t xml:space="preserve">ομικά </w:t>
      </w:r>
      <w:r>
        <w:rPr>
          <w:rFonts w:eastAsia="Times New Roman"/>
          <w:szCs w:val="24"/>
        </w:rPr>
        <w:t>π</w:t>
      </w:r>
      <w:r>
        <w:rPr>
          <w:rFonts w:eastAsia="Times New Roman"/>
          <w:szCs w:val="24"/>
        </w:rPr>
        <w:t xml:space="preserve">ρόσωπα, την ΑΑΔΕ και το Ελεγκτικό Συνέδριο. Θα ήθελα να ξεκαθαρίσουμε κάτι για τη συγκεκριμένη </w:t>
      </w:r>
      <w:r>
        <w:rPr>
          <w:rFonts w:eastAsia="Times New Roman"/>
          <w:szCs w:val="24"/>
        </w:rPr>
        <w:t xml:space="preserve">τροπολογία. Δεν υπάρχει διαφωνία επί της ουσίας. Όλοι είμαστε σύμφωνοι και η Κυβέρνηση είναι σύμφωνη και μεταφέρω και την άποψη του Υπουργού για το συγκεκριμένο θέμα. Δεν υπάρχει </w:t>
      </w:r>
      <w:r>
        <w:rPr>
          <w:rFonts w:eastAsia="Times New Roman"/>
          <w:szCs w:val="24"/>
        </w:rPr>
        <w:t>κα</w:t>
      </w:r>
      <w:r>
        <w:rPr>
          <w:rFonts w:eastAsia="Times New Roman"/>
          <w:szCs w:val="24"/>
        </w:rPr>
        <w:t>μ</w:t>
      </w:r>
      <w:r>
        <w:rPr>
          <w:rFonts w:eastAsia="Times New Roman"/>
          <w:szCs w:val="24"/>
        </w:rPr>
        <w:t>μιά</w:t>
      </w:r>
      <w:r>
        <w:rPr>
          <w:rFonts w:eastAsia="Times New Roman"/>
          <w:szCs w:val="24"/>
        </w:rPr>
        <w:t xml:space="preserve"> διαφωνία επί της ουσίας. </w:t>
      </w:r>
    </w:p>
    <w:p w14:paraId="35AEEA43"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lastRenderedPageBreak/>
        <w:t>Πράγματι, όπως κι εσείς αναφέρατε, κύριε Κου</w:t>
      </w:r>
      <w:r>
        <w:rPr>
          <w:rFonts w:eastAsia="Times New Roman"/>
          <w:szCs w:val="24"/>
        </w:rPr>
        <w:t>τσούκο, υπάρχουν μισθολογικές διαφορές που δεν έχουν να κάνουν με τη φύση της εργασίας, αλλά με το πότε κάποιος προσλήφθηκε ή μετατάχθηκε. Και κατανοούμε ότι αυτό είναι όχι μόνο άδικο, αλλά δημιουργεί και προστριβές στις υπηρεσίες. Ήδη έχουμε αποδείξει ότι</w:t>
      </w:r>
      <w:r>
        <w:rPr>
          <w:rFonts w:eastAsia="Times New Roman"/>
          <w:szCs w:val="24"/>
        </w:rPr>
        <w:t xml:space="preserve"> η Κυβέρνησή μας επιλύει τέτοια ζητήματα. Το έχει ήδη κάνει με την 1Κ στα τέλη του 2015. Θα προχωρήσει και για τις συγκεκριμένες κατηγορίες, αυτές που έχετε θέσει. Επεξεργαζόμαστε κάποιες λύσεις, που θα δώσουν απάντηση και σ’ αυτή τη μισθολογική αδικία. Θα</w:t>
      </w:r>
      <w:r>
        <w:rPr>
          <w:rFonts w:eastAsia="Times New Roman"/>
          <w:szCs w:val="24"/>
        </w:rPr>
        <w:t xml:space="preserve"> πρέπει, όμως, πρώτα να δρομολογήσουμε την επίλυση του ζητήματος. Θα συνεργαστούμε με όλους τους ενδιαφερόμενους και θα τη φέρουμε το επόμενο διάστημα, παίρνοντας υπ’ όψιν μας και όλες τις συμφωνίες που υπάρχουν σε σχέση με το ενιαίο μισθολόγιο.</w:t>
      </w:r>
    </w:p>
    <w:p w14:paraId="35AEEA44"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lastRenderedPageBreak/>
        <w:t>Έρχομαι τώ</w:t>
      </w:r>
      <w:r>
        <w:rPr>
          <w:rFonts w:eastAsia="Times New Roman"/>
          <w:szCs w:val="24"/>
        </w:rPr>
        <w:t xml:space="preserve">ρα στην τροπολογία με γενικό αριθμό 1449 και ειδικό αριθμό 235, του </w:t>
      </w:r>
      <w:r>
        <w:rPr>
          <w:rFonts w:eastAsia="Times New Roman"/>
          <w:szCs w:val="24"/>
        </w:rPr>
        <w:t>κ</w:t>
      </w:r>
      <w:r>
        <w:rPr>
          <w:rFonts w:eastAsia="Times New Roman"/>
          <w:szCs w:val="24"/>
        </w:rPr>
        <w:t>.</w:t>
      </w:r>
      <w:r>
        <w:rPr>
          <w:rFonts w:eastAsia="Times New Roman"/>
          <w:szCs w:val="24"/>
        </w:rPr>
        <w:t xml:space="preserve"> Κουτσούκου πάλι. </w:t>
      </w:r>
    </w:p>
    <w:p w14:paraId="35AEEA45"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 xml:space="preserve">Όσον αφορά την πρώτη παράγραφο, δεν το αλλάζουμε. Κρατάμε την κοινοποίηση στην Επιτροπή Κεφαλαιαγοράς. </w:t>
      </w:r>
    </w:p>
    <w:p w14:paraId="35AEEA46"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Θεωρούμε ότι πρέπει να γίνεται για την πρώτη και τη δεύτερη παρ</w:t>
      </w:r>
      <w:r>
        <w:rPr>
          <w:rFonts w:eastAsia="Times New Roman"/>
          <w:szCs w:val="24"/>
        </w:rPr>
        <w:t xml:space="preserve">άγραφο. </w:t>
      </w:r>
    </w:p>
    <w:p w14:paraId="35AEEA47"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Επίσης για την τέταρτη παράγραφο, το ποσοστό συμμετοχής έχει κατέβει από το 25% στο 10%. Δεν κρίνουμε σκόπιμο ότι πρέπει να κατέβει παρακάτω.</w:t>
      </w:r>
    </w:p>
    <w:p w14:paraId="35AEEA48"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 xml:space="preserve">Όσον αφορά την τρίτη παράγραφο, την κάνουμε αποδεκτή και θα είναι μέσα στις νομοτεχνικές βελτιώσεις, που </w:t>
      </w:r>
      <w:r>
        <w:rPr>
          <w:rFonts w:eastAsia="Times New Roman"/>
          <w:szCs w:val="24"/>
        </w:rPr>
        <w:t>θα πρέπει τώρα να καταθέσω και να σας αναφέρω.</w:t>
      </w:r>
    </w:p>
    <w:p w14:paraId="35AEEA4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η Υφυπουργός κ. Αικατερίνη Παπανάτσιου καταθέτει για τα Πρακτικά τις προαναφερθείσες νομοτεχνικές βελτιώσεις, οι οποίες έχουν ως εξής</w:t>
      </w:r>
      <w:r>
        <w:rPr>
          <w:rFonts w:eastAsia="Times New Roman" w:cs="Times New Roman"/>
          <w:szCs w:val="24"/>
        </w:rPr>
        <w:t>:</w:t>
      </w:r>
    </w:p>
    <w:p w14:paraId="35AEEA4A" w14:textId="77777777" w:rsidR="00D5450D" w:rsidRDefault="005B470C">
      <w:pPr>
        <w:spacing w:line="600" w:lineRule="auto"/>
        <w:ind w:firstLine="720"/>
        <w:jc w:val="center"/>
        <w:rPr>
          <w:rFonts w:eastAsia="Times New Roman" w:cs="Times New Roman"/>
          <w:color w:val="C00000"/>
          <w:szCs w:val="24"/>
        </w:rPr>
      </w:pPr>
      <w:r w:rsidRPr="00505DFC">
        <w:rPr>
          <w:rFonts w:eastAsia="Times New Roman" w:cs="Times New Roman"/>
          <w:color w:val="C00000"/>
          <w:szCs w:val="24"/>
        </w:rPr>
        <w:t>ΑΛΛΑΓΗ ΣΕΛΙΔΑΣ</w:t>
      </w:r>
    </w:p>
    <w:p w14:paraId="35AEEA4B" w14:textId="77777777" w:rsidR="00D5450D" w:rsidRDefault="005B470C">
      <w:pPr>
        <w:spacing w:line="600" w:lineRule="auto"/>
        <w:ind w:firstLine="720"/>
        <w:jc w:val="center"/>
        <w:rPr>
          <w:rFonts w:eastAsia="Times New Roman" w:cs="Times New Roman"/>
          <w:color w:val="C00000"/>
          <w:szCs w:val="24"/>
        </w:rPr>
      </w:pPr>
      <w:r w:rsidRPr="00505DFC">
        <w:rPr>
          <w:rFonts w:eastAsia="Times New Roman" w:cs="Times New Roman"/>
          <w:color w:val="C00000"/>
          <w:szCs w:val="24"/>
        </w:rPr>
        <w:t>(Να μπουν οι σελίδες 230-232)</w:t>
      </w:r>
    </w:p>
    <w:p w14:paraId="35AEEA4C" w14:textId="77777777" w:rsidR="00D5450D" w:rsidRDefault="005B470C">
      <w:pPr>
        <w:spacing w:line="600" w:lineRule="auto"/>
        <w:ind w:firstLine="720"/>
        <w:jc w:val="center"/>
        <w:rPr>
          <w:rFonts w:eastAsia="Times New Roman" w:cs="Times New Roman"/>
          <w:color w:val="C00000"/>
          <w:szCs w:val="24"/>
        </w:rPr>
      </w:pPr>
      <w:r w:rsidRPr="00505DFC">
        <w:rPr>
          <w:rFonts w:eastAsia="Times New Roman" w:cs="Times New Roman"/>
          <w:color w:val="C00000"/>
          <w:szCs w:val="24"/>
        </w:rPr>
        <w:t xml:space="preserve">ΑΛΛΑΓΗ </w:t>
      </w:r>
      <w:r w:rsidRPr="00505DFC">
        <w:rPr>
          <w:rFonts w:eastAsia="Times New Roman" w:cs="Times New Roman"/>
          <w:color w:val="C00000"/>
          <w:szCs w:val="24"/>
        </w:rPr>
        <w:t>ΣΕΛΙΔΑΣ</w:t>
      </w:r>
    </w:p>
    <w:p w14:paraId="35AEEA4D" w14:textId="77777777" w:rsidR="00D5450D" w:rsidRDefault="005B470C">
      <w:pPr>
        <w:tabs>
          <w:tab w:val="left" w:pos="2940"/>
        </w:tabs>
        <w:spacing w:line="600" w:lineRule="auto"/>
        <w:ind w:firstLine="720"/>
        <w:jc w:val="both"/>
        <w:rPr>
          <w:rFonts w:eastAsia="Times New Roman"/>
          <w:szCs w:val="24"/>
        </w:rPr>
      </w:pPr>
      <w:r>
        <w:rPr>
          <w:rFonts w:eastAsia="Times New Roman"/>
          <w:b/>
          <w:szCs w:val="24"/>
        </w:rPr>
        <w:t>ΘΕΟΔΩΡΟΣ ΦΟΡΤΣΑΚΗΣ:</w:t>
      </w:r>
      <w:r>
        <w:rPr>
          <w:rFonts w:eastAsia="Times New Roman"/>
          <w:szCs w:val="24"/>
        </w:rPr>
        <w:t xml:space="preserve"> Συγγνώμη, δεν κατάλαβα. Την </w:t>
      </w:r>
      <w:r>
        <w:rPr>
          <w:rFonts w:eastAsia="Times New Roman"/>
          <w:szCs w:val="24"/>
        </w:rPr>
        <w:t xml:space="preserve">υπ’ αριθμόν </w:t>
      </w:r>
      <w:r>
        <w:rPr>
          <w:rFonts w:eastAsia="Times New Roman"/>
          <w:szCs w:val="24"/>
        </w:rPr>
        <w:t xml:space="preserve">1449 </w:t>
      </w:r>
      <w:r>
        <w:rPr>
          <w:rFonts w:eastAsia="Times New Roman"/>
          <w:szCs w:val="24"/>
        </w:rPr>
        <w:t xml:space="preserve">τροπολογία </w:t>
      </w:r>
      <w:r>
        <w:rPr>
          <w:rFonts w:eastAsia="Times New Roman"/>
          <w:szCs w:val="24"/>
        </w:rPr>
        <w:t>δέχεστε;</w:t>
      </w:r>
    </w:p>
    <w:p w14:paraId="35AEEA4E" w14:textId="77777777" w:rsidR="00D5450D" w:rsidRDefault="005B470C">
      <w:pPr>
        <w:tabs>
          <w:tab w:val="left" w:pos="2940"/>
        </w:tabs>
        <w:spacing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Από τη με γενικό αριθμό 1449 και ειδικό αριθμό 235 την παράγραφο 3, στις νομοτεχνικές βελτιώσεις.</w:t>
      </w:r>
    </w:p>
    <w:p w14:paraId="35AEEA4F"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lastRenderedPageBreak/>
        <w:t>Να αναφέρω και π</w:t>
      </w:r>
      <w:r>
        <w:rPr>
          <w:rFonts w:eastAsia="Times New Roman"/>
          <w:szCs w:val="24"/>
        </w:rPr>
        <w:t>οιες άλλες νομοτεχνικές βελτιώσεις γίνονται, επειδή έχουν αρκετές από αυτές ειπωθεί και στις τοποθετήσεις των ειδικών αγορητών.</w:t>
      </w:r>
    </w:p>
    <w:p w14:paraId="35AEEA50"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 xml:space="preserve">Κατ’ αρχάς κάνουμε αποδεκτή την πρόταση του </w:t>
      </w:r>
      <w:r>
        <w:rPr>
          <w:rFonts w:eastAsia="Times New Roman"/>
          <w:szCs w:val="24"/>
        </w:rPr>
        <w:t>κ</w:t>
      </w:r>
      <w:r>
        <w:rPr>
          <w:rFonts w:eastAsia="Times New Roman"/>
          <w:szCs w:val="24"/>
        </w:rPr>
        <w:t>.</w:t>
      </w:r>
      <w:r>
        <w:rPr>
          <w:rFonts w:eastAsia="Times New Roman"/>
          <w:szCs w:val="24"/>
        </w:rPr>
        <w:t xml:space="preserve"> Κουτσούκου για την κατάργηση των διατάξεων των άρθρων 1 έως και 70 του ν.3606/200</w:t>
      </w:r>
      <w:r>
        <w:rPr>
          <w:rFonts w:eastAsia="Times New Roman"/>
          <w:szCs w:val="24"/>
        </w:rPr>
        <w:t>7 και του άρθρου 59 του ν.4509/2017, μιας και πλέον όλα συμπεριλαμβάνονται στο σημερινό νομοσχέδιο.</w:t>
      </w:r>
    </w:p>
    <w:p w14:paraId="35AEEA51"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όσον αφορά την παράγραφο 3 του άρθρου 111, θα πρέπει να πούμε ότι στην απόφαση του Υπουργείου Οικονομικών συμπεριλαμβάνουμε το ότι θα υπάρχει κοινή α</w:t>
      </w:r>
      <w:r>
        <w:rPr>
          <w:rFonts w:eastAsia="Times New Roman" w:cs="Times New Roman"/>
          <w:szCs w:val="24"/>
        </w:rPr>
        <w:t xml:space="preserve">πόφαση των Υπουργών Οικονομικών και Ναυτιλίας και Νησιωτικής Πολιτικής, μια και το ζήτησαν και οι φορείς που είχαν έρθει. </w:t>
      </w:r>
    </w:p>
    <w:p w14:paraId="35AEEA52"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Παράλληλα, κάνουμε αποδεκτή την πρόταση της ΣΙΤΕΣΑΠ για παράταση της προθεσμίας και η 1-1-2018 αντικαθίσταται με την 1-4-2018 για την</w:t>
      </w:r>
      <w:r>
        <w:rPr>
          <w:rFonts w:eastAsia="Times New Roman" w:cs="Times New Roman"/>
          <w:szCs w:val="24"/>
        </w:rPr>
        <w:t xml:space="preserve"> ισχύ του άρθρου 111.</w:t>
      </w:r>
    </w:p>
    <w:p w14:paraId="35AEEA53"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Διαγράφουμε το άρθρο 119 μετά και από τις παρατηρήσεις που έκανε και ο εισηγητής της Αξιωματικής Αντιπολίτευσης.</w:t>
      </w:r>
    </w:p>
    <w:p w14:paraId="35AEEA54"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επίσης, όσον αφορά την παράγραφο 4 του άρθρου 93, που ήταν αίτημα και του εισηγητή της Αξιωματικής Αντιπολίτευσης και</w:t>
      </w:r>
      <w:r>
        <w:rPr>
          <w:rFonts w:eastAsia="Times New Roman" w:cs="Times New Roman"/>
          <w:szCs w:val="24"/>
        </w:rPr>
        <w:t xml:space="preserve"> ειδικών αγορητών και των τοποθετήσεων συναδέλφων, σε αυτή την περίπτωση πραγματικά θα κρατήσουμε την επαναπιστοποίηση για τα στελέχη των πιστωτικών ιδρυμάτων που δεν έχουν μόνιμη επαγγελματική πιστοποίηση, όπως για παράδειγμα σε επενδυτικές εταιρείες. Και</w:t>
      </w:r>
      <w:r>
        <w:rPr>
          <w:rFonts w:eastAsia="Times New Roman" w:cs="Times New Roman"/>
          <w:szCs w:val="24"/>
        </w:rPr>
        <w:t xml:space="preserve"> όσον αφορά τα στελέχη των επενδυτικών εταιρειών, τα </w:t>
      </w:r>
      <w:r>
        <w:rPr>
          <w:rFonts w:eastAsia="Times New Roman" w:cs="Times New Roman"/>
          <w:szCs w:val="24"/>
        </w:rPr>
        <w:lastRenderedPageBreak/>
        <w:t xml:space="preserve">οποία αφ’ ενός μεν είναι εξειδικευμένα και αφ’ ετέρου απασχολούνται αποκλειστικά με την παροχή επενδυτικών υπηρεσιών, δεν θα χρειαστεί η επαναπιστοποίησή τους. </w:t>
      </w:r>
    </w:p>
    <w:p w14:paraId="35AEEA55"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Οι υπόλοιπες είναι καθαρά τυπικές. Θα τις </w:t>
      </w:r>
      <w:r>
        <w:rPr>
          <w:rFonts w:eastAsia="Times New Roman" w:cs="Times New Roman"/>
          <w:szCs w:val="24"/>
        </w:rPr>
        <w:t xml:space="preserve">δείτε, εξάλλου. </w:t>
      </w:r>
    </w:p>
    <w:p w14:paraId="35AEEA56"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Θα διανεμηθούν; </w:t>
      </w:r>
    </w:p>
    <w:p w14:paraId="35AEEA57"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Ναι, τις έχω καταθέσει ήδη. </w:t>
      </w:r>
    </w:p>
    <w:p w14:paraId="35AEEA58"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5AEEA59" w14:textId="77777777" w:rsidR="00D5450D" w:rsidRDefault="005B470C">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35AEEA5A"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Λαμπρούλης): </w:t>
      </w:r>
      <w:r>
        <w:rPr>
          <w:rFonts w:eastAsia="Times New Roman" w:cs="Times New Roman"/>
          <w:szCs w:val="24"/>
        </w:rPr>
        <w:t>Καλώς, ευχαριστούμε την κυρία Υπο</w:t>
      </w:r>
      <w:r>
        <w:rPr>
          <w:rFonts w:eastAsia="Times New Roman" w:cs="Times New Roman"/>
          <w:szCs w:val="24"/>
        </w:rPr>
        <w:t xml:space="preserve">υργό. </w:t>
      </w:r>
    </w:p>
    <w:p w14:paraId="35AEEA5B"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Κοινοβουλευτικός Εκπρόσωπος της Νέας Δημοκρατίας κ. Δένδιας. </w:t>
      </w:r>
    </w:p>
    <w:p w14:paraId="35AEEA5C"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Δένδια, έχετε τον λόγο. </w:t>
      </w:r>
    </w:p>
    <w:p w14:paraId="35AEEA5D"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Κύριε Πρόεδρε, σας ευχαριστώ. </w:t>
      </w:r>
    </w:p>
    <w:p w14:paraId="35AEEA5E"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θα χρησιμοποιήσω το σύνολο του χρόνου μου. Δεν νομίζω ότι απαιτείται. </w:t>
      </w:r>
    </w:p>
    <w:p w14:paraId="35AEEA5F"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Ως προς τα θέματα της ενσωμάτωσης της </w:t>
      </w:r>
      <w:r>
        <w:rPr>
          <w:rFonts w:eastAsia="Times New Roman" w:cs="Times New Roman"/>
          <w:szCs w:val="24"/>
        </w:rPr>
        <w:t>ο</w:t>
      </w:r>
      <w:r>
        <w:rPr>
          <w:rFonts w:eastAsia="Times New Roman" w:cs="Times New Roman"/>
          <w:szCs w:val="24"/>
        </w:rPr>
        <w:t>δηγίας 2014/65/ΕΕ και τα τέσσερα πρώτα Κεφάλαια -γιατί το πέμπτο Κεφάλαιο του νομοθετήματος αφορά ζητήματα του Υ</w:t>
      </w:r>
      <w:r>
        <w:rPr>
          <w:rFonts w:eastAsia="Times New Roman" w:cs="Times New Roman"/>
          <w:szCs w:val="24"/>
        </w:rPr>
        <w:t>πουργείου Οικονομικών- θέλω απλώς να αναφερθώ στις παρατηρήσεις του καθηγητή κ. Φορτσάκη, ο οποίος ανέλυσε το νομοθέτημα, με τις επιφυλάξεις βεβαίως. Ανέλυσε τα ορθά καταλογοποιημένα, ανέλυσε τις επιφυ</w:t>
      </w:r>
      <w:r>
        <w:rPr>
          <w:rFonts w:eastAsia="Times New Roman" w:cs="Times New Roman"/>
          <w:szCs w:val="24"/>
        </w:rPr>
        <w:lastRenderedPageBreak/>
        <w:t>λάξεις επίσης καταλογοποιημένες. Νομίζω ότι έκανε μια σ</w:t>
      </w:r>
      <w:r>
        <w:rPr>
          <w:rFonts w:eastAsia="Times New Roman" w:cs="Times New Roman"/>
          <w:szCs w:val="24"/>
        </w:rPr>
        <w:t xml:space="preserve">αφή απεικόνιση όσον αφορά το παρόν νομοθέτημα, επί του οποίου, εν πάση περιπτώσει, εφ’ όσον συνιστά κύρωση κοινοτικής </w:t>
      </w:r>
      <w:r>
        <w:rPr>
          <w:rFonts w:eastAsia="Times New Roman" w:cs="Times New Roman"/>
          <w:szCs w:val="24"/>
        </w:rPr>
        <w:t>ο</w:t>
      </w:r>
      <w:r>
        <w:rPr>
          <w:rFonts w:eastAsia="Times New Roman" w:cs="Times New Roman"/>
          <w:szCs w:val="24"/>
        </w:rPr>
        <w:t xml:space="preserve">δηγίας, η Νέα Δημοκρατία κατά παράδοση στέκεται θετικά. </w:t>
      </w:r>
    </w:p>
    <w:p w14:paraId="35AEEA60"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μου επιτρέψετε να διαθέσω ελάχιστα λεπτά ακόμα, για να θυμίσω σε όλους σας ότι σήμερα είναι του Αγίου Γρηγορίου και εκτός από του Αγίου Γρηγορίου, για τον οποίο προφανώς θα ευχηθείτε, γιορτάζουν -ξέρετε- και οι Μαργαρίτες, στις οποίες επίσης –φαντάζομαι</w:t>
      </w:r>
      <w:r>
        <w:rPr>
          <w:rFonts w:eastAsia="Times New Roman" w:cs="Times New Roman"/>
          <w:szCs w:val="24"/>
        </w:rPr>
        <w:t xml:space="preserve">- θα ευχηθείτε. </w:t>
      </w:r>
    </w:p>
    <w:p w14:paraId="35AEEA61"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εκτός από τους Γρηγόρηδες και τις Μαργαρίτες, για τους οποίους δεν μου κάνει εντύπωση που δεν έγινε αναφορά εδώ, γιορ</w:t>
      </w:r>
      <w:r>
        <w:rPr>
          <w:rFonts w:eastAsia="Times New Roman" w:cs="Times New Roman"/>
          <w:szCs w:val="24"/>
        </w:rPr>
        <w:lastRenderedPageBreak/>
        <w:t>τάζετε και εσείς, κυρίες και κύριοι συνάδελφοι της Πλειοψηφίας. Έχετε επέτειο. Και πρέπει να σας πω ότι ποτέ</w:t>
      </w:r>
      <w:r>
        <w:rPr>
          <w:rFonts w:eastAsia="Times New Roman" w:cs="Times New Roman"/>
          <w:szCs w:val="24"/>
        </w:rPr>
        <w:t>,</w:t>
      </w:r>
      <w:r>
        <w:rPr>
          <w:rFonts w:eastAsia="Times New Roman" w:cs="Times New Roman"/>
          <w:szCs w:val="24"/>
        </w:rPr>
        <w:t xml:space="preserve"> μα ποτ</w:t>
      </w:r>
      <w:r>
        <w:rPr>
          <w:rFonts w:eastAsia="Times New Roman" w:cs="Times New Roman"/>
          <w:szCs w:val="24"/>
        </w:rPr>
        <w:t xml:space="preserve">έ στην κοινοβουλευτική μου ζωή δεν συνάντησα σιωπηρότερη επέτειο. </w:t>
      </w:r>
    </w:p>
    <w:p w14:paraId="35AEEA62"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 xml:space="preserve">Θα μας πείτε και χρόνια πολλά, δηλαδή; </w:t>
      </w:r>
    </w:p>
    <w:p w14:paraId="35AEEA63"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Οι ευχές θα έρθουν στο τέλος. </w:t>
      </w:r>
    </w:p>
    <w:p w14:paraId="35AEEA64"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ξεχάσατε τελείως! Και θα μου επιτρέψετε να σας πω ότι επειδή στα κόμματα κ</w:t>
      </w:r>
      <w:r>
        <w:rPr>
          <w:rFonts w:eastAsia="Times New Roman" w:cs="Times New Roman"/>
          <w:szCs w:val="24"/>
        </w:rPr>
        <w:t>αι στις παρατάξεις αυτά δεν συμβαίνουν κατά τύχη, προφανώς κάτι θέλετε να ξεχάσετε. Και κάτι θέλετε να ξεχάσετε εσείς και κυρίως κάτι θέλετε να ξεχάσει και το εκλογικό Σώμα και η ελληνική κοινωνία. Προφανώς δεν είναι κάτι για το οποίο υπερηφανεύεστε ή κάτι</w:t>
      </w:r>
      <w:r>
        <w:rPr>
          <w:rFonts w:eastAsia="Times New Roman" w:cs="Times New Roman"/>
          <w:szCs w:val="24"/>
        </w:rPr>
        <w:t xml:space="preserve"> το οποίο θέλετε να θυμίσετε. Όλα τα κόμματα πάντοτε γιορτάζουν την ημέρα της πρώτης πολιτικής τους νίκης. </w:t>
      </w:r>
      <w:r>
        <w:rPr>
          <w:rFonts w:eastAsia="Times New Roman" w:cs="Times New Roman"/>
          <w:szCs w:val="24"/>
        </w:rPr>
        <w:lastRenderedPageBreak/>
        <w:t xml:space="preserve">Πάντοτε! Και μάλιστα κάνουν έναν απολογισμό, εξηγούν στην κοινωνία, διατυπώνουν και προγραμματικό λόγο. Εσείς σιγήν ιχθύος! Φοβερό, ασύλληπτο! Ακόμη </w:t>
      </w:r>
      <w:r>
        <w:rPr>
          <w:rFonts w:eastAsia="Times New Roman" w:cs="Times New Roman"/>
          <w:szCs w:val="24"/>
        </w:rPr>
        <w:t>και ο Πρωθυπουργός ξέχασε να το πει. Λαλίστατοι στις ανακοινώσεις σας περί παντός επιστητού, ξεχάσατε αυτή τη μία και σημαντική για εσάς ημερομηνία, την οποία βεβαίως δεν μπορεί να την ξεχάσουμε και εμείς, την οποία βεβαίως δεν μπορεί να ξεχάσει και η κοιν</w:t>
      </w:r>
      <w:r>
        <w:rPr>
          <w:rFonts w:eastAsia="Times New Roman" w:cs="Times New Roman"/>
          <w:szCs w:val="24"/>
        </w:rPr>
        <w:t xml:space="preserve">ωνία. </w:t>
      </w:r>
    </w:p>
    <w:p w14:paraId="35AEEA6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Δεν θέλω να σας θυμίσω τον μαγικό αριθμό που σας στοιχειώνει, τα 100 δισεκατομμύρια που μας κοστίσατε, αλλά βεβαίως, μια και μιλάμε για τα χρηματοπιστωτικά, δεν μπορούμε να μη θυμηθούμε τα 43 δισεκατομμύρια που λείπουν από τις καταθέσεις. </w:t>
      </w:r>
    </w:p>
    <w:p w14:paraId="35AEEA66"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Δεν μπορο</w:t>
      </w:r>
      <w:r>
        <w:rPr>
          <w:rFonts w:eastAsia="Times New Roman" w:cs="Times New Roman"/>
          <w:szCs w:val="24"/>
        </w:rPr>
        <w:t xml:space="preserve">ύμε να μη θυμηθούμε τα 30 δισεκατομμύρια λιγότερα τα οποία έχουν συνολικά οι Έλληνες ως περιουσία τώρα που </w:t>
      </w:r>
      <w:r>
        <w:rPr>
          <w:rFonts w:eastAsia="Times New Roman" w:cs="Times New Roman"/>
          <w:szCs w:val="24"/>
        </w:rPr>
        <w:lastRenderedPageBreak/>
        <w:t xml:space="preserve">συζητάμε. Κοστίσατε δηλαδή γύρω στις 7,5 χιλιάδες ευρώ στην τσέπη του καθενός Έλληνα πολίτη ανεξαρτήτως εάν είναι οικονομικά ενεργός ή μη οικονομικά </w:t>
      </w:r>
      <w:r>
        <w:rPr>
          <w:rFonts w:eastAsia="Times New Roman" w:cs="Times New Roman"/>
          <w:szCs w:val="24"/>
        </w:rPr>
        <w:t xml:space="preserve">ενεργός, εάν είναι βρέφος, εάν είναι υπέργηρος. Μπήκατε στην τσεπούλα του παιδιού που είναι ενός έτους και βουτήξατε 7,5 χιλιάρικα! </w:t>
      </w:r>
    </w:p>
    <w:p w14:paraId="35AEEA6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Επίσης, μια και μιλάμε για το συνολικό κόστος και την εκλογίκευση του κόστους, δεν μπορούμε να μη θυμηθούμε ότι έχετε ανεβά</w:t>
      </w:r>
      <w:r>
        <w:rPr>
          <w:rFonts w:eastAsia="Times New Roman" w:cs="Times New Roman"/>
          <w:szCs w:val="24"/>
        </w:rPr>
        <w:t>σει το δημόσιο χρέος κατά άλλα 25 δισεκατομμύρια, αντί να μειωθεί.</w:t>
      </w:r>
    </w:p>
    <w:p w14:paraId="35AEEA68"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Δεν μπορούμε να ξεχάσουμε ότι στο πλαίσιο της εκλογίκευσης της λειτουργίας της δημόσιας διοίκησης, σήμερα στο Γραφείο του Πρωθυπουργού, όπως μου λένε, εποπτεύονται αμέσως σαράντα </w:t>
      </w:r>
      <w:r>
        <w:rPr>
          <w:rFonts w:eastAsia="Times New Roman" w:cs="Times New Roman"/>
          <w:szCs w:val="24"/>
        </w:rPr>
        <w:lastRenderedPageBreak/>
        <w:t>δύο φορείς</w:t>
      </w:r>
      <w:r>
        <w:rPr>
          <w:rFonts w:eastAsia="Times New Roman" w:cs="Times New Roman"/>
          <w:szCs w:val="24"/>
        </w:rPr>
        <w:t xml:space="preserve">. Αυτοί οι σαράντα δύο φορείς κοστίζουν μισθολογικά κάτι λιγότερο από 2,5 εκατομμύρια ευρώ. </w:t>
      </w:r>
    </w:p>
    <w:p w14:paraId="35AEEA6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Εν πάση περιπτώσει, κυρίες και κύριοι συνάδελφοι, όπως καταλαβαίνετε -το ξέρετε άλλωστε, δεν θα σας το πω εγώ, σας το λένε οι μετρήσεις, σας το λέει η κοινωνία, σα</w:t>
      </w:r>
      <w:r>
        <w:rPr>
          <w:rFonts w:eastAsia="Times New Roman" w:cs="Times New Roman"/>
          <w:szCs w:val="24"/>
        </w:rPr>
        <w:t>ς το λένε οι φίλοι σας, οι γνωστοί σας, οι συγγενείς σας, οι άνθρωποι που σας πίστεψαν κάποια στιγμή και τώρα κόβουν χέρια, καταριούνται την τύχη τους και ό,τι άλλο μπορεί να φανταστεί κανείς, επειδή σας ψήφισαν τότε- δεν πρόκειται να μακροημερεύσετε. Ξέρε</w:t>
      </w:r>
      <w:r>
        <w:rPr>
          <w:rFonts w:eastAsia="Times New Roman" w:cs="Times New Roman"/>
          <w:szCs w:val="24"/>
        </w:rPr>
        <w:t xml:space="preserve">τε πάρα πολύ καλά ότι δεν μπορεί να σας πει κανείς χρόνια πολλά, γιατί δεν θα είναι πολλά. Θα είναι ελάχιστα. Και ειλικρινά σας λέω η ευπρέπεια με εμποδίζει να περιορίσω σε εβδομάδες την ευχή την οποία θέλω να σας απευθύνω. </w:t>
      </w:r>
    </w:p>
    <w:p w14:paraId="35AEEA6A"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Εν πάση περιπτώσει, όπως πάντοτ</w:t>
      </w:r>
      <w:r>
        <w:rPr>
          <w:rFonts w:eastAsia="Times New Roman" w:cs="Times New Roman"/>
          <w:szCs w:val="24"/>
        </w:rPr>
        <w:t>ε καταλήγω πια τις ομιλίες επετειακού περιεχομένου, συμπεριλαμβανομένης και της ομιλίας για τον προϋπολογισμό, να μου επιτρέψετε να σας επαναλάβω την ευχή «και του χρόνου στα σπίτια σας!».</w:t>
      </w:r>
    </w:p>
    <w:p w14:paraId="35AEEA6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Ευχαριστώ πολύ.</w:t>
      </w:r>
    </w:p>
    <w:p w14:paraId="35AEEA6C" w14:textId="77777777" w:rsidR="00D5450D" w:rsidRDefault="005B470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w:t>
      </w:r>
      <w:r>
        <w:rPr>
          <w:rFonts w:eastAsia="Times New Roman" w:cs="Times New Roman"/>
          <w:szCs w:val="24"/>
        </w:rPr>
        <w:t>ς)</w:t>
      </w:r>
    </w:p>
    <w:p w14:paraId="35AEEA6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 Δένδια.</w:t>
      </w:r>
    </w:p>
    <w:p w14:paraId="35AEEA6E"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μπαίνουμε στον κατάλογο των ομιλητών. Αρχίζουμε με τον κ. Μιχελογιαννάκη. Θα ακολουθήσει ο κ. Λοβέρδος, Κοινοβουλευτικός Εκπρόσωπος της Δημοκρατικής Συμπαράταξης</w:t>
      </w:r>
      <w:r>
        <w:rPr>
          <w:rFonts w:eastAsia="Times New Roman" w:cs="Times New Roman"/>
          <w:szCs w:val="24"/>
        </w:rPr>
        <w:t>.</w:t>
      </w:r>
    </w:p>
    <w:p w14:paraId="35AEEA6F"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Κύριε Μιχελογιαννάκη, έχετε τον λόγο.</w:t>
      </w:r>
    </w:p>
    <w:p w14:paraId="35AEEA7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ΜΙΧΕΛΟΓΙΑΝΝΑΚΗΣ: </w:t>
      </w:r>
      <w:r>
        <w:rPr>
          <w:rFonts w:eastAsia="Times New Roman" w:cs="Times New Roman"/>
          <w:szCs w:val="24"/>
        </w:rPr>
        <w:t>Ευχαριστώ, κύριε Πρόεδρε.</w:t>
      </w:r>
    </w:p>
    <w:p w14:paraId="35AEEA7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Ενσωματώνουμε σήμερα στην εθνική μας νομοθεσία οδηγίες της Ευρωπαϊκής Ένωσης. Ορίζονται ο μηχανισμός οργανωμένης διαπραγμάτευσης, δομημένη κατάθεση, δομημένα χρηματο</w:t>
      </w:r>
      <w:r>
        <w:rPr>
          <w:rFonts w:eastAsia="Times New Roman" w:cs="Times New Roman"/>
          <w:szCs w:val="24"/>
        </w:rPr>
        <w:t>οικονομικά προϊόντα. Επαναπροσδιορίζονται οι όροι για τη λειτουργία ανωνύμων εταιρειών παροχής επενδυτικών υπηρεσιών. Έχει πλέον τη δυνατότητα ο διαχειριστής αγοράς να διαχειρίζεται πολυμερή μηχανισμό διαπραγμάτευσης ή μηχανισμό οργανωμένης διαπραγμάτευσης</w:t>
      </w:r>
      <w:r>
        <w:rPr>
          <w:rFonts w:eastAsia="Times New Roman" w:cs="Times New Roman"/>
          <w:szCs w:val="24"/>
        </w:rPr>
        <w:t xml:space="preserve">. Καθορίζεται το περιεχόμενο άδειας λειτουργίας ανωνύμων εταιρειών παροχής επενδυτικών υπηρεσιών και οι διαδικασίες έγκρισης και απόρριψης των αιτήσεων για τη χορήγησή τους. </w:t>
      </w:r>
    </w:p>
    <w:p w14:paraId="35AEEA72"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Υπάρχουν διαδικασίες αξιολόγησης μετόχων. Ορίζονται οι υποχρεώσεις ανώνυμων εταιρ</w:t>
      </w:r>
      <w:r>
        <w:rPr>
          <w:rFonts w:eastAsia="Times New Roman" w:cs="Times New Roman"/>
          <w:szCs w:val="24"/>
        </w:rPr>
        <w:t>ειών παροχής επενδυτικών υπηρεσιών.</w:t>
      </w:r>
    </w:p>
    <w:p w14:paraId="35AEEA7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Θέτουμε αρχές επαγγελματικής συμπεριφοράς αυτών. Μία επιχείρηση τρίτης χώρας, που επιθυμεί να παρέχει στην Ελλάδα επενδυτικές υπηρεσίες ή να ασκεί επενδυτικές δραστηριότητες, υποχρεούται να εγκαταστήσει υποκατάστημα στην</w:t>
      </w:r>
      <w:r>
        <w:rPr>
          <w:rFonts w:eastAsia="Times New Roman" w:cs="Times New Roman"/>
          <w:szCs w:val="24"/>
        </w:rPr>
        <w:t xml:space="preserve"> Ελλάδα. </w:t>
      </w:r>
    </w:p>
    <w:p w14:paraId="35AEEA74"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Θεσπίζονται από την Επιτροπή Κεφαλαιαγοράς τα όρια θέσεων και προβλέπονται έλεγχοι για τη διαχείριση θέσεων.</w:t>
      </w:r>
    </w:p>
    <w:p w14:paraId="35AEEA7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Ορίζονται απαιτήσεις διαφάνειας: χορήγηση άδειας από την Επιτροπή Κεφαλαιαγοράς για την παροχή υπηρεσιών αναφοράς δεδομένων, έλεγχος άδει</w:t>
      </w:r>
      <w:r>
        <w:rPr>
          <w:rFonts w:eastAsia="Times New Roman" w:cs="Times New Roman"/>
          <w:szCs w:val="24"/>
        </w:rPr>
        <w:t xml:space="preserve">ας και οργανωτικές απαιτήσεις που πρέπει </w:t>
      </w:r>
      <w:r>
        <w:rPr>
          <w:rFonts w:eastAsia="Times New Roman" w:cs="Times New Roman"/>
          <w:szCs w:val="24"/>
        </w:rPr>
        <w:lastRenderedPageBreak/>
        <w:t>να διαθέτουν οι μηχανισμοί, συνεργασία της Τράπεζας της Ελλάδος και της Επιτροπής Κεφαλαιαγοράς.</w:t>
      </w:r>
    </w:p>
    <w:p w14:paraId="35AEEA76" w14:textId="77777777" w:rsidR="00D5450D" w:rsidRDefault="005B470C">
      <w:pPr>
        <w:spacing w:line="600" w:lineRule="auto"/>
        <w:jc w:val="both"/>
        <w:rPr>
          <w:rFonts w:eastAsia="Times New Roman" w:cs="Times New Roman"/>
          <w:szCs w:val="24"/>
        </w:rPr>
      </w:pPr>
      <w:r>
        <w:rPr>
          <w:rFonts w:eastAsia="Times New Roman" w:cs="Times New Roman"/>
          <w:szCs w:val="24"/>
        </w:rPr>
        <w:t xml:space="preserve">Αυτές μπορούν να επιβάλλουν κυρώσεις στους παραβάτες και αυτές οι κυρώσεις επαναπροσδιορίζονται. </w:t>
      </w:r>
    </w:p>
    <w:p w14:paraId="35AEEA7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Επαναπροσδιορίζεται </w:t>
      </w:r>
      <w:r>
        <w:rPr>
          <w:rFonts w:eastAsia="Times New Roman" w:cs="Times New Roman"/>
          <w:szCs w:val="24"/>
        </w:rPr>
        <w:t>το πλαίσιο λειτουργίας ΑΕΕΔ και ΑΕΠΕΥ και η Επιτροπή Κεφαλαιαγοράς και η Τράπεζα της Ελλάδος παρακολουθούν τη συμμόρφωση των εποπτευόμενων οντοτήτων. Παρέχεται η δυνατότητα στην ΑΕΕΔ, δηλαδή στην ακίνητη περιουσία, να επενδύει σε ακίνητα.</w:t>
      </w:r>
    </w:p>
    <w:p w14:paraId="35AEEA78"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Ορίζονται, επίσης</w:t>
      </w:r>
      <w:r>
        <w:rPr>
          <w:rFonts w:eastAsia="Times New Roman" w:cs="Times New Roman"/>
          <w:szCs w:val="24"/>
        </w:rPr>
        <w:t xml:space="preserve">: Απαλλαγή φόρου παράδοσης και εισαγωγής πλοίων, εκτός από τα πλοία αλιείας και τα τουριστικά, ο τρόπος υπολογισμού των ετήσιων τελών κυκλοφορίας των ιδιωτικής χρήσης επιβατικών οχημάτων που προέρχονται από τρίτες χώρες και </w:t>
      </w:r>
      <w:r>
        <w:rPr>
          <w:rFonts w:eastAsia="Times New Roman" w:cs="Times New Roman"/>
          <w:szCs w:val="24"/>
        </w:rPr>
        <w:lastRenderedPageBreak/>
        <w:t>τελούν στο ανασταλτικό τελωνειακ</w:t>
      </w:r>
      <w:r>
        <w:rPr>
          <w:rFonts w:eastAsia="Times New Roman" w:cs="Times New Roman"/>
          <w:szCs w:val="24"/>
        </w:rPr>
        <w:t xml:space="preserve">ό καθεστώς της προσωρινής εισαγωγής, απαγόρευση κατεργασίας αιθυλικής αλκοόλης με άλλες πρώτες ύλες παραγωγής </w:t>
      </w:r>
      <w:r>
        <w:rPr>
          <w:rFonts w:eastAsia="Times New Roman" w:cs="Times New Roman"/>
          <w:szCs w:val="24"/>
        </w:rPr>
        <w:t>ξ</w:t>
      </w:r>
      <w:r>
        <w:rPr>
          <w:rFonts w:eastAsia="Times New Roman" w:cs="Times New Roman"/>
          <w:szCs w:val="24"/>
        </w:rPr>
        <w:t>υ</w:t>
      </w:r>
      <w:r>
        <w:rPr>
          <w:rFonts w:eastAsia="Times New Roman" w:cs="Times New Roman"/>
          <w:szCs w:val="24"/>
        </w:rPr>
        <w:t>διού</w:t>
      </w:r>
      <w:r>
        <w:rPr>
          <w:rFonts w:eastAsia="Times New Roman" w:cs="Times New Roman"/>
          <w:szCs w:val="24"/>
        </w:rPr>
        <w:t xml:space="preserve">, καθώς και ανάμειξης </w:t>
      </w:r>
      <w:r>
        <w:rPr>
          <w:rFonts w:eastAsia="Times New Roman" w:cs="Times New Roman"/>
          <w:szCs w:val="24"/>
        </w:rPr>
        <w:t>ξ</w:t>
      </w:r>
      <w:r>
        <w:rPr>
          <w:rFonts w:eastAsia="Times New Roman" w:cs="Times New Roman"/>
          <w:szCs w:val="24"/>
        </w:rPr>
        <w:t>υ</w:t>
      </w:r>
      <w:r>
        <w:rPr>
          <w:rFonts w:eastAsia="Times New Roman" w:cs="Times New Roman"/>
          <w:szCs w:val="24"/>
        </w:rPr>
        <w:t>διού</w:t>
      </w:r>
      <w:r>
        <w:rPr>
          <w:rFonts w:eastAsia="Times New Roman" w:cs="Times New Roman"/>
          <w:szCs w:val="24"/>
        </w:rPr>
        <w:t xml:space="preserve"> από αλκοόλη με τις άλλες κατηγορίες </w:t>
      </w:r>
      <w:r>
        <w:rPr>
          <w:rFonts w:eastAsia="Times New Roman" w:cs="Times New Roman"/>
          <w:szCs w:val="24"/>
        </w:rPr>
        <w:t>ξ</w:t>
      </w:r>
      <w:r>
        <w:rPr>
          <w:rFonts w:eastAsia="Times New Roman" w:cs="Times New Roman"/>
          <w:szCs w:val="24"/>
        </w:rPr>
        <w:t>υ</w:t>
      </w:r>
      <w:r>
        <w:rPr>
          <w:rFonts w:eastAsia="Times New Roman" w:cs="Times New Roman"/>
          <w:szCs w:val="24"/>
        </w:rPr>
        <w:t>διών</w:t>
      </w:r>
      <w:r>
        <w:rPr>
          <w:rFonts w:eastAsia="Times New Roman" w:cs="Times New Roman"/>
          <w:szCs w:val="24"/>
        </w:rPr>
        <w:t xml:space="preserve">, κατάργηση της </w:t>
      </w:r>
      <w:r>
        <w:rPr>
          <w:rFonts w:eastAsia="Times New Roman" w:cs="Times New Roman"/>
          <w:szCs w:val="24"/>
        </w:rPr>
        <w:t>ε</w:t>
      </w:r>
      <w:r>
        <w:rPr>
          <w:rFonts w:eastAsia="Times New Roman" w:cs="Times New Roman"/>
          <w:szCs w:val="24"/>
        </w:rPr>
        <w:t xml:space="preserve">πιτροπής για την αξιολόγηση καταγγελιών εις βάρος </w:t>
      </w:r>
      <w:r>
        <w:rPr>
          <w:rFonts w:eastAsia="Times New Roman" w:cs="Times New Roman"/>
          <w:szCs w:val="24"/>
        </w:rPr>
        <w:t>υπηρεσιών και υπαλλήλων Υπουργείου Οικονομικών, ρύθμιση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συγκρότηση της Ειδικής Επιτροπής Αξιολόγησης Διοικητικού Προσωπικού του Νομικού Συμβουλίου του Κράτους.</w:t>
      </w:r>
    </w:p>
    <w:p w14:paraId="35AEEA7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Τι σημαίνουν όλα αυτά; Πετυχαίνουμε, πρώτον, αύξηση της διαφάνειας, δεύτερον, προστασία των επ</w:t>
      </w:r>
      <w:r>
        <w:rPr>
          <w:rFonts w:eastAsia="Times New Roman" w:cs="Times New Roman"/>
          <w:szCs w:val="24"/>
        </w:rPr>
        <w:t>ενδυτών και ενίσχυση της εμπιστοσύνης και τρίτον, διασφάλιση της εκχώρησης εξουσιών στους εποπτικούς φορείς.</w:t>
      </w:r>
    </w:p>
    <w:p w14:paraId="35AEEA7A"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Ευχαριστώ.</w:t>
      </w:r>
    </w:p>
    <w:p w14:paraId="35AEEA7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Ευχαριστούμε τον κ. Μιχελογιαννάκη.</w:t>
      </w:r>
    </w:p>
    <w:p w14:paraId="35AEEA7C"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Δημοκρατικής Συμπα</w:t>
      </w:r>
      <w:r>
        <w:rPr>
          <w:rFonts w:eastAsia="Times New Roman" w:cs="Times New Roman"/>
          <w:szCs w:val="24"/>
        </w:rPr>
        <w:t>ράταξης κ. Λοβέρδος.</w:t>
      </w:r>
    </w:p>
    <w:p w14:paraId="35AEEA7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Θα ήθελα να ξεκινήσω, κυρίες και κύριοι Βουλευτές, από τις τροπολογίες.</w:t>
      </w:r>
    </w:p>
    <w:p w14:paraId="35AEEA7E"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Κατ’ αρχάς, κυρία Υπουργέ, η τροπολογία του Γιάννη Κουτσούκου αφορά βέβαια ειδικό θέμα, πειθαρχικό, όπως είπατε -και σωστά ενδεχομένως ο Υπουργός</w:t>
      </w:r>
      <w:r>
        <w:rPr>
          <w:rFonts w:eastAsia="Times New Roman" w:cs="Times New Roman"/>
          <w:szCs w:val="24"/>
        </w:rPr>
        <w:t xml:space="preserve"> των Εσωτερικών να πρέπει να πάρει τη σχετική πρωτοβουλία- αλλά το θέμα είναι κοντά σε εσάς, στην αρμοδιότητά σας, που επικαλέστηκε ως παράδειγμα και αποτελεί την αφορμή.</w:t>
      </w:r>
    </w:p>
    <w:p w14:paraId="35AEEA7F"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Έχει περάσει μια τριετία που είστε στην Κυβέρνηση. Θυμάμαι πριν μας ρίξετε ότι με τον</w:t>
      </w:r>
      <w:r>
        <w:rPr>
          <w:rFonts w:eastAsia="Times New Roman" w:cs="Times New Roman"/>
          <w:szCs w:val="24"/>
        </w:rPr>
        <w:t xml:space="preserve"> κ. Μητσοτάκη είχαμε καταλήξει γενικά στο πειθαρχικό των δημοσίων υπαλλήλων με αφορμή το εκπαιδευτικό, όπου είχα πάρει εγώ πρωτοβουλίες και θα φέρναμε στη Βουλή σχετική ρύθμιση. Υπάρχει διάλογος και με τους φορείς της εκπαίδευσης και με την ΑΔΕΔΥ. Είναι έτ</w:t>
      </w:r>
      <w:r>
        <w:rPr>
          <w:rFonts w:eastAsia="Times New Roman" w:cs="Times New Roman"/>
          <w:szCs w:val="24"/>
        </w:rPr>
        <w:t>οιμα πράγματα τα οποία θα μπορούσατε μέσα σε αυτή την τριετία να έχετε προχωρήσει.</w:t>
      </w:r>
    </w:p>
    <w:p w14:paraId="35AEEA80"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Είναι πολύ σωστή η τροπολογία του συναδέλφου και ελπίζω σε επόμενες εβδομάδες με άλλες νομοθετικές πρωτοβουλίες να φέρετε επιτέλους μια τέτοια ρύθμιση που θα κατοχυρώνει το </w:t>
      </w:r>
      <w:r>
        <w:rPr>
          <w:rFonts w:eastAsia="Times New Roman" w:cs="Times New Roman"/>
          <w:szCs w:val="24"/>
        </w:rPr>
        <w:t>τεκμήριο της αθωότητας, όπως ακριβώς ο συνάδελφος το έχει καταγράψει στη δική του τροπολογία.</w:t>
      </w:r>
    </w:p>
    <w:p w14:paraId="35AEEA8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Φέρνετε, όμως και άλλες τροπολογίες σήμερα. Τις εξηγήσατε, τις αναλύσατε.</w:t>
      </w:r>
    </w:p>
    <w:p w14:paraId="35AEEA82"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Θέλω να κάνω μνεία, συνάδελφοι, στις παγίδες των τροπολογιών, όσο και αν είναι πολλές φο</w:t>
      </w:r>
      <w:r>
        <w:rPr>
          <w:rFonts w:eastAsia="Times New Roman" w:cs="Times New Roman"/>
          <w:szCs w:val="24"/>
        </w:rPr>
        <w:t>ρές πολύ θετικές κάποιες ρυθμίσεις τους, που επιβάλλουν και στην Αντιπολίτευση να τις στηρίζει. Θα σας πω μια παγίδα και να συγχαρώ δυο συνεργάτες μου, τον κ. Βασίλη Χρήστου και τον κ. Μπάμπη Βαρδίκο, που εντόπισαν ένα «θεματάκι». Σε εισαγωγικά η λέξη. Μπο</w:t>
      </w:r>
      <w:r>
        <w:rPr>
          <w:rFonts w:eastAsia="Times New Roman" w:cs="Times New Roman"/>
          <w:szCs w:val="24"/>
        </w:rPr>
        <w:t>ρεί η ζωή να βγάλει τα εισαγωγικά και να είναι θεματάρα.</w:t>
      </w:r>
    </w:p>
    <w:p w14:paraId="35AEEA8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Επίσης ευχαριστώ και δυο κυρίες από την Κοινοβουλευτική μας Ομάδα, την κ. Βενετία Μπελιά και την κ. Μάρω Καραχάλιου, που μας βοήθησαν και πρώτα από όλα, τον κ. Κωνσταντόπουλο να πει </w:t>
      </w:r>
      <w:r>
        <w:rPr>
          <w:rFonts w:eastAsia="Times New Roman" w:cs="Times New Roman"/>
          <w:szCs w:val="24"/>
        </w:rPr>
        <w:lastRenderedPageBreak/>
        <w:t>«</w:t>
      </w:r>
      <w:r>
        <w:rPr>
          <w:rFonts w:eastAsia="Times New Roman" w:cs="Times New Roman"/>
          <w:szCs w:val="24"/>
        </w:rPr>
        <w:t>π</w:t>
      </w:r>
      <w:r>
        <w:rPr>
          <w:rFonts w:eastAsia="Times New Roman" w:cs="Times New Roman"/>
          <w:szCs w:val="24"/>
        </w:rPr>
        <w:t>αρών» και να μη</w:t>
      </w:r>
      <w:r>
        <w:rPr>
          <w:rFonts w:eastAsia="Times New Roman" w:cs="Times New Roman"/>
          <w:szCs w:val="24"/>
        </w:rPr>
        <w:t>ν ψηφίσει και η παράταξή μας να μην έχει ενοχές, αλλά και εσάς της Πλειοψηφίας, που πώς μπορεί να ξέρετε κάθε φορά μια τροπολογία με μια διατύπωση η οποία δεν δημιουργεί οπωσδήποτε προβληματικούς συνειρμούς τι ψηφίζετε;</w:t>
      </w:r>
    </w:p>
    <w:p w14:paraId="35AEEA84" w14:textId="77777777" w:rsidR="00D5450D" w:rsidRDefault="005B470C">
      <w:pPr>
        <w:tabs>
          <w:tab w:val="left" w:pos="3873"/>
        </w:tabs>
        <w:spacing w:line="600" w:lineRule="auto"/>
        <w:ind w:firstLine="720"/>
        <w:jc w:val="both"/>
        <w:rPr>
          <w:rFonts w:eastAsia="Times New Roman" w:cs="Times New Roman"/>
          <w:szCs w:val="24"/>
        </w:rPr>
      </w:pPr>
      <w:r>
        <w:rPr>
          <w:rFonts w:eastAsia="Times New Roman" w:cs="Times New Roman"/>
          <w:szCs w:val="24"/>
        </w:rPr>
        <w:t>Ακούστε, λοιπόν, συνάδελφοι, τι ψηφί</w:t>
      </w:r>
      <w:r>
        <w:rPr>
          <w:rFonts w:eastAsia="Times New Roman" w:cs="Times New Roman"/>
          <w:szCs w:val="24"/>
        </w:rPr>
        <w:t xml:space="preserve">σαμε προ ολίγου καιρού με τη λογική των τροπολογιών που έρχονται μετά τους φορείς, όχι πριν τους φορείς, ώστε να ερωτηθούν αυτοί, αλλά μετά τους φορείς. Διαβάζω: «μετά το πρώτο εδάφιο…»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 xml:space="preserve"> «προστίθεται νέο εδάφιο ως εξής: «εκκρεμείς πράξεις αναλογισμού </w:t>
      </w:r>
      <w:r>
        <w:rPr>
          <w:rFonts w:eastAsia="Times New Roman" w:cs="Times New Roman"/>
          <w:szCs w:val="24"/>
        </w:rPr>
        <w:t>που έχουν συνταχθεί σύμφωνα με τις διατάξεις του από 17</w:t>
      </w:r>
      <w:r>
        <w:rPr>
          <w:rFonts w:eastAsia="Times New Roman" w:cs="Times New Roman"/>
          <w:szCs w:val="24"/>
          <w:vertAlign w:val="superscript"/>
        </w:rPr>
        <w:t>ης</w:t>
      </w:r>
      <w:r>
        <w:rPr>
          <w:rFonts w:eastAsia="Times New Roman" w:cs="Times New Roman"/>
          <w:szCs w:val="24"/>
        </w:rPr>
        <w:t xml:space="preserve"> Ιουλίου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 xml:space="preserve"> νομοθετικού διατάγματος για τις απαλλοτριώσεις του προηγουμένου εδαφίου ανακαλούνται αυτοδίκαια». Ανακαλούνται αυτές οι πράξεις αναλογισμού αυτοδίκαια.</w:t>
      </w:r>
    </w:p>
    <w:p w14:paraId="35AEEA85" w14:textId="77777777" w:rsidR="00D5450D" w:rsidRDefault="005B470C">
      <w:pPr>
        <w:tabs>
          <w:tab w:val="left" w:pos="3873"/>
        </w:tabs>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ΜΑΝΤΑΣ: </w:t>
      </w:r>
      <w:r>
        <w:rPr>
          <w:rFonts w:eastAsia="Times New Roman" w:cs="Times New Roman"/>
          <w:szCs w:val="24"/>
        </w:rPr>
        <w:t>Σε ποιον νόμο αν</w:t>
      </w:r>
      <w:r>
        <w:rPr>
          <w:rFonts w:eastAsia="Times New Roman" w:cs="Times New Roman"/>
          <w:szCs w:val="24"/>
        </w:rPr>
        <w:t>αφέρεστε;</w:t>
      </w:r>
    </w:p>
    <w:p w14:paraId="35AEEA86" w14:textId="77777777" w:rsidR="00D5450D" w:rsidRDefault="005B470C">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Αναφέρομαι στον ν.4495/2017, τον οποίο υπογράφει το μισό Υπουργικό Συμβούλιο και κάτι παραπάνω. </w:t>
      </w:r>
    </w:p>
    <w:p w14:paraId="35AEEA87" w14:textId="77777777" w:rsidR="00D5450D" w:rsidRDefault="005B470C">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Είναι η πρόσφατη, η τρίτη αξιολόγηση;</w:t>
      </w:r>
    </w:p>
    <w:p w14:paraId="35AEEA88" w14:textId="77777777" w:rsidR="00D5450D" w:rsidRDefault="005B470C">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Είναι ο ν.4495/2017. Δεν μπορώ να καταλάβω ποιος άσκησε νομ</w:t>
      </w:r>
      <w:r>
        <w:rPr>
          <w:rFonts w:eastAsia="Times New Roman" w:cs="Times New Roman"/>
          <w:szCs w:val="24"/>
        </w:rPr>
        <w:t>οθετική πρωτοβουλία. Από τις πρώτες του διατάξεις καταλαβαίνω ότι είναι το Υπουργείο Υποδομών. Να σας διαβάσω, κύριε συνάδελφε, τον τίτλο. Ίσως από εκεί μπορεί κανείς να συμπεράνει. Δεν είναι πάντα βέβαιο ωστόσο. Είναι ο ν.4495 με τίτλο: «Έλεγχος και προστ</w:t>
      </w:r>
      <w:r>
        <w:rPr>
          <w:rFonts w:eastAsia="Times New Roman" w:cs="Times New Roman"/>
          <w:szCs w:val="24"/>
        </w:rPr>
        <w:t>ασία του δομημένου περιβάλλοντος και άλλες διατάξεις», ΥΠΕΚΑ.</w:t>
      </w:r>
    </w:p>
    <w:p w14:paraId="35AEEA89" w14:textId="77777777" w:rsidR="00D5450D" w:rsidRDefault="005B470C">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Εγώ θέλω, κυρίες και κύριοι Βουλευτές, τα ονόματα των επωφελουμένων από τη ρύθμιση αυτή, αν υπάρχουν και ποια είναι </w:t>
      </w:r>
      <w:r>
        <w:rPr>
          <w:rFonts w:eastAsia="Times New Roman" w:cs="Times New Roman"/>
          <w:szCs w:val="24"/>
        </w:rPr>
        <w:lastRenderedPageBreak/>
        <w:t>αυτά. Δεν γνωρίζω. Αν γνώριζα, θα τα έλεγα πρώτος. Επαναλαμβάνω, αν γνώριζα, δ</w:t>
      </w:r>
      <w:r>
        <w:rPr>
          <w:rFonts w:eastAsia="Times New Roman" w:cs="Times New Roman"/>
          <w:szCs w:val="24"/>
        </w:rPr>
        <w:t>εν διστάζω εγώ, θα τα έλεγα πρώτος. Όμως, δεν γνωρίζω. Συνεπώς η Κυβέρνηση πρέπει να μας απαντήσει ποιους αφορά η συγκεκριμένη ρύθμιση στην Αθήνα, εκτός Αθήνας, στην περιφέρεια της Αθήνας, σε όλη τη χώρα. Ποιους αφορά; Είναι ένας; Είναι δύο; Είναι περισσότ</w:t>
      </w:r>
      <w:r>
        <w:rPr>
          <w:rFonts w:eastAsia="Times New Roman" w:cs="Times New Roman"/>
          <w:szCs w:val="24"/>
        </w:rPr>
        <w:t xml:space="preserve">εροι; Θέλουμε τα ονόματα όσων αφορά η ρύθμιση αυτή. </w:t>
      </w:r>
    </w:p>
    <w:p w14:paraId="35AEEA8A" w14:textId="77777777" w:rsidR="00D5450D" w:rsidRDefault="005B470C">
      <w:pPr>
        <w:tabs>
          <w:tab w:val="left" w:pos="3873"/>
        </w:tabs>
        <w:spacing w:line="600" w:lineRule="auto"/>
        <w:ind w:firstLine="720"/>
        <w:jc w:val="both"/>
        <w:rPr>
          <w:rFonts w:eastAsia="Times New Roman" w:cs="Times New Roman"/>
          <w:bCs/>
          <w:szCs w:val="24"/>
        </w:rPr>
      </w:pPr>
      <w:r>
        <w:rPr>
          <w:rFonts w:eastAsia="Times New Roman" w:cs="Times New Roman"/>
          <w:szCs w:val="24"/>
        </w:rPr>
        <w:t xml:space="preserve">Έτσι, λοιπόν, με τις </w:t>
      </w:r>
      <w:r>
        <w:rPr>
          <w:rFonts w:eastAsia="Times New Roman" w:cs="Times New Roman"/>
          <w:bCs/>
          <w:szCs w:val="24"/>
        </w:rPr>
        <w:t xml:space="preserve">τροπολογίες που έρχονται στις κυρώσεις συμβάσεων σε μια νομοθετική πρωτοβουλία όπως αυτή, που μπορεί η Αντιπολίτευση και να στηρίζει, από τέτοιου είδους τροπολογίες που, ξαναλέω, </w:t>
      </w:r>
      <w:r>
        <w:rPr>
          <w:rFonts w:eastAsia="Times New Roman" w:cs="Times New Roman"/>
          <w:bCs/>
          <w:szCs w:val="24"/>
        </w:rPr>
        <w:t xml:space="preserve">κατατίθενται μετά την ακρόαση των φορέων, ίσως θα πρέπει και η Αντιπολίτευση να πάρει μια απόφαση, καχύποπτη ούσα πια, να μην ψηφίζει. Γιατί πού να ξέρει αυτός ο εισηγητής, που </w:t>
      </w:r>
      <w:r>
        <w:rPr>
          <w:rFonts w:eastAsia="Times New Roman" w:cs="Times New Roman"/>
          <w:bCs/>
          <w:szCs w:val="24"/>
        </w:rPr>
        <w:lastRenderedPageBreak/>
        <w:t>θα τον κυνηγάει μετά το δημοσιογραφικό σύμπαν λέγοντάς του «γιατί εσύ ψήφισες;»</w:t>
      </w:r>
      <w:r>
        <w:rPr>
          <w:rFonts w:eastAsia="Times New Roman" w:cs="Times New Roman"/>
          <w:bCs/>
          <w:szCs w:val="24"/>
        </w:rPr>
        <w:t>, τι κρύβεται πίσω από λέξεις που δεν είναι κατ’ ανάγκην ύποπτες για δοσοληψίες περίεργες;</w:t>
      </w:r>
    </w:p>
    <w:p w14:paraId="35AEEA8B" w14:textId="77777777" w:rsidR="00D5450D" w:rsidRDefault="005B470C">
      <w:pPr>
        <w:tabs>
          <w:tab w:val="left" w:pos="3873"/>
        </w:tabs>
        <w:spacing w:line="600" w:lineRule="auto"/>
        <w:ind w:firstLine="720"/>
        <w:jc w:val="both"/>
        <w:rPr>
          <w:rFonts w:eastAsia="Times New Roman" w:cs="Times New Roman"/>
          <w:bCs/>
          <w:szCs w:val="24"/>
        </w:rPr>
      </w:pPr>
      <w:r>
        <w:rPr>
          <w:rFonts w:eastAsia="Times New Roman" w:cs="Times New Roman"/>
          <w:bCs/>
          <w:szCs w:val="24"/>
        </w:rPr>
        <w:t>Πάντως η Δημοκρατική Συμπαράταξη αυτό δεν το ψήφισε. Ο κ. Κωνσταντόπουλος, με τη συνδρομή των στελεχών της Κοινοβουλευτικής μας Ομάδας, είπε «όχι». Και η Κυβέρνηση μ</w:t>
      </w:r>
      <w:r>
        <w:rPr>
          <w:rFonts w:eastAsia="Times New Roman" w:cs="Times New Roman"/>
          <w:bCs/>
          <w:szCs w:val="24"/>
        </w:rPr>
        <w:t xml:space="preserve">πορεί να σβήσει το θέμα, να το κάνει πραγματικό θεματάκι, όπως το χαρακτήρισα, ή με τα ονόματα που θα δώσει στη δημοσιότητα να αναδειχθεί ένα πολύ μεγάλο πολιτικό θέμα. </w:t>
      </w:r>
    </w:p>
    <w:p w14:paraId="35AEEA8C" w14:textId="77777777" w:rsidR="00D5450D" w:rsidRDefault="005B470C">
      <w:pPr>
        <w:tabs>
          <w:tab w:val="left" w:pos="3873"/>
        </w:tabs>
        <w:spacing w:line="600" w:lineRule="auto"/>
        <w:ind w:firstLine="720"/>
        <w:jc w:val="both"/>
        <w:rPr>
          <w:rFonts w:eastAsia="Times New Roman" w:cs="Times New Roman"/>
          <w:bCs/>
          <w:szCs w:val="24"/>
        </w:rPr>
      </w:pPr>
      <w:r>
        <w:rPr>
          <w:rFonts w:eastAsia="Times New Roman" w:cs="Times New Roman"/>
          <w:bCs/>
          <w:szCs w:val="24"/>
        </w:rPr>
        <w:t>Δεν ξεχνώ τρία χρόνια μετά -απώλεια προσφάτου μνήμης γιατί να πάθουμε;- 25 του μηνός Ι</w:t>
      </w:r>
      <w:r>
        <w:rPr>
          <w:rFonts w:eastAsia="Times New Roman" w:cs="Times New Roman"/>
          <w:bCs/>
          <w:szCs w:val="24"/>
        </w:rPr>
        <w:t>ανουαρίου του σωτηρίου έτους 2018, τρία χρόνια από την ημέρα που κερδίσατε τις εκλογές. Στις επετεί</w:t>
      </w:r>
      <w:r>
        <w:rPr>
          <w:rFonts w:eastAsia="Times New Roman" w:cs="Times New Roman"/>
          <w:bCs/>
          <w:szCs w:val="24"/>
        </w:rPr>
        <w:lastRenderedPageBreak/>
        <w:t>ους μπορείς να ευχηθείς -η ευγένεια αυτό επιβάλλει- μακροημέρευση, αν πρόκειται για ονομαστικές εορτές ή αν πρόκειται για γεγονότα του παρελθόντος να ζητάς τ</w:t>
      </w:r>
      <w:r>
        <w:rPr>
          <w:rFonts w:eastAsia="Times New Roman" w:cs="Times New Roman"/>
          <w:bCs/>
          <w:szCs w:val="24"/>
        </w:rPr>
        <w:t>η διατήρηση της μνήμης. Αυτό είθισται. Όχι όμως όταν πρόκειται για μαύρες επετείους. Διότι όταν πρόκειται για τέτοιες επετείους πρέπει να ζητήσεις από τον λαό, από τους πολίτες, περισυλλογή, περισυλλογή που προστατεύει απέναντι στη δημαγωγία, απέναντι στον</w:t>
      </w:r>
      <w:r>
        <w:rPr>
          <w:rFonts w:eastAsia="Times New Roman" w:cs="Times New Roman"/>
          <w:bCs/>
          <w:szCs w:val="24"/>
        </w:rPr>
        <w:t xml:space="preserve"> λαϊκισμό που στρέφεται εναντίον αυτών που υποτίθεται πως υποστηρίζει. Αβυσσαλέα άγνοια, αμοραλισμός φιλοδοξιών, που εξωραΐστηκαν με λεξούλες όπως η λέξη αυταπάτη, δεν κρύβουν ευθύνες για τα όσα έγιναν αυτά τα τρία χρόνια, πάνω τότε δηλαδή που η οικονομία </w:t>
      </w:r>
      <w:r>
        <w:rPr>
          <w:rFonts w:eastAsia="Times New Roman" w:cs="Times New Roman"/>
          <w:bCs/>
          <w:szCs w:val="24"/>
        </w:rPr>
        <w:t xml:space="preserve">γύριζε σε ρυθμούς ανάπτυξης, όπως παραδεχθήκατε, και που τα πήγατε όλα πίσω. </w:t>
      </w:r>
    </w:p>
    <w:p w14:paraId="35AEEA8D" w14:textId="77777777" w:rsidR="00D5450D" w:rsidRDefault="005B470C">
      <w:pPr>
        <w:tabs>
          <w:tab w:val="left" w:pos="3873"/>
        </w:tabs>
        <w:spacing w:line="600" w:lineRule="auto"/>
        <w:ind w:firstLine="720"/>
        <w:jc w:val="both"/>
        <w:rPr>
          <w:rFonts w:eastAsia="Times New Roman"/>
          <w:szCs w:val="24"/>
        </w:rPr>
      </w:pPr>
      <w:r>
        <w:rPr>
          <w:rFonts w:eastAsia="Times New Roman" w:cs="Times New Roman"/>
          <w:bCs/>
          <w:szCs w:val="24"/>
        </w:rPr>
        <w:lastRenderedPageBreak/>
        <w:t xml:space="preserve">Σήμερα στις ειδήσεις το πρωί άκουσα από το ρεπορτάζ από το Νταβός ότι συμβούλεψε ο Έλληνας Πρωθυπουργός τον ομόλογο του της FYROM να πει την αλήθεια στον λαό του, όπως έκανε και </w:t>
      </w:r>
      <w:r>
        <w:rPr>
          <w:rFonts w:eastAsia="Times New Roman" w:cs="Times New Roman"/>
          <w:bCs/>
          <w:szCs w:val="24"/>
        </w:rPr>
        <w:t>ο ίδιος, ο δικός μας δηλαδή Πρωθυπουργός, που είπε την αλήθεια στον λαό του.</w:t>
      </w:r>
      <w:r>
        <w:rPr>
          <w:rFonts w:eastAsia="Times New Roman" w:cs="Times New Roman"/>
          <w:bCs/>
          <w:szCs w:val="24"/>
        </w:rPr>
        <w:t xml:space="preserve"> </w:t>
      </w:r>
      <w:r>
        <w:rPr>
          <w:rFonts w:eastAsia="Times New Roman"/>
          <w:szCs w:val="24"/>
        </w:rPr>
        <w:t xml:space="preserve">Και λες: Την είπε προ των εκλογών του Ιανουαρίου του 2015, καλή ώρα σαν σήμερα πριν τρία χρόνια; Α, λέει, όχι, αλλάξαμε μετά. Την είπε προ των εκλογών του Σεπτεμβρίου του 2015 με </w:t>
      </w:r>
      <w:r>
        <w:rPr>
          <w:rFonts w:eastAsia="Times New Roman"/>
          <w:szCs w:val="24"/>
        </w:rPr>
        <w:t>τα ισοδύναμα, το παράλληλο πρόγραμμα, ανύπαρκτα πράγματα; Ούτε και τότε. Την είπε όταν έλεγε πως δεν μπορεί να φανταστεί ανθρώπους που να κόβουν το ΕΚΑΣ και το συνέτριψε; Πότε την είπε την αλήθεια ο ίδιος, ώστε να συμβουλεύει άλλους πρωθυπουργούς άλλων χωρ</w:t>
      </w:r>
      <w:r>
        <w:rPr>
          <w:rFonts w:eastAsia="Times New Roman"/>
          <w:szCs w:val="24"/>
        </w:rPr>
        <w:t>ών να πουν αυτοί την αλήθεια στο λαό τους; Ουδέποτε.</w:t>
      </w:r>
    </w:p>
    <w:p w14:paraId="35AEEA8E" w14:textId="77777777" w:rsidR="00D5450D" w:rsidRDefault="005B470C">
      <w:pPr>
        <w:spacing w:line="600" w:lineRule="auto"/>
        <w:ind w:firstLine="720"/>
        <w:jc w:val="both"/>
        <w:rPr>
          <w:rFonts w:eastAsia="Times New Roman"/>
          <w:szCs w:val="24"/>
        </w:rPr>
      </w:pPr>
      <w:r>
        <w:rPr>
          <w:rFonts w:eastAsia="Times New Roman"/>
          <w:szCs w:val="24"/>
        </w:rPr>
        <w:lastRenderedPageBreak/>
        <w:t xml:space="preserve">Και μπορεί τώρα να συζητάμε για το </w:t>
      </w:r>
      <w:r>
        <w:rPr>
          <w:rFonts w:eastAsia="Times New Roman"/>
          <w:szCs w:val="24"/>
        </w:rPr>
        <w:t>σ</w:t>
      </w:r>
      <w:r>
        <w:rPr>
          <w:rFonts w:eastAsia="Times New Roman"/>
          <w:szCs w:val="24"/>
        </w:rPr>
        <w:t xml:space="preserve">κοπιανό, για το όνομα της </w:t>
      </w:r>
      <w:r>
        <w:rPr>
          <w:rFonts w:eastAsia="Times New Roman"/>
          <w:szCs w:val="24"/>
          <w:lang w:val="en-US"/>
        </w:rPr>
        <w:t>FYROM</w:t>
      </w:r>
      <w:r>
        <w:rPr>
          <w:rFonts w:eastAsia="Times New Roman"/>
          <w:szCs w:val="24"/>
        </w:rPr>
        <w:t>, την ένταξή της στο ΝΑΤΟ, αλλά πέρα από αυτό το σοβαρό θέμα, η ημερήσια διάταξη από 1</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2018 για τη χώρα και τους πολίτες έχει κι άλλα </w:t>
      </w:r>
      <w:r>
        <w:rPr>
          <w:rFonts w:eastAsia="Times New Roman"/>
          <w:szCs w:val="24"/>
        </w:rPr>
        <w:t>θέματα.</w:t>
      </w:r>
    </w:p>
    <w:p w14:paraId="35AEEA8F" w14:textId="77777777" w:rsidR="00D5450D" w:rsidRDefault="005B470C">
      <w:pPr>
        <w:spacing w:line="600" w:lineRule="auto"/>
        <w:ind w:firstLine="720"/>
        <w:jc w:val="both"/>
        <w:rPr>
          <w:rFonts w:eastAsia="Times New Roman"/>
          <w:szCs w:val="24"/>
        </w:rPr>
      </w:pPr>
      <w:r>
        <w:rPr>
          <w:rFonts w:eastAsia="Times New Roman"/>
          <w:szCs w:val="24"/>
        </w:rPr>
        <w:t>Έχει την αύξηση του φόρου σε μισθούς και συντάξεις. Κυρία Υπουργέ του Υπουργείου Οικονομικών, έχει αυξήσεις έως 45% έως 50% στον Φόρο Προστιθέμενης Αξίας. Έχει για εμάς του ελεύθερους επαγγελματίες συμπερίληψη των εισφορών που καταβάλουμε στο φορολ</w:t>
      </w:r>
      <w:r>
        <w:rPr>
          <w:rFonts w:eastAsia="Times New Roman"/>
          <w:szCs w:val="24"/>
        </w:rPr>
        <w:t xml:space="preserve">ογητέο μας εισόδημα κι όχι εξαίρεσή τους. Έχει κρατήσεις και σε εργαζομένους με απόδειξη δαπάνης. Έχει οπωσδήποτε περαιτέρω αύξηση των εισφορών. Έχει τους φόρους στα ξενοδοχεία. Θυμάμαι –και το θυμάμαι και καλά- υπουργικό συμβούλιο στο </w:t>
      </w:r>
      <w:r>
        <w:rPr>
          <w:rFonts w:eastAsia="Times New Roman"/>
          <w:szCs w:val="24"/>
        </w:rPr>
        <w:lastRenderedPageBreak/>
        <w:t xml:space="preserve">οποίο συμμετείχα να </w:t>
      </w:r>
      <w:r>
        <w:rPr>
          <w:rFonts w:eastAsia="Times New Roman"/>
          <w:szCs w:val="24"/>
        </w:rPr>
        <w:t>κατεβάζει στο 6% τα σχετικά βάρη για τα ξενοδοχεία και για τα φάρμακα. Το θυμάμαι σαν τώρα. Για να ανακαλέσετε στη μνήμη σας τι έχετε ψηφίσει και τι από 1</w:t>
      </w:r>
      <w:r>
        <w:rPr>
          <w:rFonts w:eastAsia="Times New Roman"/>
          <w:szCs w:val="24"/>
        </w:rPr>
        <w:t>-</w:t>
      </w:r>
      <w:r>
        <w:rPr>
          <w:rFonts w:eastAsia="Times New Roman"/>
          <w:szCs w:val="24"/>
        </w:rPr>
        <w:t>1</w:t>
      </w:r>
      <w:r>
        <w:rPr>
          <w:rFonts w:eastAsia="Times New Roman"/>
          <w:szCs w:val="24"/>
        </w:rPr>
        <w:t>-2018</w:t>
      </w:r>
      <w:r>
        <w:rPr>
          <w:rFonts w:eastAsia="Times New Roman"/>
          <w:szCs w:val="24"/>
        </w:rPr>
        <w:t xml:space="preserve"> θα ισχύσει για τις περιπτώσεις αυτές. Έχουμε τη μείωση του επιδόματος θέρμανσης. Έχουμε τους π</w:t>
      </w:r>
      <w:r>
        <w:rPr>
          <w:rFonts w:eastAsia="Times New Roman"/>
          <w:szCs w:val="24"/>
        </w:rPr>
        <w:t xml:space="preserve">λειστηριασμούς. Τι είναι αυτά που λέτε για τεχνικά κείμενα που δεν υπάρχουν, για μη συμφωνίες; Δεν είναι ζώσα πραγματικότητα τα περί πλειστηριασμών και δεν είστε σε απόλυτη αντίφαση με τον χθεσινό σας εαυτό; </w:t>
      </w:r>
      <w:r>
        <w:rPr>
          <w:rFonts w:eastAsia="Times New Roman"/>
          <w:szCs w:val="24"/>
          <w:lang w:val="en-US"/>
        </w:rPr>
        <w:t>Strada</w:t>
      </w:r>
      <w:r>
        <w:rPr>
          <w:rFonts w:eastAsia="Times New Roman"/>
          <w:szCs w:val="24"/>
        </w:rPr>
        <w:t xml:space="preserve"> </w:t>
      </w:r>
      <w:r>
        <w:rPr>
          <w:rFonts w:eastAsia="Times New Roman"/>
          <w:szCs w:val="24"/>
          <w:lang w:val="en-US"/>
        </w:rPr>
        <w:t>Dolorosa</w:t>
      </w:r>
      <w:r>
        <w:rPr>
          <w:rFonts w:eastAsia="Times New Roman"/>
          <w:szCs w:val="24"/>
        </w:rPr>
        <w:t xml:space="preserve">, οδυνηρός δρόμος είναι ο δρόμος </w:t>
      </w:r>
      <w:r>
        <w:rPr>
          <w:rFonts w:eastAsia="Times New Roman"/>
          <w:szCs w:val="24"/>
        </w:rPr>
        <w:t>σας, ο δρόμος που χαράξατε, ο δρόμος μαρτυρίου για τον ελληνικό λαό.</w:t>
      </w:r>
    </w:p>
    <w:p w14:paraId="35AEEA90" w14:textId="77777777" w:rsidR="00D5450D" w:rsidRDefault="005B470C">
      <w:pPr>
        <w:spacing w:line="600" w:lineRule="auto"/>
        <w:ind w:firstLine="720"/>
        <w:jc w:val="both"/>
        <w:rPr>
          <w:rFonts w:eastAsia="Times New Roman"/>
          <w:szCs w:val="24"/>
        </w:rPr>
      </w:pPr>
      <w:r>
        <w:rPr>
          <w:rFonts w:eastAsia="Times New Roman"/>
          <w:szCs w:val="24"/>
        </w:rPr>
        <w:t xml:space="preserve">Και χθες και σήμερα είναι αδύνατον ένας Κοινοβουλευτικός Εκπρόσωπος να κατέβει από το Βήμα, έχοντας ασκήσει κριτική σε όλα αυτά τα πολύ σοβαρά θέματα στην Κυβέρνηση, εφόσον είναι </w:t>
      </w:r>
      <w:r>
        <w:rPr>
          <w:rFonts w:eastAsia="Times New Roman"/>
          <w:szCs w:val="24"/>
        </w:rPr>
        <w:lastRenderedPageBreak/>
        <w:t>εκπρόσωπ</w:t>
      </w:r>
      <w:r>
        <w:rPr>
          <w:rFonts w:eastAsia="Times New Roman"/>
          <w:szCs w:val="24"/>
        </w:rPr>
        <w:t xml:space="preserve">ος κόμματος Αντιπολίτευσης, και να μην πει μια πιο επίκαιρη λέξη για τα θέματα που αφορούν τις διαπραγματεύσεις για το οριστικό όνομα της </w:t>
      </w:r>
      <w:r>
        <w:rPr>
          <w:rFonts w:eastAsia="Times New Roman"/>
          <w:szCs w:val="24"/>
          <w:lang w:val="en-US"/>
        </w:rPr>
        <w:t>FYROM</w:t>
      </w:r>
      <w:r>
        <w:rPr>
          <w:rFonts w:eastAsia="Times New Roman"/>
          <w:szCs w:val="24"/>
        </w:rPr>
        <w:t>.</w:t>
      </w:r>
    </w:p>
    <w:p w14:paraId="35AEEA91" w14:textId="77777777" w:rsidR="00D5450D" w:rsidRDefault="005B470C">
      <w:pPr>
        <w:spacing w:line="600" w:lineRule="auto"/>
        <w:ind w:firstLine="720"/>
        <w:jc w:val="both"/>
        <w:rPr>
          <w:rFonts w:eastAsia="Times New Roman"/>
          <w:szCs w:val="24"/>
        </w:rPr>
      </w:pPr>
      <w:r>
        <w:rPr>
          <w:rFonts w:eastAsia="Times New Roman"/>
          <w:szCs w:val="24"/>
        </w:rPr>
        <w:t>Κυρίες και κύριοι Βουλευτές, είχαμε κρατήσει χθες πολύ ήπια στάση ως προς το θέμα αυτό, επειδή επέκειτο χθες το πρωί που ήμασταν εδώ εν Ολομελεία η συνάντηση των δύο Πρωθυπουργών. Έτσι είχαμε κάνει. Βέβαια ο κ. Κατρούγκαλος σήκωσε τον τόνο. Αποστομώθηκε με</w:t>
      </w:r>
      <w:r>
        <w:rPr>
          <w:rFonts w:eastAsia="Times New Roman"/>
          <w:szCs w:val="24"/>
        </w:rPr>
        <w:t>τά. Νομίζω ότι η Αντιπολίτευση έδειξε πραγματικά, ειδικά το δικό μας κόμμα, την ευθύνη με την οποία αντιμετωπίζει τα θέματα της εξωτερικής πολιτικής. Και θεωρούμε ότι αυτό το δίμηνο που έχει έρθει το θέμα στην επικαιρότητα, έχουμε κρατήσει την πιο σοβαρή σ</w:t>
      </w:r>
      <w:r>
        <w:rPr>
          <w:rFonts w:eastAsia="Times New Roman"/>
          <w:szCs w:val="24"/>
        </w:rPr>
        <w:t xml:space="preserve">τάση και έχουμε αποφύγει συγκρούσεις με άλλα κόμματα ή με την Κυβέρνηση για ένα θέμα. </w:t>
      </w:r>
      <w:r>
        <w:rPr>
          <w:rFonts w:eastAsia="Times New Roman"/>
          <w:szCs w:val="24"/>
        </w:rPr>
        <w:t>Παρ</w:t>
      </w:r>
      <w:r>
        <w:rPr>
          <w:rFonts w:eastAsia="Times New Roman"/>
          <w:szCs w:val="24"/>
        </w:rPr>
        <w:t xml:space="preserve">’ </w:t>
      </w:r>
      <w:r>
        <w:rPr>
          <w:rFonts w:eastAsia="Times New Roman"/>
          <w:szCs w:val="24"/>
        </w:rPr>
        <w:t>ότι</w:t>
      </w:r>
      <w:r>
        <w:rPr>
          <w:rFonts w:eastAsia="Times New Roman"/>
          <w:szCs w:val="24"/>
        </w:rPr>
        <w:t xml:space="preserve"> ακολουθήθηκε </w:t>
      </w:r>
      <w:r>
        <w:rPr>
          <w:rFonts w:eastAsia="Times New Roman"/>
          <w:szCs w:val="24"/>
        </w:rPr>
        <w:lastRenderedPageBreak/>
        <w:t>αντιδεοντολογική λειτουργία της Κυβέρνησης και σε διπλωματικό και σε πολιτικό επίπεδο, εμείς κρατήσαμε χαμηλά τους τόνους.</w:t>
      </w:r>
    </w:p>
    <w:p w14:paraId="35AEEA92" w14:textId="77777777" w:rsidR="00D5450D" w:rsidRDefault="005B470C">
      <w:pPr>
        <w:spacing w:line="600" w:lineRule="auto"/>
        <w:ind w:firstLine="720"/>
        <w:jc w:val="both"/>
        <w:rPr>
          <w:rFonts w:eastAsia="Times New Roman"/>
          <w:szCs w:val="24"/>
        </w:rPr>
      </w:pPr>
      <w:r>
        <w:rPr>
          <w:rFonts w:eastAsia="Times New Roman"/>
          <w:szCs w:val="24"/>
        </w:rPr>
        <w:t xml:space="preserve">(Στο σημείο αυτό κτυπάει </w:t>
      </w:r>
      <w:r>
        <w:rPr>
          <w:rFonts w:eastAsia="Times New Roman"/>
          <w:szCs w:val="24"/>
        </w:rPr>
        <w:t>το κουδούνι λήξεως του χρόνου ομιλίας του κυρίου Βουλευτή)</w:t>
      </w:r>
    </w:p>
    <w:p w14:paraId="35AEEA93" w14:textId="77777777" w:rsidR="00D5450D" w:rsidRDefault="005B470C">
      <w:pPr>
        <w:spacing w:line="600" w:lineRule="auto"/>
        <w:ind w:firstLine="720"/>
        <w:jc w:val="both"/>
        <w:rPr>
          <w:rFonts w:eastAsia="Times New Roman"/>
          <w:szCs w:val="24"/>
        </w:rPr>
      </w:pPr>
      <w:r>
        <w:rPr>
          <w:rFonts w:eastAsia="Times New Roman"/>
          <w:szCs w:val="24"/>
        </w:rPr>
        <w:t>Ωστόσο, οι έχοντες λίγα πράγματα περισσότερο υπ’ όψιν τους για την εξωτερική πολιτική, ξέρουν ότι ο Ρόμπερτ Σέσιλ και ο Καγκελάριος Μπίσμαρκ ήταν οι τελευταίοι που άσκησαν με επιτυχία μια εξωτερική</w:t>
      </w:r>
      <w:r>
        <w:rPr>
          <w:rFonts w:eastAsia="Times New Roman"/>
          <w:szCs w:val="24"/>
        </w:rPr>
        <w:t xml:space="preserve"> πολιτική με τρόπο μυστικό, τη λεγόμενη μυστική διπλωματία. Από εκεί και πέρα, δεκαετίες, αιώνες, από το τέλος του 19</w:t>
      </w:r>
      <w:r>
        <w:rPr>
          <w:rFonts w:eastAsia="Times New Roman"/>
          <w:szCs w:val="24"/>
          <w:vertAlign w:val="superscript"/>
        </w:rPr>
        <w:t>ου</w:t>
      </w:r>
      <w:r>
        <w:rPr>
          <w:rFonts w:eastAsia="Times New Roman"/>
          <w:szCs w:val="24"/>
        </w:rPr>
        <w:t xml:space="preserve"> αιώνα μέχρι και σήμερα η διπλωματία</w:t>
      </w:r>
      <w:r>
        <w:rPr>
          <w:rFonts w:eastAsia="Times New Roman"/>
          <w:szCs w:val="24"/>
        </w:rPr>
        <w:t>,</w:t>
      </w:r>
      <w:r>
        <w:rPr>
          <w:rFonts w:eastAsia="Times New Roman"/>
          <w:szCs w:val="24"/>
        </w:rPr>
        <w:t xml:space="preserve"> η οποία γίνεται με όρους διαφάνειας</w:t>
      </w:r>
      <w:r>
        <w:rPr>
          <w:rFonts w:eastAsia="Times New Roman"/>
          <w:szCs w:val="24"/>
        </w:rPr>
        <w:t>,</w:t>
      </w:r>
      <w:r>
        <w:rPr>
          <w:rFonts w:eastAsia="Times New Roman"/>
          <w:szCs w:val="24"/>
        </w:rPr>
        <w:t xml:space="preserve"> είναι αυτή η οποία βοηθάει κι έχει προκριθεί από τους περισσοτ</w:t>
      </w:r>
      <w:r>
        <w:rPr>
          <w:rFonts w:eastAsia="Times New Roman"/>
          <w:szCs w:val="24"/>
        </w:rPr>
        <w:t>έρους, αν όχι από όλους, στο δυτικό ημισφαίριο του πλανήτη.</w:t>
      </w:r>
    </w:p>
    <w:p w14:paraId="35AEEA94" w14:textId="77777777" w:rsidR="00D5450D" w:rsidRDefault="005B470C">
      <w:pPr>
        <w:spacing w:line="600" w:lineRule="auto"/>
        <w:ind w:firstLine="720"/>
        <w:jc w:val="both"/>
        <w:rPr>
          <w:rFonts w:eastAsia="Times New Roman"/>
          <w:szCs w:val="24"/>
        </w:rPr>
      </w:pPr>
      <w:r>
        <w:rPr>
          <w:rFonts w:eastAsia="Times New Roman"/>
          <w:szCs w:val="24"/>
        </w:rPr>
        <w:lastRenderedPageBreak/>
        <w:t>Είναι, όμως, αδιανόητο και αυτό το καταθέτω. Είχαμε χθες τις δηλώσεις των δύο Πρωθυπουργών. Είδαμε τα σοβαρά θέματα να είναι έξω από τις δηλώσεις και οι δηλώσεις να αφορούν άλλα θέματα, δευτερεύον</w:t>
      </w:r>
      <w:r>
        <w:rPr>
          <w:rFonts w:eastAsia="Times New Roman"/>
          <w:szCs w:val="24"/>
        </w:rPr>
        <w:t>τα. Τα σοβαρά ήταν απέξω. Άρα υπάρχει μέλλον σε αυτή την ιστορία. Και όσοι βιάστηκαν να λένε ότι «αρχές Φεβρουαρίου κλείσαμε», ήταν ή αφελείς ή αστοιχείωτοι περί των θεμάτων της εξωτερικής πολιτικής ή έκαναν ένα σοβαρό λάθος, παραπληροφορηθέντες. Έχει μέλλ</w:t>
      </w:r>
      <w:r>
        <w:rPr>
          <w:rFonts w:eastAsia="Times New Roman"/>
          <w:szCs w:val="24"/>
        </w:rPr>
        <w:t xml:space="preserve">ον αυτή η ιστορία, δεν έχουμε περάσει στα ουσιώδη και στα σοβαρά. </w:t>
      </w:r>
    </w:p>
    <w:p w14:paraId="35AEEA95" w14:textId="77777777" w:rsidR="00D5450D" w:rsidRDefault="005B470C">
      <w:pPr>
        <w:spacing w:line="600" w:lineRule="auto"/>
        <w:ind w:firstLine="720"/>
        <w:jc w:val="both"/>
        <w:rPr>
          <w:rFonts w:eastAsia="Times New Roman"/>
          <w:szCs w:val="24"/>
        </w:rPr>
      </w:pPr>
      <w:r>
        <w:rPr>
          <w:rFonts w:eastAsia="Times New Roman"/>
          <w:szCs w:val="24"/>
        </w:rPr>
        <w:t xml:space="preserve">Ωστόσο, καλά κρατεί η κομματική αντιπαράθεση. Με απειλές, με λόγια του αέρα, με σκιαμαχίες, που δεν βοηθούν. Μάλιστα, κυρίες και κύριοι Βουλευτές -και αυτή είναι η τελευταία μου φράση-, </w:t>
      </w:r>
      <w:r>
        <w:rPr>
          <w:rFonts w:eastAsia="Times New Roman"/>
          <w:szCs w:val="24"/>
        </w:rPr>
        <w:lastRenderedPageBreak/>
        <w:t>οξύ</w:t>
      </w:r>
      <w:r>
        <w:rPr>
          <w:rFonts w:eastAsia="Times New Roman"/>
          <w:szCs w:val="24"/>
        </w:rPr>
        <w:t xml:space="preserve">νεται και η αντιπαράθεση ανάμεσα στους κυβερνητικούς εταίρους. Τι λέμε εμείς ως Δημοκρατική Συμπαράταξη και </w:t>
      </w:r>
      <w:r>
        <w:rPr>
          <w:rFonts w:eastAsia="Times New Roman"/>
          <w:szCs w:val="24"/>
        </w:rPr>
        <w:t>Τ</w:t>
      </w:r>
      <w:r>
        <w:rPr>
          <w:rFonts w:eastAsia="Times New Roman"/>
          <w:szCs w:val="24"/>
        </w:rPr>
        <w:t>ο Ποτάμι; Λέμε να έχουμε την πρώτη επίσημη ενημέρωση, ούτως ώστε να πούμε απόψεις και για γενικότερα θέματα. Για το γενικό και τα ειδικότερα. Για τ</w:t>
      </w:r>
      <w:r>
        <w:rPr>
          <w:rFonts w:eastAsia="Times New Roman"/>
          <w:szCs w:val="24"/>
        </w:rPr>
        <w:t>η δέσμη των θεμάτων. Δεν υπάρχει ένα θέμα ονόματος. Υπάρχει δέσμη θεμάτων, που αφορούν τη γλώσσα, που αφορούν το έθνος, που αφορούν πολλά. Μόνο όποιος έχει δει το Σύνταγμά τους ξέρει ποια είναι η δέσμη των θεμάτων. Να έχουμε, λοιπόν, την επίσημη προσέγγιση</w:t>
      </w:r>
      <w:r>
        <w:rPr>
          <w:rFonts w:eastAsia="Times New Roman"/>
          <w:szCs w:val="24"/>
        </w:rPr>
        <w:t xml:space="preserve"> από την πλευρά της Κυβέρνησης και στη συνέχεια να τοποθετηθούμε με τον πιο υπεύθυνο τρόπο. Εδώ συγκρούονται οι δύο κυβερνητικοί εταίροι. Δεν είναι ότι δεν καταλήγουν στην ίδια θέση. Συγκρούονται! Χθες είχαμε συγκρούσεις που αφορούσαν στελέχη της Κυβέρνηση</w:t>
      </w:r>
      <w:r>
        <w:rPr>
          <w:rFonts w:eastAsia="Times New Roman"/>
          <w:szCs w:val="24"/>
        </w:rPr>
        <w:t xml:space="preserve">ς και της Βουλής. Από </w:t>
      </w:r>
      <w:r>
        <w:rPr>
          <w:rFonts w:eastAsia="Times New Roman"/>
          <w:szCs w:val="24"/>
        </w:rPr>
        <w:lastRenderedPageBreak/>
        <w:t>τη μια πλευρά τον κ. Σκουρλέτη και από την άλλη μεριά τον κ. Δημήτρη Καμμένο. Και σήμερα άκουσα με τα αυτιά μου τον κύριο Αναπληρωτή Υπουργό Εξωτερικών να χαρακτηρίζει τον κυβερνητικό του εταίρο ως προς το θέμα ακροδεξιό. Θα μας τρελά</w:t>
      </w:r>
      <w:r>
        <w:rPr>
          <w:rFonts w:eastAsia="Times New Roman"/>
          <w:szCs w:val="24"/>
        </w:rPr>
        <w:t xml:space="preserve">νετε; Με κριτήριο το ότι όποιος λέει αυτά που λέει για τη Μακεδονία είναι ακροδεξιός και αναφερόμενος σε Βουλευτές και στελέχη της Νέας Δημοκρατίας, ερωτηθείς αν αυτά που λένε οι ΑΝΕΛ είναι ισοϋψή σε ακροδεξιό τόνο με τα προηγούμενα είπε «ναι». Πάμε καλά; </w:t>
      </w:r>
      <w:r>
        <w:rPr>
          <w:rFonts w:eastAsia="Times New Roman"/>
          <w:szCs w:val="24"/>
        </w:rPr>
        <w:t>Δεν πάμε καλά!</w:t>
      </w:r>
    </w:p>
    <w:p w14:paraId="35AEEA96" w14:textId="77777777" w:rsidR="00D5450D" w:rsidRDefault="005B470C">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Ήταν φραστικό λάθος.</w:t>
      </w:r>
    </w:p>
    <w:p w14:paraId="35AEEA97" w14:textId="77777777" w:rsidR="00D5450D" w:rsidRDefault="005B470C">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Δεν πάμε καθόλου καλά, αν θέλετε να υπάρχει στην Αίθουσα αυτή μια συνεννόηση ως προς τα θέματα της εξωτερικής μας πολιτικής.</w:t>
      </w:r>
    </w:p>
    <w:p w14:paraId="35AEEA98" w14:textId="77777777" w:rsidR="00D5450D" w:rsidRDefault="005B470C">
      <w:pPr>
        <w:spacing w:line="600" w:lineRule="auto"/>
        <w:ind w:firstLine="720"/>
        <w:jc w:val="both"/>
        <w:rPr>
          <w:rFonts w:eastAsia="Times New Roman"/>
          <w:szCs w:val="24"/>
        </w:rPr>
      </w:pPr>
      <w:r>
        <w:rPr>
          <w:rFonts w:eastAsia="Times New Roman"/>
          <w:szCs w:val="24"/>
        </w:rPr>
        <w:lastRenderedPageBreak/>
        <w:t>Σε ό,τι αφορά τα υπόλοιπα θέματα, του σχεδίου νόμου το οποίο επισκιάζεται κυρία Υπουργέ, από τις τροπολογίες, από το θέμα που έθεσα που είναι πολύ σοβαρό, αλλά και από τα ευρύτερα θέματα της οικονομικής σας πολιτικής, ισχύουν όσα έχει πει ο κ. Κουτσούκος.</w:t>
      </w:r>
    </w:p>
    <w:p w14:paraId="35AEEA99" w14:textId="77777777" w:rsidR="00D5450D" w:rsidRDefault="005B470C">
      <w:pPr>
        <w:spacing w:line="600" w:lineRule="auto"/>
        <w:ind w:firstLine="720"/>
        <w:jc w:val="both"/>
        <w:rPr>
          <w:rFonts w:eastAsia="Times New Roman"/>
          <w:szCs w:val="24"/>
        </w:rPr>
      </w:pPr>
      <w:r>
        <w:rPr>
          <w:rFonts w:eastAsia="Times New Roman"/>
          <w:szCs w:val="24"/>
        </w:rPr>
        <w:t>Ευχαριστώ πολύ.</w:t>
      </w:r>
    </w:p>
    <w:p w14:paraId="35AEEA9A" w14:textId="77777777" w:rsidR="00D5450D" w:rsidRDefault="005B470C">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35AEEA9B" w14:textId="77777777" w:rsidR="00D5450D" w:rsidRDefault="005B470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Θα δώσουμε τον λόγο στον κ. Αθανασίου, από την Νέα Δημοκρατία. Θα ακολουθήσει ο κ. Καρράς από τη Δημοκρατική Συμπαράταξη και μετά</w:t>
      </w:r>
      <w:r>
        <w:rPr>
          <w:rFonts w:eastAsia="Times New Roman"/>
          <w:szCs w:val="24"/>
        </w:rPr>
        <w:t xml:space="preserve"> ο κ. Μεγαλομύστακας, Κοινοβουλευτικός Εκπρόσωπος της Ένωσης Κεντρώων.</w:t>
      </w:r>
    </w:p>
    <w:p w14:paraId="35AEEA9C" w14:textId="77777777" w:rsidR="00D5450D" w:rsidRDefault="005B470C">
      <w:pPr>
        <w:spacing w:line="600" w:lineRule="auto"/>
        <w:ind w:firstLine="720"/>
        <w:jc w:val="both"/>
        <w:rPr>
          <w:rFonts w:eastAsia="Times New Roman"/>
          <w:szCs w:val="24"/>
        </w:rPr>
      </w:pPr>
      <w:r>
        <w:rPr>
          <w:rFonts w:eastAsia="Times New Roman"/>
          <w:b/>
          <w:szCs w:val="24"/>
        </w:rPr>
        <w:lastRenderedPageBreak/>
        <w:t>ΧΑΡΑΛΑΜΠΟΣ ΑΘΑΝΑΣΙΟΥ:</w:t>
      </w:r>
      <w:r>
        <w:rPr>
          <w:rFonts w:eastAsia="Times New Roman"/>
          <w:szCs w:val="24"/>
        </w:rPr>
        <w:t xml:space="preserve"> Ευχαριστώ, κύριε Πρόεδρε.</w:t>
      </w:r>
    </w:p>
    <w:p w14:paraId="35AEEA9D" w14:textId="77777777" w:rsidR="00D5450D" w:rsidRDefault="005B470C">
      <w:pPr>
        <w:spacing w:line="600" w:lineRule="auto"/>
        <w:ind w:firstLine="720"/>
        <w:jc w:val="both"/>
        <w:rPr>
          <w:rFonts w:eastAsia="Times New Roman"/>
          <w:szCs w:val="24"/>
        </w:rPr>
      </w:pPr>
      <w:r>
        <w:rPr>
          <w:rFonts w:eastAsia="Times New Roman"/>
          <w:szCs w:val="24"/>
        </w:rPr>
        <w:t>Κυρίες και κύριοι δεν θα αναφερθώ σε όλο το νομοσχέδιο, γιατί με πληρότητα ανέπτυξε τις θέσεις του κόμματός μας επί του νομοσχεδίου ο Εισ</w:t>
      </w:r>
      <w:r>
        <w:rPr>
          <w:rFonts w:eastAsia="Times New Roman"/>
          <w:szCs w:val="24"/>
        </w:rPr>
        <w:t>ηγητής μας, ο κ. Φορτσάκης. Θα αναφερθώ ειδικά μόνο στο άρθρο 111 του νομοσχεδίου, που αφορά τα νησιά και τη ναυσιπλοΐα προς αυτά. Είναι κάτι που απασχολεί όλη τη νησιωτική Ελλάδα σήμερα.</w:t>
      </w:r>
    </w:p>
    <w:p w14:paraId="35AEEA9E" w14:textId="77777777" w:rsidR="00D5450D" w:rsidRDefault="005B470C">
      <w:pPr>
        <w:spacing w:line="600" w:lineRule="auto"/>
        <w:ind w:firstLine="720"/>
        <w:jc w:val="both"/>
        <w:rPr>
          <w:rFonts w:eastAsia="Times New Roman"/>
          <w:szCs w:val="24"/>
        </w:rPr>
      </w:pPr>
      <w:r>
        <w:rPr>
          <w:rFonts w:eastAsia="Times New Roman"/>
          <w:szCs w:val="24"/>
        </w:rPr>
        <w:t xml:space="preserve">Σκοπός του άρθρου αυτού είναι ο εναρμονισμός της εθνικής νομοθεσίας </w:t>
      </w:r>
      <w:r>
        <w:rPr>
          <w:rFonts w:eastAsia="Times New Roman"/>
          <w:szCs w:val="24"/>
        </w:rPr>
        <w:t xml:space="preserve">ΦΠΑ με την αντίστοιχη διάταξη της οδηγίας 2006/112 του </w:t>
      </w:r>
      <w:r>
        <w:rPr>
          <w:rFonts w:eastAsia="Times New Roman"/>
          <w:szCs w:val="24"/>
        </w:rPr>
        <w:t>Σ</w:t>
      </w:r>
      <w:r>
        <w:rPr>
          <w:rFonts w:eastAsia="Times New Roman"/>
          <w:szCs w:val="24"/>
        </w:rPr>
        <w:t>υμβουλίου. Τι ρυθμίζεται, λοιπόν, με τη διάταξη αυτή; Η επιβολή ΦΠΑ στις υπηρεσίες που αφορούν στις εντός χωρικών υδάτων ναυτιλιακές δραστηριότητες. Όμως, δινόταν η δυνατότητα στη χώρα μας, όπως και σ</w:t>
      </w:r>
      <w:r>
        <w:rPr>
          <w:rFonts w:eastAsia="Times New Roman"/>
          <w:szCs w:val="24"/>
        </w:rPr>
        <w:t xml:space="preserve">ε κάθε άλλο κράτος-μέλος της Ευρωπαϊκής </w:t>
      </w:r>
      <w:r>
        <w:rPr>
          <w:rFonts w:eastAsia="Times New Roman"/>
          <w:szCs w:val="24"/>
        </w:rPr>
        <w:lastRenderedPageBreak/>
        <w:t>Ένωσης, να υποβά</w:t>
      </w:r>
      <w:r>
        <w:rPr>
          <w:rFonts w:eastAsia="Times New Roman"/>
          <w:szCs w:val="24"/>
        </w:rPr>
        <w:t>λ</w:t>
      </w:r>
      <w:r>
        <w:rPr>
          <w:rFonts w:eastAsia="Times New Roman"/>
          <w:szCs w:val="24"/>
        </w:rPr>
        <w:t>λει αίτηση εξαιρέσεως επιβολής ΦΠΑ στις υπηρεσίες αυτές. Δηλαδή, αυτές που αφορούν τις εντός των χωρικών υδάτων ναυτιλιακές δραστηριότητες. Και εφόσον, βέβαια, κάθε χώρα ανέπτυσσε ή και προέβαλλε τις</w:t>
      </w:r>
      <w:r>
        <w:rPr>
          <w:rFonts w:eastAsia="Times New Roman"/>
          <w:szCs w:val="24"/>
        </w:rPr>
        <w:t xml:space="preserve"> δικές της ιδιαιτερότητες και η Ελλάδα ήταν η κατ</w:t>
      </w:r>
      <w:r>
        <w:rPr>
          <w:rFonts w:eastAsia="Times New Roman"/>
          <w:szCs w:val="24"/>
        </w:rPr>
        <w:t xml:space="preserve">’ </w:t>
      </w:r>
      <w:r>
        <w:rPr>
          <w:rFonts w:eastAsia="Times New Roman"/>
          <w:szCs w:val="24"/>
        </w:rPr>
        <w:t>εξοχήν χώρα η οποία έχει αυτές τις ιδιαιτερότητες</w:t>
      </w:r>
      <w:r>
        <w:rPr>
          <w:rFonts w:eastAsia="Times New Roman"/>
          <w:szCs w:val="24"/>
        </w:rPr>
        <w:t>,</w:t>
      </w:r>
      <w:r>
        <w:rPr>
          <w:rFonts w:eastAsia="Times New Roman"/>
          <w:szCs w:val="24"/>
        </w:rPr>
        <w:t xml:space="preserve"> λόγω της νησιωτικής πολιτικής και το ένα νησί είναι πολύ κοντά στο άλλο. Τέτοια αίτηση, όμως, δεν υπέβαλε η χώρα μας, όπως έκαναν άλλα κράτη-μέλη. Αναφέρο</w:t>
      </w:r>
      <w:r>
        <w:rPr>
          <w:rFonts w:eastAsia="Times New Roman"/>
          <w:szCs w:val="24"/>
        </w:rPr>
        <w:t>μαι στην Πορτογαλία και στη Γαλλία.</w:t>
      </w:r>
    </w:p>
    <w:p w14:paraId="35AEEA9F" w14:textId="77777777" w:rsidR="00D5450D" w:rsidRDefault="005B470C">
      <w:pPr>
        <w:spacing w:line="600" w:lineRule="auto"/>
        <w:jc w:val="both"/>
        <w:rPr>
          <w:rFonts w:eastAsia="Times New Roman"/>
          <w:szCs w:val="24"/>
        </w:rPr>
      </w:pPr>
      <w:r>
        <w:rPr>
          <w:rFonts w:eastAsia="Times New Roman"/>
          <w:szCs w:val="24"/>
        </w:rPr>
        <w:t xml:space="preserve">Πλέον η Ελλάδα είναι υποχρεωμένη σήμερα να εναρμονιστεί με την </w:t>
      </w:r>
      <w:r>
        <w:rPr>
          <w:rFonts w:eastAsia="Times New Roman"/>
          <w:szCs w:val="24"/>
        </w:rPr>
        <w:t>ο</w:t>
      </w:r>
      <w:r>
        <w:rPr>
          <w:rFonts w:eastAsia="Times New Roman"/>
          <w:szCs w:val="24"/>
        </w:rPr>
        <w:t>δηγία και να επιβάλει ΦΠΑ για τις υπηρεσίες που αφορούν ναυτιλιακές δραστηριότητες εντός των χωρικών υδάτων.</w:t>
      </w:r>
    </w:p>
    <w:p w14:paraId="35AEEAA0" w14:textId="77777777" w:rsidR="00D5450D" w:rsidRDefault="005B470C">
      <w:pPr>
        <w:spacing w:line="600" w:lineRule="auto"/>
        <w:ind w:firstLine="709"/>
        <w:jc w:val="both"/>
        <w:rPr>
          <w:rFonts w:eastAsia="Times New Roman"/>
          <w:szCs w:val="24"/>
        </w:rPr>
      </w:pPr>
      <w:r>
        <w:rPr>
          <w:rFonts w:eastAsia="Times New Roman"/>
          <w:szCs w:val="24"/>
        </w:rPr>
        <w:lastRenderedPageBreak/>
        <w:t xml:space="preserve">Ας δούμε τώρα τι προβλέπει η ανωτέρω </w:t>
      </w:r>
      <w:r>
        <w:rPr>
          <w:rFonts w:eastAsia="Times New Roman"/>
          <w:szCs w:val="24"/>
        </w:rPr>
        <w:t>ο</w:t>
      </w:r>
      <w:r>
        <w:rPr>
          <w:rFonts w:eastAsia="Times New Roman"/>
          <w:szCs w:val="24"/>
        </w:rPr>
        <w:t>δηγία. Αν</w:t>
      </w:r>
      <w:r>
        <w:rPr>
          <w:rFonts w:eastAsia="Times New Roman"/>
          <w:szCs w:val="24"/>
        </w:rPr>
        <w:t>αφέρομαι στην 112/2006 του Συμβουλίου. Ορίζει ότι η απαλλαγή ΦΠΑ χωρεί πλέον μόνο για πλοία που χρησιμοποιούνται στη ναυσιπλοΐα ανοικτής θάλασσας και όχι στην εμπορική ναυσιπλοΐα, όπως ίσχυε μέχρι τώρα κι εμείς βεβαίως δεν είχαμε κανένα πρόβλημα. Βλέπετε ό</w:t>
      </w:r>
      <w:r>
        <w:rPr>
          <w:rFonts w:eastAsia="Times New Roman"/>
          <w:szCs w:val="24"/>
        </w:rPr>
        <w:t xml:space="preserve">τι αλλάζει όλη η φιλοσοφία και η δομή της πολιτικής. </w:t>
      </w:r>
    </w:p>
    <w:p w14:paraId="35AEEAA1" w14:textId="77777777" w:rsidR="00D5450D" w:rsidRDefault="005B470C">
      <w:pPr>
        <w:spacing w:line="600" w:lineRule="auto"/>
        <w:ind w:firstLine="720"/>
        <w:jc w:val="both"/>
        <w:rPr>
          <w:rFonts w:eastAsia="Times New Roman"/>
          <w:szCs w:val="24"/>
        </w:rPr>
      </w:pPr>
      <w:r>
        <w:rPr>
          <w:rFonts w:eastAsia="Times New Roman"/>
          <w:szCs w:val="24"/>
        </w:rPr>
        <w:t>Για την απαλλαγή από τον ΦΠΑ με την εισαγόμενη ρύθμιση του άρθρου 111 του νομοσχεδίου</w:t>
      </w:r>
      <w:r>
        <w:rPr>
          <w:rFonts w:eastAsia="Times New Roman"/>
          <w:szCs w:val="24"/>
        </w:rPr>
        <w:t>,</w:t>
      </w:r>
      <w:r>
        <w:rPr>
          <w:rFonts w:eastAsia="Times New Roman"/>
          <w:szCs w:val="24"/>
        </w:rPr>
        <w:t xml:space="preserve"> που αντικαθιστά το άρθρο 27, περίπτωση α΄ της παραγράφου 1 του ν.2859/2000, δηλαδή τον </w:t>
      </w:r>
      <w:r>
        <w:rPr>
          <w:rFonts w:eastAsia="Times New Roman"/>
          <w:szCs w:val="24"/>
        </w:rPr>
        <w:t>κ</w:t>
      </w:r>
      <w:r>
        <w:rPr>
          <w:rFonts w:eastAsia="Times New Roman"/>
          <w:szCs w:val="24"/>
        </w:rPr>
        <w:t>ώδικα ΦΠΑ, απαιτούνται άλλε</w:t>
      </w:r>
      <w:r>
        <w:rPr>
          <w:rFonts w:eastAsia="Times New Roman"/>
          <w:szCs w:val="24"/>
        </w:rPr>
        <w:t xml:space="preserve">ς προϋποθέσεις, οι οποίες αναφέρονται στον νόμο σωρευτικά, δηλαδή μέγιστο εξωτερικό μήκος του κύτους </w:t>
      </w:r>
      <w:r>
        <w:rPr>
          <w:rFonts w:eastAsia="Times New Roman"/>
          <w:szCs w:val="24"/>
        </w:rPr>
        <w:t>δώδεκα</w:t>
      </w:r>
      <w:r>
        <w:rPr>
          <w:rFonts w:eastAsia="Times New Roman"/>
          <w:szCs w:val="24"/>
        </w:rPr>
        <w:t xml:space="preserve"> ή ίσο με </w:t>
      </w:r>
      <w:r>
        <w:rPr>
          <w:rFonts w:eastAsia="Times New Roman"/>
          <w:szCs w:val="24"/>
        </w:rPr>
        <w:t xml:space="preserve">δώδεκα </w:t>
      </w:r>
      <w:r>
        <w:rPr>
          <w:rFonts w:eastAsia="Times New Roman"/>
          <w:szCs w:val="24"/>
        </w:rPr>
        <w:t xml:space="preserve">μέτρα. </w:t>
      </w:r>
    </w:p>
    <w:p w14:paraId="35AEEAA2" w14:textId="77777777" w:rsidR="00D5450D" w:rsidRDefault="005B470C">
      <w:pPr>
        <w:spacing w:line="600" w:lineRule="auto"/>
        <w:ind w:firstLine="720"/>
        <w:jc w:val="both"/>
        <w:rPr>
          <w:rFonts w:eastAsia="Times New Roman"/>
          <w:szCs w:val="24"/>
        </w:rPr>
      </w:pPr>
      <w:r>
        <w:rPr>
          <w:rFonts w:eastAsia="Times New Roman"/>
          <w:szCs w:val="24"/>
        </w:rPr>
        <w:lastRenderedPageBreak/>
        <w:t xml:space="preserve">Διερωτώμαι γιατί πρέπει να είναι </w:t>
      </w:r>
      <w:r>
        <w:rPr>
          <w:rFonts w:eastAsia="Times New Roman"/>
          <w:szCs w:val="24"/>
        </w:rPr>
        <w:t>δώδεκα</w:t>
      </w:r>
      <w:r>
        <w:rPr>
          <w:rFonts w:eastAsia="Times New Roman"/>
          <w:szCs w:val="24"/>
        </w:rPr>
        <w:t xml:space="preserve"> μέτρα. Από πού προκύπτει; Εγώ ανέλυσα όλη την </w:t>
      </w:r>
      <w:r>
        <w:rPr>
          <w:rFonts w:eastAsia="Times New Roman"/>
          <w:szCs w:val="24"/>
        </w:rPr>
        <w:t>ο</w:t>
      </w:r>
      <w:r>
        <w:rPr>
          <w:rFonts w:eastAsia="Times New Roman"/>
          <w:szCs w:val="24"/>
        </w:rPr>
        <w:t>δηγία και δεν βρήκα κανέναν περιορισμ</w:t>
      </w:r>
      <w:r>
        <w:rPr>
          <w:rFonts w:eastAsia="Times New Roman"/>
          <w:szCs w:val="24"/>
        </w:rPr>
        <w:t xml:space="preserve">ό όσον αφορά το μήκος του κύτους. Από πού προκύπτει; Το θέσαμε αυτό και στην </w:t>
      </w:r>
      <w:r>
        <w:rPr>
          <w:rFonts w:eastAsia="Times New Roman"/>
          <w:szCs w:val="24"/>
        </w:rPr>
        <w:t>ε</w:t>
      </w:r>
      <w:r>
        <w:rPr>
          <w:rFonts w:eastAsia="Times New Roman"/>
          <w:szCs w:val="24"/>
        </w:rPr>
        <w:t xml:space="preserve">πιτροπή και απάντηση δεν έχουμε πάρει μέχρι σήμερα. Φανταστείτε τώρα τι θα συμβεί με όλους τους εφοπλιστές, οι οποίοι έχουν παραγγείλει πλοία κάτω από </w:t>
      </w:r>
      <w:r>
        <w:rPr>
          <w:rFonts w:eastAsia="Times New Roman"/>
          <w:szCs w:val="24"/>
        </w:rPr>
        <w:t>δώδεκα</w:t>
      </w:r>
      <w:r>
        <w:rPr>
          <w:rFonts w:eastAsia="Times New Roman"/>
          <w:szCs w:val="24"/>
        </w:rPr>
        <w:t xml:space="preserve"> μέτρα, τι επιβάρυνση</w:t>
      </w:r>
      <w:r>
        <w:rPr>
          <w:rFonts w:eastAsia="Times New Roman"/>
          <w:szCs w:val="24"/>
        </w:rPr>
        <w:t xml:space="preserve"> θα έχουν όταν τα πλοία που παρήγγειλαν είναι κάτω από </w:t>
      </w:r>
      <w:r>
        <w:rPr>
          <w:rFonts w:eastAsia="Times New Roman"/>
          <w:szCs w:val="24"/>
        </w:rPr>
        <w:t>δώδεκα</w:t>
      </w:r>
      <w:r>
        <w:rPr>
          <w:rFonts w:eastAsia="Times New Roman"/>
          <w:szCs w:val="24"/>
        </w:rPr>
        <w:t xml:space="preserve"> μέτρα. Είναι ένα μεγάλο πρόβλημα. </w:t>
      </w:r>
    </w:p>
    <w:p w14:paraId="35AEEAA3" w14:textId="77777777" w:rsidR="00D5450D" w:rsidRDefault="005B470C">
      <w:pPr>
        <w:spacing w:line="600" w:lineRule="auto"/>
        <w:ind w:firstLine="720"/>
        <w:jc w:val="both"/>
        <w:rPr>
          <w:rFonts w:eastAsia="Times New Roman"/>
          <w:szCs w:val="24"/>
        </w:rPr>
      </w:pPr>
      <w:r>
        <w:rPr>
          <w:rFonts w:eastAsia="Times New Roman"/>
          <w:szCs w:val="24"/>
        </w:rPr>
        <w:t xml:space="preserve">Η άλλη προϋπόθεση είναι συγκεκριμένες δρομολογιακές διακρίσεις. </w:t>
      </w:r>
    </w:p>
    <w:p w14:paraId="35AEEAA4" w14:textId="77777777" w:rsidR="00D5450D" w:rsidRDefault="005B470C">
      <w:pPr>
        <w:spacing w:line="600" w:lineRule="auto"/>
        <w:ind w:firstLine="720"/>
        <w:jc w:val="both"/>
        <w:rPr>
          <w:rFonts w:eastAsia="Times New Roman"/>
          <w:szCs w:val="24"/>
        </w:rPr>
      </w:pPr>
      <w:r>
        <w:rPr>
          <w:rFonts w:eastAsia="Times New Roman"/>
          <w:szCs w:val="24"/>
        </w:rPr>
        <w:t xml:space="preserve">Βεβαίως η τρίτη και βασικότερη, η οποία θα μας απασχολήσει, είναι η διενέργεια δραστηριοτήτων </w:t>
      </w:r>
      <w:r>
        <w:rPr>
          <w:rFonts w:eastAsia="Times New Roman"/>
          <w:szCs w:val="24"/>
        </w:rPr>
        <w:t xml:space="preserve">σε ανοικτή θάλασσα, σύμφωνα </w:t>
      </w:r>
      <w:r>
        <w:rPr>
          <w:rFonts w:eastAsia="Times New Roman"/>
          <w:szCs w:val="24"/>
        </w:rPr>
        <w:lastRenderedPageBreak/>
        <w:t xml:space="preserve">βέβαια τώρα με το άρθρο 148 της </w:t>
      </w:r>
      <w:r>
        <w:rPr>
          <w:rFonts w:eastAsia="Times New Roman"/>
          <w:szCs w:val="24"/>
        </w:rPr>
        <w:t>ο</w:t>
      </w:r>
      <w:r>
        <w:rPr>
          <w:rFonts w:eastAsia="Times New Roman"/>
          <w:szCs w:val="24"/>
        </w:rPr>
        <w:t xml:space="preserve">δηγίας. Η έννοια της ναυσιπλοΐας που δίνεται, δηλαδή σε ανοικτή θάλασσα, είναι η ναυσιπλοΐα εκτός χωρικών υδάτων, άρα η απαλλαγή από τον ΦΠΑ αφορά ποντοπόρα πλοία, δηλαδή αυτά των οποίων το </w:t>
      </w:r>
      <w:r>
        <w:rPr>
          <w:rFonts w:eastAsia="Times New Roman"/>
          <w:szCs w:val="24"/>
        </w:rPr>
        <w:t>μεγαλύτερο μέρος σε ναυτικά μίλια, δηλαδή η απόσταση που διανύουν, το μεγαλύτερο μέρος του πλου, λαμβάνει χώρα εκτός των χωρικών υδάτων των κρατών που προσεγγίζουν.</w:t>
      </w:r>
    </w:p>
    <w:p w14:paraId="35AEEAA5" w14:textId="77777777" w:rsidR="00D5450D" w:rsidRDefault="005B470C">
      <w:pPr>
        <w:spacing w:line="600" w:lineRule="auto"/>
        <w:ind w:firstLine="709"/>
        <w:jc w:val="both"/>
        <w:rPr>
          <w:rFonts w:eastAsia="Times New Roman"/>
          <w:szCs w:val="24"/>
        </w:rPr>
      </w:pPr>
      <w:r>
        <w:rPr>
          <w:rFonts w:eastAsia="Times New Roman"/>
          <w:szCs w:val="24"/>
        </w:rPr>
        <w:t>Ερωτάται τώρα: Ποιο το ύψος του ΦΠΑ που θα επιβληθεί; Αν δεν μπορούμε να κάνουμε διασταλτικ</w:t>
      </w:r>
      <w:r>
        <w:rPr>
          <w:rFonts w:eastAsia="Times New Roman"/>
          <w:szCs w:val="24"/>
        </w:rPr>
        <w:t>ή ερμηνεία –και το λέω περισσότερο για τους νομικούς αυτό, εγώ νομίζω ότι μπορούμε να την κάνουμε- της ανωτέρω διάταξης του άρθρου 148 της οδηγίας –εξάλλου και το Ναυτικό Επιμελητήριο εδώ αυτό ισχυρίστηκε-</w:t>
      </w:r>
      <w:r>
        <w:rPr>
          <w:rFonts w:eastAsia="Times New Roman"/>
          <w:szCs w:val="24"/>
        </w:rPr>
        <w:t>,</w:t>
      </w:r>
      <w:r>
        <w:rPr>
          <w:rFonts w:eastAsia="Times New Roman"/>
          <w:szCs w:val="24"/>
        </w:rPr>
        <w:t xml:space="preserve"> να ερευνηθεί, λοιπόν, ότι η απαλλαγή από ΦΠΑ πρέπ</w:t>
      </w:r>
      <w:r>
        <w:rPr>
          <w:rFonts w:eastAsia="Times New Roman"/>
          <w:szCs w:val="24"/>
        </w:rPr>
        <w:t xml:space="preserve">ει να χορηγείται </w:t>
      </w:r>
      <w:r>
        <w:rPr>
          <w:rFonts w:eastAsia="Times New Roman"/>
          <w:szCs w:val="24"/>
        </w:rPr>
        <w:lastRenderedPageBreak/>
        <w:t>όταν η θαλάσσια μεταφορά είναι ο αποκλειστικός ή ο πλέον ενδεδειγμένος οικονομικά και κοινωνικά τρόπος μεταφοράς αγαθών και επιβατών και ως πλοίο που χρησιμοποιείται για τη ναυσιπλοΐα σε ανοικτή θάλασσα να νοείται κάθε πλοίο που χρησιμοποι</w:t>
      </w:r>
      <w:r>
        <w:rPr>
          <w:rFonts w:eastAsia="Times New Roman"/>
          <w:szCs w:val="24"/>
        </w:rPr>
        <w:t>είται για τη ναυσιπλοΐα. Αν δεν μπορούμε να κάνουμε αυτή τη διασταλτική ερμηνεία -που, όπως είπα, κατά την άποψή μου μπορούμε-</w:t>
      </w:r>
      <w:r>
        <w:rPr>
          <w:rFonts w:eastAsia="Times New Roman"/>
          <w:szCs w:val="24"/>
        </w:rPr>
        <w:t>,</w:t>
      </w:r>
      <w:r>
        <w:rPr>
          <w:rFonts w:eastAsia="Times New Roman"/>
          <w:szCs w:val="24"/>
        </w:rPr>
        <w:t xml:space="preserve"> τότε θα πρέπει να καθοριστεί μηδενικός ή ελαχιστότατος συντελεστής ΦΠΑ. </w:t>
      </w:r>
    </w:p>
    <w:p w14:paraId="35AEEAA6" w14:textId="77777777" w:rsidR="00D5450D" w:rsidRDefault="005B470C">
      <w:pPr>
        <w:spacing w:line="600" w:lineRule="auto"/>
        <w:ind w:firstLine="720"/>
        <w:jc w:val="both"/>
        <w:rPr>
          <w:rFonts w:eastAsia="Times New Roman"/>
          <w:szCs w:val="24"/>
        </w:rPr>
      </w:pPr>
      <w:r>
        <w:rPr>
          <w:rFonts w:eastAsia="Times New Roman"/>
          <w:szCs w:val="24"/>
        </w:rPr>
        <w:t>Στη λύση αυτή θα ερωτηθεί κανείς: Έχουμε νομικό έρεισμα</w:t>
      </w:r>
      <w:r>
        <w:rPr>
          <w:rFonts w:eastAsia="Times New Roman"/>
          <w:szCs w:val="24"/>
        </w:rPr>
        <w:t xml:space="preserve">; Ναι, έχουμε νομικό έρεισμα. </w:t>
      </w:r>
    </w:p>
    <w:p w14:paraId="35AEEAA7" w14:textId="77777777" w:rsidR="00D5450D" w:rsidRDefault="005B470C">
      <w:pPr>
        <w:spacing w:line="600" w:lineRule="auto"/>
        <w:ind w:firstLine="720"/>
        <w:jc w:val="both"/>
        <w:rPr>
          <w:rFonts w:eastAsia="Times New Roman"/>
          <w:szCs w:val="24"/>
        </w:rPr>
      </w:pPr>
      <w:r>
        <w:rPr>
          <w:rFonts w:eastAsia="Times New Roman"/>
          <w:szCs w:val="24"/>
        </w:rPr>
        <w:t>Θέλω να αναφέρω εδώ μια επίκριση που είχαμε δεχτεί παλιά</w:t>
      </w:r>
      <w:r>
        <w:rPr>
          <w:rFonts w:eastAsia="Times New Roman"/>
          <w:szCs w:val="24"/>
        </w:rPr>
        <w:t>,</w:t>
      </w:r>
      <w:r>
        <w:rPr>
          <w:rFonts w:eastAsia="Times New Roman"/>
          <w:szCs w:val="24"/>
        </w:rPr>
        <w:t xml:space="preserve"> ότι πολλές φορές, κύριε Καρρά, «ψειρίζουμε» τα πράγματα εμείς οι νομικοί. Αν, όμως, αναλύονταν και έμπαιναν οι διατάξεις όπως τις </w:t>
      </w:r>
      <w:r>
        <w:rPr>
          <w:rFonts w:eastAsia="Times New Roman"/>
          <w:szCs w:val="24"/>
        </w:rPr>
        <w:lastRenderedPageBreak/>
        <w:t>λέγαμε, και η νομοθεσία μας θα ήταν π</w:t>
      </w:r>
      <w:r>
        <w:rPr>
          <w:rFonts w:eastAsia="Times New Roman"/>
          <w:szCs w:val="24"/>
        </w:rPr>
        <w:t xml:space="preserve">ιο εύληπτη από τους εφαρμοστές του δικαίου και ο κόσμος δεν θα ταλαιπωρείτο και τα δικαστήρια θα είχαν ελαφρυνθεί. </w:t>
      </w:r>
    </w:p>
    <w:p w14:paraId="35AEEAA8" w14:textId="77777777" w:rsidR="00D5450D" w:rsidRDefault="005B470C">
      <w:pPr>
        <w:spacing w:line="600" w:lineRule="auto"/>
        <w:ind w:firstLine="720"/>
        <w:jc w:val="both"/>
        <w:rPr>
          <w:rFonts w:eastAsia="Times New Roman"/>
          <w:szCs w:val="24"/>
        </w:rPr>
      </w:pPr>
      <w:r>
        <w:rPr>
          <w:rFonts w:eastAsia="Times New Roman"/>
          <w:szCs w:val="24"/>
        </w:rPr>
        <w:t>Σε κάθε περίπτωση, ναι, υπάρχει νομικό έρεισμα και αυτό προκύπτει από το δεύτερο εδάφιο της υποπερίπτωσης ΙΙ της παραγράφου 1 του άρθρου 111</w:t>
      </w:r>
      <w:r>
        <w:rPr>
          <w:rFonts w:eastAsia="Times New Roman"/>
          <w:szCs w:val="24"/>
        </w:rPr>
        <w:t xml:space="preserve"> του νομοσχεδίου. Τι λέει αυτή η διάταξη; «Με απόφαση του Υπουργού Οικονομικών ορίζονται οι όροι και οι προϋποθέσεις και κάθε άλλη λεπτομέρεια για την εφαρμογή των διατάξεων της υποπερίπτωσης </w:t>
      </w:r>
      <w:r>
        <w:rPr>
          <w:rFonts w:eastAsia="Times New Roman"/>
          <w:szCs w:val="24"/>
        </w:rPr>
        <w:t>ΙΙ</w:t>
      </w:r>
      <w:r>
        <w:rPr>
          <w:rFonts w:eastAsia="Times New Roman"/>
          <w:szCs w:val="24"/>
        </w:rPr>
        <w:t xml:space="preserve">». </w:t>
      </w:r>
    </w:p>
    <w:p w14:paraId="35AEEAA9" w14:textId="77777777" w:rsidR="00D5450D" w:rsidRDefault="005B470C">
      <w:pPr>
        <w:spacing w:line="600" w:lineRule="auto"/>
        <w:ind w:firstLine="720"/>
        <w:jc w:val="both"/>
        <w:rPr>
          <w:rFonts w:eastAsia="Times New Roman"/>
          <w:b/>
          <w:szCs w:val="24"/>
        </w:rPr>
      </w:pPr>
      <w:r>
        <w:rPr>
          <w:rFonts w:eastAsia="Times New Roman"/>
          <w:szCs w:val="24"/>
        </w:rPr>
        <w:t>Άρα με υπουργική απόφαση μπορεί να καθοριστεί ο συγκεκριμέ</w:t>
      </w:r>
      <w:r>
        <w:rPr>
          <w:rFonts w:eastAsia="Times New Roman"/>
          <w:szCs w:val="24"/>
        </w:rPr>
        <w:t xml:space="preserve">νος ΦΠΑ σε χαμηλά επίπεδα, αν και εδώ νομίζω ότι υπάρχει ένα συνταγματικό πρόβλημα, γιατί έχω την εντύπωση ότι παραβιάζονται τα συνταγματικά όρια της νομοθετικής εξουσιοδότησης, γιατί </w:t>
      </w:r>
      <w:r>
        <w:rPr>
          <w:rFonts w:eastAsia="Times New Roman"/>
          <w:szCs w:val="24"/>
        </w:rPr>
        <w:lastRenderedPageBreak/>
        <w:t>είναι πολύ ευρεία η εξουσιοδότηση, αλλά σε κάθε περίπτωση ας ληφθεί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ότι μπορεί να ρυθμιστεί με υπουργική απόφαση. Αν κρίνεται επιβεβλημένο, πολύ περισσότερο σήμερα που καταργήθηκε και ο μειωμένος συντελεστής ΦΠΑ σε νησιά μας, αυτό κρίνεται επιβεβλημένο για τα νησιά μας, γιατί καταργήθηκε ο μειωμένος συντελεστής.</w:t>
      </w:r>
    </w:p>
    <w:p w14:paraId="35AEEAAA" w14:textId="77777777" w:rsidR="00D5450D" w:rsidRDefault="005B470C">
      <w:pPr>
        <w:spacing w:line="600" w:lineRule="auto"/>
        <w:ind w:firstLine="720"/>
        <w:jc w:val="both"/>
        <w:rPr>
          <w:rFonts w:eastAsia="Times New Roman"/>
          <w:szCs w:val="24"/>
        </w:rPr>
      </w:pPr>
      <w:r>
        <w:rPr>
          <w:rFonts w:eastAsia="Times New Roman"/>
          <w:szCs w:val="24"/>
        </w:rPr>
        <w:t>Αντιλ</w:t>
      </w:r>
      <w:r>
        <w:rPr>
          <w:rFonts w:eastAsia="Times New Roman"/>
          <w:szCs w:val="24"/>
        </w:rPr>
        <w:t>αμβάνεστε τι μεγάλη επιβάρυνση θα έχουν οι καταναλωτές των νησιωτικών περιοχών της χώρας μας, που ήδη επιβαρύνονται με το</w:t>
      </w:r>
      <w:r>
        <w:rPr>
          <w:rFonts w:eastAsia="Times New Roman"/>
          <w:szCs w:val="24"/>
        </w:rPr>
        <w:t>ν</w:t>
      </w:r>
      <w:r>
        <w:rPr>
          <w:rFonts w:eastAsia="Times New Roman"/>
          <w:szCs w:val="24"/>
        </w:rPr>
        <w:t xml:space="preserve"> ΦΠΑ 23%. Έχει καταργηθεί ο μειωμένος συντελεστής για όλα τα μικρά νησιά και για τα πέντε μεγάλα, κύριε Πρόεδρε, όπως ξέρετε, αρχίζει </w:t>
      </w:r>
      <w:r>
        <w:rPr>
          <w:rFonts w:eastAsia="Times New Roman"/>
          <w:szCs w:val="24"/>
        </w:rPr>
        <w:t>από 1</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2019 και θα είναι σε όλα γενικά τα νησιά. Μεγάλο πρόβλημα θα υπάρχει και για την αλιεία μας με τα σκάφη τους. </w:t>
      </w:r>
    </w:p>
    <w:p w14:paraId="35AEEAAB" w14:textId="77777777" w:rsidR="00D5450D" w:rsidRDefault="005B470C">
      <w:pPr>
        <w:spacing w:line="600" w:lineRule="auto"/>
        <w:ind w:firstLine="720"/>
        <w:jc w:val="both"/>
        <w:rPr>
          <w:rFonts w:eastAsia="Times New Roman"/>
          <w:szCs w:val="24"/>
        </w:rPr>
      </w:pPr>
      <w:r>
        <w:rPr>
          <w:rFonts w:eastAsia="Times New Roman"/>
          <w:b/>
          <w:szCs w:val="24"/>
        </w:rPr>
        <w:lastRenderedPageBreak/>
        <w:t>ΑΙΚΑΤΕΡΙΝΗ ΠΑΠΑΝΑΤΣΙΟΥ (Υφυπουργός Οικονομικών):</w:t>
      </w:r>
      <w:r>
        <w:rPr>
          <w:rFonts w:eastAsia="Times New Roman"/>
          <w:szCs w:val="24"/>
        </w:rPr>
        <w:t xml:space="preserve"> Εξαιρούνται η αλιεία και η σπογγαλιεία. </w:t>
      </w:r>
    </w:p>
    <w:p w14:paraId="35AEEAAC" w14:textId="77777777" w:rsidR="00D5450D" w:rsidRDefault="005B470C">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Δεν το ήξερα. Θα το δω εγώ και</w:t>
      </w:r>
      <w:r>
        <w:rPr>
          <w:rFonts w:eastAsia="Times New Roman"/>
          <w:szCs w:val="24"/>
        </w:rPr>
        <w:t>,</w:t>
      </w:r>
      <w:r>
        <w:rPr>
          <w:rFonts w:eastAsia="Times New Roman"/>
          <w:szCs w:val="24"/>
        </w:rPr>
        <w:t xml:space="preserve"> αν εξαιρείται η αλιεία, μπορώ να επανορθώσω αν είναι. Το φέρατε με τροπολογία; </w:t>
      </w:r>
    </w:p>
    <w:p w14:paraId="35AEEAAD" w14:textId="77777777" w:rsidR="00D5450D" w:rsidRDefault="005B470C">
      <w:pPr>
        <w:spacing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Όχι, είναι στο άρθρο μέσα.</w:t>
      </w:r>
    </w:p>
    <w:p w14:paraId="35AEEAAE" w14:textId="77777777" w:rsidR="00D5450D" w:rsidRDefault="005B470C">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Αλλά η ερμηνεία, αν δείτε στο παράρτημα που έ</w:t>
      </w:r>
      <w:r>
        <w:rPr>
          <w:rFonts w:eastAsia="Times New Roman"/>
          <w:szCs w:val="24"/>
        </w:rPr>
        <w:t xml:space="preserve">χει πίσω, θα δείτε ότι περιλαμβάνεται. </w:t>
      </w:r>
    </w:p>
    <w:p w14:paraId="35AEEAAF" w14:textId="77777777" w:rsidR="00D5450D" w:rsidRDefault="005B470C">
      <w:pPr>
        <w:spacing w:line="600" w:lineRule="auto"/>
        <w:ind w:firstLine="720"/>
        <w:jc w:val="both"/>
        <w:rPr>
          <w:rFonts w:eastAsia="Times New Roman"/>
          <w:szCs w:val="24"/>
        </w:rPr>
      </w:pPr>
      <w:r>
        <w:rPr>
          <w:rFonts w:eastAsia="Times New Roman"/>
          <w:szCs w:val="24"/>
        </w:rPr>
        <w:t>Σε κάθε περίπτωση, νομίζω ότι μπορείτε να δεσμευτείτε σήμερα, κυρία Υπουργέ</w:t>
      </w:r>
      <w:r>
        <w:rPr>
          <w:rFonts w:eastAsia="Times New Roman"/>
          <w:szCs w:val="24"/>
        </w:rPr>
        <w:t>,</w:t>
      </w:r>
      <w:r>
        <w:rPr>
          <w:rFonts w:eastAsia="Times New Roman"/>
          <w:szCs w:val="24"/>
        </w:rPr>
        <w:t xml:space="preserve"> και ο ΦΠΑ να είναι μηδαμινός, διότι δεν έχετε κώλυμα από όλο το πλέγμα των διατάξεων της </w:t>
      </w:r>
      <w:r>
        <w:rPr>
          <w:rFonts w:eastAsia="Times New Roman"/>
          <w:szCs w:val="24"/>
        </w:rPr>
        <w:t>ο</w:t>
      </w:r>
      <w:r>
        <w:rPr>
          <w:rFonts w:eastAsia="Times New Roman"/>
          <w:szCs w:val="24"/>
        </w:rPr>
        <w:t>δηγίας. Δεν αναφέρομαι στον νόμο που μεταφέρεται.</w:t>
      </w:r>
      <w:r>
        <w:rPr>
          <w:rFonts w:eastAsia="Times New Roman"/>
          <w:szCs w:val="24"/>
        </w:rPr>
        <w:t xml:space="preserve"> Στην </w:t>
      </w:r>
      <w:r>
        <w:rPr>
          <w:rFonts w:eastAsia="Times New Roman"/>
          <w:szCs w:val="24"/>
        </w:rPr>
        <w:t>ο</w:t>
      </w:r>
      <w:r>
        <w:rPr>
          <w:rFonts w:eastAsia="Times New Roman"/>
          <w:szCs w:val="24"/>
        </w:rPr>
        <w:t xml:space="preserve">δηγία δεν έχετε τέτοιο </w:t>
      </w:r>
      <w:r>
        <w:rPr>
          <w:rFonts w:eastAsia="Times New Roman"/>
          <w:szCs w:val="24"/>
        </w:rPr>
        <w:lastRenderedPageBreak/>
        <w:t>πρόβλημα ή σε κάθε περίπτωση βάλτε έναν συμβολικό ΦΠΑ 0,001%.</w:t>
      </w:r>
    </w:p>
    <w:p w14:paraId="35AEEAB0" w14:textId="77777777" w:rsidR="00D5450D" w:rsidRDefault="005B470C">
      <w:pPr>
        <w:spacing w:line="600" w:lineRule="auto"/>
        <w:ind w:firstLine="720"/>
        <w:jc w:val="both"/>
        <w:rPr>
          <w:rFonts w:eastAsia="Times New Roman"/>
          <w:szCs w:val="24"/>
        </w:rPr>
      </w:pPr>
      <w:r>
        <w:rPr>
          <w:rFonts w:eastAsia="Times New Roman"/>
          <w:szCs w:val="24"/>
        </w:rPr>
        <w:t>Ευχαριστώ πολύ.</w:t>
      </w:r>
    </w:p>
    <w:p w14:paraId="35AEEAB1" w14:textId="77777777" w:rsidR="00D5450D" w:rsidRDefault="005B470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Τον λόγο έχει ο κ. Καρράς από τη Δημοκρατική Συμπαράταξη.</w:t>
      </w:r>
    </w:p>
    <w:p w14:paraId="35AEEAB2" w14:textId="77777777" w:rsidR="00D5450D" w:rsidRDefault="005B470C">
      <w:pPr>
        <w:spacing w:line="600" w:lineRule="auto"/>
        <w:ind w:firstLine="720"/>
        <w:jc w:val="both"/>
        <w:rPr>
          <w:rFonts w:eastAsia="Times New Roman"/>
          <w:szCs w:val="24"/>
        </w:rPr>
      </w:pPr>
      <w:r>
        <w:rPr>
          <w:rFonts w:eastAsia="Times New Roman"/>
          <w:b/>
          <w:szCs w:val="24"/>
        </w:rPr>
        <w:t>ΓΕΩΡΓΙΟΣ – ΔΗΜΗΤΡΙΟΣ ΚΑΡΡΑΣ:</w:t>
      </w:r>
      <w:r>
        <w:rPr>
          <w:rFonts w:eastAsia="Times New Roman"/>
          <w:szCs w:val="24"/>
        </w:rPr>
        <w:t xml:space="preserve"> Κύριε Πρόεδρε, με την άδεια</w:t>
      </w:r>
      <w:r>
        <w:rPr>
          <w:rFonts w:eastAsia="Times New Roman"/>
          <w:szCs w:val="24"/>
        </w:rPr>
        <w:t xml:space="preserve"> του Προεδρείου και την ανοχή των συναδέλφων, επειδή είναι η πρώτη ομιλία που κάνω στην Ολομέλεια μετά την ανακοίνωση της συνεργασίας μου με τη Δημοκρατική Συμπαράταξη, θεωρώ υποχρέωσή μου να τοποθετηθώ και να σχολιάσω ορισμένες επίκαιρες εξελίξεις που αφο</w:t>
      </w:r>
      <w:r>
        <w:rPr>
          <w:rFonts w:eastAsia="Times New Roman"/>
          <w:szCs w:val="24"/>
        </w:rPr>
        <w:t xml:space="preserve">ρούν το πρόσωπό μου και γι’ αυτό θα δώσω πολύ σύντομα προσωπική χροιά. </w:t>
      </w:r>
    </w:p>
    <w:p w14:paraId="35AEEAB3" w14:textId="77777777" w:rsidR="00D5450D" w:rsidRDefault="005B470C">
      <w:pPr>
        <w:spacing w:line="600" w:lineRule="auto"/>
        <w:ind w:firstLine="720"/>
        <w:jc w:val="both"/>
        <w:rPr>
          <w:rFonts w:eastAsia="Times New Roman"/>
          <w:szCs w:val="24"/>
        </w:rPr>
      </w:pPr>
      <w:r>
        <w:rPr>
          <w:rFonts w:eastAsia="Times New Roman"/>
          <w:szCs w:val="24"/>
        </w:rPr>
        <w:lastRenderedPageBreak/>
        <w:t>Έντεχνα</w:t>
      </w:r>
      <w:r>
        <w:rPr>
          <w:rFonts w:eastAsia="Times New Roman"/>
          <w:szCs w:val="24"/>
        </w:rPr>
        <w:t xml:space="preserve"> καλλιεργήθηκε</w:t>
      </w:r>
      <w:r>
        <w:rPr>
          <w:rFonts w:eastAsia="Times New Roman"/>
          <w:szCs w:val="24"/>
        </w:rPr>
        <w:t xml:space="preserve"> η εντύπωση</w:t>
      </w:r>
      <w:r>
        <w:rPr>
          <w:rFonts w:eastAsia="Times New Roman"/>
          <w:szCs w:val="24"/>
        </w:rPr>
        <w:t xml:space="preserve"> ότι όποιος εγκαταλείπει το κόμμα με το οποίο έχει εκλεγεί και εν συνεχεία συνεργάζεται με ένα άλλο κόμμα, θα είναι είτε κουβαλητής έδρας είτε θα είναι </w:t>
      </w:r>
      <w:r>
        <w:rPr>
          <w:rFonts w:eastAsia="Times New Roman"/>
          <w:szCs w:val="24"/>
        </w:rPr>
        <w:t xml:space="preserve">αποστάτης. Αυτό, πια, είναι προσβολή της δημοκρατίας, </w:t>
      </w:r>
      <w:r>
        <w:rPr>
          <w:rFonts w:eastAsia="Times New Roman"/>
          <w:szCs w:val="24"/>
        </w:rPr>
        <w:t>όπως,</w:t>
      </w:r>
      <w:r>
        <w:rPr>
          <w:rFonts w:eastAsia="Times New Roman"/>
          <w:szCs w:val="24"/>
        </w:rPr>
        <w:t xml:space="preserve"> </w:t>
      </w:r>
      <w:r>
        <w:rPr>
          <w:rFonts w:eastAsia="Times New Roman"/>
          <w:szCs w:val="24"/>
        </w:rPr>
        <w:t>τουλάχιστον</w:t>
      </w:r>
      <w:r>
        <w:rPr>
          <w:rFonts w:eastAsia="Times New Roman"/>
          <w:szCs w:val="24"/>
        </w:rPr>
        <w:t>,</w:t>
      </w:r>
      <w:r>
        <w:rPr>
          <w:rFonts w:eastAsia="Times New Roman"/>
          <w:szCs w:val="24"/>
        </w:rPr>
        <w:t xml:space="preserve"> </w:t>
      </w:r>
      <w:r>
        <w:rPr>
          <w:rFonts w:eastAsia="Times New Roman"/>
          <w:szCs w:val="24"/>
        </w:rPr>
        <w:t xml:space="preserve">επιχειρήθηκε να εμφανιστεί </w:t>
      </w:r>
      <w:r>
        <w:rPr>
          <w:rFonts w:eastAsia="Times New Roman"/>
          <w:szCs w:val="24"/>
        </w:rPr>
        <w:t xml:space="preserve">το τελευταίο δεκαήμερο </w:t>
      </w:r>
      <w:r>
        <w:rPr>
          <w:rFonts w:eastAsia="Times New Roman"/>
          <w:szCs w:val="24"/>
        </w:rPr>
        <w:t xml:space="preserve">στο πρόσωπό μου η κατάσταση. </w:t>
      </w:r>
    </w:p>
    <w:p w14:paraId="35AEEAB4" w14:textId="77777777" w:rsidR="00D5450D" w:rsidRDefault="005B470C">
      <w:pPr>
        <w:spacing w:line="600" w:lineRule="auto"/>
        <w:ind w:firstLine="720"/>
        <w:jc w:val="both"/>
        <w:rPr>
          <w:rFonts w:eastAsia="Times New Roman"/>
          <w:szCs w:val="24"/>
        </w:rPr>
      </w:pPr>
      <w:r>
        <w:rPr>
          <w:rFonts w:eastAsia="Times New Roman"/>
          <w:szCs w:val="24"/>
        </w:rPr>
        <w:t xml:space="preserve">Είμαι υποχρεωμένος, λοιπόν, να τοποθετηθώ απόλυτα ενώπιόν σας και να πω τούτο: Ποιος είναι αποστάτης; </w:t>
      </w:r>
      <w:r>
        <w:rPr>
          <w:rFonts w:eastAsia="Times New Roman"/>
          <w:szCs w:val="24"/>
        </w:rPr>
        <w:t xml:space="preserve">Αποστάτης, πραγματικά, αν αναχθούμε στο 1965 και σε ανάλογα παραδείγματα, είναι εκείνος ο οποίος αποχωρών κατακρημνίζει μια κυβέρνηση που έχει λάβει τη δεδηλωμένη. Διότι εκεί παραβιάζεται, πλέον, η βούληση του λαού που έχει δώσει τη δεδηλωμένη σε κυβερνόν </w:t>
      </w:r>
      <w:r>
        <w:rPr>
          <w:rFonts w:eastAsia="Times New Roman"/>
          <w:szCs w:val="24"/>
        </w:rPr>
        <w:t xml:space="preserve">κόμμα. </w:t>
      </w:r>
    </w:p>
    <w:p w14:paraId="35AEEAB5" w14:textId="77777777" w:rsidR="00D5450D" w:rsidRDefault="005B470C">
      <w:pPr>
        <w:spacing w:line="600" w:lineRule="auto"/>
        <w:ind w:firstLine="720"/>
        <w:jc w:val="both"/>
        <w:rPr>
          <w:rFonts w:eastAsia="Times New Roman"/>
          <w:szCs w:val="24"/>
        </w:rPr>
      </w:pPr>
      <w:r>
        <w:rPr>
          <w:rFonts w:eastAsia="Times New Roman"/>
          <w:szCs w:val="24"/>
        </w:rPr>
        <w:lastRenderedPageBreak/>
        <w:t>Την ώρα, όμως, που αποχωρεί από ένα μικρό κόμμα και δεν διαταράσσονται οι πολιτικές ισορροπίες, δεν διακυβεύεται η πολιτική σταθερότητα, αυτός δεν είναι αποστάτης</w:t>
      </w:r>
      <w:r>
        <w:rPr>
          <w:rFonts w:eastAsia="Times New Roman"/>
          <w:szCs w:val="24"/>
        </w:rPr>
        <w:t>,</w:t>
      </w:r>
      <w:r>
        <w:rPr>
          <w:rFonts w:eastAsia="Times New Roman"/>
          <w:szCs w:val="24"/>
        </w:rPr>
        <w:t xml:space="preserve"> είτε θέλουν να το γράφουν είτε όχι. Και γιατί δεν είναι αποστάτης; Διότι δεν μεταβάλ</w:t>
      </w:r>
      <w:r>
        <w:rPr>
          <w:rFonts w:eastAsia="Times New Roman"/>
          <w:szCs w:val="24"/>
        </w:rPr>
        <w:t xml:space="preserve">λει το πολιτικό </w:t>
      </w:r>
      <w:r>
        <w:rPr>
          <w:rFonts w:eastAsia="Times New Roman"/>
          <w:szCs w:val="24"/>
          <w:lang w:val="en-US"/>
        </w:rPr>
        <w:t>status</w:t>
      </w:r>
      <w:r>
        <w:rPr>
          <w:rFonts w:eastAsia="Times New Roman"/>
          <w:szCs w:val="24"/>
        </w:rPr>
        <w:t>. Έχει το δικαίωμα της διαφωνίας ο Βουλευτής. Ο Βουλευτής έχει το δικαίωμα να εκφράζει την άποψή του, αλλά</w:t>
      </w:r>
      <w:r>
        <w:rPr>
          <w:rFonts w:eastAsia="Times New Roman"/>
          <w:szCs w:val="24"/>
        </w:rPr>
        <w:t>,</w:t>
      </w:r>
      <w:r>
        <w:rPr>
          <w:rFonts w:eastAsia="Times New Roman"/>
          <w:szCs w:val="24"/>
        </w:rPr>
        <w:t xml:space="preserve"> αν θέλει να είναι πραγματικά χρήσιμος στον λαό, να υπηρετεί τον όρκο τον οποίο έχει δώσει, κύριοι συνάδελφοι, πρέπει και να μι</w:t>
      </w:r>
      <w:r>
        <w:rPr>
          <w:rFonts w:eastAsia="Times New Roman"/>
          <w:szCs w:val="24"/>
        </w:rPr>
        <w:t xml:space="preserve">λάει και να ακούγεται και να μη σιωπά και να μην κρύβεται. </w:t>
      </w:r>
    </w:p>
    <w:p w14:paraId="35AEEAB6" w14:textId="77777777" w:rsidR="00D5450D" w:rsidRDefault="005B470C">
      <w:pPr>
        <w:spacing w:line="600" w:lineRule="auto"/>
        <w:ind w:firstLine="720"/>
        <w:jc w:val="both"/>
        <w:rPr>
          <w:rFonts w:eastAsia="Times New Roman"/>
          <w:szCs w:val="24"/>
        </w:rPr>
      </w:pPr>
      <w:r>
        <w:rPr>
          <w:rFonts w:eastAsia="Times New Roman"/>
          <w:szCs w:val="24"/>
        </w:rPr>
        <w:t>Αυτό έκανα. Αυτό έκανα και με παρρησία δηλώνω ότι δεν φοβήθηκα κανέναν, δεν με ενόχλησε καμ</w:t>
      </w:r>
      <w:r>
        <w:rPr>
          <w:rFonts w:eastAsia="Times New Roman"/>
          <w:szCs w:val="24"/>
        </w:rPr>
        <w:t>μ</w:t>
      </w:r>
      <w:r>
        <w:rPr>
          <w:rFonts w:eastAsia="Times New Roman"/>
          <w:szCs w:val="24"/>
        </w:rPr>
        <w:t>ία κριτική, την οποία τη δέχομαι</w:t>
      </w:r>
      <w:r>
        <w:rPr>
          <w:rFonts w:eastAsia="Times New Roman"/>
          <w:szCs w:val="24"/>
        </w:rPr>
        <w:t>,</w:t>
      </w:r>
      <w:r>
        <w:rPr>
          <w:rFonts w:eastAsia="Times New Roman"/>
          <w:szCs w:val="24"/>
        </w:rPr>
        <w:t xml:space="preserve"> όποια κι αν είναι, αλλά μου δίνεται το δικαίωμα της απάντησης. Και θέλ</w:t>
      </w:r>
      <w:r>
        <w:rPr>
          <w:rFonts w:eastAsia="Times New Roman"/>
          <w:szCs w:val="24"/>
        </w:rPr>
        <w:t>ετε να σας πω ποια είναι η απάντηση</w:t>
      </w:r>
      <w:r>
        <w:rPr>
          <w:rFonts w:eastAsia="Times New Roman"/>
          <w:szCs w:val="24"/>
        </w:rPr>
        <w:t>,</w:t>
      </w:r>
      <w:r>
        <w:rPr>
          <w:rFonts w:eastAsia="Times New Roman"/>
          <w:szCs w:val="24"/>
        </w:rPr>
        <w:t xml:space="preserve"> η προοδευτική</w:t>
      </w:r>
      <w:r>
        <w:rPr>
          <w:rFonts w:eastAsia="Times New Roman"/>
          <w:szCs w:val="24"/>
        </w:rPr>
        <w:t>,</w:t>
      </w:r>
      <w:r>
        <w:rPr>
          <w:rFonts w:eastAsia="Times New Roman"/>
          <w:szCs w:val="24"/>
        </w:rPr>
        <w:t xml:space="preserve"> </w:t>
      </w:r>
      <w:r>
        <w:rPr>
          <w:rFonts w:eastAsia="Times New Roman"/>
          <w:szCs w:val="24"/>
        </w:rPr>
        <w:lastRenderedPageBreak/>
        <w:t xml:space="preserve">στη συγκεκριμένη περίπτωση; Θα αναχθώ </w:t>
      </w:r>
      <w:r>
        <w:rPr>
          <w:rFonts w:eastAsia="Times New Roman"/>
          <w:szCs w:val="24"/>
        </w:rPr>
        <w:t>σ</w:t>
      </w:r>
      <w:r>
        <w:rPr>
          <w:rFonts w:eastAsia="Times New Roman"/>
          <w:szCs w:val="24"/>
        </w:rPr>
        <w:t>το 1965 και θα πω τούτο: Τότε έπεσε μια κυβέρνηση εκλεγμένη, αμφισβητήθηκε η δεδηλωμένη. Αυτοί, λοιπόν, ονομάστηκαν αποστάτες της δημοκρατίας. Εκείνοι, όμως, οι οποί</w:t>
      </w:r>
      <w:r>
        <w:rPr>
          <w:rFonts w:eastAsia="Times New Roman"/>
          <w:szCs w:val="24"/>
        </w:rPr>
        <w:t>οι στην περίοδο την κοινοβουλευτική δεν μεταβάλλουν την πολιτική ισορροπία,</w:t>
      </w:r>
      <w:r>
        <w:rPr>
          <w:rFonts w:eastAsia="Times New Roman"/>
          <w:szCs w:val="24"/>
        </w:rPr>
        <w:t xml:space="preserve"> αποχωρούν,</w:t>
      </w:r>
      <w:r>
        <w:rPr>
          <w:rFonts w:eastAsia="Times New Roman"/>
          <w:szCs w:val="24"/>
        </w:rPr>
        <w:t xml:space="preserve"> δεν προσβάλλουν τη δημοκρατία, δεν θίγουν τη δημοκρατία, ενδεχόμενα, θίγουν εκείνον με τον οποίο συνεργάστηκαν. Αν, όμως, στη διαδρομή έχουμε μεταβολή πολιτικών θέσεων, </w:t>
      </w:r>
      <w:r>
        <w:rPr>
          <w:rFonts w:eastAsia="Times New Roman"/>
          <w:szCs w:val="24"/>
        </w:rPr>
        <w:t>έχουμε αμφισ</w:t>
      </w:r>
      <w:r>
        <w:rPr>
          <w:rFonts w:eastAsia="Times New Roman"/>
          <w:szCs w:val="24"/>
        </w:rPr>
        <w:t>ημίες</w:t>
      </w:r>
      <w:r>
        <w:rPr>
          <w:rFonts w:eastAsia="Times New Roman"/>
          <w:szCs w:val="24"/>
        </w:rPr>
        <w:t xml:space="preserve"> της ταυτότητας του κόμματος με το οποίο εξελέγησαν, έχουν υποχρέωση</w:t>
      </w:r>
      <w:r>
        <w:rPr>
          <w:rFonts w:eastAsia="Times New Roman"/>
          <w:szCs w:val="24"/>
        </w:rPr>
        <w:t>,</w:t>
      </w:r>
      <w:r>
        <w:rPr>
          <w:rFonts w:eastAsia="Times New Roman"/>
          <w:szCs w:val="24"/>
        </w:rPr>
        <w:t xml:space="preserve"> κύριοι συνάδελφοι</w:t>
      </w:r>
      <w:r>
        <w:rPr>
          <w:rFonts w:eastAsia="Times New Roman"/>
          <w:szCs w:val="24"/>
        </w:rPr>
        <w:t>,</w:t>
      </w:r>
      <w:r>
        <w:rPr>
          <w:rFonts w:eastAsia="Times New Roman"/>
          <w:szCs w:val="24"/>
        </w:rPr>
        <w:t xml:space="preserve"> να το δηλώνουν, να τοποθετούνται. Δεν έχουν δικαίωμα να σιωπούν. Δεν έχουν δικαίωμα να κρύβονται. Και αυτό έκανα. Και γι’ αυτό αποφάσισα</w:t>
      </w:r>
      <w:r>
        <w:rPr>
          <w:rFonts w:eastAsia="Times New Roman"/>
          <w:szCs w:val="24"/>
        </w:rPr>
        <w:t>,</w:t>
      </w:r>
      <w:r>
        <w:rPr>
          <w:rFonts w:eastAsia="Times New Roman"/>
          <w:szCs w:val="24"/>
        </w:rPr>
        <w:t xml:space="preserve"> ως προερχόμε</w:t>
      </w:r>
      <w:r>
        <w:rPr>
          <w:rFonts w:eastAsia="Times New Roman"/>
          <w:szCs w:val="24"/>
        </w:rPr>
        <w:t xml:space="preserve">νος από κεντρώες καταβολές, να συνεργαστώ με τη Δημοκρατική Συμπαράταξη και </w:t>
      </w:r>
      <w:r>
        <w:rPr>
          <w:rFonts w:eastAsia="Times New Roman"/>
          <w:szCs w:val="24"/>
        </w:rPr>
        <w:lastRenderedPageBreak/>
        <w:t xml:space="preserve">εν συνεχεία να συνεργαστώ με το Κίνημα Αλλαγής, συμβάλλοντας στην ιδεολογία του.  </w:t>
      </w:r>
    </w:p>
    <w:p w14:paraId="35AEEAB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Θα θυμίσω τούτο και θα τελειώσω. Το 1965</w:t>
      </w:r>
      <w:r>
        <w:rPr>
          <w:rFonts w:eastAsia="Times New Roman" w:cs="Times New Roman"/>
          <w:szCs w:val="24"/>
        </w:rPr>
        <w:t>,</w:t>
      </w:r>
      <w:r>
        <w:rPr>
          <w:rFonts w:eastAsia="Times New Roman" w:cs="Times New Roman"/>
          <w:szCs w:val="24"/>
        </w:rPr>
        <w:t xml:space="preserve"> που οι συνθήκες της αποστασίας ήταν ιδιαίτερα κρίσιμες </w:t>
      </w:r>
      <w:r>
        <w:rPr>
          <w:rFonts w:eastAsia="Times New Roman" w:cs="Times New Roman"/>
          <w:szCs w:val="24"/>
        </w:rPr>
        <w:t>για τη χώρα, τοποθετήθηκε με πολιτική σοφία το Κομμουνιστικό Κόμμα.</w:t>
      </w:r>
    </w:p>
    <w:p w14:paraId="35AEEAB8"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Θα επικαλεστώ, κλείνοντας, το πολιτικό γραφείο της </w:t>
      </w:r>
      <w:r>
        <w:rPr>
          <w:rFonts w:eastAsia="Times New Roman" w:cs="Times New Roman"/>
          <w:szCs w:val="24"/>
        </w:rPr>
        <w:t>Κ</w:t>
      </w:r>
      <w:r>
        <w:rPr>
          <w:rFonts w:eastAsia="Times New Roman" w:cs="Times New Roman"/>
          <w:szCs w:val="24"/>
        </w:rPr>
        <w:t xml:space="preserve">εντρικής </w:t>
      </w:r>
      <w:r>
        <w:rPr>
          <w:rFonts w:eastAsia="Times New Roman" w:cs="Times New Roman"/>
          <w:szCs w:val="24"/>
        </w:rPr>
        <w:t>Ε</w:t>
      </w:r>
      <w:r>
        <w:rPr>
          <w:rFonts w:eastAsia="Times New Roman" w:cs="Times New Roman"/>
          <w:szCs w:val="24"/>
        </w:rPr>
        <w:t>πιτροπής του Κομμουνιστικ</w:t>
      </w:r>
      <w:r>
        <w:rPr>
          <w:rFonts w:eastAsia="Times New Roman" w:cs="Times New Roman"/>
          <w:szCs w:val="24"/>
        </w:rPr>
        <w:t>ού</w:t>
      </w:r>
      <w:r>
        <w:rPr>
          <w:rFonts w:eastAsia="Times New Roman" w:cs="Times New Roman"/>
          <w:szCs w:val="24"/>
        </w:rPr>
        <w:t xml:space="preserve"> Κόμματος</w:t>
      </w:r>
      <w:r>
        <w:rPr>
          <w:rFonts w:eastAsia="Times New Roman" w:cs="Times New Roman"/>
          <w:szCs w:val="24"/>
        </w:rPr>
        <w:t>,</w:t>
      </w:r>
      <w:r>
        <w:rPr>
          <w:rFonts w:eastAsia="Times New Roman" w:cs="Times New Roman"/>
          <w:szCs w:val="24"/>
        </w:rPr>
        <w:t xml:space="preserve"> τον Φεβρουάριο του 1965 είπε: «Αποστάτης της </w:t>
      </w:r>
      <w:r>
        <w:rPr>
          <w:rFonts w:eastAsia="Times New Roman" w:cs="Times New Roman"/>
          <w:szCs w:val="24"/>
        </w:rPr>
        <w:t>δ</w:t>
      </w:r>
      <w:r>
        <w:rPr>
          <w:rFonts w:eastAsia="Times New Roman" w:cs="Times New Roman"/>
          <w:szCs w:val="24"/>
        </w:rPr>
        <w:t>ημοκρατία</w:t>
      </w:r>
      <w:r>
        <w:rPr>
          <w:rFonts w:eastAsia="Times New Roman" w:cs="Times New Roman"/>
          <w:szCs w:val="24"/>
        </w:rPr>
        <w:t>ς</w:t>
      </w:r>
      <w:r>
        <w:rPr>
          <w:rFonts w:eastAsia="Times New Roman" w:cs="Times New Roman"/>
          <w:szCs w:val="24"/>
        </w:rPr>
        <w:t xml:space="preserve">», όπως είπα κι εγώ, «είναι </w:t>
      </w:r>
      <w:r>
        <w:rPr>
          <w:rFonts w:eastAsia="Times New Roman" w:cs="Times New Roman"/>
          <w:szCs w:val="24"/>
        </w:rPr>
        <w:t>αυτός που ρίχνει μια κυβέρνηση με τη δεδηλωμένη. Είναι, όμως, αποστάτης εκείνος που διαφωνεί με το κόμμα του και αποχωρεί έστω κι αν εντάσσεται σε άλλο κόμμα;</w:t>
      </w:r>
      <w:r>
        <w:rPr>
          <w:rFonts w:eastAsia="Times New Roman" w:cs="Times New Roman"/>
          <w:szCs w:val="24"/>
        </w:rPr>
        <w:t>».</w:t>
      </w:r>
      <w:r>
        <w:rPr>
          <w:rFonts w:eastAsia="Times New Roman" w:cs="Times New Roman"/>
          <w:szCs w:val="24"/>
        </w:rPr>
        <w:t xml:space="preserve"> Με την πολιτική σοφία της τότε εποχής το Κομμουνιστικό Κόμμα είπε «όχι» και το θεώρησε δικαιολο</w:t>
      </w:r>
      <w:r>
        <w:rPr>
          <w:rFonts w:eastAsia="Times New Roman" w:cs="Times New Roman"/>
          <w:szCs w:val="24"/>
        </w:rPr>
        <w:t>γημένο. Δεν είναι δική μου λέξη αυτή, κύριοι συνάδελφοι</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είναι </w:t>
      </w:r>
      <w:r>
        <w:rPr>
          <w:rFonts w:eastAsia="Times New Roman" w:cs="Times New Roman"/>
          <w:szCs w:val="24"/>
        </w:rPr>
        <w:t>του Κομμουνιστικ</w:t>
      </w:r>
      <w:r>
        <w:rPr>
          <w:rFonts w:eastAsia="Times New Roman" w:cs="Times New Roman"/>
          <w:szCs w:val="24"/>
        </w:rPr>
        <w:t>ού</w:t>
      </w:r>
      <w:r>
        <w:rPr>
          <w:rFonts w:eastAsia="Times New Roman" w:cs="Times New Roman"/>
          <w:szCs w:val="24"/>
        </w:rPr>
        <w:t xml:space="preserve"> Κόμματος. Είναι </w:t>
      </w:r>
      <w:r>
        <w:rPr>
          <w:rFonts w:eastAsia="Times New Roman" w:cs="Times New Roman"/>
          <w:szCs w:val="24"/>
        </w:rPr>
        <w:t>σ</w:t>
      </w:r>
      <w:r>
        <w:rPr>
          <w:rFonts w:eastAsia="Times New Roman" w:cs="Times New Roman"/>
          <w:szCs w:val="24"/>
        </w:rPr>
        <w:t xml:space="preserve">το βιβλίο που έχει δημοσιεύσει πρόσφατα ο δημοσιογράφος Απόστολος Διαμαντής και περιλαμβάνει όλα τα θέματα και </w:t>
      </w:r>
      <w:r>
        <w:rPr>
          <w:rFonts w:eastAsia="Times New Roman" w:cs="Times New Roman"/>
          <w:szCs w:val="24"/>
        </w:rPr>
        <w:t>τ</w:t>
      </w:r>
      <w:r>
        <w:rPr>
          <w:rFonts w:eastAsia="Times New Roman" w:cs="Times New Roman"/>
          <w:szCs w:val="24"/>
        </w:rPr>
        <w:t>ο ιστορικό της αποστασίας.</w:t>
      </w:r>
    </w:p>
    <w:p w14:paraId="35AEEAB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Καταθέτω αυτό για </w:t>
      </w:r>
      <w:r>
        <w:rPr>
          <w:rFonts w:eastAsia="Times New Roman" w:cs="Times New Roman"/>
          <w:szCs w:val="24"/>
        </w:rPr>
        <w:t>τα Πρακτικά.</w:t>
      </w:r>
    </w:p>
    <w:p w14:paraId="35AEEABA"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Γεώργιος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Δημήτριος Καρράς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5AEEAB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Νομίζω, κύριε Πρόεδρε, </w:t>
      </w:r>
      <w:r>
        <w:rPr>
          <w:rFonts w:eastAsia="Times New Roman" w:cs="Times New Roman"/>
          <w:szCs w:val="24"/>
        </w:rPr>
        <w:t>ότι δεν πρέπει να καταχραστώ άλλο</w:t>
      </w:r>
      <w:r>
        <w:rPr>
          <w:rFonts w:eastAsia="Times New Roman" w:cs="Times New Roman"/>
          <w:szCs w:val="24"/>
        </w:rPr>
        <w:t>ν</w:t>
      </w:r>
      <w:r>
        <w:rPr>
          <w:rFonts w:eastAsia="Times New Roman" w:cs="Times New Roman"/>
          <w:szCs w:val="24"/>
        </w:rPr>
        <w:t xml:space="preserve"> χρόνο. Νομίζω ότι μου δώσατε την ευκαιρία να τοποθετηθώ ευθαρσώς. Από εκεί και πέρα, είμαι στην κριτική του οποιουδήποτε, αλλά στην καλόπιστη κριτική, όχι στην κακόβουλη κριτική.</w:t>
      </w:r>
    </w:p>
    <w:p w14:paraId="35AEEABC"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Ευχαριστώ πολύ.</w:t>
      </w:r>
    </w:p>
    <w:p w14:paraId="35AEEAB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(Χειροκροτήματα από την πτ</w:t>
      </w:r>
      <w:r>
        <w:rPr>
          <w:rFonts w:eastAsia="Times New Roman" w:cs="Times New Roman"/>
          <w:szCs w:val="24"/>
        </w:rPr>
        <w:t>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35AEEAB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Κοινοβουλευτικός Εκπρόσωπος της Ένωσης Κεντρώων κ. Μεγαλομύστακας.</w:t>
      </w:r>
    </w:p>
    <w:p w14:paraId="35AEEAB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Κύριε Πρόεδρε, κύριε Υπουργέ, κυρίες και κύριοι συνάδελφοι, θ</w:t>
      </w:r>
      <w:r>
        <w:rPr>
          <w:rFonts w:eastAsia="Times New Roman" w:cs="Times New Roman"/>
          <w:szCs w:val="24"/>
        </w:rPr>
        <w:t>α ακολουθήσω το</w:t>
      </w:r>
      <w:r>
        <w:rPr>
          <w:rFonts w:eastAsia="Times New Roman" w:cs="Times New Roman"/>
          <w:szCs w:val="24"/>
        </w:rPr>
        <w:t>ν</w:t>
      </w:r>
      <w:r>
        <w:rPr>
          <w:rFonts w:eastAsia="Times New Roman" w:cs="Times New Roman"/>
          <w:szCs w:val="24"/>
        </w:rPr>
        <w:t xml:space="preserve"> σημερινό χαρακτήρα των ομιλιών και θα προσπαθήσω να είμαι σύντομος και περιεκτικός. Δεν θα επαναλάβω τα όσα εμπεριέχονται στις διατάξεις αυτού του νομοσχεδίου. Μόνο επιγραμματικά θα αναφερθώ σε κάποιες από αυτές, για να έχει συνέχεια ο λόγ</w:t>
      </w:r>
      <w:r>
        <w:rPr>
          <w:rFonts w:eastAsia="Times New Roman" w:cs="Times New Roman"/>
          <w:szCs w:val="24"/>
        </w:rPr>
        <w:t xml:space="preserve">ος μου. </w:t>
      </w:r>
    </w:p>
    <w:p w14:paraId="35AEEAC0"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Το συγκεκριμένο, λοιπόν, νομοσχέδιο του Υπουργείου Οικονομικών αποτελείται από πέντε μέρη. Το πρώτο μέρος αποτελείται </w:t>
      </w:r>
      <w:r>
        <w:rPr>
          <w:rFonts w:eastAsia="Times New Roman" w:cs="Times New Roman"/>
          <w:szCs w:val="24"/>
        </w:rPr>
        <w:lastRenderedPageBreak/>
        <w:t xml:space="preserve">από τα άρθρα 1 έως 86 και χωρίζεται σε έξι τίτλους, ενσωματώνει στην ελληνική νομοθεσία την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δηγία σχετικά με τ</w:t>
      </w:r>
      <w:r>
        <w:rPr>
          <w:rFonts w:eastAsia="Times New Roman" w:cs="Times New Roman"/>
          <w:szCs w:val="24"/>
        </w:rPr>
        <w:t>η</w:t>
      </w:r>
      <w:r>
        <w:rPr>
          <w:rFonts w:eastAsia="Times New Roman" w:cs="Times New Roman"/>
          <w:szCs w:val="24"/>
        </w:rPr>
        <w:t xml:space="preserve"> </w:t>
      </w:r>
      <w:r>
        <w:rPr>
          <w:rFonts w:eastAsia="Times New Roman" w:cs="Times New Roman"/>
          <w:szCs w:val="24"/>
          <w:lang w:val="en-US"/>
        </w:rPr>
        <w:t>M</w:t>
      </w:r>
      <w:r>
        <w:rPr>
          <w:rFonts w:eastAsia="Times New Roman" w:cs="Times New Roman"/>
          <w:szCs w:val="24"/>
          <w:lang w:val="en-US"/>
        </w:rPr>
        <w:t>I</w:t>
      </w:r>
      <w:r>
        <w:rPr>
          <w:rFonts w:eastAsia="Times New Roman" w:cs="Times New Roman"/>
          <w:szCs w:val="24"/>
          <w:lang w:val="en-US"/>
        </w:rPr>
        <w:t>FID</w:t>
      </w:r>
      <w:r>
        <w:rPr>
          <w:rFonts w:eastAsia="Times New Roman" w:cs="Times New Roman"/>
          <w:szCs w:val="24"/>
        </w:rPr>
        <w:t xml:space="preserve"> </w:t>
      </w:r>
      <w:r>
        <w:rPr>
          <w:rFonts w:eastAsia="Times New Roman" w:cs="Times New Roman"/>
          <w:szCs w:val="24"/>
          <w:lang w:val="en-US"/>
        </w:rPr>
        <w:t>II</w:t>
      </w:r>
      <w:r>
        <w:rPr>
          <w:rFonts w:eastAsia="Times New Roman" w:cs="Times New Roman"/>
          <w:szCs w:val="24"/>
        </w:rPr>
        <w:t xml:space="preserve">. Το Ευρωκοινοβούλιο και το </w:t>
      </w:r>
      <w:r>
        <w:rPr>
          <w:rFonts w:eastAsia="Times New Roman" w:cs="Times New Roman"/>
          <w:szCs w:val="24"/>
        </w:rPr>
        <w:t>Σ</w:t>
      </w:r>
      <w:r>
        <w:rPr>
          <w:rFonts w:eastAsia="Times New Roman" w:cs="Times New Roman"/>
          <w:szCs w:val="24"/>
        </w:rPr>
        <w:t>υμβούλιο έρχ</w:t>
      </w:r>
      <w:r>
        <w:rPr>
          <w:rFonts w:eastAsia="Times New Roman" w:cs="Times New Roman"/>
          <w:szCs w:val="24"/>
        </w:rPr>
        <w:t>ον</w:t>
      </w:r>
      <w:r>
        <w:rPr>
          <w:rFonts w:eastAsia="Times New Roman" w:cs="Times New Roman"/>
          <w:szCs w:val="24"/>
        </w:rPr>
        <w:t>ται εδώ να μας δώσ</w:t>
      </w:r>
      <w:r>
        <w:rPr>
          <w:rFonts w:eastAsia="Times New Roman" w:cs="Times New Roman"/>
          <w:szCs w:val="24"/>
        </w:rPr>
        <w:t>ουν</w:t>
      </w:r>
      <w:r>
        <w:rPr>
          <w:rFonts w:eastAsia="Times New Roman" w:cs="Times New Roman"/>
          <w:szCs w:val="24"/>
        </w:rPr>
        <w:t xml:space="preserve"> τη νομοθεσία τους</w:t>
      </w:r>
      <w:r>
        <w:rPr>
          <w:rFonts w:eastAsia="Times New Roman" w:cs="Times New Roman"/>
          <w:szCs w:val="24"/>
        </w:rPr>
        <w:t>,</w:t>
      </w:r>
      <w:r>
        <w:rPr>
          <w:rFonts w:eastAsia="Times New Roman" w:cs="Times New Roman"/>
          <w:szCs w:val="24"/>
        </w:rPr>
        <w:t xml:space="preserve"> για να την εντάξουμε σχετικά με τις αγορεύσεις των χρηματοπιστωτικών μέσων.</w:t>
      </w:r>
    </w:p>
    <w:p w14:paraId="35AEEAC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Το δεύτερο μέρος του νομοσχεδίου αυτού ρυθμίζει ζητήματα σχετικά με την αδειοδότηση και τη λει</w:t>
      </w:r>
      <w:r>
        <w:rPr>
          <w:rFonts w:eastAsia="Times New Roman" w:cs="Times New Roman"/>
          <w:szCs w:val="24"/>
        </w:rPr>
        <w:t>τουργία ανώνυμων εταιρ</w:t>
      </w:r>
      <w:r>
        <w:rPr>
          <w:rFonts w:eastAsia="Times New Roman" w:cs="Times New Roman"/>
          <w:szCs w:val="24"/>
        </w:rPr>
        <w:t>ε</w:t>
      </w:r>
      <w:r>
        <w:rPr>
          <w:rFonts w:eastAsia="Times New Roman" w:cs="Times New Roman"/>
          <w:szCs w:val="24"/>
        </w:rPr>
        <w:t>ιών παροχής επενδυτικής διαμεσολάβησης, τα ΑΕΕΔ, καθώς και ζητήματα που αφορούν τη λειτουργία των ανώνυμων εταιρ</w:t>
      </w:r>
      <w:r>
        <w:rPr>
          <w:rFonts w:eastAsia="Times New Roman" w:cs="Times New Roman"/>
          <w:szCs w:val="24"/>
        </w:rPr>
        <w:t>ε</w:t>
      </w:r>
      <w:r>
        <w:rPr>
          <w:rFonts w:eastAsia="Times New Roman" w:cs="Times New Roman"/>
          <w:szCs w:val="24"/>
        </w:rPr>
        <w:t>ιών παροχής επενδυτικών υπηρεσιών. Οι ρυθμίσεις αυτές, σύμφωνα με την αιτιολογική έκθεση, αποτελούν εθνικές ρυθμίσεις κα</w:t>
      </w:r>
      <w:r>
        <w:rPr>
          <w:rFonts w:eastAsia="Times New Roman" w:cs="Times New Roman"/>
          <w:szCs w:val="24"/>
        </w:rPr>
        <w:t>ι αναγκαίες για την εύρυθμη λειτουργία των εταιρ</w:t>
      </w:r>
      <w:r>
        <w:rPr>
          <w:rFonts w:eastAsia="Times New Roman" w:cs="Times New Roman"/>
          <w:szCs w:val="24"/>
        </w:rPr>
        <w:t>ε</w:t>
      </w:r>
      <w:r>
        <w:rPr>
          <w:rFonts w:eastAsia="Times New Roman" w:cs="Times New Roman"/>
          <w:szCs w:val="24"/>
        </w:rPr>
        <w:t>ιών της αγοράς. Αυτό ας το έχουμε υπόψιν μας για την κριτική που θα κάνουμε στη συνέχεια.</w:t>
      </w:r>
    </w:p>
    <w:p w14:paraId="35AEEAC2"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 xml:space="preserve">Στο τρίτο μέρος καθορίζεται η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Κ</w:t>
      </w:r>
      <w:r>
        <w:rPr>
          <w:rFonts w:eastAsia="Times New Roman" w:cs="Times New Roman"/>
          <w:szCs w:val="24"/>
        </w:rPr>
        <w:t>εφαλαιαγοράς και η Τράπεζα της Ελλάδος ως αρμόδιες αρχές για την εποπτεία συμ</w:t>
      </w:r>
      <w:r>
        <w:rPr>
          <w:rFonts w:eastAsia="Times New Roman" w:cs="Times New Roman"/>
          <w:szCs w:val="24"/>
        </w:rPr>
        <w:t>μόρφωσης με τις διατάξεις του κανονισμού της Ευρωπαϊκής Ένωσης 2015/2365. Με τον εν λόγω κανονισμό, λοιπόν, ρυθμίζονται θέματα, διαφάνεια των συναλλαγών, χρηματοδότησης τίτλων και επαναχρησιμοποίησης αυτών. Στο τρίτο μέρος, επίσης, καθορίζονται και οι διοι</w:t>
      </w:r>
      <w:r>
        <w:rPr>
          <w:rFonts w:eastAsia="Times New Roman" w:cs="Times New Roman"/>
          <w:szCs w:val="24"/>
        </w:rPr>
        <w:t>κητικές κυρώσεις και τα μέτρα</w:t>
      </w:r>
      <w:r>
        <w:rPr>
          <w:rFonts w:eastAsia="Times New Roman" w:cs="Times New Roman"/>
          <w:szCs w:val="24"/>
        </w:rPr>
        <w:t>,</w:t>
      </w:r>
      <w:r>
        <w:rPr>
          <w:rFonts w:eastAsia="Times New Roman" w:cs="Times New Roman"/>
          <w:szCs w:val="24"/>
        </w:rPr>
        <w:t xml:space="preserve"> σε περίπτωση κάποιας παραβίασης διατάξεων του κανονισμού που προαναφέρθηκε.</w:t>
      </w:r>
    </w:p>
    <w:p w14:paraId="35AEEAC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Στο τέταρτο μέρος μάς δίνεται η δυνατότητα να ενημερωθούμε σχετικά με τις ανώνυμες εταιρ</w:t>
      </w:r>
      <w:r>
        <w:rPr>
          <w:rFonts w:eastAsia="Times New Roman" w:cs="Times New Roman"/>
          <w:szCs w:val="24"/>
        </w:rPr>
        <w:t>ε</w:t>
      </w:r>
      <w:r>
        <w:rPr>
          <w:rFonts w:eastAsia="Times New Roman" w:cs="Times New Roman"/>
          <w:szCs w:val="24"/>
        </w:rPr>
        <w:t>ίες επενδύσεων σε ακίνητη περιουσία</w:t>
      </w:r>
      <w:r>
        <w:rPr>
          <w:rFonts w:eastAsia="Times New Roman" w:cs="Times New Roman"/>
          <w:szCs w:val="24"/>
        </w:rPr>
        <w:t>,</w:t>
      </w:r>
      <w:r>
        <w:rPr>
          <w:rFonts w:eastAsia="Times New Roman" w:cs="Times New Roman"/>
          <w:szCs w:val="24"/>
        </w:rPr>
        <w:t xml:space="preserve"> οι οποίες επενδύουν πλέ</w:t>
      </w:r>
      <w:r>
        <w:rPr>
          <w:rFonts w:eastAsia="Times New Roman" w:cs="Times New Roman"/>
          <w:szCs w:val="24"/>
        </w:rPr>
        <w:t>ον σε μακροχρόνιες μισθώσεις, κατ’ ελάχιστο</w:t>
      </w:r>
      <w:r>
        <w:rPr>
          <w:rFonts w:eastAsia="Times New Roman" w:cs="Times New Roman"/>
          <w:szCs w:val="24"/>
        </w:rPr>
        <w:t>ν</w:t>
      </w:r>
      <w:r>
        <w:rPr>
          <w:rFonts w:eastAsia="Times New Roman" w:cs="Times New Roman"/>
          <w:szCs w:val="24"/>
        </w:rPr>
        <w:t xml:space="preserve"> είκοσι ετών, ενώ ρυθμίζονται, επίσης, και μισθώσεις εμπορικών και βιομηχανικών ακινήτων.</w:t>
      </w:r>
    </w:p>
    <w:p w14:paraId="35AEEAC4"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Το πέμπτο και τελευταίο μέρος αυτού του νομοσχεδίου ρυθμίζει μια σειρά θεμάτων αρμοδιότητας του Υπουργείου Οικονομικών και</w:t>
      </w:r>
      <w:r>
        <w:rPr>
          <w:rFonts w:eastAsia="Times New Roman" w:cs="Times New Roman"/>
          <w:szCs w:val="24"/>
        </w:rPr>
        <w:t xml:space="preserve"> τροποποιεί συγκεκριμένα διατάξεις Τελωνειακού Κώδικα, παρατείνει την ισχύ μεταβατικών διατάξεων του Κώδικα Φορολογικής Διαδικασίας και του Κώδικα Είσπραξης Δημοσίων Εσόδων. Αναδιατυπώνει, μάλιστα, διάταξη του κώδικα ΦΠΑ προς εναρμόνιση με αντίστοιχη </w:t>
      </w:r>
      <w:r>
        <w:rPr>
          <w:rFonts w:eastAsia="Times New Roman" w:cs="Times New Roman"/>
          <w:szCs w:val="24"/>
        </w:rPr>
        <w:t>ο</w:t>
      </w:r>
      <w:r>
        <w:rPr>
          <w:rFonts w:eastAsia="Times New Roman" w:cs="Times New Roman"/>
          <w:szCs w:val="24"/>
        </w:rPr>
        <w:t>δηγί</w:t>
      </w:r>
      <w:r>
        <w:rPr>
          <w:rFonts w:eastAsia="Times New Roman" w:cs="Times New Roman"/>
          <w:szCs w:val="24"/>
        </w:rPr>
        <w:t xml:space="preserve">α ΦΠΑ, ενώ περιέχει και άλλες διατάξεις. Αυτό που μας ενοχλεί στο συγκεκριμένο νομοσχέδιο, και γι’ αυτό δεν θα το υπερψηφίσουμε, είναι ότι συντάσσεται με μια ευρωπαϊκή νομοθεσία η οποία, όμως, δεν έχει προσαρμοστεί στα ελληνικά δεδομένα. </w:t>
      </w:r>
    </w:p>
    <w:p w14:paraId="35AEEAC5" w14:textId="77777777" w:rsidR="00D5450D" w:rsidRDefault="005B470C">
      <w:pPr>
        <w:spacing w:line="600" w:lineRule="auto"/>
        <w:ind w:firstLine="720"/>
        <w:jc w:val="both"/>
        <w:rPr>
          <w:rFonts w:eastAsia="Times New Roman"/>
          <w:szCs w:val="24"/>
        </w:rPr>
      </w:pPr>
      <w:r>
        <w:rPr>
          <w:rFonts w:eastAsia="Times New Roman"/>
          <w:szCs w:val="24"/>
        </w:rPr>
        <w:t xml:space="preserve">Εμείς, σαν Ένωση </w:t>
      </w:r>
      <w:r>
        <w:rPr>
          <w:rFonts w:eastAsia="Times New Roman"/>
          <w:szCs w:val="24"/>
        </w:rPr>
        <w:t>Κεντρώων, είμαστε υπ</w:t>
      </w:r>
      <w:r>
        <w:rPr>
          <w:rFonts w:eastAsia="Times New Roman"/>
          <w:szCs w:val="24"/>
        </w:rPr>
        <w:t>έ</w:t>
      </w:r>
      <w:r>
        <w:rPr>
          <w:rFonts w:eastAsia="Times New Roman"/>
          <w:szCs w:val="24"/>
        </w:rPr>
        <w:t>ρ το</w:t>
      </w:r>
      <w:r>
        <w:rPr>
          <w:rFonts w:eastAsia="Times New Roman"/>
          <w:szCs w:val="24"/>
        </w:rPr>
        <w:t>ύ</w:t>
      </w:r>
      <w:r>
        <w:rPr>
          <w:rFonts w:eastAsia="Times New Roman"/>
          <w:szCs w:val="24"/>
        </w:rPr>
        <w:t xml:space="preserve"> να ενισχυθεί η διαφάνεια των χρηματοπιστωτικών αγορών και είμαστε, επίσης, </w:t>
      </w:r>
      <w:r>
        <w:rPr>
          <w:rFonts w:eastAsia="Times New Roman"/>
          <w:szCs w:val="24"/>
        </w:rPr>
        <w:lastRenderedPageBreak/>
        <w:t xml:space="preserve">υπέρ της ενδυνάμωσης των ρυθμιστικών κανόνων στην αγορά των χρηματοπιστωτικών μέσων. </w:t>
      </w:r>
    </w:p>
    <w:p w14:paraId="35AEEAC6" w14:textId="77777777" w:rsidR="00D5450D" w:rsidRDefault="005B470C">
      <w:pPr>
        <w:spacing w:line="600" w:lineRule="auto"/>
        <w:ind w:firstLine="720"/>
        <w:jc w:val="both"/>
        <w:rPr>
          <w:rFonts w:eastAsia="Times New Roman"/>
          <w:szCs w:val="24"/>
        </w:rPr>
      </w:pPr>
      <w:r>
        <w:rPr>
          <w:rFonts w:eastAsia="Times New Roman"/>
          <w:szCs w:val="24"/>
        </w:rPr>
        <w:t>Ωστόσο, οι αγορές αυτές θα πρέπει να προσφέρουν τη δυνατότητα δραστη</w:t>
      </w:r>
      <w:r>
        <w:rPr>
          <w:rFonts w:eastAsia="Times New Roman"/>
          <w:szCs w:val="24"/>
        </w:rPr>
        <w:t>ριοποίησης στις υγιείς επενδυτικές δυνάμεις</w:t>
      </w:r>
      <w:r>
        <w:rPr>
          <w:rFonts w:eastAsia="Times New Roman"/>
          <w:szCs w:val="24"/>
        </w:rPr>
        <w:t>,</w:t>
      </w:r>
      <w:r>
        <w:rPr>
          <w:rFonts w:eastAsia="Times New Roman"/>
          <w:szCs w:val="24"/>
        </w:rPr>
        <w:t xml:space="preserve"> με σεβασμό πάντοτε των υφιστάμενων κανόνων. Βασική μέριμνα, μάλιστα, θα έπρεπε να αποτελεί η καλύτερη δυνατή προστασία των επενδυτών και η αύξηση του αισθήματος εμπιστοσύνης σε ένα σύστημα που εποπτεύεται αποτελ</w:t>
      </w:r>
      <w:r>
        <w:rPr>
          <w:rFonts w:eastAsia="Times New Roman"/>
          <w:szCs w:val="24"/>
        </w:rPr>
        <w:t>εσματικά και ορθολογικά.</w:t>
      </w:r>
    </w:p>
    <w:p w14:paraId="35AEEAC7" w14:textId="77777777" w:rsidR="00D5450D" w:rsidRDefault="005B470C">
      <w:pPr>
        <w:spacing w:line="600" w:lineRule="auto"/>
        <w:ind w:firstLine="720"/>
        <w:jc w:val="both"/>
        <w:rPr>
          <w:rFonts w:eastAsia="Times New Roman"/>
          <w:szCs w:val="24"/>
        </w:rPr>
      </w:pPr>
      <w:r>
        <w:rPr>
          <w:rFonts w:eastAsia="Times New Roman"/>
          <w:szCs w:val="24"/>
        </w:rPr>
        <w:t>Όπως όλοι γνωρίζετε, η Ένωση Κεντρώων αποτελεί ένα φύσει ευρωπαϊκό κόμμα, υποστηρίζει τις νομοθετικές αυτές πρωτοβουλίες που ενσωματώνονται στην ελληνική νομοθεσία, πολύ περισσότερο για το ζήτημα που συζητάμε και σήμερα</w:t>
      </w:r>
      <w:r>
        <w:rPr>
          <w:rFonts w:eastAsia="Times New Roman"/>
          <w:szCs w:val="24"/>
        </w:rPr>
        <w:t>,</w:t>
      </w:r>
      <w:r>
        <w:rPr>
          <w:rFonts w:eastAsia="Times New Roman"/>
          <w:szCs w:val="24"/>
        </w:rPr>
        <w:t xml:space="preserve"> που</w:t>
      </w:r>
      <w:r>
        <w:rPr>
          <w:rFonts w:eastAsia="Times New Roman"/>
          <w:szCs w:val="24"/>
        </w:rPr>
        <w:t>,</w:t>
      </w:r>
      <w:r>
        <w:rPr>
          <w:rFonts w:eastAsia="Times New Roman"/>
          <w:szCs w:val="24"/>
        </w:rPr>
        <w:t xml:space="preserve"> λόγω του </w:t>
      </w:r>
      <w:r>
        <w:rPr>
          <w:rFonts w:eastAsia="Times New Roman"/>
          <w:szCs w:val="24"/>
        </w:rPr>
        <w:lastRenderedPageBreak/>
        <w:t>τρόπου λειτουργίας του συγκεκριμένου τομέα και του διασυνοριακού του χαρακτήρα</w:t>
      </w:r>
      <w:r>
        <w:rPr>
          <w:rFonts w:eastAsia="Times New Roman"/>
          <w:szCs w:val="24"/>
        </w:rPr>
        <w:t>,</w:t>
      </w:r>
      <w:r>
        <w:rPr>
          <w:rFonts w:eastAsia="Times New Roman"/>
          <w:szCs w:val="24"/>
        </w:rPr>
        <w:t xml:space="preserve"> επιβάλλεται να υπάρχει ένας ευρωπαϊκός συντονισμός.</w:t>
      </w:r>
    </w:p>
    <w:p w14:paraId="35AEEAC8" w14:textId="77777777" w:rsidR="00D5450D" w:rsidRDefault="005B470C">
      <w:pPr>
        <w:spacing w:line="600" w:lineRule="auto"/>
        <w:ind w:firstLine="720"/>
        <w:jc w:val="both"/>
        <w:rPr>
          <w:rFonts w:eastAsia="Times New Roman"/>
          <w:szCs w:val="24"/>
        </w:rPr>
      </w:pPr>
      <w:r>
        <w:rPr>
          <w:rFonts w:eastAsia="Times New Roman"/>
          <w:szCs w:val="24"/>
        </w:rPr>
        <w:t>Ωστόσο, δεν μπορούμε να δεχτούμε το γεγονός ότι έχετε αγνοήσει το μέγεθος της εθνικής χρηματοπιστωτικής αγοράς. Κα</w:t>
      </w:r>
      <w:r>
        <w:rPr>
          <w:rFonts w:eastAsia="Times New Roman"/>
          <w:szCs w:val="24"/>
        </w:rPr>
        <w:t>ι σε προηγούμενη ομιλία μου σχετικά με την αγορά ενέργειας σας είχα κάνει αναφορές όπου βλέπουμε οι μικροί επενδυτές, οι μικρομεσαίοι επενδυτές, όπως είναι οι ελληνικές επιχειρήσεις αυτού του είδους, να πλήττονται από την πολιτική σας.</w:t>
      </w:r>
    </w:p>
    <w:p w14:paraId="35AEEAC9" w14:textId="77777777" w:rsidR="00D5450D" w:rsidRDefault="005B470C">
      <w:pPr>
        <w:spacing w:line="600" w:lineRule="auto"/>
        <w:ind w:firstLine="720"/>
        <w:jc w:val="both"/>
        <w:rPr>
          <w:rFonts w:eastAsia="Times New Roman"/>
          <w:szCs w:val="24"/>
        </w:rPr>
      </w:pPr>
      <w:r>
        <w:rPr>
          <w:rFonts w:eastAsia="Times New Roman"/>
          <w:szCs w:val="24"/>
        </w:rPr>
        <w:t>Βασικό μας μέλημα κα</w:t>
      </w:r>
      <w:r>
        <w:rPr>
          <w:rFonts w:eastAsia="Times New Roman"/>
          <w:szCs w:val="24"/>
        </w:rPr>
        <w:t xml:space="preserve">ι δικό σας φυσικά που νομοθετείτε και κυβερνάτε θα έπρεπε να είναι η δυνατότητα να αξιολογείτε τις επιπτώσεις αυτών των νέων διατάξεων της </w:t>
      </w:r>
      <w:r>
        <w:rPr>
          <w:rFonts w:eastAsia="Times New Roman"/>
          <w:szCs w:val="24"/>
          <w:lang w:val="en-US"/>
        </w:rPr>
        <w:t>M</w:t>
      </w:r>
      <w:r>
        <w:rPr>
          <w:rFonts w:eastAsia="Times New Roman"/>
          <w:szCs w:val="24"/>
          <w:lang w:val="en-US"/>
        </w:rPr>
        <w:t>I</w:t>
      </w:r>
      <w:r>
        <w:rPr>
          <w:rFonts w:eastAsia="Times New Roman"/>
          <w:szCs w:val="24"/>
          <w:lang w:val="en-US"/>
        </w:rPr>
        <w:t>FID</w:t>
      </w:r>
      <w:r>
        <w:rPr>
          <w:rFonts w:eastAsia="Times New Roman"/>
          <w:szCs w:val="24"/>
        </w:rPr>
        <w:t xml:space="preserve"> </w:t>
      </w:r>
      <w:r>
        <w:rPr>
          <w:rFonts w:eastAsia="Times New Roman"/>
          <w:szCs w:val="24"/>
          <w:lang w:val="en-US"/>
        </w:rPr>
        <w:t>II</w:t>
      </w:r>
      <w:r>
        <w:rPr>
          <w:rFonts w:eastAsia="Times New Roman"/>
          <w:szCs w:val="24"/>
        </w:rPr>
        <w:t xml:space="preserve"> στην ελληνική χρηματοπιστωτική ικανότητα. Θα πρέπει να είχατε εξετάσει -και </w:t>
      </w:r>
      <w:r>
        <w:rPr>
          <w:rFonts w:eastAsia="Times New Roman"/>
          <w:szCs w:val="24"/>
        </w:rPr>
        <w:lastRenderedPageBreak/>
        <w:t>αυτό θέλουμε και εμείς- με ρεαλι</w:t>
      </w:r>
      <w:r>
        <w:rPr>
          <w:rFonts w:eastAsia="Times New Roman"/>
          <w:szCs w:val="24"/>
        </w:rPr>
        <w:t xml:space="preserve">σμό ποιες επιπτώσεις θα έχει η </w:t>
      </w:r>
      <w:r>
        <w:rPr>
          <w:rFonts w:eastAsia="Times New Roman"/>
          <w:szCs w:val="24"/>
          <w:lang w:val="en-US"/>
        </w:rPr>
        <w:t>M</w:t>
      </w:r>
      <w:r>
        <w:rPr>
          <w:rFonts w:eastAsia="Times New Roman"/>
          <w:szCs w:val="24"/>
          <w:lang w:val="en-US"/>
        </w:rPr>
        <w:t>I</w:t>
      </w:r>
      <w:r>
        <w:rPr>
          <w:rFonts w:eastAsia="Times New Roman"/>
          <w:szCs w:val="24"/>
          <w:lang w:val="en-US"/>
        </w:rPr>
        <w:t>FID</w:t>
      </w:r>
      <w:r>
        <w:rPr>
          <w:rFonts w:eastAsia="Times New Roman"/>
          <w:szCs w:val="24"/>
        </w:rPr>
        <w:t xml:space="preserve"> στις μικρομεσαίες επιχειρήσεις</w:t>
      </w:r>
      <w:r>
        <w:rPr>
          <w:rFonts w:eastAsia="Times New Roman"/>
          <w:szCs w:val="24"/>
        </w:rPr>
        <w:t>,</w:t>
      </w:r>
      <w:r>
        <w:rPr>
          <w:rFonts w:eastAsia="Times New Roman"/>
          <w:szCs w:val="24"/>
        </w:rPr>
        <w:t xml:space="preserve"> που αποτελούν τον κορμό, όπως είπα και πριν, της ελληνικής επιχειρηματικότητας σε αυτόν τον κλάδο.</w:t>
      </w:r>
    </w:p>
    <w:p w14:paraId="35AEEACA" w14:textId="77777777" w:rsidR="00D5450D" w:rsidRDefault="005B470C">
      <w:pPr>
        <w:spacing w:line="600" w:lineRule="auto"/>
        <w:ind w:firstLine="720"/>
        <w:jc w:val="both"/>
        <w:rPr>
          <w:rFonts w:eastAsia="Times New Roman"/>
          <w:szCs w:val="24"/>
        </w:rPr>
      </w:pPr>
      <w:r>
        <w:rPr>
          <w:rFonts w:eastAsia="Times New Roman"/>
          <w:szCs w:val="24"/>
        </w:rPr>
        <w:t>Θα έπρεπε</w:t>
      </w:r>
      <w:r>
        <w:rPr>
          <w:rFonts w:eastAsia="Times New Roman"/>
          <w:szCs w:val="24"/>
        </w:rPr>
        <w:t>,</w:t>
      </w:r>
      <w:r>
        <w:rPr>
          <w:rFonts w:eastAsia="Times New Roman"/>
          <w:szCs w:val="24"/>
        </w:rPr>
        <w:t xml:space="preserve"> μάλιστα</w:t>
      </w:r>
      <w:r>
        <w:rPr>
          <w:rFonts w:eastAsia="Times New Roman"/>
          <w:szCs w:val="24"/>
        </w:rPr>
        <w:t>,</w:t>
      </w:r>
      <w:r>
        <w:rPr>
          <w:rFonts w:eastAsia="Times New Roman"/>
          <w:szCs w:val="24"/>
        </w:rPr>
        <w:t xml:space="preserve"> να έχετε έναν εξονυχιστικό και έναν εξαντλητικό διάλογο, έτσι ώστε ν</w:t>
      </w:r>
      <w:r>
        <w:rPr>
          <w:rFonts w:eastAsia="Times New Roman"/>
          <w:szCs w:val="24"/>
        </w:rPr>
        <w:t>α μπορούν να αντ</w:t>
      </w:r>
      <w:r>
        <w:rPr>
          <w:rFonts w:eastAsia="Times New Roman"/>
          <w:szCs w:val="24"/>
        </w:rPr>
        <w:t>ε</w:t>
      </w:r>
      <w:r>
        <w:rPr>
          <w:rFonts w:eastAsia="Times New Roman"/>
          <w:szCs w:val="24"/>
        </w:rPr>
        <w:t>πεξέλθουν και αυτές στον ανταγωνισμό που δημιουργείται. Σε όλα αυτά μάλιστα θα έπρεπε να έχετε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σας και το λειτουργικό κόστος</w:t>
      </w:r>
      <w:r>
        <w:rPr>
          <w:rFonts w:eastAsia="Times New Roman"/>
          <w:szCs w:val="24"/>
        </w:rPr>
        <w:t>,</w:t>
      </w:r>
      <w:r>
        <w:rPr>
          <w:rFonts w:eastAsia="Times New Roman"/>
          <w:szCs w:val="24"/>
        </w:rPr>
        <w:t xml:space="preserve"> που αυξάνεται σε μεγάλο βαθμό με το συγκεκριμένο νομοσχέδιο. </w:t>
      </w:r>
    </w:p>
    <w:p w14:paraId="35AEEACB" w14:textId="77777777" w:rsidR="00D5450D" w:rsidRDefault="005B470C">
      <w:pPr>
        <w:spacing w:line="600" w:lineRule="auto"/>
        <w:ind w:firstLine="720"/>
        <w:jc w:val="both"/>
        <w:rPr>
          <w:rFonts w:eastAsia="Times New Roman"/>
          <w:szCs w:val="24"/>
        </w:rPr>
      </w:pPr>
      <w:r>
        <w:rPr>
          <w:rFonts w:eastAsia="Times New Roman"/>
          <w:szCs w:val="24"/>
        </w:rPr>
        <w:t>Εκ των πραγμάτων οι ίδιες οι επιβαρύνσεις</w:t>
      </w:r>
      <w:r>
        <w:rPr>
          <w:rFonts w:eastAsia="Times New Roman"/>
          <w:szCs w:val="24"/>
        </w:rPr>
        <w:t>,</w:t>
      </w:r>
      <w:r>
        <w:rPr>
          <w:rFonts w:eastAsia="Times New Roman"/>
          <w:szCs w:val="24"/>
        </w:rPr>
        <w:t xml:space="preserve"> που αντιμετωπίζονται πιο εύκολα από τις μεγάλες επιχειρήσεις παρά από τις μικρομεσαίες που υπάρχουν αυτή τη στιγμή στην Ελλάδα</w:t>
      </w:r>
      <w:r>
        <w:rPr>
          <w:rFonts w:eastAsia="Times New Roman"/>
          <w:szCs w:val="24"/>
        </w:rPr>
        <w:t>,</w:t>
      </w:r>
      <w:r>
        <w:rPr>
          <w:rFonts w:eastAsia="Times New Roman"/>
          <w:szCs w:val="24"/>
        </w:rPr>
        <w:t xml:space="preserve"> και η υ</w:t>
      </w:r>
      <w:r>
        <w:rPr>
          <w:rFonts w:eastAsia="Times New Roman"/>
          <w:szCs w:val="24"/>
        </w:rPr>
        <w:lastRenderedPageBreak/>
        <w:t>περφόρτωση αυτή ευθυνών ίσως τους οδηγήσει στο κλείσιμο ή ακόμη και σε άλλες δυσάρεστες καταστάσεις, όπου ενδεχομένως πά</w:t>
      </w:r>
      <w:r>
        <w:rPr>
          <w:rFonts w:eastAsia="Times New Roman"/>
          <w:szCs w:val="24"/>
        </w:rPr>
        <w:t>λι κάποιοι να μείνουν στο</w:t>
      </w:r>
      <w:r>
        <w:rPr>
          <w:rFonts w:eastAsia="Times New Roman"/>
          <w:szCs w:val="24"/>
        </w:rPr>
        <w:t>ν</w:t>
      </w:r>
      <w:r>
        <w:rPr>
          <w:rFonts w:eastAsia="Times New Roman"/>
          <w:szCs w:val="24"/>
        </w:rPr>
        <w:t xml:space="preserve"> δρόμο και να χάσουν το ψωμί τους σε μια περίοδο τόσο κρίσιμη για την Ελλάδα. Δεν δικαιούμαστε να κάνουμε τέτοια λάθη, πρέπει πολύ προσεκτικά να έχουμε εξετάσει οποιοδήποτε νομοθέτημα φέρνουμε προς ψήφιση στο ελληνικό Κοινοβούλιο.</w:t>
      </w:r>
    </w:p>
    <w:p w14:paraId="35AEEACC" w14:textId="77777777" w:rsidR="00D5450D" w:rsidRDefault="005B470C">
      <w:pPr>
        <w:spacing w:line="600" w:lineRule="auto"/>
        <w:ind w:firstLine="720"/>
        <w:jc w:val="both"/>
        <w:rPr>
          <w:rFonts w:eastAsia="Times New Roman"/>
          <w:szCs w:val="24"/>
        </w:rPr>
      </w:pPr>
      <w:r>
        <w:rPr>
          <w:rFonts w:eastAsia="Times New Roman"/>
          <w:szCs w:val="24"/>
        </w:rPr>
        <w:t>Πρέπει να λάβετε, επίσης,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σας ότι ανάλογες διατάξεις και τέτοιες </w:t>
      </w:r>
      <w:r>
        <w:rPr>
          <w:rFonts w:eastAsia="Times New Roman"/>
          <w:szCs w:val="24"/>
        </w:rPr>
        <w:t>ο</w:t>
      </w:r>
      <w:r>
        <w:rPr>
          <w:rFonts w:eastAsia="Times New Roman"/>
          <w:szCs w:val="24"/>
        </w:rPr>
        <w:t>δηγίες δεν έχουν ενσωματωθεί από ανταγωνιστικά κράτη, όπως είναι αυτό της Αμερικής</w:t>
      </w:r>
      <w:r>
        <w:rPr>
          <w:rFonts w:eastAsia="Times New Roman"/>
          <w:szCs w:val="24"/>
        </w:rPr>
        <w:t>,</w:t>
      </w:r>
      <w:r>
        <w:rPr>
          <w:rFonts w:eastAsia="Times New Roman"/>
          <w:szCs w:val="24"/>
        </w:rPr>
        <w:t xml:space="preserve"> και από άλλες αγορές. Επομένως πώς ζητάμε εμείς, ένα μικρό σε αυτόν τον τομέα καθεστώς όπως το ε</w:t>
      </w:r>
      <w:r>
        <w:rPr>
          <w:rFonts w:eastAsia="Times New Roman"/>
          <w:szCs w:val="24"/>
        </w:rPr>
        <w:t>λληνικό, να έρθουμε σε σύγκρουση ή να είμαστε ανταγω</w:t>
      </w:r>
      <w:r>
        <w:rPr>
          <w:rFonts w:eastAsia="Times New Roman"/>
          <w:szCs w:val="24"/>
        </w:rPr>
        <w:lastRenderedPageBreak/>
        <w:t>νιστικοί απέναντι σε τέτοιους κολοσσούς, όπως είναι αυτοί που εδρεύουν σε άλλες ηπείρους και σε άλλες αγορές</w:t>
      </w:r>
      <w:r>
        <w:rPr>
          <w:rFonts w:eastAsia="Times New Roman"/>
          <w:szCs w:val="24"/>
        </w:rPr>
        <w:t>,</w:t>
      </w:r>
      <w:r>
        <w:rPr>
          <w:rFonts w:eastAsia="Times New Roman"/>
          <w:szCs w:val="24"/>
        </w:rPr>
        <w:t xml:space="preserve"> και να σταθούμε ίσοι και αντάξιοι; </w:t>
      </w:r>
    </w:p>
    <w:p w14:paraId="35AEEACD" w14:textId="77777777" w:rsidR="00D5450D" w:rsidRDefault="005B470C">
      <w:pPr>
        <w:spacing w:line="600" w:lineRule="auto"/>
        <w:ind w:firstLine="720"/>
        <w:jc w:val="both"/>
        <w:rPr>
          <w:rFonts w:eastAsia="Times New Roman"/>
          <w:szCs w:val="24"/>
        </w:rPr>
      </w:pPr>
      <w:r>
        <w:rPr>
          <w:rFonts w:eastAsia="Times New Roman"/>
          <w:szCs w:val="24"/>
        </w:rPr>
        <w:t>Δεν υπάρχει μέριμνα, δεν υπάρχει πρόβλεψη. Έχουμε την εντύ</w:t>
      </w:r>
      <w:r>
        <w:rPr>
          <w:rFonts w:eastAsia="Times New Roman"/>
          <w:szCs w:val="24"/>
        </w:rPr>
        <w:t>πωση ότι δεν υπήρχε κα</w:t>
      </w:r>
      <w:r>
        <w:rPr>
          <w:rFonts w:eastAsia="Times New Roman"/>
          <w:szCs w:val="24"/>
        </w:rPr>
        <w:t>μ</w:t>
      </w:r>
      <w:r>
        <w:rPr>
          <w:rFonts w:eastAsia="Times New Roman"/>
          <w:szCs w:val="24"/>
        </w:rPr>
        <w:t xml:space="preserve">μία απολύτως ουσιαστική διαβούλευση με τους φορείς που βρίσκονται σε αυτόν τον κλάδο. </w:t>
      </w:r>
    </w:p>
    <w:p w14:paraId="35AEEACE" w14:textId="77777777" w:rsidR="00D5450D" w:rsidRDefault="005B470C">
      <w:pPr>
        <w:spacing w:line="600" w:lineRule="auto"/>
        <w:ind w:firstLine="720"/>
        <w:jc w:val="both"/>
        <w:rPr>
          <w:rFonts w:eastAsia="Times New Roman"/>
          <w:szCs w:val="24"/>
        </w:rPr>
      </w:pPr>
      <w:r>
        <w:rPr>
          <w:rFonts w:eastAsia="Times New Roman"/>
          <w:szCs w:val="24"/>
        </w:rPr>
        <w:t>Επομένως εμείς σε κα</w:t>
      </w:r>
      <w:r>
        <w:rPr>
          <w:rFonts w:eastAsia="Times New Roman"/>
          <w:szCs w:val="24"/>
        </w:rPr>
        <w:t>μ</w:t>
      </w:r>
      <w:r>
        <w:rPr>
          <w:rFonts w:eastAsia="Times New Roman"/>
          <w:szCs w:val="24"/>
        </w:rPr>
        <w:t>μία περίπτωση δεν μπορούμε να υπερψηφίσουμε ένα τέτοιο νομοσχέδιο. Πρέπει να έχετε πάντοτε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σας ότι δεν είστε στην κυ</w:t>
      </w:r>
      <w:r>
        <w:rPr>
          <w:rFonts w:eastAsia="Times New Roman"/>
          <w:szCs w:val="24"/>
        </w:rPr>
        <w:t>βέρνηση της χώρας γιατί πρέπει να εξυπηρετείτε μόνο τις μεγάλες επενδύσεις, γιατί αυτό μας έχετε δείξει μέχρι σήμερα. Είστε εδώ που είστε για να υπηρετείτε το</w:t>
      </w:r>
      <w:r>
        <w:rPr>
          <w:rFonts w:eastAsia="Times New Roman"/>
          <w:szCs w:val="24"/>
        </w:rPr>
        <w:t>ν</w:t>
      </w:r>
      <w:r>
        <w:rPr>
          <w:rFonts w:eastAsia="Times New Roman"/>
          <w:szCs w:val="24"/>
        </w:rPr>
        <w:t xml:space="preserve"> λαό </w:t>
      </w:r>
      <w:r>
        <w:rPr>
          <w:rFonts w:eastAsia="Times New Roman"/>
          <w:szCs w:val="24"/>
        </w:rPr>
        <w:lastRenderedPageBreak/>
        <w:t xml:space="preserve">και αυτό πρέπει να κάνετε. Το συμφέρον του ελληνικού λαού, δυστυχώς, δεν ενισχύεται από το συγκεκριμένο νομοθέτημα και δεν θα το υποστηρίξουμε. </w:t>
      </w:r>
    </w:p>
    <w:p w14:paraId="35AEEACF" w14:textId="77777777" w:rsidR="00D5450D" w:rsidRDefault="005B470C">
      <w:pPr>
        <w:spacing w:line="600" w:lineRule="auto"/>
        <w:ind w:firstLine="720"/>
        <w:jc w:val="both"/>
        <w:rPr>
          <w:rFonts w:eastAsia="Times New Roman"/>
          <w:szCs w:val="24"/>
        </w:rPr>
      </w:pPr>
      <w:r>
        <w:rPr>
          <w:rFonts w:eastAsia="Times New Roman"/>
          <w:szCs w:val="24"/>
        </w:rPr>
        <w:t>Σας ευχαριστώ πολύ.</w:t>
      </w:r>
    </w:p>
    <w:p w14:paraId="35AEEAD0" w14:textId="77777777" w:rsidR="00D5450D" w:rsidRDefault="005B470C">
      <w:pPr>
        <w:spacing w:line="600" w:lineRule="auto"/>
        <w:ind w:firstLine="720"/>
        <w:jc w:val="center"/>
        <w:rPr>
          <w:rFonts w:eastAsia="Times New Roman"/>
          <w:szCs w:val="24"/>
        </w:rPr>
      </w:pPr>
      <w:r>
        <w:rPr>
          <w:rFonts w:eastAsia="Times New Roman"/>
          <w:szCs w:val="24"/>
        </w:rPr>
        <w:t xml:space="preserve">(Χειροκροτήματα από την </w:t>
      </w:r>
      <w:r>
        <w:rPr>
          <w:rFonts w:eastAsia="Times New Roman"/>
          <w:szCs w:val="24"/>
        </w:rPr>
        <w:t xml:space="preserve">πτέρυγα της </w:t>
      </w:r>
      <w:r>
        <w:rPr>
          <w:rFonts w:eastAsia="Times New Roman"/>
          <w:szCs w:val="24"/>
        </w:rPr>
        <w:t>Ένωση</w:t>
      </w:r>
      <w:r>
        <w:rPr>
          <w:rFonts w:eastAsia="Times New Roman"/>
          <w:szCs w:val="24"/>
        </w:rPr>
        <w:t>ς</w:t>
      </w:r>
      <w:r>
        <w:rPr>
          <w:rFonts w:eastAsia="Times New Roman"/>
          <w:szCs w:val="24"/>
        </w:rPr>
        <w:t xml:space="preserve"> Κεντρώων)</w:t>
      </w:r>
    </w:p>
    <w:p w14:paraId="35AEEAD1" w14:textId="77777777" w:rsidR="00D5450D" w:rsidRDefault="005B470C">
      <w:pPr>
        <w:spacing w:line="600" w:lineRule="auto"/>
        <w:ind w:firstLine="720"/>
        <w:jc w:val="both"/>
        <w:rPr>
          <w:rFonts w:eastAsia="Times New Roman"/>
          <w:szCs w:val="24"/>
        </w:rPr>
      </w:pPr>
      <w:r>
        <w:rPr>
          <w:rFonts w:eastAsia="Times New Roman"/>
          <w:b/>
          <w:bCs/>
          <w:shd w:val="clear" w:color="auto" w:fill="FFFFFF"/>
        </w:rPr>
        <w:t>ΠΡΟΕΔΡΕΥΩΝ (Γεώργιος Λαμπρούλης):</w:t>
      </w:r>
      <w:r>
        <w:rPr>
          <w:rFonts w:eastAsia="Times New Roman"/>
          <w:b/>
          <w:bCs/>
          <w:szCs w:val="24"/>
        </w:rPr>
        <w:t xml:space="preserve"> </w:t>
      </w:r>
      <w:r>
        <w:rPr>
          <w:rFonts w:eastAsia="Times New Roman"/>
          <w:szCs w:val="24"/>
        </w:rPr>
        <w:t xml:space="preserve">Ευχαριστούμε τον κ. Μεγαλομύστακα. </w:t>
      </w:r>
    </w:p>
    <w:p w14:paraId="35AEEAD2" w14:textId="77777777" w:rsidR="00D5450D" w:rsidRDefault="005B470C">
      <w:pPr>
        <w:spacing w:line="600" w:lineRule="auto"/>
        <w:ind w:firstLine="720"/>
        <w:jc w:val="both"/>
        <w:rPr>
          <w:rFonts w:eastAsia="Times New Roman"/>
          <w:szCs w:val="24"/>
        </w:rPr>
      </w:pPr>
      <w:r>
        <w:rPr>
          <w:rFonts w:eastAsia="Times New Roman"/>
          <w:szCs w:val="24"/>
        </w:rPr>
        <w:t>Τον λόγο έχει η κ. Ράπτη από τη Νέα Δημοκρατία.</w:t>
      </w:r>
    </w:p>
    <w:p w14:paraId="35AEEAD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ΕΛΕΝΗ ΡΑΠΤΗ:</w:t>
      </w:r>
      <w:r>
        <w:rPr>
          <w:rFonts w:eastAsia="Times New Roman" w:cs="Times New Roman"/>
          <w:szCs w:val="24"/>
        </w:rPr>
        <w:t xml:space="preserve"> Ευχαριστώ, κύριε Πρόεδρε. </w:t>
      </w:r>
    </w:p>
    <w:p w14:paraId="35AEEAD4"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ποια είναι τα βασικά σημεία του σχεδίου νόμου που καλούμαστε να συζητήσουμε; Είναι η ενσωμάτωση της </w:t>
      </w:r>
      <w:r>
        <w:rPr>
          <w:rFonts w:eastAsia="Times New Roman" w:cs="Times New Roman"/>
          <w:szCs w:val="24"/>
        </w:rPr>
        <w:t>ο</w:t>
      </w:r>
      <w:r>
        <w:rPr>
          <w:rFonts w:eastAsia="Times New Roman" w:cs="Times New Roman"/>
          <w:szCs w:val="24"/>
        </w:rPr>
        <w:t xml:space="preserve">δηγίας 2014/65 της Ευρωπαϊκής Ένωσης, της γνωστής </w:t>
      </w:r>
      <w:r>
        <w:rPr>
          <w:rFonts w:eastAsia="Times New Roman" w:cs="Times New Roman"/>
          <w:szCs w:val="24"/>
          <w:lang w:val="en-US"/>
        </w:rPr>
        <w:lastRenderedPageBreak/>
        <w:t>M</w:t>
      </w:r>
      <w:r>
        <w:rPr>
          <w:rFonts w:eastAsia="Times New Roman" w:cs="Times New Roman"/>
          <w:szCs w:val="24"/>
          <w:lang w:val="en-US"/>
        </w:rPr>
        <w:t>I</w:t>
      </w:r>
      <w:r>
        <w:rPr>
          <w:rFonts w:eastAsia="Times New Roman" w:cs="Times New Roman"/>
          <w:szCs w:val="24"/>
          <w:lang w:val="en-US"/>
        </w:rPr>
        <w:t>FID</w:t>
      </w:r>
      <w:r>
        <w:rPr>
          <w:rFonts w:eastAsia="Times New Roman" w:cs="Times New Roman"/>
          <w:szCs w:val="24"/>
        </w:rPr>
        <w:t xml:space="preserve"> </w:t>
      </w:r>
      <w:r>
        <w:rPr>
          <w:rFonts w:eastAsia="Times New Roman" w:cs="Times New Roman"/>
          <w:szCs w:val="24"/>
          <w:lang w:val="en-US"/>
        </w:rPr>
        <w:t>II</w:t>
      </w:r>
      <w:r>
        <w:rPr>
          <w:rFonts w:eastAsia="Times New Roman" w:cs="Times New Roman"/>
          <w:szCs w:val="24"/>
        </w:rPr>
        <w:t xml:space="preserve">, που έρχεται να αντικαταστήσει τη </w:t>
      </w:r>
      <w:r>
        <w:rPr>
          <w:rFonts w:eastAsia="Times New Roman" w:cs="Times New Roman"/>
          <w:szCs w:val="24"/>
          <w:lang w:val="en-US"/>
        </w:rPr>
        <w:t>M</w:t>
      </w:r>
      <w:r>
        <w:rPr>
          <w:rFonts w:eastAsia="Times New Roman" w:cs="Times New Roman"/>
          <w:szCs w:val="24"/>
          <w:lang w:val="en-US"/>
        </w:rPr>
        <w:t>I</w:t>
      </w:r>
      <w:r>
        <w:rPr>
          <w:rFonts w:eastAsia="Times New Roman" w:cs="Times New Roman"/>
          <w:szCs w:val="24"/>
          <w:lang w:val="en-US"/>
        </w:rPr>
        <w:t>FID</w:t>
      </w:r>
      <w:r>
        <w:rPr>
          <w:rFonts w:eastAsia="Times New Roman" w:cs="Times New Roman"/>
          <w:szCs w:val="24"/>
        </w:rPr>
        <w:t xml:space="preserve"> </w:t>
      </w:r>
      <w:r>
        <w:rPr>
          <w:rFonts w:eastAsia="Times New Roman" w:cs="Times New Roman"/>
          <w:szCs w:val="24"/>
          <w:lang w:val="en-US"/>
        </w:rPr>
        <w:t>I</w:t>
      </w:r>
      <w:r>
        <w:rPr>
          <w:rFonts w:eastAsia="Times New Roman" w:cs="Times New Roman"/>
          <w:szCs w:val="24"/>
        </w:rPr>
        <w:t>. Και αυτό είναι αποτέλεσμα των αλλαγών που συντελέστηκαν τα τελευταία χρόνια στις χρηματοπιστωτικές αγορές</w:t>
      </w:r>
      <w:r>
        <w:rPr>
          <w:rFonts w:eastAsia="Times New Roman" w:cs="Times New Roman"/>
          <w:szCs w:val="24"/>
        </w:rPr>
        <w:t>,</w:t>
      </w:r>
      <w:r>
        <w:rPr>
          <w:rFonts w:eastAsia="Times New Roman" w:cs="Times New Roman"/>
          <w:szCs w:val="24"/>
        </w:rPr>
        <w:t xml:space="preserve"> που είχαμε αύξηση του αριθμού των επενδυτών, εμ</w:t>
      </w:r>
      <w:r>
        <w:rPr>
          <w:rFonts w:eastAsia="Times New Roman" w:cs="Times New Roman"/>
          <w:szCs w:val="24"/>
        </w:rPr>
        <w:t>φάνιση νέων αγορών διαπραγμάτευσης και δημιουργία νέων χρηματοπιστωτικών και εξωχρηματιστηριακών μέσων. Όλα αυτά δημιούργησαν την ανάγκη ενός ισχυρού πλαισίου ελέγχου</w:t>
      </w:r>
      <w:r>
        <w:rPr>
          <w:rFonts w:eastAsia="Times New Roman" w:cs="Times New Roman"/>
          <w:szCs w:val="24"/>
        </w:rPr>
        <w:t>,</w:t>
      </w:r>
      <w:r>
        <w:rPr>
          <w:rFonts w:eastAsia="Times New Roman" w:cs="Times New Roman"/>
          <w:szCs w:val="24"/>
        </w:rPr>
        <w:t xml:space="preserve"> που ταυτόχρονα θα περιλαμβάνει σταθερούς όρους ομαλής λειτουργίας των αγορών. </w:t>
      </w:r>
    </w:p>
    <w:p w14:paraId="35AEEAD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είμαστε από τις τελευταίες ευρωπαϊκές χώρες που δεν έχουν ακόμα ενσωματώσει την </w:t>
      </w:r>
      <w:r>
        <w:rPr>
          <w:rFonts w:eastAsia="Times New Roman" w:cs="Times New Roman"/>
          <w:szCs w:val="24"/>
        </w:rPr>
        <w:t>ο</w:t>
      </w:r>
      <w:r>
        <w:rPr>
          <w:rFonts w:eastAsia="Times New Roman" w:cs="Times New Roman"/>
          <w:szCs w:val="24"/>
        </w:rPr>
        <w:t xml:space="preserve">δηγία, η οποία έχει πολύ ουσιαστική σημασία για τον χρηματοπιστωτικό τομέα της χώρας μας. Σκεφθείτε πως θα έπρεπε να είναι σε ισχύ ήδη από τις 3 Ιανουαρίου του 2018 κι εμείς </w:t>
      </w:r>
      <w:r>
        <w:rPr>
          <w:rFonts w:eastAsia="Times New Roman" w:cs="Times New Roman"/>
          <w:szCs w:val="24"/>
        </w:rPr>
        <w:t>τώρα τη συζητάμε. Και το λέω αυτό αφ</w:t>
      </w:r>
      <w:r>
        <w:rPr>
          <w:rFonts w:eastAsia="Times New Roman" w:cs="Times New Roman"/>
          <w:szCs w:val="24"/>
        </w:rPr>
        <w:t xml:space="preserve">’ </w:t>
      </w:r>
      <w:r>
        <w:rPr>
          <w:rFonts w:eastAsia="Times New Roman" w:cs="Times New Roman"/>
          <w:szCs w:val="24"/>
        </w:rPr>
        <w:t xml:space="preserve">ενός, γιατί </w:t>
      </w:r>
      <w:r>
        <w:rPr>
          <w:rFonts w:eastAsia="Times New Roman" w:cs="Times New Roman"/>
          <w:szCs w:val="24"/>
        </w:rPr>
        <w:lastRenderedPageBreak/>
        <w:t>μετά την ψήφισή της θα χρειαστούν εκτελεστικές αποφάσεις από την Επιτροπή Κεφαλαιαγοράς και συνεπώς περαιτέρω καθυστέρηση, αλλά και γιατί θα χρειαστεί χρόνος για την προσαρμογή των παραγόντων της αγοράς στα</w:t>
      </w:r>
      <w:r>
        <w:rPr>
          <w:rFonts w:eastAsia="Times New Roman" w:cs="Times New Roman"/>
          <w:szCs w:val="24"/>
        </w:rPr>
        <w:t xml:space="preserve"> νέα δεδομένα. </w:t>
      </w:r>
    </w:p>
    <w:p w14:paraId="35AEEAD6"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βεβαίως, καθυστέρηση σημαίνει ζημιά για τη χώρα και για τις εγχώριες εταιρείες επενδύσεων, σημαίνει καθυστέρηση αδειοδότησης του Χρηματιστηρίου Αθηνών από την Ευρωπαϊκή Ένωση, σημαίνει βήματα σημειωτόν για το </w:t>
      </w:r>
      <w:r>
        <w:rPr>
          <w:rFonts w:eastAsia="Times New Roman" w:cs="Times New Roman"/>
          <w:szCs w:val="24"/>
        </w:rPr>
        <w:t>ε</w:t>
      </w:r>
      <w:r>
        <w:rPr>
          <w:rFonts w:eastAsia="Times New Roman" w:cs="Times New Roman"/>
          <w:szCs w:val="24"/>
        </w:rPr>
        <w:t>λληνικό Χρηματιστήριο, πο</w:t>
      </w:r>
      <w:r>
        <w:rPr>
          <w:rFonts w:eastAsia="Times New Roman" w:cs="Times New Roman"/>
          <w:szCs w:val="24"/>
        </w:rPr>
        <w:t xml:space="preserve">υ όλοι γνωρίζουμε πως αποτελεί κρίσιμο μοχλό ανάπτυξης της ελληνικής οικονομίας. </w:t>
      </w:r>
    </w:p>
    <w:p w14:paraId="35AEEAD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Η νέα </w:t>
      </w:r>
      <w:r>
        <w:rPr>
          <w:rFonts w:eastAsia="Times New Roman" w:cs="Times New Roman"/>
          <w:szCs w:val="24"/>
        </w:rPr>
        <w:t>ο</w:t>
      </w:r>
      <w:r>
        <w:rPr>
          <w:rFonts w:eastAsia="Times New Roman" w:cs="Times New Roman"/>
          <w:szCs w:val="24"/>
        </w:rPr>
        <w:t>δηγία προστατεύει ακόμα περισσότερο τους επενδυτές που δραστηριοποιούνται στην ελληνική αγορά και αυτό σημαίνει α</w:t>
      </w:r>
      <w:r>
        <w:rPr>
          <w:rFonts w:eastAsia="Times New Roman" w:cs="Times New Roman"/>
          <w:szCs w:val="24"/>
        </w:rPr>
        <w:lastRenderedPageBreak/>
        <w:t>σφαλέστερο περιβάλλον για την παρουσία ξένων επενδυτών</w:t>
      </w:r>
      <w:r>
        <w:rPr>
          <w:rFonts w:eastAsia="Times New Roman" w:cs="Times New Roman"/>
          <w:szCs w:val="24"/>
        </w:rPr>
        <w:t>. Βελτιώνει, μεταξύ άλλων, το πλαίσιο λειτουργίας των επιχειρήσεων παροχής επενδυτικών υπηρεσιών, των διαχειριστών επενδύσεων και των επενδυτικών συμβούλων και βεβαίως ισχυροποιεί τις υποχρεώσεις προ συναλλακτικής και μετά συναλλακτικής διαφάνειας, που είν</w:t>
      </w:r>
      <w:r>
        <w:rPr>
          <w:rFonts w:eastAsia="Times New Roman" w:cs="Times New Roman"/>
          <w:szCs w:val="24"/>
        </w:rPr>
        <w:t xml:space="preserve">αι αναγκαία προϋπόθεση για την ομαλή λειτουργία κάθε αγοράς. </w:t>
      </w:r>
    </w:p>
    <w:p w14:paraId="35AEEAD8"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Ειδικότερα, η νέα </w:t>
      </w:r>
      <w:r>
        <w:rPr>
          <w:rFonts w:eastAsia="Times New Roman" w:cs="Times New Roman"/>
          <w:szCs w:val="24"/>
        </w:rPr>
        <w:t>ο</w:t>
      </w:r>
      <w:r>
        <w:rPr>
          <w:rFonts w:eastAsia="Times New Roman" w:cs="Times New Roman"/>
          <w:szCs w:val="24"/>
        </w:rPr>
        <w:t xml:space="preserve">δηγία προωθεί σημαντικές αλλαγές στα συστήματα πληροφορικής, τους μηχανισμούς ελέγχου και διαχείρισης κινδύνων και την εκπαίδευση του προσωπικού. Οι τράπεζες καλούνται πλέον να προσαρμοστούν σε ένα πολύ πιο απαιτητικό πλαίσιο λειτουργίας, επαναξιολογώντας </w:t>
      </w:r>
      <w:r>
        <w:rPr>
          <w:rFonts w:eastAsia="Times New Roman" w:cs="Times New Roman"/>
          <w:szCs w:val="24"/>
        </w:rPr>
        <w:t xml:space="preserve">τα χρηματοπιστωτικά μέσα που </w:t>
      </w:r>
      <w:r>
        <w:rPr>
          <w:rFonts w:eastAsia="Times New Roman" w:cs="Times New Roman"/>
          <w:szCs w:val="24"/>
        </w:rPr>
        <w:lastRenderedPageBreak/>
        <w:t xml:space="preserve">προσφέρουν, τις επενδυτικές υπηρεσίες που διαθέτουν στους πελάτες τους, τη συναλλακτική τους σχέση με τους επενδυτές και τα συστήματα πληροφορικής που χρησιμοποιούν για τη διαδικασία. </w:t>
      </w:r>
    </w:p>
    <w:p w14:paraId="35AEEAD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Η νέα </w:t>
      </w:r>
      <w:r>
        <w:rPr>
          <w:rFonts w:eastAsia="Times New Roman" w:cs="Times New Roman"/>
          <w:szCs w:val="24"/>
        </w:rPr>
        <w:t>ο</w:t>
      </w:r>
      <w:r>
        <w:rPr>
          <w:rFonts w:eastAsia="Times New Roman" w:cs="Times New Roman"/>
          <w:szCs w:val="24"/>
        </w:rPr>
        <w:t>δηγία ενισχύει τις εξουσίες των επο</w:t>
      </w:r>
      <w:r>
        <w:rPr>
          <w:rFonts w:eastAsia="Times New Roman" w:cs="Times New Roman"/>
          <w:szCs w:val="24"/>
        </w:rPr>
        <w:t>πτικών αρχών και διαφοροποιεί πλέον πολλές χρηματοπιστωτικές διαδικασίες, όπως την έννοια του νέου πολυμερούς τόπου διαπραγμάτευσης, τη διαφάνεια σε θέματα συναλλαγών πέρα από τις μετοχές και σε άλλα προϊόντα, όπως ομόλογα και παράγωγα, τον περιορισμό σε ε</w:t>
      </w:r>
      <w:r>
        <w:rPr>
          <w:rFonts w:eastAsia="Times New Roman" w:cs="Times New Roman"/>
          <w:szCs w:val="24"/>
        </w:rPr>
        <w:t xml:space="preserve">ξωχρηματιστηριακές συναλλαγές, την αύξηση των οργανωτικών απαιτήσεων για τις εταιρείες παροχής επενδυτικών υπηρεσιών και τη δημιουργία αγοράς για την ανάπτυξη των μικρομεσαίων επιχειρήσεων. </w:t>
      </w:r>
    </w:p>
    <w:p w14:paraId="35AEEADA"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Με το νέο πλαίσιο γίνονται πιο αποτελεσματικές και σταθερές οι δο</w:t>
      </w:r>
      <w:r>
        <w:rPr>
          <w:rFonts w:eastAsia="Times New Roman" w:cs="Times New Roman"/>
          <w:szCs w:val="24"/>
        </w:rPr>
        <w:t>μές των χρηματοπιστωτικών αγορών. Εκσυγχρονίζονται τα συστήματα πληροφορικής</w:t>
      </w:r>
      <w:r>
        <w:rPr>
          <w:rFonts w:eastAsia="Times New Roman" w:cs="Times New Roman"/>
          <w:szCs w:val="24"/>
        </w:rPr>
        <w:t>,</w:t>
      </w:r>
      <w:r>
        <w:rPr>
          <w:rFonts w:eastAsia="Times New Roman" w:cs="Times New Roman"/>
          <w:szCs w:val="24"/>
        </w:rPr>
        <w:t xml:space="preserve"> με σκοπό την αύξηση της ταχύτητας διαπραγμάτευσης και την προστασία από συστημικούς κινδύνους</w:t>
      </w:r>
      <w:r>
        <w:rPr>
          <w:rFonts w:eastAsia="Times New Roman" w:cs="Times New Roman"/>
          <w:szCs w:val="24"/>
        </w:rPr>
        <w:t>,</w:t>
      </w:r>
      <w:r>
        <w:rPr>
          <w:rFonts w:eastAsia="Times New Roman" w:cs="Times New Roman"/>
          <w:szCs w:val="24"/>
        </w:rPr>
        <w:t xml:space="preserve"> και αποκτούν οι συναλλαγές μεγαλύτερη διαφάνεια.</w:t>
      </w:r>
    </w:p>
    <w:p w14:paraId="35AEEAD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Βεβαίως, η νέα </w:t>
      </w:r>
      <w:r>
        <w:rPr>
          <w:rFonts w:eastAsia="Times New Roman" w:cs="Times New Roman"/>
          <w:szCs w:val="24"/>
        </w:rPr>
        <w:t>ο</w:t>
      </w:r>
      <w:r>
        <w:rPr>
          <w:rFonts w:eastAsia="Times New Roman" w:cs="Times New Roman"/>
          <w:szCs w:val="24"/>
        </w:rPr>
        <w:t>δηγία είναι πολύ π</w:t>
      </w:r>
      <w:r>
        <w:rPr>
          <w:rFonts w:eastAsia="Times New Roman" w:cs="Times New Roman"/>
          <w:szCs w:val="24"/>
        </w:rPr>
        <w:t>ιθανόν να οδηγήσει σε μια συγκέντρωση της αγοράς, δεδομένου και του μικρού μεγέθους αλλά και των προβλημάτων των εγχώριων χρηματιστηριακών εταιρειών, ενώ το νέο πλαίσιο αναμένεται να δημιουργήσει και πρόσθετες υποχρεώσεις στις εταιρείες παροχής επενδυτικών</w:t>
      </w:r>
      <w:r>
        <w:rPr>
          <w:rFonts w:eastAsia="Times New Roman" w:cs="Times New Roman"/>
          <w:szCs w:val="24"/>
        </w:rPr>
        <w:t xml:space="preserve"> υπηρεσιών, προκειμένου να ανταποκριθούν στις απαιτήσεις του νέου νόμου.</w:t>
      </w:r>
    </w:p>
    <w:p w14:paraId="35AEEADC"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ενσωμάτωση της </w:t>
      </w:r>
      <w:r>
        <w:rPr>
          <w:rFonts w:eastAsia="Times New Roman" w:cs="Times New Roman"/>
          <w:szCs w:val="24"/>
        </w:rPr>
        <w:t>ο</w:t>
      </w:r>
      <w:r>
        <w:rPr>
          <w:rFonts w:eastAsia="Times New Roman" w:cs="Times New Roman"/>
          <w:szCs w:val="24"/>
        </w:rPr>
        <w:t xml:space="preserve">δηγίας είναι υποχρέωση της χώρας μας. Και είναι προφανές πως αποτελεί </w:t>
      </w:r>
      <w:r>
        <w:rPr>
          <w:rFonts w:eastAsia="Times New Roman" w:cs="Times New Roman"/>
          <w:szCs w:val="24"/>
        </w:rPr>
        <w:lastRenderedPageBreak/>
        <w:t>βήμα στη σωστή κατεύθυνση, ακόμα κι αν με ολιγωρία της Κυβέρνησης</w:t>
      </w:r>
      <w:r>
        <w:rPr>
          <w:rFonts w:eastAsia="Times New Roman" w:cs="Times New Roman"/>
          <w:szCs w:val="24"/>
        </w:rPr>
        <w:t xml:space="preserve"> καθυστέρησε η ενσωμάτωσή της στο εθνικό δίκαιο.</w:t>
      </w:r>
    </w:p>
    <w:p w14:paraId="35AEEADD" w14:textId="77777777" w:rsidR="00D5450D" w:rsidRDefault="005B470C">
      <w:pPr>
        <w:spacing w:line="600" w:lineRule="auto"/>
        <w:ind w:firstLine="720"/>
        <w:jc w:val="both"/>
        <w:rPr>
          <w:rFonts w:eastAsia="Times New Roman"/>
          <w:szCs w:val="24"/>
        </w:rPr>
      </w:pPr>
      <w:r>
        <w:rPr>
          <w:rFonts w:eastAsia="Times New Roman"/>
          <w:szCs w:val="24"/>
        </w:rPr>
        <w:t>Δεν μπορούμε να κάνουμε λόγο για ανάπτυξη και σύγχρονο επενδυτικό περιβάλλον και να συνεχίζουμε να έχουμε ένα ελλιπές πλαίσιο λειτουργίας και εποπτείας συναλλαγών και ελέγχων της χρηματοπιστωτικής αγοράς. Το</w:t>
      </w:r>
      <w:r>
        <w:rPr>
          <w:rFonts w:eastAsia="Times New Roman"/>
          <w:szCs w:val="24"/>
        </w:rPr>
        <w:t xml:space="preserve"> ελληνικό Χρηματιστήριο πρέπει να αποκτήσει την απαραίτητη θωράκιση και να λειτουργήσει ως μέρος μιας μεγάλης διεθνούς αγοράς. Αυτό θα συμβεί μόνο εάν επιβληθεί με το κύρος και την ασφάλεια των νέων διατάξεων. </w:t>
      </w:r>
    </w:p>
    <w:p w14:paraId="35AEEADE" w14:textId="77777777" w:rsidR="00D5450D" w:rsidRDefault="005B470C">
      <w:pPr>
        <w:spacing w:line="600" w:lineRule="auto"/>
        <w:ind w:firstLine="720"/>
        <w:jc w:val="both"/>
        <w:rPr>
          <w:rFonts w:eastAsia="Times New Roman"/>
          <w:szCs w:val="24"/>
        </w:rPr>
      </w:pPr>
      <w:r>
        <w:rPr>
          <w:rFonts w:eastAsia="Times New Roman"/>
          <w:szCs w:val="24"/>
        </w:rPr>
        <w:t>Είναι προφανές πως</w:t>
      </w:r>
      <w:r>
        <w:rPr>
          <w:rFonts w:eastAsia="Times New Roman"/>
          <w:szCs w:val="24"/>
        </w:rPr>
        <w:t>,</w:t>
      </w:r>
      <w:r>
        <w:rPr>
          <w:rFonts w:eastAsia="Times New Roman"/>
          <w:szCs w:val="24"/>
        </w:rPr>
        <w:t xml:space="preserve"> παρά τις όποιες επιπτώσει</w:t>
      </w:r>
      <w:r>
        <w:rPr>
          <w:rFonts w:eastAsia="Times New Roman"/>
          <w:szCs w:val="24"/>
        </w:rPr>
        <w:t xml:space="preserve">ς προκαλέσει η ενσωμάτωση της </w:t>
      </w:r>
      <w:r>
        <w:rPr>
          <w:rFonts w:eastAsia="Times New Roman"/>
          <w:szCs w:val="24"/>
        </w:rPr>
        <w:t>ο</w:t>
      </w:r>
      <w:r>
        <w:rPr>
          <w:rFonts w:eastAsia="Times New Roman"/>
          <w:szCs w:val="24"/>
        </w:rPr>
        <w:t xml:space="preserve">δηγίας, γραφειοκρατία, μείωση της ανταγωνιστικότητας και άλλα, η </w:t>
      </w:r>
      <w:r>
        <w:rPr>
          <w:rFonts w:eastAsia="Times New Roman"/>
          <w:szCs w:val="24"/>
        </w:rPr>
        <w:t>ο</w:t>
      </w:r>
      <w:r>
        <w:rPr>
          <w:rFonts w:eastAsia="Times New Roman"/>
          <w:szCs w:val="24"/>
        </w:rPr>
        <w:t xml:space="preserve">δηγία παρέχει τα ελάχιστα ποιοτικά κριτήρια </w:t>
      </w:r>
      <w:r>
        <w:rPr>
          <w:rFonts w:eastAsia="Times New Roman"/>
          <w:szCs w:val="24"/>
        </w:rPr>
        <w:lastRenderedPageBreak/>
        <w:t xml:space="preserve">που είναι αναγκαία για τη συμμόρφωση και την ισότιμη παρουσία της χώρας μας στο κλαμπ των διεθνών αγορών χρήματος. </w:t>
      </w:r>
    </w:p>
    <w:p w14:paraId="35AEEADF" w14:textId="77777777" w:rsidR="00D5450D" w:rsidRDefault="005B470C">
      <w:pPr>
        <w:spacing w:line="600" w:lineRule="auto"/>
        <w:ind w:firstLine="720"/>
        <w:jc w:val="both"/>
        <w:rPr>
          <w:rFonts w:eastAsia="Times New Roman"/>
          <w:szCs w:val="24"/>
        </w:rPr>
      </w:pPr>
      <w:r>
        <w:rPr>
          <w:rFonts w:eastAsia="Times New Roman"/>
          <w:szCs w:val="24"/>
        </w:rPr>
        <w:t>Τέλος, βλέπουμε θετικά την πρόβλεψη του νομοσχεδίου για την απαλλαγή από το τέλος ταξινόμησης οχημάτων των ατόμων με ειδικές ανάγκες, των πολυτέκνων και άλλων. Ίσως, μάλιστα, να είναι και η μόνη καλή είδηση που ακούσαμε, κύριοι συνάδελφοι, το τελευταίο δι</w:t>
      </w:r>
      <w:r>
        <w:rPr>
          <w:rFonts w:eastAsia="Times New Roman"/>
          <w:szCs w:val="24"/>
        </w:rPr>
        <w:t xml:space="preserve">άστημα σε νομοθετικό επίπεδο. Μπαράζ νομοθετικών πρωτοβουλιών της Κυβέρνησης, με περικοπή των κοινωνικών τους επιδομάτων και αποκορύφωμα το πρόσφατο πολυνομοσχέδιο αλλά και το πολυτεκνικό τιμολόγιο της ΔΕΗ, για το οποίο κατέθεσα και σχετική ερώτηση. </w:t>
      </w:r>
    </w:p>
    <w:p w14:paraId="35AEEAE0" w14:textId="77777777" w:rsidR="00D5450D" w:rsidRDefault="005B470C">
      <w:pPr>
        <w:spacing w:line="600" w:lineRule="auto"/>
        <w:ind w:firstLine="720"/>
        <w:jc w:val="both"/>
        <w:rPr>
          <w:rFonts w:eastAsia="Times New Roman"/>
          <w:szCs w:val="24"/>
        </w:rPr>
      </w:pPr>
      <w:r>
        <w:rPr>
          <w:rFonts w:eastAsia="Times New Roman"/>
          <w:szCs w:val="24"/>
        </w:rPr>
        <w:lastRenderedPageBreak/>
        <w:t xml:space="preserve">Κάθε </w:t>
      </w:r>
      <w:r>
        <w:rPr>
          <w:rFonts w:eastAsia="Times New Roman"/>
          <w:szCs w:val="24"/>
        </w:rPr>
        <w:t>μέτρο που βοηθά τους πολύτεκνους και τις ευαίσθητες κατηγορίες πολιτών είναι ασφαλώς θετικό. Να προβλέπεται κίνητρο, όμως, να πάρουν αυτοκίνητο και πέντε μέρες πριν να τους κόβετε τα κοινωνικά επιδόματα, μην έχετε την αυταπάτη πως αποτελεί πολιτική με θετι</w:t>
      </w:r>
      <w:r>
        <w:rPr>
          <w:rFonts w:eastAsia="Times New Roman"/>
          <w:szCs w:val="24"/>
        </w:rPr>
        <w:t>κό κοινωνικό πρόσημο.</w:t>
      </w:r>
    </w:p>
    <w:p w14:paraId="35AEEAE1" w14:textId="77777777" w:rsidR="00D5450D" w:rsidRDefault="005B470C">
      <w:pPr>
        <w:spacing w:line="600" w:lineRule="auto"/>
        <w:ind w:firstLine="720"/>
        <w:jc w:val="both"/>
        <w:rPr>
          <w:rFonts w:eastAsia="Times New Roman"/>
          <w:szCs w:val="24"/>
        </w:rPr>
      </w:pPr>
      <w:r>
        <w:rPr>
          <w:rFonts w:eastAsia="Times New Roman"/>
          <w:szCs w:val="24"/>
        </w:rPr>
        <w:t xml:space="preserve">Σας ευχαριστώ πολύ.   </w:t>
      </w:r>
    </w:p>
    <w:p w14:paraId="35AEEAE2" w14:textId="77777777" w:rsidR="00D5450D" w:rsidRDefault="005B470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Τον λόγο έχει ο Κοινοβουλευτικός Εκπρόσωπος της Χρυσής Αυγής κ. Παναγιώταρος. Μετά θα ακολουθήσει ο κ. Αμυράς, Κοινοβουλευτικός Εκπρόσωπος από το Ποτάμι, ένας Βουλευτής ομιλητής</w:t>
      </w:r>
      <w:r>
        <w:rPr>
          <w:rFonts w:eastAsia="Times New Roman"/>
          <w:szCs w:val="24"/>
        </w:rPr>
        <w:t xml:space="preserve"> και θα κλείσουμε με τον Κοινοβουλευτικό Εκπρόσωπο του ΣΥΡΙΖΑ τον κύκλο των ομιλητών και των παρεμβάσεων των Κοινοβουλευτικών</w:t>
      </w:r>
      <w:r>
        <w:rPr>
          <w:rFonts w:eastAsia="Times New Roman"/>
          <w:szCs w:val="24"/>
        </w:rPr>
        <w:t xml:space="preserve"> Εκπροσώ</w:t>
      </w:r>
      <w:r>
        <w:rPr>
          <w:rFonts w:eastAsia="Times New Roman"/>
          <w:szCs w:val="24"/>
        </w:rPr>
        <w:lastRenderedPageBreak/>
        <w:t>πων</w:t>
      </w:r>
      <w:r>
        <w:rPr>
          <w:rFonts w:eastAsia="Times New Roman"/>
          <w:szCs w:val="24"/>
        </w:rPr>
        <w:t xml:space="preserve">. Θα  έχουμε τις δευτερολογίες όσων εκ των </w:t>
      </w:r>
      <w:r>
        <w:rPr>
          <w:rFonts w:eastAsia="Times New Roman"/>
          <w:szCs w:val="24"/>
        </w:rPr>
        <w:t>ε</w:t>
      </w:r>
      <w:r>
        <w:rPr>
          <w:rFonts w:eastAsia="Times New Roman"/>
          <w:szCs w:val="24"/>
        </w:rPr>
        <w:t xml:space="preserve">ισηγητών ή </w:t>
      </w:r>
      <w:r>
        <w:rPr>
          <w:rFonts w:eastAsia="Times New Roman"/>
          <w:szCs w:val="24"/>
        </w:rPr>
        <w:t>ε</w:t>
      </w:r>
      <w:r>
        <w:rPr>
          <w:rFonts w:eastAsia="Times New Roman"/>
          <w:szCs w:val="24"/>
        </w:rPr>
        <w:t xml:space="preserve">ιδικών </w:t>
      </w:r>
      <w:r>
        <w:rPr>
          <w:rFonts w:eastAsia="Times New Roman"/>
          <w:szCs w:val="24"/>
        </w:rPr>
        <w:t>α</w:t>
      </w:r>
      <w:r>
        <w:rPr>
          <w:rFonts w:eastAsia="Times New Roman"/>
          <w:szCs w:val="24"/>
        </w:rPr>
        <w:t>γορητών επιθυμούν και βέβαια η κυρία Υπουργός, αν επιθυμ</w:t>
      </w:r>
      <w:r>
        <w:rPr>
          <w:rFonts w:eastAsia="Times New Roman"/>
          <w:szCs w:val="24"/>
        </w:rPr>
        <w:t>εί -οποιαδήποτε στιγμή, εξάλλου</w:t>
      </w:r>
      <w:r>
        <w:rPr>
          <w:rFonts w:eastAsia="Times New Roman"/>
          <w:szCs w:val="24"/>
        </w:rPr>
        <w:t>-</w:t>
      </w:r>
      <w:r>
        <w:rPr>
          <w:rFonts w:eastAsia="Times New Roman"/>
          <w:szCs w:val="24"/>
        </w:rPr>
        <w:t>,</w:t>
      </w:r>
      <w:r>
        <w:rPr>
          <w:rFonts w:eastAsia="Times New Roman"/>
          <w:szCs w:val="24"/>
        </w:rPr>
        <w:t xml:space="preserve"> μπορεί να παρέμβει.  </w:t>
      </w:r>
    </w:p>
    <w:p w14:paraId="35AEEAE3" w14:textId="77777777" w:rsidR="00D5450D" w:rsidRDefault="005B470C">
      <w:pPr>
        <w:spacing w:line="600" w:lineRule="auto"/>
        <w:ind w:firstLine="720"/>
        <w:jc w:val="both"/>
        <w:rPr>
          <w:rFonts w:eastAsia="Times New Roman"/>
          <w:szCs w:val="24"/>
        </w:rPr>
      </w:pPr>
      <w:r>
        <w:rPr>
          <w:rFonts w:eastAsia="Times New Roman"/>
          <w:szCs w:val="24"/>
        </w:rPr>
        <w:t>Ορίστε, έχετε τον λόγο.</w:t>
      </w:r>
    </w:p>
    <w:p w14:paraId="35AEEAE4" w14:textId="77777777" w:rsidR="00D5450D" w:rsidRDefault="005B470C">
      <w:pPr>
        <w:spacing w:line="600" w:lineRule="auto"/>
        <w:ind w:firstLine="720"/>
        <w:jc w:val="both"/>
        <w:rPr>
          <w:rFonts w:eastAsia="Times New Roman"/>
          <w:szCs w:val="24"/>
        </w:rPr>
      </w:pPr>
      <w:r>
        <w:rPr>
          <w:rFonts w:eastAsia="Times New Roman"/>
          <w:b/>
          <w:szCs w:val="24"/>
        </w:rPr>
        <w:t>ΗΛΙΑΣ ΠΑΝΑΓΙΩΤΑΡΟΣ:</w:t>
      </w:r>
      <w:r>
        <w:rPr>
          <w:rFonts w:eastAsia="Times New Roman"/>
          <w:szCs w:val="24"/>
        </w:rPr>
        <w:t xml:space="preserve"> Ευχαριστώ, κύριε Πρόεδρε. </w:t>
      </w:r>
    </w:p>
    <w:p w14:paraId="35AEEAE5" w14:textId="77777777" w:rsidR="00D5450D" w:rsidRDefault="005B470C">
      <w:pPr>
        <w:spacing w:line="600" w:lineRule="auto"/>
        <w:ind w:firstLine="720"/>
        <w:jc w:val="both"/>
        <w:rPr>
          <w:rFonts w:eastAsia="Times New Roman"/>
          <w:szCs w:val="24"/>
        </w:rPr>
      </w:pPr>
      <w:r>
        <w:rPr>
          <w:rFonts w:eastAsia="Times New Roman"/>
          <w:szCs w:val="24"/>
        </w:rPr>
        <w:t>Το φλέγον ζήτημα των ημερών μας και απ’ ό,τι φαίνεται θα είναι και το φλέγον ζήτημα των επομένων μηνών και ελπίζουμε με αίσιο τέλ</w:t>
      </w:r>
      <w:r>
        <w:rPr>
          <w:rFonts w:eastAsia="Times New Roman"/>
          <w:szCs w:val="24"/>
        </w:rPr>
        <w:t>ος, θα είναι το λεγόμενο «</w:t>
      </w:r>
      <w:r>
        <w:rPr>
          <w:rFonts w:eastAsia="Times New Roman"/>
          <w:szCs w:val="24"/>
        </w:rPr>
        <w:t>σ</w:t>
      </w:r>
      <w:r>
        <w:rPr>
          <w:rFonts w:eastAsia="Times New Roman"/>
          <w:szCs w:val="24"/>
        </w:rPr>
        <w:t>κοπιανό ζήτημα</w:t>
      </w:r>
      <w:r>
        <w:rPr>
          <w:rFonts w:eastAsia="Times New Roman"/>
          <w:szCs w:val="24"/>
        </w:rPr>
        <w:t>»</w:t>
      </w:r>
      <w:r>
        <w:rPr>
          <w:rFonts w:eastAsia="Times New Roman"/>
          <w:szCs w:val="24"/>
        </w:rPr>
        <w:t xml:space="preserve">. </w:t>
      </w:r>
    </w:p>
    <w:p w14:paraId="35AEEAE6" w14:textId="77777777" w:rsidR="00D5450D" w:rsidRDefault="005B470C">
      <w:pPr>
        <w:spacing w:line="600" w:lineRule="auto"/>
        <w:ind w:firstLine="720"/>
        <w:jc w:val="both"/>
        <w:rPr>
          <w:rFonts w:eastAsia="Times New Roman"/>
          <w:szCs w:val="24"/>
        </w:rPr>
      </w:pPr>
      <w:r>
        <w:rPr>
          <w:rFonts w:eastAsia="Times New Roman"/>
          <w:szCs w:val="24"/>
        </w:rPr>
        <w:t>Είναι το πρόβλημα της ονομασίας της γειτονικής «χώρας», αυτού του μορφώματος που είναι το αποτέλεσμα, το απαύγασμα του πανσλαβικού επεκτατισμού, εθνικισμού –πείτε το όπως θέλετε-</w:t>
      </w:r>
      <w:r>
        <w:rPr>
          <w:rFonts w:eastAsia="Times New Roman"/>
          <w:szCs w:val="24"/>
        </w:rPr>
        <w:t>,</w:t>
      </w:r>
      <w:r>
        <w:rPr>
          <w:rFonts w:eastAsia="Times New Roman"/>
          <w:szCs w:val="24"/>
        </w:rPr>
        <w:t xml:space="preserve"> της ιδέας της Μεγάλης Βουλγαρίας κι όλων όσ</w:t>
      </w:r>
      <w:r>
        <w:rPr>
          <w:rFonts w:eastAsia="Times New Roman"/>
          <w:szCs w:val="24"/>
        </w:rPr>
        <w:t>οι</w:t>
      </w:r>
      <w:r>
        <w:rPr>
          <w:rFonts w:eastAsia="Times New Roman"/>
          <w:szCs w:val="24"/>
        </w:rPr>
        <w:t xml:space="preserve"> ήθελαν να εξυπηρετήσουν συμφέροντα, τα οποία δημιουργήθηκαν στο τέλος του 19</w:t>
      </w:r>
      <w:r>
        <w:rPr>
          <w:rFonts w:eastAsia="Times New Roman"/>
          <w:szCs w:val="24"/>
          <w:vertAlign w:val="superscript"/>
        </w:rPr>
        <w:t>ου</w:t>
      </w:r>
      <w:r>
        <w:rPr>
          <w:rFonts w:eastAsia="Times New Roman"/>
          <w:szCs w:val="24"/>
        </w:rPr>
        <w:t xml:space="preserve"> </w:t>
      </w:r>
      <w:r>
        <w:rPr>
          <w:rFonts w:eastAsia="Times New Roman"/>
          <w:szCs w:val="24"/>
        </w:rPr>
        <w:lastRenderedPageBreak/>
        <w:t>αιώνα. Είχαν λάβει χώρα επικές μάχες στην περιοχή στις αρχές του 20</w:t>
      </w:r>
      <w:r>
        <w:rPr>
          <w:rFonts w:eastAsia="Times New Roman"/>
          <w:szCs w:val="24"/>
          <w:vertAlign w:val="superscript"/>
        </w:rPr>
        <w:t>ο</w:t>
      </w:r>
      <w:r>
        <w:rPr>
          <w:rFonts w:eastAsia="Times New Roman"/>
          <w:szCs w:val="24"/>
          <w:vertAlign w:val="superscript"/>
        </w:rPr>
        <w:t>ύ</w:t>
      </w:r>
      <w:r>
        <w:rPr>
          <w:rFonts w:eastAsia="Times New Roman"/>
          <w:szCs w:val="24"/>
        </w:rPr>
        <w:t xml:space="preserve"> αιώνα, ακολούθησαν δύο Βαλκανικοί Πόλεμοι, μετά ήταν ο Β΄ Πα</w:t>
      </w:r>
      <w:r>
        <w:rPr>
          <w:rFonts w:eastAsia="Times New Roman"/>
          <w:szCs w:val="24"/>
        </w:rPr>
        <w:t xml:space="preserve">γκόσμιος Πόλεμος, που τότε έπαιξαν τα ρέστα τους οι κομιτατζήδες της Βουλγαρίας και δυστυχώς διάφοροι Έλληνες το γένος, οι οποίοι υποστήριζαν παντοιοτρόπως τη δημιουργία της </w:t>
      </w:r>
      <w:r>
        <w:rPr>
          <w:rFonts w:eastAsia="Times New Roman"/>
          <w:szCs w:val="24"/>
        </w:rPr>
        <w:t>«</w:t>
      </w:r>
      <w:r>
        <w:rPr>
          <w:rFonts w:eastAsia="Times New Roman"/>
          <w:szCs w:val="24"/>
        </w:rPr>
        <w:t>ανεξάρτητης Μακεδονίας</w:t>
      </w:r>
      <w:r>
        <w:rPr>
          <w:rFonts w:eastAsia="Times New Roman"/>
          <w:szCs w:val="24"/>
        </w:rPr>
        <w:t>»</w:t>
      </w:r>
      <w:r>
        <w:rPr>
          <w:rFonts w:eastAsia="Times New Roman"/>
          <w:szCs w:val="24"/>
        </w:rPr>
        <w:t xml:space="preserve">. Να μην ξεχνάμε τις διάφορες </w:t>
      </w:r>
      <w:r>
        <w:rPr>
          <w:rFonts w:eastAsia="Times New Roman"/>
          <w:szCs w:val="24"/>
        </w:rPr>
        <w:t>ο</w:t>
      </w:r>
      <w:r>
        <w:rPr>
          <w:rFonts w:eastAsia="Times New Roman"/>
          <w:szCs w:val="24"/>
        </w:rPr>
        <w:t>λομέλειες στις οποίες έπαιρ</w:t>
      </w:r>
      <w:r>
        <w:rPr>
          <w:rFonts w:eastAsia="Times New Roman"/>
          <w:szCs w:val="24"/>
        </w:rPr>
        <w:t xml:space="preserve">νε αποφάσεις το Κομμουνιστικό Κόμμα Ελλάδας τότε και δημιούργησε και εσωτερικά ζητήματα ανάμεσά τους. </w:t>
      </w:r>
    </w:p>
    <w:p w14:paraId="35AEEAE7" w14:textId="77777777" w:rsidR="00D5450D" w:rsidRDefault="005B470C">
      <w:pPr>
        <w:spacing w:line="600" w:lineRule="auto"/>
        <w:ind w:firstLine="720"/>
        <w:jc w:val="both"/>
        <w:rPr>
          <w:rFonts w:eastAsia="Times New Roman"/>
          <w:szCs w:val="24"/>
        </w:rPr>
      </w:pPr>
      <w:r>
        <w:rPr>
          <w:rFonts w:eastAsia="Times New Roman"/>
          <w:szCs w:val="24"/>
        </w:rPr>
        <w:t>Το ζητούμενο, όμως, δεν είναι αυτό, το οποίο και χρησιμοποιούν πολλοί και είναι η πραγματικότητα. Το μεγάλο πρόβλημα δημιουργήθηκε με το τέλος του Β΄</w:t>
      </w:r>
      <w:r>
        <w:rPr>
          <w:rFonts w:eastAsia="Times New Roman"/>
          <w:szCs w:val="24"/>
        </w:rPr>
        <w:t xml:space="preserve"> </w:t>
      </w:r>
      <w:r>
        <w:rPr>
          <w:rFonts w:eastAsia="Times New Roman"/>
          <w:szCs w:val="24"/>
        </w:rPr>
        <w:t>Παγ</w:t>
      </w:r>
      <w:r>
        <w:rPr>
          <w:rFonts w:eastAsia="Times New Roman"/>
          <w:szCs w:val="24"/>
        </w:rPr>
        <w:t xml:space="preserve">κοσμίου Πολέμου, όπου η Γιουγκοσλαβία του Τίτο δημιούργησε από το πουθενά, πήρε το κομμάτι της </w:t>
      </w:r>
      <w:r>
        <w:rPr>
          <w:rFonts w:eastAsia="Times New Roman"/>
          <w:szCs w:val="24"/>
        </w:rPr>
        <w:t>ν</w:t>
      </w:r>
      <w:r>
        <w:rPr>
          <w:rFonts w:eastAsia="Times New Roman"/>
          <w:szCs w:val="24"/>
        </w:rPr>
        <w:t xml:space="preserve">ότιας Σερβίας, </w:t>
      </w:r>
      <w:r>
        <w:rPr>
          <w:rFonts w:eastAsia="Times New Roman"/>
          <w:szCs w:val="24"/>
        </w:rPr>
        <w:t xml:space="preserve">Vardarska Banovina, </w:t>
      </w:r>
      <w:r>
        <w:rPr>
          <w:rFonts w:eastAsia="Times New Roman"/>
          <w:szCs w:val="24"/>
        </w:rPr>
        <w:t xml:space="preserve">όπως ονομαζόταν μέχρι </w:t>
      </w:r>
      <w:r>
        <w:rPr>
          <w:rFonts w:eastAsia="Times New Roman"/>
          <w:szCs w:val="24"/>
        </w:rPr>
        <w:lastRenderedPageBreak/>
        <w:t xml:space="preserve">τότε, και το ονόμασε ως </w:t>
      </w:r>
      <w:r>
        <w:rPr>
          <w:rFonts w:eastAsia="Times New Roman"/>
          <w:szCs w:val="24"/>
        </w:rPr>
        <w:t>«</w:t>
      </w:r>
      <w:r>
        <w:rPr>
          <w:rFonts w:eastAsia="Times New Roman"/>
          <w:szCs w:val="24"/>
        </w:rPr>
        <w:t>Δημοκρατία της Μακεδονίας</w:t>
      </w:r>
      <w:r>
        <w:rPr>
          <w:rFonts w:eastAsia="Times New Roman"/>
          <w:szCs w:val="24"/>
        </w:rPr>
        <w:t>»</w:t>
      </w:r>
      <w:r>
        <w:rPr>
          <w:rFonts w:eastAsia="Times New Roman"/>
          <w:szCs w:val="24"/>
        </w:rPr>
        <w:t xml:space="preserve">, μία από τις </w:t>
      </w:r>
      <w:r>
        <w:rPr>
          <w:rFonts w:eastAsia="Times New Roman"/>
          <w:szCs w:val="24"/>
        </w:rPr>
        <w:t>δ</w:t>
      </w:r>
      <w:r>
        <w:rPr>
          <w:rFonts w:eastAsia="Times New Roman"/>
          <w:szCs w:val="24"/>
        </w:rPr>
        <w:t>ημοκρατίες που απάρτιζαν την τότε Γιο</w:t>
      </w:r>
      <w:r>
        <w:rPr>
          <w:rFonts w:eastAsia="Times New Roman"/>
          <w:szCs w:val="24"/>
        </w:rPr>
        <w:t xml:space="preserve">υγκοσλαβία.  </w:t>
      </w:r>
    </w:p>
    <w:p w14:paraId="35AEEAE8" w14:textId="77777777" w:rsidR="00D5450D" w:rsidRDefault="005B470C">
      <w:pPr>
        <w:spacing w:line="600" w:lineRule="auto"/>
        <w:ind w:firstLine="720"/>
        <w:jc w:val="both"/>
        <w:rPr>
          <w:rFonts w:eastAsia="Times New Roman"/>
          <w:szCs w:val="24"/>
        </w:rPr>
      </w:pPr>
      <w:r>
        <w:rPr>
          <w:rFonts w:eastAsia="Times New Roman"/>
          <w:szCs w:val="24"/>
        </w:rPr>
        <w:t xml:space="preserve">Οι νικητές του Β΄ Παγκοσμίου Πολέμου, οι νικητές του εμφυλίου πολέμου ή συμμοριτοπολέμου, για άλλους, για εμάς, δεν έκαναν τίποτα όταν έβλεπαν τον Τίτο να λέει τη </w:t>
      </w:r>
      <w:r>
        <w:rPr>
          <w:rFonts w:eastAsia="Times New Roman"/>
          <w:szCs w:val="24"/>
        </w:rPr>
        <w:t>ν</w:t>
      </w:r>
      <w:r>
        <w:rPr>
          <w:rFonts w:eastAsia="Times New Roman"/>
          <w:szCs w:val="24"/>
        </w:rPr>
        <w:t>ότια Σερβία «Μακεδονία». Κι όταν πήγαμε να ψελλίσουμε κάτι το 1951, το 1952, ο</w:t>
      </w:r>
      <w:r>
        <w:rPr>
          <w:rFonts w:eastAsia="Times New Roman"/>
          <w:szCs w:val="24"/>
        </w:rPr>
        <w:t xml:space="preserve">ι σύμμαχοί μας τότε του ΝΑΤΟ, αυτοί που έβλεπαν ότι η Γιουγκοσλαβία, ο Τίτο ήταν σε εχθρική κατάσταση με τον Στάλιν, άρα δεν πρέπει να τον τσιγκλάμε, μας επέβαλαν τη σιωπή, να μην κάνουμε τίποτα γι’ αυτό το μεγάλο ζήτημα. </w:t>
      </w:r>
    </w:p>
    <w:p w14:paraId="35AEEAE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Και τότε κυβερνούσ</w:t>
      </w:r>
      <w:r>
        <w:rPr>
          <w:rFonts w:eastAsia="Times New Roman" w:cs="Times New Roman"/>
          <w:szCs w:val="24"/>
        </w:rPr>
        <w:t>αν</w:t>
      </w:r>
      <w:r>
        <w:rPr>
          <w:rFonts w:eastAsia="Times New Roman" w:cs="Times New Roman"/>
          <w:szCs w:val="24"/>
        </w:rPr>
        <w:t xml:space="preserve"> οι λεγόμενες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δεξιές</w:t>
      </w:r>
      <w:r>
        <w:rPr>
          <w:rFonts w:eastAsia="Times New Roman" w:cs="Times New Roman"/>
          <w:szCs w:val="24"/>
        </w:rPr>
        <w:t>»</w:t>
      </w:r>
      <w:r>
        <w:rPr>
          <w:rFonts w:eastAsia="Times New Roman" w:cs="Times New Roman"/>
          <w:szCs w:val="24"/>
        </w:rPr>
        <w:t xml:space="preserve"> κυβερνήσεις. Δεν κυβερνούσαν αριστερές κυβερνήσεις. Αυτό δεν σημαίνει ότι θέλουμε να δικαιολογήσουμε επ’ ουδενί τα όσα έλεγε και λέει μέχρι και τώρα η Αριστερά στην πατρίδα μας.</w:t>
      </w:r>
    </w:p>
    <w:p w14:paraId="35AEEAEA"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Τα χρόνια περνούσαν. Γενιές Σκοπιανών μεγάλωναν με το ψέμα στα βιβλί</w:t>
      </w:r>
      <w:r>
        <w:rPr>
          <w:rFonts w:eastAsia="Times New Roman" w:cs="Times New Roman"/>
          <w:szCs w:val="24"/>
        </w:rPr>
        <w:t>α τους και παντού ότι είναι «Μακεδόνες». Και φτάσαμε κάποια στιγμή στα 1987</w:t>
      </w:r>
      <w:r>
        <w:rPr>
          <w:rFonts w:eastAsia="Times New Roman" w:cs="Times New Roman"/>
          <w:szCs w:val="24"/>
        </w:rPr>
        <w:t>,</w:t>
      </w:r>
      <w:r>
        <w:rPr>
          <w:rFonts w:eastAsia="Times New Roman" w:cs="Times New Roman"/>
          <w:szCs w:val="24"/>
        </w:rPr>
        <w:t xml:space="preserve"> αν δεν κάνω λάθος</w:t>
      </w:r>
      <w:r>
        <w:rPr>
          <w:rFonts w:eastAsia="Times New Roman" w:cs="Times New Roman"/>
          <w:szCs w:val="24"/>
        </w:rPr>
        <w:t>,</w:t>
      </w:r>
      <w:r>
        <w:rPr>
          <w:rFonts w:eastAsia="Times New Roman" w:cs="Times New Roman"/>
          <w:szCs w:val="24"/>
        </w:rPr>
        <w:t xml:space="preserve"> που πήραμε ένα πρώτο κρύο ντους ως Έλληνες, όταν ο τότε Πρόεδρος της Δημοκρατίας κ. Σαρτζετάκης πήγε στην Αυστραλία και οι αυτοαποκαλούμενοι </w:t>
      </w:r>
      <w:r>
        <w:rPr>
          <w:rFonts w:eastAsia="Times New Roman" w:cs="Times New Roman"/>
          <w:szCs w:val="24"/>
        </w:rPr>
        <w:t>«</w:t>
      </w:r>
      <w:r>
        <w:rPr>
          <w:rFonts w:eastAsia="Times New Roman" w:cs="Times New Roman"/>
          <w:szCs w:val="24"/>
        </w:rPr>
        <w:t>Μακεδόνες</w:t>
      </w:r>
      <w:r>
        <w:rPr>
          <w:rFonts w:eastAsia="Times New Roman" w:cs="Times New Roman"/>
          <w:szCs w:val="24"/>
        </w:rPr>
        <w:t>»</w:t>
      </w:r>
      <w:r>
        <w:rPr>
          <w:rFonts w:eastAsia="Times New Roman" w:cs="Times New Roman"/>
          <w:szCs w:val="24"/>
        </w:rPr>
        <w:t xml:space="preserve"> το</w:t>
      </w:r>
      <w:r>
        <w:rPr>
          <w:rFonts w:eastAsia="Times New Roman" w:cs="Times New Roman"/>
          <w:szCs w:val="24"/>
        </w:rPr>
        <w:t>ύ</w:t>
      </w:r>
      <w:r>
        <w:rPr>
          <w:rFonts w:eastAsia="Times New Roman" w:cs="Times New Roman"/>
          <w:szCs w:val="24"/>
        </w:rPr>
        <w:t xml:space="preserve"> πέτ</w:t>
      </w:r>
      <w:r>
        <w:rPr>
          <w:rFonts w:eastAsia="Times New Roman" w:cs="Times New Roman"/>
          <w:szCs w:val="24"/>
        </w:rPr>
        <w:t>αγαν γιαούρτια και αυγά και του έλεγαν διάφορα αλυτρωτικά δικά τους παιχνίδια.</w:t>
      </w:r>
    </w:p>
    <w:p w14:paraId="35AEEAE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Μην ξεχνάμε ότι –και τώρα βλέπουν το φως της δημοσιότητας ένα-ένα διάφορα έγγραφα- και ο Κωνσταντίνος Καραμανλής το </w:t>
      </w:r>
      <w:r>
        <w:rPr>
          <w:rFonts w:eastAsia="Times New Roman" w:cs="Times New Roman"/>
          <w:szCs w:val="24"/>
        </w:rPr>
        <w:lastRenderedPageBreak/>
        <w:t>1953 σε ΦΕΚ της τότε κυβερνήσεως -υπάρχει και κατετέθη από το</w:t>
      </w:r>
      <w:r>
        <w:rPr>
          <w:rFonts w:eastAsia="Times New Roman" w:cs="Times New Roman"/>
          <w:szCs w:val="24"/>
        </w:rPr>
        <w:t xml:space="preserve">ν </w:t>
      </w:r>
      <w:r>
        <w:rPr>
          <w:rFonts w:eastAsia="Times New Roman" w:cs="Times New Roman"/>
          <w:szCs w:val="24"/>
        </w:rPr>
        <w:t>Κ</w:t>
      </w:r>
      <w:r>
        <w:rPr>
          <w:rFonts w:eastAsia="Times New Roman" w:cs="Times New Roman"/>
          <w:szCs w:val="24"/>
        </w:rPr>
        <w:t xml:space="preserve">οινοβουλευτικό μας </w:t>
      </w:r>
      <w:r>
        <w:rPr>
          <w:rFonts w:eastAsia="Times New Roman" w:cs="Times New Roman"/>
          <w:szCs w:val="24"/>
        </w:rPr>
        <w:t>Ε</w:t>
      </w:r>
      <w:r>
        <w:rPr>
          <w:rFonts w:eastAsia="Times New Roman" w:cs="Times New Roman"/>
          <w:szCs w:val="24"/>
        </w:rPr>
        <w:t xml:space="preserve">κπρόσωπο κ. Παππά- είχε αναγνωρίσει ότι υπάρχει </w:t>
      </w:r>
      <w:r>
        <w:rPr>
          <w:rFonts w:eastAsia="Times New Roman" w:cs="Times New Roman"/>
          <w:szCs w:val="24"/>
        </w:rPr>
        <w:t>«</w:t>
      </w:r>
      <w:r>
        <w:rPr>
          <w:rFonts w:eastAsia="Times New Roman" w:cs="Times New Roman"/>
          <w:szCs w:val="24"/>
        </w:rPr>
        <w:t>Δημοκρατία της Μακεδονίας</w:t>
      </w:r>
      <w:r>
        <w:rPr>
          <w:rFonts w:eastAsia="Times New Roman" w:cs="Times New Roman"/>
          <w:szCs w:val="24"/>
        </w:rPr>
        <w:t>»</w:t>
      </w:r>
      <w:r>
        <w:rPr>
          <w:rFonts w:eastAsia="Times New Roman" w:cs="Times New Roman"/>
          <w:szCs w:val="24"/>
        </w:rPr>
        <w:t>. Και το 1977 ο Οργανισμός Ηνωμένων Εθνών είχε αναγνωρίσει με δόλιο τρόπο, με ύπουλο τρόπο</w:t>
      </w:r>
      <w:r>
        <w:rPr>
          <w:rFonts w:eastAsia="Times New Roman" w:cs="Times New Roman"/>
          <w:szCs w:val="24"/>
        </w:rPr>
        <w:t>,</w:t>
      </w:r>
      <w:r>
        <w:rPr>
          <w:rFonts w:eastAsia="Times New Roman" w:cs="Times New Roman"/>
          <w:szCs w:val="24"/>
        </w:rPr>
        <w:t xml:space="preserve"> την ύπαρξη αυτού του μορφώματος, γιατί δυστυχώς τα αντανακλαστικά μας δεν ήταν και πολύ καλά εκείνες τις εποχές.</w:t>
      </w:r>
    </w:p>
    <w:p w14:paraId="35AEEAEC"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Και όταν ο ελληνικός λαός το 1990 κατάλαβε ότι επέρχεται μία ακόμα προδοσία, ξεσηκώθηκε, βγήκε στους δρόμους. Και ενώ όλα έδειχναν ότι δεν θα </w:t>
      </w:r>
      <w:r>
        <w:rPr>
          <w:rFonts w:eastAsia="Times New Roman" w:cs="Times New Roman"/>
          <w:szCs w:val="24"/>
        </w:rPr>
        <w:t>επέτρεπε επ’ ουδενί τη χρήση του όρου «Μακεδονία» από τη γειτονική χώρα, πάλι με δόλιο τρόπο μια δεξιά κυβέρνηση του κ. Μητσοτάκη τότε –η Νέα Δημοκρατία κυβερνούσε και ας τα βρουν στη Νέα Δημοκρατία μεταξύ τους εάν ήταν ο κ. Μητσοτάκης ή ο κ. Σαμαράς ή και</w:t>
      </w:r>
      <w:r>
        <w:rPr>
          <w:rFonts w:eastAsia="Times New Roman" w:cs="Times New Roman"/>
          <w:szCs w:val="24"/>
        </w:rPr>
        <w:t xml:space="preserve"> οι δύο μαζί</w:t>
      </w:r>
      <w:r>
        <w:rPr>
          <w:rFonts w:eastAsia="Times New Roman" w:cs="Times New Roman"/>
          <w:szCs w:val="24"/>
        </w:rPr>
        <w:t>,</w:t>
      </w:r>
      <w:r>
        <w:rPr>
          <w:rFonts w:eastAsia="Times New Roman" w:cs="Times New Roman"/>
          <w:szCs w:val="24"/>
        </w:rPr>
        <w:t xml:space="preserve"> οι οποίοι πρόδωσαν </w:t>
      </w:r>
      <w:r>
        <w:rPr>
          <w:rFonts w:eastAsia="Times New Roman" w:cs="Times New Roman"/>
          <w:szCs w:val="24"/>
        </w:rPr>
        <w:lastRenderedPageBreak/>
        <w:t xml:space="preserve">την ονομασία- έφερε ως διά μαγείας, ουρανοκατέβατη, την ενδιάμεση λύση της </w:t>
      </w:r>
      <w:r>
        <w:rPr>
          <w:rFonts w:eastAsia="Times New Roman" w:cs="Times New Roman"/>
          <w:szCs w:val="24"/>
          <w:lang w:val="en-US"/>
        </w:rPr>
        <w:t>FYROM</w:t>
      </w:r>
      <w:r>
        <w:rPr>
          <w:rFonts w:eastAsia="Times New Roman" w:cs="Times New Roman"/>
          <w:szCs w:val="24"/>
        </w:rPr>
        <w:t>,</w:t>
      </w:r>
      <w:r>
        <w:rPr>
          <w:rFonts w:eastAsia="Times New Roman" w:cs="Times New Roman"/>
          <w:szCs w:val="24"/>
        </w:rPr>
        <w:t xml:space="preserve"> όπου εμπεριέχεται ο όρος «Μακεδονία».</w:t>
      </w:r>
    </w:p>
    <w:p w14:paraId="35AEEAE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Είναι και πολλές άλλες προδοσίες. Πολλά διαβάσαμε, πολλά ακούμε, πολλά βγαίνουν στο φως της δημοσιότητα</w:t>
      </w:r>
      <w:r>
        <w:rPr>
          <w:rFonts w:eastAsia="Times New Roman" w:cs="Times New Roman"/>
          <w:szCs w:val="24"/>
        </w:rPr>
        <w:t>ς, όπως για επιχειρηματικές σχέσεις Ελλήνων πολιτικών</w:t>
      </w:r>
      <w:r>
        <w:rPr>
          <w:rFonts w:eastAsia="Times New Roman" w:cs="Times New Roman"/>
          <w:szCs w:val="24"/>
        </w:rPr>
        <w:t>,</w:t>
      </w:r>
      <w:r>
        <w:rPr>
          <w:rFonts w:eastAsia="Times New Roman" w:cs="Times New Roman"/>
          <w:szCs w:val="24"/>
        </w:rPr>
        <w:t xml:space="preserve"> που ήθελαν σε αυτό το μόρφωμα να κάνουν </w:t>
      </w:r>
      <w:r>
        <w:rPr>
          <w:rFonts w:eastAsia="Times New Roman" w:cs="Times New Roman"/>
          <w:szCs w:val="24"/>
          <w:lang w:val="en-US"/>
        </w:rPr>
        <w:t>business</w:t>
      </w:r>
      <w:r>
        <w:rPr>
          <w:rFonts w:eastAsia="Times New Roman" w:cs="Times New Roman"/>
          <w:szCs w:val="24"/>
        </w:rPr>
        <w:t xml:space="preserve"> και τους βόλευε να μην υπάρχει μια ένταση. Βλέπαμε πολλά άλλα πράγματα. </w:t>
      </w:r>
    </w:p>
    <w:p w14:paraId="35AEEAEE"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Το γεγονός ότι εκατοντάδες χώρες έχουν αναγνωρίσει τα Σκόπια ως </w:t>
      </w:r>
      <w:r>
        <w:rPr>
          <w:rFonts w:eastAsia="Times New Roman" w:cs="Times New Roman"/>
          <w:szCs w:val="24"/>
        </w:rPr>
        <w:t>«</w:t>
      </w:r>
      <w:r>
        <w:rPr>
          <w:rFonts w:eastAsia="Times New Roman" w:cs="Times New Roman"/>
          <w:szCs w:val="24"/>
        </w:rPr>
        <w:t>Μακεδονία</w:t>
      </w:r>
      <w:r>
        <w:rPr>
          <w:rFonts w:eastAsia="Times New Roman" w:cs="Times New Roman"/>
          <w:szCs w:val="24"/>
        </w:rPr>
        <w:t>»</w:t>
      </w:r>
      <w:r>
        <w:rPr>
          <w:rFonts w:eastAsia="Times New Roman" w:cs="Times New Roman"/>
          <w:szCs w:val="24"/>
        </w:rPr>
        <w:t>, δε</w:t>
      </w:r>
      <w:r>
        <w:rPr>
          <w:rFonts w:eastAsia="Times New Roman" w:cs="Times New Roman"/>
          <w:szCs w:val="24"/>
        </w:rPr>
        <w:t>ν σημαίνει ότι εμείς σαν Ελλάδα, σαν Έλληνες, θα πρέπει επ’ ουδενί να αποδεχτούμε αυτά τα τραγικά σφάλματα του παρελθόντος, τις δολοπλοκίες άλλων και τις μειοδοσίες Ελλήνων πολιτικών.</w:t>
      </w:r>
    </w:p>
    <w:p w14:paraId="35AEEAEF"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Θα πρέπει να παλέψουμε μέχρι τελευταίας στιγμής. Να μη δεχτούμε ποτέ, επ</w:t>
      </w:r>
      <w:r>
        <w:rPr>
          <w:rFonts w:eastAsia="Times New Roman" w:cs="Times New Roman"/>
          <w:szCs w:val="24"/>
        </w:rPr>
        <w:t>’ ουδενί</w:t>
      </w:r>
      <w:r>
        <w:rPr>
          <w:rFonts w:eastAsia="Times New Roman" w:cs="Times New Roman"/>
          <w:szCs w:val="24"/>
        </w:rPr>
        <w:t>,</w:t>
      </w:r>
      <w:r>
        <w:rPr>
          <w:rFonts w:eastAsia="Times New Roman" w:cs="Times New Roman"/>
          <w:szCs w:val="24"/>
        </w:rPr>
        <w:t xml:space="preserve"> τον όρο </w:t>
      </w:r>
      <w:r>
        <w:rPr>
          <w:rFonts w:eastAsia="Times New Roman" w:cs="Times New Roman"/>
          <w:szCs w:val="24"/>
        </w:rPr>
        <w:t>«</w:t>
      </w:r>
      <w:r>
        <w:rPr>
          <w:rFonts w:eastAsia="Times New Roman" w:cs="Times New Roman"/>
          <w:szCs w:val="24"/>
        </w:rPr>
        <w:t>Μακεδονία</w:t>
      </w:r>
      <w:r>
        <w:rPr>
          <w:rFonts w:eastAsia="Times New Roman" w:cs="Times New Roman"/>
          <w:szCs w:val="24"/>
        </w:rPr>
        <w:t>»</w:t>
      </w:r>
      <w:r>
        <w:rPr>
          <w:rFonts w:eastAsia="Times New Roman" w:cs="Times New Roman"/>
          <w:szCs w:val="24"/>
        </w:rPr>
        <w:t xml:space="preserve"> ή παράγωγό του, ούτε με γεωγραφικό ούτε με άλλο κριτήριο. Τα Σκόπια είναι ένα κρατίδιο το οποίο διαλύεται, έχει ημερομηνία λήξεως. Το έχουμε πει και θα σας το λέμε συνεχώς. Το λένε όλοι οι έγκριτοι αναλυτές. Γιατί πολύ απλά εί</w:t>
      </w:r>
      <w:r>
        <w:rPr>
          <w:rFonts w:eastAsia="Times New Roman" w:cs="Times New Roman"/>
          <w:szCs w:val="24"/>
        </w:rPr>
        <w:t xml:space="preserve">ναι ένα πολύ μικρό κρατίδιο, του οποίου ο πληθυσμός κατά 50% περίπου είναι Αλβανοί, που ουδόλως τους ενδιαφέρει το τι συμβαίνει, το τι θα συμβεί με αυτή την υπόθεση. Το μόνο που θέλουν είναι να προσαρτηθούν στην επικείμενη </w:t>
      </w:r>
      <w:r>
        <w:rPr>
          <w:rFonts w:eastAsia="Times New Roman" w:cs="Times New Roman"/>
          <w:szCs w:val="24"/>
        </w:rPr>
        <w:t>«</w:t>
      </w:r>
      <w:r>
        <w:rPr>
          <w:rFonts w:eastAsia="Times New Roman" w:cs="Times New Roman"/>
          <w:szCs w:val="24"/>
        </w:rPr>
        <w:t>Μεγάλη Αλβανία</w:t>
      </w:r>
      <w:r>
        <w:rPr>
          <w:rFonts w:eastAsia="Times New Roman" w:cs="Times New Roman"/>
          <w:szCs w:val="24"/>
        </w:rPr>
        <w:t>»</w:t>
      </w:r>
      <w:r>
        <w:rPr>
          <w:rFonts w:eastAsia="Times New Roman" w:cs="Times New Roman"/>
          <w:szCs w:val="24"/>
        </w:rPr>
        <w:t>.</w:t>
      </w:r>
    </w:p>
    <w:p w14:paraId="35AEEAF0"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Ακούμε διάφορες</w:t>
      </w:r>
      <w:r>
        <w:rPr>
          <w:rFonts w:eastAsia="Times New Roman" w:cs="Times New Roman"/>
          <w:szCs w:val="24"/>
        </w:rPr>
        <w:t xml:space="preserve"> δικαιολογίες. Ακούσαμε γι’ αυτό το μεγαλειώδες συλλαλητήριο, το οποίο έγινε πριν από λίγες μέρες στη Θεσσαλονίκη, που πολλοί πάνε να το υποβαθμίσουν, πάνε να το σπιλώσουν. Η ουσία, όμως, είναι ότι ήταν η μεγαλύτερη συγκέντρωση που </w:t>
      </w:r>
      <w:r>
        <w:rPr>
          <w:rFonts w:eastAsia="Times New Roman" w:cs="Times New Roman"/>
          <w:szCs w:val="24"/>
        </w:rPr>
        <w:lastRenderedPageBreak/>
        <w:t>έγινε ποτέ στην Ελλάδα τ</w:t>
      </w:r>
      <w:r>
        <w:rPr>
          <w:rFonts w:eastAsia="Times New Roman" w:cs="Times New Roman"/>
          <w:szCs w:val="24"/>
        </w:rPr>
        <w:t>α τελευταία είκοσι και πλέον έτη και ενδεχομένως να ξεπεραστεί μόνο από το επικείμενο συλλαλητήριο που θα γίνει στην Αθήνα τις επόμενες ημέρες.</w:t>
      </w:r>
    </w:p>
    <w:p w14:paraId="35AEEAF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Βλέπουμε συνεχώς –και εδώ θα θέλαμε να εστιάσουμε λίγο- τον ρόλο της Αξιωματικής Αντιπολίτευσης, τον ρόλο των πα</w:t>
      </w:r>
      <w:r>
        <w:rPr>
          <w:rFonts w:eastAsia="Times New Roman" w:cs="Times New Roman"/>
          <w:szCs w:val="24"/>
        </w:rPr>
        <w:t xml:space="preserve">τριωτών -εντός ή εκτός εισαγωγικών, βάλτε το εσείς- των δεξιών -εντός ή εκτός εισαγωγικών, βάλτε το εσείς- και τη στάση τους. </w:t>
      </w:r>
    </w:p>
    <w:p w14:paraId="35AEEAF2"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Αυτή η στάση ξεκίνησε το 1992-93, που αποδέχθηκαν ουσιαστικά ως κυβέρνηση τον όρο </w:t>
      </w:r>
      <w:r>
        <w:rPr>
          <w:rFonts w:eastAsia="Times New Roman" w:cs="Times New Roman"/>
          <w:szCs w:val="24"/>
        </w:rPr>
        <w:t>«</w:t>
      </w:r>
      <w:r>
        <w:rPr>
          <w:rFonts w:eastAsia="Times New Roman" w:cs="Times New Roman"/>
          <w:szCs w:val="24"/>
        </w:rPr>
        <w:t>Μακεδονία</w:t>
      </w:r>
      <w:r>
        <w:rPr>
          <w:rFonts w:eastAsia="Times New Roman" w:cs="Times New Roman"/>
          <w:szCs w:val="24"/>
        </w:rPr>
        <w:t>»</w:t>
      </w:r>
      <w:r>
        <w:rPr>
          <w:rFonts w:eastAsia="Times New Roman" w:cs="Times New Roman"/>
          <w:szCs w:val="24"/>
        </w:rPr>
        <w:t xml:space="preserve">, αφού βρίσκεται εντός της λέξεως </w:t>
      </w:r>
      <w:r>
        <w:rPr>
          <w:rFonts w:eastAsia="Times New Roman" w:cs="Times New Roman"/>
          <w:szCs w:val="24"/>
          <w:lang w:val="en-US"/>
        </w:rPr>
        <w:t>FY</w:t>
      </w:r>
      <w:r>
        <w:rPr>
          <w:rFonts w:eastAsia="Times New Roman" w:cs="Times New Roman"/>
          <w:szCs w:val="24"/>
          <w:lang w:val="en-US"/>
        </w:rPr>
        <w:t>ROM</w:t>
      </w:r>
      <w:r>
        <w:rPr>
          <w:rFonts w:eastAsia="Times New Roman" w:cs="Times New Roman"/>
          <w:szCs w:val="24"/>
        </w:rPr>
        <w:t xml:space="preserve">. Δέχτηκαν τον όρο «Πρώην Γιουγκοσλαβική Δημοκρατία της Μακεδονίας». Είναι γεγονός ότι τόσα χρόνια δεν έκαναν τίποτα για να αλλάξουν τα δεδομένα. Και το 2008 στο Βουκουρέστι -που το παρουσιάζουν ως μια τεράστια επιτυχία- η Νέα </w:t>
      </w:r>
      <w:r>
        <w:rPr>
          <w:rFonts w:eastAsia="Times New Roman" w:cs="Times New Roman"/>
          <w:szCs w:val="24"/>
        </w:rPr>
        <w:lastRenderedPageBreak/>
        <w:t>Δημοκρατία τότε είχε προτε</w:t>
      </w:r>
      <w:r>
        <w:rPr>
          <w:rFonts w:eastAsia="Times New Roman" w:cs="Times New Roman"/>
          <w:szCs w:val="24"/>
        </w:rPr>
        <w:t>ίνει σύνθετη ονομασία για όλες τις χρήσεις</w:t>
      </w:r>
      <w:r>
        <w:rPr>
          <w:rFonts w:eastAsia="Times New Roman" w:cs="Times New Roman"/>
          <w:szCs w:val="24"/>
        </w:rPr>
        <w:t>,</w:t>
      </w:r>
      <w:r>
        <w:rPr>
          <w:rFonts w:eastAsia="Times New Roman" w:cs="Times New Roman"/>
          <w:szCs w:val="24"/>
        </w:rPr>
        <w:t xml:space="preserve"> που θα εμπεριέχει τον όρο </w:t>
      </w:r>
      <w:r>
        <w:rPr>
          <w:rFonts w:eastAsia="Times New Roman" w:cs="Times New Roman"/>
          <w:szCs w:val="24"/>
        </w:rPr>
        <w:t>«</w:t>
      </w:r>
      <w:r>
        <w:rPr>
          <w:rFonts w:eastAsia="Times New Roman" w:cs="Times New Roman"/>
          <w:szCs w:val="24"/>
        </w:rPr>
        <w:t>Μακεδονία</w:t>
      </w:r>
      <w:r>
        <w:rPr>
          <w:rFonts w:eastAsia="Times New Roman" w:cs="Times New Roman"/>
          <w:szCs w:val="24"/>
        </w:rPr>
        <w:t>»</w:t>
      </w:r>
      <w:r>
        <w:rPr>
          <w:rFonts w:eastAsia="Times New Roman" w:cs="Times New Roman"/>
          <w:szCs w:val="24"/>
        </w:rPr>
        <w:t>. Άρα για ποιο πατριωτικό κομμάτι, ποιο πατριωτικό σας καθήκον ομιλείτε, κύριοι της Αντιπολίτευσης;</w:t>
      </w:r>
    </w:p>
    <w:p w14:paraId="35AEEAF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Και τότε ναυάγησε η συμφωνία, γιατί οι Σκοπιανοί δεν είχαν απολύτως καμ</w:t>
      </w:r>
      <w:r>
        <w:rPr>
          <w:rFonts w:eastAsia="Times New Roman" w:cs="Times New Roman"/>
          <w:szCs w:val="24"/>
        </w:rPr>
        <w:t>μ</w:t>
      </w:r>
      <w:r>
        <w:rPr>
          <w:rFonts w:eastAsia="Times New Roman" w:cs="Times New Roman"/>
          <w:szCs w:val="24"/>
        </w:rPr>
        <w:t xml:space="preserve">ία </w:t>
      </w:r>
      <w:r>
        <w:rPr>
          <w:rFonts w:eastAsia="Times New Roman" w:cs="Times New Roman"/>
          <w:szCs w:val="24"/>
        </w:rPr>
        <w:t xml:space="preserve">πρόθεση να αλλάξουν ούτε το Σύνταγμά τους ούτε τα σχολικά τους βιβλία ούτε τίποτε απολύτως. Όλα αυτά έχουν να κάνουν με τον </w:t>
      </w:r>
      <w:r>
        <w:rPr>
          <w:rFonts w:eastAsia="Times New Roman" w:cs="Times New Roman"/>
          <w:szCs w:val="24"/>
        </w:rPr>
        <w:t>«</w:t>
      </w:r>
      <w:r>
        <w:rPr>
          <w:rFonts w:eastAsia="Times New Roman" w:cs="Times New Roman"/>
          <w:szCs w:val="24"/>
        </w:rPr>
        <w:t>αλυτρωτισμό</w:t>
      </w:r>
      <w:r>
        <w:rPr>
          <w:rFonts w:eastAsia="Times New Roman" w:cs="Times New Roman"/>
          <w:szCs w:val="24"/>
        </w:rPr>
        <w:t>»</w:t>
      </w:r>
      <w:r>
        <w:rPr>
          <w:rFonts w:eastAsia="Times New Roman" w:cs="Times New Roman"/>
          <w:szCs w:val="24"/>
        </w:rPr>
        <w:t xml:space="preserve"> εντός πολλών εισαγωγικών, τον ψεύτικο </w:t>
      </w:r>
      <w:r>
        <w:rPr>
          <w:rFonts w:eastAsia="Times New Roman" w:cs="Times New Roman"/>
          <w:szCs w:val="24"/>
        </w:rPr>
        <w:t>«</w:t>
      </w:r>
      <w:r>
        <w:rPr>
          <w:rFonts w:eastAsia="Times New Roman" w:cs="Times New Roman"/>
          <w:szCs w:val="24"/>
        </w:rPr>
        <w:t>αλυτρωτισμό</w:t>
      </w:r>
      <w:r>
        <w:rPr>
          <w:rFonts w:eastAsia="Times New Roman" w:cs="Times New Roman"/>
          <w:szCs w:val="24"/>
        </w:rPr>
        <w:t>»</w:t>
      </w:r>
      <w:r>
        <w:rPr>
          <w:rFonts w:eastAsia="Times New Roman" w:cs="Times New Roman"/>
          <w:szCs w:val="24"/>
        </w:rPr>
        <w:t xml:space="preserve"> των Σκοπιανών, πρώην Βουλγάρων. Και εσείς το παρουσιάζετε ως επιτυχία. Και φτάνουμε σε ένα σημείο αυτή τη στιγμή να ευχόμαστε -διότι δυστυχώς η συντριπτική πλειοψηφία των Ελλήνων πολιτικών</w:t>
      </w:r>
      <w:r>
        <w:rPr>
          <w:rFonts w:eastAsia="Times New Roman" w:cs="Times New Roman"/>
          <w:szCs w:val="24"/>
        </w:rPr>
        <w:t>,</w:t>
      </w:r>
      <w:r>
        <w:rPr>
          <w:rFonts w:eastAsia="Times New Roman" w:cs="Times New Roman"/>
          <w:szCs w:val="24"/>
        </w:rPr>
        <w:t xml:space="preserve"> πλην Χρυσής Αυγής</w:t>
      </w:r>
      <w:r>
        <w:rPr>
          <w:rFonts w:eastAsia="Times New Roman" w:cs="Times New Roman"/>
          <w:szCs w:val="24"/>
        </w:rPr>
        <w:t>,</w:t>
      </w:r>
      <w:r>
        <w:rPr>
          <w:rFonts w:eastAsia="Times New Roman" w:cs="Times New Roman"/>
          <w:szCs w:val="24"/>
        </w:rPr>
        <w:t xml:space="preserve"> δέχ</w:t>
      </w:r>
      <w:r>
        <w:rPr>
          <w:rFonts w:eastAsia="Times New Roman" w:cs="Times New Roman"/>
          <w:szCs w:val="24"/>
        </w:rPr>
        <w:t>ε</w:t>
      </w:r>
      <w:r>
        <w:rPr>
          <w:rFonts w:eastAsia="Times New Roman" w:cs="Times New Roman"/>
          <w:szCs w:val="24"/>
        </w:rPr>
        <w:t>ται με τον έναν ή τον άλλο</w:t>
      </w:r>
      <w:r>
        <w:rPr>
          <w:rFonts w:eastAsia="Times New Roman" w:cs="Times New Roman"/>
          <w:szCs w:val="24"/>
        </w:rPr>
        <w:t>ν</w:t>
      </w:r>
      <w:r>
        <w:rPr>
          <w:rFonts w:eastAsia="Times New Roman" w:cs="Times New Roman"/>
          <w:szCs w:val="24"/>
        </w:rPr>
        <w:t xml:space="preserve"> τρόπο τον όρο </w:t>
      </w:r>
      <w:r>
        <w:rPr>
          <w:rFonts w:eastAsia="Times New Roman" w:cs="Times New Roman"/>
          <w:szCs w:val="24"/>
        </w:rPr>
        <w:t>«Μακεδονία»</w:t>
      </w:r>
      <w:r>
        <w:rPr>
          <w:rFonts w:eastAsia="Times New Roman" w:cs="Times New Roman"/>
          <w:szCs w:val="24"/>
        </w:rPr>
        <w:t>,</w:t>
      </w:r>
      <w:r>
        <w:rPr>
          <w:rFonts w:eastAsia="Times New Roman" w:cs="Times New Roman"/>
          <w:szCs w:val="24"/>
        </w:rPr>
        <w:t xml:space="preserve"> είτε ως παράγωγο </w:t>
      </w:r>
      <w:r>
        <w:rPr>
          <w:rFonts w:eastAsia="Times New Roman" w:cs="Times New Roman"/>
          <w:szCs w:val="24"/>
        </w:rPr>
        <w:lastRenderedPageBreak/>
        <w:t>είτε ως σύνθετη ονομασία είτε ως κάτι άλλο- και να στηριζόμαστε στην αδιαλλαξία των Σκοπιανών –μάλλον έτσι θα γίνει-</w:t>
      </w:r>
      <w:r>
        <w:rPr>
          <w:rFonts w:eastAsia="Times New Roman" w:cs="Times New Roman"/>
          <w:szCs w:val="24"/>
        </w:rPr>
        <w:t>,</w:t>
      </w:r>
      <w:r>
        <w:rPr>
          <w:rFonts w:eastAsia="Times New Roman" w:cs="Times New Roman"/>
          <w:szCs w:val="24"/>
        </w:rPr>
        <w:t xml:space="preserve"> οι οποίοι φυσικά δεν πρόκειται να αλλάξουν τίποτε απολύτως.</w:t>
      </w:r>
    </w:p>
    <w:p w14:paraId="35AEEAF4"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Η υπόσχεση που πήρε σε αυτή τη μεγάλη και φοβερή</w:t>
      </w:r>
      <w:r>
        <w:rPr>
          <w:rFonts w:eastAsia="Times New Roman" w:cs="Times New Roman"/>
          <w:szCs w:val="24"/>
        </w:rPr>
        <w:t xml:space="preserve"> συνάντηση, η οποία έλαβε χθες χώρα στο Νταβός, ο Πρωθυπουργός της Ελλάδος κ. Τσίπρας από τον μετριοπαθή –εδώ γελάμε- κ. Ζάεφ</w:t>
      </w:r>
      <w:r>
        <w:rPr>
          <w:rFonts w:eastAsia="Times New Roman" w:cs="Times New Roman"/>
          <w:szCs w:val="24"/>
        </w:rPr>
        <w:t>,</w:t>
      </w:r>
      <w:r>
        <w:rPr>
          <w:rFonts w:eastAsia="Times New Roman" w:cs="Times New Roman"/>
          <w:szCs w:val="24"/>
        </w:rPr>
        <w:t xml:space="preserve"> ότι θα αλλάξουν την ονομασία του αεροδρομίου των Σκοπίων, κάτι το οποίο είναι και υποχρέωσή τους από την ενδιάμεση συμφωνία, ή κά</w:t>
      </w:r>
      <w:r>
        <w:rPr>
          <w:rFonts w:eastAsia="Times New Roman" w:cs="Times New Roman"/>
          <w:szCs w:val="24"/>
        </w:rPr>
        <w:t xml:space="preserve">ποιες οδούς εντός των Σκοπίων και αλλού και ενδεχομένως και της εθνικής οδού, που και αυτή </w:t>
      </w:r>
      <w:r>
        <w:rPr>
          <w:rFonts w:eastAsia="Times New Roman" w:cs="Times New Roman"/>
          <w:szCs w:val="24"/>
        </w:rPr>
        <w:t>«</w:t>
      </w:r>
      <w:r>
        <w:rPr>
          <w:rFonts w:eastAsia="Times New Roman" w:cs="Times New Roman"/>
          <w:szCs w:val="24"/>
        </w:rPr>
        <w:t>Μέγας Αλέξανδρος</w:t>
      </w:r>
      <w:r>
        <w:rPr>
          <w:rFonts w:eastAsia="Times New Roman" w:cs="Times New Roman"/>
          <w:szCs w:val="24"/>
        </w:rPr>
        <w:t>»</w:t>
      </w:r>
      <w:r>
        <w:rPr>
          <w:rFonts w:eastAsia="Times New Roman" w:cs="Times New Roman"/>
          <w:szCs w:val="24"/>
        </w:rPr>
        <w:t xml:space="preserve"> λέγεται για όσους γνωρίζουν, φυσικά είναι σαν τις χάντρες που έδιναν οι αποικιοκράτες στους ιθαγενείς της Αμερικής όταν πήγαιναν εκεί.</w:t>
      </w:r>
    </w:p>
    <w:p w14:paraId="35AEEAF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Τι θα γίνει</w:t>
      </w:r>
      <w:r>
        <w:rPr>
          <w:rFonts w:eastAsia="Times New Roman" w:cs="Times New Roman"/>
          <w:szCs w:val="24"/>
        </w:rPr>
        <w:t xml:space="preserve"> με το όλο στήσιμο της πόλης των Σκοπίων και αλλού, που είναι στημένη, χτισμένη και ρυμοτομημένη πάνω σε αυτόν τον αλυτρωτισμό; Τι θα γίνει με τα σχολικά βιβλία, τα οποία, όπως και όλων των όμορων χωρών της Ελλάδος, μιλούν για τον αλυτρωτισμό τους –και καλ</w:t>
      </w:r>
      <w:r>
        <w:rPr>
          <w:rFonts w:eastAsia="Times New Roman" w:cs="Times New Roman"/>
          <w:szCs w:val="24"/>
        </w:rPr>
        <w:t>ά κάνουν από τη δική τους πλευρά- πλην της Ελλάδος, που τα έχουμε διαγράψει όλα επί της ουσίας; Τι θα γίνει με το σύνταγμα των Σκοπίων; Γιατί ο κ. Ζάεφ χθες είπε «</w:t>
      </w:r>
      <w:r>
        <w:rPr>
          <w:rFonts w:eastAsia="Times New Roman" w:cs="Times New Roman"/>
          <w:szCs w:val="24"/>
        </w:rPr>
        <w:t>δ</w:t>
      </w:r>
      <w:r>
        <w:rPr>
          <w:rFonts w:eastAsia="Times New Roman" w:cs="Times New Roman"/>
          <w:szCs w:val="24"/>
        </w:rPr>
        <w:t>εν μπορούμε να το κάνουμε αυτό</w:t>
      </w:r>
      <w:r>
        <w:rPr>
          <w:rFonts w:eastAsia="Times New Roman" w:cs="Times New Roman"/>
          <w:szCs w:val="24"/>
        </w:rPr>
        <w:t>,</w:t>
      </w:r>
      <w:r>
        <w:rPr>
          <w:rFonts w:eastAsia="Times New Roman" w:cs="Times New Roman"/>
          <w:szCs w:val="24"/>
        </w:rPr>
        <w:t xml:space="preserve"> </w:t>
      </w:r>
      <w:r>
        <w:rPr>
          <w:rFonts w:eastAsia="Times New Roman" w:cs="Times New Roman"/>
          <w:szCs w:val="24"/>
        </w:rPr>
        <w:t>θ</w:t>
      </w:r>
      <w:r>
        <w:rPr>
          <w:rFonts w:eastAsia="Times New Roman" w:cs="Times New Roman"/>
          <w:szCs w:val="24"/>
        </w:rPr>
        <w:t>α αλλάξουμε την οδό τάδε σε κάποιο μέρος των Σκοπίων»</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 xml:space="preserve">κάτι τρέχει στα Ρομά, για να είμαστε και καθώς πρέπει και </w:t>
      </w:r>
      <w:r>
        <w:rPr>
          <w:rFonts w:eastAsia="Times New Roman" w:cs="Times New Roman"/>
          <w:szCs w:val="24"/>
          <w:lang w:val="en-US"/>
        </w:rPr>
        <w:t>political</w:t>
      </w:r>
      <w:r>
        <w:rPr>
          <w:rFonts w:eastAsia="Times New Roman" w:cs="Times New Roman"/>
          <w:szCs w:val="24"/>
        </w:rPr>
        <w:t xml:space="preserve"> </w:t>
      </w:r>
      <w:r>
        <w:rPr>
          <w:rFonts w:eastAsia="Times New Roman" w:cs="Times New Roman"/>
          <w:szCs w:val="24"/>
          <w:lang w:val="en-US"/>
        </w:rPr>
        <w:t>correct</w:t>
      </w:r>
      <w:r>
        <w:rPr>
          <w:rFonts w:eastAsia="Times New Roman" w:cs="Times New Roman"/>
          <w:szCs w:val="24"/>
        </w:rPr>
        <w:t>, όπως λέτε.</w:t>
      </w:r>
    </w:p>
    <w:p w14:paraId="35AEEAF6"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Δεν πήρατε απολύτως τίποτα. Δεν θα παίρνατε απολύτως τίποτα. Το μόνο που σας ενδιαφέρει είναι –και εκεί είναι το παράξενο, </w:t>
      </w:r>
      <w:r>
        <w:rPr>
          <w:rFonts w:eastAsia="Times New Roman" w:cs="Times New Roman"/>
          <w:szCs w:val="24"/>
        </w:rPr>
        <w:lastRenderedPageBreak/>
        <w:t>πώς εμμένετε όλοι οι πολιτικοί, και η Κυβέρνη</w:t>
      </w:r>
      <w:r>
        <w:rPr>
          <w:rFonts w:eastAsia="Times New Roman" w:cs="Times New Roman"/>
          <w:szCs w:val="24"/>
        </w:rPr>
        <w:t xml:space="preserve">ση και η Αξιωματική Αντιπολίτευση και άλλοι- ότι πρέπει να υπάρξει σύνθετη ονομασία. </w:t>
      </w:r>
    </w:p>
    <w:p w14:paraId="35AEEAF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Ο ελληνικός λαός, ο οποίος σας εκλέγει, αν και συνήθως την ημέρα των εκλογών παθαίνει αμνησία ή κάτι παθαίνει και βαράει την ψήφο του με πολύ λάθος κριτήρια σε γενικές γρ</w:t>
      </w:r>
      <w:r>
        <w:rPr>
          <w:rFonts w:eastAsia="Times New Roman" w:cs="Times New Roman"/>
          <w:szCs w:val="24"/>
        </w:rPr>
        <w:t>αμμές, σας είπε με αυτό το μεγαλειώδες συλλαλητήριο</w:t>
      </w:r>
      <w:r>
        <w:rPr>
          <w:rFonts w:eastAsia="Times New Roman" w:cs="Times New Roman"/>
          <w:szCs w:val="24"/>
        </w:rPr>
        <w:t>:</w:t>
      </w:r>
      <w:r>
        <w:rPr>
          <w:rFonts w:eastAsia="Times New Roman" w:cs="Times New Roman"/>
          <w:szCs w:val="24"/>
        </w:rPr>
        <w:t xml:space="preserve"> «Όχι, κα</w:t>
      </w:r>
      <w:r>
        <w:rPr>
          <w:rFonts w:eastAsia="Times New Roman" w:cs="Times New Roman"/>
          <w:szCs w:val="24"/>
        </w:rPr>
        <w:t>μ</w:t>
      </w:r>
      <w:r>
        <w:rPr>
          <w:rFonts w:eastAsia="Times New Roman" w:cs="Times New Roman"/>
          <w:szCs w:val="24"/>
        </w:rPr>
        <w:t xml:space="preserve">μία χρησιμοποίηση του όρου </w:t>
      </w:r>
      <w:r w:rsidRPr="00C41D32">
        <w:rPr>
          <w:rFonts w:eastAsia="Times New Roman" w:cs="Times New Roman"/>
          <w:szCs w:val="24"/>
        </w:rPr>
        <w:t>“</w:t>
      </w:r>
      <w:r>
        <w:rPr>
          <w:rFonts w:eastAsia="Times New Roman" w:cs="Times New Roman"/>
          <w:szCs w:val="24"/>
        </w:rPr>
        <w:t>Μακεδονία</w:t>
      </w:r>
      <w:r w:rsidRPr="00C41D32">
        <w:rPr>
          <w:rFonts w:eastAsia="Times New Roman" w:cs="Times New Roman"/>
          <w:szCs w:val="24"/>
        </w:rPr>
        <w:t>”</w:t>
      </w:r>
      <w:r>
        <w:rPr>
          <w:rFonts w:eastAsia="Times New Roman" w:cs="Times New Roman"/>
          <w:szCs w:val="24"/>
        </w:rPr>
        <w:t xml:space="preserve"> από τους γείτονές μας, να μην το επιτρέψετε αυτό</w:t>
      </w:r>
      <w:r>
        <w:rPr>
          <w:rFonts w:eastAsia="Times New Roman" w:cs="Times New Roman"/>
          <w:szCs w:val="24"/>
        </w:rPr>
        <w:t>.</w:t>
      </w:r>
      <w:r>
        <w:rPr>
          <w:rFonts w:eastAsia="Times New Roman" w:cs="Times New Roman"/>
          <w:szCs w:val="24"/>
        </w:rPr>
        <w:t>». Και θα σας το ξαναπεί σε λίγες ημέρες και θα σας το ξαναλέει συνεχώς.</w:t>
      </w:r>
    </w:p>
    <w:p w14:paraId="35AEEAF8"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Και βλέπουμε και την υποκρισία τη</w:t>
      </w:r>
      <w:r>
        <w:rPr>
          <w:rFonts w:eastAsia="Times New Roman" w:cs="Times New Roman"/>
          <w:szCs w:val="24"/>
        </w:rPr>
        <w:t xml:space="preserve">ς Νέας Δημοκρατίας, η οποία ακόμα δεν έχει πει την επίσημη θέση της ποια είναι. Είπε, «εντάξει, ας πάει όποιος θέλει, ας πάνε οι </w:t>
      </w:r>
      <w:r>
        <w:rPr>
          <w:rFonts w:eastAsia="Times New Roman" w:cs="Times New Roman"/>
          <w:szCs w:val="24"/>
        </w:rPr>
        <w:t>β</w:t>
      </w:r>
      <w:r>
        <w:rPr>
          <w:rFonts w:eastAsia="Times New Roman" w:cs="Times New Roman"/>
          <w:szCs w:val="24"/>
        </w:rPr>
        <w:t>ορειοελλαδίτες Βουλευ</w:t>
      </w:r>
      <w:r>
        <w:rPr>
          <w:rFonts w:eastAsia="Times New Roman" w:cs="Times New Roman"/>
          <w:szCs w:val="24"/>
        </w:rPr>
        <w:lastRenderedPageBreak/>
        <w:t xml:space="preserve">τές στο συλλαλητήριο της Θεσσαλονίκης, για να μπορούν να κυκλοφορούν», να κοροϊδέψουν για λίγο τον κόσμο </w:t>
      </w:r>
      <w:r>
        <w:rPr>
          <w:rFonts w:eastAsia="Times New Roman" w:cs="Times New Roman"/>
          <w:szCs w:val="24"/>
        </w:rPr>
        <w:t xml:space="preserve">εκεί, τους ψηφοφόρους τους ότι «εμείς είμαστε κατά του όρου </w:t>
      </w:r>
      <w:r w:rsidRPr="00C41D32">
        <w:rPr>
          <w:rFonts w:eastAsia="Times New Roman" w:cs="Times New Roman"/>
          <w:szCs w:val="24"/>
        </w:rPr>
        <w:t>“</w:t>
      </w:r>
      <w:r>
        <w:rPr>
          <w:rFonts w:eastAsia="Times New Roman" w:cs="Times New Roman"/>
          <w:szCs w:val="24"/>
        </w:rPr>
        <w:t>Μακεδονία</w:t>
      </w:r>
      <w:r w:rsidRPr="00C41D32">
        <w:rPr>
          <w:rFonts w:eastAsia="Times New Roman" w:cs="Times New Roman"/>
          <w:szCs w:val="24"/>
        </w:rPr>
        <w:t>”</w:t>
      </w:r>
      <w:r>
        <w:rPr>
          <w:rFonts w:eastAsia="Times New Roman" w:cs="Times New Roman"/>
          <w:szCs w:val="24"/>
        </w:rPr>
        <w:t>». Έδωσε και το ελεύθερο εδώ να πάει όποιος θέλει. Αλλά τα πρωτοκλασάτα στελέχη της Νέας Δημοκρατίας βγαίνουν και επαναφέρουν στην τάξη όλους όσο</w:t>
      </w:r>
      <w:r>
        <w:rPr>
          <w:rFonts w:eastAsia="Times New Roman" w:cs="Times New Roman"/>
          <w:szCs w:val="24"/>
        </w:rPr>
        <w:t>ι</w:t>
      </w:r>
      <w:r>
        <w:rPr>
          <w:rFonts w:eastAsia="Times New Roman" w:cs="Times New Roman"/>
          <w:szCs w:val="24"/>
        </w:rPr>
        <w:t xml:space="preserve"> θέλουν να πιστέψουν το αντίθετο. Ακούσαμε την κ. Μπακογιάννη, η οποία χλευάζει τα συλλαλητήρια. Ακούσαμε τον κ. Δένδια, ακούσαμε πολλούς άλλους, οι οποίοι φανερά ή κρυφά λένε αυτό που είναι η επίσημη γραμμή του κόμματος της Αξιωματικής Αντιπολίτευσης. </w:t>
      </w:r>
    </w:p>
    <w:p w14:paraId="35AEEAF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Πρ</w:t>
      </w:r>
      <w:r>
        <w:rPr>
          <w:rFonts w:eastAsia="Times New Roman" w:cs="Times New Roman"/>
          <w:szCs w:val="24"/>
        </w:rPr>
        <w:t xml:space="preserve">αγματικά πολύ θα θέλαμε στο συλλαλητήριο της Αθήνας να είναι οι περισσότεροι των Βουλευτών και να πάνε εκεί με την ψυχή τους, να βγούνε και να βροντοφωνάξουν για την ελληνικότητα της </w:t>
      </w:r>
      <w:r>
        <w:rPr>
          <w:rFonts w:eastAsia="Times New Roman" w:cs="Times New Roman"/>
          <w:szCs w:val="24"/>
        </w:rPr>
        <w:lastRenderedPageBreak/>
        <w:t>μίας και μοναδικής Μακεδονίας που υπάρχει και όχι τα γιαλαντζί που θέλετε</w:t>
      </w:r>
      <w:r>
        <w:rPr>
          <w:rFonts w:eastAsia="Times New Roman" w:cs="Times New Roman"/>
          <w:szCs w:val="24"/>
        </w:rPr>
        <w:t xml:space="preserve"> να μας φέρετε. </w:t>
      </w:r>
    </w:p>
    <w:p w14:paraId="35AEEAFA"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Διότι όταν και αν -ελπίζουμε να μη γίνει ποτέ αυτό- κάνετε αυτές τις ενέργειες τις οποίες ετοιμάζετε, αυτές τις μειοδοτικές προσπάθειες, για να μην πούμε τίποτα χειρότερο ακόμα -περιμένουμε να δούμε αυτή τη μυστική διπλωματία της πλάκας, η</w:t>
      </w:r>
      <w:r>
        <w:rPr>
          <w:rFonts w:eastAsia="Times New Roman" w:cs="Times New Roman"/>
          <w:szCs w:val="24"/>
        </w:rPr>
        <w:t xml:space="preserve"> οποία μόνο σε ήττες οδηγεί την πατρίδα μας διαχρονικά τώρα-</w:t>
      </w:r>
      <w:r>
        <w:rPr>
          <w:rFonts w:eastAsia="Times New Roman" w:cs="Times New Roman"/>
          <w:szCs w:val="24"/>
        </w:rPr>
        <w:t>,</w:t>
      </w:r>
      <w:r>
        <w:rPr>
          <w:rFonts w:eastAsia="Times New Roman" w:cs="Times New Roman"/>
          <w:szCs w:val="24"/>
        </w:rPr>
        <w:t xml:space="preserve"> θα καταλάβετε ότι</w:t>
      </w:r>
      <w:r>
        <w:rPr>
          <w:rFonts w:eastAsia="Times New Roman" w:cs="Times New Roman"/>
          <w:szCs w:val="24"/>
        </w:rPr>
        <w:t>,</w:t>
      </w:r>
      <w:r>
        <w:rPr>
          <w:rFonts w:eastAsia="Times New Roman" w:cs="Times New Roman"/>
          <w:szCs w:val="24"/>
        </w:rPr>
        <w:t xml:space="preserve"> ακόμα και αν διαλυθεί αυτό το μόρφωμα των Σκοπίων</w:t>
      </w:r>
      <w:r>
        <w:rPr>
          <w:rFonts w:eastAsia="Times New Roman" w:cs="Times New Roman"/>
          <w:szCs w:val="24"/>
        </w:rPr>
        <w:t>,</w:t>
      </w:r>
      <w:r>
        <w:rPr>
          <w:rFonts w:eastAsia="Times New Roman" w:cs="Times New Roman"/>
          <w:szCs w:val="24"/>
        </w:rPr>
        <w:t xml:space="preserve"> θα έχετε κάνει μια τεράστια ζημιά, θα έχετε ρίξει όχι απλώς νερό στον μύλο του πανσλαβισμού και του πανβουλγαρισμού, αλλά θα</w:t>
      </w:r>
      <w:r>
        <w:rPr>
          <w:rFonts w:eastAsia="Times New Roman" w:cs="Times New Roman"/>
          <w:szCs w:val="24"/>
        </w:rPr>
        <w:t xml:space="preserve"> έχετε ανοίξει το</w:t>
      </w:r>
      <w:r>
        <w:rPr>
          <w:rFonts w:eastAsia="Times New Roman" w:cs="Times New Roman"/>
          <w:szCs w:val="24"/>
        </w:rPr>
        <w:t>ν</w:t>
      </w:r>
      <w:r>
        <w:rPr>
          <w:rFonts w:eastAsia="Times New Roman" w:cs="Times New Roman"/>
          <w:szCs w:val="24"/>
        </w:rPr>
        <w:t xml:space="preserve"> ασκ</w:t>
      </w:r>
      <w:r>
        <w:rPr>
          <w:rFonts w:eastAsia="Times New Roman" w:cs="Times New Roman"/>
          <w:szCs w:val="24"/>
        </w:rPr>
        <w:t>ό</w:t>
      </w:r>
      <w:r>
        <w:rPr>
          <w:rFonts w:eastAsia="Times New Roman" w:cs="Times New Roman"/>
          <w:szCs w:val="24"/>
        </w:rPr>
        <w:t xml:space="preserve"> του Αιόλου για παρά πολλά άλλα ζητήματα εις βάρος της πατρίδας μας. </w:t>
      </w:r>
    </w:p>
    <w:p w14:paraId="35AEEAF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Ακούσαμε και αυτή την απίστευτη δήλωση του Προέδρου της Κυπριακής Δημοκρατίας, του κ. Αναστασιάδη, ότι δεν πειράζει και αν ονομαστεί και </w:t>
      </w:r>
      <w:r>
        <w:rPr>
          <w:rFonts w:eastAsia="Times New Roman" w:cs="Times New Roman"/>
          <w:szCs w:val="24"/>
        </w:rPr>
        <w:t>«</w:t>
      </w:r>
      <w:r>
        <w:rPr>
          <w:rFonts w:eastAsia="Times New Roman" w:cs="Times New Roman"/>
          <w:szCs w:val="24"/>
        </w:rPr>
        <w:t>Βόρεια Ελλάδα</w:t>
      </w:r>
      <w:r>
        <w:rPr>
          <w:rFonts w:eastAsia="Times New Roman" w:cs="Times New Roman"/>
          <w:szCs w:val="24"/>
        </w:rPr>
        <w:t>»</w:t>
      </w:r>
      <w:r>
        <w:rPr>
          <w:rFonts w:eastAsia="Times New Roman" w:cs="Times New Roman"/>
          <w:szCs w:val="24"/>
        </w:rPr>
        <w:t xml:space="preserve"> ή </w:t>
      </w:r>
      <w:r>
        <w:rPr>
          <w:rFonts w:eastAsia="Times New Roman" w:cs="Times New Roman"/>
          <w:szCs w:val="24"/>
        </w:rPr>
        <w:t>«</w:t>
      </w:r>
      <w:r>
        <w:rPr>
          <w:rFonts w:eastAsia="Times New Roman" w:cs="Times New Roman"/>
          <w:szCs w:val="24"/>
        </w:rPr>
        <w:t xml:space="preserve">Βόρεια </w:t>
      </w:r>
      <w:r>
        <w:rPr>
          <w:rFonts w:eastAsia="Times New Roman" w:cs="Times New Roman"/>
          <w:szCs w:val="24"/>
        </w:rPr>
        <w:t>Μακεδονία</w:t>
      </w:r>
      <w:r>
        <w:rPr>
          <w:rFonts w:eastAsia="Times New Roman" w:cs="Times New Roman"/>
          <w:szCs w:val="24"/>
        </w:rPr>
        <w:t>»</w:t>
      </w:r>
      <w:r>
        <w:rPr>
          <w:rFonts w:eastAsia="Times New Roman" w:cs="Times New Roman"/>
          <w:szCs w:val="24"/>
        </w:rPr>
        <w:t xml:space="preserve"> ή κάτι άλλο, σαν να λέει ότι το κατεχόμενο κομμάτι της Κύπρου δεν μας πειράζει και αν ονομαστεί </w:t>
      </w:r>
      <w:r>
        <w:rPr>
          <w:rFonts w:eastAsia="Times New Roman" w:cs="Times New Roman"/>
          <w:szCs w:val="24"/>
        </w:rPr>
        <w:t>«</w:t>
      </w:r>
      <w:r>
        <w:rPr>
          <w:rFonts w:eastAsia="Times New Roman" w:cs="Times New Roman"/>
          <w:szCs w:val="24"/>
        </w:rPr>
        <w:t>Βόρεια Κύπρος</w:t>
      </w:r>
      <w:r>
        <w:rPr>
          <w:rFonts w:eastAsia="Times New Roman" w:cs="Times New Roman"/>
          <w:szCs w:val="24"/>
        </w:rPr>
        <w:t>»</w:t>
      </w:r>
      <w:r>
        <w:rPr>
          <w:rFonts w:eastAsia="Times New Roman" w:cs="Times New Roman"/>
          <w:szCs w:val="24"/>
        </w:rPr>
        <w:t>. Γιατί κάπου μέσα τους αυτό επιθυμούν και θα θέλανε αυτή η ψευτολύση, η οποία θα δοθεί, αν δοθεί ποτέ, στο ζήτημα της ονομασίας των Σ</w:t>
      </w:r>
      <w:r>
        <w:rPr>
          <w:rFonts w:eastAsia="Times New Roman" w:cs="Times New Roman"/>
          <w:szCs w:val="24"/>
        </w:rPr>
        <w:t xml:space="preserve">κοπίων, να είναι και τροχοπέδη για το Κυπριακό, να είναι και τροχοπέδη και για άλλα εθνικά ζητήματα, πάντοτε με γνώμονα όχι το συμφέρον της πατρίδας και του </w:t>
      </w:r>
      <w:r>
        <w:rPr>
          <w:rFonts w:eastAsia="Times New Roman" w:cs="Times New Roman"/>
          <w:szCs w:val="24"/>
        </w:rPr>
        <w:t>Ε</w:t>
      </w:r>
      <w:r>
        <w:rPr>
          <w:rFonts w:eastAsia="Times New Roman" w:cs="Times New Roman"/>
          <w:szCs w:val="24"/>
        </w:rPr>
        <w:t xml:space="preserve">λληνισμού, αλλά το συμφέρον όλων των υπολοίπων και αυτών οι οποίοι –γιατί είναι και αυτοί- έκαναν </w:t>
      </w:r>
      <w:r>
        <w:rPr>
          <w:rFonts w:eastAsia="Times New Roman" w:cs="Times New Roman"/>
          <w:szCs w:val="24"/>
        </w:rPr>
        <w:t xml:space="preserve">ή κάνουν ή θέλουν να κάνουν ακόμα καλύτερες </w:t>
      </w:r>
      <w:r>
        <w:rPr>
          <w:rFonts w:eastAsia="Times New Roman" w:cs="Times New Roman"/>
          <w:szCs w:val="24"/>
          <w:lang w:val="en-US"/>
        </w:rPr>
        <w:t>business</w:t>
      </w:r>
      <w:r>
        <w:rPr>
          <w:rFonts w:eastAsia="Times New Roman" w:cs="Times New Roman"/>
          <w:szCs w:val="24"/>
        </w:rPr>
        <w:t xml:space="preserve"> με τα Σκόπια και δεν τους καίγεται καρφί για τα εθνικά μας ζητήματα.</w:t>
      </w:r>
    </w:p>
    <w:p w14:paraId="35AEEAFC"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Ξαναλέω, τελειώνοντας: Ας ελπίσουμε –πού φτάσαμε!- ότι η αδιαλλαξία των Σκοπιανών θα ματαιώσει όλες αυτές τις ανθελληνικές ενέργειες π</w:t>
      </w:r>
      <w:r>
        <w:rPr>
          <w:rFonts w:eastAsia="Times New Roman" w:cs="Times New Roman"/>
          <w:szCs w:val="24"/>
        </w:rPr>
        <w:t xml:space="preserve">ου γίνονται δυστυχώς από το </w:t>
      </w:r>
      <w:r>
        <w:rPr>
          <w:rFonts w:eastAsia="Times New Roman" w:cs="Times New Roman"/>
          <w:szCs w:val="24"/>
        </w:rPr>
        <w:t>ε</w:t>
      </w:r>
      <w:r>
        <w:rPr>
          <w:rFonts w:eastAsia="Times New Roman" w:cs="Times New Roman"/>
          <w:szCs w:val="24"/>
        </w:rPr>
        <w:t>λληνικό Κοινοβούλιο.</w:t>
      </w:r>
    </w:p>
    <w:p w14:paraId="35AEEAF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Ευχαριστώ πολύ.</w:t>
      </w:r>
    </w:p>
    <w:p w14:paraId="35AEEAF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Ο Κοινοβουλευτικός Εκπρόσωπος από το Ποτάμι κ. Αμυράς, έχει τον λόγο.</w:t>
      </w:r>
    </w:p>
    <w:p w14:paraId="35AEEAF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Ευχαριστώ, κύριε Πρόεδρε.</w:t>
      </w:r>
    </w:p>
    <w:p w14:paraId="35AEEB00"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αγαπητή κυρία Υπουργέ, θα έλεγα ότι είναι ευτυχής συγκυρία που σήμερα βρισκόμαστε εδώ και συζητούμε νομοσχέδιο της αρμοδιότητας του Υπουργείου Οικονομικών, με την Υπουργό παρούσα βεβαίως, προκειμένου να πληροφορηθούμε από εσάς</w:t>
      </w:r>
      <w:r>
        <w:rPr>
          <w:rFonts w:eastAsia="Times New Roman" w:cs="Times New Roman"/>
          <w:szCs w:val="24"/>
        </w:rPr>
        <w:t xml:space="preserve"> και όχι από το εξωτερικό ποιες αποφάσεις </w:t>
      </w:r>
      <w:r>
        <w:rPr>
          <w:rFonts w:eastAsia="Times New Roman" w:cs="Times New Roman"/>
          <w:szCs w:val="24"/>
        </w:rPr>
        <w:lastRenderedPageBreak/>
        <w:t>έχετε λάβει στις Βρυξέλλες και τι συζητήσεις γίνονται για την επόμενη ημέρα στην Ελλάδα. Γιατί, δυστυχώς, στα θέματα της οικονομίας μόνιμη πια και βασική πηγή ενημέρωσης όλων μας είναι οι συνεντεύξεις ξένων αξιωματ</w:t>
      </w:r>
      <w:r>
        <w:rPr>
          <w:rFonts w:eastAsia="Times New Roman" w:cs="Times New Roman"/>
          <w:szCs w:val="24"/>
        </w:rPr>
        <w:t>ούχων και όχι η στοιχειώδης υπεύθυνη ενημέρωση που οφείλει να κάνει η Κυβέρνηση προς το Κοινοβούλιο και τους Βουλευτές γι’ αυτά τα κρίσιμα θέματα. Ελπίζω, τουλάχιστον, ότι δεν θα χρειαστεί να ενημερώσετε πρώτα την ηγεσία της Εκκλησίας, πρώτα τον Αρχιεπίσκο</w:t>
      </w:r>
      <w:r>
        <w:rPr>
          <w:rFonts w:eastAsia="Times New Roman" w:cs="Times New Roman"/>
          <w:szCs w:val="24"/>
        </w:rPr>
        <w:t xml:space="preserve">πο, για το πώς εξελίσσονται οι διαπραγματεύσεις στο </w:t>
      </w:r>
      <w:r>
        <w:rPr>
          <w:rFonts w:eastAsia="Times New Roman" w:cs="Times New Roman"/>
          <w:szCs w:val="24"/>
          <w:lang w:val="en-US"/>
        </w:rPr>
        <w:t>Eurogroup</w:t>
      </w:r>
      <w:r>
        <w:rPr>
          <w:rFonts w:eastAsia="Times New Roman" w:cs="Times New Roman"/>
          <w:szCs w:val="24"/>
        </w:rPr>
        <w:t xml:space="preserve">, για να έρθετε μετά να ενημερώσετε και εμάς. </w:t>
      </w:r>
    </w:p>
    <w:p w14:paraId="35AEEB0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Διαβάζοντας τα επίσημα κείμενα που κοινοποιήθηκαν στην τελευταία συνεδρίαση των Υπουργών Οικονομικών της </w:t>
      </w:r>
      <w:r>
        <w:rPr>
          <w:rFonts w:eastAsia="Times New Roman" w:cs="Times New Roman"/>
          <w:szCs w:val="24"/>
        </w:rPr>
        <w:t>Ε</w:t>
      </w:r>
      <w:r>
        <w:rPr>
          <w:rFonts w:eastAsia="Times New Roman" w:cs="Times New Roman"/>
          <w:szCs w:val="24"/>
        </w:rPr>
        <w:t>υρωζώνης, έχουν δημιουργηθεί πάρα πολλές α</w:t>
      </w:r>
      <w:r>
        <w:rPr>
          <w:rFonts w:eastAsia="Times New Roman" w:cs="Times New Roman"/>
          <w:szCs w:val="24"/>
        </w:rPr>
        <w:t xml:space="preserve">πορίες σε σχέση με το τι τελικά </w:t>
      </w:r>
      <w:r>
        <w:rPr>
          <w:rFonts w:eastAsia="Times New Roman" w:cs="Times New Roman"/>
          <w:szCs w:val="24"/>
        </w:rPr>
        <w:lastRenderedPageBreak/>
        <w:t xml:space="preserve">έχετε συμφωνήσει στις Βρυξέλλες και ποιες δεσμεύσεις έχετε αναλάβει. </w:t>
      </w:r>
    </w:p>
    <w:p w14:paraId="35AEEB02"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Πάμε να δούμε ένα παράδειγμα. Πλειστηριασμοί. Στο επίσημο κείμενο συμμόρφωσης που εξέδωσε η Κομισιόν, αναφέρεται ρητά ότι φέτος θα γίνουν δέκα χιλιάδες πλειστηριασμοί και από σαράντα χιλιάδες πλειστηριασμούς ανά έτος κατά την τριετία 2019-2022. </w:t>
      </w:r>
    </w:p>
    <w:p w14:paraId="35AEEB0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Όταν δημοσ</w:t>
      </w:r>
      <w:r>
        <w:rPr>
          <w:rFonts w:eastAsia="Times New Roman" w:cs="Times New Roman"/>
          <w:szCs w:val="24"/>
        </w:rPr>
        <w:t>ιεύθηκαν αυτά τα κείμενα, σπεύσατε ως Κυβέρνηση να τα διαψεύσετε. Το ενδιαφέρον, όμως, ξέρετε ποιο είναι; Ότι από το Βήμα της Βουλής εδώ, πριν από ένα</w:t>
      </w:r>
      <w:r>
        <w:rPr>
          <w:rFonts w:eastAsia="Times New Roman" w:cs="Times New Roman"/>
          <w:szCs w:val="24"/>
        </w:rPr>
        <w:t>ν</w:t>
      </w:r>
      <w:r>
        <w:rPr>
          <w:rFonts w:eastAsia="Times New Roman" w:cs="Times New Roman"/>
          <w:szCs w:val="24"/>
        </w:rPr>
        <w:t xml:space="preserve"> μήνα περίπου, ο Νίκος Φίλης είχε μιλήσει για σαράντα χιλιάδες  πλειστηριασμούς φέτος, που θα πρέπει να τ</w:t>
      </w:r>
      <w:r>
        <w:rPr>
          <w:rFonts w:eastAsia="Times New Roman" w:cs="Times New Roman"/>
          <w:szCs w:val="24"/>
        </w:rPr>
        <w:t xml:space="preserve">ο δούμε και να αποτραπούν. </w:t>
      </w:r>
    </w:p>
    <w:p w14:paraId="35AEEB0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Ήσασταν στην </w:t>
      </w:r>
      <w:r>
        <w:rPr>
          <w:rFonts w:eastAsia="Times New Roman" w:cs="Times New Roman"/>
          <w:szCs w:val="24"/>
        </w:rPr>
        <w:t>ε</w:t>
      </w:r>
      <w:r>
        <w:rPr>
          <w:rFonts w:eastAsia="Times New Roman" w:cs="Times New Roman"/>
          <w:szCs w:val="24"/>
        </w:rPr>
        <w:t>πιτροπή;</w:t>
      </w:r>
    </w:p>
    <w:p w14:paraId="35AEEB0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 xml:space="preserve">Ήμουν στην </w:t>
      </w:r>
      <w:r>
        <w:rPr>
          <w:rFonts w:eastAsia="Times New Roman" w:cs="Times New Roman"/>
          <w:szCs w:val="24"/>
        </w:rPr>
        <w:t>ε</w:t>
      </w:r>
      <w:r>
        <w:rPr>
          <w:rFonts w:eastAsia="Times New Roman" w:cs="Times New Roman"/>
          <w:szCs w:val="24"/>
        </w:rPr>
        <w:t xml:space="preserve">πιτροπή. </w:t>
      </w:r>
    </w:p>
    <w:p w14:paraId="35AEEB06"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Χθες, επίσης, έγινε γνωστό από μία απάντηση του Μάριο Ντράγκι, του Ευρωπαίου κεντρικού τραπεζίτη προς τον Ευρωβουλευτ</w:t>
      </w:r>
      <w:r>
        <w:rPr>
          <w:rFonts w:eastAsia="Times New Roman" w:cs="Times New Roman"/>
          <w:szCs w:val="24"/>
        </w:rPr>
        <w:t xml:space="preserve">ή της ΛΑΕ κ. Χουντή, ότι η Ελλάδα θα πρέπει να καταβάλει μεγαλύτερες προσπάθειες για πλήρη γεωγραφική κάλυψη της χώρας όσον αφορά τους πλειστηριασμούς και αλλαγές στον νόμο Κατσέλη. </w:t>
      </w:r>
    </w:p>
    <w:p w14:paraId="35AEEB0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Συγκεντρώνοντας, λοιπόν, όλες αυτές τις πληροφορίες, θα θέλαμε να μας πλη</w:t>
      </w:r>
      <w:r>
        <w:rPr>
          <w:rFonts w:eastAsia="Times New Roman" w:cs="Times New Roman"/>
          <w:szCs w:val="24"/>
        </w:rPr>
        <w:t>ροφορήσετε εκ νέου, θα πω εγώ, για το τι τελικά συμβαίνει με τους πλειστηριασμούς. Θα είναι σαράντα χιλιάδες ετησίως, όπως λέει η Κομισιόν και είχε προβλέψει πριν από ένα</w:t>
      </w:r>
      <w:r>
        <w:rPr>
          <w:rFonts w:eastAsia="Times New Roman" w:cs="Times New Roman"/>
          <w:szCs w:val="24"/>
        </w:rPr>
        <w:t>ν</w:t>
      </w:r>
      <w:r>
        <w:rPr>
          <w:rFonts w:eastAsia="Times New Roman" w:cs="Times New Roman"/>
          <w:szCs w:val="24"/>
        </w:rPr>
        <w:t xml:space="preserve"> μήνα ο Νίκος Φίλης; Πόσοι στρατηγικοί κακοπληρωτές υπάρχουν </w:t>
      </w:r>
      <w:r>
        <w:rPr>
          <w:rFonts w:eastAsia="Times New Roman" w:cs="Times New Roman"/>
          <w:szCs w:val="24"/>
        </w:rPr>
        <w:lastRenderedPageBreak/>
        <w:t xml:space="preserve">τελικά; Είναι δυνατόν ο </w:t>
      </w:r>
      <w:r>
        <w:rPr>
          <w:rFonts w:eastAsia="Times New Roman" w:cs="Times New Roman"/>
          <w:szCs w:val="24"/>
        </w:rPr>
        <w:t xml:space="preserve">Υπουργός Οικονομικών να διαψεύδει τα κείμενα της έκθεσης συμμόρφωσης στο </w:t>
      </w:r>
      <w:r>
        <w:rPr>
          <w:rFonts w:eastAsia="Times New Roman" w:cs="Times New Roman"/>
          <w:szCs w:val="24"/>
          <w:lang w:val="en-US"/>
        </w:rPr>
        <w:t>Eurogroup</w:t>
      </w:r>
      <w:r>
        <w:rPr>
          <w:rFonts w:eastAsia="Times New Roman" w:cs="Times New Roman"/>
          <w:szCs w:val="24"/>
        </w:rPr>
        <w:t xml:space="preserve">; </w:t>
      </w:r>
    </w:p>
    <w:p w14:paraId="35AEEB0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Δεν διαβάζετε σωστά. </w:t>
      </w:r>
    </w:p>
    <w:p w14:paraId="35AEEB0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Μα, συμμετείχε εκεί, τα συζήτησε. </w:t>
      </w:r>
    </w:p>
    <w:p w14:paraId="35AEEB0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Δεν διαβάζετε σωστά τις ανακοινώσεις.</w:t>
      </w:r>
    </w:p>
    <w:p w14:paraId="35AEEB0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w:t>
      </w:r>
      <w:r>
        <w:rPr>
          <w:rFonts w:eastAsia="Times New Roman" w:cs="Times New Roman"/>
          <w:b/>
          <w:szCs w:val="24"/>
        </w:rPr>
        <w:t xml:space="preserve">πουργός Οικονομικών): </w:t>
      </w:r>
      <w:r>
        <w:rPr>
          <w:rFonts w:eastAsia="Times New Roman" w:cs="Times New Roman"/>
          <w:szCs w:val="24"/>
        </w:rPr>
        <w:t>Κάτι δεν έχετε διαβάσει σωστά!</w:t>
      </w:r>
    </w:p>
    <w:p w14:paraId="35AEEB0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Όσον αφορά τις αλλαγές στο νόμο Κατσέλη, θέλω να ρωτήσω: Τι αλλαγές θα κάνετε στο</w:t>
      </w:r>
      <w:r>
        <w:rPr>
          <w:rFonts w:eastAsia="Times New Roman" w:cs="Times New Roman"/>
          <w:szCs w:val="24"/>
        </w:rPr>
        <w:t>ν</w:t>
      </w:r>
      <w:r>
        <w:rPr>
          <w:rFonts w:eastAsia="Times New Roman" w:cs="Times New Roman"/>
          <w:szCs w:val="24"/>
        </w:rPr>
        <w:t xml:space="preserve"> νόμο Κατσέλη;</w:t>
      </w:r>
    </w:p>
    <w:p w14:paraId="35AEEB0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Δεύτερο παράδειγμα μετά τους πλειστηριασμούς. Τα κόκκινα δάνεια των στρατιωτικών. Είναι π</w:t>
      </w:r>
      <w:r>
        <w:rPr>
          <w:rFonts w:eastAsia="Times New Roman" w:cs="Times New Roman"/>
          <w:szCs w:val="24"/>
        </w:rPr>
        <w:t>αραπλήσιο με το ζήτημα των πλει</w:t>
      </w:r>
      <w:r>
        <w:rPr>
          <w:rFonts w:eastAsia="Times New Roman" w:cs="Times New Roman"/>
          <w:szCs w:val="24"/>
        </w:rPr>
        <w:lastRenderedPageBreak/>
        <w:t xml:space="preserve">στηριασμών, διότι συνδέεται με την ευστάθεια του τραπεζικού συστήματος. Ακούσαμε, λοιπόν, τον κ. Καμμένο, τον Υπουργό Άμυνας, να εξαγγέλλει ότι η Κυβέρνηση θα εξαγοράσει από τις συστημικές τράπεζες τα δάνεια των στρατιωτικών </w:t>
      </w:r>
      <w:r>
        <w:rPr>
          <w:rFonts w:eastAsia="Times New Roman" w:cs="Times New Roman"/>
          <w:szCs w:val="24"/>
        </w:rPr>
        <w:t xml:space="preserve">στην τιμή που αυτές οι τράπεζες θα τα πουλούσαν στις εισπρακτικές εταιρείες. </w:t>
      </w:r>
    </w:p>
    <w:p w14:paraId="35AEEB0E"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Ερωτώ, λοιπόν: Αυτός ο σχεδιασμός, αυτές οι εξαγγελίες έγιναν σε συνεργασία με εσάς, με το Υπουργείο Οικονομικών; Επιπλέον, εάν αυτό συμβεί με τα δάνεια των στρατιωτικών, το ίδιο</w:t>
      </w:r>
      <w:r>
        <w:rPr>
          <w:rFonts w:eastAsia="Times New Roman" w:cs="Times New Roman"/>
          <w:szCs w:val="24"/>
        </w:rPr>
        <w:t xml:space="preserve"> ακριβώς μοντέλο θα εφαρμόσετε για τα δάνεια και των υπολοίπων δημοσίων υπαλλήλων αλλά και των ιδιωτικών υπαλλήλων, θα πω εγώ; Για να δούμε ποιος πουλάει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και ποιος όχι, να δούμε ποιος πουλάει ελπίδες, ποιος δεν διαβάζει καλά τα κείμενα και ποιο</w:t>
      </w:r>
      <w:r>
        <w:rPr>
          <w:rFonts w:eastAsia="Times New Roman" w:cs="Times New Roman"/>
          <w:szCs w:val="24"/>
        </w:rPr>
        <w:t>ς κρατά ψηλά τη σημαία του λαϊκισμού!</w:t>
      </w:r>
    </w:p>
    <w:p w14:paraId="35AEEB0F"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Μην κάνετε γκριμάτσες, κύριε Μαντά.</w:t>
      </w:r>
    </w:p>
    <w:p w14:paraId="35AEEB1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Εγώ;</w:t>
      </w:r>
    </w:p>
    <w:p w14:paraId="35AEEB1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Θα περιμένω να σας ακούσω, να ακούσω τι θα απαντήσετε εσείς γι’ αυτά. </w:t>
      </w:r>
    </w:p>
    <w:p w14:paraId="35AEEB12"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Ένα θέμα για το οποίο επικρατεί πλήρης σύγχυση είναι και το αφορολόγητο ό</w:t>
      </w:r>
      <w:r>
        <w:rPr>
          <w:rFonts w:eastAsia="Times New Roman" w:cs="Times New Roman"/>
          <w:szCs w:val="24"/>
        </w:rPr>
        <w:t>ριο. Ελπίζω, κύριε Μαντά, στην ομιλία σας, μετά από εμένα, να περιλάβετε το θέμα του αφορολόγητου. Το Υπουργείο Οικονομικών είχε διαψεύσει δημοσιεύματα ότι υπάρχουν πιέσεις από το ΔΝΤ να εφαρμοστεί η μείωση του αφορολογήτου στ</w:t>
      </w:r>
      <w:r>
        <w:rPr>
          <w:rFonts w:eastAsia="Times New Roman" w:cs="Times New Roman"/>
          <w:szCs w:val="24"/>
        </w:rPr>
        <w:t>ις</w:t>
      </w:r>
      <w:r>
        <w:rPr>
          <w:rFonts w:eastAsia="Times New Roman" w:cs="Times New Roman"/>
          <w:szCs w:val="24"/>
        </w:rPr>
        <w:t xml:space="preserve"> 5.600 ευρώ από το 2019 και </w:t>
      </w:r>
      <w:r>
        <w:rPr>
          <w:rFonts w:eastAsia="Times New Roman" w:cs="Times New Roman"/>
          <w:szCs w:val="24"/>
        </w:rPr>
        <w:t>όχι από το 2020. Στο επικαιροποιημένο μνημόνιο που υπογράψατε για το κλείσιμο της τρίτης αξιολόγησης υπάρχει αναφορά, κύριε Μαντά, ότι τον Μά</w:t>
      </w:r>
      <w:r>
        <w:rPr>
          <w:rFonts w:eastAsia="Times New Roman" w:cs="Times New Roman"/>
          <w:szCs w:val="24"/>
        </w:rPr>
        <w:t>ι</w:t>
      </w:r>
      <w:r>
        <w:rPr>
          <w:rFonts w:eastAsia="Times New Roman" w:cs="Times New Roman"/>
          <w:szCs w:val="24"/>
        </w:rPr>
        <w:t xml:space="preserve">ο του 2018 οι θεσμοί θα </w:t>
      </w:r>
      <w:r>
        <w:rPr>
          <w:rFonts w:eastAsia="Times New Roman" w:cs="Times New Roman"/>
          <w:szCs w:val="24"/>
        </w:rPr>
        <w:lastRenderedPageBreak/>
        <w:t>αποφασίσουν, ανάλογα με το ύψος του πρωτογενούς πλεονάσματος στην Ελλάδα, για το εάν η περ</w:t>
      </w:r>
      <w:r>
        <w:rPr>
          <w:rFonts w:eastAsia="Times New Roman" w:cs="Times New Roman"/>
          <w:szCs w:val="24"/>
        </w:rPr>
        <w:t>αιτέρω πτώση του αφορολογήτου θα γίνει σε δέκα-έντεκα μήνες από τώρα, δηλαδή για τα εισοδήματα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w:t>
      </w:r>
    </w:p>
    <w:p w14:paraId="35AEEB1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Γιατί, δεν το ξέραμε ότι θα αποφασίσουν στο μέλλον; </w:t>
      </w:r>
    </w:p>
    <w:p w14:paraId="35AEEB1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bCs/>
          <w:shd w:val="clear" w:color="auto" w:fill="FFFFFF"/>
        </w:rPr>
        <w:t>Χρειάζεται</w:t>
      </w:r>
      <w:r>
        <w:rPr>
          <w:rFonts w:eastAsia="Times New Roman" w:cs="Times New Roman"/>
          <w:szCs w:val="24"/>
        </w:rPr>
        <w:t xml:space="preserve"> μια ξεκάθαρη απάντηση. Παρακαλώ να μεταφέρετε στον κ. Τσακαλώτο ότι δεν χρειάζεται να δηλώσει και πάλι ότι θα παραιτηθεί για δεύτερη φορά, εάν πέσει το αφορολόγητο. Δεν χρειάζεται, διότι ξέρουμε ότι δεν πρόκειται να το κάνει. </w:t>
      </w:r>
    </w:p>
    <w:p w14:paraId="35AEEB1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Γελάτε ε; Εσείς ο ίδιος προσ</w:t>
      </w:r>
      <w:r>
        <w:rPr>
          <w:rFonts w:eastAsia="Times New Roman" w:cs="Times New Roman"/>
          <w:szCs w:val="24"/>
        </w:rPr>
        <w:t>ωπικά βγαίνατε στις τηλεοράσεις προεκλογικά</w:t>
      </w:r>
      <w:r>
        <w:rPr>
          <w:rFonts w:eastAsia="Times New Roman" w:cs="Times New Roman"/>
          <w:szCs w:val="24"/>
        </w:rPr>
        <w:t xml:space="preserve">, </w:t>
      </w:r>
      <w:r>
        <w:rPr>
          <w:rFonts w:eastAsia="Times New Roman" w:cs="Times New Roman"/>
          <w:szCs w:val="24"/>
        </w:rPr>
        <w:t>σας είχα δει</w:t>
      </w:r>
      <w:r>
        <w:rPr>
          <w:rFonts w:eastAsia="Times New Roman" w:cs="Times New Roman"/>
          <w:szCs w:val="24"/>
        </w:rPr>
        <w:t>,</w:t>
      </w:r>
      <w:r>
        <w:rPr>
          <w:rFonts w:eastAsia="Times New Roman" w:cs="Times New Roman"/>
          <w:szCs w:val="24"/>
        </w:rPr>
        <w:t xml:space="preserve"> κύριε Μαντά -τώρα θα πληρώσετε τις </w:t>
      </w:r>
      <w:r>
        <w:rPr>
          <w:rFonts w:eastAsia="Times New Roman" w:cs="Times New Roman"/>
          <w:szCs w:val="24"/>
        </w:rPr>
        <w:lastRenderedPageBreak/>
        <w:t>γκριμάτσες που κάνατε!-</w:t>
      </w:r>
      <w:r>
        <w:rPr>
          <w:rFonts w:eastAsia="Times New Roman" w:cs="Times New Roman"/>
          <w:szCs w:val="24"/>
        </w:rPr>
        <w:t>,</w:t>
      </w:r>
      <w:r>
        <w:rPr>
          <w:rFonts w:eastAsia="Times New Roman" w:cs="Times New Roman"/>
          <w:szCs w:val="24"/>
        </w:rPr>
        <w:t xml:space="preserve"> και σας έβλεπα στη</w:t>
      </w:r>
      <w:r>
        <w:rPr>
          <w:rFonts w:eastAsia="Times New Roman" w:cs="Times New Roman"/>
          <w:szCs w:val="24"/>
        </w:rPr>
        <w:t>ν</w:t>
      </w:r>
      <w:r>
        <w:rPr>
          <w:rFonts w:eastAsia="Times New Roman" w:cs="Times New Roman"/>
          <w:szCs w:val="24"/>
        </w:rPr>
        <w:t xml:space="preserve"> ΕΡΤ να λέτε ότι δεν πέφτει το αφορολόγητο κάτω από τ</w:t>
      </w:r>
      <w:r>
        <w:rPr>
          <w:rFonts w:eastAsia="Times New Roman" w:cs="Times New Roman"/>
          <w:szCs w:val="24"/>
        </w:rPr>
        <w:t>ις</w:t>
      </w:r>
      <w:r>
        <w:rPr>
          <w:rFonts w:eastAsia="Times New Roman" w:cs="Times New Roman"/>
          <w:szCs w:val="24"/>
        </w:rPr>
        <w:t xml:space="preserve"> 9.500 ευρώ, και τώρα το πάτε στ</w:t>
      </w:r>
      <w:r>
        <w:rPr>
          <w:rFonts w:eastAsia="Times New Roman" w:cs="Times New Roman"/>
          <w:szCs w:val="24"/>
        </w:rPr>
        <w:t>ις</w:t>
      </w:r>
      <w:r>
        <w:rPr>
          <w:rFonts w:eastAsia="Times New Roman" w:cs="Times New Roman"/>
          <w:szCs w:val="24"/>
        </w:rPr>
        <w:t xml:space="preserve"> 5.600 ευρώ. Για βγείτε στην </w:t>
      </w:r>
      <w:r>
        <w:rPr>
          <w:rFonts w:eastAsia="Times New Roman" w:cs="Times New Roman"/>
          <w:szCs w:val="24"/>
        </w:rPr>
        <w:t>τηλεόραση αύριο και κάντε γκριμάτσες στους πολίτες. Να κάνετε γκριμάτσες σε εκείνους που παίρνουν 500 ευρώ τον μήνα, κύριε Μαντά</w:t>
      </w:r>
      <w:r>
        <w:rPr>
          <w:rFonts w:eastAsia="Times New Roman" w:cs="Times New Roman"/>
          <w:szCs w:val="24"/>
        </w:rPr>
        <w:t>,</w:t>
      </w:r>
      <w:r>
        <w:rPr>
          <w:rFonts w:eastAsia="Times New Roman" w:cs="Times New Roman"/>
          <w:szCs w:val="24"/>
        </w:rPr>
        <w:t xml:space="preserve"> και χάρη στην Κυβέρνησή σας σε δέκα μήνες από τώρα η εφορία θα τους πάρει από την πτώση του αφορολογήτου ένα μηνιάτικο. </w:t>
      </w:r>
    </w:p>
    <w:p w14:paraId="35AEEB1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ΧΡΗΣΤ</w:t>
      </w:r>
      <w:r>
        <w:rPr>
          <w:rFonts w:eastAsia="Times New Roman" w:cs="Times New Roman"/>
          <w:b/>
          <w:szCs w:val="24"/>
        </w:rPr>
        <w:t xml:space="preserve">ΟΣ ΜΑΝΤΑΣ: </w:t>
      </w:r>
      <w:r>
        <w:rPr>
          <w:rFonts w:eastAsia="Times New Roman" w:cs="Times New Roman"/>
          <w:szCs w:val="24"/>
        </w:rPr>
        <w:t xml:space="preserve">Τι πάθατε τώρα; </w:t>
      </w:r>
    </w:p>
    <w:p w14:paraId="35AEEB1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Δεν μου αρέσει όταν κάνουν γκριμάτσες και ασχημονούν. Το καταλάβατε; Γι</w:t>
      </w:r>
      <w:r>
        <w:rPr>
          <w:rFonts w:eastAsia="Times New Roman" w:cs="Times New Roman"/>
          <w:szCs w:val="24"/>
        </w:rPr>
        <w:t>α</w:t>
      </w:r>
      <w:r>
        <w:rPr>
          <w:rFonts w:eastAsia="Times New Roman" w:cs="Times New Roman"/>
          <w:szCs w:val="24"/>
        </w:rPr>
        <w:t xml:space="preserve"> αυτό σας είπα ότι θα σας περιλάβω. Όμως, εγώ θα σας περιλάβω με στοιχεία. </w:t>
      </w:r>
    </w:p>
    <w:p w14:paraId="35AEEB18"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Να μου πείτε, λοιπόν, για το αφορολόγητο, που εσείς κλαίγατε κα</w:t>
      </w:r>
      <w:r>
        <w:rPr>
          <w:rFonts w:eastAsia="Times New Roman" w:cs="Times New Roman"/>
          <w:szCs w:val="24"/>
        </w:rPr>
        <w:t xml:space="preserve">ι λέγατε ότι δεν πέφτει και ότι είναι προδοσία αν πέσει κάτω από </w:t>
      </w:r>
      <w:r>
        <w:rPr>
          <w:rFonts w:eastAsia="Times New Roman" w:cs="Times New Roman"/>
          <w:szCs w:val="24"/>
        </w:rPr>
        <w:lastRenderedPageBreak/>
        <w:t>τ</w:t>
      </w:r>
      <w:r>
        <w:rPr>
          <w:rFonts w:eastAsia="Times New Roman" w:cs="Times New Roman"/>
          <w:szCs w:val="24"/>
        </w:rPr>
        <w:t>ις</w:t>
      </w:r>
      <w:r>
        <w:rPr>
          <w:rFonts w:eastAsia="Times New Roman" w:cs="Times New Roman"/>
          <w:szCs w:val="24"/>
        </w:rPr>
        <w:t xml:space="preserve"> 9.600 ευρώ. Πού το έχετε φτάσει; Και πού θα το πάτε; Εκεί να κάνετε γκριμάτσες, σε αυτούς που παίρνουν 500 ευρώ τον μήνα και θα τους πάρετε ένα μηνιάτικο τον χρόνο, διότι είστε μια Κυβέρν</w:t>
      </w:r>
      <w:r>
        <w:rPr>
          <w:rFonts w:eastAsia="Times New Roman" w:cs="Times New Roman"/>
          <w:szCs w:val="24"/>
        </w:rPr>
        <w:t xml:space="preserve">ηση ανίκανη, μια Κυβέρνηση των ψεμάτων. Βασίσατε την πολιτική σας καριέρα στα ψέματα. Και τις γκριμάτσες όχι σε εμένα! </w:t>
      </w:r>
    </w:p>
    <w:p w14:paraId="35AEEB1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Ποτέ δεν κάνω γκριμάτσες. Δεν μου αρέσει να κάνω γκριμάτσες!</w:t>
      </w:r>
    </w:p>
    <w:p w14:paraId="35AEEB1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Συνεχίζουμε. Καθαρή έξοδος από τα μνημόνια. Ο Αντιπρόεδρος, ο κ. Δραγασάκης, μίλησε για την ανάγκη να υπάρχει ένας κουμπαράς 19 δισεκατομμυρίων ευρώ. Σας ρωτάω, λοιπόν, από πού θα βρεθεί αυτός ο κουμπαράς; Κατά δεύ</w:t>
      </w:r>
      <w:r>
        <w:rPr>
          <w:rFonts w:eastAsia="Times New Roman" w:cs="Times New Roman"/>
          <w:szCs w:val="24"/>
        </w:rPr>
        <w:lastRenderedPageBreak/>
        <w:t>τερον, γιατί απορρίπτετε την προληπτική πι</w:t>
      </w:r>
      <w:r>
        <w:rPr>
          <w:rFonts w:eastAsia="Times New Roman" w:cs="Times New Roman"/>
          <w:szCs w:val="24"/>
        </w:rPr>
        <w:t xml:space="preserve">στωτική γραμμή στήριξης, που είχε εφαρμόσει και η Πορτογαλία στο παρελθόν, όταν βρισκόταν στο ίδιο στάδιο; </w:t>
      </w:r>
    </w:p>
    <w:p w14:paraId="35AEEB1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Ελάφρυνση χρέους. Θυμάστε τι λέγατε, κύριε Μαντά, για το δημόσιο χρέος; Θα πληρώσετε τις γκριμάτσες σας τώρα! Θυμάστε τι λέγατε εσείς ο ίδιος, ο κ. </w:t>
      </w:r>
      <w:r>
        <w:rPr>
          <w:rFonts w:eastAsia="Times New Roman" w:cs="Times New Roman"/>
          <w:szCs w:val="24"/>
        </w:rPr>
        <w:t xml:space="preserve">Μαντάς; Να πάρετε τον λόγο επί προσωπικού να μου απαντήσετε, γιατί εγώ τα έχω όλα εδώ. Θυμάστε τι λέγατε για το χρέος; Ότι ήταν απεχθές κι </w:t>
      </w:r>
      <w:r>
        <w:rPr>
          <w:rFonts w:eastAsia="Times New Roman"/>
          <w:bCs/>
          <w:shd w:val="clear" w:color="auto" w:fill="FFFFFF"/>
        </w:rPr>
        <w:t>ότι</w:t>
      </w:r>
      <w:r>
        <w:rPr>
          <w:rFonts w:eastAsia="Times New Roman" w:cs="Times New Roman"/>
          <w:szCs w:val="24"/>
        </w:rPr>
        <w:t xml:space="preserve"> έπρεπε να το διαγράψουμε. </w:t>
      </w:r>
    </w:p>
    <w:p w14:paraId="35AEEB1C"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Επί των ημερών σας το χρέος διευρύνθηκε, δεν το ξέρετε; Το ξέρετε</w:t>
      </w:r>
      <w:r>
        <w:rPr>
          <w:rFonts w:eastAsia="Times New Roman" w:cs="Times New Roman"/>
          <w:szCs w:val="24"/>
        </w:rPr>
        <w:t>,</w:t>
      </w:r>
      <w:r>
        <w:rPr>
          <w:rFonts w:eastAsia="Times New Roman" w:cs="Times New Roman"/>
          <w:szCs w:val="24"/>
        </w:rPr>
        <w:t xml:space="preserve"> αλλά δεν μιλάτε. Το</w:t>
      </w:r>
      <w:r>
        <w:rPr>
          <w:rFonts w:eastAsia="Times New Roman" w:cs="Times New Roman"/>
          <w:szCs w:val="24"/>
        </w:rPr>
        <w:t xml:space="preserve"> βασικό σενάριο, λοιπόν, της Κομισιόν προβλέπει ότι το δημόσιο χρέος για το 2017 θα διαμορφωθεί στο </w:t>
      </w:r>
      <w:r>
        <w:rPr>
          <w:rFonts w:eastAsia="Times New Roman" w:cs="Times New Roman"/>
          <w:szCs w:val="24"/>
        </w:rPr>
        <w:lastRenderedPageBreak/>
        <w:t xml:space="preserve">181% του ΑΕΠ. Ωραία τα καταφέρατε και εκεί, δηλαδή. Διευρύνεται το χρέος, μεγαλώνει, που θα το διαγράφατε κιόλας. </w:t>
      </w:r>
    </w:p>
    <w:p w14:paraId="35AEEB1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αυτό, λοιπόν, χθες στην Επιτροπή Οικο</w:t>
      </w:r>
      <w:r>
        <w:rPr>
          <w:rFonts w:eastAsia="Times New Roman" w:cs="Times New Roman"/>
          <w:szCs w:val="24"/>
        </w:rPr>
        <w:t>νομικών, όταν ένας συνάδελφος Βουλευτής του ΣΥΡΙΖΑ, ενθυμούμενος ολίγον τι το ψευτοεπαναστατικό του λεξιλόγιο, είπε</w:t>
      </w:r>
      <w:r>
        <w:rPr>
          <w:rFonts w:eastAsia="Times New Roman" w:cs="Times New Roman"/>
          <w:szCs w:val="24"/>
        </w:rPr>
        <w:t>:</w:t>
      </w:r>
      <w:r>
        <w:rPr>
          <w:rFonts w:eastAsia="Times New Roman" w:cs="Times New Roman"/>
          <w:szCs w:val="24"/>
        </w:rPr>
        <w:t xml:space="preserve"> «Κύριε Πρόεδρε της Επιτροπής των Οικονομικών, να επανασυστήσουμε την υποεπιτροπή για την εξέταση του δημοσίου χρέους». </w:t>
      </w:r>
    </w:p>
    <w:p w14:paraId="35AEEB1E"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Τη θυμάστε αυτή την</w:t>
      </w:r>
      <w:r>
        <w:rPr>
          <w:rFonts w:eastAsia="Times New Roman" w:cs="Times New Roman"/>
          <w:szCs w:val="24"/>
        </w:rPr>
        <w:t xml:space="preserve"> υποεπιτροπή, που ερχόντουσαν με τα σανδάλια και τις άσπρες κάλτσες οι ξένοι ειδικοί</w:t>
      </w:r>
      <w:r>
        <w:rPr>
          <w:rFonts w:eastAsia="Times New Roman" w:cs="Times New Roman"/>
          <w:szCs w:val="24"/>
        </w:rPr>
        <w:t xml:space="preserve">, </w:t>
      </w:r>
      <w:r>
        <w:rPr>
          <w:rFonts w:eastAsia="Times New Roman" w:cs="Times New Roman"/>
          <w:szCs w:val="24"/>
        </w:rPr>
        <w:t>υποτίθεται</w:t>
      </w:r>
      <w:r>
        <w:rPr>
          <w:rFonts w:eastAsia="Times New Roman" w:cs="Times New Roman"/>
          <w:szCs w:val="24"/>
        </w:rPr>
        <w:t>,</w:t>
      </w:r>
      <w:r>
        <w:rPr>
          <w:rFonts w:eastAsia="Times New Roman" w:cs="Times New Roman"/>
          <w:szCs w:val="24"/>
        </w:rPr>
        <w:t xml:space="preserve"> για να μας πουν ότι είναι απεχθές, επονείδιστο και όλα τα υπόλοιπα; Τότε χειροκροτούσατε εσείς, κύριε Μαντά. </w:t>
      </w:r>
    </w:p>
    <w:p w14:paraId="35AEEB1F"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Πρότεινα, λοιπόν, στην υποεπιτροπή για το δημόσι</w:t>
      </w:r>
      <w:r>
        <w:rPr>
          <w:rFonts w:eastAsia="Times New Roman" w:cs="Times New Roman"/>
          <w:szCs w:val="24"/>
        </w:rPr>
        <w:t xml:space="preserve">ο χρέος, που είπε η Κυβέρνηση ότι μάλλον θα την επανασυστήσει, ως </w:t>
      </w:r>
      <w:r>
        <w:rPr>
          <w:rFonts w:eastAsia="Times New Roman" w:cs="Times New Roman"/>
          <w:szCs w:val="24"/>
        </w:rPr>
        <w:lastRenderedPageBreak/>
        <w:t xml:space="preserve">πρώτη ομιλήτρια να φέρετε την κ. Ζωή Κωνσταντοπούλου. Μαζί τα λέγατε αυτά πριν </w:t>
      </w:r>
      <w:r>
        <w:rPr>
          <w:rFonts w:eastAsia="Times New Roman" w:cs="Times New Roman"/>
          <w:szCs w:val="24"/>
        </w:rPr>
        <w:t xml:space="preserve">από </w:t>
      </w:r>
      <w:r>
        <w:rPr>
          <w:rFonts w:eastAsia="Times New Roman" w:cs="Times New Roman"/>
          <w:szCs w:val="24"/>
        </w:rPr>
        <w:t xml:space="preserve">ενάμιση χρόνο. </w:t>
      </w:r>
    </w:p>
    <w:p w14:paraId="35AEEB2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 xml:space="preserve">Καλά, </w:t>
      </w:r>
      <w:r>
        <w:rPr>
          <w:rFonts w:eastAsia="Times New Roman" w:cs="Times New Roman"/>
          <w:szCs w:val="24"/>
        </w:rPr>
        <w:t>«Τ</w:t>
      </w:r>
      <w:r>
        <w:rPr>
          <w:rFonts w:eastAsia="Times New Roman" w:cs="Times New Roman"/>
          <w:szCs w:val="24"/>
        </w:rPr>
        <w:t xml:space="preserve">ο </w:t>
      </w:r>
      <w:r>
        <w:rPr>
          <w:rFonts w:eastAsia="Times New Roman" w:cs="Times New Roman"/>
          <w:szCs w:val="24"/>
        </w:rPr>
        <w:t>Μ</w:t>
      </w:r>
      <w:r>
        <w:rPr>
          <w:rFonts w:eastAsia="Times New Roman" w:cs="Times New Roman"/>
          <w:szCs w:val="24"/>
        </w:rPr>
        <w:t xml:space="preserve">ικρό </w:t>
      </w:r>
      <w:r>
        <w:rPr>
          <w:rFonts w:eastAsia="Times New Roman" w:cs="Times New Roman"/>
          <w:szCs w:val="24"/>
        </w:rPr>
        <w:t>Σ</w:t>
      </w:r>
      <w:r>
        <w:rPr>
          <w:rFonts w:eastAsia="Times New Roman" w:cs="Times New Roman"/>
          <w:szCs w:val="24"/>
        </w:rPr>
        <w:t xml:space="preserve">πίτι στο </w:t>
      </w:r>
      <w:r>
        <w:rPr>
          <w:rFonts w:eastAsia="Times New Roman" w:cs="Times New Roman"/>
          <w:szCs w:val="24"/>
        </w:rPr>
        <w:t>Λ</w:t>
      </w:r>
      <w:r>
        <w:rPr>
          <w:rFonts w:eastAsia="Times New Roman" w:cs="Times New Roman"/>
          <w:szCs w:val="24"/>
        </w:rPr>
        <w:t>ιβάδι</w:t>
      </w:r>
      <w:r>
        <w:rPr>
          <w:rFonts w:eastAsia="Times New Roman" w:cs="Times New Roman"/>
          <w:szCs w:val="24"/>
        </w:rPr>
        <w:t>»</w:t>
      </w:r>
      <w:r>
        <w:rPr>
          <w:rFonts w:eastAsia="Times New Roman" w:cs="Times New Roman"/>
          <w:szCs w:val="24"/>
        </w:rPr>
        <w:t>.</w:t>
      </w:r>
    </w:p>
    <w:p w14:paraId="35AEEB2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Συνεχίζω, </w:t>
      </w:r>
      <w:r>
        <w:rPr>
          <w:rFonts w:eastAsia="Times New Roman" w:cs="Times New Roman"/>
          <w:szCs w:val="24"/>
        </w:rPr>
        <w:t>λοιπόν. Το χρέος έχει διευρυνθεί, διότι το ΑΕΠ μειώνεται. Ήταν μικρή η ανάπτυξη του 2017 και υπήρχε ύφεση το 2015 και το 2016. Κατορθώματα!</w:t>
      </w:r>
    </w:p>
    <w:p w14:paraId="35AEEB22"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Όσο πλησιάζουμε προς τον Αύγουστο του 2018, τόσο περισσότερα θα μαθαίνουμε για το τι νέα μέτρα θα ισχύσουν από τον Σ</w:t>
      </w:r>
      <w:r>
        <w:rPr>
          <w:rFonts w:eastAsia="Times New Roman" w:cs="Times New Roman"/>
          <w:szCs w:val="24"/>
        </w:rPr>
        <w:t xml:space="preserve">επτέμβριο του 2018. Και μας λέτε ότι βγαίνουμε από τα μνημόνια; Μας δουλεύετε; </w:t>
      </w:r>
    </w:p>
    <w:p w14:paraId="35AEEB2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Τα υψηλά πλεονάσματα εσείς δεν τα έχετε συμφωνήσει μέχρι το 2060; Τη δημόσια περιουσία εσείς δεν την έχετε υποθηκεύσει </w:t>
      </w:r>
      <w:r>
        <w:rPr>
          <w:rFonts w:eastAsia="Times New Roman" w:cs="Times New Roman"/>
          <w:szCs w:val="24"/>
        </w:rPr>
        <w:lastRenderedPageBreak/>
        <w:t>μέχρι το 2115; Το αφορολόγητο εσείς δεν το ρίχνετε;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 σε λιγότερο από έναν χρόνο, δεν θα μειωθούν όλες οι συντάξεις έως 18%, με δική σας απόφαση</w:t>
      </w:r>
      <w:r>
        <w:rPr>
          <w:rFonts w:eastAsia="Times New Roman" w:cs="Times New Roman"/>
          <w:szCs w:val="24"/>
        </w:rPr>
        <w:t>,</w:t>
      </w:r>
      <w:r>
        <w:rPr>
          <w:rFonts w:eastAsia="Times New Roman" w:cs="Times New Roman"/>
          <w:szCs w:val="24"/>
        </w:rPr>
        <w:t xml:space="preserve"> λόγω του </w:t>
      </w:r>
      <w:r>
        <w:rPr>
          <w:rFonts w:eastAsia="Times New Roman" w:cs="Times New Roman"/>
          <w:szCs w:val="24"/>
        </w:rPr>
        <w:t>ν</w:t>
      </w:r>
      <w:r>
        <w:rPr>
          <w:rFonts w:eastAsia="Times New Roman" w:cs="Times New Roman"/>
          <w:szCs w:val="24"/>
        </w:rPr>
        <w:t xml:space="preserve">όμου Κατρούγκαλου; </w:t>
      </w:r>
    </w:p>
    <w:p w14:paraId="35AEEB24"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Πού είναι εκεί οι γκριμάτσες σας; Να κάνετε γκριμάτσες χαράς, αλλά τις κάνετε όταν ψηφίζετε τέτοια μέτρα. Και μας λέτε ότι θα</w:t>
      </w:r>
      <w:r>
        <w:rPr>
          <w:rFonts w:eastAsia="Times New Roman" w:cs="Times New Roman"/>
          <w:szCs w:val="24"/>
        </w:rPr>
        <w:t xml:space="preserve"> βγούμε από τα μνημόνια. Αμ δε</w:t>
      </w:r>
      <w:r>
        <w:rPr>
          <w:rFonts w:eastAsia="Times New Roman" w:cs="Times New Roman"/>
          <w:szCs w:val="24"/>
        </w:rPr>
        <w:t>,</w:t>
      </w:r>
      <w:r>
        <w:rPr>
          <w:rFonts w:eastAsia="Times New Roman" w:cs="Times New Roman"/>
          <w:szCs w:val="24"/>
        </w:rPr>
        <w:t xml:space="preserve"> που θα βγούμε! Μακάρι να βγαίναμε! Οι δανειστές θα βγουν από τα μνημόνια. Οι δανειστές, οι οποίοι απαλλάσσονται από την υποχρέωσή τους να μας δανείζουν με 1% επιτόκιο. Τα μέτρα, όμως, μένουν έως το 2115. Συγχαρητήρια! </w:t>
      </w:r>
    </w:p>
    <w:p w14:paraId="35AEEB2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Πρόεδρε, κυρίες και κύριοι συνάδελφοι, συγχωρέστε μου την ένταση της φωνής, αλλά δεν μπορώ να βλέπω συναδέλφους από κάτω να μη σέβονται και να τα περνούν όλα επιδερμικά με </w:t>
      </w:r>
      <w:r>
        <w:rPr>
          <w:rFonts w:eastAsia="Times New Roman" w:cs="Times New Roman"/>
          <w:szCs w:val="24"/>
        </w:rPr>
        <w:lastRenderedPageBreak/>
        <w:t>διαδικασίες «ψηφίστε, σκουπίστε, τελειώσατε»</w:t>
      </w:r>
      <w:r>
        <w:rPr>
          <w:rFonts w:eastAsia="Times New Roman" w:cs="Times New Roman"/>
          <w:szCs w:val="24"/>
        </w:rPr>
        <w:t>.</w:t>
      </w:r>
      <w:r>
        <w:rPr>
          <w:rFonts w:eastAsia="Times New Roman" w:cs="Times New Roman"/>
          <w:szCs w:val="24"/>
        </w:rPr>
        <w:t xml:space="preserve"> Κόψτε αφορολόγητα, κόψτε συντάξεις, δ</w:t>
      </w:r>
      <w:r>
        <w:rPr>
          <w:rFonts w:eastAsia="Times New Roman" w:cs="Times New Roman"/>
          <w:szCs w:val="24"/>
        </w:rPr>
        <w:t xml:space="preserve">ιαλύστε την ελληνική οικονομία! Ακόμη έχουμε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μου μιλάτε για κανονικότητα και για έξοδο από τα μνημόνια; </w:t>
      </w:r>
    </w:p>
    <w:p w14:paraId="35AEEB26"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Επί του νομοσχεδίου, έχω μια ερώτηση για μια τροπολογία, κυρία Υπουργέ, για το τέλος διαμονής. Η τροπολογία έχει γενικό αριθμό 144</w:t>
      </w:r>
      <w:r>
        <w:rPr>
          <w:rFonts w:eastAsia="Times New Roman" w:cs="Times New Roman"/>
          <w:szCs w:val="24"/>
        </w:rPr>
        <w:t xml:space="preserve">7 και ειδικό 233. Ως γνωστόν, πρόκειται για άλλο ένα κατόρθωμα αυτής της Κυβέρνησης. Ο τουρισμός πάει καλά από μόνος του σαν τρένο. Λοιπόν, γιατί να τον αφήσουμε να τρέχει έτσι σαν </w:t>
      </w:r>
      <w:r>
        <w:rPr>
          <w:rFonts w:eastAsia="Times New Roman" w:cs="Times New Roman"/>
          <w:szCs w:val="24"/>
        </w:rPr>
        <w:t>«Τ</w:t>
      </w:r>
      <w:r>
        <w:rPr>
          <w:rFonts w:eastAsia="Times New Roman" w:cs="Times New Roman"/>
          <w:szCs w:val="24"/>
        </w:rPr>
        <w:t xml:space="preserve">ο </w:t>
      </w:r>
      <w:r>
        <w:rPr>
          <w:rFonts w:eastAsia="Times New Roman" w:cs="Times New Roman"/>
          <w:szCs w:val="24"/>
        </w:rPr>
        <w:t>Μ</w:t>
      </w:r>
      <w:r>
        <w:rPr>
          <w:rFonts w:eastAsia="Times New Roman" w:cs="Times New Roman"/>
          <w:szCs w:val="24"/>
        </w:rPr>
        <w:t xml:space="preserve">ικρό </w:t>
      </w:r>
      <w:r>
        <w:rPr>
          <w:rFonts w:eastAsia="Times New Roman" w:cs="Times New Roman"/>
          <w:szCs w:val="24"/>
        </w:rPr>
        <w:t>Σ</w:t>
      </w:r>
      <w:r>
        <w:rPr>
          <w:rFonts w:eastAsia="Times New Roman" w:cs="Times New Roman"/>
          <w:szCs w:val="24"/>
        </w:rPr>
        <w:t xml:space="preserve">πίτι στο </w:t>
      </w:r>
      <w:r>
        <w:rPr>
          <w:rFonts w:eastAsia="Times New Roman" w:cs="Times New Roman"/>
          <w:szCs w:val="24"/>
        </w:rPr>
        <w:t>Λ</w:t>
      </w:r>
      <w:r>
        <w:rPr>
          <w:rFonts w:eastAsia="Times New Roman" w:cs="Times New Roman"/>
          <w:szCs w:val="24"/>
        </w:rPr>
        <w:t>ιβάδι</w:t>
      </w:r>
      <w:r>
        <w:rPr>
          <w:rFonts w:eastAsia="Times New Roman" w:cs="Times New Roman"/>
          <w:szCs w:val="24"/>
        </w:rPr>
        <w:t>»</w:t>
      </w:r>
      <w:r>
        <w:rPr>
          <w:rFonts w:eastAsia="Times New Roman" w:cs="Times New Roman"/>
          <w:szCs w:val="24"/>
        </w:rPr>
        <w:t xml:space="preserve">, που είπατε πριν; </w:t>
      </w:r>
    </w:p>
    <w:p w14:paraId="35AEEB2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Αγαπητέ συνάδελφε, με την ψή</w:t>
      </w:r>
      <w:r>
        <w:rPr>
          <w:rFonts w:eastAsia="Times New Roman" w:cs="Times New Roman"/>
          <w:szCs w:val="24"/>
        </w:rPr>
        <w:t>φο σου έβαλες σε κάθε διαμονή που γίνεται από την 1</w:t>
      </w:r>
      <w:r>
        <w:rPr>
          <w:rFonts w:eastAsia="Times New Roman" w:cs="Times New Roman"/>
          <w:szCs w:val="24"/>
          <w:vertAlign w:val="superscript"/>
        </w:rPr>
        <w:t>η</w:t>
      </w:r>
      <w:r>
        <w:rPr>
          <w:rFonts w:eastAsia="Times New Roman" w:cs="Times New Roman"/>
          <w:szCs w:val="24"/>
        </w:rPr>
        <w:t xml:space="preserve"> Ιανουαρίου από μισό έως τέσσερα ευρώ </w:t>
      </w:r>
      <w:r>
        <w:rPr>
          <w:rFonts w:eastAsia="Times New Roman" w:cs="Times New Roman"/>
          <w:szCs w:val="24"/>
        </w:rPr>
        <w:lastRenderedPageBreak/>
        <w:t xml:space="preserve">παραπάνω. Αυτό είναι δικό σου κατόρθωμα, κύριε συνάδελφε. Εκεί είναι τα πράσινα λιβάδια! </w:t>
      </w:r>
    </w:p>
    <w:p w14:paraId="35AEEB28"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Να μας πείτε</w:t>
      </w:r>
      <w:r>
        <w:rPr>
          <w:rFonts w:eastAsia="Times New Roman" w:cs="Times New Roman"/>
          <w:szCs w:val="24"/>
        </w:rPr>
        <w:t>,</w:t>
      </w:r>
      <w:r>
        <w:rPr>
          <w:rFonts w:eastAsia="Times New Roman" w:cs="Times New Roman"/>
          <w:szCs w:val="24"/>
        </w:rPr>
        <w:t xml:space="preserve"> παρακαλώ, κυρία Υπουργέ, εάν στην τροπολογία αυτή που επεκτείν</w:t>
      </w:r>
      <w:r>
        <w:rPr>
          <w:rFonts w:eastAsia="Times New Roman" w:cs="Times New Roman"/>
          <w:szCs w:val="24"/>
        </w:rPr>
        <w:t xml:space="preserve">ει το τέλος και τον φόρο διαμονής περιλαμβάνονται, αν καταλαβαίνω καλά, τα </w:t>
      </w:r>
      <w:r>
        <w:rPr>
          <w:rFonts w:eastAsia="Times New Roman" w:cs="Times New Roman"/>
          <w:szCs w:val="24"/>
          <w:lang w:val="en-US"/>
        </w:rPr>
        <w:t>Airbnb</w:t>
      </w:r>
      <w:r>
        <w:rPr>
          <w:rFonts w:eastAsia="Times New Roman" w:cs="Times New Roman"/>
          <w:szCs w:val="24"/>
        </w:rPr>
        <w:t xml:space="preserve">, τα δωμάτια. Τι ακριβώς περιλαμβάνεται; Θέλω μια διευκρίνιση επ’ αυτού, διότι πριν από λίγους μήνες ψηφίσατε αυτόν τον φόρο. Αν θέλετε, διευκρινίστε μου την τροπολογία. </w:t>
      </w:r>
    </w:p>
    <w:p w14:paraId="35AEEB2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 xml:space="preserve"> σημείο αυτό κτυπάει το κουδούνι λήξεως του χρόνου ομιλίας του κυρίου Βουλευτή) </w:t>
      </w:r>
    </w:p>
    <w:p w14:paraId="35AEEB2A"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Καταλήγοντας –κύριε Πρόεδρε, ευχαριστώ για την ανοχή- ο κ. Δανέλλης σ</w:t>
      </w:r>
      <w:r>
        <w:rPr>
          <w:rFonts w:eastAsia="Times New Roman" w:cs="Times New Roman"/>
          <w:szCs w:val="24"/>
        </w:rPr>
        <w:t>ά</w:t>
      </w:r>
      <w:r>
        <w:rPr>
          <w:rFonts w:eastAsia="Times New Roman" w:cs="Times New Roman"/>
          <w:szCs w:val="24"/>
        </w:rPr>
        <w:t xml:space="preserve">ς είπε για το πώς θα ψηφίσουμε επί του νομοσχεδίου. </w:t>
      </w:r>
      <w:r>
        <w:rPr>
          <w:rFonts w:eastAsia="Times New Roman" w:cs="Times New Roman"/>
          <w:szCs w:val="24"/>
        </w:rPr>
        <w:lastRenderedPageBreak/>
        <w:t>Θα υπερψηφίσουμε. Έχει θετικές διατάξεις. Είναι κοινο</w:t>
      </w:r>
      <w:r>
        <w:rPr>
          <w:rFonts w:eastAsia="Times New Roman" w:cs="Times New Roman"/>
          <w:szCs w:val="24"/>
        </w:rPr>
        <w:t xml:space="preserve">τική, ευρωπαϊκή </w:t>
      </w:r>
      <w:r>
        <w:rPr>
          <w:rFonts w:eastAsia="Times New Roman" w:cs="Times New Roman"/>
          <w:szCs w:val="24"/>
        </w:rPr>
        <w:t>ο</w:t>
      </w:r>
      <w:r>
        <w:rPr>
          <w:rFonts w:eastAsia="Times New Roman" w:cs="Times New Roman"/>
          <w:szCs w:val="24"/>
        </w:rPr>
        <w:t xml:space="preserve">δηγία. Αναμένω τις απαντήσεις επί των συγκεκριμένων θεμάτων, που έθεσα στον κ. Μαντά. </w:t>
      </w:r>
    </w:p>
    <w:p w14:paraId="35AEEB2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Και επαναλαμβάνω όχι σε μένα ευφυολογίες όταν μιλάω! Εγώ μιλάω με στοιχεία!</w:t>
      </w:r>
    </w:p>
    <w:p w14:paraId="35AEEB2C"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5AEEB2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Μάρδας από τον ΣΥΡΙΖΑ.</w:t>
      </w:r>
    </w:p>
    <w:p w14:paraId="35AEEB2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ΔΗΜΗΤΡΙΟΣ ΜΑΡΔΑΣ: </w:t>
      </w:r>
      <w:r>
        <w:rPr>
          <w:rFonts w:eastAsia="Times New Roman" w:cs="Times New Roman"/>
          <w:szCs w:val="24"/>
        </w:rPr>
        <w:t xml:space="preserve">Ευχαριστώ, κύριε Πρόεδρε. </w:t>
      </w:r>
    </w:p>
    <w:p w14:paraId="35AEEB2F"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Μπορούμε και εμείς να σας απαντήσουμε με στοιχεία στα όσα είπατε. </w:t>
      </w:r>
    </w:p>
    <w:p w14:paraId="35AEEB3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Αμήν!</w:t>
      </w:r>
    </w:p>
    <w:p w14:paraId="35AEEB3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ΜΑΡΔΑΣ: </w:t>
      </w:r>
      <w:r>
        <w:rPr>
          <w:rFonts w:eastAsia="Times New Roman" w:cs="Times New Roman"/>
          <w:szCs w:val="24"/>
        </w:rPr>
        <w:t>Κύριε Πρόεδρε, κυρίες και κύριοι συνάδελφοι, έρχομαι κατ</w:t>
      </w:r>
      <w:r>
        <w:rPr>
          <w:rFonts w:eastAsia="Times New Roman" w:cs="Times New Roman"/>
          <w:szCs w:val="24"/>
        </w:rPr>
        <w:t xml:space="preserve">’ </w:t>
      </w:r>
      <w:r>
        <w:rPr>
          <w:rFonts w:eastAsia="Times New Roman" w:cs="Times New Roman"/>
          <w:szCs w:val="24"/>
        </w:rPr>
        <w:t>αρ</w:t>
      </w:r>
      <w:r>
        <w:rPr>
          <w:rFonts w:eastAsia="Times New Roman" w:cs="Times New Roman"/>
          <w:szCs w:val="24"/>
        </w:rPr>
        <w:t xml:space="preserve">χάς στην τροπολογία η οποία αναφέρεται στο Στρατόπεδο </w:t>
      </w:r>
      <w:r>
        <w:rPr>
          <w:rFonts w:eastAsia="Times New Roman" w:cs="Times New Roman"/>
          <w:szCs w:val="24"/>
        </w:rPr>
        <w:t>«</w:t>
      </w:r>
      <w:r>
        <w:rPr>
          <w:rFonts w:eastAsia="Times New Roman" w:cs="Times New Roman"/>
          <w:szCs w:val="24"/>
        </w:rPr>
        <w:t>Κόδρα</w:t>
      </w:r>
      <w:r>
        <w:rPr>
          <w:rFonts w:eastAsia="Times New Roman" w:cs="Times New Roman"/>
          <w:szCs w:val="24"/>
        </w:rPr>
        <w:t>»</w:t>
      </w:r>
      <w:r>
        <w:rPr>
          <w:rFonts w:eastAsia="Times New Roman" w:cs="Times New Roman"/>
          <w:szCs w:val="24"/>
        </w:rPr>
        <w:t xml:space="preserve"> και στην αξιοποίησή του. Σύμφωνα με αυτή την τροπολογία, θα αξιοποιηθεί το </w:t>
      </w:r>
      <w:r>
        <w:rPr>
          <w:rFonts w:eastAsia="Times New Roman" w:cs="Times New Roman"/>
          <w:szCs w:val="24"/>
        </w:rPr>
        <w:t>σ</w:t>
      </w:r>
      <w:r>
        <w:rPr>
          <w:rFonts w:eastAsia="Times New Roman" w:cs="Times New Roman"/>
          <w:szCs w:val="24"/>
        </w:rPr>
        <w:t>τρατόπεδο από τον Δήμο Καλαμαριάς. Αυτή η τροπολογία θέτει τέλος στη γνωστή προσφιλή πολιτική των προηγούμενων κυβερνή</w:t>
      </w:r>
      <w:r>
        <w:rPr>
          <w:rFonts w:eastAsia="Times New Roman" w:cs="Times New Roman"/>
          <w:szCs w:val="24"/>
        </w:rPr>
        <w:t xml:space="preserve">σεων, των μεταθέσεων και αναβολών. Το </w:t>
      </w:r>
      <w:r>
        <w:rPr>
          <w:rFonts w:eastAsia="Times New Roman" w:cs="Times New Roman"/>
          <w:szCs w:val="24"/>
        </w:rPr>
        <w:t>σ</w:t>
      </w:r>
      <w:r>
        <w:rPr>
          <w:rFonts w:eastAsia="Times New Roman" w:cs="Times New Roman"/>
          <w:szCs w:val="24"/>
        </w:rPr>
        <w:t xml:space="preserve">τρατόπεδο αυτό δεν προέκυψε ξαφνικά το 2015. Από το 1996 περιμένει την αξιοποίησή του, η οποία επιτέλους ήρθε. </w:t>
      </w:r>
    </w:p>
    <w:p w14:paraId="35AEEB32"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Θα ήθελα να επισημάνω στο πλαίσιο αυτό ότι έχει γίνει και μια δουλειά στη Θεσσαλονίκη. Υπάρχει ένα </w:t>
      </w:r>
      <w:r>
        <w:rPr>
          <w:rFonts w:eastAsia="Times New Roman" w:cs="Times New Roman"/>
          <w:szCs w:val="24"/>
          <w:lang w:val="en-US"/>
        </w:rPr>
        <w:t>think</w:t>
      </w:r>
      <w:r>
        <w:rPr>
          <w:rFonts w:eastAsia="Times New Roman" w:cs="Times New Roman"/>
          <w:szCs w:val="24"/>
        </w:rPr>
        <w:t xml:space="preserve"> </w:t>
      </w:r>
      <w:r>
        <w:rPr>
          <w:rFonts w:eastAsia="Times New Roman" w:cs="Times New Roman"/>
          <w:szCs w:val="24"/>
          <w:lang w:val="en-US"/>
        </w:rPr>
        <w:t>tank</w:t>
      </w:r>
      <w:r>
        <w:rPr>
          <w:rFonts w:eastAsia="Times New Roman" w:cs="Times New Roman"/>
          <w:szCs w:val="24"/>
        </w:rPr>
        <w:t xml:space="preserve"> που λέγεται </w:t>
      </w:r>
      <w:r>
        <w:rPr>
          <w:rFonts w:eastAsia="Times New Roman" w:cs="Times New Roman"/>
          <w:szCs w:val="24"/>
        </w:rPr>
        <w:t>«</w:t>
      </w:r>
      <w:r>
        <w:rPr>
          <w:rFonts w:eastAsia="Times New Roman" w:cs="Times New Roman"/>
          <w:szCs w:val="24"/>
        </w:rPr>
        <w:t>Π</w:t>
      </w:r>
      <w:r>
        <w:rPr>
          <w:rFonts w:eastAsia="Times New Roman" w:cs="Times New Roman"/>
          <w:szCs w:val="24"/>
        </w:rPr>
        <w:t>αρέμβαση</w:t>
      </w:r>
      <w:r>
        <w:rPr>
          <w:rFonts w:eastAsia="Times New Roman" w:cs="Times New Roman"/>
          <w:szCs w:val="24"/>
        </w:rPr>
        <w:t>»,</w:t>
      </w:r>
      <w:r>
        <w:rPr>
          <w:rFonts w:eastAsia="Times New Roman" w:cs="Times New Roman"/>
          <w:szCs w:val="24"/>
        </w:rPr>
        <w:t xml:space="preserve"> όπου πέντε μηχανικοί και αρχιτέκτονες έχουν καταθέσει μια έκθεση αρκετά λεπτομερή, τόσο στον Δήμο Καλαμαριάς όσο </w:t>
      </w:r>
      <w:r>
        <w:rPr>
          <w:rFonts w:eastAsia="Times New Roman" w:cs="Times New Roman"/>
          <w:szCs w:val="24"/>
        </w:rPr>
        <w:lastRenderedPageBreak/>
        <w:t>και στο Υπουργείο Μακεδονίας-Θράκης. Η έκθεση και όλα αυτά κατατέθηκαν το 2014 και προέβλεπε τον τρόπο αξιοποίηση</w:t>
      </w:r>
      <w:r>
        <w:rPr>
          <w:rFonts w:eastAsia="Times New Roman" w:cs="Times New Roman"/>
          <w:szCs w:val="24"/>
        </w:rPr>
        <w:t xml:space="preserve">ς του συγκεκριμένου </w:t>
      </w:r>
      <w:r>
        <w:rPr>
          <w:rFonts w:eastAsia="Times New Roman" w:cs="Times New Roman"/>
          <w:szCs w:val="24"/>
        </w:rPr>
        <w:t>σ</w:t>
      </w:r>
      <w:r>
        <w:rPr>
          <w:rFonts w:eastAsia="Times New Roman" w:cs="Times New Roman"/>
          <w:szCs w:val="24"/>
        </w:rPr>
        <w:t xml:space="preserve">τρατοπέδου. Η έκθεση είναι αναλυτική με σχεδιαγράμματα, με φωτογραφίες, με μελέτες, με απόψεις και μπορεί να αποτελέσει την απαρχή της εκμετάλλευσης και αξιοποίησης του συγκεκριμένου </w:t>
      </w:r>
      <w:r>
        <w:rPr>
          <w:rFonts w:eastAsia="Times New Roman" w:cs="Times New Roman"/>
          <w:szCs w:val="24"/>
        </w:rPr>
        <w:t>σ</w:t>
      </w:r>
      <w:r>
        <w:rPr>
          <w:rFonts w:eastAsia="Times New Roman" w:cs="Times New Roman"/>
          <w:szCs w:val="24"/>
        </w:rPr>
        <w:t>τρατοπέδου που</w:t>
      </w:r>
      <w:r>
        <w:rPr>
          <w:rFonts w:eastAsia="Times New Roman" w:cs="Times New Roman"/>
          <w:szCs w:val="24"/>
        </w:rPr>
        <w:t>,</w:t>
      </w:r>
      <w:r>
        <w:rPr>
          <w:rFonts w:eastAsia="Times New Roman" w:cs="Times New Roman"/>
          <w:szCs w:val="24"/>
        </w:rPr>
        <w:t xml:space="preserve"> επαναλαμβάνω</w:t>
      </w:r>
      <w:r>
        <w:rPr>
          <w:rFonts w:eastAsia="Times New Roman" w:cs="Times New Roman"/>
          <w:szCs w:val="24"/>
        </w:rPr>
        <w:t xml:space="preserve">, </w:t>
      </w:r>
      <w:r>
        <w:rPr>
          <w:rFonts w:eastAsia="Times New Roman" w:cs="Times New Roman"/>
          <w:szCs w:val="24"/>
        </w:rPr>
        <w:t xml:space="preserve">από το 1996 περίμενε </w:t>
      </w:r>
      <w:r>
        <w:rPr>
          <w:rFonts w:eastAsia="Times New Roman" w:cs="Times New Roman"/>
          <w:szCs w:val="24"/>
        </w:rPr>
        <w:t xml:space="preserve">να αξιοποιηθεί. </w:t>
      </w:r>
    </w:p>
    <w:p w14:paraId="35AEEB3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Έρχομαι να εκφράσω κάποιες απόψεις σε ό,τι αφορά το συγκεκριμένο νομοσχέδιο. </w:t>
      </w:r>
    </w:p>
    <w:p w14:paraId="35AEEB34"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Όπως όλοι γνωρίζετε, υπάρχει μια τάση εδώ και αρκετό χρονικό διάστημα, έτσι ώστε να σταματήσει η ροή του μαύρου χρήματος διεθνώς, πολύ δε περισσότερο σε επίπεδο </w:t>
      </w:r>
      <w:r>
        <w:rPr>
          <w:rFonts w:eastAsia="Times New Roman" w:cs="Times New Roman"/>
          <w:szCs w:val="24"/>
        </w:rPr>
        <w:t xml:space="preserve">ευρωπαϊκό. Έχουμε </w:t>
      </w:r>
      <w:r>
        <w:rPr>
          <w:rFonts w:eastAsia="Times New Roman" w:cs="Times New Roman"/>
          <w:szCs w:val="24"/>
        </w:rPr>
        <w:lastRenderedPageBreak/>
        <w:t xml:space="preserve">κάποιες αρχικές </w:t>
      </w:r>
      <w:r>
        <w:rPr>
          <w:rFonts w:eastAsia="Times New Roman" w:cs="Times New Roman"/>
          <w:szCs w:val="24"/>
        </w:rPr>
        <w:t>ο</w:t>
      </w:r>
      <w:r>
        <w:rPr>
          <w:rFonts w:eastAsia="Times New Roman" w:cs="Times New Roman"/>
          <w:szCs w:val="24"/>
        </w:rPr>
        <w:t>δηγίες του 2002 και του 2004</w:t>
      </w:r>
      <w:r>
        <w:rPr>
          <w:rFonts w:eastAsia="Times New Roman" w:cs="Times New Roman"/>
          <w:szCs w:val="24"/>
        </w:rPr>
        <w:t>,</w:t>
      </w:r>
      <w:r>
        <w:rPr>
          <w:rFonts w:eastAsia="Times New Roman" w:cs="Times New Roman"/>
          <w:szCs w:val="24"/>
        </w:rPr>
        <w:t xml:space="preserve"> οι οποίες προσπαθούν να βάλουν τάξη στις χρηματαγορές και γενικότερα στις αγορές των χρηματοπιστωτικών μέσων, καθώς τα συγκεκριμένα μέσα, όπως είναι γνωστό, είναι ο δίαυλος εκείνος ο οποίος α</w:t>
      </w:r>
      <w:r>
        <w:rPr>
          <w:rFonts w:eastAsia="Times New Roman" w:cs="Times New Roman"/>
          <w:szCs w:val="24"/>
        </w:rPr>
        <w:t xml:space="preserve">ξιοποιεί το μαύρο χρήμα ή το χρήμα </w:t>
      </w:r>
      <w:r w:rsidRPr="00274493">
        <w:rPr>
          <w:rFonts w:eastAsia="Times New Roman" w:cs="Times New Roman"/>
          <w:szCs w:val="24"/>
        </w:rPr>
        <w:t>το οποίο φοροδιαφεύγει.</w:t>
      </w:r>
      <w:r>
        <w:rPr>
          <w:rFonts w:eastAsia="Times New Roman" w:cs="Times New Roman"/>
          <w:szCs w:val="24"/>
        </w:rPr>
        <w:t xml:space="preserve"> </w:t>
      </w:r>
    </w:p>
    <w:p w14:paraId="35AEEB3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Σε ευρωπαϊκό επίπεδο, γίνονται πολύ σοβαρές προσπάθειες. Η συγκεκριμένη </w:t>
      </w:r>
      <w:r>
        <w:rPr>
          <w:rFonts w:eastAsia="Times New Roman" w:cs="Times New Roman"/>
          <w:szCs w:val="24"/>
        </w:rPr>
        <w:t>ο</w:t>
      </w:r>
      <w:r>
        <w:rPr>
          <w:rFonts w:eastAsia="Times New Roman" w:cs="Times New Roman"/>
          <w:szCs w:val="24"/>
        </w:rPr>
        <w:t>δηγία, η οποία ενσωματώνεται στην ελληνική νομοθεσία, αποσκοπεί στην επίτευξη μιας τάξης στο συγκεκριμένο θέμα.</w:t>
      </w:r>
    </w:p>
    <w:p w14:paraId="35AEEB36"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Βέβαια, αξίζει να σημειωθεί ότι αυτές οι προσπάθειες οι οποίες γίνονται σε ευρωπαϊκό επίπεδο έχουν αρχίσει να αναπτύσσονται και σε επίπεδο διεθνές εδώ και αρκετό χρονικό διάστημα. Για τον σκοπό αυτό έχουν συσταθεί δύο </w:t>
      </w:r>
      <w:r>
        <w:rPr>
          <w:rFonts w:eastAsia="Times New Roman" w:cs="Times New Roman"/>
          <w:szCs w:val="24"/>
        </w:rPr>
        <w:t>ο</w:t>
      </w:r>
      <w:r>
        <w:rPr>
          <w:rFonts w:eastAsia="Times New Roman" w:cs="Times New Roman"/>
          <w:szCs w:val="24"/>
        </w:rPr>
        <w:t xml:space="preserve">ργανισμοί, η </w:t>
      </w:r>
      <w:r>
        <w:rPr>
          <w:rFonts w:eastAsia="Times New Roman" w:cs="Times New Roman"/>
          <w:szCs w:val="24"/>
        </w:rPr>
        <w:t>«</w:t>
      </w:r>
      <w:r>
        <w:rPr>
          <w:rFonts w:eastAsia="Times New Roman" w:cs="Times New Roman"/>
          <w:szCs w:val="24"/>
          <w:lang w:val="en-US"/>
        </w:rPr>
        <w:t>Financial</w:t>
      </w:r>
      <w:r>
        <w:rPr>
          <w:rFonts w:eastAsia="Times New Roman" w:cs="Times New Roman"/>
          <w:szCs w:val="24"/>
        </w:rPr>
        <w:t xml:space="preserve"> </w:t>
      </w:r>
      <w:r>
        <w:rPr>
          <w:rFonts w:eastAsia="Times New Roman" w:cs="Times New Roman"/>
          <w:szCs w:val="24"/>
          <w:lang w:val="en-US"/>
        </w:rPr>
        <w:t>Action</w:t>
      </w:r>
      <w:r>
        <w:rPr>
          <w:rFonts w:eastAsia="Times New Roman" w:cs="Times New Roman"/>
          <w:szCs w:val="24"/>
        </w:rPr>
        <w:t xml:space="preserve"> </w:t>
      </w:r>
      <w:r>
        <w:rPr>
          <w:rFonts w:eastAsia="Times New Roman" w:cs="Times New Roman"/>
          <w:szCs w:val="24"/>
          <w:lang w:val="en-US"/>
        </w:rPr>
        <w:lastRenderedPageBreak/>
        <w:t>Task</w:t>
      </w:r>
      <w:r>
        <w:rPr>
          <w:rFonts w:eastAsia="Times New Roman" w:cs="Times New Roman"/>
          <w:szCs w:val="24"/>
        </w:rPr>
        <w:t xml:space="preserve"> </w:t>
      </w:r>
      <w:r>
        <w:rPr>
          <w:rFonts w:eastAsia="Times New Roman" w:cs="Times New Roman"/>
          <w:szCs w:val="24"/>
          <w:lang w:val="en-US"/>
        </w:rPr>
        <w:t>Force</w:t>
      </w:r>
      <w:r>
        <w:rPr>
          <w:rFonts w:eastAsia="Times New Roman" w:cs="Times New Roman"/>
          <w:szCs w:val="24"/>
        </w:rPr>
        <w:t>»</w:t>
      </w:r>
      <w:r>
        <w:rPr>
          <w:rFonts w:eastAsia="Times New Roman" w:cs="Times New Roman"/>
          <w:szCs w:val="24"/>
        </w:rPr>
        <w:t xml:space="preserve">, η οποία ασχολείται με το ξέπλυμα του μαύρου χρήματος και με το χρήμα το οποίο χρησιμοποιείται για την τρομοκρατία, και το </w:t>
      </w:r>
      <w:r>
        <w:rPr>
          <w:rFonts w:eastAsia="Times New Roman" w:cs="Times New Roman"/>
          <w:szCs w:val="24"/>
        </w:rPr>
        <w:t>«</w:t>
      </w:r>
      <w:r>
        <w:rPr>
          <w:rFonts w:eastAsia="Times New Roman" w:cs="Times New Roman"/>
          <w:szCs w:val="24"/>
          <w:lang w:val="en-US"/>
        </w:rPr>
        <w:t>Global</w:t>
      </w:r>
      <w:r>
        <w:rPr>
          <w:rFonts w:eastAsia="Times New Roman" w:cs="Times New Roman"/>
          <w:szCs w:val="24"/>
        </w:rPr>
        <w:t xml:space="preserve"> </w:t>
      </w:r>
      <w:r>
        <w:rPr>
          <w:rFonts w:eastAsia="Times New Roman" w:cs="Times New Roman"/>
          <w:szCs w:val="24"/>
          <w:lang w:val="en-US"/>
        </w:rPr>
        <w:t>Forum</w:t>
      </w:r>
      <w:r>
        <w:rPr>
          <w:rFonts w:eastAsia="Times New Roman" w:cs="Times New Roman"/>
          <w:szCs w:val="24"/>
        </w:rPr>
        <w:t>»</w:t>
      </w:r>
      <w:r>
        <w:rPr>
          <w:rFonts w:eastAsia="Times New Roman" w:cs="Times New Roman"/>
          <w:szCs w:val="24"/>
        </w:rPr>
        <w:t xml:space="preserve"> του ΟΟΣΑ το οποίο ασχολείται με τη φοροδιαφυγή.</w:t>
      </w:r>
    </w:p>
    <w:p w14:paraId="35AEEB37" w14:textId="77777777" w:rsidR="00D5450D" w:rsidRDefault="005B47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Οι συγκεκριμένοι αυτοί </w:t>
      </w:r>
      <w:r>
        <w:rPr>
          <w:rFonts w:eastAsia="Times New Roman" w:cs="Times New Roman"/>
          <w:szCs w:val="24"/>
        </w:rPr>
        <w:t>ο</w:t>
      </w:r>
      <w:r>
        <w:rPr>
          <w:rFonts w:eastAsia="Times New Roman" w:cs="Times New Roman"/>
          <w:szCs w:val="24"/>
        </w:rPr>
        <w:t xml:space="preserve">ργανισμοί, πέραν του ενδιαφέροντος που </w:t>
      </w:r>
      <w:r>
        <w:rPr>
          <w:rFonts w:eastAsia="Times New Roman" w:cs="Times New Roman"/>
          <w:szCs w:val="24"/>
        </w:rPr>
        <w:t xml:space="preserve">έχουν για τα ευρωπαϊκά κράτη, ενδιαφέρονται και ασχολούνται με τον έλεγχο και την εποπτεία του μαύρου χρήματος και του χρήματος που φοροδιαφεύγει -είναι δύο διαφορετικά πράγματα- σε κάποιες άλλες χώρες που θεωρούνται φορολογικοί παράδεισοι και είναι εκτός </w:t>
      </w:r>
      <w:r>
        <w:rPr>
          <w:rFonts w:eastAsia="Times New Roman" w:cs="Times New Roman"/>
          <w:szCs w:val="24"/>
        </w:rPr>
        <w:t>της Ευρωπαϊκής Ένωσης, όπως για παράδειγμα τα Νησιά Κέιμαν.</w:t>
      </w:r>
    </w:p>
    <w:p w14:paraId="35AEEB38" w14:textId="77777777" w:rsidR="00D5450D" w:rsidRDefault="005B47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Έχουν κάποια πρότυπα τα οποία οφείλουν να ακολουθούν αυτοί οι φορολογικοί παράδεισοι και από το 2009 και μετά υπάρχει μία </w:t>
      </w:r>
      <w:r>
        <w:rPr>
          <w:rFonts w:eastAsia="Times New Roman" w:cs="Times New Roman"/>
          <w:szCs w:val="24"/>
        </w:rPr>
        <w:lastRenderedPageBreak/>
        <w:t>εποπτεία των συγκεκριμένων φορολογικών παραδείσων. Έχουμε, παραδείγματος χ</w:t>
      </w:r>
      <w:r>
        <w:rPr>
          <w:rFonts w:eastAsia="Times New Roman" w:cs="Times New Roman"/>
          <w:szCs w:val="24"/>
        </w:rPr>
        <w:t>άρ</w:t>
      </w:r>
      <w:r>
        <w:rPr>
          <w:rFonts w:eastAsia="Times New Roman" w:cs="Times New Roman"/>
          <w:szCs w:val="24"/>
        </w:rPr>
        <w:t>ιν</w:t>
      </w:r>
      <w:r>
        <w:rPr>
          <w:rFonts w:eastAsia="Times New Roman" w:cs="Times New Roman"/>
          <w:szCs w:val="24"/>
        </w:rPr>
        <w:t>, για τα Νησιά Κέιμαν μια πρώτη έκθεση η οποία είναι στις 4-3-2009 και στο πλαίσιο αυτών των εκθέσεων επιδιώκουν να δουν την προσαρμογή όλου του χρηματοπιστωτικού συστήματος των φορολογικών παραδείσων στα πρότυπα τα οποία δίνουν.</w:t>
      </w:r>
    </w:p>
    <w:p w14:paraId="35AEEB39" w14:textId="77777777" w:rsidR="00D5450D" w:rsidRDefault="005B47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Βέβαια, όπως τόνισα πρ</w:t>
      </w:r>
      <w:r>
        <w:rPr>
          <w:rFonts w:eastAsia="Times New Roman" w:cs="Times New Roman"/>
          <w:szCs w:val="24"/>
        </w:rPr>
        <w:t>οηγουμένως, έχουμε δύο διαφορετικά πράγματα. Ένα είναι το μαύρο χρήμα το οποίο φοροδιαφεύγει και ένα άλλο σκέλος είναι το χρήμα το οποίο δικαιολογείται με τιμολόγια, με παραστατικά και οτιδήποτε, το οποίο και αυτό φοροδιαφεύγει.</w:t>
      </w:r>
    </w:p>
    <w:p w14:paraId="35AEEB3A" w14:textId="77777777" w:rsidR="00D5450D" w:rsidRDefault="005B47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Ως εκ τούτου, έχουμε δύο στ</w:t>
      </w:r>
      <w:r>
        <w:rPr>
          <w:rFonts w:eastAsia="Times New Roman" w:cs="Times New Roman"/>
          <w:szCs w:val="24"/>
        </w:rPr>
        <w:t xml:space="preserve">οιχεία για να ελέγξουν οι συγκεκριμένοι </w:t>
      </w:r>
      <w:r>
        <w:rPr>
          <w:rFonts w:eastAsia="Times New Roman" w:cs="Times New Roman"/>
          <w:szCs w:val="24"/>
        </w:rPr>
        <w:t>ο</w:t>
      </w:r>
      <w:r>
        <w:rPr>
          <w:rFonts w:eastAsia="Times New Roman" w:cs="Times New Roman"/>
          <w:szCs w:val="24"/>
        </w:rPr>
        <w:t xml:space="preserve">ργανισμοί και, όπως σας είπα, από το 2009 και μετά επιδιώκεται η επίτευξη μιας τάξης, η οποία δεν επιτεύχθηκε βέβαια στη </w:t>
      </w:r>
      <w:r>
        <w:rPr>
          <w:rFonts w:eastAsia="Times New Roman" w:cs="Times New Roman"/>
          <w:szCs w:val="24"/>
        </w:rPr>
        <w:lastRenderedPageBreak/>
        <w:t>χρονιά, αλλά από το 2009 και πριν υπάρχει μία μαύρη τρύπα, μπορούμε να πούμε, καθώς είναι πάρα</w:t>
      </w:r>
      <w:r>
        <w:rPr>
          <w:rFonts w:eastAsia="Times New Roman" w:cs="Times New Roman"/>
          <w:szCs w:val="24"/>
        </w:rPr>
        <w:t xml:space="preserve"> πολύ δύσκολος ο έλεγχος όλων αυτών των κεφαλαίων που διακινήθηκαν προς τους φορολογικούς παραδείσους, έτσι ώστε να δούμε τι ακριβώς γίνεται.</w:t>
      </w:r>
    </w:p>
    <w:p w14:paraId="35AEEB3B" w14:textId="77777777" w:rsidR="00D5450D" w:rsidRDefault="005B47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Εν πάση περιπτώσει, θεωρούμε ότι όλη αυτή η προσπάθεια, η οποία αναπτύσσεται σε ευρωπαϊκό και διεθνές επίπεδο, θα </w:t>
      </w:r>
      <w:r>
        <w:rPr>
          <w:rFonts w:eastAsia="Times New Roman" w:cs="Times New Roman"/>
          <w:szCs w:val="24"/>
        </w:rPr>
        <w:t>αποφέρει καρπούς και πρέπει να αποφέρει καρπούς, καθώς αν μείνουν τράπεζες ή χρηματοπιστωτικά ιδρύματα εκτός Ευρωπαϊκής Ένωσης εκτός αυτών των ελέγχων, κατανοεί ο οποιοσδήποτε ότι οι τράπεζες ή οποιαδήποτε χρηματοπιστωτικά ιδρύματα ή οποιοιδήποτε οργανισμο</w:t>
      </w:r>
      <w:r>
        <w:rPr>
          <w:rFonts w:eastAsia="Times New Roman" w:cs="Times New Roman"/>
          <w:szCs w:val="24"/>
        </w:rPr>
        <w:t>ί που ασχολούνται με αγοροπωλησίες διαφόρων μετοχών, ομολόγων κ.λπ., που βρίσκονται εντός της Ευρωπαϊκής Ένωσης, βρίσκονται σε μια δυσμενή κατάσταση.</w:t>
      </w:r>
    </w:p>
    <w:p w14:paraId="35AEEB3C" w14:textId="77777777" w:rsidR="00D5450D" w:rsidRDefault="005B47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Με αυτά ήθελα να τονίσω και τη διεθνή διάσταση του προβλήματος, η οποία παρουσιάζει και για τη χώρα μας ιδ</w:t>
      </w:r>
      <w:r>
        <w:rPr>
          <w:rFonts w:eastAsia="Times New Roman" w:cs="Times New Roman"/>
          <w:szCs w:val="24"/>
        </w:rPr>
        <w:t>ιαίτερο ενδιαφέρον.</w:t>
      </w:r>
    </w:p>
    <w:p w14:paraId="35AEEB3D" w14:textId="77777777" w:rsidR="00D5450D" w:rsidRDefault="005B47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5AEEB3E" w14:textId="77777777" w:rsidR="00D5450D" w:rsidRDefault="005B47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Κοινοβουλευτικός Εκπρόσωπος του ΣΥΡΙΖΑ κ. Μαντάς, με τον οποίο ολοκληρώνεται ο κύκλος των παρεμβάσεων των Κοινοβουλευτικών Εκπροσώπων, αλλά και των ομιλητών εκ του καταλό</w:t>
      </w:r>
      <w:r>
        <w:rPr>
          <w:rFonts w:eastAsia="Times New Roman" w:cs="Times New Roman"/>
          <w:szCs w:val="24"/>
        </w:rPr>
        <w:t>γου. Θα περάσουμε μετά στις δευτερολογίες εισηγητών και αγορητών.</w:t>
      </w:r>
    </w:p>
    <w:p w14:paraId="35AEEB3F" w14:textId="77777777" w:rsidR="00D5450D" w:rsidRDefault="005B47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Μαντά, έχετε τον λόγο.</w:t>
      </w:r>
    </w:p>
    <w:p w14:paraId="35AEEB40" w14:textId="77777777" w:rsidR="00D5450D" w:rsidRDefault="005B47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Κυρία Υπουργέ, κυρίες και κύριοι Βουλευτές, θα ήθελα να τελειώνουμε με ένα πράγμα, το οποίο δεν νομίζω ότι μπορεί να αποτελεί θέμα παρεξή</w:t>
      </w:r>
      <w:r>
        <w:rPr>
          <w:rFonts w:eastAsia="Times New Roman" w:cs="Times New Roman"/>
          <w:szCs w:val="24"/>
        </w:rPr>
        <w:t xml:space="preserve">γησης ή παρερμηνείας. </w:t>
      </w:r>
      <w:r>
        <w:rPr>
          <w:rFonts w:eastAsia="Times New Roman" w:cs="Times New Roman"/>
          <w:szCs w:val="24"/>
        </w:rPr>
        <w:lastRenderedPageBreak/>
        <w:t>Επειδή και ο Γιώργος Αμυράς, αλλά και οι άλλοι οι συνάδελφοι με γνωρίζουν, δεν συνηθίζω ποτέ να κάνω γκριμάτσες. Και αν αυτό εκλήφθηκε ως τέτοιο, προφανώς ζητάω και από τον Γιώργο Αμυρά συγγνώμη.</w:t>
      </w:r>
    </w:p>
    <w:p w14:paraId="35AEEB41" w14:textId="77777777" w:rsidR="00D5450D" w:rsidRDefault="005B47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Δε χρειάζεται. Ούτε κ</w:t>
      </w:r>
      <w:r>
        <w:rPr>
          <w:rFonts w:eastAsia="Times New Roman" w:cs="Times New Roman"/>
          <w:szCs w:val="24"/>
        </w:rPr>
        <w:t>αν. Το διευκρινίσαμε.</w:t>
      </w:r>
    </w:p>
    <w:p w14:paraId="35AEEB42" w14:textId="77777777" w:rsidR="00D5450D" w:rsidRDefault="005B470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Προσπαθώ, στο μέτρο των δυνάμεών μου, να αντιπαρατίθεμαι με όλους τους συναδέλφους με επιχειρήματα. Είναι ανθρώπινο κάποιες φορές και νομίζω ότι όλοι μπορεί να πέσουμε σε μία τέτοια κατάσταση. Κάποια επιχειρήματα τα οπ</w:t>
      </w:r>
      <w:r>
        <w:rPr>
          <w:rFonts w:eastAsia="Times New Roman" w:cs="Times New Roman"/>
          <w:szCs w:val="24"/>
        </w:rPr>
        <w:t xml:space="preserve">οία ακούμε επανειλημμένα σε αυτή την Αίθουσα, τα έχουμε απαντήσει με τον ένα ή τον άλλο τρόπο. </w:t>
      </w:r>
    </w:p>
    <w:p w14:paraId="35AEEB43" w14:textId="77777777" w:rsidR="00D5450D" w:rsidRDefault="005B470C">
      <w:pPr>
        <w:tabs>
          <w:tab w:val="left" w:pos="2940"/>
        </w:tabs>
        <w:spacing w:line="600" w:lineRule="auto"/>
        <w:ind w:firstLine="851"/>
        <w:jc w:val="both"/>
        <w:rPr>
          <w:rFonts w:eastAsia="Times New Roman"/>
          <w:szCs w:val="24"/>
        </w:rPr>
      </w:pPr>
      <w:r>
        <w:rPr>
          <w:rFonts w:eastAsia="Times New Roman"/>
          <w:szCs w:val="24"/>
        </w:rPr>
        <w:lastRenderedPageBreak/>
        <w:t>Μπορεί να μην ικανοποιούν οι απαντήσεις. Όλα αυτά μπορεί να προκαλούν μια κατάσταση, όπου πιθανά -και το δέχομαι αυτό- μπορεί να σας πρόσβαλα. Εν πάση περιπτώσε</w:t>
      </w:r>
      <w:r>
        <w:rPr>
          <w:rFonts w:eastAsia="Times New Roman"/>
          <w:szCs w:val="24"/>
        </w:rPr>
        <w:t>ι, ξέρετε πάρα πολύ καλά ότι δεν ήταν ούτε είναι ποτέ τέτοια η πρόθεσή μου και ξέρετε τη στάση μου στην κοινοβουλευτική διαδικασία γενικά.</w:t>
      </w:r>
    </w:p>
    <w:p w14:paraId="35AEEB44" w14:textId="77777777" w:rsidR="00D5450D" w:rsidRDefault="005B470C">
      <w:pPr>
        <w:tabs>
          <w:tab w:val="left" w:pos="2940"/>
        </w:tabs>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Γι’ αυτό ξαφνιάστηκα!</w:t>
      </w:r>
    </w:p>
    <w:p w14:paraId="35AEEB45" w14:textId="77777777" w:rsidR="00D5450D" w:rsidRDefault="005B470C">
      <w:pPr>
        <w:tabs>
          <w:tab w:val="left" w:pos="2940"/>
        </w:tabs>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Άρα το λύνουμε αυτό για να πάμε στα ουσιώδη.</w:t>
      </w:r>
    </w:p>
    <w:p w14:paraId="35AEEB46"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Νομίζω, κυρίες κα</w:t>
      </w:r>
      <w:r>
        <w:rPr>
          <w:rFonts w:eastAsia="Times New Roman"/>
          <w:szCs w:val="24"/>
        </w:rPr>
        <w:t xml:space="preserve">ι κύριοι Βουλευτές, ότι υπάρχει κοινός τόπος από μεγάλο μέρος των πολιτικών δυνάμεων του Κοινοβουλίου όσον αφορά την κύρωση της </w:t>
      </w:r>
      <w:r>
        <w:rPr>
          <w:rFonts w:eastAsia="Times New Roman"/>
          <w:szCs w:val="24"/>
        </w:rPr>
        <w:t>ο</w:t>
      </w:r>
      <w:r>
        <w:rPr>
          <w:rFonts w:eastAsia="Times New Roman"/>
          <w:szCs w:val="24"/>
        </w:rPr>
        <w:t xml:space="preserve">δηγίας. Νομίζω, επίσης, ότι στο μέτρο του δυνατού η ενσωμάτωση αυτής της </w:t>
      </w:r>
      <w:r>
        <w:rPr>
          <w:rFonts w:eastAsia="Times New Roman"/>
          <w:szCs w:val="24"/>
        </w:rPr>
        <w:t>ο</w:t>
      </w:r>
      <w:r>
        <w:rPr>
          <w:rFonts w:eastAsia="Times New Roman"/>
          <w:szCs w:val="24"/>
        </w:rPr>
        <w:t>δηγίας μπορεί να βοηθήσει μετά τη μεγάλη κρίση του 20</w:t>
      </w:r>
      <w:r>
        <w:rPr>
          <w:rFonts w:eastAsia="Times New Roman"/>
          <w:szCs w:val="24"/>
        </w:rPr>
        <w:t xml:space="preserve">08 να κάνουμε πράξη κάποια μαθήματα </w:t>
      </w:r>
      <w:r>
        <w:rPr>
          <w:rFonts w:eastAsia="Times New Roman"/>
          <w:szCs w:val="24"/>
        </w:rPr>
        <w:lastRenderedPageBreak/>
        <w:t>που πήραμε απ’ αυτή την κρίση σε πανευρωπαϊκό επίπεδο και στη χώρα μας και είναι σε θετική κατεύθυνση.</w:t>
      </w:r>
    </w:p>
    <w:p w14:paraId="35AEEB47"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Ωστόσο, δεν πρέπει να ξεχνάμε ότι η κρίση του 2018, που άλλαξε πολύ βαθιά τα πράγματα, δεν ήταν κάτι που ήρθε από τον</w:t>
      </w:r>
      <w:r>
        <w:rPr>
          <w:rFonts w:eastAsia="Times New Roman"/>
          <w:szCs w:val="24"/>
        </w:rPr>
        <w:t xml:space="preserve"> ουρανό, δεν ήταν φυσικό φαινόμενο. Όπως και άλλες κρίσεις, οι οποίες θα έρθουν όσο ζούμε σ</w:t>
      </w:r>
      <w:r>
        <w:rPr>
          <w:rFonts w:eastAsia="Times New Roman"/>
          <w:szCs w:val="24"/>
        </w:rPr>
        <w:t>ε</w:t>
      </w:r>
      <w:r>
        <w:rPr>
          <w:rFonts w:eastAsia="Times New Roman"/>
          <w:szCs w:val="24"/>
        </w:rPr>
        <w:t xml:space="preserve"> αυτό το σύστημα ή υπήρξαν στο παρελθόν, είναι κρίσεις που στον πυρήνα τους έχουν -αν θέλετε- τα βασικά στοιχεία των αντιφάσεων -για να το πω με ήπιο τρόπο- του ίδι</w:t>
      </w:r>
      <w:r>
        <w:rPr>
          <w:rFonts w:eastAsia="Times New Roman"/>
          <w:szCs w:val="24"/>
        </w:rPr>
        <w:t>ου αυτού συστήματος, του καπιταλιστικού συστήματος. Αυτό μην το ξεχνάμε.</w:t>
      </w:r>
    </w:p>
    <w:p w14:paraId="35AEEB48"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lastRenderedPageBreak/>
        <w:t xml:space="preserve">Και τουλάχιστον εμείς δεν το ξεχνάμε, έστω κι αν πολλές φορές υφιστάμεθα μια κριτική σχετικά με το ότι έχουμε ξεχάσει-διαστρεβλώσει όλες μας τις αντιλήψεις γι’ αυτά τα θέματα και ότι </w:t>
      </w:r>
      <w:r>
        <w:rPr>
          <w:rFonts w:eastAsia="Times New Roman"/>
          <w:szCs w:val="24"/>
        </w:rPr>
        <w:t>τώρα είμαστε οι καλύτεροι υπηρέτες του συστήματος.</w:t>
      </w:r>
    </w:p>
    <w:p w14:paraId="35AEEB49"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 xml:space="preserve">Και το κλείνω αυτό λέγοντας μόνο τούτο: Πέρα από την ενσωμάτωση της </w:t>
      </w:r>
      <w:r>
        <w:rPr>
          <w:rFonts w:eastAsia="Times New Roman"/>
          <w:szCs w:val="24"/>
        </w:rPr>
        <w:t>ο</w:t>
      </w:r>
      <w:r>
        <w:rPr>
          <w:rFonts w:eastAsia="Times New Roman"/>
          <w:szCs w:val="24"/>
        </w:rPr>
        <w:t xml:space="preserve">δηγίας, που προφανώς περιέχει πράγματα που ρυθμίζουν προς μια θετικότερη κατεύθυνση την ήδη υπάρχουσα κατάσταση, και οι άλλες διατάξεις </w:t>
      </w:r>
      <w:r>
        <w:rPr>
          <w:rFonts w:eastAsia="Times New Roman"/>
          <w:szCs w:val="24"/>
        </w:rPr>
        <w:t>-νομίζω ότι είναι οι περισσότερες τουλάχιστον και αυτό ήταν, επίσης, κοινός τόπος- κινούνται σε θετική κατεύθυνση.</w:t>
      </w:r>
    </w:p>
    <w:p w14:paraId="35AEEB4A"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Θέλω να θυμίσω ξανά σ</w:t>
      </w:r>
      <w:r>
        <w:rPr>
          <w:rFonts w:eastAsia="Times New Roman"/>
          <w:szCs w:val="24"/>
        </w:rPr>
        <w:t>ε</w:t>
      </w:r>
      <w:r>
        <w:rPr>
          <w:rFonts w:eastAsia="Times New Roman"/>
          <w:szCs w:val="24"/>
        </w:rPr>
        <w:t xml:space="preserve"> αυτή την Αίθουσα, γιατί νομίζω ότι είναι σημαντικό να το γνωρίζουν οι Έλληνες πολίτες και οι Ελληνί</w:t>
      </w:r>
      <w:r>
        <w:rPr>
          <w:rFonts w:eastAsia="Times New Roman"/>
          <w:szCs w:val="24"/>
        </w:rPr>
        <w:lastRenderedPageBreak/>
        <w:t>δες, το άρθρο το οπ</w:t>
      </w:r>
      <w:r>
        <w:rPr>
          <w:rFonts w:eastAsia="Times New Roman"/>
          <w:szCs w:val="24"/>
        </w:rPr>
        <w:t xml:space="preserve">οίο αναφέρεται στη δυνατότητα χορήγησης ρύθμισης βεβαιωμένων οφειλών ηλεκτρονικά και πριν αυτές καταστούν ληξιπρόθεσμες. Είναι πολύ κρίσιμη η  διάταξη αυτή. Είναι σημαντική η διάταξη όχι μόνο για όσους έχουν μπει στη ρύθμιση των εκατό δόσεων, αλλά και για </w:t>
      </w:r>
      <w:r>
        <w:rPr>
          <w:rFonts w:eastAsia="Times New Roman"/>
          <w:szCs w:val="24"/>
        </w:rPr>
        <w:t>τους πολίτες, για τους Έλληνες και τις Ελληνίδες, που θα βρεθούν μπροστά σ</w:t>
      </w:r>
      <w:r>
        <w:rPr>
          <w:rFonts w:eastAsia="Times New Roman"/>
          <w:szCs w:val="24"/>
        </w:rPr>
        <w:t>ε</w:t>
      </w:r>
      <w:r>
        <w:rPr>
          <w:rFonts w:eastAsia="Times New Roman"/>
          <w:szCs w:val="24"/>
        </w:rPr>
        <w:t xml:space="preserve"> αυτό το ενδεχόμενο, έτσι ώστε να πάρουν από πριν τα μέτρα τους, πριν καταστούν ληξιπρόθεσμες οι οφειλές. Είναι πολύ σημαντική διάταξη. Υπάρχουν και άλλες τέτοιες.</w:t>
      </w:r>
    </w:p>
    <w:p w14:paraId="35AEEB4B"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 xml:space="preserve">Νομίζω ότι θα τις κρατήσουμε και νομίζω ότι υπήρξε και μια διάθεση από την πλευρά του Υπουργείου, ιδιαίτερα θα έλεγα σε επίσης λογικές τροπολογίες που έγιναν και από συναδέλφους της Αντιπολίτευσης, να υπάρξει μια διαδικασία να μπορέσουμε να τις </w:t>
      </w:r>
      <w:r>
        <w:rPr>
          <w:rFonts w:eastAsia="Times New Roman"/>
          <w:szCs w:val="24"/>
        </w:rPr>
        <w:lastRenderedPageBreak/>
        <w:t xml:space="preserve">κρατήσουμε </w:t>
      </w:r>
      <w:r>
        <w:rPr>
          <w:rFonts w:eastAsia="Times New Roman"/>
          <w:szCs w:val="24"/>
        </w:rPr>
        <w:t>στον βαθμό που αυτό γίνεται και στον βαθμό που δεν ανατρέπει πιο γενικά πράγματα. Μιλάω και για τους εργαζόμενους στο Υπουργείο Οικονομικών και τις μισθολογικές διαφορές, όπως και για άλλα ζητήματα, που ειπώθηκε καθαρά από την πλευρά της Υπουργού ότι υπάρχ</w:t>
      </w:r>
      <w:r>
        <w:rPr>
          <w:rFonts w:eastAsia="Times New Roman"/>
          <w:szCs w:val="24"/>
        </w:rPr>
        <w:t xml:space="preserve">ει η διάθεση και η θέληση αυτά να τα δούμε και να τα διορθώσουμε στον βαθμό -λέω ξανά- που δεν ανατρέπουν </w:t>
      </w:r>
      <w:r>
        <w:rPr>
          <w:rFonts w:eastAsia="Times New Roman"/>
          <w:szCs w:val="24"/>
        </w:rPr>
        <w:t xml:space="preserve">το </w:t>
      </w:r>
      <w:r>
        <w:rPr>
          <w:rFonts w:eastAsia="Times New Roman"/>
          <w:szCs w:val="24"/>
        </w:rPr>
        <w:t>γενικότερ</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κ.λπ.</w:t>
      </w:r>
      <w:r>
        <w:rPr>
          <w:rFonts w:eastAsia="Times New Roman"/>
          <w:szCs w:val="24"/>
        </w:rPr>
        <w:t>.</w:t>
      </w:r>
    </w:p>
    <w:p w14:paraId="35AEEB4C" w14:textId="77777777" w:rsidR="00D5450D" w:rsidRDefault="005B470C">
      <w:pPr>
        <w:tabs>
          <w:tab w:val="left" w:pos="2940"/>
        </w:tabs>
        <w:spacing w:line="600" w:lineRule="auto"/>
        <w:ind w:firstLine="720"/>
        <w:jc w:val="both"/>
        <w:rPr>
          <w:rFonts w:eastAsia="Times New Roman"/>
          <w:szCs w:val="24"/>
        </w:rPr>
      </w:pPr>
      <w:r>
        <w:rPr>
          <w:rFonts w:eastAsia="Times New Roman"/>
          <w:szCs w:val="24"/>
        </w:rPr>
        <w:t>Επιτρέψτε μου τώρα να αναφερθώ σε δύο πολύ κρίσιμα, πολύ σημαντικά θέματα, που νομίζω ότι είναι της επικαιρότητας, αφού π</w:t>
      </w:r>
      <w:r>
        <w:rPr>
          <w:rFonts w:eastAsia="Times New Roman"/>
          <w:szCs w:val="24"/>
        </w:rPr>
        <w:t xml:space="preserve">ω πρώτα απ’ όλα ότι αυτοί οι οποίοι ετοίμαζαν αριστερές παρενθέσεις κάθε χρόνο τέτοια μέρα μετράνε πρόσθετα χρόνια που αυτή </w:t>
      </w:r>
      <w:r>
        <w:rPr>
          <w:rFonts w:eastAsia="Times New Roman"/>
          <w:szCs w:val="24"/>
        </w:rPr>
        <w:lastRenderedPageBreak/>
        <w:t>η Κυβέρνηση των ΣΥΡΙΖΑ και των ΑΝΕΛ, η Αριστερά ως πλειοψηφούσα παράταξη, έχει σ</w:t>
      </w:r>
      <w:r>
        <w:rPr>
          <w:rFonts w:eastAsia="Times New Roman"/>
          <w:szCs w:val="24"/>
        </w:rPr>
        <w:t>ε</w:t>
      </w:r>
      <w:r>
        <w:rPr>
          <w:rFonts w:eastAsia="Times New Roman"/>
          <w:szCs w:val="24"/>
        </w:rPr>
        <w:t xml:space="preserve"> αυτή τη δύσκολη στιγμή για τη χώρα μας την ευθύνη </w:t>
      </w:r>
      <w:r>
        <w:rPr>
          <w:rFonts w:eastAsia="Times New Roman"/>
          <w:szCs w:val="24"/>
        </w:rPr>
        <w:t>της διακυβέρνησης.</w:t>
      </w:r>
    </w:p>
    <w:p w14:paraId="35AEEB4D"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παρά τις πολύ μεγάλες δυσκολίες που έχουμε συναντήσει, παρά τις παραλείψεις –αν θέλετε- και τα λάθη που έχουμε κάνει, ένα δεν έχουμε εγκαταλείψει: μια σταθερή επιδίωξη να βγούμε από την κρίση, κρατώντας την κοινωνία όρθια.</w:t>
      </w:r>
    </w:p>
    <w:p w14:paraId="35AEEB4E"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τον Γε</w:t>
      </w:r>
      <w:r>
        <w:rPr>
          <w:rFonts w:eastAsia="Times New Roman" w:cs="Times New Roman"/>
          <w:szCs w:val="24"/>
        </w:rPr>
        <w:t>νάρη του 2015, που για πρώτη φορά βρεθήκαμε στη διακυβέρνηση, το πρώτο εξάμηνο κάναμε μια πολύ δύσκολη προσπάθεια, μια προσπάθεια που αναγνωρίστηκε και πιστεύω ότι θα αναγνωριστεί ιστορικά από τον ιστορικό του μέλλοντος, αλλά και από τους λαούς όλης της Ευ</w:t>
      </w:r>
      <w:r>
        <w:rPr>
          <w:rFonts w:eastAsia="Times New Roman" w:cs="Times New Roman"/>
          <w:szCs w:val="24"/>
        </w:rPr>
        <w:t xml:space="preserve">ρώπης και όλου του κόσμου. </w:t>
      </w:r>
    </w:p>
    <w:p w14:paraId="35AEEB4F"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Θα αναγνωριστεί ότι αυτή η μικρή χώρα προσπάθησε –αν θέλετε- με πολύ μεγάλες δυσκολίες να επιχειρήσει την αμφισβήτηση της λιτότητας, αυτού του αυστηρού πλαισίου το οποίο υπήρχε, για να φθάσει σε έναν δύσκολο, σε έναν επώδυνο συμ</w:t>
      </w:r>
      <w:r>
        <w:rPr>
          <w:rFonts w:eastAsia="Times New Roman" w:cs="Times New Roman"/>
          <w:szCs w:val="24"/>
        </w:rPr>
        <w:t>βιβασμό το καλοκαίρι του 2015 και να τον φέρει, ως η μοναδική κυβέρνηση στην ιστορία αυτής της χώρας, ενώπιον της κρίσης του ελληνικού λαού. Αυτό το ξεχνάτε, πάντα το ξεχνάτε. Και ο ελληνικός λαός μάς έδωσε αυτή την εντολή, την οποία θα φθάσουμε μέχρι το τ</w:t>
      </w:r>
      <w:r>
        <w:rPr>
          <w:rFonts w:eastAsia="Times New Roman" w:cs="Times New Roman"/>
          <w:szCs w:val="24"/>
        </w:rPr>
        <w:t>έλος, έτσι ώστε πράγματι να βγάλουμε τη χώρα από την κρίση με την κοινωνία όρθια.</w:t>
      </w:r>
    </w:p>
    <w:p w14:paraId="35AEEB50"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επειδή είναι πρόσφατες οι μνήμες, θα έλεγα ιδιαίτερα στους Κοινοβουλευτικούς Εκπροσώπους της Νέας Δημοκρατίας και της </w:t>
      </w:r>
      <w:r>
        <w:rPr>
          <w:rFonts w:eastAsia="Times New Roman" w:cs="Times New Roman"/>
          <w:szCs w:val="24"/>
        </w:rPr>
        <w:lastRenderedPageBreak/>
        <w:t>Δημοκρατικής Συμπαράταξης -γιατί ακούστηκαν ορισμένα</w:t>
      </w:r>
      <w:r>
        <w:rPr>
          <w:rFonts w:eastAsia="Times New Roman" w:cs="Times New Roman"/>
          <w:szCs w:val="24"/>
        </w:rPr>
        <w:t xml:space="preserve"> πράγματα- να είναι λιγότερο θρασείς, όταν αναφέρονται στην πορεία του ΣΥΡΙΖΑ, γιατί κάποιοι έχουν κοντή μνήμη σε αυτή την Αίθουσα. Κάποιοι έχουν ξεχάσει ποιοι είναι οι βασικοί υπεύθυνοι, ποιες πολιτικές έχουν τη βασική ευθύνη για το ότι η χώρα έφθασε ως ε</w:t>
      </w:r>
      <w:r>
        <w:rPr>
          <w:rFonts w:eastAsia="Times New Roman" w:cs="Times New Roman"/>
          <w:szCs w:val="24"/>
        </w:rPr>
        <w:t>δώ, για το ότι έχασε το ¼ των παραγωγικών της δυνάμεων μέσα σε αυτή την πορεία, του πλούτου της, για το ότι εκτινάχθηκε η ανεργία στο 27%, για το ότι καταστράφηκε δομικά η χώρα, για το ότι υπέστη την πιο μεγάλη καταστροφή σαν να ήταν πόλεμος μέσα σε περίοδ</w:t>
      </w:r>
      <w:r>
        <w:rPr>
          <w:rFonts w:eastAsia="Times New Roman" w:cs="Times New Roman"/>
          <w:szCs w:val="24"/>
        </w:rPr>
        <w:t xml:space="preserve">ο ειρήνης. Αυτά τα ξεχνούν πάρα πολύ εύκολα. </w:t>
      </w:r>
    </w:p>
    <w:p w14:paraId="35AEEB51"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νομίζω ότι ο λαός μας αναγνωρίζει μια έντιμη, κοπιώδη, με αντιφάσεις προσπάθεια που κάνουμε και πιστεύω ότι στο τέλος </w:t>
      </w:r>
      <w:r>
        <w:rPr>
          <w:rFonts w:eastAsia="Times New Roman" w:cs="Times New Roman"/>
          <w:szCs w:val="24"/>
        </w:rPr>
        <w:lastRenderedPageBreak/>
        <w:t>της μέρας, όταν κριθούμε από τον ελληνικό λαό, θα μπορούμε πράγματι να υπερασπίσουμε α</w:t>
      </w:r>
      <w:r>
        <w:rPr>
          <w:rFonts w:eastAsia="Times New Roman" w:cs="Times New Roman"/>
          <w:szCs w:val="24"/>
        </w:rPr>
        <w:t xml:space="preserve">υτή την πορεία. </w:t>
      </w:r>
    </w:p>
    <w:p w14:paraId="35AEEB52"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για να γίνω λίγο πιο συγκεκριμένος σε σχέση με την τρίτη αξιολόγηση, κάποιους τους πόνεσε πάρα πολύ το ότι έκλεισε η τρίτη αξιολόγηση. Κάποιες δυνάμεις, κάποια συμφέροντα δεν θα ήθελαν ποτέ αυτή η Κυβέρνηση, η Κυβέρνηση με κορμό την Αρ</w:t>
      </w:r>
      <w:r>
        <w:rPr>
          <w:rFonts w:eastAsia="Times New Roman" w:cs="Times New Roman"/>
          <w:szCs w:val="24"/>
        </w:rPr>
        <w:t>ιστερά –και μιλάω εκ μέρους του ΣΥΡΙΖΑ- να έχει έστω και την παραμικρή επιτυχία, διότι αυτό βάζει τη σφραγίδα για μελλοντικές εξελίξεις.</w:t>
      </w:r>
    </w:p>
    <w:p w14:paraId="35AEEB53"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Απομακρύνει –αν θέλετε- και τελειώνει και ενταφιάζει τα όνειρα για αριστερές παρενθέσεις, γιατί εγώ πιστεύω και στον ΣΥ</w:t>
      </w:r>
      <w:r>
        <w:rPr>
          <w:rFonts w:eastAsia="Times New Roman" w:cs="Times New Roman"/>
          <w:szCs w:val="24"/>
        </w:rPr>
        <w:t>ΡΙΖΑ πιστεύουμε ότι στο τέλος της μέρας αυτό θα γίνει. Και το λέω αυτό, επιχειρώντας να απαντήσω και σε ορισμένα ζητήματα που τέθηκαν για την τρίτη αξιολόγηση και για την πορεία μας από εδώ και πέρα.</w:t>
      </w:r>
    </w:p>
    <w:p w14:paraId="35AEEB54" w14:textId="77777777" w:rsidR="00D5450D" w:rsidRDefault="005B470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Θα πω και δύο κουβέντες –σε δύο, τρία λεπτά, κύριε Πρόεδ</w:t>
      </w:r>
      <w:r>
        <w:rPr>
          <w:rFonts w:eastAsia="Times New Roman" w:cs="Times New Roman"/>
          <w:szCs w:val="24"/>
        </w:rPr>
        <w:t xml:space="preserve">ρε- για το θέμα που απασχολεί αυτή την περίοδο την επικαιρότητα, το </w:t>
      </w:r>
      <w:r>
        <w:rPr>
          <w:rFonts w:eastAsia="Times New Roman" w:cs="Times New Roman"/>
          <w:szCs w:val="24"/>
        </w:rPr>
        <w:t>μ</w:t>
      </w:r>
      <w:r>
        <w:rPr>
          <w:rFonts w:eastAsia="Times New Roman" w:cs="Times New Roman"/>
          <w:szCs w:val="24"/>
        </w:rPr>
        <w:t>ακεδονικό, τα ζητήματα με τη γείτονα χώρα, με την Πρώην Γιουγκοσλαβική Δημοκρατία της Μακεδονίας. Το έχουμε ξεχάσει αυτό, ότι τη σύνθετη ονομασία ήδη την αναγνωρίζουμε. Ένα, ένα, λοιπόν.</w:t>
      </w:r>
    </w:p>
    <w:p w14:paraId="35AEEB5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Για την τρίτη αξιολόγηση, νομίζω ότι η κυρία Υπουργός απάντησε σε σχέση με αυτά που γράφονται για τους πλειστηριασμούς, που δεν είναι στο επίσημο κείμενο, αλλά στο κείμενο που κάθε φορά, σε κάθε αξιολόγηση –πάρτε όλες τις αξιολογήσεις και δείτε τα κείμενα-</w:t>
      </w:r>
      <w:r>
        <w:rPr>
          <w:rFonts w:eastAsia="Times New Roman" w:cs="Times New Roman"/>
          <w:szCs w:val="24"/>
        </w:rPr>
        <w:t xml:space="preserve"> συνοδεύει και δεν υπογράφεται από τις εκάστοτε κυβερνήσεις -όχι μόνο από τη δική μας- και πάει στα υπόλοιπα Κοινοβούλια. Δείτε τα, σας παρακαλώ, ένα</w:t>
      </w:r>
      <w:r>
        <w:rPr>
          <w:rFonts w:eastAsia="Times New Roman" w:cs="Times New Roman"/>
          <w:szCs w:val="24"/>
        </w:rPr>
        <w:t>-</w:t>
      </w:r>
      <w:r>
        <w:rPr>
          <w:rFonts w:eastAsia="Times New Roman" w:cs="Times New Roman"/>
          <w:szCs w:val="24"/>
        </w:rPr>
        <w:t>ένα. Εκεί περιγράφεται -αλλά δεν είναι δέσμευση αυτό- μια πορεία.</w:t>
      </w:r>
    </w:p>
    <w:p w14:paraId="35AEEB56"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Το ουσιαστικό θέμα, το οποίο πρέπει να σ</w:t>
      </w:r>
      <w:r>
        <w:rPr>
          <w:rFonts w:eastAsia="Times New Roman" w:cs="Times New Roman"/>
          <w:szCs w:val="24"/>
        </w:rPr>
        <w:t>υζητήσουμε με πλήρη ειλικρίνεια σε αυτή την Αίθουσα, είναι το εξής: Υπάρχει θέμα με τα κόκκινα δάνεια και τους κακοπληρωτές; Υπάρχει. Σαφέστατα υπάρχει. Όλοι σε αυτή την Αίθουσα γνωρίζουμε ότι, εάν δεν απαντήσουμε σε αυτό το ζήτημα, αξιοποιώντας και πολλές</w:t>
      </w:r>
      <w:r>
        <w:rPr>
          <w:rFonts w:eastAsia="Times New Roman" w:cs="Times New Roman"/>
          <w:szCs w:val="24"/>
        </w:rPr>
        <w:t xml:space="preserve"> απόψεις, που υπάρχουν και στα </w:t>
      </w:r>
      <w:r>
        <w:rPr>
          <w:rFonts w:eastAsia="Times New Roman" w:cs="Times New Roman"/>
          <w:szCs w:val="24"/>
        </w:rPr>
        <w:t>κ</w:t>
      </w:r>
      <w:r>
        <w:rPr>
          <w:rFonts w:eastAsia="Times New Roman" w:cs="Times New Roman"/>
          <w:szCs w:val="24"/>
        </w:rPr>
        <w:t>όμματα της Αντιπολίτευσης, με τον καλύτερο δυνατό τρόπο, τότε πράγματι θα αντιμετωπίσουμε πολύ σοβαρούς κινδύνους και για την ευστάθεια του τραπεζικού συστήματος και συνολικά για την οικονομία.</w:t>
      </w:r>
    </w:p>
    <w:p w14:paraId="35AEEB5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Άρα αυτό είναι ένα θέμα το οπο</w:t>
      </w:r>
      <w:r>
        <w:rPr>
          <w:rFonts w:eastAsia="Times New Roman" w:cs="Times New Roman"/>
          <w:szCs w:val="24"/>
        </w:rPr>
        <w:t xml:space="preserve">ίο έτσι κι αλλιώς, είτε είχαμε είτε δεν είχαμε πρόγραμμα -γιατί κάπως έφτασαν τα κόκκινα δάνεια στα 100 δισεκατομμύρια ευρώ, έφτασαν σε μια πορεία, δεν προέκυψαν από τη μία μέρα στην άλλη- οφείλουμε να το αντιμετωπίσουμε </w:t>
      </w:r>
      <w:r>
        <w:rPr>
          <w:rFonts w:eastAsia="Times New Roman" w:cs="Times New Roman"/>
          <w:szCs w:val="24"/>
        </w:rPr>
        <w:lastRenderedPageBreak/>
        <w:t>πρώτα απ’ όλα πιέζοντας με κάθε τρό</w:t>
      </w:r>
      <w:r>
        <w:rPr>
          <w:rFonts w:eastAsia="Times New Roman" w:cs="Times New Roman"/>
          <w:szCs w:val="24"/>
        </w:rPr>
        <w:t>πο -θεσμικό, με ελέγχους κ.λπ.</w:t>
      </w:r>
      <w:r>
        <w:rPr>
          <w:rFonts w:eastAsia="Times New Roman" w:cs="Times New Roman"/>
          <w:szCs w:val="24"/>
        </w:rPr>
        <w:t>,</w:t>
      </w:r>
      <w:r>
        <w:rPr>
          <w:rFonts w:eastAsia="Times New Roman" w:cs="Times New Roman"/>
          <w:szCs w:val="24"/>
        </w:rPr>
        <w:t xml:space="preserve"> και έχουμε τέτοιες δυνατότητες- τους στρατηγικούς κακοπληρωτές να τελειώνουν με αυτή την αντικοινωνική, θα έλεγα εγώ, στάση τους, την ταξικά προσδιορισμένη όμως, οι οποίοι βγάζουν πάρα πολύ ωραία τα λεφτά τους έξω ή δηλώνουν</w:t>
      </w:r>
      <w:r>
        <w:rPr>
          <w:rFonts w:eastAsia="Times New Roman" w:cs="Times New Roman"/>
          <w:szCs w:val="24"/>
        </w:rPr>
        <w:t xml:space="preserve"> μηδενικά εισοδήματα και δεν πληρώνουν αυτά που πρέπει να πληρώσουν.</w:t>
      </w:r>
    </w:p>
    <w:p w14:paraId="35AEEB58"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Εάν αναλύσει κανείς τα νούμερα, εάν δει πώς ακριβώς διαμορφώνονται τα κόκκινα δάνεια, θα διαπιστώσει ότι τα μεγάλα πακέτα είναι σε λίγους, συγκριτικά με το υπόλοιπο κομμάτι, που πράγματι </w:t>
      </w:r>
      <w:r>
        <w:rPr>
          <w:rFonts w:eastAsia="Times New Roman" w:cs="Times New Roman"/>
          <w:szCs w:val="24"/>
        </w:rPr>
        <w:t>είναι απλωμένο σε μεγάλο τμήμα του πληθυσμού της χώρας, αλλά είναι πολύ πιο μικρά ποσά.</w:t>
      </w:r>
    </w:p>
    <w:p w14:paraId="35AEEB5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Εμείς είμαστε αποφασισμένοι για δύο πράγματα: Πρώτον, να συνεχίσουμε να προστατεύουμε τη λαϊκή κατοικία και με πρόσθετα </w:t>
      </w:r>
      <w:r>
        <w:rPr>
          <w:rFonts w:eastAsia="Times New Roman" w:cs="Times New Roman"/>
          <w:szCs w:val="24"/>
        </w:rPr>
        <w:lastRenderedPageBreak/>
        <w:t>πιθανώς μέτρα εάν χρειαστεί και να βλέπουμε πάρα</w:t>
      </w:r>
      <w:r>
        <w:rPr>
          <w:rFonts w:eastAsia="Times New Roman" w:cs="Times New Roman"/>
          <w:szCs w:val="24"/>
        </w:rPr>
        <w:t xml:space="preserve"> πολύ προσεκτικά πώς εξελίσσεται αυτό το θέμα. Δεν πρόκειται, όμως, να επιτρέψουμε στους στρατηγικούς κακοπληρωτές να συνεχίσουν αυτό το παιχνίδι που δεν είναι ουδέτερα σε βάρος του τραπεζικού συστήματος, αλλά είναι τελικά σε βάρος της οικονομίας και της κ</w:t>
      </w:r>
      <w:r>
        <w:rPr>
          <w:rFonts w:eastAsia="Times New Roman" w:cs="Times New Roman"/>
          <w:szCs w:val="24"/>
        </w:rPr>
        <w:t>οινωνίας και του ελληνικού λαού. Αυτό πρέπει να το δούμε με ειλικρίνεια από όλες τις πλευρές.</w:t>
      </w:r>
    </w:p>
    <w:p w14:paraId="35AEEB5A"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Δεύτερον, έχουμε –και τελειώνω με αυτό- το ζήτημα για το οποίο πράγματι υπάρχει δέσμευση στο </w:t>
      </w:r>
      <w:r>
        <w:rPr>
          <w:rFonts w:eastAsia="Times New Roman" w:cs="Times New Roman"/>
          <w:szCs w:val="24"/>
          <w:lang w:val="en-US"/>
        </w:rPr>
        <w:t>statement</w:t>
      </w:r>
      <w:r>
        <w:rPr>
          <w:rFonts w:eastAsia="Times New Roman" w:cs="Times New Roman"/>
          <w:szCs w:val="24"/>
        </w:rPr>
        <w:t xml:space="preserve"> του τελευταίου </w:t>
      </w:r>
      <w:r>
        <w:rPr>
          <w:rFonts w:eastAsia="Times New Roman" w:cs="Times New Roman"/>
          <w:szCs w:val="24"/>
          <w:lang w:val="en-US"/>
        </w:rPr>
        <w:t>Eurogroup</w:t>
      </w:r>
      <w:r>
        <w:rPr>
          <w:rFonts w:eastAsia="Times New Roman" w:cs="Times New Roman"/>
          <w:szCs w:val="24"/>
        </w:rPr>
        <w:t>. Έχουμε δεσμευτεί να παρουσιάσουμε</w:t>
      </w:r>
      <w:r>
        <w:rPr>
          <w:rFonts w:eastAsia="Times New Roman" w:cs="Times New Roman"/>
          <w:szCs w:val="24"/>
        </w:rPr>
        <w:t xml:space="preserve"> ένα συνολικό σχέδιο ανάπτυξης για την επόμενη περίοδο. Εκεί είναι στραμμένη όλη η προσοχή μας και νομίζω ότι και όλων των πολιτικών κομμάτων εκεί θα έπρεπε να είναι στραμμένη η προσοχή.</w:t>
      </w:r>
    </w:p>
    <w:p w14:paraId="35AEEB5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πολύ καλά ότι υπάρχουν δυσκολίες και θέματα για την ελληνική </w:t>
      </w:r>
      <w:r>
        <w:rPr>
          <w:rFonts w:eastAsia="Times New Roman" w:cs="Times New Roman"/>
          <w:szCs w:val="24"/>
        </w:rPr>
        <w:t xml:space="preserve">κοινωνία. Κανένας δεν τα αρνείται και κανένας δεν στέκεται κοροϊδευτικά απέναντι σε αυτό. Ίσα ίσα στεκόμαστε με απόλυτο σεβασμό και έχοντας πλήρη συνείδηση των αδικιών που υπάρχουν σε μεγάλα τμήματα του πληθυσμού ακόμη και θα υπάρχουν, γιατί είναι δύσκολη </w:t>
      </w:r>
      <w:r>
        <w:rPr>
          <w:rFonts w:eastAsia="Times New Roman" w:cs="Times New Roman"/>
          <w:szCs w:val="24"/>
        </w:rPr>
        <w:t>η ανατροπή όλης αυτής της κατάστασης.</w:t>
      </w:r>
    </w:p>
    <w:p w14:paraId="35AEEB5C"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Παρ’ όλα αυτά, όμως, στο τέλος της μέρας αυτό που νομίζω ότι θα μετρήσει είναι, βγαίνοντας από το πρόγραμμα τον Αύγουστο του 2018 -γιατί κανένας δεν μιλάει για συνέχιση του προγράμματος και νομίζω ότι επιβεβαιώνεται απ</w:t>
      </w:r>
      <w:r>
        <w:rPr>
          <w:rFonts w:eastAsia="Times New Roman" w:cs="Times New Roman"/>
          <w:szCs w:val="24"/>
        </w:rPr>
        <w:t>ό πάρα πολλές πλευρές- αν θα καταφέρουμε –και αυτό είναι το μεγάλο στοίχημα- την επόμενη ημέρα, που δεν θα είναι καθόλου εύκολη, γιατί θα συνεχίσει να υπάρ</w:t>
      </w:r>
      <w:r>
        <w:rPr>
          <w:rFonts w:eastAsia="Times New Roman" w:cs="Times New Roman"/>
          <w:szCs w:val="24"/>
        </w:rPr>
        <w:lastRenderedPageBreak/>
        <w:t xml:space="preserve">χει εποπτεία, αλλά θα έχουμε πολύ μεγαλύτερους βαθμούς ελευθερίας, να ξαναστήσουμε τη χώρα στα πόδια </w:t>
      </w:r>
      <w:r>
        <w:rPr>
          <w:rFonts w:eastAsia="Times New Roman" w:cs="Times New Roman"/>
          <w:szCs w:val="24"/>
        </w:rPr>
        <w:t>της. Και αυτό απαιτεί και ευρύτερες συναινέσεις, θα έλεγα. Είναι μεγάλο στοίχημα όχι μόνο για την Κυβέρνηση ΣΥΡΙΖΑ</w:t>
      </w:r>
      <w:r w:rsidRPr="0021524B">
        <w:rPr>
          <w:rFonts w:eastAsia="Times New Roman" w:cs="Times New Roman"/>
          <w:szCs w:val="24"/>
        </w:rPr>
        <w:t xml:space="preserve"> </w:t>
      </w:r>
      <w:r>
        <w:rPr>
          <w:rFonts w:eastAsia="Times New Roman" w:cs="Times New Roman"/>
          <w:szCs w:val="24"/>
        </w:rPr>
        <w:t>-</w:t>
      </w:r>
      <w:r w:rsidRPr="0021524B">
        <w:rPr>
          <w:rFonts w:eastAsia="Times New Roman" w:cs="Times New Roman"/>
          <w:szCs w:val="24"/>
        </w:rPr>
        <w:t xml:space="preserve"> </w:t>
      </w:r>
      <w:r>
        <w:rPr>
          <w:rFonts w:eastAsia="Times New Roman" w:cs="Times New Roman"/>
          <w:szCs w:val="24"/>
        </w:rPr>
        <w:t>ΑΝΕΛ, αλλά είναι μεγάλο στοίχημα για τη χώρα.</w:t>
      </w:r>
    </w:p>
    <w:p w14:paraId="35AEEB5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Τελειώνω με το εθνικό θέμα, για το οποίο υπάρχει πολύ μεγάλη συζήτηση. Θα έλεγα το εξής. Η Κυ</w:t>
      </w:r>
      <w:r>
        <w:rPr>
          <w:rFonts w:eastAsia="Times New Roman" w:cs="Times New Roman"/>
          <w:szCs w:val="24"/>
        </w:rPr>
        <w:t>βέρνησή μας προσπαθεί με έναν πολύ ξεκάθαρο τρόπο και με την εθνική θέση που διαμορφώθηκε το 2007</w:t>
      </w:r>
      <w:r w:rsidRPr="008A2FD2">
        <w:rPr>
          <w:rFonts w:eastAsia="Times New Roman" w:cs="Times New Roman"/>
          <w:szCs w:val="24"/>
        </w:rPr>
        <w:t xml:space="preserve"> </w:t>
      </w:r>
      <w:r>
        <w:rPr>
          <w:rFonts w:eastAsia="Times New Roman" w:cs="Times New Roman"/>
          <w:szCs w:val="24"/>
        </w:rPr>
        <w:t>-</w:t>
      </w:r>
      <w:r w:rsidRPr="008A2FD2">
        <w:rPr>
          <w:rFonts w:eastAsia="Times New Roman" w:cs="Times New Roman"/>
          <w:szCs w:val="24"/>
        </w:rPr>
        <w:t xml:space="preserve"> </w:t>
      </w:r>
      <w:r>
        <w:rPr>
          <w:rFonts w:eastAsia="Times New Roman" w:cs="Times New Roman"/>
          <w:szCs w:val="24"/>
        </w:rPr>
        <w:t xml:space="preserve">2008 για σύνθετη ονομασία έναντι όλων. Αυτή είναι η θέση που κατά βάση υπάρχει σε πολύ μεγάλη πλειοψηφία των πολιτικών δυνάμεων, έστω και αν σήμερα -και θα </w:t>
      </w:r>
      <w:r>
        <w:rPr>
          <w:rFonts w:eastAsia="Times New Roman" w:cs="Times New Roman"/>
          <w:szCs w:val="24"/>
        </w:rPr>
        <w:t>πω γι’ αυτό- γλιστράνε δυστυχώς σε άλλες οδούς.</w:t>
      </w:r>
    </w:p>
    <w:p w14:paraId="35AEEB5E"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 xml:space="preserve">Με αυτή, λοιπόν, την εθνική θέση και χωρίς κανένα στοιχείο μυστικής διπλωματίας -πού την είδατε ακριβώς για να καταλάβω και εγώ;- και μαζί και με όλο το άλλο πακέτο που συνιστά τα θέματα που μπαίνουν και από </w:t>
      </w:r>
      <w:r>
        <w:rPr>
          <w:rFonts w:eastAsia="Times New Roman" w:cs="Times New Roman"/>
          <w:szCs w:val="24"/>
        </w:rPr>
        <w:t xml:space="preserve">δυνάμεις της γείτονος χώρας και που έχουν στον πυρήνα τους ζητήματα αλυτρωτισμού και ακραίου εθνικισμού, με όλο αυτό το πακέτο επιχειρούμε, με έναν συστηματικό τρόπο, πολύ ξεκάθαρο και πολύ στοχευμένο, να αντιμετωπίσουμε ένα θέμα που έχει κακοφορμίσει εδώ </w:t>
      </w:r>
      <w:r>
        <w:rPr>
          <w:rFonts w:eastAsia="Times New Roman" w:cs="Times New Roman"/>
          <w:szCs w:val="24"/>
        </w:rPr>
        <w:t>και εικοσιπέντε χρόνια. Υπάρχουν ευθύνες γι’ αυτό και στην άλλη πλευρά αλλά και στη δική μας πλευρά.</w:t>
      </w:r>
    </w:p>
    <w:p w14:paraId="35AEEB5F"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Είναι απορίας άξιο πώς μπορεί η Νέα Δημοκρατία να λέει ότι ουσιαστικά πρέπει να σταματήσει εδώ η διαπραγμάτευση, γιατί δεν </w:t>
      </w:r>
      <w:r>
        <w:rPr>
          <w:rFonts w:eastAsia="Times New Roman" w:cs="Times New Roman"/>
          <w:szCs w:val="24"/>
        </w:rPr>
        <w:lastRenderedPageBreak/>
        <w:t>υπάρχει η κατάλληλη συγκυρία και</w:t>
      </w:r>
      <w:r>
        <w:rPr>
          <w:rFonts w:eastAsia="Times New Roman" w:cs="Times New Roman"/>
          <w:szCs w:val="24"/>
        </w:rPr>
        <w:t xml:space="preserve"> την ίδια στιγμή ο ηγέτης του Ευρωπαϊκού Λαϊκού Κόμματος να λέει ότι υπάρχει παράθυρο ευκαιρίας. Αυτό κάποιος πρέπει να μας το εξηγήσει, διότι η αυτογελοιοποίηση έχει και κάποια όρια!</w:t>
      </w:r>
    </w:p>
    <w:p w14:paraId="35AEEB60"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Δεν γίνεται και δεν πρέπει να χαθεί άλλη μια ευκαιρία και αυτό είναι και</w:t>
      </w:r>
      <w:r>
        <w:rPr>
          <w:rFonts w:eastAsia="Times New Roman" w:cs="Times New Roman"/>
          <w:szCs w:val="24"/>
        </w:rPr>
        <w:t xml:space="preserve"> η τελική μου έκκληση και τελειώνω, κύριε Πρόεδρε. Το χρωστάμε και στο πολιτικό σύστημα, που νομίζω ότι εμπεριέχει μέσα του και πολύ σοβαρούς ανθρώπους στο τόξο των δημοκρατικών δυνάμεων</w:t>
      </w:r>
      <w:r w:rsidRPr="008A2FD2">
        <w:rPr>
          <w:rFonts w:eastAsia="Times New Roman" w:cs="Times New Roman"/>
          <w:szCs w:val="24"/>
        </w:rPr>
        <w:t>.</w:t>
      </w:r>
      <w:r>
        <w:rPr>
          <w:rFonts w:eastAsia="Times New Roman" w:cs="Times New Roman"/>
          <w:szCs w:val="24"/>
        </w:rPr>
        <w:t xml:space="preserve"> Δεν πρέπει να χαθεί άλλη μ</w:t>
      </w:r>
      <w:r>
        <w:rPr>
          <w:rFonts w:eastAsia="Times New Roman" w:cs="Times New Roman"/>
          <w:szCs w:val="24"/>
        </w:rPr>
        <w:t>ί</w:t>
      </w:r>
      <w:r>
        <w:rPr>
          <w:rFonts w:eastAsia="Times New Roman" w:cs="Times New Roman"/>
          <w:szCs w:val="24"/>
        </w:rPr>
        <w:t>α ευκαιρία.</w:t>
      </w:r>
    </w:p>
    <w:p w14:paraId="35AEEB6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Νομίζω ότι, αν αντιμετωπίσουμ</w:t>
      </w:r>
      <w:r>
        <w:rPr>
          <w:rFonts w:eastAsia="Times New Roman" w:cs="Times New Roman"/>
          <w:szCs w:val="24"/>
        </w:rPr>
        <w:t xml:space="preserve">ε με νηφαλιότητα και σοβαρότητα αυτό το πρόβλημα, μπορεί να οδηγηθούμε πράγματι σε μια λύση που θα είναι και εθνικά συμφέρουσα, αλλά και θα συμφέρει και την ειρήνη και τη σταθερότητα στην περιοχή, σε ένα πεδίο που </w:t>
      </w:r>
      <w:r>
        <w:rPr>
          <w:rFonts w:eastAsia="Times New Roman" w:cs="Times New Roman"/>
          <w:szCs w:val="24"/>
        </w:rPr>
        <w:lastRenderedPageBreak/>
        <w:t>στην πραγματικότητα οι δ</w:t>
      </w:r>
      <w:r>
        <w:rPr>
          <w:rFonts w:eastAsia="Times New Roman" w:cs="Times New Roman"/>
          <w:szCs w:val="24"/>
        </w:rPr>
        <w:t>ύ</w:t>
      </w:r>
      <w:r>
        <w:rPr>
          <w:rFonts w:eastAsia="Times New Roman" w:cs="Times New Roman"/>
          <w:szCs w:val="24"/>
        </w:rPr>
        <w:t>ο λαοί -και το ξέ</w:t>
      </w:r>
      <w:r>
        <w:rPr>
          <w:rFonts w:eastAsia="Times New Roman" w:cs="Times New Roman"/>
          <w:szCs w:val="24"/>
        </w:rPr>
        <w:t xml:space="preserve">ρουν αυτό οι άνθρωποι στη </w:t>
      </w:r>
      <w:r>
        <w:rPr>
          <w:rFonts w:eastAsia="Times New Roman" w:cs="Times New Roman"/>
          <w:szCs w:val="24"/>
        </w:rPr>
        <w:t>β</w:t>
      </w:r>
      <w:r>
        <w:rPr>
          <w:rFonts w:eastAsia="Times New Roman" w:cs="Times New Roman"/>
          <w:szCs w:val="24"/>
        </w:rPr>
        <w:t>όρεια Ελλάδα- είναι σε μια συνεχή επαφή. Κόσμος πάει και έρχεται από εδώ και από εκεί. Μη μου πει κανένας ότι απειλείται η χώρα από την Πρώην Γιουγκοσλαβική Δημοκρατία της Μακεδονίας ή ότι είναι αυτό σοβαρό επιχείρημα!</w:t>
      </w:r>
    </w:p>
    <w:p w14:paraId="35AEEB62"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Η συγκυρία</w:t>
      </w:r>
      <w:r>
        <w:rPr>
          <w:rFonts w:eastAsia="Times New Roman" w:cs="Times New Roman"/>
          <w:szCs w:val="24"/>
        </w:rPr>
        <w:t xml:space="preserve"> είναι ακόμα πιο ευνοϊκή, διότι έχουμε μια μετριοπαθή πολιτική ηγεσία στη γείτονα χώρα. Όπως φάνηκε και από τη χθεσινή συνάντηση του Πρωθυπουργού Αλέξη Τσίπρα με τον ομόλογό του, τον κ. Ζάεφ, υπάρχουν πολύ συγκεκριμένα περιθώρια να υπάρξει η οδός που θα μα</w:t>
      </w:r>
      <w:r>
        <w:rPr>
          <w:rFonts w:eastAsia="Times New Roman" w:cs="Times New Roman"/>
          <w:szCs w:val="24"/>
        </w:rPr>
        <w:t>ς φέρει σε μ</w:t>
      </w:r>
      <w:r>
        <w:rPr>
          <w:rFonts w:eastAsia="Times New Roman" w:cs="Times New Roman"/>
          <w:szCs w:val="24"/>
        </w:rPr>
        <w:t>ί</w:t>
      </w:r>
      <w:r>
        <w:rPr>
          <w:rFonts w:eastAsia="Times New Roman" w:cs="Times New Roman"/>
          <w:szCs w:val="24"/>
        </w:rPr>
        <w:t>α λύση. Φαντάζομαι ότι κάθε άνθρωπος με κοινή λογική εύχεται πράγματι να βρούμε αυτή τη λύση, η οποία ξαναλέω ότι θα βοηθήσει και τους δ</w:t>
      </w:r>
      <w:r>
        <w:rPr>
          <w:rFonts w:eastAsia="Times New Roman" w:cs="Times New Roman"/>
          <w:szCs w:val="24"/>
        </w:rPr>
        <w:t>ύ</w:t>
      </w:r>
      <w:r>
        <w:rPr>
          <w:rFonts w:eastAsia="Times New Roman" w:cs="Times New Roman"/>
          <w:szCs w:val="24"/>
        </w:rPr>
        <w:t>ο λαούς και την ειρήνη και τη σταθερότητα στην περιοχή.</w:t>
      </w:r>
    </w:p>
    <w:p w14:paraId="35AEEB6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35AEEB64" w14:textId="77777777" w:rsidR="00D5450D" w:rsidRDefault="005B470C">
      <w:pPr>
        <w:spacing w:line="600" w:lineRule="auto"/>
        <w:ind w:firstLine="709"/>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του ΣΥΡΙΖΑ)</w:t>
      </w:r>
    </w:p>
    <w:p w14:paraId="35AEEB6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Καλώς.</w:t>
      </w:r>
    </w:p>
    <w:p w14:paraId="35AEEB66"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Συνεχίζουμε με τις δευτερολογίες των εισηγητών και ειδικών αγορητών.</w:t>
      </w:r>
    </w:p>
    <w:p w14:paraId="35AEEB6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Δεν ξέρω, κυρία Υπουργέ, μήπως θέλετε να δώσετε κάποιες απαντήσεις σε κάποια ερωτήματα που τέθηκαν ή να κάνετε κάποια παρέμβαση στο τέ</w:t>
      </w:r>
      <w:r>
        <w:rPr>
          <w:rFonts w:eastAsia="Times New Roman" w:cs="Times New Roman"/>
          <w:szCs w:val="24"/>
        </w:rPr>
        <w:t>λος; Δεν θέλω να σας πιέσω, απλώς ρωτώ…</w:t>
      </w:r>
    </w:p>
    <w:p w14:paraId="35AEEB6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Θα τα πω στο τέλος, κύριε Πρόεδρε.</w:t>
      </w:r>
    </w:p>
    <w:p w14:paraId="35AEEB6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Να ξεκινήσουμε, λοιπόν, με τις δευτερολογίες των ειδικών αγορητών και εισηγητών.</w:t>
      </w:r>
    </w:p>
    <w:p w14:paraId="35AEEB6A"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Κύριε Φορτσάκη, θ</w:t>
      </w:r>
      <w:r>
        <w:rPr>
          <w:rFonts w:eastAsia="Times New Roman" w:cs="Times New Roman"/>
          <w:szCs w:val="24"/>
        </w:rPr>
        <w:t>έλετε τον λόγο;</w:t>
      </w:r>
    </w:p>
    <w:p w14:paraId="35AEEB6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Μάλιστα.</w:t>
      </w:r>
    </w:p>
    <w:p w14:paraId="35AEEB6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Παυλίδη, θα μιλήσετε στο τέλος. Ακολουθεί ο κ. Κουτσούκος, μετά εσείς, κύριε Καρακώστα, μετά ο κ. Κατσίκης και ο κ. Βαρδαλής. Άρα</w:t>
      </w:r>
      <w:r>
        <w:rPr>
          <w:rFonts w:eastAsia="Times New Roman" w:cs="Times New Roman"/>
          <w:szCs w:val="24"/>
        </w:rPr>
        <w:t xml:space="preserve"> </w:t>
      </w:r>
      <w:r>
        <w:rPr>
          <w:rFonts w:eastAsia="Times New Roman" w:cs="Times New Roman"/>
          <w:szCs w:val="24"/>
        </w:rPr>
        <w:t>τέσσερις εισηγητές-αγορητές.</w:t>
      </w:r>
    </w:p>
    <w:p w14:paraId="35AEEB6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Φορτσάκη, έχετε τον λόγο.</w:t>
      </w:r>
    </w:p>
    <w:p w14:paraId="35AEEB6E" w14:textId="77777777" w:rsidR="00D5450D" w:rsidRDefault="005B470C">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Πόσο χρόνο έχω, κύριε Πρόεδρε;</w:t>
      </w:r>
    </w:p>
    <w:p w14:paraId="35AEEB6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 χρόνος που δικαιούστε για τη δευτερολογία είναι ο μισός από όσο δικαιούσασταν στην πρωτολογία σας. Να συμφωνήσουμε στα έξι λεπτά;</w:t>
      </w:r>
    </w:p>
    <w:p w14:paraId="35AEEB7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ΘΕΟΔΩΡΟΣ ΦΟΡΤ</w:t>
      </w:r>
      <w:r>
        <w:rPr>
          <w:rFonts w:eastAsia="Times New Roman" w:cs="Times New Roman"/>
          <w:b/>
          <w:szCs w:val="24"/>
        </w:rPr>
        <w:t xml:space="preserve">ΣΑΚΗΣ: </w:t>
      </w:r>
      <w:r>
        <w:rPr>
          <w:rFonts w:eastAsia="Times New Roman" w:cs="Times New Roman"/>
          <w:szCs w:val="24"/>
        </w:rPr>
        <w:t>Κάπου εκεί. Έξι με επτά λεπτά θέλω, το πολύ.</w:t>
      </w:r>
    </w:p>
    <w:p w14:paraId="35AEEB7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Εντάξει. Θα υπάρξει και μια ανοχή.</w:t>
      </w:r>
    </w:p>
    <w:p w14:paraId="35AEEB72"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35AEEB7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olor w:val="000000"/>
          <w:szCs w:val="24"/>
        </w:rPr>
        <w:t>Ευχαριστώ, κύριε Πρόεδρε.</w:t>
      </w:r>
      <w:r>
        <w:rPr>
          <w:rFonts w:eastAsia="Times New Roman" w:cs="Times New Roman"/>
          <w:szCs w:val="24"/>
        </w:rPr>
        <w:t xml:space="preserve"> </w:t>
      </w:r>
    </w:p>
    <w:p w14:paraId="35AEEB74" w14:textId="77777777" w:rsidR="00D5450D" w:rsidRDefault="005B470C">
      <w:pPr>
        <w:spacing w:line="600" w:lineRule="auto"/>
        <w:ind w:firstLine="720"/>
        <w:jc w:val="both"/>
        <w:rPr>
          <w:rFonts w:eastAsia="Times New Roman" w:cs="Times New Roman"/>
          <w:bCs/>
          <w:szCs w:val="24"/>
        </w:rPr>
      </w:pPr>
      <w:r>
        <w:rPr>
          <w:rFonts w:eastAsia="Times New Roman" w:cs="Times New Roman"/>
          <w:szCs w:val="24"/>
        </w:rPr>
        <w:t xml:space="preserve">Δεν είχα σκοπό να δευτερολογήσω γιατί ουσιαστικά τα θέματα περί </w:t>
      </w:r>
      <w:r>
        <w:rPr>
          <w:rFonts w:eastAsia="Times New Roman" w:cs="Times New Roman"/>
          <w:szCs w:val="24"/>
        </w:rPr>
        <w:t xml:space="preserve">του νομοσχεδίου που συζητούμε, τα έχουμε εξαντλήσει. Λείπουν μόνο οι διευκρινήσεις για τις </w:t>
      </w:r>
      <w:r>
        <w:rPr>
          <w:rFonts w:eastAsia="Times New Roman" w:cs="Times New Roman"/>
          <w:bCs/>
          <w:szCs w:val="24"/>
        </w:rPr>
        <w:t>τροπολογίες που θα δοθούν στο τέλος. Όμως, μετά από αυτά που άκουσα, θα ήθελα να δώσω ορισμένες απαντήσεις γιατί αυτά δεν μπορεί να μείνουν αναπάντητα.</w:t>
      </w:r>
    </w:p>
    <w:p w14:paraId="35AEEB75" w14:textId="77777777" w:rsidR="00D5450D" w:rsidRDefault="005B470C">
      <w:pPr>
        <w:spacing w:line="600" w:lineRule="auto"/>
        <w:ind w:firstLine="720"/>
        <w:jc w:val="both"/>
        <w:rPr>
          <w:rFonts w:eastAsia="Times New Roman" w:cs="Times New Roman"/>
          <w:bCs/>
          <w:szCs w:val="24"/>
        </w:rPr>
      </w:pPr>
      <w:r>
        <w:rPr>
          <w:rFonts w:eastAsia="Times New Roman" w:cs="Times New Roman"/>
          <w:bCs/>
          <w:szCs w:val="24"/>
        </w:rPr>
        <w:lastRenderedPageBreak/>
        <w:t>Πρώτα-πρώτα ν</w:t>
      </w:r>
      <w:r>
        <w:rPr>
          <w:rFonts w:eastAsia="Times New Roman" w:cs="Times New Roman"/>
          <w:bCs/>
          <w:szCs w:val="24"/>
        </w:rPr>
        <w:t>α ξεκινήσω από το τελευταίο που άκουσα από τον συνάδελφο, τον κ. Μαντά, για τη μεταβολή, δήθεν, των θέσεων της Νέας Δημοκρατίας και το γλίστρημα, υποτίθεται, στον εθνικισμό ή στα δεξιά, όπως, από ό,τι κατάλαβα, προσάπτει ο κ. Μαντάς στη Νέα Δημοκρατία.</w:t>
      </w:r>
    </w:p>
    <w:p w14:paraId="35AEEB76" w14:textId="77777777" w:rsidR="00D5450D" w:rsidRDefault="005B470C">
      <w:pPr>
        <w:spacing w:line="600" w:lineRule="auto"/>
        <w:ind w:firstLine="720"/>
        <w:jc w:val="both"/>
        <w:rPr>
          <w:rFonts w:eastAsia="Times New Roman" w:cs="Times New Roman"/>
          <w:bCs/>
          <w:szCs w:val="24"/>
        </w:rPr>
      </w:pPr>
      <w:r>
        <w:rPr>
          <w:rFonts w:eastAsia="Times New Roman" w:cs="Times New Roman"/>
          <w:bCs/>
          <w:szCs w:val="24"/>
        </w:rPr>
        <w:t xml:space="preserve">Το </w:t>
      </w:r>
      <w:r>
        <w:rPr>
          <w:rFonts w:eastAsia="Times New Roman" w:cs="Times New Roman"/>
          <w:bCs/>
          <w:szCs w:val="24"/>
        </w:rPr>
        <w:t>σ</w:t>
      </w:r>
      <w:r>
        <w:rPr>
          <w:rFonts w:eastAsia="Times New Roman" w:cs="Times New Roman"/>
          <w:bCs/>
          <w:szCs w:val="24"/>
        </w:rPr>
        <w:t xml:space="preserve">κοπιανό είναι πραγματικά ένα ζήτημα το οποίο, όπως το ξέρουμε όλοι, απασχολεί όλο τον </w:t>
      </w:r>
      <w:r>
        <w:rPr>
          <w:rFonts w:eastAsia="Times New Roman" w:cs="Times New Roman"/>
          <w:bCs/>
          <w:szCs w:val="24"/>
        </w:rPr>
        <w:t>Ε</w:t>
      </w:r>
      <w:r>
        <w:rPr>
          <w:rFonts w:eastAsia="Times New Roman" w:cs="Times New Roman"/>
          <w:bCs/>
          <w:szCs w:val="24"/>
        </w:rPr>
        <w:t>λληνισμό. Εγώ προσωπικά δεν πιστεύω ότι υπάρχουν Έλληνες λιγότερο ή περισσότερο πατριώτες από άλλους. Το ζήτημα είναι αν γίνονται οι χειρισμοί όπως πρέπει και αν μπορεί</w:t>
      </w:r>
      <w:r>
        <w:rPr>
          <w:rFonts w:eastAsia="Times New Roman" w:cs="Times New Roman"/>
          <w:bCs/>
          <w:szCs w:val="24"/>
        </w:rPr>
        <w:t xml:space="preserve"> να βρεθεί μια λύση στην παρούσα συγκυρία η οποία να εξυπηρετεί τα συμφέροντα του </w:t>
      </w:r>
      <w:r>
        <w:rPr>
          <w:rFonts w:eastAsia="Times New Roman" w:cs="Times New Roman"/>
          <w:bCs/>
          <w:szCs w:val="24"/>
        </w:rPr>
        <w:t>Ε</w:t>
      </w:r>
      <w:r>
        <w:rPr>
          <w:rFonts w:eastAsia="Times New Roman" w:cs="Times New Roman"/>
          <w:bCs/>
          <w:szCs w:val="24"/>
        </w:rPr>
        <w:t>λληνισμού.</w:t>
      </w:r>
    </w:p>
    <w:p w14:paraId="35AEEB77" w14:textId="77777777" w:rsidR="00D5450D" w:rsidRDefault="005B470C">
      <w:pPr>
        <w:spacing w:line="600" w:lineRule="auto"/>
        <w:ind w:firstLine="720"/>
        <w:jc w:val="both"/>
        <w:rPr>
          <w:rFonts w:eastAsia="Times New Roman" w:cs="Times New Roman"/>
          <w:bCs/>
          <w:szCs w:val="24"/>
        </w:rPr>
      </w:pPr>
      <w:r>
        <w:rPr>
          <w:rFonts w:eastAsia="Times New Roman" w:cs="Times New Roman"/>
          <w:bCs/>
          <w:szCs w:val="24"/>
        </w:rPr>
        <w:t xml:space="preserve">Νομίζω ότι η Κυβέρνηση με μεγάλη αδεξιότητα χειρίστηκε το θέμα από την αρχή, γιατί, αντί να δημιουργήσει τις προϋποθέσεις </w:t>
      </w:r>
      <w:r>
        <w:rPr>
          <w:rFonts w:eastAsia="Times New Roman" w:cs="Times New Roman"/>
          <w:bCs/>
          <w:szCs w:val="24"/>
        </w:rPr>
        <w:lastRenderedPageBreak/>
        <w:t>μιας συναίνεσης η οποία θα μπορούσε να ο</w:t>
      </w:r>
      <w:r>
        <w:rPr>
          <w:rFonts w:eastAsia="Times New Roman" w:cs="Times New Roman"/>
          <w:bCs/>
          <w:szCs w:val="24"/>
        </w:rPr>
        <w:t>δηγήσει στη συνέχεια σε μια λύση, ακολούθησε μ</w:t>
      </w:r>
      <w:r>
        <w:rPr>
          <w:rFonts w:eastAsia="Times New Roman" w:cs="Times New Roman"/>
          <w:bCs/>
          <w:szCs w:val="24"/>
        </w:rPr>
        <w:t>ί</w:t>
      </w:r>
      <w:r>
        <w:rPr>
          <w:rFonts w:eastAsia="Times New Roman" w:cs="Times New Roman"/>
          <w:bCs/>
          <w:szCs w:val="24"/>
        </w:rPr>
        <w:t>α πορεία που θα τη χαρακτήριζα μάλλον ως πορεία μυστικής διπλωματίας και έφερε ορισμένα τετελεσμένα, πιστεύοντας ότι θα μπορέσει να τα επιβάλλει, χωρίς να εξετάσει εάν συντρέχουν οι προϋποθέσεις εκείνες που θα</w:t>
      </w:r>
      <w:r>
        <w:rPr>
          <w:rFonts w:eastAsia="Times New Roman" w:cs="Times New Roman"/>
          <w:bCs/>
          <w:szCs w:val="24"/>
        </w:rPr>
        <w:t xml:space="preserve"> επέτρεπαν μια τέτοια αποδοχή.</w:t>
      </w:r>
    </w:p>
    <w:p w14:paraId="35AEEB78" w14:textId="77777777" w:rsidR="00D5450D" w:rsidRDefault="005B470C">
      <w:pPr>
        <w:spacing w:line="600" w:lineRule="auto"/>
        <w:ind w:firstLine="720"/>
        <w:jc w:val="both"/>
        <w:rPr>
          <w:rFonts w:eastAsia="Times New Roman" w:cs="Times New Roman"/>
          <w:bCs/>
          <w:szCs w:val="24"/>
        </w:rPr>
      </w:pPr>
      <w:r>
        <w:rPr>
          <w:rFonts w:eastAsia="Times New Roman" w:cs="Times New Roman"/>
          <w:bCs/>
          <w:szCs w:val="24"/>
        </w:rPr>
        <w:t>Η Νέα Δημοκρατία από την αρχή είπε ότι ήδη από το 2008 είχαν δημιουργηθεί οι προϋποθέσεις εκείνες που, αν ικανοποιούνταν, θα μπορούσε η Ελλάδα να δεχθεί μια λύση ως ένα ελάχιστο εθνικό κεκτημένο. Είναι γνωστές, να μην τις επα</w:t>
      </w:r>
      <w:r>
        <w:rPr>
          <w:rFonts w:eastAsia="Times New Roman" w:cs="Times New Roman"/>
          <w:bCs/>
          <w:szCs w:val="24"/>
        </w:rPr>
        <w:t>ναλάβω. Επιγραμματικά είναι η σύνθετη ονομασία, όπως την είχε δεχθεί τότε η Κυβέρνηση, η</w:t>
      </w:r>
      <w:r>
        <w:rPr>
          <w:rFonts w:eastAsia="Times New Roman" w:cs="Times New Roman"/>
          <w:szCs w:val="24"/>
        </w:rPr>
        <w:t xml:space="preserve"> </w:t>
      </w:r>
      <w:r>
        <w:rPr>
          <w:rFonts w:eastAsia="Times New Roman" w:cs="Times New Roman"/>
          <w:bCs/>
          <w:szCs w:val="24"/>
        </w:rPr>
        <w:t>erga omnes, έναντι όλων, αναγνώριση και κυρίως βεβαίως η επίλυση του προβλήματος του αλυτρωτισμού.</w:t>
      </w:r>
    </w:p>
    <w:p w14:paraId="35AEEB79" w14:textId="77777777" w:rsidR="00D5450D" w:rsidRDefault="005B470C">
      <w:pPr>
        <w:spacing w:line="600" w:lineRule="auto"/>
        <w:ind w:firstLine="720"/>
        <w:jc w:val="both"/>
        <w:rPr>
          <w:rFonts w:eastAsia="Times New Roman" w:cs="Times New Roman"/>
          <w:bCs/>
          <w:szCs w:val="24"/>
        </w:rPr>
      </w:pPr>
      <w:r>
        <w:rPr>
          <w:rFonts w:eastAsia="Times New Roman" w:cs="Times New Roman"/>
          <w:bCs/>
          <w:szCs w:val="24"/>
        </w:rPr>
        <w:lastRenderedPageBreak/>
        <w:t>Σήμερα γνωρίζουμε όλοι ότι αυτές οι συνθήκες δεν μπορούν να ικανοποι</w:t>
      </w:r>
      <w:r>
        <w:rPr>
          <w:rFonts w:eastAsia="Times New Roman" w:cs="Times New Roman"/>
          <w:bCs/>
          <w:szCs w:val="24"/>
        </w:rPr>
        <w:t>ηθούν διότι τα Σκόπια δεν είναι σε θέση σήμερα να μεταβάλλουν το Σύνταγμά τους. Δίχως δε τη μεταβολή του Συντάγματός τους, δεν μπορεί να δοθεί λύση η οποία να ικανοποιεί τις συνθήκες αυτές. Το είδαμε ακόμα και πρόσφατα, στις χθεσινές δηλώσεις των δύο Πρωθυ</w:t>
      </w:r>
      <w:r>
        <w:rPr>
          <w:rFonts w:eastAsia="Times New Roman" w:cs="Times New Roman"/>
          <w:bCs/>
          <w:szCs w:val="24"/>
        </w:rPr>
        <w:t xml:space="preserve">πουργών. Ο Πρωθυπουργός της Πρώην Δημοκρατίας της Μακεδονίας δήλωσε ότι δεν θα κάνει τίποτα άλλο παρά θα αλλάξει το όνομα του αεροδρομίου και μιας οδού και ότι είναι πάρα πολύ δύσκολο να δεχθούν τα Σκόπια αυτή την ώρα μεταβολή του Συντάγματός τους. Άρα τι </w:t>
      </w:r>
      <w:r>
        <w:rPr>
          <w:rFonts w:eastAsia="Times New Roman" w:cs="Times New Roman"/>
          <w:bCs/>
          <w:szCs w:val="24"/>
        </w:rPr>
        <w:t>είδους συζήτηση θα μπορέσουμε να κάνουμε; Πώς θα μπορέσουμε να ικανοποιήσουμε το βασικό μας αίτημα που είναι να επιλυθεί το ζήτημα του αλυτρωτισμού;</w:t>
      </w:r>
    </w:p>
    <w:p w14:paraId="35AEEB7A" w14:textId="77777777" w:rsidR="00D5450D" w:rsidRDefault="005B470C">
      <w:pPr>
        <w:spacing w:line="600" w:lineRule="auto"/>
        <w:ind w:firstLine="720"/>
        <w:jc w:val="both"/>
        <w:rPr>
          <w:rFonts w:eastAsia="Times New Roman" w:cs="Times New Roman"/>
          <w:bCs/>
          <w:szCs w:val="24"/>
        </w:rPr>
      </w:pPr>
      <w:r>
        <w:rPr>
          <w:rFonts w:eastAsia="Times New Roman" w:cs="Times New Roman"/>
          <w:bCs/>
          <w:szCs w:val="24"/>
        </w:rPr>
        <w:lastRenderedPageBreak/>
        <w:t>Νομίζω ότι οι πιέσεις που δεχόμαστε ενδεχομένως από το εξωτερικό για να υποχωρήσουμε σε ζητήματα εθνικά πρέ</w:t>
      </w:r>
      <w:r>
        <w:rPr>
          <w:rFonts w:eastAsia="Times New Roman" w:cs="Times New Roman"/>
          <w:bCs/>
          <w:szCs w:val="24"/>
        </w:rPr>
        <w:t>πει να αντιμετωπιστούν με τον ίδιο τρόπο που τις αντιμετώπισε ο Κώστας Καραμανλής όταν τότε, το 2008, αρνήθηκε να τις δεχθεί, με τα γνωστά αποτελέσματα.</w:t>
      </w:r>
    </w:p>
    <w:p w14:paraId="35AEEB7B" w14:textId="77777777" w:rsidR="00D5450D" w:rsidRDefault="005B470C">
      <w:pPr>
        <w:spacing w:line="600" w:lineRule="auto"/>
        <w:ind w:firstLine="720"/>
        <w:jc w:val="both"/>
        <w:rPr>
          <w:rFonts w:eastAsia="Times New Roman" w:cs="Times New Roman"/>
          <w:bCs/>
          <w:szCs w:val="24"/>
        </w:rPr>
      </w:pPr>
      <w:r>
        <w:rPr>
          <w:rFonts w:eastAsia="Times New Roman" w:cs="Times New Roman"/>
          <w:bCs/>
          <w:szCs w:val="24"/>
        </w:rPr>
        <w:t xml:space="preserve">Ας μην ψάχνουμε, λοιπόν, να βρίσκουμε ακροδεξιά στοιχεία όταν έχουμε συλλαλητήρια, όπου κινητοποιείται </w:t>
      </w:r>
      <w:r>
        <w:rPr>
          <w:rFonts w:eastAsia="Times New Roman" w:cs="Times New Roman"/>
          <w:bCs/>
          <w:szCs w:val="24"/>
        </w:rPr>
        <w:t xml:space="preserve">ένα σύνολο πολιτών από όλα τα πολιτικά κόμματα. Γιατί η πορεία αυτή, το συλλαλητήριο αυτό ήταν πρωτίστως μια διαμαρτυρία όλων των Ελλήνων </w:t>
      </w:r>
      <w:r>
        <w:rPr>
          <w:rFonts w:eastAsia="Times New Roman"/>
          <w:bCs/>
          <w:szCs w:val="24"/>
        </w:rPr>
        <w:t>οι οποίοι</w:t>
      </w:r>
      <w:r>
        <w:rPr>
          <w:rFonts w:eastAsia="Times New Roman" w:cs="Times New Roman"/>
          <w:bCs/>
          <w:szCs w:val="24"/>
        </w:rPr>
        <w:t xml:space="preserve"> βαρέθηκαν να βλέπουν να μειώνεται το κύρος της χώρας, βαρέθηκαν να υφίστανται προσβολές από παντού και θέλου</w:t>
      </w:r>
      <w:r>
        <w:rPr>
          <w:rFonts w:eastAsia="Times New Roman" w:cs="Times New Roman"/>
          <w:bCs/>
          <w:szCs w:val="24"/>
        </w:rPr>
        <w:t xml:space="preserve">ν επιτέλους να αναγνωριστεί ότι έχουμε και εμείς μια χώρα η οποία έχει </w:t>
      </w:r>
      <w:r>
        <w:rPr>
          <w:rFonts w:eastAsia="Times New Roman" w:cs="Times New Roman"/>
          <w:bCs/>
          <w:szCs w:val="24"/>
        </w:rPr>
        <w:lastRenderedPageBreak/>
        <w:t xml:space="preserve">κυριαρχία. Αυτό είναι το βασικό, αν θέλετε, αίτημα του συλλαλητηρίου. Το ότι υπήρξαν ακραίες φωνές, τις οποίες δεν αποδέχομαι εγώ ούτε το </w:t>
      </w:r>
      <w:r>
        <w:rPr>
          <w:rFonts w:eastAsia="Times New Roman" w:cs="Times New Roman"/>
          <w:bCs/>
          <w:szCs w:val="24"/>
        </w:rPr>
        <w:t>κ</w:t>
      </w:r>
      <w:r>
        <w:rPr>
          <w:rFonts w:eastAsia="Times New Roman" w:cs="Times New Roman"/>
          <w:bCs/>
          <w:szCs w:val="24"/>
        </w:rPr>
        <w:t>όμμα το δικό μου τις αποδέχεται, αυτό δεν αλλο</w:t>
      </w:r>
      <w:r>
        <w:rPr>
          <w:rFonts w:eastAsia="Times New Roman" w:cs="Times New Roman"/>
          <w:bCs/>
          <w:szCs w:val="24"/>
        </w:rPr>
        <w:t>ιώνει τη δυναμική της διαμαρτυρίας, η οποία κατατέθηκε στο συλλαλητήριο αυτό.</w:t>
      </w:r>
    </w:p>
    <w:p w14:paraId="35AEEB7C" w14:textId="77777777" w:rsidR="00D5450D" w:rsidRDefault="005B470C">
      <w:pPr>
        <w:spacing w:line="600" w:lineRule="auto"/>
        <w:ind w:firstLine="720"/>
        <w:jc w:val="both"/>
        <w:rPr>
          <w:rFonts w:eastAsia="Times New Roman" w:cs="Times New Roman"/>
          <w:bCs/>
          <w:szCs w:val="24"/>
        </w:rPr>
      </w:pPr>
      <w:r>
        <w:rPr>
          <w:rFonts w:eastAsia="Times New Roman" w:cs="Times New Roman"/>
          <w:bCs/>
          <w:szCs w:val="24"/>
        </w:rPr>
        <w:t>Νομίζω, λοιπόν, ότι έπρεπε να έχει γίνει από καιρό ενημέρωση των πολιτικών Αρχηγών, να έχει διαμορφωθεί ένα πλαίσιο κατάλληλο για να μπορούσαμε σήμερα να συζητούμε για μια επίλυση. Αυτή την ώρα τέτοιου είδους προοπτική, δυστυχώς, δεν φαίνεται να διαγράφετα</w:t>
      </w:r>
      <w:r>
        <w:rPr>
          <w:rFonts w:eastAsia="Times New Roman" w:cs="Times New Roman"/>
          <w:bCs/>
          <w:szCs w:val="24"/>
        </w:rPr>
        <w:t xml:space="preserve">ι. Μακάρι τα πράγματα να αλλάξουν και να διαμορφωθούν διαφορετικά. Όμως, αυτή την ώρα αυτή είναι η κατάσταση. </w:t>
      </w:r>
    </w:p>
    <w:p w14:paraId="35AEEB7D" w14:textId="77777777" w:rsidR="00D5450D" w:rsidRDefault="005B470C">
      <w:pPr>
        <w:spacing w:line="600" w:lineRule="auto"/>
        <w:ind w:firstLine="720"/>
        <w:jc w:val="both"/>
        <w:rPr>
          <w:rFonts w:eastAsia="Times New Roman" w:cs="Times New Roman"/>
          <w:bCs/>
          <w:szCs w:val="24"/>
        </w:rPr>
      </w:pPr>
      <w:r>
        <w:rPr>
          <w:rFonts w:eastAsia="Times New Roman" w:cs="Times New Roman"/>
          <w:bCs/>
          <w:szCs w:val="24"/>
        </w:rPr>
        <w:lastRenderedPageBreak/>
        <w:t>Και αντί να κατηγορούμε τη Νέα Δημοκρατία για δήθεν στροφή δεξιά, να συνειδητοποιήσουμε ότι δεν υπάρχει ούτε Δεξιά ούτε Αριστερά στα θέματα αυτά.</w:t>
      </w:r>
      <w:r>
        <w:rPr>
          <w:rFonts w:eastAsia="Times New Roman" w:cs="Times New Roman"/>
          <w:bCs/>
          <w:szCs w:val="24"/>
        </w:rPr>
        <w:t xml:space="preserve"> Υπάρχει το εθνικό αίτημα, το οποίο, επαναλαμβάνω, δέχομαι ότι όλοι οι Έλληνες θέλουμε να πετύχουμε, αλλά και οι κατάλληλοι χειρισμοί, </w:t>
      </w:r>
      <w:r>
        <w:rPr>
          <w:rFonts w:eastAsia="Times New Roman"/>
          <w:bCs/>
          <w:szCs w:val="24"/>
        </w:rPr>
        <w:t>οι οποίοι</w:t>
      </w:r>
      <w:r>
        <w:rPr>
          <w:rFonts w:eastAsia="Times New Roman" w:cs="Times New Roman"/>
          <w:bCs/>
          <w:szCs w:val="24"/>
        </w:rPr>
        <w:t xml:space="preserve"> αυτή την ώρα λείπουν.</w:t>
      </w:r>
    </w:p>
    <w:p w14:paraId="35AEEB7E" w14:textId="77777777" w:rsidR="00D5450D" w:rsidRDefault="005B470C">
      <w:pPr>
        <w:spacing w:line="600" w:lineRule="auto"/>
        <w:ind w:firstLine="720"/>
        <w:jc w:val="both"/>
        <w:rPr>
          <w:rFonts w:eastAsia="Times New Roman"/>
          <w:szCs w:val="24"/>
        </w:rPr>
      </w:pPr>
      <w:r>
        <w:rPr>
          <w:rFonts w:eastAsia="Times New Roman"/>
          <w:szCs w:val="24"/>
        </w:rPr>
        <w:t>Ως προς την οικονομία, μιλάμε σήμερα για επενδύσεις που θα έρθουν με την υιοθέτηση και τη</w:t>
      </w:r>
      <w:r>
        <w:rPr>
          <w:rFonts w:eastAsia="Times New Roman"/>
          <w:szCs w:val="24"/>
        </w:rPr>
        <w:t xml:space="preserve"> θεσμοθέτηση του νέου πλαισίου που προβλέπει η Ευρωπαϊκή Ένωση, αλλά δεν μπορούμε να αρνηθούμε ότι η έξοδος από τα μνημόνια παραμένει ψευδεπίγραφη. Ψευδεπίγραφη γιατί; Διότι ξέρουμε ότι έχουμε δεσμεύσεις οι οποίες υπερβαίνουν κατά πολύ το τέλος του μνημονί</w:t>
      </w:r>
      <w:r>
        <w:rPr>
          <w:rFonts w:eastAsia="Times New Roman"/>
          <w:szCs w:val="24"/>
        </w:rPr>
        <w:t>ου. Έρχεται η περικοπή των συντάξεων και των μισθών. Έρχεται η μείωση του αφορολόγητου.</w:t>
      </w:r>
    </w:p>
    <w:p w14:paraId="35AEEB7F" w14:textId="77777777" w:rsidR="00D5450D" w:rsidRDefault="005B470C">
      <w:pPr>
        <w:spacing w:line="600" w:lineRule="auto"/>
        <w:ind w:firstLine="720"/>
        <w:jc w:val="both"/>
        <w:rPr>
          <w:rFonts w:eastAsia="Times New Roman"/>
          <w:szCs w:val="24"/>
        </w:rPr>
      </w:pPr>
      <w:r>
        <w:rPr>
          <w:rFonts w:eastAsia="Times New Roman"/>
          <w:szCs w:val="24"/>
        </w:rPr>
        <w:lastRenderedPageBreak/>
        <w:t>Έρχονται οι άλλες δεσμεύσεις, οι οποίες είναι πολυετείς, ενώ συγχρόνως σταματάει η χρηματοδότηση της Ευρώπης με ένα πολύ χαμηλό κόστος για την Ελλάδα και η Ελλάδα καλεί</w:t>
      </w:r>
      <w:r>
        <w:rPr>
          <w:rFonts w:eastAsia="Times New Roman"/>
          <w:szCs w:val="24"/>
        </w:rPr>
        <w:t>ται να αναζητήσει τις αγορές με πολλαπλάσιο κόστος, έστω κι αν αυτό έχει μειωθεί σε σχέση με το παρελθόν. Έχει πράγματι μειωθεί, αλλά παραμένει πολύ βαρύτερο απ’ αυτό το οποίο σήμερα μας παρέχει η Ευρωπαϊκή Ένωση. Δεν έχουμε λοιπόν, πραγματική έξοδο. Για ν</w:t>
      </w:r>
      <w:r>
        <w:rPr>
          <w:rFonts w:eastAsia="Times New Roman"/>
          <w:szCs w:val="24"/>
        </w:rPr>
        <w:t xml:space="preserve">α μην μιλήσουμε και για τα </w:t>
      </w:r>
      <w:r>
        <w:rPr>
          <w:rFonts w:eastAsia="Times New Roman"/>
          <w:szCs w:val="24"/>
          <w:lang w:val="en-US"/>
        </w:rPr>
        <w:t>capital</w:t>
      </w:r>
      <w:r>
        <w:rPr>
          <w:rFonts w:eastAsia="Times New Roman"/>
          <w:szCs w:val="24"/>
        </w:rPr>
        <w:t xml:space="preserve"> </w:t>
      </w:r>
      <w:r>
        <w:rPr>
          <w:rFonts w:eastAsia="Times New Roman"/>
          <w:szCs w:val="24"/>
          <w:lang w:val="en-US"/>
        </w:rPr>
        <w:t>control</w:t>
      </w:r>
      <w:r>
        <w:rPr>
          <w:rFonts w:eastAsia="Times New Roman"/>
          <w:szCs w:val="24"/>
          <w:lang w:val="en-US"/>
        </w:rPr>
        <w:t>s</w:t>
      </w:r>
      <w:r>
        <w:rPr>
          <w:rFonts w:eastAsia="Times New Roman"/>
          <w:szCs w:val="24"/>
        </w:rPr>
        <w:t>, τα οποία βεβαίως είναι πάντοτε εδώ.</w:t>
      </w:r>
    </w:p>
    <w:p w14:paraId="35AEEB80" w14:textId="77777777" w:rsidR="00D5450D" w:rsidRDefault="005B470C">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35AEEB81" w14:textId="77777777" w:rsidR="00D5450D" w:rsidRDefault="005B470C">
      <w:pPr>
        <w:spacing w:line="600" w:lineRule="auto"/>
        <w:ind w:firstLine="720"/>
        <w:jc w:val="both"/>
        <w:rPr>
          <w:rFonts w:eastAsia="Times New Roman"/>
          <w:szCs w:val="24"/>
        </w:rPr>
      </w:pPr>
      <w:r>
        <w:rPr>
          <w:rFonts w:eastAsia="Times New Roman"/>
          <w:szCs w:val="24"/>
        </w:rPr>
        <w:t>Ακόμα -και κλείνω με αυτό ως προς τα σημεία της οικονομίας- τι είδους χειρισμοί είναι αυτοί</w:t>
      </w:r>
      <w:r>
        <w:rPr>
          <w:rFonts w:eastAsia="Times New Roman"/>
          <w:szCs w:val="24"/>
        </w:rPr>
        <w:t xml:space="preserve"> που κάνει η Κυβέρνηση, η οποία την </w:t>
      </w:r>
      <w:r>
        <w:rPr>
          <w:rFonts w:eastAsia="Times New Roman"/>
          <w:szCs w:val="24"/>
        </w:rPr>
        <w:lastRenderedPageBreak/>
        <w:t>ώρα που έχει προβεί σε μια τρομακτική υπεραφαίμαξη των Ελλήνων πολιτών από φορολογική άποψη, αυξάνει τους εργαζόμενους στο δημόσιο, αυξάνει τους δημόσιους φορείς και αυξάνει τις δημόσιες δομές. Έχουμε από εξακόσιες ογδόν</w:t>
      </w:r>
      <w:r>
        <w:rPr>
          <w:rFonts w:eastAsia="Times New Roman"/>
          <w:szCs w:val="24"/>
        </w:rPr>
        <w:t>τα εννέα περίπου χιλιάδες εργαζόμενους στο δημόσιο περάσει στις επτακόσιες δώδεκα και παραπάνω ίσως, αν δεν κάνω λάθος. Στους φορείς του ευρύτερου δημόσιου τομέα έχουμε περάσει από τους διακόσιους είκοσι επτά -συγκρίνω τα έτη 2015 με 2017- στους τριακόσιου</w:t>
      </w:r>
      <w:r>
        <w:rPr>
          <w:rFonts w:eastAsia="Times New Roman"/>
          <w:szCs w:val="24"/>
        </w:rPr>
        <w:t>ς εβδομήντα τέσσερις, δηλαδή μια αύξηση 65%.</w:t>
      </w:r>
    </w:p>
    <w:p w14:paraId="35AEEB82" w14:textId="77777777" w:rsidR="00D5450D" w:rsidRDefault="005B470C">
      <w:pPr>
        <w:spacing w:line="600" w:lineRule="auto"/>
        <w:ind w:firstLine="720"/>
        <w:jc w:val="both"/>
        <w:rPr>
          <w:rFonts w:eastAsia="Times New Roman"/>
          <w:szCs w:val="24"/>
        </w:rPr>
      </w:pPr>
      <w:r>
        <w:rPr>
          <w:rFonts w:eastAsia="Times New Roman"/>
          <w:szCs w:val="24"/>
        </w:rPr>
        <w:t xml:space="preserve">Έχουμε περάσει στους εργαζόμενους στους φορείς αυτούς, από τους χίλιους εξήντα οκτώ στους χίλιους διακόσιους έντεκα, αύξηση 13,5%. Στους συμβασιούχους ορισμένου χρόνου και στους </w:t>
      </w:r>
      <w:r>
        <w:rPr>
          <w:rFonts w:eastAsia="Times New Roman"/>
          <w:szCs w:val="24"/>
        </w:rPr>
        <w:lastRenderedPageBreak/>
        <w:t>ωρομισθίους έχουμε μία αύξηση χιλ</w:t>
      </w:r>
      <w:r>
        <w:rPr>
          <w:rFonts w:eastAsia="Times New Roman"/>
          <w:szCs w:val="24"/>
        </w:rPr>
        <w:t>ίων πεντακοσίων. Από τους περίπου δέκα χιλιάδες, έχουμε περάσει σχεδόν στους έντεκα χιλιάδες επτακόσιους. Τα ίδια συμβαίνουν με τις κατηγορίες μετακλητών, αιρετών, προέδρων ή μελών διοικητικού συμβουλίου, που έχουμε αύξηση πάνω από εξακοσίων ογδόντα ατόμων</w:t>
      </w:r>
      <w:r>
        <w:rPr>
          <w:rFonts w:eastAsia="Times New Roman"/>
          <w:szCs w:val="24"/>
        </w:rPr>
        <w:t xml:space="preserve"> μέσα σε δύο χρόνια.</w:t>
      </w:r>
    </w:p>
    <w:p w14:paraId="35AEEB83" w14:textId="77777777" w:rsidR="00D5450D" w:rsidRDefault="005B470C">
      <w:pPr>
        <w:spacing w:line="600" w:lineRule="auto"/>
        <w:ind w:firstLine="720"/>
        <w:jc w:val="both"/>
        <w:rPr>
          <w:rFonts w:eastAsia="Times New Roman"/>
          <w:szCs w:val="24"/>
        </w:rPr>
      </w:pPr>
      <w:r>
        <w:rPr>
          <w:rFonts w:eastAsia="Times New Roman"/>
          <w:szCs w:val="24"/>
        </w:rPr>
        <w:t>Έχουμε, λοιπόν, εδώ μια κατασπατάληση, αν θέλετε, πόρων και δυνάμεων, την ίδια ώρα όπου λιώνουν πραγματικά οι Έλληνες πολίτες στους φόρους. Είναι αυτό συμπεριφορά που μπορεί να μην χαρακτηριστεί ως μια συμπεριφορά λαϊκιστική ή καιροσκο</w:t>
      </w:r>
      <w:r>
        <w:rPr>
          <w:rFonts w:eastAsia="Times New Roman"/>
          <w:szCs w:val="24"/>
        </w:rPr>
        <w:t>πική; Νομίζω ότι είναι πάρα πολύ ενδεικτικοί οι αριθμοί και θα ήθελα, πραγματικά, να ακούσω μια απάντηση στα θέματα αυτά.</w:t>
      </w:r>
    </w:p>
    <w:p w14:paraId="35AEEB84" w14:textId="77777777" w:rsidR="00D5450D" w:rsidRDefault="005B470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Φορτσάκη, παρακαλώ ολοκληρώστε.</w:t>
      </w:r>
    </w:p>
    <w:p w14:paraId="35AEEB85" w14:textId="77777777" w:rsidR="00D5450D" w:rsidRDefault="005B470C">
      <w:pPr>
        <w:spacing w:line="600" w:lineRule="auto"/>
        <w:ind w:firstLine="720"/>
        <w:jc w:val="both"/>
        <w:rPr>
          <w:rFonts w:eastAsia="Times New Roman"/>
          <w:szCs w:val="24"/>
        </w:rPr>
      </w:pPr>
      <w:r>
        <w:rPr>
          <w:rFonts w:eastAsia="Times New Roman"/>
          <w:b/>
          <w:szCs w:val="24"/>
        </w:rPr>
        <w:lastRenderedPageBreak/>
        <w:t>ΘΕΟΔΩΡΟΣ ΦΟΡΤΣΑΚΗΣ:</w:t>
      </w:r>
      <w:r>
        <w:rPr>
          <w:rFonts w:eastAsia="Times New Roman"/>
          <w:szCs w:val="24"/>
        </w:rPr>
        <w:t xml:space="preserve"> Τελειώνω, κύριε Πρόεδρε.</w:t>
      </w:r>
    </w:p>
    <w:p w14:paraId="35AEEB86" w14:textId="77777777" w:rsidR="00D5450D" w:rsidRDefault="005B470C">
      <w:pPr>
        <w:spacing w:line="600" w:lineRule="auto"/>
        <w:ind w:firstLine="720"/>
        <w:jc w:val="both"/>
        <w:rPr>
          <w:rFonts w:eastAsia="Times New Roman"/>
          <w:szCs w:val="24"/>
        </w:rPr>
      </w:pPr>
      <w:r>
        <w:rPr>
          <w:rFonts w:eastAsia="Times New Roman"/>
          <w:szCs w:val="24"/>
        </w:rPr>
        <w:t>Θα ήθελα να πω γι</w:t>
      </w:r>
      <w:r>
        <w:rPr>
          <w:rFonts w:eastAsia="Times New Roman"/>
          <w:szCs w:val="24"/>
        </w:rPr>
        <w:t>α τις τροπολογίες, για να μην μακρηγορήσω περισσότερο, ότι εμείς δεν θα δεχτούμε καμμία από τις υπουργικές τροπολογίες. Για τα άρθρα θα τοποθετηθώ την ώρα της ψηφοφορίας, κύριε Πρόεδρε, για να μην πάρω άλλο χρόνο αυτή τη στιγμή.</w:t>
      </w:r>
    </w:p>
    <w:p w14:paraId="35AEEB87" w14:textId="77777777" w:rsidR="00D5450D" w:rsidRDefault="005B470C">
      <w:pPr>
        <w:spacing w:line="600" w:lineRule="auto"/>
        <w:ind w:firstLine="720"/>
        <w:jc w:val="both"/>
        <w:rPr>
          <w:rFonts w:eastAsia="Times New Roman"/>
          <w:szCs w:val="24"/>
        </w:rPr>
      </w:pPr>
      <w:r>
        <w:rPr>
          <w:rFonts w:eastAsia="Times New Roman"/>
          <w:b/>
          <w:szCs w:val="24"/>
        </w:rPr>
        <w:t>ΠΡΟΕΔΡΕΥΩΝ (Γεώργιος Λαμπρο</w:t>
      </w:r>
      <w:r>
        <w:rPr>
          <w:rFonts w:eastAsia="Times New Roman"/>
          <w:b/>
          <w:szCs w:val="24"/>
        </w:rPr>
        <w:t>ύλης):</w:t>
      </w:r>
      <w:r>
        <w:rPr>
          <w:rFonts w:eastAsia="Times New Roman"/>
          <w:szCs w:val="24"/>
        </w:rPr>
        <w:t xml:space="preserve"> Ευχαριστούμε τον κ. Φορτσάκη.</w:t>
      </w:r>
    </w:p>
    <w:p w14:paraId="35AEEB88" w14:textId="77777777" w:rsidR="00D5450D" w:rsidRDefault="005B470C">
      <w:pPr>
        <w:spacing w:line="600" w:lineRule="auto"/>
        <w:ind w:firstLine="720"/>
        <w:jc w:val="both"/>
        <w:rPr>
          <w:rFonts w:eastAsia="Times New Roman"/>
          <w:szCs w:val="24"/>
        </w:rPr>
      </w:pPr>
      <w:r>
        <w:rPr>
          <w:rFonts w:eastAsia="Times New Roman"/>
          <w:szCs w:val="24"/>
        </w:rPr>
        <w:t>Τον λόγο έχει ο κ. Κουτσούκος, από τη Δημοκρατική Συμπαράταξη, για τη δευτερολογία του.</w:t>
      </w:r>
    </w:p>
    <w:p w14:paraId="35AEEB89" w14:textId="77777777" w:rsidR="00D5450D" w:rsidRDefault="005B470C">
      <w:pPr>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Ευχαριστώ, κύριε Πρόεδρε.</w:t>
      </w:r>
    </w:p>
    <w:p w14:paraId="35AEEB8A" w14:textId="77777777" w:rsidR="00D5450D" w:rsidRDefault="005B470C">
      <w:pPr>
        <w:spacing w:line="600" w:lineRule="auto"/>
        <w:ind w:firstLine="720"/>
        <w:jc w:val="both"/>
        <w:rPr>
          <w:rFonts w:eastAsia="Times New Roman"/>
          <w:szCs w:val="24"/>
        </w:rPr>
      </w:pPr>
      <w:r>
        <w:rPr>
          <w:rFonts w:eastAsia="Times New Roman"/>
          <w:szCs w:val="24"/>
        </w:rPr>
        <w:t xml:space="preserve">Επειδή στην τοποθέτησή μου αναφέρθηκα στο γεγονός πως στο τελευταίο </w:t>
      </w:r>
      <w:r>
        <w:rPr>
          <w:rFonts w:eastAsia="Times New Roman"/>
          <w:szCs w:val="24"/>
          <w:lang w:val="en-US"/>
        </w:rPr>
        <w:t>Eurogroup</w:t>
      </w:r>
      <w:r>
        <w:rPr>
          <w:rFonts w:eastAsia="Times New Roman"/>
          <w:szCs w:val="24"/>
        </w:rPr>
        <w:t xml:space="preserve"> οι καιν</w:t>
      </w:r>
      <w:r>
        <w:rPr>
          <w:rFonts w:eastAsia="Times New Roman"/>
          <w:szCs w:val="24"/>
        </w:rPr>
        <w:t xml:space="preserve">ούργιες δεσμεύσεις που ανέλαβε ο </w:t>
      </w:r>
      <w:r>
        <w:rPr>
          <w:rFonts w:eastAsia="Times New Roman"/>
          <w:szCs w:val="24"/>
        </w:rPr>
        <w:lastRenderedPageBreak/>
        <w:t xml:space="preserve">κ. Τσακαλώτος, μέσα από την </w:t>
      </w:r>
      <w:r>
        <w:rPr>
          <w:rFonts w:eastAsia="Times New Roman"/>
          <w:szCs w:val="24"/>
        </w:rPr>
        <w:t>έ</w:t>
      </w:r>
      <w:r>
        <w:rPr>
          <w:rFonts w:eastAsia="Times New Roman"/>
          <w:szCs w:val="24"/>
        </w:rPr>
        <w:t xml:space="preserve">κθεση </w:t>
      </w:r>
      <w:r>
        <w:rPr>
          <w:rFonts w:eastAsia="Times New Roman"/>
          <w:szCs w:val="24"/>
        </w:rPr>
        <w:t>σ</w:t>
      </w:r>
      <w:r>
        <w:rPr>
          <w:rFonts w:eastAsia="Times New Roman"/>
          <w:szCs w:val="24"/>
        </w:rPr>
        <w:t>υμμόρφωσης, επιβεβαίωσαν αυτό που είχαμε πει κι εμείς παλαιότερα, ότι δεν υπάρχει καθαρή έξοδος, θεώρησε σωστό η Κυβέρνηση, διά της αρμοδίας Υπουργού αλλά και του Κοινοβουλευτικού Εκπροσώ</w:t>
      </w:r>
      <w:r>
        <w:rPr>
          <w:rFonts w:eastAsia="Times New Roman"/>
          <w:szCs w:val="24"/>
        </w:rPr>
        <w:t>που του ΣΥΡΙΖΑ, να μου απαντήσει στο θέμα των πλειστηριασμών.</w:t>
      </w:r>
    </w:p>
    <w:p w14:paraId="35AEEB8B" w14:textId="77777777" w:rsidR="00D5450D" w:rsidRDefault="005B470C">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Ζ΄ Αντιπρόεδρος της Βουλής κ. </w:t>
      </w:r>
      <w:r w:rsidRPr="0026148C">
        <w:rPr>
          <w:rFonts w:eastAsia="Times New Roman"/>
          <w:b/>
          <w:szCs w:val="24"/>
        </w:rPr>
        <w:t>ΣΠΥΡΙΔΩΝ ΛΥΚΟΥΔΗΣ</w:t>
      </w:r>
      <w:r>
        <w:rPr>
          <w:rFonts w:eastAsia="Times New Roman"/>
          <w:szCs w:val="24"/>
        </w:rPr>
        <w:t>)</w:t>
      </w:r>
    </w:p>
    <w:p w14:paraId="35AEEB8C" w14:textId="77777777" w:rsidR="00D5450D" w:rsidRDefault="005B470C">
      <w:pPr>
        <w:spacing w:line="600" w:lineRule="auto"/>
        <w:ind w:firstLine="720"/>
        <w:jc w:val="both"/>
        <w:rPr>
          <w:rFonts w:eastAsia="Times New Roman"/>
          <w:szCs w:val="24"/>
        </w:rPr>
      </w:pPr>
      <w:r>
        <w:rPr>
          <w:rFonts w:eastAsia="Times New Roman"/>
          <w:szCs w:val="24"/>
        </w:rPr>
        <w:t xml:space="preserve">Δεν υπάρχει καμμία διαφωνία για το πώς πρέπει να αντιμετωπιστούν οι στρατηγικοί κακοπληρωτές, </w:t>
      </w:r>
      <w:r>
        <w:rPr>
          <w:rFonts w:eastAsia="Times New Roman"/>
          <w:szCs w:val="24"/>
        </w:rPr>
        <w:t xml:space="preserve">κυρίες και κύριοι. Διαφωνία υπάρχει στο ότι πάμε σε ένα καθολικό σύστημα ηλεκτρονικών πλειστηριασμών, που με την τελευταία νομοθετική σας παρέμβαση πλέον δίνετε τη δυνατότητα να γίνεται και από τους προϊσταμένους </w:t>
      </w:r>
      <w:r>
        <w:rPr>
          <w:rFonts w:eastAsia="Times New Roman"/>
          <w:szCs w:val="24"/>
        </w:rPr>
        <w:lastRenderedPageBreak/>
        <w:t>των ΔΟΥ για ποσά άνω των 500 ευρώ, ότι έχετ</w:t>
      </w:r>
      <w:r>
        <w:rPr>
          <w:rFonts w:eastAsia="Times New Roman"/>
          <w:szCs w:val="24"/>
        </w:rPr>
        <w:t>ε αναλάβει δεσμεύσεις να γίνουν δέκα χιλιάδες πλειστηριασμοί μέχρι το τέλος του 2018 και σαράντα χιλιάδες την επόμενη τριετία, με συγκεκριμένο πλάνο οικονομικής απόδοσης και ότι παρά το γεγονός ότι σας έχουμε επισημάνει ότι δεν προστατεύετε την πρώτη κατοι</w:t>
      </w:r>
      <w:r>
        <w:rPr>
          <w:rFonts w:eastAsia="Times New Roman"/>
          <w:szCs w:val="24"/>
        </w:rPr>
        <w:t xml:space="preserve">κία, εσείς εξακολουθείτε να λέτε τα αντίθετα, με αποτέλεσμα χτες να απασχολεί τα </w:t>
      </w:r>
      <w:r>
        <w:rPr>
          <w:rFonts w:eastAsia="Times New Roman"/>
          <w:szCs w:val="24"/>
        </w:rPr>
        <w:t>μ</w:t>
      </w:r>
      <w:r>
        <w:rPr>
          <w:rFonts w:eastAsia="Times New Roman"/>
          <w:szCs w:val="24"/>
        </w:rPr>
        <w:t xml:space="preserve">έσα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 xml:space="preserve">νημέρωσης η περίπτωση μιας φουκαριάρας, κάπου εδώ σε μια γειτονιά της Αθήνας, που για 5.000 ευρώ δέχτηκε το κατασχετήριο του </w:t>
      </w:r>
      <w:r>
        <w:rPr>
          <w:rFonts w:eastAsia="Times New Roman"/>
          <w:szCs w:val="24"/>
        </w:rPr>
        <w:t>ε</w:t>
      </w:r>
      <w:r>
        <w:rPr>
          <w:rFonts w:eastAsia="Times New Roman"/>
          <w:szCs w:val="24"/>
        </w:rPr>
        <w:t>φόρου.</w:t>
      </w:r>
    </w:p>
    <w:p w14:paraId="35AEEB8D" w14:textId="77777777" w:rsidR="00D5450D" w:rsidRDefault="005B470C">
      <w:pPr>
        <w:spacing w:line="600" w:lineRule="auto"/>
        <w:jc w:val="both"/>
        <w:rPr>
          <w:rFonts w:eastAsia="Times New Roman"/>
          <w:szCs w:val="24"/>
        </w:rPr>
      </w:pPr>
      <w:r>
        <w:rPr>
          <w:rFonts w:eastAsia="Times New Roman"/>
          <w:szCs w:val="24"/>
        </w:rPr>
        <w:t>Είναι το πρώτο βήμα το κατασ</w:t>
      </w:r>
      <w:r>
        <w:rPr>
          <w:rFonts w:eastAsia="Times New Roman"/>
          <w:szCs w:val="24"/>
        </w:rPr>
        <w:t>χετήριο, γιατί μετά ακολουθεί ο πλειστηριασμός.</w:t>
      </w:r>
    </w:p>
    <w:p w14:paraId="35AEEB8E" w14:textId="77777777" w:rsidR="00D5450D" w:rsidRDefault="005B470C">
      <w:pPr>
        <w:spacing w:line="600" w:lineRule="auto"/>
        <w:ind w:firstLine="720"/>
        <w:jc w:val="both"/>
        <w:rPr>
          <w:rFonts w:eastAsia="Times New Roman"/>
          <w:szCs w:val="24"/>
        </w:rPr>
      </w:pPr>
      <w:r>
        <w:rPr>
          <w:rFonts w:eastAsia="Times New Roman"/>
          <w:szCs w:val="24"/>
        </w:rPr>
        <w:t xml:space="preserve">Αντί να βάζετε τον φιλικό σας Τύπο, αυτόν που εξαγοράσατε, να βγάζει πρωτοσέλιδα «να πώς προστατεύεται η πρώτη κατοικία», </w:t>
      </w:r>
      <w:r>
        <w:rPr>
          <w:rFonts w:eastAsia="Times New Roman"/>
          <w:szCs w:val="24"/>
        </w:rPr>
        <w:lastRenderedPageBreak/>
        <w:t>με εγκύκλιο του Υπουργείου Οικονομικών το 2010, επί ΠΑΣΟΚ δηλαδή, που παρότρυνε τους ε</w:t>
      </w:r>
      <w:r>
        <w:rPr>
          <w:rFonts w:eastAsia="Times New Roman"/>
          <w:szCs w:val="24"/>
        </w:rPr>
        <w:t>φόρους να ελέγχουν ότι δεν πρόκειται περί πρώτης κατοικίας πριν προχωρήσουν σε πλειστηριασμούς -σε αυτές τις διατάξεις ανατρέχετε, στις δικές μας και στον νόμο Κατσέλη-, σας έχουμε καταθέσει μ</w:t>
      </w:r>
      <w:r>
        <w:rPr>
          <w:rFonts w:eastAsia="Times New Roman"/>
          <w:szCs w:val="24"/>
        </w:rPr>
        <w:t>ί</w:t>
      </w:r>
      <w:r>
        <w:rPr>
          <w:rFonts w:eastAsia="Times New Roman"/>
          <w:szCs w:val="24"/>
        </w:rPr>
        <w:t>α νομοθετική πρόταση, που ορίζει με πάρα πολύ συγκεκριμένα χαρα</w:t>
      </w:r>
      <w:r>
        <w:rPr>
          <w:rFonts w:eastAsia="Times New Roman"/>
          <w:szCs w:val="24"/>
        </w:rPr>
        <w:t>κτηριστικά ποια είναι η πρώτη κατοικία, πόσα τετραγωνικά και πόση αξία, να εξαιρεθεί από αυτή τη διαδικασία της αυτόματης διαδικασίας των πλειστηριασμών, που το μαθαίνει ο άλλος όταν έλθει ο κλητήρας να του πάρει το σπίτι. Είναι απλά πράγματα. Κάντε το.</w:t>
      </w:r>
    </w:p>
    <w:p w14:paraId="35AEEB8F" w14:textId="77777777" w:rsidR="00D5450D" w:rsidRDefault="005B470C">
      <w:pPr>
        <w:spacing w:line="600" w:lineRule="auto"/>
        <w:ind w:firstLine="720"/>
        <w:jc w:val="both"/>
        <w:rPr>
          <w:rFonts w:eastAsia="Times New Roman"/>
          <w:szCs w:val="24"/>
        </w:rPr>
      </w:pPr>
      <w:r>
        <w:rPr>
          <w:rFonts w:eastAsia="Times New Roman"/>
          <w:szCs w:val="24"/>
        </w:rPr>
        <w:t>Αγ</w:t>
      </w:r>
      <w:r>
        <w:rPr>
          <w:rFonts w:eastAsia="Times New Roman"/>
          <w:szCs w:val="24"/>
        </w:rPr>
        <w:t xml:space="preserve">απητοί κύριοι συνάδελφοι και κύριε Μαντά, όταν λέτε ότι θα παρουσιάσετε ολοκληρωμένο σχέδιο για την ανάπτυξη, χαιρόμαστε να το παρουσιάσετε. Έχετε δει την απόφαση του </w:t>
      </w:r>
      <w:r>
        <w:rPr>
          <w:rFonts w:eastAsia="Times New Roman"/>
          <w:szCs w:val="24"/>
          <w:lang w:val="en-US"/>
        </w:rPr>
        <w:t>Eurogroup</w:t>
      </w:r>
      <w:r>
        <w:rPr>
          <w:rFonts w:eastAsia="Times New Roman"/>
          <w:szCs w:val="24"/>
        </w:rPr>
        <w:t xml:space="preserve">, αυτή </w:t>
      </w:r>
      <w:r>
        <w:rPr>
          <w:rFonts w:eastAsia="Times New Roman"/>
          <w:szCs w:val="24"/>
        </w:rPr>
        <w:lastRenderedPageBreak/>
        <w:t>που συμφώνησε και ψήφισε ο κ. Τσακαλώτος, που το βάζει σε αντιδιαστολή με</w:t>
      </w:r>
      <w:r>
        <w:rPr>
          <w:rFonts w:eastAsia="Times New Roman"/>
          <w:szCs w:val="24"/>
        </w:rPr>
        <w:t xml:space="preserve"> το αν χρειαστούν τα μακροπρόθεσμα μέτρα; Αυτή η απόφαση είναι πάρα πολύ πίσω από την απόφαση του </w:t>
      </w:r>
      <w:r>
        <w:rPr>
          <w:rFonts w:eastAsia="Times New Roman"/>
          <w:szCs w:val="24"/>
          <w:lang w:val="en-US"/>
        </w:rPr>
        <w:t>Eurogroup</w:t>
      </w:r>
      <w:r>
        <w:rPr>
          <w:rFonts w:eastAsia="Times New Roman"/>
          <w:szCs w:val="24"/>
        </w:rPr>
        <w:t xml:space="preserve"> του 2012, που είχε συγκεκριμένους δείκτες για τη σχέση χρέους προς ΑΕΠ. Μπορείτε να τα συγκρίνετε;</w:t>
      </w:r>
    </w:p>
    <w:p w14:paraId="35AEEB90" w14:textId="77777777" w:rsidR="00D5450D" w:rsidRDefault="005B470C">
      <w:pPr>
        <w:spacing w:line="600" w:lineRule="auto"/>
        <w:ind w:firstLine="720"/>
        <w:jc w:val="both"/>
        <w:rPr>
          <w:rFonts w:eastAsia="Times New Roman"/>
          <w:szCs w:val="24"/>
        </w:rPr>
      </w:pPr>
      <w:r>
        <w:rPr>
          <w:rFonts w:eastAsia="Times New Roman"/>
          <w:szCs w:val="24"/>
        </w:rPr>
        <w:t>Θα μπορούσα να πω και άλλα. Το πιο χαρακτηριστικό</w:t>
      </w:r>
      <w:r>
        <w:rPr>
          <w:rFonts w:eastAsia="Times New Roman"/>
          <w:szCs w:val="24"/>
        </w:rPr>
        <w:t xml:space="preserve"> όμως ήταν το σημερινό. Θα μπορούσα παραδείγματος χάριν να πω για τις πιέσεις που γίνονται στην Κυβέρνηση για την εμπροσθοβαρή εφαρμογή του αφορολόγητου που εσείς ψηφίσατε να έλθει από το 2019 στο 2018 και άλλα.</w:t>
      </w:r>
    </w:p>
    <w:p w14:paraId="35AEEB91" w14:textId="77777777" w:rsidR="00D5450D" w:rsidRDefault="005B470C">
      <w:pPr>
        <w:spacing w:line="600" w:lineRule="auto"/>
        <w:ind w:firstLine="720"/>
        <w:jc w:val="both"/>
        <w:rPr>
          <w:rFonts w:eastAsia="Times New Roman"/>
          <w:szCs w:val="24"/>
        </w:rPr>
      </w:pPr>
      <w:r>
        <w:rPr>
          <w:rFonts w:eastAsia="Times New Roman"/>
          <w:szCs w:val="24"/>
        </w:rPr>
        <w:t xml:space="preserve">Υπάρχει χαρακτηριστικότερο παράδειγμα από </w:t>
      </w:r>
      <w:r>
        <w:rPr>
          <w:rFonts w:eastAsia="Times New Roman"/>
          <w:szCs w:val="24"/>
        </w:rPr>
        <w:t xml:space="preserve">αυτό που συνέβη σήμερα και δεν το ανέδειξε κανείς στην Αίθουσα; Την ώρα που ανέβαινα στο Βήμα είχε μιλήσει νωρίτερα ο κ. Σταθάκης και μας </w:t>
      </w:r>
      <w:r>
        <w:rPr>
          <w:rFonts w:eastAsia="Times New Roman"/>
          <w:szCs w:val="24"/>
        </w:rPr>
        <w:lastRenderedPageBreak/>
        <w:t xml:space="preserve">παρουσίασε τις διατάξεις που ξεψηφίζουμε -ξεψηφίζετε μάλλον-, που ψηφίσαμε την προηγούμενη εβδομάδα σε προαπαιτούμενα </w:t>
      </w:r>
      <w:r>
        <w:rPr>
          <w:rFonts w:eastAsia="Times New Roman"/>
          <w:szCs w:val="24"/>
        </w:rPr>
        <w:t>για τα λατομεία. Η τροπολογία που έχει καταθέσει ο κ. Σταθάκης, όμως, έχει και ένα άλλο άρθρο, που αναφέρεται στην απαγόρευση της ΔΕΗ, να μην συμμετέχει στο σύστημα συναλλαγών ημερησίου ενεργειακού προγραμματισμού ως αγοραστής. Πότε την ανακαλύψατε αυτή τη</w:t>
      </w:r>
      <w:r>
        <w:rPr>
          <w:rFonts w:eastAsia="Times New Roman"/>
          <w:szCs w:val="24"/>
        </w:rPr>
        <w:t xml:space="preserve"> ρύθμιση; Και γιατί έρχεται εδώ σήμερα; Και γιατί όταν προκάλεσα τον κ. Σταθάκη να μας πει δ</w:t>
      </w:r>
      <w:r>
        <w:rPr>
          <w:rFonts w:eastAsia="Times New Roman"/>
          <w:szCs w:val="24"/>
        </w:rPr>
        <w:t>ύ</w:t>
      </w:r>
      <w:r>
        <w:rPr>
          <w:rFonts w:eastAsia="Times New Roman"/>
          <w:szCs w:val="24"/>
        </w:rPr>
        <w:t>ο λέξεις, πήρε το σακίδιο στην πλάτη και έφυγε; Αυτά δεν είναι καινούρ</w:t>
      </w:r>
      <w:r>
        <w:rPr>
          <w:rFonts w:eastAsia="Times New Roman"/>
          <w:szCs w:val="24"/>
        </w:rPr>
        <w:t>γ</w:t>
      </w:r>
      <w:r>
        <w:rPr>
          <w:rFonts w:eastAsia="Times New Roman"/>
          <w:szCs w:val="24"/>
        </w:rPr>
        <w:t>ιες δεσμεύσεις;</w:t>
      </w:r>
    </w:p>
    <w:p w14:paraId="35AEEB92" w14:textId="77777777" w:rsidR="00D5450D" w:rsidRDefault="005B470C">
      <w:pPr>
        <w:spacing w:line="600" w:lineRule="auto"/>
        <w:ind w:firstLine="720"/>
        <w:jc w:val="both"/>
        <w:rPr>
          <w:rFonts w:eastAsia="Times New Roman"/>
          <w:szCs w:val="24"/>
        </w:rPr>
      </w:pPr>
      <w:r>
        <w:rPr>
          <w:rFonts w:eastAsia="Times New Roman"/>
          <w:szCs w:val="24"/>
        </w:rPr>
        <w:t>Θα μπορούσαμε να πούμε πάρα πολλά για το γεγονός ότι έχετε δεσμεύσει χειροπό</w:t>
      </w:r>
      <w:r>
        <w:rPr>
          <w:rFonts w:eastAsia="Times New Roman"/>
          <w:szCs w:val="24"/>
        </w:rPr>
        <w:t xml:space="preserve">δαρα τη χώρα και κάνετε παιχνίδι στο πλαίσιο του εκλογικού κύκλου. Τίποτε άλλο. Και από εκεί και πέρα, αψηφάτε τι θα γίνει σε σχέση με τον επιτοκιακό κίνδυνο, δουλεύετε </w:t>
      </w:r>
      <w:r>
        <w:rPr>
          <w:rFonts w:eastAsia="Times New Roman"/>
          <w:szCs w:val="24"/>
        </w:rPr>
        <w:lastRenderedPageBreak/>
        <w:t>στη λογική του «μαξιλαριού» που προκύπτει από την υπερφορολόγηση και την αφαίμαξη των ν</w:t>
      </w:r>
      <w:r>
        <w:rPr>
          <w:rFonts w:eastAsia="Times New Roman"/>
          <w:szCs w:val="24"/>
        </w:rPr>
        <w:t xml:space="preserve">οικοκυριών και των μεσαίων στρωμάτων. Και αυτή είναι μια πολιτική που την κάνετε σε όλα τα θέματα, όπως στο μεγάλο θέμα -σας το είπε ο κ. Λοβέρδος- που συνδέεται με το </w:t>
      </w:r>
      <w:r>
        <w:rPr>
          <w:rFonts w:eastAsia="Times New Roman"/>
          <w:szCs w:val="24"/>
        </w:rPr>
        <w:t>σ</w:t>
      </w:r>
      <w:r>
        <w:rPr>
          <w:rFonts w:eastAsia="Times New Roman"/>
          <w:szCs w:val="24"/>
        </w:rPr>
        <w:t xml:space="preserve">κοπιανό. Και αυτή στη λογική του εκλογικού κύκλου. </w:t>
      </w:r>
      <w:r>
        <w:rPr>
          <w:rFonts w:eastAsia="Times New Roman"/>
          <w:szCs w:val="24"/>
          <w:lang w:val="en-US"/>
        </w:rPr>
        <w:t>Blame</w:t>
      </w:r>
      <w:r>
        <w:rPr>
          <w:rFonts w:eastAsia="Times New Roman"/>
          <w:szCs w:val="24"/>
        </w:rPr>
        <w:t xml:space="preserve"> </w:t>
      </w:r>
      <w:r>
        <w:rPr>
          <w:rFonts w:eastAsia="Times New Roman"/>
          <w:szCs w:val="24"/>
          <w:lang w:val="en-US"/>
        </w:rPr>
        <w:t>game</w:t>
      </w:r>
      <w:r>
        <w:rPr>
          <w:rFonts w:eastAsia="Times New Roman"/>
          <w:szCs w:val="24"/>
        </w:rPr>
        <w:t>, ποιος θα χρεώσει στον άλ</w:t>
      </w:r>
      <w:r>
        <w:rPr>
          <w:rFonts w:eastAsia="Times New Roman"/>
          <w:szCs w:val="24"/>
        </w:rPr>
        <w:t>λον το αδιέξοδο, αντί να βλέπετε μπροστά. Γιατί είστε αδύναμοι.</w:t>
      </w:r>
    </w:p>
    <w:p w14:paraId="35AEEB93" w14:textId="77777777" w:rsidR="00D5450D" w:rsidRDefault="005B470C">
      <w:pPr>
        <w:spacing w:line="600" w:lineRule="auto"/>
        <w:ind w:firstLine="720"/>
        <w:jc w:val="both"/>
        <w:rPr>
          <w:rFonts w:eastAsia="Times New Roman"/>
          <w:szCs w:val="24"/>
        </w:rPr>
      </w:pPr>
      <w:r>
        <w:rPr>
          <w:rFonts w:eastAsia="Times New Roman"/>
          <w:szCs w:val="24"/>
        </w:rPr>
        <w:t xml:space="preserve">Έχω μιλήσει για τα άρθρα και έχω πει ότι θα ψηφίσουμε τα άρθρα που αφορούν την κύρωση της </w:t>
      </w:r>
      <w:r>
        <w:rPr>
          <w:rFonts w:eastAsia="Times New Roman"/>
          <w:szCs w:val="24"/>
        </w:rPr>
        <w:t>ο</w:t>
      </w:r>
      <w:r>
        <w:rPr>
          <w:rFonts w:eastAsia="Times New Roman"/>
          <w:szCs w:val="24"/>
        </w:rPr>
        <w:t xml:space="preserve">δηγίας και τον </w:t>
      </w:r>
      <w:r>
        <w:rPr>
          <w:rFonts w:eastAsia="Times New Roman"/>
          <w:szCs w:val="24"/>
        </w:rPr>
        <w:t>κ</w:t>
      </w:r>
      <w:r>
        <w:rPr>
          <w:rFonts w:eastAsia="Times New Roman"/>
          <w:szCs w:val="24"/>
        </w:rPr>
        <w:t>ανονισμό. Ορισμένα άρθρα που είναι καθαρά φορολογικού χαρακτήρα και με τα οποία διαφω</w:t>
      </w:r>
      <w:r>
        <w:rPr>
          <w:rFonts w:eastAsia="Times New Roman"/>
          <w:szCs w:val="24"/>
        </w:rPr>
        <w:t xml:space="preserve">νούμε θα τα καταψηφίσουμε, παραδείγματος χάριν αυτό για τα σκάφη ή η αδυναμία της Κυβέρνησης να εφαρμόσει την </w:t>
      </w:r>
      <w:r>
        <w:rPr>
          <w:rFonts w:eastAsia="Times New Roman"/>
          <w:szCs w:val="24"/>
        </w:rPr>
        <w:lastRenderedPageBreak/>
        <w:t>ευνοϊκή διάταξη που υπολογίζεται η προσαύξηση με βάση την ημέρα.</w:t>
      </w:r>
    </w:p>
    <w:p w14:paraId="35AEEB94" w14:textId="77777777" w:rsidR="00D5450D" w:rsidRDefault="005B470C">
      <w:pPr>
        <w:spacing w:line="600" w:lineRule="auto"/>
        <w:ind w:firstLine="720"/>
        <w:jc w:val="both"/>
        <w:rPr>
          <w:rFonts w:eastAsia="Times New Roman"/>
          <w:szCs w:val="24"/>
        </w:rPr>
      </w:pPr>
      <w:r>
        <w:rPr>
          <w:rFonts w:eastAsia="Times New Roman"/>
          <w:szCs w:val="24"/>
        </w:rPr>
        <w:t>Θέλω να πω ότι ενώ αναγνωρίστηκε το θετικό των διατάξεων που έχω εισάγει με τις τ</w:t>
      </w:r>
      <w:r>
        <w:rPr>
          <w:rFonts w:eastAsia="Times New Roman"/>
          <w:szCs w:val="24"/>
        </w:rPr>
        <w:t>ροπολογίες που κατέθεσα, απερρίφθησαν μετά πολλών επαίνων, όπως λέμε μεταξύ μας καμ</w:t>
      </w:r>
      <w:r>
        <w:rPr>
          <w:rFonts w:eastAsia="Times New Roman"/>
          <w:szCs w:val="24"/>
        </w:rPr>
        <w:t>μ</w:t>
      </w:r>
      <w:r>
        <w:rPr>
          <w:rFonts w:eastAsia="Times New Roman"/>
          <w:szCs w:val="24"/>
        </w:rPr>
        <w:t>ιά φορά όταν θέλουμε να πούμε σε κάποιον ότι «καλά έκανες, αλλά άστο, δεν πειράζει». Αυτή είναι η λογική της Κυβέρνησης. Όλοι αναγνωρίζουν το δίκαιο και για τα ζητήματα της</w:t>
      </w:r>
      <w:r>
        <w:rPr>
          <w:rFonts w:eastAsia="Times New Roman"/>
          <w:szCs w:val="24"/>
        </w:rPr>
        <w:t xml:space="preserve"> ίσης αμοιβής για ίση εργασία και για το ότι δεν μπορούμε να τιμωρούμε κάποιον με επαχθέστερες από τους άλλους διατάξεις.</w:t>
      </w:r>
    </w:p>
    <w:p w14:paraId="35AEEB95" w14:textId="77777777" w:rsidR="00D5450D" w:rsidRDefault="005B470C">
      <w:pPr>
        <w:spacing w:line="600" w:lineRule="auto"/>
        <w:ind w:firstLine="720"/>
        <w:jc w:val="both"/>
        <w:rPr>
          <w:rFonts w:eastAsia="Times New Roman"/>
          <w:szCs w:val="24"/>
        </w:rPr>
      </w:pPr>
      <w:r>
        <w:rPr>
          <w:rFonts w:eastAsia="Times New Roman"/>
          <w:szCs w:val="24"/>
        </w:rPr>
        <w:t>Έρχομαι τώρα στις τροπολογίες της Κυβέρνησης.</w:t>
      </w:r>
    </w:p>
    <w:p w14:paraId="35AEEB96" w14:textId="77777777" w:rsidR="00D5450D" w:rsidRDefault="005B470C">
      <w:pPr>
        <w:spacing w:line="600" w:lineRule="auto"/>
        <w:ind w:firstLine="720"/>
        <w:jc w:val="both"/>
        <w:rPr>
          <w:rFonts w:eastAsia="Times New Roman"/>
          <w:szCs w:val="24"/>
        </w:rPr>
      </w:pPr>
      <w:r>
        <w:rPr>
          <w:rFonts w:eastAsia="Times New Roman"/>
          <w:szCs w:val="24"/>
        </w:rPr>
        <w:lastRenderedPageBreak/>
        <w:t>Κυρίες και κύριοι συνάδελφοι, η πρώτη έχει να κάνει με το γεγονός ότι η Κυβέρνηση αντί ν</w:t>
      </w:r>
      <w:r>
        <w:rPr>
          <w:rFonts w:eastAsia="Times New Roman"/>
          <w:szCs w:val="24"/>
        </w:rPr>
        <w:t>α ακούσει τις διαμαρτυρίες των ξενοδόχων ότι «ανεβάζουμε το κόστος διαμονής», κάνει μια νομοτεχνική διατύπωση και λέει ότι θα το πληρώνει ο ένοικος. Αλλάζει τίποτα σε σχέση με το κόστος διαμονής, την ανταγωνιστικότητα δηλαδή του ελληνικού τουρισμού; Προφαν</w:t>
      </w:r>
      <w:r>
        <w:rPr>
          <w:rFonts w:eastAsia="Times New Roman"/>
          <w:szCs w:val="24"/>
        </w:rPr>
        <w:t>ώς όχι.</w:t>
      </w:r>
    </w:p>
    <w:p w14:paraId="35AEEB97" w14:textId="77777777" w:rsidR="00D5450D" w:rsidRDefault="005B470C">
      <w:pPr>
        <w:spacing w:line="600" w:lineRule="auto"/>
        <w:ind w:firstLine="720"/>
        <w:jc w:val="both"/>
        <w:rPr>
          <w:rFonts w:eastAsia="Times New Roman"/>
          <w:szCs w:val="24"/>
        </w:rPr>
      </w:pPr>
      <w:r>
        <w:rPr>
          <w:rFonts w:eastAsia="Times New Roman"/>
          <w:szCs w:val="24"/>
        </w:rPr>
        <w:t>Την άλλη που έχει να κάνει με το μερίδιο της ΔΕΗ την ανέλυσα νωρίτερα.</w:t>
      </w:r>
    </w:p>
    <w:p w14:paraId="35AEEB98" w14:textId="77777777" w:rsidR="00D5450D" w:rsidRDefault="005B470C">
      <w:pPr>
        <w:spacing w:line="600" w:lineRule="auto"/>
        <w:jc w:val="both"/>
        <w:rPr>
          <w:rFonts w:eastAsia="Times New Roman"/>
          <w:szCs w:val="24"/>
        </w:rPr>
      </w:pPr>
      <w:r>
        <w:rPr>
          <w:rFonts w:eastAsia="Times New Roman"/>
          <w:szCs w:val="24"/>
        </w:rPr>
        <w:t xml:space="preserve">Υπάρχει η επόμενη που αφορά τον Εθνικό Τελωνειακό Κώδικα. Ειλικρινά δεν κατάλαβα. Θέλω να ρωτήσει τους συνεργάτες της η κυρία Υπουργός, να πάρει τον λόγο και να μου πει ποια </w:t>
      </w:r>
      <w:r>
        <w:rPr>
          <w:rFonts w:eastAsia="Times New Roman"/>
          <w:szCs w:val="24"/>
        </w:rPr>
        <w:t>είναι η σκοπιμότητα που γίνεται αυτή. Δηλαδή ότι κάνουμε μια διόρθωση των διατάξεων του ν.2960/2001;</w:t>
      </w:r>
    </w:p>
    <w:p w14:paraId="35AEEB99" w14:textId="77777777" w:rsidR="00D5450D" w:rsidRDefault="005B470C">
      <w:pPr>
        <w:spacing w:line="600" w:lineRule="auto"/>
        <w:ind w:firstLine="720"/>
        <w:jc w:val="both"/>
        <w:rPr>
          <w:rFonts w:eastAsia="Times New Roman"/>
          <w:szCs w:val="24"/>
        </w:rPr>
      </w:pPr>
      <w:r>
        <w:rPr>
          <w:rFonts w:eastAsia="Times New Roman"/>
          <w:szCs w:val="24"/>
        </w:rPr>
        <w:lastRenderedPageBreak/>
        <w:t xml:space="preserve">Εν πάση περιπτώσει, κυρία Υπουργέ, δεσμευτείτε τουλάχιστον ότι στο </w:t>
      </w:r>
      <w:r>
        <w:rPr>
          <w:rFonts w:eastAsia="Times New Roman"/>
          <w:szCs w:val="24"/>
        </w:rPr>
        <w:t>Σ</w:t>
      </w:r>
      <w:r>
        <w:rPr>
          <w:rFonts w:eastAsia="Times New Roman"/>
          <w:szCs w:val="24"/>
        </w:rPr>
        <w:t xml:space="preserve">τρατόπεδο </w:t>
      </w:r>
      <w:r>
        <w:rPr>
          <w:rFonts w:eastAsia="Times New Roman"/>
          <w:szCs w:val="24"/>
        </w:rPr>
        <w:t>«</w:t>
      </w:r>
      <w:r>
        <w:rPr>
          <w:rFonts w:eastAsia="Times New Roman"/>
          <w:szCs w:val="24"/>
        </w:rPr>
        <w:t>Κόδρα</w:t>
      </w:r>
      <w:r>
        <w:rPr>
          <w:rFonts w:eastAsia="Times New Roman"/>
          <w:szCs w:val="24"/>
        </w:rPr>
        <w:t>»</w:t>
      </w:r>
      <w:r>
        <w:rPr>
          <w:rFonts w:eastAsia="Times New Roman"/>
          <w:szCs w:val="24"/>
        </w:rPr>
        <w:t xml:space="preserve">, που θα δώσουμε χωρίς αντάλλαγμα, δεν θα γίνει ό,τι έγινε με το </w:t>
      </w:r>
      <w:r>
        <w:rPr>
          <w:rFonts w:eastAsia="Times New Roman"/>
          <w:szCs w:val="24"/>
        </w:rPr>
        <w:t>Σ</w:t>
      </w:r>
      <w:r>
        <w:rPr>
          <w:rFonts w:eastAsia="Times New Roman"/>
          <w:szCs w:val="24"/>
        </w:rPr>
        <w:t>τρατ</w:t>
      </w:r>
      <w:r>
        <w:rPr>
          <w:rFonts w:eastAsia="Times New Roman"/>
          <w:szCs w:val="24"/>
        </w:rPr>
        <w:t xml:space="preserve">όπεδο </w:t>
      </w:r>
      <w:r>
        <w:rPr>
          <w:rFonts w:eastAsia="Times New Roman"/>
          <w:szCs w:val="24"/>
        </w:rPr>
        <w:t>«Παύλου</w:t>
      </w:r>
      <w:r>
        <w:rPr>
          <w:rFonts w:eastAsia="Times New Roman"/>
          <w:szCs w:val="24"/>
        </w:rPr>
        <w:t xml:space="preserve"> Μελά</w:t>
      </w:r>
      <w:r>
        <w:rPr>
          <w:rFonts w:eastAsia="Times New Roman"/>
          <w:szCs w:val="24"/>
        </w:rPr>
        <w:t>»</w:t>
      </w:r>
      <w:r>
        <w:rPr>
          <w:rFonts w:eastAsia="Times New Roman"/>
          <w:szCs w:val="24"/>
        </w:rPr>
        <w:t xml:space="preserve"> που φέρατε μετά από λίγο καιρό διάταξη για να πληρώσει τίμημα ο δήμος. Έχουμε ζήσει και αυτές τις πρακτικές από τη μεριά της Κυβέρνησής σας.</w:t>
      </w:r>
    </w:p>
    <w:p w14:paraId="35AEEB9A" w14:textId="77777777" w:rsidR="00D5450D" w:rsidRDefault="005B470C">
      <w:pPr>
        <w:spacing w:line="600" w:lineRule="auto"/>
        <w:ind w:firstLine="720"/>
        <w:jc w:val="both"/>
        <w:rPr>
          <w:rFonts w:eastAsia="Times New Roman"/>
          <w:szCs w:val="24"/>
        </w:rPr>
      </w:pPr>
      <w:r>
        <w:rPr>
          <w:rFonts w:eastAsia="Times New Roman"/>
          <w:szCs w:val="24"/>
        </w:rPr>
        <w:t>Θα ψηφίσουμε την παράταση της προθεσμίας οριστικοποιήσεως των αρχικών εγγραφών του Κτηματολογίο</w:t>
      </w:r>
      <w:r>
        <w:rPr>
          <w:rFonts w:eastAsia="Times New Roman"/>
          <w:szCs w:val="24"/>
        </w:rPr>
        <w:t xml:space="preserve">υ, καθώς και την παράταση της ανανέωσης της θητείας του </w:t>
      </w:r>
      <w:r>
        <w:rPr>
          <w:rFonts w:eastAsia="Times New Roman"/>
          <w:szCs w:val="24"/>
        </w:rPr>
        <w:t>ε</w:t>
      </w:r>
      <w:r>
        <w:rPr>
          <w:rFonts w:eastAsia="Times New Roman"/>
          <w:szCs w:val="24"/>
        </w:rPr>
        <w:t>πιτρόπου στην πρώην ΑΕΠΙ.</w:t>
      </w:r>
    </w:p>
    <w:p w14:paraId="35AEEB9B" w14:textId="77777777" w:rsidR="00D5450D" w:rsidRDefault="005B470C">
      <w:pPr>
        <w:spacing w:line="600" w:lineRule="auto"/>
        <w:ind w:firstLine="851"/>
        <w:jc w:val="both"/>
        <w:rPr>
          <w:rFonts w:eastAsia="Times New Roman"/>
          <w:szCs w:val="24"/>
        </w:rPr>
      </w:pPr>
      <w:r>
        <w:rPr>
          <w:rFonts w:eastAsia="Times New Roman"/>
          <w:szCs w:val="24"/>
        </w:rPr>
        <w:t>Ευχαριστώ για την ανοχή σας, κύριε Πρόεδρε.</w:t>
      </w:r>
    </w:p>
    <w:p w14:paraId="35AEEB9C" w14:textId="77777777" w:rsidR="00D5450D" w:rsidRDefault="005B470C">
      <w:pPr>
        <w:spacing w:line="600" w:lineRule="auto"/>
        <w:ind w:firstLine="851"/>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τον κ. Κουτσούκο.</w:t>
      </w:r>
    </w:p>
    <w:p w14:paraId="35AEEB9D" w14:textId="77777777" w:rsidR="00D5450D" w:rsidRDefault="005B470C">
      <w:pPr>
        <w:spacing w:line="600" w:lineRule="auto"/>
        <w:ind w:firstLine="851"/>
        <w:jc w:val="both"/>
        <w:rPr>
          <w:rFonts w:eastAsia="Times New Roman"/>
          <w:szCs w:val="24"/>
        </w:rPr>
      </w:pPr>
      <w:r>
        <w:rPr>
          <w:rFonts w:eastAsia="Times New Roman"/>
          <w:szCs w:val="24"/>
        </w:rPr>
        <w:lastRenderedPageBreak/>
        <w:t>Ο συνάδελφος κ. Βαρδαλής έχει τον λόγο.</w:t>
      </w:r>
    </w:p>
    <w:p w14:paraId="35AEEB9E" w14:textId="77777777" w:rsidR="00D5450D" w:rsidRDefault="005B470C">
      <w:pPr>
        <w:spacing w:line="600" w:lineRule="auto"/>
        <w:ind w:firstLine="851"/>
        <w:jc w:val="both"/>
        <w:rPr>
          <w:rFonts w:eastAsia="Times New Roman"/>
          <w:szCs w:val="24"/>
        </w:rPr>
      </w:pPr>
      <w:r>
        <w:rPr>
          <w:rFonts w:eastAsia="Times New Roman"/>
          <w:b/>
          <w:szCs w:val="24"/>
        </w:rPr>
        <w:t>ΑΘΑΝΑΣΙΟΣ ΒΑΡΔΑΛΗΣ:</w:t>
      </w:r>
      <w:r>
        <w:rPr>
          <w:rFonts w:eastAsia="Times New Roman"/>
          <w:szCs w:val="24"/>
        </w:rPr>
        <w:t xml:space="preserve"> Ευχαρι</w:t>
      </w:r>
      <w:r>
        <w:rPr>
          <w:rFonts w:eastAsia="Times New Roman"/>
          <w:szCs w:val="24"/>
        </w:rPr>
        <w:t>στώ, κύριε Πρόεδρε.</w:t>
      </w:r>
    </w:p>
    <w:p w14:paraId="35AEEB9F" w14:textId="77777777" w:rsidR="00D5450D" w:rsidRDefault="005B470C">
      <w:pPr>
        <w:spacing w:line="600" w:lineRule="auto"/>
        <w:ind w:firstLine="851"/>
        <w:jc w:val="both"/>
        <w:rPr>
          <w:rFonts w:eastAsia="Times New Roman"/>
          <w:szCs w:val="24"/>
        </w:rPr>
      </w:pPr>
      <w:r>
        <w:rPr>
          <w:rFonts w:eastAsia="Times New Roman"/>
          <w:szCs w:val="24"/>
        </w:rPr>
        <w:t>Πήρα τον λόγο για μ</w:t>
      </w:r>
      <w:r>
        <w:rPr>
          <w:rFonts w:eastAsia="Times New Roman"/>
          <w:szCs w:val="24"/>
        </w:rPr>
        <w:t>ί</w:t>
      </w:r>
      <w:r>
        <w:rPr>
          <w:rFonts w:eastAsia="Times New Roman"/>
          <w:szCs w:val="24"/>
        </w:rPr>
        <w:t>α τροπολογία, όμως θα μου επιτρέψετε προηγουμένως να κάνω ένα σχόλιο για την αντιπαράθεση που εξελίχθηκε πριν εδώ. Πολιτικά θα μιλήσω. Δεν υπάρχει κανένα προσωπικό ζήτημα.</w:t>
      </w:r>
    </w:p>
    <w:p w14:paraId="35AEEBA0" w14:textId="77777777" w:rsidR="00D5450D" w:rsidRDefault="005B470C">
      <w:pPr>
        <w:spacing w:line="600" w:lineRule="auto"/>
        <w:ind w:firstLine="720"/>
        <w:jc w:val="both"/>
        <w:rPr>
          <w:rFonts w:eastAsia="Times New Roman"/>
          <w:szCs w:val="24"/>
        </w:rPr>
      </w:pPr>
      <w:r>
        <w:rPr>
          <w:rFonts w:eastAsia="Times New Roman"/>
          <w:szCs w:val="24"/>
        </w:rPr>
        <w:t>Παίρνω αφορμή από τη στάση όλων των κομμάτων</w:t>
      </w:r>
      <w:r>
        <w:rPr>
          <w:rFonts w:eastAsia="Times New Roman"/>
          <w:szCs w:val="24"/>
        </w:rPr>
        <w:t xml:space="preserve"> της Αντιπολίτευσης, αλλά και της Κυβέρνησης, σε σχέση με το σημερινό νομοσχέδιο που συζητάμε. Ο Κοινοβουλευτικός Εκπρόσωπος του ΣΥΡΙΖΑ παρατήρησε ότι υπάρχει κοινός τόπος -έτσι το είπε- μεταξύ της Κυβέρνησης και των άλλων κομμάτων για την ψήφιση του συγκε</w:t>
      </w:r>
      <w:r>
        <w:rPr>
          <w:rFonts w:eastAsia="Times New Roman"/>
          <w:szCs w:val="24"/>
        </w:rPr>
        <w:t>κριμένου νομοσχεδίου. Αυτό είναι μια σωστή διαπίστωση.</w:t>
      </w:r>
    </w:p>
    <w:p w14:paraId="35AEEBA1" w14:textId="77777777" w:rsidR="00D5450D" w:rsidRDefault="005B470C">
      <w:pPr>
        <w:spacing w:line="600" w:lineRule="auto"/>
        <w:ind w:firstLine="720"/>
        <w:jc w:val="both"/>
        <w:rPr>
          <w:rFonts w:eastAsia="Times New Roman"/>
          <w:szCs w:val="24"/>
        </w:rPr>
      </w:pPr>
      <w:r>
        <w:rPr>
          <w:rFonts w:eastAsia="Times New Roman"/>
          <w:szCs w:val="24"/>
        </w:rPr>
        <w:lastRenderedPageBreak/>
        <w:t>Γιατί, όμως, υπάρχει κοινός τόπος; Οι εργαζόμενοι και τα λαϊκά στρώματα που μας ακούνε πρέπει να προβληματιστούν γύρω απ’ αυτό το ζήτημα, γιατί κατά τη γνώμη του Κομμουνιστικού Κόμματος Ελλάδας υπάρχει</w:t>
      </w:r>
      <w:r>
        <w:rPr>
          <w:rFonts w:eastAsia="Times New Roman"/>
          <w:szCs w:val="24"/>
        </w:rPr>
        <w:t xml:space="preserve"> κοινή βάση πάνω στην οποία πατάτε όλοι σας.</w:t>
      </w:r>
    </w:p>
    <w:p w14:paraId="35AEEBA2" w14:textId="77777777" w:rsidR="00D5450D" w:rsidRDefault="005B470C">
      <w:pPr>
        <w:spacing w:line="600" w:lineRule="auto"/>
        <w:ind w:firstLine="720"/>
        <w:jc w:val="both"/>
        <w:rPr>
          <w:rFonts w:eastAsia="Times New Roman"/>
          <w:szCs w:val="24"/>
        </w:rPr>
      </w:pPr>
      <w:r>
        <w:rPr>
          <w:rFonts w:eastAsia="Times New Roman"/>
          <w:szCs w:val="24"/>
        </w:rPr>
        <w:t>Ποια είναι αυτή η κοινή βάση; Η ανάγκη να στηριχθούν και να θωρακιστούν οι αγορές χρηματοπιστωτικών μέσων, η ανάγκη να στηριχθούν και να θωρακιστούν οι τράπεζες. Σ</w:t>
      </w:r>
      <w:r>
        <w:rPr>
          <w:rFonts w:eastAsia="Times New Roman"/>
          <w:szCs w:val="24"/>
        </w:rPr>
        <w:t>ε</w:t>
      </w:r>
      <w:r>
        <w:rPr>
          <w:rFonts w:eastAsia="Times New Roman"/>
          <w:szCs w:val="24"/>
        </w:rPr>
        <w:t xml:space="preserve"> αυτά συμφωνείτε.</w:t>
      </w:r>
    </w:p>
    <w:p w14:paraId="35AEEBA3" w14:textId="77777777" w:rsidR="00D5450D" w:rsidRDefault="005B470C">
      <w:pPr>
        <w:spacing w:line="600" w:lineRule="auto"/>
        <w:ind w:firstLine="720"/>
        <w:jc w:val="both"/>
        <w:rPr>
          <w:rFonts w:eastAsia="Times New Roman"/>
          <w:szCs w:val="24"/>
        </w:rPr>
      </w:pPr>
      <w:r>
        <w:rPr>
          <w:rFonts w:eastAsia="Times New Roman"/>
          <w:szCs w:val="24"/>
        </w:rPr>
        <w:t xml:space="preserve">Γιατί συμφωνείτε; Διότι οι </w:t>
      </w:r>
      <w:r>
        <w:rPr>
          <w:rFonts w:eastAsia="Times New Roman"/>
          <w:szCs w:val="24"/>
        </w:rPr>
        <w:t>τράπεζες -και έτσι είναι- θεωρούνται βασικός πυλώνας σ</w:t>
      </w:r>
      <w:r>
        <w:rPr>
          <w:rFonts w:eastAsia="Times New Roman"/>
          <w:szCs w:val="24"/>
        </w:rPr>
        <w:t>ε</w:t>
      </w:r>
      <w:r>
        <w:rPr>
          <w:rFonts w:eastAsia="Times New Roman"/>
          <w:szCs w:val="24"/>
        </w:rPr>
        <w:t xml:space="preserve"> αυτόν τον τρόπο οργάνωσης της οικονομίας, τον κεφαλαιοκρατικό. Δηλαδή αυτό το καπιταλιστικό σύστημα που ζούμε -και μας λέτε για «ξύλινη γλώσσα</w:t>
      </w:r>
      <w:r>
        <w:rPr>
          <w:rFonts w:eastAsia="Times New Roman"/>
          <w:szCs w:val="24"/>
        </w:rPr>
        <w:t>»</w:t>
      </w:r>
      <w:r>
        <w:rPr>
          <w:rFonts w:eastAsia="Times New Roman"/>
          <w:szCs w:val="24"/>
        </w:rPr>
        <w:t>- είναι βασικός πυλώνας για να έλθει η ανάπτυξη, όπως λέτ</w:t>
      </w:r>
      <w:r>
        <w:rPr>
          <w:rFonts w:eastAsia="Times New Roman"/>
          <w:szCs w:val="24"/>
        </w:rPr>
        <w:t>ε. Γι’ αυτό τα στηρίζετε αυτά.</w:t>
      </w:r>
    </w:p>
    <w:p w14:paraId="35AEEBA4" w14:textId="77777777" w:rsidR="00D5450D" w:rsidRDefault="005B470C">
      <w:pPr>
        <w:spacing w:line="600" w:lineRule="auto"/>
        <w:ind w:firstLine="720"/>
        <w:jc w:val="both"/>
        <w:rPr>
          <w:rFonts w:eastAsia="Times New Roman"/>
          <w:szCs w:val="24"/>
        </w:rPr>
      </w:pPr>
      <w:r>
        <w:rPr>
          <w:rFonts w:eastAsia="Times New Roman"/>
          <w:szCs w:val="24"/>
        </w:rPr>
        <w:lastRenderedPageBreak/>
        <w:t>Ενώ, λοιπόν, όλα τα κόμματα συμφωνείτε σ</w:t>
      </w:r>
      <w:r>
        <w:rPr>
          <w:rFonts w:eastAsia="Times New Roman"/>
          <w:szCs w:val="24"/>
        </w:rPr>
        <w:t>ε</w:t>
      </w:r>
      <w:r>
        <w:rPr>
          <w:rFonts w:eastAsia="Times New Roman"/>
          <w:szCs w:val="24"/>
        </w:rPr>
        <w:t xml:space="preserve"> αυτούς τους βασικούς πυλώνες, ενώ έχετε ψηφίσει και το τρίτο μνημόνιο όλοι μαζί, </w:t>
      </w:r>
      <w:r>
        <w:rPr>
          <w:rFonts w:eastAsia="Times New Roman"/>
          <w:szCs w:val="24"/>
        </w:rPr>
        <w:t xml:space="preserve">στο οποίο </w:t>
      </w:r>
      <w:r>
        <w:rPr>
          <w:rFonts w:eastAsia="Times New Roman"/>
          <w:szCs w:val="24"/>
        </w:rPr>
        <w:t>υπάρχει πρόνοια για τις τράπεζες, για την αντιμετώπιση -για παράδειγμα- των κόκκινων δανείων</w:t>
      </w:r>
      <w:r>
        <w:rPr>
          <w:rFonts w:eastAsia="Times New Roman"/>
          <w:szCs w:val="24"/>
        </w:rPr>
        <w:t>, για τη στήριξη των τραπεζών συνολικότερα, έρχεστε τώρα και κλαίτε πάνω στα αποκαΐδια αυτής ακριβώς της πολιτικής που εφαρμόζετε.</w:t>
      </w:r>
    </w:p>
    <w:p w14:paraId="35AEEBA5" w14:textId="77777777" w:rsidR="00D5450D" w:rsidRDefault="005B470C">
      <w:pPr>
        <w:spacing w:line="600" w:lineRule="auto"/>
        <w:ind w:firstLine="720"/>
        <w:jc w:val="both"/>
        <w:rPr>
          <w:rFonts w:eastAsia="Times New Roman"/>
          <w:szCs w:val="24"/>
        </w:rPr>
      </w:pPr>
      <w:r>
        <w:rPr>
          <w:rFonts w:eastAsia="Times New Roman"/>
          <w:szCs w:val="24"/>
        </w:rPr>
        <w:t xml:space="preserve">Γιατί πωλούνται τα δάνεια, ας πούμε; Γιατί προωθούνται οι πλειστηριασμοί; Μα, ακριβώς για να αντιμετωπιστεί αυτό το πρόβλημα </w:t>
      </w:r>
      <w:r>
        <w:rPr>
          <w:rFonts w:eastAsia="Times New Roman"/>
          <w:szCs w:val="24"/>
        </w:rPr>
        <w:t>που έχουν οι τράπεζες, το πρόβλημα των κόκκινων δανείων. Αυτό θέλουν να λύσουν. Αυτά δεν ψηφίσατε στο τρίτο μνημόνιο;</w:t>
      </w:r>
    </w:p>
    <w:p w14:paraId="35AEEBA6" w14:textId="77777777" w:rsidR="00D5450D" w:rsidRDefault="005B470C">
      <w:pPr>
        <w:spacing w:line="600" w:lineRule="auto"/>
        <w:ind w:firstLine="720"/>
        <w:jc w:val="both"/>
        <w:rPr>
          <w:rFonts w:eastAsia="Times New Roman"/>
          <w:szCs w:val="24"/>
        </w:rPr>
      </w:pPr>
      <w:r>
        <w:rPr>
          <w:rFonts w:eastAsia="Times New Roman"/>
          <w:szCs w:val="24"/>
        </w:rPr>
        <w:t>Γιατί να στηριχθούν οι τράπεζες; Ακόμα και σ</w:t>
      </w:r>
      <w:r>
        <w:rPr>
          <w:rFonts w:eastAsia="Times New Roman"/>
          <w:szCs w:val="24"/>
        </w:rPr>
        <w:t>ε</w:t>
      </w:r>
      <w:r>
        <w:rPr>
          <w:rFonts w:eastAsia="Times New Roman"/>
          <w:szCs w:val="24"/>
        </w:rPr>
        <w:t xml:space="preserve"> αυτό συμφωνείτε: Για να έχουν ρευστότητα, να δίνουν φθηνό χρήμα στους επιχειρηματικούς ομίλο</w:t>
      </w:r>
      <w:r>
        <w:rPr>
          <w:rFonts w:eastAsia="Times New Roman"/>
          <w:szCs w:val="24"/>
        </w:rPr>
        <w:t>υς. Αυτοί θα φέρουν την ανάπτυξή σας.</w:t>
      </w:r>
    </w:p>
    <w:p w14:paraId="35AEEBA7" w14:textId="77777777" w:rsidR="00D5450D" w:rsidRDefault="005B470C">
      <w:pPr>
        <w:spacing w:line="600" w:lineRule="auto"/>
        <w:ind w:firstLine="720"/>
        <w:jc w:val="both"/>
        <w:rPr>
          <w:rFonts w:eastAsia="Times New Roman"/>
          <w:szCs w:val="24"/>
        </w:rPr>
      </w:pPr>
      <w:r>
        <w:rPr>
          <w:rFonts w:eastAsia="Times New Roman"/>
          <w:szCs w:val="24"/>
        </w:rPr>
        <w:lastRenderedPageBreak/>
        <w:t xml:space="preserve">Να γιατί προτεραιότητα στον σχεδιασμό αυτή την περίοδο είναι -και θα παραμείνει μέχρι να λυθούν τέτοιου είδους ζητήματα- οι πλειστηριασμοί και δεν πρόκειται να σταματήσουν ποτέ. Για τον ίδιο λόγο, άλλωστε, η Κυβέρνηση </w:t>
      </w:r>
      <w:r>
        <w:rPr>
          <w:rFonts w:eastAsia="Times New Roman"/>
          <w:szCs w:val="24"/>
        </w:rPr>
        <w:t>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θωράκισε όλη αυτή τη διαδικασία με τους ηλεκτρονικούς πλειστηριασμούς, για να γίνονται απρόσκοπτα οι πλειστηριασμοί. Για τον ίδιο λόγο βεβαίως ποινικοποίησε τις αντιδράσεις του λαού απέναντι στους πλειστηριασμούς.</w:t>
      </w:r>
    </w:p>
    <w:p w14:paraId="35AEEBA8" w14:textId="77777777" w:rsidR="00D5450D" w:rsidRDefault="005B470C">
      <w:pPr>
        <w:spacing w:line="600" w:lineRule="auto"/>
        <w:ind w:firstLine="720"/>
        <w:jc w:val="both"/>
        <w:rPr>
          <w:rFonts w:eastAsia="Times New Roman"/>
          <w:szCs w:val="24"/>
        </w:rPr>
      </w:pPr>
      <w:r>
        <w:rPr>
          <w:rFonts w:eastAsia="Times New Roman"/>
          <w:szCs w:val="24"/>
        </w:rPr>
        <w:t>Έρχομαι τώρα να μιλήσω για τ</w:t>
      </w:r>
      <w:r>
        <w:rPr>
          <w:rFonts w:eastAsia="Times New Roman"/>
          <w:szCs w:val="24"/>
        </w:rPr>
        <w:t>ην τροπολογία που θεωρούμε σημαντική. Αναφέρομαι στην τροπολογία 1453/239 που ενσωματώνει δύο εντελώς διαφορετικά ζητήματα, άσχετα μεταξύ τους. Εμείς, για παράδειγμα, συμφωνούμε με το ένα και διαφωνούμε με το άλλο. Με βάση αυτό προτείνουμε να ξεχωριστούν α</w:t>
      </w:r>
      <w:r>
        <w:rPr>
          <w:rFonts w:eastAsia="Times New Roman"/>
          <w:szCs w:val="24"/>
        </w:rPr>
        <w:t xml:space="preserve">υτά τα ζητήματα </w:t>
      </w:r>
      <w:r>
        <w:rPr>
          <w:rFonts w:eastAsia="Times New Roman"/>
          <w:szCs w:val="24"/>
        </w:rPr>
        <w:lastRenderedPageBreak/>
        <w:t>κατά την ψηφοφορία, ώστε να εκφράσουμε αυτήν μας τη συμφωνία στο ένα ζήτημα και τη διαφωνία στο άλλο και με την ψήφο μας.</w:t>
      </w:r>
    </w:p>
    <w:p w14:paraId="35AEEBA9" w14:textId="77777777" w:rsidR="00D5450D" w:rsidRDefault="005B470C">
      <w:pPr>
        <w:spacing w:line="600" w:lineRule="auto"/>
        <w:ind w:firstLine="851"/>
        <w:jc w:val="both"/>
        <w:rPr>
          <w:rFonts w:eastAsia="Times New Roman"/>
          <w:szCs w:val="24"/>
        </w:rPr>
      </w:pPr>
      <w:r>
        <w:rPr>
          <w:rFonts w:eastAsia="Times New Roman"/>
          <w:szCs w:val="24"/>
        </w:rPr>
        <w:t xml:space="preserve">Για παράδειγμα, διαφωνούμε με τις διατάξεις που έχουν να κάνουν με τον </w:t>
      </w:r>
      <w:r>
        <w:rPr>
          <w:rFonts w:eastAsia="Times New Roman"/>
          <w:szCs w:val="24"/>
        </w:rPr>
        <w:t>ε</w:t>
      </w:r>
      <w:r>
        <w:rPr>
          <w:rFonts w:eastAsia="Times New Roman"/>
          <w:szCs w:val="24"/>
        </w:rPr>
        <w:t xml:space="preserve">ιδικό </w:t>
      </w:r>
      <w:r>
        <w:rPr>
          <w:rFonts w:eastAsia="Times New Roman"/>
          <w:szCs w:val="24"/>
        </w:rPr>
        <w:t>φ</w:t>
      </w:r>
      <w:r>
        <w:rPr>
          <w:rFonts w:eastAsia="Times New Roman"/>
          <w:szCs w:val="24"/>
        </w:rPr>
        <w:t xml:space="preserve">όρο </w:t>
      </w:r>
      <w:r>
        <w:rPr>
          <w:rFonts w:eastAsia="Times New Roman"/>
          <w:szCs w:val="24"/>
        </w:rPr>
        <w:t>κ</w:t>
      </w:r>
      <w:r>
        <w:rPr>
          <w:rFonts w:eastAsia="Times New Roman"/>
          <w:szCs w:val="24"/>
        </w:rPr>
        <w:t>ατανάλωσης και θα το καταψηφίσουμε</w:t>
      </w:r>
      <w:r>
        <w:rPr>
          <w:rFonts w:eastAsia="Times New Roman"/>
          <w:szCs w:val="24"/>
        </w:rPr>
        <w:t xml:space="preserve">. Όμως, στην ίδια τροπολογία υπάρχει και η παραχώρηση μέρους -το τονίζω- του </w:t>
      </w:r>
      <w:r>
        <w:rPr>
          <w:rFonts w:eastAsia="Times New Roman"/>
          <w:szCs w:val="24"/>
        </w:rPr>
        <w:t>Σ</w:t>
      </w:r>
      <w:r>
        <w:rPr>
          <w:rFonts w:eastAsia="Times New Roman"/>
          <w:szCs w:val="24"/>
        </w:rPr>
        <w:t xml:space="preserve">τρατοπέδου «Κόδρα» στον Δήμο Καλαμαριάς. </w:t>
      </w:r>
    </w:p>
    <w:p w14:paraId="35AEEBAA" w14:textId="77777777" w:rsidR="00D5450D" w:rsidRDefault="005B470C">
      <w:pPr>
        <w:spacing w:line="600" w:lineRule="auto"/>
        <w:ind w:firstLine="720"/>
        <w:jc w:val="both"/>
        <w:rPr>
          <w:rFonts w:eastAsia="Times New Roman"/>
          <w:szCs w:val="24"/>
        </w:rPr>
      </w:pPr>
      <w:r>
        <w:rPr>
          <w:rFonts w:eastAsia="Times New Roman"/>
          <w:szCs w:val="24"/>
        </w:rPr>
        <w:t xml:space="preserve">Κυρία Υπουργέ, γιατί μέρος του </w:t>
      </w:r>
      <w:r>
        <w:rPr>
          <w:rFonts w:eastAsia="Times New Roman"/>
          <w:szCs w:val="24"/>
        </w:rPr>
        <w:t>σ</w:t>
      </w:r>
      <w:r>
        <w:rPr>
          <w:rFonts w:eastAsia="Times New Roman"/>
          <w:szCs w:val="24"/>
        </w:rPr>
        <w:t xml:space="preserve">τρατοπέδου; Γιατί, για παράδειγμα, οι ιδιώτες δεν αποζημιώνονται να φύγουν και να δοθεί στον </w:t>
      </w:r>
      <w:r>
        <w:rPr>
          <w:rFonts w:eastAsia="Times New Roman"/>
          <w:szCs w:val="24"/>
        </w:rPr>
        <w:t>δ</w:t>
      </w:r>
      <w:r>
        <w:rPr>
          <w:rFonts w:eastAsia="Times New Roman"/>
          <w:szCs w:val="24"/>
        </w:rPr>
        <w:t xml:space="preserve">ήμο, έτσι </w:t>
      </w:r>
      <w:r>
        <w:rPr>
          <w:rFonts w:eastAsia="Times New Roman"/>
          <w:szCs w:val="24"/>
        </w:rPr>
        <w:t xml:space="preserve">ώστε να αξιοποιηθεί το σύνολο της έκτασης σε όφελος του λαού; Προφανώς γνωρίζετε ότι στον ίδιο χώρο υπάρχει στρατόπεδο του ΝΑΤΟ. Γιατί δεν φεύγει; Γιατί δεν το ξηλώνετε, για να δοθεί και αυτό το κομμάτι και να αξιοποιηθεί σε όφελος του λαού; </w:t>
      </w:r>
      <w:r>
        <w:rPr>
          <w:rFonts w:eastAsia="Times New Roman"/>
          <w:szCs w:val="24"/>
        </w:rPr>
        <w:lastRenderedPageBreak/>
        <w:t>Και αυτό φαντά</w:t>
      </w:r>
      <w:r>
        <w:rPr>
          <w:rFonts w:eastAsia="Times New Roman"/>
          <w:szCs w:val="24"/>
        </w:rPr>
        <w:t xml:space="preserve">ζομαι ότι το γνωρίζετε: Αίτημα του λαού της περιοχής, αλλά και του </w:t>
      </w:r>
      <w:r>
        <w:rPr>
          <w:rFonts w:eastAsia="Times New Roman"/>
          <w:szCs w:val="24"/>
        </w:rPr>
        <w:t>δ</w:t>
      </w:r>
      <w:r>
        <w:rPr>
          <w:rFonts w:eastAsia="Times New Roman"/>
          <w:szCs w:val="24"/>
        </w:rPr>
        <w:t xml:space="preserve">ημοτικού </w:t>
      </w:r>
      <w:r>
        <w:rPr>
          <w:rFonts w:eastAsia="Times New Roman"/>
          <w:szCs w:val="24"/>
        </w:rPr>
        <w:t>σ</w:t>
      </w:r>
      <w:r>
        <w:rPr>
          <w:rFonts w:eastAsia="Times New Roman"/>
          <w:szCs w:val="24"/>
        </w:rPr>
        <w:t xml:space="preserve">υμβουλίου, είναι να παραχωρηθεί όλη η έκταση του </w:t>
      </w:r>
      <w:r>
        <w:rPr>
          <w:rFonts w:eastAsia="Times New Roman"/>
          <w:szCs w:val="24"/>
        </w:rPr>
        <w:t>σ</w:t>
      </w:r>
      <w:r>
        <w:rPr>
          <w:rFonts w:eastAsia="Times New Roman"/>
          <w:szCs w:val="24"/>
        </w:rPr>
        <w:t xml:space="preserve">τρατοπέδου. Να συνδυαστεί μάλιστα -υπάρχει πρόσφατη απόφαση του </w:t>
      </w:r>
      <w:r>
        <w:rPr>
          <w:rFonts w:eastAsia="Times New Roman"/>
          <w:szCs w:val="24"/>
        </w:rPr>
        <w:t>δ</w:t>
      </w:r>
      <w:r>
        <w:rPr>
          <w:rFonts w:eastAsia="Times New Roman"/>
          <w:szCs w:val="24"/>
        </w:rPr>
        <w:t xml:space="preserve">ημοτικού </w:t>
      </w:r>
      <w:r>
        <w:rPr>
          <w:rFonts w:eastAsia="Times New Roman"/>
          <w:szCs w:val="24"/>
        </w:rPr>
        <w:t>σ</w:t>
      </w:r>
      <w:r>
        <w:rPr>
          <w:rFonts w:eastAsia="Times New Roman"/>
          <w:szCs w:val="24"/>
        </w:rPr>
        <w:t>υμβουλίου- και με την παραχώρηση του παραλιακού μετώπ</w:t>
      </w:r>
      <w:r>
        <w:rPr>
          <w:rFonts w:eastAsia="Times New Roman"/>
          <w:szCs w:val="24"/>
        </w:rPr>
        <w:t xml:space="preserve">ου, που αποτελεί μια ενιαία ενότητα. Ζητούν ακόμη να παραχωρηθούν και αυτά που έχουν κηρυχθεί διατηρητέα, ώστε να αξιοποιηθούν από τον </w:t>
      </w:r>
      <w:r>
        <w:rPr>
          <w:rFonts w:eastAsia="Times New Roman"/>
          <w:szCs w:val="24"/>
        </w:rPr>
        <w:t>δ</w:t>
      </w:r>
      <w:r>
        <w:rPr>
          <w:rFonts w:eastAsia="Times New Roman"/>
          <w:szCs w:val="24"/>
        </w:rPr>
        <w:t>ήμο για πολιτιστικές δράσεις.</w:t>
      </w:r>
    </w:p>
    <w:p w14:paraId="35AEEBAB" w14:textId="77777777" w:rsidR="00D5450D" w:rsidRDefault="005B470C">
      <w:pPr>
        <w:spacing w:line="600" w:lineRule="auto"/>
        <w:ind w:firstLine="720"/>
        <w:jc w:val="both"/>
        <w:rPr>
          <w:rFonts w:eastAsia="Times New Roman"/>
          <w:szCs w:val="24"/>
        </w:rPr>
      </w:pPr>
      <w:r>
        <w:rPr>
          <w:rFonts w:eastAsia="Times New Roman"/>
          <w:szCs w:val="24"/>
        </w:rPr>
        <w:t>Και τέλος, δεν υπάρχει κα</w:t>
      </w:r>
      <w:r>
        <w:rPr>
          <w:rFonts w:eastAsia="Times New Roman"/>
          <w:szCs w:val="24"/>
        </w:rPr>
        <w:t>μ</w:t>
      </w:r>
      <w:r>
        <w:rPr>
          <w:rFonts w:eastAsia="Times New Roman"/>
          <w:szCs w:val="24"/>
        </w:rPr>
        <w:t>μιά πρόβλεψη για πόρους. Μιλάτε για αξιοποίηση. Ποιος θα τα αξιο</w:t>
      </w:r>
      <w:r>
        <w:rPr>
          <w:rFonts w:eastAsia="Times New Roman"/>
          <w:szCs w:val="24"/>
        </w:rPr>
        <w:t xml:space="preserve">ποιήσει; Ο </w:t>
      </w:r>
      <w:r>
        <w:rPr>
          <w:rFonts w:eastAsia="Times New Roman"/>
          <w:szCs w:val="24"/>
        </w:rPr>
        <w:t>δ</w:t>
      </w:r>
      <w:r>
        <w:rPr>
          <w:rFonts w:eastAsia="Times New Roman"/>
          <w:szCs w:val="24"/>
        </w:rPr>
        <w:t xml:space="preserve">ήμος δεν έχει φράγκο. </w:t>
      </w:r>
    </w:p>
    <w:p w14:paraId="35AEEBAC" w14:textId="77777777" w:rsidR="00D5450D" w:rsidRDefault="005B470C">
      <w:pPr>
        <w:spacing w:line="600" w:lineRule="auto"/>
        <w:ind w:firstLine="720"/>
        <w:jc w:val="both"/>
        <w:rPr>
          <w:rFonts w:eastAsia="Times New Roman"/>
          <w:szCs w:val="24"/>
        </w:rPr>
      </w:pPr>
      <w:r>
        <w:rPr>
          <w:rFonts w:eastAsia="Times New Roman"/>
          <w:szCs w:val="24"/>
        </w:rPr>
        <w:t xml:space="preserve">Κατά τη γνώμη μας, ο λαός της περιοχής και του συγκεκριμένου </w:t>
      </w:r>
      <w:r>
        <w:rPr>
          <w:rFonts w:eastAsia="Times New Roman"/>
          <w:szCs w:val="24"/>
        </w:rPr>
        <w:t>δ</w:t>
      </w:r>
      <w:r>
        <w:rPr>
          <w:rFonts w:eastAsia="Times New Roman"/>
          <w:szCs w:val="24"/>
        </w:rPr>
        <w:t xml:space="preserve">ήμου -και όχι μόνο- αλλά και της ευρύτερης περιοχής της Θεσσαλονίκης πρέπει να είναι σε εγρήγορση, να συνεχίσει τον αγώνα, </w:t>
      </w:r>
      <w:r>
        <w:rPr>
          <w:rFonts w:eastAsia="Times New Roman"/>
          <w:szCs w:val="24"/>
        </w:rPr>
        <w:lastRenderedPageBreak/>
        <w:t>για να περάσει όλη η έκταση και να α</w:t>
      </w:r>
      <w:r>
        <w:rPr>
          <w:rFonts w:eastAsia="Times New Roman"/>
          <w:szCs w:val="24"/>
        </w:rPr>
        <w:t xml:space="preserve">ξιοποιηθεί σε όφελος του λαού, να εξασφαλιστούν οι αναγκαίοι πόροι και να μην ιδιωτικοποιηθούν κομμάτι - κομμάτι μέσω του </w:t>
      </w:r>
      <w:r>
        <w:rPr>
          <w:rFonts w:eastAsia="Times New Roman"/>
          <w:szCs w:val="24"/>
        </w:rPr>
        <w:t>δ</w:t>
      </w:r>
      <w:r>
        <w:rPr>
          <w:rFonts w:eastAsia="Times New Roman"/>
          <w:szCs w:val="24"/>
        </w:rPr>
        <w:t>ήμου, που θα περάσει τώρα.</w:t>
      </w:r>
    </w:p>
    <w:p w14:paraId="35AEEBAD" w14:textId="77777777" w:rsidR="00D5450D" w:rsidRDefault="005B470C">
      <w:pPr>
        <w:spacing w:line="600" w:lineRule="auto"/>
        <w:ind w:firstLine="720"/>
        <w:jc w:val="both"/>
        <w:rPr>
          <w:rFonts w:eastAsia="Times New Roman"/>
          <w:szCs w:val="24"/>
        </w:rPr>
      </w:pPr>
      <w:r>
        <w:rPr>
          <w:rFonts w:eastAsia="Times New Roman"/>
          <w:szCs w:val="24"/>
        </w:rPr>
        <w:t>Εμείς, παρά το ότι είναι μισό βήμα, παρά το ότι δεν λύνει συνολικά το ζήτημα της παραχώρησης του συνόλου τ</w:t>
      </w:r>
      <w:r>
        <w:rPr>
          <w:rFonts w:eastAsia="Times New Roman"/>
          <w:szCs w:val="24"/>
        </w:rPr>
        <w:t>ης έκτασης, παρά το ότι δεν έχουν εξασφαλιστεί οι πόροι για να αξιοποιηθεί σε όφελος του λαού, δεν είμαστε αντίθετοι και θα το ψηφίσουμε. Αν όμως ψηφιστεί ενιαία η τροπολογία, θα ψηφίσουμε «</w:t>
      </w:r>
      <w:r>
        <w:rPr>
          <w:rFonts w:eastAsia="Times New Roman"/>
          <w:szCs w:val="24"/>
        </w:rPr>
        <w:t>π</w:t>
      </w:r>
      <w:r>
        <w:rPr>
          <w:rFonts w:eastAsia="Times New Roman"/>
          <w:szCs w:val="24"/>
        </w:rPr>
        <w:t>αρών» στο σύνολό της, διευκρινίζοντας τους λόγους που θα ψηφίσουμ</w:t>
      </w:r>
      <w:r>
        <w:rPr>
          <w:rFonts w:eastAsia="Times New Roman"/>
          <w:szCs w:val="24"/>
        </w:rPr>
        <w:t>ε «</w:t>
      </w:r>
      <w:r>
        <w:rPr>
          <w:rFonts w:eastAsia="Times New Roman"/>
          <w:szCs w:val="24"/>
        </w:rPr>
        <w:t>π</w:t>
      </w:r>
      <w:r>
        <w:rPr>
          <w:rFonts w:eastAsia="Times New Roman"/>
          <w:szCs w:val="24"/>
        </w:rPr>
        <w:t>αρών», καθώς στο ένα διαφωνούμε και στο άλλο συμφωνούμε.</w:t>
      </w:r>
    </w:p>
    <w:p w14:paraId="35AEEBAE" w14:textId="77777777" w:rsidR="00D5450D" w:rsidRDefault="005B470C">
      <w:pPr>
        <w:spacing w:line="600" w:lineRule="auto"/>
        <w:ind w:firstLine="720"/>
        <w:jc w:val="both"/>
        <w:rPr>
          <w:rFonts w:eastAsia="Times New Roman"/>
          <w:szCs w:val="24"/>
        </w:rPr>
      </w:pPr>
      <w:r>
        <w:rPr>
          <w:rFonts w:eastAsia="Times New Roman"/>
          <w:szCs w:val="24"/>
        </w:rPr>
        <w:t>Ευχαριστώ, κύριε Πρόεδρε.</w:t>
      </w:r>
    </w:p>
    <w:p w14:paraId="35AEEBAF" w14:textId="77777777" w:rsidR="00D5450D" w:rsidRDefault="005B470C">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 </w:t>
      </w:r>
    </w:p>
    <w:p w14:paraId="35AEEBB0" w14:textId="77777777" w:rsidR="00D5450D" w:rsidRDefault="005B470C">
      <w:pPr>
        <w:spacing w:line="600" w:lineRule="auto"/>
        <w:ind w:firstLine="720"/>
        <w:jc w:val="both"/>
        <w:rPr>
          <w:rFonts w:eastAsia="Times New Roman"/>
          <w:szCs w:val="24"/>
        </w:rPr>
      </w:pPr>
      <w:r>
        <w:rPr>
          <w:rFonts w:eastAsia="Times New Roman"/>
          <w:szCs w:val="24"/>
        </w:rPr>
        <w:lastRenderedPageBreak/>
        <w:t>Ο κ. Παυλίδης έχει τώρα τον λόγο.</w:t>
      </w:r>
    </w:p>
    <w:p w14:paraId="35AEEBB1" w14:textId="77777777" w:rsidR="00D5450D" w:rsidRDefault="005B470C">
      <w:pPr>
        <w:spacing w:line="600" w:lineRule="auto"/>
        <w:ind w:firstLine="720"/>
        <w:jc w:val="both"/>
        <w:rPr>
          <w:rFonts w:eastAsia="Times New Roman"/>
          <w:szCs w:val="24"/>
        </w:rPr>
      </w:pPr>
      <w:r>
        <w:rPr>
          <w:rFonts w:eastAsia="Times New Roman"/>
          <w:b/>
          <w:szCs w:val="24"/>
        </w:rPr>
        <w:t>ΚΩΝΣΤΑΝΤΙΝΟΣ ΠΑΥΛΙΔΗΣ:</w:t>
      </w:r>
      <w:r>
        <w:rPr>
          <w:rFonts w:eastAsia="Times New Roman"/>
          <w:szCs w:val="24"/>
        </w:rPr>
        <w:t xml:space="preserve"> Πίστευα, κύριε Πρόεδρε, ότι πολύ γρήγορα θα κάναμε τις δευτερολογίες μας. Δυστυχώς υπήρξαν μερικά ζητήματα στα οποία οφείλω κι εγώ να τοποθετηθώ, κατ’ αρχάς ξεκινώντας από το ολίγον επεισόδιο. Δεν είμαι οπαδός των επεισοδίων δυόμισι χρόνια εδώ μέσα. Ουσια</w:t>
      </w:r>
      <w:r>
        <w:rPr>
          <w:rFonts w:eastAsia="Times New Roman"/>
          <w:szCs w:val="24"/>
        </w:rPr>
        <w:t>στικά τα αντιπαθώ κιόλας και τα αποφεύγω. Η πολιτική συμπεριφορά</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λειτουργεί αντανακλαστικά απέναντι σε ένα περιβάλλον πολιτικών υπερβολών και έλλειψης επιχειρημάτων. Και, κατά τη γνώμη μου, είναι πολιτική αδυναμία να συζητάει σήμερα η Αντιπολίτευση </w:t>
      </w:r>
      <w:r>
        <w:rPr>
          <w:rFonts w:eastAsia="Times New Roman"/>
          <w:szCs w:val="24"/>
        </w:rPr>
        <w:t xml:space="preserve">για την προεκλογική τακτική του ΣΥΡΙΖΑ του 2014, εν έτει 2018, δηλαδή μετά από τρία χρόνια </w:t>
      </w:r>
      <w:r>
        <w:rPr>
          <w:rFonts w:eastAsia="Times New Roman"/>
          <w:szCs w:val="24"/>
        </w:rPr>
        <w:t>σ</w:t>
      </w:r>
      <w:r>
        <w:rPr>
          <w:rFonts w:eastAsia="Times New Roman"/>
          <w:szCs w:val="24"/>
        </w:rPr>
        <w:t xml:space="preserve">υγκυβέρνησης ΣΥΡΙΖΑ – ΑΝΕΛ, πολλώ δε μάλλον όταν αυτή η ιστορία πολιτικά επικυρώθηκε με τις δεύτερες εκλογές το </w:t>
      </w:r>
      <w:r>
        <w:rPr>
          <w:rFonts w:eastAsia="Times New Roman"/>
          <w:szCs w:val="24"/>
        </w:rPr>
        <w:lastRenderedPageBreak/>
        <w:t xml:space="preserve">2015, δημιουργώντας έναν νέο πολιτικό σχεδιασμό για </w:t>
      </w:r>
      <w:r>
        <w:rPr>
          <w:rFonts w:eastAsia="Times New Roman"/>
          <w:szCs w:val="24"/>
        </w:rPr>
        <w:t>τη χώρα και για την Κυβέρνηση και ένα νέο πρόγραμμα ανάπτυξης, που κατά τη γνώμη μου οφείλουν να είναι πολιτική προτεραιότητα για όλα τα κόμματα του Κοινοβουλίου.</w:t>
      </w:r>
    </w:p>
    <w:p w14:paraId="35AEEBB2" w14:textId="77777777" w:rsidR="00D5450D" w:rsidRDefault="005B470C">
      <w:pPr>
        <w:spacing w:line="600" w:lineRule="auto"/>
        <w:ind w:firstLine="720"/>
        <w:jc w:val="both"/>
        <w:rPr>
          <w:rFonts w:eastAsia="Times New Roman"/>
          <w:szCs w:val="24"/>
        </w:rPr>
      </w:pPr>
      <w:r>
        <w:rPr>
          <w:rFonts w:eastAsia="Times New Roman"/>
          <w:szCs w:val="24"/>
        </w:rPr>
        <w:t xml:space="preserve">Μου έκανε εντύπωση η τοποθέτηση του κ. Λοβέρδου που ήταν μια αντίληψη ποντάροντας στο μαύρο, </w:t>
      </w:r>
      <w:r>
        <w:rPr>
          <w:rFonts w:eastAsia="Times New Roman"/>
          <w:szCs w:val="24"/>
        </w:rPr>
        <w:t xml:space="preserve">στην καταστροφολογία. Νομίζω ότι στην πολιτική ρουλέτα, όπως και στην κανονική ρουλέτα των παιγνίων, η </w:t>
      </w:r>
      <w:r>
        <w:rPr>
          <w:rFonts w:eastAsia="Times New Roman"/>
          <w:szCs w:val="24"/>
        </w:rPr>
        <w:t>«</w:t>
      </w:r>
      <w:r>
        <w:rPr>
          <w:rFonts w:eastAsia="Times New Roman"/>
          <w:szCs w:val="24"/>
        </w:rPr>
        <w:t>παικτική</w:t>
      </w:r>
      <w:r>
        <w:rPr>
          <w:rFonts w:eastAsia="Times New Roman"/>
          <w:szCs w:val="24"/>
        </w:rPr>
        <w:t>»</w:t>
      </w:r>
      <w:r>
        <w:rPr>
          <w:rFonts w:eastAsia="Times New Roman"/>
          <w:szCs w:val="24"/>
        </w:rPr>
        <w:t xml:space="preserve"> τακτική τού να επενδύεις στο μαύρο -το να επενδύεις δηλαδή μόνιμα σε ένα χρώμα- είναι μια χαμένη </w:t>
      </w:r>
      <w:r>
        <w:rPr>
          <w:rFonts w:eastAsia="Times New Roman"/>
          <w:szCs w:val="24"/>
        </w:rPr>
        <w:t>«</w:t>
      </w:r>
      <w:r>
        <w:rPr>
          <w:rFonts w:eastAsia="Times New Roman"/>
          <w:szCs w:val="24"/>
        </w:rPr>
        <w:t>παικτικά</w:t>
      </w:r>
      <w:r>
        <w:rPr>
          <w:rFonts w:eastAsia="Times New Roman"/>
          <w:szCs w:val="24"/>
        </w:rPr>
        <w:t>»</w:t>
      </w:r>
      <w:r>
        <w:rPr>
          <w:rFonts w:eastAsia="Times New Roman"/>
          <w:szCs w:val="24"/>
        </w:rPr>
        <w:t xml:space="preserve"> τακτική. </w:t>
      </w:r>
    </w:p>
    <w:p w14:paraId="35AEEBB3" w14:textId="77777777" w:rsidR="00D5450D" w:rsidRDefault="005B470C">
      <w:pPr>
        <w:spacing w:line="600" w:lineRule="auto"/>
        <w:ind w:firstLine="720"/>
        <w:jc w:val="both"/>
        <w:rPr>
          <w:rFonts w:eastAsia="Times New Roman"/>
          <w:szCs w:val="24"/>
        </w:rPr>
      </w:pPr>
      <w:r>
        <w:rPr>
          <w:rFonts w:eastAsia="Times New Roman"/>
          <w:szCs w:val="24"/>
        </w:rPr>
        <w:t>Και κατά τη γνώμη μου, ό</w:t>
      </w:r>
      <w:r>
        <w:rPr>
          <w:rFonts w:eastAsia="Times New Roman"/>
          <w:szCs w:val="24"/>
        </w:rPr>
        <w:t>λα αυτά τα ζητήματα, τουλάχιστον, διαψεύδονται με πάρα πολλούς τρόπους. Δεν μπορούμε να συζη</w:t>
      </w:r>
      <w:r>
        <w:rPr>
          <w:rFonts w:eastAsia="Times New Roman"/>
          <w:szCs w:val="24"/>
        </w:rPr>
        <w:lastRenderedPageBreak/>
        <w:t xml:space="preserve">τάμε σε ένα περιβάλλον εξωπραγματικό. Τα αποτελέσματα του </w:t>
      </w:r>
      <w:r>
        <w:rPr>
          <w:rFonts w:eastAsia="Times New Roman"/>
          <w:szCs w:val="24"/>
          <w:lang w:val="en-US"/>
        </w:rPr>
        <w:t>Eurogroup</w:t>
      </w:r>
      <w:r>
        <w:rPr>
          <w:rFonts w:eastAsia="Times New Roman"/>
          <w:szCs w:val="24"/>
        </w:rPr>
        <w:t xml:space="preserve"> είναι πρόσφατα, οι αποδόσεις των ελληνικών ομολόγων είναι πρόσφατες, η σταδιακή δημιουργία του «</w:t>
      </w:r>
      <w:r>
        <w:rPr>
          <w:rFonts w:eastAsia="Times New Roman"/>
          <w:szCs w:val="24"/>
        </w:rPr>
        <w:t xml:space="preserve">μαξιλαριού ασφαλείας», για να μπορέσουμε να βγούμε σε μια καθαρή έξοδο στις αγορές, είναι μια διαδικασία η οποία λειτουργεί κι επαυξάνεται. </w:t>
      </w:r>
    </w:p>
    <w:p w14:paraId="35AEEBB4" w14:textId="77777777" w:rsidR="00D5450D" w:rsidRDefault="005B470C">
      <w:pPr>
        <w:spacing w:line="600" w:lineRule="auto"/>
        <w:ind w:firstLine="720"/>
        <w:jc w:val="both"/>
        <w:rPr>
          <w:rFonts w:eastAsia="Times New Roman"/>
          <w:szCs w:val="24"/>
        </w:rPr>
      </w:pPr>
      <w:r>
        <w:rPr>
          <w:rFonts w:eastAsia="Times New Roman"/>
          <w:szCs w:val="24"/>
        </w:rPr>
        <w:t xml:space="preserve">Η αντίθεση της άποψης της Δημοκρατικής Συμπαράταξης, του Κινήματος Αλλαγής, με την ευρωπαϊκή </w:t>
      </w:r>
      <w:r>
        <w:rPr>
          <w:rFonts w:eastAsia="Times New Roman"/>
          <w:szCs w:val="24"/>
        </w:rPr>
        <w:t>σ</w:t>
      </w:r>
      <w:r>
        <w:rPr>
          <w:rFonts w:eastAsia="Times New Roman"/>
          <w:szCs w:val="24"/>
        </w:rPr>
        <w:t>οσιαλδημοκρατία είναι</w:t>
      </w:r>
      <w:r>
        <w:rPr>
          <w:rFonts w:eastAsia="Times New Roman"/>
          <w:szCs w:val="24"/>
        </w:rPr>
        <w:t xml:space="preserve"> εμφανέστατη και στις πολιτικές εκτιμήσεις σε σχέση με την κατάσταση της χώρας και στα αποτελέσματα των οικονομικών πεπραγμένων, πολλώ δε μάλλον όταν συζητώντας για αυτά τα ζητήματα, τουλάχιστον στο κομμάτι του περιβάλλοντος των προγραμμάτων προσαρμογής κα</w:t>
      </w:r>
      <w:r>
        <w:rPr>
          <w:rFonts w:eastAsia="Times New Roman"/>
          <w:szCs w:val="24"/>
        </w:rPr>
        <w:t xml:space="preserve">ι μνημονιακών προγραμμάτων, ο καθένας μπορεί να έχει </w:t>
      </w:r>
      <w:r>
        <w:rPr>
          <w:rFonts w:eastAsia="Times New Roman"/>
          <w:szCs w:val="24"/>
        </w:rPr>
        <w:lastRenderedPageBreak/>
        <w:t>μια διαφορετική άποψη και στο πλαίσιο μιας αντιπολίτευσης μπορεί να παρερμηνεύσει κάποιες εκτιμήσεις.</w:t>
      </w:r>
    </w:p>
    <w:p w14:paraId="35AEEBB5" w14:textId="77777777" w:rsidR="00D5450D" w:rsidRDefault="005B470C">
      <w:pPr>
        <w:spacing w:line="600" w:lineRule="auto"/>
        <w:ind w:firstLine="851"/>
        <w:jc w:val="both"/>
        <w:rPr>
          <w:rFonts w:eastAsia="Times New Roman" w:cs="Times New Roman"/>
          <w:szCs w:val="24"/>
        </w:rPr>
      </w:pPr>
      <w:r>
        <w:rPr>
          <w:rFonts w:eastAsia="Times New Roman" w:cs="Times New Roman"/>
          <w:szCs w:val="24"/>
        </w:rPr>
        <w:t>Στο ζήτημα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των αστικοδημοκρατικών και πολιτικών μεταρρυθμίσεων αν μη τι άλλο δεν μπορούν κόμμα</w:t>
      </w:r>
      <w:r>
        <w:rPr>
          <w:rFonts w:eastAsia="Times New Roman" w:cs="Times New Roman"/>
          <w:szCs w:val="24"/>
        </w:rPr>
        <w:t xml:space="preserve">τα και εκπρόσωποι κομμάτων που έχουν κάνει πολύ σημαντικά φάουλ και που ουσιαστικά πολιτικά ευνούχισαν το πυρηνικό στοιχείο στο </w:t>
      </w:r>
      <w:r>
        <w:rPr>
          <w:rFonts w:eastAsia="Times New Roman" w:cs="Times New Roman"/>
          <w:szCs w:val="24"/>
          <w:lang w:val="en-US"/>
        </w:rPr>
        <w:t>DNA</w:t>
      </w:r>
      <w:r>
        <w:rPr>
          <w:rFonts w:eastAsia="Times New Roman" w:cs="Times New Roman"/>
          <w:szCs w:val="24"/>
        </w:rPr>
        <w:t xml:space="preserve"> της ελληνικής σοσιαλδημοκρατίας, που είναι για παράδειγμα η απλή αναλογική, ένα ιστορικό αίτημα της ελληνικής σοσιαλδημοκρατ</w:t>
      </w:r>
      <w:r>
        <w:rPr>
          <w:rFonts w:eastAsia="Times New Roman" w:cs="Times New Roman"/>
          <w:szCs w:val="24"/>
        </w:rPr>
        <w:t>ίας όλα αυτά τα χρόνια, να καταψηφίζουν στη Βουλή και από την άλλη να υποδεικνύουν με πολιτικό τρόπο, ασκώντας μια συγκεκριμένη κριτική στα ζητήματα της οικονομίας ή της πολιτικής διαχείρισης.</w:t>
      </w:r>
    </w:p>
    <w:p w14:paraId="35AEEBB6"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Το δεύτερο που θέλω να πω είναι σχετικά με την ευχή του κ. Δένδ</w:t>
      </w:r>
      <w:r>
        <w:rPr>
          <w:rFonts w:eastAsia="Times New Roman" w:cs="Times New Roman"/>
          <w:szCs w:val="24"/>
        </w:rPr>
        <w:t>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του χρόνου σπίτια σας», που θεωρώ ότι είναι μια έμμεση ομολογία ότι θα γίνουν εκλογές το 2019 και όχι το 2018. Ήταν και μια αντίφαση σε σχέση με το ότι μετράει μερικές εβδομάδες μέχρι τις εκλογές το ότι μας ευχήθηκε «και του χρόνου σπίτια σας». Εγ</w:t>
      </w:r>
      <w:r>
        <w:rPr>
          <w:rFonts w:eastAsia="Times New Roman" w:cs="Times New Roman"/>
          <w:szCs w:val="24"/>
        </w:rPr>
        <w:t>ώ θεωρώ προσωπικά ότι είναι αγένεια στις ευχές να μην αντεύχεσαι. Γι’ αυτό και αντεύχομαι: Να του ζήσει το νέο πολιτικό μόρφωμα που διαμορφώθηκε με τις τελευταίες εξελίξεις και τη στάση της Αξιωματικής Αντιπολίτευσης, στην ουσία μεταλλάσσοντας την όλη πολι</w:t>
      </w:r>
      <w:r>
        <w:rPr>
          <w:rFonts w:eastAsia="Times New Roman" w:cs="Times New Roman"/>
          <w:szCs w:val="24"/>
        </w:rPr>
        <w:t xml:space="preserve">τική γραμμή και θέση που αφορά το ζήτημα της εξωτερικής πολιτικής στην ονοματολογία των Σκοπίων, πολύ δε περισσότερο που, από ό,τι είδα και σήμερα, «έφαγε πόρτα» και μια κριτική συγκεκριμένη από τον Πρόεδρο του Ευρωπαϊκού Λαϊκού Κόμματος, </w:t>
      </w:r>
      <w:r>
        <w:rPr>
          <w:rFonts w:eastAsia="Times New Roman" w:cs="Times New Roman"/>
          <w:szCs w:val="24"/>
        </w:rPr>
        <w:lastRenderedPageBreak/>
        <w:t>κ. Ζοζέφ Ντολ. Κα</w:t>
      </w:r>
      <w:r>
        <w:rPr>
          <w:rFonts w:eastAsia="Times New Roman" w:cs="Times New Roman"/>
          <w:szCs w:val="24"/>
        </w:rPr>
        <w:t>τά τη γνώμη μου, αυτή η αλλαγή θέσης της Νέας Δημοκρατίας ως κόμμα, υπακούοντας στις ακροδεξιές ρητορικές αντιλήψεις και στους ανθρώπους που ήρθαν στη Νέα Δημοκρατία ως μεταγραφή από το ΛΑΟΣ, εάν μη τι άλλο δεν είναι μια αλλαγή στάσης ενός κόμματος, αλλά ε</w:t>
      </w:r>
      <w:r>
        <w:rPr>
          <w:rFonts w:eastAsia="Times New Roman" w:cs="Times New Roman"/>
          <w:szCs w:val="24"/>
        </w:rPr>
        <w:t>ίναι στην ουσία και μια προσπάθεια αλλαγής μιας εθνικής γραμμής που διαμορφώθηκε όλα τα προηγούμενα χρόνια. Νομίζω ότι είναι μια πολύ επικίνδυνη τακτική, μια πράξη πολιτικής ατολμίας το να το τελειώνεις με μια κουβέντα: «Για εμάς το θέμα έκλεισε τώρα». Νομ</w:t>
      </w:r>
      <w:r>
        <w:rPr>
          <w:rFonts w:eastAsia="Times New Roman" w:cs="Times New Roman"/>
          <w:szCs w:val="24"/>
        </w:rPr>
        <w:t>ίζω ότι δεν τιμά κανέναν αυτό και θα το βρούμε μπροστά μας, αν το υιοθετήσουμε.</w:t>
      </w:r>
    </w:p>
    <w:p w14:paraId="35AEEBB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Θα έρθω τώρα και στο ζήτημα της τοποθέτησης του κ. Αμυρά. Νομίζω ότι πρέπει να μιλάμε με πραγματικά δεδομένα. Τα πραγματικά δεδομένα είναι ότι ο καθένας μπορεί να έχει μια διαφ</w:t>
      </w:r>
      <w:r>
        <w:rPr>
          <w:rFonts w:eastAsia="Times New Roman" w:cs="Times New Roman"/>
          <w:szCs w:val="24"/>
        </w:rPr>
        <w:t xml:space="preserve">ορετική </w:t>
      </w:r>
      <w:r>
        <w:rPr>
          <w:rFonts w:eastAsia="Times New Roman" w:cs="Times New Roman"/>
          <w:szCs w:val="24"/>
        </w:rPr>
        <w:lastRenderedPageBreak/>
        <w:t>εκτίμηση για την οικονομία, την πορεία της χώρας και για τις πολιτικές επιλογές της Κυβέρνησης, αλλά να μην ξεχνάμε σε τι περιβάλλον λειτουργούμε και σε τι περιβάλλον νομοθετούμε. Το γεγονός δηλαδή ότι ζούμε σε ένα πρόγραμμα δημοσιονομικής προσαρμο</w:t>
      </w:r>
      <w:r>
        <w:rPr>
          <w:rFonts w:eastAsia="Times New Roman" w:cs="Times New Roman"/>
          <w:szCs w:val="24"/>
        </w:rPr>
        <w:t>γής απαιτεί στοχοθεσίες ως ποσοστά του ΑΕΠ, νούμερα, απαιτεί δεσμεύσεις στην πολιτική των δημοσίων εσόδων ή δεσμεύσεις στη συνταξιοδοτική δαπάνη, δεσμεύσεις της Κυβέρνησης εννοώ. Το 1% στη συνταξιοδοτική δαπάνη ως ποσοστό του ΑΕΠ ήταν δεσμεύσεις που μπήκαν</w:t>
      </w:r>
      <w:r>
        <w:rPr>
          <w:rFonts w:eastAsia="Times New Roman" w:cs="Times New Roman"/>
          <w:szCs w:val="24"/>
        </w:rPr>
        <w:t xml:space="preserve"> στο τραπέζι στη δεύτερη αξιολόγηση, παράλογες κατά τη γνώμη μας και το δηλώσαμε, ενάντια ακόμα και στις τοποθετήσεις των ευρωπαϊκών θεσμών, ως παράλογες απαιτήσεις του ΔΝΤ.</w:t>
      </w:r>
    </w:p>
    <w:p w14:paraId="35AEEBB8"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Να μας πει ο κ. Αμυράς τι πρέπει να κάνουμε. Ή θα μας εγκαλέσει λέγοντας να μην υλ</w:t>
      </w:r>
      <w:r>
        <w:rPr>
          <w:rFonts w:eastAsia="Times New Roman" w:cs="Times New Roman"/>
          <w:szCs w:val="24"/>
        </w:rPr>
        <w:t>οποιήσουμε τους δημοσιονομικούς στόχους που είναι υποχρεωμένη να υλοποιήσει η χώρα ή θα πρέπει να μας πει σε ποια άλλα πεδία θα πρέπει να τους εφαρμόσουμε. Εγώ συμφωνώ. Να μας πει «κακώς κάνατε αυτό, αλλά αυτή τη δημοσιονομική προσαρμογή ως υποχρέωση της χ</w:t>
      </w:r>
      <w:r>
        <w:rPr>
          <w:rFonts w:eastAsia="Times New Roman" w:cs="Times New Roman"/>
          <w:szCs w:val="24"/>
        </w:rPr>
        <w:t xml:space="preserve">ώρας εφαρμόστε την σε έναν άλλον τομέα» και να μας τον υποδείξει. Το να μη μας λέει τίποτα, παρά μόνον να μας δείχνει τι νομοθετήσαμε, χωρίς να μας υποδεικνύει τίποτε άλλο και χωρίς να μας εγκαλεί να ακυρώσουμε το </w:t>
      </w:r>
      <w:r>
        <w:rPr>
          <w:rFonts w:eastAsia="Times New Roman" w:cs="Times New Roman"/>
          <w:szCs w:val="24"/>
        </w:rPr>
        <w:t>π</w:t>
      </w:r>
      <w:r>
        <w:rPr>
          <w:rFonts w:eastAsia="Times New Roman" w:cs="Times New Roman"/>
          <w:szCs w:val="24"/>
        </w:rPr>
        <w:t xml:space="preserve">ρόγραμμα και να βγούμε από 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νομίζω ότι δεν βοηθάει κανέναν και είναι απλά και μόνον μια υπερβολή, χωρίς να συνιστά πολιτικό επιχείρημα.</w:t>
      </w:r>
    </w:p>
    <w:p w14:paraId="35AEEBB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το τονίσω αυτό για έναν πολύ συγκεκριμένο λόγο, γιατί ήταν μια παράλογη απαίτηση από το ΔΝΤ, με δεδομένο ότι στην πρώτη αξιολόγηση και στην ψήφιση τον Μάιο του 2016 και του φορολογικού και του ασφαλιστικού νομοσχεδίου -με την έγκριση των </w:t>
      </w:r>
      <w:r>
        <w:rPr>
          <w:rFonts w:eastAsia="Times New Roman" w:cs="Times New Roman"/>
          <w:szCs w:val="24"/>
        </w:rPr>
        <w:t>θ</w:t>
      </w:r>
      <w:r>
        <w:rPr>
          <w:rFonts w:eastAsia="Times New Roman" w:cs="Times New Roman"/>
          <w:szCs w:val="24"/>
        </w:rPr>
        <w:t>εσμών πέρ</w:t>
      </w:r>
      <w:r>
        <w:rPr>
          <w:rFonts w:eastAsia="Times New Roman" w:cs="Times New Roman"/>
          <w:szCs w:val="24"/>
        </w:rPr>
        <w:t xml:space="preserve">ασαν και τα δύο νομοσχέδια- ούτε αφορολόγητο υπήρχε ούτε υπήρχε ένταξη της εισφοράς στο καθαρό φορολογητέο εισόδημα. Ήταν δύο παραλογισμοί, γιατί και τα νούμερα μετά την ψήφιση των νομοσχεδίων ήταν θετικά και η πορεία του ΕΦΚΑ ήταν θετική και η πορεία των </w:t>
      </w:r>
      <w:r>
        <w:rPr>
          <w:rFonts w:eastAsia="Times New Roman" w:cs="Times New Roman"/>
          <w:szCs w:val="24"/>
        </w:rPr>
        <w:t>εσόδων του 2016 ήταν θετική. Δεν υπήρχε κανένας οικονομικός λόγος, καμμία επιχειρηματολογία τού να αλλάξει η αρχιτεκτονική αυτών των δύο νομοσχεδίων.</w:t>
      </w:r>
    </w:p>
    <w:p w14:paraId="35AEEBBA"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Παρ’ όλα αυτά, όμως, το ΔΝΤ το απαίτησε, με δεδομένες τις απαισιόδοξες προβλέψεις που είχε για την οικονομ</w:t>
      </w:r>
      <w:r>
        <w:rPr>
          <w:rFonts w:eastAsia="Times New Roman" w:cs="Times New Roman"/>
          <w:szCs w:val="24"/>
        </w:rPr>
        <w:t xml:space="preserve">ία, σε αντίθεση </w:t>
      </w:r>
      <w:r>
        <w:rPr>
          <w:rFonts w:eastAsia="Times New Roman" w:cs="Times New Roman"/>
          <w:szCs w:val="24"/>
        </w:rPr>
        <w:lastRenderedPageBreak/>
        <w:t>με τις προβλέψεις των ευρωπαϊκών θεσμών και της ελληνικής Κυβέρνησης. Ας μην τα ξαναλέμε όλα αυτά, λοιπόν, και ας μην κάνουμε τόσο εύκολες τοποθετήσεις.</w:t>
      </w:r>
    </w:p>
    <w:p w14:paraId="35AEEBB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Τελειώνοντας, όσον αφορά το νομοσχέδιο θα ήθελα να πω, όσον αφορά τις τροπολογίες και τ</w:t>
      </w:r>
      <w:r>
        <w:rPr>
          <w:rFonts w:eastAsia="Times New Roman" w:cs="Times New Roman"/>
          <w:szCs w:val="24"/>
        </w:rPr>
        <w:t>ις παρεμβάσεις που βγήκαν και από τη δημόσια διαβούλευση και από την κοινοβουλευτική συζήτηση, ότι αρκετές από αυτές λειτουργούν και ως βελτιώσεις στο νομοσχέδιο. Για κάποιες, παρ</w:t>
      </w:r>
      <w:r>
        <w:rPr>
          <w:rFonts w:eastAsia="Times New Roman" w:cs="Times New Roman"/>
          <w:szCs w:val="24"/>
        </w:rPr>
        <w:t xml:space="preserve">’ </w:t>
      </w:r>
      <w:r>
        <w:rPr>
          <w:rFonts w:eastAsia="Times New Roman" w:cs="Times New Roman"/>
          <w:szCs w:val="24"/>
        </w:rPr>
        <w:t>ότι δεν υπάρχουν αντιρρήσεις στο να υιοθετηθούν, χρειάζεται μια διαδικασία,</w:t>
      </w:r>
      <w:r>
        <w:rPr>
          <w:rFonts w:eastAsia="Times New Roman" w:cs="Times New Roman"/>
          <w:szCs w:val="24"/>
        </w:rPr>
        <w:t xml:space="preserve"> να περάσουν και από την έγκριση των υπηρεσιών του Υπουργείου ή από το Γενικό Λογιστήριο του Κράτους.</w:t>
      </w:r>
    </w:p>
    <w:p w14:paraId="35AEEBBC" w14:textId="77777777" w:rsidR="00D5450D" w:rsidRDefault="005B470C">
      <w:pPr>
        <w:spacing w:line="600" w:lineRule="auto"/>
        <w:ind w:firstLine="851"/>
        <w:jc w:val="both"/>
        <w:rPr>
          <w:rFonts w:eastAsia="Times New Roman"/>
          <w:szCs w:val="24"/>
        </w:rPr>
      </w:pPr>
      <w:r>
        <w:rPr>
          <w:rFonts w:eastAsia="Times New Roman"/>
          <w:szCs w:val="24"/>
        </w:rPr>
        <w:lastRenderedPageBreak/>
        <w:t xml:space="preserve">Από ό,τι γνωρίζω και σε επικοινωνία με το Υπουργείο, είναι σε θετική κατεύθυνση, αλλά χρειάζεται να υπάρξει μια τέτοια διαδικασία. Επίσης και η φορολογία </w:t>
      </w:r>
      <w:r>
        <w:rPr>
          <w:rFonts w:eastAsia="Times New Roman"/>
          <w:szCs w:val="24"/>
        </w:rPr>
        <w:t>ακινήτων σε εταιρείες της πολυμερούς διαπραγμάτευσης κινείται στο ίδιο πλαίσιο.</w:t>
      </w:r>
    </w:p>
    <w:p w14:paraId="35AEEBBD" w14:textId="77777777" w:rsidR="00D5450D" w:rsidRDefault="005B470C">
      <w:pPr>
        <w:spacing w:line="600" w:lineRule="auto"/>
        <w:ind w:firstLine="720"/>
        <w:jc w:val="both"/>
        <w:rPr>
          <w:rFonts w:eastAsia="Times New Roman"/>
          <w:szCs w:val="24"/>
        </w:rPr>
      </w:pPr>
      <w:r>
        <w:rPr>
          <w:rFonts w:eastAsia="Times New Roman"/>
          <w:szCs w:val="24"/>
        </w:rPr>
        <w:t>Άρα</w:t>
      </w:r>
      <w:r>
        <w:rPr>
          <w:rFonts w:eastAsia="Times New Roman"/>
          <w:szCs w:val="24"/>
        </w:rPr>
        <w:t>,</w:t>
      </w:r>
      <w:r>
        <w:rPr>
          <w:rFonts w:eastAsia="Times New Roman"/>
          <w:szCs w:val="24"/>
        </w:rPr>
        <w:t xml:space="preserve"> όσον αφορά αυτές τις τροπολογίες </w:t>
      </w:r>
      <w:r>
        <w:rPr>
          <w:rFonts w:eastAsia="Times New Roman"/>
          <w:szCs w:val="24"/>
        </w:rPr>
        <w:t xml:space="preserve">-παρ’ όλο που εγώ σε δυο-τρεις από αυτές συμφωνώ- </w:t>
      </w:r>
      <w:r>
        <w:rPr>
          <w:rFonts w:eastAsia="Times New Roman"/>
          <w:szCs w:val="24"/>
        </w:rPr>
        <w:t>δεν θα κατατεθούν σήμερα</w:t>
      </w:r>
      <w:r>
        <w:rPr>
          <w:rFonts w:eastAsia="Times New Roman"/>
          <w:szCs w:val="24"/>
        </w:rPr>
        <w:t xml:space="preserve">. Θα περάσουν από την αναγκαστική διαδικασία των Υπουργείων και </w:t>
      </w:r>
      <w:r>
        <w:rPr>
          <w:rFonts w:eastAsia="Times New Roman"/>
          <w:szCs w:val="24"/>
        </w:rPr>
        <w:t>του ελέγχου, ώστε να μπορούν τουλάχιστον να κατατεθούν το επόμενο διάστημα.</w:t>
      </w:r>
    </w:p>
    <w:p w14:paraId="35AEEBBE" w14:textId="77777777" w:rsidR="00D5450D" w:rsidRDefault="005B470C">
      <w:pPr>
        <w:spacing w:line="600" w:lineRule="auto"/>
        <w:ind w:firstLine="720"/>
        <w:jc w:val="both"/>
        <w:rPr>
          <w:rFonts w:eastAsia="Times New Roman"/>
          <w:szCs w:val="24"/>
        </w:rPr>
      </w:pPr>
      <w:r>
        <w:rPr>
          <w:rFonts w:eastAsia="Times New Roman"/>
          <w:szCs w:val="24"/>
        </w:rPr>
        <w:t>Ευχαριστώ.</w:t>
      </w:r>
    </w:p>
    <w:p w14:paraId="35AEEBBF" w14:textId="77777777" w:rsidR="00D5450D" w:rsidRDefault="005B470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 κύριε συνάδελφε.</w:t>
      </w:r>
    </w:p>
    <w:p w14:paraId="35AEEBC0" w14:textId="77777777" w:rsidR="00D5450D" w:rsidRDefault="005B470C">
      <w:pPr>
        <w:spacing w:line="600" w:lineRule="auto"/>
        <w:ind w:firstLine="720"/>
        <w:jc w:val="both"/>
        <w:rPr>
          <w:rFonts w:eastAsia="Times New Roman"/>
          <w:szCs w:val="24"/>
        </w:rPr>
      </w:pPr>
      <w:r>
        <w:rPr>
          <w:rFonts w:eastAsia="Times New Roman"/>
          <w:szCs w:val="24"/>
        </w:rPr>
        <w:t>Τη συζήτηση θα κλείσει η Υφυπουργός Οικονομικών.</w:t>
      </w:r>
    </w:p>
    <w:p w14:paraId="35AEEBC1" w14:textId="77777777" w:rsidR="00D5450D" w:rsidRDefault="005B470C">
      <w:pPr>
        <w:spacing w:line="600" w:lineRule="auto"/>
        <w:ind w:firstLine="720"/>
        <w:jc w:val="both"/>
        <w:rPr>
          <w:rFonts w:eastAsia="Times New Roman"/>
          <w:szCs w:val="24"/>
        </w:rPr>
      </w:pPr>
      <w:r>
        <w:rPr>
          <w:rFonts w:eastAsia="Times New Roman"/>
          <w:szCs w:val="24"/>
        </w:rPr>
        <w:lastRenderedPageBreak/>
        <w:t>Κυρία Παπανάτσιου, έχετε τον λόγο.</w:t>
      </w:r>
    </w:p>
    <w:p w14:paraId="35AEEBC2" w14:textId="77777777" w:rsidR="00D5450D" w:rsidRDefault="005B470C">
      <w:pPr>
        <w:spacing w:line="600" w:lineRule="auto"/>
        <w:ind w:firstLine="720"/>
        <w:jc w:val="both"/>
        <w:rPr>
          <w:rFonts w:eastAsia="Times New Roman"/>
          <w:szCs w:val="24"/>
        </w:rPr>
      </w:pPr>
      <w:r>
        <w:rPr>
          <w:rFonts w:eastAsia="Times New Roman"/>
          <w:b/>
          <w:szCs w:val="24"/>
        </w:rPr>
        <w:t>ΑΙΚΑΤΕΡΙΝΗ ΠΑΠΑΝΑΤΣΙΟΥ (Υ</w:t>
      </w:r>
      <w:r>
        <w:rPr>
          <w:rFonts w:eastAsia="Times New Roman"/>
          <w:b/>
          <w:szCs w:val="24"/>
        </w:rPr>
        <w:t xml:space="preserve">φυπουργός Οικονομικών): </w:t>
      </w:r>
      <w:r>
        <w:rPr>
          <w:rFonts w:eastAsia="Times New Roman"/>
          <w:szCs w:val="24"/>
        </w:rPr>
        <w:t>Κατ’ αρχάς ευχαριστούμε πάρα πολύ. Εμείς δεν θέλαμε να ξεκινήσουμε με την επέτειό μας σήμερα, αλλά μας τη θυμίσατε από το πρωί και μάλιστα κάποιοι από το πρωί έβγαλαν και ανακοινώσεις. Τιμάνε τα τρία χρόνια της εκλογικής τους ήττας!</w:t>
      </w:r>
    </w:p>
    <w:p w14:paraId="35AEEBC3" w14:textId="77777777" w:rsidR="00D5450D" w:rsidRDefault="005B470C">
      <w:pPr>
        <w:spacing w:line="600" w:lineRule="auto"/>
        <w:ind w:firstLine="720"/>
        <w:jc w:val="both"/>
        <w:rPr>
          <w:rFonts w:eastAsia="Times New Roman"/>
          <w:szCs w:val="24"/>
        </w:rPr>
      </w:pPr>
      <w:r>
        <w:rPr>
          <w:rFonts w:eastAsia="Times New Roman"/>
          <w:szCs w:val="24"/>
        </w:rPr>
        <w:t>Πραγματικά, η νίκη του ΣΥΡΙΖΑ στις εκλογές της 25</w:t>
      </w:r>
      <w:r>
        <w:rPr>
          <w:rFonts w:eastAsia="Times New Roman"/>
          <w:szCs w:val="24"/>
          <w:vertAlign w:val="superscript"/>
        </w:rPr>
        <w:t>ης</w:t>
      </w:r>
      <w:r>
        <w:rPr>
          <w:rFonts w:eastAsia="Times New Roman"/>
          <w:szCs w:val="24"/>
        </w:rPr>
        <w:t xml:space="preserve"> Ιανουαρίου είναι ορόσημο για την ιστορία της ευρωπαϊκής Αριστεράς και παρά τους αρνητικούς συσχετισμούς δύναμης, παρά τις δυσμενείς συνθήκες μέσα στις οποίες αγωνιστήκαμε και τα τρία αυτά χρόνια, τα αποτ</w:t>
      </w:r>
      <w:r>
        <w:rPr>
          <w:rFonts w:eastAsia="Times New Roman"/>
          <w:szCs w:val="24"/>
        </w:rPr>
        <w:t xml:space="preserve">ελέσματα, όπως είπε και ο Κοινοβουλευτικός μας Εκπρόσωπος, πιστεύουμε ότι θα είναι προς όφελος της κοινωνίας, θα είναι προς όφελος της χώρας μας. Την κρατήσαμε όρθια, κάτι που δεν </w:t>
      </w:r>
      <w:r>
        <w:rPr>
          <w:rFonts w:eastAsia="Times New Roman"/>
          <w:szCs w:val="24"/>
        </w:rPr>
        <w:lastRenderedPageBreak/>
        <w:t>μπορέσατε να κάνετε όλα τα προηγούμενα χρόνια. Εμείς την κρατήσαμε όρθια, τη</w:t>
      </w:r>
      <w:r>
        <w:rPr>
          <w:rFonts w:eastAsia="Times New Roman"/>
          <w:szCs w:val="24"/>
        </w:rPr>
        <w:t xml:space="preserve"> βγάζουμε από τα μνημόνια.</w:t>
      </w:r>
    </w:p>
    <w:p w14:paraId="35AEEBC4" w14:textId="77777777" w:rsidR="00D5450D" w:rsidRDefault="005B470C">
      <w:pPr>
        <w:spacing w:line="600" w:lineRule="auto"/>
        <w:ind w:firstLine="720"/>
        <w:jc w:val="both"/>
        <w:rPr>
          <w:rFonts w:eastAsia="Times New Roman"/>
          <w:szCs w:val="24"/>
        </w:rPr>
      </w:pPr>
      <w:r>
        <w:rPr>
          <w:rFonts w:eastAsia="Times New Roman"/>
          <w:szCs w:val="24"/>
        </w:rPr>
        <w:t>Και εδώ αναφέρθηκε από κάποιους, κάποιοι καίγονται γιατί δεν ξαναπαίρνουμε καινούργιο δάνειο, γιατί φεύγουν οι δανειστές και μας αφήνουν τα υπόλοιπα. Θέλετε να συνεχίσουμε να παίρνουμε δάνεια; Θέλετε να τους κρατήσουμε εδώ; Εμείς</w:t>
      </w:r>
      <w:r>
        <w:rPr>
          <w:rFonts w:eastAsia="Times New Roman"/>
          <w:szCs w:val="24"/>
        </w:rPr>
        <w:t xml:space="preserve"> δεν θέλουμε. Θέλουμε μόνοι μας να προχωρήσουμε σε ένα πρόγραμμα νοικοκυρέματος της χώρας μας, αυτό που κάναμε μέχρι τώρα. Όλα αυτά τα τρία χρόνια βάλαμε σε τάξη τη χώρα. Χρησιμοποιήσαμε τα χρήματα του ελληνικού λαού -που πραγματικά ξέρουμε με τι κόπο τα έ</w:t>
      </w:r>
      <w:r>
        <w:rPr>
          <w:rFonts w:eastAsia="Times New Roman"/>
          <w:szCs w:val="24"/>
        </w:rPr>
        <w:t>δωσε ο ελληνικός λαός- με πολύ μεγάλη σύνεση και όλα αυτά έφεραν τα αποτελέσματα των πλεονασμάτων που έχουμε φέρει όλα αυτά τα χρόνια και τις επιτυχίες που έχουμε πάνω σε αυτόν τον τομέα.</w:t>
      </w:r>
    </w:p>
    <w:p w14:paraId="35AEEBC5" w14:textId="77777777" w:rsidR="00D5450D" w:rsidRDefault="005B470C">
      <w:pPr>
        <w:spacing w:line="600" w:lineRule="auto"/>
        <w:ind w:firstLine="720"/>
        <w:jc w:val="both"/>
        <w:rPr>
          <w:rFonts w:eastAsia="Times New Roman"/>
          <w:szCs w:val="24"/>
        </w:rPr>
      </w:pPr>
      <w:r>
        <w:rPr>
          <w:rFonts w:eastAsia="Times New Roman"/>
          <w:szCs w:val="24"/>
        </w:rPr>
        <w:lastRenderedPageBreak/>
        <w:t xml:space="preserve">Δεν πρόκειται σε καμμία περίπτωση ούτε το 2019 να έρθει </w:t>
      </w:r>
      <w:r>
        <w:rPr>
          <w:rFonts w:eastAsia="Times New Roman"/>
          <w:szCs w:val="24"/>
        </w:rPr>
        <w:t>το αφορολόγη</w:t>
      </w:r>
      <w:r>
        <w:rPr>
          <w:rFonts w:eastAsia="Times New Roman"/>
          <w:szCs w:val="24"/>
        </w:rPr>
        <w:t>το</w:t>
      </w:r>
      <w:r>
        <w:rPr>
          <w:rFonts w:eastAsia="Times New Roman"/>
          <w:szCs w:val="24"/>
        </w:rPr>
        <w:t xml:space="preserve"> νωρίτερα. Και δεν θα έρθει νωρίτερα, όπως δεν ήρθε και ο «κόφτης», όπως δεν έχουν έρθει και όλα τα άλλα μέτρα. Θα αντιμετωπίσουμε με σύνεση και πραγματικά όπως πρέπει όλα αυτά που έχουμε να αντιμετωπίσουμε και το επόμενο διάστημα.</w:t>
      </w:r>
    </w:p>
    <w:p w14:paraId="35AEEBC6" w14:textId="77777777" w:rsidR="00D5450D" w:rsidRDefault="005B470C">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Έως τ</w:t>
      </w:r>
      <w:r>
        <w:rPr>
          <w:rFonts w:eastAsia="Times New Roman"/>
          <w:szCs w:val="24"/>
        </w:rPr>
        <w:t>ο 2060.</w:t>
      </w:r>
    </w:p>
    <w:p w14:paraId="35AEEBC7" w14:textId="77777777" w:rsidR="00D5450D" w:rsidRDefault="005B470C">
      <w:pPr>
        <w:spacing w:line="600" w:lineRule="auto"/>
        <w:ind w:firstLine="720"/>
        <w:jc w:val="both"/>
        <w:rPr>
          <w:rFonts w:eastAsia="Times New Roman"/>
          <w:color w:val="000000" w:themeColor="text1"/>
          <w:szCs w:val="24"/>
        </w:rPr>
      </w:pPr>
      <w:r w:rsidRPr="008E5638">
        <w:rPr>
          <w:rFonts w:eastAsia="Times New Roman"/>
          <w:b/>
          <w:color w:val="000000" w:themeColor="text1"/>
          <w:szCs w:val="24"/>
        </w:rPr>
        <w:t xml:space="preserve">ΑΙΚΑΤΕΡΙΝΗ ΠΑΠΑΝΑΤΣΙΟΥ (Υφυπουργός Οικονομικών): </w:t>
      </w:r>
      <w:r w:rsidRPr="008E5638">
        <w:rPr>
          <w:rFonts w:eastAsia="Times New Roman"/>
          <w:color w:val="000000" w:themeColor="text1"/>
          <w:szCs w:val="24"/>
        </w:rPr>
        <w:t xml:space="preserve">Θα αναφερθώ στο ζήτημα του </w:t>
      </w:r>
      <w:r w:rsidRPr="008E5638">
        <w:rPr>
          <w:rFonts w:eastAsia="Times New Roman"/>
          <w:color w:val="000000" w:themeColor="text1"/>
          <w:szCs w:val="24"/>
        </w:rPr>
        <w:t>μ</w:t>
      </w:r>
      <w:r w:rsidRPr="008E5638">
        <w:rPr>
          <w:rFonts w:eastAsia="Times New Roman"/>
          <w:color w:val="000000" w:themeColor="text1"/>
          <w:szCs w:val="24"/>
        </w:rPr>
        <w:t>ακεδονικού, γιατί και εδώ γίνεται μια μεγάλη σπέκουλα.</w:t>
      </w:r>
    </w:p>
    <w:p w14:paraId="35AEEBC8" w14:textId="77777777" w:rsidR="00D5450D" w:rsidRDefault="005B470C">
      <w:pPr>
        <w:spacing w:line="600" w:lineRule="auto"/>
        <w:ind w:firstLine="720"/>
        <w:jc w:val="both"/>
        <w:rPr>
          <w:rFonts w:eastAsia="Times New Roman"/>
          <w:color w:val="000000" w:themeColor="text1"/>
          <w:szCs w:val="24"/>
        </w:rPr>
      </w:pPr>
      <w:r w:rsidRPr="008E5638">
        <w:rPr>
          <w:rFonts w:eastAsia="Times New Roman"/>
          <w:color w:val="000000" w:themeColor="text1"/>
          <w:szCs w:val="24"/>
        </w:rPr>
        <w:t xml:space="preserve">Ανέφερε η πρώην Υπουργός Εξωτερικών, η κ. Μπακογιάννη, ότι «τα κόμματα χαράξαμε κοινή πολιτική γραμμή το 2008, στην οποία πάτησε ο κ. Τσίπρας». </w:t>
      </w:r>
    </w:p>
    <w:p w14:paraId="35AEEBC9" w14:textId="77777777" w:rsidR="00D5450D" w:rsidRDefault="005B470C">
      <w:pPr>
        <w:spacing w:line="600" w:lineRule="auto"/>
        <w:ind w:firstLine="720"/>
        <w:jc w:val="both"/>
        <w:rPr>
          <w:rFonts w:eastAsia="Times New Roman"/>
          <w:szCs w:val="24"/>
        </w:rPr>
      </w:pPr>
      <w:r>
        <w:rPr>
          <w:rFonts w:eastAsia="Times New Roman"/>
          <w:szCs w:val="24"/>
        </w:rPr>
        <w:lastRenderedPageBreak/>
        <w:t>Δεν συμφωνείτε, κύριοι της Νέας Δημοκρατίας, με την πολιτική του 2008; Δεν συμφωνείτε ότι αυτή πρέπει να πάμε ν</w:t>
      </w:r>
      <w:r>
        <w:rPr>
          <w:rFonts w:eastAsia="Times New Roman"/>
          <w:szCs w:val="24"/>
        </w:rPr>
        <w:t xml:space="preserve">α στηρίξουμε τώρα και να προχωρήσει η χώρα; </w:t>
      </w:r>
    </w:p>
    <w:p w14:paraId="35AEEBCA" w14:textId="77777777" w:rsidR="00D5450D" w:rsidRDefault="005B470C">
      <w:pPr>
        <w:spacing w:line="600" w:lineRule="auto"/>
        <w:ind w:firstLine="720"/>
        <w:jc w:val="both"/>
        <w:rPr>
          <w:rFonts w:eastAsia="Times New Roman"/>
          <w:szCs w:val="24"/>
        </w:rPr>
      </w:pPr>
      <w:r>
        <w:rPr>
          <w:rFonts w:eastAsia="Times New Roman"/>
          <w:szCs w:val="24"/>
        </w:rPr>
        <w:t>Δεν συμφωνείτε με τον κ. Κουμουτσάκο, τον αρμόδιο για ζητήματα εξωτερικής πολιτικής, ο οποίος ανέφερε ότι σήμερα είναι η καλύτερη στιγμή για να λύσουμε το πρόβλημα; Γιατί θέλετε να φύγετε εκτός και θέλετε να ακο</w:t>
      </w:r>
      <w:r>
        <w:rPr>
          <w:rFonts w:eastAsia="Times New Roman"/>
          <w:szCs w:val="24"/>
        </w:rPr>
        <w:t>λουθήσετε τις ακροδεξιές δυνάμεις που αυτή τη στιγμή σάς συμπαρασύρουν;</w:t>
      </w:r>
    </w:p>
    <w:p w14:paraId="35AEEBCB" w14:textId="77777777" w:rsidR="00D5450D" w:rsidRDefault="005B470C">
      <w:pPr>
        <w:spacing w:line="600" w:lineRule="auto"/>
        <w:ind w:firstLine="720"/>
        <w:jc w:val="both"/>
        <w:rPr>
          <w:rFonts w:eastAsia="Times New Roman"/>
          <w:szCs w:val="24"/>
        </w:rPr>
      </w:pPr>
      <w:r>
        <w:rPr>
          <w:rFonts w:eastAsia="Times New Roman"/>
          <w:szCs w:val="24"/>
        </w:rPr>
        <w:t xml:space="preserve">Να πούμε και κάποια στοιχεία για το </w:t>
      </w:r>
      <w:r>
        <w:rPr>
          <w:rFonts w:eastAsia="Times New Roman"/>
          <w:szCs w:val="24"/>
        </w:rPr>
        <w:t>δ</w:t>
      </w:r>
      <w:r>
        <w:rPr>
          <w:rFonts w:eastAsia="Times New Roman"/>
          <w:szCs w:val="24"/>
        </w:rPr>
        <w:t xml:space="preserve">ημόσιο εδώ, μετά από μια ανακοίνωση που είχε και το Υπουργείο Διοικητικής Μεταρρύθμισης. Αναφερθήκατε σε στοιχεία από την «ΕΡΓΑΝΗ». Είπατε ότι οι φορείς της </w:t>
      </w:r>
      <w:r>
        <w:rPr>
          <w:rFonts w:eastAsia="Times New Roman"/>
          <w:szCs w:val="24"/>
        </w:rPr>
        <w:t>κ</w:t>
      </w:r>
      <w:r>
        <w:rPr>
          <w:rFonts w:eastAsia="Times New Roman"/>
          <w:szCs w:val="24"/>
        </w:rPr>
        <w:t xml:space="preserve">υβέρνησης το 2015 ήταν διακόσιοι είκοσι επτά και το </w:t>
      </w:r>
      <w:r>
        <w:rPr>
          <w:rFonts w:eastAsia="Times New Roman"/>
          <w:szCs w:val="24"/>
        </w:rPr>
        <w:lastRenderedPageBreak/>
        <w:t>2016 τριακόσιοι τόσοι. Δεν αναφέρατε ότι το 20</w:t>
      </w:r>
      <w:r>
        <w:rPr>
          <w:rFonts w:eastAsia="Times New Roman"/>
          <w:szCs w:val="24"/>
        </w:rPr>
        <w:t>14 οι φορείς της Κυβέρνησης ήταν εννιακόσιοι εξήντα επτά και ότι εμείς καταργήσαμε επτακόσιους σαράντα. Για να τα δούμε, λοιπόν, διότι τα νούμερα εδώ πέρα μπορούν να μας αλλάξουν τη ρότα.</w:t>
      </w:r>
    </w:p>
    <w:p w14:paraId="35AEEBCC" w14:textId="77777777" w:rsidR="00D5450D" w:rsidRDefault="005B470C">
      <w:pPr>
        <w:spacing w:line="600" w:lineRule="auto"/>
        <w:ind w:firstLine="720"/>
        <w:jc w:val="both"/>
        <w:rPr>
          <w:rFonts w:eastAsia="Times New Roman"/>
          <w:szCs w:val="24"/>
        </w:rPr>
      </w:pPr>
      <w:r>
        <w:rPr>
          <w:rFonts w:eastAsia="Times New Roman"/>
          <w:szCs w:val="24"/>
        </w:rPr>
        <w:t xml:space="preserve">Δεκέμβριος 2014: </w:t>
      </w:r>
      <w:r>
        <w:rPr>
          <w:rFonts w:eastAsia="Times New Roman"/>
          <w:szCs w:val="24"/>
        </w:rPr>
        <w:t>πεντακόσιες εβδομήντα έξι χιλιάδες οκτακόσιοι πενήν</w:t>
      </w:r>
      <w:r>
        <w:rPr>
          <w:rFonts w:eastAsia="Times New Roman"/>
          <w:szCs w:val="24"/>
        </w:rPr>
        <w:t>τα έξι</w:t>
      </w:r>
      <w:r>
        <w:rPr>
          <w:rFonts w:eastAsia="Times New Roman"/>
          <w:szCs w:val="24"/>
        </w:rPr>
        <w:t xml:space="preserve"> μόνιμοι υπάλληλοι. Με τον «κακό» ΣΥΡΙΖΑ, που προσέλαβε και εγώ δεν ξέρω πόσους δημοσίους υπαλλήλους, Οκτώβριος 2017:</w:t>
      </w:r>
      <w:r>
        <w:rPr>
          <w:rFonts w:eastAsia="Times New Roman"/>
          <w:szCs w:val="24"/>
        </w:rPr>
        <w:t>πεντακόσιες εξήντα έξι χιλιάδες επτακόσιοι εξήντα τρεις</w:t>
      </w:r>
      <w:r>
        <w:rPr>
          <w:rFonts w:eastAsia="Times New Roman"/>
          <w:szCs w:val="24"/>
        </w:rPr>
        <w:t>. Τα στοιχεία είναι από την ΕΛΣΤΑΤ, Ανεξάρτητη Αρχή.</w:t>
      </w:r>
    </w:p>
    <w:p w14:paraId="35AEEBCD" w14:textId="77777777" w:rsidR="00D5450D" w:rsidRDefault="005B470C">
      <w:pPr>
        <w:spacing w:line="600" w:lineRule="auto"/>
        <w:ind w:firstLine="720"/>
        <w:jc w:val="both"/>
        <w:rPr>
          <w:rFonts w:eastAsia="Times New Roman"/>
          <w:szCs w:val="24"/>
        </w:rPr>
      </w:pPr>
      <w:r>
        <w:rPr>
          <w:rFonts w:eastAsia="Times New Roman"/>
          <w:szCs w:val="24"/>
        </w:rPr>
        <w:t xml:space="preserve">Συμβασιούχοι, Δεκέμβριος </w:t>
      </w:r>
      <w:r>
        <w:rPr>
          <w:rFonts w:eastAsia="Times New Roman"/>
          <w:szCs w:val="24"/>
        </w:rPr>
        <w:t xml:space="preserve">2014, αγνοούμενοι. Δεν ξέρει κανείς πόσοι ήταν, δεν είχαν απογραφεί πουθενά, δεν υπήρχαν στο </w:t>
      </w:r>
      <w:r>
        <w:rPr>
          <w:rFonts w:eastAsia="Times New Roman"/>
          <w:szCs w:val="24"/>
        </w:rPr>
        <w:t>μ</w:t>
      </w:r>
      <w:r>
        <w:rPr>
          <w:rFonts w:eastAsia="Times New Roman"/>
          <w:szCs w:val="24"/>
        </w:rPr>
        <w:t xml:space="preserve">ητρώο της κυβέρνησης. </w:t>
      </w:r>
      <w:r>
        <w:rPr>
          <w:rFonts w:eastAsia="Times New Roman"/>
          <w:szCs w:val="24"/>
          <w:lang w:val="en-US"/>
        </w:rPr>
        <w:t>To</w:t>
      </w:r>
      <w:r>
        <w:rPr>
          <w:rFonts w:eastAsia="Times New Roman"/>
          <w:szCs w:val="24"/>
        </w:rPr>
        <w:t xml:space="preserve"> 2015: </w:t>
      </w:r>
      <w:r>
        <w:rPr>
          <w:rFonts w:eastAsia="Times New Roman"/>
          <w:szCs w:val="24"/>
        </w:rPr>
        <w:t xml:space="preserve">σαράντα οκτώ χιλιάδες ογδόντα </w:t>
      </w:r>
      <w:r>
        <w:rPr>
          <w:rFonts w:eastAsia="Times New Roman"/>
          <w:szCs w:val="24"/>
        </w:rPr>
        <w:lastRenderedPageBreak/>
        <w:t>τέσσερις</w:t>
      </w:r>
      <w:r>
        <w:rPr>
          <w:rFonts w:eastAsia="Times New Roman"/>
          <w:szCs w:val="24"/>
        </w:rPr>
        <w:t xml:space="preserve">. </w:t>
      </w:r>
      <w:r>
        <w:rPr>
          <w:rFonts w:eastAsia="Times New Roman"/>
          <w:szCs w:val="24"/>
        </w:rPr>
        <w:t xml:space="preserve">Οκτώβριος 2017: </w:t>
      </w:r>
      <w:r>
        <w:rPr>
          <w:rFonts w:eastAsia="Times New Roman"/>
          <w:szCs w:val="24"/>
        </w:rPr>
        <w:t>σαράντα επτά χιλιάδες τετρακόσιοι εβδομήντα δύο</w:t>
      </w:r>
      <w:r>
        <w:rPr>
          <w:rFonts w:eastAsia="Times New Roman"/>
          <w:szCs w:val="24"/>
        </w:rPr>
        <w:t>.</w:t>
      </w:r>
      <w:r>
        <w:rPr>
          <w:rFonts w:eastAsia="Times New Roman"/>
          <w:szCs w:val="24"/>
        </w:rPr>
        <w:t xml:space="preserve"> Αυτούς τους συμβασιούχους </w:t>
      </w:r>
      <w:r>
        <w:rPr>
          <w:rFonts w:eastAsia="Times New Roman"/>
          <w:szCs w:val="24"/>
        </w:rPr>
        <w:t xml:space="preserve">θα τους μεταφέρουμε στους μόνιμους υπαλλήλους. Δεν θέλουμε να τους κρατάμε ούτε </w:t>
      </w:r>
      <w:r>
        <w:rPr>
          <w:rFonts w:eastAsia="Times New Roman"/>
          <w:szCs w:val="24"/>
        </w:rPr>
        <w:t>μ</w:t>
      </w:r>
      <w:r>
        <w:rPr>
          <w:rFonts w:eastAsia="Times New Roman"/>
          <w:szCs w:val="24"/>
        </w:rPr>
        <w:t>ί</w:t>
      </w:r>
      <w:r>
        <w:rPr>
          <w:rFonts w:eastAsia="Times New Roman"/>
          <w:szCs w:val="24"/>
        </w:rPr>
        <w:t>α</w:t>
      </w:r>
      <w:r>
        <w:rPr>
          <w:rFonts w:eastAsia="Times New Roman"/>
          <w:szCs w:val="24"/>
        </w:rPr>
        <w:t xml:space="preserve"> μέρα σε ομηρία. Είναι το μόνο σίγουρο για την Κυβέρνηση του ΣΥΡΙΖΑ.</w:t>
      </w:r>
    </w:p>
    <w:p w14:paraId="35AEEBCE"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Για τον φόρο διαμονής θα δώσω κάποιες εξηγήσεις πάνω στο νομοσχέδιο. Ψηφίσαμε τον φόρο διαμονής, </w:t>
      </w:r>
      <w:r>
        <w:rPr>
          <w:rFonts w:eastAsia="Times New Roman" w:cs="Times New Roman"/>
          <w:szCs w:val="24"/>
        </w:rPr>
        <w:t xml:space="preserve">ενώ </w:t>
      </w:r>
      <w:r>
        <w:rPr>
          <w:rFonts w:eastAsia="Times New Roman" w:cs="Times New Roman"/>
          <w:szCs w:val="24"/>
        </w:rPr>
        <w:t>αυτ</w:t>
      </w:r>
      <w:r>
        <w:rPr>
          <w:rFonts w:eastAsia="Times New Roman" w:cs="Times New Roman"/>
          <w:szCs w:val="24"/>
        </w:rPr>
        <w:t xml:space="preserve">ό που ερχόμαστε τώρα να κάνουμε είναι η εφαρμογή του. </w:t>
      </w:r>
      <w:r>
        <w:rPr>
          <w:rFonts w:eastAsia="Times New Roman" w:cs="Times New Roman"/>
          <w:szCs w:val="24"/>
        </w:rPr>
        <w:t>Σχετικά με</w:t>
      </w:r>
      <w:r>
        <w:rPr>
          <w:rFonts w:eastAsia="Times New Roman" w:cs="Times New Roman"/>
          <w:szCs w:val="24"/>
        </w:rPr>
        <w:t xml:space="preserve"> την εφαρμογή του </w:t>
      </w:r>
      <w:r>
        <w:rPr>
          <w:rFonts w:eastAsia="Times New Roman" w:cs="Times New Roman"/>
          <w:szCs w:val="24"/>
        </w:rPr>
        <w:t>ν</w:t>
      </w:r>
      <w:r>
        <w:rPr>
          <w:rFonts w:eastAsia="Times New Roman" w:cs="Times New Roman"/>
          <w:szCs w:val="24"/>
        </w:rPr>
        <w:t xml:space="preserve">α </w:t>
      </w:r>
      <w:r>
        <w:rPr>
          <w:rFonts w:eastAsia="Times New Roman" w:cs="Times New Roman"/>
          <w:szCs w:val="24"/>
        </w:rPr>
        <w:t xml:space="preserve">το </w:t>
      </w:r>
      <w:r>
        <w:rPr>
          <w:rFonts w:eastAsia="Times New Roman" w:cs="Times New Roman"/>
          <w:szCs w:val="24"/>
        </w:rPr>
        <w:t>εξηγήσω</w:t>
      </w:r>
      <w:r>
        <w:rPr>
          <w:rFonts w:eastAsia="Times New Roman" w:cs="Times New Roman"/>
          <w:szCs w:val="24"/>
        </w:rPr>
        <w:t>:</w:t>
      </w:r>
      <w:r>
        <w:rPr>
          <w:rFonts w:eastAsia="Times New Roman" w:cs="Times New Roman"/>
          <w:szCs w:val="24"/>
        </w:rPr>
        <w:t xml:space="preserve"> Θα έχετε ταξιδέψει σε πάρα πολλές χώρες στο εξωτερικό, κύριε Αμυρά και λόγω της δουλειά σας. Παντού όπου πηγαίνετε στα ξενοδοχεία, όταν φεύγατε μαζί με ό,τι είχατε χρησιμοποιήσει στο </w:t>
      </w:r>
      <w:r>
        <w:rPr>
          <w:rFonts w:eastAsia="Times New Roman" w:cs="Times New Roman"/>
          <w:szCs w:val="24"/>
          <w:lang w:val="en-US"/>
        </w:rPr>
        <w:t>bar</w:t>
      </w:r>
      <w:r>
        <w:rPr>
          <w:rFonts w:eastAsia="Times New Roman" w:cs="Times New Roman"/>
          <w:szCs w:val="24"/>
        </w:rPr>
        <w:t xml:space="preserve"> του ξενοδοχείου ή οτιδήποτε άλλο, σας έ</w:t>
      </w:r>
      <w:r>
        <w:rPr>
          <w:rFonts w:eastAsia="Times New Roman" w:cs="Times New Roman"/>
          <w:szCs w:val="24"/>
        </w:rPr>
        <w:lastRenderedPageBreak/>
        <w:t>λεγαν ότι πρέπει να πληρώσετε</w:t>
      </w:r>
      <w:r>
        <w:rPr>
          <w:rFonts w:eastAsia="Times New Roman" w:cs="Times New Roman"/>
          <w:szCs w:val="24"/>
        </w:rPr>
        <w:t xml:space="preserve"> και ένα τέλος διαμονής. Αυτό ακριβώς κάνουμε κι εμείς σήμερα στη χώρα μας. Αυτόν τον φόρο διαμονής θα τον πληρώνει ο καθένας που θα επισκέπτεται με την </w:t>
      </w:r>
      <w:r>
        <w:rPr>
          <w:rFonts w:eastAsia="Times New Roman" w:cs="Times New Roman"/>
          <w:szCs w:val="24"/>
        </w:rPr>
        <w:t>αποχώρησή</w:t>
      </w:r>
      <w:r>
        <w:rPr>
          <w:rFonts w:eastAsia="Times New Roman" w:cs="Times New Roman"/>
          <w:szCs w:val="24"/>
        </w:rPr>
        <w:t xml:space="preserve"> του από το ξενοδοχείο μαζί με όλα τα υπόλοιπα. Εδώ ερχόμαστε να πούμε ότι θα είναι με ξεχωρισ</w:t>
      </w:r>
      <w:r>
        <w:rPr>
          <w:rFonts w:eastAsia="Times New Roman" w:cs="Times New Roman"/>
          <w:szCs w:val="24"/>
        </w:rPr>
        <w:t>τό παραστατικό και όχι μόνο θα είναι με ξεχωριστό παραστατικό, αλλά δεν θα έχει και ΦΠΑ. Δεν το επιβαρύνουμε και με ΦΠΑ. Επίσης, θα πρέπει οι ξενοδόχοι</w:t>
      </w:r>
      <w:r>
        <w:rPr>
          <w:rFonts w:eastAsia="Times New Roman" w:cs="Times New Roman"/>
          <w:szCs w:val="24"/>
        </w:rPr>
        <w:t>,</w:t>
      </w:r>
      <w:r>
        <w:rPr>
          <w:rFonts w:eastAsia="Times New Roman" w:cs="Times New Roman"/>
          <w:szCs w:val="24"/>
        </w:rPr>
        <w:t xml:space="preserve"> που θα το εισπράττουν</w:t>
      </w:r>
      <w:r>
        <w:rPr>
          <w:rFonts w:eastAsia="Times New Roman" w:cs="Times New Roman"/>
          <w:szCs w:val="24"/>
        </w:rPr>
        <w:t>,</w:t>
      </w:r>
      <w:r>
        <w:rPr>
          <w:rFonts w:eastAsia="Times New Roman" w:cs="Times New Roman"/>
          <w:szCs w:val="24"/>
        </w:rPr>
        <w:t xml:space="preserve"> να το αποδίδουν στον επόμενο μήνα. </w:t>
      </w:r>
    </w:p>
    <w:p w14:paraId="35AEEBCF"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Αναφέρθηκε ο κ. Αθανασίου -πιστεύω ότι το δι</w:t>
      </w:r>
      <w:r>
        <w:rPr>
          <w:rFonts w:eastAsia="Times New Roman" w:cs="Times New Roman"/>
          <w:szCs w:val="24"/>
        </w:rPr>
        <w:t>ευκρινίσαμε αλλά καλό είναι να ακουστεί και από εδώ- στην αλιεία. Πραγματικά δεν υπάρχει κανένα πρόβλημα με τα σκάφη της αλιείας. Στην παρά</w:t>
      </w:r>
      <w:r>
        <w:rPr>
          <w:rFonts w:eastAsia="Times New Roman" w:cs="Times New Roman"/>
          <w:szCs w:val="24"/>
        </w:rPr>
        <w:lastRenderedPageBreak/>
        <w:t xml:space="preserve">γραφο (αα) αναφέρεται ότι τα πλοία που προορίζονται για την αλιευτική δραστηριότητα όπως επίσης και </w:t>
      </w:r>
      <w:r>
        <w:rPr>
          <w:rFonts w:eastAsia="Times New Roman" w:cs="Times New Roman"/>
          <w:szCs w:val="24"/>
        </w:rPr>
        <w:t>στη</w:t>
      </w:r>
      <w:r>
        <w:rPr>
          <w:rFonts w:eastAsia="Times New Roman" w:cs="Times New Roman"/>
          <w:szCs w:val="24"/>
        </w:rPr>
        <w:t>ν</w:t>
      </w:r>
      <w:r>
        <w:rPr>
          <w:rFonts w:eastAsia="Times New Roman" w:cs="Times New Roman"/>
          <w:szCs w:val="24"/>
        </w:rPr>
        <w:t xml:space="preserve"> (ββ) πλοία π</w:t>
      </w:r>
      <w:r>
        <w:rPr>
          <w:rFonts w:eastAsia="Times New Roman" w:cs="Times New Roman"/>
          <w:szCs w:val="24"/>
        </w:rPr>
        <w:t xml:space="preserve">αράκτιας αλιείας δεν συμπεριλαμβάνονται στον ΦΠΑ. </w:t>
      </w:r>
    </w:p>
    <w:p w14:paraId="35AEEBD0"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Επειδή, επίσης, αναφέρει ότι και στις προϋποθέσεις διενεργούν δραστηριότητα κυρίως στην ανοιχτή θάλασσα, σημειώνω ότι εδώ ακριβώς έρχεται και η αιτιολογική έκθεση να πει ότι οι απαλλαγές σε υποκείμενο στον</w:t>
      </w:r>
      <w:r>
        <w:rPr>
          <w:rFonts w:eastAsia="Times New Roman" w:cs="Times New Roman"/>
          <w:szCs w:val="24"/>
        </w:rPr>
        <w:t xml:space="preserve"> φόρο που ασχολούνται με την αλιεία, ανεξάρτητα από το καθεστώς ΦΠΑ στο οποίο υπάγονται συμπεριλαμβάνονται στην περίπτωση (α) της παραγράφου. Άρα δεν υπάρχει κανένα θέμα με την αλιεία. </w:t>
      </w:r>
    </w:p>
    <w:p w14:paraId="35AEEBD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Για το άρθρο 74 του Τελωνειακού Κώδικα που ζήτησε ο κ. Κουτσούκος να δ</w:t>
      </w:r>
      <w:r>
        <w:rPr>
          <w:rFonts w:eastAsia="Times New Roman" w:cs="Times New Roman"/>
          <w:szCs w:val="24"/>
        </w:rPr>
        <w:t xml:space="preserve">ώσω κάποιες </w:t>
      </w:r>
      <w:r>
        <w:rPr>
          <w:rFonts w:eastAsia="Times New Roman" w:cs="Times New Roman"/>
          <w:szCs w:val="24"/>
        </w:rPr>
        <w:t>διευκριν</w:t>
      </w:r>
      <w:r>
        <w:rPr>
          <w:rFonts w:eastAsia="Times New Roman" w:cs="Times New Roman"/>
          <w:szCs w:val="24"/>
        </w:rPr>
        <w:t>ί</w:t>
      </w:r>
      <w:r>
        <w:rPr>
          <w:rFonts w:eastAsia="Times New Roman" w:cs="Times New Roman"/>
          <w:szCs w:val="24"/>
        </w:rPr>
        <w:t>σεις.</w:t>
      </w:r>
      <w:r>
        <w:rPr>
          <w:rFonts w:eastAsia="Times New Roman" w:cs="Times New Roman"/>
          <w:szCs w:val="24"/>
        </w:rPr>
        <w:t xml:space="preserve"> Απ’ ό,τι ξέρετε πολλοί παίρνουν τα λάδια από τα αυτοκίνητα, τα τηγανέλαια, τα λάστιχα </w:t>
      </w:r>
      <w:r>
        <w:rPr>
          <w:rFonts w:eastAsia="Times New Roman" w:cs="Times New Roman"/>
          <w:szCs w:val="24"/>
        </w:rPr>
        <w:lastRenderedPageBreak/>
        <w:t>και διάφορα υλικά</w:t>
      </w:r>
      <w:r>
        <w:rPr>
          <w:rFonts w:eastAsia="Times New Roman" w:cs="Times New Roman"/>
          <w:szCs w:val="24"/>
        </w:rPr>
        <w:t>,</w:t>
      </w:r>
      <w:r>
        <w:rPr>
          <w:rFonts w:eastAsia="Times New Roman" w:cs="Times New Roman"/>
          <w:szCs w:val="24"/>
        </w:rPr>
        <w:t xml:space="preserve"> τα οποία στη σύγχρονη πλέον εποχή δεν τα πετάμε στα σκουπίδια. Όλα αυτά τα επεξεργάζονται με </w:t>
      </w:r>
      <w:r>
        <w:rPr>
          <w:rFonts w:eastAsia="Times New Roman" w:cs="Times New Roman"/>
          <w:szCs w:val="24"/>
        </w:rPr>
        <w:t>κάποιο</w:t>
      </w:r>
      <w:r>
        <w:rPr>
          <w:rFonts w:eastAsia="Times New Roman" w:cs="Times New Roman"/>
          <w:szCs w:val="24"/>
        </w:rPr>
        <w:t>ν</w:t>
      </w:r>
      <w:r>
        <w:rPr>
          <w:rFonts w:eastAsia="Times New Roman" w:cs="Times New Roman"/>
          <w:szCs w:val="24"/>
        </w:rPr>
        <w:t xml:space="preserve"> τρόπο με όρους που σέβο</w:t>
      </w:r>
      <w:r>
        <w:rPr>
          <w:rFonts w:eastAsia="Times New Roman" w:cs="Times New Roman"/>
          <w:szCs w:val="24"/>
        </w:rPr>
        <w:t>νται το περιβάλλον. Κι επειδή το υλικό που βγαίνει, το τελικό προϊόν -εκτός από τα άλλα υπολείμματα που με διάφορους τρόπους καταστρέφονται- μπορεί να είναι καύσιμο κινητήρα, θέρμανσης και λοιπά. Έπρεπε για τα καινούργια αυτά υλικά να έρθουμε να δούμε με π</w:t>
      </w:r>
      <w:r>
        <w:rPr>
          <w:rFonts w:eastAsia="Times New Roman" w:cs="Times New Roman"/>
          <w:szCs w:val="24"/>
        </w:rPr>
        <w:t>οιον τρόπο θα πρέπει να βάζουμε κάποιον ειδικό φόρο κατανάλωσης. Όταν αυτά χρησιμοποιούνται σαν καύσιμη ύλη, δηλαδή χρησιμοποιούνται για κινητήρες, για θέρμανση και λοιπά, ερχόμαστε να συμπεριλάβουμε στον κώδικα ακριβώς αυτή τη νομοθεσία. Είναι αλλαγή μορφ</w:t>
      </w:r>
      <w:r>
        <w:rPr>
          <w:rFonts w:eastAsia="Times New Roman" w:cs="Times New Roman"/>
          <w:szCs w:val="24"/>
        </w:rPr>
        <w:t xml:space="preserve">ής κάποιο προϊόν. Το βάζουμε μάλιστα, αν θέλετε να σας πω και πιο συγκεκριμένα, στην κατηγορία του </w:t>
      </w:r>
      <w:r>
        <w:rPr>
          <w:rFonts w:eastAsia="Times New Roman" w:cs="Times New Roman"/>
          <w:szCs w:val="24"/>
          <w:lang w:val="en-US"/>
        </w:rPr>
        <w:t>diesel</w:t>
      </w:r>
      <w:r>
        <w:rPr>
          <w:rFonts w:eastAsia="Times New Roman" w:cs="Times New Roman"/>
          <w:szCs w:val="24"/>
        </w:rPr>
        <w:t xml:space="preserve">. Σε αυτή την κατηγορία περίπου έρχονται τα </w:t>
      </w:r>
      <w:r>
        <w:rPr>
          <w:rFonts w:eastAsia="Times New Roman" w:cs="Times New Roman"/>
          <w:szCs w:val="24"/>
        </w:rPr>
        <w:lastRenderedPageBreak/>
        <w:t>υλικά αυτά να συγκαταλεχθούν. Και</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εδώ ερχόμαστε να πούμε ότι</w:t>
      </w:r>
      <w:r>
        <w:rPr>
          <w:rFonts w:eastAsia="Times New Roman" w:cs="Times New Roman"/>
          <w:szCs w:val="24"/>
        </w:rPr>
        <w:t>,</w:t>
      </w:r>
      <w:r>
        <w:rPr>
          <w:rFonts w:eastAsia="Times New Roman" w:cs="Times New Roman"/>
          <w:szCs w:val="24"/>
        </w:rPr>
        <w:t xml:space="preserve"> ξέρετε</w:t>
      </w:r>
      <w:r>
        <w:rPr>
          <w:rFonts w:eastAsia="Times New Roman" w:cs="Times New Roman"/>
          <w:szCs w:val="24"/>
        </w:rPr>
        <w:t>,</w:t>
      </w:r>
      <w:r>
        <w:rPr>
          <w:rFonts w:eastAsia="Times New Roman" w:cs="Times New Roman"/>
          <w:szCs w:val="24"/>
        </w:rPr>
        <w:t xml:space="preserve"> δεν σας το βάζουμε με την η</w:t>
      </w:r>
      <w:r>
        <w:rPr>
          <w:rFonts w:eastAsia="Times New Roman" w:cs="Times New Roman"/>
          <w:szCs w:val="24"/>
        </w:rPr>
        <w:t>μέρα που γίνεται η παραγωγή, αλλά όταν θα το χρησιμοποιήσετε ή όταν θα το πουλήσετε την</w:t>
      </w:r>
      <w:r>
        <w:rPr>
          <w:rFonts w:eastAsia="Times New Roman" w:cs="Times New Roman"/>
          <w:szCs w:val="24"/>
          <w:vertAlign w:val="superscript"/>
        </w:rPr>
        <w:t xml:space="preserve"> </w:t>
      </w:r>
      <w:r>
        <w:rPr>
          <w:rFonts w:eastAsia="Times New Roman" w:cs="Times New Roman"/>
          <w:szCs w:val="24"/>
        </w:rPr>
        <w:t>εικοστή</w:t>
      </w:r>
      <w:r>
        <w:rPr>
          <w:rFonts w:eastAsia="Times New Roman" w:cs="Times New Roman"/>
          <w:szCs w:val="24"/>
        </w:rPr>
        <w:t xml:space="preserve"> μέρα απ’ αυτό, όπως γίνεται και με όλα τα υπόλοιπα, θα έρθετε να το αποδώσετε στο κράτος. </w:t>
      </w:r>
    </w:p>
    <w:p w14:paraId="35AEEBD2"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Τελειώνοντας και για να μην υπάρχει κανένα θέμα για τους πλειστηριασμ</w:t>
      </w:r>
      <w:r>
        <w:rPr>
          <w:rFonts w:eastAsia="Times New Roman" w:cs="Times New Roman"/>
          <w:szCs w:val="24"/>
        </w:rPr>
        <w:t>ούς, λέω ξανά ότι υπάρχει στην έκθεση συμμόρφωσης των θεσμών για τη Β΄ αξιολόγηση -αυτή που όπως πολύ καλά ανέλυσε ο κ. Μαντάς- ένα πληροφοριακό υλικό προς όλα τα κράτη</w:t>
      </w:r>
      <w:r>
        <w:rPr>
          <w:rFonts w:eastAsia="Times New Roman" w:cs="Times New Roman"/>
          <w:szCs w:val="24"/>
        </w:rPr>
        <w:t>-</w:t>
      </w:r>
      <w:r>
        <w:rPr>
          <w:rFonts w:eastAsia="Times New Roman" w:cs="Times New Roman"/>
          <w:szCs w:val="24"/>
        </w:rPr>
        <w:t xml:space="preserve">μέλη </w:t>
      </w:r>
      <w:r>
        <w:rPr>
          <w:rFonts w:eastAsia="Times New Roman" w:cs="Times New Roman"/>
          <w:szCs w:val="24"/>
        </w:rPr>
        <w:t xml:space="preserve">της </w:t>
      </w:r>
      <w:r>
        <w:rPr>
          <w:rFonts w:eastAsia="Times New Roman" w:cs="Times New Roman"/>
          <w:szCs w:val="24"/>
        </w:rPr>
        <w:t>Ευρωζώνης</w:t>
      </w:r>
      <w:r>
        <w:rPr>
          <w:rFonts w:eastAsia="Times New Roman" w:cs="Times New Roman"/>
          <w:szCs w:val="24"/>
        </w:rPr>
        <w:t>,</w:t>
      </w:r>
      <w:r>
        <w:rPr>
          <w:rFonts w:eastAsia="Times New Roman" w:cs="Times New Roman"/>
          <w:szCs w:val="24"/>
        </w:rPr>
        <w:t xml:space="preserve"> που εκεί αναφέρεται ένας αριθμός πλειστηριασμών. Δεν αναφέρεται ούτ</w:t>
      </w:r>
      <w:r>
        <w:rPr>
          <w:rFonts w:eastAsia="Times New Roman" w:cs="Times New Roman"/>
          <w:szCs w:val="24"/>
        </w:rPr>
        <w:t xml:space="preserve">ε στο </w:t>
      </w:r>
      <w:r>
        <w:rPr>
          <w:rFonts w:eastAsia="Times New Roman" w:cs="Times New Roman"/>
          <w:szCs w:val="24"/>
          <w:lang w:val="en-US"/>
        </w:rPr>
        <w:t>SM</w:t>
      </w:r>
      <w:r>
        <w:rPr>
          <w:rFonts w:eastAsia="Times New Roman" w:cs="Times New Roman"/>
          <w:szCs w:val="24"/>
        </w:rPr>
        <w:t>Ο</w:t>
      </w:r>
      <w:r>
        <w:rPr>
          <w:rFonts w:eastAsia="Times New Roman" w:cs="Times New Roman"/>
          <w:szCs w:val="24"/>
          <w:lang w:val="en-US"/>
        </w:rPr>
        <w:t>U</w:t>
      </w:r>
      <w:r>
        <w:rPr>
          <w:rFonts w:eastAsia="Times New Roman" w:cs="Times New Roman"/>
          <w:szCs w:val="24"/>
        </w:rPr>
        <w:t xml:space="preserve"> ούτε στο </w:t>
      </w:r>
      <w:r>
        <w:rPr>
          <w:rFonts w:eastAsia="Times New Roman" w:cs="Times New Roman"/>
          <w:szCs w:val="24"/>
          <w:lang w:val="en-US"/>
        </w:rPr>
        <w:t>TMU</w:t>
      </w:r>
      <w:r>
        <w:rPr>
          <w:rFonts w:eastAsia="Times New Roman" w:cs="Times New Roman"/>
          <w:szCs w:val="24"/>
        </w:rPr>
        <w:t xml:space="preserve">. Σε κανένα από τα κείμενα τα επίσημα δεν αναφέρεται αριθμός πλειστηριασμών που είμαστε υποχρεωμένοι να κάνουμε. </w:t>
      </w:r>
    </w:p>
    <w:p w14:paraId="35AEEBD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 xml:space="preserve">Κι εδώ, επειδή αναφέρθηκε και για τη ΔΟΥ του Παγκρατίου, με τον Ρουβίκωνα και όλο αυτό που έγινε, θέλω να το πω ξανά πάρα πολλές φορές. </w:t>
      </w:r>
      <w:r>
        <w:rPr>
          <w:rFonts w:eastAsia="Times New Roman" w:cs="Times New Roman"/>
          <w:szCs w:val="24"/>
        </w:rPr>
        <w:t xml:space="preserve">Το </w:t>
      </w:r>
      <w:r>
        <w:rPr>
          <w:rFonts w:eastAsia="Times New Roman" w:cs="Times New Roman"/>
          <w:szCs w:val="24"/>
        </w:rPr>
        <w:t>ελληνικό δημόσιο</w:t>
      </w:r>
      <w:r>
        <w:rPr>
          <w:rFonts w:eastAsia="Times New Roman" w:cs="Times New Roman"/>
          <w:szCs w:val="24"/>
        </w:rPr>
        <w:t xml:space="preserve"> δεν κάνει πλειστηριασμούς για μικρά ποσά. Ήδη τα στοιχεία που σας έδωσα πιο πριν δείχνουν ότι αυτή ε</w:t>
      </w:r>
      <w:r>
        <w:rPr>
          <w:rFonts w:eastAsia="Times New Roman" w:cs="Times New Roman"/>
          <w:szCs w:val="24"/>
        </w:rPr>
        <w:t xml:space="preserve">ίναι η τακτική του </w:t>
      </w:r>
      <w:r>
        <w:rPr>
          <w:rFonts w:eastAsia="Times New Roman" w:cs="Times New Roman"/>
          <w:szCs w:val="24"/>
        </w:rPr>
        <w:t>ελληνικού δημοσίου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t>ελληνικό δημόσιο</w:t>
      </w:r>
      <w:r>
        <w:rPr>
          <w:rFonts w:eastAsia="Times New Roman" w:cs="Times New Roman"/>
          <w:szCs w:val="24"/>
        </w:rPr>
        <w:t xml:space="preserve"> κάνει κατασχέσεις. Κύριε Κουτσούκο, και σαν εφοριακός το ξέρετε πάρα πολύ καλά ότι το </w:t>
      </w:r>
      <w:r>
        <w:rPr>
          <w:rFonts w:eastAsia="Times New Roman" w:cs="Times New Roman"/>
          <w:szCs w:val="24"/>
        </w:rPr>
        <w:t>ελληνικό δημόσιο</w:t>
      </w:r>
      <w:r>
        <w:rPr>
          <w:rFonts w:eastAsia="Times New Roman" w:cs="Times New Roman"/>
          <w:szCs w:val="24"/>
        </w:rPr>
        <w:t xml:space="preserve"> πρέπει τα συμφέροντά του να τα διασφαλίσει και τα διασφαλίζει κάνοντας την κατάσχε</w:t>
      </w:r>
      <w:r>
        <w:rPr>
          <w:rFonts w:eastAsia="Times New Roman" w:cs="Times New Roman"/>
          <w:szCs w:val="24"/>
        </w:rPr>
        <w:t xml:space="preserve">ση πάνω σε οποιοδήποτε ακίνητο όταν δεν έχει βρει </w:t>
      </w:r>
      <w:r>
        <w:rPr>
          <w:rFonts w:eastAsia="Times New Roman" w:cs="Times New Roman"/>
          <w:szCs w:val="24"/>
        </w:rPr>
        <w:t>άλλο</w:t>
      </w:r>
      <w:r>
        <w:rPr>
          <w:rFonts w:eastAsia="Times New Roman" w:cs="Times New Roman"/>
          <w:szCs w:val="24"/>
        </w:rPr>
        <w:t>ν</w:t>
      </w:r>
      <w:r>
        <w:rPr>
          <w:rFonts w:eastAsia="Times New Roman" w:cs="Times New Roman"/>
          <w:szCs w:val="24"/>
        </w:rPr>
        <w:t xml:space="preserve"> τρόπο να εισπράξει τα χρήματά του. Και κάνει την κατάσχεση ακριβώς γιατί, όταν θα το μεταβιβάσει, θα το πουλήσει ή οτιδήποτε άλλο ή θα γίνει πλειστηριασμός από οποιονδήποτε, να έχει δικαίωμα να πάρει </w:t>
      </w:r>
      <w:r>
        <w:rPr>
          <w:rFonts w:eastAsia="Times New Roman" w:cs="Times New Roman"/>
          <w:szCs w:val="24"/>
        </w:rPr>
        <w:t xml:space="preserve">και το </w:t>
      </w:r>
      <w:r>
        <w:rPr>
          <w:rFonts w:eastAsia="Times New Roman" w:cs="Times New Roman"/>
          <w:szCs w:val="24"/>
        </w:rPr>
        <w:t>ελληνικό δημόσιο</w:t>
      </w:r>
      <w:r>
        <w:rPr>
          <w:rFonts w:eastAsia="Times New Roman" w:cs="Times New Roman"/>
          <w:szCs w:val="24"/>
        </w:rPr>
        <w:t xml:space="preserve"> τα χρήματά του. </w:t>
      </w:r>
    </w:p>
    <w:p w14:paraId="35AEEBD4" w14:textId="77777777" w:rsidR="00D5450D" w:rsidRDefault="005B470C">
      <w:pPr>
        <w:spacing w:line="600" w:lineRule="auto"/>
        <w:ind w:firstLine="720"/>
        <w:jc w:val="both"/>
        <w:rPr>
          <w:rFonts w:eastAsia="Times New Roman"/>
          <w:szCs w:val="24"/>
        </w:rPr>
      </w:pPr>
      <w:r>
        <w:rPr>
          <w:rFonts w:eastAsia="Times New Roman"/>
          <w:szCs w:val="24"/>
        </w:rPr>
        <w:lastRenderedPageBreak/>
        <w:t xml:space="preserve">Με την κατάταξή του </w:t>
      </w:r>
      <w:r>
        <w:rPr>
          <w:rFonts w:eastAsia="Times New Roman"/>
          <w:szCs w:val="24"/>
        </w:rPr>
        <w:t xml:space="preserve">είναι πέμπτο </w:t>
      </w:r>
      <w:r>
        <w:rPr>
          <w:rFonts w:eastAsia="Times New Roman"/>
          <w:szCs w:val="24"/>
        </w:rPr>
        <w:t xml:space="preserve">πλέον το ελληνικό </w:t>
      </w:r>
      <w:r>
        <w:rPr>
          <w:rFonts w:eastAsia="Times New Roman"/>
          <w:szCs w:val="24"/>
        </w:rPr>
        <w:t>δη</w:t>
      </w:r>
      <w:r>
        <w:rPr>
          <w:rFonts w:eastAsia="Times New Roman"/>
          <w:szCs w:val="24"/>
        </w:rPr>
        <w:t>μόσιο.</w:t>
      </w:r>
      <w:r>
        <w:rPr>
          <w:rFonts w:eastAsia="Times New Roman"/>
          <w:szCs w:val="24"/>
        </w:rPr>
        <w:t xml:space="preserve"> Το ελληνικό </w:t>
      </w:r>
      <w:r>
        <w:rPr>
          <w:rFonts w:eastAsia="Times New Roman"/>
          <w:szCs w:val="24"/>
        </w:rPr>
        <w:t>δημόσιο</w:t>
      </w:r>
      <w:r>
        <w:rPr>
          <w:rFonts w:eastAsia="Times New Roman"/>
          <w:szCs w:val="24"/>
        </w:rPr>
        <w:t xml:space="preserve"> δεν θα κάνει από μόνο του πλειστηριασμό για συμφέροντα άλλων. Το ελληνικό </w:t>
      </w:r>
      <w:r>
        <w:rPr>
          <w:rFonts w:eastAsia="Times New Roman"/>
          <w:szCs w:val="24"/>
        </w:rPr>
        <w:t>δημόσιο</w:t>
      </w:r>
      <w:r>
        <w:rPr>
          <w:rFonts w:eastAsia="Times New Roman"/>
          <w:szCs w:val="24"/>
        </w:rPr>
        <w:t xml:space="preserve"> θέλει απλά και μόνο να διαφυλάξει τα συμφέροντα του ε</w:t>
      </w:r>
      <w:r>
        <w:rPr>
          <w:rFonts w:eastAsia="Times New Roman"/>
          <w:szCs w:val="24"/>
        </w:rPr>
        <w:t xml:space="preserve">λληνικού λαού, με σεβασμό και μακριά από τους στρατηγικούς κακοπληρωτές, που όπως είπαμε, πραγματικά, υπάρχουν -κι αυτό πάλι αναλύθηκε και από τον κ. Μαντά- δεν θα τους διαφυλάξει κανένας μας, γιατί είναι εις βάρος όλων μας. </w:t>
      </w:r>
    </w:p>
    <w:p w14:paraId="35AEEBD5" w14:textId="77777777" w:rsidR="00D5450D" w:rsidRDefault="005B470C">
      <w:pPr>
        <w:spacing w:line="600" w:lineRule="auto"/>
        <w:ind w:firstLine="720"/>
        <w:jc w:val="both"/>
        <w:rPr>
          <w:rFonts w:eastAsia="Times New Roman"/>
          <w:szCs w:val="24"/>
        </w:rPr>
      </w:pPr>
      <w:r>
        <w:rPr>
          <w:rFonts w:eastAsia="Times New Roman"/>
          <w:szCs w:val="24"/>
        </w:rPr>
        <w:t xml:space="preserve">Ευχαριστώ. </w:t>
      </w:r>
    </w:p>
    <w:p w14:paraId="35AEEBD6" w14:textId="77777777" w:rsidR="00D5450D" w:rsidRDefault="005B470C">
      <w:pPr>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ό την πτέρυγα του ΣΥΡΙΖΑ)</w:t>
      </w:r>
    </w:p>
    <w:p w14:paraId="35AEEBD7" w14:textId="77777777" w:rsidR="00D5450D" w:rsidRDefault="005B470C">
      <w:pPr>
        <w:spacing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Κύριε Πρόεδρε, μπορώ να έχω τον λόγο επί της διαδικασίας; </w:t>
      </w:r>
    </w:p>
    <w:p w14:paraId="35AEEBD8" w14:textId="77777777" w:rsidR="00D5450D" w:rsidRDefault="005B470C">
      <w:pPr>
        <w:spacing w:line="600" w:lineRule="auto"/>
        <w:ind w:firstLine="720"/>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 xml:space="preserve">Παρακαλώ, κύριε Κουτσούκο, έχετε τον λόγο. </w:t>
      </w:r>
    </w:p>
    <w:p w14:paraId="35AEEBD9" w14:textId="77777777" w:rsidR="00D5450D" w:rsidRDefault="005B470C">
      <w:pPr>
        <w:spacing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Έκανε μία </w:t>
      </w:r>
      <w:r>
        <w:rPr>
          <w:rFonts w:eastAsia="Times New Roman"/>
          <w:szCs w:val="24"/>
        </w:rPr>
        <w:t xml:space="preserve">πάρα πολύ σωστή </w:t>
      </w:r>
      <w:r>
        <w:rPr>
          <w:rFonts w:eastAsia="Times New Roman"/>
          <w:szCs w:val="24"/>
        </w:rPr>
        <w:t>παρατήρηση ο κ. Βαρδαλής. Δεν</w:t>
      </w:r>
      <w:r>
        <w:rPr>
          <w:rFonts w:eastAsia="Times New Roman"/>
          <w:szCs w:val="24"/>
        </w:rPr>
        <w:t xml:space="preserve"> είναι μόνο το άρθρο αυτό το οποίο έχει το </w:t>
      </w:r>
      <w:r>
        <w:rPr>
          <w:rFonts w:eastAsia="Times New Roman"/>
          <w:szCs w:val="24"/>
        </w:rPr>
        <w:t>Σ</w:t>
      </w:r>
      <w:r>
        <w:rPr>
          <w:rFonts w:eastAsia="Times New Roman"/>
          <w:szCs w:val="24"/>
        </w:rPr>
        <w:t xml:space="preserve">τρατόπεδο </w:t>
      </w:r>
      <w:r>
        <w:rPr>
          <w:rFonts w:eastAsia="Times New Roman"/>
          <w:szCs w:val="24"/>
        </w:rPr>
        <w:t>«</w:t>
      </w:r>
      <w:r>
        <w:rPr>
          <w:rFonts w:eastAsia="Times New Roman"/>
          <w:szCs w:val="24"/>
        </w:rPr>
        <w:t>Μελλά</w:t>
      </w:r>
      <w:r>
        <w:rPr>
          <w:rFonts w:eastAsia="Times New Roman"/>
          <w:szCs w:val="24"/>
        </w:rPr>
        <w:t>»</w:t>
      </w:r>
      <w:r>
        <w:rPr>
          <w:rFonts w:eastAsia="Times New Roman"/>
          <w:szCs w:val="24"/>
        </w:rPr>
        <w:t xml:space="preserve"> και τις τελωνειακές διατάξεις. Είναι και η άλλη τροπολογία , η πρώτη, που έχει </w:t>
      </w:r>
      <w:r>
        <w:rPr>
          <w:rFonts w:eastAsia="Times New Roman"/>
          <w:szCs w:val="24"/>
        </w:rPr>
        <w:t>το</w:t>
      </w:r>
      <w:r>
        <w:rPr>
          <w:rFonts w:eastAsia="Times New Roman"/>
          <w:szCs w:val="24"/>
        </w:rPr>
        <w:t>ν</w:t>
      </w:r>
      <w:r>
        <w:rPr>
          <w:rFonts w:eastAsia="Times New Roman"/>
          <w:szCs w:val="24"/>
        </w:rPr>
        <w:t xml:space="preserve"> φόρο διαμονής και τον ΦΠΑ στα </w:t>
      </w:r>
      <w:r>
        <w:rPr>
          <w:rFonts w:eastAsia="Times New Roman"/>
          <w:szCs w:val="24"/>
        </w:rPr>
        <w:t>ν</w:t>
      </w:r>
      <w:r>
        <w:rPr>
          <w:rFonts w:eastAsia="Times New Roman"/>
          <w:szCs w:val="24"/>
        </w:rPr>
        <w:t xml:space="preserve">ατοϊκά έργα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Pr>
          <w:rFonts w:eastAsia="Times New Roman"/>
          <w:szCs w:val="24"/>
        </w:rPr>
        <w:t>.</w:t>
      </w:r>
    </w:p>
    <w:p w14:paraId="35AEEBDA" w14:textId="77777777" w:rsidR="00D5450D" w:rsidRDefault="005B470C">
      <w:pPr>
        <w:spacing w:line="600" w:lineRule="auto"/>
        <w:ind w:firstLine="720"/>
        <w:jc w:val="both"/>
        <w:rPr>
          <w:rFonts w:eastAsia="Times New Roman"/>
          <w:szCs w:val="24"/>
        </w:rPr>
      </w:pPr>
      <w:r>
        <w:rPr>
          <w:rFonts w:eastAsia="Times New Roman"/>
          <w:szCs w:val="24"/>
        </w:rPr>
        <w:t xml:space="preserve">Βλέπω ότι στο </w:t>
      </w:r>
      <w:r>
        <w:rPr>
          <w:rFonts w:eastAsia="Times New Roman"/>
          <w:szCs w:val="24"/>
        </w:rPr>
        <w:t>σ</w:t>
      </w:r>
      <w:r>
        <w:rPr>
          <w:rFonts w:eastAsia="Times New Roman"/>
          <w:szCs w:val="24"/>
        </w:rPr>
        <w:t xml:space="preserve">ώμα που μας μοιράσατε έχουν ενσωματωθεί ως </w:t>
      </w:r>
      <w:r>
        <w:rPr>
          <w:rFonts w:eastAsia="Times New Roman"/>
          <w:szCs w:val="24"/>
        </w:rPr>
        <w:t xml:space="preserve">ξεχωριστά άρθρα. Έτσι δεν είναι; Άρα δεν θα τις ψηφίζουμε ως τροπολογίες, θα τις ψηφίσουμε ως άρθρα του νομοσχεδίου, τα επιμέρους τμήματα. </w:t>
      </w:r>
    </w:p>
    <w:p w14:paraId="35AEEBDB" w14:textId="77777777" w:rsidR="00D5450D" w:rsidRDefault="005B470C">
      <w:pPr>
        <w:spacing w:line="600" w:lineRule="auto"/>
        <w:ind w:firstLine="720"/>
        <w:jc w:val="both"/>
        <w:rPr>
          <w:rFonts w:eastAsia="Times New Roman"/>
          <w:szCs w:val="24"/>
        </w:rPr>
      </w:pPr>
      <w:r>
        <w:rPr>
          <w:rFonts w:eastAsia="Times New Roman"/>
          <w:szCs w:val="24"/>
        </w:rPr>
        <w:t>Καλά το καταλαβαίνω;</w:t>
      </w:r>
    </w:p>
    <w:p w14:paraId="35AEEBDC" w14:textId="77777777" w:rsidR="00D5450D" w:rsidRDefault="005B470C">
      <w:pPr>
        <w:spacing w:line="600" w:lineRule="auto"/>
        <w:ind w:firstLine="720"/>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Όχι, κύριε συνάδελφε. Με ενημερώνουν ότι ως τροπολογίες θα ψηφι</w:t>
      </w:r>
      <w:r>
        <w:rPr>
          <w:rFonts w:eastAsia="Times New Roman"/>
          <w:szCs w:val="24"/>
        </w:rPr>
        <w:t>στούν.</w:t>
      </w:r>
    </w:p>
    <w:p w14:paraId="35AEEBDD" w14:textId="77777777" w:rsidR="00D5450D" w:rsidRDefault="005B470C">
      <w:pPr>
        <w:spacing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Όχι, με συγχωρείτε. Έχω το </w:t>
      </w:r>
      <w:r>
        <w:rPr>
          <w:rFonts w:eastAsia="Times New Roman"/>
          <w:szCs w:val="24"/>
        </w:rPr>
        <w:t>σ</w:t>
      </w:r>
      <w:r>
        <w:rPr>
          <w:rFonts w:eastAsia="Times New Roman"/>
          <w:szCs w:val="24"/>
        </w:rPr>
        <w:t>ώμα εδώ στα χέρια μου και λέει εκατόν είκοσι και βάζει στο πρώτο κομμάτι τον φόρο διαμονής και μετά εκατόν είκοσι ένα τα αμυντικά προγράμματα Ελλάδος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ΗΠΑ. Μετά πάμε σε αυτό που είπε ο κ. Βαρδαλής. Άρ</w:t>
      </w:r>
      <w:r>
        <w:rPr>
          <w:rFonts w:eastAsia="Times New Roman"/>
          <w:szCs w:val="24"/>
        </w:rPr>
        <w:t xml:space="preserve">α έχουμε ξεχωριστά άρθρα. Άρα το έλυσαν οι υπηρεσίες χωρίς να σας ρωτήσουν.  </w:t>
      </w:r>
    </w:p>
    <w:p w14:paraId="35AEEBDE" w14:textId="77777777" w:rsidR="00D5450D" w:rsidRDefault="005B470C">
      <w:pPr>
        <w:spacing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 xml:space="preserve">Δεν είναι έτσι. </w:t>
      </w:r>
    </w:p>
    <w:p w14:paraId="35AEEBDF" w14:textId="77777777" w:rsidR="00D5450D" w:rsidRDefault="005B470C">
      <w:pPr>
        <w:spacing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Αυτό είναι σωστό που έγινε. </w:t>
      </w:r>
    </w:p>
    <w:p w14:paraId="35AEEBE0" w14:textId="77777777" w:rsidR="00D5450D" w:rsidRDefault="005B470C">
      <w:pPr>
        <w:spacing w:line="600" w:lineRule="auto"/>
        <w:ind w:firstLine="720"/>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Ενημερώνομαι ότι δεν έχουν ενσω</w:t>
      </w:r>
      <w:r>
        <w:rPr>
          <w:rFonts w:eastAsia="Times New Roman"/>
          <w:szCs w:val="24"/>
        </w:rPr>
        <w:t xml:space="preserve">ματωθεί στην </w:t>
      </w:r>
      <w:r>
        <w:rPr>
          <w:rFonts w:eastAsia="Times New Roman"/>
          <w:szCs w:val="24"/>
        </w:rPr>
        <w:t>ε</w:t>
      </w:r>
      <w:r>
        <w:rPr>
          <w:rFonts w:eastAsia="Times New Roman"/>
          <w:szCs w:val="24"/>
        </w:rPr>
        <w:t xml:space="preserve">πιτροπή. </w:t>
      </w:r>
    </w:p>
    <w:p w14:paraId="35AEEBE1" w14:textId="77777777" w:rsidR="00D5450D" w:rsidRDefault="005B470C">
      <w:pPr>
        <w:spacing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 xml:space="preserve">Η μία τροπολογία δεν έχει ενσωματωθεί. Η πρώτη, που είναι ο φόρος διαμονής, έχει ενσωματωθεί. </w:t>
      </w:r>
    </w:p>
    <w:p w14:paraId="35AEEBE2" w14:textId="77777777" w:rsidR="00D5450D" w:rsidRDefault="005B470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Ας το διευκρινίσουμε τώρα για να ξέρουμε πώς θα γίνει η </w:t>
      </w:r>
      <w:r>
        <w:rPr>
          <w:rFonts w:eastAsia="Times New Roman"/>
          <w:szCs w:val="24"/>
        </w:rPr>
        <w:t xml:space="preserve">ψηφοφορία. </w:t>
      </w:r>
    </w:p>
    <w:p w14:paraId="35AEEBE3" w14:textId="77777777" w:rsidR="00D5450D" w:rsidRDefault="005B470C">
      <w:pPr>
        <w:spacing w:line="600" w:lineRule="auto"/>
        <w:ind w:firstLine="720"/>
        <w:jc w:val="both"/>
        <w:rPr>
          <w:rFonts w:eastAsia="Times New Roman"/>
          <w:szCs w:val="24"/>
        </w:rPr>
      </w:pPr>
      <w:r>
        <w:rPr>
          <w:rFonts w:eastAsia="Times New Roman"/>
          <w:szCs w:val="24"/>
        </w:rPr>
        <w:t xml:space="preserve">Ενημερώνομαι ότι στην </w:t>
      </w:r>
      <w:r>
        <w:rPr>
          <w:rFonts w:eastAsia="Times New Roman"/>
          <w:szCs w:val="24"/>
        </w:rPr>
        <w:t>ε</w:t>
      </w:r>
      <w:r>
        <w:rPr>
          <w:rFonts w:eastAsia="Times New Roman"/>
          <w:szCs w:val="24"/>
        </w:rPr>
        <w:t xml:space="preserve">πιτροπή δεν έχει ενσωματωθεί </w:t>
      </w:r>
      <w:r>
        <w:rPr>
          <w:rFonts w:eastAsia="Times New Roman"/>
          <w:szCs w:val="24"/>
        </w:rPr>
        <w:t>κα</w:t>
      </w:r>
      <w:r>
        <w:rPr>
          <w:rFonts w:eastAsia="Times New Roman"/>
          <w:szCs w:val="24"/>
        </w:rPr>
        <w:t>μ</w:t>
      </w:r>
      <w:r>
        <w:rPr>
          <w:rFonts w:eastAsia="Times New Roman"/>
          <w:szCs w:val="24"/>
        </w:rPr>
        <w:t>μία.</w:t>
      </w:r>
      <w:r>
        <w:rPr>
          <w:rFonts w:eastAsia="Times New Roman"/>
          <w:szCs w:val="24"/>
        </w:rPr>
        <w:t xml:space="preserve"> Έχουν ψηφιστεί ως έχουν.</w:t>
      </w:r>
    </w:p>
    <w:p w14:paraId="35AEEBE4" w14:textId="77777777" w:rsidR="00D5450D" w:rsidRDefault="005B470C">
      <w:pPr>
        <w:spacing w:line="600" w:lineRule="auto"/>
        <w:ind w:firstLine="720"/>
        <w:jc w:val="both"/>
        <w:rPr>
          <w:rFonts w:eastAsia="Times New Roman"/>
          <w:szCs w:val="24"/>
        </w:rPr>
      </w:pPr>
      <w:r>
        <w:rPr>
          <w:rFonts w:eastAsia="Times New Roman"/>
          <w:szCs w:val="24"/>
        </w:rPr>
        <w:t>Μπορεί να έχετε δίκιο, κύριε Κουτσούκο, αλλά θα πάμε όπως μας ενημερώνουν τώρα. Πρέπει να έχει γίνει κάποια μικρή παρεξήγηση. Δεν πειράζει. Θα προχωρήσουμε.</w:t>
      </w:r>
    </w:p>
    <w:p w14:paraId="35AEEBE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κηρύσσεται περαιωμένη η συζήτηση επί της αρχής, των άρθρων</w:t>
      </w:r>
      <w:r>
        <w:rPr>
          <w:rFonts w:eastAsia="Times New Roman" w:cs="Times New Roman"/>
          <w:szCs w:val="24"/>
        </w:rPr>
        <w:t xml:space="preserve"> και </w:t>
      </w:r>
      <w:r>
        <w:rPr>
          <w:rFonts w:eastAsia="Times New Roman" w:cs="Times New Roman"/>
          <w:szCs w:val="24"/>
        </w:rPr>
        <w:t>των τροπολογιών του σχεδίου νόμου του Υπουργείου Οικονομικών</w:t>
      </w:r>
      <w:r>
        <w:rPr>
          <w:rFonts w:eastAsia="Times New Roman" w:cs="Times New Roman"/>
          <w:szCs w:val="24"/>
        </w:rPr>
        <w:t>:</w:t>
      </w:r>
      <w:r>
        <w:rPr>
          <w:rFonts w:eastAsia="Times New Roman" w:cs="Times New Roman"/>
          <w:szCs w:val="24"/>
        </w:rPr>
        <w:t xml:space="preserve"> «Αγορές χρηματοπιστωτικών μέσων και άλλες διατάξεις».</w:t>
      </w:r>
    </w:p>
    <w:p w14:paraId="35AEEBE6"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w:t>
      </w:r>
      <w:r>
        <w:rPr>
          <w:rFonts w:eastAsia="Times New Roman" w:cs="Times New Roman"/>
          <w:szCs w:val="24"/>
        </w:rPr>
        <w:t xml:space="preserve">πί της αρχής; </w:t>
      </w:r>
    </w:p>
    <w:p w14:paraId="35AEEBE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BE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BE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w:t>
      </w:r>
      <w:r>
        <w:rPr>
          <w:rFonts w:eastAsia="Times New Roman" w:cs="Times New Roman"/>
          <w:b/>
          <w:szCs w:val="24"/>
        </w:rPr>
        <w:t>ΑΝΝΗΣ ΚΟΥΤΣΟΥΚΟΣ:</w:t>
      </w:r>
      <w:r>
        <w:rPr>
          <w:rFonts w:eastAsia="Times New Roman" w:cs="Times New Roman"/>
          <w:szCs w:val="24"/>
        </w:rPr>
        <w:t xml:space="preserve"> Ναι.</w:t>
      </w:r>
    </w:p>
    <w:p w14:paraId="35AEEBE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BE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35AEEBE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BE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BE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Ναι.</w:t>
      </w:r>
    </w:p>
    <w:p w14:paraId="35AEEBE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w:t>
      </w:r>
      <w:r>
        <w:rPr>
          <w:rFonts w:eastAsia="Times New Roman" w:cs="Times New Roman"/>
          <w:szCs w:val="24"/>
        </w:rPr>
        <w:t>νομοσχέδιο</w:t>
      </w:r>
      <w:r>
        <w:rPr>
          <w:rFonts w:eastAsia="Times New Roman" w:cs="Times New Roman"/>
          <w:szCs w:val="24"/>
        </w:rPr>
        <w:t xml:space="preserve"> του Υπουργείου Οικονομικών</w:t>
      </w:r>
      <w:r>
        <w:rPr>
          <w:rFonts w:eastAsia="Times New Roman" w:cs="Times New Roman"/>
          <w:szCs w:val="24"/>
        </w:rPr>
        <w:t>:</w:t>
      </w:r>
      <w:r>
        <w:rPr>
          <w:rFonts w:eastAsia="Times New Roman" w:cs="Times New Roman"/>
          <w:szCs w:val="24"/>
        </w:rPr>
        <w:t xml:space="preserve"> «Αγορές χρηματοπιστωτικών μέσων και άλλες διατάξεις», έγινε δεκτό επί της αρχής κατά πλειοψηφία.  </w:t>
      </w:r>
    </w:p>
    <w:p w14:paraId="35AEEBF0"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 και ψήφισή τους θα γίνει χωριστά.</w:t>
      </w:r>
    </w:p>
    <w:p w14:paraId="35AEEBF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w:t>
      </w:r>
      <w:r>
        <w:rPr>
          <w:rFonts w:eastAsia="Times New Roman" w:cs="Times New Roman"/>
          <w:szCs w:val="24"/>
        </w:rPr>
        <w:t>ρθρο 1 ως έχει;</w:t>
      </w:r>
    </w:p>
    <w:p w14:paraId="35AEEBF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BF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BF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BF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BF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BF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BF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ΚΑΒΑΔΕΛΑΣ:</w:t>
      </w:r>
      <w:r>
        <w:rPr>
          <w:rFonts w:eastAsia="Times New Roman" w:cs="Times New Roman"/>
          <w:szCs w:val="24"/>
        </w:rPr>
        <w:t xml:space="preserve"> Παρών.</w:t>
      </w:r>
    </w:p>
    <w:p w14:paraId="35AEEBF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BFA" w14:textId="77777777" w:rsidR="00D5450D" w:rsidRDefault="005B470C">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Συνεπώς το άρθρο 1 έγινε δεκτό ως έχει κατά πλειοψηφία.</w:t>
      </w:r>
    </w:p>
    <w:p w14:paraId="35AEEBF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ως έχει;</w:t>
      </w:r>
    </w:p>
    <w:p w14:paraId="35AEEBF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BF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BF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BF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C0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C0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ΚΑΤΣΙΚΗΣ:</w:t>
      </w:r>
      <w:r>
        <w:rPr>
          <w:rFonts w:eastAsia="Times New Roman" w:cs="Times New Roman"/>
          <w:szCs w:val="24"/>
        </w:rPr>
        <w:t xml:space="preserve"> Ναι.</w:t>
      </w:r>
    </w:p>
    <w:p w14:paraId="35AEEC0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ΚΑΒΑΔΕΛΑΣ:</w:t>
      </w:r>
      <w:r>
        <w:rPr>
          <w:rFonts w:eastAsia="Times New Roman" w:cs="Times New Roman"/>
          <w:szCs w:val="24"/>
        </w:rPr>
        <w:t xml:space="preserve"> Παρών.</w:t>
      </w:r>
    </w:p>
    <w:p w14:paraId="35AEEC0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C04" w14:textId="77777777" w:rsidR="00D5450D" w:rsidRDefault="005B470C">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Συνεπώς το άρθρο 2 έγινε δεκτό ως έχει κατά πλειοψηφία.</w:t>
      </w:r>
    </w:p>
    <w:p w14:paraId="35AEEC0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 ως έχει;</w:t>
      </w:r>
    </w:p>
    <w:p w14:paraId="35AEEC0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C0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r>
        <w:rPr>
          <w:rFonts w:eastAsia="Times New Roman" w:cs="Times New Roman"/>
          <w:szCs w:val="24"/>
        </w:rPr>
        <w:t>.</w:t>
      </w:r>
    </w:p>
    <w:p w14:paraId="35AEEC0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C0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C0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C0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C0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ΚΑΒΑΔΕΛΑΣ:</w:t>
      </w:r>
      <w:r>
        <w:rPr>
          <w:rFonts w:eastAsia="Times New Roman" w:cs="Times New Roman"/>
          <w:szCs w:val="24"/>
        </w:rPr>
        <w:t xml:space="preserve"> Παρών.</w:t>
      </w:r>
    </w:p>
    <w:p w14:paraId="35AEEC0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C0E" w14:textId="77777777" w:rsidR="00D5450D" w:rsidRDefault="005B470C">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Συνεπώς το άρθρο 3 έγινε δεκτό ως έχει κατά πλειοψηφία.</w:t>
      </w:r>
    </w:p>
    <w:p w14:paraId="35AEEC0F"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w:t>
      </w:r>
      <w:r>
        <w:rPr>
          <w:rFonts w:eastAsia="Times New Roman" w:cs="Times New Roman"/>
          <w:szCs w:val="24"/>
        </w:rPr>
        <w:t xml:space="preserve"> Σώμα: Γίνεται δεκτό το άρθρο 4 ως έχει;</w:t>
      </w:r>
    </w:p>
    <w:p w14:paraId="35AEEC1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C1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C1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C1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C1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C1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C1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ΚΑΒΑΔΕΛΑΣ:</w:t>
      </w:r>
      <w:r>
        <w:rPr>
          <w:rFonts w:eastAsia="Times New Roman" w:cs="Times New Roman"/>
          <w:szCs w:val="24"/>
        </w:rPr>
        <w:t xml:space="preserve"> Παρών.</w:t>
      </w:r>
    </w:p>
    <w:p w14:paraId="35AEEC1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C18" w14:textId="77777777" w:rsidR="00D5450D" w:rsidRDefault="005B470C">
      <w:pPr>
        <w:spacing w:line="600" w:lineRule="auto"/>
        <w:ind w:firstLine="720"/>
        <w:jc w:val="both"/>
        <w:rPr>
          <w:rFonts w:eastAsia="Times New Roman"/>
          <w:bCs/>
          <w:szCs w:val="24"/>
        </w:rPr>
      </w:pPr>
      <w:r>
        <w:rPr>
          <w:rFonts w:eastAsia="Times New Roman"/>
          <w:b/>
          <w:bCs/>
          <w:szCs w:val="24"/>
        </w:rPr>
        <w:t>ΠΡΟΕΔΡΕ</w:t>
      </w:r>
      <w:r>
        <w:rPr>
          <w:rFonts w:eastAsia="Times New Roman"/>
          <w:b/>
          <w:bCs/>
          <w:szCs w:val="24"/>
        </w:rPr>
        <w:t xml:space="preserve">ΥΩΝ (Σπυρίδων Λυκούδης): </w:t>
      </w:r>
      <w:r>
        <w:rPr>
          <w:rFonts w:eastAsia="Times New Roman"/>
          <w:bCs/>
          <w:szCs w:val="24"/>
        </w:rPr>
        <w:t>Συνεπώς το άρθρο 4 έγινε δεκτό ως έχει κατά πλειοψηφία.</w:t>
      </w:r>
    </w:p>
    <w:p w14:paraId="35AEEC1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 ως έχει;</w:t>
      </w:r>
    </w:p>
    <w:p w14:paraId="35AEEC1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C1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C1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C1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C1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w:t>
      </w:r>
      <w:r>
        <w:rPr>
          <w:rFonts w:eastAsia="Times New Roman" w:cs="Times New Roman"/>
          <w:b/>
          <w:szCs w:val="24"/>
        </w:rPr>
        <w:t>ΒΑΡΔΑΛΗΣ:</w:t>
      </w:r>
      <w:r>
        <w:rPr>
          <w:rFonts w:eastAsia="Times New Roman" w:cs="Times New Roman"/>
          <w:szCs w:val="24"/>
        </w:rPr>
        <w:t xml:space="preserve"> Όχι.</w:t>
      </w:r>
    </w:p>
    <w:p w14:paraId="35AEEC1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C2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ΚΑΒΑΔΕΛΑΣ:</w:t>
      </w:r>
      <w:r>
        <w:rPr>
          <w:rFonts w:eastAsia="Times New Roman" w:cs="Times New Roman"/>
          <w:szCs w:val="24"/>
        </w:rPr>
        <w:t xml:space="preserve"> Παρών.</w:t>
      </w:r>
    </w:p>
    <w:p w14:paraId="35AEEC2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C22" w14:textId="77777777" w:rsidR="00D5450D" w:rsidRDefault="005B470C">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Συνεπώς το άρθρο 5 έγινε δεκτό ως έχει κατά πλειοψηφία.</w:t>
      </w:r>
    </w:p>
    <w:p w14:paraId="35AEEC2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 ως έχει;</w:t>
      </w:r>
    </w:p>
    <w:p w14:paraId="35AEEC2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w:t>
      </w:r>
      <w:r>
        <w:rPr>
          <w:rFonts w:eastAsia="Times New Roman" w:cs="Times New Roman"/>
          <w:szCs w:val="24"/>
        </w:rPr>
        <w:t>Ναι.</w:t>
      </w:r>
    </w:p>
    <w:p w14:paraId="35AEEC2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C2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C2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C2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C2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C2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ΚΑΒΑΔΕΛΑΣ:</w:t>
      </w:r>
      <w:r>
        <w:rPr>
          <w:rFonts w:eastAsia="Times New Roman" w:cs="Times New Roman"/>
          <w:szCs w:val="24"/>
        </w:rPr>
        <w:t xml:space="preserve"> Παρών.</w:t>
      </w:r>
    </w:p>
    <w:p w14:paraId="35AEEC2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C2C" w14:textId="77777777" w:rsidR="00D5450D" w:rsidRDefault="005B470C">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 xml:space="preserve">Συνεπώς το άρθρο 6 έγινε δεκτό ως έχει </w:t>
      </w:r>
      <w:r>
        <w:rPr>
          <w:rFonts w:eastAsia="Times New Roman"/>
          <w:bCs/>
          <w:szCs w:val="24"/>
        </w:rPr>
        <w:t>κατά πλειοψηφία.</w:t>
      </w:r>
    </w:p>
    <w:p w14:paraId="35AEEC2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 ως έχει;</w:t>
      </w:r>
    </w:p>
    <w:p w14:paraId="35AEEC2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C2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C3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C3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C3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C3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C3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ΚΑΒΑΔΕΛΑΣ:</w:t>
      </w:r>
      <w:r>
        <w:rPr>
          <w:rFonts w:eastAsia="Times New Roman" w:cs="Times New Roman"/>
          <w:szCs w:val="24"/>
        </w:rPr>
        <w:t xml:space="preserve"> Παρών.</w:t>
      </w:r>
    </w:p>
    <w:p w14:paraId="35AEEC3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w:t>
      </w:r>
      <w:r>
        <w:rPr>
          <w:rFonts w:eastAsia="Times New Roman" w:cs="Times New Roman"/>
          <w:b/>
          <w:szCs w:val="24"/>
        </w:rPr>
        <w:t>ΕΩΡΓΙΟΣ ΑΜΥΡΑΣ:</w:t>
      </w:r>
      <w:r>
        <w:rPr>
          <w:rFonts w:eastAsia="Times New Roman" w:cs="Times New Roman"/>
          <w:szCs w:val="24"/>
        </w:rPr>
        <w:t xml:space="preserve"> Ναι.</w:t>
      </w:r>
    </w:p>
    <w:p w14:paraId="35AEEC36" w14:textId="77777777" w:rsidR="00D5450D" w:rsidRDefault="005B470C">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Συνεπώς το άρθρο 7 έγινε δεκτό ως έχει κατά πλειοψηφία.</w:t>
      </w:r>
    </w:p>
    <w:p w14:paraId="35AEEC3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 ως έχει;</w:t>
      </w:r>
    </w:p>
    <w:p w14:paraId="35AEEC3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C3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C3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C3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ΕΥΑΓΓΕΛΟΣ </w:t>
      </w:r>
      <w:r>
        <w:rPr>
          <w:rFonts w:eastAsia="Times New Roman" w:cs="Times New Roman"/>
          <w:b/>
          <w:szCs w:val="24"/>
        </w:rPr>
        <w:t>ΚΑΡΑΚΩΣΤΑΣ:</w:t>
      </w:r>
      <w:r>
        <w:rPr>
          <w:rFonts w:eastAsia="Times New Roman" w:cs="Times New Roman"/>
          <w:szCs w:val="24"/>
        </w:rPr>
        <w:t xml:space="preserve"> Όχι.</w:t>
      </w:r>
    </w:p>
    <w:p w14:paraId="35AEEC3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C3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C3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ΚΑΒΑΔΕΛΑΣ:</w:t>
      </w:r>
      <w:r>
        <w:rPr>
          <w:rFonts w:eastAsia="Times New Roman" w:cs="Times New Roman"/>
          <w:szCs w:val="24"/>
        </w:rPr>
        <w:t xml:space="preserve"> Παρών.</w:t>
      </w:r>
    </w:p>
    <w:p w14:paraId="35AEEC3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C40" w14:textId="77777777" w:rsidR="00D5450D" w:rsidRDefault="005B470C">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Συνεπώς το άρθρο 8 έγινε δεκτό ως έχει κατά πλειοψηφία.</w:t>
      </w:r>
    </w:p>
    <w:p w14:paraId="35AEEC4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9 ως έχ</w:t>
      </w:r>
      <w:r>
        <w:rPr>
          <w:rFonts w:eastAsia="Times New Roman" w:cs="Times New Roman"/>
          <w:szCs w:val="24"/>
        </w:rPr>
        <w:t>ει;</w:t>
      </w:r>
    </w:p>
    <w:p w14:paraId="35AEEC4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C4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C4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C4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C4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C4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C4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ΚΑΒΑΔΕΛΑΣ:</w:t>
      </w:r>
      <w:r>
        <w:rPr>
          <w:rFonts w:eastAsia="Times New Roman" w:cs="Times New Roman"/>
          <w:szCs w:val="24"/>
        </w:rPr>
        <w:t xml:space="preserve"> Παρών.</w:t>
      </w:r>
    </w:p>
    <w:p w14:paraId="35AEEC4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C4A" w14:textId="77777777" w:rsidR="00D5450D" w:rsidRDefault="005B470C">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Συνεπώς το ά</w:t>
      </w:r>
      <w:r>
        <w:rPr>
          <w:rFonts w:eastAsia="Times New Roman"/>
          <w:bCs/>
          <w:szCs w:val="24"/>
        </w:rPr>
        <w:t>ρθρο 9 έγινε δεκτό ως έχει κατά πλειοψηφία.</w:t>
      </w:r>
    </w:p>
    <w:p w14:paraId="35AEEC4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10 ως έχει;</w:t>
      </w:r>
    </w:p>
    <w:p w14:paraId="35AEEC4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C4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C4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C4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C5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C5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C5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w:t>
      </w:r>
      <w:r>
        <w:rPr>
          <w:rFonts w:eastAsia="Times New Roman" w:cs="Times New Roman"/>
          <w:b/>
          <w:szCs w:val="24"/>
        </w:rPr>
        <w:t>ΗΜΗΤΡΙΟΣ ΚΑΒΑΔΕΛΑΣ:</w:t>
      </w:r>
      <w:r>
        <w:rPr>
          <w:rFonts w:eastAsia="Times New Roman" w:cs="Times New Roman"/>
          <w:szCs w:val="24"/>
        </w:rPr>
        <w:t xml:space="preserve"> Παρών.</w:t>
      </w:r>
    </w:p>
    <w:p w14:paraId="35AEEC5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C54" w14:textId="77777777" w:rsidR="00D5450D" w:rsidRDefault="005B470C">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Συνεπώς το άρθρο 10 έγινε δεκτό ως έχει κατά πλειοψηφία.</w:t>
      </w:r>
    </w:p>
    <w:p w14:paraId="35AEEC5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11 ως έχει;</w:t>
      </w:r>
    </w:p>
    <w:p w14:paraId="35AEEC5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C5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C5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ΓΙΑΝΝΗΣ </w:t>
      </w:r>
      <w:r>
        <w:rPr>
          <w:rFonts w:eastAsia="Times New Roman" w:cs="Times New Roman"/>
          <w:b/>
          <w:szCs w:val="24"/>
        </w:rPr>
        <w:t>ΚΟΥΤΣΟΥΚΟΣ:</w:t>
      </w:r>
      <w:r>
        <w:rPr>
          <w:rFonts w:eastAsia="Times New Roman" w:cs="Times New Roman"/>
          <w:szCs w:val="24"/>
        </w:rPr>
        <w:t xml:space="preserve"> Ναι.</w:t>
      </w:r>
    </w:p>
    <w:p w14:paraId="35AEEC5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C5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C5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C5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ΚΑΒΑΔΕΛΑΣ:</w:t>
      </w:r>
      <w:r>
        <w:rPr>
          <w:rFonts w:eastAsia="Times New Roman" w:cs="Times New Roman"/>
          <w:szCs w:val="24"/>
        </w:rPr>
        <w:t xml:space="preserve"> Παρών.</w:t>
      </w:r>
    </w:p>
    <w:p w14:paraId="35AEEC5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C5E" w14:textId="77777777" w:rsidR="00D5450D" w:rsidRDefault="005B470C">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Συνεπώς το άρθρο 11 έγινε δεκτό ως έχει κατά πλειοψηφία.</w:t>
      </w:r>
    </w:p>
    <w:p w14:paraId="35AEEC5F"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w:t>
      </w:r>
      <w:r>
        <w:rPr>
          <w:rFonts w:eastAsia="Times New Roman" w:cs="Times New Roman"/>
          <w:szCs w:val="24"/>
        </w:rPr>
        <w:t>νεται δεκτό το άρθρο 12 ως έχει;</w:t>
      </w:r>
    </w:p>
    <w:p w14:paraId="35AEEC6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C6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C6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C6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C6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C6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C6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ΚΑΒΑΔΕΛΑΣ:</w:t>
      </w:r>
      <w:r>
        <w:rPr>
          <w:rFonts w:eastAsia="Times New Roman" w:cs="Times New Roman"/>
          <w:szCs w:val="24"/>
        </w:rPr>
        <w:t xml:space="preserve"> Παρών.</w:t>
      </w:r>
    </w:p>
    <w:p w14:paraId="35AEEC6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C68" w14:textId="77777777" w:rsidR="00D5450D" w:rsidRDefault="005B470C">
      <w:pPr>
        <w:spacing w:line="600" w:lineRule="auto"/>
        <w:ind w:firstLine="720"/>
        <w:jc w:val="both"/>
        <w:rPr>
          <w:rFonts w:eastAsia="Times New Roman"/>
          <w:bCs/>
          <w:szCs w:val="24"/>
        </w:rPr>
      </w:pPr>
      <w:r>
        <w:rPr>
          <w:rFonts w:eastAsia="Times New Roman"/>
          <w:b/>
          <w:bCs/>
          <w:szCs w:val="24"/>
        </w:rPr>
        <w:t>ΠΡΟΕΔΡΕΥΩΝ (Σπυ</w:t>
      </w:r>
      <w:r>
        <w:rPr>
          <w:rFonts w:eastAsia="Times New Roman"/>
          <w:b/>
          <w:bCs/>
          <w:szCs w:val="24"/>
        </w:rPr>
        <w:t xml:space="preserve">ρίδων Λυκούδης): </w:t>
      </w:r>
      <w:r>
        <w:rPr>
          <w:rFonts w:eastAsia="Times New Roman"/>
          <w:bCs/>
          <w:szCs w:val="24"/>
        </w:rPr>
        <w:t>Συνεπώς το άρθρο 12 έγινε δεκτό ως έχει κατά πλειοψηφία.</w:t>
      </w:r>
    </w:p>
    <w:p w14:paraId="35AEEC6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13 ως έχει;</w:t>
      </w:r>
    </w:p>
    <w:p w14:paraId="35AEEC6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C6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C6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C6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C6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C6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C7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ΚΑΒΑΔΕΛΑΣ:</w:t>
      </w:r>
      <w:r>
        <w:rPr>
          <w:rFonts w:eastAsia="Times New Roman" w:cs="Times New Roman"/>
          <w:szCs w:val="24"/>
        </w:rPr>
        <w:t xml:space="preserve"> Παρών.</w:t>
      </w:r>
    </w:p>
    <w:p w14:paraId="35AEEC7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C72" w14:textId="77777777" w:rsidR="00D5450D" w:rsidRDefault="005B470C">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Συνεπώς το άρθρο 13 έγινε δεκτό ως έχει κατά πλειοψηφία.</w:t>
      </w:r>
    </w:p>
    <w:p w14:paraId="35AEEC7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14 ως έχει;</w:t>
      </w:r>
    </w:p>
    <w:p w14:paraId="35AEEC7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C7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C7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C7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C7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C7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C7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ΚΑΒΑΔΕΛΑΣ:</w:t>
      </w:r>
      <w:r>
        <w:rPr>
          <w:rFonts w:eastAsia="Times New Roman" w:cs="Times New Roman"/>
          <w:szCs w:val="24"/>
        </w:rPr>
        <w:t xml:space="preserve"> Παρών.</w:t>
      </w:r>
    </w:p>
    <w:p w14:paraId="35AEEC7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C7C" w14:textId="77777777" w:rsidR="00D5450D" w:rsidRDefault="005B470C">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Συνεπώς το άρθρο 14 έγινε δεκτό ως έχει κατά</w:t>
      </w:r>
      <w:r>
        <w:rPr>
          <w:rFonts w:eastAsia="Times New Roman"/>
          <w:bCs/>
          <w:szCs w:val="24"/>
        </w:rPr>
        <w:t xml:space="preserve"> πλειοψηφία.</w:t>
      </w:r>
    </w:p>
    <w:p w14:paraId="35AEEC7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15 ως έχει;</w:t>
      </w:r>
    </w:p>
    <w:p w14:paraId="35AEEC7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C7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C8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C8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C8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C8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C8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ΚΑΒΑΔΕΛΑΣ:</w:t>
      </w:r>
      <w:r>
        <w:rPr>
          <w:rFonts w:eastAsia="Times New Roman" w:cs="Times New Roman"/>
          <w:szCs w:val="24"/>
        </w:rPr>
        <w:t xml:space="preserve"> Παρών.</w:t>
      </w:r>
    </w:p>
    <w:p w14:paraId="35AEEC8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w:t>
      </w:r>
      <w:r>
        <w:rPr>
          <w:rFonts w:eastAsia="Times New Roman" w:cs="Times New Roman"/>
          <w:b/>
          <w:szCs w:val="24"/>
        </w:rPr>
        <w:t>ΓΙΟΣ ΑΜΥΡΑΣ:</w:t>
      </w:r>
      <w:r>
        <w:rPr>
          <w:rFonts w:eastAsia="Times New Roman" w:cs="Times New Roman"/>
          <w:szCs w:val="24"/>
        </w:rPr>
        <w:t xml:space="preserve"> Ναι.</w:t>
      </w:r>
    </w:p>
    <w:p w14:paraId="35AEEC86" w14:textId="77777777" w:rsidR="00D5450D" w:rsidRDefault="005B470C">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Συνεπώς το άρθρο 15 έγινε δεκτό ως έχει κατά πλειοψηφία.</w:t>
      </w:r>
    </w:p>
    <w:p w14:paraId="35AEEC8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16 ως έχει;</w:t>
      </w:r>
    </w:p>
    <w:p w14:paraId="35AEEC8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C8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C8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C8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w:t>
      </w:r>
      <w:r>
        <w:rPr>
          <w:rFonts w:eastAsia="Times New Roman" w:cs="Times New Roman"/>
          <w:b/>
          <w:szCs w:val="24"/>
        </w:rPr>
        <w:t>ΑΣ:</w:t>
      </w:r>
      <w:r>
        <w:rPr>
          <w:rFonts w:eastAsia="Times New Roman" w:cs="Times New Roman"/>
          <w:szCs w:val="24"/>
        </w:rPr>
        <w:t xml:space="preserve"> Όχι.</w:t>
      </w:r>
    </w:p>
    <w:p w14:paraId="35AEEC8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C8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C8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ΚΑΒΑΔΕΛΑΣ:</w:t>
      </w:r>
      <w:r>
        <w:rPr>
          <w:rFonts w:eastAsia="Times New Roman" w:cs="Times New Roman"/>
          <w:szCs w:val="24"/>
        </w:rPr>
        <w:t xml:space="preserve"> Παρών.</w:t>
      </w:r>
    </w:p>
    <w:p w14:paraId="35AEEC8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C90" w14:textId="77777777" w:rsidR="00D5450D" w:rsidRDefault="005B470C">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Συνεπώς το άρθρο 16 έγινε δεκτό ως έχει κατά πλειοψηφία.</w:t>
      </w:r>
    </w:p>
    <w:p w14:paraId="35AEEC9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17 ως έχει;</w:t>
      </w:r>
    </w:p>
    <w:p w14:paraId="35AEEC9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C9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C9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C9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C9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C9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C9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ΚΑΒΑΔΕΛΑΣ:</w:t>
      </w:r>
      <w:r>
        <w:rPr>
          <w:rFonts w:eastAsia="Times New Roman" w:cs="Times New Roman"/>
          <w:szCs w:val="24"/>
        </w:rPr>
        <w:t xml:space="preserve"> Παρών.</w:t>
      </w:r>
    </w:p>
    <w:p w14:paraId="35AEEC9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C9A" w14:textId="77777777" w:rsidR="00D5450D" w:rsidRDefault="005B470C">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Συνεπώς το άρθρο</w:t>
      </w:r>
      <w:r>
        <w:rPr>
          <w:rFonts w:eastAsia="Times New Roman"/>
          <w:bCs/>
          <w:szCs w:val="24"/>
        </w:rPr>
        <w:t xml:space="preserve"> 17 έγινε δεκτό ως έχει κατά πλειοψηφία.</w:t>
      </w:r>
    </w:p>
    <w:p w14:paraId="35AEEC9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18 ως έχει;</w:t>
      </w:r>
    </w:p>
    <w:p w14:paraId="35AEEC9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C9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C9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C9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CA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CA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CA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w:t>
      </w:r>
      <w:r>
        <w:rPr>
          <w:rFonts w:eastAsia="Times New Roman" w:cs="Times New Roman"/>
          <w:b/>
          <w:szCs w:val="24"/>
        </w:rPr>
        <w:t>ΤΡΙΟΣ ΚΑΒΑΔΕΛΑΣ:</w:t>
      </w:r>
      <w:r>
        <w:rPr>
          <w:rFonts w:eastAsia="Times New Roman" w:cs="Times New Roman"/>
          <w:szCs w:val="24"/>
        </w:rPr>
        <w:t xml:space="preserve"> Παρών.</w:t>
      </w:r>
    </w:p>
    <w:p w14:paraId="35AEECA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CA4" w14:textId="77777777" w:rsidR="00D5450D" w:rsidRDefault="005B470C">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Συνεπώς το άρθρο 18 έγινε δεκτό ως έχει κατά πλειοψηφία.</w:t>
      </w:r>
    </w:p>
    <w:p w14:paraId="35AEECA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19 ως έχει;</w:t>
      </w:r>
    </w:p>
    <w:p w14:paraId="35AEECA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CA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CA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w:t>
      </w:r>
      <w:r>
        <w:rPr>
          <w:rFonts w:eastAsia="Times New Roman" w:cs="Times New Roman"/>
          <w:b/>
          <w:szCs w:val="24"/>
        </w:rPr>
        <w:t>ΚΟΣ:</w:t>
      </w:r>
      <w:r>
        <w:rPr>
          <w:rFonts w:eastAsia="Times New Roman" w:cs="Times New Roman"/>
          <w:szCs w:val="24"/>
        </w:rPr>
        <w:t xml:space="preserve"> Ναι.</w:t>
      </w:r>
    </w:p>
    <w:p w14:paraId="35AEECA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CA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CA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CA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ΚΑΒΑΔΕΛΑΣ:</w:t>
      </w:r>
      <w:r>
        <w:rPr>
          <w:rFonts w:eastAsia="Times New Roman" w:cs="Times New Roman"/>
          <w:szCs w:val="24"/>
        </w:rPr>
        <w:t xml:space="preserve"> Παρών.</w:t>
      </w:r>
    </w:p>
    <w:p w14:paraId="35AEECA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CAE" w14:textId="77777777" w:rsidR="00D5450D" w:rsidRDefault="005B470C">
      <w:pPr>
        <w:spacing w:line="600" w:lineRule="auto"/>
        <w:ind w:firstLine="720"/>
        <w:jc w:val="both"/>
        <w:rPr>
          <w:rFonts w:eastAsia="Times New Roman" w:cs="Times New Roman"/>
          <w:szCs w:val="24"/>
        </w:rPr>
      </w:pPr>
      <w:r>
        <w:rPr>
          <w:rFonts w:eastAsia="Times New Roman"/>
          <w:b/>
          <w:bCs/>
          <w:szCs w:val="24"/>
        </w:rPr>
        <w:t xml:space="preserve">ΠΡΟΕΔΡΕΥΩΝ (Σπυρίδων Λυκούδης): </w:t>
      </w:r>
      <w:r>
        <w:rPr>
          <w:rFonts w:eastAsia="Times New Roman"/>
          <w:bCs/>
          <w:szCs w:val="24"/>
        </w:rPr>
        <w:t>Συνεπώς το άρθρο 19 έγινε δεκτό ως έχει κατά πλειοψηφία.</w:t>
      </w:r>
    </w:p>
    <w:p w14:paraId="35AEECAF"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w:t>
      </w:r>
      <w:r>
        <w:rPr>
          <w:rFonts w:eastAsia="Times New Roman" w:cs="Times New Roman"/>
          <w:szCs w:val="24"/>
        </w:rPr>
        <w:t>δεκτό το άρθρο 20 ως έχει;</w:t>
      </w:r>
    </w:p>
    <w:p w14:paraId="35AEECB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CB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CB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CB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CB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CB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CB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CB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CB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(Σπυρίδων</w:t>
      </w:r>
      <w:r>
        <w:rPr>
          <w:rFonts w:eastAsia="Times New Roman" w:cs="Times New Roman"/>
          <w:b/>
          <w:szCs w:val="24"/>
        </w:rPr>
        <w:t xml:space="preserve"> Λυκούδης):</w:t>
      </w:r>
      <w:r>
        <w:rPr>
          <w:rFonts w:eastAsia="Times New Roman" w:cs="Times New Roman"/>
          <w:szCs w:val="24"/>
        </w:rPr>
        <w:t xml:space="preserve"> Συνεπώς το άρθρο 20 έγινε δεκτό ως έχει κατά πλειοψηφία.</w:t>
      </w:r>
    </w:p>
    <w:p w14:paraId="35AEECB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21 ως έχει;</w:t>
      </w:r>
    </w:p>
    <w:p w14:paraId="35AEECB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CB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CB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CB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CB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CB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ΚΩΝΣ</w:t>
      </w:r>
      <w:r>
        <w:rPr>
          <w:rFonts w:eastAsia="Times New Roman" w:cs="Times New Roman"/>
          <w:b/>
          <w:szCs w:val="24"/>
        </w:rPr>
        <w:t>ΤΑΝΤΙΝΟΣ ΚΑΤΣΙΚΗΣ:</w:t>
      </w:r>
      <w:r>
        <w:rPr>
          <w:rFonts w:eastAsia="Times New Roman" w:cs="Times New Roman"/>
          <w:szCs w:val="24"/>
        </w:rPr>
        <w:t xml:space="preserve"> Ναι.</w:t>
      </w:r>
    </w:p>
    <w:p w14:paraId="35AEECC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CC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CC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21 έγινε δεκτό ως έχει κατά πλειοψηφία.</w:t>
      </w:r>
    </w:p>
    <w:p w14:paraId="35AEECC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22 ως έχει;</w:t>
      </w:r>
    </w:p>
    <w:p w14:paraId="35AEECC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CC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w:t>
      </w:r>
      <w:r>
        <w:rPr>
          <w:rFonts w:eastAsia="Times New Roman" w:cs="Times New Roman"/>
          <w:b/>
          <w:szCs w:val="24"/>
        </w:rPr>
        <w:t>ΦΟΡΤΣΑΚΗΣ:</w:t>
      </w:r>
      <w:r>
        <w:rPr>
          <w:rFonts w:eastAsia="Times New Roman" w:cs="Times New Roman"/>
          <w:szCs w:val="24"/>
        </w:rPr>
        <w:t xml:space="preserve"> Ναι.</w:t>
      </w:r>
    </w:p>
    <w:p w14:paraId="35AEECC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CC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CC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CC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CC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CC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CC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w:t>
      </w:r>
      <w:r>
        <w:rPr>
          <w:rFonts w:eastAsia="Times New Roman" w:cs="Times New Roman"/>
          <w:szCs w:val="24"/>
        </w:rPr>
        <w:t xml:space="preserve"> το άρθρο 22 έγινε δεκτό ως έχει κατά πλειοψηφία.</w:t>
      </w:r>
    </w:p>
    <w:p w14:paraId="35AEECC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23 ως έχει;</w:t>
      </w:r>
    </w:p>
    <w:p w14:paraId="35AEECC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CC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CD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CD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CD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CD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w:t>
      </w:r>
      <w:r>
        <w:rPr>
          <w:rFonts w:eastAsia="Times New Roman" w:cs="Times New Roman"/>
          <w:szCs w:val="24"/>
        </w:rPr>
        <w:t>Ναι.</w:t>
      </w:r>
    </w:p>
    <w:p w14:paraId="35AEECD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CD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CD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23 έγινε δεκτό ως έχει κατά πλειοψηφία.</w:t>
      </w:r>
    </w:p>
    <w:p w14:paraId="35AEECD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24 ως έχει;</w:t>
      </w:r>
    </w:p>
    <w:p w14:paraId="35AEECD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CD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CD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w:t>
      </w:r>
      <w:r>
        <w:rPr>
          <w:rFonts w:eastAsia="Times New Roman" w:cs="Times New Roman"/>
          <w:b/>
          <w:szCs w:val="24"/>
        </w:rPr>
        <w:t>ΗΣ ΚΟΥΤΣΟΥΚΟΣ:</w:t>
      </w:r>
      <w:r>
        <w:rPr>
          <w:rFonts w:eastAsia="Times New Roman" w:cs="Times New Roman"/>
          <w:szCs w:val="24"/>
        </w:rPr>
        <w:t xml:space="preserve"> Ναι.</w:t>
      </w:r>
    </w:p>
    <w:p w14:paraId="35AEECD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CD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CD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CD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CD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CE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24 έγινε δεκτό ως έχει κατά πλειοψηφία.</w:t>
      </w:r>
    </w:p>
    <w:p w14:paraId="35AEECE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Ερωτάται το </w:t>
      </w:r>
      <w:r>
        <w:rPr>
          <w:rFonts w:eastAsia="Times New Roman" w:cs="Times New Roman"/>
          <w:szCs w:val="24"/>
        </w:rPr>
        <w:t>Σώμα: Γίνεται δεκτό το άρθρο 25 ως έχει;</w:t>
      </w:r>
    </w:p>
    <w:p w14:paraId="35AEECE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CE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CE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CE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CE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CE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CE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CE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CE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25 έγινε δεκτό ως έχει κατά πλειοψηφία.</w:t>
      </w:r>
    </w:p>
    <w:p w14:paraId="35AEECE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26 ως έχει;</w:t>
      </w:r>
    </w:p>
    <w:p w14:paraId="35AEECE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CE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CE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CE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CF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w:t>
      </w:r>
      <w:r>
        <w:rPr>
          <w:rFonts w:eastAsia="Times New Roman" w:cs="Times New Roman"/>
          <w:b/>
          <w:szCs w:val="24"/>
        </w:rPr>
        <w:t xml:space="preserve"> ΒΑΡΔΑΛΗΣ:</w:t>
      </w:r>
      <w:r>
        <w:rPr>
          <w:rFonts w:eastAsia="Times New Roman" w:cs="Times New Roman"/>
          <w:szCs w:val="24"/>
        </w:rPr>
        <w:t xml:space="preserve"> Όχι.</w:t>
      </w:r>
    </w:p>
    <w:p w14:paraId="35AEECF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CF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CF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CF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26 έγινε δεκτό ως έχει κατά πλειοψηφία.</w:t>
      </w:r>
    </w:p>
    <w:p w14:paraId="35AEECF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27 ως έχει;</w:t>
      </w:r>
    </w:p>
    <w:p w14:paraId="35AEECF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w:t>
      </w:r>
      <w:r>
        <w:rPr>
          <w:rFonts w:eastAsia="Times New Roman" w:cs="Times New Roman"/>
          <w:b/>
          <w:szCs w:val="24"/>
        </w:rPr>
        <w:t>ΗΣ:</w:t>
      </w:r>
      <w:r>
        <w:rPr>
          <w:rFonts w:eastAsia="Times New Roman" w:cs="Times New Roman"/>
          <w:szCs w:val="24"/>
        </w:rPr>
        <w:t xml:space="preserve"> Ναι.</w:t>
      </w:r>
    </w:p>
    <w:p w14:paraId="35AEECF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CF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CF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CF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CF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CF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CF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CF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w:t>
      </w:r>
      <w:r>
        <w:rPr>
          <w:rFonts w:eastAsia="Times New Roman" w:cs="Times New Roman"/>
          <w:szCs w:val="24"/>
        </w:rPr>
        <w:t xml:space="preserve"> το άρθρο 27 έγινε δεκτό ως έχει κατά πλειοψηφία.</w:t>
      </w:r>
    </w:p>
    <w:p w14:paraId="35AEECFF"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28 ως έχει;</w:t>
      </w:r>
    </w:p>
    <w:p w14:paraId="35AEED0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D0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D0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D0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D0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D0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D0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D0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D0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28 έγινε δεκτό ως έχει κατά πλειοψηφία.</w:t>
      </w:r>
    </w:p>
    <w:p w14:paraId="35AEED0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29 ως έχει;</w:t>
      </w:r>
    </w:p>
    <w:p w14:paraId="35AEED0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D0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D0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w:t>
      </w:r>
      <w:r>
        <w:rPr>
          <w:rFonts w:eastAsia="Times New Roman" w:cs="Times New Roman"/>
          <w:b/>
          <w:szCs w:val="24"/>
        </w:rPr>
        <w:t>ΝΗΣ ΚΟΥΤΣΟΥΚΟΣ:</w:t>
      </w:r>
      <w:r>
        <w:rPr>
          <w:rFonts w:eastAsia="Times New Roman" w:cs="Times New Roman"/>
          <w:szCs w:val="24"/>
        </w:rPr>
        <w:t xml:space="preserve"> Ναι.</w:t>
      </w:r>
    </w:p>
    <w:p w14:paraId="35AEED0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D0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D0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D1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D1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D1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29 έγινε δεκτό ως έχει κατά πλειοψηφία.</w:t>
      </w:r>
    </w:p>
    <w:p w14:paraId="35AEED1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w:t>
      </w:r>
      <w:r>
        <w:rPr>
          <w:rFonts w:eastAsia="Times New Roman" w:cs="Times New Roman"/>
          <w:szCs w:val="24"/>
        </w:rPr>
        <w:t>α: Γίνεται δεκτό το άρθρο 30 ως έχει;</w:t>
      </w:r>
    </w:p>
    <w:p w14:paraId="35AEED1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D1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D1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D1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D1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D1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D1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D1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D1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30 έγινε δεκτό ως έχει κατά πλειοψηφία.</w:t>
      </w:r>
    </w:p>
    <w:p w14:paraId="35AEED1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31 ως έχει;</w:t>
      </w:r>
    </w:p>
    <w:p w14:paraId="35AEED1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D1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D2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D2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D2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w:t>
      </w:r>
      <w:r>
        <w:rPr>
          <w:rFonts w:eastAsia="Times New Roman" w:cs="Times New Roman"/>
          <w:b/>
          <w:szCs w:val="24"/>
        </w:rPr>
        <w:t xml:space="preserve"> ΒΑΡΔΑΛΗΣ:</w:t>
      </w:r>
      <w:r>
        <w:rPr>
          <w:rFonts w:eastAsia="Times New Roman" w:cs="Times New Roman"/>
          <w:szCs w:val="24"/>
        </w:rPr>
        <w:t xml:space="preserve"> Όχι.</w:t>
      </w:r>
    </w:p>
    <w:p w14:paraId="35AEED2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D2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D2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D2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31 έγινε δεκτό ως έχει κατά πλειοψηφία.</w:t>
      </w:r>
    </w:p>
    <w:p w14:paraId="35AEED2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32 ως έχει;</w:t>
      </w:r>
    </w:p>
    <w:p w14:paraId="35AEED2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ΠΑΥΛΙΔΗΣ:</w:t>
      </w:r>
      <w:r>
        <w:rPr>
          <w:rFonts w:eastAsia="Times New Roman" w:cs="Times New Roman"/>
          <w:szCs w:val="24"/>
        </w:rPr>
        <w:t xml:space="preserve"> Ναι.</w:t>
      </w:r>
    </w:p>
    <w:p w14:paraId="35AEED2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D2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D2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D2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D2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D2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D2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D3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32 έγινε δε</w:t>
      </w:r>
      <w:r>
        <w:rPr>
          <w:rFonts w:eastAsia="Times New Roman" w:cs="Times New Roman"/>
          <w:szCs w:val="24"/>
        </w:rPr>
        <w:t>κτό ως έχει κατά πλειοψηφία.</w:t>
      </w:r>
    </w:p>
    <w:p w14:paraId="35AEED3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33 ως έχει;</w:t>
      </w:r>
    </w:p>
    <w:p w14:paraId="35AEED3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D3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D3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D3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D3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D3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D3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ΚΑΒΑΔΕΛΛΑΣ:</w:t>
      </w:r>
      <w:r>
        <w:rPr>
          <w:rFonts w:eastAsia="Times New Roman" w:cs="Times New Roman"/>
          <w:szCs w:val="24"/>
        </w:rPr>
        <w:t xml:space="preserve"> Παρών.</w:t>
      </w:r>
    </w:p>
    <w:p w14:paraId="35AEED3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D3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33 έγινε δεκτό ως έχει κατά πλειοψηφία.</w:t>
      </w:r>
    </w:p>
    <w:p w14:paraId="35AEED3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34 ως έχει;</w:t>
      </w:r>
    </w:p>
    <w:p w14:paraId="35AEED3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D3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D3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w:t>
      </w:r>
      <w:r>
        <w:rPr>
          <w:rFonts w:eastAsia="Times New Roman" w:cs="Times New Roman"/>
          <w:szCs w:val="24"/>
        </w:rPr>
        <w:t>Ναι.</w:t>
      </w:r>
    </w:p>
    <w:p w14:paraId="35AEED3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D4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D4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D4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D4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D4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34 έγινε δεκτό ως έχει κατά πλειοψηφία.</w:t>
      </w:r>
    </w:p>
    <w:p w14:paraId="35AEED4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w:t>
      </w:r>
      <w:r>
        <w:rPr>
          <w:rFonts w:eastAsia="Times New Roman" w:cs="Times New Roman"/>
          <w:szCs w:val="24"/>
        </w:rPr>
        <w:t xml:space="preserve"> το άρθρο 35 ως έχει;</w:t>
      </w:r>
    </w:p>
    <w:p w14:paraId="35AEED4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D4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D4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D4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D4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D4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D4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D4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D4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w:t>
      </w:r>
      <w:r>
        <w:rPr>
          <w:rFonts w:eastAsia="Times New Roman" w:cs="Times New Roman"/>
          <w:b/>
          <w:szCs w:val="24"/>
        </w:rPr>
        <w:t>ύδης):</w:t>
      </w:r>
      <w:r>
        <w:rPr>
          <w:rFonts w:eastAsia="Times New Roman" w:cs="Times New Roman"/>
          <w:szCs w:val="24"/>
        </w:rPr>
        <w:t xml:space="preserve"> Συνεπώς το άρθρο 35 έγινε δεκτό ως έχει κατά πλειοψηφία.</w:t>
      </w:r>
    </w:p>
    <w:p w14:paraId="35AEED4F"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36 ως έχει;</w:t>
      </w:r>
    </w:p>
    <w:p w14:paraId="35AEED5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D5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D5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D5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D5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D5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D5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D5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D5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36 έγινε δεκτό ως έχει κατά πλειοψηφία.</w:t>
      </w:r>
    </w:p>
    <w:p w14:paraId="35AEED5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37 ως έχει;</w:t>
      </w:r>
    </w:p>
    <w:p w14:paraId="35AEED5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D5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w:t>
      </w:r>
      <w:r>
        <w:rPr>
          <w:rFonts w:eastAsia="Times New Roman" w:cs="Times New Roman"/>
          <w:b/>
          <w:szCs w:val="24"/>
        </w:rPr>
        <w:t>Σ ΦΟΡΤΣΑΚΗΣ:</w:t>
      </w:r>
      <w:r>
        <w:rPr>
          <w:rFonts w:eastAsia="Times New Roman" w:cs="Times New Roman"/>
          <w:szCs w:val="24"/>
        </w:rPr>
        <w:t xml:space="preserve"> Ναι.</w:t>
      </w:r>
    </w:p>
    <w:p w14:paraId="35AEED5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D5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D5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D5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D6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D6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D6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w:t>
      </w:r>
      <w:r>
        <w:rPr>
          <w:rFonts w:eastAsia="Times New Roman" w:cs="Times New Roman"/>
          <w:szCs w:val="24"/>
        </w:rPr>
        <w:t xml:space="preserve"> το άρθρο 37 έγινε δεκτό ως έχει κατά πλειοψηφία.</w:t>
      </w:r>
    </w:p>
    <w:p w14:paraId="35AEED6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38 ως έχει;</w:t>
      </w:r>
    </w:p>
    <w:p w14:paraId="35AEED6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D6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D6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D6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D6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D6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w:t>
      </w:r>
      <w:r>
        <w:rPr>
          <w:rFonts w:eastAsia="Times New Roman" w:cs="Times New Roman"/>
          <w:szCs w:val="24"/>
        </w:rPr>
        <w:t>Ναι.</w:t>
      </w:r>
    </w:p>
    <w:p w14:paraId="35AEED6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D6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D6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38 έγινε δεκτό ως έχει κατά πλειοψηφία.</w:t>
      </w:r>
    </w:p>
    <w:p w14:paraId="35AEED6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39 ως έχει;</w:t>
      </w:r>
    </w:p>
    <w:p w14:paraId="35AEED6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D6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D7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D7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D7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D7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D7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D7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D7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το άρθρο 39 έγινε δεκτό ως έχει κατά πλειοψηφία.</w:t>
      </w:r>
    </w:p>
    <w:p w14:paraId="35AEED7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w:t>
      </w:r>
      <w:r>
        <w:rPr>
          <w:rFonts w:eastAsia="Times New Roman" w:cs="Times New Roman"/>
          <w:szCs w:val="24"/>
        </w:rPr>
        <w:t xml:space="preserve"> Σώμα: Γίνεται δεκτό το άρθρο 40 ως έχει; </w:t>
      </w:r>
    </w:p>
    <w:p w14:paraId="35AEED7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35AEED7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 xml:space="preserve">Ναι. </w:t>
      </w:r>
    </w:p>
    <w:p w14:paraId="35AEED7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D7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D7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D7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D7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D7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D8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ΕΔΡΕΥΩΝ (Σπυρίδων Λυκούδης): </w:t>
      </w:r>
      <w:r>
        <w:rPr>
          <w:rFonts w:eastAsia="Times New Roman" w:cs="Times New Roman"/>
          <w:szCs w:val="24"/>
        </w:rPr>
        <w:t xml:space="preserve">Συνεπώς το άρθρο 40 έγινε δεκτό ως έχει κατά πλειοψηφία. </w:t>
      </w:r>
    </w:p>
    <w:p w14:paraId="35AEED8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41 ως έχει; </w:t>
      </w:r>
    </w:p>
    <w:p w14:paraId="35AEED8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35AEED8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 xml:space="preserve">Ναι. </w:t>
      </w:r>
    </w:p>
    <w:p w14:paraId="35AEED8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D8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D8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w:t>
      </w:r>
      <w:r>
        <w:rPr>
          <w:rFonts w:eastAsia="Times New Roman" w:cs="Times New Roman"/>
          <w:b/>
          <w:szCs w:val="24"/>
        </w:rPr>
        <w:t xml:space="preserve"> ΒΑΡΔΑΛΗΣ:</w:t>
      </w:r>
      <w:r>
        <w:rPr>
          <w:rFonts w:eastAsia="Times New Roman" w:cs="Times New Roman"/>
          <w:szCs w:val="24"/>
        </w:rPr>
        <w:t xml:space="preserve"> Όχι.</w:t>
      </w:r>
    </w:p>
    <w:p w14:paraId="35AEED8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D8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D8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D8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Συνεπώς το άρθρο 41 έγινε δεκτό ως έχει κατά πλειοψηφία. </w:t>
      </w:r>
    </w:p>
    <w:p w14:paraId="35AEED8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42 ως έχει; </w:t>
      </w:r>
    </w:p>
    <w:p w14:paraId="35AEED8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35AEED8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 xml:space="preserve">Ναι. </w:t>
      </w:r>
    </w:p>
    <w:p w14:paraId="35AEED8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D8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D9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D9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D9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D9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D9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w:t>
      </w:r>
      <w:r>
        <w:rPr>
          <w:rFonts w:eastAsia="Times New Roman" w:cs="Times New Roman"/>
          <w:szCs w:val="24"/>
        </w:rPr>
        <w:t xml:space="preserve">ρο 42 έγινε δεκτό ως έχει κατά πλειοψηφία. </w:t>
      </w:r>
    </w:p>
    <w:p w14:paraId="35AEED9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43 ως έχει; </w:t>
      </w:r>
    </w:p>
    <w:p w14:paraId="35AEED9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35AEED9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 xml:space="preserve">Ναι. </w:t>
      </w:r>
    </w:p>
    <w:p w14:paraId="35AEED9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D9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D9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D9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D9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D9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D9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Συνεπώς το άρθρο 43 έγινε δεκτό ως έχει κατά πλειοψηφία. </w:t>
      </w:r>
    </w:p>
    <w:p w14:paraId="35AEED9F"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44 ως έχει; </w:t>
      </w:r>
    </w:p>
    <w:p w14:paraId="35AEEDA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35AEEDA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 xml:space="preserve">Ναι. </w:t>
      </w:r>
    </w:p>
    <w:p w14:paraId="35AEEDA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DA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DA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DA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DA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DA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DA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Συνεπώς το άρθρο 44 έγινε δεκτό ως έχει κατά πλειοψηφία. </w:t>
      </w:r>
    </w:p>
    <w:p w14:paraId="35AEEDA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45 ως έχει; </w:t>
      </w:r>
    </w:p>
    <w:p w14:paraId="35AEEDA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35AEEDA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 xml:space="preserve">Ναι. </w:t>
      </w:r>
    </w:p>
    <w:p w14:paraId="35AEEDA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DA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DA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DA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DB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DB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w:t>
      </w:r>
      <w:r>
        <w:rPr>
          <w:rFonts w:eastAsia="Times New Roman" w:cs="Times New Roman"/>
          <w:b/>
          <w:szCs w:val="24"/>
        </w:rPr>
        <w:t>Σ:</w:t>
      </w:r>
      <w:r>
        <w:rPr>
          <w:rFonts w:eastAsia="Times New Roman" w:cs="Times New Roman"/>
          <w:szCs w:val="24"/>
        </w:rPr>
        <w:t xml:space="preserve"> Ναι.</w:t>
      </w:r>
    </w:p>
    <w:p w14:paraId="35AEEDB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Συνεπώς το άρθρο 45 έγινε δεκτό ως έχει κατά πλειοψηφία. </w:t>
      </w:r>
    </w:p>
    <w:p w14:paraId="35AEEDB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46 ως έχει; </w:t>
      </w:r>
    </w:p>
    <w:p w14:paraId="35AEEDB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35AEEDB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 xml:space="preserve">Ναι. </w:t>
      </w:r>
    </w:p>
    <w:p w14:paraId="35AEEDB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DB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r>
        <w:rPr>
          <w:rFonts w:eastAsia="Times New Roman" w:cs="Times New Roman"/>
          <w:szCs w:val="24"/>
        </w:rPr>
        <w:t>.</w:t>
      </w:r>
    </w:p>
    <w:p w14:paraId="35AEEDB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DB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DB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DB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DB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Συνεπώς το άρθρο 46 έγινε δεκτό ως έχει κατά πλειοψηφία. </w:t>
      </w:r>
    </w:p>
    <w:p w14:paraId="35AEEDB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47 ως έχει; </w:t>
      </w:r>
    </w:p>
    <w:p w14:paraId="35AEEDB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w:t>
      </w:r>
      <w:r>
        <w:rPr>
          <w:rFonts w:eastAsia="Times New Roman" w:cs="Times New Roman"/>
          <w:b/>
          <w:szCs w:val="24"/>
        </w:rPr>
        <w:t xml:space="preserve">ΝΤΙΝΟΣ ΠΑΥΛΙΔΗΣ: </w:t>
      </w:r>
      <w:r>
        <w:rPr>
          <w:rFonts w:eastAsia="Times New Roman" w:cs="Times New Roman"/>
          <w:szCs w:val="24"/>
        </w:rPr>
        <w:t>Ναι.</w:t>
      </w:r>
    </w:p>
    <w:p w14:paraId="35AEEDB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 xml:space="preserve">Ναι. </w:t>
      </w:r>
    </w:p>
    <w:p w14:paraId="35AEEDC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DC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DC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DC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DC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DC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DC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w:t>
      </w:r>
      <w:r>
        <w:rPr>
          <w:rFonts w:eastAsia="Times New Roman" w:cs="Times New Roman"/>
          <w:szCs w:val="24"/>
        </w:rPr>
        <w:t xml:space="preserve"> το άρθρο 47 έγινε δεκτό ως έχει κατά πλειοψηφία. </w:t>
      </w:r>
    </w:p>
    <w:p w14:paraId="35AEEDC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48 ως έχει; </w:t>
      </w:r>
    </w:p>
    <w:p w14:paraId="35AEEDC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35AEEDC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 xml:space="preserve">Ναι. </w:t>
      </w:r>
    </w:p>
    <w:p w14:paraId="35AEEDC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DC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DC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DC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w:t>
      </w:r>
      <w:r>
        <w:rPr>
          <w:rFonts w:eastAsia="Times New Roman" w:cs="Times New Roman"/>
          <w:b/>
          <w:szCs w:val="24"/>
        </w:rPr>
        <w:t>Σ:</w:t>
      </w:r>
      <w:r>
        <w:rPr>
          <w:rFonts w:eastAsia="Times New Roman" w:cs="Times New Roman"/>
          <w:szCs w:val="24"/>
        </w:rPr>
        <w:t xml:space="preserve"> Ναι.</w:t>
      </w:r>
    </w:p>
    <w:p w14:paraId="35AEEDC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DC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DD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Συνεπώς το άρθρο 48 έγινε δεκτό ως έχει κατά πλειοψηφία. </w:t>
      </w:r>
    </w:p>
    <w:p w14:paraId="35AEEDD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49 ως έχει; </w:t>
      </w:r>
    </w:p>
    <w:p w14:paraId="35AEEDD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35AEEDD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 xml:space="preserve">Ναι. </w:t>
      </w:r>
    </w:p>
    <w:p w14:paraId="35AEEDD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DD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DD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DD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DD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DD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DD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Συνεπώς το άρθρο 49 έγινε δεκτό ως έχει κατά πλειοψηφία. </w:t>
      </w:r>
    </w:p>
    <w:p w14:paraId="35AEEDD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Ερωτάται </w:t>
      </w:r>
      <w:r>
        <w:rPr>
          <w:rFonts w:eastAsia="Times New Roman" w:cs="Times New Roman"/>
          <w:szCs w:val="24"/>
        </w:rPr>
        <w:t xml:space="preserve">το Σώμα: Γίνεται δεκτό το άρθρο 50 ως έχει; </w:t>
      </w:r>
    </w:p>
    <w:p w14:paraId="35AEEDD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35AEEDD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 xml:space="preserve">Ναι. </w:t>
      </w:r>
    </w:p>
    <w:p w14:paraId="35AEEDD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DD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DE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DE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DE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DE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DE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Συνεπώς το άρθρο 50 έγινε δεκτό ως έχει κατά πλειοψηφία. </w:t>
      </w:r>
    </w:p>
    <w:p w14:paraId="35AEEDE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51 ως έχει; </w:t>
      </w:r>
    </w:p>
    <w:p w14:paraId="35AEEDE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35AEEDE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 xml:space="preserve">Ναι. </w:t>
      </w:r>
    </w:p>
    <w:p w14:paraId="35AEEDE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DE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DE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ΑΘΑΝΑΣ</w:t>
      </w:r>
      <w:r>
        <w:rPr>
          <w:rFonts w:eastAsia="Times New Roman" w:cs="Times New Roman"/>
          <w:b/>
          <w:szCs w:val="24"/>
        </w:rPr>
        <w:t>ΙΟΣ ΒΑΡΔΑΛΗΣ:</w:t>
      </w:r>
      <w:r>
        <w:rPr>
          <w:rFonts w:eastAsia="Times New Roman" w:cs="Times New Roman"/>
          <w:szCs w:val="24"/>
        </w:rPr>
        <w:t xml:space="preserve"> Όχι.</w:t>
      </w:r>
    </w:p>
    <w:p w14:paraId="35AEEDE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DE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DE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DE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Συνεπώς το άρθρο 51 έγινε δεκτό ως έχει κατά πλειοψηφία. </w:t>
      </w:r>
    </w:p>
    <w:p w14:paraId="35AEEDEF"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52 ως έχει; </w:t>
      </w:r>
    </w:p>
    <w:p w14:paraId="35AEEDF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w:t>
      </w:r>
      <w:r>
        <w:rPr>
          <w:rFonts w:eastAsia="Times New Roman" w:cs="Times New Roman"/>
          <w:b/>
          <w:szCs w:val="24"/>
        </w:rPr>
        <w:t xml:space="preserve">ΑΥΛΙΔΗΣ: </w:t>
      </w:r>
      <w:r>
        <w:rPr>
          <w:rFonts w:eastAsia="Times New Roman" w:cs="Times New Roman"/>
          <w:szCs w:val="24"/>
        </w:rPr>
        <w:t>Ναι.</w:t>
      </w:r>
    </w:p>
    <w:p w14:paraId="35AEEDF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 xml:space="preserve">Ναι. </w:t>
      </w:r>
    </w:p>
    <w:p w14:paraId="35AEEDF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DF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DF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DF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DF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DF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DF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52 έγινε δε</w:t>
      </w:r>
      <w:r>
        <w:rPr>
          <w:rFonts w:eastAsia="Times New Roman" w:cs="Times New Roman"/>
          <w:szCs w:val="24"/>
        </w:rPr>
        <w:t xml:space="preserve">κτό ως έχει κατά πλειοψηφία. </w:t>
      </w:r>
    </w:p>
    <w:p w14:paraId="35AEEDF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53 ως έχει; </w:t>
      </w:r>
    </w:p>
    <w:p w14:paraId="35AEEDF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35AEEDF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 xml:space="preserve">Ναι. </w:t>
      </w:r>
    </w:p>
    <w:p w14:paraId="35AEEDF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DF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DF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DF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E0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ΚΑΒΑΔΕΛΛΑΣ:</w:t>
      </w:r>
      <w:r>
        <w:rPr>
          <w:rFonts w:eastAsia="Times New Roman" w:cs="Times New Roman"/>
          <w:szCs w:val="24"/>
        </w:rPr>
        <w:t xml:space="preserve"> Παρών.</w:t>
      </w:r>
    </w:p>
    <w:p w14:paraId="35AEEE0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E0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Συνεπώς το άρθρο 53 έγινε δεκτό ως έχει κατά πλειοψηφία. </w:t>
      </w:r>
    </w:p>
    <w:p w14:paraId="35AEEE0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54 ως έχει; </w:t>
      </w:r>
    </w:p>
    <w:p w14:paraId="35AEEE0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35AEEE0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 xml:space="preserve">Ναι. </w:t>
      </w:r>
    </w:p>
    <w:p w14:paraId="35AEEE0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w:t>
      </w:r>
      <w:r>
        <w:rPr>
          <w:rFonts w:eastAsia="Times New Roman" w:cs="Times New Roman"/>
          <w:b/>
          <w:szCs w:val="24"/>
        </w:rPr>
        <w:t>Σ:</w:t>
      </w:r>
      <w:r>
        <w:rPr>
          <w:rFonts w:eastAsia="Times New Roman" w:cs="Times New Roman"/>
          <w:szCs w:val="24"/>
        </w:rPr>
        <w:t xml:space="preserve"> Ναι.</w:t>
      </w:r>
    </w:p>
    <w:p w14:paraId="35AEEE0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E0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E0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E0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E0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E0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Συνεπώς το άρθρο 54 έγινε δεκτό ως έχει κατά πλειοψηφία. </w:t>
      </w:r>
    </w:p>
    <w:p w14:paraId="35AEEE0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w:t>
      </w:r>
      <w:r>
        <w:rPr>
          <w:rFonts w:eastAsia="Times New Roman" w:cs="Times New Roman"/>
          <w:szCs w:val="24"/>
        </w:rPr>
        <w:t xml:space="preserve">εκτό το άρθρο 55 ως έχει; </w:t>
      </w:r>
    </w:p>
    <w:p w14:paraId="35AEEE0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35AEEE0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 xml:space="preserve">Ναι. </w:t>
      </w:r>
    </w:p>
    <w:p w14:paraId="35AEEE1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E1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E1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E1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E1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E1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E1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Συνεπώς το άρθρο 55 έγινε δεκτό ως έχει κατά πλειοψηφία. </w:t>
      </w:r>
    </w:p>
    <w:p w14:paraId="35AEEE1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56 ως έχει; </w:t>
      </w:r>
    </w:p>
    <w:p w14:paraId="35AEEE1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35AEEE1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 xml:space="preserve">Ναι. </w:t>
      </w:r>
    </w:p>
    <w:p w14:paraId="35AEEE1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E1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E1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ΑΘΑΝΑΣ</w:t>
      </w:r>
      <w:r>
        <w:rPr>
          <w:rFonts w:eastAsia="Times New Roman" w:cs="Times New Roman"/>
          <w:b/>
          <w:szCs w:val="24"/>
        </w:rPr>
        <w:t>ΙΟΣ ΒΑΡΔΑΛΗΣ:</w:t>
      </w:r>
      <w:r>
        <w:rPr>
          <w:rFonts w:eastAsia="Times New Roman" w:cs="Times New Roman"/>
          <w:szCs w:val="24"/>
        </w:rPr>
        <w:t xml:space="preserve"> Όχι.</w:t>
      </w:r>
    </w:p>
    <w:p w14:paraId="35AEEE1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E1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E1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E2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Συνεπώς το άρθρο 56 έγινε δεκτό ως έχει κατά πλειοψηφία. </w:t>
      </w:r>
    </w:p>
    <w:p w14:paraId="35AEEE2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57 ως έχει; </w:t>
      </w:r>
    </w:p>
    <w:p w14:paraId="35AEEE2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35AEEE2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 xml:space="preserve">Ναι. </w:t>
      </w:r>
    </w:p>
    <w:p w14:paraId="35AEEE2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E2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E2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E2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E2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E2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E2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w:t>
      </w:r>
      <w:r>
        <w:rPr>
          <w:rFonts w:eastAsia="Times New Roman" w:cs="Times New Roman"/>
          <w:szCs w:val="24"/>
        </w:rPr>
        <w:t xml:space="preserve">ρο 57 έγινε δεκτό ως έχει κατά πλειοψηφία. </w:t>
      </w:r>
    </w:p>
    <w:p w14:paraId="35AEEE2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58 ως έχει; </w:t>
      </w:r>
    </w:p>
    <w:p w14:paraId="35AEEE2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Ναι.</w:t>
      </w:r>
    </w:p>
    <w:p w14:paraId="35AEEE2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 xml:space="preserve">Ναι. </w:t>
      </w:r>
    </w:p>
    <w:p w14:paraId="35AEEE2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E2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E3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EE3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EE3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E3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E3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Συνεπώς το άρθρο 58 έγινε δεκτό ως έχει κατά πλειοψηφία. </w:t>
      </w:r>
    </w:p>
    <w:p w14:paraId="35AEEE35" w14:textId="77777777" w:rsidR="00D5450D" w:rsidRDefault="005B470C">
      <w:pPr>
        <w:spacing w:line="600" w:lineRule="auto"/>
        <w:ind w:firstLine="720"/>
        <w:jc w:val="both"/>
        <w:rPr>
          <w:rFonts w:eastAsia="Times New Roman" w:cs="Times New Roman"/>
          <w:color w:val="000000" w:themeColor="text1"/>
          <w:szCs w:val="24"/>
        </w:rPr>
      </w:pPr>
      <w:r w:rsidRPr="0025022E">
        <w:rPr>
          <w:rFonts w:eastAsia="Times New Roman" w:cs="Times New Roman"/>
          <w:color w:val="000000" w:themeColor="text1"/>
          <w:szCs w:val="24"/>
        </w:rPr>
        <w:t xml:space="preserve">Ερωτάται το Σώμα: Γίνεται δεκτό το άρθρο 59 ως έχει; </w:t>
      </w:r>
    </w:p>
    <w:p w14:paraId="35AEEE36" w14:textId="77777777" w:rsidR="00D5450D" w:rsidRDefault="005B470C">
      <w:pPr>
        <w:spacing w:line="600" w:lineRule="auto"/>
        <w:ind w:firstLine="720"/>
        <w:jc w:val="both"/>
        <w:rPr>
          <w:rFonts w:eastAsia="Times New Roman" w:cs="Times New Roman"/>
          <w:color w:val="000000" w:themeColor="text1"/>
          <w:szCs w:val="24"/>
        </w:rPr>
      </w:pPr>
      <w:r w:rsidRPr="0025022E">
        <w:rPr>
          <w:rFonts w:eastAsia="Times New Roman" w:cs="Times New Roman"/>
          <w:b/>
          <w:color w:val="000000" w:themeColor="text1"/>
          <w:szCs w:val="24"/>
        </w:rPr>
        <w:t xml:space="preserve">ΚΩΝΣΤΑΝΤΙΝΟΣ ΠΑΥΛΙΔΗΣ: </w:t>
      </w:r>
      <w:r w:rsidRPr="0025022E">
        <w:rPr>
          <w:rFonts w:eastAsia="Times New Roman" w:cs="Times New Roman"/>
          <w:color w:val="000000" w:themeColor="text1"/>
          <w:szCs w:val="24"/>
        </w:rPr>
        <w:t>Ναι.</w:t>
      </w:r>
    </w:p>
    <w:p w14:paraId="35AEEE37" w14:textId="77777777" w:rsidR="00D5450D" w:rsidRDefault="005B470C">
      <w:pPr>
        <w:spacing w:line="600" w:lineRule="auto"/>
        <w:ind w:firstLine="720"/>
        <w:jc w:val="both"/>
        <w:rPr>
          <w:rFonts w:eastAsia="Times New Roman" w:cs="Times New Roman"/>
          <w:color w:val="000000" w:themeColor="text1"/>
          <w:szCs w:val="24"/>
        </w:rPr>
      </w:pPr>
      <w:r w:rsidRPr="0025022E">
        <w:rPr>
          <w:rFonts w:eastAsia="Times New Roman" w:cs="Times New Roman"/>
          <w:b/>
          <w:color w:val="000000" w:themeColor="text1"/>
          <w:szCs w:val="24"/>
        </w:rPr>
        <w:t xml:space="preserve">ΘΕΟΔΩΡΟΣ ΦΟΡΤΣΑΚΗΣ: </w:t>
      </w:r>
      <w:r w:rsidRPr="0025022E">
        <w:rPr>
          <w:rFonts w:eastAsia="Times New Roman" w:cs="Times New Roman"/>
          <w:color w:val="000000" w:themeColor="text1"/>
          <w:szCs w:val="24"/>
        </w:rPr>
        <w:t xml:space="preserve">Ναι. </w:t>
      </w:r>
    </w:p>
    <w:p w14:paraId="35AEEE38" w14:textId="77777777" w:rsidR="00D5450D" w:rsidRDefault="005B470C">
      <w:pPr>
        <w:spacing w:line="600" w:lineRule="auto"/>
        <w:ind w:firstLine="720"/>
        <w:jc w:val="both"/>
        <w:rPr>
          <w:rFonts w:eastAsia="Times New Roman" w:cs="Times New Roman"/>
          <w:color w:val="000000" w:themeColor="text1"/>
          <w:szCs w:val="24"/>
        </w:rPr>
      </w:pPr>
      <w:r w:rsidRPr="0025022E">
        <w:rPr>
          <w:rFonts w:eastAsia="Times New Roman" w:cs="Times New Roman"/>
          <w:b/>
          <w:color w:val="000000" w:themeColor="text1"/>
          <w:szCs w:val="24"/>
        </w:rPr>
        <w:t>ΓΙΑΝΝΗ</w:t>
      </w:r>
      <w:r w:rsidRPr="0025022E">
        <w:rPr>
          <w:rFonts w:eastAsia="Times New Roman" w:cs="Times New Roman"/>
          <w:b/>
          <w:color w:val="000000" w:themeColor="text1"/>
          <w:szCs w:val="24"/>
        </w:rPr>
        <w:t>Σ ΚΟΥΤΣΟΥΚΟΣ:</w:t>
      </w:r>
      <w:r w:rsidRPr="0025022E">
        <w:rPr>
          <w:rFonts w:eastAsia="Times New Roman" w:cs="Times New Roman"/>
          <w:color w:val="000000" w:themeColor="text1"/>
          <w:szCs w:val="24"/>
        </w:rPr>
        <w:t xml:space="preserve"> Ναι.</w:t>
      </w:r>
    </w:p>
    <w:p w14:paraId="35AEEE39" w14:textId="77777777" w:rsidR="00D5450D" w:rsidRDefault="005B470C">
      <w:pPr>
        <w:spacing w:line="600" w:lineRule="auto"/>
        <w:ind w:firstLine="720"/>
        <w:jc w:val="both"/>
        <w:rPr>
          <w:rFonts w:eastAsia="Times New Roman" w:cs="Times New Roman"/>
          <w:color w:val="000000" w:themeColor="text1"/>
          <w:szCs w:val="24"/>
        </w:rPr>
      </w:pPr>
      <w:r w:rsidRPr="0025022E">
        <w:rPr>
          <w:rFonts w:eastAsia="Times New Roman" w:cs="Times New Roman"/>
          <w:b/>
          <w:color w:val="000000" w:themeColor="text1"/>
          <w:szCs w:val="24"/>
        </w:rPr>
        <w:t>ΕΥΑΓΓΕΛΟΣ ΚΑΡΑΚΩΣΤΑΣ:</w:t>
      </w:r>
      <w:r w:rsidRPr="0025022E">
        <w:rPr>
          <w:rFonts w:eastAsia="Times New Roman" w:cs="Times New Roman"/>
          <w:color w:val="000000" w:themeColor="text1"/>
          <w:szCs w:val="24"/>
        </w:rPr>
        <w:t xml:space="preserve"> Όχι.</w:t>
      </w:r>
    </w:p>
    <w:p w14:paraId="35AEEE3A" w14:textId="77777777" w:rsidR="00D5450D" w:rsidRDefault="005B470C">
      <w:pPr>
        <w:spacing w:line="600" w:lineRule="auto"/>
        <w:ind w:firstLine="720"/>
        <w:jc w:val="both"/>
        <w:rPr>
          <w:rFonts w:eastAsia="Times New Roman" w:cs="Times New Roman"/>
          <w:color w:val="000000" w:themeColor="text1"/>
          <w:szCs w:val="24"/>
        </w:rPr>
      </w:pPr>
      <w:r w:rsidRPr="0025022E">
        <w:rPr>
          <w:rFonts w:eastAsia="Times New Roman" w:cs="Times New Roman"/>
          <w:b/>
          <w:color w:val="000000" w:themeColor="text1"/>
          <w:szCs w:val="24"/>
        </w:rPr>
        <w:lastRenderedPageBreak/>
        <w:t>ΑΘΑΝΑΣΙΟΣ ΒΑΡΔΑΛΗΣ:</w:t>
      </w:r>
      <w:r w:rsidRPr="0025022E">
        <w:rPr>
          <w:rFonts w:eastAsia="Times New Roman" w:cs="Times New Roman"/>
          <w:color w:val="000000" w:themeColor="text1"/>
          <w:szCs w:val="24"/>
        </w:rPr>
        <w:t xml:space="preserve"> Όχι.</w:t>
      </w:r>
    </w:p>
    <w:p w14:paraId="35AEEE3B" w14:textId="77777777" w:rsidR="00D5450D" w:rsidRDefault="005B470C">
      <w:pPr>
        <w:spacing w:line="600" w:lineRule="auto"/>
        <w:ind w:firstLine="720"/>
        <w:jc w:val="both"/>
        <w:rPr>
          <w:rFonts w:eastAsia="Times New Roman" w:cs="Times New Roman"/>
          <w:color w:val="000000" w:themeColor="text1"/>
          <w:szCs w:val="24"/>
        </w:rPr>
      </w:pPr>
      <w:r w:rsidRPr="0025022E">
        <w:rPr>
          <w:rFonts w:eastAsia="Times New Roman" w:cs="Times New Roman"/>
          <w:b/>
          <w:color w:val="000000" w:themeColor="text1"/>
          <w:szCs w:val="24"/>
        </w:rPr>
        <w:t>ΚΩΝΣΤΑΝΤΙΝΟΣ ΚΑΤΣΙΚΗΣ:</w:t>
      </w:r>
      <w:r w:rsidRPr="0025022E">
        <w:rPr>
          <w:rFonts w:eastAsia="Times New Roman" w:cs="Times New Roman"/>
          <w:color w:val="000000" w:themeColor="text1"/>
          <w:szCs w:val="24"/>
        </w:rPr>
        <w:t xml:space="preserve"> Ναι.</w:t>
      </w:r>
    </w:p>
    <w:p w14:paraId="35AEEE3C" w14:textId="77777777" w:rsidR="00D5450D" w:rsidRDefault="005B470C">
      <w:pPr>
        <w:spacing w:line="600" w:lineRule="auto"/>
        <w:ind w:firstLine="720"/>
        <w:jc w:val="both"/>
        <w:rPr>
          <w:rFonts w:eastAsia="Times New Roman" w:cs="Times New Roman"/>
          <w:color w:val="000000" w:themeColor="text1"/>
          <w:szCs w:val="24"/>
        </w:rPr>
      </w:pPr>
      <w:r w:rsidRPr="0025022E">
        <w:rPr>
          <w:rFonts w:eastAsia="Times New Roman" w:cs="Times New Roman"/>
          <w:b/>
          <w:color w:val="000000" w:themeColor="text1"/>
          <w:szCs w:val="24"/>
        </w:rPr>
        <w:t>ΔΗΜΗΤΡΙΟΣ ΚΑΒΑΔΕΛΛΑΣ:</w:t>
      </w:r>
      <w:r w:rsidRPr="0025022E">
        <w:rPr>
          <w:rFonts w:eastAsia="Times New Roman" w:cs="Times New Roman"/>
          <w:color w:val="000000" w:themeColor="text1"/>
          <w:szCs w:val="24"/>
        </w:rPr>
        <w:t xml:space="preserve"> Παρών.</w:t>
      </w:r>
    </w:p>
    <w:p w14:paraId="35AEEE3D" w14:textId="77777777" w:rsidR="00D5450D" w:rsidRDefault="005B470C">
      <w:pPr>
        <w:spacing w:line="600" w:lineRule="auto"/>
        <w:ind w:firstLine="720"/>
        <w:jc w:val="both"/>
        <w:rPr>
          <w:rFonts w:eastAsia="Times New Roman" w:cs="Times New Roman"/>
          <w:color w:val="000000" w:themeColor="text1"/>
          <w:szCs w:val="24"/>
        </w:rPr>
      </w:pPr>
      <w:r w:rsidRPr="0025022E">
        <w:rPr>
          <w:rFonts w:eastAsia="Times New Roman" w:cs="Times New Roman"/>
          <w:b/>
          <w:color w:val="000000" w:themeColor="text1"/>
          <w:szCs w:val="24"/>
        </w:rPr>
        <w:t>ΓΕΩΡΓΙΟΣ ΑΜΥΡΑΣ:</w:t>
      </w:r>
      <w:r w:rsidRPr="0025022E">
        <w:rPr>
          <w:rFonts w:eastAsia="Times New Roman" w:cs="Times New Roman"/>
          <w:color w:val="000000" w:themeColor="text1"/>
          <w:szCs w:val="24"/>
        </w:rPr>
        <w:t xml:space="preserve"> Ναι.</w:t>
      </w:r>
    </w:p>
    <w:p w14:paraId="35AEEE3E" w14:textId="77777777" w:rsidR="00D5450D" w:rsidRDefault="005B470C">
      <w:pPr>
        <w:spacing w:line="600" w:lineRule="auto"/>
        <w:ind w:firstLine="720"/>
        <w:jc w:val="both"/>
        <w:rPr>
          <w:rFonts w:eastAsia="Times New Roman" w:cs="Times New Roman"/>
          <w:color w:val="000000" w:themeColor="text1"/>
          <w:szCs w:val="24"/>
        </w:rPr>
      </w:pPr>
      <w:r w:rsidRPr="0025022E">
        <w:rPr>
          <w:rFonts w:eastAsia="Times New Roman" w:cs="Times New Roman"/>
          <w:b/>
          <w:color w:val="000000" w:themeColor="text1"/>
          <w:szCs w:val="24"/>
        </w:rPr>
        <w:t xml:space="preserve">ΠΡΟΕΔΡΕΥΩΝ (Σπυρίδων Λυκούδης): </w:t>
      </w:r>
      <w:r w:rsidRPr="0025022E">
        <w:rPr>
          <w:rFonts w:eastAsia="Times New Roman" w:cs="Times New Roman"/>
          <w:color w:val="000000" w:themeColor="text1"/>
          <w:szCs w:val="24"/>
        </w:rPr>
        <w:t xml:space="preserve">Συνεπώς το άρθρο 59 έγινε δεκτό ως έχει κατά πλειοψηφία. </w:t>
      </w:r>
    </w:p>
    <w:p w14:paraId="35AEEE3F" w14:textId="77777777" w:rsidR="00D5450D" w:rsidRDefault="005B470C">
      <w:pPr>
        <w:spacing w:line="600" w:lineRule="auto"/>
        <w:ind w:firstLine="720"/>
        <w:jc w:val="both"/>
        <w:rPr>
          <w:rFonts w:eastAsia="Times New Roman" w:cs="Times New Roman"/>
          <w:szCs w:val="24"/>
        </w:rPr>
      </w:pPr>
      <w:r w:rsidRPr="008546FF">
        <w:rPr>
          <w:rFonts w:eastAsia="Times New Roman" w:cs="Times New Roman"/>
          <w:szCs w:val="24"/>
        </w:rPr>
        <w:t xml:space="preserve">Ερωτάται το </w:t>
      </w:r>
      <w:r w:rsidRPr="008546FF">
        <w:rPr>
          <w:rFonts w:eastAsia="Times New Roman" w:cs="Times New Roman"/>
          <w:szCs w:val="24"/>
        </w:rPr>
        <w:t>Σώμα: Γίνεται δεκτό το άρθρο 60 ως έχει;</w:t>
      </w:r>
    </w:p>
    <w:p w14:paraId="35AEEE40" w14:textId="77777777" w:rsidR="00D5450D" w:rsidRDefault="005B470C">
      <w:pPr>
        <w:spacing w:line="600" w:lineRule="auto"/>
        <w:ind w:firstLine="720"/>
        <w:jc w:val="both"/>
        <w:rPr>
          <w:rFonts w:eastAsia="Times New Roman" w:cs="Times New Roman"/>
          <w:szCs w:val="24"/>
        </w:rPr>
      </w:pPr>
      <w:r w:rsidRPr="008546FF">
        <w:rPr>
          <w:rFonts w:eastAsia="Times New Roman" w:cs="Times New Roman"/>
          <w:b/>
          <w:szCs w:val="24"/>
        </w:rPr>
        <w:t>ΚΩΝΣΤΑΝΤΙΝΟΣ ΠΑΥΛΙΔΗΣ:</w:t>
      </w:r>
      <w:r w:rsidRPr="008546FF">
        <w:rPr>
          <w:rFonts w:eastAsia="Times New Roman" w:cs="Times New Roman"/>
          <w:szCs w:val="24"/>
        </w:rPr>
        <w:t xml:space="preserve"> Ναι.</w:t>
      </w:r>
    </w:p>
    <w:p w14:paraId="35AEEE41" w14:textId="77777777" w:rsidR="00D5450D" w:rsidRDefault="005B470C">
      <w:pPr>
        <w:spacing w:line="600" w:lineRule="auto"/>
        <w:ind w:firstLine="720"/>
        <w:jc w:val="both"/>
        <w:rPr>
          <w:rFonts w:eastAsia="Times New Roman" w:cs="Times New Roman"/>
          <w:szCs w:val="24"/>
        </w:rPr>
      </w:pPr>
      <w:r w:rsidRPr="008546FF">
        <w:rPr>
          <w:rFonts w:eastAsia="Times New Roman" w:cs="Times New Roman"/>
          <w:b/>
          <w:szCs w:val="24"/>
        </w:rPr>
        <w:t xml:space="preserve">ΘΕΟΔΩΡΟΣ ΦΟΡΤΣΑΚΗΣ: </w:t>
      </w:r>
      <w:r w:rsidRPr="008546FF">
        <w:rPr>
          <w:rFonts w:eastAsia="Times New Roman" w:cs="Times New Roman"/>
          <w:szCs w:val="24"/>
        </w:rPr>
        <w:t>Ναι.</w:t>
      </w:r>
    </w:p>
    <w:p w14:paraId="35AEEE42" w14:textId="77777777" w:rsidR="00D5450D" w:rsidRDefault="005B470C">
      <w:pPr>
        <w:spacing w:line="600" w:lineRule="auto"/>
        <w:ind w:firstLine="720"/>
        <w:jc w:val="both"/>
        <w:rPr>
          <w:rFonts w:eastAsia="Times New Roman" w:cs="Times New Roman"/>
          <w:szCs w:val="24"/>
        </w:rPr>
      </w:pPr>
      <w:r w:rsidRPr="008546FF">
        <w:rPr>
          <w:rFonts w:eastAsia="Times New Roman" w:cs="Times New Roman"/>
          <w:b/>
          <w:szCs w:val="24"/>
        </w:rPr>
        <w:t>ΓΙΑΝΝΗΣ ΚΟΥΤΣΟΥΚΟΣ:</w:t>
      </w:r>
      <w:r w:rsidRPr="008546FF">
        <w:rPr>
          <w:rFonts w:eastAsia="Times New Roman" w:cs="Times New Roman"/>
          <w:szCs w:val="24"/>
        </w:rPr>
        <w:t xml:space="preserve"> Ναι.</w:t>
      </w:r>
    </w:p>
    <w:p w14:paraId="35AEEE43" w14:textId="77777777" w:rsidR="00D5450D" w:rsidRDefault="005B470C">
      <w:pPr>
        <w:spacing w:line="600" w:lineRule="auto"/>
        <w:ind w:firstLine="720"/>
        <w:jc w:val="both"/>
        <w:rPr>
          <w:rFonts w:eastAsia="Times New Roman" w:cs="Times New Roman"/>
          <w:szCs w:val="24"/>
        </w:rPr>
      </w:pPr>
      <w:r w:rsidRPr="008546FF">
        <w:rPr>
          <w:rFonts w:eastAsia="Times New Roman" w:cs="Times New Roman"/>
          <w:b/>
          <w:szCs w:val="24"/>
        </w:rPr>
        <w:t>ΕΥΑΓΓΕΛΟΣ ΚΑΡΑΚΩΣΤΑΣ:</w:t>
      </w:r>
      <w:r w:rsidRPr="008546FF">
        <w:rPr>
          <w:rFonts w:eastAsia="Times New Roman" w:cs="Times New Roman"/>
          <w:szCs w:val="24"/>
        </w:rPr>
        <w:t xml:space="preserve"> Όχι.</w:t>
      </w:r>
    </w:p>
    <w:p w14:paraId="35AEEE44" w14:textId="77777777" w:rsidR="00D5450D" w:rsidRDefault="005B470C">
      <w:pPr>
        <w:spacing w:line="600" w:lineRule="auto"/>
        <w:ind w:firstLine="720"/>
        <w:jc w:val="both"/>
        <w:rPr>
          <w:rFonts w:eastAsia="Times New Roman" w:cs="Times New Roman"/>
          <w:szCs w:val="24"/>
        </w:rPr>
      </w:pPr>
      <w:r w:rsidRPr="008546FF">
        <w:rPr>
          <w:rFonts w:eastAsia="Times New Roman" w:cs="Times New Roman"/>
          <w:b/>
          <w:szCs w:val="24"/>
        </w:rPr>
        <w:lastRenderedPageBreak/>
        <w:t>ΑΘΑΝΑΣΙΟΣ ΒΑΡΔΑΛΗΣ:</w:t>
      </w:r>
      <w:r w:rsidRPr="008546FF">
        <w:rPr>
          <w:rFonts w:eastAsia="Times New Roman" w:cs="Times New Roman"/>
          <w:szCs w:val="24"/>
        </w:rPr>
        <w:t xml:space="preserve"> Όχι. </w:t>
      </w:r>
    </w:p>
    <w:p w14:paraId="35AEEE45" w14:textId="77777777" w:rsidR="00D5450D" w:rsidRDefault="005B470C">
      <w:pPr>
        <w:spacing w:line="600" w:lineRule="auto"/>
        <w:ind w:firstLine="720"/>
        <w:jc w:val="both"/>
        <w:rPr>
          <w:rFonts w:eastAsia="Times New Roman" w:cs="Times New Roman"/>
          <w:szCs w:val="24"/>
        </w:rPr>
      </w:pPr>
      <w:r w:rsidRPr="008546FF">
        <w:rPr>
          <w:rFonts w:eastAsia="Times New Roman" w:cs="Times New Roman"/>
          <w:b/>
          <w:szCs w:val="24"/>
        </w:rPr>
        <w:t xml:space="preserve">ΚΩΝΣΤΑΝΤΙΝΟΣ ΚΑΤΣΙΚΗΣ: </w:t>
      </w:r>
      <w:r w:rsidRPr="008546FF">
        <w:rPr>
          <w:rFonts w:eastAsia="Times New Roman" w:cs="Times New Roman"/>
          <w:szCs w:val="24"/>
        </w:rPr>
        <w:t xml:space="preserve">Ναι. </w:t>
      </w:r>
    </w:p>
    <w:p w14:paraId="35AEEE4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Παρών. </w:t>
      </w:r>
    </w:p>
    <w:p w14:paraId="35AEEE4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E4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ΕΔΡΕΥΩΝ (Σπυρίδων Λυκούδης): </w:t>
      </w:r>
      <w:r>
        <w:rPr>
          <w:rFonts w:eastAsia="Times New Roman" w:cs="Times New Roman"/>
          <w:szCs w:val="24"/>
        </w:rPr>
        <w:t>Συνεπώς το άρθρο 60 έγινε δεκτό ως έχει.</w:t>
      </w:r>
    </w:p>
    <w:p w14:paraId="35AEEE4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61 ως έχει;</w:t>
      </w:r>
    </w:p>
    <w:p w14:paraId="35AEEE4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E4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35AEEE4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r w:rsidRPr="00641459">
        <w:rPr>
          <w:rFonts w:eastAsia="Times New Roman" w:cs="Times New Roman"/>
          <w:szCs w:val="24"/>
        </w:rPr>
        <w:t>.</w:t>
      </w:r>
    </w:p>
    <w:p w14:paraId="35AEEE4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E4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 </w:t>
      </w:r>
    </w:p>
    <w:p w14:paraId="35AEEE4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35AEEE5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Παρών. </w:t>
      </w:r>
    </w:p>
    <w:p w14:paraId="35AEEE5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E5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61 έγινε δεκτό ως έχει.</w:t>
      </w:r>
    </w:p>
    <w:p w14:paraId="35AEEE5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62 ως έχει;</w:t>
      </w:r>
    </w:p>
    <w:p w14:paraId="35AEEE5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E5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w:t>
      </w:r>
      <w:r>
        <w:rPr>
          <w:rFonts w:eastAsia="Times New Roman" w:cs="Times New Roman"/>
          <w:szCs w:val="24"/>
        </w:rPr>
        <w:t>αι.</w:t>
      </w:r>
    </w:p>
    <w:p w14:paraId="35AEEE5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r w:rsidRPr="00641459">
        <w:rPr>
          <w:rFonts w:eastAsia="Times New Roman" w:cs="Times New Roman"/>
          <w:szCs w:val="24"/>
        </w:rPr>
        <w:t>.</w:t>
      </w:r>
    </w:p>
    <w:p w14:paraId="35AEEE5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E5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 </w:t>
      </w:r>
    </w:p>
    <w:p w14:paraId="35AEEE5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35AEEE5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Παρών. </w:t>
      </w:r>
    </w:p>
    <w:p w14:paraId="35AEEE5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E5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62 έγινε δεκτό ως έχει.</w:t>
      </w:r>
    </w:p>
    <w:p w14:paraId="35AEEE5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w:t>
      </w:r>
      <w:r>
        <w:rPr>
          <w:rFonts w:eastAsia="Times New Roman" w:cs="Times New Roman"/>
          <w:szCs w:val="24"/>
        </w:rPr>
        <w:t>νεται δεκτό το άρθρο 63 ως έχει;</w:t>
      </w:r>
    </w:p>
    <w:p w14:paraId="35AEEE5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E5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35AEEE6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E6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E6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 </w:t>
      </w:r>
    </w:p>
    <w:p w14:paraId="35AEEE6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35AEEE6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Παρών. </w:t>
      </w:r>
    </w:p>
    <w:p w14:paraId="35AEEE6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E6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 xml:space="preserve">Σπυρίδων Λυκούδης): </w:t>
      </w:r>
      <w:r>
        <w:rPr>
          <w:rFonts w:eastAsia="Times New Roman" w:cs="Times New Roman"/>
          <w:szCs w:val="24"/>
        </w:rPr>
        <w:t>Συνεπώς το άρθρο 63 έγινε δεκτό ως έχει.</w:t>
      </w:r>
    </w:p>
    <w:p w14:paraId="35AEEE6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64 ως έχει;</w:t>
      </w:r>
    </w:p>
    <w:p w14:paraId="35AEEE6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E6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35AEEE6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r w:rsidRPr="00641459">
        <w:rPr>
          <w:rFonts w:eastAsia="Times New Roman" w:cs="Times New Roman"/>
          <w:szCs w:val="24"/>
        </w:rPr>
        <w:t>.</w:t>
      </w:r>
    </w:p>
    <w:p w14:paraId="35AEEE6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E6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 </w:t>
      </w:r>
    </w:p>
    <w:p w14:paraId="35AEEE6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35AEEE6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Παρών. </w:t>
      </w:r>
    </w:p>
    <w:p w14:paraId="35AEEE6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E7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64 έγινε δεκτό ως έχει.</w:t>
      </w:r>
    </w:p>
    <w:p w14:paraId="35AEEE7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65 ως έχει;</w:t>
      </w:r>
    </w:p>
    <w:p w14:paraId="35AEEE7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E7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w:t>
      </w:r>
      <w:r>
        <w:rPr>
          <w:rFonts w:eastAsia="Times New Roman" w:cs="Times New Roman"/>
          <w:szCs w:val="24"/>
        </w:rPr>
        <w:t>αι.</w:t>
      </w:r>
    </w:p>
    <w:p w14:paraId="35AEEE7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r w:rsidRPr="00602F65">
        <w:rPr>
          <w:rFonts w:eastAsia="Times New Roman" w:cs="Times New Roman"/>
          <w:szCs w:val="24"/>
        </w:rPr>
        <w:t>.</w:t>
      </w:r>
    </w:p>
    <w:p w14:paraId="35AEEE7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E7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 </w:t>
      </w:r>
    </w:p>
    <w:p w14:paraId="35AEEE7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35AEEE7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Παρών. </w:t>
      </w:r>
    </w:p>
    <w:p w14:paraId="35AEEE7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E7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65 έγινε δεκτό ως έχει.</w:t>
      </w:r>
    </w:p>
    <w:p w14:paraId="35AEEE7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w:t>
      </w:r>
      <w:r>
        <w:rPr>
          <w:rFonts w:eastAsia="Times New Roman" w:cs="Times New Roman"/>
          <w:szCs w:val="24"/>
        </w:rPr>
        <w:t>νεται δεκτό το άρθρο 66 ως έχει;</w:t>
      </w:r>
    </w:p>
    <w:p w14:paraId="35AEEE7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E7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35AEEE7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r w:rsidRPr="00602F65">
        <w:rPr>
          <w:rFonts w:eastAsia="Times New Roman" w:cs="Times New Roman"/>
          <w:szCs w:val="24"/>
        </w:rPr>
        <w:t>.</w:t>
      </w:r>
    </w:p>
    <w:p w14:paraId="35AEEE7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E8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 </w:t>
      </w:r>
    </w:p>
    <w:p w14:paraId="35AEEE8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35AEEE8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Παρών. </w:t>
      </w:r>
    </w:p>
    <w:p w14:paraId="35AEEE8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E8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 xml:space="preserve">(Σπυρίδων Λυκούδης): </w:t>
      </w:r>
      <w:r>
        <w:rPr>
          <w:rFonts w:eastAsia="Times New Roman" w:cs="Times New Roman"/>
          <w:szCs w:val="24"/>
        </w:rPr>
        <w:t>Συνεπώς το άρθρο 66 έγινε δεκτό ως έχει.</w:t>
      </w:r>
    </w:p>
    <w:p w14:paraId="35AEEE8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67 ως έχει;</w:t>
      </w:r>
    </w:p>
    <w:p w14:paraId="35AEEE8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E8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35AEEE8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r w:rsidRPr="00602F65">
        <w:rPr>
          <w:rFonts w:eastAsia="Times New Roman" w:cs="Times New Roman"/>
          <w:szCs w:val="24"/>
        </w:rPr>
        <w:t>.</w:t>
      </w:r>
    </w:p>
    <w:p w14:paraId="35AEEE8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E8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 </w:t>
      </w:r>
    </w:p>
    <w:p w14:paraId="35AEEE8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35AEEE8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Παρών. </w:t>
      </w:r>
    </w:p>
    <w:p w14:paraId="35AEEE8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E8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67 έγινε δεκτό ως έχει.</w:t>
      </w:r>
    </w:p>
    <w:p w14:paraId="35AEEE8F"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68 ως έχει;</w:t>
      </w:r>
    </w:p>
    <w:p w14:paraId="35AEEE9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E9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w:t>
      </w:r>
      <w:r>
        <w:rPr>
          <w:rFonts w:eastAsia="Times New Roman" w:cs="Times New Roman"/>
          <w:szCs w:val="24"/>
        </w:rPr>
        <w:t>αι.</w:t>
      </w:r>
    </w:p>
    <w:p w14:paraId="35AEEE9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r w:rsidRPr="00602F65">
        <w:rPr>
          <w:rFonts w:eastAsia="Times New Roman" w:cs="Times New Roman"/>
          <w:szCs w:val="24"/>
        </w:rPr>
        <w:t>.</w:t>
      </w:r>
    </w:p>
    <w:p w14:paraId="35AEEE9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E9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 </w:t>
      </w:r>
    </w:p>
    <w:p w14:paraId="35AEEE9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35AEEE9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Παρών. </w:t>
      </w:r>
    </w:p>
    <w:p w14:paraId="35AEEE9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E9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68 έγινε δεκτό ως έχει.</w:t>
      </w:r>
    </w:p>
    <w:p w14:paraId="35AEEE9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w:t>
      </w:r>
      <w:r>
        <w:rPr>
          <w:rFonts w:eastAsia="Times New Roman" w:cs="Times New Roman"/>
          <w:szCs w:val="24"/>
        </w:rPr>
        <w:t>νεται δεκτό το άρθρο 69 ως έχει;</w:t>
      </w:r>
    </w:p>
    <w:p w14:paraId="35AEEE9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E9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35AEEE9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r w:rsidRPr="00602F65">
        <w:rPr>
          <w:rFonts w:eastAsia="Times New Roman" w:cs="Times New Roman"/>
          <w:szCs w:val="24"/>
        </w:rPr>
        <w:t>.</w:t>
      </w:r>
    </w:p>
    <w:p w14:paraId="35AEEE9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E9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 </w:t>
      </w:r>
    </w:p>
    <w:p w14:paraId="35AEEE9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35AEEEA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Παρών. </w:t>
      </w:r>
    </w:p>
    <w:p w14:paraId="35AEEEA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EA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69 έγινε δεκτό ως έχει.</w:t>
      </w:r>
    </w:p>
    <w:p w14:paraId="35AEEEA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70 ως έχει;</w:t>
      </w:r>
    </w:p>
    <w:p w14:paraId="35AEEEA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EA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35AEEEA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r w:rsidRPr="00602F65">
        <w:rPr>
          <w:rFonts w:eastAsia="Times New Roman" w:cs="Times New Roman"/>
          <w:szCs w:val="24"/>
        </w:rPr>
        <w:t>.</w:t>
      </w:r>
    </w:p>
    <w:p w14:paraId="35AEEEA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EA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 </w:t>
      </w:r>
    </w:p>
    <w:p w14:paraId="35AEEEA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35AEEEA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Παρών. </w:t>
      </w:r>
    </w:p>
    <w:p w14:paraId="35AEEEA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EA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70 έγινε δεκτό ως έχει.</w:t>
      </w:r>
    </w:p>
    <w:p w14:paraId="35AEEEA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71 ως έχει;</w:t>
      </w:r>
    </w:p>
    <w:p w14:paraId="35AEEEA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EA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35AEEEB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r w:rsidRPr="00602F65">
        <w:rPr>
          <w:rFonts w:eastAsia="Times New Roman" w:cs="Times New Roman"/>
          <w:szCs w:val="24"/>
        </w:rPr>
        <w:t>.</w:t>
      </w:r>
    </w:p>
    <w:p w14:paraId="35AEEEB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EB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 </w:t>
      </w:r>
    </w:p>
    <w:p w14:paraId="35AEEEB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35AEEEB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Παρών. </w:t>
      </w:r>
    </w:p>
    <w:p w14:paraId="35AEEEB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EB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71 έγινε δεκτό ως έχει.</w:t>
      </w:r>
    </w:p>
    <w:p w14:paraId="35AEEEB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w:t>
      </w:r>
      <w:r>
        <w:rPr>
          <w:rFonts w:eastAsia="Times New Roman" w:cs="Times New Roman"/>
          <w:szCs w:val="24"/>
        </w:rPr>
        <w:t>ίνεται δεκτό το άρθρο 72 ως έχει;</w:t>
      </w:r>
    </w:p>
    <w:p w14:paraId="35AEEEB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EB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35AEEEB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r w:rsidRPr="00602F65">
        <w:rPr>
          <w:rFonts w:eastAsia="Times New Roman" w:cs="Times New Roman"/>
          <w:szCs w:val="24"/>
        </w:rPr>
        <w:t>.</w:t>
      </w:r>
    </w:p>
    <w:p w14:paraId="35AEEEB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EB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 </w:t>
      </w:r>
    </w:p>
    <w:p w14:paraId="35AEEEB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35AEEEB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Παρών. </w:t>
      </w:r>
    </w:p>
    <w:p w14:paraId="35AEEEB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EC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72 έγινε δεκτό ως έχει.</w:t>
      </w:r>
    </w:p>
    <w:p w14:paraId="35AEEEC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73 ως έχει;</w:t>
      </w:r>
    </w:p>
    <w:p w14:paraId="35AEEEC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EC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35AEEEC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r w:rsidRPr="00602F65">
        <w:rPr>
          <w:rFonts w:eastAsia="Times New Roman" w:cs="Times New Roman"/>
          <w:szCs w:val="24"/>
        </w:rPr>
        <w:t>.</w:t>
      </w:r>
    </w:p>
    <w:p w14:paraId="35AEEEC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EC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 </w:t>
      </w:r>
    </w:p>
    <w:p w14:paraId="35AEEEC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35AEEEC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Παρών. </w:t>
      </w:r>
    </w:p>
    <w:p w14:paraId="35AEEEC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EC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73 έγινε δεκτό ως έχει.</w:t>
      </w:r>
    </w:p>
    <w:p w14:paraId="35AEEEC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74 ως έχει;</w:t>
      </w:r>
    </w:p>
    <w:p w14:paraId="35AEEEC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EC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35AEEEC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r w:rsidRPr="00602F65">
        <w:rPr>
          <w:rFonts w:eastAsia="Times New Roman" w:cs="Times New Roman"/>
          <w:szCs w:val="24"/>
        </w:rPr>
        <w:t>.</w:t>
      </w:r>
    </w:p>
    <w:p w14:paraId="35AEEEC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ED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 </w:t>
      </w:r>
    </w:p>
    <w:p w14:paraId="35AEEED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35AEEED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Παρών. </w:t>
      </w:r>
    </w:p>
    <w:p w14:paraId="35AEEED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ED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74 έγινε δεκτό ως έχει.</w:t>
      </w:r>
    </w:p>
    <w:p w14:paraId="35AEEED5"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w:t>
      </w:r>
      <w:r>
        <w:rPr>
          <w:rFonts w:eastAsia="Times New Roman" w:cs="Times New Roman"/>
          <w:szCs w:val="24"/>
        </w:rPr>
        <w:t>ίνεται δεκτό το άρθρο 75 ως έχει;</w:t>
      </w:r>
    </w:p>
    <w:p w14:paraId="35AEEED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ED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35AEEED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r w:rsidRPr="00602F65">
        <w:rPr>
          <w:rFonts w:eastAsia="Times New Roman" w:cs="Times New Roman"/>
          <w:szCs w:val="24"/>
        </w:rPr>
        <w:t>.</w:t>
      </w:r>
    </w:p>
    <w:p w14:paraId="35AEEED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ED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 </w:t>
      </w:r>
    </w:p>
    <w:p w14:paraId="35AEEED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35AEEED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Παρών. </w:t>
      </w:r>
    </w:p>
    <w:p w14:paraId="35AEEED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ED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75 έγινε δεκτό ως έχει.</w:t>
      </w:r>
    </w:p>
    <w:p w14:paraId="35AEEEDF"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76 ως έχει;</w:t>
      </w:r>
    </w:p>
    <w:p w14:paraId="35AEEEE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EE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35AEEEE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r w:rsidRPr="00602F65">
        <w:rPr>
          <w:rFonts w:eastAsia="Times New Roman" w:cs="Times New Roman"/>
          <w:szCs w:val="24"/>
        </w:rPr>
        <w:t>.</w:t>
      </w:r>
    </w:p>
    <w:p w14:paraId="35AEEEE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EE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 </w:t>
      </w:r>
    </w:p>
    <w:p w14:paraId="35AEEEE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35AEEEE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Παρών. </w:t>
      </w:r>
    </w:p>
    <w:p w14:paraId="35AEEEE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EE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76 έγινε δεκτό ως έχει.</w:t>
      </w:r>
    </w:p>
    <w:p w14:paraId="35AEEEE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77 ως έχει;</w:t>
      </w:r>
    </w:p>
    <w:p w14:paraId="35AEEEE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EE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35AEEEE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r w:rsidRPr="00602F65">
        <w:rPr>
          <w:rFonts w:eastAsia="Times New Roman" w:cs="Times New Roman"/>
          <w:szCs w:val="24"/>
        </w:rPr>
        <w:t>.</w:t>
      </w:r>
    </w:p>
    <w:p w14:paraId="35AEEEE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EE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 </w:t>
      </w:r>
    </w:p>
    <w:p w14:paraId="35AEEEE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35AEEEF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Παρών. </w:t>
      </w:r>
    </w:p>
    <w:p w14:paraId="35AEEEF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EF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77 έγινε δεκτό ως έχει.</w:t>
      </w:r>
    </w:p>
    <w:p w14:paraId="35AEEEF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w:t>
      </w:r>
      <w:r>
        <w:rPr>
          <w:rFonts w:eastAsia="Times New Roman" w:cs="Times New Roman"/>
          <w:szCs w:val="24"/>
        </w:rPr>
        <w:t>ίνεται δεκτό το άρθρο 78 ως έχει;</w:t>
      </w:r>
    </w:p>
    <w:p w14:paraId="35AEEEF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EF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35AEEEF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r w:rsidRPr="00602F65">
        <w:rPr>
          <w:rFonts w:eastAsia="Times New Roman" w:cs="Times New Roman"/>
          <w:szCs w:val="24"/>
        </w:rPr>
        <w:t>.</w:t>
      </w:r>
    </w:p>
    <w:p w14:paraId="35AEEEF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EF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 </w:t>
      </w:r>
    </w:p>
    <w:p w14:paraId="35AEEEF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35AEEEF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Παρών. </w:t>
      </w:r>
    </w:p>
    <w:p w14:paraId="35AEEEF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EF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78 έγινε δεκτό ως έχει.</w:t>
      </w:r>
    </w:p>
    <w:p w14:paraId="35AEEEF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79 ως έχει;</w:t>
      </w:r>
    </w:p>
    <w:p w14:paraId="35AEEEF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EEF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Ναι.</w:t>
      </w:r>
    </w:p>
    <w:p w14:paraId="35AEEF0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r w:rsidRPr="00602F65">
        <w:rPr>
          <w:rFonts w:eastAsia="Times New Roman" w:cs="Times New Roman"/>
          <w:szCs w:val="24"/>
        </w:rPr>
        <w:t>.</w:t>
      </w:r>
    </w:p>
    <w:p w14:paraId="35AEEF0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F0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 </w:t>
      </w:r>
    </w:p>
    <w:p w14:paraId="35AEEF0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35AEEF0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Παρών. </w:t>
      </w:r>
    </w:p>
    <w:p w14:paraId="35AEEF0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F0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79 έγινε δεκτό ως έχει.</w:t>
      </w:r>
    </w:p>
    <w:p w14:paraId="35AEEF07" w14:textId="77777777" w:rsidR="00D5450D" w:rsidRDefault="005B470C">
      <w:pPr>
        <w:spacing w:line="600" w:lineRule="auto"/>
        <w:ind w:firstLine="720"/>
        <w:jc w:val="both"/>
        <w:rPr>
          <w:rFonts w:eastAsia="Times New Roman"/>
          <w:szCs w:val="24"/>
        </w:rPr>
      </w:pPr>
      <w:r>
        <w:rPr>
          <w:rFonts w:eastAsia="Times New Roman"/>
          <w:szCs w:val="24"/>
        </w:rPr>
        <w:t>Ερωτάται το Σώμα: Γίνεται δεκτό το άρθρο 80 ως έχει;</w:t>
      </w:r>
    </w:p>
    <w:p w14:paraId="35AEEF08" w14:textId="77777777" w:rsidR="00D5450D" w:rsidRDefault="005B470C">
      <w:pPr>
        <w:spacing w:line="600" w:lineRule="auto"/>
        <w:ind w:firstLine="720"/>
        <w:jc w:val="both"/>
        <w:rPr>
          <w:rFonts w:eastAsia="Times New Roman"/>
          <w:szCs w:val="24"/>
        </w:rPr>
      </w:pPr>
      <w:r>
        <w:rPr>
          <w:rFonts w:eastAsia="Times New Roman"/>
          <w:b/>
          <w:szCs w:val="24"/>
        </w:rPr>
        <w:t xml:space="preserve">ΚΩΝΣΤΑΝΤΙΝΟΣ ΠΑΥΛΙΔΗΣ: </w:t>
      </w:r>
      <w:r>
        <w:rPr>
          <w:rFonts w:eastAsia="Times New Roman"/>
          <w:szCs w:val="24"/>
        </w:rPr>
        <w:t>Ναι.</w:t>
      </w:r>
    </w:p>
    <w:p w14:paraId="35AEEF09" w14:textId="77777777" w:rsidR="00D5450D" w:rsidRDefault="005B470C">
      <w:pPr>
        <w:spacing w:line="600" w:lineRule="auto"/>
        <w:ind w:firstLine="720"/>
        <w:jc w:val="both"/>
        <w:rPr>
          <w:rFonts w:eastAsia="Times New Roman"/>
          <w:szCs w:val="24"/>
        </w:rPr>
      </w:pPr>
      <w:r>
        <w:rPr>
          <w:rFonts w:eastAsia="Times New Roman"/>
          <w:b/>
          <w:szCs w:val="24"/>
        </w:rPr>
        <w:t>ΘΕΟΔΩΡΟΣ ΦΟΡΤΣΑΚΗΣ:</w:t>
      </w:r>
      <w:r>
        <w:rPr>
          <w:rFonts w:eastAsia="Times New Roman"/>
          <w:szCs w:val="24"/>
        </w:rPr>
        <w:t xml:space="preserve"> </w:t>
      </w:r>
      <w:r>
        <w:rPr>
          <w:rFonts w:eastAsia="Times New Roman"/>
          <w:szCs w:val="24"/>
        </w:rPr>
        <w:t>Ναι.</w:t>
      </w:r>
    </w:p>
    <w:p w14:paraId="35AEEF0A" w14:textId="77777777" w:rsidR="00D5450D" w:rsidRDefault="005B470C">
      <w:pPr>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Ναι. </w:t>
      </w:r>
    </w:p>
    <w:p w14:paraId="35AEEF0B" w14:textId="77777777" w:rsidR="00D5450D" w:rsidRDefault="005B470C">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Όχι. </w:t>
      </w:r>
    </w:p>
    <w:p w14:paraId="35AEEF0C" w14:textId="77777777" w:rsidR="00D5450D" w:rsidRDefault="005B470C">
      <w:pPr>
        <w:spacing w:line="600" w:lineRule="auto"/>
        <w:ind w:firstLine="720"/>
        <w:jc w:val="both"/>
        <w:rPr>
          <w:rFonts w:eastAsia="Times New Roman"/>
          <w:szCs w:val="24"/>
        </w:rPr>
      </w:pPr>
      <w:r>
        <w:rPr>
          <w:rFonts w:eastAsia="Times New Roman"/>
          <w:b/>
          <w:szCs w:val="24"/>
        </w:rPr>
        <w:lastRenderedPageBreak/>
        <w:t>ΑΘΑΝΑΣΙΟΣ ΒΑΡΔΑΛΗΣ:</w:t>
      </w:r>
      <w:r>
        <w:rPr>
          <w:rFonts w:eastAsia="Times New Roman"/>
          <w:szCs w:val="24"/>
        </w:rPr>
        <w:t xml:space="preserve"> Όχι. </w:t>
      </w:r>
    </w:p>
    <w:p w14:paraId="35AEEF0D" w14:textId="77777777" w:rsidR="00D5450D" w:rsidRDefault="005B470C">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cs="Times New Roman"/>
          <w:szCs w:val="24"/>
        </w:rPr>
        <w:t xml:space="preserve"> Ναι</w:t>
      </w:r>
      <w:r>
        <w:rPr>
          <w:rFonts w:eastAsia="Times New Roman"/>
          <w:szCs w:val="24"/>
        </w:rPr>
        <w:t xml:space="preserve">. </w:t>
      </w:r>
    </w:p>
    <w:p w14:paraId="35AEEF0E" w14:textId="77777777" w:rsidR="00D5450D" w:rsidRDefault="005B470C">
      <w:pPr>
        <w:spacing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35AEEF0F" w14:textId="77777777" w:rsidR="00D5450D" w:rsidRDefault="005B470C">
      <w:pPr>
        <w:spacing w:line="600" w:lineRule="auto"/>
        <w:ind w:firstLine="720"/>
        <w:jc w:val="both"/>
        <w:rPr>
          <w:rFonts w:eastAsia="Times New Roman"/>
          <w:szCs w:val="24"/>
        </w:rPr>
      </w:pPr>
      <w:r>
        <w:rPr>
          <w:rFonts w:eastAsia="Times New Roman"/>
          <w:b/>
          <w:szCs w:val="24"/>
        </w:rPr>
        <w:t>ΓΕΩΡΓΙΟΣ ΑΜΥΡΑΣ:</w:t>
      </w:r>
      <w:r>
        <w:rPr>
          <w:rFonts w:eastAsia="Times New Roman" w:cs="Times New Roman"/>
          <w:szCs w:val="24"/>
        </w:rPr>
        <w:t xml:space="preserve"> Ναι.</w:t>
      </w:r>
    </w:p>
    <w:p w14:paraId="35AEEF10" w14:textId="77777777" w:rsidR="00D5450D" w:rsidRDefault="005B470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80 έγινε δεκτό ως έχει κατά πλειοψηφία. </w:t>
      </w:r>
    </w:p>
    <w:p w14:paraId="35AEEF11" w14:textId="77777777" w:rsidR="00D5450D" w:rsidRDefault="005B470C">
      <w:pPr>
        <w:spacing w:line="600" w:lineRule="auto"/>
        <w:ind w:firstLine="720"/>
        <w:jc w:val="both"/>
        <w:rPr>
          <w:rFonts w:eastAsia="Times New Roman"/>
          <w:szCs w:val="24"/>
        </w:rPr>
      </w:pPr>
      <w:r>
        <w:rPr>
          <w:rFonts w:eastAsia="Times New Roman"/>
          <w:szCs w:val="24"/>
        </w:rPr>
        <w:t>Ερωτάται το Σώμα: Γίνεται δεκτό το άρθρο 81 ως έχει;</w:t>
      </w:r>
    </w:p>
    <w:p w14:paraId="35AEEF12" w14:textId="77777777" w:rsidR="00D5450D" w:rsidRDefault="005B470C">
      <w:pPr>
        <w:spacing w:line="600" w:lineRule="auto"/>
        <w:ind w:firstLine="720"/>
        <w:jc w:val="both"/>
        <w:rPr>
          <w:rFonts w:eastAsia="Times New Roman"/>
          <w:szCs w:val="24"/>
        </w:rPr>
      </w:pPr>
      <w:r>
        <w:rPr>
          <w:rFonts w:eastAsia="Times New Roman"/>
          <w:b/>
          <w:szCs w:val="24"/>
        </w:rPr>
        <w:t xml:space="preserve">ΚΩΝΣΤΑΝΤΙΝΟΣ ΠΑΥΛΙΔΗΣ: </w:t>
      </w:r>
      <w:r>
        <w:rPr>
          <w:rFonts w:eastAsia="Times New Roman"/>
          <w:szCs w:val="24"/>
        </w:rPr>
        <w:t xml:space="preserve">Ναι. </w:t>
      </w:r>
    </w:p>
    <w:p w14:paraId="35AEEF13" w14:textId="77777777" w:rsidR="00D5450D" w:rsidRDefault="005B470C">
      <w:pPr>
        <w:spacing w:line="600" w:lineRule="auto"/>
        <w:ind w:firstLine="720"/>
        <w:jc w:val="both"/>
        <w:rPr>
          <w:rFonts w:eastAsia="Times New Roman"/>
          <w:szCs w:val="24"/>
        </w:rPr>
      </w:pPr>
      <w:r>
        <w:rPr>
          <w:rFonts w:eastAsia="Times New Roman"/>
          <w:b/>
          <w:szCs w:val="24"/>
        </w:rPr>
        <w:t>ΘΕΟΔΩΡΟΣ ΦΟΡΤΣΑΚΗΣ:</w:t>
      </w:r>
      <w:r>
        <w:rPr>
          <w:rFonts w:eastAsia="Times New Roman"/>
          <w:szCs w:val="24"/>
        </w:rPr>
        <w:t xml:space="preserve"> Ναι.  </w:t>
      </w:r>
    </w:p>
    <w:p w14:paraId="35AEEF14" w14:textId="77777777" w:rsidR="00D5450D" w:rsidRDefault="005B470C">
      <w:pPr>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Ναι. </w:t>
      </w:r>
    </w:p>
    <w:p w14:paraId="35AEEF15" w14:textId="77777777" w:rsidR="00D5450D" w:rsidRDefault="005B470C">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Όχι. </w:t>
      </w:r>
    </w:p>
    <w:p w14:paraId="35AEEF16" w14:textId="77777777" w:rsidR="00D5450D" w:rsidRDefault="005B470C">
      <w:pPr>
        <w:spacing w:line="600" w:lineRule="auto"/>
        <w:ind w:firstLine="720"/>
        <w:jc w:val="both"/>
        <w:rPr>
          <w:rFonts w:eastAsia="Times New Roman"/>
          <w:szCs w:val="24"/>
        </w:rPr>
      </w:pPr>
      <w:r>
        <w:rPr>
          <w:rFonts w:eastAsia="Times New Roman"/>
          <w:b/>
          <w:szCs w:val="24"/>
        </w:rPr>
        <w:lastRenderedPageBreak/>
        <w:t>ΑΘΑΝΑΣΙΟΣ ΒΑΡΔΑΛΗΣ:</w:t>
      </w:r>
      <w:r>
        <w:rPr>
          <w:rFonts w:eastAsia="Times New Roman"/>
          <w:szCs w:val="24"/>
        </w:rPr>
        <w:t xml:space="preserve"> Όχι. </w:t>
      </w:r>
    </w:p>
    <w:p w14:paraId="35AEEF17" w14:textId="77777777" w:rsidR="00D5450D" w:rsidRDefault="005B470C">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cs="Times New Roman"/>
          <w:szCs w:val="24"/>
        </w:rPr>
        <w:t xml:space="preserve"> Ναι</w:t>
      </w:r>
      <w:r>
        <w:rPr>
          <w:rFonts w:eastAsia="Times New Roman"/>
          <w:szCs w:val="24"/>
        </w:rPr>
        <w:t xml:space="preserve">. </w:t>
      </w:r>
    </w:p>
    <w:p w14:paraId="35AEEF18" w14:textId="77777777" w:rsidR="00D5450D" w:rsidRDefault="005B470C">
      <w:pPr>
        <w:spacing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35AEEF19" w14:textId="77777777" w:rsidR="00D5450D" w:rsidRDefault="005B470C">
      <w:pPr>
        <w:spacing w:line="600" w:lineRule="auto"/>
        <w:ind w:firstLine="720"/>
        <w:jc w:val="both"/>
        <w:rPr>
          <w:rFonts w:eastAsia="Times New Roman"/>
          <w:szCs w:val="24"/>
        </w:rPr>
      </w:pPr>
      <w:r>
        <w:rPr>
          <w:rFonts w:eastAsia="Times New Roman"/>
          <w:b/>
          <w:szCs w:val="24"/>
        </w:rPr>
        <w:t xml:space="preserve">ΓΕΩΡΓΙΟΣ </w:t>
      </w:r>
      <w:r>
        <w:rPr>
          <w:rFonts w:eastAsia="Times New Roman"/>
          <w:b/>
          <w:szCs w:val="24"/>
        </w:rPr>
        <w:t>ΑΜΥΡΑΣ:</w:t>
      </w:r>
      <w:r>
        <w:rPr>
          <w:rFonts w:eastAsia="Times New Roman" w:cs="Times New Roman"/>
          <w:szCs w:val="24"/>
        </w:rPr>
        <w:t xml:space="preserve"> Ναι. </w:t>
      </w:r>
      <w:r>
        <w:rPr>
          <w:rFonts w:eastAsia="Times New Roman"/>
          <w:szCs w:val="24"/>
        </w:rPr>
        <w:t xml:space="preserve"> </w:t>
      </w:r>
    </w:p>
    <w:p w14:paraId="35AEEF1A" w14:textId="77777777" w:rsidR="00D5450D" w:rsidRDefault="005B470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81 έγινε δεκτό ως έχει κατά πλειοψηφία. </w:t>
      </w:r>
    </w:p>
    <w:p w14:paraId="35AEEF1B" w14:textId="77777777" w:rsidR="00D5450D" w:rsidRDefault="005B470C">
      <w:pPr>
        <w:spacing w:line="600" w:lineRule="auto"/>
        <w:ind w:firstLine="720"/>
        <w:jc w:val="both"/>
        <w:rPr>
          <w:rFonts w:eastAsia="Times New Roman"/>
          <w:szCs w:val="24"/>
        </w:rPr>
      </w:pPr>
      <w:r>
        <w:rPr>
          <w:rFonts w:eastAsia="Times New Roman"/>
          <w:szCs w:val="24"/>
        </w:rPr>
        <w:t>Ερωτάται το Σώμα: Γίνεται δεκτό το άρθρο 82 ως έχει;</w:t>
      </w:r>
    </w:p>
    <w:p w14:paraId="35AEEF1C" w14:textId="77777777" w:rsidR="00D5450D" w:rsidRDefault="005B470C">
      <w:pPr>
        <w:spacing w:line="600" w:lineRule="auto"/>
        <w:ind w:firstLine="720"/>
        <w:jc w:val="both"/>
        <w:rPr>
          <w:rFonts w:eastAsia="Times New Roman"/>
          <w:szCs w:val="24"/>
        </w:rPr>
      </w:pPr>
      <w:r>
        <w:rPr>
          <w:rFonts w:eastAsia="Times New Roman"/>
          <w:b/>
          <w:szCs w:val="24"/>
        </w:rPr>
        <w:t xml:space="preserve">ΚΩΝΣΤΑΝΤΙΝΟΣ ΠΑΥΛΙΔΗΣ: </w:t>
      </w:r>
      <w:r>
        <w:rPr>
          <w:rFonts w:eastAsia="Times New Roman"/>
          <w:szCs w:val="24"/>
        </w:rPr>
        <w:t xml:space="preserve">Ναι. </w:t>
      </w:r>
    </w:p>
    <w:p w14:paraId="35AEEF1D" w14:textId="77777777" w:rsidR="00D5450D" w:rsidRDefault="005B470C">
      <w:pPr>
        <w:spacing w:line="600" w:lineRule="auto"/>
        <w:ind w:firstLine="720"/>
        <w:jc w:val="both"/>
        <w:rPr>
          <w:rFonts w:eastAsia="Times New Roman"/>
          <w:szCs w:val="24"/>
        </w:rPr>
      </w:pPr>
      <w:r>
        <w:rPr>
          <w:rFonts w:eastAsia="Times New Roman"/>
          <w:b/>
          <w:szCs w:val="24"/>
        </w:rPr>
        <w:t>ΘΕΟΔΩΡΟΣ ΦΟΡΤΣΑΚΗΣ:</w:t>
      </w:r>
      <w:r>
        <w:rPr>
          <w:rFonts w:eastAsia="Times New Roman"/>
          <w:szCs w:val="24"/>
        </w:rPr>
        <w:t xml:space="preserve"> Ναι.</w:t>
      </w:r>
    </w:p>
    <w:p w14:paraId="35AEEF1E" w14:textId="77777777" w:rsidR="00D5450D" w:rsidRDefault="005B470C">
      <w:pPr>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Ναι. </w:t>
      </w:r>
    </w:p>
    <w:p w14:paraId="35AEEF1F" w14:textId="77777777" w:rsidR="00D5450D" w:rsidRDefault="005B470C">
      <w:pPr>
        <w:spacing w:line="600" w:lineRule="auto"/>
        <w:ind w:firstLine="720"/>
        <w:jc w:val="both"/>
        <w:rPr>
          <w:rFonts w:eastAsia="Times New Roman"/>
          <w:szCs w:val="24"/>
        </w:rPr>
      </w:pPr>
      <w:r>
        <w:rPr>
          <w:rFonts w:eastAsia="Times New Roman"/>
          <w:b/>
          <w:szCs w:val="24"/>
        </w:rPr>
        <w:t>ΕΥΑΓΓΕΛΟΣ ΚΑΡΑΚΩΣΤ</w:t>
      </w:r>
      <w:r>
        <w:rPr>
          <w:rFonts w:eastAsia="Times New Roman"/>
          <w:b/>
          <w:szCs w:val="24"/>
        </w:rPr>
        <w:t>ΑΣ:</w:t>
      </w:r>
      <w:r>
        <w:rPr>
          <w:rFonts w:eastAsia="Times New Roman"/>
          <w:szCs w:val="24"/>
        </w:rPr>
        <w:t xml:space="preserve"> Όχι. </w:t>
      </w:r>
    </w:p>
    <w:p w14:paraId="35AEEF20" w14:textId="77777777" w:rsidR="00D5450D" w:rsidRDefault="005B470C">
      <w:pPr>
        <w:spacing w:line="600" w:lineRule="auto"/>
        <w:ind w:firstLine="720"/>
        <w:jc w:val="both"/>
        <w:rPr>
          <w:rFonts w:eastAsia="Times New Roman"/>
          <w:szCs w:val="24"/>
        </w:rPr>
      </w:pPr>
      <w:r>
        <w:rPr>
          <w:rFonts w:eastAsia="Times New Roman"/>
          <w:b/>
          <w:szCs w:val="24"/>
        </w:rPr>
        <w:lastRenderedPageBreak/>
        <w:t>ΑΘΑΝΑΣΙΟΣ ΒΑΡΔΑΛΗΣ:</w:t>
      </w:r>
      <w:r>
        <w:rPr>
          <w:rFonts w:eastAsia="Times New Roman"/>
          <w:szCs w:val="24"/>
        </w:rPr>
        <w:t xml:space="preserve"> Όχι. </w:t>
      </w:r>
    </w:p>
    <w:p w14:paraId="35AEEF21" w14:textId="77777777" w:rsidR="00D5450D" w:rsidRDefault="005B470C">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cs="Times New Roman"/>
          <w:szCs w:val="24"/>
        </w:rPr>
        <w:t xml:space="preserve"> Ναι</w:t>
      </w:r>
      <w:r>
        <w:rPr>
          <w:rFonts w:eastAsia="Times New Roman"/>
          <w:szCs w:val="24"/>
        </w:rPr>
        <w:t xml:space="preserve">. </w:t>
      </w:r>
    </w:p>
    <w:p w14:paraId="35AEEF22" w14:textId="77777777" w:rsidR="00D5450D" w:rsidRDefault="005B470C">
      <w:pPr>
        <w:spacing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35AEEF23" w14:textId="77777777" w:rsidR="00D5450D" w:rsidRDefault="005B470C">
      <w:pPr>
        <w:spacing w:line="600" w:lineRule="auto"/>
        <w:ind w:firstLine="720"/>
        <w:jc w:val="both"/>
        <w:rPr>
          <w:rFonts w:eastAsia="Times New Roman"/>
          <w:szCs w:val="24"/>
        </w:rPr>
      </w:pPr>
      <w:r>
        <w:rPr>
          <w:rFonts w:eastAsia="Times New Roman"/>
          <w:b/>
          <w:szCs w:val="24"/>
        </w:rPr>
        <w:t>ΓΕΩΡΓΙΟΣ ΑΜΥΡΑΣ:</w:t>
      </w:r>
      <w:r>
        <w:rPr>
          <w:rFonts w:eastAsia="Times New Roman" w:cs="Times New Roman"/>
          <w:szCs w:val="24"/>
        </w:rPr>
        <w:t xml:space="preserve"> Ναι.</w:t>
      </w:r>
    </w:p>
    <w:p w14:paraId="35AEEF24" w14:textId="77777777" w:rsidR="00D5450D" w:rsidRDefault="005B470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Συνεπώς το άρθρο 82 έγινε δεκτό ως έχει κατά πλειοψηφία.</w:t>
      </w:r>
    </w:p>
    <w:p w14:paraId="35AEEF25" w14:textId="77777777" w:rsidR="00D5450D" w:rsidRDefault="005B470C">
      <w:pPr>
        <w:spacing w:line="600" w:lineRule="auto"/>
        <w:ind w:firstLine="720"/>
        <w:jc w:val="both"/>
        <w:rPr>
          <w:rFonts w:eastAsia="Times New Roman"/>
          <w:szCs w:val="24"/>
        </w:rPr>
      </w:pPr>
      <w:r>
        <w:rPr>
          <w:rFonts w:eastAsia="Times New Roman"/>
          <w:szCs w:val="24"/>
        </w:rPr>
        <w:t>Ερωτάται το Σώμα: Γίνεται δεκτό το άρθρο 83 ως έχει</w:t>
      </w:r>
      <w:r>
        <w:rPr>
          <w:rFonts w:eastAsia="Times New Roman"/>
          <w:szCs w:val="24"/>
        </w:rPr>
        <w:t>;</w:t>
      </w:r>
    </w:p>
    <w:p w14:paraId="35AEEF26" w14:textId="77777777" w:rsidR="00D5450D" w:rsidRDefault="005B470C">
      <w:pPr>
        <w:spacing w:line="600" w:lineRule="auto"/>
        <w:ind w:firstLine="720"/>
        <w:jc w:val="both"/>
        <w:rPr>
          <w:rFonts w:eastAsia="Times New Roman"/>
          <w:szCs w:val="24"/>
        </w:rPr>
      </w:pPr>
      <w:r>
        <w:rPr>
          <w:rFonts w:eastAsia="Times New Roman"/>
          <w:b/>
          <w:szCs w:val="24"/>
        </w:rPr>
        <w:t xml:space="preserve">ΚΩΝΣΤΑΝΤΙΝΟΣ ΠΑΥΛΙΔΗΣ: </w:t>
      </w:r>
      <w:r>
        <w:rPr>
          <w:rFonts w:eastAsia="Times New Roman"/>
          <w:szCs w:val="24"/>
        </w:rPr>
        <w:t>Ναι.</w:t>
      </w:r>
    </w:p>
    <w:p w14:paraId="35AEEF27" w14:textId="77777777" w:rsidR="00D5450D" w:rsidRDefault="005B470C">
      <w:pPr>
        <w:spacing w:line="600" w:lineRule="auto"/>
        <w:ind w:firstLine="720"/>
        <w:jc w:val="both"/>
        <w:rPr>
          <w:rFonts w:eastAsia="Times New Roman"/>
          <w:szCs w:val="24"/>
        </w:rPr>
      </w:pPr>
      <w:r>
        <w:rPr>
          <w:rFonts w:eastAsia="Times New Roman"/>
          <w:b/>
          <w:szCs w:val="24"/>
        </w:rPr>
        <w:t>ΘΕΟΔΩΡΟΣ ΦΟΡΤΣΑΚΗΣ:</w:t>
      </w:r>
      <w:r>
        <w:rPr>
          <w:rFonts w:eastAsia="Times New Roman"/>
          <w:szCs w:val="24"/>
        </w:rPr>
        <w:t xml:space="preserve"> Ναι.</w:t>
      </w:r>
    </w:p>
    <w:p w14:paraId="35AEEF28" w14:textId="77777777" w:rsidR="00D5450D" w:rsidRDefault="005B470C">
      <w:pPr>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Ναι.</w:t>
      </w:r>
    </w:p>
    <w:p w14:paraId="35AEEF29" w14:textId="77777777" w:rsidR="00D5450D" w:rsidRDefault="005B470C">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35AEEF2A" w14:textId="77777777" w:rsidR="00D5450D" w:rsidRDefault="005B470C">
      <w:pPr>
        <w:spacing w:line="600" w:lineRule="auto"/>
        <w:ind w:firstLine="720"/>
        <w:jc w:val="both"/>
        <w:rPr>
          <w:rFonts w:eastAsia="Times New Roman"/>
          <w:szCs w:val="24"/>
        </w:rPr>
      </w:pPr>
      <w:r>
        <w:rPr>
          <w:rFonts w:eastAsia="Times New Roman"/>
          <w:b/>
          <w:szCs w:val="24"/>
        </w:rPr>
        <w:lastRenderedPageBreak/>
        <w:t>ΑΘΑΝΑΣΙΟΣ ΒΑΡΔΑΛΗΣ:</w:t>
      </w:r>
      <w:r>
        <w:rPr>
          <w:rFonts w:eastAsia="Times New Roman"/>
          <w:szCs w:val="24"/>
        </w:rPr>
        <w:t xml:space="preserve"> Όχι.</w:t>
      </w:r>
    </w:p>
    <w:p w14:paraId="35AEEF2B" w14:textId="77777777" w:rsidR="00D5450D" w:rsidRDefault="005B470C">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cs="Times New Roman"/>
          <w:szCs w:val="24"/>
        </w:rPr>
        <w:t xml:space="preserve"> Ναι</w:t>
      </w:r>
      <w:r>
        <w:rPr>
          <w:rFonts w:eastAsia="Times New Roman"/>
          <w:szCs w:val="24"/>
        </w:rPr>
        <w:t>.</w:t>
      </w:r>
    </w:p>
    <w:p w14:paraId="35AEEF2C" w14:textId="77777777" w:rsidR="00D5450D" w:rsidRDefault="005B470C">
      <w:pPr>
        <w:spacing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35AEEF2D" w14:textId="77777777" w:rsidR="00D5450D" w:rsidRDefault="005B470C">
      <w:pPr>
        <w:spacing w:line="600" w:lineRule="auto"/>
        <w:ind w:firstLine="720"/>
        <w:jc w:val="both"/>
        <w:rPr>
          <w:rFonts w:eastAsia="Times New Roman"/>
          <w:szCs w:val="24"/>
        </w:rPr>
      </w:pPr>
      <w:r>
        <w:rPr>
          <w:rFonts w:eastAsia="Times New Roman"/>
          <w:b/>
          <w:szCs w:val="24"/>
        </w:rPr>
        <w:t>ΓΕΩΡΓΙΟΣ ΑΜΥΡΑΣ:</w:t>
      </w:r>
      <w:r>
        <w:rPr>
          <w:rFonts w:eastAsia="Times New Roman" w:cs="Times New Roman"/>
          <w:szCs w:val="24"/>
        </w:rPr>
        <w:t xml:space="preserve"> Ναι.</w:t>
      </w:r>
    </w:p>
    <w:p w14:paraId="35AEEF2E" w14:textId="77777777" w:rsidR="00D5450D" w:rsidRDefault="005B470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Συνεπώς</w:t>
      </w:r>
      <w:r>
        <w:rPr>
          <w:rFonts w:eastAsia="Times New Roman"/>
          <w:szCs w:val="24"/>
        </w:rPr>
        <w:t xml:space="preserve"> το άρθρο 83 έγινε δεκτό ως έχει κατά πλειοψηφία. </w:t>
      </w:r>
    </w:p>
    <w:p w14:paraId="35AEEF2F" w14:textId="77777777" w:rsidR="00D5450D" w:rsidRDefault="005B470C">
      <w:pPr>
        <w:spacing w:line="600" w:lineRule="auto"/>
        <w:ind w:firstLine="720"/>
        <w:jc w:val="both"/>
        <w:rPr>
          <w:rFonts w:eastAsia="Times New Roman"/>
          <w:szCs w:val="24"/>
        </w:rPr>
      </w:pPr>
      <w:r>
        <w:rPr>
          <w:rFonts w:eastAsia="Times New Roman"/>
          <w:szCs w:val="24"/>
        </w:rPr>
        <w:t>Ερωτάται το Σώμα: Γίνεται δεκτό το άρθρο 84 ως έχει;</w:t>
      </w:r>
    </w:p>
    <w:p w14:paraId="35AEEF30" w14:textId="77777777" w:rsidR="00D5450D" w:rsidRDefault="005B470C">
      <w:pPr>
        <w:spacing w:line="600" w:lineRule="auto"/>
        <w:ind w:firstLine="720"/>
        <w:jc w:val="both"/>
        <w:rPr>
          <w:rFonts w:eastAsia="Times New Roman"/>
          <w:szCs w:val="24"/>
        </w:rPr>
      </w:pPr>
      <w:r>
        <w:rPr>
          <w:rFonts w:eastAsia="Times New Roman"/>
          <w:b/>
          <w:szCs w:val="24"/>
        </w:rPr>
        <w:t xml:space="preserve">ΚΩΝΣΤΑΝΤΙΝΟΣ ΠΑΥΛΙΔΗΣ: </w:t>
      </w:r>
      <w:r>
        <w:rPr>
          <w:rFonts w:eastAsia="Times New Roman"/>
          <w:szCs w:val="24"/>
        </w:rPr>
        <w:t>Ναι.</w:t>
      </w:r>
    </w:p>
    <w:p w14:paraId="35AEEF31" w14:textId="77777777" w:rsidR="00D5450D" w:rsidRDefault="005B470C">
      <w:pPr>
        <w:spacing w:line="600" w:lineRule="auto"/>
        <w:ind w:firstLine="720"/>
        <w:jc w:val="both"/>
        <w:rPr>
          <w:rFonts w:eastAsia="Times New Roman"/>
          <w:szCs w:val="24"/>
        </w:rPr>
      </w:pPr>
      <w:r>
        <w:rPr>
          <w:rFonts w:eastAsia="Times New Roman"/>
          <w:b/>
          <w:szCs w:val="24"/>
        </w:rPr>
        <w:t>ΘΕΟΔΩΡΟΣ ΦΟΡΤΣΑΚΗΣ:</w:t>
      </w:r>
      <w:r>
        <w:rPr>
          <w:rFonts w:eastAsia="Times New Roman"/>
          <w:szCs w:val="24"/>
        </w:rPr>
        <w:t xml:space="preserve"> Ναι.</w:t>
      </w:r>
    </w:p>
    <w:p w14:paraId="35AEEF32" w14:textId="77777777" w:rsidR="00D5450D" w:rsidRDefault="005B470C">
      <w:pPr>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Ναι.</w:t>
      </w:r>
    </w:p>
    <w:p w14:paraId="35AEEF33" w14:textId="77777777" w:rsidR="00D5450D" w:rsidRDefault="005B470C">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35AEEF34" w14:textId="77777777" w:rsidR="00D5450D" w:rsidRDefault="005B470C">
      <w:pPr>
        <w:spacing w:line="600" w:lineRule="auto"/>
        <w:ind w:firstLine="720"/>
        <w:jc w:val="both"/>
        <w:rPr>
          <w:rFonts w:eastAsia="Times New Roman"/>
          <w:szCs w:val="24"/>
        </w:rPr>
      </w:pPr>
      <w:r>
        <w:rPr>
          <w:rFonts w:eastAsia="Times New Roman"/>
          <w:b/>
          <w:szCs w:val="24"/>
        </w:rPr>
        <w:lastRenderedPageBreak/>
        <w:t>ΑΘΑΝΑΣΙΟΣ ΒΑΡΔΑΛΗΣ:</w:t>
      </w:r>
      <w:r>
        <w:rPr>
          <w:rFonts w:eastAsia="Times New Roman"/>
          <w:szCs w:val="24"/>
        </w:rPr>
        <w:t xml:space="preserve"> Όχι.</w:t>
      </w:r>
    </w:p>
    <w:p w14:paraId="35AEEF35" w14:textId="77777777" w:rsidR="00D5450D" w:rsidRDefault="005B470C">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cs="Times New Roman"/>
          <w:szCs w:val="24"/>
        </w:rPr>
        <w:t xml:space="preserve"> Ναι</w:t>
      </w:r>
      <w:r>
        <w:rPr>
          <w:rFonts w:eastAsia="Times New Roman"/>
          <w:szCs w:val="24"/>
        </w:rPr>
        <w:t>.</w:t>
      </w:r>
    </w:p>
    <w:p w14:paraId="35AEEF36" w14:textId="77777777" w:rsidR="00D5450D" w:rsidRDefault="005B470C">
      <w:pPr>
        <w:spacing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35AEEF37" w14:textId="77777777" w:rsidR="00D5450D" w:rsidRDefault="005B470C">
      <w:pPr>
        <w:spacing w:line="600" w:lineRule="auto"/>
        <w:ind w:firstLine="720"/>
        <w:jc w:val="both"/>
        <w:rPr>
          <w:rFonts w:eastAsia="Times New Roman"/>
          <w:szCs w:val="24"/>
        </w:rPr>
      </w:pPr>
      <w:r>
        <w:rPr>
          <w:rFonts w:eastAsia="Times New Roman"/>
          <w:b/>
          <w:szCs w:val="24"/>
        </w:rPr>
        <w:t>ΓΕΩΡΓΙΟΣ ΑΜΥΡΑΣ:</w:t>
      </w:r>
      <w:r>
        <w:rPr>
          <w:rFonts w:eastAsia="Times New Roman" w:cs="Times New Roman"/>
          <w:szCs w:val="24"/>
        </w:rPr>
        <w:t xml:space="preserve"> Ναι.</w:t>
      </w:r>
    </w:p>
    <w:p w14:paraId="35AEEF38" w14:textId="77777777" w:rsidR="00D5450D" w:rsidRDefault="005B470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84 έγινε δεκτό ως έχει κατά πλειοψηφία. </w:t>
      </w:r>
    </w:p>
    <w:p w14:paraId="35AEEF39" w14:textId="77777777" w:rsidR="00D5450D" w:rsidRDefault="005B470C">
      <w:pPr>
        <w:spacing w:line="600" w:lineRule="auto"/>
        <w:ind w:firstLine="720"/>
        <w:jc w:val="both"/>
        <w:rPr>
          <w:rFonts w:eastAsia="Times New Roman"/>
          <w:szCs w:val="24"/>
        </w:rPr>
      </w:pPr>
      <w:r>
        <w:rPr>
          <w:rFonts w:eastAsia="Times New Roman"/>
          <w:szCs w:val="24"/>
        </w:rPr>
        <w:t>Ερωτάται το Σώμα: Γίνεται δεκτό το άρθρο 85 ως έχει;</w:t>
      </w:r>
    </w:p>
    <w:p w14:paraId="35AEEF3A" w14:textId="77777777" w:rsidR="00D5450D" w:rsidRDefault="005B470C">
      <w:pPr>
        <w:spacing w:line="600" w:lineRule="auto"/>
        <w:ind w:firstLine="720"/>
        <w:jc w:val="both"/>
        <w:rPr>
          <w:rFonts w:eastAsia="Times New Roman"/>
          <w:szCs w:val="24"/>
        </w:rPr>
      </w:pPr>
      <w:r>
        <w:rPr>
          <w:rFonts w:eastAsia="Times New Roman"/>
          <w:b/>
          <w:szCs w:val="24"/>
        </w:rPr>
        <w:t xml:space="preserve">ΚΩΝΣΤΑΝΤΙΝΟΣ ΠΑΥΛΙΔΗΣ: </w:t>
      </w:r>
      <w:r>
        <w:rPr>
          <w:rFonts w:eastAsia="Times New Roman"/>
          <w:szCs w:val="24"/>
        </w:rPr>
        <w:t>Ναι.</w:t>
      </w:r>
    </w:p>
    <w:p w14:paraId="35AEEF3B" w14:textId="77777777" w:rsidR="00D5450D" w:rsidRDefault="005B470C">
      <w:pPr>
        <w:spacing w:line="600" w:lineRule="auto"/>
        <w:ind w:firstLine="720"/>
        <w:jc w:val="both"/>
        <w:rPr>
          <w:rFonts w:eastAsia="Times New Roman"/>
          <w:szCs w:val="24"/>
        </w:rPr>
      </w:pPr>
      <w:r>
        <w:rPr>
          <w:rFonts w:eastAsia="Times New Roman"/>
          <w:b/>
          <w:szCs w:val="24"/>
        </w:rPr>
        <w:t>ΘΕΟΔΩΡΟΣ ΦΟΡΤΣΑΚΗΣ:</w:t>
      </w:r>
      <w:r>
        <w:rPr>
          <w:rFonts w:eastAsia="Times New Roman"/>
          <w:szCs w:val="24"/>
        </w:rPr>
        <w:t xml:space="preserve"> Ναι.</w:t>
      </w:r>
    </w:p>
    <w:p w14:paraId="35AEEF3C" w14:textId="77777777" w:rsidR="00D5450D" w:rsidRDefault="005B470C">
      <w:pPr>
        <w:spacing w:line="600" w:lineRule="auto"/>
        <w:ind w:firstLine="720"/>
        <w:jc w:val="both"/>
        <w:rPr>
          <w:rFonts w:eastAsia="Times New Roman"/>
          <w:szCs w:val="24"/>
        </w:rPr>
      </w:pPr>
      <w:r>
        <w:rPr>
          <w:rFonts w:eastAsia="Times New Roman"/>
          <w:b/>
          <w:szCs w:val="24"/>
        </w:rPr>
        <w:t>ΓΙΑ</w:t>
      </w:r>
      <w:r>
        <w:rPr>
          <w:rFonts w:eastAsia="Times New Roman"/>
          <w:b/>
          <w:szCs w:val="24"/>
        </w:rPr>
        <w:t>ΝΝΗΣ ΚΟΥΤΣΟΥΚΟΣ:</w:t>
      </w:r>
      <w:r>
        <w:rPr>
          <w:rFonts w:eastAsia="Times New Roman"/>
          <w:szCs w:val="24"/>
        </w:rPr>
        <w:t xml:space="preserve"> Ναι.</w:t>
      </w:r>
    </w:p>
    <w:p w14:paraId="35AEEF3D" w14:textId="77777777" w:rsidR="00D5450D" w:rsidRDefault="005B470C">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Όχι. </w:t>
      </w:r>
    </w:p>
    <w:p w14:paraId="35AEEF3E" w14:textId="77777777" w:rsidR="00D5450D" w:rsidRDefault="005B470C">
      <w:pPr>
        <w:spacing w:line="600" w:lineRule="auto"/>
        <w:ind w:firstLine="720"/>
        <w:jc w:val="both"/>
        <w:rPr>
          <w:rFonts w:eastAsia="Times New Roman"/>
          <w:szCs w:val="24"/>
        </w:rPr>
      </w:pPr>
      <w:r>
        <w:rPr>
          <w:rFonts w:eastAsia="Times New Roman"/>
          <w:b/>
          <w:szCs w:val="24"/>
        </w:rPr>
        <w:lastRenderedPageBreak/>
        <w:t>ΑΘΑΝΑΣΙΟΣ ΒΑΡΔΑΛΗΣ:</w:t>
      </w:r>
      <w:r>
        <w:rPr>
          <w:rFonts w:eastAsia="Times New Roman"/>
          <w:szCs w:val="24"/>
        </w:rPr>
        <w:t xml:space="preserve"> Όχι. </w:t>
      </w:r>
    </w:p>
    <w:p w14:paraId="35AEEF3F" w14:textId="77777777" w:rsidR="00D5450D" w:rsidRDefault="005B470C">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cs="Times New Roman"/>
          <w:szCs w:val="24"/>
        </w:rPr>
        <w:t xml:space="preserve"> Ναι</w:t>
      </w:r>
      <w:r>
        <w:rPr>
          <w:rFonts w:eastAsia="Times New Roman"/>
          <w:szCs w:val="24"/>
        </w:rPr>
        <w:t xml:space="preserve">. </w:t>
      </w:r>
    </w:p>
    <w:p w14:paraId="35AEEF40" w14:textId="77777777" w:rsidR="00D5450D" w:rsidRDefault="005B470C">
      <w:pPr>
        <w:spacing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35AEEF41" w14:textId="77777777" w:rsidR="00D5450D" w:rsidRDefault="005B470C">
      <w:pPr>
        <w:spacing w:line="600" w:lineRule="auto"/>
        <w:ind w:firstLine="720"/>
        <w:jc w:val="both"/>
        <w:rPr>
          <w:rFonts w:eastAsia="Times New Roman"/>
          <w:szCs w:val="24"/>
        </w:rPr>
      </w:pPr>
      <w:r>
        <w:rPr>
          <w:rFonts w:eastAsia="Times New Roman"/>
          <w:b/>
          <w:szCs w:val="24"/>
        </w:rPr>
        <w:t>ΓΕΩΡΓΙΟΣ ΑΜΥΡΑΣ:</w:t>
      </w:r>
      <w:r>
        <w:rPr>
          <w:rFonts w:eastAsia="Times New Roman" w:cs="Times New Roman"/>
          <w:szCs w:val="24"/>
        </w:rPr>
        <w:t xml:space="preserve"> Ναι.</w:t>
      </w:r>
    </w:p>
    <w:p w14:paraId="35AEEF42" w14:textId="77777777" w:rsidR="00D5450D" w:rsidRDefault="005B470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85 έγινε δεκτό ως έχει κατά πλειοψηφία. </w:t>
      </w:r>
    </w:p>
    <w:p w14:paraId="35AEEF43" w14:textId="77777777" w:rsidR="00D5450D" w:rsidRDefault="005B470C">
      <w:pPr>
        <w:spacing w:line="600" w:lineRule="auto"/>
        <w:ind w:firstLine="720"/>
        <w:jc w:val="both"/>
        <w:rPr>
          <w:rFonts w:eastAsia="Times New Roman"/>
          <w:szCs w:val="24"/>
        </w:rPr>
      </w:pPr>
      <w:r>
        <w:rPr>
          <w:rFonts w:eastAsia="Times New Roman"/>
          <w:szCs w:val="24"/>
        </w:rPr>
        <w:t>Ερωτάται τ</w:t>
      </w:r>
      <w:r>
        <w:rPr>
          <w:rFonts w:eastAsia="Times New Roman"/>
          <w:szCs w:val="24"/>
        </w:rPr>
        <w:t>ο Σώμα: Γίνεται δεκτό το άρθρο 86 ως έχει;</w:t>
      </w:r>
    </w:p>
    <w:p w14:paraId="35AEEF44" w14:textId="77777777" w:rsidR="00D5450D" w:rsidRDefault="005B470C">
      <w:pPr>
        <w:spacing w:line="600" w:lineRule="auto"/>
        <w:ind w:firstLine="720"/>
        <w:jc w:val="both"/>
        <w:rPr>
          <w:rFonts w:eastAsia="Times New Roman"/>
          <w:szCs w:val="24"/>
        </w:rPr>
      </w:pPr>
      <w:r>
        <w:rPr>
          <w:rFonts w:eastAsia="Times New Roman"/>
          <w:b/>
          <w:szCs w:val="24"/>
        </w:rPr>
        <w:t xml:space="preserve">ΚΩΝΣΤΑΝΤΙΝΟΣ ΠΑΥΛΙΔΗΣ: </w:t>
      </w:r>
      <w:r>
        <w:rPr>
          <w:rFonts w:eastAsia="Times New Roman"/>
          <w:szCs w:val="24"/>
        </w:rPr>
        <w:t xml:space="preserve">Ναι. </w:t>
      </w:r>
    </w:p>
    <w:p w14:paraId="35AEEF45" w14:textId="77777777" w:rsidR="00D5450D" w:rsidRDefault="005B470C">
      <w:pPr>
        <w:spacing w:line="600" w:lineRule="auto"/>
        <w:ind w:firstLine="720"/>
        <w:jc w:val="both"/>
        <w:rPr>
          <w:rFonts w:eastAsia="Times New Roman"/>
          <w:szCs w:val="24"/>
        </w:rPr>
      </w:pPr>
      <w:r>
        <w:rPr>
          <w:rFonts w:eastAsia="Times New Roman"/>
          <w:b/>
          <w:szCs w:val="24"/>
        </w:rPr>
        <w:t>ΘΕΟΔΩΡΟΣ ΦΟΡΤΣΑΚΗΣ:</w:t>
      </w:r>
      <w:r>
        <w:rPr>
          <w:rFonts w:eastAsia="Times New Roman"/>
          <w:szCs w:val="24"/>
        </w:rPr>
        <w:t xml:space="preserve"> Ναι.  </w:t>
      </w:r>
    </w:p>
    <w:p w14:paraId="35AEEF46" w14:textId="77777777" w:rsidR="00D5450D" w:rsidRDefault="005B470C">
      <w:pPr>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Ναι. </w:t>
      </w:r>
    </w:p>
    <w:p w14:paraId="35AEEF47" w14:textId="77777777" w:rsidR="00D5450D" w:rsidRDefault="005B470C">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Όχι. </w:t>
      </w:r>
    </w:p>
    <w:p w14:paraId="35AEEF48" w14:textId="77777777" w:rsidR="00D5450D" w:rsidRDefault="005B470C">
      <w:pPr>
        <w:spacing w:line="600" w:lineRule="auto"/>
        <w:ind w:firstLine="720"/>
        <w:jc w:val="both"/>
        <w:rPr>
          <w:rFonts w:eastAsia="Times New Roman"/>
          <w:szCs w:val="24"/>
        </w:rPr>
      </w:pPr>
      <w:r>
        <w:rPr>
          <w:rFonts w:eastAsia="Times New Roman"/>
          <w:b/>
          <w:szCs w:val="24"/>
        </w:rPr>
        <w:lastRenderedPageBreak/>
        <w:t>ΑΘΑΝΑΣΙΟΣ ΒΑΡΔΑΛΗΣ:</w:t>
      </w:r>
      <w:r>
        <w:rPr>
          <w:rFonts w:eastAsia="Times New Roman"/>
          <w:szCs w:val="24"/>
        </w:rPr>
        <w:t xml:space="preserve"> Όχι. </w:t>
      </w:r>
    </w:p>
    <w:p w14:paraId="35AEEF49" w14:textId="77777777" w:rsidR="00D5450D" w:rsidRDefault="005B470C">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cs="Times New Roman"/>
          <w:szCs w:val="24"/>
        </w:rPr>
        <w:t xml:space="preserve"> Ναι</w:t>
      </w:r>
      <w:r>
        <w:rPr>
          <w:rFonts w:eastAsia="Times New Roman"/>
          <w:szCs w:val="24"/>
        </w:rPr>
        <w:t xml:space="preserve">. </w:t>
      </w:r>
    </w:p>
    <w:p w14:paraId="35AEEF4A" w14:textId="77777777" w:rsidR="00D5450D" w:rsidRDefault="005B470C">
      <w:pPr>
        <w:spacing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35AEEF4B" w14:textId="77777777" w:rsidR="00D5450D" w:rsidRDefault="005B470C">
      <w:pPr>
        <w:spacing w:line="600" w:lineRule="auto"/>
        <w:ind w:firstLine="720"/>
        <w:jc w:val="both"/>
        <w:rPr>
          <w:rFonts w:eastAsia="Times New Roman"/>
          <w:szCs w:val="24"/>
        </w:rPr>
      </w:pPr>
      <w:r>
        <w:rPr>
          <w:rFonts w:eastAsia="Times New Roman"/>
          <w:b/>
          <w:szCs w:val="24"/>
        </w:rPr>
        <w:t>ΓΕΩΡΓΙΟΣ ΑΜΥΡΑΣ:</w:t>
      </w:r>
      <w:r>
        <w:rPr>
          <w:rFonts w:eastAsia="Times New Roman" w:cs="Times New Roman"/>
          <w:szCs w:val="24"/>
        </w:rPr>
        <w:t xml:space="preserve"> Ναι. </w:t>
      </w:r>
      <w:r>
        <w:rPr>
          <w:rFonts w:eastAsia="Times New Roman"/>
          <w:szCs w:val="24"/>
        </w:rPr>
        <w:t xml:space="preserve"> </w:t>
      </w:r>
    </w:p>
    <w:p w14:paraId="35AEEF4C" w14:textId="77777777" w:rsidR="00D5450D" w:rsidRDefault="005B470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86 έγινε δεκτό ως έχει κατά πλειοψηφία. </w:t>
      </w:r>
    </w:p>
    <w:p w14:paraId="35AEEF4D" w14:textId="77777777" w:rsidR="00D5450D" w:rsidRDefault="005B470C">
      <w:pPr>
        <w:spacing w:line="600" w:lineRule="auto"/>
        <w:ind w:firstLine="720"/>
        <w:jc w:val="both"/>
        <w:rPr>
          <w:rFonts w:eastAsia="Times New Roman"/>
          <w:szCs w:val="24"/>
        </w:rPr>
      </w:pPr>
      <w:r>
        <w:rPr>
          <w:rFonts w:eastAsia="Times New Roman"/>
          <w:szCs w:val="24"/>
        </w:rPr>
        <w:t>Ερωτάται το Σώμα: Γίνεται δεκτό το άρθρο 87 ως έχει;</w:t>
      </w:r>
    </w:p>
    <w:p w14:paraId="35AEEF4E" w14:textId="77777777" w:rsidR="00D5450D" w:rsidRDefault="005B470C">
      <w:pPr>
        <w:spacing w:line="600" w:lineRule="auto"/>
        <w:ind w:firstLine="720"/>
        <w:jc w:val="both"/>
        <w:rPr>
          <w:rFonts w:eastAsia="Times New Roman"/>
          <w:szCs w:val="24"/>
        </w:rPr>
      </w:pPr>
      <w:r>
        <w:rPr>
          <w:rFonts w:eastAsia="Times New Roman"/>
          <w:b/>
          <w:szCs w:val="24"/>
        </w:rPr>
        <w:t xml:space="preserve">ΚΩΝΣΤΑΝΤΙΝΟΣ ΠΑΥΛΙΔΗΣ: </w:t>
      </w:r>
      <w:r>
        <w:rPr>
          <w:rFonts w:eastAsia="Times New Roman"/>
          <w:szCs w:val="24"/>
        </w:rPr>
        <w:t xml:space="preserve">Ναι. </w:t>
      </w:r>
    </w:p>
    <w:p w14:paraId="35AEEF4F" w14:textId="77777777" w:rsidR="00D5450D" w:rsidRDefault="005B470C">
      <w:pPr>
        <w:spacing w:line="600" w:lineRule="auto"/>
        <w:ind w:firstLine="720"/>
        <w:jc w:val="both"/>
        <w:rPr>
          <w:rFonts w:eastAsia="Times New Roman"/>
          <w:szCs w:val="24"/>
        </w:rPr>
      </w:pPr>
      <w:r>
        <w:rPr>
          <w:rFonts w:eastAsia="Times New Roman"/>
          <w:b/>
          <w:szCs w:val="24"/>
        </w:rPr>
        <w:t>ΘΕΟΔΩΡΟΣ ΦΟΡΤΣΑΚΗΣ:</w:t>
      </w:r>
      <w:r>
        <w:rPr>
          <w:rFonts w:eastAsia="Times New Roman"/>
          <w:szCs w:val="24"/>
        </w:rPr>
        <w:t xml:space="preserve"> Ναι.  </w:t>
      </w:r>
    </w:p>
    <w:p w14:paraId="35AEEF50" w14:textId="77777777" w:rsidR="00D5450D" w:rsidRDefault="005B470C">
      <w:pPr>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Ναι. </w:t>
      </w:r>
    </w:p>
    <w:p w14:paraId="35AEEF51" w14:textId="77777777" w:rsidR="00D5450D" w:rsidRDefault="005B470C">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Όχι. </w:t>
      </w:r>
    </w:p>
    <w:p w14:paraId="35AEEF52" w14:textId="77777777" w:rsidR="00D5450D" w:rsidRDefault="005B470C">
      <w:pPr>
        <w:spacing w:line="600" w:lineRule="auto"/>
        <w:ind w:firstLine="720"/>
        <w:jc w:val="both"/>
        <w:rPr>
          <w:rFonts w:eastAsia="Times New Roman"/>
          <w:szCs w:val="24"/>
        </w:rPr>
      </w:pPr>
      <w:r>
        <w:rPr>
          <w:rFonts w:eastAsia="Times New Roman"/>
          <w:b/>
          <w:szCs w:val="24"/>
        </w:rPr>
        <w:lastRenderedPageBreak/>
        <w:t>ΑΘΑΝΑΣΙΟΣ ΒΑΡΔΑΛΗΣ:</w:t>
      </w:r>
      <w:r>
        <w:rPr>
          <w:rFonts w:eastAsia="Times New Roman"/>
          <w:szCs w:val="24"/>
        </w:rPr>
        <w:t xml:space="preserve"> Όχι. </w:t>
      </w:r>
    </w:p>
    <w:p w14:paraId="35AEEF53" w14:textId="77777777" w:rsidR="00D5450D" w:rsidRDefault="005B470C">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cs="Times New Roman"/>
          <w:szCs w:val="24"/>
        </w:rPr>
        <w:t xml:space="preserve"> Ναι</w:t>
      </w:r>
      <w:r>
        <w:rPr>
          <w:rFonts w:eastAsia="Times New Roman"/>
          <w:szCs w:val="24"/>
        </w:rPr>
        <w:t xml:space="preserve">. </w:t>
      </w:r>
    </w:p>
    <w:p w14:paraId="35AEEF54" w14:textId="77777777" w:rsidR="00D5450D" w:rsidRDefault="005B470C">
      <w:pPr>
        <w:spacing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35AEEF55" w14:textId="77777777" w:rsidR="00D5450D" w:rsidRDefault="005B470C">
      <w:pPr>
        <w:spacing w:line="600" w:lineRule="auto"/>
        <w:ind w:firstLine="720"/>
        <w:jc w:val="both"/>
        <w:rPr>
          <w:rFonts w:eastAsia="Times New Roman"/>
          <w:szCs w:val="24"/>
        </w:rPr>
      </w:pPr>
      <w:r>
        <w:rPr>
          <w:rFonts w:eastAsia="Times New Roman"/>
          <w:b/>
          <w:szCs w:val="24"/>
        </w:rPr>
        <w:t>ΓΕΩΡΓΙΟΣ ΑΜΥΡΑΣ:</w:t>
      </w:r>
      <w:r>
        <w:rPr>
          <w:rFonts w:eastAsia="Times New Roman" w:cs="Times New Roman"/>
          <w:szCs w:val="24"/>
        </w:rPr>
        <w:t xml:space="preserve"> Ναι.</w:t>
      </w:r>
    </w:p>
    <w:p w14:paraId="35AEEF56" w14:textId="77777777" w:rsidR="00D5450D" w:rsidRDefault="005B470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87 έγινε δεκτό ως έχει κατά πλειοψηφία. </w:t>
      </w:r>
    </w:p>
    <w:p w14:paraId="35AEEF57" w14:textId="77777777" w:rsidR="00D5450D" w:rsidRDefault="005B470C">
      <w:pPr>
        <w:spacing w:line="600" w:lineRule="auto"/>
        <w:ind w:firstLine="720"/>
        <w:jc w:val="both"/>
        <w:rPr>
          <w:rFonts w:eastAsia="Times New Roman"/>
          <w:szCs w:val="24"/>
        </w:rPr>
      </w:pPr>
      <w:r>
        <w:rPr>
          <w:rFonts w:eastAsia="Times New Roman"/>
          <w:szCs w:val="24"/>
        </w:rPr>
        <w:t>Ερωτάται το Σώμα: Γίνεται δεκτό το άρθρο 88 ως έχει;</w:t>
      </w:r>
    </w:p>
    <w:p w14:paraId="35AEEF58" w14:textId="77777777" w:rsidR="00D5450D" w:rsidRDefault="005B470C">
      <w:pPr>
        <w:spacing w:line="600" w:lineRule="auto"/>
        <w:ind w:firstLine="720"/>
        <w:jc w:val="both"/>
        <w:rPr>
          <w:rFonts w:eastAsia="Times New Roman"/>
          <w:szCs w:val="24"/>
        </w:rPr>
      </w:pPr>
      <w:r>
        <w:rPr>
          <w:rFonts w:eastAsia="Times New Roman"/>
          <w:b/>
          <w:szCs w:val="24"/>
        </w:rPr>
        <w:t xml:space="preserve">ΚΩΝΣΤΑΝΤΙΝΟΣ ΠΑΥΛΙΔΗΣ: </w:t>
      </w:r>
      <w:r>
        <w:rPr>
          <w:rFonts w:eastAsia="Times New Roman"/>
          <w:szCs w:val="24"/>
        </w:rPr>
        <w:t xml:space="preserve">Ναι. </w:t>
      </w:r>
    </w:p>
    <w:p w14:paraId="35AEEF59" w14:textId="77777777" w:rsidR="00D5450D" w:rsidRDefault="005B470C">
      <w:pPr>
        <w:spacing w:line="600" w:lineRule="auto"/>
        <w:ind w:firstLine="720"/>
        <w:jc w:val="both"/>
        <w:rPr>
          <w:rFonts w:eastAsia="Times New Roman"/>
          <w:szCs w:val="24"/>
        </w:rPr>
      </w:pPr>
      <w:r>
        <w:rPr>
          <w:rFonts w:eastAsia="Times New Roman"/>
          <w:b/>
          <w:szCs w:val="24"/>
        </w:rPr>
        <w:t>ΘΕΟΔΩΡΟΣ ΦΟΡΤΣΑΚΗΣ:</w:t>
      </w:r>
      <w:r>
        <w:rPr>
          <w:rFonts w:eastAsia="Times New Roman"/>
          <w:szCs w:val="24"/>
        </w:rPr>
        <w:t xml:space="preserve"> Ναι.</w:t>
      </w:r>
    </w:p>
    <w:p w14:paraId="35AEEF5A" w14:textId="77777777" w:rsidR="00D5450D" w:rsidRDefault="005B470C">
      <w:pPr>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Ναι. </w:t>
      </w:r>
    </w:p>
    <w:p w14:paraId="35AEEF5B" w14:textId="77777777" w:rsidR="00D5450D" w:rsidRDefault="005B470C">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Όχι. </w:t>
      </w:r>
    </w:p>
    <w:p w14:paraId="35AEEF5C" w14:textId="77777777" w:rsidR="00D5450D" w:rsidRDefault="005B470C">
      <w:pPr>
        <w:spacing w:line="600" w:lineRule="auto"/>
        <w:ind w:firstLine="720"/>
        <w:jc w:val="both"/>
        <w:rPr>
          <w:rFonts w:eastAsia="Times New Roman"/>
          <w:szCs w:val="24"/>
        </w:rPr>
      </w:pPr>
      <w:r>
        <w:rPr>
          <w:rFonts w:eastAsia="Times New Roman"/>
          <w:b/>
          <w:szCs w:val="24"/>
        </w:rPr>
        <w:lastRenderedPageBreak/>
        <w:t>ΑΘΑΝΑΣΙΟΣ ΒΑΡΔΑΛΗΣ:</w:t>
      </w:r>
      <w:r>
        <w:rPr>
          <w:rFonts w:eastAsia="Times New Roman"/>
          <w:szCs w:val="24"/>
        </w:rPr>
        <w:t xml:space="preserve"> Όχι. </w:t>
      </w:r>
    </w:p>
    <w:p w14:paraId="35AEEF5D" w14:textId="77777777" w:rsidR="00D5450D" w:rsidRDefault="005B470C">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cs="Times New Roman"/>
          <w:szCs w:val="24"/>
        </w:rPr>
        <w:t xml:space="preserve"> Ναι</w:t>
      </w:r>
      <w:r>
        <w:rPr>
          <w:rFonts w:eastAsia="Times New Roman"/>
          <w:szCs w:val="24"/>
        </w:rPr>
        <w:t xml:space="preserve">. </w:t>
      </w:r>
    </w:p>
    <w:p w14:paraId="35AEEF5E" w14:textId="77777777" w:rsidR="00D5450D" w:rsidRDefault="005B470C">
      <w:pPr>
        <w:spacing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35AEEF5F" w14:textId="77777777" w:rsidR="00D5450D" w:rsidRDefault="005B470C">
      <w:pPr>
        <w:spacing w:line="600" w:lineRule="auto"/>
        <w:ind w:firstLine="720"/>
        <w:jc w:val="both"/>
        <w:rPr>
          <w:rFonts w:eastAsia="Times New Roman"/>
          <w:szCs w:val="24"/>
        </w:rPr>
      </w:pPr>
      <w:r>
        <w:rPr>
          <w:rFonts w:eastAsia="Times New Roman"/>
          <w:b/>
          <w:szCs w:val="24"/>
        </w:rPr>
        <w:t>ΓΕΩΡΓΙΟΣ ΑΜΥΡΑΣ:</w:t>
      </w:r>
      <w:r>
        <w:rPr>
          <w:rFonts w:eastAsia="Times New Roman" w:cs="Times New Roman"/>
          <w:szCs w:val="24"/>
        </w:rPr>
        <w:t xml:space="preserve"> Ναι.</w:t>
      </w:r>
    </w:p>
    <w:p w14:paraId="35AEEF60" w14:textId="77777777" w:rsidR="00D5450D" w:rsidRDefault="005B470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Συνεπώς το</w:t>
      </w:r>
      <w:r>
        <w:rPr>
          <w:rFonts w:eastAsia="Times New Roman"/>
          <w:szCs w:val="24"/>
        </w:rPr>
        <w:t xml:space="preserve"> άρθρο 88 έγινε δεκτό ως έχει κατά πλειοψηφία. </w:t>
      </w:r>
    </w:p>
    <w:p w14:paraId="35AEEF61" w14:textId="77777777" w:rsidR="00D5450D" w:rsidRDefault="005B470C">
      <w:pPr>
        <w:spacing w:line="600" w:lineRule="auto"/>
        <w:ind w:firstLine="720"/>
        <w:jc w:val="both"/>
        <w:rPr>
          <w:rFonts w:eastAsia="Times New Roman"/>
          <w:szCs w:val="24"/>
        </w:rPr>
      </w:pPr>
      <w:r>
        <w:rPr>
          <w:rFonts w:eastAsia="Times New Roman"/>
          <w:szCs w:val="24"/>
        </w:rPr>
        <w:t>Ερωτάται το Σώμα: Γίνεται δεκτό το άρθρο 89 ως έχει;</w:t>
      </w:r>
    </w:p>
    <w:p w14:paraId="35AEEF62" w14:textId="77777777" w:rsidR="00D5450D" w:rsidRDefault="005B470C">
      <w:pPr>
        <w:spacing w:line="600" w:lineRule="auto"/>
        <w:ind w:firstLine="720"/>
        <w:jc w:val="both"/>
        <w:rPr>
          <w:rFonts w:eastAsia="Times New Roman"/>
          <w:szCs w:val="24"/>
        </w:rPr>
      </w:pPr>
      <w:r>
        <w:rPr>
          <w:rFonts w:eastAsia="Times New Roman"/>
          <w:b/>
          <w:szCs w:val="24"/>
        </w:rPr>
        <w:t xml:space="preserve">ΚΩΝΣΤΑΝΤΙΝΟΣ ΠΑΥΛΙΔΗΣ: </w:t>
      </w:r>
      <w:r>
        <w:rPr>
          <w:rFonts w:eastAsia="Times New Roman"/>
          <w:szCs w:val="24"/>
        </w:rPr>
        <w:t xml:space="preserve">Ναι. </w:t>
      </w:r>
    </w:p>
    <w:p w14:paraId="35AEEF63" w14:textId="77777777" w:rsidR="00D5450D" w:rsidRDefault="005B470C">
      <w:pPr>
        <w:spacing w:line="600" w:lineRule="auto"/>
        <w:ind w:firstLine="720"/>
        <w:jc w:val="both"/>
        <w:rPr>
          <w:rFonts w:eastAsia="Times New Roman"/>
          <w:szCs w:val="24"/>
        </w:rPr>
      </w:pPr>
      <w:r>
        <w:rPr>
          <w:rFonts w:eastAsia="Times New Roman"/>
          <w:b/>
          <w:szCs w:val="24"/>
        </w:rPr>
        <w:t>ΘΕΟΔΩΡΟΣ ΦΟΡΤΣΑΚΗΣ:</w:t>
      </w:r>
      <w:r>
        <w:rPr>
          <w:rFonts w:eastAsia="Times New Roman"/>
          <w:szCs w:val="24"/>
        </w:rPr>
        <w:t xml:space="preserve"> Ναι.  </w:t>
      </w:r>
    </w:p>
    <w:p w14:paraId="35AEEF64" w14:textId="77777777" w:rsidR="00D5450D" w:rsidRDefault="005B470C">
      <w:pPr>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Ναι. </w:t>
      </w:r>
    </w:p>
    <w:p w14:paraId="35AEEF65" w14:textId="77777777" w:rsidR="00D5450D" w:rsidRDefault="005B470C">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Όχι. </w:t>
      </w:r>
    </w:p>
    <w:p w14:paraId="35AEEF66" w14:textId="77777777" w:rsidR="00D5450D" w:rsidRDefault="005B470C">
      <w:pPr>
        <w:spacing w:line="600" w:lineRule="auto"/>
        <w:ind w:firstLine="720"/>
        <w:jc w:val="both"/>
        <w:rPr>
          <w:rFonts w:eastAsia="Times New Roman"/>
          <w:szCs w:val="24"/>
        </w:rPr>
      </w:pPr>
      <w:r>
        <w:rPr>
          <w:rFonts w:eastAsia="Times New Roman"/>
          <w:b/>
          <w:szCs w:val="24"/>
        </w:rPr>
        <w:lastRenderedPageBreak/>
        <w:t>ΑΘΑΝΑΣΙΟΣ ΒΑΡΔΑΛΗΣ:</w:t>
      </w:r>
      <w:r>
        <w:rPr>
          <w:rFonts w:eastAsia="Times New Roman"/>
          <w:szCs w:val="24"/>
        </w:rPr>
        <w:t xml:space="preserve"> Όχι. </w:t>
      </w:r>
    </w:p>
    <w:p w14:paraId="35AEEF67" w14:textId="77777777" w:rsidR="00D5450D" w:rsidRDefault="005B470C">
      <w:pPr>
        <w:spacing w:line="600" w:lineRule="auto"/>
        <w:ind w:firstLine="720"/>
        <w:jc w:val="both"/>
        <w:rPr>
          <w:rFonts w:eastAsia="Times New Roman"/>
          <w:szCs w:val="24"/>
        </w:rPr>
      </w:pPr>
      <w:r>
        <w:rPr>
          <w:rFonts w:eastAsia="Times New Roman"/>
          <w:b/>
          <w:szCs w:val="24"/>
        </w:rPr>
        <w:t xml:space="preserve">ΚΩΝΣΤΑΝΤΙΝΟΣ </w:t>
      </w:r>
      <w:r>
        <w:rPr>
          <w:rFonts w:eastAsia="Times New Roman"/>
          <w:b/>
          <w:szCs w:val="24"/>
        </w:rPr>
        <w:t>ΚΑΤΣΙΚΗΣ:</w:t>
      </w:r>
      <w:r>
        <w:rPr>
          <w:rFonts w:eastAsia="Times New Roman" w:cs="Times New Roman"/>
          <w:szCs w:val="24"/>
        </w:rPr>
        <w:t xml:space="preserve"> Ναι</w:t>
      </w:r>
      <w:r>
        <w:rPr>
          <w:rFonts w:eastAsia="Times New Roman"/>
          <w:szCs w:val="24"/>
        </w:rPr>
        <w:t xml:space="preserve">. </w:t>
      </w:r>
    </w:p>
    <w:p w14:paraId="35AEEF68" w14:textId="77777777" w:rsidR="00D5450D" w:rsidRDefault="005B470C">
      <w:pPr>
        <w:spacing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35AEEF69" w14:textId="77777777" w:rsidR="00D5450D" w:rsidRDefault="005B470C">
      <w:pPr>
        <w:spacing w:line="600" w:lineRule="auto"/>
        <w:ind w:firstLine="720"/>
        <w:jc w:val="both"/>
        <w:rPr>
          <w:rFonts w:eastAsia="Times New Roman"/>
          <w:szCs w:val="24"/>
        </w:rPr>
      </w:pPr>
      <w:r>
        <w:rPr>
          <w:rFonts w:eastAsia="Times New Roman"/>
          <w:b/>
          <w:szCs w:val="24"/>
        </w:rPr>
        <w:t>ΓΕΩΡΓΙΟΣ ΑΜΥΡΑΣ:</w:t>
      </w:r>
      <w:r>
        <w:rPr>
          <w:rFonts w:eastAsia="Times New Roman" w:cs="Times New Roman"/>
          <w:szCs w:val="24"/>
        </w:rPr>
        <w:t xml:space="preserve"> Ναι. </w:t>
      </w:r>
      <w:r>
        <w:rPr>
          <w:rFonts w:eastAsia="Times New Roman"/>
          <w:szCs w:val="24"/>
        </w:rPr>
        <w:t xml:space="preserve"> </w:t>
      </w:r>
    </w:p>
    <w:p w14:paraId="35AEEF6A" w14:textId="77777777" w:rsidR="00D5450D" w:rsidRDefault="005B470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89 έγινε δεκτό ως έχει κατά πλειοψηφία. </w:t>
      </w:r>
    </w:p>
    <w:p w14:paraId="35AEEF6B" w14:textId="77777777" w:rsidR="00D5450D" w:rsidRDefault="005B470C">
      <w:pPr>
        <w:spacing w:line="600" w:lineRule="auto"/>
        <w:ind w:firstLine="720"/>
        <w:jc w:val="both"/>
        <w:rPr>
          <w:rFonts w:eastAsia="Times New Roman"/>
          <w:szCs w:val="24"/>
        </w:rPr>
      </w:pPr>
      <w:r>
        <w:rPr>
          <w:rFonts w:eastAsia="Times New Roman"/>
          <w:szCs w:val="24"/>
        </w:rPr>
        <w:t>Ερωτάται το Σώμα: Γίνεται δεκτό το άρθρο 90 ως έχει;</w:t>
      </w:r>
    </w:p>
    <w:p w14:paraId="35AEEF6C" w14:textId="77777777" w:rsidR="00D5450D" w:rsidRDefault="005B470C">
      <w:pPr>
        <w:spacing w:line="600" w:lineRule="auto"/>
        <w:ind w:firstLine="720"/>
        <w:jc w:val="both"/>
        <w:rPr>
          <w:rFonts w:eastAsia="Times New Roman"/>
          <w:szCs w:val="24"/>
        </w:rPr>
      </w:pPr>
      <w:r>
        <w:rPr>
          <w:rFonts w:eastAsia="Times New Roman"/>
          <w:b/>
          <w:szCs w:val="24"/>
        </w:rPr>
        <w:t xml:space="preserve">ΚΩΝΣΤΑΝΤΙΝΟΣ ΠΑΥΛΙΔΗΣ: </w:t>
      </w:r>
      <w:r>
        <w:rPr>
          <w:rFonts w:eastAsia="Times New Roman"/>
          <w:szCs w:val="24"/>
        </w:rPr>
        <w:t xml:space="preserve">Ναι. </w:t>
      </w:r>
    </w:p>
    <w:p w14:paraId="35AEEF6D" w14:textId="77777777" w:rsidR="00D5450D" w:rsidRDefault="005B470C">
      <w:pPr>
        <w:spacing w:line="600" w:lineRule="auto"/>
        <w:ind w:firstLine="720"/>
        <w:jc w:val="both"/>
        <w:rPr>
          <w:rFonts w:eastAsia="Times New Roman"/>
          <w:szCs w:val="24"/>
        </w:rPr>
      </w:pPr>
      <w:r>
        <w:rPr>
          <w:rFonts w:eastAsia="Times New Roman"/>
          <w:b/>
          <w:szCs w:val="24"/>
        </w:rPr>
        <w:t>ΘΕΟΔΩΡΟΣ ΦΟΡΤΣΑ</w:t>
      </w:r>
      <w:r>
        <w:rPr>
          <w:rFonts w:eastAsia="Times New Roman"/>
          <w:b/>
          <w:szCs w:val="24"/>
        </w:rPr>
        <w:t>ΚΗΣ:</w:t>
      </w:r>
      <w:r>
        <w:rPr>
          <w:rFonts w:eastAsia="Times New Roman"/>
          <w:szCs w:val="24"/>
        </w:rPr>
        <w:t xml:space="preserve"> Ναι.  </w:t>
      </w:r>
    </w:p>
    <w:p w14:paraId="35AEEF6E" w14:textId="77777777" w:rsidR="00D5450D" w:rsidRDefault="005B470C">
      <w:pPr>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Ναι. </w:t>
      </w:r>
    </w:p>
    <w:p w14:paraId="35AEEF6F" w14:textId="77777777" w:rsidR="00D5450D" w:rsidRDefault="005B470C">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Όχι. </w:t>
      </w:r>
    </w:p>
    <w:p w14:paraId="35AEEF70" w14:textId="77777777" w:rsidR="00D5450D" w:rsidRDefault="005B470C">
      <w:pPr>
        <w:spacing w:line="600" w:lineRule="auto"/>
        <w:ind w:firstLine="720"/>
        <w:jc w:val="both"/>
        <w:rPr>
          <w:rFonts w:eastAsia="Times New Roman"/>
          <w:szCs w:val="24"/>
        </w:rPr>
      </w:pPr>
      <w:r>
        <w:rPr>
          <w:rFonts w:eastAsia="Times New Roman"/>
          <w:b/>
          <w:szCs w:val="24"/>
        </w:rPr>
        <w:lastRenderedPageBreak/>
        <w:t>ΑΘΑΝΑΣΙΟΣ ΒΑΡΔΑΛΗΣ:</w:t>
      </w:r>
      <w:r>
        <w:rPr>
          <w:rFonts w:eastAsia="Times New Roman"/>
          <w:szCs w:val="24"/>
        </w:rPr>
        <w:t xml:space="preserve"> Όχι. </w:t>
      </w:r>
    </w:p>
    <w:p w14:paraId="35AEEF71" w14:textId="77777777" w:rsidR="00D5450D" w:rsidRDefault="005B470C">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cs="Times New Roman"/>
          <w:szCs w:val="24"/>
        </w:rPr>
        <w:t xml:space="preserve"> Ναι</w:t>
      </w:r>
      <w:r>
        <w:rPr>
          <w:rFonts w:eastAsia="Times New Roman"/>
          <w:szCs w:val="24"/>
        </w:rPr>
        <w:t xml:space="preserve">. </w:t>
      </w:r>
    </w:p>
    <w:p w14:paraId="35AEEF72" w14:textId="77777777" w:rsidR="00D5450D" w:rsidRDefault="005B470C">
      <w:pPr>
        <w:spacing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35AEEF73" w14:textId="77777777" w:rsidR="00D5450D" w:rsidRDefault="005B470C">
      <w:pPr>
        <w:spacing w:line="600" w:lineRule="auto"/>
        <w:ind w:firstLine="720"/>
        <w:jc w:val="both"/>
        <w:rPr>
          <w:rFonts w:eastAsia="Times New Roman"/>
          <w:szCs w:val="24"/>
        </w:rPr>
      </w:pPr>
      <w:r>
        <w:rPr>
          <w:rFonts w:eastAsia="Times New Roman"/>
          <w:b/>
          <w:szCs w:val="24"/>
        </w:rPr>
        <w:t>ΓΕΩΡΓΙΟΣ ΑΜΥΡΑΣ:</w:t>
      </w:r>
      <w:r>
        <w:rPr>
          <w:rFonts w:eastAsia="Times New Roman" w:cs="Times New Roman"/>
          <w:szCs w:val="24"/>
        </w:rPr>
        <w:t xml:space="preserve"> Ναι. </w:t>
      </w:r>
      <w:r>
        <w:rPr>
          <w:rFonts w:eastAsia="Times New Roman"/>
          <w:szCs w:val="24"/>
        </w:rPr>
        <w:t xml:space="preserve"> </w:t>
      </w:r>
    </w:p>
    <w:p w14:paraId="35AEEF74" w14:textId="77777777" w:rsidR="00D5450D" w:rsidRDefault="005B470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Συνεπώς</w:t>
      </w:r>
      <w:r>
        <w:rPr>
          <w:rFonts w:eastAsia="Times New Roman"/>
          <w:szCs w:val="24"/>
        </w:rPr>
        <w:t xml:space="preserve"> το άρθρο 90 έγινε δεκτό ως έχει κατά πλειοψηφία. </w:t>
      </w:r>
    </w:p>
    <w:p w14:paraId="35AEEF75" w14:textId="77777777" w:rsidR="00D5450D" w:rsidRDefault="005B470C">
      <w:pPr>
        <w:spacing w:line="600" w:lineRule="auto"/>
        <w:ind w:firstLine="720"/>
        <w:jc w:val="both"/>
        <w:rPr>
          <w:rFonts w:eastAsia="Times New Roman"/>
          <w:szCs w:val="24"/>
        </w:rPr>
      </w:pPr>
      <w:r>
        <w:rPr>
          <w:rFonts w:eastAsia="Times New Roman"/>
          <w:szCs w:val="24"/>
        </w:rPr>
        <w:t>Ερωτάται το Σώμα: Γίνεται δεκτό το άρθρο 91 ως έχει;</w:t>
      </w:r>
    </w:p>
    <w:p w14:paraId="35AEEF76" w14:textId="77777777" w:rsidR="00D5450D" w:rsidRDefault="005B470C">
      <w:pPr>
        <w:spacing w:line="600" w:lineRule="auto"/>
        <w:ind w:firstLine="720"/>
        <w:jc w:val="both"/>
        <w:rPr>
          <w:rFonts w:eastAsia="Times New Roman"/>
          <w:szCs w:val="24"/>
        </w:rPr>
      </w:pPr>
      <w:r>
        <w:rPr>
          <w:rFonts w:eastAsia="Times New Roman"/>
          <w:b/>
          <w:szCs w:val="24"/>
        </w:rPr>
        <w:t xml:space="preserve">ΚΩΝΣΤΑΝΤΙΝΟΣ ΠΑΥΛΙΔΗΣ: </w:t>
      </w:r>
      <w:r>
        <w:rPr>
          <w:rFonts w:eastAsia="Times New Roman"/>
          <w:szCs w:val="24"/>
        </w:rPr>
        <w:t xml:space="preserve">Ναι. </w:t>
      </w:r>
    </w:p>
    <w:p w14:paraId="35AEEF77" w14:textId="77777777" w:rsidR="00D5450D" w:rsidRDefault="005B470C">
      <w:pPr>
        <w:spacing w:line="600" w:lineRule="auto"/>
        <w:ind w:firstLine="720"/>
        <w:jc w:val="both"/>
        <w:rPr>
          <w:rFonts w:eastAsia="Times New Roman"/>
          <w:szCs w:val="24"/>
        </w:rPr>
      </w:pPr>
      <w:r>
        <w:rPr>
          <w:rFonts w:eastAsia="Times New Roman"/>
          <w:b/>
          <w:szCs w:val="24"/>
        </w:rPr>
        <w:t>ΘΕΟΔΩΡΟΣ ΦΟΡΤΣΑΚΗΣ:</w:t>
      </w:r>
      <w:r>
        <w:rPr>
          <w:rFonts w:eastAsia="Times New Roman"/>
          <w:szCs w:val="24"/>
        </w:rPr>
        <w:t xml:space="preserve"> Ναι.  </w:t>
      </w:r>
    </w:p>
    <w:p w14:paraId="35AEEF78" w14:textId="77777777" w:rsidR="00D5450D" w:rsidRDefault="005B470C">
      <w:pPr>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Ναι. </w:t>
      </w:r>
    </w:p>
    <w:p w14:paraId="35AEEF79" w14:textId="77777777" w:rsidR="00D5450D" w:rsidRDefault="005B470C">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Όχι. </w:t>
      </w:r>
    </w:p>
    <w:p w14:paraId="35AEEF7A" w14:textId="77777777" w:rsidR="00D5450D" w:rsidRDefault="005B470C">
      <w:pPr>
        <w:spacing w:line="600" w:lineRule="auto"/>
        <w:ind w:firstLine="720"/>
        <w:jc w:val="both"/>
        <w:rPr>
          <w:rFonts w:eastAsia="Times New Roman"/>
          <w:szCs w:val="24"/>
        </w:rPr>
      </w:pPr>
      <w:r>
        <w:rPr>
          <w:rFonts w:eastAsia="Times New Roman"/>
          <w:b/>
          <w:szCs w:val="24"/>
        </w:rPr>
        <w:lastRenderedPageBreak/>
        <w:t>ΑΘΑΝΑΣΙΟΣ ΒΑΡΔΑΛΗΣ:</w:t>
      </w:r>
      <w:r>
        <w:rPr>
          <w:rFonts w:eastAsia="Times New Roman"/>
          <w:szCs w:val="24"/>
        </w:rPr>
        <w:t xml:space="preserve"> Όχι. </w:t>
      </w:r>
    </w:p>
    <w:p w14:paraId="35AEEF7B" w14:textId="77777777" w:rsidR="00D5450D" w:rsidRDefault="005B470C">
      <w:pPr>
        <w:spacing w:line="600" w:lineRule="auto"/>
        <w:ind w:firstLine="720"/>
        <w:jc w:val="both"/>
        <w:rPr>
          <w:rFonts w:eastAsia="Times New Roman"/>
          <w:szCs w:val="24"/>
        </w:rPr>
      </w:pPr>
      <w:r>
        <w:rPr>
          <w:rFonts w:eastAsia="Times New Roman"/>
          <w:b/>
          <w:szCs w:val="24"/>
        </w:rPr>
        <w:t>ΚΩΝΣΤΑΝΤΙΝΟΣ ΚΑΤ</w:t>
      </w:r>
      <w:r>
        <w:rPr>
          <w:rFonts w:eastAsia="Times New Roman"/>
          <w:b/>
          <w:szCs w:val="24"/>
        </w:rPr>
        <w:t>ΣΙΚΗΣ:</w:t>
      </w:r>
      <w:r>
        <w:rPr>
          <w:rFonts w:eastAsia="Times New Roman" w:cs="Times New Roman"/>
          <w:szCs w:val="24"/>
        </w:rPr>
        <w:t xml:space="preserve"> Ναι</w:t>
      </w:r>
      <w:r>
        <w:rPr>
          <w:rFonts w:eastAsia="Times New Roman"/>
          <w:szCs w:val="24"/>
        </w:rPr>
        <w:t xml:space="preserve">. </w:t>
      </w:r>
    </w:p>
    <w:p w14:paraId="35AEEF7C" w14:textId="77777777" w:rsidR="00D5450D" w:rsidRDefault="005B470C">
      <w:pPr>
        <w:spacing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35AEEF7D" w14:textId="77777777" w:rsidR="00D5450D" w:rsidRDefault="005B470C">
      <w:pPr>
        <w:spacing w:line="600" w:lineRule="auto"/>
        <w:ind w:firstLine="720"/>
        <w:jc w:val="both"/>
        <w:rPr>
          <w:rFonts w:eastAsia="Times New Roman"/>
          <w:szCs w:val="24"/>
        </w:rPr>
      </w:pPr>
      <w:r>
        <w:rPr>
          <w:rFonts w:eastAsia="Times New Roman"/>
          <w:b/>
          <w:szCs w:val="24"/>
        </w:rPr>
        <w:t>ΓΕΩΡΓΙΟΣ ΑΜΥΡΑΣ:</w:t>
      </w:r>
      <w:r>
        <w:rPr>
          <w:rFonts w:eastAsia="Times New Roman" w:cs="Times New Roman"/>
          <w:szCs w:val="24"/>
        </w:rPr>
        <w:t xml:space="preserve"> Ναι.</w:t>
      </w:r>
    </w:p>
    <w:p w14:paraId="35AEEF7E" w14:textId="77777777" w:rsidR="00D5450D" w:rsidRDefault="005B470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91 έγινε δεκτό ως έχει κατά πλειοψηφία. </w:t>
      </w:r>
    </w:p>
    <w:p w14:paraId="35AEEF7F" w14:textId="77777777" w:rsidR="00D5450D" w:rsidRDefault="005B470C">
      <w:pPr>
        <w:spacing w:line="600" w:lineRule="auto"/>
        <w:ind w:firstLine="720"/>
        <w:jc w:val="both"/>
        <w:rPr>
          <w:rFonts w:eastAsia="Times New Roman"/>
          <w:szCs w:val="24"/>
        </w:rPr>
      </w:pPr>
      <w:r>
        <w:rPr>
          <w:rFonts w:eastAsia="Times New Roman"/>
          <w:szCs w:val="24"/>
        </w:rPr>
        <w:t>Ερωτάται το Σώμα: Γίνεται δεκτό το άρθρο 92 ως έχει;</w:t>
      </w:r>
    </w:p>
    <w:p w14:paraId="35AEEF80" w14:textId="77777777" w:rsidR="00D5450D" w:rsidRDefault="005B470C">
      <w:pPr>
        <w:spacing w:line="600" w:lineRule="auto"/>
        <w:ind w:firstLine="720"/>
        <w:jc w:val="both"/>
        <w:rPr>
          <w:rFonts w:eastAsia="Times New Roman"/>
          <w:szCs w:val="24"/>
        </w:rPr>
      </w:pPr>
      <w:r>
        <w:rPr>
          <w:rFonts w:eastAsia="Times New Roman"/>
          <w:b/>
          <w:szCs w:val="24"/>
        </w:rPr>
        <w:t xml:space="preserve">ΚΩΝΣΤΑΝΤΙΝΟΣ ΠΑΥΛΙΔΗΣ: </w:t>
      </w:r>
      <w:r>
        <w:rPr>
          <w:rFonts w:eastAsia="Times New Roman"/>
          <w:szCs w:val="24"/>
        </w:rPr>
        <w:t xml:space="preserve">Ναι. </w:t>
      </w:r>
    </w:p>
    <w:p w14:paraId="35AEEF81" w14:textId="77777777" w:rsidR="00D5450D" w:rsidRDefault="005B470C">
      <w:pPr>
        <w:spacing w:line="600" w:lineRule="auto"/>
        <w:ind w:firstLine="720"/>
        <w:jc w:val="both"/>
        <w:rPr>
          <w:rFonts w:eastAsia="Times New Roman"/>
          <w:szCs w:val="24"/>
        </w:rPr>
      </w:pPr>
      <w:r>
        <w:rPr>
          <w:rFonts w:eastAsia="Times New Roman"/>
          <w:b/>
          <w:szCs w:val="24"/>
        </w:rPr>
        <w:t>ΘΕΟΔΩΡΟΣ ΦΟΡΤΣΑΚΗΣ:</w:t>
      </w:r>
      <w:r>
        <w:rPr>
          <w:rFonts w:eastAsia="Times New Roman"/>
          <w:szCs w:val="24"/>
        </w:rPr>
        <w:t xml:space="preserve"> Ναι.</w:t>
      </w:r>
    </w:p>
    <w:p w14:paraId="35AEEF82" w14:textId="77777777" w:rsidR="00D5450D" w:rsidRDefault="005B470C">
      <w:pPr>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Ναι. </w:t>
      </w:r>
    </w:p>
    <w:p w14:paraId="35AEEF83" w14:textId="77777777" w:rsidR="00D5450D" w:rsidRDefault="005B470C">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Όχι. </w:t>
      </w:r>
    </w:p>
    <w:p w14:paraId="35AEEF84" w14:textId="77777777" w:rsidR="00D5450D" w:rsidRDefault="005B470C">
      <w:pPr>
        <w:spacing w:line="600" w:lineRule="auto"/>
        <w:ind w:firstLine="720"/>
        <w:jc w:val="both"/>
        <w:rPr>
          <w:rFonts w:eastAsia="Times New Roman"/>
          <w:szCs w:val="24"/>
        </w:rPr>
      </w:pPr>
      <w:r>
        <w:rPr>
          <w:rFonts w:eastAsia="Times New Roman"/>
          <w:b/>
          <w:szCs w:val="24"/>
        </w:rPr>
        <w:lastRenderedPageBreak/>
        <w:t>ΑΘΑΝΑΣΙΟΣ ΒΑΡΔΑΛΗΣ:</w:t>
      </w:r>
      <w:r>
        <w:rPr>
          <w:rFonts w:eastAsia="Times New Roman"/>
          <w:szCs w:val="24"/>
        </w:rPr>
        <w:t xml:space="preserve"> Όχι. </w:t>
      </w:r>
    </w:p>
    <w:p w14:paraId="35AEEF85" w14:textId="77777777" w:rsidR="00D5450D" w:rsidRDefault="005B470C">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cs="Times New Roman"/>
          <w:szCs w:val="24"/>
        </w:rPr>
        <w:t xml:space="preserve"> Ναι</w:t>
      </w:r>
      <w:r>
        <w:rPr>
          <w:rFonts w:eastAsia="Times New Roman"/>
          <w:szCs w:val="24"/>
        </w:rPr>
        <w:t xml:space="preserve">. </w:t>
      </w:r>
    </w:p>
    <w:p w14:paraId="35AEEF86" w14:textId="77777777" w:rsidR="00D5450D" w:rsidRDefault="005B470C">
      <w:pPr>
        <w:spacing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35AEEF87" w14:textId="77777777" w:rsidR="00D5450D" w:rsidRDefault="005B470C">
      <w:pPr>
        <w:spacing w:line="600" w:lineRule="auto"/>
        <w:ind w:firstLine="720"/>
        <w:jc w:val="both"/>
        <w:rPr>
          <w:rFonts w:eastAsia="Times New Roman"/>
          <w:szCs w:val="24"/>
        </w:rPr>
      </w:pPr>
      <w:r>
        <w:rPr>
          <w:rFonts w:eastAsia="Times New Roman"/>
          <w:b/>
          <w:szCs w:val="24"/>
        </w:rPr>
        <w:t>ΓΕΩΡΓΙΟΣ ΑΜΥΡΑΣ:</w:t>
      </w:r>
      <w:r>
        <w:rPr>
          <w:rFonts w:eastAsia="Times New Roman" w:cs="Times New Roman"/>
          <w:szCs w:val="24"/>
        </w:rPr>
        <w:t xml:space="preserve"> Ναι. </w:t>
      </w:r>
      <w:r>
        <w:rPr>
          <w:rFonts w:eastAsia="Times New Roman"/>
          <w:szCs w:val="24"/>
        </w:rPr>
        <w:t xml:space="preserve"> </w:t>
      </w:r>
    </w:p>
    <w:p w14:paraId="35AEEF88" w14:textId="77777777" w:rsidR="00D5450D" w:rsidRDefault="005B470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Συνεπώς το άρθρο 92 έγινε δεκτό ως έχει κατά πλειοψηφία.</w:t>
      </w:r>
      <w:r>
        <w:rPr>
          <w:rFonts w:eastAsia="Times New Roman"/>
          <w:szCs w:val="24"/>
        </w:rPr>
        <w:t xml:space="preserve"> </w:t>
      </w:r>
    </w:p>
    <w:p w14:paraId="35AEEF89" w14:textId="77777777" w:rsidR="00D5450D" w:rsidRDefault="005B470C">
      <w:pPr>
        <w:spacing w:line="600" w:lineRule="auto"/>
        <w:ind w:firstLine="720"/>
        <w:jc w:val="both"/>
        <w:rPr>
          <w:rFonts w:eastAsia="Times New Roman"/>
          <w:szCs w:val="24"/>
        </w:rPr>
      </w:pPr>
      <w:r>
        <w:rPr>
          <w:rFonts w:eastAsia="Times New Roman"/>
          <w:szCs w:val="24"/>
        </w:rPr>
        <w:t>Ερωτάται το Σώμα: Γίνεται δεκτό το άρθρο 93, όπως τροποποιήθηκε από τον κύριο Υπουργό;</w:t>
      </w:r>
    </w:p>
    <w:p w14:paraId="35AEEF8A" w14:textId="77777777" w:rsidR="00D5450D" w:rsidRDefault="005B470C">
      <w:pPr>
        <w:spacing w:line="600" w:lineRule="auto"/>
        <w:ind w:firstLine="720"/>
        <w:jc w:val="both"/>
        <w:rPr>
          <w:rFonts w:eastAsia="Times New Roman"/>
          <w:szCs w:val="24"/>
        </w:rPr>
      </w:pPr>
      <w:r>
        <w:rPr>
          <w:rFonts w:eastAsia="Times New Roman"/>
          <w:b/>
          <w:szCs w:val="24"/>
        </w:rPr>
        <w:t xml:space="preserve">ΚΩΝΣΤΑΝΤΙΝΟΣ ΠΑΥΛΙΔΗΣ: </w:t>
      </w:r>
      <w:r>
        <w:rPr>
          <w:rFonts w:eastAsia="Times New Roman"/>
          <w:szCs w:val="24"/>
        </w:rPr>
        <w:t xml:space="preserve">Ναι. </w:t>
      </w:r>
    </w:p>
    <w:p w14:paraId="35AEEF8B" w14:textId="77777777" w:rsidR="00D5450D" w:rsidRDefault="005B470C">
      <w:pPr>
        <w:spacing w:line="600" w:lineRule="auto"/>
        <w:ind w:firstLine="720"/>
        <w:jc w:val="both"/>
        <w:rPr>
          <w:rFonts w:eastAsia="Times New Roman"/>
          <w:szCs w:val="24"/>
        </w:rPr>
      </w:pPr>
      <w:r>
        <w:rPr>
          <w:rFonts w:eastAsia="Times New Roman"/>
          <w:b/>
          <w:szCs w:val="24"/>
        </w:rPr>
        <w:t>ΘΕΟΔΩΡΟΣ ΦΟΡΤΣΑΚΗΣ:</w:t>
      </w:r>
      <w:r>
        <w:rPr>
          <w:rFonts w:eastAsia="Times New Roman"/>
          <w:szCs w:val="24"/>
        </w:rPr>
        <w:t xml:space="preserve"> Ναι.  </w:t>
      </w:r>
    </w:p>
    <w:p w14:paraId="35AEEF8C" w14:textId="77777777" w:rsidR="00D5450D" w:rsidRDefault="005B470C">
      <w:pPr>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Ναι. </w:t>
      </w:r>
    </w:p>
    <w:p w14:paraId="35AEEF8D" w14:textId="77777777" w:rsidR="00D5450D" w:rsidRDefault="005B470C">
      <w:pPr>
        <w:spacing w:line="600" w:lineRule="auto"/>
        <w:ind w:firstLine="720"/>
        <w:jc w:val="both"/>
        <w:rPr>
          <w:rFonts w:eastAsia="Times New Roman"/>
          <w:szCs w:val="24"/>
        </w:rPr>
      </w:pPr>
      <w:r>
        <w:rPr>
          <w:rFonts w:eastAsia="Times New Roman"/>
          <w:b/>
          <w:szCs w:val="24"/>
        </w:rPr>
        <w:lastRenderedPageBreak/>
        <w:t>ΕΥΑΓΓΕΛΟΣ ΚΑΡΑΚΩΣΤΑΣ:</w:t>
      </w:r>
      <w:r>
        <w:rPr>
          <w:rFonts w:eastAsia="Times New Roman"/>
          <w:szCs w:val="24"/>
        </w:rPr>
        <w:t xml:space="preserve"> Όχι. </w:t>
      </w:r>
    </w:p>
    <w:p w14:paraId="35AEEF8E" w14:textId="77777777" w:rsidR="00D5450D" w:rsidRDefault="005B470C">
      <w:pPr>
        <w:spacing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Όχι. </w:t>
      </w:r>
    </w:p>
    <w:p w14:paraId="35AEEF8F" w14:textId="77777777" w:rsidR="00D5450D" w:rsidRDefault="005B470C">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cs="Times New Roman"/>
          <w:szCs w:val="24"/>
        </w:rPr>
        <w:t xml:space="preserve"> Ναι</w:t>
      </w:r>
      <w:r>
        <w:rPr>
          <w:rFonts w:eastAsia="Times New Roman"/>
          <w:szCs w:val="24"/>
        </w:rPr>
        <w:t xml:space="preserve">. </w:t>
      </w:r>
    </w:p>
    <w:p w14:paraId="35AEEF90" w14:textId="77777777" w:rsidR="00D5450D" w:rsidRDefault="005B470C">
      <w:pPr>
        <w:spacing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35AEEF91" w14:textId="77777777" w:rsidR="00D5450D" w:rsidRDefault="005B470C">
      <w:pPr>
        <w:spacing w:line="600" w:lineRule="auto"/>
        <w:ind w:firstLine="720"/>
        <w:jc w:val="both"/>
        <w:rPr>
          <w:rFonts w:eastAsia="Times New Roman"/>
          <w:szCs w:val="24"/>
        </w:rPr>
      </w:pPr>
      <w:r>
        <w:rPr>
          <w:rFonts w:eastAsia="Times New Roman"/>
          <w:b/>
          <w:szCs w:val="24"/>
        </w:rPr>
        <w:t>ΓΕΩΡΓΙΟΣ ΑΜΥΡΑΣ:</w:t>
      </w:r>
      <w:r>
        <w:rPr>
          <w:rFonts w:eastAsia="Times New Roman" w:cs="Times New Roman"/>
          <w:szCs w:val="24"/>
        </w:rPr>
        <w:t xml:space="preserve"> Ναι. </w:t>
      </w:r>
      <w:r>
        <w:rPr>
          <w:rFonts w:eastAsia="Times New Roman"/>
          <w:szCs w:val="24"/>
        </w:rPr>
        <w:t xml:space="preserve"> </w:t>
      </w:r>
    </w:p>
    <w:p w14:paraId="35AEEF92" w14:textId="77777777" w:rsidR="00D5450D" w:rsidRDefault="005B470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93 έγινε δεκτό, όπως τροποποιήθηκε από τον κύριο Υπουργό, κατά πλειοψηφία. </w:t>
      </w:r>
    </w:p>
    <w:p w14:paraId="35AEEF93" w14:textId="77777777" w:rsidR="00D5450D" w:rsidRDefault="005B470C">
      <w:pPr>
        <w:spacing w:line="600" w:lineRule="auto"/>
        <w:ind w:firstLine="720"/>
        <w:jc w:val="both"/>
        <w:rPr>
          <w:rFonts w:eastAsia="Times New Roman"/>
          <w:szCs w:val="24"/>
        </w:rPr>
      </w:pPr>
      <w:r>
        <w:rPr>
          <w:rFonts w:eastAsia="Times New Roman"/>
          <w:szCs w:val="24"/>
        </w:rPr>
        <w:t>Ερωτάται το Σώμα: Γίνεται δεκτό το άρθρο 94 ως έχει;</w:t>
      </w:r>
    </w:p>
    <w:p w14:paraId="35AEEF94" w14:textId="77777777" w:rsidR="00D5450D" w:rsidRDefault="005B470C">
      <w:pPr>
        <w:spacing w:line="600" w:lineRule="auto"/>
        <w:ind w:firstLine="720"/>
        <w:jc w:val="both"/>
        <w:rPr>
          <w:rFonts w:eastAsia="Times New Roman"/>
          <w:szCs w:val="24"/>
        </w:rPr>
      </w:pPr>
      <w:r>
        <w:rPr>
          <w:rFonts w:eastAsia="Times New Roman"/>
          <w:b/>
          <w:szCs w:val="24"/>
        </w:rPr>
        <w:t xml:space="preserve">ΚΩΝΣΤΑΝΤΙΝΟΣ ΠΑΥΛΙΔΗΣ: </w:t>
      </w:r>
      <w:r>
        <w:rPr>
          <w:rFonts w:eastAsia="Times New Roman"/>
          <w:szCs w:val="24"/>
        </w:rPr>
        <w:t>Να</w:t>
      </w:r>
      <w:r>
        <w:rPr>
          <w:rFonts w:eastAsia="Times New Roman"/>
          <w:szCs w:val="24"/>
        </w:rPr>
        <w:t xml:space="preserve">ι. </w:t>
      </w:r>
    </w:p>
    <w:p w14:paraId="35AEEF95" w14:textId="77777777" w:rsidR="00D5450D" w:rsidRDefault="005B470C">
      <w:pPr>
        <w:spacing w:line="600" w:lineRule="auto"/>
        <w:ind w:firstLine="720"/>
        <w:jc w:val="both"/>
        <w:rPr>
          <w:rFonts w:eastAsia="Times New Roman"/>
          <w:szCs w:val="24"/>
        </w:rPr>
      </w:pPr>
      <w:r>
        <w:rPr>
          <w:rFonts w:eastAsia="Times New Roman"/>
          <w:b/>
          <w:szCs w:val="24"/>
        </w:rPr>
        <w:t>ΘΕΟΔΩΡΟΣ ΦΟΡΤΣΑΚΗΣ:</w:t>
      </w:r>
      <w:r>
        <w:rPr>
          <w:rFonts w:eastAsia="Times New Roman"/>
          <w:szCs w:val="24"/>
        </w:rPr>
        <w:t xml:space="preserve"> Ναι.  </w:t>
      </w:r>
    </w:p>
    <w:p w14:paraId="35AEEF96" w14:textId="77777777" w:rsidR="00D5450D" w:rsidRDefault="005B470C">
      <w:pPr>
        <w:spacing w:line="600" w:lineRule="auto"/>
        <w:ind w:firstLine="720"/>
        <w:jc w:val="both"/>
        <w:rPr>
          <w:rFonts w:eastAsia="Times New Roman"/>
          <w:szCs w:val="24"/>
        </w:rPr>
      </w:pPr>
      <w:r>
        <w:rPr>
          <w:rFonts w:eastAsia="Times New Roman"/>
          <w:b/>
          <w:szCs w:val="24"/>
        </w:rPr>
        <w:lastRenderedPageBreak/>
        <w:t>ΓΙΑΝΝΗΣ ΚΟΥΤΣΟΥΚΟΣ:</w:t>
      </w:r>
      <w:r>
        <w:rPr>
          <w:rFonts w:eastAsia="Times New Roman"/>
          <w:szCs w:val="24"/>
        </w:rPr>
        <w:t xml:space="preserve"> Ναι. </w:t>
      </w:r>
    </w:p>
    <w:p w14:paraId="35AEEF97" w14:textId="77777777" w:rsidR="00D5450D" w:rsidRDefault="005B470C">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Όχι. </w:t>
      </w:r>
    </w:p>
    <w:p w14:paraId="35AEEF98" w14:textId="77777777" w:rsidR="00D5450D" w:rsidRDefault="005B470C">
      <w:pPr>
        <w:spacing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Όχι. </w:t>
      </w:r>
    </w:p>
    <w:p w14:paraId="35AEEF99" w14:textId="77777777" w:rsidR="00D5450D" w:rsidRDefault="005B470C">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cs="Times New Roman"/>
          <w:szCs w:val="24"/>
        </w:rPr>
        <w:t xml:space="preserve"> Ναι</w:t>
      </w:r>
      <w:r>
        <w:rPr>
          <w:rFonts w:eastAsia="Times New Roman"/>
          <w:szCs w:val="24"/>
        </w:rPr>
        <w:t xml:space="preserve">. </w:t>
      </w:r>
    </w:p>
    <w:p w14:paraId="35AEEF9A" w14:textId="77777777" w:rsidR="00D5450D" w:rsidRDefault="005B470C">
      <w:pPr>
        <w:spacing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35AEEF9B" w14:textId="77777777" w:rsidR="00D5450D" w:rsidRDefault="005B470C">
      <w:pPr>
        <w:spacing w:line="600" w:lineRule="auto"/>
        <w:ind w:firstLine="720"/>
        <w:jc w:val="both"/>
        <w:rPr>
          <w:rFonts w:eastAsia="Times New Roman"/>
          <w:szCs w:val="24"/>
        </w:rPr>
      </w:pPr>
      <w:r>
        <w:rPr>
          <w:rFonts w:eastAsia="Times New Roman"/>
          <w:b/>
          <w:szCs w:val="24"/>
        </w:rPr>
        <w:t>ΓΕΩΡΓΙΟΣ ΑΜΥΡΑΣ:</w:t>
      </w:r>
      <w:r>
        <w:rPr>
          <w:rFonts w:eastAsia="Times New Roman" w:cs="Times New Roman"/>
          <w:szCs w:val="24"/>
        </w:rPr>
        <w:t xml:space="preserve"> Ναι. </w:t>
      </w:r>
      <w:r>
        <w:rPr>
          <w:rFonts w:eastAsia="Times New Roman"/>
          <w:szCs w:val="24"/>
        </w:rPr>
        <w:t xml:space="preserve"> </w:t>
      </w:r>
    </w:p>
    <w:p w14:paraId="35AEEF9C" w14:textId="77777777" w:rsidR="00D5450D" w:rsidRDefault="005B470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Συνεπώς το άρθρο 94 έγινε δεκτό</w:t>
      </w:r>
      <w:r>
        <w:rPr>
          <w:rFonts w:eastAsia="Times New Roman"/>
          <w:szCs w:val="24"/>
        </w:rPr>
        <w:t xml:space="preserve"> ως έχει κατά πλειοψηφία. </w:t>
      </w:r>
    </w:p>
    <w:p w14:paraId="35AEEF9D" w14:textId="77777777" w:rsidR="00D5450D" w:rsidRDefault="005B470C">
      <w:pPr>
        <w:spacing w:line="600" w:lineRule="auto"/>
        <w:ind w:firstLine="720"/>
        <w:jc w:val="both"/>
        <w:rPr>
          <w:rFonts w:eastAsia="Times New Roman"/>
          <w:szCs w:val="24"/>
        </w:rPr>
      </w:pPr>
      <w:r>
        <w:rPr>
          <w:rFonts w:eastAsia="Times New Roman"/>
          <w:szCs w:val="24"/>
        </w:rPr>
        <w:t>Ερωτάται το Σώμα: Γίνεται δεκτό το άρθρο 95 ως έχει;</w:t>
      </w:r>
    </w:p>
    <w:p w14:paraId="35AEEF9E" w14:textId="77777777" w:rsidR="00D5450D" w:rsidRDefault="005B470C">
      <w:pPr>
        <w:spacing w:line="600" w:lineRule="auto"/>
        <w:ind w:firstLine="720"/>
        <w:jc w:val="both"/>
        <w:rPr>
          <w:rFonts w:eastAsia="Times New Roman"/>
          <w:szCs w:val="24"/>
        </w:rPr>
      </w:pPr>
      <w:r>
        <w:rPr>
          <w:rFonts w:eastAsia="Times New Roman"/>
          <w:b/>
          <w:szCs w:val="24"/>
        </w:rPr>
        <w:t xml:space="preserve">ΚΩΝΣΤΑΝΤΙΝΟΣ ΠΑΥΛΙΔΗΣ: </w:t>
      </w:r>
      <w:r>
        <w:rPr>
          <w:rFonts w:eastAsia="Times New Roman"/>
          <w:szCs w:val="24"/>
        </w:rPr>
        <w:t xml:space="preserve">Ναι. </w:t>
      </w:r>
    </w:p>
    <w:p w14:paraId="35AEEF9F" w14:textId="77777777" w:rsidR="00D5450D" w:rsidRDefault="005B470C">
      <w:pPr>
        <w:spacing w:line="600" w:lineRule="auto"/>
        <w:ind w:firstLine="720"/>
        <w:jc w:val="both"/>
        <w:rPr>
          <w:rFonts w:eastAsia="Times New Roman"/>
          <w:szCs w:val="24"/>
        </w:rPr>
      </w:pPr>
      <w:r>
        <w:rPr>
          <w:rFonts w:eastAsia="Times New Roman"/>
          <w:b/>
          <w:szCs w:val="24"/>
        </w:rPr>
        <w:t>ΘΕΟΔΩΡΟΣ ΦΟΡΤΣΑΚΗΣ:</w:t>
      </w:r>
      <w:r>
        <w:rPr>
          <w:rFonts w:eastAsia="Times New Roman"/>
          <w:szCs w:val="24"/>
        </w:rPr>
        <w:t xml:space="preserve"> Ναι.  </w:t>
      </w:r>
    </w:p>
    <w:p w14:paraId="35AEEFA0" w14:textId="77777777" w:rsidR="00D5450D" w:rsidRDefault="005B470C">
      <w:pPr>
        <w:spacing w:line="600" w:lineRule="auto"/>
        <w:ind w:firstLine="720"/>
        <w:jc w:val="both"/>
        <w:rPr>
          <w:rFonts w:eastAsia="Times New Roman"/>
          <w:szCs w:val="24"/>
        </w:rPr>
      </w:pPr>
      <w:r>
        <w:rPr>
          <w:rFonts w:eastAsia="Times New Roman"/>
          <w:b/>
          <w:szCs w:val="24"/>
        </w:rPr>
        <w:lastRenderedPageBreak/>
        <w:t>ΓΙΑΝΝΗΣ ΚΟΥΤΣΟΥΚΟΣ:</w:t>
      </w:r>
      <w:r>
        <w:rPr>
          <w:rFonts w:eastAsia="Times New Roman"/>
          <w:szCs w:val="24"/>
        </w:rPr>
        <w:t xml:space="preserve"> Ναι. </w:t>
      </w:r>
    </w:p>
    <w:p w14:paraId="35AEEFA1" w14:textId="77777777" w:rsidR="00D5450D" w:rsidRDefault="005B470C">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Όχι. </w:t>
      </w:r>
    </w:p>
    <w:p w14:paraId="35AEEFA2" w14:textId="77777777" w:rsidR="00D5450D" w:rsidRDefault="005B470C">
      <w:pPr>
        <w:spacing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Όχι. </w:t>
      </w:r>
    </w:p>
    <w:p w14:paraId="35AEEFA3" w14:textId="77777777" w:rsidR="00D5450D" w:rsidRDefault="005B470C">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cs="Times New Roman"/>
          <w:szCs w:val="24"/>
        </w:rPr>
        <w:t xml:space="preserve"> Ναι</w:t>
      </w:r>
      <w:r>
        <w:rPr>
          <w:rFonts w:eastAsia="Times New Roman"/>
          <w:szCs w:val="24"/>
        </w:rPr>
        <w:t xml:space="preserve">. </w:t>
      </w:r>
    </w:p>
    <w:p w14:paraId="35AEEFA4" w14:textId="77777777" w:rsidR="00D5450D" w:rsidRDefault="005B470C">
      <w:pPr>
        <w:spacing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35AEEFA5" w14:textId="77777777" w:rsidR="00D5450D" w:rsidRDefault="005B470C">
      <w:pPr>
        <w:spacing w:line="600" w:lineRule="auto"/>
        <w:ind w:firstLine="720"/>
        <w:jc w:val="both"/>
        <w:rPr>
          <w:rFonts w:eastAsia="Times New Roman"/>
          <w:szCs w:val="24"/>
        </w:rPr>
      </w:pPr>
      <w:r>
        <w:rPr>
          <w:rFonts w:eastAsia="Times New Roman"/>
          <w:b/>
          <w:szCs w:val="24"/>
        </w:rPr>
        <w:t>ΓΕΩΡΓΙΟΣ ΑΜΥΡΑΣ:</w:t>
      </w:r>
      <w:r>
        <w:rPr>
          <w:rFonts w:eastAsia="Times New Roman" w:cs="Times New Roman"/>
          <w:szCs w:val="24"/>
        </w:rPr>
        <w:t xml:space="preserve"> Ναι. </w:t>
      </w:r>
      <w:r>
        <w:rPr>
          <w:rFonts w:eastAsia="Times New Roman"/>
          <w:szCs w:val="24"/>
        </w:rPr>
        <w:t xml:space="preserve"> </w:t>
      </w:r>
    </w:p>
    <w:p w14:paraId="35AEEFA6" w14:textId="77777777" w:rsidR="00D5450D" w:rsidRDefault="005B470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95 έγινε δεκτό ως έχει κατά πλειοψηφία. </w:t>
      </w:r>
    </w:p>
    <w:p w14:paraId="35AEEFA7" w14:textId="77777777" w:rsidR="00D5450D" w:rsidRDefault="005B470C">
      <w:pPr>
        <w:spacing w:line="600" w:lineRule="auto"/>
        <w:ind w:firstLine="720"/>
        <w:jc w:val="both"/>
        <w:rPr>
          <w:rFonts w:eastAsia="Times New Roman"/>
          <w:szCs w:val="24"/>
        </w:rPr>
      </w:pPr>
      <w:r>
        <w:rPr>
          <w:rFonts w:eastAsia="Times New Roman"/>
          <w:szCs w:val="24"/>
        </w:rPr>
        <w:t>Ερωτάται το Σώμα: Γίνεται δεκτό το άρθρο 96 ως έχει;</w:t>
      </w:r>
    </w:p>
    <w:p w14:paraId="35AEEFA8" w14:textId="77777777" w:rsidR="00D5450D" w:rsidRDefault="005B470C">
      <w:pPr>
        <w:spacing w:line="600" w:lineRule="auto"/>
        <w:ind w:firstLine="720"/>
        <w:jc w:val="both"/>
        <w:rPr>
          <w:rFonts w:eastAsia="Times New Roman"/>
          <w:szCs w:val="24"/>
        </w:rPr>
      </w:pPr>
      <w:r>
        <w:rPr>
          <w:rFonts w:eastAsia="Times New Roman"/>
          <w:b/>
          <w:szCs w:val="24"/>
        </w:rPr>
        <w:t xml:space="preserve">ΚΩΝΣΤΑΝΤΙΝΟΣ ΠΑΥΛΙΔΗΣ: </w:t>
      </w:r>
      <w:r>
        <w:rPr>
          <w:rFonts w:eastAsia="Times New Roman"/>
          <w:szCs w:val="24"/>
        </w:rPr>
        <w:t xml:space="preserve">Ναι. </w:t>
      </w:r>
    </w:p>
    <w:p w14:paraId="35AEEFA9" w14:textId="77777777" w:rsidR="00D5450D" w:rsidRDefault="005B470C">
      <w:pPr>
        <w:spacing w:line="600" w:lineRule="auto"/>
        <w:ind w:firstLine="720"/>
        <w:jc w:val="both"/>
        <w:rPr>
          <w:rFonts w:eastAsia="Times New Roman"/>
          <w:szCs w:val="24"/>
        </w:rPr>
      </w:pPr>
      <w:r>
        <w:rPr>
          <w:rFonts w:eastAsia="Times New Roman"/>
          <w:b/>
          <w:szCs w:val="24"/>
        </w:rPr>
        <w:t>ΘΕΟΔΩΡΟΣ ΦΟΡΤΣΑΚΗΣ:</w:t>
      </w:r>
      <w:r>
        <w:rPr>
          <w:rFonts w:eastAsia="Times New Roman"/>
          <w:szCs w:val="24"/>
        </w:rPr>
        <w:t xml:space="preserve"> Ναι.  </w:t>
      </w:r>
    </w:p>
    <w:p w14:paraId="35AEEFAA" w14:textId="77777777" w:rsidR="00D5450D" w:rsidRDefault="005B470C">
      <w:pPr>
        <w:spacing w:line="600" w:lineRule="auto"/>
        <w:ind w:firstLine="720"/>
        <w:jc w:val="both"/>
        <w:rPr>
          <w:rFonts w:eastAsia="Times New Roman"/>
          <w:szCs w:val="24"/>
        </w:rPr>
      </w:pPr>
      <w:r>
        <w:rPr>
          <w:rFonts w:eastAsia="Times New Roman"/>
          <w:b/>
          <w:szCs w:val="24"/>
        </w:rPr>
        <w:lastRenderedPageBreak/>
        <w:t>ΓΙΑΝΝΗΣ ΚΟΥΤΣΟΥΚΟΣ:</w:t>
      </w:r>
      <w:r>
        <w:rPr>
          <w:rFonts w:eastAsia="Times New Roman"/>
          <w:szCs w:val="24"/>
        </w:rPr>
        <w:t xml:space="preserve"> Ναι. </w:t>
      </w:r>
    </w:p>
    <w:p w14:paraId="35AEEFAB" w14:textId="77777777" w:rsidR="00D5450D" w:rsidRDefault="005B470C">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Όχι. </w:t>
      </w:r>
    </w:p>
    <w:p w14:paraId="35AEEFAC" w14:textId="77777777" w:rsidR="00D5450D" w:rsidRDefault="005B470C">
      <w:pPr>
        <w:spacing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Όχι. </w:t>
      </w:r>
    </w:p>
    <w:p w14:paraId="35AEEFAD" w14:textId="77777777" w:rsidR="00D5450D" w:rsidRDefault="005B470C">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cs="Times New Roman"/>
          <w:szCs w:val="24"/>
        </w:rPr>
        <w:t xml:space="preserve"> Ναι</w:t>
      </w:r>
      <w:r>
        <w:rPr>
          <w:rFonts w:eastAsia="Times New Roman"/>
          <w:szCs w:val="24"/>
        </w:rPr>
        <w:t xml:space="preserve">. </w:t>
      </w:r>
    </w:p>
    <w:p w14:paraId="35AEEFAE" w14:textId="77777777" w:rsidR="00D5450D" w:rsidRDefault="005B470C">
      <w:pPr>
        <w:spacing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35AEEFAF" w14:textId="77777777" w:rsidR="00D5450D" w:rsidRDefault="005B470C">
      <w:pPr>
        <w:spacing w:line="600" w:lineRule="auto"/>
        <w:ind w:firstLine="720"/>
        <w:jc w:val="both"/>
        <w:rPr>
          <w:rFonts w:eastAsia="Times New Roman"/>
          <w:szCs w:val="24"/>
        </w:rPr>
      </w:pPr>
      <w:r>
        <w:rPr>
          <w:rFonts w:eastAsia="Times New Roman"/>
          <w:b/>
          <w:szCs w:val="24"/>
        </w:rPr>
        <w:t>ΓΕΩΡΓΙΟΣ ΑΜΥΡΑΣ:</w:t>
      </w:r>
      <w:r>
        <w:rPr>
          <w:rFonts w:eastAsia="Times New Roman" w:cs="Times New Roman"/>
          <w:szCs w:val="24"/>
        </w:rPr>
        <w:t xml:space="preserve"> Ναι.</w:t>
      </w:r>
    </w:p>
    <w:p w14:paraId="35AEEFB0" w14:textId="77777777" w:rsidR="00D5450D" w:rsidRDefault="005B470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96 έγινε δεκτό ως έχει κατά πλειοψηφία. </w:t>
      </w:r>
    </w:p>
    <w:p w14:paraId="35AEEFB1" w14:textId="77777777" w:rsidR="00D5450D" w:rsidRDefault="005B470C">
      <w:pPr>
        <w:spacing w:line="600" w:lineRule="auto"/>
        <w:ind w:firstLine="720"/>
        <w:jc w:val="both"/>
        <w:rPr>
          <w:rFonts w:eastAsia="Times New Roman"/>
          <w:szCs w:val="24"/>
        </w:rPr>
      </w:pPr>
      <w:r>
        <w:rPr>
          <w:rFonts w:eastAsia="Times New Roman"/>
          <w:szCs w:val="24"/>
        </w:rPr>
        <w:t>Ερωτάτ</w:t>
      </w:r>
      <w:r>
        <w:rPr>
          <w:rFonts w:eastAsia="Times New Roman"/>
          <w:szCs w:val="24"/>
        </w:rPr>
        <w:t>αι το Σώμα: Γίνεται δεκτό το άρθρο 97, όπως τροποποιήθηκε από τον κύριο Υπουργό;</w:t>
      </w:r>
    </w:p>
    <w:p w14:paraId="35AEEFB2" w14:textId="77777777" w:rsidR="00D5450D" w:rsidRDefault="005B470C">
      <w:pPr>
        <w:spacing w:line="600" w:lineRule="auto"/>
        <w:ind w:firstLine="720"/>
        <w:jc w:val="both"/>
        <w:rPr>
          <w:rFonts w:eastAsia="Times New Roman"/>
          <w:szCs w:val="24"/>
        </w:rPr>
      </w:pPr>
      <w:r>
        <w:rPr>
          <w:rFonts w:eastAsia="Times New Roman"/>
          <w:b/>
          <w:szCs w:val="24"/>
        </w:rPr>
        <w:t xml:space="preserve">ΚΩΝΣΤΑΝΤΙΝΟΣ ΠΑΥΛΙΔΗΣ: </w:t>
      </w:r>
      <w:r>
        <w:rPr>
          <w:rFonts w:eastAsia="Times New Roman"/>
          <w:szCs w:val="24"/>
        </w:rPr>
        <w:t xml:space="preserve">Ναι. </w:t>
      </w:r>
    </w:p>
    <w:p w14:paraId="35AEEFB3" w14:textId="77777777" w:rsidR="00D5450D" w:rsidRDefault="005B470C">
      <w:pPr>
        <w:spacing w:line="600" w:lineRule="auto"/>
        <w:ind w:firstLine="720"/>
        <w:jc w:val="both"/>
        <w:rPr>
          <w:rFonts w:eastAsia="Times New Roman"/>
          <w:szCs w:val="24"/>
        </w:rPr>
      </w:pPr>
      <w:r>
        <w:rPr>
          <w:rFonts w:eastAsia="Times New Roman"/>
          <w:b/>
          <w:szCs w:val="24"/>
        </w:rPr>
        <w:lastRenderedPageBreak/>
        <w:t>ΘΕΟΔΩΡΟΣ ΦΟΡΤΣΑΚΗΣ:</w:t>
      </w:r>
      <w:r>
        <w:rPr>
          <w:rFonts w:eastAsia="Times New Roman"/>
          <w:szCs w:val="24"/>
        </w:rPr>
        <w:t xml:space="preserve"> Ναι.  </w:t>
      </w:r>
    </w:p>
    <w:p w14:paraId="35AEEFB4" w14:textId="77777777" w:rsidR="00D5450D" w:rsidRDefault="005B470C">
      <w:pPr>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Ναι. </w:t>
      </w:r>
    </w:p>
    <w:p w14:paraId="35AEEFB5" w14:textId="77777777" w:rsidR="00D5450D" w:rsidRDefault="005B470C">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Όχι. </w:t>
      </w:r>
    </w:p>
    <w:p w14:paraId="35AEEFB6" w14:textId="77777777" w:rsidR="00D5450D" w:rsidRDefault="005B470C">
      <w:pPr>
        <w:spacing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Όχι. </w:t>
      </w:r>
    </w:p>
    <w:p w14:paraId="35AEEFB7" w14:textId="77777777" w:rsidR="00D5450D" w:rsidRDefault="005B470C">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cs="Times New Roman"/>
          <w:szCs w:val="24"/>
        </w:rPr>
        <w:t xml:space="preserve"> Ναι</w:t>
      </w:r>
      <w:r>
        <w:rPr>
          <w:rFonts w:eastAsia="Times New Roman"/>
          <w:szCs w:val="24"/>
        </w:rPr>
        <w:t xml:space="preserve">. </w:t>
      </w:r>
    </w:p>
    <w:p w14:paraId="35AEEFB8" w14:textId="77777777" w:rsidR="00D5450D" w:rsidRDefault="005B470C">
      <w:pPr>
        <w:spacing w:line="600" w:lineRule="auto"/>
        <w:ind w:firstLine="720"/>
        <w:jc w:val="both"/>
        <w:rPr>
          <w:rFonts w:eastAsia="Times New Roman"/>
          <w:szCs w:val="24"/>
        </w:rPr>
      </w:pPr>
      <w:r>
        <w:rPr>
          <w:rFonts w:eastAsia="Times New Roman"/>
          <w:b/>
          <w:szCs w:val="24"/>
        </w:rPr>
        <w:t xml:space="preserve">ΔΗΜΗΤΡΙΟΣ </w:t>
      </w:r>
      <w:r>
        <w:rPr>
          <w:rFonts w:eastAsia="Times New Roman"/>
          <w:b/>
          <w:szCs w:val="24"/>
        </w:rPr>
        <w:t xml:space="preserve">ΚΑΒΑΔΕΛΛΑΣ: </w:t>
      </w:r>
      <w:r>
        <w:rPr>
          <w:rFonts w:eastAsia="Times New Roman"/>
          <w:szCs w:val="24"/>
        </w:rPr>
        <w:t>Παρών.</w:t>
      </w:r>
    </w:p>
    <w:p w14:paraId="35AEEFB9" w14:textId="77777777" w:rsidR="00D5450D" w:rsidRDefault="005B470C">
      <w:pPr>
        <w:spacing w:line="600" w:lineRule="auto"/>
        <w:ind w:firstLine="720"/>
        <w:jc w:val="both"/>
        <w:rPr>
          <w:rFonts w:eastAsia="Times New Roman"/>
          <w:szCs w:val="24"/>
        </w:rPr>
      </w:pPr>
      <w:r>
        <w:rPr>
          <w:rFonts w:eastAsia="Times New Roman"/>
          <w:b/>
          <w:szCs w:val="24"/>
        </w:rPr>
        <w:t>ΓΕΩΡΓΙΟΣ ΑΜΥΡΑΣ:</w:t>
      </w:r>
      <w:r>
        <w:rPr>
          <w:rFonts w:eastAsia="Times New Roman" w:cs="Times New Roman"/>
          <w:szCs w:val="24"/>
        </w:rPr>
        <w:t xml:space="preserve"> Ναι. </w:t>
      </w:r>
      <w:r>
        <w:rPr>
          <w:rFonts w:eastAsia="Times New Roman"/>
          <w:szCs w:val="24"/>
        </w:rPr>
        <w:t xml:space="preserve"> </w:t>
      </w:r>
    </w:p>
    <w:p w14:paraId="35AEEFBA" w14:textId="77777777" w:rsidR="00D5450D" w:rsidRDefault="005B470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97 έγινε δεκτό, όπως τροποποιήθηκε από τον κύριο Υπουργό, κατά πλειοψηφία. </w:t>
      </w:r>
    </w:p>
    <w:p w14:paraId="35AEEFBB" w14:textId="77777777" w:rsidR="00D5450D" w:rsidRDefault="005B470C">
      <w:pPr>
        <w:spacing w:line="600" w:lineRule="auto"/>
        <w:ind w:firstLine="720"/>
        <w:jc w:val="both"/>
        <w:rPr>
          <w:rFonts w:eastAsia="Times New Roman"/>
          <w:szCs w:val="24"/>
        </w:rPr>
      </w:pPr>
      <w:r>
        <w:rPr>
          <w:rFonts w:eastAsia="Times New Roman"/>
          <w:szCs w:val="24"/>
        </w:rPr>
        <w:t>Ερωτάται το Σώμα: Γίνεται δεκτό το άρθρο 98 ως έχει;</w:t>
      </w:r>
    </w:p>
    <w:p w14:paraId="35AEEFBC" w14:textId="77777777" w:rsidR="00D5450D" w:rsidRDefault="005B470C">
      <w:pPr>
        <w:spacing w:line="600" w:lineRule="auto"/>
        <w:ind w:firstLine="720"/>
        <w:jc w:val="both"/>
        <w:rPr>
          <w:rFonts w:eastAsia="Times New Roman"/>
          <w:szCs w:val="24"/>
        </w:rPr>
      </w:pPr>
      <w:r>
        <w:rPr>
          <w:rFonts w:eastAsia="Times New Roman"/>
          <w:b/>
          <w:szCs w:val="24"/>
        </w:rPr>
        <w:lastRenderedPageBreak/>
        <w:t xml:space="preserve">ΚΩΝΣΤΑΝΤΙΝΟΣ ΠΑΥΛΙΔΗΣ: </w:t>
      </w:r>
      <w:r>
        <w:rPr>
          <w:rFonts w:eastAsia="Times New Roman"/>
          <w:szCs w:val="24"/>
        </w:rPr>
        <w:t xml:space="preserve">Ναι. </w:t>
      </w:r>
    </w:p>
    <w:p w14:paraId="35AEEFBD" w14:textId="77777777" w:rsidR="00D5450D" w:rsidRDefault="005B470C">
      <w:pPr>
        <w:spacing w:line="600" w:lineRule="auto"/>
        <w:ind w:firstLine="720"/>
        <w:jc w:val="both"/>
        <w:rPr>
          <w:rFonts w:eastAsia="Times New Roman"/>
          <w:szCs w:val="24"/>
        </w:rPr>
      </w:pPr>
      <w:r>
        <w:rPr>
          <w:rFonts w:eastAsia="Times New Roman"/>
          <w:b/>
          <w:szCs w:val="24"/>
        </w:rPr>
        <w:t>ΘΕΟΔΩΡΟΣ ΦΟΡΤΣΑΚΗΣ:</w:t>
      </w:r>
      <w:r>
        <w:rPr>
          <w:rFonts w:eastAsia="Times New Roman"/>
          <w:szCs w:val="24"/>
        </w:rPr>
        <w:t xml:space="preserve"> Ναι.  </w:t>
      </w:r>
    </w:p>
    <w:p w14:paraId="35AEEFBE" w14:textId="77777777" w:rsidR="00D5450D" w:rsidRDefault="005B470C">
      <w:pPr>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Ναι. </w:t>
      </w:r>
    </w:p>
    <w:p w14:paraId="35AEEFBF" w14:textId="77777777" w:rsidR="00D5450D" w:rsidRDefault="005B470C">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Όχι. </w:t>
      </w:r>
    </w:p>
    <w:p w14:paraId="35AEEFC0" w14:textId="77777777" w:rsidR="00D5450D" w:rsidRDefault="005B470C">
      <w:pPr>
        <w:spacing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Όχι. </w:t>
      </w:r>
    </w:p>
    <w:p w14:paraId="35AEEFC1" w14:textId="77777777" w:rsidR="00D5450D" w:rsidRDefault="005B470C">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cs="Times New Roman"/>
          <w:szCs w:val="24"/>
        </w:rPr>
        <w:t xml:space="preserve"> Ναι</w:t>
      </w:r>
      <w:r>
        <w:rPr>
          <w:rFonts w:eastAsia="Times New Roman"/>
          <w:szCs w:val="24"/>
        </w:rPr>
        <w:t xml:space="preserve">. </w:t>
      </w:r>
    </w:p>
    <w:p w14:paraId="35AEEFC2" w14:textId="77777777" w:rsidR="00D5450D" w:rsidRDefault="005B470C">
      <w:pPr>
        <w:spacing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35AEEFC3" w14:textId="77777777" w:rsidR="00D5450D" w:rsidRDefault="005B470C">
      <w:pPr>
        <w:spacing w:line="600" w:lineRule="auto"/>
        <w:ind w:firstLine="720"/>
        <w:jc w:val="both"/>
        <w:rPr>
          <w:rFonts w:eastAsia="Times New Roman"/>
          <w:szCs w:val="24"/>
        </w:rPr>
      </w:pPr>
      <w:r>
        <w:rPr>
          <w:rFonts w:eastAsia="Times New Roman"/>
          <w:b/>
          <w:szCs w:val="24"/>
        </w:rPr>
        <w:t>ΓΕΩΡΓΙΟΣ ΑΜΥΡΑΣ:</w:t>
      </w:r>
      <w:r>
        <w:rPr>
          <w:rFonts w:eastAsia="Times New Roman" w:cs="Times New Roman"/>
          <w:szCs w:val="24"/>
        </w:rPr>
        <w:t xml:space="preserve"> Ναι. </w:t>
      </w:r>
      <w:r>
        <w:rPr>
          <w:rFonts w:eastAsia="Times New Roman"/>
          <w:szCs w:val="24"/>
        </w:rPr>
        <w:t xml:space="preserve"> </w:t>
      </w:r>
    </w:p>
    <w:p w14:paraId="35AEEFC4" w14:textId="77777777" w:rsidR="00D5450D" w:rsidRDefault="005B470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98 έγινε δεκτό ως </w:t>
      </w:r>
      <w:r>
        <w:rPr>
          <w:rFonts w:eastAsia="Times New Roman"/>
          <w:szCs w:val="24"/>
        </w:rPr>
        <w:t xml:space="preserve">έχει κατά πλειοψηφία. </w:t>
      </w:r>
    </w:p>
    <w:p w14:paraId="35AEEFC5" w14:textId="77777777" w:rsidR="00D5450D" w:rsidRDefault="005B470C">
      <w:pPr>
        <w:spacing w:line="600" w:lineRule="auto"/>
        <w:ind w:firstLine="720"/>
        <w:jc w:val="both"/>
        <w:rPr>
          <w:rFonts w:eastAsia="Times New Roman"/>
          <w:szCs w:val="24"/>
        </w:rPr>
      </w:pPr>
      <w:r>
        <w:rPr>
          <w:rFonts w:eastAsia="Times New Roman"/>
          <w:szCs w:val="24"/>
        </w:rPr>
        <w:t>Ερωτάται το Σώμα: Γίνεται δεκτό το άρθρο 99 ως έχει;</w:t>
      </w:r>
    </w:p>
    <w:p w14:paraId="35AEEFC6" w14:textId="77777777" w:rsidR="00D5450D" w:rsidRDefault="005B470C">
      <w:pPr>
        <w:spacing w:line="600" w:lineRule="auto"/>
        <w:ind w:firstLine="720"/>
        <w:jc w:val="both"/>
        <w:rPr>
          <w:rFonts w:eastAsia="Times New Roman"/>
          <w:szCs w:val="24"/>
        </w:rPr>
      </w:pPr>
      <w:r>
        <w:rPr>
          <w:rFonts w:eastAsia="Times New Roman"/>
          <w:b/>
          <w:szCs w:val="24"/>
        </w:rPr>
        <w:lastRenderedPageBreak/>
        <w:t xml:space="preserve">ΚΩΝΣΤΑΝΤΙΝΟΣ ΠΑΥΛΙΔΗΣ: </w:t>
      </w:r>
      <w:r>
        <w:rPr>
          <w:rFonts w:eastAsia="Times New Roman"/>
          <w:szCs w:val="24"/>
        </w:rPr>
        <w:t xml:space="preserve">Ναι. </w:t>
      </w:r>
    </w:p>
    <w:p w14:paraId="35AEEFC7" w14:textId="77777777" w:rsidR="00D5450D" w:rsidRDefault="005B470C">
      <w:pPr>
        <w:spacing w:line="600" w:lineRule="auto"/>
        <w:ind w:firstLine="720"/>
        <w:jc w:val="both"/>
        <w:rPr>
          <w:rFonts w:eastAsia="Times New Roman"/>
          <w:szCs w:val="24"/>
        </w:rPr>
      </w:pPr>
      <w:r>
        <w:rPr>
          <w:rFonts w:eastAsia="Times New Roman"/>
          <w:b/>
          <w:szCs w:val="24"/>
        </w:rPr>
        <w:t>ΘΕΟΔΩΡΟΣ ΦΟΡΤΣΑΚΗΣ:</w:t>
      </w:r>
      <w:r>
        <w:rPr>
          <w:rFonts w:eastAsia="Times New Roman"/>
          <w:szCs w:val="24"/>
        </w:rPr>
        <w:t xml:space="preserve"> Ναι.  </w:t>
      </w:r>
    </w:p>
    <w:p w14:paraId="35AEEFC8" w14:textId="77777777" w:rsidR="00D5450D" w:rsidRDefault="005B470C">
      <w:pPr>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Ναι. </w:t>
      </w:r>
    </w:p>
    <w:p w14:paraId="35AEEFC9" w14:textId="77777777" w:rsidR="00D5450D" w:rsidRDefault="005B470C">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Όχι. </w:t>
      </w:r>
    </w:p>
    <w:p w14:paraId="35AEEFCA" w14:textId="77777777" w:rsidR="00D5450D" w:rsidRDefault="005B470C">
      <w:pPr>
        <w:spacing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Όχι. </w:t>
      </w:r>
    </w:p>
    <w:p w14:paraId="35AEEFCB" w14:textId="77777777" w:rsidR="00D5450D" w:rsidRDefault="005B470C">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cs="Times New Roman"/>
          <w:szCs w:val="24"/>
        </w:rPr>
        <w:t xml:space="preserve"> Ναι</w:t>
      </w:r>
      <w:r>
        <w:rPr>
          <w:rFonts w:eastAsia="Times New Roman"/>
          <w:szCs w:val="24"/>
        </w:rPr>
        <w:t xml:space="preserve">. </w:t>
      </w:r>
    </w:p>
    <w:p w14:paraId="35AEEFCC" w14:textId="77777777" w:rsidR="00D5450D" w:rsidRDefault="005B470C">
      <w:pPr>
        <w:spacing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35AEEFCD" w14:textId="77777777" w:rsidR="00D5450D" w:rsidRDefault="005B470C">
      <w:pPr>
        <w:spacing w:line="600" w:lineRule="auto"/>
        <w:ind w:firstLine="720"/>
        <w:jc w:val="both"/>
        <w:rPr>
          <w:rFonts w:eastAsia="Times New Roman"/>
          <w:szCs w:val="24"/>
        </w:rPr>
      </w:pPr>
      <w:r>
        <w:rPr>
          <w:rFonts w:eastAsia="Times New Roman"/>
          <w:b/>
          <w:szCs w:val="24"/>
        </w:rPr>
        <w:t>ΓΕΩΡΓΙΟΣ ΑΜΥΡΑΣ:</w:t>
      </w:r>
      <w:r>
        <w:rPr>
          <w:rFonts w:eastAsia="Times New Roman" w:cs="Times New Roman"/>
          <w:szCs w:val="24"/>
        </w:rPr>
        <w:t xml:space="preserve"> Ναι. </w:t>
      </w:r>
      <w:r>
        <w:rPr>
          <w:rFonts w:eastAsia="Times New Roman"/>
          <w:szCs w:val="24"/>
        </w:rPr>
        <w:t xml:space="preserve"> </w:t>
      </w:r>
    </w:p>
    <w:p w14:paraId="35AEEFCE" w14:textId="77777777" w:rsidR="00D5450D" w:rsidRDefault="005B470C">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99 έγινε δεκτό ως έχει κατά πλειοψηφία. </w:t>
      </w:r>
    </w:p>
    <w:p w14:paraId="35AEEFCF"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100 ως έχει;</w:t>
      </w:r>
    </w:p>
    <w:p w14:paraId="35AEEFD0"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lastRenderedPageBreak/>
        <w:t>ΚΩΝΣΤΑΝΤΙΝΟΣ ΠΑΥΛΙΔΗΣ:</w:t>
      </w:r>
      <w:r>
        <w:rPr>
          <w:rFonts w:eastAsia="Times New Roman" w:cs="Times New Roman"/>
          <w:szCs w:val="24"/>
        </w:rPr>
        <w:t xml:space="preserve"> Ναι.</w:t>
      </w:r>
    </w:p>
    <w:p w14:paraId="35AEEFD1"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FD2"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ΓΙΑΝΝΗ</w:t>
      </w:r>
      <w:r>
        <w:rPr>
          <w:rFonts w:eastAsia="Times New Roman" w:cs="Times New Roman"/>
          <w:b/>
          <w:szCs w:val="24"/>
        </w:rPr>
        <w:t>Σ ΚΟΥΤΣΟΥΚΟΣ:</w:t>
      </w:r>
      <w:r>
        <w:rPr>
          <w:rFonts w:eastAsia="Times New Roman" w:cs="Times New Roman"/>
          <w:szCs w:val="24"/>
        </w:rPr>
        <w:t xml:space="preserve"> Ναι.</w:t>
      </w:r>
    </w:p>
    <w:p w14:paraId="35AEEFD3"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FD4"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35AEEFD5"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35AEEFD6"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FD7"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FD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100 έγινε δεκτό ως έχει κατά πλειοψηφία.</w:t>
      </w:r>
    </w:p>
    <w:p w14:paraId="35AEEFD9"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 xml:space="preserve">Ερωτάται το </w:t>
      </w:r>
      <w:r>
        <w:rPr>
          <w:rFonts w:eastAsia="Times New Roman" w:cs="Times New Roman"/>
          <w:szCs w:val="24"/>
        </w:rPr>
        <w:t>Σώμα: Γίνεται δεκτό το άρθρο 101 ως έχει;</w:t>
      </w:r>
    </w:p>
    <w:p w14:paraId="35AEEFDA"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lastRenderedPageBreak/>
        <w:t>ΚΩΝΣΤΑΝΤΙΝΟΣ ΠΑΥΛΙΔΗΣ:</w:t>
      </w:r>
      <w:r>
        <w:rPr>
          <w:rFonts w:eastAsia="Times New Roman" w:cs="Times New Roman"/>
          <w:szCs w:val="24"/>
        </w:rPr>
        <w:t xml:space="preserve"> Ναι.</w:t>
      </w:r>
    </w:p>
    <w:p w14:paraId="35AEEFDB"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FDC"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FDD"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FDE"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35AEEFDF"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35AEEFE0"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FE1"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FE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ΔΡΕΥΩΝ (Σπυρίδων Λυκούδης): </w:t>
      </w:r>
      <w:r>
        <w:rPr>
          <w:rFonts w:eastAsia="Times New Roman" w:cs="Times New Roman"/>
          <w:szCs w:val="24"/>
        </w:rPr>
        <w:t>Συνεπώς το άρθρο 101 έγινε δεκτό ως έχει κατά πλειοψηφία.</w:t>
      </w:r>
    </w:p>
    <w:p w14:paraId="35AEEFE3"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102 ως έχει;</w:t>
      </w:r>
    </w:p>
    <w:p w14:paraId="35AEEFE4"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lastRenderedPageBreak/>
        <w:t>ΚΩΝΣΤΑΝΤΙΝΟΣ ΠΑΥΛΙΔΗΣ:</w:t>
      </w:r>
      <w:r>
        <w:rPr>
          <w:rFonts w:eastAsia="Times New Roman" w:cs="Times New Roman"/>
          <w:szCs w:val="24"/>
        </w:rPr>
        <w:t xml:space="preserve"> Ναι.</w:t>
      </w:r>
    </w:p>
    <w:p w14:paraId="35AEEFE5"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FE6"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FE7"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FE8"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ΒΑΡΔΑΛΗΣ:</w:t>
      </w:r>
      <w:r>
        <w:rPr>
          <w:rFonts w:eastAsia="Times New Roman" w:cs="Times New Roman"/>
          <w:szCs w:val="24"/>
        </w:rPr>
        <w:t xml:space="preserve"> Όχι.</w:t>
      </w:r>
    </w:p>
    <w:p w14:paraId="35AEEFE9"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35AEEFEA"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FEB"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FE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102 έγινε δεκτό ως έχει κατά πλειοψηφία.</w:t>
      </w:r>
    </w:p>
    <w:p w14:paraId="35AEEFED"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103 ως έχει;</w:t>
      </w:r>
    </w:p>
    <w:p w14:paraId="35AEEFEE"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lastRenderedPageBreak/>
        <w:t xml:space="preserve">ΚΩΝΣΤΑΝΤΙΝΟΣ </w:t>
      </w:r>
      <w:r>
        <w:rPr>
          <w:rFonts w:eastAsia="Times New Roman" w:cs="Times New Roman"/>
          <w:b/>
          <w:szCs w:val="24"/>
        </w:rPr>
        <w:t>ΠΑΥΛΙΔΗΣ:</w:t>
      </w:r>
      <w:r>
        <w:rPr>
          <w:rFonts w:eastAsia="Times New Roman" w:cs="Times New Roman"/>
          <w:szCs w:val="24"/>
        </w:rPr>
        <w:t xml:space="preserve"> Ναι.</w:t>
      </w:r>
    </w:p>
    <w:p w14:paraId="35AEEFEF"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ΘΕΟΔΩΡΟΣ ΦΟΡΤΣΑΚΗΣ: </w:t>
      </w:r>
      <w:r>
        <w:rPr>
          <w:rFonts w:eastAsia="Times New Roman" w:cs="Times New Roman"/>
          <w:szCs w:val="24"/>
        </w:rPr>
        <w:t xml:space="preserve">Ναι. </w:t>
      </w:r>
    </w:p>
    <w:p w14:paraId="35AEEFF0"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 </w:t>
      </w:r>
    </w:p>
    <w:p w14:paraId="35AEEFF1"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FF2"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35AEEFF3"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35AEEFF4"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EFF5"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EFF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103 έγιν</w:t>
      </w:r>
      <w:r>
        <w:rPr>
          <w:rFonts w:eastAsia="Times New Roman" w:cs="Times New Roman"/>
          <w:szCs w:val="24"/>
        </w:rPr>
        <w:t>ε δεκτό ως έχει κατά πλειοψηφία.</w:t>
      </w:r>
    </w:p>
    <w:p w14:paraId="35AEEFF7"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104 ως έχει;</w:t>
      </w:r>
    </w:p>
    <w:p w14:paraId="35AEEFF8"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lastRenderedPageBreak/>
        <w:t>ΚΩΝΣΤΑΝΤΙΝΟΣ ΠΑΥΛΙΔΗΣ:</w:t>
      </w:r>
      <w:r>
        <w:rPr>
          <w:rFonts w:eastAsia="Times New Roman" w:cs="Times New Roman"/>
          <w:szCs w:val="24"/>
        </w:rPr>
        <w:t xml:space="preserve"> Ναι.</w:t>
      </w:r>
    </w:p>
    <w:p w14:paraId="35AEEFF9"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EFFA"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EFFB"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EFFC"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35AEEFFD"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35AEEFFE"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ΚΑΒΑΔΕΛΛΑΣ:</w:t>
      </w:r>
      <w:r>
        <w:rPr>
          <w:rFonts w:eastAsia="Times New Roman" w:cs="Times New Roman"/>
          <w:szCs w:val="24"/>
        </w:rPr>
        <w:t xml:space="preserve"> Παρών.</w:t>
      </w:r>
    </w:p>
    <w:p w14:paraId="35AEEFFF"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F00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104 έγινε δεκτό ως έχει κατά πλειοψηφία.</w:t>
      </w:r>
    </w:p>
    <w:p w14:paraId="35AEF001"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105 ως έχει;</w:t>
      </w:r>
    </w:p>
    <w:p w14:paraId="35AEF002"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lastRenderedPageBreak/>
        <w:t>ΚΩΝΣΤΑΝΤΙΝΟΣ ΠΑΥΛΙΔΗΣ:</w:t>
      </w:r>
      <w:r>
        <w:rPr>
          <w:rFonts w:eastAsia="Times New Roman" w:cs="Times New Roman"/>
          <w:szCs w:val="24"/>
        </w:rPr>
        <w:t xml:space="preserve"> Ναι.</w:t>
      </w:r>
    </w:p>
    <w:p w14:paraId="35AEF003"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F004"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ΓΙΑΝΝΗΣ </w:t>
      </w:r>
      <w:r>
        <w:rPr>
          <w:rFonts w:eastAsia="Times New Roman" w:cs="Times New Roman"/>
          <w:b/>
          <w:szCs w:val="24"/>
        </w:rPr>
        <w:t>ΚΟΥΤΣΟΥΚΟΣ:</w:t>
      </w:r>
      <w:r>
        <w:rPr>
          <w:rFonts w:eastAsia="Times New Roman" w:cs="Times New Roman"/>
          <w:szCs w:val="24"/>
        </w:rPr>
        <w:t xml:space="preserve"> Ναι.</w:t>
      </w:r>
    </w:p>
    <w:p w14:paraId="35AEF005"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F006"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35AEF007"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35AEF008"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F009"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F00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105 έγινε δεκτό ως έχει κατά πλειοψηφία.</w:t>
      </w:r>
    </w:p>
    <w:p w14:paraId="35AEF00B"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lastRenderedPageBreak/>
        <w:t xml:space="preserve">Ερωτάται το Σώμα: Γίνεται δεκτό το άρθρο 106, όπως τροποποιήθηκε από τον κύριο Υπουργό; </w:t>
      </w:r>
    </w:p>
    <w:p w14:paraId="35AEF00C"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F00D"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Παρών.</w:t>
      </w:r>
    </w:p>
    <w:p w14:paraId="35AEF00E"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35AEF00F"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F010"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35AEF011"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35AEF012"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ΔΗΜΗ</w:t>
      </w:r>
      <w:r>
        <w:rPr>
          <w:rFonts w:eastAsia="Times New Roman" w:cs="Times New Roman"/>
          <w:b/>
          <w:szCs w:val="24"/>
        </w:rPr>
        <w:t>ΤΡΙΟΣ ΚΑΒΑΔΕΛΛΑΣ:</w:t>
      </w:r>
      <w:r>
        <w:rPr>
          <w:rFonts w:eastAsia="Times New Roman" w:cs="Times New Roman"/>
          <w:szCs w:val="24"/>
        </w:rPr>
        <w:t xml:space="preserve"> Παρών.</w:t>
      </w:r>
    </w:p>
    <w:p w14:paraId="35AEF013"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Παρών.</w:t>
      </w:r>
    </w:p>
    <w:p w14:paraId="35AEF01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Συνεπώς το άρθρο 106 έγινε δεκτό, όπως τροποποιήθηκε από τον κύριο Υπουργό, κατά πλειοψηφία.</w:t>
      </w:r>
    </w:p>
    <w:p w14:paraId="35AEF015"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107 ως έχει;</w:t>
      </w:r>
    </w:p>
    <w:p w14:paraId="35AEF016"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F017"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F018"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F019"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F01A"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35AEF01B"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35AEF01C"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F01D"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Ναι.</w:t>
      </w:r>
    </w:p>
    <w:p w14:paraId="35AEF01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107 έγινε δεκτό ως έχει κ</w:t>
      </w:r>
      <w:r>
        <w:rPr>
          <w:rFonts w:eastAsia="Times New Roman" w:cs="Times New Roman"/>
          <w:szCs w:val="24"/>
        </w:rPr>
        <w:t>ατά πλειοψηφία.</w:t>
      </w:r>
    </w:p>
    <w:p w14:paraId="35AEF01F"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108 ως έχει;</w:t>
      </w:r>
    </w:p>
    <w:p w14:paraId="35AEF020"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F021"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F022"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F023"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F024"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35AEF025"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35AEF026"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 </w:t>
      </w:r>
    </w:p>
    <w:p w14:paraId="35AEF027"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Ναι.</w:t>
      </w:r>
    </w:p>
    <w:p w14:paraId="35AEF02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108 έγινε δεκτό ως έχει κατά πλειοψηφία.</w:t>
      </w:r>
    </w:p>
    <w:p w14:paraId="35AEF029"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109 ως έχει;</w:t>
      </w:r>
    </w:p>
    <w:p w14:paraId="35AEF02A"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F02B"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Όχι.</w:t>
      </w:r>
    </w:p>
    <w:p w14:paraId="35AEF02C"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35AEF02D"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Ε</w:t>
      </w:r>
      <w:r>
        <w:rPr>
          <w:rFonts w:eastAsia="Times New Roman" w:cs="Times New Roman"/>
          <w:b/>
          <w:szCs w:val="24"/>
        </w:rPr>
        <w:t>ΥΑΓΓΕΛΟΣ ΚΑΡΑΚΩΣΤΑΣ:</w:t>
      </w:r>
      <w:r>
        <w:rPr>
          <w:rFonts w:eastAsia="Times New Roman" w:cs="Times New Roman"/>
          <w:szCs w:val="24"/>
        </w:rPr>
        <w:t xml:space="preserve"> Όχι.</w:t>
      </w:r>
    </w:p>
    <w:p w14:paraId="35AEF02E"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35AEF02F"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35AEF030"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F031"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Παρών.</w:t>
      </w:r>
    </w:p>
    <w:p w14:paraId="35AEF03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109 έγινε δεκτό ως έχει κατά πλειοψηφία.</w:t>
      </w:r>
    </w:p>
    <w:p w14:paraId="35AEF033"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w:t>
      </w:r>
      <w:r>
        <w:rPr>
          <w:rFonts w:eastAsia="Times New Roman" w:cs="Times New Roman"/>
          <w:szCs w:val="24"/>
        </w:rPr>
        <w:t>ο άρθρο 110 ως έχει;</w:t>
      </w:r>
    </w:p>
    <w:p w14:paraId="35AEF034"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F035"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F036"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F037"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F038"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35AEF039"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35AEF03A"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F03B"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Ναι.</w:t>
      </w:r>
    </w:p>
    <w:p w14:paraId="35AEF03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110 έγινε δεκτό ως έχει κατά πλειοψηφία.</w:t>
      </w:r>
    </w:p>
    <w:p w14:paraId="35AEF03D"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111, όπως τροποποιήθηκε από τον κύριο Υπουργό;</w:t>
      </w:r>
    </w:p>
    <w:p w14:paraId="35AEF03E"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F03F"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Όχι.</w:t>
      </w:r>
    </w:p>
    <w:p w14:paraId="35AEF040"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Όχι.</w:t>
      </w:r>
    </w:p>
    <w:p w14:paraId="35AEF041"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F042"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35AEF043"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35AEF044"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lastRenderedPageBreak/>
        <w:t>ΔΗΜΗΤΡΙΟΣ ΚΑΒΑΔΕΛΛΑΣ:</w:t>
      </w:r>
      <w:r>
        <w:rPr>
          <w:rFonts w:eastAsia="Times New Roman" w:cs="Times New Roman"/>
          <w:szCs w:val="24"/>
        </w:rPr>
        <w:t xml:space="preserve"> Όχι.</w:t>
      </w:r>
    </w:p>
    <w:p w14:paraId="35AEF045"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35AEF04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111 έγινε δεκτό, όπως τροποποιήθηκε από τον κύριο Υπουργό, κατά πλειοψηφία.</w:t>
      </w:r>
    </w:p>
    <w:p w14:paraId="35AEF047"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112 ως έχει;</w:t>
      </w:r>
    </w:p>
    <w:p w14:paraId="35AEF048"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F049"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Όχι.</w:t>
      </w:r>
    </w:p>
    <w:p w14:paraId="35AEF04A"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F04B"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F04C"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Παρών.</w:t>
      </w:r>
    </w:p>
    <w:p w14:paraId="35AEF04D"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lastRenderedPageBreak/>
        <w:t>ΚΩΝΣΤΑΝΤΙΝΟΣ ΚΑΤΣΙΚΗΣ:</w:t>
      </w:r>
      <w:r>
        <w:rPr>
          <w:rFonts w:eastAsia="Times New Roman" w:cs="Times New Roman"/>
          <w:szCs w:val="24"/>
        </w:rPr>
        <w:t xml:space="preserve"> Ναι. </w:t>
      </w:r>
    </w:p>
    <w:p w14:paraId="35AEF04E"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F04F"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ΑΜΥ</w:t>
      </w:r>
      <w:r>
        <w:rPr>
          <w:rFonts w:eastAsia="Times New Roman" w:cs="Times New Roman"/>
          <w:b/>
          <w:szCs w:val="24"/>
        </w:rPr>
        <w:t>ΡΑΣ:</w:t>
      </w:r>
      <w:r>
        <w:rPr>
          <w:rFonts w:eastAsia="Times New Roman" w:cs="Times New Roman"/>
          <w:szCs w:val="24"/>
        </w:rPr>
        <w:t xml:space="preserve"> Ναι.</w:t>
      </w:r>
    </w:p>
    <w:p w14:paraId="35AEF05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112 έγινε δεκτό ως έχει κατά πλειοψηφία.</w:t>
      </w:r>
    </w:p>
    <w:p w14:paraId="35AEF051"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113 ως έχει;</w:t>
      </w:r>
    </w:p>
    <w:p w14:paraId="35AEF052"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F053"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F054"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F055"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F056"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Παρών.</w:t>
      </w:r>
    </w:p>
    <w:p w14:paraId="35AEF057"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lastRenderedPageBreak/>
        <w:t>ΚΩΝΣΤΑΝΤΙΝΟΣ ΚΑΤΣΙΚΗΣ:</w:t>
      </w:r>
      <w:r>
        <w:rPr>
          <w:rFonts w:eastAsia="Times New Roman" w:cs="Times New Roman"/>
          <w:szCs w:val="24"/>
        </w:rPr>
        <w:t xml:space="preserve"> Ναι. </w:t>
      </w:r>
    </w:p>
    <w:p w14:paraId="35AEF058"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 </w:t>
      </w:r>
    </w:p>
    <w:p w14:paraId="35AEF059"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 </w:t>
      </w:r>
    </w:p>
    <w:p w14:paraId="35AEF05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113 έγινε δεκτό ως έχει κατά πλειοψηφία.</w:t>
      </w:r>
    </w:p>
    <w:p w14:paraId="35AEF05B"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114 ως έχε</w:t>
      </w:r>
      <w:r>
        <w:rPr>
          <w:rFonts w:eastAsia="Times New Roman" w:cs="Times New Roman"/>
          <w:szCs w:val="24"/>
        </w:rPr>
        <w:t>ι;</w:t>
      </w:r>
    </w:p>
    <w:p w14:paraId="35AEF05C"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F05D"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F05E"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F05F"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F060"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Παρών.</w:t>
      </w:r>
    </w:p>
    <w:p w14:paraId="35AEF061"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lastRenderedPageBreak/>
        <w:t>ΚΩΝΣΤΑΝΤΙΝΟΣ ΚΑΤΣΙΚΗΣ:</w:t>
      </w:r>
      <w:r>
        <w:rPr>
          <w:rFonts w:eastAsia="Times New Roman" w:cs="Times New Roman"/>
          <w:szCs w:val="24"/>
        </w:rPr>
        <w:t xml:space="preserve"> Ναι. </w:t>
      </w:r>
    </w:p>
    <w:p w14:paraId="35AEF062"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 </w:t>
      </w:r>
    </w:p>
    <w:p w14:paraId="35AEF063"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F06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w:t>
      </w:r>
      <w:r>
        <w:rPr>
          <w:rFonts w:eastAsia="Times New Roman" w:cs="Times New Roman"/>
          <w:szCs w:val="24"/>
        </w:rPr>
        <w:t xml:space="preserve"> το άρθρο 114 έγινε δεκτό ως έχει κατά πλειοψηφία.</w:t>
      </w:r>
    </w:p>
    <w:p w14:paraId="35AEF065"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115 ως έχει;</w:t>
      </w:r>
    </w:p>
    <w:p w14:paraId="35AEF066"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F067"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Όχι. </w:t>
      </w:r>
    </w:p>
    <w:p w14:paraId="35AEF068"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Όχι.</w:t>
      </w:r>
    </w:p>
    <w:p w14:paraId="35AEF069"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F06A"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Παρών.</w:t>
      </w:r>
    </w:p>
    <w:p w14:paraId="35AEF06B"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lastRenderedPageBreak/>
        <w:t>ΚΩΝΣΤΑΝΤΙΝΟΣ ΚΑΤΣΙ</w:t>
      </w:r>
      <w:r>
        <w:rPr>
          <w:rFonts w:eastAsia="Times New Roman" w:cs="Times New Roman"/>
          <w:b/>
          <w:szCs w:val="24"/>
        </w:rPr>
        <w:t>ΚΗΣ:</w:t>
      </w:r>
      <w:r>
        <w:rPr>
          <w:rFonts w:eastAsia="Times New Roman" w:cs="Times New Roman"/>
          <w:szCs w:val="24"/>
        </w:rPr>
        <w:t xml:space="preserve"> Ναι. </w:t>
      </w:r>
    </w:p>
    <w:p w14:paraId="35AEF06C"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F06D"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35AEF06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115 έγινε δεκτό ως έχει κατά πλειοψηφία.</w:t>
      </w:r>
    </w:p>
    <w:p w14:paraId="35AEF06F"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116 ως έχει;</w:t>
      </w:r>
    </w:p>
    <w:p w14:paraId="35AEF070"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F071"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Όχι.</w:t>
      </w:r>
    </w:p>
    <w:p w14:paraId="35AEF072"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Όχι.</w:t>
      </w:r>
    </w:p>
    <w:p w14:paraId="35AEF073"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F074"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35AEF075"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lastRenderedPageBreak/>
        <w:t>ΚΩΝΣΤΑΝΤΙΝΟΣ ΚΑΤΣΙΚΗΣ:</w:t>
      </w:r>
      <w:r>
        <w:rPr>
          <w:rFonts w:eastAsia="Times New Roman" w:cs="Times New Roman"/>
          <w:szCs w:val="24"/>
        </w:rPr>
        <w:t xml:space="preserve"> Ναι. </w:t>
      </w:r>
    </w:p>
    <w:p w14:paraId="35AEF076"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 </w:t>
      </w:r>
    </w:p>
    <w:p w14:paraId="35AEF077"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35AEF07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116 έγινε δεκτό ως έχει κατά πλειοψηφία.</w:t>
      </w:r>
    </w:p>
    <w:p w14:paraId="35AEF079"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w:t>
      </w:r>
      <w:r>
        <w:rPr>
          <w:rFonts w:eastAsia="Times New Roman" w:cs="Times New Roman"/>
          <w:szCs w:val="24"/>
        </w:rPr>
        <w:t>ωτάται το Σώμα: Γίνεται δεκτό το άρθρο 117 ως έχει;</w:t>
      </w:r>
    </w:p>
    <w:p w14:paraId="35AEF07A"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F07B"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Όχι. </w:t>
      </w:r>
    </w:p>
    <w:p w14:paraId="35AEF07C"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Όχι.</w:t>
      </w:r>
    </w:p>
    <w:p w14:paraId="35AEF07D"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F07E"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35AEF07F"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lastRenderedPageBreak/>
        <w:t>ΚΩΝΣΤΑΝΤΙΝΟΣ ΚΑΤΣΙΚΗΣ:</w:t>
      </w:r>
      <w:r>
        <w:rPr>
          <w:rFonts w:eastAsia="Times New Roman" w:cs="Times New Roman"/>
          <w:szCs w:val="24"/>
        </w:rPr>
        <w:t xml:space="preserve"> Ναι. </w:t>
      </w:r>
    </w:p>
    <w:p w14:paraId="35AEF080"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F081"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ΑΜΥΡΑΣ:</w:t>
      </w:r>
      <w:r>
        <w:rPr>
          <w:rFonts w:eastAsia="Times New Roman" w:cs="Times New Roman"/>
          <w:szCs w:val="24"/>
        </w:rPr>
        <w:t xml:space="preserve"> Όχι.</w:t>
      </w:r>
    </w:p>
    <w:p w14:paraId="35AEF08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117 έγινε δεκτό ως έχει κατά πλειοψηφία.</w:t>
      </w:r>
    </w:p>
    <w:p w14:paraId="35AEF083"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118 ως έχει;</w:t>
      </w:r>
    </w:p>
    <w:p w14:paraId="35AEF084"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F085"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Όχι. </w:t>
      </w:r>
    </w:p>
    <w:p w14:paraId="35AEF086"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 </w:t>
      </w:r>
    </w:p>
    <w:p w14:paraId="35AEF087"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ΕΥΑΓΓΕΛΟΣ ΚΑΡΑΚΩΣ</w:t>
      </w:r>
      <w:r>
        <w:rPr>
          <w:rFonts w:eastAsia="Times New Roman" w:cs="Times New Roman"/>
          <w:b/>
          <w:szCs w:val="24"/>
        </w:rPr>
        <w:t>ΤΑΣ:</w:t>
      </w:r>
      <w:r>
        <w:rPr>
          <w:rFonts w:eastAsia="Times New Roman" w:cs="Times New Roman"/>
          <w:szCs w:val="24"/>
        </w:rPr>
        <w:t xml:space="preserve"> Όχι. </w:t>
      </w:r>
    </w:p>
    <w:p w14:paraId="35AEF088"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35AEF089"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lastRenderedPageBreak/>
        <w:t>ΚΩΝΣΤΑΝΤΙΝΟΣ ΚΑΤΣΙΚΗΣ:</w:t>
      </w:r>
      <w:r>
        <w:rPr>
          <w:rFonts w:eastAsia="Times New Roman" w:cs="Times New Roman"/>
          <w:szCs w:val="24"/>
        </w:rPr>
        <w:t xml:space="preserve"> Ναι. </w:t>
      </w:r>
    </w:p>
    <w:p w14:paraId="35AEF08A"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 </w:t>
      </w:r>
    </w:p>
    <w:p w14:paraId="35AEF08B"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Παρών.</w:t>
      </w:r>
    </w:p>
    <w:p w14:paraId="35AEF08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Συνεπώς το άρθρο 118 έγινε δεκτό ως έχει κατά πλειοψηφία.</w:t>
      </w:r>
    </w:p>
    <w:p w14:paraId="35AEF08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Το άρθρο 119 διαγράφεται. </w:t>
      </w:r>
    </w:p>
    <w:p w14:paraId="35AEF08E"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szCs w:val="24"/>
        </w:rPr>
        <w:t xml:space="preserve">Ερωτάται το Σώμα: </w:t>
      </w:r>
      <w:r>
        <w:rPr>
          <w:rFonts w:eastAsia="Times New Roman" w:cs="Times New Roman"/>
          <w:szCs w:val="24"/>
        </w:rPr>
        <w:t>Γίνεται δεκτό το νέο άρθρο 119 ως έχει;</w:t>
      </w:r>
    </w:p>
    <w:p w14:paraId="35AEF08F"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F090"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Όχι.</w:t>
      </w:r>
    </w:p>
    <w:p w14:paraId="35AEF091"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 </w:t>
      </w:r>
    </w:p>
    <w:p w14:paraId="35AEF092"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F093"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Όχι.</w:t>
      </w:r>
    </w:p>
    <w:p w14:paraId="35AEF094"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35AEF095"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 </w:t>
      </w:r>
    </w:p>
    <w:p w14:paraId="35AEF096" w14:textId="77777777" w:rsidR="00D5450D" w:rsidRDefault="005B470C">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35AEF09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 xml:space="preserve">ΟΕΔΡΕΥΩΝ (Σπυρίδων Λυκούδης): </w:t>
      </w:r>
      <w:r>
        <w:rPr>
          <w:rFonts w:eastAsia="Times New Roman" w:cs="Times New Roman"/>
          <w:szCs w:val="24"/>
        </w:rPr>
        <w:t>Συνεπώς το νέο άρθρο 119 έγινε δεκτό ως έχει κατά πλειοψηφία.</w:t>
      </w:r>
    </w:p>
    <w:p w14:paraId="35AEF098"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των τροπολογιών. </w:t>
      </w:r>
    </w:p>
    <w:p w14:paraId="35AEF099"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1447 και ειδικό 233 ως έχει;</w:t>
      </w:r>
    </w:p>
    <w:p w14:paraId="35AEF09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F09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w:t>
      </w:r>
      <w:r>
        <w:rPr>
          <w:rFonts w:eastAsia="Times New Roman" w:cs="Times New Roman"/>
          <w:b/>
          <w:szCs w:val="24"/>
        </w:rPr>
        <w:t>ΟΔΩΡΟΣ ΦΟΡΤΣΑΚΗΣ:</w:t>
      </w:r>
      <w:r>
        <w:rPr>
          <w:rFonts w:eastAsia="Times New Roman" w:cs="Times New Roman"/>
          <w:szCs w:val="24"/>
        </w:rPr>
        <w:t xml:space="preserve"> Όχι.</w:t>
      </w:r>
    </w:p>
    <w:p w14:paraId="35AEF09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ΓΙΑΝΝΗΣ ΚΟΥΤΣΟΥΚΟΣ:</w:t>
      </w:r>
      <w:r>
        <w:rPr>
          <w:rFonts w:eastAsia="Times New Roman" w:cs="Times New Roman"/>
          <w:szCs w:val="24"/>
        </w:rPr>
        <w:t xml:space="preserve"> Όχι.</w:t>
      </w:r>
    </w:p>
    <w:p w14:paraId="35AEF09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F09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35AEF09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F0A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F0A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35AEF0A2" w14:textId="77777777" w:rsidR="00D5450D" w:rsidRDefault="005B470C">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 xml:space="preserve">Συνεπώς η </w:t>
      </w:r>
      <w:r>
        <w:rPr>
          <w:rFonts w:eastAsia="Times New Roman" w:cs="Times New Roman"/>
          <w:szCs w:val="24"/>
        </w:rPr>
        <w:t xml:space="preserve">τροπολογία με γενικό αριθμό 1447 και ειδικό 233 έγινε δεκτή </w:t>
      </w:r>
      <w:r>
        <w:rPr>
          <w:rFonts w:eastAsia="Times New Roman"/>
          <w:bCs/>
          <w:szCs w:val="24"/>
        </w:rPr>
        <w:t>ως έχει κατά πλειοψηφία και εντάσσεται στο νομοσχέδιο ως ίδιο άρθρο.</w:t>
      </w:r>
    </w:p>
    <w:p w14:paraId="35AEF0A3"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1450 και ειδικό 236 ως έχει;</w:t>
      </w:r>
    </w:p>
    <w:p w14:paraId="35AEF0A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F0A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ΘΕΟΔΩΡΟΣ</w:t>
      </w:r>
      <w:r>
        <w:rPr>
          <w:rFonts w:eastAsia="Times New Roman" w:cs="Times New Roman"/>
          <w:b/>
          <w:szCs w:val="24"/>
        </w:rPr>
        <w:t xml:space="preserve"> ΦΟΡΤΣΑΚΗΣ:</w:t>
      </w:r>
      <w:r>
        <w:rPr>
          <w:rFonts w:eastAsia="Times New Roman" w:cs="Times New Roman"/>
          <w:szCs w:val="24"/>
        </w:rPr>
        <w:t xml:space="preserve"> Όχι.</w:t>
      </w:r>
    </w:p>
    <w:p w14:paraId="35AEF0A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Όχι.</w:t>
      </w:r>
    </w:p>
    <w:p w14:paraId="35AEF0A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F0A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35AEF0A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F0A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Όχι.</w:t>
      </w:r>
    </w:p>
    <w:p w14:paraId="35AEF0A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35AEF0AC" w14:textId="77777777" w:rsidR="00D5450D" w:rsidRDefault="005B470C">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 xml:space="preserve">Συνεπώς η </w:t>
      </w:r>
      <w:r>
        <w:rPr>
          <w:rFonts w:eastAsia="Times New Roman" w:cs="Times New Roman"/>
          <w:szCs w:val="24"/>
        </w:rPr>
        <w:t>τροπολογία με γενικό αριθμό 1450 και ειδικό</w:t>
      </w:r>
      <w:r>
        <w:rPr>
          <w:rFonts w:eastAsia="Times New Roman" w:cs="Times New Roman"/>
          <w:szCs w:val="24"/>
        </w:rPr>
        <w:t xml:space="preserve"> 236 έγινε δεκτή </w:t>
      </w:r>
      <w:r>
        <w:rPr>
          <w:rFonts w:eastAsia="Times New Roman"/>
          <w:bCs/>
          <w:szCs w:val="24"/>
        </w:rPr>
        <w:t>ως έχει κατά πλειοψηφία και εντάσσεται στο νομοσχέδιο ως ίδιο άρθρο.</w:t>
      </w:r>
    </w:p>
    <w:p w14:paraId="35AEF0AD"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1453 και ειδικό 239 ως έχει;</w:t>
      </w:r>
    </w:p>
    <w:p w14:paraId="35AEF0A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ΠΑΥΛΙΔΗΣ:</w:t>
      </w:r>
      <w:r>
        <w:rPr>
          <w:rFonts w:eastAsia="Times New Roman" w:cs="Times New Roman"/>
          <w:szCs w:val="24"/>
        </w:rPr>
        <w:t xml:space="preserve"> Ναι.</w:t>
      </w:r>
    </w:p>
    <w:p w14:paraId="35AEF0A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F0B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Κύριε </w:t>
      </w:r>
      <w:r>
        <w:rPr>
          <w:rFonts w:eastAsia="Times New Roman" w:cs="Times New Roman"/>
          <w:szCs w:val="24"/>
        </w:rPr>
        <w:t>Πρόεδρε, ψηφίζω αναγκαστικά «</w:t>
      </w:r>
      <w:r>
        <w:rPr>
          <w:rFonts w:eastAsia="Times New Roman" w:cs="Times New Roman"/>
          <w:szCs w:val="24"/>
        </w:rPr>
        <w:t>π</w:t>
      </w:r>
      <w:r>
        <w:rPr>
          <w:rFonts w:eastAsia="Times New Roman" w:cs="Times New Roman"/>
          <w:szCs w:val="24"/>
        </w:rPr>
        <w:t xml:space="preserve">αρών», αλλά θέλω να καταγραφεί στα Πρακτικά η θετική μας ψήφος για το </w:t>
      </w:r>
      <w:r>
        <w:rPr>
          <w:rFonts w:eastAsia="Times New Roman" w:cs="Times New Roman"/>
          <w:szCs w:val="24"/>
        </w:rPr>
        <w:t>σ</w:t>
      </w:r>
      <w:r>
        <w:rPr>
          <w:rFonts w:eastAsia="Times New Roman" w:cs="Times New Roman"/>
          <w:szCs w:val="24"/>
        </w:rPr>
        <w:t>τρατόπεδο.</w:t>
      </w:r>
    </w:p>
    <w:p w14:paraId="35AEF0B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F0B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Παρών με την ίδια διευκρίνιση.</w:t>
      </w:r>
    </w:p>
    <w:p w14:paraId="35AEF0B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F0B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Ναι.</w:t>
      </w:r>
    </w:p>
    <w:p w14:paraId="35AEF0B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w:t>
      </w:r>
      <w:r>
        <w:rPr>
          <w:rFonts w:eastAsia="Times New Roman" w:cs="Times New Roman"/>
          <w:b/>
          <w:szCs w:val="24"/>
        </w:rPr>
        <w:t>ΥΡΑΣ:</w:t>
      </w:r>
      <w:r>
        <w:rPr>
          <w:rFonts w:eastAsia="Times New Roman" w:cs="Times New Roman"/>
          <w:szCs w:val="24"/>
        </w:rPr>
        <w:t xml:space="preserve"> Παρών με την ίδια διευκρίνιση.</w:t>
      </w:r>
    </w:p>
    <w:p w14:paraId="35AEF0B6" w14:textId="77777777" w:rsidR="00D5450D" w:rsidRDefault="005B470C">
      <w:pPr>
        <w:spacing w:line="600" w:lineRule="auto"/>
        <w:ind w:firstLine="720"/>
        <w:jc w:val="both"/>
        <w:rPr>
          <w:rFonts w:eastAsia="Times New Roman"/>
          <w:bCs/>
          <w:szCs w:val="24"/>
        </w:rPr>
      </w:pPr>
      <w:r>
        <w:rPr>
          <w:rFonts w:eastAsia="Times New Roman"/>
          <w:b/>
          <w:bCs/>
          <w:szCs w:val="24"/>
        </w:rPr>
        <w:lastRenderedPageBreak/>
        <w:t xml:space="preserve">ΠΡΟΕΔΡΕΥΩΝ (Σπυρίδων Λυκούδης): </w:t>
      </w:r>
      <w:r>
        <w:rPr>
          <w:rFonts w:eastAsia="Times New Roman"/>
          <w:bCs/>
          <w:szCs w:val="24"/>
        </w:rPr>
        <w:t xml:space="preserve">Συνεπώς η </w:t>
      </w:r>
      <w:r>
        <w:rPr>
          <w:rFonts w:eastAsia="Times New Roman" w:cs="Times New Roman"/>
          <w:szCs w:val="24"/>
        </w:rPr>
        <w:t xml:space="preserve">τροπολογία με γενικό αριθμό 1453 και ειδικό 239 έγινε δεκτή </w:t>
      </w:r>
      <w:r>
        <w:rPr>
          <w:rFonts w:eastAsia="Times New Roman"/>
          <w:bCs/>
          <w:szCs w:val="24"/>
        </w:rPr>
        <w:t>ως έχει κατά πλειοψηφία και εντάσσεται στο νομοσχέδιο ως ίδια άρθρα.</w:t>
      </w:r>
    </w:p>
    <w:p w14:paraId="35AEF0B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w:t>
      </w:r>
      <w:r>
        <w:rPr>
          <w:rFonts w:eastAsia="Times New Roman" w:cs="Times New Roman"/>
          <w:szCs w:val="24"/>
        </w:rPr>
        <w:t>γενικό αριθμό 1454 και ειδικό 240 ως έχει;</w:t>
      </w:r>
    </w:p>
    <w:p w14:paraId="35AEF0B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F0B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Όχι.</w:t>
      </w:r>
    </w:p>
    <w:p w14:paraId="35AEF0B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F0B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F0B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35AEF0B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F0B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Ναι.</w:t>
      </w:r>
    </w:p>
    <w:p w14:paraId="35AEF0B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Ναι.</w:t>
      </w:r>
    </w:p>
    <w:p w14:paraId="35AEF0C0" w14:textId="77777777" w:rsidR="00D5450D" w:rsidRDefault="005B470C">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 xml:space="preserve">Συνεπώς η </w:t>
      </w:r>
      <w:r>
        <w:rPr>
          <w:rFonts w:eastAsia="Times New Roman" w:cs="Times New Roman"/>
          <w:szCs w:val="24"/>
        </w:rPr>
        <w:t xml:space="preserve">τροπολογία με γενικό αριθμό 1454 και ειδικό 240 έγινε δεκτή </w:t>
      </w:r>
      <w:r>
        <w:rPr>
          <w:rFonts w:eastAsia="Times New Roman"/>
          <w:bCs/>
          <w:szCs w:val="24"/>
        </w:rPr>
        <w:t>ως έχει κατά πλειοψηφία και εντάσσεται στο νομοσχέδιο ως ίδιο άρθρο.</w:t>
      </w:r>
    </w:p>
    <w:p w14:paraId="35AEF0C1"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1455 και ειδικό 241 ως </w:t>
      </w:r>
      <w:r>
        <w:rPr>
          <w:rFonts w:eastAsia="Times New Roman" w:cs="Times New Roman"/>
          <w:szCs w:val="24"/>
        </w:rPr>
        <w:t>έχει;</w:t>
      </w:r>
    </w:p>
    <w:p w14:paraId="35AEF0C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F0C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Όχι.</w:t>
      </w:r>
    </w:p>
    <w:p w14:paraId="35AEF0C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F0C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F0C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35AEF0C7"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F0C8"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ΔΗΜΗΤΡΙΟΣ ΚΑΒΑΔΕΛΛΑΣ:</w:t>
      </w:r>
      <w:r>
        <w:rPr>
          <w:rFonts w:eastAsia="Times New Roman" w:cs="Times New Roman"/>
          <w:szCs w:val="24"/>
        </w:rPr>
        <w:t xml:space="preserve"> Παρών.</w:t>
      </w:r>
    </w:p>
    <w:p w14:paraId="35AEF0C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F0CA" w14:textId="77777777" w:rsidR="00D5450D" w:rsidRDefault="005B470C">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Συνεπώς η</w:t>
      </w:r>
      <w:r>
        <w:rPr>
          <w:rFonts w:eastAsia="Times New Roman"/>
          <w:bCs/>
          <w:szCs w:val="24"/>
        </w:rPr>
        <w:t xml:space="preserve"> </w:t>
      </w:r>
      <w:r>
        <w:rPr>
          <w:rFonts w:eastAsia="Times New Roman" w:cs="Times New Roman"/>
          <w:szCs w:val="24"/>
        </w:rPr>
        <w:t xml:space="preserve">τροπολογία με γενικό αριθμό 1455 και ειδικό 241 έγινε δεκτή </w:t>
      </w:r>
      <w:r>
        <w:rPr>
          <w:rFonts w:eastAsia="Times New Roman"/>
          <w:bCs/>
          <w:szCs w:val="24"/>
        </w:rPr>
        <w:t xml:space="preserve">ως έχει κατά πλειοψηφία και εντάσσεται στο νομοσχέδιο ως </w:t>
      </w:r>
      <w:r>
        <w:rPr>
          <w:rFonts w:eastAsia="Times New Roman"/>
          <w:bCs/>
          <w:szCs w:val="24"/>
        </w:rPr>
        <w:t>ίδιον</w:t>
      </w:r>
      <w:r>
        <w:rPr>
          <w:rFonts w:eastAsia="Times New Roman"/>
          <w:bCs/>
          <w:szCs w:val="24"/>
        </w:rPr>
        <w:t xml:space="preserve"> </w:t>
      </w:r>
      <w:r>
        <w:rPr>
          <w:rFonts w:eastAsia="Times New Roman"/>
          <w:bCs/>
          <w:szCs w:val="24"/>
        </w:rPr>
        <w:t>άρθρο</w:t>
      </w:r>
      <w:r>
        <w:rPr>
          <w:rFonts w:eastAsia="Times New Roman"/>
          <w:bCs/>
          <w:szCs w:val="24"/>
        </w:rPr>
        <w:t>.</w:t>
      </w:r>
    </w:p>
    <w:p w14:paraId="35AEF0CB"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35AEF0CC"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35AEF0C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w:t>
      </w:r>
      <w:r>
        <w:rPr>
          <w:rFonts w:eastAsia="Times New Roman" w:cs="Times New Roman"/>
          <w:b/>
          <w:szCs w:val="24"/>
        </w:rPr>
        <w:t>ΗΣ:</w:t>
      </w:r>
      <w:r>
        <w:rPr>
          <w:rFonts w:eastAsia="Times New Roman" w:cs="Times New Roman"/>
          <w:szCs w:val="24"/>
        </w:rPr>
        <w:t xml:space="preserve"> Ναι.</w:t>
      </w:r>
    </w:p>
    <w:p w14:paraId="35AEF0C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Όχι.</w:t>
      </w:r>
    </w:p>
    <w:p w14:paraId="35AEF0CF"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Κύριε Πρόεδρε, θέλω να διευκρινίσω</w:t>
      </w:r>
      <w:r>
        <w:rPr>
          <w:rFonts w:eastAsia="Times New Roman" w:cs="Times New Roman"/>
          <w:szCs w:val="24"/>
        </w:rPr>
        <w:t>,</w:t>
      </w:r>
      <w:r>
        <w:rPr>
          <w:rFonts w:eastAsia="Times New Roman" w:cs="Times New Roman"/>
          <w:szCs w:val="24"/>
        </w:rPr>
        <w:t xml:space="preserve"> πως το «</w:t>
      </w:r>
      <w:r>
        <w:rPr>
          <w:rFonts w:eastAsia="Times New Roman" w:cs="Times New Roman"/>
          <w:szCs w:val="24"/>
        </w:rPr>
        <w:t>ό</w:t>
      </w:r>
      <w:r>
        <w:rPr>
          <w:rFonts w:eastAsia="Times New Roman" w:cs="Times New Roman"/>
          <w:szCs w:val="24"/>
        </w:rPr>
        <w:t xml:space="preserve">χι» το λέμε υπό την έννοια ότι θέλαμε παράταση της προθεσμίας για την ισχύ του νόμου, όπως προβλέπει η </w:t>
      </w:r>
      <w:r>
        <w:rPr>
          <w:rFonts w:eastAsia="Times New Roman" w:cs="Times New Roman"/>
          <w:szCs w:val="24"/>
        </w:rPr>
        <w:t>ο</w:t>
      </w:r>
      <w:r>
        <w:rPr>
          <w:rFonts w:eastAsia="Times New Roman" w:cs="Times New Roman"/>
          <w:szCs w:val="24"/>
        </w:rPr>
        <w:t>δηγία.</w:t>
      </w:r>
    </w:p>
    <w:p w14:paraId="35AEF0D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ΓΙΑΝΝΗΣ ΚΟΥΤΣΟΥΚΟΣ:</w:t>
      </w:r>
      <w:r>
        <w:rPr>
          <w:rFonts w:eastAsia="Times New Roman" w:cs="Times New Roman"/>
          <w:szCs w:val="24"/>
        </w:rPr>
        <w:t xml:space="preserve"> Ναι.</w:t>
      </w:r>
    </w:p>
    <w:p w14:paraId="35AEF0D1"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F0D2"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ΒΑΡΔΑΛΗΣ:</w:t>
      </w:r>
      <w:r>
        <w:rPr>
          <w:rFonts w:eastAsia="Times New Roman" w:cs="Times New Roman"/>
          <w:szCs w:val="24"/>
        </w:rPr>
        <w:t xml:space="preserve"> Όχι.</w:t>
      </w:r>
    </w:p>
    <w:p w14:paraId="35AEF0D3"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F0D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F0D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F0D6" w14:textId="77777777" w:rsidR="00D5450D" w:rsidRDefault="005B470C">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Το ακροτελεύτιο άρθρο έγινε δεκτό κατά πλειοψηφία.</w:t>
      </w:r>
    </w:p>
    <w:p w14:paraId="35AEF0D7" w14:textId="77777777" w:rsidR="00D5450D" w:rsidRDefault="005B470C">
      <w:pPr>
        <w:spacing w:line="600" w:lineRule="auto"/>
        <w:ind w:firstLine="720"/>
        <w:jc w:val="both"/>
        <w:rPr>
          <w:rFonts w:eastAsia="Times New Roman" w:cs="Times New Roman"/>
          <w:szCs w:val="24"/>
        </w:rPr>
      </w:pPr>
      <w:r>
        <w:rPr>
          <w:rFonts w:eastAsia="Times New Roman"/>
          <w:bCs/>
          <w:szCs w:val="24"/>
        </w:rPr>
        <w:t>Συνεπώς το νομοσχέδιο του Υπουργείου Οικονομικών</w:t>
      </w:r>
      <w:r>
        <w:rPr>
          <w:rFonts w:eastAsia="Times New Roman"/>
          <w:bCs/>
          <w:szCs w:val="24"/>
        </w:rPr>
        <w:t>:</w:t>
      </w:r>
      <w:r>
        <w:rPr>
          <w:rFonts w:eastAsia="Times New Roman"/>
          <w:bCs/>
          <w:szCs w:val="24"/>
        </w:rPr>
        <w:t xml:space="preserve"> </w:t>
      </w:r>
      <w:r>
        <w:rPr>
          <w:rFonts w:eastAsia="Times New Roman" w:cs="Times New Roman"/>
          <w:szCs w:val="24"/>
        </w:rPr>
        <w:t>«Αγορές χρηματοπιστωτικών μέσ</w:t>
      </w:r>
      <w:r>
        <w:rPr>
          <w:rFonts w:eastAsia="Times New Roman" w:cs="Times New Roman"/>
          <w:szCs w:val="24"/>
        </w:rPr>
        <w:t>ων και άλλες διατάξεις» έγινε δεκτό επί της αρχής και επί των άρθρων.</w:t>
      </w:r>
    </w:p>
    <w:p w14:paraId="35AEF0D8"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νομοσχέδιο και στο σύνολο;</w:t>
      </w:r>
    </w:p>
    <w:p w14:paraId="35AEF0D9"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Ναι.</w:t>
      </w:r>
    </w:p>
    <w:p w14:paraId="35AEF0DA"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Ναι.</w:t>
      </w:r>
    </w:p>
    <w:p w14:paraId="35AEF0DB"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35AEF0DC"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35AEF0DD"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35AEF0DE"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5AEF0DF"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Παρών.</w:t>
      </w:r>
    </w:p>
    <w:p w14:paraId="35AEF0E0"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5AEF0E1" w14:textId="77777777" w:rsidR="00D5450D" w:rsidRDefault="005B470C">
      <w:pPr>
        <w:spacing w:line="600" w:lineRule="auto"/>
        <w:ind w:firstLine="720"/>
        <w:jc w:val="both"/>
        <w:rPr>
          <w:rFonts w:eastAsia="Times New Roman"/>
          <w:bCs/>
          <w:szCs w:val="24"/>
        </w:rPr>
      </w:pPr>
      <w:r>
        <w:rPr>
          <w:rFonts w:eastAsia="Times New Roman"/>
          <w:b/>
          <w:bCs/>
          <w:szCs w:val="24"/>
        </w:rPr>
        <w:lastRenderedPageBreak/>
        <w:t xml:space="preserve">ΠΡΟΕΔΡΕΥΩΝ (Σπυρίδων Λυκούδης): </w:t>
      </w:r>
      <w:r>
        <w:rPr>
          <w:rFonts w:eastAsia="Times New Roman"/>
          <w:bCs/>
          <w:szCs w:val="24"/>
        </w:rPr>
        <w:t>Το νομοσχέδιο έγινε δεκτό και στο σύνολο κατά πλειοψηφία.</w:t>
      </w:r>
    </w:p>
    <w:p w14:paraId="35AEF0E2" w14:textId="77777777" w:rsidR="00D5450D" w:rsidRDefault="005B470C">
      <w:pPr>
        <w:spacing w:line="600" w:lineRule="auto"/>
        <w:ind w:firstLine="720"/>
        <w:jc w:val="both"/>
        <w:rPr>
          <w:rFonts w:eastAsia="Times New Roman" w:cs="Times New Roman"/>
          <w:szCs w:val="24"/>
        </w:rPr>
      </w:pPr>
      <w:r>
        <w:rPr>
          <w:rFonts w:eastAsia="Times New Roman"/>
          <w:bCs/>
          <w:szCs w:val="24"/>
        </w:rPr>
        <w:t>Συνεπώς το νομοσχέδιο του Υπουργείου Οικονομικών</w:t>
      </w:r>
      <w:r>
        <w:rPr>
          <w:rFonts w:eastAsia="Times New Roman"/>
          <w:bCs/>
          <w:szCs w:val="24"/>
        </w:rPr>
        <w:t>:</w:t>
      </w:r>
      <w:r>
        <w:rPr>
          <w:rFonts w:eastAsia="Times New Roman"/>
          <w:bCs/>
          <w:szCs w:val="24"/>
        </w:rPr>
        <w:t xml:space="preserve"> </w:t>
      </w:r>
      <w:r>
        <w:rPr>
          <w:rFonts w:eastAsia="Times New Roman" w:cs="Times New Roman"/>
          <w:szCs w:val="24"/>
        </w:rPr>
        <w:t>«Αγορές χρηματοπιστωτικών μέσων</w:t>
      </w:r>
      <w:r>
        <w:rPr>
          <w:rFonts w:eastAsia="Times New Roman" w:cs="Times New Roman"/>
          <w:szCs w:val="24"/>
        </w:rPr>
        <w:t xml:space="preserve">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35AEF0E3" w14:textId="77777777" w:rsidR="00D5450D" w:rsidRDefault="005B470C">
      <w:pPr>
        <w:spacing w:line="600" w:lineRule="auto"/>
        <w:ind w:firstLine="720"/>
        <w:jc w:val="center"/>
        <w:rPr>
          <w:rFonts w:eastAsia="Times New Roman" w:cs="Times New Roman"/>
          <w:color w:val="C00000"/>
          <w:szCs w:val="24"/>
        </w:rPr>
      </w:pPr>
      <w:r w:rsidRPr="008D3227">
        <w:rPr>
          <w:rFonts w:eastAsia="Times New Roman" w:cs="Times New Roman"/>
          <w:color w:val="C00000"/>
          <w:szCs w:val="24"/>
        </w:rPr>
        <w:t>(Να καταχωριστεί το κείμενο του νομοσχεδίου</w:t>
      </w:r>
      <w:r w:rsidRPr="008D3227">
        <w:rPr>
          <w:rFonts w:eastAsia="Times New Roman" w:cs="Times New Roman"/>
          <w:color w:val="C00000"/>
          <w:szCs w:val="24"/>
        </w:rPr>
        <w:t xml:space="preserve"> σελίδα 420α</w:t>
      </w:r>
      <w:r w:rsidRPr="008D3227">
        <w:rPr>
          <w:rFonts w:eastAsia="Times New Roman" w:cs="Times New Roman"/>
          <w:color w:val="C00000"/>
          <w:szCs w:val="24"/>
        </w:rPr>
        <w:t>)</w:t>
      </w:r>
    </w:p>
    <w:p w14:paraId="35AEF0E4"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Κυρίες και κύριοι συνάδελφοι, παρακαλώ</w:t>
      </w:r>
      <w:r>
        <w:rPr>
          <w:rFonts w:eastAsia="Times New Roman" w:cs="Times New Roman"/>
          <w:szCs w:val="24"/>
        </w:rPr>
        <w:t xml:space="preserve"> το Σώμα να εξουσιοδοτήσει το Προεδρείο για την υπ’ ευθύνη του επικύρωση των Πρακτικών ως προς την ψήφιση στο σύνολο του παραπάνω νομοσχεδίου.</w:t>
      </w:r>
    </w:p>
    <w:p w14:paraId="35AEF0E5"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Μάλιστα, μάλιστα.</w:t>
      </w:r>
    </w:p>
    <w:p w14:paraId="35AEF0E6" w14:textId="77777777" w:rsidR="00D5450D" w:rsidRDefault="005B470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Συνεπώς τ</w:t>
      </w:r>
      <w:r>
        <w:rPr>
          <w:rFonts w:eastAsia="Times New Roman" w:cs="Times New Roman"/>
          <w:szCs w:val="24"/>
        </w:rPr>
        <w:t>ο Σώμα παρέσχε τη ζητηθείσα εξουσιο</w:t>
      </w:r>
      <w:r>
        <w:rPr>
          <w:rFonts w:eastAsia="Times New Roman" w:cs="Times New Roman"/>
          <w:szCs w:val="24"/>
        </w:rPr>
        <w:t>δότηση.</w:t>
      </w:r>
    </w:p>
    <w:p w14:paraId="35AEF0E7" w14:textId="77777777" w:rsidR="00D5450D" w:rsidRDefault="005B470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35AEF0E8" w14:textId="77777777" w:rsidR="00D5450D" w:rsidRDefault="005B470C">
      <w:pPr>
        <w:spacing w:line="600" w:lineRule="auto"/>
        <w:ind w:firstLine="720"/>
        <w:jc w:val="both"/>
        <w:rPr>
          <w:rFonts w:eastAsia="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35AEF0E9" w14:textId="77777777" w:rsidR="00D5450D" w:rsidRDefault="005B470C">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Με τη συναίνεση του Σώματος και ώρα 17.</w:t>
      </w:r>
      <w:r>
        <w:rPr>
          <w:rFonts w:eastAsia="Times New Roman"/>
          <w:szCs w:val="24"/>
        </w:rPr>
        <w:t>19</w:t>
      </w:r>
      <w:r>
        <w:rPr>
          <w:rFonts w:eastAsia="Times New Roman"/>
          <w:szCs w:val="24"/>
        </w:rPr>
        <w:t>΄</w:t>
      </w:r>
      <w:r>
        <w:rPr>
          <w:rFonts w:eastAsia="Times New Roman"/>
          <w:szCs w:val="24"/>
        </w:rPr>
        <w:t xml:space="preserve"> λύεται η συνεδρίαση για αύριο, ημέρα Παρασκευή 26 Ιανουα</w:t>
      </w:r>
      <w:r>
        <w:rPr>
          <w:rFonts w:eastAsia="Times New Roman"/>
          <w:szCs w:val="24"/>
        </w:rPr>
        <w:t>ρίου 2018 και ώρα 10.</w:t>
      </w:r>
      <w:r>
        <w:rPr>
          <w:rFonts w:eastAsia="Times New Roman"/>
          <w:szCs w:val="24"/>
        </w:rPr>
        <w:t>00</w:t>
      </w:r>
      <w:r>
        <w:rPr>
          <w:rFonts w:eastAsia="Times New Roman"/>
          <w:szCs w:val="24"/>
        </w:rPr>
        <w:t>΄</w:t>
      </w:r>
      <w:r>
        <w:rPr>
          <w:rFonts w:eastAsia="Times New Roman"/>
          <w:szCs w:val="24"/>
        </w:rPr>
        <w:t>,</w:t>
      </w:r>
      <w:r>
        <w:rPr>
          <w:rFonts w:eastAsia="Times New Roman"/>
          <w:szCs w:val="24"/>
        </w:rPr>
        <w:t xml:space="preserve"> με αντικείμενο εργασιών του Σώματος</w:t>
      </w:r>
      <w:r>
        <w:rPr>
          <w:rFonts w:eastAsia="Times New Roman"/>
          <w:szCs w:val="24"/>
        </w:rPr>
        <w:t>:</w:t>
      </w:r>
      <w:r>
        <w:rPr>
          <w:rFonts w:eastAsia="Times New Roman"/>
          <w:szCs w:val="24"/>
        </w:rPr>
        <w:t xml:space="preserve"> </w:t>
      </w:r>
      <w:r>
        <w:rPr>
          <w:rFonts w:eastAsia="Times New Roman"/>
          <w:szCs w:val="24"/>
        </w:rPr>
        <w:t xml:space="preserve">α) </w:t>
      </w:r>
      <w:r>
        <w:rPr>
          <w:rFonts w:eastAsia="Times New Roman"/>
          <w:szCs w:val="24"/>
        </w:rPr>
        <w:t>κοινοβουλευτικό έλεγχο</w:t>
      </w:r>
      <w:r>
        <w:rPr>
          <w:rFonts w:eastAsia="Times New Roman"/>
          <w:szCs w:val="24"/>
        </w:rPr>
        <w:t>,</w:t>
      </w:r>
      <w:r>
        <w:rPr>
          <w:rFonts w:eastAsia="Times New Roman"/>
          <w:szCs w:val="24"/>
        </w:rPr>
        <w:t xml:space="preserve"> συζήτηση επικαίρων ερωτήσεων και β) συζήτηση της υπ’ </w:t>
      </w:r>
      <w:r>
        <w:rPr>
          <w:rFonts w:eastAsia="Times New Roman"/>
          <w:szCs w:val="24"/>
        </w:rPr>
        <w:t>αριθμ</w:t>
      </w:r>
      <w:r>
        <w:rPr>
          <w:rFonts w:eastAsia="Times New Roman"/>
          <w:szCs w:val="24"/>
        </w:rPr>
        <w:t>όν</w:t>
      </w:r>
      <w:r>
        <w:rPr>
          <w:rFonts w:eastAsia="Times New Roman"/>
          <w:szCs w:val="24"/>
        </w:rPr>
        <w:t xml:space="preserve"> 13/8-12-2017 επερώτησης </w:t>
      </w:r>
      <w:r>
        <w:rPr>
          <w:rFonts w:eastAsia="Times New Roman"/>
          <w:szCs w:val="24"/>
        </w:rPr>
        <w:t>προς</w:t>
      </w:r>
      <w:r>
        <w:rPr>
          <w:rFonts w:eastAsia="Times New Roman"/>
          <w:szCs w:val="24"/>
        </w:rPr>
        <w:t xml:space="preserve"> το</w:t>
      </w:r>
      <w:r>
        <w:rPr>
          <w:rFonts w:eastAsia="Times New Roman"/>
          <w:szCs w:val="24"/>
        </w:rPr>
        <w:t>ν</w:t>
      </w:r>
      <w:r>
        <w:rPr>
          <w:rFonts w:eastAsia="Times New Roman"/>
          <w:szCs w:val="24"/>
        </w:rPr>
        <w:t xml:space="preserve"> Υπουργ</w:t>
      </w:r>
      <w:r>
        <w:rPr>
          <w:rFonts w:eastAsia="Times New Roman"/>
          <w:szCs w:val="24"/>
        </w:rPr>
        <w:t>ό</w:t>
      </w:r>
      <w:r>
        <w:rPr>
          <w:rFonts w:eastAsia="Times New Roman"/>
          <w:szCs w:val="24"/>
        </w:rPr>
        <w:t xml:space="preserve"> Αγροτικής Ανάπτυξης και Τροφίμων, </w:t>
      </w:r>
      <w:r>
        <w:rPr>
          <w:rFonts w:eastAsia="Times New Roman"/>
          <w:szCs w:val="24"/>
        </w:rPr>
        <w:t xml:space="preserve">σχετικά με την αντιαγροτική πολιτική της Κυβέρνησης που προκαλεί </w:t>
      </w:r>
      <w:r>
        <w:rPr>
          <w:rFonts w:eastAsia="Times New Roman"/>
          <w:szCs w:val="24"/>
        </w:rPr>
        <w:lastRenderedPageBreak/>
        <w:t>μεγάλη δυσαρέσκεια στους αγρότες</w:t>
      </w:r>
      <w:r>
        <w:rPr>
          <w:rFonts w:eastAsia="Times New Roman"/>
          <w:szCs w:val="24"/>
        </w:rPr>
        <w:t>,</w:t>
      </w:r>
      <w:r>
        <w:rPr>
          <w:rFonts w:eastAsia="Times New Roman"/>
          <w:szCs w:val="24"/>
        </w:rPr>
        <w:t xml:space="preserve"> σύμφωνα με την ημερήσια διάταξη που έχει διανεμηθεί.</w:t>
      </w:r>
    </w:p>
    <w:p w14:paraId="35AEF0EA" w14:textId="77777777" w:rsidR="00D5450D" w:rsidRDefault="005B470C">
      <w:pPr>
        <w:spacing w:after="0" w:line="600" w:lineRule="auto"/>
        <w:jc w:val="both"/>
        <w:rPr>
          <w:rFonts w:eastAsia="Times New Roman"/>
          <w:bCs/>
          <w:szCs w:val="24"/>
        </w:rPr>
      </w:pPr>
      <w:r>
        <w:rPr>
          <w:rFonts w:eastAsia="Times New Roman"/>
          <w:b/>
          <w:szCs w:val="24"/>
        </w:rPr>
        <w:t xml:space="preserve">Ο ΠΡΟΕΔΡΟΣ                                                   </w:t>
      </w:r>
      <w:r>
        <w:rPr>
          <w:rFonts w:eastAsia="Times New Roman"/>
          <w:b/>
          <w:szCs w:val="24"/>
        </w:rPr>
        <w:t xml:space="preserve">              </w:t>
      </w:r>
      <w:r>
        <w:rPr>
          <w:rFonts w:eastAsia="Times New Roman"/>
          <w:b/>
          <w:szCs w:val="24"/>
        </w:rPr>
        <w:t xml:space="preserve">ΟΙ ΓΡΑΜΜΑΤΕΙΣ </w:t>
      </w:r>
    </w:p>
    <w:sectPr w:rsidR="00D5450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00002FF" w:usb1="4000ACFF" w:usb2="00000001" w:usb3="00000000" w:csb0="0000019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gJqmrS5Lx9o43hnYLTCTL+k8lyE=" w:salt="f/MoMsPpm8mOVaxmYAI6v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50D"/>
    <w:rsid w:val="0003616B"/>
    <w:rsid w:val="005B470C"/>
    <w:rsid w:val="00D5450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E6B5"/>
  <w15:docId w15:val="{8FA65FB8-02BF-4805-9B47-9C2C1CEB7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E786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E7865"/>
    <w:rPr>
      <w:rFonts w:ascii="Segoe UI" w:hAnsi="Segoe UI" w:cs="Segoe UI"/>
      <w:sz w:val="18"/>
      <w:szCs w:val="18"/>
    </w:rPr>
  </w:style>
  <w:style w:type="paragraph" w:styleId="a4">
    <w:name w:val="Revision"/>
    <w:hidden/>
    <w:uiPriority w:val="99"/>
    <w:semiHidden/>
    <w:rsid w:val="00380F6D"/>
    <w:pPr>
      <w:spacing w:after="0" w:line="240" w:lineRule="auto"/>
    </w:pPr>
  </w:style>
  <w:style w:type="paragraph" w:styleId="a5">
    <w:name w:val="List Paragraph"/>
    <w:basedOn w:val="a"/>
    <w:uiPriority w:val="34"/>
    <w:qFormat/>
    <w:rsid w:val="00961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576</MetadataID>
    <Session xmlns="641f345b-441b-4b81-9152-adc2e73ba5e1">Γ´</Session>
    <Date xmlns="641f345b-441b-4b81-9152-adc2e73ba5e1">2018-01-24T22:00:00+00:00</Date>
    <Status xmlns="641f345b-441b-4b81-9152-adc2e73ba5e1">
      <Url>http://srv-sp1/praktika/Lists/Incoming_Metadata/EditForm.aspx?ID=576&amp;Source=/praktika/Recordings_Library/Forms/AllItems.aspx</Url>
      <Description>Δημοσιεύτηκε</Description>
    </Status>
    <Meeting xmlns="641f345b-441b-4b81-9152-adc2e73ba5e1">ΞΒ´</Meeting>
  </documentManagement>
</p:properties>
</file>

<file path=customXml/itemProps1.xml><?xml version="1.0" encoding="utf-8"?>
<ds:datastoreItem xmlns:ds="http://schemas.openxmlformats.org/officeDocument/2006/customXml" ds:itemID="{89FE7A44-8B08-4EDD-B178-173E0D6F1F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AA33E6-07C0-4C3F-B762-97B968D8EB7F}">
  <ds:schemaRefs>
    <ds:schemaRef ds:uri="http://schemas.microsoft.com/sharepoint/v3/contenttype/forms"/>
  </ds:schemaRefs>
</ds:datastoreItem>
</file>

<file path=customXml/itemProps3.xml><?xml version="1.0" encoding="utf-8"?>
<ds:datastoreItem xmlns:ds="http://schemas.openxmlformats.org/officeDocument/2006/customXml" ds:itemID="{F6046917-D226-434D-A3B8-324AC1A3266B}">
  <ds:schemaRefs>
    <ds:schemaRef ds:uri="http://schemas.microsoft.com/office/2006/documentManagement/types"/>
    <ds:schemaRef ds:uri="http://schemas.microsoft.com/office/infopath/2007/PartnerControls"/>
    <ds:schemaRef ds:uri="http://purl.org/dc/elements/1.1/"/>
    <ds:schemaRef ds:uri="http://www.w3.org/XML/1998/namespace"/>
    <ds:schemaRef ds:uri="http://purl.org/dc/terms/"/>
    <ds:schemaRef ds:uri="641f345b-441b-4b81-9152-adc2e73ba5e1"/>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66328</Words>
  <Characters>358177</Characters>
  <Application>Microsoft Office Word</Application>
  <DocSecurity>0</DocSecurity>
  <Lines>2984</Lines>
  <Paragraphs>847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423658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2018-02-01T10:19:00Z</dcterms:created>
  <dcterms:modified xsi:type="dcterms:W3CDTF">2018-02-01T10:19:00Z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