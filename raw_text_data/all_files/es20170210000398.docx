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904E" w14:textId="77777777" w:rsidR="00316B23" w:rsidRPr="00316B23" w:rsidRDefault="00316B23" w:rsidP="00316B23">
      <w:pPr>
        <w:spacing w:after="0" w:line="360" w:lineRule="auto"/>
        <w:rPr>
          <w:ins w:id="0" w:author="Φλούδα Χριστίνα" w:date="2017-02-17T13:11:00Z"/>
          <w:rFonts w:eastAsia="Times New Roman"/>
          <w:szCs w:val="24"/>
          <w:lang w:eastAsia="en-US"/>
        </w:rPr>
      </w:pPr>
      <w:bookmarkStart w:id="1" w:name="_GoBack"/>
      <w:bookmarkEnd w:id="1"/>
      <w:ins w:id="2" w:author="Φλούδα Χριστίνα" w:date="2017-02-17T13:11:00Z">
        <w:r w:rsidRPr="00316B2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FD2C15F" w14:textId="77777777" w:rsidR="00316B23" w:rsidRPr="00316B23" w:rsidRDefault="00316B23" w:rsidP="00316B23">
      <w:pPr>
        <w:spacing w:after="0" w:line="360" w:lineRule="auto"/>
        <w:rPr>
          <w:ins w:id="3" w:author="Φλούδα Χριστίνα" w:date="2017-02-17T13:11:00Z"/>
          <w:rFonts w:eastAsia="Times New Roman"/>
          <w:szCs w:val="24"/>
          <w:lang w:eastAsia="en-US"/>
        </w:rPr>
      </w:pPr>
    </w:p>
    <w:p w14:paraId="53514CD3" w14:textId="77777777" w:rsidR="00316B23" w:rsidRPr="00316B23" w:rsidRDefault="00316B23" w:rsidP="00316B23">
      <w:pPr>
        <w:spacing w:after="0" w:line="360" w:lineRule="auto"/>
        <w:rPr>
          <w:ins w:id="4" w:author="Φλούδα Χριστίνα" w:date="2017-02-17T13:11:00Z"/>
          <w:rFonts w:eastAsia="Times New Roman"/>
          <w:szCs w:val="24"/>
          <w:lang w:eastAsia="en-US"/>
        </w:rPr>
      </w:pPr>
      <w:ins w:id="5" w:author="Φλούδα Χριστίνα" w:date="2017-02-17T13:11:00Z">
        <w:r w:rsidRPr="00316B23">
          <w:rPr>
            <w:rFonts w:eastAsia="Times New Roman"/>
            <w:szCs w:val="24"/>
            <w:lang w:eastAsia="en-US"/>
          </w:rPr>
          <w:t>ΠΙΝΑΚΑΣ ΠΕΡΙΕΧΟΜΕΝΩΝ</w:t>
        </w:r>
      </w:ins>
    </w:p>
    <w:p w14:paraId="70FD2978" w14:textId="77777777" w:rsidR="00316B23" w:rsidRPr="00316B23" w:rsidRDefault="00316B23" w:rsidP="00316B23">
      <w:pPr>
        <w:spacing w:after="0" w:line="360" w:lineRule="auto"/>
        <w:rPr>
          <w:ins w:id="6" w:author="Φλούδα Χριστίνα" w:date="2017-02-17T13:11:00Z"/>
          <w:rFonts w:eastAsia="Times New Roman"/>
          <w:szCs w:val="24"/>
          <w:lang w:eastAsia="en-US"/>
        </w:rPr>
      </w:pPr>
      <w:ins w:id="7" w:author="Φλούδα Χριστίνα" w:date="2017-02-17T13:11:00Z">
        <w:r w:rsidRPr="00316B23">
          <w:rPr>
            <w:rFonts w:eastAsia="Times New Roman"/>
            <w:szCs w:val="24"/>
            <w:lang w:eastAsia="en-US"/>
          </w:rPr>
          <w:t xml:space="preserve">ΙΖ΄ ΠΕΡΙΟΔΟΣ </w:t>
        </w:r>
      </w:ins>
    </w:p>
    <w:p w14:paraId="3B2CD33C" w14:textId="77777777" w:rsidR="00316B23" w:rsidRPr="00316B23" w:rsidRDefault="00316B23" w:rsidP="00316B23">
      <w:pPr>
        <w:spacing w:after="0" w:line="360" w:lineRule="auto"/>
        <w:rPr>
          <w:ins w:id="8" w:author="Φλούδα Χριστίνα" w:date="2017-02-17T13:11:00Z"/>
          <w:rFonts w:eastAsia="Times New Roman"/>
          <w:szCs w:val="24"/>
          <w:lang w:eastAsia="en-US"/>
        </w:rPr>
      </w:pPr>
      <w:ins w:id="9" w:author="Φλούδα Χριστίνα" w:date="2017-02-17T13:11:00Z">
        <w:r w:rsidRPr="00316B23">
          <w:rPr>
            <w:rFonts w:eastAsia="Times New Roman"/>
            <w:szCs w:val="24"/>
            <w:lang w:eastAsia="en-US"/>
          </w:rPr>
          <w:t>ΠΡΟΕΔΡΕΥΟΜΕΝΗΣ ΚΟΙΝΟΒΟΥΛΕΥΤΙΚΗΣ ΔΗΜΟΚΡΑΤΙΑΣ</w:t>
        </w:r>
      </w:ins>
    </w:p>
    <w:p w14:paraId="41B07B57" w14:textId="77777777" w:rsidR="00316B23" w:rsidRPr="00316B23" w:rsidRDefault="00316B23" w:rsidP="00316B23">
      <w:pPr>
        <w:spacing w:after="0" w:line="360" w:lineRule="auto"/>
        <w:rPr>
          <w:ins w:id="10" w:author="Φλούδα Χριστίνα" w:date="2017-02-17T13:11:00Z"/>
          <w:rFonts w:eastAsia="Times New Roman"/>
          <w:szCs w:val="24"/>
          <w:lang w:eastAsia="en-US"/>
        </w:rPr>
      </w:pPr>
      <w:ins w:id="11" w:author="Φλούδα Χριστίνα" w:date="2017-02-17T13:11:00Z">
        <w:r w:rsidRPr="00316B23">
          <w:rPr>
            <w:rFonts w:eastAsia="Times New Roman"/>
            <w:szCs w:val="24"/>
            <w:lang w:eastAsia="en-US"/>
          </w:rPr>
          <w:t>ΣΥΝΟΔΟΣ Β΄</w:t>
        </w:r>
      </w:ins>
    </w:p>
    <w:p w14:paraId="2A788A94" w14:textId="77777777" w:rsidR="00316B23" w:rsidRPr="00316B23" w:rsidRDefault="00316B23" w:rsidP="00316B23">
      <w:pPr>
        <w:spacing w:after="0" w:line="360" w:lineRule="auto"/>
        <w:rPr>
          <w:ins w:id="12" w:author="Φλούδα Χριστίνα" w:date="2017-02-17T13:11:00Z"/>
          <w:rFonts w:eastAsia="Times New Roman"/>
          <w:szCs w:val="24"/>
          <w:lang w:eastAsia="en-US"/>
        </w:rPr>
      </w:pPr>
    </w:p>
    <w:p w14:paraId="6D691EAA" w14:textId="77777777" w:rsidR="00316B23" w:rsidRPr="00316B23" w:rsidRDefault="00316B23" w:rsidP="00316B23">
      <w:pPr>
        <w:spacing w:after="0" w:line="360" w:lineRule="auto"/>
        <w:rPr>
          <w:ins w:id="13" w:author="Φλούδα Χριστίνα" w:date="2017-02-17T13:11:00Z"/>
          <w:rFonts w:eastAsia="Times New Roman"/>
          <w:szCs w:val="24"/>
          <w:lang w:eastAsia="en-US"/>
        </w:rPr>
      </w:pPr>
      <w:ins w:id="14" w:author="Φλούδα Χριστίνα" w:date="2017-02-17T13:11:00Z">
        <w:r w:rsidRPr="00316B23">
          <w:rPr>
            <w:rFonts w:eastAsia="Times New Roman"/>
            <w:szCs w:val="24"/>
            <w:lang w:eastAsia="en-US"/>
          </w:rPr>
          <w:t>ΣΥΝΕΔΡΙΑΣΗ ΟΒ΄</w:t>
        </w:r>
      </w:ins>
    </w:p>
    <w:p w14:paraId="74CA43DC" w14:textId="77777777" w:rsidR="00316B23" w:rsidRPr="00316B23" w:rsidRDefault="00316B23" w:rsidP="00316B23">
      <w:pPr>
        <w:spacing w:after="0" w:line="360" w:lineRule="auto"/>
        <w:rPr>
          <w:ins w:id="15" w:author="Φλούδα Χριστίνα" w:date="2017-02-17T13:11:00Z"/>
          <w:rFonts w:eastAsia="Times New Roman"/>
          <w:szCs w:val="24"/>
          <w:lang w:eastAsia="en-US"/>
        </w:rPr>
      </w:pPr>
      <w:ins w:id="16" w:author="Φλούδα Χριστίνα" w:date="2017-02-17T13:11:00Z">
        <w:r w:rsidRPr="00316B23">
          <w:rPr>
            <w:rFonts w:eastAsia="Times New Roman"/>
            <w:szCs w:val="24"/>
            <w:lang w:eastAsia="en-US"/>
          </w:rPr>
          <w:t>Παρασκευή  10 Φεβρουαρίου 2017</w:t>
        </w:r>
      </w:ins>
    </w:p>
    <w:p w14:paraId="0E9A428A" w14:textId="77777777" w:rsidR="00316B23" w:rsidRPr="00316B23" w:rsidRDefault="00316B23" w:rsidP="00316B23">
      <w:pPr>
        <w:spacing w:after="0" w:line="360" w:lineRule="auto"/>
        <w:rPr>
          <w:ins w:id="17" w:author="Φλούδα Χριστίνα" w:date="2017-02-17T13:11:00Z"/>
          <w:rFonts w:eastAsia="Times New Roman"/>
          <w:szCs w:val="24"/>
          <w:lang w:eastAsia="en-US"/>
        </w:rPr>
      </w:pPr>
    </w:p>
    <w:p w14:paraId="4EF76619" w14:textId="77777777" w:rsidR="00316B23" w:rsidRPr="00316B23" w:rsidRDefault="00316B23" w:rsidP="00316B23">
      <w:pPr>
        <w:spacing w:after="0" w:line="360" w:lineRule="auto"/>
        <w:rPr>
          <w:ins w:id="18" w:author="Φλούδα Χριστίνα" w:date="2017-02-17T13:11:00Z"/>
          <w:rFonts w:eastAsia="Times New Roman"/>
          <w:szCs w:val="24"/>
          <w:lang w:eastAsia="en-US"/>
        </w:rPr>
      </w:pPr>
      <w:ins w:id="19" w:author="Φλούδα Χριστίνα" w:date="2017-02-17T13:11:00Z">
        <w:r w:rsidRPr="00316B23">
          <w:rPr>
            <w:rFonts w:eastAsia="Times New Roman"/>
            <w:szCs w:val="24"/>
            <w:lang w:eastAsia="en-US"/>
          </w:rPr>
          <w:t>ΘΕΜΑΤΑ</w:t>
        </w:r>
      </w:ins>
    </w:p>
    <w:p w14:paraId="0414AF3E" w14:textId="77777777" w:rsidR="00316B23" w:rsidRPr="00316B23" w:rsidRDefault="00316B23" w:rsidP="00316B23">
      <w:pPr>
        <w:spacing w:after="0" w:line="360" w:lineRule="auto"/>
        <w:rPr>
          <w:ins w:id="20" w:author="Φλούδα Χριστίνα" w:date="2017-02-17T13:11:00Z"/>
          <w:rFonts w:eastAsia="Times New Roman"/>
          <w:szCs w:val="24"/>
          <w:lang w:eastAsia="en-US"/>
        </w:rPr>
      </w:pPr>
      <w:ins w:id="21" w:author="Φλούδα Χριστίνα" w:date="2017-02-17T13:11:00Z">
        <w:r w:rsidRPr="00316B23">
          <w:rPr>
            <w:rFonts w:eastAsia="Times New Roman"/>
            <w:szCs w:val="24"/>
            <w:lang w:eastAsia="en-US"/>
          </w:rPr>
          <w:t xml:space="preserve"> </w:t>
        </w:r>
        <w:r w:rsidRPr="00316B23">
          <w:rPr>
            <w:rFonts w:eastAsia="Times New Roman"/>
            <w:szCs w:val="24"/>
            <w:lang w:eastAsia="en-US"/>
          </w:rPr>
          <w:br/>
          <w:t xml:space="preserve">Α. ΕΙΔΙΚΑ ΘΕΜΑΤΑ </w:t>
        </w:r>
        <w:r w:rsidRPr="00316B23">
          <w:rPr>
            <w:rFonts w:eastAsia="Times New Roman"/>
            <w:szCs w:val="24"/>
            <w:lang w:eastAsia="en-US"/>
          </w:rPr>
          <w:br/>
          <w:t xml:space="preserve">1. Επικύρωση Πρακτικών, σελ. </w:t>
        </w:r>
        <w:r w:rsidRPr="00316B23">
          <w:rPr>
            <w:rFonts w:eastAsia="Times New Roman"/>
            <w:szCs w:val="24"/>
            <w:lang w:eastAsia="en-US"/>
          </w:rPr>
          <w:br/>
          <w:t xml:space="preserve">2.  Άδεια απουσίας του Βουλευτή κ. </w:t>
        </w:r>
        <w:proofErr w:type="spellStart"/>
        <w:r w:rsidRPr="00316B23">
          <w:rPr>
            <w:rFonts w:eastAsia="Times New Roman"/>
            <w:szCs w:val="24"/>
            <w:lang w:eastAsia="en-US"/>
          </w:rPr>
          <w:t>Ιλχάν</w:t>
        </w:r>
        <w:proofErr w:type="spellEnd"/>
        <w:r w:rsidRPr="00316B23">
          <w:rPr>
            <w:rFonts w:eastAsia="Times New Roman"/>
            <w:szCs w:val="24"/>
            <w:lang w:eastAsia="en-US"/>
          </w:rPr>
          <w:t xml:space="preserve"> Αχμέτ, σελ. </w:t>
        </w:r>
        <w:r w:rsidRPr="00316B23">
          <w:rPr>
            <w:rFonts w:eastAsia="Times New Roman"/>
            <w:szCs w:val="24"/>
            <w:lang w:eastAsia="en-US"/>
          </w:rPr>
          <w:br/>
          <w:t xml:space="preserve">3. Ανακοινώνεται ότι τη συνεδρίαση παρακολουθούν μαθητές από το Δημοτικό Σχολείο </w:t>
        </w:r>
        <w:proofErr w:type="spellStart"/>
        <w:r w:rsidRPr="00316B23">
          <w:rPr>
            <w:rFonts w:eastAsia="Times New Roman"/>
            <w:szCs w:val="24"/>
            <w:lang w:eastAsia="en-US"/>
          </w:rPr>
          <w:t>Καρδάμαινας</w:t>
        </w:r>
        <w:proofErr w:type="spellEnd"/>
        <w:r w:rsidRPr="00316B23">
          <w:rPr>
            <w:rFonts w:eastAsia="Times New Roman"/>
            <w:szCs w:val="24"/>
            <w:lang w:eastAsia="en-US"/>
          </w:rPr>
          <w:t xml:space="preserve"> της Κω, το 41ο Δημοτικό Σχολείο Πειραιά, το 2ο </w:t>
        </w:r>
        <w:proofErr w:type="spellStart"/>
        <w:r w:rsidRPr="00316B23">
          <w:rPr>
            <w:rFonts w:eastAsia="Times New Roman"/>
            <w:szCs w:val="24"/>
            <w:lang w:eastAsia="en-US"/>
          </w:rPr>
          <w:t>Τοσίτσειο</w:t>
        </w:r>
        <w:proofErr w:type="spellEnd"/>
        <w:r w:rsidRPr="00316B23">
          <w:rPr>
            <w:rFonts w:eastAsia="Times New Roman"/>
            <w:szCs w:val="24"/>
            <w:lang w:eastAsia="en-US"/>
          </w:rPr>
          <w:t xml:space="preserve"> Δημοτικό Σχολείο Εκάλης και το 1ο Γενικό Λύκειο Νέας Σμύρνης, σελ. </w:t>
        </w:r>
        <w:r w:rsidRPr="00316B23">
          <w:rPr>
            <w:rFonts w:eastAsia="Times New Roman"/>
            <w:szCs w:val="24"/>
            <w:lang w:eastAsia="en-US"/>
          </w:rPr>
          <w:br/>
          <w:t xml:space="preserve">4. Επί διαδικαστικού θέματος, σελ. </w:t>
        </w:r>
        <w:r w:rsidRPr="00316B23">
          <w:rPr>
            <w:rFonts w:eastAsia="Times New Roman"/>
            <w:szCs w:val="24"/>
            <w:lang w:eastAsia="en-US"/>
          </w:rPr>
          <w:br/>
          <w:t xml:space="preserve"> </w:t>
        </w:r>
        <w:r w:rsidRPr="00316B23">
          <w:rPr>
            <w:rFonts w:eastAsia="Times New Roman"/>
            <w:szCs w:val="24"/>
            <w:lang w:eastAsia="en-US"/>
          </w:rPr>
          <w:br/>
          <w:t xml:space="preserve">Β. ΚΟΙΝΟΒΟΥΛΕΥΤΙΚΟΣ ΕΛΕΓΧΟΣ </w:t>
        </w:r>
        <w:r w:rsidRPr="00316B23">
          <w:rPr>
            <w:rFonts w:eastAsia="Times New Roman"/>
            <w:szCs w:val="24"/>
            <w:lang w:eastAsia="en-US"/>
          </w:rPr>
          <w:br/>
          <w:t xml:space="preserve">1. Ανακοίνωση του δελτίου επικαίρων ερωτήσεων της Δευτέρας 13 Φεβρουαρίου 2017, σελ. </w:t>
        </w:r>
        <w:r w:rsidRPr="00316B23">
          <w:rPr>
            <w:rFonts w:eastAsia="Times New Roman"/>
            <w:szCs w:val="24"/>
            <w:lang w:eastAsia="en-US"/>
          </w:rPr>
          <w:br/>
          <w:t>2. Συζήτηση επικαίρων ερωτήσεων:</w:t>
        </w:r>
        <w:r w:rsidRPr="00316B23">
          <w:rPr>
            <w:rFonts w:eastAsia="Times New Roman"/>
            <w:szCs w:val="24"/>
            <w:lang w:eastAsia="en-US"/>
          </w:rPr>
          <w:br/>
          <w:t xml:space="preserve">    α) Προς τον Πρωθυπουργό, από τον Πρόεδρο της Κοινοβουλευτικής Ομάδας "Το Ποτάμι", σχετικά με τη διαφθορά στην Ελλάδα, σελ. </w:t>
        </w:r>
        <w:r w:rsidRPr="00316B23">
          <w:rPr>
            <w:rFonts w:eastAsia="Times New Roman"/>
            <w:szCs w:val="24"/>
            <w:lang w:eastAsia="en-US"/>
          </w:rPr>
          <w:br/>
          <w:t xml:space="preserve">    β) Προς τον Υπουργό Υποδομών και Μεταφορών, σχετικά με την καθυστέρηση της ολοκλήρωσης του έργου «Πάνορμο-</w:t>
        </w:r>
        <w:proofErr w:type="spellStart"/>
        <w:r w:rsidRPr="00316B23">
          <w:rPr>
            <w:rFonts w:eastAsia="Times New Roman"/>
            <w:szCs w:val="24"/>
            <w:lang w:eastAsia="en-US"/>
          </w:rPr>
          <w:t>Εξάντη</w:t>
        </w:r>
        <w:proofErr w:type="spellEnd"/>
        <w:r w:rsidRPr="00316B23">
          <w:rPr>
            <w:rFonts w:eastAsia="Times New Roman"/>
            <w:szCs w:val="24"/>
            <w:lang w:eastAsia="en-US"/>
          </w:rPr>
          <w:t xml:space="preserve">», σελ. </w:t>
        </w:r>
        <w:r w:rsidRPr="00316B23">
          <w:rPr>
            <w:rFonts w:eastAsia="Times New Roman"/>
            <w:szCs w:val="24"/>
            <w:lang w:eastAsia="en-US"/>
          </w:rPr>
          <w:br/>
          <w:t xml:space="preserve">    γ) Προς την Υπουργό Πολιτισμού και Αθλητισμού, σχετικά με την Προσωρινή Διοικούσα Επιτροπή στο ελληνικό ποδόσφαιρο, σελ. </w:t>
        </w:r>
        <w:r w:rsidRPr="00316B23">
          <w:rPr>
            <w:rFonts w:eastAsia="Times New Roman"/>
            <w:szCs w:val="24"/>
            <w:lang w:eastAsia="en-US"/>
          </w:rPr>
          <w:br/>
          <w:t xml:space="preserve">    δ) Προς τον Υπουργό Υγείας:</w:t>
        </w:r>
        <w:r w:rsidRPr="00316B23">
          <w:rPr>
            <w:rFonts w:eastAsia="Times New Roman"/>
            <w:szCs w:val="24"/>
            <w:lang w:eastAsia="en-US"/>
          </w:rPr>
          <w:br/>
          <w:t xml:space="preserve">        i. σχετικά με τη δυσαρέσκεια των πολιτών με τον ΕΟΠΥΥ και τη Δημόσια Φροντίδα Υγείας, σελ. </w:t>
        </w:r>
        <w:r w:rsidRPr="00316B23">
          <w:rPr>
            <w:rFonts w:eastAsia="Times New Roman"/>
            <w:szCs w:val="24"/>
            <w:lang w:eastAsia="en-US"/>
          </w:rPr>
          <w:br/>
          <w:t xml:space="preserve">        </w:t>
        </w:r>
        <w:proofErr w:type="spellStart"/>
        <w:r w:rsidRPr="00316B23">
          <w:rPr>
            <w:rFonts w:eastAsia="Times New Roman"/>
            <w:szCs w:val="24"/>
            <w:lang w:eastAsia="en-US"/>
          </w:rPr>
          <w:t>ii</w:t>
        </w:r>
        <w:proofErr w:type="spellEnd"/>
        <w:r w:rsidRPr="00316B23">
          <w:rPr>
            <w:rFonts w:eastAsia="Times New Roman"/>
            <w:szCs w:val="24"/>
            <w:lang w:eastAsia="en-US"/>
          </w:rPr>
          <w:t xml:space="preserve">. σχετικά με την ένταξη της Ογκολογικής - Αιματολογικής Μονάδας Ημερήσιας Νοσηλείας στον Οργανισμό του Νοσοκομείου Μυτιλήνης, σελ. </w:t>
        </w:r>
        <w:r w:rsidRPr="00316B23">
          <w:rPr>
            <w:rFonts w:eastAsia="Times New Roman"/>
            <w:szCs w:val="24"/>
            <w:lang w:eastAsia="en-US"/>
          </w:rPr>
          <w:br/>
          <w:t xml:space="preserve">        </w:t>
        </w:r>
        <w:proofErr w:type="spellStart"/>
        <w:r w:rsidRPr="00316B23">
          <w:rPr>
            <w:rFonts w:eastAsia="Times New Roman"/>
            <w:szCs w:val="24"/>
            <w:lang w:eastAsia="en-US"/>
          </w:rPr>
          <w:t>iii</w:t>
        </w:r>
        <w:proofErr w:type="spellEnd"/>
        <w:r w:rsidRPr="00316B23">
          <w:rPr>
            <w:rFonts w:eastAsia="Times New Roman"/>
            <w:szCs w:val="24"/>
            <w:lang w:eastAsia="en-US"/>
          </w:rPr>
          <w:t xml:space="preserve">. σχετικά με τη μείωση δαπανών στην ειδική αγωγή για την εξειδικευμένη εκπαίδευση -«θεραπεία», σελ. </w:t>
        </w:r>
        <w:r w:rsidRPr="00316B23">
          <w:rPr>
            <w:rFonts w:eastAsia="Times New Roman"/>
            <w:szCs w:val="24"/>
            <w:lang w:eastAsia="en-US"/>
          </w:rPr>
          <w:br/>
          <w:t xml:space="preserve"> </w:t>
        </w:r>
      </w:ins>
    </w:p>
    <w:p w14:paraId="28938F0E" w14:textId="77777777" w:rsidR="00316B23" w:rsidRPr="00316B23" w:rsidRDefault="00316B23" w:rsidP="00316B23">
      <w:pPr>
        <w:spacing w:after="0" w:line="360" w:lineRule="auto"/>
        <w:rPr>
          <w:ins w:id="22" w:author="Φλούδα Χριστίνα" w:date="2017-02-17T13:11:00Z"/>
          <w:rFonts w:eastAsia="Times New Roman"/>
          <w:szCs w:val="24"/>
          <w:lang w:eastAsia="en-US"/>
        </w:rPr>
      </w:pPr>
      <w:ins w:id="23" w:author="Φλούδα Χριστίνα" w:date="2017-02-17T13:11:00Z">
        <w:r w:rsidRPr="00316B23">
          <w:rPr>
            <w:rFonts w:eastAsia="Times New Roman"/>
            <w:szCs w:val="24"/>
            <w:lang w:eastAsia="en-US"/>
          </w:rPr>
          <w:br/>
          <w:t>ΠΡΟΕΔΡΟΣ</w:t>
        </w:r>
      </w:ins>
    </w:p>
    <w:p w14:paraId="3FE3C209" w14:textId="77777777" w:rsidR="00316B23" w:rsidRPr="00316B23" w:rsidRDefault="00316B23" w:rsidP="00316B23">
      <w:pPr>
        <w:spacing w:after="0" w:line="360" w:lineRule="auto"/>
        <w:rPr>
          <w:ins w:id="24" w:author="Φλούδα Χριστίνα" w:date="2017-02-17T13:11:00Z"/>
          <w:rFonts w:eastAsia="Times New Roman"/>
          <w:szCs w:val="24"/>
          <w:lang w:eastAsia="en-US"/>
        </w:rPr>
      </w:pPr>
      <w:ins w:id="25" w:author="Φλούδα Χριστίνα" w:date="2017-02-17T13:11:00Z">
        <w:r w:rsidRPr="00316B23">
          <w:rPr>
            <w:rFonts w:eastAsia="Times New Roman"/>
            <w:szCs w:val="24"/>
            <w:lang w:eastAsia="en-US"/>
          </w:rPr>
          <w:t>ΒΟΥΤΣΗΣ Ν. , σελ.</w:t>
        </w:r>
        <w:r w:rsidRPr="00316B23">
          <w:rPr>
            <w:rFonts w:eastAsia="Times New Roman"/>
            <w:szCs w:val="24"/>
            <w:lang w:eastAsia="en-US"/>
          </w:rPr>
          <w:br/>
        </w:r>
        <w:r w:rsidRPr="00316B23">
          <w:rPr>
            <w:rFonts w:eastAsia="Times New Roman"/>
            <w:szCs w:val="24"/>
            <w:lang w:eastAsia="en-US"/>
          </w:rPr>
          <w:br/>
          <w:t>ΠΡΟΕΔΡΕΥΩΝ</w:t>
        </w:r>
      </w:ins>
    </w:p>
    <w:p w14:paraId="1F97A4B8" w14:textId="77777777" w:rsidR="00316B23" w:rsidRPr="00316B23" w:rsidRDefault="00316B23" w:rsidP="00316B23">
      <w:pPr>
        <w:spacing w:after="0" w:line="360" w:lineRule="auto"/>
        <w:rPr>
          <w:ins w:id="26" w:author="Φλούδα Χριστίνα" w:date="2017-02-17T13:11:00Z"/>
          <w:rFonts w:eastAsia="Times New Roman"/>
          <w:szCs w:val="24"/>
          <w:lang w:eastAsia="en-US"/>
        </w:rPr>
      </w:pPr>
      <w:ins w:id="27" w:author="Φλούδα Χριστίνα" w:date="2017-02-17T13:11:00Z">
        <w:r w:rsidRPr="00316B23">
          <w:rPr>
            <w:rFonts w:eastAsia="Times New Roman"/>
            <w:szCs w:val="24"/>
            <w:lang w:eastAsia="en-US"/>
          </w:rPr>
          <w:t>ΛΥΚΟΥΔΗΣ Σ. , σελ.</w:t>
        </w:r>
        <w:r w:rsidRPr="00316B23">
          <w:rPr>
            <w:rFonts w:eastAsia="Times New Roman"/>
            <w:szCs w:val="24"/>
            <w:lang w:eastAsia="en-US"/>
          </w:rPr>
          <w:br/>
          <w:t>ΧΡΙΣΤΟΔΟΥΛΟΠΟΥΛΟΥ Α. , σελ.</w:t>
        </w:r>
        <w:r w:rsidRPr="00316B23">
          <w:rPr>
            <w:rFonts w:eastAsia="Times New Roman"/>
            <w:szCs w:val="24"/>
            <w:lang w:eastAsia="en-US"/>
          </w:rPr>
          <w:br/>
        </w:r>
      </w:ins>
    </w:p>
    <w:p w14:paraId="1796EB55" w14:textId="77777777" w:rsidR="00316B23" w:rsidRPr="00316B23" w:rsidRDefault="00316B23" w:rsidP="00316B23">
      <w:pPr>
        <w:spacing w:after="0" w:line="360" w:lineRule="auto"/>
        <w:rPr>
          <w:ins w:id="28" w:author="Φλούδα Χριστίνα" w:date="2017-02-17T13:11:00Z"/>
          <w:rFonts w:eastAsia="Times New Roman"/>
          <w:szCs w:val="24"/>
          <w:lang w:eastAsia="en-US"/>
        </w:rPr>
      </w:pPr>
    </w:p>
    <w:p w14:paraId="13CED01B" w14:textId="77777777" w:rsidR="00316B23" w:rsidRPr="00316B23" w:rsidRDefault="00316B23" w:rsidP="00316B23">
      <w:pPr>
        <w:spacing w:after="0" w:line="360" w:lineRule="auto"/>
        <w:rPr>
          <w:ins w:id="29" w:author="Φλούδα Χριστίνα" w:date="2017-02-17T13:11:00Z"/>
          <w:rFonts w:eastAsia="Times New Roman"/>
          <w:szCs w:val="24"/>
          <w:lang w:eastAsia="en-US"/>
        </w:rPr>
      </w:pPr>
      <w:ins w:id="30" w:author="Φλούδα Χριστίνα" w:date="2017-02-17T13:11:00Z">
        <w:r w:rsidRPr="00316B23">
          <w:rPr>
            <w:rFonts w:eastAsia="Times New Roman"/>
            <w:szCs w:val="24"/>
            <w:lang w:eastAsia="en-US"/>
          </w:rPr>
          <w:t>ΟΜΙΛΗΤΕΣ</w:t>
        </w:r>
      </w:ins>
    </w:p>
    <w:p w14:paraId="67F06BA5" w14:textId="00126671" w:rsidR="00316B23" w:rsidRDefault="00316B23" w:rsidP="00316B23">
      <w:pPr>
        <w:spacing w:line="600" w:lineRule="auto"/>
        <w:ind w:firstLine="720"/>
        <w:jc w:val="both"/>
        <w:rPr>
          <w:ins w:id="31" w:author="Φλούδα Χριστίνα" w:date="2017-02-17T13:11:00Z"/>
          <w:rFonts w:eastAsia="Times New Roman"/>
          <w:szCs w:val="24"/>
        </w:rPr>
        <w:pPrChange w:id="32" w:author="Φλούδα Χριστίνα" w:date="2017-02-17T13:11:00Z">
          <w:pPr>
            <w:spacing w:line="600" w:lineRule="auto"/>
            <w:ind w:firstLine="720"/>
            <w:jc w:val="center"/>
          </w:pPr>
        </w:pPrChange>
      </w:pPr>
      <w:ins w:id="33" w:author="Φλούδα Χριστίνα" w:date="2017-02-17T13:11:00Z">
        <w:r w:rsidRPr="00316B23">
          <w:rPr>
            <w:rFonts w:eastAsia="Times New Roman"/>
            <w:szCs w:val="24"/>
            <w:lang w:eastAsia="en-US"/>
          </w:rPr>
          <w:br/>
          <w:t>Α. Επί διαδικαστικού θέματος:</w:t>
        </w:r>
        <w:r w:rsidRPr="00316B23">
          <w:rPr>
            <w:rFonts w:eastAsia="Times New Roman"/>
            <w:szCs w:val="24"/>
            <w:lang w:eastAsia="en-US"/>
          </w:rPr>
          <w:br/>
          <w:t>ΒΟΥΤΣΗΣ Ν. , σελ.</w:t>
        </w:r>
        <w:r w:rsidRPr="00316B23">
          <w:rPr>
            <w:rFonts w:eastAsia="Times New Roman"/>
            <w:szCs w:val="24"/>
            <w:lang w:eastAsia="en-US"/>
          </w:rPr>
          <w:br/>
          <w:t>ΓΕΩΡΓΙΑΔΗΣ Σ. , σελ.</w:t>
        </w:r>
        <w:r w:rsidRPr="00316B23">
          <w:rPr>
            <w:rFonts w:eastAsia="Times New Roman"/>
            <w:szCs w:val="24"/>
            <w:lang w:eastAsia="en-US"/>
          </w:rPr>
          <w:br/>
          <w:t>ΘΕΟΔΩΡΑΚΗΣ Σ. , σελ.</w:t>
        </w:r>
        <w:r w:rsidRPr="00316B23">
          <w:rPr>
            <w:rFonts w:eastAsia="Times New Roman"/>
            <w:szCs w:val="24"/>
            <w:lang w:eastAsia="en-US"/>
          </w:rPr>
          <w:br/>
          <w:t>ΚΕΓΚΕΡΟΓΛΟΥ Β. , σελ.</w:t>
        </w:r>
        <w:r w:rsidRPr="00316B23">
          <w:rPr>
            <w:rFonts w:eastAsia="Times New Roman"/>
            <w:szCs w:val="24"/>
            <w:lang w:eastAsia="en-US"/>
          </w:rPr>
          <w:br/>
          <w:t>ΚΥΡΙΑΖΙΔΗΣ Δ. , σελ.</w:t>
        </w:r>
        <w:r w:rsidRPr="00316B23">
          <w:rPr>
            <w:rFonts w:eastAsia="Times New Roman"/>
            <w:szCs w:val="24"/>
            <w:lang w:eastAsia="en-US"/>
          </w:rPr>
          <w:br/>
          <w:t>ΛΥΚΟΥΔΗΣ Σ. , σελ.</w:t>
        </w:r>
        <w:r w:rsidRPr="00316B23">
          <w:rPr>
            <w:rFonts w:eastAsia="Times New Roman"/>
            <w:szCs w:val="24"/>
            <w:lang w:eastAsia="en-US"/>
          </w:rPr>
          <w:br/>
          <w:t>ΝΙΚΟΛΟΠΟΥΛΟΣ Ν. , σελ.</w:t>
        </w:r>
        <w:r w:rsidRPr="00316B23">
          <w:rPr>
            <w:rFonts w:eastAsia="Times New Roman"/>
            <w:szCs w:val="24"/>
            <w:lang w:eastAsia="en-US"/>
          </w:rPr>
          <w:br/>
          <w:t>ΠΑΠΑΚΩΣΤΑ - ΣΙΔΗΡΟΠΟΥΛΟΥ Α. , σελ.</w:t>
        </w:r>
        <w:r w:rsidRPr="00316B23">
          <w:rPr>
            <w:rFonts w:eastAsia="Times New Roman"/>
            <w:szCs w:val="24"/>
            <w:lang w:eastAsia="en-US"/>
          </w:rPr>
          <w:br/>
          <w:t>ΠΑΠΑΧΡΙΣΤΟΠΟΥΛΟΣ Α. , σελ.</w:t>
        </w:r>
        <w:r w:rsidRPr="00316B23">
          <w:rPr>
            <w:rFonts w:eastAsia="Times New Roman"/>
            <w:szCs w:val="24"/>
            <w:lang w:eastAsia="en-US"/>
          </w:rPr>
          <w:br/>
          <w:t>ΧΡΙΣΤΟΔΟΥΛΟΠΟΥΛΟΥ Α. , σελ.</w:t>
        </w:r>
        <w:r w:rsidRPr="00316B23">
          <w:rPr>
            <w:rFonts w:eastAsia="Times New Roman"/>
            <w:szCs w:val="24"/>
            <w:lang w:eastAsia="en-US"/>
          </w:rPr>
          <w:br/>
        </w:r>
        <w:r w:rsidRPr="00316B23">
          <w:rPr>
            <w:rFonts w:eastAsia="Times New Roman"/>
            <w:szCs w:val="24"/>
            <w:lang w:eastAsia="en-US"/>
          </w:rPr>
          <w:br/>
          <w:t>Β. Επί των επικαίρων ερωτήσεων:</w:t>
        </w:r>
        <w:r w:rsidRPr="00316B23">
          <w:rPr>
            <w:rFonts w:eastAsia="Times New Roman"/>
            <w:szCs w:val="24"/>
            <w:lang w:eastAsia="en-US"/>
          </w:rPr>
          <w:br/>
          <w:t>ΒΑΣΙΛΕΙΑΔΗΣ Γ. , σελ.</w:t>
        </w:r>
        <w:r w:rsidRPr="00316B23">
          <w:rPr>
            <w:rFonts w:eastAsia="Times New Roman"/>
            <w:szCs w:val="24"/>
            <w:lang w:eastAsia="en-US"/>
          </w:rPr>
          <w:br/>
          <w:t>ΘΕΟΔΩΡΑΚΗΣ Σ. , σελ.</w:t>
        </w:r>
        <w:r w:rsidRPr="00316B23">
          <w:rPr>
            <w:rFonts w:eastAsia="Times New Roman"/>
            <w:szCs w:val="24"/>
            <w:lang w:eastAsia="en-US"/>
          </w:rPr>
          <w:br/>
          <w:t>ΚΑΡΑΜΑΝΛΗ  Ά. , σελ.</w:t>
        </w:r>
        <w:r w:rsidRPr="00316B23">
          <w:rPr>
            <w:rFonts w:eastAsia="Times New Roman"/>
            <w:szCs w:val="24"/>
            <w:lang w:eastAsia="en-US"/>
          </w:rPr>
          <w:br/>
          <w:t>ΚΕΓΚΕΡΟΓΛΟΥ Β. , σελ.</w:t>
        </w:r>
        <w:r w:rsidRPr="00316B23">
          <w:rPr>
            <w:rFonts w:eastAsia="Times New Roman"/>
            <w:szCs w:val="24"/>
            <w:lang w:eastAsia="en-US"/>
          </w:rPr>
          <w:br/>
          <w:t>ΜΑΥΡΑΓΑΝΗΣ Ν. , σελ.</w:t>
        </w:r>
        <w:r w:rsidRPr="00316B23">
          <w:rPr>
            <w:rFonts w:eastAsia="Times New Roman"/>
            <w:szCs w:val="24"/>
            <w:lang w:eastAsia="en-US"/>
          </w:rPr>
          <w:br/>
          <w:t>ΝΙΚΟΛΟΠΟΥΛΟΣ Ν. , σελ.</w:t>
        </w:r>
        <w:r w:rsidRPr="00316B23">
          <w:rPr>
            <w:rFonts w:eastAsia="Times New Roman"/>
            <w:szCs w:val="24"/>
            <w:lang w:eastAsia="en-US"/>
          </w:rPr>
          <w:br/>
          <w:t>ΠΑΠΑΚΩΣΤΑ - ΣΙΔΗΡΟΠΟΥΛΟΥ Α. , σελ.</w:t>
        </w:r>
        <w:r w:rsidRPr="00316B23">
          <w:rPr>
            <w:rFonts w:eastAsia="Times New Roman"/>
            <w:szCs w:val="24"/>
            <w:lang w:eastAsia="en-US"/>
          </w:rPr>
          <w:br/>
          <w:t>ΠΟΛΑΚΗΣ Π. , σελ.</w:t>
        </w:r>
        <w:r w:rsidRPr="00316B23">
          <w:rPr>
            <w:rFonts w:eastAsia="Times New Roman"/>
            <w:szCs w:val="24"/>
            <w:lang w:eastAsia="en-US"/>
          </w:rPr>
          <w:br/>
          <w:t>ΤΑΣΣΟΣ Σ. , σελ.</w:t>
        </w:r>
        <w:r w:rsidRPr="00316B23">
          <w:rPr>
            <w:rFonts w:eastAsia="Times New Roman"/>
            <w:szCs w:val="24"/>
            <w:lang w:eastAsia="en-US"/>
          </w:rPr>
          <w:br/>
          <w:t>ΤΣΙΠΡΑΣ Α. , σελ.</w:t>
        </w:r>
        <w:r w:rsidRPr="00316B23">
          <w:rPr>
            <w:rFonts w:eastAsia="Times New Roman"/>
            <w:szCs w:val="24"/>
            <w:lang w:eastAsia="en-US"/>
          </w:rPr>
          <w:br/>
        </w:r>
        <w:r w:rsidRPr="00316B23">
          <w:rPr>
            <w:rFonts w:eastAsia="Times New Roman"/>
            <w:szCs w:val="24"/>
            <w:lang w:eastAsia="en-US"/>
          </w:rPr>
          <w:br/>
          <w:t>ΠΑΡΕΜΒΑΣΕΙΣ:</w:t>
        </w:r>
        <w:r w:rsidRPr="00316B23">
          <w:rPr>
            <w:rFonts w:eastAsia="Times New Roman"/>
            <w:szCs w:val="24"/>
            <w:lang w:eastAsia="en-US"/>
          </w:rPr>
          <w:br/>
          <w:t>ΓΚΙΟΛΑΣ Ι. , σελ.</w:t>
        </w:r>
        <w:r w:rsidRPr="00316B23">
          <w:rPr>
            <w:rFonts w:eastAsia="Times New Roman"/>
            <w:szCs w:val="24"/>
            <w:lang w:eastAsia="en-US"/>
          </w:rPr>
          <w:br/>
          <w:t>ΚΑΚΛΑΜΑΝΗΣ Ν. , σελ.</w:t>
        </w:r>
        <w:r w:rsidRPr="00316B23">
          <w:rPr>
            <w:rFonts w:eastAsia="Times New Roman"/>
            <w:szCs w:val="24"/>
            <w:lang w:eastAsia="en-US"/>
          </w:rPr>
          <w:br/>
          <w:t>ΠΑΝΤΖΑΣ Γ. , σελ.</w:t>
        </w:r>
        <w:r w:rsidRPr="00316B23">
          <w:rPr>
            <w:rFonts w:eastAsia="Times New Roman"/>
            <w:szCs w:val="24"/>
            <w:lang w:eastAsia="en-US"/>
          </w:rPr>
          <w:br/>
          <w:t>ΠΑΠΑΚΩΣΤΑ - ΣΙΔΗΡΟΠΟΥΛΟΥ Α. , σελ.</w:t>
        </w:r>
        <w:r w:rsidRPr="00316B23">
          <w:rPr>
            <w:rFonts w:eastAsia="Times New Roman"/>
            <w:szCs w:val="24"/>
            <w:lang w:eastAsia="en-US"/>
          </w:rPr>
          <w:br/>
        </w:r>
      </w:ins>
    </w:p>
    <w:p w14:paraId="054DAD1F" w14:textId="77777777" w:rsidR="00F717F6" w:rsidRDefault="00316B23">
      <w:pPr>
        <w:spacing w:line="600" w:lineRule="auto"/>
        <w:ind w:firstLine="720"/>
        <w:jc w:val="center"/>
        <w:rPr>
          <w:rFonts w:eastAsia="Times New Roman"/>
          <w:szCs w:val="24"/>
        </w:rPr>
      </w:pPr>
      <w:r>
        <w:rPr>
          <w:rFonts w:eastAsia="Times New Roman"/>
          <w:szCs w:val="24"/>
        </w:rPr>
        <w:t>ΠΡΑΚΤΙΚΑ ΒΟΥΛΗΣ</w:t>
      </w:r>
    </w:p>
    <w:p w14:paraId="054DAD20" w14:textId="77777777" w:rsidR="00F717F6" w:rsidRDefault="00316B23">
      <w:pPr>
        <w:spacing w:line="600" w:lineRule="auto"/>
        <w:ind w:firstLine="720"/>
        <w:jc w:val="center"/>
        <w:rPr>
          <w:rFonts w:eastAsia="Times New Roman"/>
          <w:szCs w:val="24"/>
        </w:rPr>
      </w:pPr>
      <w:r>
        <w:rPr>
          <w:rFonts w:eastAsia="Times New Roman"/>
          <w:szCs w:val="24"/>
        </w:rPr>
        <w:t>ΙΖ΄ ΠΕΡΙΟΔΟΣ</w:t>
      </w:r>
    </w:p>
    <w:p w14:paraId="054DAD21" w14:textId="77777777" w:rsidR="00F717F6" w:rsidRDefault="00316B2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54DAD22" w14:textId="77777777" w:rsidR="00F717F6" w:rsidRDefault="00316B23">
      <w:pPr>
        <w:spacing w:line="600" w:lineRule="auto"/>
        <w:ind w:firstLine="720"/>
        <w:jc w:val="center"/>
        <w:rPr>
          <w:rFonts w:eastAsia="Times New Roman"/>
          <w:szCs w:val="24"/>
        </w:rPr>
      </w:pPr>
      <w:r>
        <w:rPr>
          <w:rFonts w:eastAsia="Times New Roman"/>
          <w:szCs w:val="24"/>
        </w:rPr>
        <w:t>ΣΥΝΟΔΟΣ Β΄</w:t>
      </w:r>
    </w:p>
    <w:p w14:paraId="054DAD23" w14:textId="77777777" w:rsidR="00F717F6" w:rsidRDefault="00316B23">
      <w:pPr>
        <w:spacing w:line="600" w:lineRule="auto"/>
        <w:ind w:firstLine="720"/>
        <w:jc w:val="center"/>
        <w:rPr>
          <w:rFonts w:eastAsia="Times New Roman"/>
          <w:szCs w:val="24"/>
        </w:rPr>
      </w:pPr>
      <w:r>
        <w:rPr>
          <w:rFonts w:eastAsia="Times New Roman"/>
          <w:szCs w:val="24"/>
        </w:rPr>
        <w:t>ΣΥΝΕΔΡΙΑΣΗ ΟΒ΄</w:t>
      </w:r>
    </w:p>
    <w:p w14:paraId="054DAD24" w14:textId="77777777" w:rsidR="00F717F6" w:rsidRDefault="00316B23">
      <w:pPr>
        <w:spacing w:line="600" w:lineRule="auto"/>
        <w:ind w:firstLine="720"/>
        <w:jc w:val="center"/>
        <w:rPr>
          <w:rFonts w:eastAsia="Times New Roman"/>
          <w:szCs w:val="24"/>
        </w:rPr>
      </w:pPr>
      <w:r>
        <w:rPr>
          <w:rFonts w:eastAsia="Times New Roman"/>
          <w:szCs w:val="24"/>
        </w:rPr>
        <w:t>Παρασκευή 10 Φεβρουαρίου 2017</w:t>
      </w:r>
    </w:p>
    <w:p w14:paraId="054DAD25" w14:textId="77777777" w:rsidR="00F717F6" w:rsidRDefault="00316B23">
      <w:pPr>
        <w:spacing w:line="600" w:lineRule="auto"/>
        <w:ind w:firstLine="720"/>
        <w:jc w:val="both"/>
        <w:rPr>
          <w:rFonts w:eastAsia="Times New Roman"/>
          <w:szCs w:val="24"/>
        </w:rPr>
      </w:pPr>
      <w:r>
        <w:rPr>
          <w:rFonts w:eastAsia="Times New Roman"/>
          <w:szCs w:val="24"/>
        </w:rPr>
        <w:t>Αθήνα, σήμερα στις 10 Φεβρουαρίου 2017, ημέρα Παρασκευή και ώρα 10</w:t>
      </w:r>
      <w:r>
        <w:rPr>
          <w:rFonts w:eastAsia="Times New Roman"/>
          <w:szCs w:val="24"/>
        </w:rPr>
        <w:t>.</w:t>
      </w:r>
      <w:r>
        <w:rPr>
          <w:rFonts w:eastAsia="Times New Roman"/>
          <w:szCs w:val="24"/>
        </w:rPr>
        <w:t>16΄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w:t>
      </w:r>
      <w:r>
        <w:rPr>
          <w:rFonts w:eastAsia="Times New Roman"/>
          <w:szCs w:val="24"/>
        </w:rPr>
        <w:t>,</w:t>
      </w:r>
      <w:r>
        <w:rPr>
          <w:rFonts w:eastAsia="Times New Roman"/>
          <w:szCs w:val="24"/>
        </w:rPr>
        <w:t xml:space="preserve">, για να συνεδριάσει υπό την προεδρία του Προέδρου αυτής κ. </w:t>
      </w:r>
      <w:r w:rsidRPr="00394DFF">
        <w:rPr>
          <w:rFonts w:eastAsia="Times New Roman"/>
          <w:b/>
          <w:szCs w:val="24"/>
        </w:rPr>
        <w:t>ΝΙΚΟΛΑΟΥ ΒΟΥΤΣΗ</w:t>
      </w:r>
      <w:r>
        <w:rPr>
          <w:rFonts w:eastAsia="Times New Roman"/>
          <w:szCs w:val="24"/>
        </w:rPr>
        <w:t>.</w:t>
      </w:r>
    </w:p>
    <w:p w14:paraId="054DAD26" w14:textId="77777777" w:rsidR="00F717F6" w:rsidRDefault="00316B23">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054DAD27" w14:textId="77777777" w:rsidR="00F717F6" w:rsidRDefault="00316B23">
      <w:pPr>
        <w:spacing w:line="600" w:lineRule="auto"/>
        <w:ind w:firstLine="720"/>
        <w:jc w:val="both"/>
        <w:rPr>
          <w:rFonts w:eastAsia="Times New Roman"/>
          <w:szCs w:val="24"/>
        </w:rPr>
      </w:pPr>
      <w:r>
        <w:rPr>
          <w:rFonts w:eastAsia="Times New Roman"/>
          <w:szCs w:val="24"/>
        </w:rPr>
        <w:t>(ΕΠΙΚΥΡΩΣΗ ΠΡΑΚΤΙΚΩΝ:</w:t>
      </w:r>
      <w:r>
        <w:rPr>
          <w:rFonts w:eastAsia="Times New Roman"/>
          <w:szCs w:val="24"/>
        </w:rPr>
        <w:t xml:space="preserve"> Σύμφωνα με την από 9</w:t>
      </w:r>
      <w:r>
        <w:rPr>
          <w:rFonts w:eastAsia="Times New Roman"/>
          <w:szCs w:val="24"/>
        </w:rPr>
        <w:t>-</w:t>
      </w:r>
      <w:r>
        <w:rPr>
          <w:rFonts w:eastAsia="Times New Roman"/>
          <w:szCs w:val="24"/>
        </w:rPr>
        <w:t>2</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ΟΑ΄ συνεδριάσεώς του, της Πέ</w:t>
      </w:r>
      <w:r>
        <w:rPr>
          <w:rFonts w:eastAsia="Times New Roman"/>
          <w:szCs w:val="24"/>
        </w:rPr>
        <w:lastRenderedPageBreak/>
        <w:t>μπτης 9</w:t>
      </w:r>
      <w:r>
        <w:rPr>
          <w:rFonts w:eastAsia="Times New Roman"/>
          <w:szCs w:val="24"/>
          <w:vertAlign w:val="superscript"/>
        </w:rPr>
        <w:t xml:space="preserve"> </w:t>
      </w:r>
      <w:r>
        <w:rPr>
          <w:rFonts w:eastAsia="Times New Roman"/>
          <w:szCs w:val="24"/>
        </w:rPr>
        <w:t>Φεβρουαρίου 2017, σε ό,τι αφορά στην ψήφιση στο σύνολο του σχεδίου νόμου: «Ρύθμιση θεμάτων του Κρατικού Πιστοπο</w:t>
      </w:r>
      <w:r>
        <w:rPr>
          <w:rFonts w:eastAsia="Times New Roman"/>
          <w:szCs w:val="24"/>
        </w:rPr>
        <w:t xml:space="preserve">ιητικού Γλωσσομάθειας, της Εθνικής Βιβλιοθήκης της Ελλάδας και </w:t>
      </w:r>
      <w:r>
        <w:rPr>
          <w:rFonts w:eastAsia="Times New Roman"/>
          <w:szCs w:val="24"/>
        </w:rPr>
        <w:t>άλλες</w:t>
      </w:r>
      <w:r>
        <w:rPr>
          <w:rFonts w:eastAsia="Times New Roman"/>
          <w:szCs w:val="24"/>
        </w:rPr>
        <w:t xml:space="preserve"> διατάξεις»)</w:t>
      </w:r>
    </w:p>
    <w:p w14:paraId="054DAD28" w14:textId="77777777" w:rsidR="00F717F6" w:rsidRDefault="00316B23">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054DAD29" w14:textId="77777777" w:rsidR="00F717F6" w:rsidRDefault="00316B23">
      <w:pPr>
        <w:spacing w:line="600" w:lineRule="auto"/>
        <w:ind w:firstLine="720"/>
        <w:jc w:val="center"/>
        <w:rPr>
          <w:rFonts w:eastAsia="Times New Roman"/>
          <w:b/>
          <w:szCs w:val="24"/>
        </w:rPr>
      </w:pPr>
      <w:r>
        <w:rPr>
          <w:rFonts w:eastAsia="Times New Roman"/>
          <w:b/>
          <w:szCs w:val="24"/>
        </w:rPr>
        <w:t>ΕΠΙΚΑΙΡΩΝ ΕΡΩΤΗΣΕΩΝ</w:t>
      </w:r>
    </w:p>
    <w:p w14:paraId="054DAD2A" w14:textId="77777777" w:rsidR="00F717F6" w:rsidRDefault="00316B23">
      <w:pPr>
        <w:spacing w:after="0" w:line="600" w:lineRule="auto"/>
        <w:ind w:firstLine="720"/>
        <w:jc w:val="both"/>
        <w:rPr>
          <w:rFonts w:eastAsia="Times New Roman"/>
          <w:bCs/>
          <w:szCs w:val="24"/>
        </w:rPr>
      </w:pPr>
      <w:r>
        <w:rPr>
          <w:rFonts w:eastAsia="Times New Roman"/>
          <w:szCs w:val="24"/>
        </w:rPr>
        <w:t xml:space="preserve">Αρχίζουμε με την πρώτη </w:t>
      </w:r>
      <w:r>
        <w:rPr>
          <w:rFonts w:eastAsia="Times New Roman"/>
          <w:szCs w:val="24"/>
        </w:rPr>
        <w:t xml:space="preserve">με αριθμό 443/11/6-2-2017 επίκαιρη ερώτηση πρώτου κύκλου του Προέδρου της Κοινοβουλευτικής Ομάδας Το </w:t>
      </w:r>
      <w:r>
        <w:rPr>
          <w:rFonts w:eastAsia="Times New Roman"/>
          <w:szCs w:val="24"/>
        </w:rPr>
        <w:t xml:space="preserve">Ποτάμι και Βουλευτή Α΄ Θεσσαλονίκης κ. </w:t>
      </w:r>
      <w:r>
        <w:rPr>
          <w:rFonts w:eastAsia="Times New Roman"/>
          <w:bCs/>
          <w:szCs w:val="24"/>
        </w:rPr>
        <w:t xml:space="preserve">Σταύρου Θεοδωράκη, </w:t>
      </w:r>
      <w:r>
        <w:rPr>
          <w:rFonts w:eastAsia="Times New Roman"/>
          <w:szCs w:val="24"/>
        </w:rPr>
        <w:t>προς τον</w:t>
      </w:r>
      <w:r>
        <w:rPr>
          <w:rFonts w:eastAsia="Times New Roman"/>
          <w:szCs w:val="24"/>
        </w:rPr>
        <w:t xml:space="preserve"> Πρωθυπουργό, σύμφωνα με τα άρθρα 129 και 132 του Κανονισμού της Βουλής, </w:t>
      </w:r>
      <w:r>
        <w:rPr>
          <w:rFonts w:eastAsia="Times New Roman"/>
          <w:bCs/>
          <w:szCs w:val="24"/>
        </w:rPr>
        <w:t>σχετικά με</w:t>
      </w:r>
      <w:r>
        <w:rPr>
          <w:rFonts w:eastAsia="Times New Roman"/>
          <w:bCs/>
          <w:szCs w:val="24"/>
        </w:rPr>
        <w:t xml:space="preserve"> </w:t>
      </w:r>
      <w:r>
        <w:rPr>
          <w:rFonts w:eastAsia="Times New Roman"/>
          <w:bCs/>
          <w:szCs w:val="24"/>
        </w:rPr>
        <w:t>τη</w:t>
      </w:r>
      <w:r>
        <w:rPr>
          <w:rFonts w:eastAsia="Times New Roman"/>
          <w:bCs/>
          <w:szCs w:val="24"/>
        </w:rPr>
        <w:t xml:space="preserve"> διαφθορά </w:t>
      </w:r>
      <w:r>
        <w:rPr>
          <w:rFonts w:eastAsia="Times New Roman"/>
          <w:bCs/>
          <w:szCs w:val="24"/>
        </w:rPr>
        <w:t>στην Ελλάδα</w:t>
      </w:r>
      <w:r>
        <w:rPr>
          <w:rFonts w:eastAsia="Times New Roman"/>
          <w:bCs/>
          <w:szCs w:val="24"/>
        </w:rPr>
        <w:t>.</w:t>
      </w:r>
    </w:p>
    <w:p w14:paraId="054DAD2B" w14:textId="77777777" w:rsidR="00F717F6" w:rsidRDefault="00316B23">
      <w:pPr>
        <w:spacing w:after="0" w:line="600" w:lineRule="auto"/>
        <w:ind w:firstLine="720"/>
        <w:jc w:val="both"/>
        <w:rPr>
          <w:rFonts w:eastAsia="Times New Roman"/>
          <w:bCs/>
          <w:szCs w:val="24"/>
        </w:rPr>
      </w:pPr>
      <w:r>
        <w:rPr>
          <w:rFonts w:eastAsia="Times New Roman"/>
          <w:bCs/>
          <w:szCs w:val="24"/>
        </w:rPr>
        <w:t>Κυρίες και κύριοι συνάδελφοι, θέλω να σας ενημερώσω ότι στην προηγούμενη Σύνοδο ε</w:t>
      </w:r>
      <w:r>
        <w:rPr>
          <w:rFonts w:eastAsia="Times New Roman"/>
          <w:bCs/>
          <w:szCs w:val="24"/>
        </w:rPr>
        <w:t xml:space="preserve">ίχε απαντήσει ο Πρωθυπουργός και σε ερωτήσεις Βουλευτών που είχαν γίνει. Στην τρέχουσα Σύνοδο έχουν γίνει από Αρχηγό </w:t>
      </w:r>
      <w:r>
        <w:rPr>
          <w:rFonts w:eastAsia="Times New Roman"/>
          <w:bCs/>
          <w:szCs w:val="24"/>
        </w:rPr>
        <w:t>κ</w:t>
      </w:r>
      <w:r>
        <w:rPr>
          <w:rFonts w:eastAsia="Times New Roman"/>
          <w:bCs/>
          <w:szCs w:val="24"/>
        </w:rPr>
        <w:t xml:space="preserve">όμματος μόνο δύο προτάσεις για συζήτηση στην «Ώρα του Πρωθυπουργού», όπως τη λέγαμε, και είναι και οι δύο από τον Πρόεδρο του Ποταμιού κ. </w:t>
      </w:r>
      <w:r>
        <w:rPr>
          <w:rFonts w:eastAsia="Times New Roman"/>
          <w:bCs/>
          <w:szCs w:val="24"/>
        </w:rPr>
        <w:t>Θεοδωράκη. Δεν έχουν κατατεθεί από άλλους Αρχηγούς κομμάτων.</w:t>
      </w:r>
    </w:p>
    <w:p w14:paraId="054DAD2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έχει κατατεθεί επανειλημμένα μια πρόταση από Βουλευτή της Δημοκρατικής Συμπαράταξης και ίσως από </w:t>
      </w:r>
      <w:proofErr w:type="spellStart"/>
      <w:r>
        <w:rPr>
          <w:rFonts w:eastAsia="Times New Roman" w:cs="Times New Roman"/>
          <w:szCs w:val="24"/>
        </w:rPr>
        <w:t>κ</w:t>
      </w:r>
      <w:r>
        <w:rPr>
          <w:rFonts w:eastAsia="Times New Roman" w:cs="Times New Roman"/>
          <w:szCs w:val="24"/>
        </w:rPr>
        <w:t>α</w:t>
      </w:r>
      <w:r>
        <w:rPr>
          <w:rFonts w:eastAsia="Times New Roman" w:cs="Times New Roman"/>
          <w:szCs w:val="24"/>
        </w:rPr>
        <w:t>να</w:t>
      </w:r>
      <w:proofErr w:type="spellEnd"/>
      <w:r>
        <w:rPr>
          <w:rFonts w:eastAsia="Times New Roman" w:cs="Times New Roman"/>
          <w:szCs w:val="24"/>
        </w:rPr>
        <w:t>-</w:t>
      </w:r>
      <w:r>
        <w:rPr>
          <w:rFonts w:eastAsia="Times New Roman" w:cs="Times New Roman"/>
          <w:szCs w:val="24"/>
        </w:rPr>
        <w:t>δυ</w:t>
      </w:r>
      <w:r>
        <w:rPr>
          <w:rFonts w:eastAsia="Times New Roman" w:cs="Times New Roman"/>
          <w:szCs w:val="24"/>
        </w:rPr>
        <w:t>ο</w:t>
      </w:r>
      <w:r>
        <w:rPr>
          <w:rFonts w:eastAsia="Times New Roman" w:cs="Times New Roman"/>
          <w:szCs w:val="24"/>
        </w:rPr>
        <w:t xml:space="preserve"> ακόμα Βουλευτές. Μιλάω πάντοτε για τη συγκεκριμένη διαδικασία. Με αυτή την έννοι</w:t>
      </w:r>
      <w:r>
        <w:rPr>
          <w:rFonts w:eastAsia="Times New Roman" w:cs="Times New Roman"/>
          <w:szCs w:val="24"/>
        </w:rPr>
        <w:t>α θα μπορούσα να πω ότι υπάρχει μια συνέπεια σε έναν ισχυρό βαθμό σε σχέση με το παρελθόν.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επανεκκινεί</w:t>
      </w:r>
      <w:proofErr w:type="spellEnd"/>
      <w:r>
        <w:rPr>
          <w:rFonts w:eastAsia="Times New Roman" w:cs="Times New Roman"/>
          <w:szCs w:val="24"/>
        </w:rPr>
        <w:t xml:space="preserve"> αυτή η διαδικασία, που νομίζω ότι είναι ιδιαίτερα ενδιαφέρουσα για όλους μας.</w:t>
      </w:r>
    </w:p>
    <w:p w14:paraId="054DAD2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Να σας πω διαδικαστικά ότι στην αρχή τον λόγο έχει</w:t>
      </w:r>
      <w:r>
        <w:rPr>
          <w:rFonts w:eastAsia="Times New Roman" w:cs="Times New Roman"/>
          <w:szCs w:val="24"/>
        </w:rPr>
        <w:t xml:space="preserve"> ο Πρόεδρος της Κοινοβουλευτικής Ομάδας του Ποταμιού για δύο λεπτά, </w:t>
      </w:r>
      <w:r>
        <w:rPr>
          <w:rFonts w:eastAsia="Times New Roman"/>
          <w:bCs/>
        </w:rPr>
        <w:t>προκειμένου να</w:t>
      </w:r>
      <w:r>
        <w:rPr>
          <w:rFonts w:eastAsia="Times New Roman" w:cs="Times New Roman"/>
          <w:szCs w:val="24"/>
        </w:rPr>
        <w:t xml:space="preserve"> αναπτύξει την επίκαιρη ερώτησή του. Τον λόγο ύστερα έχει ο Πρωθυπουργός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έξι λεπτά. Τον λόγο ύστερα έχει ο ερωτών Βουλευτής για τέσσερα λεπτά. Και </w:t>
      </w:r>
      <w:r>
        <w:rPr>
          <w:rFonts w:eastAsia="Times New Roman" w:cs="Times New Roman"/>
          <w:szCs w:val="24"/>
        </w:rPr>
        <w:t xml:space="preserve">ύστερα τον λόγο έχει ο Πρωθυπουργός για τη δευτερολογία του για τρία λεπτά. </w:t>
      </w:r>
    </w:p>
    <w:p w14:paraId="054DAD2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Επειδή η συζήτηση αυτή αφορά και Πρόεδρο Κοινοβουλευτικής Ομάδας και βέβαια τον Πρωθυπουργό, αντιλαμβάνεστε ότι θα υπάρχει αρκετά μεγάλη ελαστικότητα στον χρόνο, έτσι ώστε να γίνε</w:t>
      </w:r>
      <w:r>
        <w:rPr>
          <w:rFonts w:eastAsia="Times New Roman" w:cs="Times New Roman"/>
          <w:szCs w:val="24"/>
        </w:rPr>
        <w:t xml:space="preserve">ι ουσιαστική συζήτηση. </w:t>
      </w:r>
    </w:p>
    <w:p w14:paraId="054DAD2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Θα παρακαλούσα πολύ τον Πρόεδρο της Κοινοβουλευτικής Ομάδας του Ποταμιού να πάρει τον λόγο, </w:t>
      </w:r>
      <w:r>
        <w:rPr>
          <w:rFonts w:eastAsia="Times New Roman"/>
          <w:bCs/>
        </w:rPr>
        <w:t>προκειμένου να</w:t>
      </w:r>
      <w:r>
        <w:rPr>
          <w:rFonts w:eastAsia="Times New Roman" w:cs="Times New Roman"/>
          <w:szCs w:val="24"/>
        </w:rPr>
        <w:t xml:space="preserve"> αναπτύξει την επίκαιρη ερώτησή του.</w:t>
      </w:r>
    </w:p>
    <w:p w14:paraId="054DAD3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olor w:val="000000"/>
          <w:szCs w:val="24"/>
        </w:rPr>
        <w:t>Ευχαριστώ, κύριε Πρόεδρε.</w:t>
      </w:r>
      <w:r>
        <w:rPr>
          <w:rFonts w:eastAsia="Times New Roman" w:cs="Times New Roman"/>
          <w:szCs w:val="24"/>
        </w:rPr>
        <w:t xml:space="preserve"> </w:t>
      </w:r>
    </w:p>
    <w:p w14:paraId="054DAD3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συνάδελφοι, έχω ένα καλό νέο. Η χώρα μας έχει ενενήντα πέντε δομές για την καταπολέμηση της διαφθοράς. Δηλαδή, μπορούμε να κοιμόμαστε ήσυχοι. Έχουμε δεκάδες υπηρεσίες, έχουμε Υπουργό, έχουμε γενικό γραμματέα, έχουμε ανεξάρτητες αρχές, έχουμε γραφ</w:t>
      </w:r>
      <w:r>
        <w:rPr>
          <w:rFonts w:eastAsia="Times New Roman" w:cs="Times New Roman"/>
          <w:szCs w:val="24"/>
        </w:rPr>
        <w:t>εία και επιτροπές που ασχολούνται με την καταπολέμηση της διαφθοράς. Άνθρωποι που δουλεύουν νυχθημερόν, άνθρωποι που πληρώνονται υπερωρίες. Τα καλά νέα τελειώνουν εδώ.</w:t>
      </w:r>
    </w:p>
    <w:p w14:paraId="054DAD3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Τα κακά νέα είναι ότι για άλλη μια φορά η χώρα μας είναι στον πάτο των εκθέσεων διαφάνει</w:t>
      </w:r>
      <w:r>
        <w:rPr>
          <w:rFonts w:eastAsia="Times New Roman" w:cs="Times New Roman"/>
          <w:szCs w:val="24"/>
        </w:rPr>
        <w:t xml:space="preserve">ας. Και συγκεκριμένα τα δύο τελευταία χρόνια, τα χρόνια δηλαδή των ΣΥΡΙΖΑ-ΑΝΕΛ, η Ελλάδα κατρακύλησε έντεκα θέσεις στη λίστα της διεθνούς διαφάνειας και βρίσκεται σήμερα στην εξηκοστή ένατη θέση επί συνόλου </w:t>
      </w:r>
      <w:proofErr w:type="spellStart"/>
      <w:r>
        <w:rPr>
          <w:rFonts w:eastAsia="Times New Roman" w:cs="Times New Roman"/>
          <w:szCs w:val="24"/>
        </w:rPr>
        <w:t>εκατόν</w:t>
      </w:r>
      <w:proofErr w:type="spellEnd"/>
      <w:r>
        <w:rPr>
          <w:rFonts w:eastAsia="Times New Roman" w:cs="Times New Roman"/>
          <w:szCs w:val="24"/>
        </w:rPr>
        <w:t xml:space="preserve"> εξήντα οκτώ χωρών. Μαζί με τη γειτονική Βο</w:t>
      </w:r>
      <w:r>
        <w:rPr>
          <w:rFonts w:eastAsia="Times New Roman" w:cs="Times New Roman"/>
          <w:szCs w:val="24"/>
        </w:rPr>
        <w:t xml:space="preserve">υλγαρία </w:t>
      </w:r>
      <w:r>
        <w:rPr>
          <w:rFonts w:eastAsia="Times New Roman" w:cs="Times New Roman"/>
          <w:szCs w:val="24"/>
        </w:rPr>
        <w:lastRenderedPageBreak/>
        <w:t>αποτελούμε τις πιο αδιαφανείς χώρες στην Ευρώπη. Μιλάμε για αδιαφάνεια και διαφθορά που βλάπτουν σοβαρά, βέβαια, τη δημοκρατία και την οικονομία.</w:t>
      </w:r>
    </w:p>
    <w:p w14:paraId="054DAD3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διαφθορά δημιουργεί –και δεν θα το ακούσετε μόνο από εμένα- ρήγματα αδικίας και αναξιοκρατίας στην κ</w:t>
      </w:r>
      <w:r>
        <w:rPr>
          <w:rFonts w:eastAsia="Times New Roman" w:cs="Times New Roman"/>
          <w:szCs w:val="24"/>
        </w:rPr>
        <w:t xml:space="preserve">οινωνία, γεμίζει οργή τους πολίτες και τους σπρώχνει σε ακραίες πολιτικές συμπεριφορές. </w:t>
      </w:r>
    </w:p>
    <w:p w14:paraId="054DAD3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Ως προς το οικονομικό σκέλος, το ύψος της διαφθοράς στην Ελλάδα υπολογίζεται σχεδόν στα 20 δισεκατομμύρια ευρώ και η αδιαφάνεια μαζί με την παραοικονομία δημιουργεί έν</w:t>
      </w:r>
      <w:r>
        <w:rPr>
          <w:rFonts w:eastAsia="Times New Roman" w:cs="Times New Roman"/>
          <w:szCs w:val="24"/>
        </w:rPr>
        <w:t>α κλειστό σύστημα</w:t>
      </w:r>
      <w:r>
        <w:rPr>
          <w:rFonts w:eastAsia="Times New Roman" w:cs="Times New Roman"/>
          <w:szCs w:val="24"/>
        </w:rPr>
        <w:t>,</w:t>
      </w:r>
      <w:r>
        <w:rPr>
          <w:rFonts w:eastAsia="Times New Roman" w:cs="Times New Roman"/>
          <w:szCs w:val="24"/>
        </w:rPr>
        <w:t xml:space="preserve"> που στρεβλώνει τον ανταγωνισμό και ενισχύει αυτούς που ανέχονται ή αυτούς που προωθούν την διαφθορά. </w:t>
      </w:r>
    </w:p>
    <w:p w14:paraId="054DAD3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Και ο υπεύθυνος της ομάδας εργασίας του ΟΑΣΑ κατά της διαφθοράς </w:t>
      </w:r>
      <w:r>
        <w:rPr>
          <w:rFonts w:eastAsia="Times New Roman" w:cs="Times New Roman"/>
          <w:szCs w:val="24"/>
          <w:lang w:val="en-US"/>
        </w:rPr>
        <w:t>o</w:t>
      </w:r>
      <w:r>
        <w:rPr>
          <w:rFonts w:eastAsia="Times New Roman" w:cs="Times New Roman"/>
          <w:szCs w:val="24"/>
        </w:rPr>
        <w:t xml:space="preserve"> </w:t>
      </w:r>
      <w:proofErr w:type="spellStart"/>
      <w:r>
        <w:rPr>
          <w:rFonts w:eastAsia="Times New Roman" w:cs="Times New Roman"/>
          <w:szCs w:val="24"/>
        </w:rPr>
        <w:t>Ντράγκο</w:t>
      </w:r>
      <w:proofErr w:type="spellEnd"/>
      <w:r>
        <w:rPr>
          <w:rFonts w:eastAsia="Times New Roman" w:cs="Times New Roman"/>
          <w:szCs w:val="24"/>
        </w:rPr>
        <w:t xml:space="preserve"> Κος λέει ότι η Ελλάδα είναι η «ωραία κοιμωμένη» της διαφθοράς</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ύπνος που λέγαμε. </w:t>
      </w:r>
      <w:r>
        <w:rPr>
          <w:rFonts w:eastAsia="Times New Roman" w:cs="Times New Roman"/>
          <w:szCs w:val="24"/>
          <w:lang w:val="en-US"/>
        </w:rPr>
        <w:t>K</w:t>
      </w:r>
      <w:proofErr w:type="spellStart"/>
      <w:r>
        <w:rPr>
          <w:rFonts w:eastAsia="Times New Roman" w:cs="Times New Roman"/>
          <w:szCs w:val="24"/>
        </w:rPr>
        <w:t>άνεις</w:t>
      </w:r>
      <w:proofErr w:type="spellEnd"/>
      <w:r>
        <w:rPr>
          <w:rFonts w:eastAsia="Times New Roman" w:cs="Times New Roman"/>
          <w:szCs w:val="24"/>
        </w:rPr>
        <w:t xml:space="preserve"> υπηρεσίες και νομίζεις ότι μπορείς να κοιμάσαι ήσυχος. Η διαφθορά μειώνει το ΑΕΠ και αποτελεί μια μορφή έμμεσης φορολόγησης.</w:t>
      </w:r>
    </w:p>
    <w:p w14:paraId="054DAD3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Στην Ελλάδα, κυρίες και κύριοι, η έναρξη επιχειρηματικής δραστηριότητας απαιτεί σαράντα μέρες και στην</w:t>
      </w:r>
      <w:r>
        <w:rPr>
          <w:rFonts w:eastAsia="Times New Roman" w:cs="Times New Roman"/>
          <w:szCs w:val="24"/>
        </w:rPr>
        <w:t xml:space="preserve"> Εσθονία τρεις </w:t>
      </w:r>
      <w:r>
        <w:rPr>
          <w:rFonts w:eastAsia="Times New Roman" w:cs="Times New Roman"/>
          <w:szCs w:val="24"/>
        </w:rPr>
        <w:lastRenderedPageBreak/>
        <w:t>μέρες, ενώ στην Ουγκάντα τα τελευταία στοιχεία δείχνουν ότι για να πουλήσεις ένα ακίνητο χρειάζονται δέκα ξεχωριστές διαδικασίες. Το ίδιο ακριβώς συμβαίνει και στην Ελλάδα. Μαζί με την αφρικανική χώρα είμαστε στα πρωτεία της γραφειοκρατίας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αφορούν τις μεταβιβάσεις ακινήτων. </w:t>
      </w:r>
    </w:p>
    <w:p w14:paraId="054DAD3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 λέω αυτό, γιατί, όταν μιλάμε για διαφθορά, πρέπει να μιλάμε για τα προβλήματα που τη γεννούν. Η τερατώδης γραφειοκρατία, η καθυστέρηση απονομής δικαιοσύνης, τα εμπόδια στην επιχειρηματικότητα και η πολυνομία φέρνο</w:t>
      </w:r>
      <w:r>
        <w:rPr>
          <w:rFonts w:eastAsia="Times New Roman" w:cs="Times New Roman"/>
          <w:szCs w:val="24"/>
        </w:rPr>
        <w:t xml:space="preserve">υν διαφθορά. Και βέβαια, η αναξιοκρατία του κομματικού κράτους, αλλά και η αδιαφάνεια στις προσλήψεις και τις προαγωγές. </w:t>
      </w:r>
    </w:p>
    <w:p w14:paraId="054DAD3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Δεν θα μπω στον πειρασμό να αναφερθώ αναλυτικά στα σκάνδαλα και τα </w:t>
      </w:r>
      <w:proofErr w:type="spellStart"/>
      <w:r>
        <w:rPr>
          <w:rFonts w:eastAsia="Times New Roman" w:cs="Times New Roman"/>
          <w:szCs w:val="24"/>
        </w:rPr>
        <w:t>σκανδαλάκια</w:t>
      </w:r>
      <w:proofErr w:type="spellEnd"/>
      <w:r>
        <w:rPr>
          <w:rFonts w:eastAsia="Times New Roman" w:cs="Times New Roman"/>
          <w:szCs w:val="24"/>
        </w:rPr>
        <w:t xml:space="preserve"> που συνοδεύουν την κυβερνητική θητεία των ΣΥΡΙΖΑ-ΑΝΕΛ. Όμως, θέλω να κάνω δύο στάσεις, στο μεταναστευτικό και στις εργολαβίες δημοσίων έργων. </w:t>
      </w:r>
    </w:p>
    <w:p w14:paraId="054DAD3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Κυβέρνηση δεν στάθηκε ικανή να σ</w:t>
      </w:r>
      <w:r>
        <w:rPr>
          <w:rFonts w:eastAsia="Times New Roman" w:cs="Times New Roman"/>
          <w:szCs w:val="24"/>
        </w:rPr>
        <w:t xml:space="preserve">τεγάσει καν τους μετανάστες και τους πρόσφυγες. Άνθρωποι πεθαίνουν στους καταυλισμούς, ενώ απ’ έξω γίνεται ένα πάρτι εκατομμυρίων. Κανένας συντονισμός, κανένας έλεγχος, μόνο σκάνδαλα. </w:t>
      </w:r>
    </w:p>
    <w:p w14:paraId="054DAD3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στα δημόσια έργα με το κόλπο της κατάτμησης μοιράζονται συνεχώς τα </w:t>
      </w:r>
      <w:r>
        <w:rPr>
          <w:rFonts w:eastAsia="Times New Roman" w:cs="Times New Roman"/>
          <w:szCs w:val="24"/>
        </w:rPr>
        <w:t>λεφτά στους ίδιους ανθρώπους. Είναι χαρακτηριστική η υπόθεση του αυτοκινητόδρομου Πύργου-Πάτρας. Σπάσατε το έργο σε οκτώ εργολαβίες, για να δουλέψουν δήθεν περισσότεροι, και ήδη οι τέσσερις πρώτες εργολαβίες έχουν δοθεί στον εκλεκτό των ΣΥΡΙΖΑ-ΑΝΕΛ, έναν ά</w:t>
      </w:r>
      <w:r>
        <w:rPr>
          <w:rFonts w:eastAsia="Times New Roman" w:cs="Times New Roman"/>
          <w:szCs w:val="24"/>
        </w:rPr>
        <w:t xml:space="preserve">νθρωπο που είχε προσπαθήσει να κάνει μια ΣΥΡΙΖΑ </w:t>
      </w:r>
      <w:r>
        <w:rPr>
          <w:rFonts w:eastAsia="Times New Roman" w:cs="Times New Roman"/>
          <w:szCs w:val="24"/>
          <w:lang w:val="en-US"/>
        </w:rPr>
        <w:t>TV</w:t>
      </w:r>
      <w:r>
        <w:rPr>
          <w:rFonts w:eastAsia="Times New Roman" w:cs="Times New Roman"/>
          <w:szCs w:val="24"/>
        </w:rPr>
        <w:t xml:space="preserve">, δεν τα κατάφερε και τώρα αρκέστηκε σε άλλη μια </w:t>
      </w:r>
      <w:proofErr w:type="spellStart"/>
      <w:r>
        <w:rPr>
          <w:rFonts w:eastAsia="Times New Roman" w:cs="Times New Roman"/>
          <w:szCs w:val="24"/>
        </w:rPr>
        <w:t>συριζοεφημερίδα</w:t>
      </w:r>
      <w:proofErr w:type="spellEnd"/>
      <w:r>
        <w:rPr>
          <w:rFonts w:eastAsia="Times New Roman" w:cs="Times New Roman"/>
          <w:szCs w:val="24"/>
        </w:rPr>
        <w:t xml:space="preserve">. </w:t>
      </w:r>
    </w:p>
    <w:p w14:paraId="054DAD3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Είμαστε, λοιπόν, στον πάτο της Ευρώπης και το ηθικό σας πλεονέκτημα όχι μόνο δεν ανέκοψε τη διαφθορά, αλλά την ενίσχυσε, όπως αποδεικνύουν και τα στοιχεία της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ιαφάνειας. </w:t>
      </w:r>
    </w:p>
    <w:p w14:paraId="054DAD3C" w14:textId="77777777" w:rsidR="00F717F6" w:rsidRDefault="00316B23">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Προέδρου</w:t>
      </w:r>
      <w:r>
        <w:rPr>
          <w:rFonts w:eastAsia="Times New Roman"/>
          <w:bCs/>
        </w:rPr>
        <w:t xml:space="preserve"> του κόμματος Το Ποτάμι)</w:t>
      </w:r>
    </w:p>
    <w:p w14:paraId="054DAD3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Δεν θέλατε 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υντονιστή κατά της </w:t>
      </w:r>
      <w:r>
        <w:rPr>
          <w:rFonts w:eastAsia="Times New Roman" w:cs="Times New Roman"/>
          <w:szCs w:val="24"/>
        </w:rPr>
        <w:t>Δ</w:t>
      </w:r>
      <w:r>
        <w:rPr>
          <w:rFonts w:eastAsia="Times New Roman" w:cs="Times New Roman"/>
          <w:szCs w:val="24"/>
        </w:rPr>
        <w:t>ιαφθοράς και τον αντικαταστήσατε με έναν Υπουργό κατά της διαφθοράς, τον κ. Νικολούδη, τον καταργήσατε και αυτόν και δημιουργήσατε μια θέση αναπληρωτή στο Υπουργείο Δικαιοσύνης, τοποθετώντ</w:t>
      </w:r>
      <w:r>
        <w:rPr>
          <w:rFonts w:eastAsia="Times New Roman" w:cs="Times New Roman"/>
          <w:szCs w:val="24"/>
        </w:rPr>
        <w:t xml:space="preserve">ας εκεί έναν πρώην διοικητή της ΕΥΠ. Ή έχετε πολύ χιούμορ ή δεν </w:t>
      </w:r>
      <w:r>
        <w:rPr>
          <w:rFonts w:eastAsia="Times New Roman" w:cs="Times New Roman"/>
          <w:szCs w:val="24"/>
        </w:rPr>
        <w:lastRenderedPageBreak/>
        <w:t xml:space="preserve">αντιλαμβάνεστε επακριβώς τις έννοιες «διαφθορά» και «διαπλοκή». </w:t>
      </w:r>
    </w:p>
    <w:p w14:paraId="054DAD3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Θεοδωράκη, συντομεύετε λιγάκι, σας παρακαλώ. </w:t>
      </w:r>
    </w:p>
    <w:p w14:paraId="054DAD3F" w14:textId="77777777" w:rsidR="00F717F6" w:rsidRDefault="00316B23">
      <w:pPr>
        <w:spacing w:line="600" w:lineRule="auto"/>
        <w:ind w:firstLine="720"/>
        <w:jc w:val="both"/>
        <w:rPr>
          <w:rFonts w:eastAsia="Times New Roman"/>
          <w:bCs/>
          <w:szCs w:val="24"/>
        </w:rPr>
      </w:pPr>
      <w:r>
        <w:rPr>
          <w:rFonts w:eastAsia="Times New Roman"/>
          <w:b/>
          <w:bCs/>
          <w:szCs w:val="24"/>
        </w:rPr>
        <w:t>ΣΤΑΥΡΟΣ ΘΕΟΔΩΡΑΚΗΣ (Πρόεδρος του κόμματος Το Π</w:t>
      </w:r>
      <w:r>
        <w:rPr>
          <w:rFonts w:eastAsia="Times New Roman"/>
          <w:b/>
          <w:bCs/>
          <w:szCs w:val="24"/>
        </w:rPr>
        <w:t xml:space="preserve">οτάμι): </w:t>
      </w:r>
      <w:r>
        <w:rPr>
          <w:rFonts w:eastAsia="Times New Roman"/>
          <w:bCs/>
          <w:szCs w:val="24"/>
        </w:rPr>
        <w:t xml:space="preserve">Θα συντομεύσω με κάποιες συγκεκριμένες προτάσεις. </w:t>
      </w:r>
    </w:p>
    <w:p w14:paraId="054DAD40" w14:textId="77777777" w:rsidR="00F717F6" w:rsidRDefault="00316B23">
      <w:pPr>
        <w:spacing w:line="600" w:lineRule="auto"/>
        <w:ind w:firstLine="720"/>
        <w:jc w:val="both"/>
        <w:rPr>
          <w:rFonts w:eastAsia="Times New Roman"/>
          <w:bCs/>
          <w:szCs w:val="24"/>
        </w:rPr>
      </w:pPr>
      <w:r>
        <w:rPr>
          <w:rFonts w:eastAsia="Times New Roman"/>
          <w:bCs/>
          <w:szCs w:val="24"/>
        </w:rPr>
        <w:t>Είναι, όμως, ενδιαφέρον ότι με τις τροπολογίες</w:t>
      </w:r>
      <w:r>
        <w:rPr>
          <w:rFonts w:eastAsia="Times New Roman"/>
          <w:bCs/>
          <w:szCs w:val="24"/>
        </w:rPr>
        <w:t>,</w:t>
      </w:r>
      <w:r>
        <w:rPr>
          <w:rFonts w:eastAsia="Times New Roman"/>
          <w:bCs/>
          <w:szCs w:val="24"/>
        </w:rPr>
        <w:t xml:space="preserve"> που φέρατε στον τελευταίο νόμο που ψήφισε η Βουλή το 2016 φέρνετε μια σειρά από καινούργια γραφεία στη Γενική Γραμματεία Καταπολέμησης της Διαφθοράς.</w:t>
      </w:r>
      <w:r>
        <w:rPr>
          <w:rFonts w:eastAsia="Times New Roman"/>
          <w:bCs/>
          <w:szCs w:val="24"/>
        </w:rPr>
        <w:t xml:space="preserve"> Δηλαδή, γραφείο καταγγελιών, γραφείο εθνικού στρατηγικού σχεδιασμού καταπολέμησης της διαφθοράς, γραφείο συντονισμού πολιτικών καταπολέμησης της απάτης. Είναι σαν να επιστρέφετε και να πιστεύετε ξανά σε μια νέα μορφή εξορκισμού. Τοποθετείτε, δηλαδή, παντο</w:t>
      </w:r>
      <w:r>
        <w:rPr>
          <w:rFonts w:eastAsia="Times New Roman"/>
          <w:bCs/>
          <w:szCs w:val="24"/>
        </w:rPr>
        <w:t xml:space="preserve">ύ ταμπέλες εναντίον της διαφθοράς, πιστεύοντας ότι έτσι δεν θα περάσει η διαφθορά μέσα στη χώρα, μέσα στη διοίκηση. </w:t>
      </w:r>
    </w:p>
    <w:p w14:paraId="054DAD41" w14:textId="77777777" w:rsidR="00F717F6" w:rsidRDefault="00316B23">
      <w:pPr>
        <w:spacing w:line="600" w:lineRule="auto"/>
        <w:ind w:firstLine="720"/>
        <w:jc w:val="both"/>
        <w:rPr>
          <w:rFonts w:eastAsia="Times New Roman"/>
          <w:bCs/>
          <w:szCs w:val="24"/>
        </w:rPr>
      </w:pPr>
      <w:r>
        <w:rPr>
          <w:rFonts w:eastAsia="Times New Roman"/>
          <w:bCs/>
          <w:szCs w:val="24"/>
        </w:rPr>
        <w:t xml:space="preserve">Τι προτείνουμε εμείς; Συγκεκριμένα, προτείνουμε τον Εθνικό Συντονιστή κατά της Διαφθοράς με ενισχυμένη εξουσία, μια </w:t>
      </w:r>
      <w:r>
        <w:rPr>
          <w:rFonts w:eastAsia="Times New Roman"/>
          <w:bCs/>
          <w:szCs w:val="24"/>
        </w:rPr>
        <w:lastRenderedPageBreak/>
        <w:t xml:space="preserve">ανεξάρτητη αρχή που θα </w:t>
      </w:r>
      <w:r>
        <w:rPr>
          <w:rFonts w:eastAsia="Times New Roman"/>
          <w:bCs/>
          <w:szCs w:val="24"/>
        </w:rPr>
        <w:t xml:space="preserve">έχει την εξουσιοδότηση να κάνει από αιφνιδιαστικούς ελέγχους μέχρι κατάσχεση τεκμηρίων, τη θεσμοθέτηση της υποχρέωσης του κράτους να υπάρχει ένας και μόνο τελικός νόμος ανά θέμα, χωρίς παράθυρα και αστερίσκους. </w:t>
      </w:r>
    </w:p>
    <w:p w14:paraId="054DAD4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Και βέβαια, Ενιαία Αρχή Προμηθειών με ενιαίο</w:t>
      </w:r>
      <w:r>
        <w:rPr>
          <w:rFonts w:eastAsia="Times New Roman" w:cs="Times New Roman"/>
          <w:szCs w:val="24"/>
        </w:rPr>
        <w:t xml:space="preserve">υς κανόνες για τις δημόσιες προμήθειες, χωρίς παραθυράκια. </w:t>
      </w:r>
    </w:p>
    <w:p w14:paraId="054DAD43" w14:textId="77777777" w:rsidR="00F717F6" w:rsidRDefault="00316B23">
      <w:pPr>
        <w:spacing w:line="600" w:lineRule="auto"/>
        <w:ind w:firstLine="567"/>
        <w:jc w:val="both"/>
        <w:rPr>
          <w:rFonts w:eastAsia="Times New Roman" w:cs="Times New Roman"/>
          <w:szCs w:val="24"/>
        </w:rPr>
      </w:pPr>
      <w:r>
        <w:rPr>
          <w:rFonts w:eastAsia="Times New Roman" w:cs="Times New Roman"/>
          <w:szCs w:val="24"/>
        </w:rPr>
        <w:t>Δημιουργία ενός «Τειρεσία Διαφθοράς» για τις εταιρείες</w:t>
      </w:r>
      <w:r>
        <w:rPr>
          <w:rFonts w:eastAsia="Times New Roman" w:cs="Times New Roman"/>
          <w:szCs w:val="24"/>
        </w:rPr>
        <w:t>,</w:t>
      </w:r>
      <w:r>
        <w:rPr>
          <w:rFonts w:eastAsia="Times New Roman" w:cs="Times New Roman"/>
          <w:szCs w:val="24"/>
        </w:rPr>
        <w:t xml:space="preserve"> που έχουν εμπλακεί σε υποθέσεις διαφθοράς και απαγόρευση στους προμηθευτές, όπως το έχουμε ξαναπεί, και τους εργολάβους του δημοσίου να κατέ</w:t>
      </w:r>
      <w:r>
        <w:rPr>
          <w:rFonts w:eastAsia="Times New Roman" w:cs="Times New Roman"/>
          <w:szCs w:val="24"/>
        </w:rPr>
        <w:t xml:space="preserve">χουν τηλεοπτική συχνότητα. </w:t>
      </w:r>
    </w:p>
    <w:p w14:paraId="054DAD44" w14:textId="77777777" w:rsidR="00F717F6" w:rsidRDefault="00316B23">
      <w:pPr>
        <w:spacing w:line="600" w:lineRule="auto"/>
        <w:ind w:firstLine="567"/>
        <w:jc w:val="both"/>
        <w:rPr>
          <w:rFonts w:eastAsia="Times New Roman" w:cs="Times New Roman"/>
          <w:szCs w:val="24"/>
        </w:rPr>
      </w:pPr>
      <w:r>
        <w:rPr>
          <w:rFonts w:eastAsia="Times New Roman" w:cs="Times New Roman"/>
          <w:szCs w:val="24"/>
        </w:rPr>
        <w:t xml:space="preserve">Έλεγχος του πόθεν στο «πόθεν έσχες». Δειγματοληπτικό ξετίναγμα πολιτικών, δημοσιογράφων, εφοριακών, δικαστικών και όλων αυτών που παίρνουν δουλειές από το κράτος. </w:t>
      </w:r>
    </w:p>
    <w:p w14:paraId="054DAD4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Τίποτα απ’ όλα αυτά που ανέφερα δεν θέλει λεφτά. Θέλει, όμως, δι</w:t>
      </w:r>
      <w:r>
        <w:rPr>
          <w:rFonts w:eastAsia="Times New Roman" w:cs="Times New Roman"/>
          <w:szCs w:val="24"/>
        </w:rPr>
        <w:t xml:space="preserve">άθεση για σύγκρουση με συμφέροντα και συντεχνίες. Και θέλει σχέδιο και όρεξη για δουλειά, πράγματα που στερείται η διακυβέρνησή σας, κύριε Πρωθυπουργέ. </w:t>
      </w:r>
    </w:p>
    <w:p w14:paraId="054DAD4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54DAD47" w14:textId="77777777" w:rsidR="00F717F6" w:rsidRDefault="00316B23">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Ευχαριστώ κι εγώ. </w:t>
      </w:r>
    </w:p>
    <w:p w14:paraId="054DAD4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Πρωθυπουργός, κ. Αλέξης Τσί</w:t>
      </w:r>
      <w:r>
        <w:rPr>
          <w:rFonts w:eastAsia="Times New Roman" w:cs="Times New Roman"/>
          <w:szCs w:val="24"/>
        </w:rPr>
        <w:t xml:space="preserve">πρας,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054DAD4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κύριε Πρόεδρε.</w:t>
      </w:r>
      <w:r>
        <w:rPr>
          <w:rFonts w:eastAsia="Times New Roman" w:cs="Times New Roman"/>
          <w:b/>
          <w:szCs w:val="24"/>
        </w:rPr>
        <w:t xml:space="preserve"> </w:t>
      </w:r>
    </w:p>
    <w:p w14:paraId="054DAD4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Κύριε Θεοδωράκη, κυρίες και κύριοι συνάδελφοι, η διαφθορά στη χώρα -και αυτό νομίζω το γνωρίζουμε όλοι- δεν είναι ένα περιθωριακό φαινόμενο. Είναι ένα φαινόμ</w:t>
      </w:r>
      <w:r>
        <w:rPr>
          <w:rFonts w:eastAsia="Times New Roman" w:cs="Times New Roman"/>
          <w:szCs w:val="24"/>
        </w:rPr>
        <w:t>ενο άρρηκτα συνδεδεμένο, θα έλεγε κανείς, με την κοινωνική και πολιτική ιστορία της χώρας. Δεν αφορά κάποιους λίγους που επιλέγουν, διακινδυνεύοντας την υπόληψή τους και την προσωπική τους ελευθερία, να επιδίδονται στο κυνήγι εύκολου πλουτισμού. Αυτό το φα</w:t>
      </w:r>
      <w:r>
        <w:rPr>
          <w:rFonts w:eastAsia="Times New Roman" w:cs="Times New Roman"/>
          <w:szCs w:val="24"/>
        </w:rPr>
        <w:t xml:space="preserve">ινόμενο συνδέεται με τους όρους της ανάπτυξης του καπιταλισμού στην Ελλάδα και πρέπει να το αναλύσουμε σε βάθος, γιατί είναι ένα δομικό πρόβλημα. </w:t>
      </w:r>
    </w:p>
    <w:p w14:paraId="054DAD4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Δεν θα ήταν κάτι καινούργιο, αν λέγαμε ότι η γιγάντωση της διαφθοράς σχετίζεται με τη θεσμική αναπηρία, την </w:t>
      </w:r>
      <w:r>
        <w:rPr>
          <w:rFonts w:eastAsia="Times New Roman" w:cs="Times New Roman"/>
          <w:szCs w:val="24"/>
        </w:rPr>
        <w:t xml:space="preserve">πολυνομία, την κακονομία, το πελατειακό κράτος. Με δυο λόγια, είναι εγγενές χαρακτηριστικό ενός οικονομικού και πολιτικού δικτύου εξουσίας που </w:t>
      </w:r>
      <w:proofErr w:type="spellStart"/>
      <w:r>
        <w:rPr>
          <w:rFonts w:eastAsia="Times New Roman" w:cs="Times New Roman"/>
          <w:szCs w:val="24"/>
        </w:rPr>
        <w:t>οικοδομήθηκε</w:t>
      </w:r>
      <w:proofErr w:type="spellEnd"/>
      <w:r>
        <w:rPr>
          <w:rFonts w:eastAsia="Times New Roman" w:cs="Times New Roman"/>
          <w:szCs w:val="24"/>
        </w:rPr>
        <w:t xml:space="preserve"> στη χώρα, ιδίως μετά τη Μεταπολίτευση, με πρωταγωνιστές συγκεκριμένες πολιτικές δυνάμεις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βρήκαν</w:t>
      </w:r>
      <w:r>
        <w:rPr>
          <w:rFonts w:eastAsia="Times New Roman" w:cs="Times New Roman"/>
          <w:szCs w:val="24"/>
        </w:rPr>
        <w:t xml:space="preserve"> στέγη και κάλυψη και στα δύο κόμματα που κυβέρνησαν τη χώρα σαράντα και πλέον χρόνια. </w:t>
      </w:r>
    </w:p>
    <w:p w14:paraId="054DAD4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Νομίζω ότι θα κρούσω ανοικτές θύρες, αν πω ότι η τερατώδης γραφειοκρατία του ελληνικού κράτους, η ανυπαρξία σαφών διαδικασιών στη δημόσια διοίκηση, την οποία κληρονομήσ</w:t>
      </w:r>
      <w:r>
        <w:rPr>
          <w:rFonts w:eastAsia="Times New Roman" w:cs="Times New Roman"/>
          <w:szCs w:val="24"/>
        </w:rPr>
        <w:t>αμε, δεν είναι αποτέλεσμα ανικανότητας των προηγούμενων κυβερνήσεων. Θα έλεγα ότι αντίθετα υπήρξε αποτέλεσμα πολιτικών επιλογών, ώστε να μην συγκροτηθεί το θεσμικό εκείνο πλαίσιο που θα μπορούσε να περιορίσει τα φαινόμενα της διαφθοράς. Υπήρξε αποτέλεσμα ε</w:t>
      </w:r>
      <w:r>
        <w:rPr>
          <w:rFonts w:eastAsia="Times New Roman" w:cs="Times New Roman"/>
          <w:szCs w:val="24"/>
        </w:rPr>
        <w:t xml:space="preserve">πιλογών που απέτρεψαν τη θεσμική θωράκιση. Επομένως, είναι ένας πολιτικός στόχος μακροπρόθεσμος, θα έλεγα, η αντιμετώπιση της διαφθοράς. </w:t>
      </w:r>
    </w:p>
    <w:p w14:paraId="054DAD4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Ένα κράτος και μια κοινωνία, όμως, που έχουν μάθει να λειτουργούν κατ’ αυτό τον τρόπο δεν μετασχηματίζονται από τη μια</w:t>
      </w:r>
      <w:r>
        <w:rPr>
          <w:rFonts w:eastAsia="Times New Roman" w:cs="Times New Roman"/>
          <w:szCs w:val="24"/>
        </w:rPr>
        <w:t xml:space="preserve"> μέρα στην άλλη. Απαιτείται στρατηγικό σχέδιο, μελετημένες κινήσεις. Πάνω απ’ όλα, όμως, θα έλεγα ότι απαιτείται πολιτική βούληση. </w:t>
      </w:r>
    </w:p>
    <w:p w14:paraId="054DAD4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Και επιτρέψτε μου να πω ότι με δεδομένη την ανυπαρξία θεσμικού πλαισίου προστασίας για την αντιμετώπιση της διαφθοράς απαιτε</w:t>
      </w:r>
      <w:r>
        <w:rPr>
          <w:rFonts w:eastAsia="Times New Roman" w:cs="Times New Roman"/>
          <w:szCs w:val="24"/>
        </w:rPr>
        <w:t xml:space="preserve">ίται και ένα ηθικό ανάστημα, που η δική μας Κυβέρνηση έχει αποδείξει ότι διαθέτει. Και θα γίνω συγκεκριμένος. </w:t>
      </w:r>
    </w:p>
    <w:p w14:paraId="054DAD4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Αυτή η Κυβέρνηση αναγνώρισε ότι η διαφθορά στην πιο διευρυμένη της έννοια, που περιλαμβάνει και τη φοροδιαφυγή, αλλά και το πιο εκλεπτυσμένο οικο</w:t>
      </w:r>
      <w:r>
        <w:rPr>
          <w:rFonts w:eastAsia="Times New Roman" w:cs="Times New Roman"/>
          <w:szCs w:val="24"/>
        </w:rPr>
        <w:t>νομικό έγκλημα και τους χρηματισμούς πολιτικών προσώπων και το ξέπλυμα χρήματος και τις κάθε είδους πελατειακές πρακτικές και πρακτικές συγκάλυψης από ελεγκτικούς μηχανισμούς, αποτέλεσε μια από τις κύριες αιτίες που η οικονομική κρίση χτύπησε τη χώρα μας μ</w:t>
      </w:r>
      <w:r>
        <w:rPr>
          <w:rFonts w:eastAsia="Times New Roman" w:cs="Times New Roman"/>
          <w:szCs w:val="24"/>
        </w:rPr>
        <w:t xml:space="preserve">ε πιο σφοδρό τρόπο απ’ ό,τι χτύπησε άλλες χώρες της Ευρωπαϊκής Ένωσης. Φτάνει κανείς να ρίξει μια ματιά στην πορεία των εσόδων του ελληνικού κράτους, που ακόμη και τις περιόδους της ανάπτυξης ήταν πολύ πίσω σε σχέση με τους ευρωπαϊκούς μέσους όρους. </w:t>
      </w:r>
    </w:p>
    <w:p w14:paraId="054DAD5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Οι λό</w:t>
      </w:r>
      <w:r>
        <w:rPr>
          <w:rFonts w:eastAsia="Times New Roman" w:cs="Times New Roman"/>
          <w:szCs w:val="24"/>
        </w:rPr>
        <w:t xml:space="preserve">γοι, νομίζω, είναι απλοί: εκτεταμένη φοροδιαφυγή, οργιώδες λαθρεμπόριο, μαύρη οικονομία, απαράδεκτη διαχείριση των δημόσιων οικονομικών, υπερτιμολογήσεις δημόσιων </w:t>
      </w:r>
      <w:r>
        <w:rPr>
          <w:rFonts w:eastAsia="Times New Roman" w:cs="Times New Roman"/>
          <w:szCs w:val="24"/>
        </w:rPr>
        <w:lastRenderedPageBreak/>
        <w:t>έργων και πολλά άλλα. Όλα αυτά συνέτειναν, ώστε να φτάσει η χώρα μας στο χείλος της χρεοκοπία</w:t>
      </w:r>
      <w:r>
        <w:rPr>
          <w:rFonts w:eastAsia="Times New Roman" w:cs="Times New Roman"/>
          <w:szCs w:val="24"/>
        </w:rPr>
        <w:t xml:space="preserve">ς. </w:t>
      </w:r>
    </w:p>
    <w:p w14:paraId="054DAD5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Δεν μπορεί, λοιπόν, παρά να είναι προτεραιότητα η αντιμετώπιση της διαφθοράς. Αλλά, ξέρετε, αυτό έχει και πολιτικό κόστος για μια κυβέρνηση. Κι εμείς αυτό το πολιτικό κόστος το αναλαμβάνουμε, αφού τα ισχυρά συμφέροντα που έμαθαν να πορεύονται με αυτούς</w:t>
      </w:r>
      <w:r>
        <w:rPr>
          <w:rFonts w:eastAsia="Times New Roman" w:cs="Times New Roman"/>
          <w:szCs w:val="24"/>
        </w:rPr>
        <w:t xml:space="preserve"> τους όρους και να κερδίζουν μέσα σε αυτό το πολύπλοκο δίκτυο, αντιστέκονται και εξαπολύουν καθημερινά μια λυσσαλέα επίθεση. Ξέρετε κάτι, ακριβώς αυτή η επίθεση είναι που αποτελεί για εμάς έναν δείκτη ότι κάτι κάνουμε καλά. Θα αρχίσω να ανησυχώ, όταν οι επ</w:t>
      </w:r>
      <w:r>
        <w:rPr>
          <w:rFonts w:eastAsia="Times New Roman" w:cs="Times New Roman"/>
          <w:szCs w:val="24"/>
        </w:rPr>
        <w:t>ιθέσεις σταματήσουν.</w:t>
      </w:r>
    </w:p>
    <w:p w14:paraId="054DAD5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να σας πω ότι, όταν αναφερόμαστε σε στοιχεία και στατιστικές, απαντώντας στο κύριο θέμα της ερώτησής σας, κύριε Θεοδωράκη, είναι απαράβατος όρος για την αξιοπιστία του επιχειρήματος ή της κριτικής που διατυπώνεται </w:t>
      </w:r>
      <w:r>
        <w:rPr>
          <w:rFonts w:eastAsia="Times New Roman" w:cs="Times New Roman"/>
          <w:szCs w:val="24"/>
        </w:rPr>
        <w:t>αυτά τα νούμερα να προέρχονται από επίσημους φορείς που η μεθοδολογία και η αξιοπιστία τους είναι αδιαμφισβήτητες.</w:t>
      </w:r>
    </w:p>
    <w:p w14:paraId="054DAD5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Στην περίπτωση, λοιπόν, αυτής της περιβόητης κατάταξης στην οποία  αναφέρεστε στην ερώτησή σας και η οποία ανα</w:t>
      </w:r>
      <w:r>
        <w:rPr>
          <w:rFonts w:eastAsia="Times New Roman" w:cs="Times New Roman"/>
          <w:szCs w:val="24"/>
        </w:rPr>
        <w:lastRenderedPageBreak/>
        <w:t>παράχθηκε και από μερίδα των μέ</w:t>
      </w:r>
      <w:r>
        <w:rPr>
          <w:rFonts w:eastAsia="Times New Roman" w:cs="Times New Roman"/>
          <w:szCs w:val="24"/>
        </w:rPr>
        <w:t>σων ενημέρωσης, αυτή η συνθήκη δεν ικανοποιείται. Η μη κυβερνητική οργάνωση Διεθνής Διαφάνεια, την οποία επικαλείστε, δημοσιεύει μια κατάταξη η οποία αφορά την υποκειμενική αντίληψη για τη διαφθορά και όχι την πραγματικότητα της διαφθοράς. Δηλαδή, η συγκεκ</w:t>
      </w:r>
      <w:r>
        <w:rPr>
          <w:rFonts w:eastAsia="Times New Roman" w:cs="Times New Roman"/>
          <w:szCs w:val="24"/>
        </w:rPr>
        <w:t>ριμένη αξιολόγηση αφορά ατομικές αντιλήψεις που έχουν συγκεκριμένοι ειδικοί σχετικά με την ύπαρξη της διαφθοράς στο κράτος και στο πολιτικό σύστημα.</w:t>
      </w:r>
    </w:p>
    <w:p w14:paraId="054DAD5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Για να γίνει σαφέστερο το πρόβλημα της αξιοπιστίας του δείκτη αντίληψης της διαφθοράς, θα σας πω μονάχα ότι</w:t>
      </w:r>
      <w:r>
        <w:rPr>
          <w:rFonts w:eastAsia="Times New Roman" w:cs="Times New Roman"/>
          <w:szCs w:val="24"/>
        </w:rPr>
        <w:t xml:space="preserve">, με βάση αυτή τη συγκεκριμένη αξιολόγηση στην οποία αναφέρεστε, η χώρα μας συγκέντρωσε καλύτερη βαθμολογία το 1996, το 1997 και το 2000. Τότε όπου, επί κυβερνήσεων του κ. Σημίτη με Υπουργό τον κ. Τσοχατζόπουλο, τον κ. Παπαντωνίου, τον κ. </w:t>
      </w:r>
      <w:proofErr w:type="spellStart"/>
      <w:r>
        <w:rPr>
          <w:rFonts w:eastAsia="Times New Roman" w:cs="Times New Roman"/>
          <w:szCs w:val="24"/>
        </w:rPr>
        <w:t>Μαντέλη</w:t>
      </w:r>
      <w:proofErr w:type="spellEnd"/>
      <w:r>
        <w:rPr>
          <w:rFonts w:eastAsia="Times New Roman" w:cs="Times New Roman"/>
          <w:szCs w:val="24"/>
        </w:rPr>
        <w:t xml:space="preserve"> και άλλου</w:t>
      </w:r>
      <w:r>
        <w:rPr>
          <w:rFonts w:eastAsia="Times New Roman" w:cs="Times New Roman"/>
          <w:szCs w:val="24"/>
        </w:rPr>
        <w:t>ς, υπήρξε ένα όργιο διαφθοράς σε σχέση με τις συμβάσεις για τα εξοπλιστικά. Τα γνωρίζετε. Τότε, λοιπόν, με βάση αυτές τις έρευνες στις οποίες αναφέρεστε είχαμε τις καλύτερες αποδόσεις. Αναρωτιέται κανείς, λοιπόν, ευλόγως αν όλα εκείνα τα χρόνια ήταν ρόδινα</w:t>
      </w:r>
      <w:r>
        <w:rPr>
          <w:rFonts w:eastAsia="Times New Roman" w:cs="Times New Roman"/>
          <w:szCs w:val="24"/>
        </w:rPr>
        <w:t>.</w:t>
      </w:r>
    </w:p>
    <w:p w14:paraId="054DAD5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Έχει, όμως, μια σημασία αυτή η κατάταξη, την οποία δεν θέλω να απαξιώσω. Έχει μια σημασία όχι ως προς την ατεκμηρίωτη διόγκωση, όπως ισχυρίζονται κάποιοι, της διαφθοράς. Έχει μια σημασία ως προς την αντίληψη που διαμορφώνεται για την ύπαρξη της διαφθοράς</w:t>
      </w:r>
      <w:r>
        <w:rPr>
          <w:rFonts w:eastAsia="Times New Roman" w:cs="Times New Roman"/>
          <w:szCs w:val="24"/>
        </w:rPr>
        <w:t xml:space="preserve">. Αυτή η αντίληψη είναι σαφές ότι τις μέρες μας είναι πλέον ευρύτατη και άρα έχει μια δικαιολογητική βάση το αποτέλεσμα. Είναι ευρύτατη, διότι ζούμε σε μια περίοδο που πλέον έχει σπάσει η </w:t>
      </w:r>
      <w:proofErr w:type="spellStart"/>
      <w:r>
        <w:rPr>
          <w:rFonts w:eastAsia="Times New Roman" w:cs="Times New Roman"/>
          <w:szCs w:val="24"/>
        </w:rPr>
        <w:t>ομερτά</w:t>
      </w:r>
      <w:proofErr w:type="spellEnd"/>
      <w:r>
        <w:rPr>
          <w:rFonts w:eastAsia="Times New Roman" w:cs="Times New Roman"/>
          <w:szCs w:val="24"/>
        </w:rPr>
        <w:t xml:space="preserve"> των κυκλωμάτων της διαφθοράς και η Κυβέρνηση δεν φοβάται να σ</w:t>
      </w:r>
      <w:r>
        <w:rPr>
          <w:rFonts w:eastAsia="Times New Roman" w:cs="Times New Roman"/>
          <w:szCs w:val="24"/>
        </w:rPr>
        <w:t>υγκρουστεί, χωρίς να λογαριάζει πολιτικό κόστος, ενώ ταυτόχρονα η δικαιοσύνη έχει αφεθεί χωρίς πιέσεις να λειτουργεί αμερόληπτα και απρόσκοπτα, πέρα από παρεμβάσεις, που νομίζω ότι ήταν το βασικό χαρακτηριστικό των προηγούμενων κυβερνήσεων.</w:t>
      </w:r>
    </w:p>
    <w:p w14:paraId="054DAD5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Επιτρέψτε μου ν</w:t>
      </w:r>
      <w:r>
        <w:rPr>
          <w:rFonts w:eastAsia="Times New Roman" w:cs="Times New Roman"/>
          <w:szCs w:val="24"/>
        </w:rPr>
        <w:t>α παραθέσω ορισμένα σημεία, τα οποία δείχνουν το στίγμα της δουλειάς αυτής της Κυβέρνησης στην κατεύθυνση της καταπολέμησης της διαφθοράς και της ενίσχυσης της διαφάνειας, αλλά και της ανομίας.</w:t>
      </w:r>
    </w:p>
    <w:p w14:paraId="054DAD5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Πρώτον, η πρόοδος που έχει σημειωθεί με τις περιβόητες λίστες </w:t>
      </w:r>
      <w:r>
        <w:rPr>
          <w:rFonts w:eastAsia="Times New Roman" w:cs="Times New Roman"/>
          <w:szCs w:val="24"/>
        </w:rPr>
        <w:t xml:space="preserve">φοροφυγάδων, τις οποίες σας θυμίζω ότι οι προηγούμενες κυβερνήσεις είτε έκρυβαν σε συρτάρια είτε αρνούνταν καν να </w:t>
      </w:r>
      <w:r>
        <w:rPr>
          <w:rFonts w:eastAsia="Times New Roman" w:cs="Times New Roman"/>
          <w:szCs w:val="24"/>
        </w:rPr>
        <w:lastRenderedPageBreak/>
        <w:t xml:space="preserve">παραλάβουν. Ήδη από τις λίστες </w:t>
      </w:r>
      <w:proofErr w:type="spellStart"/>
      <w:r>
        <w:rPr>
          <w:rFonts w:eastAsia="Times New Roman" w:cs="Times New Roman"/>
          <w:szCs w:val="24"/>
        </w:rPr>
        <w:t>Μπόργιανς</w:t>
      </w:r>
      <w:proofErr w:type="spellEnd"/>
      <w:r>
        <w:rPr>
          <w:rFonts w:eastAsia="Times New Roman" w:cs="Times New Roman"/>
          <w:szCs w:val="24"/>
        </w:rPr>
        <w:t xml:space="preserve"> και </w:t>
      </w:r>
      <w:proofErr w:type="spellStart"/>
      <w:r>
        <w:rPr>
          <w:rFonts w:eastAsia="Times New Roman" w:cs="Times New Roman"/>
          <w:szCs w:val="24"/>
        </w:rPr>
        <w:t>Λαγκάρντ</w:t>
      </w:r>
      <w:proofErr w:type="spellEnd"/>
      <w:r>
        <w:rPr>
          <w:rFonts w:eastAsia="Times New Roman" w:cs="Times New Roman"/>
          <w:szCs w:val="24"/>
        </w:rPr>
        <w:t xml:space="preserve">, από τους ελέγχους στις </w:t>
      </w:r>
      <w:r>
        <w:rPr>
          <w:rFonts w:eastAsia="Times New Roman" w:cs="Times New Roman"/>
          <w:szCs w:val="24"/>
          <w:lang w:val="en-US"/>
        </w:rPr>
        <w:t>offshore</w:t>
      </w:r>
      <w:r>
        <w:rPr>
          <w:rFonts w:eastAsia="Times New Roman" w:cs="Times New Roman"/>
          <w:szCs w:val="24"/>
        </w:rPr>
        <w:t>, στα εμβάσματα εξωτερικού, στα φυσικά πρόσωπα και επιχε</w:t>
      </w:r>
      <w:r>
        <w:rPr>
          <w:rFonts w:eastAsia="Times New Roman" w:cs="Times New Roman"/>
          <w:szCs w:val="24"/>
        </w:rPr>
        <w:t>ιρήσεις, που κατέχουν μεγάλο πλούτο, υπάρχουν βεβαιωμένα ποσά άνω του ενός δισεκατομμυρίου ευρώ.</w:t>
      </w:r>
    </w:p>
    <w:p w14:paraId="054DAD5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είσπραξη αυτών των ποσών προχωρά με γοργούς ρυθμούς και είναι μια από τις βασικές πηγές χρηματοδότησης της κοινωνικής πολιτικής και μέτρων στήριξης που είχαμ</w:t>
      </w:r>
      <w:r>
        <w:rPr>
          <w:rFonts w:eastAsia="Times New Roman" w:cs="Times New Roman"/>
          <w:szCs w:val="24"/>
        </w:rPr>
        <w:t xml:space="preserve">ε τη δυνατότητα να δώσουμε, παρά τις δημοσιονομικές δυσκολίες που έχει η χώρα, όπως η εφάπαξ δέκατη τρίτη σύνταξη, τα 620 περίπου εκατομμύρια ευρώ που δόθηκαν στους χαμηλοσυνταξιούχους στο τέλος του 2016.  </w:t>
      </w:r>
    </w:p>
    <w:p w14:paraId="054DAD59" w14:textId="77777777" w:rsidR="00F717F6" w:rsidRDefault="00316B23">
      <w:pPr>
        <w:spacing w:line="600" w:lineRule="auto"/>
        <w:ind w:firstLine="720"/>
        <w:jc w:val="both"/>
        <w:rPr>
          <w:rFonts w:eastAsia="Times New Roman"/>
          <w:szCs w:val="24"/>
        </w:rPr>
      </w:pPr>
      <w:r>
        <w:rPr>
          <w:rFonts w:eastAsia="Times New Roman"/>
          <w:szCs w:val="24"/>
        </w:rPr>
        <w:t>Επιπλέον, έχουν σχηματιστεί περίπου χίλιες δικογρ</w:t>
      </w:r>
      <w:r>
        <w:rPr>
          <w:rFonts w:eastAsia="Times New Roman"/>
          <w:szCs w:val="24"/>
        </w:rPr>
        <w:t>αφίες</w:t>
      </w:r>
      <w:r>
        <w:rPr>
          <w:rFonts w:eastAsia="Times New Roman"/>
          <w:szCs w:val="24"/>
        </w:rPr>
        <w:t>,</w:t>
      </w:r>
      <w:r>
        <w:rPr>
          <w:rFonts w:eastAsia="Times New Roman"/>
          <w:szCs w:val="24"/>
        </w:rPr>
        <w:t xml:space="preserve"> που αφορούν την λίστα </w:t>
      </w:r>
      <w:proofErr w:type="spellStart"/>
      <w:r>
        <w:rPr>
          <w:rFonts w:eastAsia="Times New Roman"/>
          <w:szCs w:val="24"/>
        </w:rPr>
        <w:t>Μπόργιανς</w:t>
      </w:r>
      <w:proofErr w:type="spellEnd"/>
      <w:r>
        <w:rPr>
          <w:rFonts w:eastAsia="Times New Roman"/>
          <w:szCs w:val="24"/>
        </w:rPr>
        <w:t xml:space="preserve">, την οποία θυμίζω είχε αρνηθεί να παραλάβει η προηγούμενη κυβέρνηση από τις </w:t>
      </w:r>
      <w:r>
        <w:rPr>
          <w:rFonts w:eastAsia="Times New Roman"/>
          <w:szCs w:val="24"/>
        </w:rPr>
        <w:t>α</w:t>
      </w:r>
      <w:r>
        <w:rPr>
          <w:rFonts w:eastAsia="Times New Roman"/>
          <w:szCs w:val="24"/>
        </w:rPr>
        <w:t>ρχές της</w:t>
      </w:r>
      <w:r>
        <w:rPr>
          <w:rFonts w:eastAsia="Times New Roman"/>
          <w:color w:val="545454"/>
          <w:szCs w:val="24"/>
        </w:rPr>
        <w:t xml:space="preserve"> </w:t>
      </w:r>
      <w:r>
        <w:rPr>
          <w:rFonts w:eastAsia="Times New Roman" w:cs="Times New Roman"/>
          <w:szCs w:val="24"/>
        </w:rPr>
        <w:t>Ρηνανίας - Βεστφαλίας</w:t>
      </w:r>
      <w:r>
        <w:rPr>
          <w:rFonts w:eastAsia="Times New Roman"/>
          <w:szCs w:val="24"/>
        </w:rPr>
        <w:t>, ενώ, παράλληλα, ολοκληρώθηκε μια κοπιώδης προσπάθεια, η οποία θα φέρει σημαντικά αποτελέσματα το επόμενο διά</w:t>
      </w:r>
      <w:r>
        <w:rPr>
          <w:rFonts w:eastAsia="Times New Roman"/>
          <w:szCs w:val="24"/>
        </w:rPr>
        <w:t xml:space="preserve">στημα, με την ενοποίηση όλων των λιστών </w:t>
      </w:r>
      <w:proofErr w:type="spellStart"/>
      <w:r>
        <w:rPr>
          <w:rFonts w:eastAsia="Times New Roman"/>
          <w:szCs w:val="24"/>
        </w:rPr>
        <w:t>μεγαλοκαταθετών</w:t>
      </w:r>
      <w:proofErr w:type="spellEnd"/>
      <w:r>
        <w:rPr>
          <w:rFonts w:eastAsia="Times New Roman"/>
          <w:szCs w:val="24"/>
        </w:rPr>
        <w:t xml:space="preserve"> που έχουν περιέλθει στα χέρια των ελληνικών </w:t>
      </w:r>
      <w:r>
        <w:rPr>
          <w:rFonts w:eastAsia="Times New Roman"/>
          <w:szCs w:val="24"/>
        </w:rPr>
        <w:t>α</w:t>
      </w:r>
      <w:r>
        <w:rPr>
          <w:rFonts w:eastAsia="Times New Roman"/>
          <w:szCs w:val="24"/>
        </w:rPr>
        <w:t>ρ</w:t>
      </w:r>
      <w:r>
        <w:rPr>
          <w:rFonts w:eastAsia="Times New Roman"/>
          <w:szCs w:val="24"/>
        </w:rPr>
        <w:lastRenderedPageBreak/>
        <w:t>χών σε μια ενιαία λίστα με ένα εκατομμύριο διακόσιους εβδομήντα χιλιάδες αριθμούς φορολογικών μητρώων, η οποία λίστα θα ελεγχθεί εξονυχιστικά σχετικά με τ</w:t>
      </w:r>
      <w:r>
        <w:rPr>
          <w:rFonts w:eastAsia="Times New Roman"/>
          <w:szCs w:val="24"/>
        </w:rPr>
        <w:t>ις χρήσεις και την πιθανή απόκρυψη φορολογητέας ύλης.</w:t>
      </w:r>
    </w:p>
    <w:p w14:paraId="054DAD5A" w14:textId="77777777" w:rsidR="00F717F6" w:rsidRDefault="00316B23">
      <w:pPr>
        <w:spacing w:line="600" w:lineRule="auto"/>
        <w:ind w:firstLine="720"/>
        <w:jc w:val="both"/>
        <w:rPr>
          <w:rFonts w:eastAsia="Times New Roman"/>
          <w:szCs w:val="24"/>
        </w:rPr>
      </w:pPr>
      <w:r>
        <w:rPr>
          <w:rFonts w:eastAsia="Times New Roman"/>
          <w:szCs w:val="24"/>
        </w:rPr>
        <w:t>Δεύτερον, έχουν καταγραφεί ισχυρά πλήγματα στα κυκλώματα του λαθρεμπορίου καπνικών και καυσίμων και προχωρήσαμε στη σύσταση Συντονιστικού Κέντρου Καταπολέμησης του Λαθρεμπορίου.</w:t>
      </w:r>
    </w:p>
    <w:p w14:paraId="054DAD5B" w14:textId="77777777" w:rsidR="00F717F6" w:rsidRDefault="00316B23">
      <w:pPr>
        <w:spacing w:line="600" w:lineRule="auto"/>
        <w:ind w:firstLine="720"/>
        <w:jc w:val="both"/>
        <w:rPr>
          <w:rFonts w:eastAsia="Times New Roman"/>
          <w:szCs w:val="24"/>
        </w:rPr>
      </w:pPr>
      <w:r>
        <w:rPr>
          <w:rFonts w:eastAsia="Times New Roman"/>
          <w:szCs w:val="24"/>
        </w:rPr>
        <w:t>Στα καπνικά έχουμε καταφ</w:t>
      </w:r>
      <w:r>
        <w:rPr>
          <w:rFonts w:eastAsia="Times New Roman"/>
          <w:szCs w:val="24"/>
        </w:rPr>
        <w:t>έρει να υπερδιπλασιαστούν οι έλεγχοι στα τελωνεία και να δεκαπλασιαστούν, σχεδόν, τα βεβαιωμένα ποσά μέσα σε μια διετία.</w:t>
      </w:r>
    </w:p>
    <w:p w14:paraId="054DAD5C" w14:textId="77777777" w:rsidR="00F717F6" w:rsidRDefault="00316B23">
      <w:pPr>
        <w:spacing w:line="600" w:lineRule="auto"/>
        <w:ind w:firstLine="720"/>
        <w:jc w:val="both"/>
        <w:rPr>
          <w:rFonts w:eastAsia="Times New Roman"/>
          <w:szCs w:val="24"/>
        </w:rPr>
      </w:pPr>
      <w:r>
        <w:rPr>
          <w:rFonts w:eastAsia="Times New Roman"/>
          <w:szCs w:val="24"/>
        </w:rPr>
        <w:t>Χαρακτηριστικά να αναφέρω τα εξής: Το 2014 είχαν γίνει έντεκα χιλιάδες επτακόσιοι πενήντα τέσσερις έλεγχοι, οι οποίοι απέδωσαν στα δημό</w:t>
      </w:r>
      <w:r>
        <w:rPr>
          <w:rFonts w:eastAsia="Times New Roman"/>
          <w:szCs w:val="24"/>
        </w:rPr>
        <w:t xml:space="preserve">σια ταμεία 59.000.000 ευρώ. Το 2016 οι έλεγχοι έφτασαν τις είκοσι τέσσερις χιλιάδες και από τα 59.000.000 πήγαμε στα 557.000.000 στα δημόσια ταμεία, για να μην αμφιβάλουν κάποιοι πώς ξαφνικά άρχισε να </w:t>
      </w:r>
      <w:proofErr w:type="spellStart"/>
      <w:r>
        <w:rPr>
          <w:rFonts w:eastAsia="Times New Roman"/>
          <w:szCs w:val="24"/>
        </w:rPr>
        <w:t>υπεραποδίδει</w:t>
      </w:r>
      <w:proofErr w:type="spellEnd"/>
      <w:r>
        <w:rPr>
          <w:rFonts w:eastAsia="Times New Roman"/>
          <w:szCs w:val="24"/>
        </w:rPr>
        <w:t xml:space="preserve"> η οικονομία, να έχουμε έσοδα και να πιάνου</w:t>
      </w:r>
      <w:r>
        <w:rPr>
          <w:rFonts w:eastAsia="Times New Roman"/>
          <w:szCs w:val="24"/>
        </w:rPr>
        <w:t>με τους στόχους.</w:t>
      </w:r>
    </w:p>
    <w:p w14:paraId="054DAD5D" w14:textId="77777777" w:rsidR="00F717F6" w:rsidRDefault="00316B23">
      <w:pPr>
        <w:spacing w:line="600" w:lineRule="auto"/>
        <w:ind w:firstLine="720"/>
        <w:jc w:val="both"/>
        <w:rPr>
          <w:rFonts w:eastAsia="Times New Roman"/>
          <w:szCs w:val="24"/>
        </w:rPr>
      </w:pPr>
      <w:r>
        <w:rPr>
          <w:rFonts w:eastAsia="Times New Roman"/>
          <w:szCs w:val="24"/>
        </w:rPr>
        <w:lastRenderedPageBreak/>
        <w:t>Ανάλογη προσπάθεια -χωρίς τόσο εντυπωσιακά αποτελέσματα, αλλά ανάλογη προσπάθεια- γίνεται και στον τομέα της πάταξης του λαθρεμπορίου, όπου σε μια διετία οι έλεγχοι από είκοσι επτά χιλιάδες ξεπέρασαν τις σαράντα χιλιάδες και διπλασιαστήκαν</w:t>
      </w:r>
      <w:r>
        <w:rPr>
          <w:rFonts w:eastAsia="Times New Roman"/>
          <w:szCs w:val="24"/>
        </w:rPr>
        <w:t xml:space="preserve"> τα βεβαιωμένα πρόστιμα από 18.000.000 σε 37.000.000.</w:t>
      </w:r>
    </w:p>
    <w:p w14:paraId="054DAD5E" w14:textId="77777777" w:rsidR="00F717F6" w:rsidRDefault="00316B23">
      <w:pPr>
        <w:spacing w:line="600" w:lineRule="auto"/>
        <w:ind w:firstLine="720"/>
        <w:jc w:val="both"/>
        <w:rPr>
          <w:rFonts w:eastAsia="Times New Roman"/>
          <w:szCs w:val="24"/>
        </w:rPr>
      </w:pPr>
      <w:r>
        <w:rPr>
          <w:rFonts w:eastAsia="Times New Roman"/>
          <w:szCs w:val="24"/>
        </w:rPr>
        <w:t>Τρίτον, θεσμοθετήσαμε ένα νέο, σύγχρονο και διαφανές πλαίσιο για τις δημόσιες συμβάσεις, ένα πλαίσιο που ορίζει ενιαίους κανόνες ανάθεσης για όλες τις κατηγορίες συμβάσεων και εισάγονται ρυθμίσεις που ε</w:t>
      </w:r>
      <w:r>
        <w:rPr>
          <w:rFonts w:eastAsia="Times New Roman"/>
          <w:szCs w:val="24"/>
        </w:rPr>
        <w:t>νισχύουν την διαφάνεια, την λογοδοσία, την απλούστευση και την ευελιξία των διαδικασιών.</w:t>
      </w:r>
    </w:p>
    <w:p w14:paraId="054DAD5F" w14:textId="77777777" w:rsidR="00F717F6" w:rsidRDefault="00316B23">
      <w:pPr>
        <w:spacing w:line="600" w:lineRule="auto"/>
        <w:ind w:firstLine="720"/>
        <w:jc w:val="both"/>
        <w:rPr>
          <w:rFonts w:eastAsia="Times New Roman"/>
          <w:szCs w:val="24"/>
        </w:rPr>
      </w:pPr>
      <w:r>
        <w:rPr>
          <w:rFonts w:eastAsia="Times New Roman"/>
          <w:szCs w:val="24"/>
        </w:rPr>
        <w:t xml:space="preserve">Επιπλέον, μέσω του Εθνικού Συστήματος Ηλεκτρονικών Δημοσίων Συμβάσεων εφαρμόζεται καθολικά για όλες τις αναθέτουσες </w:t>
      </w:r>
      <w:r>
        <w:rPr>
          <w:rFonts w:eastAsia="Times New Roman"/>
          <w:szCs w:val="24"/>
        </w:rPr>
        <w:t>α</w:t>
      </w:r>
      <w:r>
        <w:rPr>
          <w:rFonts w:eastAsia="Times New Roman"/>
          <w:szCs w:val="24"/>
        </w:rPr>
        <w:t>ρχές της χώρας η ηλεκτρονική διαχείριση των διαγων</w:t>
      </w:r>
      <w:r>
        <w:rPr>
          <w:rFonts w:eastAsia="Times New Roman"/>
          <w:szCs w:val="24"/>
        </w:rPr>
        <w:t xml:space="preserve">ισμών για προμήθειες αγαθών και υπηρεσιών άνω των 60.000 ευρώ. Η </w:t>
      </w:r>
      <w:proofErr w:type="spellStart"/>
      <w:r>
        <w:rPr>
          <w:rFonts w:eastAsia="Times New Roman"/>
          <w:szCs w:val="24"/>
        </w:rPr>
        <w:t>ηλεκτρονικοποίηση</w:t>
      </w:r>
      <w:proofErr w:type="spellEnd"/>
      <w:r>
        <w:rPr>
          <w:rFonts w:eastAsia="Times New Roman"/>
          <w:szCs w:val="24"/>
        </w:rPr>
        <w:t xml:space="preserve"> των διαδικασιών για τα δημόσια έργα και τις μελέτες ευελπιστούμε ότι θα εφαρμοστεί από τα μέσα του 2017.</w:t>
      </w:r>
    </w:p>
    <w:p w14:paraId="054DAD60" w14:textId="77777777" w:rsidR="00F717F6" w:rsidRDefault="00316B23">
      <w:pPr>
        <w:spacing w:line="600" w:lineRule="auto"/>
        <w:ind w:firstLine="720"/>
        <w:jc w:val="both"/>
        <w:rPr>
          <w:rFonts w:eastAsia="Times New Roman"/>
          <w:szCs w:val="24"/>
        </w:rPr>
      </w:pPr>
      <w:r>
        <w:rPr>
          <w:rFonts w:eastAsia="Times New Roman"/>
          <w:szCs w:val="24"/>
        </w:rPr>
        <w:t>Επίσης, με το νέο νόμο έχει καταστεί υποχρεωτική η ανάρτηση στο Κεντ</w:t>
      </w:r>
      <w:r>
        <w:rPr>
          <w:rFonts w:eastAsia="Times New Roman"/>
          <w:szCs w:val="24"/>
        </w:rPr>
        <w:t xml:space="preserve">ρικό Ηλεκτρονικό Μητρώο Δημόσιων Συμβάσεων των στοιχείων όλου του κύκλου από το πρωτογενές αίτημα μέχρι </w:t>
      </w:r>
      <w:r>
        <w:rPr>
          <w:rFonts w:eastAsia="Times New Roman"/>
          <w:szCs w:val="24"/>
        </w:rPr>
        <w:lastRenderedPageBreak/>
        <w:t xml:space="preserve">και την πληρωμή κάθε προμήθειας ίσης ή ανώτερης των 1.000 ευρώ. Η υποχρέωση αυτή αφορά το σύνολο των αναθετουσών </w:t>
      </w:r>
      <w:r>
        <w:rPr>
          <w:rFonts w:eastAsia="Times New Roman"/>
          <w:szCs w:val="24"/>
        </w:rPr>
        <w:t>α</w:t>
      </w:r>
      <w:r>
        <w:rPr>
          <w:rFonts w:eastAsia="Times New Roman"/>
          <w:szCs w:val="24"/>
        </w:rPr>
        <w:t>ρχών της χώρας.</w:t>
      </w:r>
    </w:p>
    <w:p w14:paraId="054DAD61" w14:textId="77777777" w:rsidR="00F717F6" w:rsidRDefault="00316B23">
      <w:pPr>
        <w:spacing w:line="600" w:lineRule="auto"/>
        <w:ind w:firstLine="720"/>
        <w:jc w:val="both"/>
        <w:rPr>
          <w:rFonts w:eastAsia="Times New Roman"/>
          <w:szCs w:val="24"/>
        </w:rPr>
      </w:pPr>
      <w:r>
        <w:rPr>
          <w:rFonts w:eastAsia="Times New Roman"/>
          <w:szCs w:val="24"/>
        </w:rPr>
        <w:t>Τέταρτον, φέραμε ένα ν</w:t>
      </w:r>
      <w:r>
        <w:rPr>
          <w:rFonts w:eastAsia="Times New Roman"/>
          <w:szCs w:val="24"/>
        </w:rPr>
        <w:t>όμο, που ψηφίστηκε σε αυτήν την Αίθουσα με την συναίνεση σχεδόν όλων των κομμάτων, με ευρεία συναίνεση, ο οποίος επιτέλους απλοποιεί τις διαδικασίες σύστασης επιχείρησης μέσω των «Υπηρεσιών Μιας Στάσης». Η ελαχιστοποίηση του διοικητικού βάρους που αντιμετω</w:t>
      </w:r>
      <w:r>
        <w:rPr>
          <w:rFonts w:eastAsia="Times New Roman"/>
          <w:szCs w:val="24"/>
        </w:rPr>
        <w:t>πίζει μια επιχείρηση στο στάδιο της σύστασής της, αποτελεί βασική προϋπόθεση για την ομαλή ένταξη της λειτουργίας της και την ταχεία ανάπτυξη των εργασιών της, ενώ, παράλληλα, μειώνει στο ελάχιστο την πιθανότητα φαινομένων διαφθοράς κατά την διάρκεια αλλεπ</w:t>
      </w:r>
      <w:r>
        <w:rPr>
          <w:rFonts w:eastAsia="Times New Roman"/>
          <w:szCs w:val="24"/>
        </w:rPr>
        <w:t>άλληλων γραφειοκρατικών διαδικασιών κατά την ίδρυσή της.</w:t>
      </w:r>
    </w:p>
    <w:p w14:paraId="054DAD62" w14:textId="77777777" w:rsidR="00F717F6" w:rsidRDefault="00316B23">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βάλαμε ένα τέλος σε αυτό το όργιο σπατάλης που χαρακτήριζε τις συμβάσεις για τα δημόσια έργα. Εξοικονομήθηκε σχεδόν ένα δισεκατομμύριο ευρώ από την επαναδιαπραγμάτευση που αφορούσε κυρίως αυ</w:t>
      </w:r>
      <w:r>
        <w:rPr>
          <w:rFonts w:eastAsia="Times New Roman"/>
          <w:szCs w:val="24"/>
        </w:rPr>
        <w:t xml:space="preserve">τοκινητόδρομους και, παράλληλα, πετύχαμε την επανεκκίνηση όλων των έργων που </w:t>
      </w:r>
      <w:r>
        <w:rPr>
          <w:rFonts w:eastAsia="Times New Roman"/>
          <w:szCs w:val="24"/>
        </w:rPr>
        <w:lastRenderedPageBreak/>
        <w:t>είχαν σταματήσει και, μάλιστα, με σεβασμό στη διαφάνεια και στο δημόσιο συμφέρον.</w:t>
      </w:r>
    </w:p>
    <w:p w14:paraId="054DAD6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Όμως, πέραν αυτών, έχουν αναδειχθεί επί των ημερών μας μια σειρά και από πολύ μεγάλες υποθέσεις δ</w:t>
      </w:r>
      <w:r>
        <w:rPr>
          <w:rFonts w:eastAsia="Times New Roman" w:cs="Times New Roman"/>
          <w:szCs w:val="24"/>
        </w:rPr>
        <w:t>ιαφθοράς και διαπλοκής, υποθέσεις που για χρόνια κρύβαμε κάτω από το χαλί, διότι οι εμπλεκόμενοι σε αυτές τις υποθέσεις βρίσκονταν στα έδρανα της κυβέρνησης. Θα σταθώ μονάχα σε ορισμένες από τις υποθέσεις, διότι ο κατάλογος είναι μακρύς και ο χρόνος περιορ</w:t>
      </w:r>
      <w:r>
        <w:rPr>
          <w:rFonts w:eastAsia="Times New Roman" w:cs="Times New Roman"/>
          <w:szCs w:val="24"/>
        </w:rPr>
        <w:t>ισμένος.</w:t>
      </w:r>
    </w:p>
    <w:p w14:paraId="054DAD6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Θέλω να αναφερθώ σε δύο υποθέσεις στον χώρο της Υγείας, εκεί όπου για χρόνια στήθηκε ένα πάρτι διαφθοράς και διασπάθισης του δημόσιου χρήματος, μια δυσώδης κατάσταση από την οποία κάποιοι πλούτισαν, τη στιγμή που οι κυβερνήσεις τότε -γιατί δεν μιλ</w:t>
      </w:r>
      <w:r>
        <w:rPr>
          <w:rFonts w:eastAsia="Times New Roman" w:cs="Times New Roman"/>
          <w:szCs w:val="24"/>
        </w:rPr>
        <w:t xml:space="preserve">άμε για τις ρόδινες εποχές, μιλάμε για τις εποχές των μνημονίων- διέλυαν τις δομές της δημόσιας </w:t>
      </w:r>
      <w:r>
        <w:rPr>
          <w:rFonts w:eastAsia="Times New Roman" w:cs="Times New Roman"/>
          <w:szCs w:val="24"/>
        </w:rPr>
        <w:t>υ</w:t>
      </w:r>
      <w:r>
        <w:rPr>
          <w:rFonts w:eastAsia="Times New Roman" w:cs="Times New Roman"/>
          <w:szCs w:val="24"/>
        </w:rPr>
        <w:t xml:space="preserve">γείας γιατί ήταν δήθεν δαπανηρές. Και </w:t>
      </w:r>
      <w:r>
        <w:rPr>
          <w:rFonts w:eastAsia="Times New Roman" w:cs="Times New Roman"/>
          <w:szCs w:val="24"/>
        </w:rPr>
        <w:t xml:space="preserve">αναφέρομαι στο σκάνδαλο του ΚΕΕΛΠΝΟ, το οποίο επί των ημερών μας, επιτέλους, οδηγήθηκε εκεί που αρνήθηκαν να το οδηγήσουν αυτοί οι οποίοι σήμερα κόπτονται για τη δημόσια </w:t>
      </w:r>
      <w:r>
        <w:rPr>
          <w:rFonts w:eastAsia="Times New Roman" w:cs="Times New Roman"/>
          <w:szCs w:val="24"/>
        </w:rPr>
        <w:t>υ</w:t>
      </w:r>
      <w:r>
        <w:rPr>
          <w:rFonts w:eastAsia="Times New Roman" w:cs="Times New Roman"/>
          <w:szCs w:val="24"/>
        </w:rPr>
        <w:t xml:space="preserve">γεία και τα δημόσια νοσοκομεία. Οδηγήθηκε, δηλαδή, στη δικαιοσύνη. </w:t>
      </w:r>
    </w:p>
    <w:p w14:paraId="054DAD6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Θα πω, χωρίς περι</w:t>
      </w:r>
      <w:r>
        <w:rPr>
          <w:rFonts w:eastAsia="Times New Roman" w:cs="Times New Roman"/>
          <w:szCs w:val="24"/>
        </w:rPr>
        <w:t xml:space="preserve">στροφές, τα εξής: Το ΚΕΕΛΠΝΟ, κατά την άποψή μας, πρόκειται για ένα άντρο μαύρου χρήματος, ρουσφετολογικών προσλήψεων και οικονομικής αδιαφάνειας. Είναι ένας </w:t>
      </w:r>
      <w:r>
        <w:rPr>
          <w:rFonts w:eastAsia="Times New Roman" w:cs="Times New Roman"/>
          <w:szCs w:val="24"/>
        </w:rPr>
        <w:t>ο</w:t>
      </w:r>
      <w:r>
        <w:rPr>
          <w:rFonts w:eastAsia="Times New Roman" w:cs="Times New Roman"/>
          <w:szCs w:val="24"/>
        </w:rPr>
        <w:t>ργανισμός, ο οποίος δεν διέθετε κανονισμό, δεν τηρούσε λογιστικά βιβλία, δεν λειτουργούσε γραφείο</w:t>
      </w:r>
      <w:r>
        <w:rPr>
          <w:rFonts w:eastAsia="Times New Roman" w:cs="Times New Roman"/>
          <w:szCs w:val="24"/>
        </w:rPr>
        <w:t xml:space="preserve"> προμηθειών, δεν υπήρχε πρωτόκολλο παράδοσης-παραλαβής για τον εξοπλισμό και τις προμήθειες και το μόνο που άφησε ήταν ένα ασύλληπτο χρέος ύψους 185.000.000 ευρώ. Το πάρτι, όμως, αυτό τελείωσε. Οι εμπλεκόμενοι θα οδηγηθούν ενώπιον της δικαιοσύνης ως ελάχισ</w:t>
      </w:r>
      <w:r>
        <w:rPr>
          <w:rFonts w:eastAsia="Times New Roman" w:cs="Times New Roman"/>
          <w:szCs w:val="24"/>
        </w:rPr>
        <w:t xml:space="preserve">τη υποχρέωση προς έναν λαό που έχει στερηθεί, τα χρόνια που όλα αυτά γίνονταν στο ΚΕΕΛΠΝΟ, το στοιχειώδες δικαίωμα πρόσβασης στη δημόσια </w:t>
      </w:r>
      <w:r>
        <w:rPr>
          <w:rFonts w:eastAsia="Times New Roman" w:cs="Times New Roman"/>
          <w:szCs w:val="24"/>
        </w:rPr>
        <w:t>υ</w:t>
      </w:r>
      <w:r>
        <w:rPr>
          <w:rFonts w:eastAsia="Times New Roman" w:cs="Times New Roman"/>
          <w:szCs w:val="24"/>
        </w:rPr>
        <w:t xml:space="preserve">γεία. </w:t>
      </w:r>
    </w:p>
    <w:p w14:paraId="054DAD6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Δίπλα στην υπόθεση του ΚΕΕΛΠΝΟ υπάρχει μια ακόμα πιο σκοτεινή υπόθεση, η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 σκάνδαλο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είναι η έκφραση ενός αδιαφανούς τρόπου τιμολόγησης των φαρμάκων, ο οποίος έχει βασιστεί σε συγκεκριμένα νομοθετικά μέτρα. Καθοριστικός παράγοντας υπήρξε το γεγονός ότι η χώρα μας αποτελούσε χώρα αναφοράς για τον καθορισμό της τιμής των φαρμάκων σε</w:t>
      </w:r>
      <w:r>
        <w:rPr>
          <w:rFonts w:eastAsia="Times New Roman" w:cs="Times New Roman"/>
          <w:szCs w:val="24"/>
        </w:rPr>
        <w:t xml:space="preserve"> άλλες πενήντα πέντε χώρες. </w:t>
      </w:r>
      <w:r>
        <w:rPr>
          <w:rFonts w:eastAsia="Times New Roman" w:cs="Times New Roman"/>
          <w:szCs w:val="24"/>
        </w:rPr>
        <w:lastRenderedPageBreak/>
        <w:t xml:space="preserve">Κατά συνέπεια, μια υψηλή τιμή στη χώρα μας εξασφάλιζε αυξημένα κέρδη σε άλλες πενήντα πέντε χώρες για τις εταιρείες, οι οποίες πενήντα πέντε χώρες συνιστούν -αν θέλετε- και τη σημαντικά μεγαλύτερη αγορά. </w:t>
      </w:r>
    </w:p>
    <w:p w14:paraId="054DAD6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Επιπλέον, ο τρόπος με τ</w:t>
      </w:r>
      <w:r>
        <w:rPr>
          <w:rFonts w:eastAsia="Times New Roman" w:cs="Times New Roman"/>
          <w:szCs w:val="24"/>
        </w:rPr>
        <w:t xml:space="preserve">ον οποίο τα ασφαλιστικά ταμεία -συμπεριλαμβανομένου και του ΕΟΠΥΥ- τα τελευταία χρόνια αποζημίωναν φαρμακεία, φαρμακευτικές εταιρείες κ.λπ., χωρίς καμμία διαπραγμάτευση για την τιμή των φαρμάκων, δεν είχε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όσα την ίδια στιγμή ίσχυαν σε άλλες</w:t>
      </w:r>
      <w:r>
        <w:rPr>
          <w:rFonts w:eastAsia="Times New Roman" w:cs="Times New Roman"/>
          <w:szCs w:val="24"/>
        </w:rPr>
        <w:t xml:space="preserve"> ευρωπαϊκές χώρες. Το γεγονός αυτό οδήγησε σε μια τεράστια εκτίναξη της φαρμακευτικής δαπάνης μέσα και από την κατευθυνόμενη </w:t>
      </w:r>
      <w:proofErr w:type="spellStart"/>
      <w:r>
        <w:rPr>
          <w:rFonts w:eastAsia="Times New Roman" w:cs="Times New Roman"/>
          <w:szCs w:val="24"/>
        </w:rPr>
        <w:t>συνταγογράφηση</w:t>
      </w:r>
      <w:proofErr w:type="spellEnd"/>
      <w:r>
        <w:rPr>
          <w:rFonts w:eastAsia="Times New Roman" w:cs="Times New Roman"/>
          <w:szCs w:val="24"/>
        </w:rPr>
        <w:t xml:space="preserve">. </w:t>
      </w:r>
    </w:p>
    <w:p w14:paraId="054DAD6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Μία από τις εταιρείες -όχι πιθανά η μοναδική- για την οποία ερευνάται ότι υπήρξε κινητήριος δύναμη σε αυτήν τη δια</w:t>
      </w:r>
      <w:r>
        <w:rPr>
          <w:rFonts w:eastAsia="Times New Roman" w:cs="Times New Roman"/>
          <w:szCs w:val="24"/>
        </w:rPr>
        <w:t xml:space="preserve">δικασία, ήταν, λοιπόν,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Pr>
          <w:rFonts w:eastAsia="Times New Roman" w:cs="Times New Roman"/>
          <w:szCs w:val="24"/>
        </w:rPr>
        <w:t xml:space="preserve"> Ήδη παίρνουν τον δρόμο για τον εισαγγελέα διάφορα σοβαρά στοιχεία για τα δελτία τιμών φαρμάκων του 2012, 2013, 2014, εκεί όπου οι διατάξεις που προστέθηκαν στις υπουργικές αποφάσεις, οδήγησαν σε αύξηση της τιμής συγκεκρ</w:t>
      </w:r>
      <w:r>
        <w:rPr>
          <w:rFonts w:eastAsia="Times New Roman" w:cs="Times New Roman"/>
          <w:szCs w:val="24"/>
        </w:rPr>
        <w:t xml:space="preserve">ιμένων φαρμάκων -και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 xml:space="preserve">άλλων- παρά την αντίθετη εισήγηση της αρμόδιας επιτροπής του ΕΟΦ. </w:t>
      </w:r>
    </w:p>
    <w:p w14:paraId="054DAD6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Το ΚΕΕΛΠΝΟ και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Pr>
          <w:rFonts w:eastAsia="Times New Roman" w:cs="Times New Roman"/>
          <w:szCs w:val="24"/>
        </w:rPr>
        <w:t xml:space="preserve"> λοιπόν, είναι δύο κορυφαίες περιπτώσεις σκανδάλων στον χώρο της </w:t>
      </w:r>
      <w:r>
        <w:rPr>
          <w:rFonts w:eastAsia="Times New Roman" w:cs="Times New Roman"/>
          <w:szCs w:val="24"/>
        </w:rPr>
        <w:t>υ</w:t>
      </w:r>
      <w:r>
        <w:rPr>
          <w:rFonts w:eastAsia="Times New Roman" w:cs="Times New Roman"/>
          <w:szCs w:val="24"/>
        </w:rPr>
        <w:t>γείας. Συνδέονται -κατά την εκτίμησή μας- και άτομα που</w:t>
      </w:r>
      <w:r>
        <w:rPr>
          <w:rFonts w:eastAsia="Times New Roman" w:cs="Times New Roman"/>
          <w:szCs w:val="24"/>
        </w:rPr>
        <w:t xml:space="preserve"> συμμετείχαν σε επιτροπές -καθηγητές, πολιτικά στελέχη- που καθοδηγούσαν την τιμολόγηση φαρμάκων και αποτέλεσαν -αν θέλετε- σημαντικά γρανάζια του μηχανισμού διάχυσης μαύρου χρήματος προς συγκεκριμένες κατευθύνσεις στον χώρο της </w:t>
      </w:r>
      <w:r>
        <w:rPr>
          <w:rFonts w:eastAsia="Times New Roman" w:cs="Times New Roman"/>
          <w:szCs w:val="24"/>
        </w:rPr>
        <w:t>υ</w:t>
      </w:r>
      <w:r>
        <w:rPr>
          <w:rFonts w:eastAsia="Times New Roman" w:cs="Times New Roman"/>
          <w:szCs w:val="24"/>
        </w:rPr>
        <w:t xml:space="preserve">γείας. </w:t>
      </w:r>
    </w:p>
    <w:p w14:paraId="054DAD6A" w14:textId="77777777" w:rsidR="00F717F6" w:rsidRDefault="00316B23">
      <w:pPr>
        <w:spacing w:line="600" w:lineRule="auto"/>
        <w:ind w:firstLine="720"/>
        <w:jc w:val="both"/>
        <w:rPr>
          <w:rFonts w:eastAsia="Times New Roman"/>
          <w:szCs w:val="24"/>
        </w:rPr>
      </w:pPr>
      <w:r>
        <w:rPr>
          <w:rFonts w:eastAsia="Times New Roman"/>
          <w:szCs w:val="24"/>
        </w:rPr>
        <w:t>Από ένα σημείο και</w:t>
      </w:r>
      <w:r>
        <w:rPr>
          <w:rFonts w:eastAsia="Times New Roman"/>
          <w:szCs w:val="24"/>
        </w:rPr>
        <w:t xml:space="preserve"> μετά, αν θέλετε αποτέλεσε επιπλέον και μηχανισμό εξαγοράς, προβολής συγκεκριμένων προσώπων μέσα από μέσα ενημέρωσης, ώστε να εξασφαλίζεται η ευνοϊκή μεταχείριση απέναντι στους εκάστοτε υπεύθυνους υπηρεσιακούς παράγοντες ή και σε πολιτικά στελέχη του Υπουρ</w:t>
      </w:r>
      <w:r>
        <w:rPr>
          <w:rFonts w:eastAsia="Times New Roman"/>
          <w:szCs w:val="24"/>
        </w:rPr>
        <w:t>γείου Υγείας.</w:t>
      </w:r>
    </w:p>
    <w:p w14:paraId="054DAD6B" w14:textId="77777777" w:rsidR="00F717F6" w:rsidRDefault="00316B23">
      <w:pPr>
        <w:spacing w:line="600" w:lineRule="auto"/>
        <w:ind w:firstLine="720"/>
        <w:jc w:val="both"/>
        <w:rPr>
          <w:rFonts w:eastAsia="Times New Roman"/>
          <w:szCs w:val="24"/>
        </w:rPr>
      </w:pPr>
      <w:r>
        <w:rPr>
          <w:rFonts w:eastAsia="Times New Roman"/>
          <w:szCs w:val="24"/>
        </w:rPr>
        <w:t>Όλα αυτά, κυρίες και κύριοι συνάδελφοι, με συγκεκριμένα στοιχεία, έχουν δοθεί στη δικαιοσύνη. Η διαδικασία απόδοσης ευθυνών αναμένουμε να επιταχυνθεί από τη δικαιοσύνη, η οποία τώρα έχει τον λόγο.</w:t>
      </w:r>
    </w:p>
    <w:p w14:paraId="054DAD6C" w14:textId="77777777" w:rsidR="00F717F6" w:rsidRDefault="00316B23">
      <w:pPr>
        <w:spacing w:line="600" w:lineRule="auto"/>
        <w:ind w:firstLine="720"/>
        <w:jc w:val="both"/>
        <w:rPr>
          <w:rFonts w:eastAsia="Times New Roman"/>
          <w:szCs w:val="24"/>
        </w:rPr>
      </w:pPr>
      <w:r>
        <w:rPr>
          <w:rFonts w:eastAsia="Times New Roman"/>
          <w:szCs w:val="24"/>
        </w:rPr>
        <w:lastRenderedPageBreak/>
        <w:t>Επιτρέψτε μου, όμως, εδώ να απευθύνω ένα πολύ</w:t>
      </w:r>
      <w:r>
        <w:rPr>
          <w:rFonts w:eastAsia="Times New Roman"/>
          <w:szCs w:val="24"/>
        </w:rPr>
        <w:t xml:space="preserve"> απλό ερώτημα: Για ποιον ακριβώς λόγο κανείς από τους τότε αρμόδιους Υπουργούς, εκείνης της περιόδου, δεν μιλάει για το θέμα αυτό; Γιατί δεν ζητούν, με μία απλή δήλωση, να χυθεί άπλετο φως; Έχουν, μήπως, κάτι να κρύψουν; Ξέρετε, αν έστω οποιοσδήποτε βγει κ</w:t>
      </w:r>
      <w:r>
        <w:rPr>
          <w:rFonts w:eastAsia="Times New Roman"/>
          <w:szCs w:val="24"/>
        </w:rPr>
        <w:t>αι πει ότι το 2015 ή το 2016 στο Μαξίμου -που είμαι εγώ- υπήρξε όργιο διαφθοράς, το πρώτο πράγμα που θα κάνω -και που θα έκανε οποιοσδήποτε δεν έχει να φοβηθεί τίποτα- θα είναι να ζητήσω από τη δικαιοσύνη να επιταχύνει να βγουν όλα στο φως.</w:t>
      </w:r>
    </w:p>
    <w:p w14:paraId="054DAD6D" w14:textId="77777777" w:rsidR="00F717F6" w:rsidRDefault="00316B23">
      <w:pPr>
        <w:spacing w:line="600" w:lineRule="auto"/>
        <w:ind w:firstLine="720"/>
        <w:jc w:val="both"/>
        <w:rPr>
          <w:rFonts w:eastAsia="Times New Roman"/>
          <w:szCs w:val="24"/>
        </w:rPr>
      </w:pPr>
      <w:r>
        <w:rPr>
          <w:rFonts w:eastAsia="Times New Roman"/>
          <w:szCs w:val="24"/>
        </w:rPr>
        <w:t>Προφανώς εδώ έχ</w:t>
      </w:r>
      <w:r>
        <w:rPr>
          <w:rFonts w:eastAsia="Times New Roman"/>
          <w:szCs w:val="24"/>
        </w:rPr>
        <w:t xml:space="preserve">ουμε ένα πέπλο σιωπής. Προσωπικά εμένα αυτό με βάζει σε σκέψεις. Και έχουμε ένα πέπλο σιωπής σε ό,τι αφορά και μέσα ενημέρωσης, τα οποία, κατά τα άλλα, για ψύλλου πήδημα είναι λαλίστατα. Για αυτά τα κορυφαία, κατά την άποψή μας, σκάνδαλα στον χώρο της </w:t>
      </w:r>
      <w:r>
        <w:rPr>
          <w:rFonts w:eastAsia="Times New Roman"/>
          <w:szCs w:val="24"/>
        </w:rPr>
        <w:t>υ</w:t>
      </w:r>
      <w:r>
        <w:rPr>
          <w:rFonts w:eastAsia="Times New Roman"/>
          <w:szCs w:val="24"/>
        </w:rPr>
        <w:t>γεί</w:t>
      </w:r>
      <w:r>
        <w:rPr>
          <w:rFonts w:eastAsia="Times New Roman"/>
          <w:szCs w:val="24"/>
        </w:rPr>
        <w:t>ας τσιμουδιά. Νομίζω, όμως, ότι τα θέματα αυτά το επόμενο διάστημα θα μας απασχολήσουν ξανά.</w:t>
      </w:r>
    </w:p>
    <w:p w14:paraId="054DAD6E" w14:textId="77777777" w:rsidR="00F717F6" w:rsidRDefault="00316B23">
      <w:pPr>
        <w:spacing w:line="600" w:lineRule="auto"/>
        <w:ind w:firstLine="720"/>
        <w:jc w:val="both"/>
        <w:rPr>
          <w:rFonts w:eastAsia="Times New Roman"/>
          <w:szCs w:val="24"/>
        </w:rPr>
      </w:pPr>
      <w:r>
        <w:rPr>
          <w:rFonts w:eastAsia="Times New Roman"/>
          <w:szCs w:val="24"/>
        </w:rPr>
        <w:t xml:space="preserve">Δύο λόγια μόνο να πω, γιατί νομίζω ότι εξαντλήσαμε στη συζήτηση για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και το μεγάλο θέμα του πε</w:t>
      </w:r>
      <w:r>
        <w:rPr>
          <w:rFonts w:eastAsia="Times New Roman"/>
          <w:szCs w:val="24"/>
        </w:rPr>
        <w:lastRenderedPageBreak/>
        <w:t>ριβόητου τριγώνου της διαπλοκής πολιτικού συστήματος - τραπεζών και μέσων ενημέρωσης. Και, βεβαίως, να πω ότι μέσα από τη δράση του τριγώνου αυτού εκμαυλίστηκαν συνειδήσεις στη χώρα, εκβιάστηκαν κυβερνήσεις, διαμορφώθηκαν κ</w:t>
      </w:r>
      <w:r>
        <w:rPr>
          <w:rFonts w:eastAsia="Times New Roman"/>
          <w:szCs w:val="24"/>
        </w:rPr>
        <w:t>οινωνικοί συσχετισμοί, επηρεάστηκαν εξελίξεις. Πολιτικοί σχηματισμοί γεννήθηκαν και πέθαναν, επειδή αυτό το τρίγωνο το αποφάσισε. Η διαπλοκή ανέβαζε και κατέβαζε κυβερνήσεις. Κυβερνήσεις μεγαλούργησαν στις τηλεοπτικές μας οθόνες. Πολιτικοί αντίπαλοι λοιδορ</w:t>
      </w:r>
      <w:r>
        <w:rPr>
          <w:rFonts w:eastAsia="Times New Roman"/>
          <w:szCs w:val="24"/>
        </w:rPr>
        <w:t>ήθηκαν. Χαρακτήρες πολιτικά δολοφονήθηκαν, επειδή δεν υπέκυψαν σε εκβιασμούς και άλλα πολλά γνωστά.</w:t>
      </w:r>
    </w:p>
    <w:p w14:paraId="054DAD6F" w14:textId="77777777" w:rsidR="00F717F6" w:rsidRDefault="00316B23">
      <w:pPr>
        <w:spacing w:line="600" w:lineRule="auto"/>
        <w:ind w:firstLine="720"/>
        <w:jc w:val="both"/>
        <w:rPr>
          <w:rFonts w:eastAsia="Times New Roman"/>
          <w:szCs w:val="24"/>
        </w:rPr>
      </w:pPr>
      <w:r>
        <w:rPr>
          <w:rFonts w:eastAsia="Times New Roman"/>
          <w:szCs w:val="24"/>
        </w:rPr>
        <w:t>Εγώ θα πω μονάχα ότι το 1,7 δισεκατομμύριο ευρώ που δόθηκαν με θαλασσοδάνεια σε μέσα μαζικής ενημέρωσης και σε κόμματα εξουσίας, είναι ένα αποτέλεσμα το οπο</w:t>
      </w:r>
      <w:r>
        <w:rPr>
          <w:rFonts w:eastAsia="Times New Roman"/>
          <w:szCs w:val="24"/>
        </w:rPr>
        <w:t xml:space="preserve">ίο βγήκε από μία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μέσα από βαθύ και ουσιαστικό έλεγχο που για πρώτη φορά έγινε από το Κοινοβούλιο, και αποτελεί αδιάσειστο στοιχείο για το μεγάλο πάρτι</w:t>
      </w:r>
      <w:r>
        <w:rPr>
          <w:rFonts w:eastAsia="Times New Roman"/>
          <w:szCs w:val="24"/>
        </w:rPr>
        <w:t>,</w:t>
      </w:r>
      <w:r>
        <w:rPr>
          <w:rFonts w:eastAsia="Times New Roman"/>
          <w:szCs w:val="24"/>
        </w:rPr>
        <w:t xml:space="preserve"> που έγινε στη χώρα με δημόσιο χρήμα μέσω του τραπεζικού δανεισμού. </w:t>
      </w:r>
    </w:p>
    <w:p w14:paraId="054DAD70" w14:textId="77777777" w:rsidR="00F717F6" w:rsidRDefault="00316B23">
      <w:pPr>
        <w:spacing w:line="600" w:lineRule="auto"/>
        <w:ind w:firstLine="720"/>
        <w:jc w:val="both"/>
        <w:rPr>
          <w:rFonts w:eastAsia="Times New Roman"/>
          <w:szCs w:val="24"/>
        </w:rPr>
      </w:pPr>
      <w:r>
        <w:rPr>
          <w:rFonts w:eastAsia="Times New Roman"/>
          <w:szCs w:val="24"/>
        </w:rPr>
        <w:lastRenderedPageBreak/>
        <w:t>Αναρωτιέται καν</w:t>
      </w:r>
      <w:r>
        <w:rPr>
          <w:rFonts w:eastAsia="Times New Roman"/>
          <w:szCs w:val="24"/>
        </w:rPr>
        <w:t xml:space="preserve">είς: Πού ήταν οι ελεγκτικοί μηχανισμοί στον τόπο; Πού ήταν η δικαιοσύνη; Πού ήταν η ανεξάρτητη δημοσιογραφία της σφοδρής κριτικής στην εξουσία όταν γινόντουσαν όλα αυτά; </w:t>
      </w:r>
    </w:p>
    <w:p w14:paraId="054DAD71" w14:textId="77777777" w:rsidR="00F717F6" w:rsidRDefault="00316B23">
      <w:pPr>
        <w:spacing w:line="600" w:lineRule="auto"/>
        <w:ind w:firstLine="720"/>
        <w:jc w:val="both"/>
        <w:rPr>
          <w:rFonts w:eastAsia="Times New Roman"/>
          <w:szCs w:val="24"/>
        </w:rPr>
      </w:pPr>
      <w:r>
        <w:rPr>
          <w:rFonts w:eastAsia="Times New Roman"/>
          <w:szCs w:val="24"/>
        </w:rPr>
        <w:t>Θα κλείσω, κυρίες και κύριοι με μία αναφορά σε ένα θέμα που αφορά και εμάς αλλά και τ</w:t>
      </w:r>
      <w:r>
        <w:rPr>
          <w:rFonts w:eastAsia="Times New Roman"/>
          <w:szCs w:val="24"/>
        </w:rPr>
        <w:t>ο σύνολο αυτού που θα μπορούσαμε να ονομάσουμε «σύμπλεγμα της εξουσίας στην Ελλάδα» και θα ακούσω με μεγάλη προσοχή μετά τον κ. Θεοδωράκη για να απαντήσω σε όλα τα ερωτήματα και ενδεχομένως σε κάποια που έβαλε επιπροσθέτως της γραπτής του ερώτησης και στην</w:t>
      </w:r>
      <w:r>
        <w:rPr>
          <w:rFonts w:eastAsia="Times New Roman"/>
          <w:szCs w:val="24"/>
        </w:rPr>
        <w:t xml:space="preserve"> </w:t>
      </w:r>
      <w:proofErr w:type="spellStart"/>
      <w:r>
        <w:rPr>
          <w:rFonts w:eastAsia="Times New Roman"/>
          <w:szCs w:val="24"/>
        </w:rPr>
        <w:t>πρωτολογία</w:t>
      </w:r>
      <w:proofErr w:type="spellEnd"/>
      <w:r>
        <w:rPr>
          <w:rFonts w:eastAsia="Times New Roman"/>
          <w:szCs w:val="24"/>
        </w:rPr>
        <w:t xml:space="preserve"> του.</w:t>
      </w:r>
    </w:p>
    <w:p w14:paraId="054DAD72" w14:textId="77777777" w:rsidR="00F717F6" w:rsidRDefault="00316B23">
      <w:pPr>
        <w:spacing w:line="600" w:lineRule="auto"/>
        <w:ind w:firstLine="720"/>
        <w:jc w:val="both"/>
        <w:rPr>
          <w:rFonts w:eastAsia="Times New Roman"/>
          <w:szCs w:val="24"/>
        </w:rPr>
      </w:pPr>
      <w:r>
        <w:rPr>
          <w:rFonts w:eastAsia="Times New Roman"/>
          <w:szCs w:val="24"/>
        </w:rPr>
        <w:t>Θέλω να αναφερθώ στη μεταρρύθμιση</w:t>
      </w:r>
      <w:r>
        <w:rPr>
          <w:rFonts w:eastAsia="Times New Roman"/>
          <w:szCs w:val="24"/>
        </w:rPr>
        <w:t>,</w:t>
      </w:r>
      <w:r>
        <w:rPr>
          <w:rFonts w:eastAsia="Times New Roman"/>
          <w:szCs w:val="24"/>
        </w:rPr>
        <w:t xml:space="preserve"> που η δική μας Κυβέρνηση επιχείρησε στο θεσμό του «πόθεν έσχες». Με δικό μας νόμο κατέστη υποχρεωτική η δήλωση για όλους τους υπόχρεους, πράγμα που διευκολύνει τη διασταύρωση στοιχείων με τις φορολογικές </w:t>
      </w:r>
      <w:r>
        <w:rPr>
          <w:rFonts w:eastAsia="Times New Roman"/>
          <w:szCs w:val="24"/>
        </w:rPr>
        <w:t xml:space="preserve">δηλώσεις. </w:t>
      </w:r>
    </w:p>
    <w:p w14:paraId="054DAD7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Την ίδια στιγμή επαναφέραμε την αρμοδιότητα ελέγχου για τους περισσότερους υπόχρεους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για το ξέπλυμα, ενώ σε ό,τι αφορά το πόθεν έσχες των πολιτικών, που </w:t>
      </w:r>
      <w:r>
        <w:rPr>
          <w:rFonts w:eastAsia="Times New Roman" w:cs="Times New Roman"/>
          <w:szCs w:val="24"/>
        </w:rPr>
        <w:lastRenderedPageBreak/>
        <w:t xml:space="preserve">παραμένει στην αρμοδιότητα της </w:t>
      </w:r>
      <w:r>
        <w:rPr>
          <w:rFonts w:eastAsia="Times New Roman" w:cs="Times New Roman"/>
          <w:szCs w:val="24"/>
        </w:rPr>
        <w:t>ε</w:t>
      </w:r>
      <w:r>
        <w:rPr>
          <w:rFonts w:eastAsia="Times New Roman" w:cs="Times New Roman"/>
          <w:szCs w:val="24"/>
        </w:rPr>
        <w:t>πιτροπής της Βουλής, φροντίσαμε ώστε να</w:t>
      </w:r>
      <w:r>
        <w:rPr>
          <w:rFonts w:eastAsia="Times New Roman" w:cs="Times New Roman"/>
          <w:szCs w:val="24"/>
        </w:rPr>
        <w:t xml:space="preserve"> ενισχύσουμε την ανεξαρτησία αυτής της </w:t>
      </w:r>
      <w:r>
        <w:rPr>
          <w:rFonts w:eastAsia="Times New Roman" w:cs="Times New Roman"/>
          <w:szCs w:val="24"/>
        </w:rPr>
        <w:t>ε</w:t>
      </w:r>
      <w:r>
        <w:rPr>
          <w:rFonts w:eastAsia="Times New Roman" w:cs="Times New Roman"/>
          <w:szCs w:val="24"/>
        </w:rPr>
        <w:t xml:space="preserve">πιτροπής. Πλέον μόλις τα τρία από τα εννιά μέλη της </w:t>
      </w:r>
      <w:r>
        <w:rPr>
          <w:rFonts w:eastAsia="Times New Roman" w:cs="Times New Roman"/>
          <w:szCs w:val="24"/>
        </w:rPr>
        <w:t>ε</w:t>
      </w:r>
      <w:r>
        <w:rPr>
          <w:rFonts w:eastAsia="Times New Roman" w:cs="Times New Roman"/>
          <w:szCs w:val="24"/>
        </w:rPr>
        <w:t xml:space="preserve">πιτροπής προέρχονται από το Κοινοβούλιο, διότι, ως γνωστό, ο λαός μας λέει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Έτσι, λοιπόν, οι έξι από τους εννιά είναι είτε δικαστές είτε αν</w:t>
      </w:r>
      <w:r>
        <w:rPr>
          <w:rFonts w:eastAsia="Times New Roman" w:cs="Times New Roman"/>
          <w:szCs w:val="24"/>
        </w:rPr>
        <w:t>εξάρτητοι λειτουργοί.</w:t>
      </w:r>
    </w:p>
    <w:p w14:paraId="054DAD7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Το τρίτο σημείο είναι η απόλυτη διαφάνεια μέσω της δημοσιότητας, ενώ το τέταρτο στοιχείο της μεταρρύθμισης αφορά την υποχρέωση δήλωσης όλων των κινητών μεγάλης αξίας, αλλά και των μετρητών που βρίσκονται εκτός τραπεζικών λογαριασμών. </w:t>
      </w:r>
      <w:r>
        <w:rPr>
          <w:rFonts w:eastAsia="Times New Roman" w:cs="Times New Roman"/>
          <w:szCs w:val="24"/>
        </w:rPr>
        <w:t xml:space="preserve">Και ειλικρινά δεν κατανοώ την αντίδραση ορισμένων σε αυτές τις πρωτοβουλίες. </w:t>
      </w:r>
    </w:p>
    <w:p w14:paraId="054DAD7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Το βέβαιο, λοιπόν, είναι ότι αυτή η Κυβέρνηση, μέσα σε λιγότερο από δύο χρόνια, έχει κάνει πολύ περισσότερα απ’ όσα έκαναν για την καταπολέμηση της διαφθοράς και τη διαφάνεια οι </w:t>
      </w:r>
      <w:r>
        <w:rPr>
          <w:rFonts w:eastAsia="Times New Roman" w:cs="Times New Roman"/>
          <w:szCs w:val="24"/>
        </w:rPr>
        <w:t xml:space="preserve">κυβερνήσεις του ΠΑΣΟΚ και της Νέας Δημοκρατίας σχεδόν σε σαράντα χρόνια διακυβέρνησης. </w:t>
      </w:r>
    </w:p>
    <w:p w14:paraId="054DAD7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Προφανώς δεν τα έχουμε υλοποιήσει όλα όσα θα θέλαμε να έχουμε υλοποιήσει. Όμως, είμαστε αποφασισμένοι να κάνουμε περισσότερα για το θεσμικό πλαίσιο της χρηματοδότησης </w:t>
      </w:r>
      <w:r>
        <w:rPr>
          <w:rFonts w:eastAsia="Times New Roman" w:cs="Times New Roman"/>
          <w:szCs w:val="24"/>
        </w:rPr>
        <w:lastRenderedPageBreak/>
        <w:t>τ</w:t>
      </w:r>
      <w:r>
        <w:rPr>
          <w:rFonts w:eastAsia="Times New Roman" w:cs="Times New Roman"/>
          <w:szCs w:val="24"/>
        </w:rPr>
        <w:t xml:space="preserve">ων κομμάτων, για την ενίσχυση των εισαγγελικών αρχών, για την ενοποίηση των ελεγκτικών σωμάτων, για την αναβάθμιση των γραφείων εσωτερικού ελέγχου των Υπουργείων, για την απλοποίηση των διαδικασιών. </w:t>
      </w:r>
    </w:p>
    <w:p w14:paraId="054DAD7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Είμαστε ανοικτοί, κύριε Θεοδωράκη, σε προτάσεις, οι οποί</w:t>
      </w:r>
      <w:r>
        <w:rPr>
          <w:rFonts w:eastAsia="Times New Roman" w:cs="Times New Roman"/>
          <w:szCs w:val="24"/>
        </w:rPr>
        <w:t>ες θα μπορούσαν να είναι εποικοδομητικές.</w:t>
      </w:r>
    </w:p>
    <w:p w14:paraId="054DAD7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Αυτό, όμως, που θα ήθελα να πω κλείνοντας, είναι ότι η πάταξη της διαφθοράς και η θεσμική θωράκιση του κράτους δεν είναι μόνο θέμα, αν θέλετε, οικονομικής αποτελεσματικότητας, αλλά είναι θέμα κοινωνικής δικαιοσύνης</w:t>
      </w:r>
      <w:r>
        <w:rPr>
          <w:rFonts w:eastAsia="Times New Roman" w:cs="Times New Roman"/>
          <w:szCs w:val="24"/>
        </w:rPr>
        <w:t xml:space="preserve"> και ισότητας. Και αυτό που πρωτίστως χρειάζεται είναι πολιτική βούληση να αγνοήσουμε το πολιτικό κόστος, γιατί αυτές οι επιλογές έχουν μεγάλο πολιτικό κόστος. </w:t>
      </w:r>
    </w:p>
    <w:p w14:paraId="054DAD7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δέσμευσή μας και απέναντι στο Κοινοβούλιο και απέναντι στον ελληνικό λαό είναι να μην λογαριά</w:t>
      </w:r>
      <w:r>
        <w:rPr>
          <w:rFonts w:eastAsia="Times New Roman" w:cs="Times New Roman"/>
          <w:szCs w:val="24"/>
        </w:rPr>
        <w:t xml:space="preserve">σουμε το πολιτικό κόστος και να προχωρήσουμε με αποφασιστικότητα στη θεσμική θωράκιση απέναντι στα φαινόμενα της διαφθοράς και της διαπλοκής. </w:t>
      </w:r>
    </w:p>
    <w:p w14:paraId="054DAD7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Αυτή είναι η δέσμευσή μας απέναντι στον ελληνικό λαό και αυτήν τη δέσμευση θα την τηρήσουμε στο ακέραιο.</w:t>
      </w:r>
    </w:p>
    <w:p w14:paraId="054DAD7B"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054DAD7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w:t>
      </w:r>
    </w:p>
    <w:p w14:paraId="054DAD7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ζητώ τον λόγο. Απευθύνθηκε σε εμένα.</w:t>
      </w:r>
    </w:p>
    <w:p w14:paraId="054DAD7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κύριε συνάδελφε, δεν έχετε τον λόγο. Γνωρίζετε πο</w:t>
      </w:r>
      <w:r>
        <w:rPr>
          <w:rFonts w:eastAsia="Times New Roman" w:cs="Times New Roman"/>
          <w:szCs w:val="24"/>
        </w:rPr>
        <w:t>λύ καλά ποια είναι η διαδικασία της απάντησης του Πρωθυπουργού.</w:t>
      </w:r>
    </w:p>
    <w:p w14:paraId="054DAD7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w:t>
      </w:r>
    </w:p>
    <w:p w14:paraId="054DAD8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w:t>
      </w:r>
    </w:p>
    <w:p w14:paraId="054DAD8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054DAD82"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054DAD8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δεν έχετε τον λόγο. Είναι συγκεκριμένος ο Κανονισμός.</w:t>
      </w:r>
    </w:p>
    <w:p w14:paraId="054DAD8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p>
    <w:p w14:paraId="054DAD8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δεν γράφονται στα Πρακτικά αυτά τα οποία λέτε. </w:t>
      </w:r>
    </w:p>
    <w:p w14:paraId="054DAD8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Δεύτερον, εσείς ιδιαίτερα έχετε τη δυνατότητα…</w:t>
      </w:r>
    </w:p>
    <w:p w14:paraId="054DAD8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ΣΠΥΡΙΔΩΝ-ΑΔΩ</w:t>
      </w:r>
      <w:r>
        <w:rPr>
          <w:rFonts w:eastAsia="Times New Roman" w:cs="Times New Roman"/>
          <w:b/>
          <w:szCs w:val="24"/>
        </w:rPr>
        <w:t>ΝΙΣ ΓΕΩΡΓΙΑΔΗΣ:</w:t>
      </w:r>
      <w:r>
        <w:rPr>
          <w:rFonts w:eastAsia="Times New Roman" w:cs="Times New Roman"/>
          <w:b/>
          <w:szCs w:val="24"/>
        </w:rPr>
        <w:t xml:space="preserve"> </w:t>
      </w:r>
      <w:r>
        <w:rPr>
          <w:rFonts w:eastAsia="Times New Roman" w:cs="Times New Roman"/>
          <w:szCs w:val="24"/>
        </w:rPr>
        <w:t>…</w:t>
      </w:r>
    </w:p>
    <w:p w14:paraId="054DAD88"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054DAD8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Μη με διακόπτετε, σας παρακαλώ! Δεν αναφέρθηκε το όνομά σας.</w:t>
      </w:r>
    </w:p>
    <w:p w14:paraId="054DAD8A" w14:textId="77777777" w:rsidR="00F717F6" w:rsidRDefault="00316B23">
      <w:pPr>
        <w:spacing w:line="600" w:lineRule="auto"/>
        <w:ind w:firstLine="720"/>
        <w:jc w:val="both"/>
        <w:rPr>
          <w:rFonts w:eastAsia="Times New Roman" w:cs="Times New Roman"/>
          <w:b/>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w:t>
      </w:r>
    </w:p>
    <w:p w14:paraId="054DAD8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θα με ακούσετε; Σας παρακαλώ πολύ, σταματήστε. Δεν θα στήσουμε επεισόδιο εδώ μέσα. Καταλάβατε; </w:t>
      </w:r>
    </w:p>
    <w:p w14:paraId="054DAD8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w:t>
      </w:r>
    </w:p>
    <w:p w14:paraId="054DAD8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πρώτον, δεν αναφέρθηκε το όνομά σας. Δεύτερον, γνωρίζετε πολύ καλά</w:t>
      </w:r>
      <w:r>
        <w:rPr>
          <w:rFonts w:eastAsia="Times New Roman" w:cs="Times New Roman"/>
          <w:szCs w:val="24"/>
        </w:rPr>
        <w:t xml:space="preserve"> ποια είναι η συγκεκριμένη διαδικασία που γίνεται όταν απαντάει ο Πρωθυπουργός και μάλιστα σε Αρχηγό κόμματος. </w:t>
      </w:r>
    </w:p>
    <w:p w14:paraId="054DAD8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τρίτον, είστε υψηλός αξιωματούχος, Αντιπρόεδρος του κόμματος της Αξιωματικής Αντιπολίτευσης και θα μπορούσατε -ή μπορείτε από εδώ και πέρα- </w:t>
      </w: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όμμα σας, δια του Αρχηγού ή με τρόπο που εσείς θα κρίνετε, να αξιοποιήσετε –που δεν το έχετε κάνει επί δεκαπέντε μήνες- τη δυνατότητα και τη θέληση του Πρωθυπουργού να παρίσταται σε τέτοιες συζητήσεις. </w:t>
      </w:r>
    </w:p>
    <w:p w14:paraId="054DAD8F"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4DAD90"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(Θόρυ</w:t>
      </w:r>
      <w:r>
        <w:rPr>
          <w:rFonts w:eastAsia="Times New Roman" w:cs="Times New Roman"/>
          <w:szCs w:val="24"/>
        </w:rPr>
        <w:t>βος από την πτέρυγα της Νέας Δημοκρατίας)</w:t>
      </w:r>
    </w:p>
    <w:p w14:paraId="054DAD9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Σας παρακαλώ πολύ!</w:t>
      </w:r>
    </w:p>
    <w:p w14:paraId="054DAD9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Σε συζήτηση, λοιπόν, που γίνεται με πρωτοβουλία άλλου Αρχηγού κόμματος, όπου μάλιστα δεν αναφέρεστε ατομικά, είναι αδιανόητο δια της παρουσίας σας στην Αίθουσα να θέλετε να πάρετε τον λόγο.</w:t>
      </w:r>
    </w:p>
    <w:p w14:paraId="054DAD9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Θεοδωράκη, θα έχετε τον λόγο, αφού, παρακαλώ, χαιρετίσουμε τα παιδιά, που είναι εδώ.</w:t>
      </w:r>
    </w:p>
    <w:p w14:paraId="054DAD94" w14:textId="77777777" w:rsidR="00F717F6" w:rsidRDefault="00316B23">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Pr>
          <w:rFonts w:eastAsia="Times New Roman" w:cs="Times New Roman"/>
        </w:rPr>
        <w:lastRenderedPageBreak/>
        <w:t>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είκοσι ένας μαθητές και μαθήτριες και δύο εκπαιδευτικοί συνοδοί τους από το Δημοτικό Σχολείο </w:t>
      </w:r>
      <w:proofErr w:type="spellStart"/>
      <w:r>
        <w:rPr>
          <w:rFonts w:eastAsia="Times New Roman" w:cs="Times New Roman"/>
        </w:rPr>
        <w:t>Καρδάμαινας</w:t>
      </w:r>
      <w:proofErr w:type="spellEnd"/>
      <w:r>
        <w:rPr>
          <w:rFonts w:eastAsia="Times New Roman" w:cs="Times New Roman"/>
        </w:rPr>
        <w:t xml:space="preserve"> της Κω.</w:t>
      </w:r>
    </w:p>
    <w:p w14:paraId="054DAD95" w14:textId="77777777" w:rsidR="00F717F6" w:rsidRDefault="00316B23">
      <w:pPr>
        <w:spacing w:line="600" w:lineRule="auto"/>
        <w:ind w:firstLine="720"/>
        <w:jc w:val="both"/>
        <w:rPr>
          <w:rFonts w:eastAsia="Times New Roman" w:cs="Times New Roman"/>
        </w:rPr>
      </w:pPr>
      <w:r>
        <w:rPr>
          <w:rFonts w:eastAsia="Times New Roman" w:cs="Times New Roman"/>
        </w:rPr>
        <w:t>Η Βουλή τ</w:t>
      </w:r>
      <w:r>
        <w:rPr>
          <w:rFonts w:eastAsia="Times New Roman" w:cs="Times New Roman"/>
        </w:rPr>
        <w:t xml:space="preserve">ούς καλωσορίζει. </w:t>
      </w:r>
    </w:p>
    <w:p w14:paraId="054DAD96" w14:textId="77777777" w:rsidR="00F717F6" w:rsidRDefault="00316B2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54DAD97" w14:textId="77777777" w:rsidR="00F717F6" w:rsidRDefault="00316B23">
      <w:pPr>
        <w:spacing w:line="600" w:lineRule="auto"/>
        <w:ind w:firstLine="720"/>
        <w:jc w:val="both"/>
        <w:rPr>
          <w:rFonts w:eastAsia="Times New Roman" w:cs="Times New Roman"/>
        </w:rPr>
      </w:pPr>
      <w:r>
        <w:rPr>
          <w:rFonts w:eastAsia="Times New Roman" w:cs="Times New Roman"/>
        </w:rPr>
        <w:t>Τον λόγο έχει ο Πρόεδρος του Ποταμιού κ. Θεοδωράκης.</w:t>
      </w:r>
    </w:p>
    <w:p w14:paraId="054DAD9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Κύριε Πρόεδρε, πόσο χρόνο θα έχω;</w:t>
      </w:r>
    </w:p>
    <w:p w14:paraId="054DAD9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Την προηγούμενη φο</w:t>
      </w:r>
      <w:r>
        <w:rPr>
          <w:rFonts w:eastAsia="Times New Roman" w:cs="Times New Roman"/>
          <w:szCs w:val="24"/>
        </w:rPr>
        <w:t>ρά μιλήσατε τρεισήμισι φορές παραπάνω. Άλλο τόσο θα μιλήσετε τώρα. Είναι τέσσερα λεπτά το τυπικό. Το βάζω…</w:t>
      </w:r>
    </w:p>
    <w:p w14:paraId="054DAD9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Όχι, κύριε Πρόεδρε…</w:t>
      </w:r>
    </w:p>
    <w:p w14:paraId="054DAD9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Μιλήσατε </w:t>
      </w:r>
      <w:proofErr w:type="spellStart"/>
      <w:r>
        <w:rPr>
          <w:rFonts w:eastAsia="Times New Roman" w:cs="Times New Roman"/>
          <w:szCs w:val="24"/>
        </w:rPr>
        <w:t>επτάμισι</w:t>
      </w:r>
      <w:proofErr w:type="spellEnd"/>
      <w:r>
        <w:rPr>
          <w:rFonts w:eastAsia="Times New Roman" w:cs="Times New Roman"/>
          <w:szCs w:val="24"/>
        </w:rPr>
        <w:t xml:space="preserve"> λεπτά την πρώτη φορά και τώρα θα μιλήσετε δέκα, δώδεκα λεπτά, κύριε Θεοδωράκη, αν δεν έχετε αντίρρηση.</w:t>
      </w:r>
    </w:p>
    <w:p w14:paraId="054DAD9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Το Ποτάμι):  </w:t>
      </w:r>
      <w:r>
        <w:rPr>
          <w:rFonts w:eastAsia="Times New Roman" w:cs="Times New Roman"/>
          <w:szCs w:val="24"/>
        </w:rPr>
        <w:t>Όχι, κύριε Πρόεδρε…</w:t>
      </w:r>
    </w:p>
    <w:p w14:paraId="054DAD9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Αν θέλετε περισσότερο, θα μιλή</w:t>
      </w:r>
      <w:r>
        <w:rPr>
          <w:rFonts w:eastAsia="Times New Roman" w:cs="Times New Roman"/>
          <w:szCs w:val="24"/>
        </w:rPr>
        <w:t>σετε περισσότερο. Μη βάζετε θέμα χρόνου, γιατί σας λέω ότι είναι μια άνετη συζήτηση.</w:t>
      </w:r>
    </w:p>
    <w:p w14:paraId="054DAD9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Θα μιλήσω λιγότερο. Όμως, θέλω, κύριε Πρόεδρε, να υπάρχει λίγο δικαιοσύνη στο παιχνίδι. Δηλαδή, κάνω την ερώτηση, με</w:t>
      </w:r>
      <w:r>
        <w:rPr>
          <w:rFonts w:eastAsia="Times New Roman" w:cs="Times New Roman"/>
          <w:szCs w:val="24"/>
        </w:rPr>
        <w:t xml:space="preserve"> πιέζετε να τελειώσω στα τέσσερα λεπτά και ο Πρωθυπουργός απαντάει για είκοσι πέντε λεπτά. Να συμφωνήσουμε μεταξύ μας, ότι θα ερχόμαστε εδώ να συζητάμε, αλλά οι κανόνες δεν μπορεί να είναι μόνο προς τη μια πλευρά μόνο, να γέρνουν μόνο προς τη μία πλευρά. </w:t>
      </w:r>
    </w:p>
    <w:p w14:paraId="054DAD9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Θα συμφωνήσουμε στο εξής, κύριε Θεοδωράκη…</w:t>
      </w:r>
    </w:p>
    <w:p w14:paraId="054DADA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Θα πρέπει να τηρήσετε τους κανόνες.</w:t>
      </w:r>
    </w:p>
    <w:p w14:paraId="054DADA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Θα συμφωνήσουμε στο ότι οι κανόνες είναι ακριβώς οι ίδιοι. Επιτρέ</w:t>
      </w:r>
      <w:r>
        <w:rPr>
          <w:rFonts w:eastAsia="Times New Roman" w:cs="Times New Roman"/>
          <w:szCs w:val="24"/>
        </w:rPr>
        <w:t xml:space="preserve">ψτε μου να σας πω -ξέρω περισσότερο από νούμερα και αριθμούς- ότι μιλήσατε </w:t>
      </w:r>
      <w:proofErr w:type="spellStart"/>
      <w:r>
        <w:rPr>
          <w:rFonts w:eastAsia="Times New Roman" w:cs="Times New Roman"/>
          <w:szCs w:val="24"/>
        </w:rPr>
        <w:t>επτάμισι</w:t>
      </w:r>
      <w:proofErr w:type="spellEnd"/>
      <w:r>
        <w:rPr>
          <w:rFonts w:eastAsia="Times New Roman" w:cs="Times New Roman"/>
          <w:szCs w:val="24"/>
        </w:rPr>
        <w:t xml:space="preserve"> λεπτά, δηλαδή τρεισήμισι φορές παραπάνω από τα δύο λεπτά και ο Πρωθυπουργός το ίδιο κατά τύχη. Το ίδιο θα γίνει και την δεύτερη φορά. Με άνεση θα τοποθετηθείτε και εσείς, α</w:t>
      </w:r>
      <w:r>
        <w:rPr>
          <w:rFonts w:eastAsia="Times New Roman" w:cs="Times New Roman"/>
          <w:szCs w:val="24"/>
        </w:rPr>
        <w:t xml:space="preserve">λλά και ο κύριος Πρωθυπουργός. </w:t>
      </w:r>
    </w:p>
    <w:p w14:paraId="054DADA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Παρακαλώ πολύ να πάμε στην ουσία. Ευχαριστώ.</w:t>
      </w:r>
    </w:p>
    <w:p w14:paraId="054DADA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 xml:space="preserve">Κύριε Τσίπρα, νομίζω ότι για άλλη μια φορά αποδεικνύετε ότι έχετε την δική σας πραγματικότητα, που έχει μια μικρή σχέση με </w:t>
      </w:r>
      <w:r>
        <w:rPr>
          <w:rFonts w:eastAsia="Times New Roman" w:cs="Times New Roman"/>
          <w:szCs w:val="24"/>
        </w:rPr>
        <w:t>την πραγματικότητα που ζουν αυτή τη στιγμή οι Έλληνες, πρώτον για την προσπάθεια αμφισβήτησης των στοιχείων της Διεθνούς Διαφάνειας. Επικοινωνήσαμε -και δεν ήταν δύσκολο- με την Διεθνή Διαφάνεια και μας είπε ότι ο δείκτης διαφθοράς της Ελλάδας προέκυψε βάσ</w:t>
      </w:r>
      <w:r>
        <w:rPr>
          <w:rFonts w:eastAsia="Times New Roman" w:cs="Times New Roman"/>
          <w:szCs w:val="24"/>
        </w:rPr>
        <w:t>ει συγκεκριμένων στοιχείων</w:t>
      </w:r>
      <w:r>
        <w:rPr>
          <w:rFonts w:eastAsia="Times New Roman" w:cs="Times New Roman"/>
          <w:szCs w:val="24"/>
        </w:rPr>
        <w:t>,</w:t>
      </w:r>
      <w:r>
        <w:rPr>
          <w:rFonts w:eastAsia="Times New Roman" w:cs="Times New Roman"/>
          <w:szCs w:val="24"/>
        </w:rPr>
        <w:t xml:space="preserve"> που έδωσαν επτά διεθνείς οργανισμοί, οι περισσότεροι, από τους οποίους συμβουλεύουν και υποψήφιους επενδυτές, που θέλουν να έρθουν στην χώρα μας.</w:t>
      </w:r>
    </w:p>
    <w:p w14:paraId="054DADA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Είπατε ότι προσπαθείτε με τις λίστες, προσπαθείτε με το λαθρεμπόριο. Θέλετε να συζ</w:t>
      </w:r>
      <w:r>
        <w:rPr>
          <w:rFonts w:eastAsia="Times New Roman" w:cs="Times New Roman"/>
          <w:szCs w:val="24"/>
        </w:rPr>
        <w:t>ητήσουμε για αυτά που είχατε υποσχεθεί στον ελληνικό λαό; Είχατε πει τον Γενάρη του 2015, κύριε Πρόεδρε, ότι μέχρι το καλοκαίρι του 2015 θα αποκομίσετε 2,5 δισεκατομμύρια από την εκκαθάριση υποθέσεων διαφθοράς, ότι σε έξι μήνες θα φέρετε 2,5 δισεκατομμύρια</w:t>
      </w:r>
      <w:r>
        <w:rPr>
          <w:rFonts w:eastAsia="Times New Roman" w:cs="Times New Roman"/>
          <w:szCs w:val="24"/>
        </w:rPr>
        <w:t>, ότι θα φέρετε 1,5 δισεκατομμύριο από την καταπολέμηση του λαθρεμπορίου καυσίμων και 800 εκατομμύρια από την καταπολέμηση του λαθρεμπορίου καπνικών. Και θυμάμαι τον κ. Αλεξιάδη σε μια τηλεοπτική αναμέτρηση να λέει, «Τα καταφέρνουμε, έχουμε πιάσει 60 λίτρα</w:t>
      </w:r>
      <w:r>
        <w:rPr>
          <w:rFonts w:eastAsia="Times New Roman" w:cs="Times New Roman"/>
          <w:szCs w:val="24"/>
        </w:rPr>
        <w:t xml:space="preserve"> λαθραίου πετρελαίου». Αυτό είχε πει ο κ. Αλεξιάδης. Και εσείς, όμως, αναφερθήκατε σε κάποια εκατομμύρια, ενώ έχετε υποσχεθεί κάποια δισεκατομμύρια στον ελληνικό λαό για το 2015. Πού είναι τα λεφτά; Γιατί τόση ανικανότητα; Να δεχθώ ότι είναι ανικανότητα. Ό</w:t>
      </w:r>
      <w:r>
        <w:rPr>
          <w:rFonts w:eastAsia="Times New Roman" w:cs="Times New Roman"/>
          <w:szCs w:val="24"/>
        </w:rPr>
        <w:t xml:space="preserve">μως, γιατί τόση ανικανότητα; Εάν δεν είναι προτεραιότητα η πάταξη της διαφθοράς, τότε τι είναι; </w:t>
      </w:r>
    </w:p>
    <w:p w14:paraId="054DADA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Και παρεμπιπτόντως, ξεχάσατε να μας πείτε για το αγαπημένο σας θέμα, το θέμα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Γιατί δεν προχωράει η υπόθεση; Γιατί δεν εκδικάζεται; Ακόμη να μετα</w:t>
      </w:r>
      <w:r>
        <w:rPr>
          <w:rFonts w:eastAsia="Times New Roman" w:cs="Times New Roman"/>
          <w:szCs w:val="24"/>
        </w:rPr>
        <w:t>φραστεί το βού</w:t>
      </w:r>
      <w:r>
        <w:rPr>
          <w:rFonts w:eastAsia="Times New Roman" w:cs="Times New Roman"/>
          <w:szCs w:val="24"/>
        </w:rPr>
        <w:lastRenderedPageBreak/>
        <w:t>λευμα από το Υπουργείο Εξωτερικών; Γιατί και στα δικά σας χέρια υπάρχει αυτή η καθυστέρηση, η καθυστέρηση που υπήρξε με όλες τις προηγούμενες κυβερνήσεις;</w:t>
      </w:r>
    </w:p>
    <w:p w14:paraId="054DADA6"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Προσέξτε,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Αφού μελετάμε την </w:t>
      </w:r>
      <w:r>
        <w:rPr>
          <w:rFonts w:eastAsia="Times New Roman" w:cs="Times New Roman"/>
          <w:bCs/>
          <w:shd w:val="clear" w:color="auto" w:fill="FFFFFF"/>
        </w:rPr>
        <w:t>έ</w:t>
      </w:r>
      <w:r>
        <w:rPr>
          <w:rFonts w:eastAsia="Times New Roman" w:cs="Times New Roman"/>
          <w:bCs/>
          <w:shd w:val="clear" w:color="auto" w:fill="FFFFFF"/>
        </w:rPr>
        <w:t>κθεση της Διεθνούς Διαφάνεια</w:t>
      </w:r>
      <w:r>
        <w:rPr>
          <w:rFonts w:eastAsia="Times New Roman" w:cs="Times New Roman"/>
          <w:bCs/>
          <w:shd w:val="clear" w:color="auto" w:fill="FFFFFF"/>
        </w:rPr>
        <w:t xml:space="preserve">ς και αφού και ο Πρωθυπουργός δέχεται ότι υπάρχουν στοιχεία τα οποία πρέπει να αξιοποιηθούν, ας δούμε τι λέει η </w:t>
      </w:r>
      <w:r>
        <w:rPr>
          <w:rFonts w:eastAsia="Times New Roman" w:cs="Times New Roman"/>
          <w:bCs/>
          <w:shd w:val="clear" w:color="auto" w:fill="FFFFFF"/>
        </w:rPr>
        <w:t>έ</w:t>
      </w:r>
      <w:r>
        <w:rPr>
          <w:rFonts w:eastAsia="Times New Roman" w:cs="Times New Roman"/>
          <w:bCs/>
          <w:shd w:val="clear" w:color="auto" w:fill="FFFFFF"/>
        </w:rPr>
        <w:t xml:space="preserve">κθεση, όχι για τους χειρότερους, αλλά για τους καλύτερους. </w:t>
      </w:r>
    </w:p>
    <w:p w14:paraId="054DADA7"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Λέει ότι οι χώρες με τις καλύτερες βαθμολογίες στη λίστα της Διεθνούς Διαφάνειας μο</w:t>
      </w:r>
      <w:r>
        <w:rPr>
          <w:rFonts w:eastAsia="Times New Roman" w:cs="Times New Roman"/>
          <w:bCs/>
          <w:shd w:val="clear" w:color="auto" w:fill="FFFFFF"/>
        </w:rPr>
        <w:t>ιράζονται τα εξής τέσσερα χαρακτηριστικά: υψηλά επίπεδα ελευθερίας του Τύπου, ανοιχτό κρατικό προϋπολογισμό, ώστε οι πολίτες να γνωρίζουν από πού προέρχονται οι πόροι και κυρίως πού ξοδεύονται τα λεφτά του. Τρίτον, ψηλά επίπεδα ακεραιότητας των ανθρώπων</w:t>
      </w:r>
      <w:r>
        <w:rPr>
          <w:rFonts w:eastAsia="Times New Roman" w:cs="Times New Roman"/>
          <w:bCs/>
          <w:shd w:val="clear" w:color="auto" w:fill="FFFFFF"/>
        </w:rPr>
        <w:t>,</w:t>
      </w:r>
      <w:r>
        <w:rPr>
          <w:rFonts w:eastAsia="Times New Roman" w:cs="Times New Roman"/>
          <w:bCs/>
          <w:shd w:val="clear" w:color="auto" w:fill="FFFFFF"/>
        </w:rPr>
        <w:t xml:space="preserve"> π</w:t>
      </w:r>
      <w:r>
        <w:rPr>
          <w:rFonts w:eastAsia="Times New Roman" w:cs="Times New Roman"/>
          <w:bCs/>
          <w:shd w:val="clear" w:color="auto" w:fill="FFFFFF"/>
        </w:rPr>
        <w:t xml:space="preserve">ου κατέχουν δημόσια αξιώματα και τέταρτον, δικαιοσύνη που δεν κάνει διακρίσεις μεταξύ φτωχών και πλουσίων και </w:t>
      </w:r>
      <w:r>
        <w:rPr>
          <w:rFonts w:eastAsia="Times New Roman"/>
          <w:bCs/>
          <w:shd w:val="clear" w:color="auto" w:fill="FFFFFF"/>
        </w:rPr>
        <w:t>είναι</w:t>
      </w:r>
      <w:r>
        <w:rPr>
          <w:rFonts w:eastAsia="Times New Roman" w:cs="Times New Roman"/>
          <w:bCs/>
          <w:shd w:val="clear" w:color="auto" w:fill="FFFFFF"/>
        </w:rPr>
        <w:t xml:space="preserve"> απολύτως ανεξάρτητη από την </w:t>
      </w:r>
      <w:r>
        <w:rPr>
          <w:rFonts w:eastAsia="Times New Roman"/>
          <w:bCs/>
          <w:shd w:val="clear" w:color="auto" w:fill="FFFFFF"/>
        </w:rPr>
        <w:t>κυβέρνηση</w:t>
      </w:r>
      <w:r>
        <w:rPr>
          <w:rFonts w:eastAsia="Times New Roman" w:cs="Times New Roman"/>
          <w:bCs/>
          <w:shd w:val="clear" w:color="auto" w:fill="FFFFFF"/>
        </w:rPr>
        <w:t xml:space="preserve">. </w:t>
      </w:r>
    </w:p>
    <w:p w14:paraId="054DADA8"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Υπάρχουν, λοιπόν, τέσσερα πολύ </w:t>
      </w:r>
      <w:r>
        <w:rPr>
          <w:rFonts w:eastAsia="Times New Roman"/>
          <w:bCs/>
          <w:shd w:val="clear" w:color="auto" w:fill="FFFFFF"/>
        </w:rPr>
        <w:t>συγκεκριμένα</w:t>
      </w:r>
      <w:r>
        <w:rPr>
          <w:rFonts w:eastAsia="Times New Roman" w:cs="Times New Roman"/>
          <w:bCs/>
          <w:shd w:val="clear" w:color="auto" w:fill="FFFFFF"/>
        </w:rPr>
        <w:t xml:space="preserve"> κριτήρια για να είσαι με τους καλύτερους. Πώς λέμε ΣΥΡΙΖΑ </w:t>
      </w:r>
      <w:r>
        <w:rPr>
          <w:rFonts w:eastAsia="Times New Roman"/>
          <w:bCs/>
          <w:shd w:val="clear" w:color="auto" w:fill="FFFFFF"/>
        </w:rPr>
        <w:t>–</w:t>
      </w:r>
      <w:r>
        <w:rPr>
          <w:rFonts w:eastAsia="Times New Roman" w:cs="Times New Roman"/>
          <w:bCs/>
          <w:shd w:val="clear" w:color="auto" w:fill="FFFFFF"/>
        </w:rPr>
        <w:t xml:space="preserve"> ΑΝΕΛ; Καμμία σχέση! Γιατί </w:t>
      </w:r>
      <w:r>
        <w:rPr>
          <w:rFonts w:eastAsia="Times New Roman"/>
          <w:bCs/>
          <w:shd w:val="clear" w:color="auto" w:fill="FFFFFF"/>
        </w:rPr>
        <w:t>είναι</w:t>
      </w:r>
      <w:r>
        <w:rPr>
          <w:rFonts w:eastAsia="Times New Roman" w:cs="Times New Roman"/>
          <w:bCs/>
          <w:shd w:val="clear" w:color="auto" w:fill="FFFFFF"/>
        </w:rPr>
        <w:t xml:space="preserve"> τα τέσσερα πεδία που εσείς θέλετε να </w:t>
      </w:r>
      <w:r>
        <w:rPr>
          <w:rFonts w:eastAsia="Times New Roman" w:cs="Times New Roman"/>
          <w:bCs/>
          <w:shd w:val="clear" w:color="auto" w:fill="FFFFFF"/>
        </w:rPr>
        <w:lastRenderedPageBreak/>
        <w:t>ελέγξετε: έλεγχος του Τύπου, κομματικός προϋπολογισμός, κομματικό κράτος, κομματικοί διορισμοί και άνθρωποι που στα δικά σας χ</w:t>
      </w:r>
      <w:r>
        <w:rPr>
          <w:rFonts w:eastAsia="Times New Roman" w:cs="Times New Roman"/>
          <w:bCs/>
          <w:shd w:val="clear" w:color="auto" w:fill="FFFFFF"/>
        </w:rPr>
        <w:t>ρόνια, στους δικούς σας μήνες τολμούν και αποφασίζουν να πάρουν κάποιες δεκάδες εκατομμύρια καθυστερούμενα για τη μικρή τους θητεία σε μια υπηρεσία. Μιλώ για τα 200 εκατομμύρια ευρώ που αποκαλύφθηκε ότι είχαν αποφασίσει κάποιοι να πάρουν για τον εαυτό τους</w:t>
      </w:r>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ένα ψήγμα ίσως όλων όσων δεν αποκαλύπτονται. Και, βέβαια, διαφαίνεται μια προσπάθεια κομματικής δικαιοσύνης. Μιλώ για μια προσπάθεια, που συνεχίζεται στα ανώτατα κλιμάκια, να παραβιαστεί ακόμα και το Σύνταγμα, για να μεγαλώσει η θητεία κάποιων </w:t>
      </w:r>
      <w:r>
        <w:rPr>
          <w:rFonts w:eastAsia="Times New Roman" w:cs="Times New Roman"/>
          <w:bCs/>
          <w:shd w:val="clear" w:color="auto" w:fill="FFFFFF"/>
        </w:rPr>
        <w:t xml:space="preserve">δικαστών. </w:t>
      </w:r>
    </w:p>
    <w:p w14:paraId="054DADA9"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Αναφερθήκατε στο πόθεν έσχες και σας είπα και εγώ ότι θα πρέπει να γίνει μια προσπάθεια να ασχοληθούμε σοβαρά με το πόθεν. Και αφού έχετε ένα ενδιαφέρον, δείτε, κύριοι της </w:t>
      </w:r>
      <w:r>
        <w:rPr>
          <w:rFonts w:eastAsia="Times New Roman"/>
          <w:bCs/>
          <w:shd w:val="clear" w:color="auto" w:fill="FFFFFF"/>
        </w:rPr>
        <w:t>Κυβέρνηση</w:t>
      </w:r>
      <w:r>
        <w:rPr>
          <w:rFonts w:eastAsia="Times New Roman" w:cs="Times New Roman"/>
          <w:bCs/>
          <w:shd w:val="clear" w:color="auto" w:fill="FFFFFF"/>
        </w:rPr>
        <w:t xml:space="preserve">ς, και μερικά από τα πόθεν έσχες μερικών Υπουργών σας. </w:t>
      </w:r>
    </w:p>
    <w:p w14:paraId="054DADAA"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Προσέξτε</w:t>
      </w:r>
      <w:r>
        <w:rPr>
          <w:rFonts w:eastAsia="Times New Roman" w:cs="Times New Roman"/>
          <w:bCs/>
          <w:shd w:val="clear" w:color="auto" w:fill="FFFFFF"/>
        </w:rPr>
        <w:t xml:space="preserve">, έχουν κότερα -κύριε Σταθάκη, δεν </w:t>
      </w:r>
      <w:r>
        <w:rPr>
          <w:rFonts w:eastAsia="Times New Roman"/>
          <w:bCs/>
          <w:shd w:val="clear" w:color="auto" w:fill="FFFFFF"/>
        </w:rPr>
        <w:t>είναι</w:t>
      </w:r>
      <w:r>
        <w:rPr>
          <w:rFonts w:eastAsia="Times New Roman" w:cs="Times New Roman"/>
          <w:bCs/>
          <w:shd w:val="clear" w:color="auto" w:fill="FFFFFF"/>
        </w:rPr>
        <w:t xml:space="preserve"> για εσάς- κάνουν διακοπές στα ακριβότερα σαλέ της Ευρώπης και στο πόθεν έσχες δηλώνουν ότι το συνολικό τους πορτοφόλι </w:t>
      </w:r>
      <w:r>
        <w:rPr>
          <w:rFonts w:eastAsia="Times New Roman"/>
          <w:bCs/>
          <w:shd w:val="clear" w:color="auto" w:fill="FFFFFF"/>
        </w:rPr>
        <w:t>είναι</w:t>
      </w:r>
      <w:r>
        <w:rPr>
          <w:rFonts w:eastAsia="Times New Roman" w:cs="Times New Roman"/>
          <w:bCs/>
          <w:shd w:val="clear" w:color="auto" w:fill="FFFFFF"/>
        </w:rPr>
        <w:t xml:space="preserve"> 5.000-6.000 ευρώ. Πώς πάνε στην Αυστρία; Με ωτοστόπ;</w:t>
      </w:r>
    </w:p>
    <w:p w14:paraId="054DADAB"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ΑΛΕΞΗΣ ΤΣΙΠΡΑΣ (Πρόεδρος της </w:t>
      </w:r>
      <w:r>
        <w:rPr>
          <w:rFonts w:eastAsia="Times New Roman"/>
          <w:b/>
          <w:bCs/>
          <w:shd w:val="clear" w:color="auto" w:fill="FFFFFF"/>
        </w:rPr>
        <w:t>Κυβέρνηση</w:t>
      </w:r>
      <w:r>
        <w:rPr>
          <w:rFonts w:eastAsia="Times New Roman" w:cs="Times New Roman"/>
          <w:b/>
          <w:bCs/>
          <w:shd w:val="clear" w:color="auto" w:fill="FFFFFF"/>
        </w:rPr>
        <w:t>ς):</w:t>
      </w:r>
      <w:r>
        <w:rPr>
          <w:rFonts w:eastAsia="Times New Roman" w:cs="Times New Roman"/>
          <w:bCs/>
          <w:shd w:val="clear" w:color="auto" w:fill="FFFFFF"/>
        </w:rPr>
        <w:t xml:space="preserve"> Για ποιον λέτε;</w:t>
      </w:r>
    </w:p>
    <w:p w14:paraId="054DADAC" w14:textId="77777777" w:rsidR="00F717F6" w:rsidRDefault="00316B23">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 xml:space="preserve">(Θόρυβος </w:t>
      </w:r>
      <w:r>
        <w:rPr>
          <w:rFonts w:eastAsia="Times New Roman"/>
          <w:bCs/>
          <w:shd w:val="clear" w:color="auto" w:fill="FFFFFF"/>
        </w:rPr>
        <w:t>–</w:t>
      </w:r>
      <w:r>
        <w:rPr>
          <w:rFonts w:eastAsia="Times New Roman" w:cs="Times New Roman"/>
          <w:bCs/>
          <w:shd w:val="clear" w:color="auto" w:fill="FFFFFF"/>
        </w:rPr>
        <w:t xml:space="preserve"> διαμαρτυρίες από την πτέρυγα του ΣΥΡΙΖΑ)</w:t>
      </w:r>
    </w:p>
    <w:p w14:paraId="054DADAD"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 μη μιλάτε. </w:t>
      </w:r>
    </w:p>
    <w:p w14:paraId="054DADAE"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ΣΤΑΥΡΟΣ ΘΕΟΔΩΡΑΚΗΣ (Πρόεδρος του Κόμματος Το Ποτάμι):</w:t>
      </w:r>
      <w:r>
        <w:rPr>
          <w:rFonts w:eastAsia="Times New Roman" w:cs="Times New Roman"/>
          <w:bCs/>
          <w:shd w:val="clear" w:color="auto" w:fill="FFFFFF"/>
        </w:rPr>
        <w:t xml:space="preserve"> Ο κ. Τσίπρας ξέρει το όνομα, αλλά δεν θέλω να τον φέρω σε δύσκολη θέση. Αναφέρο</w:t>
      </w:r>
      <w:r>
        <w:rPr>
          <w:rFonts w:eastAsia="Times New Roman" w:cs="Times New Roman"/>
          <w:bCs/>
          <w:shd w:val="clear" w:color="auto" w:fill="FFFFFF"/>
        </w:rPr>
        <w:t>μαι, κύριοι συνάδελφοι…</w:t>
      </w:r>
    </w:p>
    <w:p w14:paraId="054DADAF" w14:textId="77777777" w:rsidR="00F717F6" w:rsidRDefault="00316B23">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 xml:space="preserve">(Θόρυβος </w:t>
      </w:r>
      <w:r>
        <w:rPr>
          <w:rFonts w:eastAsia="Times New Roman" w:cs="Times New Roman"/>
          <w:bCs/>
          <w:shd w:val="clear" w:color="auto" w:fill="FFFFFF"/>
        </w:rPr>
        <w:t>- δ</w:t>
      </w:r>
      <w:r>
        <w:rPr>
          <w:rFonts w:eastAsia="Times New Roman" w:cs="Times New Roman"/>
          <w:bCs/>
          <w:shd w:val="clear" w:color="auto" w:fill="FFFFFF"/>
        </w:rPr>
        <w:t>ιαμαρτυρίες από την πτέρυγα του ΣΥΡΙΖΑ)</w:t>
      </w:r>
    </w:p>
    <w:p w14:paraId="054DADB0" w14:textId="77777777" w:rsidR="00F717F6" w:rsidRDefault="00316B23">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w:t>
      </w:r>
      <w:r>
        <w:rPr>
          <w:rFonts w:eastAsia="Times New Roman" w:cs="Times New Roman"/>
          <w:bCs/>
          <w:shd w:val="clear" w:color="auto" w:fill="FFFFFF"/>
        </w:rPr>
        <w:t>κ</w:t>
      </w:r>
      <w:r>
        <w:rPr>
          <w:rFonts w:eastAsia="Times New Roman" w:cs="Times New Roman"/>
          <w:bCs/>
          <w:shd w:val="clear" w:color="auto" w:fill="FFFFFF"/>
        </w:rPr>
        <w:t>ύριοι συνάδελφοι…</w:t>
      </w:r>
      <w:r>
        <w:rPr>
          <w:rFonts w:eastAsia="Times New Roman" w:cs="Times New Roman"/>
          <w:b/>
          <w:bCs/>
          <w:shd w:val="clear" w:color="auto" w:fill="FFFFFF"/>
        </w:rPr>
        <w:t xml:space="preserve"> </w:t>
      </w:r>
    </w:p>
    <w:p w14:paraId="054DADB1"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ΠΑΝΤΖΑΣ:</w:t>
      </w:r>
      <w:r>
        <w:rPr>
          <w:rFonts w:eastAsia="Times New Roman" w:cs="Times New Roman"/>
          <w:bCs/>
          <w:shd w:val="clear" w:color="auto" w:fill="FFFFFF"/>
        </w:rPr>
        <w:t xml:space="preserve"> Πείτε μας ονόματα. </w:t>
      </w:r>
    </w:p>
    <w:p w14:paraId="054DADB2" w14:textId="77777777" w:rsidR="00F717F6" w:rsidRDefault="00316B23">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 xml:space="preserve">): </w:t>
      </w: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Πάντζα</w:t>
      </w:r>
      <w:proofErr w:type="spellEnd"/>
      <w:r>
        <w:rPr>
          <w:rFonts w:eastAsia="Times New Roman" w:cs="Times New Roman"/>
          <w:bCs/>
          <w:shd w:val="clear" w:color="auto" w:fill="FFFFFF"/>
        </w:rPr>
        <w:t>, σας παρακαλώ.</w:t>
      </w:r>
      <w:r>
        <w:rPr>
          <w:rFonts w:eastAsia="Times New Roman" w:cs="Times New Roman"/>
          <w:b/>
          <w:bCs/>
          <w:shd w:val="clear" w:color="auto" w:fill="FFFFFF"/>
        </w:rPr>
        <w:t xml:space="preserve"> </w:t>
      </w:r>
    </w:p>
    <w:p w14:paraId="054DADB3"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ΣΤΑΥΡΟΣ ΘΕΟΔΩΡΑΚΗΣ (Πρόεδρος του Κόμματος Το Ποτάμι): </w:t>
      </w:r>
      <w:r>
        <w:rPr>
          <w:rFonts w:eastAsia="Times New Roman" w:cs="Times New Roman"/>
          <w:bCs/>
          <w:shd w:val="clear" w:color="auto" w:fill="FFFFFF"/>
        </w:rPr>
        <w:t xml:space="preserve">Επειδή </w:t>
      </w:r>
      <w:r>
        <w:rPr>
          <w:rFonts w:eastAsia="Times New Roman" w:cs="Times New Roman"/>
          <w:bCs/>
          <w:shd w:val="clear" w:color="auto" w:fill="FFFFFF"/>
        </w:rPr>
        <w:t>δεν προβλέπονται ερωτήσεις από τους Βουλευτές…</w:t>
      </w:r>
    </w:p>
    <w:p w14:paraId="054DADB4" w14:textId="77777777" w:rsidR="00F717F6" w:rsidRDefault="00316B23">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 xml:space="preserve">):  </w:t>
      </w:r>
      <w:r>
        <w:rPr>
          <w:rFonts w:eastAsia="Times New Roman" w:cs="Times New Roman"/>
          <w:bCs/>
          <w:shd w:val="clear" w:color="auto" w:fill="FFFFFF"/>
        </w:rPr>
        <w:t>Μη διακόπτετε.</w:t>
      </w:r>
    </w:p>
    <w:p w14:paraId="054DADB5"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ΣΤΑΥΡΟΣ ΘΕΟΔΩΡΑΚΗΣ (Πρόεδρος του Κόμματος Το Ποτάμι): </w:t>
      </w:r>
      <w:r w:rsidRPr="003723DA">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επιτρέψτε μου να απαντήσω, γιατί εμείς μιλάμε πάντα με ονόματα. Η δήλωση πόθεν έσχες του κ. Καμμένου, η δήλω</w:t>
      </w:r>
      <w:r>
        <w:rPr>
          <w:rFonts w:eastAsia="Times New Roman" w:cs="Times New Roman"/>
          <w:bCs/>
          <w:shd w:val="clear" w:color="auto" w:fill="FFFFFF"/>
        </w:rPr>
        <w:t xml:space="preserve">ση του Υπουργού σας και </w:t>
      </w:r>
      <w:proofErr w:type="spellStart"/>
      <w:r>
        <w:rPr>
          <w:rFonts w:eastAsia="Times New Roman" w:cs="Times New Roman"/>
          <w:bCs/>
          <w:shd w:val="clear" w:color="auto" w:fill="FFFFFF"/>
        </w:rPr>
        <w:t>οιονεί</w:t>
      </w:r>
      <w:proofErr w:type="spellEnd"/>
      <w:r>
        <w:rPr>
          <w:rFonts w:eastAsia="Times New Roman" w:cs="Times New Roman"/>
          <w:bCs/>
          <w:shd w:val="clear" w:color="auto" w:fill="FFFFFF"/>
        </w:rPr>
        <w:t xml:space="preserve"> Αντιπροέδρου σε θέματα θρησκευτικών και άλλα θέματα, </w:t>
      </w:r>
      <w:r>
        <w:rPr>
          <w:rFonts w:eastAsia="Times New Roman"/>
          <w:bCs/>
          <w:shd w:val="clear" w:color="auto" w:fill="FFFFFF"/>
        </w:rPr>
        <w:t>είναι</w:t>
      </w:r>
      <w:r>
        <w:rPr>
          <w:rFonts w:eastAsia="Times New Roman" w:cs="Times New Roman"/>
          <w:bCs/>
          <w:shd w:val="clear" w:color="auto" w:fill="FFFFFF"/>
        </w:rPr>
        <w:t xml:space="preserve"> μια δήλωση που τιμά τη διακυβέρνησή σας; Αν θέλετε, μπορούμε να συνεχίσουμε και με άλλα πόθεν έσχες άλλων Υπουργών. </w:t>
      </w:r>
    </w:p>
    <w:p w14:paraId="054DADB6"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ό,τι αφορά τώρα τα ΜΜΕ…</w:t>
      </w:r>
    </w:p>
    <w:p w14:paraId="054DADB7" w14:textId="77777777" w:rsidR="00F717F6" w:rsidRDefault="00316B23">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από την πτέρυ</w:t>
      </w:r>
      <w:r>
        <w:rPr>
          <w:rFonts w:eastAsia="Times New Roman" w:cs="Times New Roman"/>
          <w:bCs/>
          <w:shd w:val="clear" w:color="auto" w:fill="FFFFFF"/>
        </w:rPr>
        <w:t>γα του ΣΥΡΙΖΑ)</w:t>
      </w:r>
    </w:p>
    <w:p w14:paraId="054DADB8"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Ρωτάτε για το δικό μου πόθεν έσχες; Τι εννοείτε, κύριε συνάδελφε;</w:t>
      </w:r>
    </w:p>
    <w:p w14:paraId="054DADB9"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 Δεν γίνεται τέτοια </w:t>
      </w:r>
      <w:r>
        <w:rPr>
          <w:rFonts w:eastAsia="Times New Roman"/>
          <w:bCs/>
          <w:shd w:val="clear" w:color="auto" w:fill="FFFFFF"/>
        </w:rPr>
        <w:t>συζήτηση</w:t>
      </w:r>
      <w:r>
        <w:rPr>
          <w:rFonts w:eastAsia="Times New Roman" w:cs="Times New Roman"/>
          <w:bCs/>
          <w:shd w:val="clear" w:color="auto" w:fill="FFFFFF"/>
        </w:rPr>
        <w:t xml:space="preserve">. </w:t>
      </w:r>
    </w:p>
    <w:p w14:paraId="054DADBA" w14:textId="77777777" w:rsidR="00F717F6" w:rsidRDefault="00316B2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ΣΤΑΥΡΟΣ ΘΕΟΔΩΡΑΚΗΣ (Πρόεδρος του Κόμματος Το Ποτάμι): </w:t>
      </w:r>
      <w:r>
        <w:rPr>
          <w:rFonts w:eastAsia="Times New Roman" w:cs="Times New Roman"/>
          <w:bCs/>
          <w:shd w:val="clear" w:color="auto" w:fill="FFFFFF"/>
        </w:rPr>
        <w:t xml:space="preserve">Το δικό μου πόθεν έσχες, κύριε συνάδελφε, </w:t>
      </w:r>
      <w:r>
        <w:rPr>
          <w:rFonts w:eastAsia="Times New Roman"/>
          <w:bCs/>
          <w:shd w:val="clear" w:color="auto" w:fill="FFFFFF"/>
        </w:rPr>
        <w:t>είναι</w:t>
      </w:r>
      <w:r>
        <w:rPr>
          <w:rFonts w:eastAsia="Times New Roman" w:cs="Times New Roman"/>
          <w:bCs/>
          <w:shd w:val="clear" w:color="auto" w:fill="FFFFFF"/>
        </w:rPr>
        <w:t xml:space="preserve"> νομί</w:t>
      </w:r>
      <w:r>
        <w:rPr>
          <w:rFonts w:eastAsia="Times New Roman" w:cs="Times New Roman"/>
          <w:bCs/>
          <w:shd w:val="clear" w:color="auto" w:fill="FFFFFF"/>
        </w:rPr>
        <w:t>ζω πολύ ξεκάθαρο και φωτογραφίζει έναν άνθρωπο</w:t>
      </w:r>
      <w:r>
        <w:rPr>
          <w:rFonts w:eastAsia="Times New Roman" w:cs="Times New Roman"/>
          <w:bCs/>
          <w:shd w:val="clear" w:color="auto" w:fill="FFFFFF"/>
        </w:rPr>
        <w:t>,</w:t>
      </w:r>
      <w:r>
        <w:rPr>
          <w:rFonts w:eastAsia="Times New Roman" w:cs="Times New Roman"/>
          <w:bCs/>
          <w:shd w:val="clear" w:color="auto" w:fill="FFFFFF"/>
        </w:rPr>
        <w:t xml:space="preserve"> που άφησε ένα επάγγελμα με πολύ μεγάλα εισοδήματα, για να μπει στην πολιτική. </w:t>
      </w:r>
    </w:p>
    <w:p w14:paraId="054DADBB" w14:textId="77777777" w:rsidR="00F717F6" w:rsidRDefault="00316B23">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Θα παρακαλούσα να κάνετε υπομονή, γιατί τα πόθεν έσχες πρέπει να ελέγχονται και σε βάθος χρόνου. Δηλαδή, δεν </w:t>
      </w:r>
      <w:r>
        <w:rPr>
          <w:rFonts w:eastAsia="Times New Roman"/>
          <w:bCs/>
          <w:shd w:val="clear" w:color="auto" w:fill="FFFFFF"/>
        </w:rPr>
        <w:t>έχει</w:t>
      </w:r>
      <w:r>
        <w:rPr>
          <w:rFonts w:eastAsia="Times New Roman" w:cs="Times New Roman"/>
          <w:bCs/>
          <w:shd w:val="clear" w:color="auto" w:fill="FFFFFF"/>
        </w:rPr>
        <w:t xml:space="preserve"> μόνο σημασία πώς μπαίνεις στην πολιτική, αλλά όπως έλεγε κάποιος παλιός της πολιτικής, που νομίζω ότι όλοι τον τιμούμε, σημασία </w:t>
      </w:r>
      <w:r>
        <w:rPr>
          <w:rFonts w:eastAsia="Times New Roman"/>
          <w:bCs/>
          <w:shd w:val="clear" w:color="auto" w:fill="FFFFFF"/>
        </w:rPr>
        <w:t>έχει</w:t>
      </w:r>
      <w:r>
        <w:rPr>
          <w:rFonts w:eastAsia="Times New Roman" w:cs="Times New Roman"/>
          <w:bCs/>
          <w:shd w:val="clear" w:color="auto" w:fill="FFFFFF"/>
        </w:rPr>
        <w:t xml:space="preserve"> με πόσα λεφτά βγαίνεις από την πολιτική. Αυτό πρέπει να κρίνει να κρίνει ο ελληνικός λαός και για </w:t>
      </w:r>
      <w:r>
        <w:rPr>
          <w:rFonts w:eastAsia="Times New Roman"/>
          <w:bCs/>
          <w:shd w:val="clear" w:color="auto" w:fill="FFFFFF"/>
        </w:rPr>
        <w:t xml:space="preserve">μένα και για όλους μας. </w:t>
      </w:r>
    </w:p>
    <w:p w14:paraId="054DADBC" w14:textId="77777777" w:rsidR="00F717F6" w:rsidRDefault="00316B23">
      <w:pPr>
        <w:spacing w:line="600" w:lineRule="auto"/>
        <w:ind w:firstLine="720"/>
        <w:jc w:val="both"/>
        <w:rPr>
          <w:rFonts w:eastAsia="Times New Roman"/>
          <w:bCs/>
          <w:shd w:val="clear" w:color="auto" w:fill="FFFFFF"/>
        </w:rPr>
      </w:pPr>
      <w:r>
        <w:rPr>
          <w:rFonts w:eastAsia="Times New Roman"/>
          <w:bCs/>
          <w:shd w:val="clear" w:color="auto" w:fill="FFFFFF"/>
        </w:rPr>
        <w:t xml:space="preserve">Σε ό,τι αφορά τα ΜΜΕ, που αναφέρθηκε ο Πρωθυπουργός, και βεβαίως πρέπει να κόψουμε τα θαλασσοδάνεια και βεβαίως πρέπει να τιμωρήσουμε αυτούς που τα πήραν. </w:t>
      </w:r>
    </w:p>
    <w:p w14:paraId="054DADBD" w14:textId="77777777" w:rsidR="00F717F6" w:rsidRDefault="00316B23">
      <w:pPr>
        <w:spacing w:line="600" w:lineRule="auto"/>
        <w:ind w:firstLine="720"/>
        <w:jc w:val="both"/>
        <w:rPr>
          <w:rFonts w:eastAsia="Times New Roman"/>
          <w:szCs w:val="24"/>
        </w:rPr>
      </w:pPr>
      <w:r>
        <w:rPr>
          <w:rFonts w:eastAsia="Times New Roman"/>
          <w:bCs/>
          <w:shd w:val="clear" w:color="auto" w:fill="FFFFFF"/>
        </w:rPr>
        <w:t xml:space="preserve">Σας προτείναμε στην προηγούμενη συζήτηση, κύριε Πρόεδρε, να βρούμε λύσεις για να σώσουμε τα έντυπα, να σώσουμε τους δημοσιογράφους, όχι να σώσουμε τους εκδότες. </w:t>
      </w:r>
      <w:r>
        <w:rPr>
          <w:rFonts w:eastAsia="Times New Roman"/>
          <w:szCs w:val="24"/>
        </w:rPr>
        <w:t>Γιατί σε αυτό έχουμε συμφωνήσει, ότι αυτοί πρέπει να πληρώσουν και μεταφορικά και κυριολεκτικά.</w:t>
      </w:r>
      <w:r>
        <w:rPr>
          <w:rFonts w:eastAsia="Times New Roman"/>
          <w:szCs w:val="24"/>
        </w:rPr>
        <w:t xml:space="preserve"> Αλλά πρέπει να σώσουμε τα έντυπα, πρέπει να κάνουμε μια προσπάθεια να σώσουμε και τις περιφερειακές εφημερίδες που βουλιάζουν. </w:t>
      </w:r>
    </w:p>
    <w:p w14:paraId="054DADBE" w14:textId="77777777" w:rsidR="00F717F6" w:rsidRDefault="00316B23">
      <w:pPr>
        <w:tabs>
          <w:tab w:val="left" w:pos="2820"/>
        </w:tabs>
        <w:spacing w:line="600" w:lineRule="auto"/>
        <w:ind w:firstLine="709"/>
        <w:jc w:val="both"/>
        <w:rPr>
          <w:rFonts w:eastAsia="Times New Roman"/>
          <w:szCs w:val="24"/>
        </w:rPr>
      </w:pPr>
      <w:r>
        <w:rPr>
          <w:rFonts w:eastAsia="Times New Roman"/>
          <w:szCs w:val="24"/>
        </w:rPr>
        <w:t>Μπορούμε να το κάνουμε; Το έχουν κάνει σε πολλές ευρωπαϊκές χώρες. Αρκεί, όμως, να πειστείτε ότι υπάρχει λόγος να σώσουμε τις α</w:t>
      </w:r>
      <w:r>
        <w:rPr>
          <w:rFonts w:eastAsia="Times New Roman"/>
          <w:szCs w:val="24"/>
        </w:rPr>
        <w:t xml:space="preserve">νεξάρτητες εφημερίδες και τις ανεξάρτητες φωνές. </w:t>
      </w:r>
      <w:r>
        <w:rPr>
          <w:rFonts w:eastAsia="Times New Roman"/>
          <w:szCs w:val="24"/>
        </w:rPr>
        <w:lastRenderedPageBreak/>
        <w:t>Γιατί φοβάμαι ότι αυτό που σας ενδιαφέρει είναι να ενημερώνονται, με αντικειμενικό βέβαια τρόπο, οι πολίτες από εφημερίδες όπως είναι «</w:t>
      </w:r>
      <w:r>
        <w:rPr>
          <w:rFonts w:eastAsia="Times New Roman"/>
          <w:szCs w:val="24"/>
        </w:rPr>
        <w:t>ΤΟ ΧΩΝΙ</w:t>
      </w:r>
      <w:r>
        <w:rPr>
          <w:rFonts w:eastAsia="Times New Roman"/>
          <w:szCs w:val="24"/>
        </w:rPr>
        <w:t>», η «</w:t>
      </w:r>
      <w:r>
        <w:rPr>
          <w:rFonts w:eastAsia="Times New Roman"/>
          <w:szCs w:val="24"/>
        </w:rPr>
        <w:t xml:space="preserve">ΚΟΝΤΡΑ </w:t>
      </w:r>
      <w:r>
        <w:rPr>
          <w:rFonts w:eastAsia="Times New Roman"/>
          <w:szCs w:val="24"/>
          <w:lang w:val="en-US"/>
        </w:rPr>
        <w:t>NEWS</w:t>
      </w:r>
      <w:r>
        <w:rPr>
          <w:rFonts w:eastAsia="Times New Roman"/>
          <w:szCs w:val="24"/>
        </w:rPr>
        <w:t>» και βέβαια από μέσα που είναι κομματικά και ελ</w:t>
      </w:r>
      <w:r>
        <w:rPr>
          <w:rFonts w:eastAsia="Times New Roman"/>
          <w:szCs w:val="24"/>
        </w:rPr>
        <w:t>εγχόμενα…</w:t>
      </w:r>
    </w:p>
    <w:p w14:paraId="054DADBF" w14:textId="77777777" w:rsidR="00F717F6" w:rsidRDefault="00316B23">
      <w:pPr>
        <w:tabs>
          <w:tab w:val="left" w:pos="2820"/>
        </w:tabs>
        <w:spacing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Για το «</w:t>
      </w:r>
      <w:r>
        <w:rPr>
          <w:rFonts w:eastAsia="Times New Roman"/>
          <w:szCs w:val="24"/>
        </w:rPr>
        <w:t>ΠΡΩΤΟ ΘΕΜΑ</w:t>
      </w:r>
      <w:r>
        <w:rPr>
          <w:rFonts w:eastAsia="Times New Roman"/>
          <w:szCs w:val="24"/>
        </w:rPr>
        <w:t>» δεν λέτε τίποτα.</w:t>
      </w:r>
    </w:p>
    <w:p w14:paraId="054DADC0" w14:textId="77777777" w:rsidR="00F717F6" w:rsidRDefault="00316B23">
      <w:pPr>
        <w:tabs>
          <w:tab w:val="left" w:pos="2820"/>
        </w:tabs>
        <w:spacing w:line="600" w:lineRule="auto"/>
        <w:ind w:firstLine="720"/>
        <w:jc w:val="both"/>
        <w:rPr>
          <w:rFonts w:eastAsia="Times New Roman"/>
          <w:szCs w:val="24"/>
        </w:rPr>
      </w:pPr>
      <w:r>
        <w:rPr>
          <w:rFonts w:eastAsia="Times New Roman"/>
          <w:b/>
          <w:szCs w:val="24"/>
        </w:rPr>
        <w:t>ΣΤΑΥΡΟΣ ΘΕΟΔΩΡΑΚΗΣ (</w:t>
      </w:r>
      <w:r>
        <w:rPr>
          <w:rFonts w:eastAsia="Times New Roman"/>
          <w:b/>
          <w:szCs w:val="24"/>
        </w:rPr>
        <w:t>Πρόεδρος του κόμ</w:t>
      </w:r>
      <w:r>
        <w:rPr>
          <w:rFonts w:eastAsia="Times New Roman"/>
          <w:b/>
          <w:szCs w:val="24"/>
        </w:rPr>
        <w:t>ματος Το Ποτάμι):</w:t>
      </w:r>
      <w:r>
        <w:rPr>
          <w:rFonts w:eastAsia="Times New Roman"/>
          <w:szCs w:val="24"/>
        </w:rPr>
        <w:t xml:space="preserve"> …μέσα –σας είπα να απαντήσετε και δεν απαντήσατε- που ενισχύονται αυτή τη στιγμή από κάποιους που φαίνεται να παίρνουν προνομιακά σπασμένε</w:t>
      </w:r>
      <w:r>
        <w:rPr>
          <w:rFonts w:eastAsia="Times New Roman"/>
          <w:szCs w:val="24"/>
        </w:rPr>
        <w:t xml:space="preserve">ς εργολαβίες. </w:t>
      </w:r>
    </w:p>
    <w:p w14:paraId="054DADC1"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Σας είπα για τον Πύργο-Πάτρα. Δώστε μου μια εξήγηση. Σπάσατε το έργο στα οκτώ και οι τέσσερις πρώτες εργολαβίες έρχονται σε έναν άνθρωπο</w:t>
      </w:r>
      <w:r>
        <w:rPr>
          <w:rFonts w:eastAsia="Times New Roman"/>
          <w:szCs w:val="24"/>
        </w:rPr>
        <w:t>,</w:t>
      </w:r>
      <w:r>
        <w:rPr>
          <w:rFonts w:eastAsia="Times New Roman"/>
          <w:szCs w:val="24"/>
        </w:rPr>
        <w:t xml:space="preserve"> που συνδέεται φανερά με Υπουργούς του ΣΥΡΙΖΑ. Έχει πάρει ήδη το 50% του έργου, όσο έχει βγει δηλαδή, έν</w:t>
      </w:r>
      <w:r>
        <w:rPr>
          <w:rFonts w:eastAsia="Times New Roman"/>
          <w:szCs w:val="24"/>
        </w:rPr>
        <w:t xml:space="preserve">ας άνθρωπος που προσπάθησε να δημιουργήσει μια ΣΥΡΙΖΑ </w:t>
      </w:r>
      <w:r>
        <w:rPr>
          <w:rFonts w:eastAsia="Times New Roman"/>
          <w:szCs w:val="24"/>
          <w:lang w:val="en-US"/>
        </w:rPr>
        <w:t>TV</w:t>
      </w:r>
      <w:r>
        <w:rPr>
          <w:rFonts w:eastAsia="Times New Roman"/>
          <w:szCs w:val="24"/>
        </w:rPr>
        <w:t xml:space="preserve"> με βοσκοτόπια και που στη συνέχεια εξέδωσε μια εφημερίδα που υμνεί κάθε μέρα, ή τέλος πάντων μια φορά την εβδομάδα, τον ΣΥΡΙΖΑ και τους ΑΝΕΛ.</w:t>
      </w:r>
    </w:p>
    <w:p w14:paraId="054DADC2"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lastRenderedPageBreak/>
        <w:t xml:space="preserve">Το κλείσιμο των εφημερίδων δεν είναι η λύση και το δόγμα </w:t>
      </w:r>
      <w:r>
        <w:rPr>
          <w:rFonts w:eastAsia="Times New Roman"/>
          <w:szCs w:val="24"/>
        </w:rPr>
        <w:t>μας δεν πρέπει να είναι</w:t>
      </w:r>
      <w:r>
        <w:rPr>
          <w:rFonts w:eastAsia="Times New Roman"/>
          <w:szCs w:val="24"/>
        </w:rPr>
        <w:t>:</w:t>
      </w:r>
      <w:r>
        <w:rPr>
          <w:rFonts w:eastAsia="Times New Roman"/>
          <w:szCs w:val="24"/>
        </w:rPr>
        <w:t xml:space="preserve"> «Ή κλειστές εφημερίδες ή μαζί μας». </w:t>
      </w:r>
    </w:p>
    <w:p w14:paraId="054DADC3"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Ολοκληρώνοντας, για τη μεγάλη υπόθεση της διαφθοράς και της διαφάνειας, κάνετε ένα λάθος, κύριε Πρόεδρε. Συγκρίνετε και προσπαθείτε συνέχεια να συγκρίνετε τις δικές σας μέρες με τις πιο άσχημες </w:t>
      </w:r>
      <w:r>
        <w:rPr>
          <w:rFonts w:eastAsia="Times New Roman"/>
          <w:szCs w:val="24"/>
        </w:rPr>
        <w:t xml:space="preserve">μέρες του παρελθόντος. Αναφέρατε πολιτικούς οι οποίοι έχουν κλέψει τον ελληνικό λαό. Κάποιοι είναι στη φυλακή και κάποιοι όχι. Αυτό πρέπει να είναι το μέτρο; Αυτός είναι ο πήχης; Οι χειρότεροι του παρελθόντος; </w:t>
      </w:r>
    </w:p>
    <w:p w14:paraId="054DADC4"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Εμείς σας λέμε και σας καλούμε να αναμετρηθού</w:t>
      </w:r>
      <w:r>
        <w:rPr>
          <w:rFonts w:eastAsia="Times New Roman"/>
          <w:szCs w:val="24"/>
        </w:rPr>
        <w:t>με με το παρελθόν, να χτυπήσουμε τη διαφθορά, να χτυπήσουμε τις συντεχνίες, να χτυπήσουμε τα συμφέροντα και να μην μιλάμε συνέχεια για το παρελθόν που έχει καταδικαστεί από τον ελληνικό λαό. Να τολμήσουμε να μιλήσουμε για τα λάθη του παρελθόντος, αναμετρώμ</w:t>
      </w:r>
      <w:r>
        <w:rPr>
          <w:rFonts w:eastAsia="Times New Roman"/>
          <w:szCs w:val="24"/>
        </w:rPr>
        <w:t xml:space="preserve">ενοι με αυτό που θέλει ο ελληνικός λαός. </w:t>
      </w:r>
    </w:p>
    <w:p w14:paraId="054DADC5"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Και νομίζω ότι αυτό που θέλει ο ελληνικός λαός από εσάς, από εμάς, από όλους, από τη Βουλή δεν είναι να συγκρινόμαστε με τις σκοτεινές μέρες, με τα «ατυχήματα» του παρελθόντος. Αυτό που θέλει ο ελληνικός λαός, είνα</w:t>
      </w:r>
      <w:r>
        <w:rPr>
          <w:rFonts w:eastAsia="Times New Roman"/>
          <w:szCs w:val="24"/>
        </w:rPr>
        <w:t>ι να συγκρουόμαστε με το μέλλον μας. Και εκεί νομίζω ότι η Κυβέρνηση σας έχει αποτύχει.</w:t>
      </w:r>
    </w:p>
    <w:p w14:paraId="054DADC6"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lastRenderedPageBreak/>
        <w:t>Η αδιαφάνεια συνεχίζεται. Η διαφθορά συνεχίζεται. Σας ανέφερα συγκεκριμένους τομείς που για πρώτη φορά κληθήκατε να διαχειριστείτε, όπως είναι το μεταναστευτικό, όπως ε</w:t>
      </w:r>
      <w:r>
        <w:rPr>
          <w:rFonts w:eastAsia="Times New Roman"/>
          <w:szCs w:val="24"/>
        </w:rPr>
        <w:t xml:space="preserve">ίναι τα νέα έργα και εκεί η βαθμολογία σας είναι αρνητική. Περιμένω συγκεκριμένες απαντήσεις. </w:t>
      </w:r>
    </w:p>
    <w:p w14:paraId="054DADC7"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Σας ευχαριστώ.</w:t>
      </w:r>
    </w:p>
    <w:p w14:paraId="054DADC8"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54DADC9" w14:textId="77777777" w:rsidR="00F717F6" w:rsidRDefault="00316B23">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 Βουλής, δεκατρείς</w:t>
      </w:r>
      <w:r>
        <w:rPr>
          <w:rFonts w:eastAsia="Times New Roman"/>
          <w:szCs w:val="24"/>
        </w:rPr>
        <w:t xml:space="preserve"> μαθητές και μαθήτριες και ένας εκπαιδευτικός από το 41</w:t>
      </w:r>
      <w:r>
        <w:rPr>
          <w:rFonts w:eastAsia="Times New Roman"/>
          <w:szCs w:val="24"/>
          <w:vertAlign w:val="superscript"/>
        </w:rPr>
        <w:t>ο</w:t>
      </w:r>
      <w:r>
        <w:rPr>
          <w:rFonts w:eastAsia="Times New Roman"/>
          <w:szCs w:val="24"/>
        </w:rPr>
        <w:t xml:space="preserve"> Δημοτικό Σχολείο Πειραιά.</w:t>
      </w:r>
    </w:p>
    <w:p w14:paraId="054DADC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054DADCB"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054DADC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Τον λόγο έχει ο Πρωθυπουργός για τη δευτερολογία του.</w:t>
      </w:r>
    </w:p>
    <w:p w14:paraId="054DADC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Κύ</w:t>
      </w:r>
      <w:r>
        <w:rPr>
          <w:rFonts w:eastAsia="Times New Roman" w:cs="Times New Roman"/>
          <w:szCs w:val="24"/>
        </w:rPr>
        <w:t xml:space="preserve">ριε Πρόεδρε, θα είμαι σύντομος, διότι μακρηγόρησα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14:paraId="054DADCE" w14:textId="77777777" w:rsidR="00F717F6" w:rsidRDefault="00316B23">
      <w:pPr>
        <w:spacing w:line="600" w:lineRule="auto"/>
        <w:ind w:firstLine="720"/>
        <w:jc w:val="both"/>
        <w:rPr>
          <w:rFonts w:eastAsia="Times New Roman"/>
          <w:szCs w:val="24"/>
        </w:rPr>
      </w:pPr>
      <w:r>
        <w:rPr>
          <w:rFonts w:eastAsia="Times New Roman" w:cs="Times New Roman"/>
          <w:szCs w:val="24"/>
        </w:rPr>
        <w:t xml:space="preserve">Άκουσα τον κ. Θεοδωράκη με προσοχή. Κύριε Θεοδωράκη, δεν ισχυρίζεται κανείς ότι έχουμε μαγικό ραβδί και μαγικές λύσεις. Όμως, επαναλαμβάνω αυτό που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Ελλά</w:t>
      </w:r>
      <w:r>
        <w:rPr>
          <w:rFonts w:eastAsia="Times New Roman" w:cs="Times New Roman"/>
          <w:szCs w:val="24"/>
        </w:rPr>
        <w:t>δα είναι μια χώρα</w:t>
      </w:r>
      <w:r>
        <w:rPr>
          <w:rFonts w:eastAsia="Times New Roman" w:cs="Times New Roman"/>
          <w:szCs w:val="24"/>
        </w:rPr>
        <w:t>,</w:t>
      </w:r>
      <w:r>
        <w:rPr>
          <w:rFonts w:eastAsia="Times New Roman" w:cs="Times New Roman"/>
          <w:szCs w:val="24"/>
        </w:rPr>
        <w:t xml:space="preserve"> που προφανώς έχει σοβαρό ζήτημα και στο θέμα της διαφάνειας και στο θέμα της διαφθοράς. </w:t>
      </w:r>
    </w:p>
    <w:p w14:paraId="054DADCF" w14:textId="77777777" w:rsidR="00F717F6" w:rsidRDefault="00316B23">
      <w:pPr>
        <w:spacing w:line="600" w:lineRule="auto"/>
        <w:ind w:firstLine="720"/>
        <w:jc w:val="both"/>
        <w:rPr>
          <w:rFonts w:eastAsia="Times New Roman"/>
          <w:szCs w:val="24"/>
        </w:rPr>
      </w:pPr>
      <w:r>
        <w:rPr>
          <w:rFonts w:eastAsia="Times New Roman" w:cs="Times New Roman"/>
          <w:szCs w:val="24"/>
        </w:rPr>
        <w:t>Όμως αν συγκρίνει κανείς τις προσπάθειες και τις πρωτοβουλίες που πήρε αυτή η Κυβέρνηση τα δύο αυτά χρόνια, τα θέματα που αναδείχθηκαν και πήγαν στη</w:t>
      </w:r>
      <w:r>
        <w:rPr>
          <w:rFonts w:eastAsia="Times New Roman" w:cs="Times New Roman"/>
          <w:szCs w:val="24"/>
        </w:rPr>
        <w:t xml:space="preserve"> δικαιοσύνη, τον τρόπο με τον οποίο επιχειρούμε να χυθεί άπλετο φως σε μ</w:t>
      </w:r>
      <w:r>
        <w:rPr>
          <w:rFonts w:eastAsia="Times New Roman" w:cs="Times New Roman"/>
          <w:szCs w:val="24"/>
        </w:rPr>
        <w:t>ί</w:t>
      </w:r>
      <w:r>
        <w:rPr>
          <w:rFonts w:eastAsia="Times New Roman" w:cs="Times New Roman"/>
          <w:szCs w:val="24"/>
        </w:rPr>
        <w:t>α σειρά από κρίσιμες υποθέσεις (</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 xml:space="preserve">, ΚΕΕΛΠΝΟ, </w:t>
      </w:r>
      <w:r>
        <w:rPr>
          <w:rFonts w:eastAsia="Times New Roman" w:cs="Times New Roman"/>
          <w:szCs w:val="24"/>
          <w:lang w:val="en-US"/>
        </w:rPr>
        <w:t>NOVARTIS</w:t>
      </w:r>
      <w:r>
        <w:rPr>
          <w:rFonts w:eastAsia="Times New Roman" w:cs="Times New Roman"/>
          <w:szCs w:val="24"/>
        </w:rPr>
        <w:t>) και α</w:t>
      </w:r>
      <w:r>
        <w:rPr>
          <w:rFonts w:eastAsia="Times New Roman"/>
          <w:szCs w:val="24"/>
        </w:rPr>
        <w:t>ν συγκρίνει κανείς τις προσπάθειες που έχουμε εμείς καταβάλλει και τα αποτελέσματα με αυτό που γινόταν τα τελευταία κυ</w:t>
      </w:r>
      <w:r>
        <w:rPr>
          <w:rFonts w:eastAsia="Times New Roman"/>
          <w:szCs w:val="24"/>
        </w:rPr>
        <w:t xml:space="preserve">ρίως χρόνια, θα διαπιστώσει ότι είναι η μέρα με τη νύχτα. Είμαστε ανοιχτοί σε προτάσεις, σε θετικές συνεισφορές. </w:t>
      </w:r>
    </w:p>
    <w:p w14:paraId="054DADD0" w14:textId="77777777" w:rsidR="00F717F6" w:rsidRDefault="00316B23">
      <w:pPr>
        <w:spacing w:line="600" w:lineRule="auto"/>
        <w:ind w:firstLine="720"/>
        <w:jc w:val="both"/>
        <w:rPr>
          <w:rFonts w:eastAsia="Times New Roman"/>
          <w:szCs w:val="24"/>
        </w:rPr>
      </w:pPr>
      <w:r>
        <w:rPr>
          <w:rFonts w:eastAsia="Times New Roman"/>
          <w:szCs w:val="24"/>
        </w:rPr>
        <w:t xml:space="preserve">Όμως, κύριε Θεοδωράκη, δεν μπορεί να παραβλέπετε το γεγονός ότι αυτά τα δύο χρόνια έχουν γίνει πάρα πολύ σημαντικά </w:t>
      </w:r>
      <w:r>
        <w:rPr>
          <w:rFonts w:eastAsia="Times New Roman"/>
          <w:szCs w:val="24"/>
        </w:rPr>
        <w:lastRenderedPageBreak/>
        <w:t>και συγκεκριμένα βήματα. Μπ</w:t>
      </w:r>
      <w:r>
        <w:rPr>
          <w:rFonts w:eastAsia="Times New Roman"/>
          <w:szCs w:val="24"/>
        </w:rPr>
        <w:t xml:space="preserve">ορεί να μην καταφέραμε να πιάσουμε τα ποσά, τα οποία ευελπιστούσαμε όταν ξεκινάγαμε, ιδίως στον χώρο του λαθρεμπορίου. Όμως, πρέπει να παραδεχθείτε ότι τα αποτελέσματα μας είναι αξιόλογα αποτελέσματα, ιδίως στον τομέα των καπνικών. </w:t>
      </w:r>
    </w:p>
    <w:p w14:paraId="054DADD1" w14:textId="77777777" w:rsidR="00F717F6" w:rsidRDefault="00316B23">
      <w:pPr>
        <w:spacing w:line="600" w:lineRule="auto"/>
        <w:ind w:firstLine="720"/>
        <w:jc w:val="both"/>
        <w:rPr>
          <w:rFonts w:eastAsia="Times New Roman"/>
          <w:szCs w:val="24"/>
        </w:rPr>
      </w:pPr>
      <w:r>
        <w:rPr>
          <w:rFonts w:eastAsia="Times New Roman"/>
          <w:szCs w:val="24"/>
        </w:rPr>
        <w:t>Οι κατασχέσεις τσιγάρων</w:t>
      </w:r>
      <w:r>
        <w:rPr>
          <w:rFonts w:eastAsia="Times New Roman"/>
          <w:szCs w:val="24"/>
        </w:rPr>
        <w:t xml:space="preserve"> στα τελωνεία το 2015 έφτασαν τα τριακόσια είκοσι επτά εκατομμύρια τεμάχια, το 2016 τετρακόσια πενήντα έξι εκατομμύρια. Απ’ αυτές τις κατασχάσεις βεβαιώθηκαν 600 εκατομμύρια ευρώ και μιλάμε για έναν δεκαπλασιασμό βεβαιωμένων εσόδων στα δημόσια ταμεία, που </w:t>
      </w:r>
      <w:r>
        <w:rPr>
          <w:rFonts w:eastAsia="Times New Roman"/>
          <w:szCs w:val="24"/>
        </w:rPr>
        <w:t xml:space="preserve">ήρθαν μόνο από την καταπολέμηση του λαθρεμπορίου στα καπνικά είδη. Γιατί οι προηγούμενες κυβερνήσεις δεν μπορούσαν να το κάνουν αυτό; </w:t>
      </w:r>
    </w:p>
    <w:p w14:paraId="054DADD2" w14:textId="77777777" w:rsidR="00F717F6" w:rsidRDefault="00316B23">
      <w:pPr>
        <w:spacing w:line="600" w:lineRule="auto"/>
        <w:ind w:firstLine="720"/>
        <w:jc w:val="both"/>
        <w:rPr>
          <w:rFonts w:eastAsia="Times New Roman"/>
          <w:szCs w:val="24"/>
        </w:rPr>
      </w:pPr>
      <w:r>
        <w:rPr>
          <w:rFonts w:eastAsia="Times New Roman"/>
          <w:szCs w:val="24"/>
        </w:rPr>
        <w:t>Το ίδιο συνέβη και στα αλκοολούχα ποτά.</w:t>
      </w:r>
    </w:p>
    <w:p w14:paraId="054DADD3" w14:textId="77777777" w:rsidR="00F717F6" w:rsidRDefault="00316B23">
      <w:pPr>
        <w:spacing w:line="600" w:lineRule="auto"/>
        <w:ind w:firstLine="720"/>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Πόσα εισπράχθηκαν; Άλλο βεβαιώθηκαν, άλλο εισπράχθηκαν.</w:t>
      </w:r>
    </w:p>
    <w:p w14:paraId="054DADD4" w14:textId="77777777" w:rsidR="00F717F6" w:rsidRDefault="00316B23">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Σας είπα, κύριε Κακλαμάνη.</w:t>
      </w:r>
    </w:p>
    <w:p w14:paraId="054DADD5" w14:textId="77777777" w:rsidR="00F717F6" w:rsidRDefault="00316B23">
      <w:pPr>
        <w:spacing w:line="600" w:lineRule="auto"/>
        <w:ind w:firstLine="720"/>
        <w:jc w:val="both"/>
        <w:rPr>
          <w:rFonts w:eastAsia="Times New Roman"/>
          <w:szCs w:val="24"/>
        </w:rPr>
      </w:pPr>
      <w:r>
        <w:rPr>
          <w:rFonts w:eastAsia="Times New Roman"/>
          <w:szCs w:val="24"/>
        </w:rPr>
        <w:lastRenderedPageBreak/>
        <w:t xml:space="preserve">Το 2015 στα αλκοολούχα ποτά είχαμε πενήντα δύο χιλιάδες λίτρα, το 2016 διακόσιες σαράντα εννιά χιλιάδες λίτρα. Είχαμε διπλασιασμό </w:t>
      </w:r>
      <w:r>
        <w:rPr>
          <w:rFonts w:eastAsia="Times New Roman"/>
          <w:szCs w:val="24"/>
        </w:rPr>
        <w:t>των βεβαιωμένων ποσών, 40 εκατομμύρια.</w:t>
      </w:r>
    </w:p>
    <w:p w14:paraId="054DADD6" w14:textId="77777777" w:rsidR="00F717F6" w:rsidRDefault="00316B23">
      <w:pPr>
        <w:spacing w:line="600" w:lineRule="auto"/>
        <w:ind w:firstLine="720"/>
        <w:jc w:val="both"/>
        <w:rPr>
          <w:rFonts w:eastAsia="Times New Roman"/>
          <w:szCs w:val="24"/>
        </w:rPr>
      </w:pPr>
      <w:r>
        <w:rPr>
          <w:rFonts w:eastAsia="Times New Roman"/>
          <w:szCs w:val="24"/>
        </w:rPr>
        <w:t>Κοιτάξτε. Δεν υπάρχει καμμιά αμφιβολία ότι το να μπορέσει κανείς να συγκρουστεί και κυρίως να φέρει αποτελέσματα σε ένα δίκτυο διαφθοράς, το οποίο είναι διαδεδομένο και έχει βαθιές ρίζες, θέλει χρόνο, θέλει συγκρούσει</w:t>
      </w:r>
      <w:r>
        <w:rPr>
          <w:rFonts w:eastAsia="Times New Roman"/>
          <w:szCs w:val="24"/>
        </w:rPr>
        <w:t xml:space="preserve">ς, θέλει αποφασιστικότητα. Εμείς αυτήν την αποφασιστικότητα την έχουμε επιδείξει. </w:t>
      </w:r>
    </w:p>
    <w:p w14:paraId="054DADD7" w14:textId="77777777" w:rsidR="00F717F6" w:rsidRDefault="00316B23">
      <w:pPr>
        <w:spacing w:line="600" w:lineRule="auto"/>
        <w:ind w:firstLine="720"/>
        <w:jc w:val="both"/>
        <w:rPr>
          <w:rFonts w:eastAsia="Times New Roman"/>
          <w:szCs w:val="24"/>
        </w:rPr>
      </w:pPr>
      <w:r>
        <w:rPr>
          <w:rFonts w:eastAsia="Times New Roman"/>
          <w:szCs w:val="24"/>
        </w:rPr>
        <w:t>Έρχομαι σε κάποια ζητήματα, τα οποία θέσατε και τα οποία, κατά τη γνώμη μου, είναι κρίσιμα. Αναφερθήκατε για άλλη μ</w:t>
      </w:r>
      <w:r>
        <w:rPr>
          <w:rFonts w:eastAsia="Times New Roman"/>
          <w:szCs w:val="24"/>
        </w:rPr>
        <w:t>ί</w:t>
      </w:r>
      <w:r>
        <w:rPr>
          <w:rFonts w:eastAsia="Times New Roman"/>
          <w:szCs w:val="24"/>
        </w:rPr>
        <w:t>α φορά, διότι έχει γίνει η «καραμέλα» των ημερών, σε έναν</w:t>
      </w:r>
      <w:r>
        <w:rPr>
          <w:rFonts w:eastAsia="Times New Roman"/>
          <w:szCs w:val="24"/>
        </w:rPr>
        <w:t xml:space="preserve"> επιχειρηματία, τον οποίον εμείς δεν φτιάξαμε, τον βρήκαμε. Δεν φτιάξαμε κανέναν επιχειρηματία εμείς.</w:t>
      </w:r>
    </w:p>
    <w:p w14:paraId="054DADD8" w14:textId="77777777" w:rsidR="00F717F6" w:rsidRDefault="00316B23">
      <w:pPr>
        <w:spacing w:line="600" w:lineRule="auto"/>
        <w:ind w:firstLine="720"/>
        <w:jc w:val="both"/>
        <w:rPr>
          <w:rFonts w:eastAsia="Times New Roman"/>
          <w:szCs w:val="24"/>
        </w:rPr>
      </w:pPr>
      <w:r>
        <w:rPr>
          <w:rFonts w:eastAsia="Times New Roman"/>
          <w:szCs w:val="24"/>
        </w:rPr>
        <w:t>Μάλιστα, κύριε Θεοδωράκη, να σας πω και κάτι; Δεν είναι συνεταίρος των δικών μου συνεργατών. Συνεταίρος του κ</w:t>
      </w:r>
      <w:r w:rsidRPr="00A620E6">
        <w:rPr>
          <w:rFonts w:eastAsia="Times New Roman"/>
          <w:szCs w:val="24"/>
        </w:rPr>
        <w:t>.</w:t>
      </w:r>
      <w:r>
        <w:rPr>
          <w:rFonts w:eastAsia="Times New Roman"/>
          <w:szCs w:val="24"/>
        </w:rPr>
        <w:t xml:space="preserve"> </w:t>
      </w:r>
      <w:proofErr w:type="spellStart"/>
      <w:r>
        <w:rPr>
          <w:rFonts w:eastAsia="Times New Roman"/>
          <w:szCs w:val="24"/>
        </w:rPr>
        <w:t>Θεοδωρικάκου</w:t>
      </w:r>
      <w:proofErr w:type="spellEnd"/>
      <w:r>
        <w:rPr>
          <w:rFonts w:eastAsia="Times New Roman"/>
          <w:szCs w:val="24"/>
        </w:rPr>
        <w:t>, ο οποίος είναι συνεργάτης του κ. Μητσοτάκη.</w:t>
      </w:r>
    </w:p>
    <w:p w14:paraId="054DADD9" w14:textId="77777777" w:rsidR="00F717F6" w:rsidRDefault="00316B23">
      <w:pPr>
        <w:spacing w:line="600" w:lineRule="auto"/>
        <w:ind w:firstLine="720"/>
        <w:jc w:val="both"/>
        <w:rPr>
          <w:rFonts w:eastAsia="Times New Roman"/>
          <w:szCs w:val="24"/>
        </w:rPr>
      </w:pPr>
      <w:r>
        <w:rPr>
          <w:rFonts w:eastAsia="Times New Roman"/>
          <w:szCs w:val="24"/>
        </w:rPr>
        <w:t xml:space="preserve">Εμείς δεν βγάλαμε κανέναν διαγωνισμό για να δώσουμε με ανάθεση, κύριε Θεοδωράκη. Δεν δώσαμε κανέναν διαγωνισμό </w:t>
      </w:r>
      <w:r>
        <w:rPr>
          <w:rFonts w:eastAsia="Times New Roman"/>
          <w:szCs w:val="24"/>
        </w:rPr>
        <w:lastRenderedPageBreak/>
        <w:t>με ανάθεση. Ο λόγος για τον οποίον, πράγματι, σπάσαμε το Πάτρα-Πύργος σε πολλές εργολα</w:t>
      </w:r>
      <w:r>
        <w:rPr>
          <w:rFonts w:eastAsia="Times New Roman"/>
          <w:szCs w:val="24"/>
        </w:rPr>
        <w:t>βίες, ήταν για να μπορέσουν να πάρουν περισσότεροι εργολάβοι εργολαβίες απ’ ό,τι γενόταν στο παρελθόν. Δεν το καταφέραμε προσώρας, γιατί ένας πηγαίνει και μειοδοτεί. Όμως, η διαδικασία είναι ανοιχτή. Γιατί μας κατηγορείτε γι’ αυτό;</w:t>
      </w:r>
    </w:p>
    <w:p w14:paraId="054DADDA" w14:textId="77777777" w:rsidR="00F717F6" w:rsidRDefault="00316B23">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Σπίρτζης</w:t>
      </w:r>
      <w:proofErr w:type="spellEnd"/>
      <w:r>
        <w:rPr>
          <w:rFonts w:eastAsia="Times New Roman"/>
          <w:szCs w:val="24"/>
        </w:rPr>
        <w:t>, ο Υπουργό</w:t>
      </w:r>
      <w:r>
        <w:rPr>
          <w:rFonts w:eastAsia="Times New Roman"/>
          <w:szCs w:val="24"/>
        </w:rPr>
        <w:t>ς Υποδομών, είχε την ευθιξία και στις τρεις πρώτες και στην τέταρτη διαδικασία να πάει στον εισαγγελέα και στους επιθεωρητές και να δώσει όλα τα στοιχεία να ελέγξουν και, αν χρειαστεί, να παρέμβουν. Ποιος άλλος το είχε κάνει αυτό; Είναι εύκολο να πετάς λάσ</w:t>
      </w:r>
      <w:r>
        <w:rPr>
          <w:rFonts w:eastAsia="Times New Roman"/>
          <w:szCs w:val="24"/>
        </w:rPr>
        <w:t>πη στον ανεμιστήρα λέγοντας κάτι το οποίο μπορεί να πιάσει, αλλά να δούμε συγκεκριμένα αποτελέσματα.</w:t>
      </w:r>
    </w:p>
    <w:p w14:paraId="054DADDB" w14:textId="77777777" w:rsidR="00F717F6" w:rsidRDefault="00316B23">
      <w:pPr>
        <w:spacing w:line="600" w:lineRule="auto"/>
        <w:ind w:firstLine="720"/>
        <w:jc w:val="both"/>
        <w:rPr>
          <w:rFonts w:eastAsia="Times New Roman"/>
          <w:szCs w:val="24"/>
        </w:rPr>
      </w:pPr>
      <w:r>
        <w:rPr>
          <w:rFonts w:eastAsia="Times New Roman"/>
          <w:szCs w:val="24"/>
        </w:rPr>
        <w:t xml:space="preserve">Έρχομαι σ’ ένα άλλο κρίσιμο, κατά την άποψή μου, ζήτημα. Μιλήσατε για την υπόθεση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πρέπει να σας πω ότι έχετε απόλυτο δίκιο. Εδώ υπάρχει ένα α</w:t>
      </w:r>
      <w:r>
        <w:rPr>
          <w:rFonts w:eastAsia="Times New Roman"/>
          <w:szCs w:val="24"/>
        </w:rPr>
        <w:t>όρατο χέρι, που όλο το προηγούμενο διάστημα παρεμβαίνει, ώστε να κωλυσιεργεί μ</w:t>
      </w:r>
      <w:r>
        <w:rPr>
          <w:rFonts w:eastAsia="Times New Roman"/>
          <w:szCs w:val="24"/>
        </w:rPr>
        <w:t>ί</w:t>
      </w:r>
      <w:r>
        <w:rPr>
          <w:rFonts w:eastAsia="Times New Roman"/>
          <w:szCs w:val="24"/>
        </w:rPr>
        <w:t xml:space="preserve">α δίκη, την οποία την περιμένουμε εδώ και πάρα πολλά χρόνια και την περιμένει και ο ελληνικός λαός. Με κάποιον περίεργο τρόπο και για κάποιον περίεργο λόγο ξαφνικά, ενώ κατά τ’ </w:t>
      </w:r>
      <w:r>
        <w:rPr>
          <w:rFonts w:eastAsia="Times New Roman"/>
          <w:szCs w:val="24"/>
        </w:rPr>
        <w:t xml:space="preserve">άλλα </w:t>
      </w:r>
      <w:r>
        <w:rPr>
          <w:rFonts w:eastAsia="Times New Roman"/>
          <w:szCs w:val="24"/>
        </w:rPr>
        <w:lastRenderedPageBreak/>
        <w:t>έχουν φοβερές δυνατότητες, εκεί δεν είχαν την δυνατότητα να μπορέσουν να μεταφράσουν και αναβλήθηκε μ</w:t>
      </w:r>
      <w:r>
        <w:rPr>
          <w:rFonts w:eastAsia="Times New Roman"/>
          <w:szCs w:val="24"/>
        </w:rPr>
        <w:t>ί</w:t>
      </w:r>
      <w:r>
        <w:rPr>
          <w:rFonts w:eastAsia="Times New Roman"/>
          <w:szCs w:val="24"/>
        </w:rPr>
        <w:t>α δίκη. Με δικές μας προσπάθειες συντονισμένες η δίκη αυτή δεν πήγε στις καλένδες.</w:t>
      </w:r>
    </w:p>
    <w:p w14:paraId="054DADD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Η δίκη </w:t>
      </w:r>
      <w:r>
        <w:rPr>
          <w:rFonts w:eastAsia="Times New Roman" w:cs="Times New Roman"/>
          <w:szCs w:val="24"/>
        </w:rPr>
        <w:t>ξ</w:t>
      </w:r>
      <w:r>
        <w:rPr>
          <w:rFonts w:eastAsia="Times New Roman" w:cs="Times New Roman"/>
          <w:szCs w:val="24"/>
        </w:rPr>
        <w:t xml:space="preserve">εκινάει στις 24 Φεβρουαρίου 2017, τώρα δηλαδή. Στο εδώλιο </w:t>
      </w:r>
      <w:r>
        <w:rPr>
          <w:rFonts w:eastAsia="Times New Roman" w:cs="Times New Roman"/>
          <w:szCs w:val="24"/>
        </w:rPr>
        <w:t xml:space="preserve">του κατηγορουμένου θα καθίσουν εξήντα επτά στελέχη, αλλά δεν θα καθίσει ένας: ο κ. </w:t>
      </w:r>
      <w:proofErr w:type="spellStart"/>
      <w:r>
        <w:rPr>
          <w:rFonts w:eastAsia="Times New Roman" w:cs="Times New Roman"/>
          <w:szCs w:val="24"/>
        </w:rPr>
        <w:t>Χριστοφοράκος</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θα καθίσει ο κ. </w:t>
      </w:r>
      <w:proofErr w:type="spellStart"/>
      <w:r>
        <w:rPr>
          <w:rFonts w:eastAsia="Times New Roman" w:cs="Times New Roman"/>
          <w:szCs w:val="24"/>
        </w:rPr>
        <w:t>Χριστοφοράκος</w:t>
      </w:r>
      <w:proofErr w:type="spellEnd"/>
      <w:r>
        <w:rPr>
          <w:rFonts w:eastAsia="Times New Roman" w:cs="Times New Roman"/>
          <w:szCs w:val="24"/>
        </w:rPr>
        <w:t xml:space="preserve"> διότι κάποιες κυβερνήσεις, των οποίων ήταν και κολλητός φίλος, είχαν φροντίσει να φύγει από τη χώρα. Όπως συνέβη και με κάπο</w:t>
      </w:r>
      <w:r>
        <w:rPr>
          <w:rFonts w:eastAsia="Times New Roman" w:cs="Times New Roman"/>
          <w:szCs w:val="24"/>
        </w:rPr>
        <w:t>ιον άλλο, τον κ. Καραβέλα, επί υπουργίας της κ. Μπακογιάννη. Εάν είχε αυτό συμβεί στις δικές μας ημέρες, θα μας είχαν «κρεμάσει στα μανταλάκια»!</w:t>
      </w:r>
    </w:p>
    <w:p w14:paraId="054DADD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Χριστοφοράκος</w:t>
      </w:r>
      <w:proofErr w:type="spellEnd"/>
      <w:r>
        <w:rPr>
          <w:rFonts w:eastAsia="Times New Roman" w:cs="Times New Roman"/>
          <w:szCs w:val="24"/>
        </w:rPr>
        <w:t xml:space="preserve"> δεν θα καθίσει στο εδώλιο του κατηγορουμένου. Η ελληνική δικαιοσύνη επί δικών μας ημερών, το</w:t>
      </w:r>
      <w:r>
        <w:rPr>
          <w:rFonts w:eastAsia="Times New Roman" w:cs="Times New Roman"/>
          <w:szCs w:val="24"/>
        </w:rPr>
        <w:t xml:space="preserve">ν Ιούλιο, εξέδωσε νέο ένταλμα σύλληψης για τον κ. </w:t>
      </w:r>
      <w:proofErr w:type="spellStart"/>
      <w:r>
        <w:rPr>
          <w:rFonts w:eastAsia="Times New Roman" w:cs="Times New Roman"/>
          <w:szCs w:val="24"/>
        </w:rPr>
        <w:t>Χριστοφοράκο</w:t>
      </w:r>
      <w:proofErr w:type="spellEnd"/>
      <w:r>
        <w:rPr>
          <w:rFonts w:eastAsia="Times New Roman" w:cs="Times New Roman"/>
          <w:szCs w:val="24"/>
        </w:rPr>
        <w:t xml:space="preserve">. Εγώ προσωπικά στην πρώτη μου συνάντηση αλλά και κατ’ επανάληψη έχω θέσει στην Καγκελάριο </w:t>
      </w:r>
      <w:proofErr w:type="spellStart"/>
      <w:r>
        <w:rPr>
          <w:rFonts w:eastAsia="Times New Roman" w:cs="Times New Roman"/>
          <w:szCs w:val="24"/>
        </w:rPr>
        <w:t>Μέρκελ</w:t>
      </w:r>
      <w:proofErr w:type="spellEnd"/>
      <w:r>
        <w:rPr>
          <w:rFonts w:eastAsia="Times New Roman" w:cs="Times New Roman"/>
          <w:szCs w:val="24"/>
        </w:rPr>
        <w:t xml:space="preserve"> το θέμα της έκδοσης του κ. </w:t>
      </w:r>
      <w:proofErr w:type="spellStart"/>
      <w:r>
        <w:rPr>
          <w:rFonts w:eastAsia="Times New Roman" w:cs="Times New Roman"/>
          <w:szCs w:val="24"/>
        </w:rPr>
        <w:t>Χριστοφοράκου</w:t>
      </w:r>
      <w:proofErr w:type="spellEnd"/>
      <w:r>
        <w:rPr>
          <w:rFonts w:eastAsia="Times New Roman" w:cs="Times New Roman"/>
          <w:szCs w:val="24"/>
        </w:rPr>
        <w:t xml:space="preserve">, για να γίνει δίκαιη δίκη εδώ στην Ελλάδα, να αποδώσει </w:t>
      </w:r>
      <w:r>
        <w:rPr>
          <w:rFonts w:eastAsia="Times New Roman" w:cs="Times New Roman"/>
          <w:szCs w:val="24"/>
        </w:rPr>
        <w:t xml:space="preserve">η ελληνική δικαιοσύνη τις ευθύνες και να μας πει τι </w:t>
      </w:r>
      <w:r>
        <w:rPr>
          <w:rFonts w:eastAsia="Times New Roman" w:cs="Times New Roman"/>
          <w:szCs w:val="24"/>
        </w:rPr>
        <w:lastRenderedPageBreak/>
        <w:t>γνωρίζει για τον χρηματισμό κομμάτων και πολιτικών προσώπων.</w:t>
      </w:r>
    </w:p>
    <w:p w14:paraId="054DADD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ήθελα να αναρωτηθώ και να θέσω το θέμα δημόσια: Γνωρίζω ότι ο κ. Μητσοτάκης θα βρεθεί σε λίγες ημέρες στην Καγκελαρία, για να συναντήσει την</w:t>
      </w:r>
      <w:r>
        <w:rPr>
          <w:rFonts w:eastAsia="Times New Roman" w:cs="Times New Roman"/>
          <w:szCs w:val="24"/>
        </w:rPr>
        <w:t xml:space="preserve"> κ. </w:t>
      </w:r>
      <w:proofErr w:type="spellStart"/>
      <w:r>
        <w:rPr>
          <w:rFonts w:eastAsia="Times New Roman" w:cs="Times New Roman"/>
          <w:szCs w:val="24"/>
        </w:rPr>
        <w:t>Μέρκελ</w:t>
      </w:r>
      <w:proofErr w:type="spellEnd"/>
      <w:r>
        <w:rPr>
          <w:rFonts w:eastAsia="Times New Roman" w:cs="Times New Roman"/>
          <w:szCs w:val="24"/>
        </w:rPr>
        <w:t xml:space="preserve">. Θα θέσει αυτό το θέμα; Θα ζητήσει να έρθει στην Ελλάδα ο κ. </w:t>
      </w:r>
      <w:proofErr w:type="spellStart"/>
      <w:r>
        <w:rPr>
          <w:rFonts w:eastAsia="Times New Roman" w:cs="Times New Roman"/>
          <w:szCs w:val="24"/>
        </w:rPr>
        <w:t>Χριστοφοράκος</w:t>
      </w:r>
      <w:proofErr w:type="spellEnd"/>
      <w:r>
        <w:rPr>
          <w:rFonts w:eastAsia="Times New Roman" w:cs="Times New Roman"/>
          <w:szCs w:val="24"/>
        </w:rPr>
        <w:t xml:space="preserve"> για να εκδοθεί και να δώσει στη δημοσιότητα όλα όσα έγιναν το προηγούμενο διάστημα;</w:t>
      </w:r>
    </w:p>
    <w:p w14:paraId="054DADDF" w14:textId="77777777" w:rsidR="00F717F6" w:rsidRDefault="00316B2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4DADE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Αυτό θα πει κοινό μέτωπο των πολιτικών δυν</w:t>
      </w:r>
      <w:r>
        <w:rPr>
          <w:rFonts w:eastAsia="Times New Roman" w:cs="Times New Roman"/>
          <w:szCs w:val="24"/>
        </w:rPr>
        <w:t xml:space="preserve">άμεων, προκειμένου να χυθεί άπλετο φως στις υποθέσεις διαφθοράς στη χώρα. </w:t>
      </w:r>
    </w:p>
    <w:p w14:paraId="054DADE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Αναφερθήκατε στα ζητήματα του πόθεν έσχες. Κύριε Θεοδωράκη, γνωρίζετε πάρα πολύ καλά ότι αυτή η Κυβέρνηση έχει λοιδορηθεί όσο καμμία άλλη, παρά το γεγονός ότι, όπως εξήγησα πριν, έχ</w:t>
      </w:r>
      <w:r>
        <w:rPr>
          <w:rFonts w:eastAsia="Times New Roman" w:cs="Times New Roman"/>
          <w:szCs w:val="24"/>
        </w:rPr>
        <w:t xml:space="preserve">ουμε κάνει συγκεκριμένες θεσμικές παρεμβάσεις για τη διαφάνεια στο θέμα του πόθεν έσχες για θέματα που, όπως αποδείχθηκε από την εννεαμελή </w:t>
      </w:r>
      <w:r>
        <w:rPr>
          <w:rFonts w:eastAsia="Times New Roman" w:cs="Times New Roman"/>
          <w:szCs w:val="24"/>
        </w:rPr>
        <w:t>ε</w:t>
      </w:r>
      <w:r>
        <w:rPr>
          <w:rFonts w:eastAsia="Times New Roman" w:cs="Times New Roman"/>
          <w:szCs w:val="24"/>
        </w:rPr>
        <w:t xml:space="preserve">πιτροπή, η οποία δεν απαρτίζεται </w:t>
      </w:r>
      <w:r>
        <w:rPr>
          <w:rFonts w:eastAsia="Times New Roman" w:cs="Times New Roman"/>
          <w:szCs w:val="24"/>
        </w:rPr>
        <w:lastRenderedPageBreak/>
        <w:t>για πρώτη φορά από κοινοβουλευτικούς σε ό,τι αφορά στην πλειοψηφία της, δεν είχαν κ</w:t>
      </w:r>
      <w:r>
        <w:rPr>
          <w:rFonts w:eastAsia="Times New Roman" w:cs="Times New Roman"/>
          <w:szCs w:val="24"/>
        </w:rPr>
        <w:t xml:space="preserve">αμμία ουσία. </w:t>
      </w:r>
    </w:p>
    <w:p w14:paraId="054DADE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Παρ’ όλα αυτά, θυμάμαι επί ημέρες ολόκληρες σε μέσα ενημέρωσης, πρωτοσέλιδα, πηχυαίους τίτλους, πρώτες ειδήσεις για το θέμα του </w:t>
      </w:r>
      <w:proofErr w:type="spellStart"/>
      <w:r>
        <w:rPr>
          <w:rFonts w:eastAsia="Times New Roman" w:cs="Times New Roman"/>
          <w:szCs w:val="24"/>
        </w:rPr>
        <w:t>Φλαμπουράρη</w:t>
      </w:r>
      <w:proofErr w:type="spellEnd"/>
      <w:r>
        <w:rPr>
          <w:rFonts w:eastAsia="Times New Roman" w:cs="Times New Roman"/>
          <w:szCs w:val="24"/>
        </w:rPr>
        <w:t xml:space="preserve">. Ποιο ήταν το μεγάλο έγκλημα του </w:t>
      </w:r>
      <w:proofErr w:type="spellStart"/>
      <w:r>
        <w:rPr>
          <w:rFonts w:eastAsia="Times New Roman" w:cs="Times New Roman"/>
          <w:szCs w:val="24"/>
        </w:rPr>
        <w:t>Φλαμπουράρη</w:t>
      </w:r>
      <w:proofErr w:type="spellEnd"/>
      <w:r>
        <w:rPr>
          <w:rFonts w:eastAsia="Times New Roman" w:cs="Times New Roman"/>
          <w:szCs w:val="24"/>
        </w:rPr>
        <w:t>; Ότι πριν γίνει Βουλευτής και ασχοληθεί με την πολιτική δ</w:t>
      </w:r>
      <w:r>
        <w:rPr>
          <w:rFonts w:eastAsia="Times New Roman" w:cs="Times New Roman"/>
          <w:szCs w:val="24"/>
        </w:rPr>
        <w:t xml:space="preserve">εν ήταν κρατικοδίαιτος, αλλά είχε μια επιχείρηση στον ιδιωτικό τομέα. </w:t>
      </w:r>
      <w:r>
        <w:rPr>
          <w:rFonts w:eastAsia="Times New Roman" w:cs="Times New Roman"/>
          <w:szCs w:val="24"/>
        </w:rPr>
        <w:t>Τ</w:t>
      </w:r>
      <w:r>
        <w:rPr>
          <w:rFonts w:eastAsia="Times New Roman" w:cs="Times New Roman"/>
          <w:szCs w:val="24"/>
        </w:rPr>
        <w:t>ο μέγα έγκλημα που έψαχναν να βρουν, τότε ήταν εάν είχε προλάβει αμέσως μόλις είχε εκλεγεί Βουλευτής ή λίγο αργότερα να δηλώσει αυτά τα οποία δήλωσε ο άνθρωπος, γιατί δεν είχε τίποτα να</w:t>
      </w:r>
      <w:r>
        <w:rPr>
          <w:rFonts w:eastAsia="Times New Roman" w:cs="Times New Roman"/>
          <w:szCs w:val="24"/>
        </w:rPr>
        <w:t xml:space="preserve"> κρύψει. Αυτό ήταν το μεγάλο έγκλημα!</w:t>
      </w:r>
    </w:p>
    <w:p w14:paraId="054DADE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Τώρα, εάν ζητείται από τον Αρχηγό της Αξιωματικής Αντιπολίτευσης να δώσει το σύνολο του πόθεν έσχες του, γίνεται θέμα ότι υπάρχει κιτρινισμός, ότι ασχολούμαστε με θέματα και ρίχνουμε λάσπη στον ανεμιστήρα. Κρίνετε εσεί</w:t>
      </w:r>
      <w:r>
        <w:rPr>
          <w:rFonts w:eastAsia="Times New Roman" w:cs="Times New Roman"/>
          <w:szCs w:val="24"/>
        </w:rPr>
        <w:t>ς, εάν υπάρχουν δύο μέτρα και δύο σταθμά από τα ίδια έντυπα και τα ίδια μέσα ενημέρωσης.</w:t>
      </w:r>
    </w:p>
    <w:p w14:paraId="054DADE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Όμως, θα ήθελα να σας πω κάτι, το οποίο έχει ουσία, διότι ο ελληνικός λαός προφανώς γνωρίζει και καταλαβαίνει. Το μεγάλο πρόβλημα, κύριε Θεοδωράκη, με το πόθεν έσχες ε</w:t>
      </w:r>
      <w:r>
        <w:rPr>
          <w:rFonts w:eastAsia="Times New Roman" w:cs="Times New Roman"/>
          <w:szCs w:val="24"/>
        </w:rPr>
        <w:t xml:space="preserve">ίναι ότι </w:t>
      </w:r>
      <w:r>
        <w:rPr>
          <w:rFonts w:eastAsia="Times New Roman" w:cs="Times New Roman"/>
          <w:szCs w:val="24"/>
        </w:rPr>
        <w:lastRenderedPageBreak/>
        <w:t xml:space="preserve">μπορεί στο τέλος της ημέρας να γνωρίζουμε το «έσχες», αλλά δεν γνωρίζουμε το «πόθεν». Το πόθεν είναι το μεγάλο ζήτημα. </w:t>
      </w:r>
    </w:p>
    <w:p w14:paraId="054DADE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Αυτό λέμε και εμείς. </w:t>
      </w:r>
    </w:p>
    <w:p w14:paraId="054DADE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Συμφωνούμ</w:t>
      </w:r>
      <w:r>
        <w:rPr>
          <w:rFonts w:eastAsia="Times New Roman" w:cs="Times New Roman"/>
          <w:szCs w:val="24"/>
        </w:rPr>
        <w:t xml:space="preserve">ε, δεν αντιδικούμε. </w:t>
      </w:r>
    </w:p>
    <w:p w14:paraId="054DADE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Άρα το μεγάλο ζήτημα κατά την άποψή μου, που είναι και ένα κρίσιμο θέμα διαφάνειας για την πολιτική ζωή του τόπου, είναι να μπορεί κανείς να ελέγχεται, ιδίως όταν είναι δημόσιο πρόσωπο, είναι υπόχρεος ελέγχου, δεν είναι κιτρινισμός και</w:t>
      </w:r>
      <w:r>
        <w:rPr>
          <w:rFonts w:eastAsia="Times New Roman" w:cs="Times New Roman"/>
          <w:szCs w:val="24"/>
        </w:rPr>
        <w:t xml:space="preserve"> προσωπικά δεδομένα και να δηλώνει ανοιχτά και δημόσια και το έσχες, αλλά κυρίως το πόθεν, το οποίο όσες επιτροπές και να στήσουμε και όσους μη κοινοβουλευτικούς και να βάλουμε δεν είναι εύκολο να το εντοπίσουμε, όπως γνωρίζετε πάρα πολύ καλά.</w:t>
      </w:r>
    </w:p>
    <w:p w14:paraId="054DADE8" w14:textId="77777777" w:rsidR="00F717F6" w:rsidRDefault="00316B23">
      <w:pPr>
        <w:spacing w:line="600" w:lineRule="auto"/>
        <w:ind w:firstLine="720"/>
        <w:jc w:val="both"/>
        <w:rPr>
          <w:rFonts w:eastAsia="Times New Roman"/>
          <w:szCs w:val="24"/>
        </w:rPr>
      </w:pPr>
      <w:r>
        <w:rPr>
          <w:rFonts w:eastAsia="Times New Roman"/>
          <w:szCs w:val="24"/>
        </w:rPr>
        <w:t>Θέσατε το ζή</w:t>
      </w:r>
      <w:r>
        <w:rPr>
          <w:rFonts w:eastAsia="Times New Roman"/>
          <w:szCs w:val="24"/>
        </w:rPr>
        <w:t xml:space="preserve">τημα των εντύπων. Θέλω πραγματικά να σας απαντήσω, γιατί ήσασταν ο μόνος ο οποίος, όταν είχα έρθει πριν από έναν μήνα στη Βουλή και είπα «θέλουμε την πλατιά συναίνεση των κομμάτων, προκειμένου να υπάρξει ρύθμιση για να διασωθεί ένα ιστορικό συγκρότημα», ο </w:t>
      </w:r>
      <w:r>
        <w:rPr>
          <w:rFonts w:eastAsia="Times New Roman"/>
          <w:szCs w:val="24"/>
        </w:rPr>
        <w:t xml:space="preserve">κ. Μητσοτάκης με κατήγγειλε </w:t>
      </w:r>
      <w:r>
        <w:rPr>
          <w:rFonts w:eastAsia="Times New Roman"/>
          <w:szCs w:val="24"/>
        </w:rPr>
        <w:lastRenderedPageBreak/>
        <w:t xml:space="preserve">και είπε ότι δεν μπορούμε να δίνουμε δημόσιο χρήμα σε οργανισμούς. </w:t>
      </w:r>
      <w:r>
        <w:rPr>
          <w:rFonts w:eastAsia="Times New Roman"/>
          <w:szCs w:val="24"/>
          <w:lang w:val="en-US"/>
        </w:rPr>
        <w:t>O</w:t>
      </w:r>
      <w:r>
        <w:rPr>
          <w:rFonts w:eastAsia="Times New Roman"/>
          <w:szCs w:val="24"/>
        </w:rPr>
        <w:t xml:space="preserve"> «Κήρυκας» ήταν καλό να παίρνει θαλασσοδάνεια, αλλά εκεί ήταν δημόσιο χρήμα! Εσείς ήσασταν ο μόνος που είπατε «ναι». Η κ. Γεννηματά δεν κατάλαβε τι έγινε. Η κ. </w:t>
      </w:r>
      <w:r>
        <w:rPr>
          <w:rFonts w:eastAsia="Times New Roman"/>
          <w:szCs w:val="24"/>
        </w:rPr>
        <w:t xml:space="preserve">Γεννηματά ήρθε μετά από δεκαπέντε ημέρες και μας πρότεινε μία διακομματική επιτροπή για να το εξετάσει. Ξέρετε το ανέκδοτο με το </w:t>
      </w:r>
      <w:proofErr w:type="spellStart"/>
      <w:r>
        <w:rPr>
          <w:rFonts w:eastAsia="Times New Roman"/>
          <w:szCs w:val="24"/>
        </w:rPr>
        <w:t>Βαμβακούλα</w:t>
      </w:r>
      <w:proofErr w:type="spellEnd"/>
      <w:r>
        <w:rPr>
          <w:rFonts w:eastAsia="Times New Roman"/>
          <w:szCs w:val="24"/>
        </w:rPr>
        <w:t xml:space="preserve"> που λέει να φτιάξουμε μ</w:t>
      </w:r>
      <w:r>
        <w:rPr>
          <w:rFonts w:eastAsia="Times New Roman"/>
          <w:szCs w:val="24"/>
        </w:rPr>
        <w:t>ί</w:t>
      </w:r>
      <w:r>
        <w:rPr>
          <w:rFonts w:eastAsia="Times New Roman"/>
          <w:szCs w:val="24"/>
        </w:rPr>
        <w:t xml:space="preserve">α επιτροπή τριμελή από πέντε άτομα! </w:t>
      </w:r>
    </w:p>
    <w:p w14:paraId="054DADE9" w14:textId="77777777" w:rsidR="00F717F6" w:rsidRDefault="00316B23">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η Γ΄ Α</w:t>
      </w:r>
      <w:r>
        <w:rPr>
          <w:rFonts w:eastAsia="Times New Roman"/>
          <w:szCs w:val="24"/>
        </w:rPr>
        <w:t xml:space="preserve">ντιπρόεδρος της Βουλής κ. </w:t>
      </w:r>
      <w:r w:rsidRPr="003F38E0">
        <w:rPr>
          <w:rFonts w:eastAsia="Times New Roman"/>
          <w:b/>
          <w:szCs w:val="24"/>
        </w:rPr>
        <w:t>ΑΝΑΣΤΑΣΙΑ ΧΡΙΣΤΟΔΟΥΛΟΠΟΥΛΟΥ</w:t>
      </w:r>
      <w:r>
        <w:rPr>
          <w:rFonts w:eastAsia="Times New Roman"/>
          <w:szCs w:val="24"/>
        </w:rPr>
        <w:t>)</w:t>
      </w:r>
    </w:p>
    <w:p w14:paraId="054DADEA" w14:textId="77777777" w:rsidR="00F717F6" w:rsidRDefault="00316B23">
      <w:pPr>
        <w:spacing w:line="600" w:lineRule="auto"/>
        <w:ind w:firstLine="720"/>
        <w:jc w:val="both"/>
        <w:rPr>
          <w:rFonts w:eastAsia="Times New Roman"/>
          <w:szCs w:val="24"/>
        </w:rPr>
      </w:pPr>
      <w:r>
        <w:rPr>
          <w:rFonts w:eastAsia="Times New Roman"/>
          <w:szCs w:val="24"/>
        </w:rPr>
        <w:t>Τι να την κάνουμε τη διακομματική επιτροπή; Ο χρόνος κύλησε. Υπάρχει μ</w:t>
      </w:r>
      <w:r>
        <w:rPr>
          <w:rFonts w:eastAsia="Times New Roman"/>
          <w:szCs w:val="24"/>
        </w:rPr>
        <w:t>ί</w:t>
      </w:r>
      <w:r>
        <w:rPr>
          <w:rFonts w:eastAsia="Times New Roman"/>
          <w:szCs w:val="24"/>
        </w:rPr>
        <w:t xml:space="preserve">α απόφαση δικαστηρίου πια, η οποία είναι αμετάκλητη, και τώρα θα κληθεί το Κοινοβούλιο να πάει κόντρα στην απόφαση της </w:t>
      </w:r>
      <w:r>
        <w:rPr>
          <w:rFonts w:eastAsia="Times New Roman"/>
          <w:szCs w:val="24"/>
        </w:rPr>
        <w:t>δ</w:t>
      </w:r>
      <w:r>
        <w:rPr>
          <w:rFonts w:eastAsia="Times New Roman"/>
          <w:szCs w:val="24"/>
        </w:rPr>
        <w:t>ικαιοσύνης, όταν έχουν βγει στο φως της δημοσιότητας τόσα πολλά σε σχέση με το πώς οι πολιτικοί αποφασίζουν κόντρα στους νόμους να δίνουν δάνεια στα μέσα μέσα μαζικής ενημέρωσης;</w:t>
      </w:r>
    </w:p>
    <w:p w14:paraId="054DADEB" w14:textId="77777777" w:rsidR="00F717F6" w:rsidRDefault="00316B23">
      <w:pPr>
        <w:spacing w:line="600" w:lineRule="auto"/>
        <w:ind w:firstLine="720"/>
        <w:jc w:val="both"/>
        <w:rPr>
          <w:rFonts w:eastAsia="Times New Roman"/>
          <w:szCs w:val="24"/>
        </w:rPr>
      </w:pPr>
      <w:r>
        <w:rPr>
          <w:rFonts w:eastAsia="Times New Roman"/>
          <w:szCs w:val="24"/>
        </w:rPr>
        <w:lastRenderedPageBreak/>
        <w:t xml:space="preserve">Δυστυχώς -και το λέω αυτό εν πλήρη </w:t>
      </w:r>
      <w:proofErr w:type="spellStart"/>
      <w:r>
        <w:rPr>
          <w:rFonts w:eastAsia="Times New Roman"/>
          <w:szCs w:val="24"/>
        </w:rPr>
        <w:t>συνειδήσει</w:t>
      </w:r>
      <w:proofErr w:type="spellEnd"/>
      <w:r>
        <w:rPr>
          <w:rFonts w:eastAsia="Times New Roman"/>
          <w:szCs w:val="24"/>
        </w:rPr>
        <w:t xml:space="preserve">, διότι σε τελική ανάλυση αν το </w:t>
      </w:r>
      <w:r>
        <w:rPr>
          <w:rFonts w:eastAsia="Times New Roman"/>
          <w:szCs w:val="24"/>
        </w:rPr>
        <w:t>έλεγε καμιά άλλη εφημερίδα η οποία θα ήταν φιλική προς τον ΣΥΡΙΖΑ, θα έλεγαν κάποιοι ότι το κάνω επειδή θέλω να έχω ας πούμε ευνοϊκή μεταχείριση από τα ΜΜΕ- εδώ δεν υπάρχουν μονάχα οι τεράστιες ευθύνες της ιδιοκτησίας. Υπάρχουν και οι τεράστιες ευθύνες ενό</w:t>
      </w:r>
      <w:r>
        <w:rPr>
          <w:rFonts w:eastAsia="Times New Roman"/>
          <w:szCs w:val="24"/>
        </w:rPr>
        <w:t xml:space="preserve">ς πολιτικού συστήματος, το οποίο είναι υποκριτικό και χύνει κροκοδείλια δάκρυα. </w:t>
      </w:r>
    </w:p>
    <w:p w14:paraId="054DADEC" w14:textId="77777777" w:rsidR="00F717F6" w:rsidRDefault="00316B23">
      <w:pPr>
        <w:spacing w:line="600" w:lineRule="auto"/>
        <w:ind w:firstLine="720"/>
        <w:jc w:val="both"/>
        <w:rPr>
          <w:rFonts w:eastAsia="Times New Roman"/>
          <w:szCs w:val="24"/>
        </w:rPr>
      </w:pPr>
      <w:r>
        <w:rPr>
          <w:rFonts w:eastAsia="Times New Roman"/>
          <w:szCs w:val="24"/>
        </w:rPr>
        <w:t>Οι θέσεις εργασίας για εμένα –σε κάθε επιχείρηση, όχι μόνο σε αυτήν- είναι το πιο μεγάλο αγαθό για τους ανθρώπους που δουλεύουν και κινδυνεύουν να τις χάσουν. Όντως εδώ έχουμε</w:t>
      </w:r>
      <w:r>
        <w:rPr>
          <w:rFonts w:eastAsia="Times New Roman"/>
          <w:szCs w:val="24"/>
        </w:rPr>
        <w:t xml:space="preserve"> μ</w:t>
      </w:r>
      <w:r>
        <w:rPr>
          <w:rFonts w:eastAsia="Times New Roman"/>
          <w:szCs w:val="24"/>
        </w:rPr>
        <w:t>ί</w:t>
      </w:r>
      <w:r>
        <w:rPr>
          <w:rFonts w:eastAsia="Times New Roman"/>
          <w:szCs w:val="24"/>
        </w:rPr>
        <w:t xml:space="preserve">α υπόθεση που πραγματικά είναι στενόχωρη. </w:t>
      </w:r>
    </w:p>
    <w:p w14:paraId="054DADED" w14:textId="77777777" w:rsidR="00F717F6" w:rsidRDefault="00316B23">
      <w:pPr>
        <w:spacing w:line="600" w:lineRule="auto"/>
        <w:ind w:firstLine="720"/>
        <w:jc w:val="both"/>
        <w:rPr>
          <w:rFonts w:eastAsia="Times New Roman"/>
          <w:szCs w:val="24"/>
        </w:rPr>
      </w:pPr>
      <w:r>
        <w:rPr>
          <w:rFonts w:eastAsia="Times New Roman"/>
          <w:szCs w:val="24"/>
        </w:rPr>
        <w:t>Θέλω να κλείσω κάνοντας μ</w:t>
      </w:r>
      <w:r>
        <w:rPr>
          <w:rFonts w:eastAsia="Times New Roman"/>
          <w:szCs w:val="24"/>
        </w:rPr>
        <w:t>ί</w:t>
      </w:r>
      <w:r>
        <w:rPr>
          <w:rFonts w:eastAsia="Times New Roman"/>
          <w:szCs w:val="24"/>
        </w:rPr>
        <w:t>α γενικότερη αναφορά. Τα αποτελέσματα που έχουμε από την καταπολέμηση της διαφθοράς σε ό,τι αφορά και τα βεβαιωμένα και της εισπράξεις, είναι εντυπωσιακά. Θα μπορούσε να ήταν μεγαλύτερα. Θέλω όμως να σας πω κάτι. Αν έχουμε καταφέρει σήμερα να έχουμε ξεφύγε</w:t>
      </w:r>
      <w:r>
        <w:rPr>
          <w:rFonts w:eastAsia="Times New Roman"/>
          <w:szCs w:val="24"/>
        </w:rPr>
        <w:t xml:space="preserve">ι σε μεγάλο βαθμό από τη ζώνη του πυρός, αν έχουμε καταφέρει να μην είμαστε στη φάκα, αν έχουμε καταφέρει να μην είμαστε με την πλάτη στον τοίχο και ενόψει της κρίσιμης διαπραγμάτευσης, αυτό οφείλεται στο γεγονός -κανείς δεν το περίμενε- ότι κλείσαμε το </w:t>
      </w:r>
      <w:r>
        <w:rPr>
          <w:rFonts w:eastAsia="Times New Roman"/>
          <w:szCs w:val="24"/>
        </w:rPr>
        <w:lastRenderedPageBreak/>
        <w:t>20</w:t>
      </w:r>
      <w:r>
        <w:rPr>
          <w:rFonts w:eastAsia="Times New Roman"/>
          <w:szCs w:val="24"/>
        </w:rPr>
        <w:t>16 με ανάπτυξη, ενώ όλοι περίμεναν ύφεση -και το Διεθνές Νομισματικό Ταμείο- και ενώ μας έβαζαν διαρκώς εμπόδια και πέρσι το εμπόδιο του κόφτη και μάλιστα η Αξιωματική Αντιπολίτευση θεωρούσε ότι σίγουρα θα ενεργοποιηθεί, όχι μόνο δεν ενεργοποιήθηκε ο κόφτη</w:t>
      </w:r>
      <w:r>
        <w:rPr>
          <w:rFonts w:eastAsia="Times New Roman"/>
          <w:szCs w:val="24"/>
        </w:rPr>
        <w:t xml:space="preserve">ς, αλλά ενεργοποιήθηκε ο δότης και δώσαμε και στις συντάξεις. Αυτό σε μεγάλο βαθμό οφείλεται στο ότι ο στόχος ήταν 0,5% για το πλεόνασμα και ξεπεράσαμε το 2%. Γι’ αυτό για όλους τους σοβαρούς ανθρώπους στην Ευρώπη αυτά τα οποία μας ζητάνε είναι θέατρο του </w:t>
      </w:r>
      <w:r>
        <w:rPr>
          <w:rFonts w:eastAsia="Times New Roman"/>
          <w:szCs w:val="24"/>
        </w:rPr>
        <w:t xml:space="preserve">παραλόγου. </w:t>
      </w:r>
      <w:r>
        <w:rPr>
          <w:rFonts w:eastAsia="Times New Roman"/>
          <w:szCs w:val="24"/>
        </w:rPr>
        <w:t>Τ</w:t>
      </w:r>
      <w:r>
        <w:rPr>
          <w:rFonts w:eastAsia="Times New Roman"/>
          <w:szCs w:val="24"/>
        </w:rPr>
        <w:t>α λένε αυτοί. Δεν τα λέμε εμείς. Διαβάστε τον γερμανικό Τύπο.</w:t>
      </w:r>
    </w:p>
    <w:p w14:paraId="054DADEE" w14:textId="77777777" w:rsidR="00F717F6" w:rsidRDefault="00316B23">
      <w:pPr>
        <w:spacing w:line="600" w:lineRule="auto"/>
        <w:ind w:firstLine="720"/>
        <w:jc w:val="both"/>
        <w:rPr>
          <w:rFonts w:eastAsia="Times New Roman"/>
          <w:szCs w:val="24"/>
        </w:rPr>
      </w:pPr>
      <w:r>
        <w:rPr>
          <w:rFonts w:eastAsia="Times New Roman"/>
          <w:szCs w:val="24"/>
        </w:rPr>
        <w:t>Πώς το καταφέραμε αυτό; Το καταφέραμε σε μεγάλο βαθμό και χάρη στο γεγονός ότι τελείωσε σε αυτόν τον τόπο το μεγάλο φαγοπότι, ότι καταφέραμε και βεβαιώσαμε χρήματα από τη φοροδιαφυγή</w:t>
      </w:r>
      <w:r>
        <w:rPr>
          <w:rFonts w:eastAsia="Times New Roman"/>
          <w:szCs w:val="24"/>
        </w:rPr>
        <w:t>, από το λαθρεμπόριο, ότι καταφέραμε και είχαμε εισπράξεις.</w:t>
      </w:r>
    </w:p>
    <w:p w14:paraId="054DADEF" w14:textId="77777777" w:rsidR="00F717F6" w:rsidRDefault="00316B23">
      <w:pPr>
        <w:spacing w:line="600" w:lineRule="auto"/>
        <w:ind w:firstLine="720"/>
        <w:jc w:val="both"/>
        <w:rPr>
          <w:rFonts w:eastAsia="Times New Roman"/>
          <w:szCs w:val="24"/>
        </w:rPr>
      </w:pPr>
      <w:r>
        <w:rPr>
          <w:rFonts w:eastAsia="Times New Roman"/>
          <w:szCs w:val="24"/>
        </w:rPr>
        <w:t xml:space="preserve">Αυτό, κυρίες και κύριοι συνάδελφοι, είναι κάτι που πρέπει να το πιστώσετε στην Κυβέρνηση, ακόμα και όσοι διαφωνείτε κάθετα με τις πολιτικές μας, με τις απόψεις μας, με τις δράσεις μας. </w:t>
      </w:r>
      <w:r>
        <w:rPr>
          <w:rFonts w:eastAsia="Times New Roman"/>
          <w:szCs w:val="24"/>
        </w:rPr>
        <w:t>Π</w:t>
      </w:r>
      <w:r>
        <w:rPr>
          <w:rFonts w:eastAsia="Times New Roman"/>
          <w:szCs w:val="24"/>
        </w:rPr>
        <w:t xml:space="preserve">ρέπει στο </w:t>
      </w:r>
      <w:r>
        <w:rPr>
          <w:rFonts w:eastAsia="Times New Roman"/>
          <w:szCs w:val="24"/>
        </w:rPr>
        <w:t xml:space="preserve">ζήτημα αυτό να πω ότι έχει μέλλον αυτή η ιστορία. </w:t>
      </w:r>
    </w:p>
    <w:p w14:paraId="054DADF0" w14:textId="77777777" w:rsidR="00F717F6" w:rsidRDefault="00316B23">
      <w:pPr>
        <w:spacing w:line="600" w:lineRule="auto"/>
        <w:ind w:firstLine="720"/>
        <w:jc w:val="both"/>
        <w:rPr>
          <w:rFonts w:eastAsia="Times New Roman"/>
          <w:szCs w:val="24"/>
        </w:rPr>
      </w:pPr>
      <w:r>
        <w:rPr>
          <w:rFonts w:eastAsia="Times New Roman"/>
          <w:szCs w:val="24"/>
        </w:rPr>
        <w:lastRenderedPageBreak/>
        <w:t>Για πρώτη φορά κάθισαν στον γκισέ της εφορίας κάποιοι οι οποίοι όλα τα προηγούμενα χρόνια είχαν συνηθίσει να μην περνάνε καν από την εφορία. Για πρώτη φορά βεβαιώθηκαν οφειλές. Για πρώτη φορά πήραμε χρήματ</w:t>
      </w:r>
      <w:r>
        <w:rPr>
          <w:rFonts w:eastAsia="Times New Roman"/>
          <w:szCs w:val="24"/>
        </w:rPr>
        <w:t xml:space="preserve">α από αυτούς που οι προηγούμενες κυβερνήσεις δεν είχαν ποτέ ακουμπήσει, από τους ιδιοκτήτες των ιδιωτικών τηλεοπτικών σταθμών. </w:t>
      </w:r>
    </w:p>
    <w:p w14:paraId="054DADF1" w14:textId="77777777" w:rsidR="00F717F6" w:rsidRDefault="00316B23">
      <w:pPr>
        <w:spacing w:line="600" w:lineRule="auto"/>
        <w:ind w:firstLine="720"/>
        <w:jc w:val="both"/>
        <w:rPr>
          <w:rFonts w:eastAsia="Times New Roman"/>
          <w:szCs w:val="24"/>
        </w:rPr>
      </w:pPr>
      <w:r>
        <w:rPr>
          <w:rFonts w:eastAsia="Times New Roman"/>
          <w:szCs w:val="24"/>
        </w:rPr>
        <w:t>Σε ό,τι αφορά την πρωτοβουλία μας για την εθελοντική αποκάλυψη, η συνεργασία με τις φορολογικές αρχές ξένων κρατών, σε συνδυασμό</w:t>
      </w:r>
      <w:r>
        <w:rPr>
          <w:rFonts w:eastAsia="Times New Roman"/>
          <w:szCs w:val="24"/>
        </w:rPr>
        <w:t xml:space="preserve"> με την ασφυκτική πίεση που ασκούν οι ελεγκτικοί υπηρεσίες και οι διωκτικές αρχές στους μεγαλόσχημους και καθ’ έξιν φοροφυγάδες αποδίδει καρπούς.</w:t>
      </w:r>
    </w:p>
    <w:p w14:paraId="054DADF2"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Μέχρι τις αρχές του μήνα έχουν υποβληθεί περίπου δεκατρείς χιλιάδες δηλώσεις στο πλαίσιο του νόμου για εθελοντ</w:t>
      </w:r>
      <w:r>
        <w:rPr>
          <w:rFonts w:eastAsia="Times New Roman"/>
          <w:szCs w:val="24"/>
        </w:rPr>
        <w:t>ική αποκάλυψη, όταν κάποιοι θεωρούσαν ότι με αυτούς τους υψηλούς συντελεστές δεν θα έρθει κανείς να δηλώσει.</w:t>
      </w:r>
    </w:p>
    <w:p w14:paraId="054DADF3"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Θέλω να πω κλείνοντας ότι το μεγάλο «φαγοπότι» σταμάτησε στη χώρα, σταμάτησε η μεγάλη κλοπή. Για πρώτη φορά ζητήσαμε και κάθισαν στον γκισέ του ταμ</w:t>
      </w:r>
      <w:r>
        <w:rPr>
          <w:rFonts w:eastAsia="Times New Roman"/>
          <w:szCs w:val="24"/>
        </w:rPr>
        <w:t xml:space="preserve">είου να πληρώσουν αυτοί που δεν πλήρωναν. Αυτό μας έχει οδηγήσει στη δυνατότητα να μπορούμε να ξεφύγουμε από τις παγίδες που μας στήνουν, διότι </w:t>
      </w:r>
      <w:r>
        <w:rPr>
          <w:rFonts w:eastAsia="Times New Roman"/>
          <w:szCs w:val="24"/>
        </w:rPr>
        <w:lastRenderedPageBreak/>
        <w:t>είναι βέβαιο ότι δεν τους αρέσει και πάρα πολύ ότι αυτή θα είναι η Κυβέρνηση που θα βγάλει τη χώρα από την κρίση</w:t>
      </w:r>
      <w:r>
        <w:rPr>
          <w:rFonts w:eastAsia="Times New Roman"/>
          <w:szCs w:val="24"/>
        </w:rPr>
        <w:t xml:space="preserve">. Θα τα καταφέρουμε, όμως. Θα βγάλουμε τη χώρα από την κρίση με την κοινωνία όρθια! </w:t>
      </w:r>
    </w:p>
    <w:p w14:paraId="054DADF4" w14:textId="77777777" w:rsidR="00F717F6" w:rsidRDefault="00316B23">
      <w:pPr>
        <w:spacing w:line="600" w:lineRule="auto"/>
        <w:ind w:firstLine="720"/>
        <w:contextualSpacing/>
        <w:jc w:val="center"/>
        <w:rPr>
          <w:rFonts w:eastAsia="Times New Roman"/>
          <w:bCs/>
          <w:szCs w:val="24"/>
        </w:rPr>
      </w:pPr>
      <w:r>
        <w:rPr>
          <w:rFonts w:eastAsia="Times New Roman"/>
          <w:bCs/>
          <w:szCs w:val="24"/>
        </w:rPr>
        <w:t>(Χειροκροτήματα από τις πτέρυγες του ΣΥΡΙΖΑ και των ΑΝΕΛ)</w:t>
      </w:r>
    </w:p>
    <w:p w14:paraId="054DADF5"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Κυρία Πρόεδρε, θα ήθελα τον λόγο. </w:t>
      </w:r>
    </w:p>
    <w:p w14:paraId="054DADF6"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δεν υπάρχει διαδικασία με την οποία μπορείτε να ζητήσετε τον λόγο.</w:t>
      </w:r>
    </w:p>
    <w:p w14:paraId="054DADF7"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Σέβομαι τη διαδικασία και δεν έχω διακόψει ποτέ. Μισό δευτερόλεπτο θα ήθελα.</w:t>
      </w:r>
    </w:p>
    <w:p w14:paraId="054DADF8"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ούτε μισό, ούτε έν</w:t>
      </w:r>
      <w:r>
        <w:rPr>
          <w:rFonts w:eastAsia="Times New Roman"/>
          <w:szCs w:val="24"/>
        </w:rPr>
        <w:t xml:space="preserve">α. Δεν γίνεται. </w:t>
      </w:r>
    </w:p>
    <w:p w14:paraId="054DADF9"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Αναφέρθηκε ονομαστικά ο κ. Θεοδωράκης σε μένα…</w:t>
      </w:r>
    </w:p>
    <w:p w14:paraId="054DADFA"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γίνεται, κύριε </w:t>
      </w:r>
      <w:proofErr w:type="spellStart"/>
      <w:r>
        <w:rPr>
          <w:rFonts w:eastAsia="Times New Roman"/>
          <w:szCs w:val="24"/>
        </w:rPr>
        <w:t>Παπαχριστόπουλε</w:t>
      </w:r>
      <w:proofErr w:type="spellEnd"/>
      <w:r>
        <w:rPr>
          <w:rFonts w:eastAsia="Times New Roman"/>
          <w:szCs w:val="24"/>
        </w:rPr>
        <w:t>, γιατί θα δημιουργηθεί ζήτημα. Μετά θα ζητήσουν και άλλοι τον λόγο.</w:t>
      </w:r>
    </w:p>
    <w:p w14:paraId="054DADFB"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Ολοκληρώθηκε η συ</w:t>
      </w:r>
      <w:r>
        <w:rPr>
          <w:rFonts w:eastAsia="Times New Roman"/>
          <w:szCs w:val="24"/>
        </w:rPr>
        <w:t xml:space="preserve">ζήτηση της επίκαιρης ερώτησης προς τον Πρωθυπουργό. </w:t>
      </w:r>
    </w:p>
    <w:p w14:paraId="054DADFC"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το </w:t>
      </w:r>
      <w:r>
        <w:rPr>
          <w:rFonts w:eastAsia="Times New Roman"/>
          <w:szCs w:val="24"/>
        </w:rPr>
        <w:t xml:space="preserve">δελτίο επικαίρων ερωτήσεων </w:t>
      </w:r>
      <w:r>
        <w:rPr>
          <w:rFonts w:eastAsia="Times New Roman"/>
          <w:szCs w:val="24"/>
        </w:rPr>
        <w:t>της Δευτέρας 13 Φεβρουαρίου 2017.</w:t>
      </w:r>
    </w:p>
    <w:p w14:paraId="054DADFD" w14:textId="77777777" w:rsidR="00F717F6" w:rsidRDefault="00316B23">
      <w:pPr>
        <w:spacing w:after="0" w:line="600" w:lineRule="auto"/>
        <w:ind w:firstLine="720"/>
        <w:contextualSpacing/>
        <w:jc w:val="both"/>
        <w:rPr>
          <w:rFonts w:eastAsia="Times New Roman"/>
          <w:bCs/>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του</w:t>
      </w:r>
      <w:r>
        <w:rPr>
          <w:rFonts w:eastAsia="Times New Roman"/>
          <w:bCs/>
          <w:szCs w:val="24"/>
        </w:rPr>
        <w:t xml:space="preserve"> Κα</w:t>
      </w:r>
      <w:r>
        <w:rPr>
          <w:rFonts w:eastAsia="Times New Roman"/>
          <w:bCs/>
          <w:szCs w:val="24"/>
        </w:rPr>
        <w:t>ν</w:t>
      </w:r>
      <w:r>
        <w:rPr>
          <w:rFonts w:eastAsia="Times New Roman"/>
          <w:bCs/>
          <w:szCs w:val="24"/>
        </w:rPr>
        <w:t>ονισμού της</w:t>
      </w:r>
      <w:r>
        <w:rPr>
          <w:rFonts w:eastAsia="Times New Roman"/>
          <w:bCs/>
          <w:szCs w:val="24"/>
        </w:rPr>
        <w:t xml:space="preserve"> Βουλής)</w:t>
      </w:r>
    </w:p>
    <w:p w14:paraId="054DADFE"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 Η με αριθμό 449/6-2-2017 επίκαιρη ερώτηση του Βουλευτή Χίου της Νέας Δημοκρατίας κ. </w:t>
      </w:r>
      <w:r>
        <w:rPr>
          <w:rFonts w:eastAsia="Times New Roman"/>
          <w:bCs/>
          <w:szCs w:val="24"/>
        </w:rPr>
        <w:t xml:space="preserve">Παναγιώτη </w:t>
      </w:r>
      <w:proofErr w:type="spellStart"/>
      <w:r>
        <w:rPr>
          <w:rFonts w:eastAsia="Times New Roman"/>
          <w:bCs/>
          <w:szCs w:val="24"/>
        </w:rPr>
        <w:t>Μηταράκη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σχετικά με την επέκταση του αεροδρομίου Χίου.</w:t>
      </w:r>
    </w:p>
    <w:p w14:paraId="054DADFF"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2. Η με αριθμό 442/6-2-2017 επίκαιρη </w:t>
      </w:r>
      <w:r>
        <w:rPr>
          <w:rFonts w:eastAsia="Times New Roman"/>
          <w:szCs w:val="24"/>
        </w:rPr>
        <w:t xml:space="preserve">ερώτηση του Βουλευτή Ηρακλείου της Δημοκρατικής Συμπαράταξης ΠΑΣΟΚ–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περαιτέρω σταδιακή άρση των </w:t>
      </w:r>
      <w:proofErr w:type="spellStart"/>
      <w:r>
        <w:rPr>
          <w:rFonts w:eastAsia="Times New Roman"/>
          <w:szCs w:val="24"/>
        </w:rPr>
        <w:t>capital</w:t>
      </w:r>
      <w:proofErr w:type="spellEnd"/>
      <w:r>
        <w:rPr>
          <w:rFonts w:eastAsia="Times New Roman"/>
          <w:szCs w:val="24"/>
        </w:rPr>
        <w:t xml:space="preserve"> </w:t>
      </w:r>
      <w:proofErr w:type="spellStart"/>
      <w:r>
        <w:rPr>
          <w:rFonts w:eastAsia="Times New Roman"/>
          <w:szCs w:val="24"/>
        </w:rPr>
        <w:t>controls</w:t>
      </w:r>
      <w:proofErr w:type="spellEnd"/>
      <w:r>
        <w:rPr>
          <w:rFonts w:eastAsia="Times New Roman"/>
          <w:szCs w:val="24"/>
        </w:rPr>
        <w:t>.</w:t>
      </w:r>
    </w:p>
    <w:p w14:paraId="054DAE00" w14:textId="77777777" w:rsidR="00F717F6" w:rsidRDefault="00316B23">
      <w:pPr>
        <w:spacing w:after="0" w:line="600" w:lineRule="auto"/>
        <w:ind w:firstLine="720"/>
        <w:contextualSpacing/>
        <w:jc w:val="both"/>
        <w:rPr>
          <w:rFonts w:eastAsia="Times New Roman"/>
          <w:szCs w:val="24"/>
        </w:rPr>
      </w:pPr>
      <w:r>
        <w:rPr>
          <w:rFonts w:eastAsia="Times New Roman"/>
          <w:szCs w:val="24"/>
        </w:rPr>
        <w:t>3. Η με αριθμό 458/7-2-2017 επίκαιρη ερώτηση του Βουλευτή Ηρακλείο</w:t>
      </w:r>
      <w:r>
        <w:rPr>
          <w:rFonts w:eastAsia="Times New Roman"/>
          <w:szCs w:val="24"/>
        </w:rPr>
        <w:t>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τους Υπουργούς </w:t>
      </w:r>
      <w:r>
        <w:rPr>
          <w:rFonts w:eastAsia="Times New Roman"/>
          <w:bCs/>
          <w:szCs w:val="24"/>
        </w:rPr>
        <w:t>Υγείας</w:t>
      </w:r>
      <w:r>
        <w:rPr>
          <w:rFonts w:eastAsia="Times New Roman"/>
          <w:szCs w:val="24"/>
        </w:rPr>
        <w:t xml:space="preserve"> και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w:t>
      </w:r>
      <w:r>
        <w:rPr>
          <w:rFonts w:eastAsia="Times New Roman"/>
          <w:szCs w:val="24"/>
        </w:rPr>
        <w:lastRenderedPageBreak/>
        <w:t>τις συμβάσεις έργου στα νοσοκομεία και την καταστρατήγηση του δικαιώματος στη μητρότητα.</w:t>
      </w:r>
    </w:p>
    <w:p w14:paraId="054DAE01" w14:textId="77777777" w:rsidR="00F717F6" w:rsidRDefault="00316B23">
      <w:pPr>
        <w:spacing w:after="0" w:line="600" w:lineRule="auto"/>
        <w:ind w:left="-142" w:firstLine="720"/>
        <w:contextualSpacing/>
        <w:jc w:val="both"/>
        <w:rPr>
          <w:rFonts w:eastAsia="Times New Roman"/>
          <w:b/>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054DAE02"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 Η με αριθμό 450/6-2-2017 επίκαιρη ερώτηση του Βουλευτή Αττικής της Νέας Δημοκρατίας κ. </w:t>
      </w:r>
      <w:r>
        <w:rPr>
          <w:rFonts w:eastAsia="Times New Roman"/>
          <w:bCs/>
          <w:szCs w:val="24"/>
        </w:rPr>
        <w:t xml:space="preserve">Γεωργίου Βλάχου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σχετικά με τις π</w:t>
      </w:r>
      <w:r>
        <w:rPr>
          <w:rFonts w:eastAsia="Times New Roman"/>
          <w:szCs w:val="24"/>
        </w:rPr>
        <w:t xml:space="preserve">ροτάσεις – αιτήματα των </w:t>
      </w:r>
      <w:r>
        <w:rPr>
          <w:rFonts w:eastAsia="Times New Roman"/>
          <w:szCs w:val="24"/>
        </w:rPr>
        <w:t>δ</w:t>
      </w:r>
      <w:r>
        <w:rPr>
          <w:rFonts w:eastAsia="Times New Roman"/>
          <w:szCs w:val="24"/>
        </w:rPr>
        <w:t>ήμων των Μεσογείων ενόψει της διαβούλευσης για την ανανέωση της σύμβασης του Διεθνή Αερολιμένα Αθηνών «Ελ</w:t>
      </w:r>
      <w:r>
        <w:rPr>
          <w:rFonts w:eastAsia="Times New Roman"/>
          <w:szCs w:val="24"/>
        </w:rPr>
        <w:t>ευθέριος</w:t>
      </w:r>
      <w:r>
        <w:rPr>
          <w:rFonts w:eastAsia="Times New Roman"/>
          <w:szCs w:val="24"/>
        </w:rPr>
        <w:t xml:space="preserve"> Βενιζέλος» με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για την περίοδο 2025-2055.</w:t>
      </w:r>
    </w:p>
    <w:p w14:paraId="054DAE03" w14:textId="77777777" w:rsidR="00F717F6" w:rsidRDefault="00316B23">
      <w:pPr>
        <w:spacing w:after="0" w:line="600" w:lineRule="auto"/>
        <w:ind w:firstLine="720"/>
        <w:contextualSpacing/>
        <w:jc w:val="both"/>
        <w:rPr>
          <w:rFonts w:eastAsia="Times New Roman"/>
          <w:szCs w:val="24"/>
        </w:rPr>
      </w:pPr>
      <w:r>
        <w:rPr>
          <w:rFonts w:eastAsia="Times New Roman"/>
          <w:szCs w:val="24"/>
        </w:rPr>
        <w:t>2. Η με αριθμό 441/6-2-2017 επίκαιρη ερώτηση της Βουλευτ</w:t>
      </w:r>
      <w:r>
        <w:rPr>
          <w:rFonts w:eastAsia="Times New Roman"/>
          <w:szCs w:val="24"/>
        </w:rPr>
        <w:t>ού Αττικής της Δημοκρατικής Συμπαράταξης ΠΑΣΟΚ – ΔΗΜΑΡ κ</w:t>
      </w:r>
      <w:r>
        <w:rPr>
          <w:rFonts w:eastAsia="Times New Roman"/>
          <w:szCs w:val="24"/>
        </w:rPr>
        <w:t>.</w:t>
      </w:r>
      <w:r>
        <w:rPr>
          <w:rFonts w:eastAsia="Times New Roman"/>
          <w:szCs w:val="24"/>
        </w:rPr>
        <w:t xml:space="preserve">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την αναστολή του ασφαλιστικού νόμου για τα «μπλοκάκια», μέχρι την άρση των αδικιών </w:t>
      </w:r>
      <w:r>
        <w:rPr>
          <w:rFonts w:eastAsia="Times New Roman"/>
          <w:szCs w:val="24"/>
        </w:rPr>
        <w:t>που προκαλούνται από την στρεβλή εφαρμογή του. </w:t>
      </w:r>
    </w:p>
    <w:p w14:paraId="054DAE04" w14:textId="77777777" w:rsidR="00F717F6" w:rsidRDefault="00316B23">
      <w:pPr>
        <w:spacing w:after="0" w:line="600" w:lineRule="auto"/>
        <w:ind w:firstLine="720"/>
        <w:contextualSpacing/>
        <w:jc w:val="both"/>
        <w:rPr>
          <w:rFonts w:eastAsia="Times New Roman"/>
          <w:szCs w:val="24"/>
        </w:rPr>
      </w:pPr>
      <w:r>
        <w:rPr>
          <w:rFonts w:eastAsia="Times New Roman"/>
          <w:szCs w:val="24"/>
        </w:rPr>
        <w:t>3. Η με αριθμό 459/7-2-2017 επίκαιρη ερώτηση του Βουλευτή Αττικής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Ιωάννη </w:t>
      </w:r>
      <w:r>
        <w:rPr>
          <w:rFonts w:eastAsia="Times New Roman"/>
          <w:bCs/>
          <w:szCs w:val="24"/>
        </w:rPr>
        <w:lastRenderedPageBreak/>
        <w:t>Γκιόκα</w:t>
      </w:r>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τα</w:t>
      </w:r>
      <w:r>
        <w:rPr>
          <w:rFonts w:eastAsia="Times New Roman"/>
          <w:szCs w:val="24"/>
        </w:rPr>
        <w:t xml:space="preserve"> σοβαρά προβλήματα λειτουργίας του </w:t>
      </w:r>
      <w:r>
        <w:rPr>
          <w:rFonts w:eastAsia="Times New Roman"/>
          <w:szCs w:val="24"/>
        </w:rPr>
        <w:t>ι</w:t>
      </w:r>
      <w:r>
        <w:rPr>
          <w:rFonts w:eastAsia="Times New Roman"/>
          <w:szCs w:val="24"/>
        </w:rPr>
        <w:t xml:space="preserve">δρύματος «Η ΠΑΜΜΑΚΑΡΙΣΤΟΣ» λόγω της κρατικής </w:t>
      </w:r>
      <w:proofErr w:type="spellStart"/>
      <w:r>
        <w:rPr>
          <w:rFonts w:eastAsia="Times New Roman"/>
          <w:szCs w:val="24"/>
        </w:rPr>
        <w:t>υποχρηματοδότησης</w:t>
      </w:r>
      <w:proofErr w:type="spellEnd"/>
      <w:r>
        <w:rPr>
          <w:rFonts w:eastAsia="Times New Roman"/>
          <w:szCs w:val="24"/>
        </w:rPr>
        <w:t>.</w:t>
      </w:r>
    </w:p>
    <w:p w14:paraId="054DAE05" w14:textId="77777777" w:rsidR="00F717F6" w:rsidRDefault="00316B23">
      <w:pPr>
        <w:spacing w:after="0" w:line="600" w:lineRule="auto"/>
        <w:ind w:firstLine="720"/>
        <w:contextualSpacing/>
        <w:jc w:val="both"/>
        <w:rPr>
          <w:rFonts w:eastAsia="Times New Roman"/>
          <w:szCs w:val="24"/>
        </w:rPr>
      </w:pPr>
      <w:r>
        <w:rPr>
          <w:rFonts w:eastAsia="Times New Roman"/>
          <w:szCs w:val="24"/>
        </w:rPr>
        <w:t>4. Η με αριθμό 404/30-1-2017 επίκαιρη ερώτηση της Βουλευτού Καρδίτσας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Χρυσούλας </w:t>
      </w:r>
      <w:proofErr w:type="spellStart"/>
      <w:r>
        <w:rPr>
          <w:rFonts w:eastAsia="Times New Roman"/>
          <w:bCs/>
          <w:szCs w:val="24"/>
        </w:rPr>
        <w:t>Κατσαβριά-Σιωροπούλου</w:t>
      </w:r>
      <w:proofErr w:type="spellEnd"/>
      <w:r>
        <w:rPr>
          <w:rFonts w:eastAsia="Times New Roman"/>
          <w:szCs w:val="24"/>
        </w:rPr>
        <w:t xml:space="preserve"> προς τον Υπ</w:t>
      </w:r>
      <w:r>
        <w:rPr>
          <w:rFonts w:eastAsia="Times New Roman"/>
          <w:szCs w:val="24"/>
        </w:rPr>
        <w:t xml:space="preserve">ουργό </w:t>
      </w:r>
      <w:r>
        <w:rPr>
          <w:rFonts w:eastAsia="Times New Roman"/>
          <w:bCs/>
          <w:szCs w:val="24"/>
        </w:rPr>
        <w:t>Αγροτικής Ανάπτυξης και Τροφίμων,</w:t>
      </w:r>
      <w:r>
        <w:rPr>
          <w:rFonts w:eastAsia="Times New Roman"/>
          <w:szCs w:val="24"/>
        </w:rPr>
        <w:t xml:space="preserve"> σχετικά με τη σύνταξη Εθνικού Σχεδίου για τη στήριξη της βαμβακοκαλλιέργειας.</w:t>
      </w:r>
    </w:p>
    <w:p w14:paraId="054DAE06"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5. Η με αριθμό 413/30-1-2017 επίκαιρη ερώτηση 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w:t>
      </w:r>
      <w:r>
        <w:rPr>
          <w:rFonts w:eastAsia="Times New Roman"/>
          <w:szCs w:val="24"/>
        </w:rPr>
        <w:t xml:space="preserve"> με τη μη καταβολή των δεδουλευμένων στο προσωπικό καθαριότητας του Γενικού Νοσοκομείου Άρτας.</w:t>
      </w:r>
    </w:p>
    <w:p w14:paraId="054DAE07"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6. Η με αριθμό 399/27-1-2017 επίκαιρη ερώτηση του Βουλευτή Αχαΐας της Νέας Δημοκρατίας κ. </w:t>
      </w:r>
      <w:proofErr w:type="spellStart"/>
      <w:r>
        <w:rPr>
          <w:rFonts w:eastAsia="Times New Roman"/>
          <w:bCs/>
          <w:szCs w:val="24"/>
        </w:rPr>
        <w:t>Ιάσονος</w:t>
      </w:r>
      <w:proofErr w:type="spellEnd"/>
      <w:r>
        <w:rPr>
          <w:rFonts w:eastAsia="Times New Roman"/>
          <w:bCs/>
          <w:szCs w:val="24"/>
        </w:rPr>
        <w:t xml:space="preserve"> Φωτήλα</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καθυστέρηση του έργου επέκτασης της διώρυγας του ποταμού Πηνειού στη Δυτική Αχαΐα.</w:t>
      </w:r>
    </w:p>
    <w:p w14:paraId="054DAE08" w14:textId="77777777" w:rsidR="00F717F6" w:rsidRDefault="00316B23">
      <w:pPr>
        <w:spacing w:after="0" w:line="600" w:lineRule="auto"/>
        <w:ind w:firstLine="720"/>
        <w:contextualSpacing/>
        <w:jc w:val="both"/>
        <w:rPr>
          <w:rFonts w:eastAsia="Times New Roman"/>
          <w:szCs w:val="24"/>
        </w:rPr>
      </w:pPr>
      <w:r>
        <w:rPr>
          <w:rFonts w:eastAsia="Times New Roman"/>
          <w:szCs w:val="24"/>
        </w:rPr>
        <w:lastRenderedPageBreak/>
        <w:t xml:space="preserve">7. Η με αριθμό 365/20-1-2017 επίκαιρη ερώτηση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 </w:t>
      </w:r>
      <w:r>
        <w:rPr>
          <w:rFonts w:eastAsia="Times New Roman"/>
          <w:bCs/>
          <w:szCs w:val="24"/>
        </w:rPr>
        <w:t>Παιδείας, Έρευνας και Θρησκευμάτ</w:t>
      </w:r>
      <w:r>
        <w:rPr>
          <w:rFonts w:eastAsia="Times New Roman"/>
          <w:bCs/>
          <w:szCs w:val="24"/>
        </w:rPr>
        <w:t xml:space="preserve">ων, </w:t>
      </w:r>
      <w:r>
        <w:rPr>
          <w:rFonts w:eastAsia="Times New Roman"/>
          <w:szCs w:val="24"/>
        </w:rPr>
        <w:t>σχετικά με την επαναλειτουργία μεταβατικών τμημάτων του ΤΕΙ Δυτικής Ελλάδας.</w:t>
      </w:r>
    </w:p>
    <w:p w14:paraId="054DAE09"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8. Η με αριθμό 423/31-1-2017 επίκαιρη ερώτηση του Βουλευτή Α΄ Θεσσαλονίκης του Λαϊκού Συνδέσμου – Χρυσή Αυγή κ. </w:t>
      </w:r>
      <w:r>
        <w:rPr>
          <w:rFonts w:eastAsia="Times New Roman"/>
          <w:bCs/>
          <w:szCs w:val="24"/>
        </w:rPr>
        <w:t>Αντωνίου Γρέγου</w:t>
      </w:r>
      <w:r>
        <w:rPr>
          <w:rFonts w:eastAsia="Times New Roman"/>
          <w:szCs w:val="24"/>
        </w:rPr>
        <w:t xml:space="preserve"> προς την Υπουργό </w:t>
      </w:r>
      <w:r>
        <w:rPr>
          <w:rFonts w:eastAsia="Times New Roman"/>
          <w:bCs/>
          <w:szCs w:val="24"/>
        </w:rPr>
        <w:t xml:space="preserve">Πολιτισμού και Αθλητισμού, </w:t>
      </w:r>
      <w:r>
        <w:rPr>
          <w:rFonts w:eastAsia="Times New Roman"/>
          <w:szCs w:val="24"/>
        </w:rPr>
        <w:t>σχε</w:t>
      </w:r>
      <w:r>
        <w:rPr>
          <w:rFonts w:eastAsia="Times New Roman"/>
          <w:szCs w:val="24"/>
        </w:rPr>
        <w:t xml:space="preserve">τικά με την «κατάχρηση του ονόματος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σε αθλητικές οργανώσεις».</w:t>
      </w:r>
    </w:p>
    <w:p w14:paraId="054DAE0A"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9. Η με αριθμό 387/24-1-2017 επίκαιρη ερώτηση του Βουλευτή Β΄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σχετικά με τη «νομοθετική ρύ</w:t>
      </w:r>
      <w:r>
        <w:rPr>
          <w:rFonts w:eastAsia="Times New Roman"/>
          <w:szCs w:val="24"/>
        </w:rPr>
        <w:t>θμιση για επέκταση εγκεκριμένων εξόδων πέραν των νοσηλίων».</w:t>
      </w:r>
    </w:p>
    <w:p w14:paraId="054DAE0B"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10. Η με αριθμό 403/30-1-2017 επίκαιρη ερώτηση του Βουλευτή Αχαΐας της Δημοκρατικής Συμπαράταξης ΠΑΣΟΚ–ΔΗΜΑΡ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 xml:space="preserve">Εθνικής Άμυνας, </w:t>
      </w:r>
      <w:r>
        <w:rPr>
          <w:rFonts w:eastAsia="Times New Roman"/>
          <w:szCs w:val="24"/>
        </w:rPr>
        <w:t>σχετικά με την «κατασπατάληση</w:t>
      </w:r>
      <w:r>
        <w:rPr>
          <w:rFonts w:eastAsia="Times New Roman"/>
          <w:szCs w:val="24"/>
        </w:rPr>
        <w:t xml:space="preserve"> ευρωπαϊκής χρηματοδότησης – ακατάλληλη σίτιση προσφύγων».</w:t>
      </w:r>
    </w:p>
    <w:p w14:paraId="054DAE0C" w14:textId="77777777" w:rsidR="00F717F6" w:rsidRDefault="00316B23">
      <w:pPr>
        <w:spacing w:after="0" w:line="600" w:lineRule="auto"/>
        <w:ind w:firstLine="720"/>
        <w:contextualSpacing/>
        <w:jc w:val="both"/>
        <w:rPr>
          <w:rFonts w:eastAsia="Times New Roman"/>
          <w:szCs w:val="24"/>
        </w:rPr>
      </w:pPr>
      <w:r>
        <w:rPr>
          <w:rFonts w:eastAsia="Times New Roman"/>
          <w:szCs w:val="24"/>
        </w:rPr>
        <w:lastRenderedPageBreak/>
        <w:t xml:space="preserve">11. Η με αριθμό 337/13-1-2017 επίκαιρη ερώτηση του Ε΄ Αντιπροέδρου της Βουλής και Βουλευτή Δωδεκανήσου της Δημοκρατικής Συμπαράταξης ΠΑΣΟΚ –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w:t>
      </w:r>
      <w:r>
        <w:rPr>
          <w:rFonts w:eastAsia="Times New Roman"/>
          <w:szCs w:val="24"/>
        </w:rPr>
        <w:t>σχετικά με το εύρος εφαρμογής της τηλεϊατρικής στην Ελλάδα.</w:t>
      </w:r>
    </w:p>
    <w:p w14:paraId="054DAE0D"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12. Η με αριθμό 451/6-2-2017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Δικαιοσύνης, Διαφάνειας και Ανθρωπίνων Δικαιωμά</w:t>
      </w:r>
      <w:r>
        <w:rPr>
          <w:rFonts w:eastAsia="Times New Roman"/>
          <w:bCs/>
          <w:szCs w:val="24"/>
        </w:rPr>
        <w:t xml:space="preserve">των, </w:t>
      </w:r>
      <w:r>
        <w:rPr>
          <w:rFonts w:eastAsia="Times New Roman"/>
          <w:szCs w:val="24"/>
        </w:rPr>
        <w:t xml:space="preserve">σχετικά με τη γονική ισότητα και τη </w:t>
      </w:r>
      <w:proofErr w:type="spellStart"/>
      <w:r>
        <w:rPr>
          <w:rFonts w:eastAsia="Times New Roman"/>
          <w:szCs w:val="24"/>
        </w:rPr>
        <w:t>συνεπιμέλεια</w:t>
      </w:r>
      <w:proofErr w:type="spellEnd"/>
      <w:r>
        <w:rPr>
          <w:rFonts w:eastAsia="Times New Roman"/>
          <w:szCs w:val="24"/>
        </w:rPr>
        <w:t xml:space="preserve"> των τέκνων.</w:t>
      </w:r>
    </w:p>
    <w:p w14:paraId="054DAE0E"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13. Η με αριθμό 428/31-1-2017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Εμμανουήλ Συντυχάκη</w:t>
      </w:r>
      <w:r>
        <w:rPr>
          <w:rFonts w:eastAsia="Times New Roman"/>
          <w:szCs w:val="24"/>
        </w:rPr>
        <w:t xml:space="preserve"> προς την Υπουργό</w:t>
      </w:r>
      <w:r>
        <w:rPr>
          <w:rFonts w:eastAsia="Times New Roman"/>
          <w:b/>
          <w:bCs/>
          <w:szCs w:val="24"/>
        </w:rPr>
        <w:t xml:space="preserve"> </w:t>
      </w:r>
      <w:r>
        <w:rPr>
          <w:rFonts w:eastAsia="Times New Roman"/>
          <w:bCs/>
          <w:szCs w:val="24"/>
        </w:rPr>
        <w:t xml:space="preserve">Πολιτισμού και Αθλητισμού, </w:t>
      </w:r>
      <w:r>
        <w:rPr>
          <w:rFonts w:eastAsia="Times New Roman"/>
          <w:szCs w:val="24"/>
        </w:rPr>
        <w:t>σχετικά με την ά</w:t>
      </w:r>
      <w:r>
        <w:rPr>
          <w:rFonts w:eastAsia="Times New Roman"/>
          <w:szCs w:val="24"/>
        </w:rPr>
        <w:t>μεση πρόσληψη των συμβασιούχων ορισμένου χρόνου (ΙΔΟΧ)-φυλάκων των μουσείων και αρχαιολογικών χώρων με καθεστώς μόνιμης και σταθερής εργασίας.</w:t>
      </w:r>
    </w:p>
    <w:p w14:paraId="054DAE0F" w14:textId="77777777" w:rsidR="00F717F6" w:rsidRDefault="00316B23">
      <w:pPr>
        <w:spacing w:after="0" w:line="600" w:lineRule="auto"/>
        <w:ind w:firstLine="720"/>
        <w:contextualSpacing/>
        <w:jc w:val="both"/>
        <w:rPr>
          <w:rFonts w:eastAsia="Times New Roman"/>
          <w:szCs w:val="24"/>
        </w:rPr>
      </w:pPr>
      <w:r>
        <w:rPr>
          <w:rFonts w:eastAsia="Times New Roman"/>
          <w:szCs w:val="24"/>
        </w:rPr>
        <w:t>14. Η με αριθμό 389/24-1-2017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 xml:space="preserve">ς </w:t>
      </w:r>
      <w:r>
        <w:rPr>
          <w:rFonts w:eastAsia="Times New Roman"/>
          <w:szCs w:val="24"/>
        </w:rPr>
        <w:t xml:space="preserve">κ. </w:t>
      </w:r>
      <w:r>
        <w:rPr>
          <w:rFonts w:eastAsia="Times New Roman"/>
          <w:bCs/>
          <w:szCs w:val="24"/>
        </w:rPr>
        <w:t>Νικολάου Μωραΐτη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w:t>
      </w:r>
      <w:r>
        <w:rPr>
          <w:rFonts w:eastAsia="Times New Roman"/>
          <w:szCs w:val="24"/>
        </w:rPr>
        <w:lastRenderedPageBreak/>
        <w:t>με την καταβολή των δεδουλευμένων των εργαζομένων καθαριστριών στις υπηρεσίες του Γενικού Νοσοκομείου Άρτας.</w:t>
      </w:r>
    </w:p>
    <w:p w14:paraId="054DAE10" w14:textId="77777777" w:rsidR="00F717F6" w:rsidRDefault="00316B23">
      <w:pPr>
        <w:spacing w:after="0" w:line="600" w:lineRule="auto"/>
        <w:ind w:firstLine="720"/>
        <w:contextualSpacing/>
        <w:jc w:val="both"/>
        <w:rPr>
          <w:rFonts w:eastAsia="Times New Roman"/>
          <w:szCs w:val="24"/>
        </w:rPr>
      </w:pPr>
      <w:r>
        <w:rPr>
          <w:rFonts w:eastAsia="Times New Roman"/>
          <w:szCs w:val="24"/>
        </w:rPr>
        <w:t>15. Η με αριθμό 408/30-1-2017 επίκαιρη ερώτηση του Βουλευτή Αττικής του Κομμουνιστικού Κόμματο</w:t>
      </w:r>
      <w:r>
        <w:rPr>
          <w:rFonts w:eastAsia="Times New Roman"/>
          <w:szCs w:val="24"/>
        </w:rPr>
        <w:t>ς Ελλάδ</w:t>
      </w:r>
      <w:r>
        <w:rPr>
          <w:rFonts w:eastAsia="Times New Roman"/>
          <w:szCs w:val="24"/>
        </w:rPr>
        <w:t>α</w:t>
      </w:r>
      <w:r>
        <w:rPr>
          <w:rFonts w:eastAsia="Times New Roman"/>
          <w:szCs w:val="24"/>
        </w:rPr>
        <w:t xml:space="preserve">ς κ. </w:t>
      </w:r>
      <w:r>
        <w:rPr>
          <w:rFonts w:eastAsia="Times New Roman"/>
          <w:bCs/>
          <w:szCs w:val="24"/>
        </w:rPr>
        <w:t>Ιωάννη Γκιόκα</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τα σοβαρά προβλήματα των οικογενειών και των εργαζομένων στις υπηρεσίες Ειδικής Αγωγής.</w:t>
      </w:r>
    </w:p>
    <w:p w14:paraId="054DAE11"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16. Η με αριθμό 402/27-1-2017 επίκαιρη ερώτηση του Βουλευτή Α΄ Θεσσαλονίκης της Ένωσης Κεντρώων κ. </w:t>
      </w:r>
      <w:r>
        <w:rPr>
          <w:rFonts w:eastAsia="Times New Roman"/>
          <w:bCs/>
          <w:szCs w:val="24"/>
        </w:rPr>
        <w:t>Ιωάννη</w:t>
      </w:r>
      <w:r>
        <w:rPr>
          <w:rFonts w:eastAsia="Times New Roman"/>
          <w:bCs/>
          <w:szCs w:val="24"/>
        </w:rPr>
        <w:t xml:space="preserve">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 μείωση του κόστους των διαγνωστικών εξετάσεων για τον καρκίνο του μαστού.</w:t>
      </w:r>
    </w:p>
    <w:p w14:paraId="054DAE12"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17. Η με αριθμό 313/5-1-2017 επίκαιρη ερώτηση της Βουλευτού Β΄ Πειραιά της Ένωσης Κεντρώων </w:t>
      </w:r>
      <w:r>
        <w:rPr>
          <w:rFonts w:eastAsia="Times New Roman"/>
          <w:szCs w:val="24"/>
        </w:rPr>
        <w:t xml:space="preserve">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Υγείας, </w:t>
      </w:r>
      <w:r>
        <w:rPr>
          <w:rFonts w:eastAsia="Times New Roman"/>
          <w:szCs w:val="24"/>
        </w:rPr>
        <w:t>σχετικά με τον κίνδυνο να μείνουν χωρίς θεραπείες τα παιδιά και οι έφηβοι της ειδικής αγωγής.</w:t>
      </w:r>
    </w:p>
    <w:p w14:paraId="054DAE13" w14:textId="77777777" w:rsidR="00F717F6" w:rsidRDefault="00316B23">
      <w:pPr>
        <w:spacing w:after="0" w:line="600" w:lineRule="auto"/>
        <w:ind w:firstLine="720"/>
        <w:contextualSpacing/>
        <w:jc w:val="both"/>
        <w:rPr>
          <w:rFonts w:eastAsia="Times New Roman"/>
          <w:bCs/>
          <w:szCs w:val="24"/>
        </w:rPr>
      </w:pPr>
      <w:r>
        <w:rPr>
          <w:rFonts w:eastAsia="Times New Roman"/>
          <w:bCs/>
          <w:szCs w:val="24"/>
        </w:rPr>
        <w:t>ΑΝΑΦΟΡΕΣ-ΕΡΩΤΗΣΕΙΣ</w:t>
      </w:r>
      <w:r>
        <w:rPr>
          <w:rFonts w:eastAsia="Times New Roman"/>
          <w:bCs/>
          <w:szCs w:val="24"/>
        </w:rPr>
        <w:t xml:space="preserve"> (Άρθρο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054DAE14"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1. Η με αριθμό 89/5-10-2016 ερώτηση του Βουλευτή Δωδεκανήσου της Νέας Δημοκρατίας κ. </w:t>
      </w:r>
      <w:r>
        <w:rPr>
          <w:rFonts w:eastAsia="Times New Roman"/>
          <w:bCs/>
          <w:szCs w:val="24"/>
        </w:rPr>
        <w:t xml:space="preserve">Εμμανουήλ </w:t>
      </w:r>
      <w:proofErr w:type="spellStart"/>
      <w:r>
        <w:rPr>
          <w:rFonts w:eastAsia="Times New Roman"/>
          <w:bCs/>
          <w:szCs w:val="24"/>
        </w:rPr>
        <w:t>Κόνσολα</w:t>
      </w:r>
      <w:proofErr w:type="spellEnd"/>
      <w:r>
        <w:rPr>
          <w:rFonts w:eastAsia="Times New Roman"/>
          <w:szCs w:val="24"/>
        </w:rPr>
        <w:t xml:space="preserve"> προς </w:t>
      </w:r>
      <w:r>
        <w:rPr>
          <w:rFonts w:eastAsia="Times New Roman"/>
          <w:szCs w:val="24"/>
        </w:rPr>
        <w:lastRenderedPageBreak/>
        <w:t xml:space="preserve">τον Υπουργό </w:t>
      </w:r>
      <w:r>
        <w:rPr>
          <w:rFonts w:eastAsia="Times New Roman"/>
          <w:bCs/>
          <w:szCs w:val="24"/>
        </w:rPr>
        <w:t>Υγείας,</w:t>
      </w:r>
      <w:r>
        <w:rPr>
          <w:rFonts w:eastAsia="Times New Roman"/>
          <w:szCs w:val="24"/>
        </w:rPr>
        <w:t xml:space="preserve"> σχετικά με την ολοκλήρωση και αυτονόμηση του Ογκολογικού Τμήματος του Νοσοκομείου Ρόδου.</w:t>
      </w:r>
    </w:p>
    <w:p w14:paraId="054DAE15" w14:textId="77777777" w:rsidR="00F717F6" w:rsidRDefault="00316B23">
      <w:pPr>
        <w:spacing w:after="0" w:line="600" w:lineRule="auto"/>
        <w:ind w:firstLine="720"/>
        <w:contextualSpacing/>
        <w:jc w:val="both"/>
        <w:rPr>
          <w:rFonts w:eastAsia="Times New Roman"/>
          <w:szCs w:val="24"/>
        </w:rPr>
      </w:pPr>
      <w:r>
        <w:rPr>
          <w:rFonts w:eastAsia="Times New Roman"/>
          <w:szCs w:val="24"/>
        </w:rPr>
        <w:t>2. Η με αριθμό 89/5-10-2016 ερώτηση του</w:t>
      </w:r>
      <w:r>
        <w:rPr>
          <w:rFonts w:eastAsia="Times New Roman"/>
          <w:szCs w:val="24"/>
        </w:rPr>
        <w:t xml:space="preserve"> Ε΄ Αντιπροέδρου της Βουλής και Βουλευτή Δωδεκανήσου της Δημοκρατικής Συμπαράταξης ΠΑΣΟΚ –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ολοκλήρωση και αυτονόμηση του Ογκολογικού Τμήματος του Νοσοκομείου Ρόδου. </w:t>
      </w:r>
    </w:p>
    <w:p w14:paraId="054DAE16"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Συνεχίζουμε με τις </w:t>
      </w:r>
      <w:r>
        <w:rPr>
          <w:rFonts w:eastAsia="Times New Roman"/>
          <w:szCs w:val="24"/>
        </w:rPr>
        <w:t>υπόλοιπες επίκαιρες ερωτήσεις που έχουν προγραμματιστεί για συζήτηση.</w:t>
      </w:r>
    </w:p>
    <w:p w14:paraId="054DAE17" w14:textId="77777777" w:rsidR="00F717F6" w:rsidRDefault="00316B23">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Θα συζητηθεί, λοιπόν, η με αριθμό 2117/100/19-12-2016 </w:t>
      </w:r>
      <w:r>
        <w:rPr>
          <w:rFonts w:eastAsia="Times New Roman"/>
          <w:szCs w:val="24"/>
        </w:rPr>
        <w:t xml:space="preserve">ερώτηση </w:t>
      </w:r>
      <w:r>
        <w:rPr>
          <w:rFonts w:eastAsia="Times New Roman"/>
          <w:szCs w:val="24"/>
        </w:rPr>
        <w:t xml:space="preserve">και </w:t>
      </w:r>
      <w:r>
        <w:rPr>
          <w:rFonts w:eastAsia="Times New Roman"/>
          <w:szCs w:val="24"/>
        </w:rPr>
        <w:t>αίτηση κ</w:t>
      </w:r>
      <w:r>
        <w:rPr>
          <w:rFonts w:eastAsia="Times New Roman"/>
          <w:szCs w:val="24"/>
        </w:rPr>
        <w:t xml:space="preserve">ατάθεσης </w:t>
      </w:r>
      <w:r>
        <w:rPr>
          <w:rFonts w:eastAsia="Times New Roman"/>
          <w:szCs w:val="24"/>
        </w:rPr>
        <w:t xml:space="preserve">εγγράφων </w:t>
      </w:r>
      <w:r>
        <w:rPr>
          <w:rFonts w:eastAsia="Times New Roman"/>
          <w:szCs w:val="24"/>
        </w:rPr>
        <w:t xml:space="preserve">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πρ</w:t>
      </w:r>
      <w:r>
        <w:rPr>
          <w:rFonts w:eastAsia="Times New Roman"/>
          <w:szCs w:val="24"/>
        </w:rPr>
        <w:t xml:space="preserve">ος τον Υπουργό </w:t>
      </w:r>
      <w:r>
        <w:rPr>
          <w:rFonts w:eastAsia="Times New Roman"/>
          <w:bCs/>
          <w:szCs w:val="24"/>
        </w:rPr>
        <w:t xml:space="preserve">Υποδομών και Μεταφορών, </w:t>
      </w:r>
      <w:r>
        <w:rPr>
          <w:rFonts w:eastAsia="Times New Roman"/>
          <w:szCs w:val="24"/>
        </w:rPr>
        <w:t>σχετικά με την καθυστέρηση της ολοκλήρωσης του έργου «Πάνορμο-</w:t>
      </w:r>
      <w:proofErr w:type="spellStart"/>
      <w:r>
        <w:rPr>
          <w:rFonts w:eastAsia="Times New Roman"/>
          <w:szCs w:val="24"/>
        </w:rPr>
        <w:t>Εξάντη</w:t>
      </w:r>
      <w:proofErr w:type="spellEnd"/>
      <w:r>
        <w:rPr>
          <w:rFonts w:eastAsia="Times New Roman"/>
          <w:szCs w:val="24"/>
        </w:rPr>
        <w:t>».</w:t>
      </w:r>
    </w:p>
    <w:p w14:paraId="054DAE18"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Θα απαντήσει ο Υφυπουργός Υποδομών και Μεταφορών κ. Μαυραγάνης. </w:t>
      </w:r>
    </w:p>
    <w:p w14:paraId="054DAE19" w14:textId="77777777" w:rsidR="00F717F6" w:rsidRDefault="00316B23">
      <w:pPr>
        <w:spacing w:after="0"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 </w:t>
      </w:r>
    </w:p>
    <w:p w14:paraId="054DAE1A" w14:textId="77777777" w:rsidR="00F717F6" w:rsidRDefault="00316B23">
      <w:pPr>
        <w:spacing w:line="600" w:lineRule="auto"/>
        <w:ind w:firstLine="720"/>
        <w:jc w:val="center"/>
        <w:rPr>
          <w:rFonts w:eastAsia="Times New Roman"/>
          <w:bCs/>
        </w:rPr>
      </w:pPr>
      <w:r>
        <w:rPr>
          <w:rFonts w:eastAsia="Times New Roman"/>
          <w:bCs/>
        </w:rPr>
        <w:t>(Θόρυβος στην Αίθουσα)</w:t>
      </w:r>
    </w:p>
    <w:p w14:paraId="054DAE1B" w14:textId="77777777" w:rsidR="00F717F6" w:rsidRDefault="00316B23">
      <w:pPr>
        <w:spacing w:line="600" w:lineRule="auto"/>
        <w:ind w:firstLine="720"/>
        <w:rPr>
          <w:rFonts w:eastAsia="Times New Roman"/>
          <w:bCs/>
        </w:rPr>
      </w:pPr>
      <w:r>
        <w:rPr>
          <w:rFonts w:eastAsia="Times New Roman"/>
          <w:bCs/>
        </w:rPr>
        <w:lastRenderedPageBreak/>
        <w:t>Παρακαλώ ησυχία, κύριοι συνάδελφοι!</w:t>
      </w:r>
    </w:p>
    <w:p w14:paraId="054DAE1C"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Μέχρι να ηρεμήσουν οι συνάδελφοι, θα ήθελα να κάνω μία πρόταση. Μια και τροποποιείται ο Κανονισμός τώρα, η Ώρα του Πρωθυπουργού να μετονομαστεί σε ώρα της προπαγάνδας.</w:t>
      </w:r>
    </w:p>
    <w:p w14:paraId="054DAE1D"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w:t>
      </w:r>
      <w:r>
        <w:rPr>
          <w:rFonts w:eastAsia="Times New Roman"/>
          <w:b/>
          <w:szCs w:val="24"/>
        </w:rPr>
        <w:t>τοδουλοπούλου):</w:t>
      </w:r>
      <w:r>
        <w:rPr>
          <w:rFonts w:eastAsia="Times New Roman"/>
          <w:szCs w:val="24"/>
        </w:rPr>
        <w:t xml:space="preserve"> Ενώ άλλοι πρωθυπουργοί έρχονταν εδώ και έκλαιγαν για τις ερωτήσεις. Αφήστε τα αυτά. </w:t>
      </w:r>
    </w:p>
    <w:p w14:paraId="054DAE1E"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Έχω τον λόγο ή όχι, κυρία Πρόεδρε; </w:t>
      </w:r>
    </w:p>
    <w:p w14:paraId="054DAE1F"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έχετε και αξιοποιήστε τον, γιατί ο χρόνος τρέχει</w:t>
      </w:r>
      <w:r>
        <w:rPr>
          <w:rFonts w:eastAsia="Times New Roman"/>
          <w:szCs w:val="24"/>
        </w:rPr>
        <w:t xml:space="preserve">. </w:t>
      </w:r>
    </w:p>
    <w:p w14:paraId="054DAE20"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Συζητάμε σήμερα για άλλο ένα θέμα, στο οποίο με βάση το κριτήριο που έθεσε ο Πρωθυπουργός, ότι θα πρέπει να υπάρχει ηθικό ανάστημα, η Κυβέρνηση ΣΥΡΙΖΑ-ΑΝΕΛ μέχρι τώρα αποδεικνύεται πολύ «κοντή». Είναι το σύστημα ανάθεσης των δημοσ</w:t>
      </w:r>
      <w:r>
        <w:rPr>
          <w:rFonts w:eastAsia="Times New Roman"/>
          <w:szCs w:val="24"/>
        </w:rPr>
        <w:t>ίων έργων.</w:t>
      </w:r>
    </w:p>
    <w:p w14:paraId="054DAE21" w14:textId="77777777" w:rsidR="00F717F6" w:rsidRDefault="00316B2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Ερχόμαστε, λοιπόν, πέρα από τις φωνασκίες που ακούγονται, να συζητήσουμε τη διαδικασία ολοκλήρωσης ενός τμήματος του Βόρειου Οδικού Άξονα της Κρήτης, προϋπολογισμού 47 </w:t>
      </w:r>
      <w:r>
        <w:rPr>
          <w:rFonts w:eastAsia="Times New Roman"/>
          <w:szCs w:val="24"/>
        </w:rPr>
        <w:lastRenderedPageBreak/>
        <w:t>εκατομμυρίων, που δημοπρατήθηκε στις 4-3-2014 και πέρασε από μία διαδικασία σ</w:t>
      </w:r>
      <w:r>
        <w:rPr>
          <w:rFonts w:eastAsia="Times New Roman"/>
          <w:szCs w:val="24"/>
        </w:rPr>
        <w:t>τη συνέχεια, με γνωμοδότηση του Νομικού Συμβουλίου του Κράτους, η οποία έγινε αποδεκτή από τον Υπουργό –και καλώς μέχρι εδώ- γιατί ο πρώτος που αναδείχθηκε από τη διαδικασία ως υποψήφιος ανάδοχος δεν είχε τις νόμιμες προϋποθέσεις. Επομένως, καλώς ο Υπουργό</w:t>
      </w:r>
      <w:r>
        <w:rPr>
          <w:rFonts w:eastAsia="Times New Roman"/>
          <w:szCs w:val="24"/>
        </w:rPr>
        <w:t xml:space="preserve">ς δέχθηκε τη γνωμοδότηση του Νομικού Συμβουλίου του Κράτους μέχρι εδώ. </w:t>
      </w:r>
    </w:p>
    <w:p w14:paraId="054DAE2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Στη συνέχεια, όπως προβλέπει ο νόμος, θα πρέπει να υπάρξει εξέταση του δεύτερου, του τρίτου </w:t>
      </w:r>
      <w:proofErr w:type="spellStart"/>
      <w:r>
        <w:rPr>
          <w:rFonts w:eastAsia="Times New Roman" w:cs="Times New Roman"/>
          <w:szCs w:val="24"/>
        </w:rPr>
        <w:t>κ.ο.κ.</w:t>
      </w:r>
      <w:proofErr w:type="spellEnd"/>
      <w:r>
        <w:rPr>
          <w:rFonts w:eastAsia="Times New Roman" w:cs="Times New Roman"/>
          <w:szCs w:val="24"/>
        </w:rPr>
        <w:t>, αν έχουν τις νόμιμες προϋποθέσεις και να ανατεθεί το έργο.</w:t>
      </w:r>
    </w:p>
    <w:p w14:paraId="054DAE2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Αντί αυτού, σε εκπρόθεσμη</w:t>
      </w:r>
      <w:r>
        <w:rPr>
          <w:rFonts w:eastAsia="Times New Roman" w:cs="Times New Roman"/>
          <w:szCs w:val="24"/>
        </w:rPr>
        <w:t xml:space="preserve"> απάντηση του Υπουργείου αναφέρεται ότι «με βάση τα παραπάνω και για να υπάρξει» -λέει- «αποφυγή περαιτέρω εμπλοκών, θα προχωρήσουμε σε διαδικασίες </w:t>
      </w:r>
      <w:proofErr w:type="spellStart"/>
      <w:r>
        <w:rPr>
          <w:rFonts w:eastAsia="Times New Roman" w:cs="Times New Roman"/>
          <w:szCs w:val="24"/>
        </w:rPr>
        <w:t>επαναδημοπράτησης</w:t>
      </w:r>
      <w:proofErr w:type="spellEnd"/>
      <w:r>
        <w:rPr>
          <w:rFonts w:eastAsia="Times New Roman" w:cs="Times New Roman"/>
          <w:szCs w:val="24"/>
        </w:rPr>
        <w:t xml:space="preserve"> του έργου», δηλαδή δύο χρόνια επιπλέον, κύριε Υπουργέ. Χρειάζεται με τον νέο νόμο νέα διαδ</w:t>
      </w:r>
      <w:r>
        <w:rPr>
          <w:rFonts w:eastAsia="Times New Roman" w:cs="Times New Roman"/>
          <w:szCs w:val="24"/>
        </w:rPr>
        <w:t>ικασία και τεύχη δημοπράτησης, νέες διαδικασίες αξιολόγησης και προφανώς, θα έχουμε μ</w:t>
      </w:r>
      <w:r>
        <w:rPr>
          <w:rFonts w:eastAsia="Times New Roman" w:cs="Times New Roman"/>
          <w:szCs w:val="24"/>
        </w:rPr>
        <w:t>ί</w:t>
      </w:r>
      <w:r>
        <w:rPr>
          <w:rFonts w:eastAsia="Times New Roman" w:cs="Times New Roman"/>
          <w:szCs w:val="24"/>
        </w:rPr>
        <w:t>α τεράστια καθυστέρηση.</w:t>
      </w:r>
    </w:p>
    <w:p w14:paraId="054DAE2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Θα έλεγα, λοιπόν, όπως λέμε και στην ερώτηση, να εξετάσετε τη δυνατότητα που έχετε και τη νόμιμη, αν θέλετε, διαδικασία να προχωρήσουμε στον δεύτερο, στον τρίτο </w:t>
      </w:r>
      <w:proofErr w:type="spellStart"/>
      <w:r>
        <w:rPr>
          <w:rFonts w:eastAsia="Times New Roman" w:cs="Times New Roman"/>
          <w:szCs w:val="24"/>
        </w:rPr>
        <w:t>κ.ο.κ.</w:t>
      </w:r>
      <w:proofErr w:type="spellEnd"/>
      <w:r>
        <w:rPr>
          <w:rFonts w:eastAsia="Times New Roman" w:cs="Times New Roman"/>
          <w:szCs w:val="24"/>
        </w:rPr>
        <w:t xml:space="preserve">, προκειμένου </w:t>
      </w:r>
      <w:r>
        <w:rPr>
          <w:rFonts w:eastAsia="Times New Roman" w:cs="Times New Roman"/>
          <w:szCs w:val="24"/>
        </w:rPr>
        <w:lastRenderedPageBreak/>
        <w:t>το έργο να ανατεθεί και να μη χαθούν άλλα δύο χρόνια για το συγκεκριμένο τμ</w:t>
      </w:r>
      <w:r>
        <w:rPr>
          <w:rFonts w:eastAsia="Times New Roman" w:cs="Times New Roman"/>
          <w:szCs w:val="24"/>
        </w:rPr>
        <w:t>ήμα του Βόρειου Οδικού Άξονα, που και το Υπουργείο έχει αναγνωρίσει ότι πρέπει να μπει σε προτεραιότητα. Οι όποιες τεχνικές βελτιώσεις χρειάζονται, με παρόδους ή οτιδήποτε άλλο, μπορούν να γίνουν στη διαδικασία υλοποίησης του έργου.</w:t>
      </w:r>
    </w:p>
    <w:p w14:paraId="054DAE2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Ευχαριστώ, κυρία Πρόεδρ</w:t>
      </w:r>
      <w:r>
        <w:rPr>
          <w:rFonts w:eastAsia="Times New Roman" w:cs="Times New Roman"/>
          <w:szCs w:val="24"/>
        </w:rPr>
        <w:t>ε.</w:t>
      </w:r>
    </w:p>
    <w:p w14:paraId="054DAE2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Μαυραγάνη, έχετε τον λόγο για τρία λεπτά.</w:t>
      </w:r>
    </w:p>
    <w:p w14:paraId="054DAE2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Ευχαριστώ, κυρία Πρόεδρε.</w:t>
      </w:r>
    </w:p>
    <w:p w14:paraId="054DAE2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Κατ’ αρχάς, ευχαριστώ, κύριε Βουλευτά για την ευκαιρία που δίνετε να αγγίξουμε</w:t>
      </w:r>
      <w:r>
        <w:rPr>
          <w:rFonts w:eastAsia="Times New Roman" w:cs="Times New Roman"/>
          <w:szCs w:val="24"/>
        </w:rPr>
        <w:t xml:space="preserve"> αυτό το θέμα, το οποίο βεβαίως έχει και προεκτάσεις στο γενικότερο πεδίο ανάθεσης των έργων και τις διαγωνιστικές διαδικασίες.</w:t>
      </w:r>
    </w:p>
    <w:p w14:paraId="054DAE2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 συγκεκριμένο έργο, όπως γνωρίζετε -και αυτό αναδεικνύει τα προβλήματα που υπήρχαν στο παρελθόν- εγκρίθηκε πράγματι, όπως το ε</w:t>
      </w:r>
      <w:r>
        <w:rPr>
          <w:rFonts w:eastAsia="Times New Roman" w:cs="Times New Roman"/>
          <w:szCs w:val="24"/>
        </w:rPr>
        <w:t>ίπατε, το πρώτο τρίμηνο του 2014 και εντά</w:t>
      </w:r>
      <w:r>
        <w:rPr>
          <w:rFonts w:eastAsia="Times New Roman" w:cs="Times New Roman"/>
          <w:szCs w:val="24"/>
        </w:rPr>
        <w:lastRenderedPageBreak/>
        <w:t>χθηκε στο πλαίσιο χρηματοδότησης που έληγε με τη χρονική επέκταση τον Δεκέμβριο του 2015. Αυτό σήμαινε τι; Ότι δεν θα πρόφταινε ποτέ να εκτελεστεί το έργο αυτό και να πάρει τα χρήματά του. Γιατί; Διότι το ίδιο το τε</w:t>
      </w:r>
      <w:r>
        <w:rPr>
          <w:rFonts w:eastAsia="Times New Roman" w:cs="Times New Roman"/>
          <w:szCs w:val="24"/>
        </w:rPr>
        <w:t>ύχος δημοπράτησης -και θα σας το καταθέσω στα έγγραφα τα οποία ζητάτε- προέβλεπε χρόνο εκτέλεσης του έργου τέσσερα χρόνια. Άρα ποτέ δεν επρόκειτο εντός του 2015 να εκτελεστεί το έργο και ποτέ δεν επρόκειτο να δοθούν τα χρήματα αυτά.</w:t>
      </w:r>
    </w:p>
    <w:p w14:paraId="054DAE2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Όμως, το έργο αυτό έχει</w:t>
      </w:r>
      <w:r>
        <w:rPr>
          <w:rFonts w:eastAsia="Times New Roman" w:cs="Times New Roman"/>
          <w:szCs w:val="24"/>
        </w:rPr>
        <w:t xml:space="preserve"> και άλλα προβλήματα. Δεν ακολουθούσε καν, με τα τεύχη δημοπράτησης που είχαν εκδοθεί τότε, τις περιβαλλοντολογικές μελέτες και την απόφαση περιβαλλοντολογικών όρων που είχαν ακριβώς εκδοθεί. Παραδείγματος χάρ</w:t>
      </w:r>
      <w:r>
        <w:rPr>
          <w:rFonts w:eastAsia="Times New Roman" w:cs="Times New Roman"/>
          <w:szCs w:val="24"/>
        </w:rPr>
        <w:t>ιν</w:t>
      </w:r>
      <w:r>
        <w:rPr>
          <w:rFonts w:eastAsia="Times New Roman" w:cs="Times New Roman"/>
          <w:szCs w:val="24"/>
        </w:rPr>
        <w:t xml:space="preserve"> -φέρνω ένα παράδειγμα, γιατί είναι πολλά- τα</w:t>
      </w:r>
      <w:r>
        <w:rPr>
          <w:rFonts w:eastAsia="Times New Roman" w:cs="Times New Roman"/>
          <w:szCs w:val="24"/>
        </w:rPr>
        <w:t xml:space="preserve"> </w:t>
      </w:r>
      <w:proofErr w:type="spellStart"/>
      <w:r>
        <w:rPr>
          <w:rFonts w:eastAsia="Times New Roman" w:cs="Times New Roman"/>
          <w:szCs w:val="24"/>
        </w:rPr>
        <w:t>υαλοπετάσματα</w:t>
      </w:r>
      <w:proofErr w:type="spellEnd"/>
      <w:r>
        <w:rPr>
          <w:rFonts w:eastAsia="Times New Roman" w:cs="Times New Roman"/>
          <w:szCs w:val="24"/>
        </w:rPr>
        <w:t xml:space="preserve"> για τη μείωση του θορύβου στις οικιστικές περιοχές από τις οποίες διέτρεχε ο δρόμος.</w:t>
      </w:r>
    </w:p>
    <w:p w14:paraId="054DAE2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Επίσης, επειδή μιλήσατε για τον Βόρειο Οδικό Άξονα -και θέλω να το πω αυτό και είναι μ</w:t>
      </w:r>
      <w:r>
        <w:rPr>
          <w:rFonts w:eastAsia="Times New Roman" w:cs="Times New Roman"/>
          <w:szCs w:val="24"/>
        </w:rPr>
        <w:t>ί</w:t>
      </w:r>
      <w:r>
        <w:rPr>
          <w:rFonts w:eastAsia="Times New Roman" w:cs="Times New Roman"/>
          <w:szCs w:val="24"/>
        </w:rPr>
        <w:t>α είδηση και οφείλεται εν πολλοίς και στους καλούς Βουλευτές που υπάρ</w:t>
      </w:r>
      <w:r>
        <w:rPr>
          <w:rFonts w:eastAsia="Times New Roman" w:cs="Times New Roman"/>
          <w:szCs w:val="24"/>
        </w:rPr>
        <w:t xml:space="preserve">χουν σε όλους τους νομούς της Κρήτης- το Υπουργείο έχει στις προθέσεις του να προχωρήσει σε διαγωνιστική διαδικασία, και μάλιστα διεθνή, σε </w:t>
      </w:r>
      <w:r>
        <w:rPr>
          <w:rFonts w:eastAsia="Times New Roman" w:cs="Times New Roman"/>
          <w:szCs w:val="24"/>
        </w:rPr>
        <w:lastRenderedPageBreak/>
        <w:t>σχέση με την ανάθεση στρατηγικής μελέτης για τον Βόρειο Οδικό Άξονα, γιατί είναι ένα έργο πνοής για την Κρήτη, το οπ</w:t>
      </w:r>
      <w:r>
        <w:rPr>
          <w:rFonts w:eastAsia="Times New Roman" w:cs="Times New Roman"/>
          <w:szCs w:val="24"/>
        </w:rPr>
        <w:t xml:space="preserve">οίο εδώ και πάρα πολλά χρόνια σέρνεται και ενώ προβλέπει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χιλιόμετρα σε όλο του το μήκος έχουν εκτελεστεί περί τα πενήντα εξ αυτών.</w:t>
      </w:r>
    </w:p>
    <w:p w14:paraId="054DAE2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Στο συγκεκριμένο, όμως, όπως γνωρίζετε, πράγματι υπάρχει κατ’ αρχ</w:t>
      </w:r>
      <w:r>
        <w:rPr>
          <w:rFonts w:eastAsia="Times New Roman" w:cs="Times New Roman"/>
          <w:szCs w:val="24"/>
        </w:rPr>
        <w:t>άς</w:t>
      </w:r>
      <w:r>
        <w:rPr>
          <w:rFonts w:eastAsia="Times New Roman" w:cs="Times New Roman"/>
          <w:szCs w:val="24"/>
        </w:rPr>
        <w:t xml:space="preserve"> η εξής δυνατότητα, αφού εκπέσει η </w:t>
      </w:r>
      <w:r>
        <w:rPr>
          <w:rFonts w:eastAsia="Times New Roman" w:cs="Times New Roman"/>
          <w:szCs w:val="24"/>
        </w:rPr>
        <w:t>πρώτη εργολαβία, που ήταν κοινοπρακτική εδώ και υπήρχε το πρόβλημα. Από τη μία πλευρά, είναι γεγονός το ότι εξέπεσε του πτυχίου και ο δεύτερος εταίρος ουσιαστικά πτώχευσε και παραιτήθηκε ο ίδιος και φτάσαμε περίπου στο 2016, όπου εν τέλει, παραιτούμενος αυ</w:t>
      </w:r>
      <w:r>
        <w:rPr>
          <w:rFonts w:eastAsia="Times New Roman" w:cs="Times New Roman"/>
          <w:szCs w:val="24"/>
        </w:rPr>
        <w:t>τός, έβγαλε την απόφαση η επιτροπή ότι δεν μπορεί να προχωρήσει η εργολαβία αυτή ή το μητρώο έργων μάλιστα.</w:t>
      </w:r>
    </w:p>
    <w:p w14:paraId="054DAE2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Στη συνέχεια, λοιπόν, υπήρχε η δυνατότητα πράγματι να πας στον δεύτερο. Όμως, ο δεύτερος πέρα από το γεγονός ότι έχει μικρότερη έκπτωση-δόση από τον</w:t>
      </w:r>
      <w:r>
        <w:rPr>
          <w:rFonts w:eastAsia="Times New Roman" w:cs="Times New Roman"/>
          <w:szCs w:val="24"/>
        </w:rPr>
        <w:t xml:space="preserve"> πρώτο -είναι προφανές- υπάρχει και το πρόβλημα ότι οι μελέτες αυτές καθαυτές δεν πληρούσαν τους όρους των περιβαλλοντολογικών μελετών και όρων. Από την άλλη πλευρά, από τον ν.4412/2016 και από τη μέχρι σήμερα εμπειρία μας προκύπτει ότι οι εκπτώσεις που εμ</w:t>
      </w:r>
      <w:r>
        <w:rPr>
          <w:rFonts w:eastAsia="Times New Roman" w:cs="Times New Roman"/>
          <w:szCs w:val="24"/>
        </w:rPr>
        <w:t xml:space="preserve">είς </w:t>
      </w:r>
      <w:r>
        <w:rPr>
          <w:rFonts w:eastAsia="Times New Roman" w:cs="Times New Roman"/>
          <w:szCs w:val="24"/>
        </w:rPr>
        <w:lastRenderedPageBreak/>
        <w:t>πετυχαίνουμε μέχρι στιγμής είναι της τάξεως του 49% με 55%, όταν εκείνοι έχουν δώσει έκπτωση 34,5%, εννοώ τη δεύτερη εργολαβία.</w:t>
      </w:r>
    </w:p>
    <w:p w14:paraId="054DAE2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Αυτό, σε συνδυασμό με το γεγονός ότι θέλουμε και είναι στις προθέσεις μας  -και το ανακοινώνουμε από σήμερα- να επεκτείνουμε</w:t>
      </w:r>
      <w:r>
        <w:rPr>
          <w:rFonts w:eastAsia="Times New Roman" w:cs="Times New Roman"/>
          <w:szCs w:val="24"/>
        </w:rPr>
        <w:t xml:space="preserve"> το υλικό αντικείμενο του έργου, δηλαδή να περιλάβουμε και την προέκταση του Γεροποτάμου, δηλαδή να γίνει αυτός ο οδικός άξονας χωρίς κατατμήσεις που υπονοήσατε -και καλώς τις είπατε πριν-, οι οποίες θα μπορούσαν να έχουν άλλες κρυφές επιδιώξεις, να γίνει </w:t>
      </w:r>
      <w:r>
        <w:rPr>
          <w:rFonts w:eastAsia="Times New Roman" w:cs="Times New Roman"/>
          <w:szCs w:val="24"/>
        </w:rPr>
        <w:t>ένα έργο με την επέκταση του φυσικού αντικειμένου και στον άξονα αυτό και με την περίληψη του Γεροποτάμου μέσα, ώστε να μην υπάρχει ανάσχεση ταχύτητας και να είναι ενιαίο το έργο, ενώ πρόκειται μόνο για επέκταση ενός χιλιομέτρου, κάτι που δεν είχε περιληφθ</w:t>
      </w:r>
      <w:r>
        <w:rPr>
          <w:rFonts w:eastAsia="Times New Roman" w:cs="Times New Roman"/>
          <w:szCs w:val="24"/>
        </w:rPr>
        <w:t>εί ποτέ στο παρελθόν.</w:t>
      </w:r>
    </w:p>
    <w:p w14:paraId="054DAE2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Έτσι, λοιπόν, γι’ αυτόν τον λόγο, επειδή αφ’ ενός είναι σχεδόν ώριμη η οριστική μελέτη –εντός διμήνου οριστικοποιείται- για την επέκταση του φυσικού αντικειμένου του έργου, όπως σας είπα, για την περίληψη και της επέκτασης της γέφυρας</w:t>
      </w:r>
      <w:r>
        <w:rPr>
          <w:rFonts w:eastAsia="Times New Roman" w:cs="Times New Roman"/>
          <w:szCs w:val="24"/>
        </w:rPr>
        <w:t xml:space="preserve"> του Γεροποτάμου ούτως ώστε να αποτελέσει ουσιαστικά προέκταση του ΒΟΑΚ και από την άλλη πλευρά επειδή πρέπει να περιληφθούν </w:t>
      </w:r>
      <w:r>
        <w:rPr>
          <w:rFonts w:eastAsia="Times New Roman" w:cs="Times New Roman"/>
          <w:szCs w:val="24"/>
        </w:rPr>
        <w:lastRenderedPageBreak/>
        <w:t>μέσα όλες οι πρόνοιες για τις περιβαλλοντικές μελέτες που δεν είχαν περιληφθεί και όλο αυτό να γίνει μέσα σε ένα εξάμηνο από τότε π</w:t>
      </w:r>
      <w:r>
        <w:rPr>
          <w:rFonts w:eastAsia="Times New Roman" w:cs="Times New Roman"/>
          <w:szCs w:val="24"/>
        </w:rPr>
        <w:t xml:space="preserve">ου θα σταματήσουν –αν αρχίσουν ποτέ, βέβαια- οι διαδικασίες ενστάσεων και προσφυγών αυτής της δεύτερης εργοληπτικής κοινοπραξίας, φρονούμε ότι μπορούμε σε σύντομο χρονικό διάστημα να προχωρήσουμε σε ολοκληρωμένη πλέον εκτέλεση του έργου, με τη συμπερίληψη </w:t>
      </w:r>
      <w:r>
        <w:rPr>
          <w:rFonts w:eastAsia="Times New Roman" w:cs="Times New Roman"/>
          <w:szCs w:val="24"/>
        </w:rPr>
        <w:t>και του έργου του Γεροποτάμου, όπως σας είπα.</w:t>
      </w:r>
    </w:p>
    <w:p w14:paraId="054DAE3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τρία λεπτά.</w:t>
      </w:r>
    </w:p>
    <w:p w14:paraId="054DAE3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Παρακαλώ να είστε όλοι ακριβείς στον χρόνο σας.</w:t>
      </w:r>
    </w:p>
    <w:p w14:paraId="054DAE3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Υφυπουργέ, θεωρώ ειλικρινείς τι</w:t>
      </w:r>
      <w:r>
        <w:rPr>
          <w:rFonts w:eastAsia="Times New Roman" w:cs="Times New Roman"/>
          <w:szCs w:val="24"/>
        </w:rPr>
        <w:t>ς προθέσεις σας. Πλην όμως, ο πρώτος ανάδοχος δεν απορρίφθηκε επειδή δεν ήταν πλήρεις οι μελέτες. Αν χρησιμοποιήσετε τα επιχειρήματα ότι οι μελέτες δεν είναι πλήρεις και θέλετε να εκτελέσετε ένα μικρό έργο, που είναι ένα πάρα πολύ μικρό ποσοστό σε σχέση με</w:t>
      </w:r>
      <w:r>
        <w:rPr>
          <w:rFonts w:eastAsia="Times New Roman" w:cs="Times New Roman"/>
          <w:szCs w:val="24"/>
        </w:rPr>
        <w:t xml:space="preserve"> το συνολικό και μπορεί να εκτελεστεί εν κινήσει μετά την ανάθεση με μερική τροποποίηση των μελετών και συμπλήρωση, τότε πέφτετε σε μία μεγάλη αντίφαση. Ή το </w:t>
      </w:r>
      <w:r>
        <w:rPr>
          <w:rFonts w:eastAsia="Times New Roman" w:cs="Times New Roman"/>
          <w:szCs w:val="24"/>
        </w:rPr>
        <w:lastRenderedPageBreak/>
        <w:t>έργο δεν είναι ολοκληρωμένο, οπότε δεν ανατίθεται στον πρώτο γι’ αυτόν τον λόγο –δεν έχει ολοκληρω</w:t>
      </w:r>
      <w:r>
        <w:rPr>
          <w:rFonts w:eastAsia="Times New Roman" w:cs="Times New Roman"/>
          <w:szCs w:val="24"/>
        </w:rPr>
        <w:t xml:space="preserve">μένες μελέτες, έχει αντιφάσεις με τις περιβαλλοντικές ή ό,τι άλλο είπατε- ή ο πρώτος απορρίπτεται λόγω του νομικού προβλήματος. </w:t>
      </w:r>
    </w:p>
    <w:p w14:paraId="054DAE3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Επειδή, λοιπόν, όλα αυτά εξετάστηκαν και φθάσατε στο σημείο να ζητήσετε γνωμοδότηση από το Νομικό Συμβούλιο, το οποίο σας ανέφε</w:t>
      </w:r>
      <w:r>
        <w:rPr>
          <w:rFonts w:eastAsia="Times New Roman" w:cs="Times New Roman"/>
          <w:szCs w:val="24"/>
        </w:rPr>
        <w:t xml:space="preserve">ρε ότι δεν έχει τις προϋποθέσεις ο πρώτος και δεν μπορεί να γίνει υποκατάσταση του ενός από τους εταίρους του κοινοπρακτικού σχήματος, οφείλετε να πάτε στον δεύτερο και με τις ίδιες προϋποθέσεις να εξετάσετε αν έχει τη δυνατότητα ή στον τρίτο. Αν αλλάξετε </w:t>
      </w:r>
      <w:r>
        <w:rPr>
          <w:rFonts w:eastAsia="Times New Roman" w:cs="Times New Roman"/>
          <w:szCs w:val="24"/>
        </w:rPr>
        <w:t xml:space="preserve">και θέλετε να κάνετε </w:t>
      </w:r>
      <w:proofErr w:type="spellStart"/>
      <w:r>
        <w:rPr>
          <w:rFonts w:eastAsia="Times New Roman" w:cs="Times New Roman"/>
          <w:szCs w:val="24"/>
        </w:rPr>
        <w:t>επαναδημοπράτηση</w:t>
      </w:r>
      <w:proofErr w:type="spellEnd"/>
      <w:r>
        <w:rPr>
          <w:rFonts w:eastAsia="Times New Roman" w:cs="Times New Roman"/>
          <w:szCs w:val="24"/>
        </w:rPr>
        <w:t>, πρέπει να υπάρχει αιτιολογημένη απόφαση, η οποία όμως δεν μπορεί να είναι εκ των υστέρων μετά την απόρριψη του πρώτου για τον νομικό λόγο. Θα έπρεπε να ήταν από την αρχή.</w:t>
      </w:r>
    </w:p>
    <w:p w14:paraId="054DAE3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Αυτό σημαίνει ότι υπάρχει εφεύρεση τεκμηρίωσης</w:t>
      </w:r>
      <w:r>
        <w:rPr>
          <w:rFonts w:eastAsia="Times New Roman" w:cs="Times New Roman"/>
          <w:szCs w:val="24"/>
        </w:rPr>
        <w:t xml:space="preserve"> για να μην προχωρήσετε στην ολοκλήρωση της διαδικασίας δημοπράτησης και, προφανώς, θα προκαλέσει νομικές αξιώσεις από τον δεύτερο, τον τρίτο και τους άλλους, γιατί ακριβώς δεν τηρείται η διαδικασία που πρέπει. Σας το λέω εγώ αυτό, διότι αυτοί οι οποίοι ει</w:t>
      </w:r>
      <w:r>
        <w:rPr>
          <w:rFonts w:eastAsia="Times New Roman" w:cs="Times New Roman"/>
          <w:szCs w:val="24"/>
        </w:rPr>
        <w:t xml:space="preserve">σηγούνται ότι με τη μικρή τροποποίηση του </w:t>
      </w:r>
      <w:proofErr w:type="spellStart"/>
      <w:r>
        <w:rPr>
          <w:rFonts w:eastAsia="Times New Roman" w:cs="Times New Roman"/>
          <w:szCs w:val="24"/>
        </w:rPr>
        <w:t>ημικόμβου</w:t>
      </w:r>
      <w:proofErr w:type="spellEnd"/>
      <w:r>
        <w:rPr>
          <w:rFonts w:eastAsia="Times New Roman" w:cs="Times New Roman"/>
          <w:szCs w:val="24"/>
        </w:rPr>
        <w:t xml:space="preserve"> θα </w:t>
      </w:r>
      <w:r>
        <w:rPr>
          <w:rFonts w:eastAsia="Times New Roman" w:cs="Times New Roman"/>
          <w:szCs w:val="24"/>
        </w:rPr>
        <w:lastRenderedPageBreak/>
        <w:t>θεωρείται άλλο έργο, πλανώνται. Υπάρχουν νομολογίες ότι το έργο θεωρείται άλλο, αν από ένα μεγάλο ποσοστό και μετά τροποποιείται και αλλάζει. Αυτό δεν ισχύει στη συγκεκριμένη περίπτωση.</w:t>
      </w:r>
    </w:p>
    <w:p w14:paraId="054DAE3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Έτσι, λοιπόν, σ</w:t>
      </w:r>
      <w:r>
        <w:rPr>
          <w:rFonts w:eastAsia="Times New Roman" w:cs="Times New Roman"/>
          <w:szCs w:val="24"/>
        </w:rPr>
        <w:t>ας καλεί ο Περιφερειάρχης Κρήτης να προχωρήσετε άμεσα χωρίς να χάσουμε χρόνο –το ίδιο θέλουν όλοι στο νησί- για να μην έχουμε άλλα δύο χρόνια, όπως εκτιμούμε εμείς.</w:t>
      </w:r>
    </w:p>
    <w:p w14:paraId="054DAE3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το δείτε και εσείς, κύριε Υπουργέ. Μη μου πείτε ότι θα απαγορεύσουμε να κάνουν ενστάσεις</w:t>
      </w:r>
      <w:r>
        <w:rPr>
          <w:rFonts w:eastAsia="Times New Roman" w:cs="Times New Roman"/>
          <w:szCs w:val="24"/>
        </w:rPr>
        <w:t xml:space="preserve"> από εδώ και πέρα ή θα απαγορεύσουμε να ελέγξουν τη νομιμότητα των άλλων που θα συμμετάσχουν. Όλα αυτά κρατάνε δύο χρόνια. Άσε που όσον αφορά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μελετών, δεν έχει ξεκινήσει ακόμα κανένα έργο με τον νέο νόμο! Ήταν ένα μεγάλο κενό της νομ</w:t>
      </w:r>
      <w:r>
        <w:rPr>
          <w:rFonts w:eastAsia="Times New Roman" w:cs="Times New Roman"/>
          <w:szCs w:val="24"/>
        </w:rPr>
        <w:t>οθετικής πρωτοβουλίας. Παρ’ ότι ο νέος νόμος ήταν στη σωστή κατεύθυνση, δεν προέβλεπε, δυστυχώς, μεταβατικό διάστημα.</w:t>
      </w:r>
    </w:p>
    <w:p w14:paraId="054DAE3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Σας καλούμε, λοιπόν, να επανεξετάσετε αυτή τη θέση –κι ας μη μας απαντήσετε σήμερα- στην κατεύθυνση τού να μη χαθεί άλλος χρόνος.</w:t>
      </w:r>
    </w:p>
    <w:p w14:paraId="054DAE3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Ευχαριστ</w:t>
      </w:r>
      <w:r>
        <w:rPr>
          <w:rFonts w:eastAsia="Times New Roman" w:cs="Times New Roman"/>
          <w:szCs w:val="24"/>
        </w:rPr>
        <w:t>ώ.</w:t>
      </w:r>
    </w:p>
    <w:p w14:paraId="054DAE3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Υπουργέ, έχετε τον λόγο.</w:t>
      </w:r>
    </w:p>
    <w:p w14:paraId="054DAE3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Οπωσδήποτε, κύριε Βουλευτά, πρόθεσή μας είναι η εξυπηρέτηση του δημοσίου συμφέροντος και του δημοσίου καλού. Νομί</w:t>
      </w:r>
      <w:r>
        <w:rPr>
          <w:rFonts w:eastAsia="Times New Roman" w:cs="Times New Roman"/>
          <w:szCs w:val="24"/>
        </w:rPr>
        <w:t xml:space="preserve">ζω ότι κάθε πρόταση προς αυτήν την κατεύθυνση είναι θεμιτή, όπως και η δική σας. </w:t>
      </w:r>
    </w:p>
    <w:p w14:paraId="054DAE3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Από την άλλη πλευρά, όμως, θέλω να υπενθυμίσω ότι αυτό το πρόβλημα στην πρώτη κοινοπραξία προέκυψε από καταγγελίες μεταξύ των εργοληπτών, οι οποίοι έλεγαν ότι στην πρώτη κοιν</w:t>
      </w:r>
      <w:r>
        <w:rPr>
          <w:rFonts w:eastAsia="Times New Roman" w:cs="Times New Roman"/>
          <w:szCs w:val="24"/>
        </w:rPr>
        <w:t xml:space="preserve">οπραξία ένας εκ των δύο </w:t>
      </w:r>
      <w:proofErr w:type="spellStart"/>
      <w:r>
        <w:rPr>
          <w:rFonts w:eastAsia="Times New Roman" w:cs="Times New Roman"/>
          <w:szCs w:val="24"/>
        </w:rPr>
        <w:t>κοινοπρακτούντων</w:t>
      </w:r>
      <w:proofErr w:type="spellEnd"/>
      <w:r>
        <w:rPr>
          <w:rFonts w:eastAsia="Times New Roman" w:cs="Times New Roman"/>
          <w:szCs w:val="24"/>
        </w:rPr>
        <w:t xml:space="preserve"> δεν είχε το πτυχίο εκείνο, διότι δεν είχε κάνει την ανάλογη αύξηση μετοχικού κεφαλαίου.</w:t>
      </w:r>
    </w:p>
    <w:p w14:paraId="054DAE3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Με τον νόμο Σουφλιά τότε δινόταν η δυνατότητα να προαναγγείλουν αύξηση μετοχικού κεφαλαίου -να τα ακούει ο ελληνικός λαός αυτά-</w:t>
      </w:r>
      <w:r>
        <w:rPr>
          <w:rFonts w:eastAsia="Times New Roman" w:cs="Times New Roman"/>
          <w:szCs w:val="24"/>
        </w:rPr>
        <w:t xml:space="preserve"> χωρίς ποτέ να την εκτελούν. Εδώ, λοιπόν, μάλλον δεν την είχε εκτελέσει και έγινε καταγγελία από κάποιον από τους </w:t>
      </w:r>
      <w:r>
        <w:rPr>
          <w:rFonts w:eastAsia="Times New Roman" w:cs="Times New Roman"/>
          <w:szCs w:val="24"/>
        </w:rPr>
        <w:lastRenderedPageBreak/>
        <w:t xml:space="preserve">εκεί μέσα, το </w:t>
      </w:r>
      <w:r>
        <w:rPr>
          <w:rFonts w:eastAsia="Times New Roman" w:cs="Times New Roman"/>
          <w:szCs w:val="24"/>
          <w:lang w:val="en-US"/>
        </w:rPr>
        <w:t>in</w:t>
      </w:r>
      <w:r>
        <w:rPr>
          <w:rFonts w:eastAsia="Times New Roman" w:cs="Times New Roman"/>
          <w:szCs w:val="24"/>
        </w:rPr>
        <w:t xml:space="preserve"> </w:t>
      </w:r>
      <w:proofErr w:type="spellStart"/>
      <w:r>
        <w:rPr>
          <w:rFonts w:eastAsia="Times New Roman" w:cs="Times New Roman"/>
          <w:szCs w:val="24"/>
          <w:lang w:val="en-US"/>
        </w:rPr>
        <w:t>corpo</w:t>
      </w:r>
      <w:proofErr w:type="spellEnd"/>
      <w:r>
        <w:rPr>
          <w:rFonts w:eastAsia="Times New Roman" w:cs="Times New Roman"/>
          <w:szCs w:val="24"/>
        </w:rPr>
        <w:t xml:space="preserve">, ότι δεν την είχε εκτελέσει. </w:t>
      </w:r>
      <w:r>
        <w:rPr>
          <w:rFonts w:eastAsia="Times New Roman" w:cs="Times New Roman"/>
          <w:szCs w:val="24"/>
        </w:rPr>
        <w:t>Έ</w:t>
      </w:r>
      <w:r>
        <w:rPr>
          <w:rFonts w:eastAsia="Times New Roman" w:cs="Times New Roman"/>
          <w:szCs w:val="24"/>
        </w:rPr>
        <w:t>τσι έχασε πράγματι κατά τα υπόλοιπα μέρη, όχι για τα οδικά έργα, το πτυχίο του και καθ’ η</w:t>
      </w:r>
      <w:r>
        <w:rPr>
          <w:rFonts w:eastAsia="Times New Roman" w:cs="Times New Roman"/>
          <w:szCs w:val="24"/>
        </w:rPr>
        <w:t xml:space="preserve">ν στιγμήν αυτός θα μπορούσε να προχωρήσει έγινε παραίτηση ουσιαστικά από τον έτερο </w:t>
      </w:r>
      <w:proofErr w:type="spellStart"/>
      <w:r>
        <w:rPr>
          <w:rFonts w:eastAsia="Times New Roman" w:cs="Times New Roman"/>
          <w:szCs w:val="24"/>
        </w:rPr>
        <w:t>κοινοπρακτούντα</w:t>
      </w:r>
      <w:proofErr w:type="spellEnd"/>
      <w:r>
        <w:rPr>
          <w:rFonts w:eastAsia="Times New Roman" w:cs="Times New Roman"/>
          <w:szCs w:val="24"/>
        </w:rPr>
        <w:t>, λόγω οικονομικής αδυναμίας, και εξέπεσε η πρώτη κοινοπραξία.</w:t>
      </w:r>
    </w:p>
    <w:p w14:paraId="054DAE3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Έτσι, λοιπόν, η διαδικασία αυτή είχε αρχίσει ουσιαστικά πριν να αναλάβουμε εμείς τη διακυβέρνησ</w:t>
      </w:r>
      <w:r>
        <w:rPr>
          <w:rFonts w:eastAsia="Times New Roman" w:cs="Times New Roman"/>
          <w:szCs w:val="24"/>
        </w:rPr>
        <w:t xml:space="preserve">η της χώρας. Δηλαδή ουσιαστικά οι καταγγελίες </w:t>
      </w:r>
      <w:proofErr w:type="spellStart"/>
      <w:r>
        <w:rPr>
          <w:rFonts w:eastAsia="Times New Roman" w:cs="Times New Roman"/>
          <w:szCs w:val="24"/>
        </w:rPr>
        <w:t>εγένοντο</w:t>
      </w:r>
      <w:proofErr w:type="spellEnd"/>
      <w:r>
        <w:rPr>
          <w:rFonts w:eastAsia="Times New Roman" w:cs="Times New Roman"/>
          <w:szCs w:val="24"/>
        </w:rPr>
        <w:t xml:space="preserve"> στο τέλος του 2014 και αρχές του 2015. </w:t>
      </w:r>
    </w:p>
    <w:p w14:paraId="054DAE3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Απαντάω στο ερώτημά σας «γιατί δεν κάνατε μ</w:t>
      </w:r>
      <w:r>
        <w:rPr>
          <w:rFonts w:eastAsia="Times New Roman" w:cs="Times New Roman"/>
          <w:szCs w:val="24"/>
        </w:rPr>
        <w:t>ί</w:t>
      </w:r>
      <w:r>
        <w:rPr>
          <w:rFonts w:eastAsia="Times New Roman" w:cs="Times New Roman"/>
          <w:szCs w:val="24"/>
        </w:rPr>
        <w:t>α συνολική αποτίμηση από τότε της όλης κατάστασης;». Διότι αυτή την κατάσταση, με τις καταγγελίες στα χέρια, την παρα</w:t>
      </w:r>
      <w:r>
        <w:rPr>
          <w:rFonts w:eastAsia="Times New Roman" w:cs="Times New Roman"/>
          <w:szCs w:val="24"/>
        </w:rPr>
        <w:t xml:space="preserve">λάβαμε και έπρεπε να κριθεί πρώτα αυτή. </w:t>
      </w:r>
    </w:p>
    <w:p w14:paraId="054DAE3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Τώρα, λοιπόν, ερχόμαστε εν τοις </w:t>
      </w:r>
      <w:proofErr w:type="spellStart"/>
      <w:r>
        <w:rPr>
          <w:rFonts w:eastAsia="Times New Roman" w:cs="Times New Roman"/>
          <w:szCs w:val="24"/>
        </w:rPr>
        <w:t>πράγμασι</w:t>
      </w:r>
      <w:proofErr w:type="spellEnd"/>
      <w:r>
        <w:rPr>
          <w:rFonts w:eastAsia="Times New Roman" w:cs="Times New Roman"/>
          <w:szCs w:val="24"/>
        </w:rPr>
        <w:t xml:space="preserve"> και βλέπουμε ότι δεν υπάρχει κοινοπραξία. Δεν υπάρχει δηλαδή αυτός εις στον οποίο πράγματι είχε κατακυρωθεί ο διαγωνισμός, ο μειοδότης. Μπορείς να πας πράγματι στον δεύτερο. </w:t>
      </w:r>
      <w:r>
        <w:rPr>
          <w:rFonts w:eastAsia="Times New Roman" w:cs="Times New Roman"/>
          <w:szCs w:val="24"/>
        </w:rPr>
        <w:t xml:space="preserve">Όμως, στην πράξη εδώ, επειδή μας έχουν προταθεί και άλλα έργα στην περιοχή, και λέτε ότι θα μπορούσε να γίνει το έργο της επέκτασης χωρίς να θεωρηθεί νέα εργολαβία, εκεί θα προσέκρουες στη βασική αρχή, την </w:t>
      </w:r>
      <w:r>
        <w:rPr>
          <w:rFonts w:eastAsia="Times New Roman" w:cs="Times New Roman"/>
          <w:szCs w:val="24"/>
        </w:rPr>
        <w:lastRenderedPageBreak/>
        <w:t>οποία διατρανώνει ουσιαστικά η Ευρωπαϊκή Ένωση εδώ</w:t>
      </w:r>
      <w:r>
        <w:rPr>
          <w:rFonts w:eastAsia="Times New Roman" w:cs="Times New Roman"/>
          <w:szCs w:val="24"/>
        </w:rPr>
        <w:t xml:space="preserve"> και έξι, επτά χρόνια με δικούς της κανονισμούς και με δύο </w:t>
      </w:r>
      <w:r>
        <w:rPr>
          <w:rFonts w:eastAsia="Times New Roman" w:cs="Times New Roman"/>
          <w:szCs w:val="24"/>
        </w:rPr>
        <w:t>ο</w:t>
      </w:r>
      <w:r>
        <w:rPr>
          <w:rFonts w:eastAsia="Times New Roman" w:cs="Times New Roman"/>
          <w:szCs w:val="24"/>
        </w:rPr>
        <w:t xml:space="preserve">δηγίες που έχει εκδώσει, ότι δεν πρέπει να νοθεύεις τον ανταγωνισμό. </w:t>
      </w:r>
      <w:r>
        <w:rPr>
          <w:rFonts w:eastAsia="Times New Roman" w:cs="Times New Roman"/>
          <w:szCs w:val="24"/>
        </w:rPr>
        <w:t>Π</w:t>
      </w:r>
      <w:r>
        <w:rPr>
          <w:rFonts w:eastAsia="Times New Roman" w:cs="Times New Roman"/>
          <w:szCs w:val="24"/>
        </w:rPr>
        <w:t>ράγματι εδώ τον νοθεύεις, όταν μεταβάλλεις το υλικό αντικείμενο του έργου, καθ’ ην στιγμή το έχεις κατακυρώσει. Εκεί θα είχαμε</w:t>
      </w:r>
      <w:r>
        <w:rPr>
          <w:rFonts w:eastAsia="Times New Roman" w:cs="Times New Roman"/>
          <w:szCs w:val="24"/>
        </w:rPr>
        <w:t xml:space="preserve"> πρόβλημα διαφάνειας και πρόβλημα νόθευσης του ανταγωνισμού. Αυτές οι ημέρες πέρασαν για εμάς.</w:t>
      </w:r>
    </w:p>
    <w:p w14:paraId="054DAE4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έγγραφα που προανέφερα ότι θα δώσω.</w:t>
      </w:r>
    </w:p>
    <w:p w14:paraId="054DAE41" w14:textId="77777777" w:rsidR="00F717F6" w:rsidRDefault="00316B23">
      <w:pPr>
        <w:spacing w:line="600" w:lineRule="auto"/>
        <w:ind w:firstLine="720"/>
        <w:jc w:val="both"/>
        <w:rPr>
          <w:rFonts w:eastAsia="Times New Roman"/>
        </w:rPr>
      </w:pPr>
      <w:r>
        <w:rPr>
          <w:rFonts w:eastAsia="Times New Roman"/>
        </w:rPr>
        <w:t xml:space="preserve">(Στο σημείο αυτό ο Υφυπουργός κ. Νικόλαος Μαυραγάνης καταθέτει για τα Πρακτικά τα προαναφερθέντα </w:t>
      </w:r>
      <w:r>
        <w:rPr>
          <w:rFonts w:eastAsia="Times New Roman"/>
        </w:rPr>
        <w:t>έγγραφα, τα οποία βρίσκονται στο αρχείο του Τμήματος Γραμματείας της Διεύθυνσης Στενογραφίας και  Πρακτικών της Βουλής)</w:t>
      </w:r>
    </w:p>
    <w:p w14:paraId="054DAE42" w14:textId="77777777" w:rsidR="00F717F6" w:rsidRDefault="00316B23">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54DAE4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Συνεχίζουμε με την έβδομη με αριθμό 378/23-1-2017 επίκαιρη ερώτηση δεύτερου</w:t>
      </w:r>
      <w:r>
        <w:rPr>
          <w:rFonts w:eastAsia="Times New Roman" w:cs="Times New Roman"/>
          <w:szCs w:val="24"/>
        </w:rPr>
        <w:t xml:space="preserve"> κύκλου της Βουλευτού Β΄ Αθηνών της Νέας </w:t>
      </w:r>
      <w:r>
        <w:rPr>
          <w:rFonts w:eastAsia="Times New Roman" w:cs="Times New Roman"/>
          <w:szCs w:val="24"/>
        </w:rPr>
        <w:lastRenderedPageBreak/>
        <w:t>Δημοκρατίας κ</w:t>
      </w:r>
      <w:r>
        <w:rPr>
          <w:rFonts w:eastAsia="Times New Roman" w:cs="Times New Roman"/>
          <w:szCs w:val="24"/>
        </w:rPr>
        <w:t>.</w:t>
      </w:r>
      <w:r>
        <w:rPr>
          <w:rFonts w:eastAsia="Times New Roman" w:cs="Times New Roman"/>
          <w:szCs w:val="24"/>
        </w:rPr>
        <w:t xml:space="preserve"> Άννας Καραμανλή προς την Υπουργό Πολιτισμού και Αθλητισμού, σχετικά με την Προσωρινή Διοικούσα Επιτροπή στο ελληνικό ποδόσφαιρο.</w:t>
      </w:r>
    </w:p>
    <w:p w14:paraId="054DAE4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απαντήσει ο αρμόδιος Υφυπουργός κ. Γεώργιος Βασιλειάδης.</w:t>
      </w:r>
    </w:p>
    <w:p w14:paraId="054DAE4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Κυρία Καραμ</w:t>
      </w:r>
      <w:r>
        <w:rPr>
          <w:rFonts w:eastAsia="Times New Roman" w:cs="Times New Roman"/>
          <w:szCs w:val="24"/>
        </w:rPr>
        <w:t>ανλή, έχετε τον λόγο για δύο λεπτά.</w:t>
      </w:r>
    </w:p>
    <w:p w14:paraId="054DAE4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olor w:val="000000"/>
          <w:szCs w:val="24"/>
        </w:rPr>
        <w:t>Ευχαριστώ, κυρία Πρόεδρε.</w:t>
      </w:r>
      <w:r>
        <w:rPr>
          <w:rFonts w:eastAsia="Times New Roman" w:cs="Times New Roman"/>
          <w:szCs w:val="24"/>
        </w:rPr>
        <w:t xml:space="preserve"> Ίσως να χρειαστώ λίγο χρόνο παραπάνω.</w:t>
      </w:r>
    </w:p>
    <w:p w14:paraId="054DAE4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Κύριε Υφυπουργέ, το ελληνικό ποδόσφαιρό ταλαιπωρείται από γνωστές παθογένειες εδώ και χρόνια. Η επίλυσή τους είναι ένα ζήτημα που υπερβαίνει</w:t>
      </w:r>
      <w:r>
        <w:rPr>
          <w:rFonts w:eastAsia="Times New Roman" w:cs="Times New Roman"/>
          <w:szCs w:val="24"/>
        </w:rPr>
        <w:t xml:space="preserve"> τις κομματικές διαφορές. </w:t>
      </w:r>
    </w:p>
    <w:p w14:paraId="054DAE4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Πιστεύουμε ότι η διαφάνεια είναι αρωγός της προσπάθειας εξυγίανσης. Γι’ αυτό και η Νέα Δημοκρατία έχει επιδείξει υπευθυνότητα -θα καταθέσω και στα Πρακτικά τις ανακοινώσεις μας-, σε αντίθεση με τον προκάτοχό σας που μας έφτασε τέ</w:t>
      </w:r>
      <w:r>
        <w:rPr>
          <w:rFonts w:eastAsia="Times New Roman" w:cs="Times New Roman"/>
          <w:szCs w:val="24"/>
        </w:rPr>
        <w:t xml:space="preserve">σσερις φορές στα πρόθυρα του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και καμάρωνε ότι γκρέμιζε συστήματα και αυτοδιοίκητα, αλλά τελικά στο ποδόσφαιρο άφησε μόνο τους λεονταρισμούς του. </w:t>
      </w:r>
    </w:p>
    <w:p w14:paraId="054DAE4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Άννα Καραμανλή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54DAE4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Εδώ και τέσσερις μήνες, λοιπόν, το ελληνικό πο</w:t>
      </w:r>
      <w:r>
        <w:rPr>
          <w:rFonts w:eastAsia="Times New Roman" w:cs="Times New Roman"/>
          <w:szCs w:val="24"/>
        </w:rPr>
        <w:t>δόσφαιρό διοικείται από την Επιτροπή Εξομάλυνσης, η οποία μεταξύ άλλων έχει ως προτεραιότητα τις συζητήσεις με τις αθλητικές αρχές για την τροποποίηση των εθνικών νόμων.</w:t>
      </w:r>
    </w:p>
    <w:p w14:paraId="054DAE4B" w14:textId="77777777" w:rsidR="00F717F6" w:rsidRDefault="00316B23">
      <w:pPr>
        <w:spacing w:line="600" w:lineRule="auto"/>
        <w:ind w:firstLine="720"/>
        <w:jc w:val="both"/>
        <w:rPr>
          <w:rFonts w:eastAsia="Times New Roman" w:cs="Times New Roman"/>
          <w:bCs/>
          <w:szCs w:val="24"/>
        </w:rPr>
      </w:pPr>
      <w:r>
        <w:rPr>
          <w:rFonts w:eastAsia="Times New Roman" w:cs="Times New Roman"/>
          <w:szCs w:val="24"/>
        </w:rPr>
        <w:t>Σήμερα δεν γνωρίζουμε σε ποιο ακριβώς σημείο βρίσκεται το έργο της προσωρινής διοίκηση</w:t>
      </w:r>
      <w:r>
        <w:rPr>
          <w:rFonts w:eastAsia="Times New Roman" w:cs="Times New Roman"/>
          <w:szCs w:val="24"/>
        </w:rPr>
        <w:t>ς. Όμως, και τα δικά σας ήξεις αφ</w:t>
      </w:r>
      <w:r>
        <w:rPr>
          <w:rFonts w:eastAsia="Times New Roman" w:cs="Times New Roman"/>
          <w:szCs w:val="24"/>
        </w:rPr>
        <w:t>ί</w:t>
      </w:r>
      <w:r>
        <w:rPr>
          <w:rFonts w:eastAsia="Times New Roman" w:cs="Times New Roman"/>
          <w:szCs w:val="24"/>
        </w:rPr>
        <w:t>ξεις δείχνουν μ</w:t>
      </w:r>
      <w:r>
        <w:rPr>
          <w:rFonts w:eastAsia="Times New Roman" w:cs="Times New Roman"/>
          <w:szCs w:val="24"/>
        </w:rPr>
        <w:t>ί</w:t>
      </w:r>
      <w:r>
        <w:rPr>
          <w:rFonts w:eastAsia="Times New Roman" w:cs="Times New Roman"/>
          <w:szCs w:val="24"/>
        </w:rPr>
        <w:t>α περίεργη τακτική και θα σας εξηγήσω γιατί. Τη μ</w:t>
      </w:r>
      <w:r>
        <w:rPr>
          <w:rFonts w:eastAsia="Times New Roman" w:cs="Times New Roman"/>
          <w:szCs w:val="24"/>
        </w:rPr>
        <w:t>ί</w:t>
      </w:r>
      <w:r>
        <w:rPr>
          <w:rFonts w:eastAsia="Times New Roman" w:cs="Times New Roman"/>
          <w:szCs w:val="24"/>
        </w:rPr>
        <w:t xml:space="preserve">α φέρνετε </w:t>
      </w:r>
      <w:r>
        <w:rPr>
          <w:rFonts w:eastAsia="Times New Roman" w:cs="Times New Roman"/>
          <w:bCs/>
          <w:szCs w:val="24"/>
        </w:rPr>
        <w:t xml:space="preserve">τροπολογία για το σύστημα εκλογής του αντιπροσώπου στην ΕΟΕ, καταργώντας με συνοπτικές διαδικασίες τον νόμο του προκατόχου σας. Την άλλη δηλώνετε </w:t>
      </w:r>
      <w:r>
        <w:rPr>
          <w:rFonts w:eastAsia="Times New Roman" w:cs="Times New Roman"/>
          <w:bCs/>
          <w:szCs w:val="24"/>
        </w:rPr>
        <w:t xml:space="preserve">ότι η θητεία της </w:t>
      </w:r>
      <w:r>
        <w:rPr>
          <w:rFonts w:eastAsia="Times New Roman" w:cs="Times New Roman"/>
          <w:bCs/>
          <w:szCs w:val="24"/>
        </w:rPr>
        <w:t>ε</w:t>
      </w:r>
      <w:r>
        <w:rPr>
          <w:rFonts w:eastAsia="Times New Roman" w:cs="Times New Roman"/>
          <w:bCs/>
          <w:szCs w:val="24"/>
        </w:rPr>
        <w:t xml:space="preserve">πιτροπής εξαρτάται και από το θέμα της διαιτησίας. </w:t>
      </w:r>
      <w:r>
        <w:rPr>
          <w:rFonts w:eastAsia="Times New Roman" w:cs="Times New Roman"/>
          <w:bCs/>
          <w:szCs w:val="24"/>
        </w:rPr>
        <w:t>Τ</w:t>
      </w:r>
      <w:r>
        <w:rPr>
          <w:rFonts w:eastAsia="Times New Roman" w:cs="Times New Roman"/>
          <w:bCs/>
          <w:szCs w:val="24"/>
        </w:rPr>
        <w:t xml:space="preserve">ην τρίτη λέτε ότι ως Υφυπουργείο δεν παρεμβαίνετε και περιμένετε να ολοκληρωθεί η εναρμόνιση του καταστατικού της ΕΠΟ με αυτό της </w:t>
      </w:r>
      <w:r>
        <w:rPr>
          <w:rFonts w:eastAsia="Times New Roman" w:cs="Times New Roman"/>
          <w:bCs/>
          <w:szCs w:val="24"/>
          <w:lang w:val="en-US"/>
        </w:rPr>
        <w:t>UEFA</w:t>
      </w:r>
      <w:r>
        <w:rPr>
          <w:rFonts w:eastAsia="Times New Roman" w:cs="Times New Roman"/>
          <w:bCs/>
          <w:szCs w:val="24"/>
        </w:rPr>
        <w:t>.</w:t>
      </w:r>
    </w:p>
    <w:p w14:paraId="054DAE4C"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 xml:space="preserve">Μόλις προχθές σε συνέντευξή σας μιλάτε για μείωση </w:t>
      </w:r>
      <w:r>
        <w:rPr>
          <w:rFonts w:eastAsia="Times New Roman" w:cs="Times New Roman"/>
          <w:bCs/>
          <w:szCs w:val="24"/>
        </w:rPr>
        <w:t xml:space="preserve">των ομάδων της SUPER LEAGUE σε δώδεκα και για απεξάρτηση </w:t>
      </w:r>
      <w:r>
        <w:rPr>
          <w:rFonts w:eastAsia="Times New Roman" w:cs="Times New Roman"/>
          <w:bCs/>
          <w:szCs w:val="24"/>
        </w:rPr>
        <w:lastRenderedPageBreak/>
        <w:t>της διαιτησίας από την Ομοσπονδία, διότι δεν επιθυμείτε εναγκαλισμούς. Γνωρίζετε, βεβαίως, ότι ευχές διατυπώνετε, γιατί δεν έχετε κα</w:t>
      </w:r>
      <w:r>
        <w:rPr>
          <w:rFonts w:eastAsia="Times New Roman" w:cs="Times New Roman"/>
          <w:bCs/>
          <w:szCs w:val="24"/>
        </w:rPr>
        <w:t>μ</w:t>
      </w:r>
      <w:r>
        <w:rPr>
          <w:rFonts w:eastAsia="Times New Roman" w:cs="Times New Roman"/>
          <w:bCs/>
          <w:szCs w:val="24"/>
        </w:rPr>
        <w:t xml:space="preserve">μία θεσμική ή νομική δυνατότητα παρέμβασης. </w:t>
      </w:r>
    </w:p>
    <w:p w14:paraId="054DAE4D"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 xml:space="preserve">Εν τω μεταξύ, έχουν έρθει εκπρόσωποι της </w:t>
      </w:r>
      <w:r>
        <w:rPr>
          <w:rFonts w:eastAsia="Times New Roman" w:cs="Times New Roman"/>
          <w:bCs/>
          <w:szCs w:val="24"/>
          <w:lang w:val="en-US"/>
        </w:rPr>
        <w:t>UEFA</w:t>
      </w:r>
      <w:r>
        <w:rPr>
          <w:rFonts w:eastAsia="Times New Roman" w:cs="Times New Roman"/>
          <w:bCs/>
          <w:szCs w:val="24"/>
        </w:rPr>
        <w:t xml:space="preserve"> και έχουν συζητήσει τροποποίηση του καταστατικού της ΕΠΟ. Υπάρχουν συναντήσεις της επιτροπής των ενώσεων με αντικείμενο την αναθεώρηση του καταστατικού. Η ΕΠΟ έχει στείλει τα σχέδια τροποποίησης των κανονισμών </w:t>
      </w:r>
      <w:r>
        <w:rPr>
          <w:rFonts w:eastAsia="Times New Roman" w:cs="Times New Roman"/>
          <w:bCs/>
          <w:szCs w:val="24"/>
        </w:rPr>
        <w:t xml:space="preserve">στην </w:t>
      </w:r>
      <w:r>
        <w:rPr>
          <w:rFonts w:eastAsia="Times New Roman" w:cs="Times New Roman"/>
          <w:bCs/>
          <w:szCs w:val="24"/>
          <w:lang w:val="en-US"/>
        </w:rPr>
        <w:t>UEFA</w:t>
      </w:r>
      <w:r>
        <w:rPr>
          <w:rFonts w:eastAsia="Times New Roman" w:cs="Times New Roman"/>
          <w:bCs/>
          <w:szCs w:val="24"/>
        </w:rPr>
        <w:t xml:space="preserve"> για έγκριση. Η Προσωρινή Διοικούσα αποφάσισε τη δημιουργία επιτροπής νομικών για την επεξεργασία των αλλαγών του καταστατικού. Έχει αναπτυχθεί φημολογία αποχώρησης του κ. </w:t>
      </w:r>
      <w:proofErr w:type="spellStart"/>
      <w:r>
        <w:rPr>
          <w:rFonts w:eastAsia="Times New Roman" w:cs="Times New Roman"/>
          <w:bCs/>
          <w:szCs w:val="24"/>
        </w:rPr>
        <w:t>Κουτσοκούμνη</w:t>
      </w:r>
      <w:proofErr w:type="spellEnd"/>
      <w:r>
        <w:rPr>
          <w:rFonts w:eastAsia="Times New Roman" w:cs="Times New Roman"/>
          <w:bCs/>
          <w:szCs w:val="24"/>
        </w:rPr>
        <w:t>. Υπάρχουν μια σειρά από διεργασίες για τις οποίες έχετε σαφή ε</w:t>
      </w:r>
      <w:r>
        <w:rPr>
          <w:rFonts w:eastAsia="Times New Roman" w:cs="Times New Roman"/>
          <w:bCs/>
          <w:szCs w:val="24"/>
        </w:rPr>
        <w:t xml:space="preserve">ικόνα και άποψη. </w:t>
      </w:r>
    </w:p>
    <w:p w14:paraId="054DAE4E" w14:textId="77777777" w:rsidR="00F717F6" w:rsidRDefault="00316B23">
      <w:pPr>
        <w:spacing w:line="600" w:lineRule="auto"/>
        <w:ind w:firstLine="720"/>
        <w:jc w:val="both"/>
        <w:rPr>
          <w:rFonts w:eastAsia="Times New Roman" w:cs="Times New Roman"/>
          <w:szCs w:val="24"/>
        </w:rPr>
      </w:pPr>
      <w:r>
        <w:rPr>
          <w:rFonts w:eastAsia="Times New Roman" w:cs="Times New Roman"/>
          <w:bCs/>
          <w:szCs w:val="24"/>
        </w:rPr>
        <w:t xml:space="preserve">Επειδή, λοιπόν, το ζήσαμε με την τροπολογία για τους εκπροσώπους της ΕΟΕ -μια τροπολογία που ήρθε «νύχτα» μετά από απαίτηση της </w:t>
      </w:r>
      <w:r>
        <w:rPr>
          <w:rFonts w:eastAsia="Times New Roman" w:cs="Times New Roman"/>
          <w:bCs/>
          <w:szCs w:val="24"/>
          <w:lang w:val="en-US"/>
        </w:rPr>
        <w:t>FIFA</w:t>
      </w:r>
      <w:r>
        <w:rPr>
          <w:rFonts w:eastAsia="Times New Roman" w:cs="Times New Roman"/>
          <w:bCs/>
          <w:szCs w:val="24"/>
        </w:rPr>
        <w:t xml:space="preserve"> – </w:t>
      </w:r>
      <w:r>
        <w:rPr>
          <w:rFonts w:eastAsia="Times New Roman" w:cs="Times New Roman"/>
          <w:bCs/>
          <w:szCs w:val="24"/>
          <w:lang w:val="en-US"/>
        </w:rPr>
        <w:t>UEFA</w:t>
      </w:r>
      <w:r>
        <w:rPr>
          <w:rFonts w:eastAsia="Times New Roman" w:cs="Times New Roman"/>
          <w:bCs/>
          <w:szCs w:val="24"/>
        </w:rPr>
        <w:t>, σε νομοσχέδιο του Υπουργείου Δικαιοσύνης, σπασμωδικά και αιφνιδιαστικά, όπως αποσπασματικά νομοθε</w:t>
      </w:r>
      <w:r>
        <w:rPr>
          <w:rFonts w:eastAsia="Times New Roman" w:cs="Times New Roman"/>
          <w:bCs/>
          <w:szCs w:val="24"/>
        </w:rPr>
        <w:t xml:space="preserve">τείτε σε άσχετα νομοσχέδια βραδινές ώρες, αυτή είναι η αλήθεια, με τον κ. Κοντονή να βρίσκεται στην αμήχανη θέση να βλέπει τον νόμο του να κατεδαφίζεται σε νομοσχέδιο που </w:t>
      </w:r>
      <w:r>
        <w:rPr>
          <w:rFonts w:eastAsia="Times New Roman" w:cs="Times New Roman"/>
          <w:bCs/>
          <w:szCs w:val="24"/>
        </w:rPr>
        <w:lastRenderedPageBreak/>
        <w:t>εισηγείται ο ίδιος- σάς ρωτάμε, λοιπόν, αν σας έχει ζητηθεί αλλαγή του εκλογικού συστ</w:t>
      </w:r>
      <w:r>
        <w:rPr>
          <w:rFonts w:eastAsia="Times New Roman" w:cs="Times New Roman"/>
          <w:bCs/>
          <w:szCs w:val="24"/>
        </w:rPr>
        <w:t>ήματος της Ομοσπονδίας. Ναι ή όχι;</w:t>
      </w:r>
    </w:p>
    <w:p w14:paraId="054DAE4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Υπάρχει το άρθρο 47 του αθλητικού νόμου 2725/1999 που αναφέρεται στην επαγγελματική διαιτησία και μέχρι σήμερα δεν έχει εφαρμοστεί. Είναι από τα άρθρα που θέλει η </w:t>
      </w:r>
      <w:r>
        <w:rPr>
          <w:rFonts w:eastAsia="Times New Roman" w:cs="Times New Roman"/>
          <w:szCs w:val="24"/>
          <w:lang w:val="en-US"/>
        </w:rPr>
        <w:t>FIFA</w:t>
      </w:r>
      <w:r>
        <w:rPr>
          <w:rFonts w:eastAsia="Times New Roman" w:cs="Times New Roman"/>
          <w:szCs w:val="24"/>
        </w:rPr>
        <w:t xml:space="preserve"> να τροποποιηθούν; Και αν ναι, προτίθεστε να το πράξετ</w:t>
      </w:r>
      <w:r>
        <w:rPr>
          <w:rFonts w:eastAsia="Times New Roman" w:cs="Times New Roman"/>
          <w:szCs w:val="24"/>
        </w:rPr>
        <w:t xml:space="preserve">ε; Διότι σε συνεντεύξεις σας έχετε εκφραστεί υπέρ της επαγγελματικής διαιτησίας. Αντίθετα οι αξιωματούχοι της </w:t>
      </w:r>
      <w:r>
        <w:rPr>
          <w:rFonts w:eastAsia="Times New Roman" w:cs="Times New Roman"/>
          <w:szCs w:val="24"/>
          <w:lang w:val="en-US"/>
        </w:rPr>
        <w:t>FIFA</w:t>
      </w:r>
      <w:r>
        <w:rPr>
          <w:rFonts w:eastAsia="Times New Roman" w:cs="Times New Roman"/>
          <w:szCs w:val="24"/>
        </w:rPr>
        <w:t xml:space="preserve"> είναι κατηγορηματικοί και το θεωρούν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w:t>
      </w:r>
    </w:p>
    <w:p w14:paraId="054DAE5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πάρετε πίσω το άρθρο 1 του ν.4326/2015, νόμο του προκατόχου σας, που αναφέρεται στα διο</w:t>
      </w:r>
      <w:r>
        <w:rPr>
          <w:rFonts w:eastAsia="Times New Roman" w:cs="Times New Roman"/>
          <w:szCs w:val="24"/>
        </w:rPr>
        <w:t xml:space="preserve">ικητικά μέτρα κατά της βίας, που τα θεωρείτε ένα από τα επιτεύγματα της Κυβέρνησής σας στον αθλητισμό; </w:t>
      </w:r>
    </w:p>
    <w:p w14:paraId="054DAE5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Θα πάρετε πίσω το άρθρο 48 του ν.4373/2016 που αφορά στο επάγγελμα του προπονητή; </w:t>
      </w:r>
    </w:p>
    <w:p w14:paraId="054DAE5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Ξεκαθαρίστε μας τελικά το εξής: Την Επιτροπή Εξομάλυνσης την έφερε ο </w:t>
      </w:r>
      <w:r>
        <w:rPr>
          <w:rFonts w:eastAsia="Times New Roman" w:cs="Times New Roman"/>
          <w:szCs w:val="24"/>
        </w:rPr>
        <w:t xml:space="preserve">κ. Κοντονής, όπως εξηγεί στην αιτιολογική έκθεση τότε που έφερε την τροπολογία για τη νομιμοποίηση της Προσωρινής Διοίκησης ή την όρισε από μόνη της η </w:t>
      </w:r>
      <w:r>
        <w:rPr>
          <w:rFonts w:eastAsia="Times New Roman" w:cs="Times New Roman"/>
          <w:szCs w:val="24"/>
          <w:lang w:val="en-US"/>
        </w:rPr>
        <w:t>UEFA</w:t>
      </w:r>
      <w:r>
        <w:rPr>
          <w:rFonts w:eastAsia="Times New Roman" w:cs="Times New Roman"/>
          <w:szCs w:val="24"/>
        </w:rPr>
        <w:t xml:space="preserve">, μετά </w:t>
      </w:r>
      <w:r>
        <w:rPr>
          <w:rFonts w:eastAsia="Times New Roman" w:cs="Times New Roman"/>
          <w:szCs w:val="24"/>
        </w:rPr>
        <w:lastRenderedPageBreak/>
        <w:t xml:space="preserve">την απόφαση του Διαιτητικού Δικαστηρίου, όπως είπε ο κ. </w:t>
      </w:r>
      <w:proofErr w:type="spellStart"/>
      <w:r>
        <w:rPr>
          <w:rFonts w:eastAsia="Times New Roman" w:cs="Times New Roman"/>
          <w:szCs w:val="24"/>
        </w:rPr>
        <w:t>Κουτσοκούμνης</w:t>
      </w:r>
      <w:proofErr w:type="spellEnd"/>
      <w:r>
        <w:rPr>
          <w:rFonts w:eastAsia="Times New Roman" w:cs="Times New Roman"/>
          <w:szCs w:val="24"/>
        </w:rPr>
        <w:t xml:space="preserve"> –και θα το καταθέτω στα </w:t>
      </w:r>
      <w:r>
        <w:rPr>
          <w:rFonts w:eastAsia="Times New Roman" w:cs="Times New Roman"/>
          <w:szCs w:val="24"/>
        </w:rPr>
        <w:t xml:space="preserve">Πρακτικά- σε δηλώσεις του; </w:t>
      </w:r>
    </w:p>
    <w:p w14:paraId="054DAE5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Κουτσοκούμνης</w:t>
      </w:r>
      <w:proofErr w:type="spellEnd"/>
      <w:r>
        <w:rPr>
          <w:rFonts w:eastAsia="Times New Roman" w:cs="Times New Roman"/>
          <w:szCs w:val="24"/>
        </w:rPr>
        <w:t xml:space="preserve"> είπε τα εξής: «Η απόφαση του Διαιτητικού έκρινε τελικά την παρέμβαση της </w:t>
      </w:r>
      <w:r>
        <w:rPr>
          <w:rFonts w:eastAsia="Times New Roman" w:cs="Times New Roman"/>
          <w:szCs w:val="24"/>
          <w:lang w:val="en-US"/>
        </w:rPr>
        <w:t>FIFA</w:t>
      </w:r>
      <w:r>
        <w:rPr>
          <w:rFonts w:eastAsia="Times New Roman" w:cs="Times New Roman"/>
          <w:szCs w:val="24"/>
        </w:rPr>
        <w:t>. Ο νόμος παρεμβαίνει στο αυτοδιοίκητο, γιατί το θέμα εκλογής είναι αποκλειστικό δικαίωμα των μελών της ΕΠΟ».</w:t>
      </w:r>
    </w:p>
    <w:p w14:paraId="054DAE5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(Στο σημείο αυτό η Βου</w:t>
      </w:r>
      <w:r>
        <w:rPr>
          <w:rFonts w:eastAsia="Times New Roman" w:cs="Times New Roman"/>
          <w:szCs w:val="24"/>
        </w:rPr>
        <w:t xml:space="preserve">λευτής κ. Άννα Καραμανλή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54DAE5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σας παρακαλούσα πολύ, λοιπόν, να μου απαντήσετε και για ό,τι δεν προ</w:t>
      </w:r>
      <w:r>
        <w:rPr>
          <w:rFonts w:eastAsia="Times New Roman" w:cs="Times New Roman"/>
          <w:szCs w:val="24"/>
        </w:rPr>
        <w:t xml:space="preserve">λάβετε, θα επανέλθω. </w:t>
      </w:r>
    </w:p>
    <w:p w14:paraId="054DAE5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54DAE57" w14:textId="77777777" w:rsidR="00F717F6" w:rsidRDefault="00316B23">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Ορίστε, κύριε Βασιλειάδη, έχετε τον λόγο για τρία λεπτά. </w:t>
      </w:r>
    </w:p>
    <w:p w14:paraId="054DAE5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Κυρία συνάδελφε, θέσατε αρκετά ζητήματα, ο</w:t>
      </w:r>
      <w:r>
        <w:rPr>
          <w:rFonts w:eastAsia="Times New Roman" w:cs="Times New Roman"/>
          <w:szCs w:val="24"/>
        </w:rPr>
        <w:lastRenderedPageBreak/>
        <w:t xml:space="preserve">ρισμένα </w:t>
      </w:r>
      <w:r>
        <w:rPr>
          <w:rFonts w:eastAsia="Times New Roman" w:cs="Times New Roman"/>
          <w:szCs w:val="24"/>
        </w:rPr>
        <w:t xml:space="preserve">από τα οποία ήταν πέρα από αυτά που είχατε διατυπώσει στην ερώτηση. Ωστόσο, θα προσπαθήσω να απαντήσω σε όλα. </w:t>
      </w:r>
    </w:p>
    <w:p w14:paraId="054DAE5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Είπατε πολύ σωστά ότι οι παθογένειες του ελληνικού ποδοσφαίρου -εγώ θα έλεγα του ελληνικού αθλητισμού, αλλά ας επικεντρωθούμε στο ποδόσφαιρο- είν</w:t>
      </w:r>
      <w:r>
        <w:rPr>
          <w:rFonts w:eastAsia="Times New Roman" w:cs="Times New Roman"/>
          <w:szCs w:val="24"/>
        </w:rPr>
        <w:t xml:space="preserve">αι γνωστές σε όλους και ότι απαιτείται διαφάνεια και συναίνεση, σύνεση και σύμπνοια. </w:t>
      </w:r>
    </w:p>
    <w:p w14:paraId="054DAE5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Συμφωνώ απόλυτα. Και νομίζω ότι σε αυτό το πλαίσιο προσπαθώ και από τη δική μου την πλευρά και να ενημερώνω και να είμαι σε επικοινωνία, αλλά και να μην παρεμβαίνω όπου δ</w:t>
      </w:r>
      <w:r>
        <w:rPr>
          <w:rFonts w:eastAsia="Times New Roman" w:cs="Times New Roman"/>
          <w:szCs w:val="24"/>
        </w:rPr>
        <w:t xml:space="preserve">εν χρειάζεται να παρέμβω, κρατώντας όμως το δικαίωμα της ελληνικής πολιτείας να παρεμβαίνω, όταν πρέπει να παρεμβαίνω και να διαπραγματευτώ, όταν πρέπει να διαπραγματευτώ. </w:t>
      </w:r>
    </w:p>
    <w:p w14:paraId="054DAE5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Πριν μπούμε στην Προσωρινή Διοικούσα Επιτροπή είναι ένα θέμα που είχε τεθεί και την</w:t>
      </w:r>
      <w:r>
        <w:rPr>
          <w:rFonts w:eastAsia="Times New Roman" w:cs="Times New Roman"/>
          <w:szCs w:val="24"/>
        </w:rPr>
        <w:t xml:space="preserve"> προηγούμενη φορά σχετικά με την τροπολογία για τις εκλογές στην ΕΟΕ, η οποία δεν ήρθε νύχτα και για την οποία είχαν ενημερωθεί οι πάντες, αλλά εκ λάθους όχι εσείς. Και αυτό είναι κάτι που ξέρετε.  </w:t>
      </w:r>
    </w:p>
    <w:p w14:paraId="054DAE5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Όμως, τέλος πάντων προσπαθήσαμε να λύσουμε ένα ζήτημα. Υπ</w:t>
      </w:r>
      <w:r>
        <w:rPr>
          <w:rFonts w:eastAsia="Times New Roman" w:cs="Times New Roman"/>
          <w:szCs w:val="24"/>
        </w:rPr>
        <w:t xml:space="preserve">άρχει μια δεδομένη κόντρα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xml:space="preserve">, σχετικά με το εκλογικό σύστημα. </w:t>
      </w:r>
    </w:p>
    <w:p w14:paraId="054DAE5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Ας πάμε, λοιπόν, τώρα στην ουσία. Η Προσωρινή Διοικούσα Επιτροπή ήταν αποτέλεσμα όχι μόνο των γνωστών παθογενειών της </w:t>
      </w:r>
      <w:r>
        <w:rPr>
          <w:rFonts w:eastAsia="Times New Roman" w:cs="Times New Roman"/>
          <w:szCs w:val="24"/>
          <w:lang w:val="en-US"/>
        </w:rPr>
        <w:t>FIFA</w:t>
      </w:r>
      <w:r>
        <w:rPr>
          <w:rFonts w:eastAsia="Times New Roman" w:cs="Times New Roman"/>
          <w:szCs w:val="24"/>
        </w:rPr>
        <w:t xml:space="preserve"> και της </w:t>
      </w:r>
      <w:r>
        <w:rPr>
          <w:rFonts w:eastAsia="Times New Roman" w:cs="Times New Roman"/>
          <w:szCs w:val="24"/>
          <w:lang w:val="en-US"/>
        </w:rPr>
        <w:t>UEFA</w:t>
      </w:r>
      <w:r>
        <w:rPr>
          <w:rFonts w:eastAsia="Times New Roman" w:cs="Times New Roman"/>
          <w:szCs w:val="24"/>
        </w:rPr>
        <w:t xml:space="preserve"> και του συστήματος που κατέληξε στις δικαστικές αίθουσες και έγινε η παρέμβαση. Ήταν αποτέλεσμα της ελληνικής πολιτείας η οποία εκκίνησε τη διαδικασία και έθεσε το θέμα στους διεθνείς οργανισμούς. </w:t>
      </w:r>
    </w:p>
    <w:p w14:paraId="054DAE5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Γιατί δεν έχει παρέμβει ποτέ άλλοτε η </w:t>
      </w:r>
      <w:r>
        <w:rPr>
          <w:rFonts w:eastAsia="Times New Roman" w:cs="Times New Roman"/>
          <w:szCs w:val="24"/>
          <w:lang w:val="en-US"/>
        </w:rPr>
        <w:t>FIFA</w:t>
      </w:r>
      <w:r>
        <w:rPr>
          <w:rFonts w:eastAsia="Times New Roman" w:cs="Times New Roman"/>
          <w:szCs w:val="24"/>
        </w:rPr>
        <w:t xml:space="preserve"> και η </w:t>
      </w:r>
      <w:r>
        <w:rPr>
          <w:rFonts w:eastAsia="Times New Roman" w:cs="Times New Roman"/>
          <w:szCs w:val="24"/>
          <w:lang w:val="en-US"/>
        </w:rPr>
        <w:t>UEFA</w:t>
      </w:r>
      <w:r>
        <w:rPr>
          <w:rFonts w:eastAsia="Times New Roman" w:cs="Times New Roman"/>
          <w:szCs w:val="24"/>
        </w:rPr>
        <w:t>; Το</w:t>
      </w:r>
      <w:r>
        <w:rPr>
          <w:rFonts w:eastAsia="Times New Roman" w:cs="Times New Roman"/>
          <w:szCs w:val="24"/>
        </w:rPr>
        <w:t xml:space="preserve"> πρόβλημα δεν ήταν χθεσινό και δεν γεννήθηκε χθες, αλλά σοβεί εδώ και δεκαετίες. Υπήρχαν νομοθετικές παρεμβάσεις που είχαν γίνει, και άλλες τηρούνταν και άλλες όχι, και ερχόντουσαν καταφανώς σε σύγκρουση και με τις διεθνείς ομοσπονδίες. Αυτές γινόντουσαν τ</w:t>
      </w:r>
      <w:r>
        <w:rPr>
          <w:rFonts w:eastAsia="Times New Roman" w:cs="Times New Roman"/>
          <w:szCs w:val="24"/>
        </w:rPr>
        <w:t xml:space="preserve">ην προηγούμενη δεκαετία κατά σειρά και μετά τις έπαιρναν συνεχώς πίσω. Επίσης, υπήρχε αδιαφάνεια. Η </w:t>
      </w:r>
      <w:r>
        <w:rPr>
          <w:rFonts w:eastAsia="Times New Roman" w:cs="Times New Roman"/>
          <w:szCs w:val="24"/>
          <w:lang w:val="en-US"/>
        </w:rPr>
        <w:t>FIFA</w:t>
      </w:r>
      <w:r>
        <w:rPr>
          <w:rFonts w:eastAsia="Times New Roman" w:cs="Times New Roman"/>
          <w:szCs w:val="24"/>
        </w:rPr>
        <w:t xml:space="preserve"> και η </w:t>
      </w:r>
      <w:r>
        <w:rPr>
          <w:rFonts w:eastAsia="Times New Roman" w:cs="Times New Roman"/>
          <w:szCs w:val="24"/>
          <w:lang w:val="en-US"/>
        </w:rPr>
        <w:t>UEFA</w:t>
      </w:r>
      <w:r>
        <w:rPr>
          <w:rFonts w:eastAsia="Times New Roman" w:cs="Times New Roman"/>
          <w:szCs w:val="24"/>
        </w:rPr>
        <w:t xml:space="preserve"> δεν έκαναν τίποτα. </w:t>
      </w:r>
    </w:p>
    <w:p w14:paraId="054DAE5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szCs w:val="24"/>
        </w:rPr>
        <w:t>Κυβέρνηση</w:t>
      </w:r>
      <w:r>
        <w:rPr>
          <w:rFonts w:eastAsia="Times New Roman" w:cs="Times New Roman"/>
          <w:szCs w:val="24"/>
        </w:rPr>
        <w:t xml:space="preserve"> και ο προκάτοχός μου ήταν αυτοί που έθεσαν την ατζέντα και προχώρησαν στον ορισμό της Προσωρινής Διοικο</w:t>
      </w:r>
      <w:r>
        <w:rPr>
          <w:rFonts w:eastAsia="Times New Roman" w:cs="Times New Roman"/>
          <w:szCs w:val="24"/>
        </w:rPr>
        <w:t xml:space="preserve">ύσας Επιτροπής, είτε μας αρέσει είτε όχι. </w:t>
      </w:r>
    </w:p>
    <w:p w14:paraId="054DAE6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Διότι, κυρία Καραμανλή, ας δούμε τι είχαμε. Αποτύχαμε σε έναν Οργανισμό ο οποίος από το 2004 μέχρι το 2016 είχε τζίρους 300.000.000 ευρώ και αυτήν τη στιγμή οι ελεγκτές βρίσκουν έλλειμμα 15.000.000 ευρώ. Πού πήγαν</w:t>
      </w:r>
      <w:r>
        <w:rPr>
          <w:rFonts w:eastAsia="Times New Roman" w:cs="Times New Roman"/>
          <w:szCs w:val="24"/>
        </w:rPr>
        <w:t xml:space="preserve"> αυτά τα χρήματα; Μάλιστα, από αυτά τα ποσά δεν έπεσε ούτε ένα ευρώ στις τοπικές ενώσεις, στα σωματεία και στις υποδομές. Ούτε ένα γήπεδο «5</w:t>
      </w:r>
      <w:r>
        <w:rPr>
          <w:rFonts w:eastAsia="Times New Roman"/>
          <w:szCs w:val="24"/>
        </w:rPr>
        <w:t>×</w:t>
      </w:r>
      <w:r>
        <w:rPr>
          <w:rFonts w:eastAsia="Times New Roman" w:cs="Times New Roman"/>
          <w:szCs w:val="24"/>
        </w:rPr>
        <w:t xml:space="preserve">5» δεν φτιάχτηκε από την Ομοσπονδία. Ακόμα και οι δικές της εγκαταστάσεις φτιάχτηκαν με χρήματα της </w:t>
      </w:r>
      <w:r>
        <w:rPr>
          <w:rFonts w:eastAsia="Times New Roman" w:cs="Times New Roman"/>
          <w:szCs w:val="24"/>
          <w:lang w:val="en-US"/>
        </w:rPr>
        <w:t>FIFA</w:t>
      </w:r>
      <w:r>
        <w:rPr>
          <w:rFonts w:eastAsia="Times New Roman" w:cs="Times New Roman"/>
          <w:szCs w:val="24"/>
        </w:rPr>
        <w:t xml:space="preserve"> και της </w:t>
      </w:r>
      <w:r>
        <w:rPr>
          <w:rFonts w:eastAsia="Times New Roman" w:cs="Times New Roman"/>
          <w:szCs w:val="24"/>
          <w:lang w:val="en-US"/>
        </w:rPr>
        <w:t>UE</w:t>
      </w:r>
      <w:r>
        <w:rPr>
          <w:rFonts w:eastAsia="Times New Roman" w:cs="Times New Roman"/>
          <w:szCs w:val="24"/>
          <w:lang w:val="en-US"/>
        </w:rPr>
        <w:t>FA</w:t>
      </w:r>
      <w:r>
        <w:rPr>
          <w:rFonts w:eastAsia="Times New Roman" w:cs="Times New Roman"/>
          <w:szCs w:val="24"/>
        </w:rPr>
        <w:t xml:space="preserve">. </w:t>
      </w:r>
    </w:p>
    <w:p w14:paraId="054DAE6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054DAE6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Κυρία Χριστοδουλοπούλου, τελειώνω σε λίγο. </w:t>
      </w:r>
    </w:p>
    <w:p w14:paraId="054DAE6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Ας δούμε, όμως, σε ποιο σημείο βρισκόμαστε σήμερα. Έχουν προχωρήσει οι </w:t>
      </w:r>
      <w:r>
        <w:rPr>
          <w:rFonts w:eastAsia="Times New Roman"/>
          <w:szCs w:val="24"/>
        </w:rPr>
        <w:t>διαδικασίες</w:t>
      </w:r>
      <w:r>
        <w:rPr>
          <w:rFonts w:eastAsia="Times New Roman" w:cs="Times New Roman"/>
          <w:szCs w:val="24"/>
        </w:rPr>
        <w:t xml:space="preserve"> της Προσωρινής Διοικούσας Επιτροπής, έ</w:t>
      </w:r>
      <w:r>
        <w:rPr>
          <w:rFonts w:eastAsia="Times New Roman" w:cs="Times New Roman"/>
          <w:szCs w:val="24"/>
        </w:rPr>
        <w:t xml:space="preserve">χει ολοκληρωθεί ο κανονισμός του αρχικού ελέγχου και απ’ ό,τι με έχουν πληροφορήσει, έχει ολοκληρωθεί ο Κανονισμός Δεοντολογίας. </w:t>
      </w:r>
    </w:p>
    <w:p w14:paraId="054DAE6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Επίσης, οι άνθρωποι της </w:t>
      </w:r>
      <w:r>
        <w:rPr>
          <w:rFonts w:eastAsia="Times New Roman" w:cs="Times New Roman"/>
          <w:szCs w:val="24"/>
          <w:lang w:val="en-US"/>
        </w:rPr>
        <w:t>FIFA</w:t>
      </w:r>
      <w:r>
        <w:rPr>
          <w:rFonts w:eastAsia="Times New Roman" w:cs="Times New Roman"/>
          <w:szCs w:val="24"/>
        </w:rPr>
        <w:t xml:space="preserve"> και της </w:t>
      </w:r>
      <w:r>
        <w:rPr>
          <w:rFonts w:eastAsia="Times New Roman" w:cs="Times New Roman"/>
          <w:szCs w:val="24"/>
          <w:lang w:val="en-US"/>
        </w:rPr>
        <w:t>UEFA</w:t>
      </w:r>
      <w:r>
        <w:rPr>
          <w:rFonts w:eastAsia="Times New Roman" w:cs="Times New Roman"/>
          <w:szCs w:val="24"/>
        </w:rPr>
        <w:t xml:space="preserve"> σε συνεργασία με την προσωρινή διοικούσα επιτροπή έχουν βρει ανήκου</w:t>
      </w:r>
      <w:r>
        <w:rPr>
          <w:rFonts w:eastAsia="Times New Roman" w:cs="Times New Roman"/>
          <w:szCs w:val="24"/>
        </w:rPr>
        <w:lastRenderedPageBreak/>
        <w:t>στα νομικά πράγμα</w:t>
      </w:r>
      <w:r>
        <w:rPr>
          <w:rFonts w:eastAsia="Times New Roman" w:cs="Times New Roman"/>
          <w:szCs w:val="24"/>
        </w:rPr>
        <w:t xml:space="preserve">τα που ίσχυαν στη χώρα. Έρχονται και νομιμοποιούν πρωτοβουλίες που πήρε τούτη εδώ η Κυβέρνηση φέρνοντας τακτικούς δικαστές στα δικαιοδοτικά όργανα της Ομοσπονδίας. </w:t>
      </w:r>
      <w:r>
        <w:rPr>
          <w:rFonts w:eastAsia="Times New Roman" w:cs="Times New Roman"/>
          <w:szCs w:val="24"/>
        </w:rPr>
        <w:t>Ό</w:t>
      </w:r>
      <w:r>
        <w:rPr>
          <w:rFonts w:eastAsia="Times New Roman" w:cs="Times New Roman"/>
          <w:szCs w:val="24"/>
        </w:rPr>
        <w:t xml:space="preserve">χι μόνο αποδέχονται το νομικό πλαίσιο που τέθηκε σε ισχύ, αλλά ζητάνε και επέκτασή του και </w:t>
      </w:r>
      <w:r>
        <w:rPr>
          <w:rFonts w:eastAsia="Times New Roman" w:cs="Times New Roman"/>
          <w:szCs w:val="24"/>
        </w:rPr>
        <w:t xml:space="preserve">ανανέωση των θητειών των τακτικών δικαστών. </w:t>
      </w:r>
      <w:r>
        <w:rPr>
          <w:rFonts w:eastAsia="Times New Roman" w:cs="Times New Roman"/>
          <w:szCs w:val="24"/>
        </w:rPr>
        <w:t>Μ</w:t>
      </w:r>
      <w:r>
        <w:rPr>
          <w:rFonts w:eastAsia="Times New Roman" w:cs="Times New Roman"/>
          <w:szCs w:val="24"/>
        </w:rPr>
        <w:t>ε την τοποθέτηση τακτικών δικαστών θα έχουμε και μ</w:t>
      </w:r>
      <w:r>
        <w:rPr>
          <w:rFonts w:eastAsia="Times New Roman" w:cs="Times New Roman"/>
          <w:szCs w:val="24"/>
        </w:rPr>
        <w:t>ί</w:t>
      </w:r>
      <w:r>
        <w:rPr>
          <w:rFonts w:eastAsia="Times New Roman" w:cs="Times New Roman"/>
          <w:szCs w:val="24"/>
        </w:rPr>
        <w:t xml:space="preserve">α εξομάλυνση στην απονομή της αθλητικής δικαιοσύνης. </w:t>
      </w:r>
    </w:p>
    <w:p w14:paraId="054DAE6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Ταυτόχρονα δε αίρονται τα ανήκουστα πράγματα, όπως η μονοετής παραγραφή των αδικημάτων. Αυτό δεν ισχύει πουθενά. Είναι πιο προκλητικό ακόμα και από τον νόμο περί ευθύνης υπουργών η μονοετής παραγραφή. Το έφερε η προηγούμενη διοίκηση και έριχνε στο καλάθι τ</w:t>
      </w:r>
      <w:r>
        <w:rPr>
          <w:rFonts w:eastAsia="Times New Roman" w:cs="Times New Roman"/>
          <w:szCs w:val="24"/>
        </w:rPr>
        <w:t xml:space="preserve">ων </w:t>
      </w:r>
      <w:proofErr w:type="spellStart"/>
      <w:r>
        <w:rPr>
          <w:rFonts w:eastAsia="Times New Roman" w:cs="Times New Roman"/>
          <w:szCs w:val="24"/>
        </w:rPr>
        <w:t>αχρήστων</w:t>
      </w:r>
      <w:proofErr w:type="spellEnd"/>
      <w:r>
        <w:rPr>
          <w:rFonts w:eastAsia="Times New Roman" w:cs="Times New Roman"/>
          <w:szCs w:val="24"/>
        </w:rPr>
        <w:t xml:space="preserve"> όλες αυτές τις υποθέσεις των δεκάδων εκατομμυρίων ευρώ, οι οποίες σήμερα βγαίνουν στο φως. Να είναι μόνο η </w:t>
      </w:r>
      <w:r>
        <w:rPr>
          <w:rFonts w:eastAsia="Times New Roman" w:cs="Times New Roman"/>
          <w:szCs w:val="24"/>
        </w:rPr>
        <w:t>«</w:t>
      </w:r>
      <w:r>
        <w:rPr>
          <w:rFonts w:eastAsia="Times New Roman" w:cs="Times New Roman"/>
          <w:szCs w:val="24"/>
        </w:rPr>
        <w:t>T</w:t>
      </w:r>
      <w:r>
        <w:rPr>
          <w:rFonts w:eastAsia="Times New Roman" w:cs="Times New Roman"/>
          <w:szCs w:val="24"/>
          <w:lang w:val="en-US"/>
        </w:rPr>
        <w:t>ravel</w:t>
      </w:r>
      <w:r>
        <w:rPr>
          <w:rFonts w:eastAsia="Times New Roman" w:cs="Times New Roman"/>
          <w:szCs w:val="24"/>
        </w:rPr>
        <w:t xml:space="preserve"> P</w:t>
      </w:r>
      <w:proofErr w:type="spellStart"/>
      <w:r>
        <w:rPr>
          <w:rFonts w:eastAsia="Times New Roman" w:cs="Times New Roman"/>
          <w:szCs w:val="24"/>
          <w:lang w:val="en-US"/>
        </w:rPr>
        <w:t>lan</w:t>
      </w:r>
      <w:proofErr w:type="spellEnd"/>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Κάρτα Υγείας</w:t>
      </w:r>
      <w:r>
        <w:rPr>
          <w:rFonts w:eastAsia="Times New Roman" w:cs="Times New Roman"/>
          <w:szCs w:val="24"/>
        </w:rPr>
        <w:t>»</w:t>
      </w:r>
      <w:r>
        <w:rPr>
          <w:rFonts w:eastAsia="Times New Roman" w:cs="Times New Roman"/>
          <w:szCs w:val="24"/>
        </w:rPr>
        <w:t xml:space="preserve">, που έχουν πάρει τον δρόμο της δικαιοσύνης; Και πόσα άλλα ακόμα βρίσκει η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όχι η προσωρινή διο</w:t>
      </w:r>
      <w:r>
        <w:rPr>
          <w:rFonts w:eastAsia="Times New Roman" w:cs="Times New Roman"/>
          <w:szCs w:val="24"/>
        </w:rPr>
        <w:t xml:space="preserve">ικούσα. Η </w:t>
      </w:r>
      <w:r>
        <w:rPr>
          <w:rFonts w:eastAsia="Times New Roman" w:cs="Times New Roman"/>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xml:space="preserve"> μπήκε μέσα, για να κάνει έναν τυπικό έλεγχο και </w:t>
      </w:r>
      <w:r>
        <w:rPr>
          <w:rFonts w:eastAsia="Times New Roman" w:cs="Times New Roman"/>
          <w:szCs w:val="24"/>
        </w:rPr>
        <w:lastRenderedPageBreak/>
        <w:t xml:space="preserve">αυτή τη στιγμή βρίσκονται πραγματικά σε πανικό από τα νούμερα, τα στοιχεία και τους σκελετούς που βρίσκουν μέσα στις ντουλάπες της Ποδοσφαιρικής Ομοσπονδίας. </w:t>
      </w:r>
    </w:p>
    <w:p w14:paraId="054DAE6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Σχετικά με τις δηλώσεις μου </w:t>
      </w:r>
      <w:r>
        <w:rPr>
          <w:rFonts w:eastAsia="Times New Roman" w:cs="Times New Roman"/>
          <w:szCs w:val="24"/>
        </w:rPr>
        <w:t xml:space="preserve">για τη διαιτησία και για το εκλογικό σύστημα θέλω να πω ότι, προφανώς, το εκλογικό σύστημα είναι ένα σημείο τριβής, γιατί, κατά μια άποψη, επεμβαίνει στο αυτοδιοίκητο. Αυτό που είπα και στη συνέντευξη ήταν ότι το εκλογικό σύστημα είναι τεχνικό ζήτημα. </w:t>
      </w:r>
    </w:p>
    <w:p w14:paraId="054DAE6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εμάς, ως πολιτεία, είναι κομβικό, πρώτον, η διεύρυνση της εκλογικής βάσης και, δεύτερον, η μεγαλύτερη συμμετοχή του επαγγελματικού αθλητισμού μέσα στο εκλογικό σώμα, με σαφέστατη και μεγάλη πλειοψηφία του ερασιτεχνικού κομματιού του αθλητισμού.</w:t>
      </w:r>
    </w:p>
    <w:p w14:paraId="054DAE6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Ως προς τη</w:t>
      </w:r>
      <w:r>
        <w:rPr>
          <w:rFonts w:eastAsia="Times New Roman" w:cs="Times New Roman"/>
          <w:szCs w:val="24"/>
        </w:rPr>
        <w:t xml:space="preserve"> διαιτησία, θέλω να πω ότι το θέμα της επαγγελματικής διαιτησίας δεν ξέρω αν είναι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αλλά ισχύει στη Μεγάλη Βρετανία. Άρα δεν μπορεί να είναι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μερικώς σε κάποιες χώρες και μερικώς όχι σε άλλες χώρες. Το θέμα είναι οι δομές που υπάρχουν και ο εναγκαλισμός της Ομοσπονδίας με την ΚΕΔ. Προφανώς, όταν η ΚΕΔ επί της ουσίας είναι η </w:t>
      </w:r>
      <w:r>
        <w:rPr>
          <w:rFonts w:eastAsia="Times New Roman" w:cs="Times New Roman"/>
          <w:szCs w:val="24"/>
        </w:rPr>
        <w:lastRenderedPageBreak/>
        <w:t>ίδια η ΕΠΟ, όταν η ΕΠΟ ασκεί όχι ασφυκτικό έλεγχο, αλλά ασφυκτική πίεση</w:t>
      </w:r>
      <w:r>
        <w:rPr>
          <w:rFonts w:eastAsia="Times New Roman" w:cs="Times New Roman"/>
          <w:szCs w:val="24"/>
        </w:rPr>
        <w:t xml:space="preserve"> και καθορίζει την ΚΕΔ, προφανώς, θα ζήσουμε αυτά που ζήσαμε ή τις υποψίες. </w:t>
      </w:r>
    </w:p>
    <w:p w14:paraId="054DAE6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Άρα, λοιπόν, πρέπει να υπάρχει ένα σαφές πλαίσιο, για να μην υπάρχουν σκιές. Εγώ πάλι σας λέω ότι θέλω να είναι οι τόνοι χαμηλοί. Να μην πάρω θέση για το τι υπάρχει, τι δεν υπάρχε</w:t>
      </w:r>
      <w:r>
        <w:rPr>
          <w:rFonts w:eastAsia="Times New Roman" w:cs="Times New Roman"/>
          <w:szCs w:val="24"/>
        </w:rPr>
        <w:t xml:space="preserve">ι, τι υπήρχε, τι δεν υπήρχε, γιατί πρέπει να προχωρήσουμε μπροστά. Παρ’ όλα αυτά, όμως, πρέπει να ζητήσουμε ένα μοντέλο. Έχουμε άποψη, αλλά το μοντέλο θα το προτείνει και θα το συζητήσει η Ομοσπονδία, η </w:t>
      </w:r>
      <w:r>
        <w:rPr>
          <w:rFonts w:eastAsia="Times New Roman" w:cs="Times New Roman"/>
          <w:szCs w:val="24"/>
          <w:lang w:val="en-US"/>
        </w:rPr>
        <w:t>FIFA</w:t>
      </w:r>
      <w:r>
        <w:rPr>
          <w:rFonts w:eastAsia="Times New Roman" w:cs="Times New Roman"/>
          <w:szCs w:val="24"/>
        </w:rPr>
        <w:t xml:space="preserve"> και η </w:t>
      </w:r>
      <w:r>
        <w:rPr>
          <w:rFonts w:eastAsia="Times New Roman" w:cs="Times New Roman"/>
          <w:szCs w:val="24"/>
          <w:lang w:val="en-US"/>
        </w:rPr>
        <w:t>UEFA</w:t>
      </w:r>
      <w:r>
        <w:rPr>
          <w:rFonts w:eastAsia="Times New Roman" w:cs="Times New Roman"/>
          <w:szCs w:val="24"/>
        </w:rPr>
        <w:t xml:space="preserve">. Δεν είναι δουλειά της Κυβέρνησης να </w:t>
      </w:r>
      <w:r>
        <w:rPr>
          <w:rFonts w:eastAsia="Times New Roman" w:cs="Times New Roman"/>
          <w:szCs w:val="24"/>
        </w:rPr>
        <w:t xml:space="preserve">απαιτήσει μοντέλο. Σ’ αυτό συμφωνούμε. Παρ’ όλα αυτά, όμως, μπορεί να κρίνει, να κουβεντιάσει και όταν έρθουμε στο ζήτημα των εκλογών, εκεί πέρα συζητάμε τα πάντα. Θα πρέπει, όμως, να έχουν μπει αυτοί οι συγκεκριμένοι κανόνες. </w:t>
      </w:r>
    </w:p>
    <w:p w14:paraId="054DAE6A" w14:textId="77777777" w:rsidR="00F717F6" w:rsidRDefault="00316B23">
      <w:pPr>
        <w:spacing w:line="600" w:lineRule="auto"/>
        <w:ind w:firstLine="720"/>
        <w:jc w:val="both"/>
        <w:rPr>
          <w:rFonts w:eastAsia="Times New Roman" w:cs="Times New Roman"/>
          <w:szCs w:val="24"/>
        </w:rPr>
      </w:pPr>
      <w:r>
        <w:rPr>
          <w:rFonts w:eastAsia="Times New Roman"/>
          <w:b/>
          <w:bCs/>
        </w:rPr>
        <w:t>ΠΡΟΕΔΡΕΥΟΥΣΑ (Αναστασία Χρισ</w:t>
      </w:r>
      <w:r>
        <w:rPr>
          <w:rFonts w:eastAsia="Times New Roman"/>
          <w:b/>
          <w:bCs/>
        </w:rPr>
        <w:t>τοδουλοπούλου):</w:t>
      </w:r>
      <w:r>
        <w:rPr>
          <w:rFonts w:eastAsia="Times New Roman" w:cs="Times New Roman"/>
          <w:szCs w:val="24"/>
        </w:rPr>
        <w:t xml:space="preserve"> Ολοκληρώστε, κύριε Βασιλειάδη. </w:t>
      </w:r>
    </w:p>
    <w:p w14:paraId="054DAE6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w:t>
      </w:r>
      <w:r>
        <w:rPr>
          <w:rFonts w:eastAsia="Times New Roman" w:cs="Times New Roman"/>
          <w:b/>
          <w:szCs w:val="24"/>
        </w:rPr>
        <w:t xml:space="preserve"> Πολιτισμού και</w:t>
      </w:r>
      <w:r>
        <w:rPr>
          <w:rFonts w:eastAsia="Times New Roman" w:cs="Times New Roman"/>
          <w:b/>
          <w:szCs w:val="24"/>
        </w:rPr>
        <w:t xml:space="preserve"> Αθλητισμού):</w:t>
      </w:r>
      <w:r>
        <w:rPr>
          <w:rFonts w:eastAsia="Times New Roman" w:cs="Times New Roman"/>
          <w:szCs w:val="24"/>
        </w:rPr>
        <w:t xml:space="preserve"> Ξέρουμε όλοι ποια είναι τα προβλήματα, κυρία Καραμανλή. Ας μην κρυβόμαστε. Περιμένουμε, λοιπόν, να δούμε </w:t>
      </w:r>
      <w:r>
        <w:rPr>
          <w:rFonts w:eastAsia="Times New Roman" w:cs="Times New Roman"/>
          <w:szCs w:val="24"/>
        </w:rPr>
        <w:lastRenderedPageBreak/>
        <w:t xml:space="preserve">από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που είναι τα αρμ</w:t>
      </w:r>
      <w:r>
        <w:rPr>
          <w:rFonts w:eastAsia="Times New Roman" w:cs="Times New Roman"/>
          <w:szCs w:val="24"/>
        </w:rPr>
        <w:t>όδια διεθνή όργανα, οι αρμόδιοι διεθνείς οργανισμοί, τις προτάσεις τους, να δούμε πώς θα καταλήξουν και τι αποφάσεις θα πάρουν και τα όργανα της Ομοσπονδίας και μετά η πολιτεία, εφόσον χρειαστεί, θα παρέμβει και θα παρεμβαίνει κάθε φορά που θα υπάρχουν αδι</w:t>
      </w:r>
      <w:r>
        <w:rPr>
          <w:rFonts w:eastAsia="Times New Roman" w:cs="Times New Roman"/>
          <w:szCs w:val="24"/>
        </w:rPr>
        <w:t xml:space="preserve">αφανείς διαδικασίες. </w:t>
      </w:r>
    </w:p>
    <w:p w14:paraId="054DAE6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Για τα υπόλοιπα θα σας απαντήσω στη δευτερολογία μου. </w:t>
      </w:r>
    </w:p>
    <w:p w14:paraId="054DAE6D" w14:textId="77777777" w:rsidR="00F717F6" w:rsidRDefault="00316B23">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Καλό είναι να αναπτύσσονται οι ερωτήσεις που είναι γραμμένες. Διότι συμπληρώνετε και άλλες, συμπληρώνει και ο Υπουργός, οπότε δεν κάνου</w:t>
      </w:r>
      <w:r>
        <w:rPr>
          <w:rFonts w:eastAsia="Times New Roman" w:cs="Times New Roman"/>
          <w:szCs w:val="24"/>
        </w:rPr>
        <w:t xml:space="preserve">με έτσι δουλειά, όπως καταλαβαίνετε. </w:t>
      </w:r>
    </w:p>
    <w:p w14:paraId="054DAE6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Κυρία Καραμανλή, έχετε τον λόγο για τρία λεπτά.</w:t>
      </w:r>
    </w:p>
    <w:p w14:paraId="054DAE6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Κυρία Πρόεδρε, έχω καταθέσει επανειλημμένως τις ερωτήσεις και δεν έχω πάρει απαντήσεις. Οπότε τις έβαλα όλες μαζί, για να απαντηθούν. Ευχαριστώ.</w:t>
      </w:r>
    </w:p>
    <w:p w14:paraId="054DAE7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Σοφότερου</w:t>
      </w:r>
      <w:r>
        <w:rPr>
          <w:rFonts w:eastAsia="Times New Roman" w:cs="Times New Roman"/>
          <w:szCs w:val="24"/>
        </w:rPr>
        <w:t xml:space="preserve">ς δεν μας κάνατε, κύριε Υφυπουργέ. Σχετικά τη διαιτησία, από τη μια λέτε ότι δεν παρεμβαίνετε, από την άλλη παρεμβαίνετε. Θέλω να μου διευκρινίσετε ποια είναι η άποψή σας </w:t>
      </w:r>
      <w:r>
        <w:rPr>
          <w:rFonts w:eastAsia="Times New Roman" w:cs="Times New Roman"/>
          <w:szCs w:val="24"/>
        </w:rPr>
        <w:lastRenderedPageBreak/>
        <w:t xml:space="preserve">και μέχρι πού θα φτάσετε και αν θα παρέμβετε στην </w:t>
      </w:r>
      <w:r>
        <w:rPr>
          <w:rFonts w:eastAsia="Times New Roman" w:cs="Times New Roman"/>
          <w:szCs w:val="24"/>
          <w:lang w:val="en-US"/>
        </w:rPr>
        <w:t>UEFA</w:t>
      </w:r>
      <w:r>
        <w:rPr>
          <w:rFonts w:eastAsia="Times New Roman" w:cs="Times New Roman"/>
          <w:szCs w:val="24"/>
        </w:rPr>
        <w:t xml:space="preserve"> και </w:t>
      </w:r>
      <w:r>
        <w:rPr>
          <w:rFonts w:eastAsia="Times New Roman" w:cs="Times New Roman"/>
          <w:szCs w:val="24"/>
          <w:lang w:val="en-US"/>
        </w:rPr>
        <w:t>FIFA</w:t>
      </w:r>
      <w:r>
        <w:rPr>
          <w:rFonts w:eastAsia="Times New Roman" w:cs="Times New Roman"/>
          <w:szCs w:val="24"/>
        </w:rPr>
        <w:t xml:space="preserve"> για το θέμα της διαιτ</w:t>
      </w:r>
      <w:r>
        <w:rPr>
          <w:rFonts w:eastAsia="Times New Roman" w:cs="Times New Roman"/>
          <w:szCs w:val="24"/>
        </w:rPr>
        <w:t xml:space="preserve">ησίας. </w:t>
      </w:r>
    </w:p>
    <w:p w14:paraId="054DAE7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Επίσης, ο κ. </w:t>
      </w:r>
      <w:proofErr w:type="spellStart"/>
      <w:r>
        <w:rPr>
          <w:rFonts w:eastAsia="Times New Roman" w:cs="Times New Roman"/>
          <w:szCs w:val="24"/>
        </w:rPr>
        <w:t>Κουτσοκούμνης</w:t>
      </w:r>
      <w:proofErr w:type="spellEnd"/>
      <w:r>
        <w:rPr>
          <w:rFonts w:eastAsia="Times New Roman" w:cs="Times New Roman"/>
          <w:szCs w:val="24"/>
        </w:rPr>
        <w:t xml:space="preserve"> είπε: «Υπάρχουν παρερμηνείες για το έργο μας. Μέσα στο 2016 υπήρχαν περιπτώσεις που δικαιολογούσαν την παρέμβαση. Δεν το εξασκήσαμε το δικαίωμα. Η απόφαση του Διαιτητικού έκρινε την παρέμβαση της </w:t>
      </w:r>
      <w:r>
        <w:rPr>
          <w:rFonts w:eastAsia="Times New Roman" w:cs="Times New Roman"/>
          <w:szCs w:val="24"/>
          <w:lang w:val="en-US"/>
        </w:rPr>
        <w:t>FIFA</w:t>
      </w:r>
      <w:r>
        <w:rPr>
          <w:rFonts w:eastAsia="Times New Roman" w:cs="Times New Roman"/>
          <w:szCs w:val="24"/>
        </w:rPr>
        <w:t>». Δηλαδή, όσες επιστ</w:t>
      </w:r>
      <w:r>
        <w:rPr>
          <w:rFonts w:eastAsia="Times New Roman" w:cs="Times New Roman"/>
          <w:szCs w:val="24"/>
        </w:rPr>
        <w:t xml:space="preserve">ολές και αν έστειλε ο προκάτοχός σας, ουδεμία σχέση είχαν με το θέμα, για το οποίο έβαλε η </w:t>
      </w:r>
      <w:r>
        <w:rPr>
          <w:rFonts w:eastAsia="Times New Roman" w:cs="Times New Roman"/>
          <w:szCs w:val="24"/>
          <w:lang w:val="en-US"/>
        </w:rPr>
        <w:t>UEFA</w:t>
      </w:r>
      <w:r>
        <w:rPr>
          <w:rFonts w:eastAsia="Times New Roman" w:cs="Times New Roman"/>
          <w:szCs w:val="24"/>
        </w:rPr>
        <w:t xml:space="preserve"> και </w:t>
      </w:r>
      <w:r>
        <w:rPr>
          <w:rFonts w:eastAsia="Times New Roman" w:cs="Times New Roman"/>
          <w:szCs w:val="24"/>
          <w:lang w:val="en-US"/>
        </w:rPr>
        <w:t>FIFA</w:t>
      </w:r>
      <w:r>
        <w:rPr>
          <w:rFonts w:eastAsia="Times New Roman" w:cs="Times New Roman"/>
          <w:szCs w:val="24"/>
        </w:rPr>
        <w:t xml:space="preserve"> την αρμόδια Επιτροπή Εξομάλυνσης. </w:t>
      </w:r>
    </w:p>
    <w:p w14:paraId="054DAE7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Επίσης, ο κ. </w:t>
      </w:r>
      <w:proofErr w:type="spellStart"/>
      <w:r>
        <w:rPr>
          <w:rFonts w:eastAsia="Times New Roman" w:cs="Times New Roman"/>
          <w:szCs w:val="24"/>
        </w:rPr>
        <w:t>Κουτσοκούμνης</w:t>
      </w:r>
      <w:proofErr w:type="spellEnd"/>
      <w:r>
        <w:rPr>
          <w:rFonts w:eastAsia="Times New Roman" w:cs="Times New Roman"/>
          <w:szCs w:val="24"/>
        </w:rPr>
        <w:t xml:space="preserve"> έχει πει ότι η προσωρινή διοικούσα επιτροπή είναι μια ανωμαλία και πρέπει το γρηγορότερο </w:t>
      </w:r>
      <w:r>
        <w:rPr>
          <w:rFonts w:eastAsia="Times New Roman" w:cs="Times New Roman"/>
          <w:szCs w:val="24"/>
        </w:rPr>
        <w:t>να τελειώσει για να έχουμε δημοκρατικές εκλογές.</w:t>
      </w:r>
    </w:p>
    <w:p w14:paraId="054DAE7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Εμείς γνωρίζουμε –όσο μπορούμε να γνωρίζουμε, κανείς δεν μπορεί να γνωρίζει, δεν είμαστε μέσα στην ΕΠΟ και μέσα στις ομοσπονδίες- ότι τα οικονομικά της ΕΠΟ ήταν χάλια, ακούμε για σκάνδαλα. Είμαστε υπέρ της κ</w:t>
      </w:r>
      <w:r>
        <w:rPr>
          <w:rFonts w:eastAsia="Times New Roman" w:cs="Times New Roman"/>
          <w:szCs w:val="24"/>
        </w:rPr>
        <w:t xml:space="preserve">άθαρσης, προφανώς. Και όπως πολύ σωστά είπε ο κ. </w:t>
      </w:r>
      <w:proofErr w:type="spellStart"/>
      <w:r>
        <w:rPr>
          <w:rFonts w:eastAsia="Times New Roman" w:cs="Times New Roman"/>
          <w:szCs w:val="24"/>
        </w:rPr>
        <w:t>Κουτσοκούμνης</w:t>
      </w:r>
      <w:proofErr w:type="spellEnd"/>
      <w:r>
        <w:rPr>
          <w:rFonts w:eastAsia="Times New Roman" w:cs="Times New Roman"/>
          <w:szCs w:val="24"/>
        </w:rPr>
        <w:t xml:space="preserve"> για κακουργήματα και ποινικά αδικήματα ο νόμος είναι πάνω από το καταστατικό. Το καταστατικό, όμως, είναι πάνω για όσα αφορούν το αυτοδιοίκητο και όταν κατά το ήμισυ στο εκλογικό σύστημα της ομ</w:t>
      </w:r>
      <w:r>
        <w:rPr>
          <w:rFonts w:eastAsia="Times New Roman" w:cs="Times New Roman"/>
          <w:szCs w:val="24"/>
        </w:rPr>
        <w:t xml:space="preserve">οσπονδίας της </w:t>
      </w:r>
      <w:r>
        <w:rPr>
          <w:rFonts w:eastAsia="Times New Roman" w:cs="Times New Roman"/>
          <w:szCs w:val="24"/>
        </w:rPr>
        <w:lastRenderedPageBreak/>
        <w:t>ΕΠΟ, που έρχεται με τροπολογία, καταρρέει ο νόμος Κοντονή, δεν μπορεί να το βάζετε στο τραπέζι ως θέμα συζήτησης, εάν, εφόσον, όταν θα. Ή κάτι ισχύει και για τα δύο σκέλη των εκλογών ή δεν ισχύει για κανένα.</w:t>
      </w:r>
    </w:p>
    <w:p w14:paraId="054DAE7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Επίσης, δεν μου απαντήσατε σε πολλ</w:t>
      </w:r>
      <w:r>
        <w:rPr>
          <w:rFonts w:eastAsia="Times New Roman" w:cs="Times New Roman"/>
          <w:szCs w:val="24"/>
        </w:rPr>
        <w:t>ά από τα θέματα. Να σημειώσω κατ</w:t>
      </w:r>
      <w:r>
        <w:rPr>
          <w:rFonts w:eastAsia="Times New Roman" w:cs="Times New Roman"/>
          <w:szCs w:val="24"/>
        </w:rPr>
        <w:t xml:space="preserve">’ αρχάς </w:t>
      </w:r>
      <w:r>
        <w:rPr>
          <w:rFonts w:eastAsia="Times New Roman" w:cs="Times New Roman"/>
          <w:szCs w:val="24"/>
        </w:rPr>
        <w:t xml:space="preserve">ότι η προσωρινή διοικούσα επιτροπή είναι διορισμένη από την ίδια την </w:t>
      </w:r>
      <w:r>
        <w:rPr>
          <w:rFonts w:eastAsia="Times New Roman" w:cs="Times New Roman"/>
          <w:szCs w:val="24"/>
          <w:lang w:val="en-US"/>
        </w:rPr>
        <w:t>UEFA</w:t>
      </w:r>
      <w:r>
        <w:rPr>
          <w:rFonts w:eastAsia="Times New Roman" w:cs="Times New Roman"/>
          <w:szCs w:val="24"/>
        </w:rPr>
        <w:t xml:space="preserve"> και υπάρχουν μέσα και εκλεκτοί της Κυβέρνησή</w:t>
      </w:r>
      <w:r>
        <w:rPr>
          <w:rFonts w:eastAsia="Times New Roman" w:cs="Times New Roman"/>
          <w:szCs w:val="24"/>
        </w:rPr>
        <w:t>ς</w:t>
      </w:r>
      <w:r>
        <w:rPr>
          <w:rFonts w:eastAsia="Times New Roman" w:cs="Times New Roman"/>
          <w:szCs w:val="24"/>
        </w:rPr>
        <w:t xml:space="preserve"> σας, οι οποίοι παίρνουν και εξωπραγματικά ποσά. Γι’ αυτό θέλω να μας πείτε εάν μέχρι τις 31 θα ο</w:t>
      </w:r>
      <w:r>
        <w:rPr>
          <w:rFonts w:eastAsia="Times New Roman" w:cs="Times New Roman"/>
          <w:szCs w:val="24"/>
        </w:rPr>
        <w:t>λοκληρωθεί, αν θα έχετε τον χρόνο να μπει το ποδόσφαιρο σε μια κανονικότητα και να γίνουν οι εκλογές. Μόλις την 1</w:t>
      </w:r>
      <w:r>
        <w:rPr>
          <w:rFonts w:eastAsia="Times New Roman" w:cs="Times New Roman"/>
          <w:szCs w:val="24"/>
          <w:vertAlign w:val="superscript"/>
        </w:rPr>
        <w:t>η</w:t>
      </w:r>
      <w:r>
        <w:rPr>
          <w:rFonts w:eastAsia="Times New Roman" w:cs="Times New Roman"/>
          <w:szCs w:val="24"/>
        </w:rPr>
        <w:t xml:space="preserve"> Φεβρουαρίου αποφάσισαν τη συγκρότηση επιτροπής νομικών που θα επεξεργαστεί τις αλλαγές του καταστατικού.</w:t>
      </w:r>
    </w:p>
    <w:p w14:paraId="054DAE7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 βρίσκεται λογικό, κύριε Βασιλειάδ</w:t>
      </w:r>
      <w:r>
        <w:rPr>
          <w:rFonts w:eastAsia="Times New Roman" w:cs="Times New Roman"/>
          <w:szCs w:val="24"/>
        </w:rPr>
        <w:t xml:space="preserve">η, να χρειάζονται τόσοι μήνες για να συγκροτήσουν αυτήν την επιτροπή, τέσσερις μήνες και μόλις τώρα στις αρχές Φεβρουαρίου; Δηλαδή μια εκλεγμένη διοίκηση ΕΠΟ πόσο περισσότερο θα καθυστερούσε στην εναρμόνιση του καταστατικού; </w:t>
      </w:r>
    </w:p>
    <w:p w14:paraId="054DAE7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Απομένουν λιγότερο από τέσσερι</w:t>
      </w:r>
      <w:r>
        <w:rPr>
          <w:rFonts w:eastAsia="Times New Roman" w:cs="Times New Roman"/>
          <w:szCs w:val="24"/>
        </w:rPr>
        <w:t xml:space="preserve">ς μήνες, το ξέρουμε όλοι, για την ολοκλήρωση της θητείας αυτής της επιτροπής. Πότε θα </w:t>
      </w:r>
      <w:r>
        <w:rPr>
          <w:rFonts w:eastAsia="Times New Roman" w:cs="Times New Roman"/>
          <w:szCs w:val="24"/>
        </w:rPr>
        <w:lastRenderedPageBreak/>
        <w:t>εισηγηθούν οι νομοθετικές αλλαγές; Πότε θα τις επεξεργαστείτε; Πότε θα τις φέρετε στη Βουλή; Θέλω να μας το πείτε, γιατί ακούγεται κάτι διαφορετικό, ότι θα πάρει παράταση</w:t>
      </w:r>
      <w:r>
        <w:rPr>
          <w:rFonts w:eastAsia="Times New Roman" w:cs="Times New Roman"/>
          <w:szCs w:val="24"/>
        </w:rPr>
        <w:t xml:space="preserve"> αυτή η ιστορία. Αυτό τουλάχιστον το γνωρίζετε. Δεν μπορεί να μην γνωρίζετε τον χρόνο τον οποίον εσείς χρειάζεστε για τις νομοθετικές αλλαγές. </w:t>
      </w:r>
    </w:p>
    <w:p w14:paraId="054DAE7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Δεν υπάρχει περίπτωση να μην σας ζητηθεί εξαίρεση την ΕΠΟ από όσα προβλέπει ο αθλητικός νόμος για τις εκλογές τω</w:t>
      </w:r>
      <w:r>
        <w:rPr>
          <w:rFonts w:eastAsia="Times New Roman" w:cs="Times New Roman"/>
          <w:szCs w:val="24"/>
        </w:rPr>
        <w:t>ν αθλητικών ομοσπονδιών και αυτό που φέρνει η τροπολογία είναι προάγγελος και μας προϊδεάζει για το τι θα ακολουθήσει.</w:t>
      </w:r>
    </w:p>
    <w:p w14:paraId="054DAE7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Να σας θυμίσω μόνο τι λέγατε ως ΣΥΡΙΖΑ στο πρόγραμμά σας για τον αθλητισμό:</w:t>
      </w:r>
    </w:p>
    <w:p w14:paraId="054DAE7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Αναφορικά με το αυτοδιοίκητο λέγατε: «Το </w:t>
      </w:r>
      <w:r>
        <w:rPr>
          <w:rFonts w:eastAsia="Times New Roman" w:cs="Times New Roman"/>
          <w:szCs w:val="24"/>
        </w:rPr>
        <w:t xml:space="preserve">Εθνικό </w:t>
      </w:r>
      <w:r>
        <w:rPr>
          <w:rFonts w:eastAsia="Times New Roman" w:cs="Times New Roman"/>
          <w:szCs w:val="24"/>
        </w:rPr>
        <w:t xml:space="preserve">και </w:t>
      </w:r>
      <w:r>
        <w:rPr>
          <w:rFonts w:eastAsia="Times New Roman" w:cs="Times New Roman"/>
          <w:szCs w:val="24"/>
        </w:rPr>
        <w:t xml:space="preserve">Ευρωπαϊκό Δίκαιο </w:t>
      </w:r>
      <w:r>
        <w:rPr>
          <w:rFonts w:eastAsia="Times New Roman" w:cs="Times New Roman"/>
          <w:szCs w:val="24"/>
        </w:rPr>
        <w:t xml:space="preserve">υπερισχύει των κανόνων των διεθνών αθλητικών ομοσπονδιών». Να σημειώσω, επίσης, ότι ο προκάτοχός σας έφερε στον </w:t>
      </w:r>
      <w:r>
        <w:rPr>
          <w:rFonts w:eastAsia="Times New Roman" w:cs="Times New Roman"/>
          <w:szCs w:val="24"/>
        </w:rPr>
        <w:t>ν.</w:t>
      </w:r>
      <w:r>
        <w:rPr>
          <w:rFonts w:eastAsia="Times New Roman" w:cs="Times New Roman"/>
          <w:szCs w:val="24"/>
        </w:rPr>
        <w:t>4326/2015 διάταξη, άρθρο 15, σύμφωνα με την οποία το καταστατικό της ΕΠΟ πρέπει να είναι εναρμονισμένο με το Σύνταγμα και την</w:t>
      </w:r>
      <w:r>
        <w:rPr>
          <w:rFonts w:eastAsia="Times New Roman" w:cs="Times New Roman"/>
          <w:szCs w:val="24"/>
        </w:rPr>
        <w:t xml:space="preserve"> κείμενη νομοθεσία.</w:t>
      </w:r>
    </w:p>
    <w:p w14:paraId="054DAE7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Θα νομοθετήσετε αύριο για άλλη μια φορά κόντρα στον προκάτοχό σας; Γιατί δεν σας βλέπω και πολύ πρόθυμο να υπερασπιστείτε το έργο αυτό. Το σύνολο του φίλαθλου κόσμου μέρα με τη μέρα συνειδητοποιεί ότι αυτοί που πανηγύριζαν ότι άλλαξαν ρ</w:t>
      </w:r>
      <w:r>
        <w:rPr>
          <w:rFonts w:eastAsia="Times New Roman" w:cs="Times New Roman"/>
          <w:szCs w:val="24"/>
        </w:rPr>
        <w:t>ιζικά την κατάσταση στη λειτουργία του ελληνικού ποδοσφαίρου τελικά κατάφεραν μια τρύπα στο νερό.</w:t>
      </w:r>
    </w:p>
    <w:p w14:paraId="054DAE7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Θέλω να φέρετε άμεσα μια ολοκληρωμένη πρόταση σχετικά με το εκλογικό σύστημα των ομοσπονδιών, που θα προσδιορίζει με σαφήνεια τα όρια του αυτοδιοίκητου και στ</w:t>
      </w:r>
      <w:r>
        <w:rPr>
          <w:rFonts w:eastAsia="Times New Roman" w:cs="Times New Roman"/>
          <w:szCs w:val="24"/>
        </w:rPr>
        <w:t>ο ποδόσφαιρο.</w:t>
      </w:r>
    </w:p>
    <w:p w14:paraId="054DAE7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Επίσης, θέλω να σας πω γι’ αυτόν τον περιβόητο αθλητικό νόμο που πηγαινοέρχεται και όλο ανακοινώσεις κάνετε, αλλά εν τω μεταξύ νομοθετείτε αποσπασματικά μονίμως για το ποδόσφαιρο και για όλα τα θέματα που καίνε την αθλητική κοινότητα. Κατεβάσ</w:t>
      </w:r>
      <w:r>
        <w:rPr>
          <w:rFonts w:eastAsia="Times New Roman" w:cs="Times New Roman"/>
          <w:szCs w:val="24"/>
        </w:rPr>
        <w:t>τε την μπάλα χαμηλά. Όταν είστε έτοιμος –όχι εσείς προσωπικά, γιατί το μεγάλο μερίδιο το φέρει ο προκάτοχός σας, εσείς είστε καινούρ</w:t>
      </w:r>
      <w:r>
        <w:rPr>
          <w:rFonts w:eastAsia="Times New Roman" w:cs="Times New Roman"/>
          <w:szCs w:val="24"/>
        </w:rPr>
        <w:t>γ</w:t>
      </w:r>
      <w:r>
        <w:rPr>
          <w:rFonts w:eastAsia="Times New Roman" w:cs="Times New Roman"/>
          <w:szCs w:val="24"/>
        </w:rPr>
        <w:t>ιος- και λίγα λόγια και καλά.</w:t>
      </w:r>
    </w:p>
    <w:p w14:paraId="054DAE7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Βασιλειάδη, έχετε τον λόγο. Να μείνετε στον</w:t>
      </w:r>
      <w:r>
        <w:rPr>
          <w:rFonts w:eastAsia="Times New Roman" w:cs="Times New Roman"/>
          <w:szCs w:val="24"/>
        </w:rPr>
        <w:t xml:space="preserve"> χρόνο</w:t>
      </w:r>
      <w:r>
        <w:rPr>
          <w:rFonts w:eastAsia="Times New Roman" w:cs="Times New Roman"/>
          <w:szCs w:val="24"/>
        </w:rPr>
        <w:t>,</w:t>
      </w:r>
      <w:r>
        <w:rPr>
          <w:rFonts w:eastAsia="Times New Roman" w:cs="Times New Roman"/>
          <w:szCs w:val="24"/>
        </w:rPr>
        <w:t xml:space="preserve"> σας παρακαλώ.</w:t>
      </w:r>
    </w:p>
    <w:p w14:paraId="054DAE7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ΓΕΩΡΓΙΟΣ ΒΑΣΙΛΕΙΑΔΗΣ (Υφυπουργός Πολιτισμού και Αθλητισμού):</w:t>
      </w:r>
      <w:r>
        <w:rPr>
          <w:rFonts w:eastAsia="Times New Roman" w:cs="Times New Roman"/>
          <w:szCs w:val="24"/>
        </w:rPr>
        <w:t xml:space="preserve"> Θα προσπαθήσω, κυρία Πρόεδρε.</w:t>
      </w:r>
    </w:p>
    <w:p w14:paraId="054DAE7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Βλέπω έχετε ευαγγέλιο τα λόγια του κ. </w:t>
      </w:r>
      <w:proofErr w:type="spellStart"/>
      <w:r>
        <w:rPr>
          <w:rFonts w:eastAsia="Times New Roman" w:cs="Times New Roman"/>
          <w:szCs w:val="24"/>
        </w:rPr>
        <w:t>Κουτσ</w:t>
      </w:r>
      <w:r>
        <w:rPr>
          <w:rFonts w:eastAsia="Times New Roman" w:cs="Times New Roman"/>
          <w:szCs w:val="24"/>
        </w:rPr>
        <w:t>ο</w:t>
      </w:r>
      <w:r>
        <w:rPr>
          <w:rFonts w:eastAsia="Times New Roman" w:cs="Times New Roman"/>
          <w:szCs w:val="24"/>
        </w:rPr>
        <w:t>κούμνη</w:t>
      </w:r>
      <w:proofErr w:type="spellEnd"/>
      <w:r>
        <w:rPr>
          <w:rFonts w:eastAsia="Times New Roman" w:cs="Times New Roman"/>
          <w:szCs w:val="24"/>
        </w:rPr>
        <w:t>.</w:t>
      </w:r>
    </w:p>
    <w:p w14:paraId="054DAE8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Εμείς δεν κυβερνούμε, εσείς κυβερνάτε.</w:t>
      </w:r>
    </w:p>
    <w:p w14:paraId="054DAE8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w:t>
      </w:r>
      <w:r>
        <w:rPr>
          <w:rFonts w:eastAsia="Times New Roman" w:cs="Times New Roman"/>
          <w:b/>
          <w:szCs w:val="24"/>
        </w:rPr>
        <w:t>Πολιτισμού και Αθλητισμού):</w:t>
      </w:r>
      <w:r>
        <w:rPr>
          <w:rFonts w:eastAsia="Times New Roman" w:cs="Times New Roman"/>
          <w:szCs w:val="24"/>
        </w:rPr>
        <w:t xml:space="preserve"> Σαφέστατα.</w:t>
      </w:r>
    </w:p>
    <w:p w14:paraId="054DAE8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Σχετικά με τον αθλητικό νόμο, λοιπόν, θα σας απαντήσω για το θέμα «κανόνες κατά της βίας». Οι πρωτοβουλίες που πάρθηκαν </w:t>
      </w:r>
      <w:r>
        <w:rPr>
          <w:rFonts w:eastAsia="Times New Roman" w:cs="Times New Roman"/>
          <w:szCs w:val="24"/>
        </w:rPr>
        <w:t xml:space="preserve">ελήφθησαν </w:t>
      </w:r>
      <w:r>
        <w:rPr>
          <w:rFonts w:eastAsia="Times New Roman" w:cs="Times New Roman"/>
          <w:szCs w:val="24"/>
        </w:rPr>
        <w:t>μέσα σε δύσκολες συνθήκες και ήταν επιβεβλημένες για την περίοδο την οποία έγιναν. Στον</w:t>
      </w:r>
      <w:r>
        <w:rPr>
          <w:rFonts w:eastAsia="Times New Roman" w:cs="Times New Roman"/>
          <w:szCs w:val="24"/>
        </w:rPr>
        <w:t xml:space="preserve"> νέο, λοιπόν, αθλητικό νόμο, ο οποίος ήταν, όπως γνωρίζετε, σε διαβούλευση μέχρι τις 9 Δεκέμβρη και είχε πολύ πλούσιο σχολιασμό, επειδή η διαβούλευση δεν πρέπει να γίνεται απλά για </w:t>
      </w:r>
      <w:r>
        <w:rPr>
          <w:rFonts w:eastAsia="Times New Roman" w:cs="Times New Roman"/>
          <w:szCs w:val="24"/>
        </w:rPr>
        <w:t xml:space="preserve">να </w:t>
      </w:r>
      <w:r>
        <w:rPr>
          <w:rFonts w:eastAsia="Times New Roman" w:cs="Times New Roman"/>
          <w:szCs w:val="24"/>
        </w:rPr>
        <w:t>γίνεται για τα μάτια του κόσμου, έχουμε πάρει, επεξεργαζόμαστε το σύνολο</w:t>
      </w:r>
      <w:r>
        <w:rPr>
          <w:rFonts w:eastAsia="Times New Roman" w:cs="Times New Roman"/>
          <w:szCs w:val="24"/>
        </w:rPr>
        <w:t xml:space="preserve"> του σχολιασμού και σκοπός είναι μέσα στον Μάρτη και σε κάθε περίπτωση πριν από το Πάσχα να έχουμε καταθέσει τον αθλητικό </w:t>
      </w:r>
      <w:r>
        <w:rPr>
          <w:rFonts w:eastAsia="Times New Roman" w:cs="Times New Roman"/>
          <w:szCs w:val="24"/>
        </w:rPr>
        <w:lastRenderedPageBreak/>
        <w:t>νόμο, ενσωματώνοντας σωστές παρατηρήσεις, μη ενσωματώνοντας άλλες αιτιολογημένα και ξεκινώντας πάλι μια συζήτηση με τους αρμόδιους φορ</w:t>
      </w:r>
      <w:r>
        <w:rPr>
          <w:rFonts w:eastAsia="Times New Roman" w:cs="Times New Roman"/>
          <w:szCs w:val="24"/>
        </w:rPr>
        <w:t>είς.</w:t>
      </w:r>
    </w:p>
    <w:p w14:paraId="054DAE8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Και τις ΕΠΟ μέσα; Και τις ομοσπονδίες;</w:t>
      </w:r>
    </w:p>
    <w:p w14:paraId="054DAE8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Σαφέστατα. Το σύνολο του αθλητικού νόμου,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τον σχολιασμό που έχει γίνει. Γι’ αυτό και έγινε και η διαβούλευση.</w:t>
      </w:r>
    </w:p>
    <w:p w14:paraId="054DAE85" w14:textId="77777777" w:rsidR="00F717F6" w:rsidRDefault="00316B23">
      <w:pPr>
        <w:spacing w:line="600" w:lineRule="auto"/>
        <w:ind w:firstLine="720"/>
        <w:jc w:val="both"/>
        <w:rPr>
          <w:rFonts w:eastAsia="Times New Roman" w:cs="Times New Roman"/>
          <w:bCs/>
          <w:szCs w:val="24"/>
        </w:rPr>
      </w:pPr>
      <w:r>
        <w:rPr>
          <w:rFonts w:eastAsia="Times New Roman" w:cs="Times New Roman"/>
          <w:b/>
          <w:bCs/>
          <w:szCs w:val="24"/>
        </w:rPr>
        <w:t xml:space="preserve">ΑΝΝΑ ΚΑΡΑΜΑΝΛΗ: </w:t>
      </w:r>
      <w:r>
        <w:rPr>
          <w:rFonts w:eastAsia="Times New Roman" w:cs="Times New Roman"/>
          <w:bCs/>
          <w:szCs w:val="24"/>
        </w:rPr>
        <w:t>Γιατί στη διαβούλευση υπήρχε μια παράγραφος που έλεγε...</w:t>
      </w:r>
    </w:p>
    <w:p w14:paraId="054DAE86"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Κυρία Καραμανλή, φτάνει! Έχετε πει όλη την ερώτησή σας! Δεν θα γίνει και διάλογος!</w:t>
      </w:r>
    </w:p>
    <w:p w14:paraId="054DAE87"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ΓΕΩΡΓΙΟΣ ΒΑΣΙΛΕΙΑΔΗΣ (Υφυπουργός</w:t>
      </w:r>
      <w:r>
        <w:rPr>
          <w:rFonts w:eastAsia="Times New Roman" w:cs="Times New Roman"/>
          <w:szCs w:val="24"/>
        </w:rPr>
        <w:t xml:space="preserve"> </w:t>
      </w:r>
      <w:r>
        <w:rPr>
          <w:rFonts w:eastAsia="Times New Roman" w:cs="Times New Roman"/>
          <w:b/>
          <w:bCs/>
          <w:szCs w:val="24"/>
        </w:rPr>
        <w:t>Πολιτισμού και Αθλητισμ</w:t>
      </w:r>
      <w:r>
        <w:rPr>
          <w:rFonts w:eastAsia="Times New Roman" w:cs="Times New Roman"/>
          <w:b/>
          <w:bCs/>
          <w:szCs w:val="24"/>
        </w:rPr>
        <w:t xml:space="preserve">ού): </w:t>
      </w:r>
      <w:r>
        <w:rPr>
          <w:rFonts w:eastAsia="Times New Roman" w:cs="Times New Roman"/>
          <w:bCs/>
          <w:szCs w:val="24"/>
        </w:rPr>
        <w:t xml:space="preserve">Προφανώς, γιατί για το θέμα της ΕΠΟ και του ποδοσφαίρου είμαστε σε συζήτηση με τους διεθνείς οργανισμούς, με τους οποίους θα καταλήξουμε σε κάτι. Είναι δεδομένο </w:t>
      </w:r>
      <w:r>
        <w:rPr>
          <w:rFonts w:eastAsia="Times New Roman" w:cs="Times New Roman"/>
          <w:bCs/>
          <w:szCs w:val="24"/>
        </w:rPr>
        <w:lastRenderedPageBreak/>
        <w:t xml:space="preserve">αυτό το πράγμα και, προφανώς, θα υπάρχει και συνεργασία με την ΕΠΟ. </w:t>
      </w:r>
    </w:p>
    <w:p w14:paraId="054DAE88"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Και είναι δεδομένο ότ</w:t>
      </w:r>
      <w:r>
        <w:rPr>
          <w:rFonts w:eastAsia="Times New Roman" w:cs="Times New Roman"/>
          <w:bCs/>
          <w:szCs w:val="24"/>
        </w:rPr>
        <w:t xml:space="preserve">ι αν δεν υπήρχε η κίνηση της πολιτείας, είτε το θέλουμε είτε όχι, δεν υπήρχε περίπτωση να παρέμβει η FIFA και η UEFA, όπως </w:t>
      </w:r>
      <w:proofErr w:type="spellStart"/>
      <w:r>
        <w:rPr>
          <w:rFonts w:eastAsia="Times New Roman" w:cs="Times New Roman"/>
          <w:bCs/>
          <w:szCs w:val="24"/>
        </w:rPr>
        <w:t>παρενέβη</w:t>
      </w:r>
      <w:proofErr w:type="spellEnd"/>
      <w:r>
        <w:rPr>
          <w:rFonts w:eastAsia="Times New Roman" w:cs="Times New Roman"/>
          <w:bCs/>
          <w:szCs w:val="24"/>
        </w:rPr>
        <w:t xml:space="preserve"> πίσω στο 2006 και υπήρξε και τότε ο κίνδυνος του </w:t>
      </w:r>
      <w:proofErr w:type="spellStart"/>
      <w:r>
        <w:rPr>
          <w:rFonts w:eastAsia="Times New Roman" w:cs="Times New Roman"/>
          <w:bCs/>
          <w:szCs w:val="24"/>
          <w:lang w:val="en-US"/>
        </w:rPr>
        <w:t>grexit</w:t>
      </w:r>
      <w:proofErr w:type="spellEnd"/>
      <w:r>
        <w:rPr>
          <w:rFonts w:eastAsia="Times New Roman" w:cs="Times New Roman"/>
          <w:bCs/>
          <w:szCs w:val="24"/>
        </w:rPr>
        <w:t xml:space="preserve">, αν και έγινε για κάποιες ώρες και με παρέμβαση του Πρωθυπουργού </w:t>
      </w:r>
      <w:r>
        <w:rPr>
          <w:rFonts w:eastAsia="Times New Roman" w:cs="Times New Roman"/>
          <w:bCs/>
          <w:szCs w:val="24"/>
        </w:rPr>
        <w:t>λύθηκε το ζήτημα, φέρνοντας όμως, δυστυχώς, για να λύσουν το ζήτημα ένα ακόμα νομικό τερατούργημα.</w:t>
      </w:r>
    </w:p>
    <w:p w14:paraId="054DAE89"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 xml:space="preserve">Από εκεί και μετά σχετικά με τη θητεία της προσωρινής διοικούσας αυτήν τη στιγμή και με βάση το </w:t>
      </w:r>
      <w:r>
        <w:rPr>
          <w:rFonts w:eastAsia="Times New Roman" w:cs="Times New Roman"/>
          <w:bCs/>
          <w:szCs w:val="24"/>
          <w:lang w:val="en-US"/>
        </w:rPr>
        <w:t>mandate</w:t>
      </w:r>
      <w:r>
        <w:rPr>
          <w:rFonts w:eastAsia="Times New Roman" w:cs="Times New Roman"/>
          <w:bCs/>
          <w:szCs w:val="24"/>
        </w:rPr>
        <w:t xml:space="preserve"> που έχουν από την FIFA είναι μέχρι 31 Μαΐου. Στόχος κ</w:t>
      </w:r>
      <w:r>
        <w:rPr>
          <w:rFonts w:eastAsia="Times New Roman" w:cs="Times New Roman"/>
          <w:bCs/>
          <w:szCs w:val="24"/>
        </w:rPr>
        <w:t>αι σκοπός είναι μέχρι 31 Μαΐου να έχει ολοκληρωθεί το έργο και να έχουν γίνει και όλες οι παρεμβάσεις που πρέπει να γίνουν. Ξεκινάει τώρα η συγγραφή του</w:t>
      </w:r>
      <w:r>
        <w:rPr>
          <w:rFonts w:eastAsia="Times New Roman" w:cs="Times New Roman"/>
          <w:b/>
          <w:szCs w:val="24"/>
        </w:rPr>
        <w:t xml:space="preserve"> </w:t>
      </w:r>
      <w:r>
        <w:rPr>
          <w:rFonts w:eastAsia="Times New Roman" w:cs="Times New Roman"/>
          <w:bCs/>
          <w:szCs w:val="24"/>
        </w:rPr>
        <w:t>καταστατικού. Έχουν τελειώσει και οι αλλαγές του. Έχουν τελειώσει, όπως σας είπα, οι βασικοί κανονισμοί</w:t>
      </w:r>
      <w:r>
        <w:rPr>
          <w:rFonts w:eastAsia="Times New Roman" w:cs="Times New Roman"/>
          <w:bCs/>
          <w:szCs w:val="24"/>
        </w:rPr>
        <w:t xml:space="preserve"> και το πειθαρχικό και οι κανονισμοί λειτουργίας και από εκεί και μετά νομίζω ότι διά της ανωμαλίας, όπως έχω πει και εγώ, προσπαθούμε να επανέλθουμε στην κανονικότητα, την κανονικότητα που </w:t>
      </w:r>
      <w:r>
        <w:rPr>
          <w:rFonts w:eastAsia="Times New Roman" w:cs="Times New Roman"/>
          <w:bCs/>
          <w:szCs w:val="24"/>
        </w:rPr>
        <w:lastRenderedPageBreak/>
        <w:t>δεν εξασφάλιζαν οι προηγούμενες διοικήσεις πολλές φορές ηθελημένα,</w:t>
      </w:r>
      <w:r>
        <w:rPr>
          <w:rFonts w:eastAsia="Times New Roman" w:cs="Times New Roman"/>
          <w:bCs/>
          <w:szCs w:val="24"/>
        </w:rPr>
        <w:t xml:space="preserve"> πολλές φορές όμως, γιατί ήταν αυτό το πλαίσιο το οποίο άφηνε όλα αυτά τα σημεία.</w:t>
      </w:r>
    </w:p>
    <w:p w14:paraId="054DAE8A" w14:textId="77777777" w:rsidR="00F717F6" w:rsidRDefault="00316B23">
      <w:pPr>
        <w:spacing w:line="600" w:lineRule="auto"/>
        <w:ind w:firstLine="720"/>
        <w:jc w:val="both"/>
        <w:rPr>
          <w:rFonts w:eastAsia="Times New Roman"/>
          <w:szCs w:val="24"/>
        </w:rPr>
      </w:pPr>
      <w:r>
        <w:rPr>
          <w:rFonts w:eastAsia="Times New Roman" w:cs="Times New Roman"/>
          <w:b/>
          <w:bCs/>
          <w:szCs w:val="24"/>
        </w:rPr>
        <w:t xml:space="preserve">ΑΝΝΑ ΚΑΡΑΜΑΝΛΗ: </w:t>
      </w:r>
      <w:r>
        <w:rPr>
          <w:rFonts w:eastAsia="Times New Roman" w:cs="Times New Roman"/>
          <w:bCs/>
          <w:szCs w:val="24"/>
        </w:rPr>
        <w:t>Δεν απαντάτε.</w:t>
      </w:r>
    </w:p>
    <w:p w14:paraId="054DAE8B"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ΓΕΩΡΓΙΟΣ ΒΑΣΙΛΕΙΑΔΗΣ (Υφυπουργός</w:t>
      </w:r>
      <w:r>
        <w:rPr>
          <w:rFonts w:eastAsia="Times New Roman" w:cs="Times New Roman"/>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Να σας απαντήσω. Τι να σας απαντήσω; Δεν θα νομοθετήσω εγώ για τη διαιτησία, ούτε π</w:t>
      </w:r>
      <w:r>
        <w:rPr>
          <w:rFonts w:eastAsia="Times New Roman" w:cs="Times New Roman"/>
          <w:bCs/>
          <w:szCs w:val="24"/>
        </w:rPr>
        <w:t>ρόκειται να απαντήσω...</w:t>
      </w:r>
    </w:p>
    <w:p w14:paraId="054DAE8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Βασιλειάδη, δεν θα κάνουμε διάλογο. </w:t>
      </w:r>
      <w:r>
        <w:rPr>
          <w:rFonts w:eastAsia="Times New Roman" w:cs="Times New Roman"/>
          <w:szCs w:val="24"/>
        </w:rPr>
        <w:t>Ο</w:t>
      </w:r>
      <w:r>
        <w:rPr>
          <w:rFonts w:eastAsia="Times New Roman" w:cs="Times New Roman"/>
          <w:szCs w:val="24"/>
        </w:rPr>
        <w:t xml:space="preserve">λοκληρώστε </w:t>
      </w:r>
      <w:r>
        <w:rPr>
          <w:rFonts w:eastAsia="Times New Roman" w:cs="Times New Roman"/>
          <w:szCs w:val="24"/>
        </w:rPr>
        <w:t>παρακαλώ</w:t>
      </w:r>
      <w:r>
        <w:rPr>
          <w:rFonts w:eastAsia="Times New Roman" w:cs="Times New Roman"/>
          <w:szCs w:val="24"/>
        </w:rPr>
        <w:t>.</w:t>
      </w:r>
    </w:p>
    <w:p w14:paraId="054DAE8D" w14:textId="77777777" w:rsidR="00F717F6" w:rsidRDefault="00316B23">
      <w:pPr>
        <w:spacing w:line="600" w:lineRule="auto"/>
        <w:ind w:firstLine="720"/>
        <w:jc w:val="both"/>
        <w:rPr>
          <w:rFonts w:eastAsia="Times New Roman"/>
          <w:szCs w:val="24"/>
        </w:rPr>
      </w:pPr>
      <w:r>
        <w:rPr>
          <w:rFonts w:eastAsia="Times New Roman" w:cs="Times New Roman"/>
          <w:b/>
          <w:bCs/>
          <w:szCs w:val="24"/>
        </w:rPr>
        <w:t xml:space="preserve">ΑΝΝΑ ΚΑΡΑΜΑΝΛΗ: </w:t>
      </w:r>
      <w:r>
        <w:rPr>
          <w:rFonts w:eastAsia="Times New Roman" w:cs="Times New Roman"/>
          <w:bCs/>
          <w:szCs w:val="24"/>
        </w:rPr>
        <w:t>Μα, δεν είπε τίποτα.</w:t>
      </w:r>
    </w:p>
    <w:p w14:paraId="054DAE8E"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ΓΕΩΡΓΙΟΣ ΒΑΣΙΛΕΙΑΔΗΣ (Υφυπουργός</w:t>
      </w:r>
      <w:r>
        <w:rPr>
          <w:rFonts w:eastAsia="Times New Roman" w:cs="Times New Roman"/>
          <w:szCs w:val="24"/>
        </w:rPr>
        <w:t xml:space="preserve"> </w:t>
      </w:r>
      <w:r>
        <w:rPr>
          <w:rFonts w:eastAsia="Times New Roman" w:cs="Times New Roman"/>
          <w:b/>
          <w:bCs/>
          <w:szCs w:val="24"/>
        </w:rPr>
        <w:t>Πολιτισμού και Αθλητισμού):</w:t>
      </w:r>
      <w:r>
        <w:rPr>
          <w:rFonts w:eastAsia="Times New Roman" w:cs="Times New Roman"/>
          <w:bCs/>
          <w:szCs w:val="24"/>
        </w:rPr>
        <w:t xml:space="preserve"> Εδώ πέρα υπάρχει μια διαδι</w:t>
      </w:r>
      <w:r>
        <w:rPr>
          <w:rFonts w:eastAsia="Times New Roman" w:cs="Times New Roman"/>
          <w:bCs/>
          <w:szCs w:val="24"/>
        </w:rPr>
        <w:t xml:space="preserve">κασία συζήτησης με τους διεθνείς οργανισμούς παρέμβαση με τα όργανα της ομοσπονδίας, με τα όργανα του ποδοσφαίρου και από εκεί και μετά η πολιτεία, εάν δει να ξαναγίνονται άνομες καταστάσεις, εάν δει να </w:t>
      </w:r>
      <w:proofErr w:type="spellStart"/>
      <w:r>
        <w:rPr>
          <w:rFonts w:eastAsia="Times New Roman" w:cs="Times New Roman"/>
          <w:bCs/>
          <w:szCs w:val="24"/>
        </w:rPr>
        <w:t>ξαναϋπάρχει</w:t>
      </w:r>
      <w:proofErr w:type="spellEnd"/>
      <w:r>
        <w:rPr>
          <w:rFonts w:eastAsia="Times New Roman" w:cs="Times New Roman"/>
          <w:bCs/>
          <w:szCs w:val="24"/>
        </w:rPr>
        <w:t xml:space="preserve"> το όργιο της διαφθοράς, εκεί παρεμβαίνουμ</w:t>
      </w:r>
      <w:r>
        <w:rPr>
          <w:rFonts w:eastAsia="Times New Roman" w:cs="Times New Roman"/>
          <w:bCs/>
          <w:szCs w:val="24"/>
        </w:rPr>
        <w:t>ε.</w:t>
      </w:r>
    </w:p>
    <w:p w14:paraId="054DAE8F" w14:textId="77777777" w:rsidR="00F717F6" w:rsidRDefault="00316B23">
      <w:pPr>
        <w:spacing w:line="600" w:lineRule="auto"/>
        <w:ind w:firstLine="720"/>
        <w:jc w:val="both"/>
        <w:rPr>
          <w:rFonts w:eastAsia="Times New Roman"/>
          <w:szCs w:val="24"/>
        </w:rPr>
      </w:pPr>
      <w:r>
        <w:rPr>
          <w:rFonts w:eastAsia="Times New Roman" w:cs="Times New Roman"/>
          <w:b/>
          <w:bCs/>
          <w:szCs w:val="24"/>
        </w:rPr>
        <w:lastRenderedPageBreak/>
        <w:t xml:space="preserve">ΑΝΝΑ ΚΑΡΑΜΑΝΛΗ: </w:t>
      </w:r>
      <w:r>
        <w:rPr>
          <w:rFonts w:eastAsia="Times New Roman" w:cs="Times New Roman"/>
          <w:bCs/>
          <w:szCs w:val="24"/>
        </w:rPr>
        <w:t>Η μπάλα στην κερκίδα.</w:t>
      </w:r>
    </w:p>
    <w:p w14:paraId="054DAE90"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ΓΕΩΡΓΙΟΣ ΒΑΣΙΛΕΙΑΔΗΣ (Υφυπουργός</w:t>
      </w:r>
      <w:r>
        <w:rPr>
          <w:rFonts w:eastAsia="Times New Roman" w:cs="Times New Roman"/>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Δεν είναι καθόλου η μπάλα στην εξέδρα. Η μπάλα στην εξέδρα ήταν οι ειδικές νομοθετικές πρωτοβουλίες, για να αυξηθούν οι ομάδες. όταν έπεφταν οι ομάδες στι</w:t>
      </w:r>
      <w:r>
        <w:rPr>
          <w:rFonts w:eastAsia="Times New Roman" w:cs="Times New Roman"/>
          <w:bCs/>
          <w:szCs w:val="24"/>
        </w:rPr>
        <w:t>ς πόλεις μας, να μειωθούν οι ομάδες, όταν μας βόλευε, να αυξήσουμε τους μισθούς, να έχουμε μισθοδοσία αυτήν τη στιγμή στην ΕΠΟ, η οποία έχει εξαιρεθεί από το ενιαίο μισθολόγιο της τάξης...</w:t>
      </w:r>
    </w:p>
    <w:p w14:paraId="054DAE91" w14:textId="77777777" w:rsidR="00F717F6" w:rsidRDefault="00316B23">
      <w:pPr>
        <w:spacing w:line="600" w:lineRule="auto"/>
        <w:ind w:firstLine="720"/>
        <w:jc w:val="both"/>
        <w:rPr>
          <w:rFonts w:eastAsia="Times New Roman"/>
          <w:szCs w:val="24"/>
        </w:rPr>
      </w:pPr>
      <w:r>
        <w:rPr>
          <w:rFonts w:eastAsia="Times New Roman" w:cs="Times New Roman"/>
          <w:b/>
          <w:bCs/>
          <w:szCs w:val="24"/>
        </w:rPr>
        <w:t xml:space="preserve">ΑΝΝΑ ΚΑΡΑΜΑΝΛΗ: </w:t>
      </w:r>
      <w:r>
        <w:rPr>
          <w:rFonts w:eastAsia="Times New Roman" w:cs="Times New Roman"/>
          <w:bCs/>
          <w:szCs w:val="24"/>
        </w:rPr>
        <w:t>Οι ερωτήσεις μου είναι άλλες.</w:t>
      </w:r>
    </w:p>
    <w:p w14:paraId="054DAE92" w14:textId="77777777" w:rsidR="00F717F6" w:rsidRDefault="00316B23">
      <w:pPr>
        <w:spacing w:line="600" w:lineRule="auto"/>
        <w:ind w:firstLine="720"/>
        <w:jc w:val="both"/>
        <w:rPr>
          <w:rFonts w:eastAsia="Times New Roman" w:cs="Times New Roman"/>
          <w:b/>
          <w:bCs/>
          <w:szCs w:val="24"/>
        </w:rPr>
      </w:pPr>
      <w:r>
        <w:rPr>
          <w:rFonts w:eastAsia="Times New Roman" w:cs="Times New Roman"/>
          <w:b/>
          <w:szCs w:val="24"/>
        </w:rPr>
        <w:t xml:space="preserve">ΓΕΩΡΓΙΟΣ ΒΑΣΙΛΕΙΑΔΗΣ </w:t>
      </w:r>
      <w:r>
        <w:rPr>
          <w:rFonts w:eastAsia="Times New Roman" w:cs="Times New Roman"/>
          <w:b/>
          <w:szCs w:val="24"/>
        </w:rPr>
        <w:t>(Υφυπουργός</w:t>
      </w:r>
      <w:r>
        <w:rPr>
          <w:rFonts w:eastAsia="Times New Roman" w:cs="Times New Roman"/>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Γιατί μιλάτε για τις αμοιβές της προσωρινής διοικούσας, αλλά δεν μίλησε κανένας τόσα χρόνια για το μισθολόγιο που φτάνει στα 300 εκατομμύρια για την δεκαετία.</w:t>
      </w:r>
    </w:p>
    <w:p w14:paraId="054DAE9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Τελειώσατε.</w:t>
      </w:r>
    </w:p>
    <w:p w14:paraId="054DAE94"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w:t>
      </w:r>
      <w:r>
        <w:rPr>
          <w:rFonts w:eastAsia="Times New Roman" w:cs="Times New Roman"/>
          <w:b/>
          <w:szCs w:val="24"/>
        </w:rPr>
        <w:t>ΕΩΡΓΙΟΣ ΒΑΣΙΛΕΙΑΔΗΣ (Υφυπουργός</w:t>
      </w:r>
      <w:r>
        <w:rPr>
          <w:rFonts w:eastAsia="Times New Roman" w:cs="Times New Roman"/>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Ας μην κάνουμε τώρα τους τιμητές με μέσο μισθό στην ΕΠΟ 5.000 ευρώ!</w:t>
      </w:r>
    </w:p>
    <w:p w14:paraId="054DAE95" w14:textId="77777777" w:rsidR="00F717F6" w:rsidRDefault="00316B23">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ΑΝΝΑ ΚΑΡΑΜΑΝΛΗ: </w:t>
      </w:r>
      <w:r>
        <w:rPr>
          <w:rFonts w:eastAsia="Times New Roman" w:cs="Times New Roman"/>
          <w:bCs/>
          <w:szCs w:val="24"/>
        </w:rPr>
        <w:t>Οι ερωτήσεις μου είναι άλλες. Δεν πήρα καμμία απάντηση.</w:t>
      </w:r>
    </w:p>
    <w:p w14:paraId="054DAE96"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ΓΕΩΡΓΙΟΣ ΒΑΣΙΛΕΙΑΔΗΣ (Υφυπουργός</w:t>
      </w:r>
      <w:r>
        <w:rPr>
          <w:rFonts w:eastAsia="Times New Roman" w:cs="Times New Roman"/>
          <w:szCs w:val="24"/>
        </w:rPr>
        <w:t xml:space="preserve"> </w:t>
      </w:r>
      <w:r>
        <w:rPr>
          <w:rFonts w:eastAsia="Times New Roman" w:cs="Times New Roman"/>
          <w:b/>
          <w:bCs/>
          <w:szCs w:val="24"/>
        </w:rPr>
        <w:t>Πολιτισμού και Αθλητισμ</w:t>
      </w:r>
      <w:r>
        <w:rPr>
          <w:rFonts w:eastAsia="Times New Roman" w:cs="Times New Roman"/>
          <w:b/>
          <w:bCs/>
          <w:szCs w:val="24"/>
        </w:rPr>
        <w:t xml:space="preserve">ού): </w:t>
      </w:r>
      <w:r>
        <w:rPr>
          <w:rFonts w:eastAsia="Times New Roman" w:cs="Times New Roman"/>
          <w:bCs/>
          <w:szCs w:val="24"/>
        </w:rPr>
        <w:t xml:space="preserve">Οι ερωτήσεις σας ποιες είναι κ. Καραμανλή; </w:t>
      </w:r>
    </w:p>
    <w:p w14:paraId="054DAE97"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Ακόμα δεν έχουμε μπει στο ενιαίο μισθολόγιο.</w:t>
      </w:r>
    </w:p>
    <w:p w14:paraId="054DAE98" w14:textId="77777777" w:rsidR="00F717F6" w:rsidRDefault="00316B23">
      <w:pPr>
        <w:spacing w:line="600" w:lineRule="auto"/>
        <w:ind w:firstLine="720"/>
        <w:jc w:val="both"/>
        <w:rPr>
          <w:rFonts w:eastAsia="Times New Roman" w:cs="Times New Roman"/>
          <w:b/>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Έχουμε πολλές ερωτήσεις ακόμα στον προγραμματισμό, </w:t>
      </w:r>
      <w:r>
        <w:rPr>
          <w:rFonts w:eastAsia="Times New Roman" w:cs="Times New Roman"/>
          <w:szCs w:val="24"/>
        </w:rPr>
        <w:t>μη μ</w:t>
      </w:r>
      <w:r>
        <w:rPr>
          <w:rFonts w:eastAsia="Times New Roman" w:cs="Times New Roman"/>
          <w:szCs w:val="24"/>
        </w:rPr>
        <w:t>ονοπωλ</w:t>
      </w:r>
      <w:r>
        <w:rPr>
          <w:rFonts w:eastAsia="Times New Roman" w:cs="Times New Roman"/>
          <w:szCs w:val="24"/>
        </w:rPr>
        <w:t>είτε</w:t>
      </w:r>
      <w:r>
        <w:rPr>
          <w:rFonts w:eastAsia="Times New Roman" w:cs="Times New Roman"/>
          <w:szCs w:val="24"/>
        </w:rPr>
        <w:t xml:space="preserve"> τον χρόνο. Ολοκληρώστε.</w:t>
      </w:r>
    </w:p>
    <w:p w14:paraId="054DAE99"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 xml:space="preserve">ΓΕΩΡΓΙΟΣ ΒΑΣΙΛΕΙΑΔΗΣ </w:t>
      </w:r>
      <w:r>
        <w:rPr>
          <w:rFonts w:eastAsia="Times New Roman" w:cs="Times New Roman"/>
          <w:b/>
          <w:szCs w:val="24"/>
        </w:rPr>
        <w:t>(Υφυπουργός</w:t>
      </w:r>
      <w:r>
        <w:rPr>
          <w:rFonts w:eastAsia="Times New Roman" w:cs="Times New Roman"/>
          <w:szCs w:val="24"/>
        </w:rPr>
        <w:t xml:space="preserve"> </w:t>
      </w:r>
      <w:r>
        <w:rPr>
          <w:rFonts w:eastAsia="Times New Roman" w:cs="Times New Roman"/>
          <w:b/>
          <w:bCs/>
          <w:szCs w:val="24"/>
        </w:rPr>
        <w:t xml:space="preserve">Πολιτισμού και Αθλητισμού): </w:t>
      </w:r>
      <w:r>
        <w:rPr>
          <w:rFonts w:eastAsia="Times New Roman" w:cs="Times New Roman"/>
          <w:bCs/>
          <w:szCs w:val="24"/>
        </w:rPr>
        <w:t>Από εκεί και μετά, λοιπόν, η μια τρύπα στο νερό....</w:t>
      </w:r>
    </w:p>
    <w:p w14:paraId="054DAE9A" w14:textId="77777777" w:rsidR="00F717F6" w:rsidRDefault="00316B23">
      <w:pPr>
        <w:spacing w:line="600" w:lineRule="auto"/>
        <w:ind w:firstLine="720"/>
        <w:jc w:val="both"/>
        <w:rPr>
          <w:rFonts w:eastAsia="Times New Roman" w:cs="Times New Roman"/>
          <w:bCs/>
          <w:szCs w:val="24"/>
        </w:rPr>
      </w:pPr>
      <w:r>
        <w:rPr>
          <w:rFonts w:eastAsia="Times New Roman" w:cs="Times New Roman"/>
          <w:b/>
          <w:bCs/>
          <w:szCs w:val="24"/>
        </w:rPr>
        <w:t>ΝΙΚΟΛΑΟΣ ΝΙΚΟΛΟΠΟΥΛΟΣ:</w:t>
      </w:r>
      <w:r>
        <w:rPr>
          <w:rFonts w:eastAsia="Times New Roman" w:cs="Times New Roman"/>
          <w:bCs/>
          <w:szCs w:val="24"/>
        </w:rPr>
        <w:t xml:space="preserve"> Γιατί του αφήνετε....</w:t>
      </w:r>
    </w:p>
    <w:p w14:paraId="054DAE9B" w14:textId="77777777" w:rsidR="00F717F6" w:rsidRDefault="00316B23">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Νικολόπουλε, σας παρακαλώ! Εγώ ασκώ τα καθήκοντα εδώ.</w:t>
      </w:r>
    </w:p>
    <w:p w14:paraId="054DAE9C" w14:textId="77777777" w:rsidR="00F717F6" w:rsidRDefault="00316B23">
      <w:pPr>
        <w:spacing w:line="600" w:lineRule="auto"/>
        <w:ind w:firstLine="720"/>
        <w:jc w:val="both"/>
        <w:rPr>
          <w:rFonts w:eastAsia="Times New Roman" w:cs="Times New Roman"/>
          <w:bCs/>
          <w:szCs w:val="24"/>
        </w:rPr>
      </w:pPr>
      <w:r>
        <w:rPr>
          <w:rFonts w:eastAsia="Times New Roman" w:cs="Times New Roman"/>
          <w:b/>
          <w:szCs w:val="24"/>
        </w:rPr>
        <w:t>ΓΕΩΡΓΙΟΣ ΒΑΣΙΛΕ</w:t>
      </w:r>
      <w:r>
        <w:rPr>
          <w:rFonts w:eastAsia="Times New Roman" w:cs="Times New Roman"/>
          <w:b/>
          <w:szCs w:val="24"/>
        </w:rPr>
        <w:t>ΙΑΔΗΣ (Υφυπουργός</w:t>
      </w:r>
      <w:r>
        <w:rPr>
          <w:rFonts w:eastAsia="Times New Roman" w:cs="Times New Roman"/>
          <w:szCs w:val="24"/>
        </w:rPr>
        <w:t xml:space="preserve"> </w:t>
      </w:r>
      <w:r>
        <w:rPr>
          <w:rFonts w:eastAsia="Times New Roman" w:cs="Times New Roman"/>
          <w:b/>
          <w:bCs/>
          <w:szCs w:val="24"/>
        </w:rPr>
        <w:t>Πολιτισμού και Αθλητισμού):</w:t>
      </w:r>
      <w:r>
        <w:rPr>
          <w:rFonts w:eastAsia="Times New Roman" w:cs="Times New Roman"/>
          <w:b/>
          <w:bCs/>
          <w:szCs w:val="24"/>
        </w:rPr>
        <w:t xml:space="preserve"> </w:t>
      </w:r>
      <w:r>
        <w:rPr>
          <w:rFonts w:eastAsia="Times New Roman" w:cs="Times New Roman"/>
          <w:bCs/>
          <w:szCs w:val="24"/>
        </w:rPr>
        <w:t>..</w:t>
      </w:r>
      <w:r>
        <w:rPr>
          <w:rFonts w:eastAsia="Times New Roman" w:cs="Times New Roman"/>
          <w:bCs/>
          <w:szCs w:val="24"/>
        </w:rPr>
        <w:t>.</w:t>
      </w:r>
      <w:r>
        <w:rPr>
          <w:rFonts w:eastAsia="Times New Roman" w:cs="Times New Roman"/>
          <w:bCs/>
          <w:szCs w:val="24"/>
        </w:rPr>
        <w:t xml:space="preserve">είναι η διαιτησία, η οποία δεν αποτελεί το μεγάλο πρόβλημα, όταν έχουν μπει οι κανόνες, είναι ότι η FIFA και </w:t>
      </w:r>
      <w:r>
        <w:rPr>
          <w:rFonts w:eastAsia="Times New Roman" w:cs="Times New Roman"/>
          <w:bCs/>
          <w:szCs w:val="24"/>
        </w:rPr>
        <w:lastRenderedPageBreak/>
        <w:t>η UEFA αυτήν τη στιγμή αντιμετωπίζουν το πρόβλημα της χώρας σε συνεργασία με την ομοσπονδία και με</w:t>
      </w:r>
      <w:r>
        <w:rPr>
          <w:rFonts w:eastAsia="Times New Roman" w:cs="Times New Roman"/>
          <w:bCs/>
          <w:szCs w:val="24"/>
        </w:rPr>
        <w:t xml:space="preserve"> την ελληνική Κυβέρνηση, για να πάμε σε μια κανονικότητα και να μην γυρίζουμε πλέον τα μάτια ή να συντηρούμε τις όποιες παράγκες μέσα από τους κομματικούς βιομηχανισμούς.</w:t>
      </w:r>
    </w:p>
    <w:p w14:paraId="054DAE9D"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Ευχαριστώ πολύ.</w:t>
      </w:r>
    </w:p>
    <w:p w14:paraId="054DAE9E" w14:textId="77777777" w:rsidR="00F717F6" w:rsidRDefault="00316B23">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rPr>
        <w:t xml:space="preserve">Κυρίες και κύριοι </w:t>
      </w:r>
      <w:r>
        <w:rPr>
          <w:rFonts w:eastAsia="Times New Roman" w:cs="Times New Roman"/>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λειτουργίας της Βουλής, είκοσι μαθητές και μαθήτριες και δύο εκπαιδευτικοί</w:t>
      </w:r>
      <w:r>
        <w:rPr>
          <w:rFonts w:eastAsia="Times New Roman" w:cs="Times New Roman"/>
        </w:rPr>
        <w:t>-</w:t>
      </w:r>
      <w:r>
        <w:rPr>
          <w:rFonts w:eastAsia="Times New Roman" w:cs="Times New Roman"/>
        </w:rPr>
        <w:t xml:space="preserve"> συνοδοί τους από το 2</w:t>
      </w:r>
      <w:r>
        <w:rPr>
          <w:rFonts w:eastAsia="Times New Roman" w:cs="Times New Roman"/>
          <w:vertAlign w:val="superscript"/>
        </w:rPr>
        <w:t>ο</w:t>
      </w:r>
      <w:r>
        <w:rPr>
          <w:rFonts w:eastAsia="Times New Roman" w:cs="Times New Roman"/>
        </w:rPr>
        <w:t xml:space="preserve"> </w:t>
      </w:r>
      <w:proofErr w:type="spellStart"/>
      <w:r>
        <w:rPr>
          <w:rFonts w:eastAsia="Times New Roman" w:cs="Times New Roman"/>
        </w:rPr>
        <w:t>Τοσίτσειο</w:t>
      </w:r>
      <w:proofErr w:type="spellEnd"/>
      <w:r>
        <w:rPr>
          <w:rFonts w:eastAsia="Times New Roman" w:cs="Times New Roman"/>
        </w:rPr>
        <w:t xml:space="preserve"> Δημοτικό Σχολείο Εκάλης. </w:t>
      </w:r>
    </w:p>
    <w:p w14:paraId="054DAE9F" w14:textId="77777777" w:rsidR="00F717F6" w:rsidRDefault="00316B23">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54DAEA0" w14:textId="77777777" w:rsidR="00F717F6" w:rsidRDefault="00316B23">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54DAEA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Συνεχίζουμε με την έκτη με αριθμό 344/</w:t>
      </w:r>
      <w:r>
        <w:rPr>
          <w:rFonts w:eastAsia="Times New Roman" w:cs="Times New Roman"/>
          <w:szCs w:val="24"/>
        </w:rPr>
        <w:t xml:space="preserve">16-1-2017 επίκαιρη ερώτηση δεύτερου κύκλου της Βουλευτού Β΄ Αθηνών της </w:t>
      </w:r>
      <w:r>
        <w:rPr>
          <w:rFonts w:eastAsia="Times New Roman" w:cs="Times New Roman"/>
          <w:szCs w:val="24"/>
        </w:rPr>
        <w:lastRenderedPageBreak/>
        <w:t xml:space="preserve">Νέας Δημοκρατίας κ. </w:t>
      </w:r>
      <w:r>
        <w:rPr>
          <w:rFonts w:eastAsia="Times New Roman" w:cs="Times New Roman"/>
          <w:bCs/>
          <w:szCs w:val="24"/>
        </w:rPr>
        <w:t>Αικατερίνης Παπακώστα – Σιδηροπούλου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 δυσαρέσκεια των πολιτών με τον ΕΟΠΥΥ και τη </w:t>
      </w:r>
      <w:r>
        <w:rPr>
          <w:rFonts w:eastAsia="Times New Roman" w:cs="Times New Roman"/>
          <w:szCs w:val="24"/>
        </w:rPr>
        <w:t>δημόσια φροντίδα υγείας</w:t>
      </w:r>
      <w:r>
        <w:rPr>
          <w:rFonts w:eastAsia="Times New Roman" w:cs="Times New Roman"/>
          <w:szCs w:val="24"/>
        </w:rPr>
        <w:t>. </w:t>
      </w:r>
    </w:p>
    <w:p w14:paraId="054DAEA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w:t>
      </w:r>
    </w:p>
    <w:p w14:paraId="054DAEA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Κυρία Παπακώστα, σε αυτό το παντελώς γενικό θέμα, για να δω τι θα πείτε σε δύο λεπτά.</w:t>
      </w:r>
    </w:p>
    <w:p w14:paraId="054DAEA4" w14:textId="77777777" w:rsidR="00F717F6" w:rsidRDefault="00316B23">
      <w:pPr>
        <w:spacing w:line="600" w:lineRule="auto"/>
        <w:ind w:firstLine="720"/>
        <w:jc w:val="both"/>
        <w:rPr>
          <w:rFonts w:eastAsia="Times New Roman" w:cs="Times New Roman"/>
          <w:bCs/>
          <w:szCs w:val="24"/>
        </w:rPr>
      </w:pPr>
      <w:r>
        <w:rPr>
          <w:rFonts w:eastAsia="Times New Roman" w:cs="Times New Roman"/>
          <w:b/>
          <w:bCs/>
          <w:szCs w:val="24"/>
        </w:rPr>
        <w:t xml:space="preserve">ΑΙΚΑΤΕΡΙΝΗ ΠΑΠΑΚΩΣΤΑ - ΣΙΔΗΡΟΠΟΥΛΟΥ: </w:t>
      </w:r>
      <w:r>
        <w:rPr>
          <w:rFonts w:eastAsia="Times New Roman" w:cs="Times New Roman"/>
          <w:bCs/>
          <w:szCs w:val="24"/>
        </w:rPr>
        <w:t>Ευχαριστώ πολύ, κυρία Πρόεδρε.</w:t>
      </w:r>
    </w:p>
    <w:p w14:paraId="054DAEA5" w14:textId="77777777" w:rsidR="00F717F6" w:rsidRDefault="00316B23">
      <w:pPr>
        <w:spacing w:line="600" w:lineRule="auto"/>
        <w:ind w:firstLine="720"/>
        <w:jc w:val="both"/>
        <w:rPr>
          <w:rFonts w:eastAsia="Times New Roman" w:cs="Times New Roman"/>
          <w:bCs/>
          <w:szCs w:val="24"/>
        </w:rPr>
      </w:pPr>
      <w:r>
        <w:rPr>
          <w:rFonts w:eastAsia="Times New Roman" w:cs="Times New Roman"/>
          <w:bCs/>
          <w:szCs w:val="24"/>
        </w:rPr>
        <w:t>Επιτρέψτε μου μόνο να αξιοποιήσω λίγο α</w:t>
      </w:r>
      <w:r>
        <w:rPr>
          <w:rFonts w:eastAsia="Times New Roman" w:cs="Times New Roman"/>
          <w:bCs/>
          <w:szCs w:val="24"/>
        </w:rPr>
        <w:t xml:space="preserve">πό τον χρόνο μου σε σχέση με την </w:t>
      </w:r>
      <w:r>
        <w:rPr>
          <w:rFonts w:eastAsia="Times New Roman" w:cs="Times New Roman"/>
          <w:bCs/>
          <w:szCs w:val="24"/>
        </w:rPr>
        <w:t xml:space="preserve">Ώρα </w:t>
      </w:r>
      <w:r>
        <w:rPr>
          <w:rFonts w:eastAsia="Times New Roman" w:cs="Times New Roman"/>
          <w:bCs/>
          <w:szCs w:val="24"/>
        </w:rPr>
        <w:t xml:space="preserve">του Πρωθυπουργού και την προσπάθεια απαξίωσης μιας μεγάλης παράταξης, της Νέας Δημοκρατίας, σε σχέση με τα ζητήματα της διαφθοράς. </w:t>
      </w:r>
    </w:p>
    <w:p w14:paraId="054DAEA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Έχω να κάνω την εξής δήλωση, ως Βουλευτής αυτής της ιστορικής παράταξης: Η Νέα Δημοκρατ</w:t>
      </w:r>
      <w:r>
        <w:rPr>
          <w:rFonts w:eastAsia="Times New Roman" w:cs="Times New Roman"/>
          <w:szCs w:val="24"/>
        </w:rPr>
        <w:t xml:space="preserve">ία, κυρία Πρόεδρε και αγαπητοί συνάδελφοι, είναι ένα κόμμα αρχών που στερέωσε με ισχυρές βάσεις και με ισχυρά θεμέλια τη </w:t>
      </w:r>
      <w:r>
        <w:rPr>
          <w:rFonts w:eastAsia="Times New Roman" w:cs="Times New Roman"/>
          <w:szCs w:val="24"/>
        </w:rPr>
        <w:t xml:space="preserve">δημοκρατία </w:t>
      </w:r>
      <w:r>
        <w:rPr>
          <w:rFonts w:eastAsia="Times New Roman" w:cs="Times New Roman"/>
          <w:szCs w:val="24"/>
        </w:rPr>
        <w:t xml:space="preserve">στη χώρα. Η Νέα Δημοκρατία στους κόλπους της είχε και έχει προσωπικότητες και πολιτική παρακαταθήκη και στο πολιτικό της </w:t>
      </w:r>
      <w:r>
        <w:rPr>
          <w:rFonts w:eastAsia="Times New Roman" w:cs="Times New Roman"/>
          <w:szCs w:val="24"/>
          <w:lang w:val="en-US"/>
        </w:rPr>
        <w:t>DNA</w:t>
      </w:r>
      <w:r>
        <w:rPr>
          <w:rFonts w:eastAsia="Times New Roman" w:cs="Times New Roman"/>
          <w:szCs w:val="24"/>
        </w:rPr>
        <w:t xml:space="preserve"> τις </w:t>
      </w:r>
      <w:r>
        <w:rPr>
          <w:rFonts w:eastAsia="Times New Roman" w:cs="Times New Roman"/>
          <w:szCs w:val="24"/>
        </w:rPr>
        <w:lastRenderedPageBreak/>
        <w:t xml:space="preserve">αρχές και τις αξίες του Κωνσταντίνου Καραμανλή, του Κωνσταντίνου Τσάτσου, του Ευάγγελου Αβέρωφ και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η διαφάνεια αποτελεί κορωνίδα στον </w:t>
      </w:r>
      <w:proofErr w:type="spellStart"/>
      <w:r>
        <w:rPr>
          <w:rFonts w:eastAsia="Times New Roman" w:cs="Times New Roman"/>
          <w:szCs w:val="24"/>
        </w:rPr>
        <w:t>αξιακό</w:t>
      </w:r>
      <w:proofErr w:type="spellEnd"/>
      <w:r>
        <w:rPr>
          <w:rFonts w:eastAsia="Times New Roman" w:cs="Times New Roman"/>
          <w:szCs w:val="24"/>
        </w:rPr>
        <w:t xml:space="preserve"> κώδικα της Νέας Δημοκρατίας. </w:t>
      </w:r>
    </w:p>
    <w:p w14:paraId="054DAEA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 λέω αυτό γιατί ο κύριος Πρωθυπουργός, δυστυχώς, προσπάθησ</w:t>
      </w:r>
      <w:r>
        <w:rPr>
          <w:rFonts w:eastAsia="Times New Roman" w:cs="Times New Roman"/>
          <w:szCs w:val="24"/>
        </w:rPr>
        <w:t xml:space="preserve">ε να απευθύνει ως μομφή στη Νέα Δημοκρατία τις συμπεριφορές που μπορεί να υπάρχουν στο κράτος από στελέχη κάθε πλευράς στη διακυβέρνηση. Όχι, αυτό είναι πολιτικό </w:t>
      </w:r>
      <w:r>
        <w:rPr>
          <w:rFonts w:eastAsia="Times New Roman" w:cs="Times New Roman"/>
          <w:szCs w:val="24"/>
          <w:lang w:val="en-US"/>
        </w:rPr>
        <w:t>unfair</w:t>
      </w:r>
      <w:r>
        <w:rPr>
          <w:rFonts w:eastAsia="Times New Roman" w:cs="Times New Roman"/>
          <w:szCs w:val="24"/>
        </w:rPr>
        <w:t>! Κι έχω να πω ότι οι κυβερνήσεις, κατά τον Αριστοτέλη, δεν σπιλώνουν, δεν επιχειρούν να</w:t>
      </w:r>
      <w:r>
        <w:rPr>
          <w:rFonts w:eastAsia="Times New Roman" w:cs="Times New Roman"/>
          <w:szCs w:val="24"/>
        </w:rPr>
        <w:t xml:space="preserve"> κάνουν διαφάνεια σε βάρος των πολιτικών τους αντιπάλων, γιατί σε αυτήν την περίπτωση, όπως λέει ο Αριστοτέλης, η εμπάθεια αυτών που ανεβαίνουν στην εξουσία φέρνει την καταστροφή. Γι’ αυτό, επειδή είμαστε νομικοί εμείς οι δύο, κυρία Πρόεδρε, σας λέω ότι ο </w:t>
      </w:r>
      <w:r>
        <w:rPr>
          <w:rFonts w:eastAsia="Times New Roman" w:cs="Times New Roman"/>
          <w:szCs w:val="24"/>
        </w:rPr>
        <w:t xml:space="preserve">νόμος είναι λογική χωρίς εμπάθεια. Τα θεσμικά όργανα οφείλουν να κάνουν τη δουλειά στο κράτος, δηλαδή, για την απονομή των φαινομένων, της δικαιοσύνης και για την καταχώρηση των φαινομένων της διαφθοράς και όχι οι εκάστοτε κυβερνήσεις. </w:t>
      </w:r>
    </w:p>
    <w:p w14:paraId="054DAEA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Για την ερώτηση που</w:t>
      </w:r>
      <w:r>
        <w:rPr>
          <w:rFonts w:eastAsia="Times New Roman" w:cs="Times New Roman"/>
          <w:szCs w:val="24"/>
        </w:rPr>
        <w:t xml:space="preserve"> είπατε ότι είναι πολύ γενική, είναι πολύ ειδική, κυρία Πρόεδρε. Πιστέψτε με. </w:t>
      </w:r>
    </w:p>
    <w:p w14:paraId="054DAEA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Και εγώ θέλησα να ρωτήσω από τις 16 Ιανουαρίου -σήμερα πόσο έχουμε, δείτε είμαστε στον Φεβρουάριο- με βάση μια έρευνα, την πολιτική ηγεσία του Υπουργείου Υγείας, κατά πώς έχει μ</w:t>
      </w:r>
      <w:r>
        <w:rPr>
          <w:rFonts w:eastAsia="Times New Roman" w:cs="Times New Roman"/>
          <w:szCs w:val="24"/>
        </w:rPr>
        <w:t xml:space="preserve">οιράσει τις αρμοδιότητές της -δεν είναι δικό μου το θέμα αυτό, είναι θέμα του κυρίου Πρωθυπουργού- τα εξής: </w:t>
      </w:r>
    </w:p>
    <w:p w14:paraId="054DAEA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Οι απόψεις της πολιτικής ηγεσίας του Υπουργείου διά των υπηρεσιών του Υπουργείου, διά του Οργανισμού του Υπουργείου που είναι επιφορτισμένος να ελέ</w:t>
      </w:r>
      <w:r>
        <w:rPr>
          <w:rFonts w:eastAsia="Times New Roman" w:cs="Times New Roman"/>
          <w:szCs w:val="24"/>
        </w:rPr>
        <w:t>γξει την έρευνα, που λέει ότι δεν πάει καλά η ποιότητα των υπηρεσιών που παρέχονται στους βαρύτατα φορολογούμενους πολίτες και μάλιστα σε ποσοστά τα οποία είναι πρωτοφανή, ταυτίζονται με την έρευνα αυτή; Το έχουν πει στην πολιτική ηγεσία του Υπουργείου Υγε</w:t>
      </w:r>
      <w:r>
        <w:rPr>
          <w:rFonts w:eastAsia="Times New Roman" w:cs="Times New Roman"/>
          <w:szCs w:val="24"/>
        </w:rPr>
        <w:t xml:space="preserve">ίας αυτό; </w:t>
      </w:r>
    </w:p>
    <w:p w14:paraId="054DAEA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Οι πολίτες πληρώνουν </w:t>
      </w:r>
      <w:proofErr w:type="spellStart"/>
      <w:r>
        <w:rPr>
          <w:rFonts w:eastAsia="Times New Roman" w:cs="Times New Roman"/>
          <w:szCs w:val="24"/>
        </w:rPr>
        <w:t>βαρείς</w:t>
      </w:r>
      <w:proofErr w:type="spellEnd"/>
      <w:r>
        <w:rPr>
          <w:rFonts w:eastAsia="Times New Roman" w:cs="Times New Roman"/>
          <w:szCs w:val="24"/>
        </w:rPr>
        <w:t xml:space="preserve"> φόρους και σήμερα πληρώνουν πιο </w:t>
      </w:r>
      <w:proofErr w:type="spellStart"/>
      <w:r>
        <w:rPr>
          <w:rFonts w:eastAsia="Times New Roman" w:cs="Times New Roman"/>
          <w:szCs w:val="24"/>
        </w:rPr>
        <w:t>βαρείς</w:t>
      </w:r>
      <w:proofErr w:type="spellEnd"/>
      <w:r>
        <w:rPr>
          <w:rFonts w:eastAsia="Times New Roman" w:cs="Times New Roman"/>
          <w:szCs w:val="24"/>
        </w:rPr>
        <w:t xml:space="preserve"> φόρους για να έχουν ποιοτικές υπηρεσίες. Οι υπηρεσίες του Υπουργείου Υγείας ταυτίζονται με αυτήν την αντίληψη και συμπίπτουν τα στοιχεία της έρευνας με τα επίσημα στοιχεία του Υπ</w:t>
      </w:r>
      <w:r>
        <w:rPr>
          <w:rFonts w:eastAsia="Times New Roman" w:cs="Times New Roman"/>
          <w:szCs w:val="24"/>
        </w:rPr>
        <w:t xml:space="preserve">ουργείου Υγείας; </w:t>
      </w:r>
    </w:p>
    <w:p w14:paraId="054DAEA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Οι ελλείψεις οι οποίες επισημαίνονται και στις ειδικότητες και στην παροχή υπηρεσιών ταυτίζονται με τις διαπιστώσεις των υπηρεσιών του Υπουργείου Υγείας; </w:t>
      </w:r>
    </w:p>
    <w:p w14:paraId="054DAEA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Απασχολεί την πολιτική ηγεσία του Υπουργείου Υγείας και δίνει την εντολή στο να ανα</w:t>
      </w:r>
      <w:r>
        <w:rPr>
          <w:rFonts w:eastAsia="Times New Roman" w:cs="Times New Roman"/>
          <w:szCs w:val="24"/>
        </w:rPr>
        <w:t>βαθμιστούν οι υπηρεσίες που πρέπει να παρέχονται μέσα από τις δομές του ΠΕΔΥ, ώστε να απευθύνονται περισσότεροι πολίτες, όπως το Σύνταγμα και ο νόμος ορίζει, σε αυτές, όπως και στα εξωτερικά ιατρεία των νοσοκομείων;</w:t>
      </w:r>
    </w:p>
    <w:p w14:paraId="054DAEA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Εδώ θέλω να κάνω μια ακόμα επισήμανση. Η</w:t>
      </w:r>
      <w:r>
        <w:rPr>
          <w:rFonts w:eastAsia="Times New Roman" w:cs="Times New Roman"/>
          <w:szCs w:val="24"/>
        </w:rPr>
        <w:t xml:space="preserve"> Νέα Δημοκρατία, κυρία Πρόεδρε -και κλείνω με αυτό την </w:t>
      </w:r>
      <w:proofErr w:type="spellStart"/>
      <w:r>
        <w:rPr>
          <w:rFonts w:eastAsia="Times New Roman" w:cs="Times New Roman"/>
          <w:szCs w:val="24"/>
        </w:rPr>
        <w:t>πρωτολογία</w:t>
      </w:r>
      <w:proofErr w:type="spellEnd"/>
      <w:r>
        <w:rPr>
          <w:rFonts w:eastAsia="Times New Roman" w:cs="Times New Roman"/>
          <w:szCs w:val="24"/>
        </w:rPr>
        <w:t xml:space="preserve"> μου- είχε έναν Δοξιάδη, ο οποίος Δοξιάδης είναι ο πρώτος μετά τη Μεταπολίτευση, ο οποίος προσπάθησε να εγκαταστήσει αυτό που ονομάζουμε Εθνικό Σύστημα Υγείας. Ας μην μας λέει ο κύριος Πρωθυπ</w:t>
      </w:r>
      <w:r>
        <w:rPr>
          <w:rFonts w:eastAsia="Times New Roman" w:cs="Times New Roman"/>
          <w:szCs w:val="24"/>
        </w:rPr>
        <w:t xml:space="preserve">ουργός, γιατί μας αδικεί, ότι </w:t>
      </w:r>
      <w:proofErr w:type="spellStart"/>
      <w:r>
        <w:rPr>
          <w:rFonts w:eastAsia="Times New Roman" w:cs="Times New Roman"/>
          <w:szCs w:val="24"/>
        </w:rPr>
        <w:t>κοπτόμεθα</w:t>
      </w:r>
      <w:proofErr w:type="spellEnd"/>
      <w:r>
        <w:rPr>
          <w:rFonts w:eastAsia="Times New Roman" w:cs="Times New Roman"/>
          <w:szCs w:val="24"/>
        </w:rPr>
        <w:t xml:space="preserve"> για την υγεία. </w:t>
      </w:r>
      <w:proofErr w:type="spellStart"/>
      <w:r>
        <w:rPr>
          <w:rFonts w:eastAsia="Times New Roman" w:cs="Times New Roman"/>
          <w:szCs w:val="24"/>
        </w:rPr>
        <w:t>Κοπτόμεθα</w:t>
      </w:r>
      <w:proofErr w:type="spellEnd"/>
      <w:r>
        <w:rPr>
          <w:rFonts w:eastAsia="Times New Roman" w:cs="Times New Roman"/>
          <w:szCs w:val="24"/>
        </w:rPr>
        <w:t xml:space="preserve"> για οτιδήποτε αφορά το υπέρτερο αγαθό σε μια κοινωνία, σε μια </w:t>
      </w:r>
      <w:r>
        <w:rPr>
          <w:rFonts w:eastAsia="Times New Roman" w:cs="Times New Roman"/>
          <w:szCs w:val="24"/>
        </w:rPr>
        <w:t xml:space="preserve">δημοκρατία </w:t>
      </w:r>
      <w:r>
        <w:rPr>
          <w:rFonts w:eastAsia="Times New Roman" w:cs="Times New Roman"/>
          <w:szCs w:val="24"/>
        </w:rPr>
        <w:t>που είναι η υγεία και το οποίο πληρώνει, όπως είπα προηγουμένως, βαρύτατα ο φορολογούμενος πολίτης και γι’ αυτό ερωτώ.</w:t>
      </w:r>
      <w:r>
        <w:rPr>
          <w:rFonts w:eastAsia="Times New Roman" w:cs="Times New Roman"/>
          <w:szCs w:val="24"/>
        </w:rPr>
        <w:t xml:space="preserve"> </w:t>
      </w:r>
    </w:p>
    <w:p w14:paraId="054DAEA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για τρία λεπτά. </w:t>
      </w:r>
    </w:p>
    <w:p w14:paraId="054DAEB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Ευχαριστώ, κυρία Πρόεδρε. </w:t>
      </w:r>
    </w:p>
    <w:p w14:paraId="054DAEB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Την ίδια απορία με εσάς είχα κι εγώ, κυρία Πρόεδρε. Κυρία </w:t>
      </w:r>
      <w:r>
        <w:rPr>
          <w:rFonts w:eastAsia="Times New Roman" w:cs="Times New Roman"/>
          <w:szCs w:val="24"/>
        </w:rPr>
        <w:t xml:space="preserve">Παπακώστα καλώς ορίσατε στον πλανήτη Γη και στη χώρα Ελλάδα! Αυτή η έρευνα που επικαλείστε δεν κομίζει καμμία γλαύκα εις Αθήνας. </w:t>
      </w:r>
    </w:p>
    <w:p w14:paraId="054DAEB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Δεν ξέρω αν έχετε υπ’ </w:t>
      </w:r>
      <w:proofErr w:type="spellStart"/>
      <w:r>
        <w:rPr>
          <w:rFonts w:eastAsia="Times New Roman" w:cs="Times New Roman"/>
          <w:szCs w:val="24"/>
        </w:rPr>
        <w:t>όψιν</w:t>
      </w:r>
      <w:proofErr w:type="spellEnd"/>
      <w:r>
        <w:rPr>
          <w:rFonts w:eastAsia="Times New Roman" w:cs="Times New Roman"/>
          <w:szCs w:val="24"/>
        </w:rPr>
        <w:t xml:space="preserve"> σας τι έγινε μετά το καταστροφικό σας πέρασμα και κάποιων Υπουργών -που ήταν πριν εδώ και προκαλούσ</w:t>
      </w:r>
      <w:r>
        <w:rPr>
          <w:rFonts w:eastAsia="Times New Roman" w:cs="Times New Roman"/>
          <w:szCs w:val="24"/>
        </w:rPr>
        <w:t xml:space="preserve">αν και σκοτείνιαζε και η όψη τους, όταν άκουσαν αυτά που έλεγε ο Πρωθυπουργός- στην προηγούμενη, την πρώτη </w:t>
      </w:r>
      <w:proofErr w:type="spellStart"/>
      <w:r>
        <w:rPr>
          <w:rFonts w:eastAsia="Times New Roman" w:cs="Times New Roman"/>
          <w:szCs w:val="24"/>
        </w:rPr>
        <w:t>μνημονιακή</w:t>
      </w:r>
      <w:proofErr w:type="spellEnd"/>
      <w:r>
        <w:rPr>
          <w:rFonts w:eastAsia="Times New Roman" w:cs="Times New Roman"/>
          <w:szCs w:val="24"/>
        </w:rPr>
        <w:t xml:space="preserve"> πενταετία από το σώμα της πρωτοβάθμιας περίθαλψης. </w:t>
      </w:r>
    </w:p>
    <w:p w14:paraId="054DAEB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Μήπως δεν ξέρετε, κυρία Παπακώστα, και ως παλιά </w:t>
      </w:r>
      <w:r>
        <w:rPr>
          <w:rFonts w:eastAsia="Times New Roman" w:cs="Times New Roman"/>
          <w:szCs w:val="24"/>
        </w:rPr>
        <w:t>κοινοβουλευτικός</w:t>
      </w:r>
      <w:r>
        <w:rPr>
          <w:rFonts w:eastAsia="Times New Roman" w:cs="Times New Roman"/>
          <w:szCs w:val="24"/>
        </w:rPr>
        <w:t>, ότι το 2013 ο κ. Γεω</w:t>
      </w:r>
      <w:r>
        <w:rPr>
          <w:rFonts w:eastAsia="Times New Roman" w:cs="Times New Roman"/>
          <w:szCs w:val="24"/>
        </w:rPr>
        <w:t>ργιάδης, ο Αντιπρόεδρος του κόμματός σας, έδιωξε σε ένα βράδυ δυόμισι χιλιάδες ανθρώπους από την πρωτοβάθμια περίθαλψη;</w:t>
      </w:r>
    </w:p>
    <w:p w14:paraId="054DAEB4" w14:textId="77777777" w:rsidR="00F717F6" w:rsidRDefault="00316B23">
      <w:pPr>
        <w:spacing w:line="600" w:lineRule="auto"/>
        <w:ind w:firstLine="720"/>
        <w:jc w:val="both"/>
        <w:rPr>
          <w:rFonts w:eastAsia="Times New Roman"/>
          <w:szCs w:val="24"/>
        </w:rPr>
      </w:pPr>
      <w:r>
        <w:rPr>
          <w:rFonts w:eastAsia="Times New Roman"/>
          <w:szCs w:val="24"/>
        </w:rPr>
        <w:t xml:space="preserve">Και μου κάνετε εδώ την ερώτηση ότι είναι δυσαρεστημένος ο κόσμος, επειδή το 50% επισκέπτεται ιδιώτη γιατρό, το 30% εξωτερικά ιατρεία νοσοκομείων και μόλις το 18% θα αναζητήσει </w:t>
      </w:r>
      <w:r>
        <w:rPr>
          <w:rFonts w:eastAsia="Times New Roman"/>
          <w:szCs w:val="24"/>
        </w:rPr>
        <w:lastRenderedPageBreak/>
        <w:t>περίθαλψη στις δομές του ΠΕΔΥ; Δεν το ξέρετε; Θέλατε την έρευνα για να το δείτε;</w:t>
      </w:r>
      <w:r>
        <w:rPr>
          <w:rFonts w:eastAsia="Times New Roman"/>
          <w:szCs w:val="24"/>
        </w:rPr>
        <w:t xml:space="preserve"> Όταν, ας πούμε, από κάποιες δομές υπήρχαν </w:t>
      </w:r>
      <w:r>
        <w:rPr>
          <w:rFonts w:eastAsia="Times New Roman"/>
          <w:szCs w:val="24"/>
        </w:rPr>
        <w:t xml:space="preserve">διακόσια </w:t>
      </w:r>
      <w:r>
        <w:rPr>
          <w:rFonts w:eastAsia="Times New Roman"/>
          <w:szCs w:val="24"/>
        </w:rPr>
        <w:t xml:space="preserve">άτομα και έμειναν </w:t>
      </w:r>
      <w:r>
        <w:rPr>
          <w:rFonts w:eastAsia="Times New Roman"/>
          <w:szCs w:val="24"/>
        </w:rPr>
        <w:t>εξήντα</w:t>
      </w:r>
      <w:r>
        <w:rPr>
          <w:rFonts w:eastAsia="Times New Roman"/>
          <w:szCs w:val="24"/>
        </w:rPr>
        <w:t xml:space="preserve">, τι να πάνε οι άνθρωποι να κάνουν εκεί; Και ρωτάτε εσείς που καταστρέψατε εμάς που πάμε να τα ανατάξουμε εδώ και ενάμιση χρόνο αγωνιωδώς. </w:t>
      </w:r>
    </w:p>
    <w:p w14:paraId="054DAEB5" w14:textId="77777777" w:rsidR="00F717F6" w:rsidRDefault="00316B23">
      <w:pPr>
        <w:spacing w:line="600" w:lineRule="auto"/>
        <w:ind w:firstLine="720"/>
        <w:jc w:val="both"/>
        <w:rPr>
          <w:rFonts w:eastAsia="Times New Roman"/>
          <w:szCs w:val="24"/>
        </w:rPr>
      </w:pPr>
      <w:r>
        <w:rPr>
          <w:rFonts w:eastAsia="Times New Roman"/>
          <w:szCs w:val="24"/>
        </w:rPr>
        <w:t>Εάν δεν έχετε ενημερωθεί, λοιπόν, να σας</w:t>
      </w:r>
      <w:r>
        <w:rPr>
          <w:rFonts w:eastAsia="Times New Roman"/>
          <w:szCs w:val="24"/>
        </w:rPr>
        <w:t xml:space="preserve"> ενημερώσω ότι εδώ και ενάμιση χρόνο έχουν διοριστεί πάρα πολλοί γιατροί, είτε επικουρικοί είτε μόνιμοι είτε με οποιαδήποτε και άλλη εργασιακή σχέση και μέσω ΚΕΕΛΠΝΟ και ακόμα και με δελτίο παροχής υπηρεσιών, εκεί που υπάρχει ανάγκη, προκειμένου να καλύψου</w:t>
      </w:r>
      <w:r>
        <w:rPr>
          <w:rFonts w:eastAsia="Times New Roman"/>
          <w:szCs w:val="24"/>
        </w:rPr>
        <w:t xml:space="preserve">με και να αρχίζουμε να στελεχώνουμε δομές των ΠΕΔΥ που καταστρέψατε τα προηγούμενα χρόνια. </w:t>
      </w:r>
    </w:p>
    <w:p w14:paraId="054DAEB6" w14:textId="77777777" w:rsidR="00F717F6" w:rsidRDefault="00316B23">
      <w:pPr>
        <w:spacing w:line="600" w:lineRule="auto"/>
        <w:ind w:firstLine="720"/>
        <w:jc w:val="both"/>
        <w:rPr>
          <w:rFonts w:eastAsia="Times New Roman"/>
          <w:szCs w:val="24"/>
        </w:rPr>
      </w:pPr>
      <w:r>
        <w:rPr>
          <w:rFonts w:eastAsia="Times New Roman"/>
          <w:szCs w:val="24"/>
        </w:rPr>
        <w:t xml:space="preserve">Δεύτερον, να σας πω μερικά παραδείγματα. Για παράδειγμα, πριν από λίγο καιρό –και ας μην το είπαν τα ΜΜΕ- εγκαινιάστηκε στον Πειραιά η μονάδα ΠΕΔΥ στον κτήριο Οίκου </w:t>
      </w:r>
      <w:proofErr w:type="spellStart"/>
      <w:r>
        <w:rPr>
          <w:rFonts w:eastAsia="Times New Roman"/>
          <w:szCs w:val="24"/>
        </w:rPr>
        <w:t>Ναύτου</w:t>
      </w:r>
      <w:proofErr w:type="spellEnd"/>
      <w:r>
        <w:rPr>
          <w:rFonts w:eastAsia="Times New Roman"/>
          <w:szCs w:val="24"/>
        </w:rPr>
        <w:t xml:space="preserve"> με πενήντα γιατρούς, με πολλές ειδικότητες, το οποίο βλέπει χίλια άτομα καθημερινά. </w:t>
      </w:r>
      <w:r>
        <w:rPr>
          <w:rFonts w:eastAsia="Times New Roman"/>
          <w:szCs w:val="24"/>
        </w:rPr>
        <w:t>Εξοικονόμησε 540.000 ευρώ μόνο από τα ενοίκια τριών δομών που τους αφήσατε άδειους, σκελετούς. Και καθημερινά ολοένα και περισσότερος κόσμος εμπιστεύεται αυτήν τη δομή σαν πρωτοβάθμια περίθαλψη.</w:t>
      </w:r>
    </w:p>
    <w:p w14:paraId="054DAEB7" w14:textId="77777777" w:rsidR="00F717F6" w:rsidRDefault="00316B23">
      <w:pPr>
        <w:spacing w:line="600" w:lineRule="auto"/>
        <w:ind w:firstLine="720"/>
        <w:jc w:val="both"/>
        <w:rPr>
          <w:rFonts w:eastAsia="Times New Roman"/>
          <w:szCs w:val="24"/>
        </w:rPr>
      </w:pPr>
      <w:r>
        <w:rPr>
          <w:rFonts w:eastAsia="Times New Roman"/>
          <w:szCs w:val="24"/>
        </w:rPr>
        <w:lastRenderedPageBreak/>
        <w:t>Να σας ενημερώσω, αν δεν το έχετε δει, ότι κάναμε μια τεράστι</w:t>
      </w:r>
      <w:r>
        <w:rPr>
          <w:rFonts w:eastAsia="Times New Roman"/>
          <w:szCs w:val="24"/>
        </w:rPr>
        <w:t xml:space="preserve">α αναπροσαρμογή των χρημάτων από το ευρωπαϊκό κοινωνικό ταμείο και 140 εκατομμύρια ευρώ θα διατεθούν, για να υπάρξει πραγματικά πλέον στη χώρα μας πρωτοβάθμια περίθαλψη με τις τοπικές μονάδες υγείας σε </w:t>
      </w:r>
      <w:r>
        <w:rPr>
          <w:rFonts w:eastAsia="Times New Roman"/>
          <w:szCs w:val="24"/>
        </w:rPr>
        <w:t xml:space="preserve">εξήντα πέντε </w:t>
      </w:r>
      <w:r>
        <w:rPr>
          <w:rFonts w:eastAsia="Times New Roman"/>
          <w:szCs w:val="24"/>
        </w:rPr>
        <w:t xml:space="preserve">αστικές περιοχές με </w:t>
      </w:r>
      <w:r>
        <w:rPr>
          <w:rFonts w:eastAsia="Times New Roman"/>
          <w:szCs w:val="24"/>
        </w:rPr>
        <w:t xml:space="preserve">διακόσιες </w:t>
      </w:r>
      <w:r>
        <w:rPr>
          <w:rFonts w:eastAsia="Times New Roman"/>
          <w:szCs w:val="24"/>
        </w:rPr>
        <w:t>πενήντα</w:t>
      </w:r>
      <w:r>
        <w:rPr>
          <w:rFonts w:eastAsia="Times New Roman"/>
          <w:szCs w:val="24"/>
        </w:rPr>
        <w:t xml:space="preserve"> </w:t>
      </w:r>
      <w:r>
        <w:rPr>
          <w:rFonts w:eastAsia="Times New Roman"/>
          <w:szCs w:val="24"/>
        </w:rPr>
        <w:t>δομ</w:t>
      </w:r>
      <w:r>
        <w:rPr>
          <w:rFonts w:eastAsia="Times New Roman"/>
          <w:szCs w:val="24"/>
        </w:rPr>
        <w:t>ές που θα καλύψουν 2.300.000 αστικού πληθυσμού.</w:t>
      </w:r>
    </w:p>
    <w:p w14:paraId="054DAEB8" w14:textId="77777777" w:rsidR="00F717F6" w:rsidRDefault="00316B23">
      <w:pPr>
        <w:spacing w:line="600" w:lineRule="auto"/>
        <w:ind w:firstLine="720"/>
        <w:jc w:val="both"/>
        <w:rPr>
          <w:rFonts w:eastAsia="Times New Roman"/>
          <w:szCs w:val="24"/>
        </w:rPr>
      </w:pPr>
      <w:r>
        <w:rPr>
          <w:rFonts w:eastAsia="Times New Roman"/>
          <w:szCs w:val="24"/>
        </w:rPr>
        <w:t>Αυτά τα φληναφήματα και τα αριστοτεχνικά που είπατε προηγουμένως, ωραία ακούγονται, μόνο που –ξέρετε- δεν κάνετε τίποτα απ’ αυτά. Και δεν πέσατε από τον ουρανό. Κυβερνούσατε τα προηγούμενα χρόνια. Επίσης, στι</w:t>
      </w:r>
      <w:r>
        <w:rPr>
          <w:rFonts w:eastAsia="Times New Roman"/>
          <w:szCs w:val="24"/>
        </w:rPr>
        <w:t xml:space="preserve">ς </w:t>
      </w:r>
      <w:r>
        <w:rPr>
          <w:rFonts w:eastAsia="Times New Roman"/>
          <w:szCs w:val="24"/>
        </w:rPr>
        <w:t>δύο χιλιάδες</w:t>
      </w:r>
      <w:r>
        <w:rPr>
          <w:rFonts w:eastAsia="Times New Roman"/>
          <w:szCs w:val="24"/>
        </w:rPr>
        <w:t xml:space="preserve"> θέσεις των μόνιμων γιατρών που προκηρύσσονται φέτος, περίπου τριακόσιοι με τετρακόσιοι θα κατευθυνθούν στις μονάδες ΠΕΔΥ που διαλύσατε, για να μπορέσει να επανέλθει και ένας κόσμος απ’ αυτούς που διώξατε. </w:t>
      </w:r>
    </w:p>
    <w:p w14:paraId="054DAEB9" w14:textId="77777777" w:rsidR="00F717F6" w:rsidRDefault="00316B23">
      <w:pPr>
        <w:spacing w:line="600" w:lineRule="auto"/>
        <w:ind w:firstLine="720"/>
        <w:jc w:val="both"/>
        <w:rPr>
          <w:rFonts w:eastAsia="Times New Roman"/>
          <w:szCs w:val="24"/>
        </w:rPr>
      </w:pPr>
      <w:r>
        <w:rPr>
          <w:rFonts w:eastAsia="Times New Roman"/>
          <w:szCs w:val="24"/>
        </w:rPr>
        <w:t>Το σχέδιο για την πρωτοβάθμια που α</w:t>
      </w:r>
      <w:r>
        <w:rPr>
          <w:rFonts w:eastAsia="Times New Roman"/>
          <w:szCs w:val="24"/>
        </w:rPr>
        <w:t xml:space="preserve">νέφερα πριν περιλαμβάνει </w:t>
      </w:r>
      <w:r>
        <w:rPr>
          <w:rFonts w:eastAsia="Times New Roman"/>
          <w:szCs w:val="24"/>
        </w:rPr>
        <w:t>τρε</w:t>
      </w:r>
      <w:r>
        <w:rPr>
          <w:rFonts w:eastAsia="Times New Roman"/>
          <w:szCs w:val="24"/>
        </w:rPr>
        <w:t>ις χιλιάδες εκατό</w:t>
      </w:r>
      <w:r>
        <w:rPr>
          <w:rFonts w:eastAsia="Times New Roman"/>
          <w:szCs w:val="24"/>
        </w:rPr>
        <w:t xml:space="preserve"> άτομα προσωπικό το οποίο θα αρχίσει να αναπτύσσεται από τον Μάη και μετά σε όλη τη χώρα. Γιατί οι προηγούμενες κυβερνήσεις έχουν εξαγγείλει δεκαεννέα φορές τη δημιουργία της πρωτοβάθμιας φροντίδας. Ποτέ, όμως, </w:t>
      </w:r>
      <w:r>
        <w:rPr>
          <w:rFonts w:eastAsia="Times New Roman"/>
          <w:szCs w:val="24"/>
        </w:rPr>
        <w:lastRenderedPageBreak/>
        <w:t>δεν τη δημιουργήσατε, γιατί είχατε συνειδητή επιλογή με την πολιτική σας να σπρώξετε τον κόσμο προς τον ιδιωτικό τομέα.</w:t>
      </w:r>
    </w:p>
    <w:p w14:paraId="054DAEBA" w14:textId="77777777" w:rsidR="00F717F6" w:rsidRDefault="00316B23">
      <w:pPr>
        <w:spacing w:line="600" w:lineRule="auto"/>
        <w:ind w:firstLine="720"/>
        <w:jc w:val="both"/>
        <w:rPr>
          <w:rFonts w:eastAsia="Times New Roman"/>
          <w:szCs w:val="24"/>
        </w:rPr>
      </w:pPr>
      <w:r>
        <w:rPr>
          <w:rFonts w:eastAsia="Times New Roman"/>
          <w:szCs w:val="24"/>
        </w:rPr>
        <w:t>Θα πω και μια κουβέντα για αυτό που αναφέρατε με τις συμβάσεις των γιατρών του ΕΟΠΥΥ. Οι συμβάσεις των γιατρών του ΕΟΠΥΥ που υπάρχουν σή</w:t>
      </w:r>
      <w:r>
        <w:rPr>
          <w:rFonts w:eastAsia="Times New Roman"/>
          <w:szCs w:val="24"/>
        </w:rPr>
        <w:t xml:space="preserve">μερα είναι οι πεντέμισι χιλιάδες που κληρονόμησε ο ΕΟΠΥΥ από τους συμβασιούχους των προηγούμενων ταμείων. Δημιουργήθηκε σε ένα βράδυ και ακόμα δεν έχει οργανισμό. Εμείς τώρα φτιάξαμε τον οργανισμό. </w:t>
      </w:r>
    </w:p>
    <w:p w14:paraId="054DAEBB" w14:textId="77777777" w:rsidR="00F717F6" w:rsidRDefault="00316B23">
      <w:pPr>
        <w:spacing w:line="600" w:lineRule="auto"/>
        <w:ind w:firstLine="720"/>
        <w:jc w:val="both"/>
        <w:rPr>
          <w:rFonts w:eastAsia="Times New Roman"/>
          <w:szCs w:val="24"/>
        </w:rPr>
      </w:pPr>
      <w:r>
        <w:rPr>
          <w:rFonts w:eastAsia="Times New Roman"/>
          <w:szCs w:val="24"/>
        </w:rPr>
        <w:t>Και βέβαια σε συνδυασμό με τις θέσεις που θα δημιουργηθού</w:t>
      </w:r>
      <w:r>
        <w:rPr>
          <w:rFonts w:eastAsia="Times New Roman"/>
          <w:szCs w:val="24"/>
        </w:rPr>
        <w:t xml:space="preserve">ν από τις τοπικές μονάδες υγείας, θα είναι και ο σχεδιασμός για με το πόσους γιατρούς θα συμβληθεί ο ΕΟΠΥΥ. Και στα σχέδια που έχουμε θα συμβληθούν περισσότεροι και στο βαθμό που ένας κόσμος θα </w:t>
      </w:r>
      <w:proofErr w:type="spellStart"/>
      <w:r>
        <w:rPr>
          <w:rFonts w:eastAsia="Times New Roman"/>
          <w:szCs w:val="24"/>
        </w:rPr>
        <w:t>απορροφάται</w:t>
      </w:r>
      <w:proofErr w:type="spellEnd"/>
      <w:r>
        <w:rPr>
          <w:rFonts w:eastAsia="Times New Roman"/>
          <w:szCs w:val="24"/>
        </w:rPr>
        <w:t xml:space="preserve"> από τις δημόσιες δομές που θα δημιουργούνται, θα μ</w:t>
      </w:r>
      <w:r>
        <w:rPr>
          <w:rFonts w:eastAsia="Times New Roman"/>
          <w:szCs w:val="24"/>
        </w:rPr>
        <w:t>ειώνεται η ανάγκη του να έχει συμβεβλημένους γιατρούς ο ΕΟΠΥΥ αργότερα. Και πρέπει σήμερα να τους έχει για να καλύψει ένα μεγάλο κομμάτι του πληθυσμού ανά την επικράτεια.</w:t>
      </w:r>
    </w:p>
    <w:p w14:paraId="054DAEBC" w14:textId="77777777" w:rsidR="00F717F6" w:rsidRDefault="00316B23">
      <w:pPr>
        <w:spacing w:line="600" w:lineRule="auto"/>
        <w:ind w:firstLine="720"/>
        <w:jc w:val="both"/>
        <w:rPr>
          <w:rFonts w:eastAsia="Times New Roman"/>
          <w:szCs w:val="24"/>
        </w:rPr>
      </w:pPr>
      <w:r>
        <w:rPr>
          <w:rFonts w:eastAsia="Times New Roman"/>
          <w:szCs w:val="24"/>
        </w:rPr>
        <w:t>Αυτά σε πρώτη φάση, προσπαθώντας να καταλάβω τι ακριβώς εννοούσατε με την ερώτηση.</w:t>
      </w:r>
    </w:p>
    <w:p w14:paraId="054DAEB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ΠΡ</w:t>
      </w:r>
      <w:r>
        <w:rPr>
          <w:rFonts w:eastAsia="Times New Roman" w:cs="Times New Roman"/>
          <w:b/>
          <w:szCs w:val="24"/>
        </w:rPr>
        <w:t>ΟΕΔΡΕΥΟΥΣΑ (Αναστασία Χριστοδουλοπούλου):</w:t>
      </w:r>
      <w:r>
        <w:rPr>
          <w:rFonts w:eastAsia="Times New Roman" w:cs="Times New Roman"/>
          <w:szCs w:val="24"/>
        </w:rPr>
        <w:t xml:space="preserve"> Τον λόγο έχει η κ. Παπακώστα για τη δευτερολογία της.</w:t>
      </w:r>
    </w:p>
    <w:p w14:paraId="054DAEB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Κυρία Πρόεδρε, η αποστροφή του λόγου του καθ’ ύλην αρμόδιου Υπουργού περί καλωσορίσματος στον πλανήτη Γη, προφανώς είναι εν</w:t>
      </w:r>
      <w:r>
        <w:rPr>
          <w:rFonts w:eastAsia="Times New Roman" w:cs="Times New Roman"/>
          <w:szCs w:val="24"/>
        </w:rPr>
        <w:t xml:space="preserve"> τη ρύμη του λόγου του από μονομαχίες που έχει επιλέξει προνομιακά να κάνει με άλλους συναδέλφους μου για το θεαθήναι. </w:t>
      </w:r>
    </w:p>
    <w:p w14:paraId="054DAEB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Επί της ουσίας, όμως, της πολιτικής για την υγεία, θα παρακαλούσα με εμένα να είναι επί της ουσίας και κοινοβουλευτικά να λειτουργεί δεο</w:t>
      </w:r>
      <w:r>
        <w:rPr>
          <w:rFonts w:eastAsia="Times New Roman" w:cs="Times New Roman"/>
          <w:szCs w:val="24"/>
        </w:rPr>
        <w:t xml:space="preserve">ντολογικά και όπως πρέπει, διότι τον βγάζω έξω από τα νερά του. </w:t>
      </w:r>
    </w:p>
    <w:p w14:paraId="054DAEC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Θέλω, λοιπόν, να σας πω το εξής. Είπατε ότι δήθεν υπήρξε καταστροφή και έφυγαν οι γιατροί. Θα σας πω το ακριβές στοιχείο. Γιατί πρέπει να μάθετε να μιλάτε με ακρίβεια. Εγώ δεν έχω κατηγορηθεί</w:t>
      </w:r>
      <w:r>
        <w:rPr>
          <w:rFonts w:eastAsia="Times New Roman" w:cs="Times New Roman"/>
          <w:szCs w:val="24"/>
        </w:rPr>
        <w:t xml:space="preserve"> ποτέ ότι υπήρξα ανακριβής ή άδικη ή ότι </w:t>
      </w:r>
      <w:proofErr w:type="spellStart"/>
      <w:r>
        <w:rPr>
          <w:rFonts w:eastAsia="Times New Roman" w:cs="Times New Roman"/>
          <w:szCs w:val="24"/>
        </w:rPr>
        <w:t>εστόχευσα</w:t>
      </w:r>
      <w:proofErr w:type="spellEnd"/>
      <w:r>
        <w:rPr>
          <w:rFonts w:eastAsia="Times New Roman" w:cs="Times New Roman"/>
          <w:szCs w:val="24"/>
        </w:rPr>
        <w:t xml:space="preserve"> πολιτικά σε προσωπικό επίπεδο συναδέλφους μου. Περιμένω, όμως, απαντήσεις. Αυτός είναι ο ρόλος μου. Διότι ο πολίτης –επαναλαμβάνω- ο οποίος πληρώνει βαρύτατους φόρους </w:t>
      </w:r>
      <w:r>
        <w:rPr>
          <w:rFonts w:eastAsia="Times New Roman" w:cs="Times New Roman"/>
          <w:szCs w:val="24"/>
        </w:rPr>
        <w:lastRenderedPageBreak/>
        <w:t>επί των ημερών σας, βαρύτερους από κάθ</w:t>
      </w:r>
      <w:r>
        <w:rPr>
          <w:rFonts w:eastAsia="Times New Roman" w:cs="Times New Roman"/>
          <w:szCs w:val="24"/>
        </w:rPr>
        <w:t>ε άλλη προηγούμενη κυβερνητική περίοδο, έχει απαίτηση τουλάχιστον στην υγεία να μην λέτε πολλά, αλλά να κάνετε περισσότερα.</w:t>
      </w:r>
    </w:p>
    <w:p w14:paraId="054DAEC1" w14:textId="77777777" w:rsidR="00F717F6" w:rsidRDefault="00316B23">
      <w:pPr>
        <w:spacing w:line="600" w:lineRule="auto"/>
        <w:jc w:val="both"/>
        <w:rPr>
          <w:rFonts w:eastAsia="Times New Roman" w:cs="Times New Roman"/>
          <w:szCs w:val="24"/>
        </w:rPr>
      </w:pPr>
      <w:r>
        <w:rPr>
          <w:rFonts w:eastAsia="Times New Roman" w:cs="Times New Roman"/>
          <w:szCs w:val="24"/>
        </w:rPr>
        <w:t xml:space="preserve">Διότι έλεγε ο Θουκυδίδης στον </w:t>
      </w:r>
      <w:r>
        <w:rPr>
          <w:rFonts w:eastAsia="Times New Roman" w:cs="Times New Roman"/>
          <w:szCs w:val="24"/>
        </w:rPr>
        <w:t>«</w:t>
      </w:r>
      <w:r>
        <w:rPr>
          <w:rFonts w:eastAsia="Times New Roman" w:cs="Times New Roman"/>
          <w:szCs w:val="24"/>
        </w:rPr>
        <w:t>Επιτάφιο</w:t>
      </w:r>
      <w:r>
        <w:rPr>
          <w:rFonts w:eastAsia="Times New Roman" w:cs="Times New Roman"/>
          <w:szCs w:val="24"/>
        </w:rPr>
        <w:t>»</w:t>
      </w:r>
      <w:r>
        <w:rPr>
          <w:rFonts w:eastAsia="Times New Roman" w:cs="Times New Roman"/>
          <w:szCs w:val="24"/>
        </w:rPr>
        <w:t xml:space="preserve">, «Βλέπουμε τα λόγια τους και ακούμε τα έργα τους». </w:t>
      </w:r>
    </w:p>
    <w:p w14:paraId="054DAEC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Εξηγούμαι: Είπατε ότι έφυγαν οι γιατροί</w:t>
      </w:r>
      <w:r>
        <w:rPr>
          <w:rFonts w:eastAsia="Times New Roman" w:cs="Times New Roman"/>
          <w:szCs w:val="24"/>
        </w:rPr>
        <w:t xml:space="preserve">. Αυτό που λέτε, αφορούσε στους γιατρούς του ΙΚΑ και όχι στους γιατρούς του ΕΣΥ. Το 2014 επαναπροσλήφθηκαν </w:t>
      </w:r>
      <w:r>
        <w:rPr>
          <w:rFonts w:eastAsia="Times New Roman" w:cs="Times New Roman"/>
          <w:szCs w:val="24"/>
        </w:rPr>
        <w:t xml:space="preserve">δυόμισι </w:t>
      </w:r>
      <w:r>
        <w:rPr>
          <w:rFonts w:eastAsia="Times New Roman" w:cs="Times New Roman"/>
          <w:szCs w:val="24"/>
        </w:rPr>
        <w:t>χιλιάδες στο πλαίσιο της πρωτοβάθμιας φροντίδας υγείας και οι υπόλοιποι έκαναν συμβάσεις. Αυτό για την αποκατάσταση μιας καραμέλας, η οποία δ</w:t>
      </w:r>
      <w:r>
        <w:rPr>
          <w:rFonts w:eastAsia="Times New Roman" w:cs="Times New Roman"/>
          <w:szCs w:val="24"/>
        </w:rPr>
        <w:t>εν πουλάει σε αυτούς που ξέρουν. Σε αυτούς που είναι άσχετοι, μπορείτε να τα λέτε. Δεν σας αδικώ. Αφού πιάνουν, καλώς τα λέτε. Σε εμένα δεν θα τα λέτε.</w:t>
      </w:r>
    </w:p>
    <w:p w14:paraId="054DAEC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 δεύτερο που θέλω να σας πω είναι ότι δεν μπορεί να ερωτώνται οι πολίτες και να αποκαλύπτεται από την έρευνα -και εγώ σας ρώτησα- ότι το 50% πηγαίνει σε ιδιώτη γιατρό. Και πληρώνει φόρους και πληρώνει ιδιώτη γιατρό. Εσείς προηγουμένως είπατε εδώ ότι στρέ</w:t>
      </w:r>
      <w:r>
        <w:rPr>
          <w:rFonts w:eastAsia="Times New Roman" w:cs="Times New Roman"/>
          <w:szCs w:val="24"/>
        </w:rPr>
        <w:t xml:space="preserve">φουμε εμείς ή προσπαθήσαμε εμείς να στρέψουμε τους πολίτες στην ιδιωτική υγεία. Εσείς τους στρέφετε, αφού το 50% και πληρώνει τους </w:t>
      </w:r>
      <w:proofErr w:type="spellStart"/>
      <w:r>
        <w:rPr>
          <w:rFonts w:eastAsia="Times New Roman" w:cs="Times New Roman"/>
          <w:szCs w:val="24"/>
        </w:rPr>
        <w:t>βαρείς</w:t>
      </w:r>
      <w:proofErr w:type="spellEnd"/>
      <w:r>
        <w:rPr>
          <w:rFonts w:eastAsia="Times New Roman" w:cs="Times New Roman"/>
          <w:szCs w:val="24"/>
        </w:rPr>
        <w:t xml:space="preserve"> </w:t>
      </w:r>
      <w:r>
        <w:rPr>
          <w:rFonts w:eastAsia="Times New Roman" w:cs="Times New Roman"/>
          <w:szCs w:val="24"/>
        </w:rPr>
        <w:t xml:space="preserve">φόρους και απευθύνεται </w:t>
      </w:r>
      <w:r>
        <w:rPr>
          <w:rFonts w:eastAsia="Times New Roman" w:cs="Times New Roman"/>
          <w:szCs w:val="24"/>
        </w:rPr>
        <w:lastRenderedPageBreak/>
        <w:t>σε ιδιώτη γιατρό γιατί δεν του δίνετε τη δυνατότητα, με την πολιτική ανικανότητά σας, να έχει δ</w:t>
      </w:r>
      <w:r>
        <w:rPr>
          <w:rFonts w:eastAsia="Times New Roman" w:cs="Times New Roman"/>
          <w:szCs w:val="24"/>
        </w:rPr>
        <w:t>ημόσιο γιατρό, ο οποίος θα τον εξυπηρετήσει.</w:t>
      </w:r>
    </w:p>
    <w:p w14:paraId="054DAEC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Και εξηγούμαι, κυρία Πρόεδρε: </w:t>
      </w:r>
    </w:p>
    <w:p w14:paraId="054DAEC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να λέτε ότι δεν θέλουμε εμείς την πρωτοβάθμια φροντίδα υγείας την ώρα που επί δύο χρόνια -πόσους ανασχηματισμούς έχει κάνει ο κύριος Πρωθυπουργός;- έχουν περάσει </w:t>
      </w:r>
      <w:r>
        <w:rPr>
          <w:rFonts w:eastAsia="Times New Roman" w:cs="Times New Roman"/>
          <w:szCs w:val="24"/>
        </w:rPr>
        <w:t>επανειλημμένες, διαδοχικές πολιτικές ηγεσίες από το Υπουργείο Υγείας και ούτε μία δεν έχει ασχοληθεί σοβαρά με την εφαρμογή της πρωτοβάθμιας φροντίδας υγείας, την οποία σας τη δώσαμε έτοιμη και καλείστε να την υλοποιήσετε. Μετά από δύο χρόνια και πλέον δεν</w:t>
      </w:r>
      <w:r>
        <w:rPr>
          <w:rFonts w:eastAsia="Times New Roman" w:cs="Times New Roman"/>
          <w:szCs w:val="24"/>
        </w:rPr>
        <w:t xml:space="preserve"> υπάρχει πρωτοβάθμια φροντίδα υγείας στη χώρα και αυτό είναι έργο των δικών σας κυβερνήσεων. </w:t>
      </w:r>
    </w:p>
    <w:p w14:paraId="054DAEC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Φέρνετε μέσα στις γιορτές ρύθμιση για την Ειδική Αγωγή, η οποία στη φιλοσοφία της είναι σωστή. Εμείς την είχαμε ετοιμάσει. Κανείς δεν συζητά ότι δεν θα πρέπει να </w:t>
      </w:r>
      <w:r>
        <w:rPr>
          <w:rFonts w:eastAsia="Times New Roman" w:cs="Times New Roman"/>
          <w:szCs w:val="24"/>
        </w:rPr>
        <w:t>υπάρχει κλειστός προϋπολογισμός, ότι δεν θα πρέπει να υπάρχει νοικοκύρεμα στις δαπάνες, ότι δεν θα πρέπει να γίνεται πάρτι. Κανείς δεν το συζητάει. Είμαστε σύμφωνοι σε αυτά.</w:t>
      </w:r>
    </w:p>
    <w:p w14:paraId="054DAEC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του κουδούνι λήξεως του χρόνου ομιλίας της κυρίας Βουλευτ</w:t>
      </w:r>
      <w:r>
        <w:rPr>
          <w:rFonts w:eastAsia="Times New Roman" w:cs="Times New Roman"/>
          <w:szCs w:val="24"/>
        </w:rPr>
        <w:t>ού)</w:t>
      </w:r>
    </w:p>
    <w:p w14:paraId="054DAEC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Ένα λεπτό, κυρία Πρόεδρε.</w:t>
      </w:r>
    </w:p>
    <w:p w14:paraId="054DAEC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Σε εκείνο στο οποίο διαφωνούμε και διαφωνώ προσωπικά, είναι ότι δεν μπορείτε στο πλαίσιο ενός κλειστού προϋπολογισμού να μην κάνετε </w:t>
      </w:r>
      <w:proofErr w:type="spellStart"/>
      <w:r>
        <w:rPr>
          <w:rFonts w:eastAsia="Times New Roman" w:cs="Times New Roman"/>
          <w:szCs w:val="24"/>
        </w:rPr>
        <w:t>προτεραιοποίηση</w:t>
      </w:r>
      <w:proofErr w:type="spellEnd"/>
      <w:r>
        <w:rPr>
          <w:rFonts w:eastAsia="Times New Roman" w:cs="Times New Roman"/>
          <w:szCs w:val="24"/>
        </w:rPr>
        <w:t>. Δεν μπορεί να πετάτε την Ειδική Αγωγή, όπου δεν υπάρχει κα</w:t>
      </w:r>
      <w:r>
        <w:rPr>
          <w:rFonts w:eastAsia="Times New Roman" w:cs="Times New Roman"/>
          <w:szCs w:val="24"/>
        </w:rPr>
        <w:t>μ</w:t>
      </w:r>
      <w:r>
        <w:rPr>
          <w:rFonts w:eastAsia="Times New Roman" w:cs="Times New Roman"/>
          <w:szCs w:val="24"/>
        </w:rPr>
        <w:t>μία δημόσια δομή σ</w:t>
      </w:r>
      <w:r>
        <w:rPr>
          <w:rFonts w:eastAsia="Times New Roman" w:cs="Times New Roman"/>
          <w:szCs w:val="24"/>
        </w:rPr>
        <w:t xml:space="preserve">τη χώρα. Δυστυχώς, δύο χρόνια δεν έχετε κάνει τίποτα γι’ αυτό. </w:t>
      </w:r>
    </w:p>
    <w:p w14:paraId="054DAEC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Εμείς σας ετοιμάσαμε, στο Υπουργείο, το νομοσχέδιο για την Ειδική Αγωγή -το βρήκατε έτοιμο- εμείς σας ετοιμάσαμε για το ελάχιστο εγγυημένο εισόδημα και σας το σερβίραμε και είστε ανίκανοι να τ</w:t>
      </w:r>
      <w:r>
        <w:rPr>
          <w:rFonts w:eastAsia="Times New Roman" w:cs="Times New Roman"/>
          <w:szCs w:val="24"/>
        </w:rPr>
        <w:t>ο οργανώσετε και να το προσφέρετε στους πολίτες που φορολογούνται.</w:t>
      </w:r>
    </w:p>
    <w:p w14:paraId="054DAEC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Για την Ειδική Αγωγή οφείλετε, κύριε Υπουργέ, στο σύνολό σας, η πολιτική ηγεσία, να κάνετε διαβούλευση -που δεν κάνατε- με τους γονείς, με τους </w:t>
      </w:r>
      <w:proofErr w:type="spellStart"/>
      <w:r>
        <w:rPr>
          <w:rFonts w:eastAsia="Times New Roman" w:cs="Times New Roman"/>
          <w:szCs w:val="24"/>
        </w:rPr>
        <w:t>παρόχους</w:t>
      </w:r>
      <w:proofErr w:type="spellEnd"/>
      <w:r>
        <w:rPr>
          <w:rFonts w:eastAsia="Times New Roman" w:cs="Times New Roman"/>
          <w:szCs w:val="24"/>
        </w:rPr>
        <w:t xml:space="preserve"> και με το Υπουργείο, έτσι ώστε να δώ</w:t>
      </w:r>
      <w:r>
        <w:rPr>
          <w:rFonts w:eastAsia="Times New Roman" w:cs="Times New Roman"/>
          <w:szCs w:val="24"/>
        </w:rPr>
        <w:t xml:space="preserve">σετε μία λύση. Διότι σας λέω ένα πράγμα: Δεν έχετε κανένα απολύτως δικαίωμα -όπως και να το δείτε, όποια οπτική </w:t>
      </w:r>
      <w:r>
        <w:rPr>
          <w:rFonts w:eastAsia="Times New Roman" w:cs="Times New Roman"/>
          <w:szCs w:val="24"/>
        </w:rPr>
        <w:lastRenderedPageBreak/>
        <w:t xml:space="preserve">και να έχετε- να στερήσετε τις θεραπείες από παιδιά, τα οποία έχουν το δικαίωμα να τις λαμβάνουν από τον ΕΟΠΥΥ. Και δεν μπορείτε να βάλετε τους </w:t>
      </w:r>
      <w:r>
        <w:rPr>
          <w:rFonts w:eastAsia="Times New Roman" w:cs="Times New Roman"/>
          <w:szCs w:val="24"/>
        </w:rPr>
        <w:t xml:space="preserve">γονείς σε περιπέτειες, επειδή εσείς ασχολείστε περί άλλων και επειδή σας αρέσει να μιλάτε για ισχυρή χρηματοδότηση την ώρα που περικόπτετε, βάζετε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βάζετε κόφτη</w:t>
      </w:r>
      <w:r>
        <w:rPr>
          <w:rFonts w:eastAsia="Times New Roman" w:cs="Times New Roman"/>
          <w:szCs w:val="24"/>
        </w:rPr>
        <w:t xml:space="preserve"> </w:t>
      </w:r>
      <w:r>
        <w:rPr>
          <w:rFonts w:eastAsia="Times New Roman" w:cs="Times New Roman"/>
          <w:szCs w:val="24"/>
        </w:rPr>
        <w:t xml:space="preserve">στον ΕΟΠΥΥ. Ποια ισχυρή χρηματοδότηση; Για πείτε μου! </w:t>
      </w:r>
    </w:p>
    <w:p w14:paraId="054DAEC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Να έρθετε μια μέρα εδώ να απαν</w:t>
      </w:r>
      <w:r>
        <w:rPr>
          <w:rFonts w:eastAsia="Times New Roman" w:cs="Times New Roman"/>
          <w:szCs w:val="24"/>
        </w:rPr>
        <w:t xml:space="preserve">τήστε επί της ουσίας και να συνεννοηθούμε. Και σας παρακαλώ πολύ να σταματήσετε αυτές τις ατάκες και το </w:t>
      </w:r>
      <w:proofErr w:type="spellStart"/>
      <w:r>
        <w:rPr>
          <w:rFonts w:eastAsia="Times New Roman" w:cs="Times New Roman"/>
          <w:szCs w:val="24"/>
        </w:rPr>
        <w:t>πινγκ-πονγκ</w:t>
      </w:r>
      <w:proofErr w:type="spellEnd"/>
      <w:r>
        <w:rPr>
          <w:rFonts w:eastAsia="Times New Roman" w:cs="Times New Roman"/>
          <w:szCs w:val="24"/>
        </w:rPr>
        <w:t xml:space="preserve"> που κάνετε με άλλους συναδέλφους, που εμένα δεν με αφορούν, δεν με αφορούσαν ποτέ και δεν είναι του στυλ μου ξέρετε. </w:t>
      </w:r>
    </w:p>
    <w:p w14:paraId="054DAEC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Σας λέω ότι αυτό που κ</w:t>
      </w:r>
      <w:r>
        <w:rPr>
          <w:rFonts w:eastAsia="Times New Roman" w:cs="Times New Roman"/>
          <w:szCs w:val="24"/>
        </w:rPr>
        <w:t>άνετε -για να σας το αποδείξω- με την Επιστημονική Επιτροπή είναι σωστό. Όμως, τι αποδεικνύει; Αυτό που σας έλεγα προηγουμένως, δηλαδή, ότι κάνετε κάτι σωστό εκ των υστέρων αφού προηγουμένως έχετε κάνει λάθος. Ποιο ήταν το λάθος σας; Ότι τότε, που έπρεπε ν</w:t>
      </w:r>
      <w:r>
        <w:rPr>
          <w:rFonts w:eastAsia="Times New Roman" w:cs="Times New Roman"/>
          <w:szCs w:val="24"/>
        </w:rPr>
        <w:t xml:space="preserve">α διορθώσετε το ζήτημα, δεν το κάνατε. Έρχεστε τώρα άρον-άρον με την Επιστημονική Επιτροπή να καλύψετε το έλλειμμα και το κενό αφού προηγουμένως έγινε το λάθος. Σε κάποιους κόστισε, σε κάποιες </w:t>
      </w:r>
      <w:r>
        <w:rPr>
          <w:rFonts w:eastAsia="Times New Roman" w:cs="Times New Roman"/>
          <w:szCs w:val="24"/>
        </w:rPr>
        <w:lastRenderedPageBreak/>
        <w:t xml:space="preserve">οικογένειες έχει δημιουργήσει αγωνία και δεν κοιμούνται για το </w:t>
      </w:r>
      <w:r>
        <w:rPr>
          <w:rFonts w:eastAsia="Times New Roman" w:cs="Times New Roman"/>
          <w:szCs w:val="24"/>
        </w:rPr>
        <w:t xml:space="preserve">πώς θα ξημερώσουν τα παιδιά τους, για την Ειδική Αγωγή, τους λογοθεραπευτές, τα αναπηρικά </w:t>
      </w:r>
      <w:proofErr w:type="spellStart"/>
      <w:r>
        <w:rPr>
          <w:rFonts w:eastAsia="Times New Roman" w:cs="Times New Roman"/>
          <w:szCs w:val="24"/>
        </w:rPr>
        <w:t>αμαξίδια</w:t>
      </w:r>
      <w:proofErr w:type="spellEnd"/>
      <w:r>
        <w:rPr>
          <w:rFonts w:eastAsia="Times New Roman" w:cs="Times New Roman"/>
          <w:szCs w:val="24"/>
        </w:rPr>
        <w:t>, για μια σειρά υπηρεσιών. Σε κάποιους κοστίζει σε χρήμα και σε χρόνο. Σε εσάς προφανώς δεν κοστίζει, γι’ αυτό σας αρέσει να επιδίδεστε σε άλλου είδους μονομα</w:t>
      </w:r>
      <w:r>
        <w:rPr>
          <w:rFonts w:eastAsia="Times New Roman" w:cs="Times New Roman"/>
          <w:szCs w:val="24"/>
        </w:rPr>
        <w:t xml:space="preserve">χίες, οι οποίες, όμως, τίποτα δεν προσφέρουν στις οικογένειες οι οποίες λένε, «πληρώνω τους φόρους μου και δεν παίρνω υπηρεσίες από το Εθνικό Σύστημα Υγείας». </w:t>
      </w:r>
    </w:p>
    <w:p w14:paraId="054DAEC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Και σήμερα δεν θα έρχεστε να μας λέτε εδώ, «Δεν κυβερνάμε...</w:t>
      </w:r>
    </w:p>
    <w:p w14:paraId="054DAEC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Ελάτε, κυρία Παπακώστα, έχετε κάνει μεγάλη υπέρβαση χρόνου.</w:t>
      </w:r>
    </w:p>
    <w:p w14:paraId="054DAED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Τελείωσα, κυρία Πρόεδρε.</w:t>
      </w:r>
    </w:p>
    <w:p w14:paraId="054DAED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Δεν θα λέτε ότι «Δεν κυβερνάμε εμείς», κύριε </w:t>
      </w:r>
      <w:proofErr w:type="spellStart"/>
      <w:r>
        <w:rPr>
          <w:rFonts w:eastAsia="Times New Roman" w:cs="Times New Roman"/>
          <w:szCs w:val="24"/>
        </w:rPr>
        <w:t>Πολάκη</w:t>
      </w:r>
      <w:proofErr w:type="spellEnd"/>
      <w:r>
        <w:rPr>
          <w:rFonts w:eastAsia="Times New Roman" w:cs="Times New Roman"/>
          <w:szCs w:val="24"/>
        </w:rPr>
        <w:t xml:space="preserve">. Αν εγώ το 2014 που ήμουν στο Υπουργείο αισθανόμουν ότι δεν παίρνω τις </w:t>
      </w:r>
      <w:r>
        <w:rPr>
          <w:rFonts w:eastAsia="Times New Roman" w:cs="Times New Roman"/>
          <w:szCs w:val="24"/>
        </w:rPr>
        <w:t xml:space="preserve">αποφάσεις, θα είχα παραιτηθεί. Παραιτηθείτε αφού δεν κυβερνάτε εσείς ή πείτε μας ποια είναι η αόρατος χειρ, που </w:t>
      </w: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σας οδηγεί να κάνετε τέτοιου είδους αβλεψίες, οι οποίες κοστίζουν βαρύτατα στο υπέρτατο αγαθό της υγείας.</w:t>
      </w:r>
    </w:p>
    <w:p w14:paraId="054DAED2" w14:textId="77777777" w:rsidR="00F717F6" w:rsidRDefault="00316B23">
      <w:pPr>
        <w:spacing w:line="600" w:lineRule="auto"/>
        <w:jc w:val="both"/>
        <w:rPr>
          <w:rFonts w:eastAsia="Times New Roman" w:cs="Times New Roman"/>
          <w:szCs w:val="24"/>
        </w:rPr>
      </w:pPr>
      <w:r>
        <w:rPr>
          <w:rFonts w:eastAsia="Times New Roman" w:cs="Times New Roman"/>
          <w:szCs w:val="24"/>
        </w:rPr>
        <w:t>Γι’ αυτά να μας μι</w:t>
      </w:r>
      <w:r>
        <w:rPr>
          <w:rFonts w:eastAsia="Times New Roman" w:cs="Times New Roman"/>
          <w:szCs w:val="24"/>
        </w:rPr>
        <w:t>λήσετε. Για τις μαντινάδες εγώ θεωρώ ότι έχετε τα πρωτεία, γιατί η Κρήτη είναι μια περιοχή της χώρας που την αγαπώ πολύ και σέβομαι πάρα πολύ τις μαντινάδες του κρητικού λαού, διότι είναι μέσα στη γνήσια κρητική ελληνική παράδοση. Αυτά, όμως, στο γλέντι. Ε</w:t>
      </w:r>
      <w:r>
        <w:rPr>
          <w:rFonts w:eastAsia="Times New Roman" w:cs="Times New Roman"/>
          <w:szCs w:val="24"/>
        </w:rPr>
        <w:t xml:space="preserve">δώ ο ελληνικός λαός δεν γλεντάει, κύριε </w:t>
      </w:r>
      <w:proofErr w:type="spellStart"/>
      <w:r>
        <w:rPr>
          <w:rFonts w:eastAsia="Times New Roman" w:cs="Times New Roman"/>
          <w:szCs w:val="24"/>
        </w:rPr>
        <w:t>Πολάκη</w:t>
      </w:r>
      <w:proofErr w:type="spellEnd"/>
      <w:r>
        <w:rPr>
          <w:rFonts w:eastAsia="Times New Roman" w:cs="Times New Roman"/>
          <w:szCs w:val="24"/>
        </w:rPr>
        <w:t>, αλλά κλαίει και οφείλετε πάνω σε αυτά τα θέματα να σκύψετε. Και αυτό σας ζητώ να κάνετε.</w:t>
      </w:r>
    </w:p>
    <w:p w14:paraId="054DAED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054DAED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w:t>
      </w:r>
      <w:r>
        <w:rPr>
          <w:rFonts w:eastAsia="Times New Roman" w:cs="Times New Roman"/>
          <w:b/>
          <w:szCs w:val="24"/>
        </w:rPr>
        <w:t>πουργός Υγείας):</w:t>
      </w:r>
      <w:r>
        <w:rPr>
          <w:rFonts w:eastAsia="Times New Roman" w:cs="Times New Roman"/>
          <w:szCs w:val="24"/>
        </w:rPr>
        <w:t xml:space="preserve"> Καταλαβαίνω την ανάγκη της κ. Παπακώστα να επιβεβαιώσει τη θέση που της έδωσε ο Πρόεδρος του </w:t>
      </w:r>
      <w:r>
        <w:rPr>
          <w:rFonts w:eastAsia="Times New Roman" w:cs="Times New Roman"/>
          <w:szCs w:val="24"/>
        </w:rPr>
        <w:t xml:space="preserve">κόμματός </w:t>
      </w:r>
      <w:r>
        <w:rPr>
          <w:rFonts w:eastAsia="Times New Roman" w:cs="Times New Roman"/>
          <w:szCs w:val="24"/>
        </w:rPr>
        <w:t xml:space="preserve">της περί </w:t>
      </w:r>
      <w:r>
        <w:rPr>
          <w:rFonts w:eastAsia="Times New Roman" w:cs="Times New Roman"/>
          <w:szCs w:val="24"/>
        </w:rPr>
        <w:t xml:space="preserve">αναπληρωτού τομεάρχη </w:t>
      </w:r>
      <w:r>
        <w:rPr>
          <w:rFonts w:eastAsia="Times New Roman" w:cs="Times New Roman"/>
          <w:szCs w:val="24"/>
        </w:rPr>
        <w:t xml:space="preserve">Υγείας και πως κάτι πρέπει να επιδείξουμε. </w:t>
      </w:r>
    </w:p>
    <w:p w14:paraId="054DAED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Πάλι προσωπικά;</w:t>
      </w:r>
    </w:p>
    <w:p w14:paraId="054DAED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w:t>
      </w:r>
      <w:r>
        <w:rPr>
          <w:rFonts w:eastAsia="Times New Roman" w:cs="Times New Roman"/>
          <w:b/>
          <w:szCs w:val="24"/>
        </w:rPr>
        <w:t>ΠΟΛΑΚΗΣ (Αναπληρωτής Υπουργός Υγείας):</w:t>
      </w:r>
      <w:r>
        <w:rPr>
          <w:rFonts w:eastAsia="Times New Roman" w:cs="Times New Roman"/>
          <w:szCs w:val="24"/>
        </w:rPr>
        <w:t xml:space="preserve"> Όσον αφορά την Ειδική Αγωγή, θα απαντήσω αναλυτικά στην ερώτηση που θα γίνει μετά. </w:t>
      </w:r>
    </w:p>
    <w:p w14:paraId="054DAED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Τα σπαραξικάρδια κλάματα σε σχέση με κάποια πράγματα, είναι τόσο υποκριτικά, κυρία Παπακώστα, όσο δεν συμμαζεύεται. Και λέτε και ψέμα</w:t>
      </w:r>
      <w:r>
        <w:rPr>
          <w:rFonts w:eastAsia="Times New Roman" w:cs="Times New Roman"/>
          <w:szCs w:val="24"/>
        </w:rPr>
        <w:t>τα. Διώξατε -και μην το κρύβετε αυτό και μη μου λέτε εμένα ότι μιλάτε με στοιχεία, γιατί αν ένας μιλάει με στοιχεία, είμαι εγώ- σε ένα βράδυ δυόμισι χιλιάδες γιατρούς εκτός του συστήματος των ιατρείων του ΙΚΑ-ΕΟΠΥΥ. Κάποιοι από αυτούς έκαναν σύμβαση με τον</w:t>
      </w:r>
      <w:r>
        <w:rPr>
          <w:rFonts w:eastAsia="Times New Roman" w:cs="Times New Roman"/>
          <w:szCs w:val="24"/>
        </w:rPr>
        <w:t xml:space="preserve"> ΕΟΠΥΥ. Οι συμβάσεις που έχει ο ΕΟΠΥΥ σήμερα, η συντριπτική τους πλειοψηφία, έρχεται από τους συμβεβλημένους γιατρούς του ΟΠΑΔ. Να μην λέτε ψέματα. Αυτό το πράγμα έχει γίνει.</w:t>
      </w:r>
    </w:p>
    <w:p w14:paraId="054DAED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Τώρα, για τα υπόλοιπα, τι να σας απαντήσω; Νομίζω ότι απάντησα στην </w:t>
      </w:r>
      <w:proofErr w:type="spellStart"/>
      <w:r>
        <w:rPr>
          <w:rFonts w:eastAsia="Times New Roman" w:cs="Times New Roman"/>
          <w:szCs w:val="24"/>
        </w:rPr>
        <w:t>πρωτομιλία</w:t>
      </w:r>
      <w:proofErr w:type="spellEnd"/>
      <w:r>
        <w:rPr>
          <w:rFonts w:eastAsia="Times New Roman" w:cs="Times New Roman"/>
          <w:szCs w:val="24"/>
        </w:rPr>
        <w:t>. Ό</w:t>
      </w:r>
      <w:r>
        <w:rPr>
          <w:rFonts w:eastAsia="Times New Roman" w:cs="Times New Roman"/>
          <w:szCs w:val="24"/>
        </w:rPr>
        <w:t xml:space="preserve">σον αφορά την Ειδική Αγωγή, θα δώσω αναλυτική απάντηση στον κ. Νικολόπουλο, που έχει ρωτήσει συγκεκριμένα επί του θέματος, γιατί εσείς εδώ ρωτήσατε μια αοριστολογία, δηλαδή για μια έρευνα η οποία υποτίθεται καταγράφει το τι συμβαίνει σήμερα μετά τη </w:t>
      </w:r>
      <w:proofErr w:type="spellStart"/>
      <w:r>
        <w:rPr>
          <w:rFonts w:eastAsia="Times New Roman" w:cs="Times New Roman"/>
          <w:szCs w:val="24"/>
        </w:rPr>
        <w:t>μνημονι</w:t>
      </w:r>
      <w:r>
        <w:rPr>
          <w:rFonts w:eastAsia="Times New Roman" w:cs="Times New Roman"/>
          <w:szCs w:val="24"/>
        </w:rPr>
        <w:t>ακή</w:t>
      </w:r>
      <w:proofErr w:type="spellEnd"/>
      <w:r>
        <w:rPr>
          <w:rFonts w:eastAsia="Times New Roman" w:cs="Times New Roman"/>
          <w:szCs w:val="24"/>
        </w:rPr>
        <w:t xml:space="preserve"> καταστροφή, την οποία κάνατε στη χώρα τα προηγούμενα χρόνια. </w:t>
      </w:r>
    </w:p>
    <w:p w14:paraId="054DAED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Καλώς ορίσατε στον πλανήτη Γη, κυρία Παπακώστα! Και το λέω αυτό, γιατί τη δεκαετία του 1990, τη δεκαετία του 2000, όσον αφορά την πρωτοβάθμια, η πλειοψηφία των πολιτών πού πήγαινε; Πού πήγαι</w:t>
      </w:r>
      <w:r>
        <w:rPr>
          <w:rFonts w:eastAsia="Times New Roman" w:cs="Times New Roman"/>
          <w:szCs w:val="24"/>
        </w:rPr>
        <w:t xml:space="preserve">νε, κυρία Παπακώστα; Και δεν κυβερνούσε ο ΣΥΡΙΖΑ τότε. Μάλιστα τότε υπήρχαν ιατρεία του ΙΚΑ με παραπάνω γιατρούς από ό,τι σήμερα. Από </w:t>
      </w:r>
      <w:r>
        <w:rPr>
          <w:rFonts w:eastAsia="Times New Roman" w:cs="Times New Roman"/>
          <w:szCs w:val="24"/>
        </w:rPr>
        <w:t xml:space="preserve">τις </w:t>
      </w:r>
      <w:r>
        <w:rPr>
          <w:rFonts w:eastAsia="Times New Roman" w:cs="Times New Roman"/>
          <w:szCs w:val="24"/>
        </w:rPr>
        <w:t>πέντε χιλιάδες, όμως, αφήσατε δυόμισι χιλιάδες. Άρα, θα πάνε οι περισσότεροι παραέξω. Ποιος το έκανε αυτό; Εσείς το κά</w:t>
      </w:r>
      <w:r>
        <w:rPr>
          <w:rFonts w:eastAsia="Times New Roman" w:cs="Times New Roman"/>
          <w:szCs w:val="24"/>
        </w:rPr>
        <w:t>νατε! Και έρχεστε εδώ τώρα, λες και γεννηθήκατε από παρθενογένεση και λέτε, «Πω-πω Παναγία μου, τι λέει η μελέτη;». Εσείς τα φτιάξατε, κυρία Παπακώστα. Είστε και προσωπικά υπεύθυνη, διότι περάσατε και από θέση ευθύνης. Μπορείτε να μου πείτε ένα πράγμα, για</w:t>
      </w:r>
      <w:r>
        <w:rPr>
          <w:rFonts w:eastAsia="Times New Roman" w:cs="Times New Roman"/>
          <w:szCs w:val="24"/>
        </w:rPr>
        <w:t xml:space="preserve"> το οποίο να σας θυμάμαι κατά το πέρασμά σας από το Υπουργείο Υγείας, γιατί δεν μου έρχεται κάτι;</w:t>
      </w:r>
    </w:p>
    <w:p w14:paraId="054DAED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54DAED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Γιατί για κάποιους Υπουργούς παλιότερα μπορεί να θυμηθούμε</w:t>
      </w:r>
      <w:r>
        <w:rPr>
          <w:rFonts w:eastAsia="Times New Roman" w:cs="Times New Roman"/>
          <w:szCs w:val="24"/>
        </w:rPr>
        <w:t xml:space="preserve"> και δυο, τρία θετικά πράγματα που έκαναν. Από εσάς έχουμε να θυμόμαστε τίποτα; Πέρασμα και καταστροφή έχουμε. </w:t>
      </w:r>
    </w:p>
    <w:p w14:paraId="054DAED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έχω να απαντήσω τίποτε άλλο. Νομίζω ότι τελειώνουμε. </w:t>
      </w:r>
    </w:p>
    <w:p w14:paraId="054DAED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Κυρία Πρόεδρε, ζητώ τον λόγο επί προσωπικού.</w:t>
      </w:r>
    </w:p>
    <w:p w14:paraId="054DAED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ΔΡΕΥΟΥΣΑ (Αναστασία Χριστοδουλοπούλου): </w:t>
      </w:r>
      <w:r>
        <w:rPr>
          <w:rFonts w:eastAsia="Times New Roman" w:cs="Times New Roman"/>
          <w:szCs w:val="24"/>
        </w:rPr>
        <w:t xml:space="preserve">Κυρία Παπακώστα, πήρατε τον διπλάσιο χρόνο. Τώρα σε αυτή τη διαδικασία δεν υπάρχουν προσωπικά. </w:t>
      </w:r>
    </w:p>
    <w:p w14:paraId="054DAED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54DAEE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υπάρχουν προσωπι</w:t>
      </w:r>
      <w:r>
        <w:rPr>
          <w:rFonts w:eastAsia="Times New Roman" w:cs="Times New Roman"/>
          <w:szCs w:val="24"/>
        </w:rPr>
        <w:t>κά, κυρία Πρόεδρε.</w:t>
      </w:r>
    </w:p>
    <w:p w14:paraId="054DAEE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Κυρία Πρόεδρε, ακούστε. Εδώ είναι Κοινοβούλιο</w:t>
      </w:r>
      <w:r>
        <w:rPr>
          <w:rFonts w:eastAsia="Times New Roman" w:cs="Times New Roman"/>
          <w:szCs w:val="24"/>
        </w:rPr>
        <w:t>…</w:t>
      </w:r>
    </w:p>
    <w:p w14:paraId="054DAEE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Κοινοβούλιο είναι, θεωρείται Ολομέλεια, αλλά τώρα έχουμε </w:t>
      </w:r>
      <w:r>
        <w:rPr>
          <w:rFonts w:eastAsia="Times New Roman" w:cs="Times New Roman"/>
          <w:szCs w:val="24"/>
        </w:rPr>
        <w:t>κοινοβουλευτικό έλεγχο</w:t>
      </w:r>
      <w:r>
        <w:rPr>
          <w:rFonts w:eastAsia="Times New Roman" w:cs="Times New Roman"/>
          <w:szCs w:val="24"/>
        </w:rPr>
        <w:t>.</w:t>
      </w:r>
    </w:p>
    <w:p w14:paraId="054DAEE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Ακριβώς. </w:t>
      </w:r>
    </w:p>
    <w:p w14:paraId="054DAEE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 xml:space="preserve">κοινοβουλευτικός έλεγχος </w:t>
      </w:r>
      <w:r>
        <w:rPr>
          <w:rFonts w:eastAsia="Times New Roman" w:cs="Times New Roman"/>
          <w:szCs w:val="24"/>
        </w:rPr>
        <w:t>δεν μπορεί να επιτρέπει σε κανέναν Υπουργό, ο οποίος δεν έχει να απαντήσει επί της ουσίας απολύτως τίποτα, να εξαπολύει …</w:t>
      </w:r>
    </w:p>
    <w:p w14:paraId="054DAEE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Αν ρωτάτε επί της ουσίας, να σας απαν</w:t>
      </w:r>
      <w:r>
        <w:rPr>
          <w:rFonts w:eastAsia="Times New Roman" w:cs="Times New Roman"/>
          <w:szCs w:val="24"/>
        </w:rPr>
        <w:t>τήσω.</w:t>
      </w:r>
    </w:p>
    <w:p w14:paraId="054DAEE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Κυρία Πρόεδρε, λέω απλώς στον κύριο Υπουργό….</w:t>
      </w:r>
    </w:p>
    <w:p w14:paraId="054DAEE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Κυρία Παπακώστα, πήρατε τον λόγο χωρίς να σας τον δώσω. Έχει μια άποψη. Πολιτική κριτική κάνει. Ό,τι θέλει …</w:t>
      </w:r>
    </w:p>
    <w:p w14:paraId="054DAEE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w:t>
      </w:r>
      <w:r>
        <w:rPr>
          <w:rFonts w:eastAsia="Times New Roman" w:cs="Times New Roman"/>
          <w:b/>
          <w:szCs w:val="24"/>
        </w:rPr>
        <w:t>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Απαντώ, λοιπόν, σε αυτό που με ρώτησε όσο με αφορά. Με ρώτησε τι έχει να θυμάται…</w:t>
      </w:r>
    </w:p>
    <w:p w14:paraId="054DAEE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Μα, δεν υπάρχει διαδικασία διαλόγου σε αυτή τη φάση. Είναι μια ερώτηση, απαντήθηκε, τελείωσε. </w:t>
      </w:r>
    </w:p>
    <w:p w14:paraId="054DAEE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w:t>
      </w:r>
      <w:r>
        <w:rPr>
          <w:rFonts w:eastAsia="Times New Roman" w:cs="Times New Roman"/>
          <w:b/>
          <w:szCs w:val="24"/>
        </w:rPr>
        <w:t>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Όχι, κυρία Πρόεδρε. Με ερώτησε τι έχει να θυμάται. Έχει να θυμάται </w:t>
      </w:r>
      <w:proofErr w:type="spellStart"/>
      <w:r>
        <w:rPr>
          <w:rFonts w:eastAsia="Times New Roman" w:cs="Times New Roman"/>
          <w:szCs w:val="24"/>
        </w:rPr>
        <w:lastRenderedPageBreak/>
        <w:t>εκατόν</w:t>
      </w:r>
      <w:proofErr w:type="spellEnd"/>
      <w:r>
        <w:rPr>
          <w:rFonts w:eastAsia="Times New Roman" w:cs="Times New Roman"/>
          <w:szCs w:val="24"/>
        </w:rPr>
        <w:t xml:space="preserve"> εβδομήντα δύο υπουργικές αποφάσεις δικές μου, οι οποίες παράγουν έργο.</w:t>
      </w:r>
    </w:p>
    <w:p w14:paraId="054DAEE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Σε αυτό το στάδιο αφήστε, κυρία Παπακώστα.</w:t>
      </w:r>
      <w:r>
        <w:rPr>
          <w:rFonts w:eastAsia="Times New Roman" w:cs="Times New Roman"/>
          <w:szCs w:val="24"/>
        </w:rPr>
        <w:t xml:space="preserve"> Μην με φέρνετε σε δύσκολη θέση τώρα και φωνάζουμε. Δεν έχει νόημα. </w:t>
      </w:r>
    </w:p>
    <w:p w14:paraId="054DAEE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Βουλευτής Ροδόπης της Δημοκρατικής Συμπαράταξης κ. </w:t>
      </w:r>
      <w:proofErr w:type="spellStart"/>
      <w:r>
        <w:rPr>
          <w:rFonts w:eastAsia="Times New Roman" w:cs="Times New Roman"/>
          <w:szCs w:val="24"/>
        </w:rPr>
        <w:t>Ιλχάν</w:t>
      </w:r>
      <w:proofErr w:type="spellEnd"/>
      <w:r>
        <w:rPr>
          <w:rFonts w:eastAsia="Times New Roman" w:cs="Times New Roman"/>
          <w:szCs w:val="24"/>
        </w:rPr>
        <w:t xml:space="preserve"> Αχμέτ ζητεί άδεια</w:t>
      </w:r>
      <w:r>
        <w:rPr>
          <w:rFonts w:eastAsia="Times New Roman" w:cs="Times New Roman"/>
          <w:szCs w:val="24"/>
        </w:rPr>
        <w:t xml:space="preserve"> ολιγοήμερης απουσίας στο εξωτερικό το χρονικό διάστημα από 10 Φεβρουαρίου 2017 έως 12 Φεβρουαρίου 2017 για έκτακτους προσωπικούς λόγους. Η Βουλή εγκρίνει;</w:t>
      </w:r>
    </w:p>
    <w:p w14:paraId="054DAEE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054DAEE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Συνεπώς η </w:t>
      </w:r>
      <w:r>
        <w:rPr>
          <w:rFonts w:eastAsia="Times New Roman" w:cs="Times New Roman"/>
          <w:szCs w:val="24"/>
        </w:rPr>
        <w:t>Βουλή ενέ</w:t>
      </w:r>
      <w:r>
        <w:rPr>
          <w:rFonts w:eastAsia="Times New Roman" w:cs="Times New Roman"/>
          <w:szCs w:val="24"/>
        </w:rPr>
        <w:t>κρινε τη ζητηθείσα άδεια.</w:t>
      </w:r>
    </w:p>
    <w:p w14:paraId="054DAEE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ανακοινώσω κάποιες από τις ερωτήσεις οι οποίες δεν θα συζητηθούν. </w:t>
      </w:r>
    </w:p>
    <w:p w14:paraId="054DAEF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όγδοη με αριθμό 420/31-1-2017 επίκαιρη ερώτηση δεύτερου κύκλου του Βουλευτή Μαγνησίας του Λαϊκού Συνδέσμου-Χρυσή Αυγή κ. Παναγιώτη Ηλιόπουλου</w:t>
      </w:r>
      <w:r>
        <w:rPr>
          <w:rFonts w:eastAsia="Times New Roman" w:cs="Times New Roman"/>
          <w:szCs w:val="24"/>
        </w:rPr>
        <w:t xml:space="preserve"> προς τον Υπουργό Οικονομικών, σχετικά με τις «ληξιπρόθεσμες οφειλές του </w:t>
      </w:r>
      <w:r>
        <w:rPr>
          <w:rFonts w:eastAsia="Times New Roman" w:cs="Times New Roman"/>
          <w:szCs w:val="24"/>
        </w:rPr>
        <w:t xml:space="preserve">δημοσίου </w:t>
      </w:r>
      <w:r>
        <w:rPr>
          <w:rFonts w:eastAsia="Times New Roman" w:cs="Times New Roman"/>
          <w:szCs w:val="24"/>
        </w:rPr>
        <w:lastRenderedPageBreak/>
        <w:t xml:space="preserve">προς τους ιδιώτες», δεν θα συζητηθεί λόγω απουσίας του Αναπληρωτή Υπουργού στο εξωτερικό, του κ. Νικολάου </w:t>
      </w:r>
      <w:proofErr w:type="spellStart"/>
      <w:r>
        <w:rPr>
          <w:rFonts w:eastAsia="Times New Roman" w:cs="Times New Roman"/>
          <w:szCs w:val="24"/>
        </w:rPr>
        <w:t>Χουλιαράκη</w:t>
      </w:r>
      <w:proofErr w:type="spellEnd"/>
      <w:r>
        <w:rPr>
          <w:rFonts w:eastAsia="Times New Roman" w:cs="Times New Roman"/>
          <w:szCs w:val="24"/>
        </w:rPr>
        <w:t>.</w:t>
      </w:r>
    </w:p>
    <w:p w14:paraId="054DAEF1" w14:textId="77777777" w:rsidR="00F717F6" w:rsidRDefault="00316B23">
      <w:pPr>
        <w:spacing w:line="600" w:lineRule="auto"/>
        <w:jc w:val="both"/>
        <w:rPr>
          <w:rFonts w:eastAsia="Times New Roman" w:cs="Times New Roman"/>
          <w:bCs/>
          <w:shd w:val="clear" w:color="auto" w:fill="FFFFFF"/>
        </w:rPr>
      </w:pPr>
      <w:r>
        <w:rPr>
          <w:rFonts w:eastAsia="Times New Roman" w:cs="Times New Roman"/>
          <w:szCs w:val="24"/>
        </w:rPr>
        <w:tab/>
      </w:r>
      <w:r>
        <w:rPr>
          <w:rFonts w:eastAsia="Times New Roman" w:cs="Times New Roman"/>
          <w:bCs/>
          <w:shd w:val="clear" w:color="auto" w:fill="FFFFFF"/>
        </w:rPr>
        <w:t xml:space="preserve">Επίσης, δεν θα συζητηθούν λόγω κωλύματος των αρμοδίων </w:t>
      </w:r>
      <w:r>
        <w:rPr>
          <w:rFonts w:eastAsia="Times New Roman" w:cs="Times New Roman"/>
          <w:bCs/>
          <w:shd w:val="clear" w:color="auto" w:fill="FFFFFF"/>
        </w:rPr>
        <w:t>Υπουργών και θα επαναπροσδιοριστούν προς συζήτηση οι παρακάτω ερωτήσεις:</w:t>
      </w:r>
    </w:p>
    <w:p w14:paraId="054DAEF2" w14:textId="77777777" w:rsidR="00F717F6" w:rsidRDefault="00316B23">
      <w:pPr>
        <w:spacing w:line="600" w:lineRule="auto"/>
        <w:ind w:firstLine="720"/>
        <w:jc w:val="both"/>
        <w:rPr>
          <w:rFonts w:eastAsia="Times New Roman" w:cs="Times New Roman"/>
          <w:bCs/>
        </w:rPr>
      </w:pPr>
      <w:r>
        <w:rPr>
          <w:rFonts w:eastAsia="Times New Roman" w:cs="Times New Roman"/>
          <w:bCs/>
          <w:shd w:val="clear" w:color="auto" w:fill="FFFFFF"/>
        </w:rPr>
        <w:t>Η τρίτη</w:t>
      </w:r>
      <w:r>
        <w:rPr>
          <w:rFonts w:eastAsia="Times New Roman" w:cs="Times New Roman"/>
          <w:bCs/>
        </w:rPr>
        <w:t xml:space="preserve"> με αριθμό 447/6-2-2017 επίκαιρη ερώτηση πρώτου κύκλου του Βουλευτή Β΄ Αθηνών της Νέας Δημοκρατίας κ.</w:t>
      </w:r>
      <w:r>
        <w:rPr>
          <w:rFonts w:eastAsia="Times New Roman" w:cs="Times New Roman"/>
          <w:bCs/>
          <w:shd w:val="clear" w:color="auto" w:fill="FFFFFF"/>
        </w:rPr>
        <w:t xml:space="preserve"> </w:t>
      </w:r>
      <w:r>
        <w:rPr>
          <w:rFonts w:eastAsia="Times New Roman" w:cs="Times New Roman"/>
        </w:rPr>
        <w:t>Σπυρίδωνος</w:t>
      </w:r>
      <w:r>
        <w:rPr>
          <w:rFonts w:eastAsia="Times New Roman" w:cs="Times New Roman"/>
        </w:rPr>
        <w:t xml:space="preserve"> </w:t>
      </w:r>
      <w:r>
        <w:rPr>
          <w:rFonts w:eastAsia="Times New Roman" w:cs="Times New Roman"/>
        </w:rPr>
        <w:t xml:space="preserve">- </w:t>
      </w:r>
      <w:proofErr w:type="spellStart"/>
      <w:r>
        <w:rPr>
          <w:rFonts w:eastAsia="Times New Roman" w:cs="Times New Roman"/>
        </w:rPr>
        <w:t>Αδώνιδος</w:t>
      </w:r>
      <w:proofErr w:type="spellEnd"/>
      <w:r>
        <w:rPr>
          <w:rFonts w:eastAsia="Times New Roman" w:cs="Times New Roman"/>
        </w:rPr>
        <w:t xml:space="preserve"> </w:t>
      </w:r>
      <w:r>
        <w:rPr>
          <w:rFonts w:eastAsia="Times New Roman" w:cs="Times New Roman"/>
        </w:rPr>
        <w:t>Γεωργιάδη</w:t>
      </w:r>
      <w:r>
        <w:rPr>
          <w:rFonts w:eastAsia="Times New Roman" w:cs="Times New Roman"/>
          <w:bCs/>
          <w:shd w:val="clear" w:color="auto" w:fill="FFFFFF"/>
        </w:rPr>
        <w:t xml:space="preserve"> </w:t>
      </w:r>
      <w:r>
        <w:rPr>
          <w:rFonts w:eastAsia="Times New Roman" w:cs="Times New Roman"/>
          <w:bCs/>
        </w:rPr>
        <w:t xml:space="preserve">προς τον Υπουργό </w:t>
      </w:r>
      <w:r>
        <w:rPr>
          <w:rFonts w:eastAsia="Times New Roman" w:cs="Times New Roman"/>
        </w:rPr>
        <w:t>Οικονομικών,</w:t>
      </w:r>
      <w:r>
        <w:rPr>
          <w:rFonts w:eastAsia="Times New Roman" w:cs="Times New Roman"/>
          <w:bCs/>
          <w:shd w:val="clear" w:color="auto" w:fill="FFFFFF"/>
        </w:rPr>
        <w:t xml:space="preserve"> </w:t>
      </w:r>
      <w:r>
        <w:rPr>
          <w:rFonts w:eastAsia="Times New Roman" w:cs="Times New Roman"/>
          <w:bCs/>
        </w:rPr>
        <w:t>σχετικά με τ</w:t>
      </w:r>
      <w:r>
        <w:rPr>
          <w:rFonts w:eastAsia="Times New Roman" w:cs="Times New Roman"/>
          <w:bCs/>
        </w:rPr>
        <w:t xml:space="preserve">η «συνάντηση του Πρωθυπουργού με εκπροσώπους της Επενδυτικής Τράπεζας </w:t>
      </w:r>
      <w:proofErr w:type="spellStart"/>
      <w:r>
        <w:rPr>
          <w:rFonts w:eastAsia="Times New Roman" w:cs="Times New Roman"/>
          <w:bCs/>
        </w:rPr>
        <w:t>Rothschild</w:t>
      </w:r>
      <w:proofErr w:type="spellEnd"/>
      <w:r>
        <w:rPr>
          <w:rFonts w:eastAsia="Times New Roman" w:cs="Times New Roman"/>
          <w:bCs/>
        </w:rPr>
        <w:t>».</w:t>
      </w:r>
    </w:p>
    <w:p w14:paraId="054DAEF3" w14:textId="77777777" w:rsidR="00F717F6" w:rsidRDefault="00316B23">
      <w:pPr>
        <w:spacing w:line="600" w:lineRule="auto"/>
        <w:ind w:firstLine="720"/>
        <w:jc w:val="both"/>
        <w:rPr>
          <w:rFonts w:eastAsia="Times New Roman" w:cs="Times New Roman"/>
          <w:bCs/>
        </w:rPr>
      </w:pPr>
      <w:r>
        <w:rPr>
          <w:rFonts w:eastAsia="Times New Roman" w:cs="Times New Roman"/>
          <w:bCs/>
        </w:rPr>
        <w:t>Η πέμπτη με αριθμό 345/16-1-2017 επίκαιρη ερώτηση δεύτερου κύκλου του Βουλευτή Β΄ Αθηνών της Νέας Δημοκρατίας κ.</w:t>
      </w:r>
      <w:r>
        <w:rPr>
          <w:rFonts w:eastAsia="Times New Roman" w:cs="Times New Roman"/>
          <w:bCs/>
          <w:shd w:val="clear" w:color="auto" w:fill="FFFFFF"/>
        </w:rPr>
        <w:t xml:space="preserve"> </w:t>
      </w:r>
      <w:r>
        <w:rPr>
          <w:rFonts w:eastAsia="Times New Roman" w:cs="Times New Roman"/>
        </w:rPr>
        <w:t>Σπυρίδωνος</w:t>
      </w:r>
      <w:r>
        <w:rPr>
          <w:rFonts w:eastAsia="Times New Roman" w:cs="Times New Roman"/>
        </w:rPr>
        <w:t xml:space="preserve"> </w:t>
      </w:r>
      <w:r>
        <w:rPr>
          <w:rFonts w:eastAsia="Times New Roman" w:cs="Times New Roman"/>
        </w:rPr>
        <w:t>-</w:t>
      </w:r>
      <w:r>
        <w:rPr>
          <w:rFonts w:eastAsia="Times New Roman" w:cs="Times New Roman"/>
        </w:rPr>
        <w:t xml:space="preserve"> </w:t>
      </w:r>
      <w:proofErr w:type="spellStart"/>
      <w:r>
        <w:rPr>
          <w:rFonts w:eastAsia="Times New Roman" w:cs="Times New Roman"/>
        </w:rPr>
        <w:t>Αδώνι</w:t>
      </w:r>
      <w:r>
        <w:rPr>
          <w:rFonts w:eastAsia="Times New Roman" w:cs="Times New Roman"/>
        </w:rPr>
        <w:t>δος</w:t>
      </w:r>
      <w:proofErr w:type="spellEnd"/>
      <w:r>
        <w:rPr>
          <w:rFonts w:eastAsia="Times New Roman" w:cs="Times New Roman"/>
        </w:rPr>
        <w:t xml:space="preserve"> </w:t>
      </w:r>
      <w:r>
        <w:rPr>
          <w:rFonts w:eastAsia="Times New Roman" w:cs="Times New Roman"/>
        </w:rPr>
        <w:t>Γεωργιάδη</w:t>
      </w:r>
      <w:r>
        <w:rPr>
          <w:rFonts w:eastAsia="Times New Roman" w:cs="Times New Roman"/>
          <w:bCs/>
        </w:rPr>
        <w:t xml:space="preserve"> προς τον Υπουργό </w:t>
      </w:r>
      <w:r>
        <w:rPr>
          <w:rFonts w:eastAsia="Times New Roman" w:cs="Times New Roman"/>
        </w:rPr>
        <w:t>Οικονομικών</w:t>
      </w:r>
      <w:r>
        <w:rPr>
          <w:rFonts w:eastAsia="Times New Roman" w:cs="Times New Roman"/>
        </w:rPr>
        <w:t>,</w:t>
      </w:r>
      <w:r>
        <w:rPr>
          <w:rFonts w:eastAsia="Times New Roman" w:cs="Times New Roman"/>
          <w:bCs/>
          <w:shd w:val="clear" w:color="auto" w:fill="FFFFFF"/>
        </w:rPr>
        <w:t xml:space="preserve"> </w:t>
      </w:r>
      <w:r>
        <w:rPr>
          <w:rFonts w:eastAsia="Times New Roman" w:cs="Times New Roman"/>
          <w:bCs/>
        </w:rPr>
        <w:t>σχετικά με τα ζητήματα κακοδιαχείρισης στα Ελληνικά Αμυντικά Συστήματα (ΕΑΣ).</w:t>
      </w:r>
    </w:p>
    <w:p w14:paraId="054DAEF4" w14:textId="77777777" w:rsidR="00F717F6" w:rsidRDefault="00316B23">
      <w:pPr>
        <w:spacing w:line="600" w:lineRule="auto"/>
        <w:ind w:firstLine="720"/>
        <w:jc w:val="both"/>
        <w:rPr>
          <w:rFonts w:eastAsia="Times New Roman" w:cs="Times New Roman"/>
          <w:bCs/>
        </w:rPr>
      </w:pPr>
      <w:r>
        <w:rPr>
          <w:rFonts w:eastAsia="Times New Roman" w:cs="Times New Roman"/>
          <w:bCs/>
          <w:shd w:val="clear" w:color="auto" w:fill="FFFFFF"/>
        </w:rPr>
        <w:t xml:space="preserve">Επίσης, </w:t>
      </w:r>
      <w:r>
        <w:rPr>
          <w:rFonts w:eastAsia="Times New Roman" w:cs="Times New Roman"/>
          <w:bCs/>
        </w:rPr>
        <w:t>η τέταρτη με αριθμό 452/6-2-2017 επίκαιρη ερώτηση πρώτου κύκλου του Βουλευτή Αττικής του Λαϊκού Συνδέ</w:t>
      </w:r>
      <w:r>
        <w:rPr>
          <w:rFonts w:eastAsia="Times New Roman" w:cs="Times New Roman"/>
          <w:bCs/>
        </w:rPr>
        <w:lastRenderedPageBreak/>
        <w:t>σμου – Χρυσή Αυγή κ.</w:t>
      </w:r>
      <w:r>
        <w:rPr>
          <w:rFonts w:eastAsia="Times New Roman" w:cs="Times New Roman"/>
          <w:bCs/>
          <w:shd w:val="clear" w:color="auto" w:fill="FFFFFF"/>
        </w:rPr>
        <w:t xml:space="preserve"> </w:t>
      </w:r>
      <w:r>
        <w:rPr>
          <w:rFonts w:eastAsia="Times New Roman" w:cs="Times New Roman"/>
        </w:rPr>
        <w:t>Ηλία Κασιδιάρη</w:t>
      </w:r>
      <w:r>
        <w:rPr>
          <w:rFonts w:eastAsia="Times New Roman" w:cs="Times New Roman"/>
          <w:bCs/>
          <w:shd w:val="clear" w:color="auto" w:fill="FFFFFF"/>
        </w:rPr>
        <w:t xml:space="preserve"> </w:t>
      </w:r>
      <w:r>
        <w:rPr>
          <w:rFonts w:eastAsia="Times New Roman" w:cs="Times New Roman"/>
          <w:bCs/>
        </w:rPr>
        <w:t xml:space="preserve">προς τον Υπουργό </w:t>
      </w:r>
      <w:r>
        <w:rPr>
          <w:rFonts w:eastAsia="Times New Roman" w:cs="Times New Roman"/>
        </w:rPr>
        <w:t>Οικονομικών,</w:t>
      </w:r>
      <w:r>
        <w:rPr>
          <w:rFonts w:eastAsia="Times New Roman" w:cs="Times New Roman"/>
          <w:bCs/>
          <w:shd w:val="clear" w:color="auto" w:fill="FFFFFF"/>
        </w:rPr>
        <w:t xml:space="preserve"> </w:t>
      </w:r>
      <w:r>
        <w:rPr>
          <w:rFonts w:eastAsia="Times New Roman" w:cs="Times New Roman"/>
          <w:bCs/>
        </w:rPr>
        <w:t>σ</w:t>
      </w:r>
      <w:r>
        <w:rPr>
          <w:rFonts w:eastAsia="Times New Roman" w:cs="Times New Roman"/>
          <w:bCs/>
        </w:rPr>
        <w:t xml:space="preserve">χετικά με τις «συνομιλίες Τσίπρα-Επενδυτικής Τράπεζας </w:t>
      </w:r>
      <w:proofErr w:type="spellStart"/>
      <w:r>
        <w:rPr>
          <w:rFonts w:eastAsia="Times New Roman" w:cs="Times New Roman"/>
          <w:bCs/>
        </w:rPr>
        <w:t>Rothschild</w:t>
      </w:r>
      <w:proofErr w:type="spellEnd"/>
      <w:r>
        <w:rPr>
          <w:rFonts w:eastAsia="Times New Roman" w:cs="Times New Roman"/>
          <w:bCs/>
        </w:rPr>
        <w:t xml:space="preserve"> και την εμπλοκή της οικογένειας </w:t>
      </w:r>
      <w:proofErr w:type="spellStart"/>
      <w:r>
        <w:rPr>
          <w:rFonts w:eastAsia="Times New Roman" w:cs="Times New Roman"/>
          <w:bCs/>
        </w:rPr>
        <w:t>Rothschild</w:t>
      </w:r>
      <w:proofErr w:type="spellEnd"/>
      <w:r>
        <w:rPr>
          <w:rFonts w:eastAsia="Times New Roman" w:cs="Times New Roman"/>
          <w:bCs/>
        </w:rPr>
        <w:t xml:space="preserve"> στην οικονομική ζωή της Ελλάδος».</w:t>
      </w:r>
    </w:p>
    <w:p w14:paraId="054DAEF5" w14:textId="77777777" w:rsidR="00F717F6" w:rsidRDefault="00316B23">
      <w:pPr>
        <w:spacing w:line="600" w:lineRule="auto"/>
        <w:ind w:firstLine="720"/>
        <w:jc w:val="both"/>
        <w:rPr>
          <w:rFonts w:eastAsia="Times New Roman" w:cs="Times New Roman"/>
          <w:bCs/>
        </w:rPr>
      </w:pPr>
      <w:r>
        <w:rPr>
          <w:rFonts w:eastAsia="Times New Roman" w:cs="Times New Roman"/>
          <w:bCs/>
        </w:rPr>
        <w:t>Η ένατη με αριθμό 414/30-1-2017 επίκαιρη ερώτηση δεύτερου κύκλου του Βουλευτή Αρκαδίας της Δημοκρατικής Συμπαράταξ</w:t>
      </w:r>
      <w:r>
        <w:rPr>
          <w:rFonts w:eastAsia="Times New Roman" w:cs="Times New Roman"/>
          <w:bCs/>
        </w:rPr>
        <w:t>ης ΠΑΣΟΚ – ΔΗΜΑΡ κ.</w:t>
      </w:r>
      <w:r>
        <w:rPr>
          <w:rFonts w:eastAsia="Times New Roman" w:cs="Times New Roman"/>
          <w:bCs/>
          <w:shd w:val="clear" w:color="auto" w:fill="FFFFFF"/>
        </w:rPr>
        <w:t xml:space="preserve"> </w:t>
      </w:r>
      <w:r>
        <w:rPr>
          <w:rFonts w:eastAsia="Times New Roman" w:cs="Times New Roman"/>
        </w:rPr>
        <w:t>Οδυσσέα Κωνσταντινόπουλου</w:t>
      </w:r>
      <w:r>
        <w:rPr>
          <w:rFonts w:eastAsia="Times New Roman" w:cs="Times New Roman"/>
          <w:bCs/>
          <w:shd w:val="clear" w:color="auto" w:fill="FFFFFF"/>
        </w:rPr>
        <w:t xml:space="preserve"> </w:t>
      </w:r>
      <w:r>
        <w:rPr>
          <w:rFonts w:eastAsia="Times New Roman" w:cs="Times New Roman"/>
          <w:bCs/>
        </w:rPr>
        <w:t>προς τον Υπουργό</w:t>
      </w:r>
      <w:r>
        <w:rPr>
          <w:rFonts w:eastAsia="Times New Roman" w:cs="Times New Roman"/>
          <w:bCs/>
          <w:shd w:val="clear" w:color="auto" w:fill="FFFFFF"/>
        </w:rPr>
        <w:t xml:space="preserve"> </w:t>
      </w:r>
      <w:r>
        <w:rPr>
          <w:rFonts w:eastAsia="Times New Roman" w:cs="Times New Roman"/>
        </w:rPr>
        <w:t>Οικονομικών,</w:t>
      </w:r>
      <w:r>
        <w:rPr>
          <w:rFonts w:eastAsia="Times New Roman" w:cs="Times New Roman"/>
          <w:bCs/>
          <w:shd w:val="clear" w:color="auto" w:fill="FFFFFF"/>
        </w:rPr>
        <w:t xml:space="preserve"> </w:t>
      </w:r>
      <w:r>
        <w:rPr>
          <w:rFonts w:eastAsia="Times New Roman" w:cs="Times New Roman"/>
          <w:bCs/>
        </w:rPr>
        <w:t xml:space="preserve">σχετικά με την ενημέρωση για το στάδιο που βρίσκεται η διαδικασία υλοποίησης της επένδυσης στο πρώην αεροδρόμιο του Ελληνικού. </w:t>
      </w:r>
    </w:p>
    <w:p w14:paraId="054DAEF6" w14:textId="77777777" w:rsidR="00F717F6" w:rsidRDefault="00316B23">
      <w:pPr>
        <w:spacing w:line="600" w:lineRule="auto"/>
        <w:ind w:firstLine="720"/>
        <w:jc w:val="both"/>
        <w:rPr>
          <w:rFonts w:eastAsia="Times New Roman" w:cs="Times New Roman"/>
          <w:bCs/>
        </w:rPr>
      </w:pPr>
      <w:r>
        <w:rPr>
          <w:rFonts w:eastAsia="Times New Roman" w:cs="Times New Roman"/>
          <w:bCs/>
        </w:rPr>
        <w:t>Η δέκατη τέταρτη με αριθμό 409/30-1-2017 επίκαιρη ερ</w:t>
      </w:r>
      <w:r>
        <w:rPr>
          <w:rFonts w:eastAsia="Times New Roman" w:cs="Times New Roman"/>
          <w:bCs/>
        </w:rPr>
        <w:t xml:space="preserve">ώτηση δεύτερου κύκλου του Βουλευτή Β΄ Αθηνών του Κομμουνιστικού Κόμματος </w:t>
      </w:r>
      <w:r>
        <w:rPr>
          <w:rFonts w:eastAsia="Times New Roman" w:cs="Times New Roman"/>
          <w:bCs/>
        </w:rPr>
        <w:t xml:space="preserve">Ελλάδας </w:t>
      </w:r>
      <w:r>
        <w:rPr>
          <w:rFonts w:eastAsia="Times New Roman" w:cs="Times New Roman"/>
          <w:bCs/>
        </w:rPr>
        <w:t xml:space="preserve">κ. </w:t>
      </w:r>
      <w:r>
        <w:rPr>
          <w:rFonts w:eastAsia="Times New Roman" w:cs="Times New Roman"/>
        </w:rPr>
        <w:t xml:space="preserve">Χρήστου </w:t>
      </w:r>
      <w:proofErr w:type="spellStart"/>
      <w:r>
        <w:rPr>
          <w:rFonts w:eastAsia="Times New Roman" w:cs="Times New Roman"/>
        </w:rPr>
        <w:t>Κατσώτη</w:t>
      </w:r>
      <w:proofErr w:type="spellEnd"/>
      <w:r>
        <w:rPr>
          <w:rFonts w:eastAsia="Times New Roman" w:cs="Times New Roman"/>
          <w:bCs/>
        </w:rPr>
        <w:t xml:space="preserve"> προς τον Υπουργό </w:t>
      </w:r>
      <w:r>
        <w:rPr>
          <w:rFonts w:eastAsia="Times New Roman" w:cs="Times New Roman"/>
        </w:rPr>
        <w:t>Οικονομικών,</w:t>
      </w:r>
      <w:r>
        <w:rPr>
          <w:rFonts w:eastAsia="Times New Roman" w:cs="Times New Roman"/>
          <w:bCs/>
        </w:rPr>
        <w:t xml:space="preserve"> σχετικά με την πώληση της «Εθνικής Ασφαλιστικής».</w:t>
      </w:r>
    </w:p>
    <w:p w14:paraId="054DAEF7"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Η δέκατη έκτη με αριθμό 400/27-1-2017 επίκαιρη ερώτηση δεύτερου κύκλου του Ζ΄ Αντιπροέδρου της Βουλής και Βουλευτή Α΄ Αθηνών του Ποταμιού κ. Σπυρίδωνος Λυκούδη προς τον Υπουργό Οικονομικών, σχετικά με τα αναξιοποίητα ακίνητα για τα οποία το </w:t>
      </w:r>
      <w:r>
        <w:rPr>
          <w:rFonts w:eastAsia="Times New Roman" w:cs="Times New Roman"/>
          <w:bCs/>
        </w:rPr>
        <w:t xml:space="preserve">δημόσιο </w:t>
      </w:r>
      <w:r>
        <w:rPr>
          <w:rFonts w:eastAsia="Times New Roman" w:cs="Times New Roman"/>
          <w:bCs/>
        </w:rPr>
        <w:t>πληρώνε</w:t>
      </w:r>
      <w:r>
        <w:rPr>
          <w:rFonts w:eastAsia="Times New Roman" w:cs="Times New Roman"/>
          <w:bCs/>
        </w:rPr>
        <w:t>ι υψηλά ενοίκια.</w:t>
      </w:r>
    </w:p>
    <w:p w14:paraId="054DAEF8" w14:textId="77777777" w:rsidR="00F717F6" w:rsidRDefault="00316B23">
      <w:pPr>
        <w:spacing w:line="600" w:lineRule="auto"/>
        <w:ind w:firstLine="720"/>
        <w:jc w:val="both"/>
        <w:rPr>
          <w:rFonts w:eastAsia="Times New Roman" w:cs="Times New Roman"/>
          <w:bCs/>
        </w:rPr>
      </w:pPr>
      <w:r>
        <w:rPr>
          <w:rFonts w:eastAsia="Times New Roman" w:cs="Times New Roman"/>
          <w:bCs/>
        </w:rPr>
        <w:lastRenderedPageBreak/>
        <w:t xml:space="preserve">Η δεύτερη με αριθμό 453/7-2-2017 επίκαιρη ερώτηση πρώτου κύκλου της Βουλευτού Κέρκυρας του Συνασπισμού Ριζοσπαστικής Αριστεράς </w:t>
      </w:r>
      <w:r>
        <w:rPr>
          <w:rFonts w:eastAsia="Times New Roman" w:cs="Times New Roman"/>
          <w:bCs/>
        </w:rPr>
        <w:t xml:space="preserve">κ. </w:t>
      </w:r>
      <w:r>
        <w:rPr>
          <w:rFonts w:eastAsia="Times New Roman" w:cs="Times New Roman"/>
        </w:rPr>
        <w:t xml:space="preserve">Φωτεινής </w:t>
      </w:r>
      <w:proofErr w:type="spellStart"/>
      <w:r>
        <w:rPr>
          <w:rFonts w:eastAsia="Times New Roman" w:cs="Times New Roman"/>
        </w:rPr>
        <w:t>Βάκη</w:t>
      </w:r>
      <w:proofErr w:type="spellEnd"/>
      <w:r>
        <w:rPr>
          <w:rFonts w:eastAsia="Times New Roman" w:cs="Times New Roman"/>
          <w:bCs/>
        </w:rPr>
        <w:t xml:space="preserve"> προς την Υπουργό </w:t>
      </w:r>
      <w:r>
        <w:rPr>
          <w:rFonts w:eastAsia="Times New Roman" w:cs="Times New Roman"/>
        </w:rPr>
        <w:t>Τουρισμού,</w:t>
      </w:r>
      <w:r>
        <w:rPr>
          <w:rFonts w:eastAsia="Times New Roman" w:cs="Times New Roman"/>
          <w:bCs/>
        </w:rPr>
        <w:t xml:space="preserve"> σχετικά με τη δημόσια τουριστική εκπαίδευση στην Κέρκυρα.</w:t>
      </w:r>
    </w:p>
    <w:p w14:paraId="054DAEF9"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Μετά την </w:t>
      </w:r>
      <w:r>
        <w:rPr>
          <w:rFonts w:eastAsia="Times New Roman" w:cs="Times New Roman"/>
          <w:bCs/>
        </w:rPr>
        <w:t xml:space="preserve">απάντηση του Υπουργού, του κ. </w:t>
      </w:r>
      <w:proofErr w:type="spellStart"/>
      <w:r>
        <w:rPr>
          <w:rFonts w:eastAsia="Times New Roman" w:cs="Times New Roman"/>
          <w:bCs/>
        </w:rPr>
        <w:t>Πολάκη</w:t>
      </w:r>
      <w:proofErr w:type="spellEnd"/>
      <w:r>
        <w:rPr>
          <w:rFonts w:eastAsia="Times New Roman" w:cs="Times New Roman"/>
          <w:bCs/>
        </w:rPr>
        <w:t xml:space="preserve">, θα σας διαβάσω και τις υπόλοιπες, για να μην καθυστερούμε. </w:t>
      </w:r>
    </w:p>
    <w:p w14:paraId="054DAEFA"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Θα συζητηθεί τώρα η δωδέκατη με αριθμό 427/31-1-2017 επίκαιρη ερώτηση δεύτερου κύκλου του Βουλευτή Λέσβου του Κομμουνιστικού Κόμματος </w:t>
      </w:r>
      <w:r>
        <w:rPr>
          <w:rFonts w:eastAsia="Times New Roman" w:cs="Times New Roman"/>
          <w:bCs/>
        </w:rPr>
        <w:t xml:space="preserve">Ελλάδας </w:t>
      </w:r>
      <w:r>
        <w:rPr>
          <w:rFonts w:eastAsia="Times New Roman" w:cs="Times New Roman"/>
          <w:bCs/>
        </w:rPr>
        <w:t xml:space="preserve">κ. </w:t>
      </w:r>
      <w:r>
        <w:rPr>
          <w:rFonts w:eastAsia="Times New Roman" w:cs="Times New Roman"/>
        </w:rPr>
        <w:t>Σταύρου Τάσσο</w:t>
      </w:r>
      <w:r>
        <w:rPr>
          <w:rFonts w:eastAsia="Times New Roman" w:cs="Times New Roman"/>
        </w:rPr>
        <w:t>υ</w:t>
      </w:r>
      <w:r>
        <w:rPr>
          <w:rFonts w:eastAsia="Times New Roman" w:cs="Times New Roman"/>
          <w:bCs/>
        </w:rPr>
        <w:t xml:space="preserve"> προς τον Υπουργό </w:t>
      </w:r>
      <w:r>
        <w:rPr>
          <w:rFonts w:eastAsia="Times New Roman" w:cs="Times New Roman"/>
        </w:rPr>
        <w:t xml:space="preserve">Υγείας, </w:t>
      </w:r>
      <w:r>
        <w:rPr>
          <w:rFonts w:eastAsia="Times New Roman" w:cs="Times New Roman"/>
          <w:bCs/>
        </w:rPr>
        <w:t>σχετικά με την ένταξη της Ογκολογικής – Αιματολογικής Μονάδας Ημερήσιας Νοσηλείας στον Οργανισμό του Νοσοκομείου Μυτιλήνης.</w:t>
      </w:r>
    </w:p>
    <w:p w14:paraId="054DAEFB"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Κύριε Τάσσο, έχετε τον λόγο για δύο λεπτά. </w:t>
      </w:r>
    </w:p>
    <w:p w14:paraId="054DAEFC" w14:textId="77777777" w:rsidR="00F717F6" w:rsidRDefault="00316B23">
      <w:pPr>
        <w:spacing w:line="600" w:lineRule="auto"/>
        <w:ind w:firstLine="720"/>
        <w:jc w:val="both"/>
        <w:rPr>
          <w:rFonts w:eastAsia="Times New Roman" w:cs="Times New Roman"/>
          <w:bCs/>
        </w:rPr>
      </w:pPr>
      <w:r>
        <w:rPr>
          <w:rFonts w:eastAsia="Times New Roman" w:cs="Times New Roman"/>
          <w:b/>
          <w:bCs/>
        </w:rPr>
        <w:t>ΔΗΜΗΤΡΙΟΣ ΚΥΡΙΑΖΙΔΗΣ:</w:t>
      </w:r>
      <w:r>
        <w:rPr>
          <w:rFonts w:eastAsia="Times New Roman" w:cs="Times New Roman"/>
          <w:bCs/>
        </w:rPr>
        <w:t xml:space="preserve"> Συγγνώμη, κ</w:t>
      </w:r>
      <w:r>
        <w:rPr>
          <w:rFonts w:eastAsia="Times New Roman" w:cs="Times New Roman"/>
          <w:bCs/>
          <w:shd w:val="clear" w:color="auto" w:fill="FFFFFF"/>
        </w:rPr>
        <w:t>υρία Πρόεδρε</w:t>
      </w:r>
      <w:r>
        <w:rPr>
          <w:rFonts w:eastAsia="Times New Roman" w:cs="Times New Roman"/>
          <w:bCs/>
        </w:rPr>
        <w:t>, θα αναγνωστούν</w:t>
      </w:r>
      <w:r>
        <w:rPr>
          <w:rFonts w:eastAsia="Times New Roman" w:cs="Times New Roman"/>
          <w:bCs/>
        </w:rPr>
        <w:t xml:space="preserve"> οι υπόλοιπες ερωτήσεις;</w:t>
      </w:r>
    </w:p>
    <w:p w14:paraId="054DAEFD" w14:textId="77777777" w:rsidR="00F717F6" w:rsidRDefault="00316B23">
      <w:pPr>
        <w:spacing w:line="600" w:lineRule="auto"/>
        <w:ind w:firstLine="720"/>
        <w:jc w:val="both"/>
        <w:rPr>
          <w:rFonts w:eastAsia="Times New Roman" w:cs="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rPr>
        <w:t>Θα τις εκφωνήσω μετά την ολοκλήρωση της ερώτησης.</w:t>
      </w:r>
    </w:p>
    <w:p w14:paraId="054DAEFE"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Κύριε Τάσσο, έχετε τον λόγο. </w:t>
      </w:r>
    </w:p>
    <w:p w14:paraId="054DAEFF" w14:textId="77777777" w:rsidR="00F717F6" w:rsidRDefault="00316B23">
      <w:pPr>
        <w:spacing w:line="600" w:lineRule="auto"/>
        <w:ind w:firstLine="720"/>
        <w:jc w:val="both"/>
        <w:rPr>
          <w:rFonts w:eastAsia="Times New Roman"/>
          <w:bCs/>
        </w:rPr>
      </w:pPr>
      <w:r>
        <w:rPr>
          <w:rFonts w:eastAsia="Times New Roman" w:cs="Times New Roman"/>
          <w:b/>
          <w:bCs/>
        </w:rPr>
        <w:lastRenderedPageBreak/>
        <w:t xml:space="preserve">ΣΤΑΥΡΟΣ ΤΑΣΣΟΣ: </w:t>
      </w:r>
      <w:r>
        <w:rPr>
          <w:rFonts w:eastAsia="Times New Roman"/>
          <w:bCs/>
        </w:rPr>
        <w:t>Ευχαριστώ, κυρία Πρόεδρε.</w:t>
      </w:r>
    </w:p>
    <w:p w14:paraId="054DAF00" w14:textId="77777777" w:rsidR="00F717F6" w:rsidRDefault="00316B23">
      <w:pPr>
        <w:spacing w:line="600" w:lineRule="auto"/>
        <w:ind w:firstLine="720"/>
        <w:jc w:val="both"/>
        <w:rPr>
          <w:rFonts w:eastAsia="Times New Roman" w:cs="Times New Roman"/>
          <w:bCs/>
        </w:rPr>
      </w:pPr>
      <w:r>
        <w:rPr>
          <w:rFonts w:eastAsia="Times New Roman" w:cs="Times New Roman"/>
          <w:bCs/>
        </w:rPr>
        <w:t>Κύριε Υπουργέ, η Ογκολογική - Αιματολογική Μονάδα Ημερήσιας Νοσηλ</w:t>
      </w:r>
      <w:r>
        <w:rPr>
          <w:rFonts w:eastAsia="Times New Roman" w:cs="Times New Roman"/>
          <w:bCs/>
        </w:rPr>
        <w:t xml:space="preserve">είας του Νοσοκομείου της Μυτιλήνης, που λειτουργεί τα τελευταία χρόνια, δεν υπάρχει καν στον </w:t>
      </w:r>
      <w:r>
        <w:rPr>
          <w:rFonts w:eastAsia="Times New Roman" w:cs="Times New Roman"/>
          <w:bCs/>
        </w:rPr>
        <w:t xml:space="preserve">οργανισμό </w:t>
      </w:r>
      <w:r>
        <w:rPr>
          <w:rFonts w:eastAsia="Times New Roman" w:cs="Times New Roman"/>
          <w:bCs/>
        </w:rPr>
        <w:t xml:space="preserve">του </w:t>
      </w:r>
      <w:r>
        <w:rPr>
          <w:rFonts w:eastAsia="Times New Roman" w:cs="Times New Roman"/>
          <w:bCs/>
        </w:rPr>
        <w:t>νοσοκομείου</w:t>
      </w:r>
      <w:r>
        <w:rPr>
          <w:rFonts w:eastAsia="Times New Roman" w:cs="Times New Roman"/>
          <w:bCs/>
        </w:rPr>
        <w:t xml:space="preserve">. Είναι </w:t>
      </w:r>
      <w:r>
        <w:rPr>
          <w:rFonts w:eastAsia="Times New Roman" w:cs="Times New Roman"/>
          <w:bCs/>
        </w:rPr>
        <w:t xml:space="preserve">μονάδα </w:t>
      </w:r>
      <w:r>
        <w:rPr>
          <w:rFonts w:eastAsia="Times New Roman" w:cs="Times New Roman"/>
          <w:bCs/>
        </w:rPr>
        <w:t>που δέχεται έναν τεράστιο όγκο ασθενών από το νησί. Το 2015 είχε περίπου τρεις χιλιάδες εισαγωγές για χημειοθεραπείες. Το 2</w:t>
      </w:r>
      <w:r>
        <w:rPr>
          <w:rFonts w:eastAsia="Times New Roman" w:cs="Times New Roman"/>
          <w:bCs/>
        </w:rPr>
        <w:t xml:space="preserve">016 αυξήθηκαν στις τρεις χιλιάδες πεντακόσιες πενήντα </w:t>
      </w:r>
      <w:r>
        <w:rPr>
          <w:rFonts w:eastAsia="Times New Roman"/>
          <w:bCs/>
        </w:rPr>
        <w:t>–</w:t>
      </w:r>
      <w:r>
        <w:rPr>
          <w:rFonts w:eastAsia="Times New Roman" w:cs="Times New Roman"/>
          <w:bCs/>
        </w:rPr>
        <w:t>περίπου 20% αύξηση</w:t>
      </w:r>
      <w:r>
        <w:rPr>
          <w:rFonts w:eastAsia="Times New Roman"/>
          <w:bCs/>
        </w:rPr>
        <w:t>–</w:t>
      </w:r>
      <w:r>
        <w:rPr>
          <w:rFonts w:eastAsia="Times New Roman" w:cs="Times New Roman"/>
          <w:bCs/>
        </w:rPr>
        <w:t xml:space="preserve"> και</w:t>
      </w:r>
      <w:r>
        <w:rPr>
          <w:rFonts w:eastAsia="Times New Roman"/>
          <w:bCs/>
        </w:rPr>
        <w:t xml:space="preserve"> έχει και </w:t>
      </w:r>
      <w:r>
        <w:rPr>
          <w:rFonts w:eastAsia="Times New Roman" w:cs="Times New Roman"/>
          <w:bCs/>
        </w:rPr>
        <w:t xml:space="preserve">τρεις χιλιάδες εξακόσιες ενενήντα </w:t>
      </w:r>
      <w:proofErr w:type="spellStart"/>
      <w:r>
        <w:rPr>
          <w:rFonts w:eastAsia="Times New Roman" w:cs="Times New Roman"/>
          <w:bCs/>
        </w:rPr>
        <w:t>συνταγογραφήσεις</w:t>
      </w:r>
      <w:proofErr w:type="spellEnd"/>
      <w:r>
        <w:rPr>
          <w:rFonts w:eastAsia="Times New Roman" w:cs="Times New Roman"/>
          <w:bCs/>
        </w:rPr>
        <w:t xml:space="preserve">. </w:t>
      </w:r>
    </w:p>
    <w:p w14:paraId="054DAF01"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Επιπλέον, </w:t>
      </w:r>
      <w:r>
        <w:rPr>
          <w:rFonts w:eastAsia="Times New Roman" w:cs="Times New Roman"/>
          <w:bCs/>
          <w:shd w:val="clear" w:color="auto" w:fill="FFFFFF"/>
        </w:rPr>
        <w:t>υπάρχουν</w:t>
      </w:r>
      <w:r>
        <w:rPr>
          <w:rFonts w:eastAsia="Times New Roman" w:cs="Times New Roman"/>
          <w:bCs/>
        </w:rPr>
        <w:t xml:space="preserve"> έκτακτα περιστατικά -περίπου είκοσι- που εξετάζονται καθημερινά. Και σε αυτούς τους ασθενείς προ</w:t>
      </w:r>
      <w:r>
        <w:rPr>
          <w:rFonts w:eastAsia="Times New Roman" w:cs="Times New Roman"/>
          <w:bCs/>
        </w:rPr>
        <w:t xml:space="preserve">στίθενται </w:t>
      </w:r>
      <w:r>
        <w:rPr>
          <w:rFonts w:eastAsia="Times New Roman" w:cs="Times New Roman"/>
          <w:bCs/>
        </w:rPr>
        <w:t xml:space="preserve">άλλες </w:t>
      </w:r>
      <w:r>
        <w:rPr>
          <w:rFonts w:eastAsia="Times New Roman" w:cs="Times New Roman"/>
          <w:bCs/>
        </w:rPr>
        <w:t>τρεις χιλιάδες, που αντιμετωπίζουν αιματολογικά προβλήματα και ασθένειες.</w:t>
      </w:r>
    </w:p>
    <w:p w14:paraId="054DAF02"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Η </w:t>
      </w:r>
      <w:r>
        <w:rPr>
          <w:rFonts w:eastAsia="Times New Roman" w:cs="Times New Roman"/>
          <w:bCs/>
        </w:rPr>
        <w:t xml:space="preserve">μονάδα </w:t>
      </w:r>
      <w:r>
        <w:rPr>
          <w:rFonts w:eastAsia="Times New Roman" w:cs="Times New Roman"/>
          <w:bCs/>
        </w:rPr>
        <w:t>αυτή λειτουργεί μόνο χάρη στο φιλότιμο και την αυτοθυσία του ιατρικού και νοσηλευτικού προσωπικού. Για όλον αυτόν τον αριθμό ασθενών υπάρχει μόνο ένας γιατρό</w:t>
      </w:r>
      <w:r>
        <w:rPr>
          <w:rFonts w:eastAsia="Times New Roman" w:cs="Times New Roman"/>
          <w:bCs/>
        </w:rPr>
        <w:t xml:space="preserve">ς </w:t>
      </w:r>
      <w:proofErr w:type="spellStart"/>
      <w:r>
        <w:rPr>
          <w:rFonts w:eastAsia="Times New Roman" w:cs="Times New Roman"/>
          <w:bCs/>
        </w:rPr>
        <w:t>ογκολόγος</w:t>
      </w:r>
      <w:proofErr w:type="spellEnd"/>
      <w:r>
        <w:rPr>
          <w:rFonts w:eastAsia="Times New Roman" w:cs="Times New Roman"/>
          <w:bCs/>
        </w:rPr>
        <w:t xml:space="preserve">, ένας γιατρός αιματολόγος και τέσσερις νοσηλεύτριες που κάνουν και την διάλυση των </w:t>
      </w:r>
      <w:proofErr w:type="spellStart"/>
      <w:r>
        <w:rPr>
          <w:rFonts w:eastAsia="Times New Roman" w:cs="Times New Roman"/>
          <w:bCs/>
        </w:rPr>
        <w:t>χημειοθεραπευτικών</w:t>
      </w:r>
      <w:proofErr w:type="spellEnd"/>
      <w:r>
        <w:rPr>
          <w:rFonts w:eastAsia="Times New Roman" w:cs="Times New Roman"/>
          <w:bCs/>
        </w:rPr>
        <w:t xml:space="preserve"> φαρμάκων. Μέχρι τέλος Δεκέμβρη του 2016 υπήρχε και άλλος ένα γιατρός, με </w:t>
      </w:r>
      <w:r>
        <w:rPr>
          <w:rFonts w:eastAsia="Times New Roman" w:cs="Times New Roman"/>
          <w:bCs/>
        </w:rPr>
        <w:lastRenderedPageBreak/>
        <w:t>μπλοκάκι, ο οποίος, βέβαια, απολύθηκε, έφυγε και βρήκε αλλού δουλειά.</w:t>
      </w:r>
      <w:r>
        <w:rPr>
          <w:rFonts w:eastAsia="Times New Roman" w:cs="Times New Roman"/>
          <w:bCs/>
        </w:rPr>
        <w:t xml:space="preserve"> </w:t>
      </w:r>
    </w:p>
    <w:p w14:paraId="054DAF03" w14:textId="77777777" w:rsidR="00F717F6" w:rsidRDefault="00316B23">
      <w:pPr>
        <w:spacing w:line="600" w:lineRule="auto"/>
        <w:ind w:firstLine="720"/>
        <w:jc w:val="both"/>
        <w:rPr>
          <w:rFonts w:eastAsia="Times New Roman" w:cs="Times New Roman"/>
          <w:bCs/>
        </w:rPr>
      </w:pPr>
      <w:r>
        <w:rPr>
          <w:rFonts w:eastAsia="Times New Roman" w:cs="Times New Roman"/>
          <w:bCs/>
        </w:rPr>
        <w:t xml:space="preserve">Επίσης, η </w:t>
      </w:r>
      <w:r>
        <w:rPr>
          <w:rFonts w:eastAsia="Times New Roman" w:cs="Times New Roman"/>
          <w:bCs/>
        </w:rPr>
        <w:t xml:space="preserve">μονάδα </w:t>
      </w:r>
      <w:r>
        <w:rPr>
          <w:rFonts w:eastAsia="Times New Roman" w:cs="Times New Roman"/>
          <w:bCs/>
        </w:rPr>
        <w:t xml:space="preserve">αυτή στεγάζεται σε ακατάλληλο χώρο, χωρίς παράθυρα για φως και ανανέωση αέρα, με μια στέγη που στάζει, όταν βρέχει, και δεν υπάρχει καν πρόβλεψη εάν και πότε θα </w:t>
      </w:r>
      <w:proofErr w:type="spellStart"/>
      <w:r>
        <w:rPr>
          <w:rFonts w:eastAsia="Times New Roman" w:cs="Times New Roman"/>
          <w:bCs/>
        </w:rPr>
        <w:t>μετεγκατασταθεί</w:t>
      </w:r>
      <w:proofErr w:type="spellEnd"/>
      <w:r>
        <w:rPr>
          <w:rFonts w:eastAsia="Times New Roman" w:cs="Times New Roman"/>
          <w:bCs/>
        </w:rPr>
        <w:t>, παρ</w:t>
      </w:r>
      <w:r>
        <w:rPr>
          <w:rFonts w:eastAsia="Times New Roman" w:cs="Times New Roman"/>
          <w:bCs/>
        </w:rPr>
        <w:t xml:space="preserve">’ </w:t>
      </w:r>
      <w:r>
        <w:rPr>
          <w:rFonts w:eastAsia="Times New Roman" w:cs="Times New Roman"/>
          <w:bCs/>
        </w:rPr>
        <w:t xml:space="preserve">όλο που στο Νοσοκομείο της Μυτιλήνης </w:t>
      </w:r>
      <w:r>
        <w:rPr>
          <w:rFonts w:eastAsia="Times New Roman"/>
          <w:bCs/>
        </w:rPr>
        <w:t>έχει</w:t>
      </w:r>
      <w:r>
        <w:rPr>
          <w:rFonts w:eastAsia="Times New Roman" w:cs="Times New Roman"/>
          <w:bCs/>
        </w:rPr>
        <w:t xml:space="preserve"> γίνει μια νέα μονάδα και υπάρχουν νέες πτέρυγες. Ακόμα, όμως, δεν ξέρουμε αν και πότε θα μεταφερθεί σε αυτές τις νέες πτέρυγες. </w:t>
      </w:r>
    </w:p>
    <w:p w14:paraId="054DAF04" w14:textId="77777777" w:rsidR="00F717F6" w:rsidRDefault="00316B23">
      <w:pPr>
        <w:spacing w:line="600" w:lineRule="auto"/>
        <w:ind w:firstLine="720"/>
        <w:jc w:val="both"/>
        <w:rPr>
          <w:rFonts w:eastAsia="Times New Roman"/>
          <w:szCs w:val="24"/>
        </w:rPr>
      </w:pPr>
      <w:r>
        <w:rPr>
          <w:rFonts w:eastAsia="Times New Roman"/>
          <w:szCs w:val="24"/>
        </w:rPr>
        <w:t>Επίσης, ένα άλλο πολύ σοβαρό πρόβλημα που έχουν οι ασθενείς είναι η μεταφορά τους όταν υπόκεινται σε χημειοθεραπείες. Όπως είν</w:t>
      </w:r>
      <w:r>
        <w:rPr>
          <w:rFonts w:eastAsia="Times New Roman"/>
          <w:szCs w:val="24"/>
        </w:rPr>
        <w:t xml:space="preserve">αι γνωστό οι χημειοθεραπείες γίνονται στην Ογκολογική Μονάδα του </w:t>
      </w:r>
      <w:r>
        <w:rPr>
          <w:rFonts w:eastAsia="Times New Roman"/>
          <w:szCs w:val="24"/>
        </w:rPr>
        <w:t>νοσοκομείου</w:t>
      </w:r>
      <w:r>
        <w:rPr>
          <w:rFonts w:eastAsia="Times New Roman"/>
          <w:szCs w:val="24"/>
        </w:rPr>
        <w:t>, που βρίσκεται στο κέντρο της Μυτιλήνης και επομένως οι ασθενείς από τις άλλες περιοχές του νησιού, μετακινούνται εκεί με ταξί -δεν γίνεται διαφορετικά- και τα έξοδα είναι δυσβάστ</w:t>
      </w:r>
      <w:r>
        <w:rPr>
          <w:rFonts w:eastAsia="Times New Roman"/>
          <w:szCs w:val="24"/>
        </w:rPr>
        <w:t>αχτα γι’ αυτούς και τις οικογένειές τους.</w:t>
      </w:r>
    </w:p>
    <w:p w14:paraId="054DAF05"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Ρωτάμε, λοιπόν, κύριε Υπουργέ: Τι μέτρα θα πάρετε ώστε η </w:t>
      </w:r>
      <w:r>
        <w:rPr>
          <w:rFonts w:eastAsia="Times New Roman"/>
          <w:szCs w:val="24"/>
        </w:rPr>
        <w:t xml:space="preserve">μονάδα </w:t>
      </w:r>
      <w:r>
        <w:rPr>
          <w:rFonts w:eastAsia="Times New Roman"/>
          <w:szCs w:val="24"/>
        </w:rPr>
        <w:t xml:space="preserve">να ενταχθεί στον </w:t>
      </w:r>
      <w:r>
        <w:rPr>
          <w:rFonts w:eastAsia="Times New Roman"/>
          <w:szCs w:val="24"/>
        </w:rPr>
        <w:t xml:space="preserve">οργανισμό </w:t>
      </w:r>
      <w:r>
        <w:rPr>
          <w:rFonts w:eastAsia="Times New Roman"/>
          <w:szCs w:val="24"/>
        </w:rPr>
        <w:t xml:space="preserve">του </w:t>
      </w:r>
      <w:r>
        <w:rPr>
          <w:rFonts w:eastAsia="Times New Roman"/>
          <w:szCs w:val="24"/>
        </w:rPr>
        <w:t>νοσοκομείου</w:t>
      </w:r>
      <w:r>
        <w:rPr>
          <w:rFonts w:eastAsia="Times New Roman"/>
          <w:szCs w:val="24"/>
        </w:rPr>
        <w:t xml:space="preserve">, να στελεχωθεί με το απαραίτητο ιατρικό και νοσηλευτικό προσωπικό </w:t>
      </w:r>
      <w:r>
        <w:rPr>
          <w:rFonts w:eastAsia="Times New Roman"/>
          <w:szCs w:val="24"/>
        </w:rPr>
        <w:lastRenderedPageBreak/>
        <w:t xml:space="preserve">για την απρόσκοπτη λειτουργία της, να γίνει άμεσα η μετεγκατάστασή της σε χώρο κατάλληλο και να μην πληρώνουν οι ασθενείς και οι οικογένειές τους τις υποχρεωτικές κατά τα άλλα μετακινήσεις </w:t>
      </w:r>
      <w:r>
        <w:rPr>
          <w:rFonts w:eastAsia="Times New Roman"/>
          <w:szCs w:val="24"/>
        </w:rPr>
        <w:t xml:space="preserve">τους; </w:t>
      </w:r>
    </w:p>
    <w:p w14:paraId="054DAF06" w14:textId="77777777" w:rsidR="00F717F6" w:rsidRDefault="00316B23">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 για τρία λεπτά.</w:t>
      </w:r>
    </w:p>
    <w:p w14:paraId="054DAF07" w14:textId="77777777" w:rsidR="00F717F6" w:rsidRDefault="00316B23">
      <w:pPr>
        <w:tabs>
          <w:tab w:val="left" w:pos="282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Τάσσο, κρούονται ανοιχτές θύρες και θα πω συγκεκριμένα πράγματα. Όντως, δεν βρήκαμε και πουθενά κανέναν οργ</w:t>
      </w:r>
      <w:r>
        <w:rPr>
          <w:rFonts w:eastAsia="Times New Roman"/>
          <w:szCs w:val="24"/>
        </w:rPr>
        <w:t xml:space="preserve">ανισμό με τα σωστά του. Ίσα-ίσα παραλάβαμε μια κατάσταση στην οποία σε ένα βράδυ πάλι είπαμε ό,τι υπάρχει, υπάρχει, ό,τι δεν υπάρχει, καταργείται. </w:t>
      </w:r>
    </w:p>
    <w:p w14:paraId="054DAF08"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Επαναφέραμε πρόσφατα τη δυνατότητα να βγαίνουν οργανισμοί είτε των υγειονομικών περιφερειών είτε των νοσοκομ</w:t>
      </w:r>
      <w:r>
        <w:rPr>
          <w:rFonts w:eastAsia="Times New Roman"/>
          <w:szCs w:val="24"/>
        </w:rPr>
        <w:t>είων -γιατί ξέρετε, ούτε οι υγειονομικές περιφέρειες έχουν οργανισμό, είναι το έργο που λέγαμε- με κοινές υπουργικές αποφάσεις και όχι με προεδρικό διάταγμα. Κι έχουν πάρει σαφή εντολή όλες οι διοικήσεις των νοσοκομείων της χώρας -και ξεκινάμε από τις υγει</w:t>
      </w:r>
      <w:r>
        <w:rPr>
          <w:rFonts w:eastAsia="Times New Roman"/>
          <w:szCs w:val="24"/>
        </w:rPr>
        <w:t xml:space="preserve">ονομικές περιφέρειες- αλλά και πάρα πολλά νοσοκομεία </w:t>
      </w:r>
      <w:r>
        <w:rPr>
          <w:rFonts w:eastAsia="Times New Roman"/>
          <w:szCs w:val="24"/>
        </w:rPr>
        <w:lastRenderedPageBreak/>
        <w:t>όπου υπάρχουν συμφωνημένοι οργανισμοί και με τα σωματεία των εργαζομένων και με τη σύμφωνη γνώμη των διοικήσεων, των επιστημονικών επιτροπών κ</w:t>
      </w:r>
      <w:r>
        <w:rPr>
          <w:rFonts w:eastAsia="Times New Roman"/>
          <w:szCs w:val="24"/>
        </w:rPr>
        <w:t>.</w:t>
      </w:r>
      <w:r>
        <w:rPr>
          <w:rFonts w:eastAsia="Times New Roman"/>
          <w:szCs w:val="24"/>
        </w:rPr>
        <w:t>λπ. -και όπου μπορούμε κάνουμε και τροποποιήσεις και προς τα</w:t>
      </w:r>
      <w:r>
        <w:rPr>
          <w:rFonts w:eastAsia="Times New Roman"/>
          <w:szCs w:val="24"/>
        </w:rPr>
        <w:t xml:space="preserve"> πάνω- αυτά να έρχονται γρήγορα στο Υπουργείο, να περνάνε από ΚΕΣΥΠΕ, προκειμένου να προχωρούν οι διαδικασίες της έκδοσης των κοινών υπουργικών αποφάσεων. </w:t>
      </w:r>
    </w:p>
    <w:p w14:paraId="054DAF09"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Το διοικητικό συμβούλιο του </w:t>
      </w:r>
      <w:r>
        <w:rPr>
          <w:rFonts w:eastAsia="Times New Roman"/>
          <w:szCs w:val="24"/>
        </w:rPr>
        <w:t xml:space="preserve">νοσοκομείου </w:t>
      </w:r>
      <w:r>
        <w:rPr>
          <w:rFonts w:eastAsia="Times New Roman"/>
          <w:szCs w:val="24"/>
        </w:rPr>
        <w:t xml:space="preserve">και η </w:t>
      </w:r>
      <w:r>
        <w:rPr>
          <w:rFonts w:eastAsia="Times New Roman"/>
          <w:szCs w:val="24"/>
        </w:rPr>
        <w:t xml:space="preserve">Β΄ </w:t>
      </w:r>
      <w:r>
        <w:rPr>
          <w:rFonts w:eastAsia="Times New Roman"/>
          <w:szCs w:val="24"/>
        </w:rPr>
        <w:t>Υγειονομική Περιφέρεια έχουν συναινέσει στο να υπάρ</w:t>
      </w:r>
      <w:r>
        <w:rPr>
          <w:rFonts w:eastAsia="Times New Roman"/>
          <w:szCs w:val="24"/>
        </w:rPr>
        <w:t xml:space="preserve">ξει τροποποίηση του </w:t>
      </w:r>
      <w:r>
        <w:rPr>
          <w:rFonts w:eastAsia="Times New Roman"/>
          <w:szCs w:val="24"/>
        </w:rPr>
        <w:t>οργανισμού</w:t>
      </w:r>
      <w:r>
        <w:rPr>
          <w:rFonts w:eastAsia="Times New Roman"/>
          <w:szCs w:val="24"/>
        </w:rPr>
        <w:t xml:space="preserve">, ώστε η </w:t>
      </w:r>
      <w:r>
        <w:rPr>
          <w:rFonts w:eastAsia="Times New Roman"/>
          <w:szCs w:val="24"/>
        </w:rPr>
        <w:t xml:space="preserve">μονάδα </w:t>
      </w:r>
      <w:r>
        <w:rPr>
          <w:rFonts w:eastAsia="Times New Roman"/>
          <w:szCs w:val="24"/>
        </w:rPr>
        <w:t xml:space="preserve">που σήμερα λειτουργεί </w:t>
      </w:r>
      <w:r>
        <w:rPr>
          <w:rFonts w:eastAsia="Times New Roman"/>
          <w:szCs w:val="24"/>
        </w:rPr>
        <w:t xml:space="preserve">στο πλαίσιο </w:t>
      </w:r>
      <w:r>
        <w:rPr>
          <w:rFonts w:eastAsia="Times New Roman"/>
          <w:szCs w:val="24"/>
        </w:rPr>
        <w:t xml:space="preserve">της Παθολογικής Κλινικής να ενταχθεί στον </w:t>
      </w:r>
      <w:r>
        <w:rPr>
          <w:rFonts w:eastAsia="Times New Roman"/>
          <w:szCs w:val="24"/>
        </w:rPr>
        <w:t xml:space="preserve">οργανισμό </w:t>
      </w:r>
      <w:r>
        <w:rPr>
          <w:rFonts w:eastAsia="Times New Roman"/>
          <w:szCs w:val="24"/>
        </w:rPr>
        <w:t xml:space="preserve">του </w:t>
      </w:r>
      <w:r>
        <w:rPr>
          <w:rFonts w:eastAsia="Times New Roman"/>
          <w:szCs w:val="24"/>
        </w:rPr>
        <w:t>νοσοκομείου</w:t>
      </w:r>
      <w:r>
        <w:rPr>
          <w:rFonts w:eastAsia="Times New Roman"/>
          <w:szCs w:val="24"/>
        </w:rPr>
        <w:t xml:space="preserve">. </w:t>
      </w:r>
    </w:p>
    <w:p w14:paraId="054DAF0A"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Ξέρουμε πολύ καλά την κίνηση και ξέρουμε πολύ καλά και το ειδικό βάρος αυτής της </w:t>
      </w:r>
      <w:r>
        <w:rPr>
          <w:rFonts w:eastAsia="Times New Roman"/>
          <w:szCs w:val="24"/>
        </w:rPr>
        <w:t xml:space="preserve">μονάδας </w:t>
      </w:r>
      <w:r>
        <w:rPr>
          <w:rFonts w:eastAsia="Times New Roman"/>
          <w:szCs w:val="24"/>
        </w:rPr>
        <w:t>και τις ανάγκες π</w:t>
      </w:r>
      <w:r>
        <w:rPr>
          <w:rFonts w:eastAsia="Times New Roman"/>
          <w:szCs w:val="24"/>
        </w:rPr>
        <w:t xml:space="preserve">ου καλύπτει στο νησί σας. Έχουμε ήδη προκηρύξει την κενή θέση του αιματολόγου. Προβλέπεται ότι θα συσταθούν και άλλες θέσεις στον Οργανισμό, δηλαδή θα προστεθεί άλλη μια θέση επιμελητή </w:t>
      </w:r>
      <w:proofErr w:type="spellStart"/>
      <w:r>
        <w:rPr>
          <w:rFonts w:eastAsia="Times New Roman"/>
          <w:szCs w:val="24"/>
        </w:rPr>
        <w:t>ογκολόγου</w:t>
      </w:r>
      <w:proofErr w:type="spellEnd"/>
      <w:r>
        <w:rPr>
          <w:rFonts w:eastAsia="Times New Roman"/>
          <w:szCs w:val="24"/>
        </w:rPr>
        <w:t xml:space="preserve"> και άλλη μια θέση επιμελητή αιματολόγου.</w:t>
      </w:r>
    </w:p>
    <w:p w14:paraId="054DAF0B"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Έχουμε προκηρύξει θέ</w:t>
      </w:r>
      <w:r>
        <w:rPr>
          <w:rFonts w:eastAsia="Times New Roman"/>
          <w:szCs w:val="24"/>
        </w:rPr>
        <w:t xml:space="preserve">σεις επικουρικού γιατρού και </w:t>
      </w:r>
      <w:proofErr w:type="spellStart"/>
      <w:r>
        <w:rPr>
          <w:rFonts w:eastAsia="Times New Roman"/>
          <w:szCs w:val="24"/>
        </w:rPr>
        <w:t>ξαναπροκηρύσσουμε</w:t>
      </w:r>
      <w:proofErr w:type="spellEnd"/>
      <w:r>
        <w:rPr>
          <w:rFonts w:eastAsia="Times New Roman"/>
          <w:szCs w:val="24"/>
        </w:rPr>
        <w:t xml:space="preserve"> τη θέση με το δελτίο παροχής υπηρεσιών. Και </w:t>
      </w:r>
      <w:r>
        <w:rPr>
          <w:rFonts w:eastAsia="Times New Roman"/>
          <w:szCs w:val="24"/>
        </w:rPr>
        <w:lastRenderedPageBreak/>
        <w:t xml:space="preserve">από ό,τι με ενημερώνουν έχει βρεθεί ο ιδιώτης που θα υπογράψει τέτοια σύμβαση προκειμένου να βοηθήσει την εξυπηρέτηση παρά αυτός που τελείωσε η σύμβαση κι έφυγε. </w:t>
      </w:r>
    </w:p>
    <w:p w14:paraId="054DAF0C"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Έχ</w:t>
      </w:r>
      <w:r>
        <w:rPr>
          <w:rFonts w:eastAsia="Times New Roman"/>
          <w:szCs w:val="24"/>
        </w:rPr>
        <w:t xml:space="preserve">ουμε τα στοιχεία της κίνησης και </w:t>
      </w:r>
      <w:r>
        <w:rPr>
          <w:rFonts w:eastAsia="Times New Roman"/>
          <w:szCs w:val="24"/>
        </w:rPr>
        <w:t xml:space="preserve">στο πλαίσιο </w:t>
      </w:r>
      <w:r>
        <w:rPr>
          <w:rFonts w:eastAsia="Times New Roman"/>
          <w:szCs w:val="24"/>
        </w:rPr>
        <w:t xml:space="preserve">και της γενικότερης οργάνωσης και αναδιοργάνωσης των υγειονομικών περιφερειών, το Νοσοκομείο της Μυτιλήνης αποκτά κι έναν πιο κεντρικό ρόλο, γιατί όπως θα ξέρετε, το νησί σας είναι το επόμενο που θα αναπτύξουμε </w:t>
      </w:r>
      <w:r>
        <w:rPr>
          <w:rFonts w:eastAsia="Times New Roman"/>
          <w:szCs w:val="24"/>
        </w:rPr>
        <w:t xml:space="preserve">βάσει των </w:t>
      </w:r>
      <w:proofErr w:type="spellStart"/>
      <w:r>
        <w:rPr>
          <w:rFonts w:eastAsia="Times New Roman"/>
          <w:szCs w:val="24"/>
        </w:rPr>
        <w:t>αεροδιακομιδών</w:t>
      </w:r>
      <w:proofErr w:type="spellEnd"/>
      <w:r>
        <w:rPr>
          <w:rFonts w:eastAsia="Times New Roman"/>
          <w:szCs w:val="24"/>
        </w:rPr>
        <w:t xml:space="preserve"> του ΕΚΑΒ, όπως κάναμε στη Σύρο. Αυτό σημαίνει ότι πρέπει το </w:t>
      </w:r>
      <w:r>
        <w:rPr>
          <w:rFonts w:eastAsia="Times New Roman"/>
          <w:szCs w:val="24"/>
        </w:rPr>
        <w:t xml:space="preserve">νοσοκομείο </w:t>
      </w:r>
      <w:r>
        <w:rPr>
          <w:rFonts w:eastAsia="Times New Roman"/>
          <w:szCs w:val="24"/>
        </w:rPr>
        <w:t xml:space="preserve">να ενισχυθεί και με ειδικότητες -για παράδειγμα προκηρύξαμε και δύο θέσεις νευροχειρουργών πέρα από αυτές που έχετε- ακριβώς για να μπορεί να αντιμετωπίζει μια </w:t>
      </w:r>
      <w:r>
        <w:rPr>
          <w:rFonts w:eastAsia="Times New Roman"/>
          <w:szCs w:val="24"/>
        </w:rPr>
        <w:t xml:space="preserve">σειρά από περιστατικά τα οποία θα έρχονται εκεί από διπλανά νησιά, καθώς θα αποτελέσει την τρίτη βάση </w:t>
      </w:r>
      <w:proofErr w:type="spellStart"/>
      <w:r>
        <w:rPr>
          <w:rFonts w:eastAsia="Times New Roman"/>
          <w:szCs w:val="24"/>
        </w:rPr>
        <w:t>αεροδιακομιδών</w:t>
      </w:r>
      <w:proofErr w:type="spellEnd"/>
      <w:r>
        <w:rPr>
          <w:rFonts w:eastAsia="Times New Roman"/>
          <w:szCs w:val="24"/>
        </w:rPr>
        <w:t xml:space="preserve"> του ΕΚΑΒ στο Αιγαίο. </w:t>
      </w:r>
    </w:p>
    <w:p w14:paraId="054DAF0D"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Επίσης, έχουμε ενισχύσει το </w:t>
      </w:r>
      <w:r>
        <w:rPr>
          <w:rFonts w:eastAsia="Times New Roman"/>
          <w:szCs w:val="24"/>
        </w:rPr>
        <w:t xml:space="preserve">νοσοκομείο </w:t>
      </w:r>
      <w:r>
        <w:rPr>
          <w:rFonts w:eastAsia="Times New Roman"/>
          <w:szCs w:val="24"/>
        </w:rPr>
        <w:t xml:space="preserve">και από πλευράς του </w:t>
      </w:r>
      <w:r>
        <w:rPr>
          <w:rFonts w:eastAsia="Times New Roman"/>
          <w:szCs w:val="24"/>
        </w:rPr>
        <w:t>κρατικού προϋπολογισμού</w:t>
      </w:r>
      <w:r>
        <w:rPr>
          <w:rFonts w:eastAsia="Times New Roman"/>
          <w:szCs w:val="24"/>
        </w:rPr>
        <w:t xml:space="preserve">. Φέτος για πρώτη φορά στην ιστορία του πήρε και 7.000.000 πραγματικό χρήμα, χρηματοδότηση από τον ΕΟΠΥΥ. Καλύψαμε κάποιες πληγές με τους εργαζόμενους -απλήρωτες υπερωρίες και εφημερίες του 2014- με τη νομοθετική ρύθμιση που πρόσφατα κατατέθηκε στη Βουλή. </w:t>
      </w:r>
      <w:r>
        <w:rPr>
          <w:rFonts w:eastAsia="Times New Roman"/>
          <w:szCs w:val="24"/>
        </w:rPr>
        <w:t xml:space="preserve">Ένα </w:t>
      </w:r>
      <w:r>
        <w:rPr>
          <w:rFonts w:eastAsia="Times New Roman"/>
          <w:szCs w:val="24"/>
        </w:rPr>
        <w:lastRenderedPageBreak/>
        <w:t xml:space="preserve">από τα νοσοκομεία που υπήρχε το πρόβλημα ήταν και το δικό σας. </w:t>
      </w:r>
    </w:p>
    <w:p w14:paraId="054DAF0E"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Όσον αφορά το πρόβλημα το κτηριακό, υπάρχει ένα έργο σε εξέλιξη. Έχει ολοκληρωθεί η διοικητική παραλαβή και από ό,τι με ενημέρωσε η διοίκηση του </w:t>
      </w:r>
      <w:r>
        <w:rPr>
          <w:rFonts w:eastAsia="Times New Roman"/>
          <w:szCs w:val="24"/>
        </w:rPr>
        <w:t>νοσοκομείου</w:t>
      </w:r>
      <w:r>
        <w:rPr>
          <w:rFonts w:eastAsia="Times New Roman"/>
          <w:szCs w:val="24"/>
        </w:rPr>
        <w:t>, έχουν συμφωνήσει και με το Σύλ</w:t>
      </w:r>
      <w:r>
        <w:rPr>
          <w:rFonts w:eastAsia="Times New Roman"/>
          <w:szCs w:val="24"/>
        </w:rPr>
        <w:t xml:space="preserve">λογο των Ογκολογικών Ασθενών σε ποιο μέρος θα μεταφερθεί η </w:t>
      </w:r>
      <w:r>
        <w:rPr>
          <w:rFonts w:eastAsia="Times New Roman"/>
          <w:szCs w:val="24"/>
        </w:rPr>
        <w:t>Ογκολογική Κλινική</w:t>
      </w:r>
      <w:r>
        <w:rPr>
          <w:rFonts w:eastAsia="Times New Roman"/>
          <w:szCs w:val="24"/>
        </w:rPr>
        <w:t xml:space="preserve">, που όντως οι συνθήκες που υπάρχουν τώρα δεν είναι οι καλύτερες. </w:t>
      </w:r>
    </w:p>
    <w:p w14:paraId="054DAF0F" w14:textId="77777777" w:rsidR="00F717F6" w:rsidRDefault="00316B23">
      <w:pPr>
        <w:tabs>
          <w:tab w:val="left" w:pos="2820"/>
        </w:tabs>
        <w:spacing w:line="600" w:lineRule="auto"/>
        <w:ind w:firstLine="720"/>
        <w:jc w:val="both"/>
        <w:rPr>
          <w:rFonts w:eastAsia="Times New Roman"/>
          <w:szCs w:val="24"/>
        </w:rPr>
      </w:pPr>
      <w:r>
        <w:rPr>
          <w:rFonts w:eastAsia="Times New Roman"/>
          <w:szCs w:val="24"/>
        </w:rPr>
        <w:t xml:space="preserve">Νομίζω ότι αποτελεί επιλογή ότι θα ενταχθεί στον </w:t>
      </w:r>
      <w:r>
        <w:rPr>
          <w:rFonts w:eastAsia="Times New Roman"/>
          <w:szCs w:val="24"/>
        </w:rPr>
        <w:t>οργανισμό</w:t>
      </w:r>
      <w:r>
        <w:rPr>
          <w:rFonts w:eastAsia="Times New Roman"/>
          <w:szCs w:val="24"/>
        </w:rPr>
        <w:t xml:space="preserve">. Θα ενισχυθεί με το απαραίτητο προσωπικό. Νομίζω ότι </w:t>
      </w:r>
      <w:r>
        <w:rPr>
          <w:rFonts w:eastAsia="Times New Roman"/>
          <w:szCs w:val="24"/>
        </w:rPr>
        <w:t>δεν υπήρξε κανένα πρόβλημα με την προμήθεια σε όλα τα φάρμακα τα οποία είχαν ανάγκη αυτοί οι ασθενείς. Κάνετε λίγο λάθος στα στοιχεία. Τρεις χιλιάδες είναι η κίνηση που έχει τον χρόνο το τμήμα αυτό. Σαφώς και δικαιολογεί την ύπαρξή του.</w:t>
      </w:r>
    </w:p>
    <w:p w14:paraId="054DAF10" w14:textId="77777777" w:rsidR="00F717F6" w:rsidRDefault="00316B23">
      <w:pPr>
        <w:spacing w:line="600" w:lineRule="auto"/>
        <w:jc w:val="both"/>
        <w:rPr>
          <w:rFonts w:eastAsia="Times New Roman"/>
          <w:szCs w:val="24"/>
        </w:rPr>
      </w:pPr>
      <w:r>
        <w:rPr>
          <w:rFonts w:eastAsia="Times New Roman"/>
          <w:szCs w:val="24"/>
        </w:rPr>
        <w:t>Νομίζω πως ό,τι περ</w:t>
      </w:r>
      <w:r>
        <w:rPr>
          <w:rFonts w:eastAsia="Times New Roman"/>
          <w:szCs w:val="24"/>
        </w:rPr>
        <w:t>νάει από το χέρι μας και με βάση τα συγκεκριμένα πράγματα που είπα, θα το κάνουμε.</w:t>
      </w:r>
    </w:p>
    <w:p w14:paraId="054DAF11" w14:textId="77777777" w:rsidR="00F717F6" w:rsidRDefault="00316B23">
      <w:pPr>
        <w:spacing w:line="600" w:lineRule="auto"/>
        <w:ind w:firstLine="720"/>
        <w:jc w:val="both"/>
        <w:rPr>
          <w:rFonts w:eastAsia="Times New Roman"/>
          <w:szCs w:val="24"/>
        </w:rPr>
      </w:pPr>
      <w:r>
        <w:rPr>
          <w:rFonts w:eastAsia="Times New Roman"/>
          <w:szCs w:val="24"/>
        </w:rPr>
        <w:t xml:space="preserve">Όσον αφορά το θέμα της δωρεάν μετακίνησης των ασθενών, κύριε Τάσσο, αυτό δεν μπορεί να λυθεί αυτήν τη στιγμή. Ο </w:t>
      </w:r>
      <w:r>
        <w:rPr>
          <w:rFonts w:eastAsia="Times New Roman"/>
          <w:szCs w:val="24"/>
        </w:rPr>
        <w:lastRenderedPageBreak/>
        <w:t>ΕΟΠΥΥ καλύπτει μετακινήσεις σε ασθενείς που είναι νεφροπαθείς</w:t>
      </w:r>
      <w:r>
        <w:rPr>
          <w:rFonts w:eastAsia="Times New Roman"/>
          <w:szCs w:val="24"/>
        </w:rPr>
        <w:t xml:space="preserve"> και σε ορισμένες περιπτώσεις μπορεί να καλύψει και κάποια άλλα. Όμως, το θέμα της δωρεάν μετακίνησης των ασθενών για την πρόσβασή τους στις </w:t>
      </w:r>
      <w:r>
        <w:rPr>
          <w:rFonts w:eastAsia="Times New Roman"/>
          <w:szCs w:val="24"/>
        </w:rPr>
        <w:t xml:space="preserve">Μονάδες </w:t>
      </w:r>
      <w:r>
        <w:rPr>
          <w:rFonts w:eastAsia="Times New Roman"/>
          <w:szCs w:val="24"/>
        </w:rPr>
        <w:t>Υγείας, θα λυθεί σε ένα πιο προχωρημένο στάδιο του κοινωνικού μετασχηματισμού.</w:t>
      </w:r>
    </w:p>
    <w:p w14:paraId="054DAF12"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w:t>
      </w:r>
      <w:r>
        <w:rPr>
          <w:rFonts w:eastAsia="Times New Roman"/>
          <w:b/>
          <w:szCs w:val="24"/>
        </w:rPr>
        <w:t>τοδουλοπούλου):</w:t>
      </w:r>
      <w:r>
        <w:rPr>
          <w:rFonts w:eastAsia="Times New Roman"/>
          <w:szCs w:val="24"/>
        </w:rPr>
        <w:t xml:space="preserve"> Ορίστε, κύριε Τάσσο, έχετε τον λόγο για τρία λεπτά.</w:t>
      </w:r>
    </w:p>
    <w:p w14:paraId="054DAF13" w14:textId="77777777" w:rsidR="00F717F6" w:rsidRDefault="00316B23">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Κύριε Υπουργέ, παρ</w:t>
      </w:r>
      <w:r>
        <w:rPr>
          <w:rFonts w:eastAsia="Times New Roman"/>
          <w:szCs w:val="24"/>
        </w:rPr>
        <w:t xml:space="preserve">’ </w:t>
      </w:r>
      <w:r>
        <w:rPr>
          <w:rFonts w:eastAsia="Times New Roman"/>
          <w:szCs w:val="24"/>
        </w:rPr>
        <w:t>όλο που είπατε ότι θα γίνουν κάποιες προσλήψεις, δεν απαντήσατε τι θα γίνει άμεσα, τώρα, αυτήν τη στιγμή.</w:t>
      </w:r>
    </w:p>
    <w:p w14:paraId="054DAF14" w14:textId="77777777" w:rsidR="00F717F6" w:rsidRDefault="00316B2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Σας είπα ότι ο ένας είναι με το δελτίο παροχής και πως υπάρχει και επικουρικός. Και θα υπάρξει και επικουρικός αιματολόγος, όπου αν υπάρξει διαθεσιμότητα από τη λίστα της Υγειονομικής Περιφέρειας, θα πάει άμεσα. Οι πιστώσεις υπάρχουν. Και είναι μαζί με άλλ</w:t>
      </w:r>
      <w:r>
        <w:rPr>
          <w:rFonts w:eastAsia="Times New Roman"/>
          <w:szCs w:val="24"/>
        </w:rPr>
        <w:t>ες οχτώ θέσεις, που είναι σε εξέλιξη η κρίση τους και ορισμένες έχουν ολοκληρωθεί, και η θέση του αιματολόγου.</w:t>
      </w:r>
    </w:p>
    <w:p w14:paraId="054DAF15" w14:textId="77777777" w:rsidR="00F717F6" w:rsidRDefault="00316B23">
      <w:pPr>
        <w:spacing w:line="600" w:lineRule="auto"/>
        <w:ind w:firstLine="720"/>
        <w:jc w:val="both"/>
        <w:rPr>
          <w:rFonts w:eastAsia="Times New Roman"/>
          <w:szCs w:val="24"/>
        </w:rPr>
      </w:pPr>
      <w:r>
        <w:rPr>
          <w:rFonts w:eastAsia="Times New Roman"/>
          <w:b/>
          <w:szCs w:val="24"/>
        </w:rPr>
        <w:lastRenderedPageBreak/>
        <w:t xml:space="preserve">ΣΤΑΥΡΟΣ ΤΑΣΣΟΣ: </w:t>
      </w:r>
      <w:r>
        <w:rPr>
          <w:rFonts w:eastAsia="Times New Roman"/>
          <w:szCs w:val="24"/>
        </w:rPr>
        <w:t xml:space="preserve">Όταν λέτε οχτώ θέσεις, δεν εννοείτε οχτώ θέσεις στο </w:t>
      </w:r>
      <w:r>
        <w:rPr>
          <w:rFonts w:eastAsia="Times New Roman"/>
          <w:szCs w:val="24"/>
        </w:rPr>
        <w:t>Ογκολογικό</w:t>
      </w:r>
      <w:r>
        <w:rPr>
          <w:rFonts w:eastAsia="Times New Roman"/>
          <w:szCs w:val="24"/>
        </w:rPr>
        <w:t>.</w:t>
      </w:r>
    </w:p>
    <w:p w14:paraId="054DAF16" w14:textId="77777777" w:rsidR="00F717F6" w:rsidRDefault="00316B23">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Όχι, εννοώ οχτώ θέσ</w:t>
      </w:r>
      <w:r>
        <w:rPr>
          <w:rFonts w:eastAsia="Times New Roman"/>
          <w:szCs w:val="24"/>
        </w:rPr>
        <w:t>εις μόνιμων γιατρών από την προηγούμενη προκήρυξη των νοσοκομείων.</w:t>
      </w:r>
    </w:p>
    <w:p w14:paraId="054DAF17" w14:textId="77777777" w:rsidR="00F717F6" w:rsidRDefault="00316B23">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Συνολικά.</w:t>
      </w:r>
    </w:p>
    <w:p w14:paraId="054DAF18" w14:textId="77777777" w:rsidR="00F717F6" w:rsidRDefault="00316B23">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Μία απ’ αυτές είναι και του αιματολόγου.</w:t>
      </w:r>
    </w:p>
    <w:p w14:paraId="054DAF19" w14:textId="77777777" w:rsidR="00F717F6" w:rsidRDefault="00316B23">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Ναι, συνολικά. Να το δούμε.</w:t>
      </w:r>
    </w:p>
    <w:p w14:paraId="054DAF1A" w14:textId="77777777" w:rsidR="00F717F6" w:rsidRDefault="00316B23">
      <w:pPr>
        <w:spacing w:line="600" w:lineRule="auto"/>
        <w:ind w:firstLine="720"/>
        <w:jc w:val="both"/>
        <w:rPr>
          <w:rFonts w:eastAsia="Times New Roman"/>
          <w:szCs w:val="24"/>
        </w:rPr>
      </w:pPr>
      <w:r>
        <w:rPr>
          <w:rFonts w:eastAsia="Times New Roman"/>
          <w:b/>
          <w:szCs w:val="24"/>
        </w:rPr>
        <w:t>ΠΑΥΛΟΣ ΠΟΛΑΚΗΣ (Αναπληρωτής Υπου</w:t>
      </w:r>
      <w:r>
        <w:rPr>
          <w:rFonts w:eastAsia="Times New Roman"/>
          <w:b/>
          <w:szCs w:val="24"/>
        </w:rPr>
        <w:t xml:space="preserve">ργός Υγείας): </w:t>
      </w:r>
      <w:r>
        <w:rPr>
          <w:rFonts w:eastAsia="Times New Roman"/>
          <w:szCs w:val="24"/>
        </w:rPr>
        <w:t>Δεν είναι λίγοι.</w:t>
      </w:r>
    </w:p>
    <w:p w14:paraId="054DAF1B" w14:textId="77777777" w:rsidR="00F717F6" w:rsidRDefault="00316B23">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Όσον αφορά τα άλλα ζητήματα που είπατε, θα ξεκινήσω από το θέμα της μετακίνησης. Μα, είναι δυνατόν σήμερα, με τέτοιες συνθήκες που υπάρχουν στην κοινωνία μας, αυτά τα έξοδα να μην καλύπτονται; Βέβαια, είναι φυ</w:t>
      </w:r>
      <w:r>
        <w:rPr>
          <w:rFonts w:eastAsia="Times New Roman"/>
          <w:szCs w:val="24"/>
        </w:rPr>
        <w:t xml:space="preserve">σικό να υπάρχουν αυτές οι ελλείψεις όταν οι δημόσιες δαπάνες για την </w:t>
      </w:r>
      <w:r>
        <w:rPr>
          <w:rFonts w:eastAsia="Times New Roman"/>
          <w:szCs w:val="24"/>
        </w:rPr>
        <w:lastRenderedPageBreak/>
        <w:t>υγεία</w:t>
      </w:r>
      <w:r>
        <w:rPr>
          <w:rFonts w:eastAsia="Times New Roman"/>
          <w:szCs w:val="24"/>
        </w:rPr>
        <w:t>, δηλαδή οι δαπάνες από τον κρατικό προϋπολογισμό, έχουν μειωθεί από 23 δισεκατομμύρια το 2009 σε 8,4 δισεκατομμύρια το 2015.</w:t>
      </w:r>
    </w:p>
    <w:p w14:paraId="054DAF1C" w14:textId="77777777" w:rsidR="00F717F6" w:rsidRDefault="00316B23">
      <w:pPr>
        <w:spacing w:line="600" w:lineRule="auto"/>
        <w:ind w:firstLine="720"/>
        <w:jc w:val="both"/>
        <w:rPr>
          <w:rFonts w:eastAsia="Times New Roman"/>
          <w:szCs w:val="24"/>
        </w:rPr>
      </w:pPr>
      <w:r>
        <w:rPr>
          <w:rFonts w:eastAsia="Times New Roman"/>
          <w:szCs w:val="24"/>
        </w:rPr>
        <w:t>Για εμάς, παίρνοντας αφορμή και την προηγούμενη συζήτηση</w:t>
      </w:r>
      <w:r>
        <w:rPr>
          <w:rFonts w:eastAsia="Times New Roman"/>
          <w:szCs w:val="24"/>
        </w:rPr>
        <w:t xml:space="preserve"> που έγινε για τα θέματα της διαφθοράς και ειδικότερα για τη διαφθορά στην </w:t>
      </w:r>
      <w:r>
        <w:rPr>
          <w:rFonts w:eastAsia="Times New Roman"/>
          <w:szCs w:val="24"/>
        </w:rPr>
        <w:t>υγεία</w:t>
      </w:r>
      <w:r>
        <w:rPr>
          <w:rFonts w:eastAsia="Times New Roman"/>
          <w:szCs w:val="24"/>
        </w:rPr>
        <w:t xml:space="preserve">, όπου ο κύριος Πρωθυπουργός ανέφερε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το ΚΕΕΛΠΝΟ, το μεγαλύτερο σκάνδαλο στον χώρο της </w:t>
      </w:r>
      <w:r>
        <w:rPr>
          <w:rFonts w:eastAsia="Times New Roman"/>
          <w:szCs w:val="24"/>
        </w:rPr>
        <w:t xml:space="preserve">υγείας </w:t>
      </w:r>
      <w:r>
        <w:rPr>
          <w:rFonts w:eastAsia="Times New Roman"/>
          <w:szCs w:val="24"/>
        </w:rPr>
        <w:t xml:space="preserve">είναι η συνεχώς </w:t>
      </w:r>
      <w:proofErr w:type="spellStart"/>
      <w:r>
        <w:rPr>
          <w:rFonts w:eastAsia="Times New Roman"/>
          <w:szCs w:val="24"/>
        </w:rPr>
        <w:t>υποβαθμιζόμενη</w:t>
      </w:r>
      <w:proofErr w:type="spellEnd"/>
      <w:r>
        <w:rPr>
          <w:rFonts w:eastAsia="Times New Roman"/>
          <w:szCs w:val="24"/>
        </w:rPr>
        <w:t xml:space="preserve"> υγεία του ελληνικού λαού. Αυτό είν</w:t>
      </w:r>
      <w:r>
        <w:rPr>
          <w:rFonts w:eastAsia="Times New Roman"/>
          <w:szCs w:val="24"/>
        </w:rPr>
        <w:t>αι για εμάς το μεγαλύτερο σκάνδαλο.</w:t>
      </w:r>
    </w:p>
    <w:p w14:paraId="054DAF1D" w14:textId="77777777" w:rsidR="00F717F6" w:rsidRDefault="00316B23">
      <w:pPr>
        <w:spacing w:line="600" w:lineRule="auto"/>
        <w:ind w:firstLine="720"/>
        <w:jc w:val="both"/>
        <w:rPr>
          <w:rFonts w:eastAsia="Times New Roman"/>
          <w:szCs w:val="24"/>
        </w:rPr>
      </w:pPr>
      <w:r>
        <w:rPr>
          <w:rFonts w:eastAsia="Times New Roman"/>
          <w:szCs w:val="24"/>
        </w:rPr>
        <w:t xml:space="preserve">Και είναι νομίζω υποκριτικό να παριστάνουμε τους έκπληκτους για τα σκάνδαλα των φαρμακοβιομηχανιών. Ξέρουμε πώς λειτουργούν οι φαρμακοβιομηχανίες σε παγκόσμιο επίπεδο. Μέχρι και εγκλήματα και φόνους διαπράττουν μόνο και </w:t>
      </w:r>
      <w:r>
        <w:rPr>
          <w:rFonts w:eastAsia="Times New Roman"/>
          <w:szCs w:val="24"/>
        </w:rPr>
        <w:t>μόνο για να διαφυλάξουν αυτό που για αυτούς είναι υπέρτατη αξία, να κερδίζουν από το εμπόρευμα-φάρμακο, γιατί στο σύστημα αυτό και το φάρμακο είναι ένα άλλο εμπόρευμα και, μάλιστα, ένα εμπόρευμα  που φέρει αμύθητα κέρδη στις φαρμακοβιομηχανίες.</w:t>
      </w:r>
    </w:p>
    <w:p w14:paraId="054DAF1E" w14:textId="77777777" w:rsidR="00F717F6" w:rsidRDefault="00316B23">
      <w:pPr>
        <w:spacing w:line="600" w:lineRule="auto"/>
        <w:ind w:firstLine="720"/>
        <w:jc w:val="both"/>
        <w:rPr>
          <w:rFonts w:eastAsia="Times New Roman"/>
          <w:szCs w:val="24"/>
        </w:rPr>
      </w:pPr>
      <w:r>
        <w:rPr>
          <w:rFonts w:eastAsia="Times New Roman"/>
          <w:szCs w:val="24"/>
        </w:rPr>
        <w:t xml:space="preserve">Για εμάς, λοιπόν, δεν μπορεί να υπάρξει δημόσια και δωρεάν πολιτική </w:t>
      </w:r>
      <w:r>
        <w:rPr>
          <w:rFonts w:eastAsia="Times New Roman"/>
          <w:szCs w:val="24"/>
        </w:rPr>
        <w:t xml:space="preserve">υγείας στο πλαίσιο </w:t>
      </w:r>
      <w:r>
        <w:rPr>
          <w:rFonts w:eastAsia="Times New Roman"/>
          <w:szCs w:val="24"/>
        </w:rPr>
        <w:t>αυτού του συστήματος, γιατί στο σύστημα αυτό η υγεία, όπως είπα, είναι ένα εμπόρευμα</w:t>
      </w:r>
    </w:p>
    <w:p w14:paraId="054DAF1F" w14:textId="77777777" w:rsidR="00F717F6" w:rsidRDefault="00316B23">
      <w:pPr>
        <w:spacing w:line="600" w:lineRule="auto"/>
        <w:ind w:firstLine="720"/>
        <w:jc w:val="both"/>
        <w:rPr>
          <w:rFonts w:eastAsia="Times New Roman"/>
          <w:szCs w:val="24"/>
        </w:rPr>
      </w:pPr>
      <w:r>
        <w:rPr>
          <w:rFonts w:eastAsia="Times New Roman"/>
          <w:szCs w:val="24"/>
        </w:rPr>
        <w:lastRenderedPageBreak/>
        <w:t xml:space="preserve">Για να γίνουν, λοιπόν, έστω κάποια βήματα στην κατεύθυνση </w:t>
      </w:r>
      <w:r>
        <w:rPr>
          <w:rFonts w:eastAsia="Times New Roman"/>
          <w:szCs w:val="24"/>
        </w:rPr>
        <w:t>να υπάρξει όσο το δυνατόν μια ελάφρυνση του ελληνικού λαού θα πρέπει κανείς να συγκρουστεί μετωπικά με αυτήν την πολιτική. Και, βέβαια, η Κυβέρνηση αυτή έχει πει πάρα πολλές φορές ότι γι’ αυτήν η παραμονή στην Ευρωπαϊκή Ένωση και, βέβαια, στο καπιταλιστικό</w:t>
      </w:r>
      <w:r>
        <w:rPr>
          <w:rFonts w:eastAsia="Times New Roman"/>
          <w:szCs w:val="24"/>
        </w:rPr>
        <w:t xml:space="preserve"> σύστημα είναι υπέρτατη αξία.</w:t>
      </w:r>
    </w:p>
    <w:p w14:paraId="054DAF20" w14:textId="77777777" w:rsidR="00F717F6" w:rsidRDefault="00316B23">
      <w:pPr>
        <w:spacing w:line="600" w:lineRule="auto"/>
        <w:ind w:firstLine="720"/>
        <w:jc w:val="both"/>
        <w:rPr>
          <w:rFonts w:eastAsia="Times New Roman"/>
          <w:szCs w:val="24"/>
        </w:rPr>
      </w:pPr>
      <w:r>
        <w:rPr>
          <w:rFonts w:eastAsia="Times New Roman"/>
          <w:szCs w:val="24"/>
        </w:rPr>
        <w:t xml:space="preserve">Επομένως, θα πρέπει πραγματικά να υπάρξει μια άλλη πολιτική στον χώρο της </w:t>
      </w:r>
      <w:r>
        <w:rPr>
          <w:rFonts w:eastAsia="Times New Roman"/>
          <w:szCs w:val="24"/>
        </w:rPr>
        <w:t xml:space="preserve">υγείας </w:t>
      </w:r>
      <w:r>
        <w:rPr>
          <w:rFonts w:eastAsia="Times New Roman"/>
          <w:szCs w:val="24"/>
        </w:rPr>
        <w:t xml:space="preserve">για να μπορέσουν να καλυφθούν οι ανάγκες </w:t>
      </w:r>
      <w:r>
        <w:rPr>
          <w:rFonts w:eastAsia="Times New Roman"/>
          <w:szCs w:val="24"/>
        </w:rPr>
        <w:t xml:space="preserve">υγείας </w:t>
      </w:r>
      <w:r>
        <w:rPr>
          <w:rFonts w:eastAsia="Times New Roman"/>
          <w:szCs w:val="24"/>
        </w:rPr>
        <w:t>του ελληνικού λαού.</w:t>
      </w:r>
    </w:p>
    <w:p w14:paraId="054DAF21"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xml:space="preserve">, έχετε τον λόγο για </w:t>
      </w:r>
      <w:r>
        <w:rPr>
          <w:rFonts w:eastAsia="Times New Roman"/>
          <w:szCs w:val="24"/>
        </w:rPr>
        <w:t xml:space="preserve">τη </w:t>
      </w:r>
      <w:r>
        <w:rPr>
          <w:rFonts w:eastAsia="Times New Roman"/>
          <w:szCs w:val="24"/>
        </w:rPr>
        <w:t xml:space="preserve">δευτερολογία </w:t>
      </w:r>
      <w:r>
        <w:rPr>
          <w:rFonts w:eastAsia="Times New Roman"/>
          <w:szCs w:val="24"/>
        </w:rPr>
        <w:t>σας.</w:t>
      </w:r>
    </w:p>
    <w:p w14:paraId="054DAF22" w14:textId="77777777" w:rsidR="00F717F6" w:rsidRDefault="00316B2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Τάσσο, νομίζω ότι σας απάντησα επί της ουσίας για το ερώτημα που θέσατε για τη Μυτιλήνη.</w:t>
      </w:r>
    </w:p>
    <w:p w14:paraId="054DAF23" w14:textId="77777777" w:rsidR="00F717F6" w:rsidRDefault="00316B23">
      <w:pPr>
        <w:spacing w:line="600" w:lineRule="auto"/>
        <w:ind w:firstLine="720"/>
        <w:jc w:val="both"/>
        <w:rPr>
          <w:rFonts w:eastAsia="Times New Roman"/>
          <w:szCs w:val="24"/>
        </w:rPr>
      </w:pPr>
      <w:r>
        <w:rPr>
          <w:rFonts w:eastAsia="Times New Roman"/>
          <w:szCs w:val="24"/>
        </w:rPr>
        <w:t>Για τη γενικότερη αναφορά που κάνετε, θα σας πω μόνο μια κουβέντα. Έχετε ένα λάθος στην ανάλυσ</w:t>
      </w:r>
      <w:r>
        <w:rPr>
          <w:rFonts w:eastAsia="Times New Roman"/>
          <w:szCs w:val="24"/>
        </w:rPr>
        <w:t xml:space="preserve">ή σας. Το είχα πει και στην επίκαιρη ερώτηση, την οποία κάνατε ως Κοινοβουλευτική Ομάδα του ΚΚΕ, σε σχέση με το θέμα των δαπανών του προϋπολογισμού κ.λπ.. Κοιτάξτε, πρέπει να αποφασίσετε. Δεν μπορεί </w:t>
      </w:r>
      <w:r>
        <w:rPr>
          <w:rFonts w:eastAsia="Times New Roman"/>
          <w:szCs w:val="24"/>
        </w:rPr>
        <w:lastRenderedPageBreak/>
        <w:t>να λέμε από τη μια μεριά ότι περικόπτονται οι δαπάνες και</w:t>
      </w:r>
      <w:r>
        <w:rPr>
          <w:rFonts w:eastAsia="Times New Roman"/>
          <w:szCs w:val="24"/>
        </w:rPr>
        <w:t xml:space="preserve"> από την άλλη να λέμε ότι οι φαρμακοβιομηχανίες κερδίζουν.</w:t>
      </w:r>
    </w:p>
    <w:p w14:paraId="054DAF24" w14:textId="77777777" w:rsidR="00F717F6" w:rsidRDefault="00316B23">
      <w:pPr>
        <w:spacing w:line="600" w:lineRule="auto"/>
        <w:ind w:firstLine="720"/>
        <w:jc w:val="both"/>
        <w:rPr>
          <w:rFonts w:eastAsia="Times New Roman"/>
          <w:szCs w:val="24"/>
        </w:rPr>
      </w:pPr>
      <w:r>
        <w:rPr>
          <w:rFonts w:eastAsia="Times New Roman"/>
          <w:szCs w:val="24"/>
        </w:rPr>
        <w:t>Κύριε Τάσσο, θα σας πω για τα 23 δισεκατομμύρια ευρώ του 2009, που δεν είναι του κρατικού προϋπολογισμού, αλλά το άθροισμα των χρημάτων του κρατικού προϋπολογισμού και του χρήματος που έδιναν τα ασ</w:t>
      </w:r>
      <w:r>
        <w:rPr>
          <w:rFonts w:eastAsia="Times New Roman"/>
          <w:szCs w:val="24"/>
        </w:rPr>
        <w:t>φαλιστικά ταμεία. Αυτό είναι τα 23 δισεκατομμύρια ευρώ. Μέσα σ’ αυτό το πράγμα υπήρχαν τουλάχιστον 6,5 με 7 δισεκατομμύρια ευρώ μαύρο</w:t>
      </w:r>
      <w:r>
        <w:rPr>
          <w:rFonts w:eastAsia="Times New Roman"/>
          <w:szCs w:val="24"/>
        </w:rPr>
        <w:t xml:space="preserve"> </w:t>
      </w:r>
      <w:r>
        <w:rPr>
          <w:rFonts w:eastAsia="Times New Roman"/>
          <w:szCs w:val="24"/>
        </w:rPr>
        <w:t>χρήμα.</w:t>
      </w:r>
    </w:p>
    <w:p w14:paraId="054DAF2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Αυτό εμείς δεν θέλουμε να συνεχίσει να υπάρχει. Έφτασε το άθροισμα στα 9,7 δισεκατομμύρια με τις περικοπές που έγιν</w:t>
      </w:r>
      <w:r>
        <w:rPr>
          <w:rFonts w:eastAsia="Times New Roman" w:cs="Times New Roman"/>
          <w:szCs w:val="24"/>
        </w:rPr>
        <w:t xml:space="preserve">αν. Αυτή τη στιγμή είμαστε σχεδόν στα 11 δισεκατομμύρια και θα είμαστε λίγο παραπάνω και του χρόνου με τις ασφαλιστικές εισφορές που θα μπαίνουν, οι οποίες θα αυξάνονται. </w:t>
      </w:r>
    </w:p>
    <w:p w14:paraId="054DAF2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Ξέρουμε ότι δεν μας φτάνει. Αυτό είναι αυτή</w:t>
      </w:r>
      <w:r>
        <w:rPr>
          <w:rFonts w:eastAsia="Times New Roman" w:cs="Times New Roman"/>
          <w:szCs w:val="24"/>
        </w:rPr>
        <w:t>ν</w:t>
      </w:r>
      <w:r>
        <w:rPr>
          <w:rFonts w:eastAsia="Times New Roman" w:cs="Times New Roman"/>
          <w:szCs w:val="24"/>
        </w:rPr>
        <w:t xml:space="preserve"> τη στιγμή το 5,1% του ΑΕΠ μας. Θέλουμε </w:t>
      </w:r>
      <w:r>
        <w:rPr>
          <w:rFonts w:eastAsia="Times New Roman" w:cs="Times New Roman"/>
          <w:szCs w:val="24"/>
        </w:rPr>
        <w:t>και είναι στόχος μας να φτάσουμε στο 6-6,5% του ΑΕΠ, που είναι ο ευρωπαϊκός μέσος όρος. Προσέξτε, όμως, κύριε Τάσσο, για ποιο ΑΕΠ μιλάμε; Γι’ αυτό που μας το κατρακύλησαν στα 174 δισεκατομμύρια ή γι’ αυτό που έχουμε ως μια, ας πούμε, κανονική χώρα, στα 220</w:t>
      </w:r>
      <w:r>
        <w:rPr>
          <w:rFonts w:eastAsia="Times New Roman" w:cs="Times New Roman"/>
          <w:szCs w:val="24"/>
        </w:rPr>
        <w:t xml:space="preserve"> δισεκατομμύρια ευρώ; </w:t>
      </w:r>
    </w:p>
    <w:p w14:paraId="054DAF2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Εμείς λέμε για το δεύτερο. Το 6,5% του ΑΕΠ μιας κανονικής χώρας, που έχει ανάπτυξη, που έχει εργασία, που δεν έχει ενάμισι εκατομμύριο ανέργους, που δεν έχει τόσους ανασφάλιστους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Όμως, όταν θα φτάσουμε εκεί, είναι προφανές ότι</w:t>
      </w:r>
      <w:r>
        <w:rPr>
          <w:rFonts w:eastAsia="Times New Roman" w:cs="Times New Roman"/>
          <w:szCs w:val="24"/>
        </w:rPr>
        <w:t xml:space="preserve"> δεν θα το μοιράσουμε με τον ίδιο τρόπο. </w:t>
      </w:r>
    </w:p>
    <w:p w14:paraId="054DAF2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Ακόμα και σήμερα, μέσα στα βαθιά </w:t>
      </w:r>
      <w:proofErr w:type="spellStart"/>
      <w:r>
        <w:rPr>
          <w:rFonts w:eastAsia="Times New Roman" w:cs="Times New Roman"/>
          <w:szCs w:val="24"/>
        </w:rPr>
        <w:t>μνημονιακά</w:t>
      </w:r>
      <w:proofErr w:type="spellEnd"/>
      <w:r>
        <w:rPr>
          <w:rFonts w:eastAsia="Times New Roman" w:cs="Times New Roman"/>
          <w:szCs w:val="24"/>
        </w:rPr>
        <w:t xml:space="preserve"> χρόνια, το σκάνδαλο της </w:t>
      </w:r>
      <w:r>
        <w:rPr>
          <w:rFonts w:eastAsia="Times New Roman" w:cs="Times New Roman"/>
          <w:szCs w:val="24"/>
        </w:rPr>
        <w:t>«Ν</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που έχει βγει τώρα και που ξεκινάει από πολύ παλιά, τι είναι νομίζετε μέσα στα </w:t>
      </w:r>
      <w:proofErr w:type="spellStart"/>
      <w:r>
        <w:rPr>
          <w:rFonts w:eastAsia="Times New Roman" w:cs="Times New Roman"/>
          <w:szCs w:val="24"/>
        </w:rPr>
        <w:t>μνημονιακά</w:t>
      </w:r>
      <w:proofErr w:type="spellEnd"/>
      <w:r>
        <w:rPr>
          <w:rFonts w:eastAsia="Times New Roman" w:cs="Times New Roman"/>
          <w:szCs w:val="24"/>
        </w:rPr>
        <w:t xml:space="preserve"> χρόνια; Είναι ότι ενώ έγινε οριζόντια περικο</w:t>
      </w:r>
      <w:r>
        <w:rPr>
          <w:rFonts w:eastAsia="Times New Roman" w:cs="Times New Roman"/>
          <w:szCs w:val="24"/>
        </w:rPr>
        <w:t xml:space="preserve">πή δαπάνης, διότι είχε φτάσει, κύριε Τάσσο το 2009 στα 7,3 δισεκατομμύρια η δημόσια δαπάνη για το φάρμακο –το καταλαβαίνετε;- και 6,1 τα ασφαλιστικά ταμεία -αυτό που λένε με το 5,2, ενώ είναι 6,1- και </w:t>
      </w:r>
      <w:r>
        <w:rPr>
          <w:rFonts w:eastAsia="Times New Roman" w:cs="Times New Roman"/>
          <w:szCs w:val="24"/>
        </w:rPr>
        <w:t xml:space="preserve">άλλο </w:t>
      </w:r>
      <w:r>
        <w:rPr>
          <w:rFonts w:eastAsia="Times New Roman" w:cs="Times New Roman"/>
          <w:szCs w:val="24"/>
        </w:rPr>
        <w:t xml:space="preserve">1,2 </w:t>
      </w:r>
      <w:r>
        <w:rPr>
          <w:rFonts w:eastAsia="Times New Roman" w:cs="Times New Roman"/>
          <w:szCs w:val="24"/>
        </w:rPr>
        <w:t xml:space="preserve">δισεκατομμύριο </w:t>
      </w:r>
      <w:r>
        <w:rPr>
          <w:rFonts w:eastAsia="Times New Roman" w:cs="Times New Roman"/>
          <w:szCs w:val="24"/>
        </w:rPr>
        <w:t>από τα νοσοκομεία. Μιλάω για τη</w:t>
      </w:r>
      <w:r>
        <w:rPr>
          <w:rFonts w:eastAsia="Times New Roman" w:cs="Times New Roman"/>
          <w:szCs w:val="24"/>
        </w:rPr>
        <w:t xml:space="preserve"> δημόσια δαπάνη, όχι για την ιδιωτική συμμετοχή. </w:t>
      </w:r>
    </w:p>
    <w:p w14:paraId="054DAF2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Και όταν κατέβηκε αυτό και είχε φτάσει στα 7 δισεκατομμύρια η δημόσια δαπάνη, έχει φτάσει τώρα στα 2,6 με 2,7 δισεκατομμύρια. Όμως, και μέσα στα 2,7 δισεκατομμύρια υπήρχε η δυνατότητα, με τον τρόπο που τιμο</w:t>
      </w:r>
      <w:r>
        <w:rPr>
          <w:rFonts w:eastAsia="Times New Roman" w:cs="Times New Roman"/>
          <w:szCs w:val="24"/>
        </w:rPr>
        <w:t xml:space="preserve">λογούσαν, ενώ ένα φάρμακο έπρεπε για παράδειγμα να πάει στα 500 ευρώ, να παραμένει στα 1000 με 1200 ευρώ. Αυτό είναι το θέμα. </w:t>
      </w:r>
    </w:p>
    <w:p w14:paraId="054DAF2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Εμείς, λοιπόν, θέλουμε μια άλλη αναδιανομή, που σημαίνει προσλήψεις προσωπικού, ολοκλήρωση υποδομών και ολοκλήρωση της πρωτοβάθμι</w:t>
      </w:r>
      <w:r>
        <w:rPr>
          <w:rFonts w:eastAsia="Times New Roman" w:cs="Times New Roman"/>
          <w:szCs w:val="24"/>
        </w:rPr>
        <w:t xml:space="preserve">ας. Γιατί, όταν θα τελειώσουν τα 140 εκατομμύρια ευρώ, που παίρνουμε από το Ευρωπαϊκό Κοινωνικό Ταμείο για να στήσουμε κατ’ αρχάς την πρωτοβάθμια, πρέπει να τα αναλάβει το κράτος, ο κρατικός προϋπολογισμός, τα ασφαλιστικά ταμεία. </w:t>
      </w:r>
    </w:p>
    <w:p w14:paraId="054DAF2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Επίσης, πρέπει να αρχίσου</w:t>
      </w:r>
      <w:r>
        <w:rPr>
          <w:rFonts w:eastAsia="Times New Roman" w:cs="Times New Roman"/>
          <w:szCs w:val="24"/>
        </w:rPr>
        <w:t xml:space="preserve">με να αποκαθιστούμε και τις μισθολογικές απώλειες που δέχθηκε ένας κόσμος όλα τα προηγούμενα χρόνια. Και εκεί θα πάει αυτή η διανομή των 13 με 14 δισεκατομμυρίων, που πρέπει να φτάσει. Επιπλέον, θέλουμε ανανέωση εξοπλισμού σε κάποια πράγματα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ορισμένα μπορεί να είναι έξω από αυτό το ποσό. </w:t>
      </w:r>
    </w:p>
    <w:p w14:paraId="054DAF2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Αυτό είναι το θέμα και νομίζω ότι κινούμαστε σε αυτή την κατεύθυνση. Γιατί, ξέρετε, είναι άλλο πράγμα η θεωρητική επίκληση των αναγκών και άλλο πράγμα το συγκεκριμένο, ταξικά </w:t>
      </w:r>
      <w:proofErr w:type="spellStart"/>
      <w:r>
        <w:rPr>
          <w:rFonts w:eastAsia="Times New Roman" w:cs="Times New Roman"/>
          <w:szCs w:val="24"/>
        </w:rPr>
        <w:t>στοχευμένο</w:t>
      </w:r>
      <w:proofErr w:type="spellEnd"/>
      <w:r>
        <w:rPr>
          <w:rFonts w:eastAsia="Times New Roman" w:cs="Times New Roman"/>
          <w:szCs w:val="24"/>
        </w:rPr>
        <w:t xml:space="preserve"> σχέδιο του πώς θα</w:t>
      </w:r>
      <w:r>
        <w:rPr>
          <w:rFonts w:eastAsia="Times New Roman" w:cs="Times New Roman"/>
          <w:szCs w:val="24"/>
        </w:rPr>
        <w:t xml:space="preserve"> το φτιάξουμε, σε αυτόν τον κόσμο, με αυτές τις κοινωνικές και πολιτικές δυνάμεις, με αυτή τη διαπλοκή, με αυτή τη βρωμιά, με αυτόν τον πόλεμο, ο οποίος κάνει τη νύχτα μέρα σε πάρα πολλά πράγματα. </w:t>
      </w:r>
    </w:p>
    <w:p w14:paraId="054DAF2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Έχετε ακούσει να βγαίνει κανείς αυτές τις ημέρες και να λέ</w:t>
      </w:r>
      <w:r>
        <w:rPr>
          <w:rFonts w:eastAsia="Times New Roman" w:cs="Times New Roman"/>
          <w:szCs w:val="24"/>
        </w:rPr>
        <w:t xml:space="preserve">ει μπράβο στην Κυβέρνηση που μπαίνουν οι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που θα μπουν από το πρόγραμμα του ΟΑΕΔ; Θυμάστε τι λάσπη είχαμε φάει, ότι δεν θα γίνουν, ότι θα είναι 500 ευρώ, ότι θα είναι από τα λεφτά των αδειών και δεν θα τα βρείτε και τι είναι </w:t>
      </w:r>
      <w:r>
        <w:rPr>
          <w:rFonts w:eastAsia="Times New Roman" w:cs="Times New Roman"/>
          <w:szCs w:val="24"/>
        </w:rPr>
        <w:t>αυτά τα προγράμματα του ΟΑΕΔ; Τώρα μπαίνουν κάθε μέρα στα νοσοκομεία!</w:t>
      </w:r>
    </w:p>
    <w:p w14:paraId="054DAF2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Έχετε δει κάποιο ΜΜΕ της διαπλοκής ή κανένα κανάλι</w:t>
      </w:r>
      <w:r>
        <w:rPr>
          <w:rFonts w:eastAsia="Times New Roman" w:cs="Times New Roman"/>
          <w:szCs w:val="24"/>
        </w:rPr>
        <w:t xml:space="preserve"> -</w:t>
      </w:r>
      <w:r>
        <w:rPr>
          <w:rFonts w:eastAsia="Times New Roman" w:cs="Times New Roman"/>
          <w:szCs w:val="24"/>
        </w:rPr>
        <w:t>τα λέω έτσι όπως τα λέω και παρεξηγούν</w:t>
      </w:r>
      <w:r>
        <w:rPr>
          <w:rFonts w:eastAsia="Times New Roman" w:cs="Times New Roman"/>
          <w:szCs w:val="24"/>
        </w:rPr>
        <w:t>-</w:t>
      </w:r>
      <w:r>
        <w:rPr>
          <w:rFonts w:eastAsia="Times New Roman" w:cs="Times New Roman"/>
          <w:szCs w:val="24"/>
        </w:rPr>
        <w:t xml:space="preserve"> να πει ότι μπαίνουν σήμερα στα νοσοκομεία, προσλαμβάνονται αυτοί οι άνθρωποι με δωδεκάμηνη σύμ</w:t>
      </w:r>
      <w:r>
        <w:rPr>
          <w:rFonts w:eastAsia="Times New Roman" w:cs="Times New Roman"/>
          <w:szCs w:val="24"/>
        </w:rPr>
        <w:t xml:space="preserve">βαση, με πλήρεις αμοιβές, με αμοιβή υπερωριακής απασχόλησης, με πλήρη εργασιακά δικαιώματα; Το λέει κανείς; Τους παίρνουν από την ΠΟΕΔΗΝ τηλέφωνο και τραβάνε μισή ώρα βίντεο την κατσαρίδα! Αυτό είναι το θέμα. </w:t>
      </w:r>
    </w:p>
    <w:p w14:paraId="054DAF2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Έχει πει κανείς, ας πούμε, ή επαναλαμβάνει ότι</w:t>
      </w:r>
      <w:r>
        <w:rPr>
          <w:rFonts w:eastAsia="Times New Roman" w:cs="Times New Roman"/>
          <w:szCs w:val="24"/>
        </w:rPr>
        <w:t xml:space="preserve"> μετά από το αίτημα των κατοίκων των νησιών των Κυκλάδων έχει μειωθεί ο χρόνος ανταπόκρισης με τις </w:t>
      </w:r>
      <w:proofErr w:type="spellStart"/>
      <w:r>
        <w:rPr>
          <w:rFonts w:eastAsia="Times New Roman" w:cs="Times New Roman"/>
          <w:szCs w:val="24"/>
        </w:rPr>
        <w:t>αεροδιακομιδές</w:t>
      </w:r>
      <w:proofErr w:type="spellEnd"/>
      <w:r>
        <w:rPr>
          <w:rFonts w:eastAsia="Times New Roman" w:cs="Times New Roman"/>
          <w:szCs w:val="24"/>
        </w:rPr>
        <w:t xml:space="preserve"> του ΕΚΑΒ, αυτή τη στιγμή έχουν μειωθεί τα κόστη, έχει επιταχυνθεί πάρα πολύ η μεταφορά των ασθενών, έχουμε γλιτώσει </w:t>
      </w:r>
      <w:proofErr w:type="spellStart"/>
      <w:r>
        <w:rPr>
          <w:rFonts w:eastAsia="Times New Roman" w:cs="Times New Roman"/>
          <w:szCs w:val="24"/>
        </w:rPr>
        <w:t>αεροδιακομιδές</w:t>
      </w:r>
      <w:proofErr w:type="spellEnd"/>
      <w:r>
        <w:rPr>
          <w:rFonts w:eastAsia="Times New Roman" w:cs="Times New Roman"/>
          <w:szCs w:val="24"/>
        </w:rPr>
        <w:t xml:space="preserve"> στην Αθήνα;</w:t>
      </w:r>
      <w:r>
        <w:rPr>
          <w:rFonts w:eastAsia="Times New Roman" w:cs="Times New Roman"/>
          <w:szCs w:val="24"/>
        </w:rPr>
        <w:t xml:space="preserve"> Έχετε δει κανένα κανάλι να κάνει ένα αφιέρωμα σε αυτό;</w:t>
      </w:r>
    </w:p>
    <w:p w14:paraId="054DAF30" w14:textId="77777777" w:rsidR="00F717F6" w:rsidRDefault="00316B23">
      <w:pPr>
        <w:spacing w:line="600" w:lineRule="auto"/>
        <w:ind w:firstLine="720"/>
        <w:jc w:val="both"/>
        <w:rPr>
          <w:rFonts w:eastAsia="Times New Roman"/>
          <w:szCs w:val="24"/>
        </w:rPr>
      </w:pPr>
      <w:r>
        <w:rPr>
          <w:rFonts w:eastAsia="Times New Roman"/>
          <w:szCs w:val="24"/>
        </w:rPr>
        <w:lastRenderedPageBreak/>
        <w:t>Τι έδειξαν; Ένα «</w:t>
      </w:r>
      <w:proofErr w:type="spellStart"/>
      <w:r>
        <w:rPr>
          <w:rFonts w:eastAsia="Times New Roman"/>
          <w:szCs w:val="24"/>
        </w:rPr>
        <w:t>σαπάκι</w:t>
      </w:r>
      <w:proofErr w:type="spellEnd"/>
      <w:r>
        <w:rPr>
          <w:rFonts w:eastAsia="Times New Roman"/>
          <w:szCs w:val="24"/>
        </w:rPr>
        <w:t xml:space="preserve">» ασθενοφόρο, το οποίο έλεγαν ότι είναι στην Κάσο, ενώ ήταν στην </w:t>
      </w:r>
      <w:proofErr w:type="spellStart"/>
      <w:r>
        <w:rPr>
          <w:rFonts w:eastAsia="Times New Roman"/>
          <w:szCs w:val="24"/>
        </w:rPr>
        <w:t>Τζιά</w:t>
      </w:r>
      <w:proofErr w:type="spellEnd"/>
      <w:r>
        <w:rPr>
          <w:rFonts w:eastAsia="Times New Roman"/>
          <w:szCs w:val="24"/>
        </w:rPr>
        <w:t>, που το έχει δωρίσει κάποιος, κάπου, κάποτε, και έλεγαν «α, κοίταξε πώς είναι;». Το ότι πήγαν ενενήντα ασθε</w:t>
      </w:r>
      <w:r>
        <w:rPr>
          <w:rFonts w:eastAsia="Times New Roman"/>
          <w:szCs w:val="24"/>
        </w:rPr>
        <w:t>νοφόρα δεν το έδειξε κανένας. Αυτό είναι το θέμα.</w:t>
      </w:r>
    </w:p>
    <w:p w14:paraId="054DAF31"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υπερβήκατε και εσείς τον χρόνο.</w:t>
      </w:r>
    </w:p>
    <w:p w14:paraId="054DAF32" w14:textId="77777777" w:rsidR="00F717F6" w:rsidRDefault="00316B23">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Απαντάω και στο γενικότερο.</w:t>
      </w:r>
    </w:p>
    <w:p w14:paraId="054DAF33" w14:textId="77777777" w:rsidR="00F717F6" w:rsidRDefault="00316B23">
      <w:pPr>
        <w:spacing w:line="600" w:lineRule="auto"/>
        <w:ind w:firstLine="720"/>
        <w:jc w:val="both"/>
        <w:rPr>
          <w:rFonts w:eastAsia="Times New Roman"/>
          <w:szCs w:val="24"/>
        </w:rPr>
      </w:pPr>
      <w:r>
        <w:rPr>
          <w:rFonts w:eastAsia="Times New Roman"/>
          <w:szCs w:val="24"/>
        </w:rPr>
        <w:t>Και όπως έχω απαντήσει πολλές φορές στο πα</w:t>
      </w:r>
      <w:r>
        <w:rPr>
          <w:rFonts w:eastAsia="Times New Roman"/>
          <w:szCs w:val="24"/>
        </w:rPr>
        <w:t>ρελθόν –δεν αφορά εσάς, κύριε Τάσσο- εμείς θα συνεχίσουμε την πορεία της ελπίδας και αυτοί ας συνεχίσουν την αντιπολίτευση της κατσαρίδας!</w:t>
      </w:r>
    </w:p>
    <w:p w14:paraId="054DAF34" w14:textId="77777777" w:rsidR="00F717F6" w:rsidRDefault="00316B23">
      <w:pPr>
        <w:spacing w:line="600" w:lineRule="auto"/>
        <w:ind w:firstLine="720"/>
        <w:jc w:val="both"/>
        <w:rPr>
          <w:rFonts w:eastAsia="Times New Roman"/>
          <w:szCs w:val="24"/>
        </w:rPr>
      </w:pPr>
      <w:r>
        <w:rPr>
          <w:rFonts w:eastAsia="Times New Roman"/>
          <w:b/>
          <w:szCs w:val="24"/>
        </w:rPr>
        <w:t>ΠΡΟΕΔΡΕΥΟΥΣΑ(Αναστασία Χριστοδουλοπούλου):</w:t>
      </w:r>
      <w:r>
        <w:rPr>
          <w:rFonts w:eastAsia="Times New Roman"/>
          <w:szCs w:val="24"/>
        </w:rPr>
        <w:t xml:space="preserve"> Ευχαριστούμε.</w:t>
      </w:r>
    </w:p>
    <w:p w14:paraId="054DAF35" w14:textId="77777777" w:rsidR="00F717F6" w:rsidRDefault="00316B23">
      <w:pPr>
        <w:spacing w:line="600" w:lineRule="auto"/>
        <w:ind w:firstLine="720"/>
        <w:jc w:val="both"/>
        <w:rPr>
          <w:rFonts w:eastAsia="Times New Roman"/>
          <w:szCs w:val="24"/>
        </w:rPr>
      </w:pPr>
      <w:r>
        <w:rPr>
          <w:rFonts w:eastAsia="Times New Roman"/>
          <w:szCs w:val="24"/>
        </w:rPr>
        <w:t>Σε αυτό το σημείο συνεχίζω με τις ερωτήσεις</w:t>
      </w:r>
      <w:r>
        <w:rPr>
          <w:rFonts w:eastAsia="Times New Roman"/>
          <w:szCs w:val="24"/>
        </w:rPr>
        <w:t>,</w:t>
      </w:r>
      <w:r>
        <w:rPr>
          <w:rFonts w:eastAsia="Times New Roman"/>
          <w:szCs w:val="24"/>
        </w:rPr>
        <w:t xml:space="preserve"> που δεν θα απαν</w:t>
      </w:r>
      <w:r>
        <w:rPr>
          <w:rFonts w:eastAsia="Times New Roman"/>
          <w:szCs w:val="24"/>
        </w:rPr>
        <w:t xml:space="preserve">τηθούν. </w:t>
      </w:r>
    </w:p>
    <w:p w14:paraId="054DAF36" w14:textId="77777777" w:rsidR="00F717F6" w:rsidRDefault="00316B23">
      <w:pPr>
        <w:spacing w:line="72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Δεν θα συζητηθεί η πέμπτη με αριθμό 451/6-2-2017 επίκαιρη ερώτηση πρώτου κύκλου του Βουλευτή Β΄ Αθηνών της Δημοκρατικής Συμπαράταξης ΠΑΣΟΚ – ΔΗΜΑΡ κ. </w:t>
      </w:r>
      <w:r>
        <w:rPr>
          <w:rFonts w:eastAsia="Times New Roman"/>
          <w:bCs/>
          <w:color w:val="000000"/>
          <w:szCs w:val="24"/>
          <w:shd w:val="clear" w:color="auto" w:fill="FFFFFF"/>
        </w:rPr>
        <w:t>Ανδρέα</w:t>
      </w:r>
      <w:r>
        <w:rPr>
          <w:rFonts w:eastAsia="Times New Roman"/>
          <w:b/>
          <w:bCs/>
          <w:color w:val="000000"/>
          <w:szCs w:val="24"/>
          <w:shd w:val="clear" w:color="auto" w:fill="FFFFFF"/>
        </w:rPr>
        <w:t xml:space="preserve"> </w:t>
      </w:r>
      <w:r>
        <w:rPr>
          <w:rFonts w:eastAsia="Times New Roman"/>
          <w:bCs/>
          <w:color w:val="000000"/>
          <w:szCs w:val="24"/>
          <w:shd w:val="clear" w:color="auto" w:fill="FFFFFF"/>
        </w:rPr>
        <w:t>Λοβέρδου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Δικαιοσύνης, Διαφάνειας και Ανθρωπίνων Δικαιωμάτων,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w:t>
      </w:r>
      <w:r>
        <w:rPr>
          <w:rFonts w:eastAsia="Times New Roman"/>
          <w:color w:val="000000"/>
          <w:szCs w:val="24"/>
          <w:shd w:val="clear" w:color="auto" w:fill="FFFFFF"/>
        </w:rPr>
        <w:t xml:space="preserve">η γονική ισότητα και τη </w:t>
      </w:r>
      <w:proofErr w:type="spellStart"/>
      <w:r>
        <w:rPr>
          <w:rFonts w:eastAsia="Times New Roman"/>
          <w:color w:val="000000"/>
          <w:szCs w:val="24"/>
          <w:shd w:val="clear" w:color="auto" w:fill="FFFFFF"/>
        </w:rPr>
        <w:t>συνεπιμέλεια</w:t>
      </w:r>
      <w:proofErr w:type="spellEnd"/>
      <w:r>
        <w:rPr>
          <w:rFonts w:eastAsia="Times New Roman"/>
          <w:color w:val="000000"/>
          <w:szCs w:val="24"/>
          <w:shd w:val="clear" w:color="auto" w:fill="FFFFFF"/>
        </w:rPr>
        <w:t xml:space="preserve"> των τέκνων.</w:t>
      </w:r>
    </w:p>
    <w:p w14:paraId="054DAF37" w14:textId="77777777" w:rsidR="00F717F6" w:rsidRDefault="00316B23">
      <w:pPr>
        <w:spacing w:line="72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δεν θα </w:t>
      </w:r>
      <w:r>
        <w:rPr>
          <w:rFonts w:eastAsia="Times New Roman"/>
          <w:color w:val="000000"/>
          <w:szCs w:val="24"/>
          <w:shd w:val="clear" w:color="auto" w:fill="FFFFFF"/>
        </w:rPr>
        <w:t>συζητηθ</w:t>
      </w:r>
      <w:r>
        <w:rPr>
          <w:rFonts w:eastAsia="Times New Roman"/>
          <w:color w:val="000000"/>
          <w:szCs w:val="24"/>
          <w:shd w:val="clear" w:color="auto" w:fill="FFFFFF"/>
        </w:rPr>
        <w:t>εί</w:t>
      </w:r>
      <w:r>
        <w:rPr>
          <w:rFonts w:eastAsia="Times New Roman"/>
          <w:color w:val="000000"/>
          <w:szCs w:val="24"/>
          <w:shd w:val="clear" w:color="auto" w:fill="FFFFFF"/>
        </w:rPr>
        <w:t xml:space="preserve">, λόγω κωλύματος του Υπουργού Αγροτικής Ανάπτυξης και Τροφίμων κ. Ευαγγέλου Αποστόλου, λόγω φόρτου εργασίας, η πρώτη </w:t>
      </w:r>
      <w:r>
        <w:rPr>
          <w:rFonts w:eastAsia="Times New Roman"/>
          <w:color w:val="000000"/>
          <w:szCs w:val="24"/>
        </w:rPr>
        <w:t>με αριθμό 448/6-2-2017 επίκαιρη ερώτηση δευτέρου κύκλου</w:t>
      </w:r>
      <w:r>
        <w:rPr>
          <w:rFonts w:eastAsia="Times New Roman"/>
          <w:color w:val="000000"/>
          <w:szCs w:val="24"/>
        </w:rPr>
        <w:t xml:space="preserve"> του Βουλευτή Δράμας της Νέας Δημοκρατίας κ. </w:t>
      </w:r>
      <w:r>
        <w:rPr>
          <w:rFonts w:eastAsia="Times New Roman"/>
          <w:bCs/>
          <w:color w:val="000000"/>
          <w:szCs w:val="24"/>
        </w:rPr>
        <w:t>Δημητρίου Κυριαζίδη</w:t>
      </w:r>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τις αποζημιώσεις των </w:t>
      </w:r>
      <w:proofErr w:type="spellStart"/>
      <w:r>
        <w:rPr>
          <w:rFonts w:eastAsia="Times New Roman"/>
          <w:color w:val="000000"/>
          <w:szCs w:val="24"/>
        </w:rPr>
        <w:t>πατατοκαλλιεργητών</w:t>
      </w:r>
      <w:proofErr w:type="spellEnd"/>
      <w:r>
        <w:rPr>
          <w:rFonts w:eastAsia="Times New Roman"/>
          <w:color w:val="000000"/>
          <w:szCs w:val="24"/>
        </w:rPr>
        <w:t xml:space="preserve"> του Λεκανοπεδίου του Κάτω Νευροκοπίου στο Νομό Δράμας.</w:t>
      </w:r>
    </w:p>
    <w:p w14:paraId="054DAF38"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Κυρία </w:t>
      </w:r>
      <w:r>
        <w:rPr>
          <w:rFonts w:eastAsia="Times New Roman"/>
          <w:szCs w:val="24"/>
        </w:rPr>
        <w:t>Πρόεδρε, θα ήθελα τον λόγο.</w:t>
      </w:r>
    </w:p>
    <w:p w14:paraId="054DAF39" w14:textId="77777777" w:rsidR="00F717F6" w:rsidRDefault="00316B23">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Τι θέλετε, κύριε Κυριαζίδη;</w:t>
      </w:r>
    </w:p>
    <w:p w14:paraId="054DAF3A"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Κυρία Πρόεδρε, επειδή γνωρίζω την ευαισθησία σας, θα μου επιτρέψετε να σημειώσω κάτι. Είναι η τρίτη χρονιά</w:t>
      </w:r>
      <w:r>
        <w:rPr>
          <w:rFonts w:eastAsia="Times New Roman"/>
          <w:szCs w:val="24"/>
        </w:rPr>
        <w:t>,</w:t>
      </w:r>
      <w:r>
        <w:rPr>
          <w:rFonts w:eastAsia="Times New Roman"/>
          <w:szCs w:val="24"/>
        </w:rPr>
        <w:t xml:space="preserve"> που προσπαθώ να πάρω μια α</w:t>
      </w:r>
      <w:r>
        <w:rPr>
          <w:rFonts w:eastAsia="Times New Roman"/>
          <w:szCs w:val="24"/>
        </w:rPr>
        <w:t>πάντηση από τον Υπουργό Αγροτικής Ανάπτυξης για μια περιοχή…</w:t>
      </w:r>
    </w:p>
    <w:p w14:paraId="054DAF3B"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Για τις ίδιες πατάτες ή για διαφορετικές;</w:t>
      </w:r>
    </w:p>
    <w:p w14:paraId="054DAF3C"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Για το ίδιο ζήτημα. Είναι η τρίτη χρονιά. Γνωρίζετε τι συμβαίνει στο </w:t>
      </w:r>
      <w:r>
        <w:rPr>
          <w:rFonts w:eastAsia="Times New Roman"/>
          <w:szCs w:val="24"/>
        </w:rPr>
        <w:t>λ</w:t>
      </w:r>
      <w:r>
        <w:rPr>
          <w:rFonts w:eastAsia="Times New Roman"/>
          <w:szCs w:val="24"/>
        </w:rPr>
        <w:t>εκανοπέδιο του Κά</w:t>
      </w:r>
      <w:r>
        <w:rPr>
          <w:rFonts w:eastAsia="Times New Roman"/>
          <w:szCs w:val="24"/>
        </w:rPr>
        <w:t>τω Νευροκοπίου, ποιες είναι οι καιρικές συνθήκες, που φέτος είναι ακόμη δυσκολότερες. Δεν θα μιλήσω για τη συνέχεια των φετινών καλλιεργειών και του ζωικού κεφαλαίου. Θα σας μιλήσω για ένα γεγονός</w:t>
      </w:r>
      <w:r>
        <w:rPr>
          <w:rFonts w:eastAsia="Times New Roman"/>
          <w:szCs w:val="24"/>
        </w:rPr>
        <w:t>,</w:t>
      </w:r>
      <w:r>
        <w:rPr>
          <w:rFonts w:eastAsia="Times New Roman"/>
          <w:szCs w:val="24"/>
        </w:rPr>
        <w:t xml:space="preserve"> για το οποίο προσπαθώ να έχω μία απάντηση εδώ και τρία χρό</w:t>
      </w:r>
      <w:r>
        <w:rPr>
          <w:rFonts w:eastAsia="Times New Roman"/>
          <w:szCs w:val="24"/>
        </w:rPr>
        <w:t>νια.</w:t>
      </w:r>
    </w:p>
    <w:p w14:paraId="054DAF3D"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w:t>
      </w:r>
      <w:proofErr w:type="spellStart"/>
      <w:r>
        <w:rPr>
          <w:rFonts w:eastAsia="Times New Roman"/>
          <w:szCs w:val="24"/>
        </w:rPr>
        <w:t>αναβάλεται</w:t>
      </w:r>
      <w:proofErr w:type="spellEnd"/>
      <w:r>
        <w:rPr>
          <w:rFonts w:eastAsia="Times New Roman"/>
          <w:szCs w:val="24"/>
        </w:rPr>
        <w:t xml:space="preserve"> μόνο </w:t>
      </w:r>
      <w:r>
        <w:rPr>
          <w:rFonts w:eastAsia="Times New Roman"/>
          <w:szCs w:val="24"/>
        </w:rPr>
        <w:t>η</w:t>
      </w:r>
      <w:r>
        <w:rPr>
          <w:rFonts w:eastAsia="Times New Roman"/>
          <w:szCs w:val="24"/>
        </w:rPr>
        <w:t xml:space="preserve"> δική σας </w:t>
      </w:r>
      <w:r>
        <w:rPr>
          <w:rFonts w:eastAsia="Times New Roman"/>
          <w:szCs w:val="24"/>
        </w:rPr>
        <w:t>ερώτηση.</w:t>
      </w:r>
      <w:r>
        <w:rPr>
          <w:rFonts w:eastAsia="Times New Roman"/>
          <w:szCs w:val="24"/>
        </w:rPr>
        <w:t xml:space="preserve"> Δεν θα απαντήσει σε τρεις ερωτήσεις. Νομίζω ότι αντιλαμβανόμαστε τον φόρτο εργασίας</w:t>
      </w:r>
      <w:r>
        <w:rPr>
          <w:rFonts w:eastAsia="Times New Roman"/>
          <w:szCs w:val="24"/>
        </w:rPr>
        <w:t>,</w:t>
      </w:r>
      <w:r>
        <w:rPr>
          <w:rFonts w:eastAsia="Times New Roman"/>
          <w:szCs w:val="24"/>
        </w:rPr>
        <w:t xml:space="preserve"> λόγω των κινητοποιήσεων των αγροτών.</w:t>
      </w:r>
    </w:p>
    <w:p w14:paraId="054DAF3E" w14:textId="77777777" w:rsidR="00F717F6" w:rsidRDefault="00316B23">
      <w:pPr>
        <w:spacing w:line="600" w:lineRule="auto"/>
        <w:ind w:firstLine="720"/>
        <w:jc w:val="both"/>
        <w:rPr>
          <w:rFonts w:eastAsia="Times New Roman"/>
          <w:szCs w:val="24"/>
        </w:rPr>
      </w:pPr>
      <w:r>
        <w:rPr>
          <w:rFonts w:eastAsia="Times New Roman"/>
          <w:b/>
          <w:szCs w:val="24"/>
        </w:rPr>
        <w:lastRenderedPageBreak/>
        <w:t xml:space="preserve">ΔΗΜΗΤΡΙΟΣ ΚΥΡΙΑΖΙΔΗΣ: </w:t>
      </w:r>
      <w:r>
        <w:rPr>
          <w:rFonts w:eastAsia="Times New Roman"/>
          <w:szCs w:val="24"/>
        </w:rPr>
        <w:t>Αφήστε.</w:t>
      </w:r>
      <w:r>
        <w:rPr>
          <w:rFonts w:eastAsia="Times New Roman"/>
          <w:b/>
          <w:szCs w:val="24"/>
        </w:rPr>
        <w:t xml:space="preserve"> </w:t>
      </w:r>
      <w:r>
        <w:rPr>
          <w:rFonts w:eastAsia="Times New Roman"/>
          <w:szCs w:val="24"/>
        </w:rPr>
        <w:t>Δεν είναι αυτό.</w:t>
      </w:r>
    </w:p>
    <w:p w14:paraId="054DAF3F" w14:textId="77777777" w:rsidR="00F717F6" w:rsidRDefault="00316B23">
      <w:pPr>
        <w:spacing w:line="600" w:lineRule="auto"/>
        <w:ind w:firstLine="720"/>
        <w:jc w:val="both"/>
        <w:rPr>
          <w:rFonts w:eastAsia="Times New Roman"/>
          <w:szCs w:val="24"/>
        </w:rPr>
      </w:pPr>
      <w:r>
        <w:rPr>
          <w:rFonts w:eastAsia="Times New Roman"/>
          <w:szCs w:val="24"/>
        </w:rPr>
        <w:t xml:space="preserve">Κυρία Πρόεδρε, μας εγκάλεσε προηγουμένως ο </w:t>
      </w:r>
      <w:proofErr w:type="spellStart"/>
      <w:r>
        <w:rPr>
          <w:rFonts w:eastAsia="Times New Roman"/>
          <w:szCs w:val="24"/>
        </w:rPr>
        <w:t>Προεδρεύων</w:t>
      </w:r>
      <w:proofErr w:type="spellEnd"/>
      <w:r>
        <w:rPr>
          <w:rFonts w:eastAsia="Times New Roman"/>
          <w:szCs w:val="24"/>
        </w:rPr>
        <w:t xml:space="preserve"> και ο Πρόεδρος της Βουλής, διότι δεν κάνουμε ερωτήσεις προς τον Πρωθυπουργό, που πιθανόν να έρθει να απαντήσει. Εδώ δεν έρχονται οι Υπουργοί, τώρα εσείς μου λέτε…</w:t>
      </w:r>
    </w:p>
    <w:p w14:paraId="054DAF40"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w:t>
      </w:r>
      <w:r>
        <w:rPr>
          <w:rFonts w:eastAsia="Times New Roman"/>
          <w:b/>
          <w:szCs w:val="24"/>
        </w:rPr>
        <w:t>λου):</w:t>
      </w:r>
      <w:r>
        <w:rPr>
          <w:rFonts w:eastAsia="Times New Roman"/>
          <w:szCs w:val="24"/>
        </w:rPr>
        <w:t xml:space="preserve"> Εντάξει, έρχονται. Κάνουμε και εκκλήσεις. Προσπαθούν.</w:t>
      </w:r>
    </w:p>
    <w:p w14:paraId="054DAF41"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Το λέω γιατί είναι η τρίτη χρονιά. Και αν θέλετε για να σας βοηθήσω, να σας πω ότι στις 25 Νοεμβρίου έκανα ερώτηση, μήπως και πάρω μια απάντηση. Δεν εδέησε να μου απαντήσει ο</w:t>
      </w:r>
      <w:r>
        <w:rPr>
          <w:rFonts w:eastAsia="Times New Roman"/>
          <w:szCs w:val="24"/>
        </w:rPr>
        <w:t xml:space="preserve"> κ. Αποστόλου. Γι’ αυτό εξαναγκάστηκα να κάνω την επίκαιρη με την ελπίδα ότι θα έρθει. </w:t>
      </w:r>
    </w:p>
    <w:p w14:paraId="054DAF42" w14:textId="77777777" w:rsidR="00F717F6" w:rsidRDefault="00316B23">
      <w:pPr>
        <w:spacing w:line="600" w:lineRule="auto"/>
        <w:ind w:firstLine="720"/>
        <w:jc w:val="both"/>
        <w:rPr>
          <w:rFonts w:eastAsia="Times New Roman"/>
          <w:szCs w:val="24"/>
        </w:rPr>
      </w:pPr>
      <w:r>
        <w:rPr>
          <w:rFonts w:eastAsia="Times New Roman"/>
          <w:szCs w:val="24"/>
        </w:rPr>
        <w:t>Γιατί το λέω αυτό; Γιατί μπαίνουμε στην τρίτη καλλιεργητική περίοδο, έχουν λόγω ενός μύκητα που εντοπίστηκε στο Λεκανοπέδιο…</w:t>
      </w:r>
    </w:p>
    <w:p w14:paraId="054DAF43"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αλλά εγώ δεν μπορώ αυτήν τη στιγμή να σας πω κάτι, κύριε Κυριαζίδη. Άρα, όλο αυτό που λέτε δεν έχει αξία για εμάς που είμαστε εδώ.</w:t>
      </w:r>
    </w:p>
    <w:p w14:paraId="054DAF44" w14:textId="77777777" w:rsidR="00F717F6" w:rsidRDefault="00316B23">
      <w:pPr>
        <w:spacing w:line="600" w:lineRule="auto"/>
        <w:ind w:firstLine="720"/>
        <w:jc w:val="both"/>
        <w:rPr>
          <w:rFonts w:eastAsia="Times New Roman"/>
          <w:szCs w:val="24"/>
        </w:rPr>
      </w:pPr>
      <w:r>
        <w:rPr>
          <w:rFonts w:eastAsia="Times New Roman"/>
          <w:b/>
          <w:szCs w:val="24"/>
        </w:rPr>
        <w:lastRenderedPageBreak/>
        <w:t>ΑΙΚΑΤΕΡΙΝΗ ΠΑΠΑΚΩΣΤΑ-ΣΙΔΗΡΟΠΟΥΛΟΥ:</w:t>
      </w:r>
      <w:r>
        <w:rPr>
          <w:rFonts w:eastAsia="Times New Roman"/>
          <w:szCs w:val="24"/>
        </w:rPr>
        <w:t xml:space="preserve"> Πρέπει «να τους τραβήξετε το αυτί». Όχι να τους χαϊδεύετε, κυρία Πρόεδρε.</w:t>
      </w:r>
    </w:p>
    <w:p w14:paraId="054DAF45"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 xml:space="preserve">ΚΥΡΙΑΖΙΔΗΣ: </w:t>
      </w:r>
      <w:r>
        <w:rPr>
          <w:rFonts w:eastAsia="Times New Roman"/>
          <w:szCs w:val="24"/>
        </w:rPr>
        <w:t>Ακούστε με, σας παρακαλώ.</w:t>
      </w:r>
    </w:p>
    <w:p w14:paraId="054DAF46" w14:textId="77777777" w:rsidR="00F717F6" w:rsidRDefault="00316B23">
      <w:pPr>
        <w:spacing w:line="600" w:lineRule="auto"/>
        <w:ind w:firstLine="720"/>
        <w:jc w:val="both"/>
        <w:rPr>
          <w:rFonts w:eastAsia="Times New Roman"/>
          <w:szCs w:val="24"/>
        </w:rPr>
      </w:pPr>
      <w:r>
        <w:rPr>
          <w:rFonts w:eastAsia="Times New Roman"/>
          <w:szCs w:val="24"/>
        </w:rPr>
        <w:t>Θέλω να σας πω ότι είναι σε απόγνωση οι καλλιεργητές του Λεκανοπεδίου. Η ανθρωπιά επιβάλλεται κάποιες στιγμές να υπάρχει από όλους μας. Γιατί το λέω; Ξέρετε για ποια περιοχή μιλάμε, κυρία Πρόεδρε.</w:t>
      </w:r>
    </w:p>
    <w:p w14:paraId="054DAF47"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w:t>
      </w:r>
      <w:r>
        <w:rPr>
          <w:rFonts w:eastAsia="Times New Roman"/>
          <w:b/>
          <w:szCs w:val="24"/>
        </w:rPr>
        <w:t>ία Χριστοδουλοπούλου):</w:t>
      </w:r>
      <w:r>
        <w:rPr>
          <w:rFonts w:eastAsia="Times New Roman"/>
          <w:szCs w:val="24"/>
        </w:rPr>
        <w:t xml:space="preserve"> Ναι, αλλά εγώ τι μπορώ να κάνω, κύριε Κυριαζίδη;</w:t>
      </w:r>
    </w:p>
    <w:p w14:paraId="054DAF48"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 σας πω για να το καταλάβετε. Δεν θέλετε, όμως, να το καταλάβετε.</w:t>
      </w:r>
    </w:p>
    <w:p w14:paraId="054DAF49"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Κατανοώ το ενδιαφέρον σας. Κ</w:t>
      </w:r>
      <w:r>
        <w:rPr>
          <w:rFonts w:eastAsia="Times New Roman"/>
          <w:szCs w:val="24"/>
        </w:rPr>
        <w:t>ατανοώ και τον φόρτο εργασίας του Υπουργού</w:t>
      </w:r>
      <w:r>
        <w:rPr>
          <w:rFonts w:eastAsia="Times New Roman"/>
          <w:szCs w:val="24"/>
        </w:rPr>
        <w:t>,</w:t>
      </w:r>
      <w:r>
        <w:rPr>
          <w:rFonts w:eastAsia="Times New Roman"/>
          <w:szCs w:val="24"/>
        </w:rPr>
        <w:t xml:space="preserve"> λόγω των κινητοποιήσεων. </w:t>
      </w:r>
    </w:p>
    <w:p w14:paraId="054DAF4A"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Όχι, δεν το καταλαβαίνετε. Μιλάμε για επιβίωση.</w:t>
      </w:r>
    </w:p>
    <w:p w14:paraId="054DAF4B" w14:textId="77777777" w:rsidR="00F717F6" w:rsidRDefault="00316B23">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Ναι, εντάξει, αλλά τι να κάνουμε εμείς τώρα; Εγώ τι να κάνω ως </w:t>
      </w:r>
      <w:proofErr w:type="spellStart"/>
      <w:r>
        <w:rPr>
          <w:rFonts w:eastAsia="Times New Roman"/>
          <w:szCs w:val="24"/>
        </w:rPr>
        <w:t>Προεδρεύο</w:t>
      </w:r>
      <w:r>
        <w:rPr>
          <w:rFonts w:eastAsia="Times New Roman"/>
          <w:szCs w:val="24"/>
        </w:rPr>
        <w:t>υσα</w:t>
      </w:r>
      <w:proofErr w:type="spellEnd"/>
      <w:r>
        <w:rPr>
          <w:rFonts w:eastAsia="Times New Roman"/>
          <w:szCs w:val="24"/>
        </w:rPr>
        <w:t>; Καταλαβαίνετε ότι δεν υπάρχει αντικείμενο.</w:t>
      </w:r>
    </w:p>
    <w:p w14:paraId="054DAF4C"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Ακούστε, έχουν τεθεί σε καραντίνα δυόμισι χιλιάδες στρέμματα. Δεν υπάρχουν </w:t>
      </w:r>
      <w:proofErr w:type="spellStart"/>
      <w:r>
        <w:rPr>
          <w:rFonts w:eastAsia="Times New Roman"/>
          <w:szCs w:val="24"/>
        </w:rPr>
        <w:t>μεγαλοαγρότες</w:t>
      </w:r>
      <w:proofErr w:type="spellEnd"/>
      <w:r>
        <w:rPr>
          <w:rFonts w:eastAsia="Times New Roman"/>
          <w:szCs w:val="24"/>
        </w:rPr>
        <w:t>, γαιοκτήμονες…</w:t>
      </w:r>
    </w:p>
    <w:p w14:paraId="054DAF4D" w14:textId="77777777" w:rsidR="00F717F6" w:rsidRDefault="00316B2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Θα επαναπροσδιοριστεί. </w:t>
      </w:r>
    </w:p>
    <w:p w14:paraId="054DAF4E" w14:textId="77777777" w:rsidR="00F717F6" w:rsidRDefault="00316B23">
      <w:pPr>
        <w:spacing w:line="600" w:lineRule="auto"/>
        <w:ind w:firstLine="720"/>
        <w:jc w:val="both"/>
        <w:rPr>
          <w:rFonts w:eastAsia="Times New Roman"/>
          <w:szCs w:val="24"/>
        </w:rPr>
      </w:pPr>
      <w:r>
        <w:rPr>
          <w:rFonts w:eastAsia="Times New Roman"/>
          <w:szCs w:val="24"/>
        </w:rPr>
        <w:t>Κύριε Κυριαζίδ</w:t>
      </w:r>
      <w:r>
        <w:rPr>
          <w:rFonts w:eastAsia="Times New Roman"/>
          <w:szCs w:val="24"/>
        </w:rPr>
        <w:t>η, δεν μπορείτε να συνεχίσετε τώρα. Πρέπει να λήξει η συνεδρίαση στις 13</w:t>
      </w:r>
      <w:r>
        <w:rPr>
          <w:rFonts w:eastAsia="Times New Roman"/>
          <w:szCs w:val="24"/>
        </w:rPr>
        <w:t>.</w:t>
      </w:r>
      <w:r>
        <w:rPr>
          <w:rFonts w:eastAsia="Times New Roman"/>
          <w:szCs w:val="24"/>
        </w:rPr>
        <w:t xml:space="preserve">00΄ και ακόμα δεν έχουμε ολοκληρώσει. </w:t>
      </w:r>
    </w:p>
    <w:p w14:paraId="054DAF4F"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Ωραία. Λέω, λοιπόν, ότι ο κλήρος αυτών των αγροτών είναι ορισμένος. Είναι είκοσι στρέμματα. Τα χωράφια πολλών εκ των αγροτ</w:t>
      </w:r>
      <w:r>
        <w:rPr>
          <w:rFonts w:eastAsia="Times New Roman"/>
          <w:szCs w:val="24"/>
        </w:rPr>
        <w:t>ών αυτών βρίσκονται ακριβώς σε αυτό το σημείο και αδυνατούν για τρίτη χρονιά να καλλιεργήσουν, χωρίς οποιαδήποτε κρατική αποζημίωση.</w:t>
      </w:r>
    </w:p>
    <w:p w14:paraId="054DAF50" w14:textId="77777777" w:rsidR="00F717F6" w:rsidRDefault="00316B23">
      <w:pPr>
        <w:spacing w:line="600" w:lineRule="auto"/>
        <w:ind w:firstLine="720"/>
        <w:jc w:val="both"/>
        <w:rPr>
          <w:rFonts w:eastAsia="Times New Roman"/>
          <w:szCs w:val="24"/>
        </w:rPr>
      </w:pPr>
      <w:r>
        <w:rPr>
          <w:rFonts w:eastAsia="Times New Roman"/>
          <w:szCs w:val="24"/>
        </w:rPr>
        <w:t>Τι μου απάντησε το 2015 ο κύριος Υπουργός; Ότι θα υπάρξει αυτήν τη στιγμή ένα ενδιαφέρον</w:t>
      </w:r>
      <w:r>
        <w:rPr>
          <w:rFonts w:eastAsia="Times New Roman"/>
          <w:szCs w:val="24"/>
        </w:rPr>
        <w:t>,</w:t>
      </w:r>
      <w:r>
        <w:rPr>
          <w:rFonts w:eastAsia="Times New Roman"/>
          <w:szCs w:val="24"/>
        </w:rPr>
        <w:t xml:space="preserve"> γι’ αυτούς για τους οποίους δεν υ</w:t>
      </w:r>
      <w:r>
        <w:rPr>
          <w:rFonts w:eastAsia="Times New Roman"/>
          <w:szCs w:val="24"/>
        </w:rPr>
        <w:t>πήρξε εδώ και τρία χρόνια.</w:t>
      </w:r>
    </w:p>
    <w:p w14:paraId="054DAF51" w14:textId="77777777" w:rsidR="00F717F6" w:rsidRDefault="00316B23">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Όχι, δεν μπορώ να ακούσω άλλο, κύριε Κυριαζίδη. Σας έδωσα πέντε λεπτά, είπατε τα παράπονά σας. Δεν μπορώ να κάνω κάτι όμως.</w:t>
      </w:r>
    </w:p>
    <w:p w14:paraId="054DAF52"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Οφείλετε, όμως, να παρέμβετε.</w:t>
      </w:r>
    </w:p>
    <w:p w14:paraId="054DAF53" w14:textId="77777777" w:rsidR="00F717F6" w:rsidRDefault="00316B23">
      <w:pPr>
        <w:spacing w:line="600" w:lineRule="auto"/>
        <w:ind w:firstLine="720"/>
        <w:jc w:val="both"/>
        <w:rPr>
          <w:rFonts w:eastAsia="Times New Roman"/>
          <w:szCs w:val="24"/>
        </w:rPr>
      </w:pPr>
      <w:r>
        <w:rPr>
          <w:rFonts w:eastAsia="Times New Roman"/>
          <w:b/>
          <w:szCs w:val="24"/>
        </w:rPr>
        <w:t>ΠΡΟΕΔΡΕΥΟ</w:t>
      </w:r>
      <w:r>
        <w:rPr>
          <w:rFonts w:eastAsia="Times New Roman"/>
          <w:b/>
          <w:szCs w:val="24"/>
        </w:rPr>
        <w:t>ΥΣΑ (Αναστασία Χριστοδουλοπούλου):</w:t>
      </w:r>
      <w:r>
        <w:rPr>
          <w:rFonts w:eastAsia="Times New Roman"/>
          <w:szCs w:val="24"/>
        </w:rPr>
        <w:t xml:space="preserve"> Ναι. Στη Διάσκεψη των Προέδρων κάνουμε εκκλήσεις προς όλους τους Υπουργούς να απαντούν. Για όσους δεν έχουν </w:t>
      </w:r>
      <w:r>
        <w:rPr>
          <w:rFonts w:eastAsia="Times New Roman"/>
          <w:szCs w:val="24"/>
        </w:rPr>
        <w:t>τ</w:t>
      </w:r>
      <w:r>
        <w:rPr>
          <w:rFonts w:eastAsia="Times New Roman"/>
          <w:szCs w:val="24"/>
        </w:rPr>
        <w:t>η</w:t>
      </w:r>
      <w:r>
        <w:rPr>
          <w:rFonts w:eastAsia="Times New Roman"/>
          <w:szCs w:val="24"/>
        </w:rPr>
        <w:t xml:space="preserve"> δυνατότητα τι να κάνουμε;</w:t>
      </w:r>
    </w:p>
    <w:p w14:paraId="054DAF54" w14:textId="77777777" w:rsidR="00F717F6" w:rsidRDefault="00316B2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Την Κυβέρνησή σας τη διακρίνει αυτό ακριβώς. Τι να πω;</w:t>
      </w:r>
    </w:p>
    <w:p w14:paraId="054DAF5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δέκατη με αριθμό 415/31-1-2017 επίκαιρη ερώτηση δεύτερου κύκλου, που είναι πιο παλιά από τη δική σας,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αναβολή των προκηρύξεων του Προγράμματος Αγροτικής Ανάπτυξης δεν θα συζητηθεί</w:t>
      </w:r>
      <w:r>
        <w:rPr>
          <w:rFonts w:eastAsia="Times New Roman" w:cs="Times New Roman"/>
          <w:szCs w:val="24"/>
        </w:rPr>
        <w:t>.</w:t>
      </w:r>
    </w:p>
    <w:p w14:paraId="054DAF5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ενδέκατη με αριθμό 348/16-1-2017 επίκαιρη ερώτηση δεύτερου κύκλου -δηλαδή ενάμιση μήνα πριν από τη δική σας, αλλά δεν ήρθε κανείς να παραπονεθεί- του Βουλευτή Αργολίδας της Δημοκρατικής Συμπαράταξης ΠΑΣΟΚ – ΔΗΜΑΡ κ. </w:t>
      </w:r>
      <w:r>
        <w:rPr>
          <w:rFonts w:eastAsia="Times New Roman" w:cs="Times New Roman"/>
          <w:bCs/>
          <w:szCs w:val="24"/>
        </w:rPr>
        <w:t xml:space="preserve">Ιωάννη Μανιάτη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επανάληψη της παράτασης του σχεδίου διαχείρισης για τη </w:t>
      </w:r>
      <w:proofErr w:type="spellStart"/>
      <w:r>
        <w:rPr>
          <w:rFonts w:eastAsia="Times New Roman" w:cs="Times New Roman"/>
          <w:szCs w:val="24"/>
        </w:rPr>
        <w:t>βιντζότρατα</w:t>
      </w:r>
      <w:proofErr w:type="spellEnd"/>
      <w:r>
        <w:rPr>
          <w:rFonts w:eastAsia="Times New Roman" w:cs="Times New Roman"/>
          <w:szCs w:val="24"/>
        </w:rPr>
        <w:t xml:space="preserve"> που θέτει σε άμεσο κίνδυνο τη βιωσιμότητα των ελληνικών θαλασσών δεν θα συζητηθεί.</w:t>
      </w:r>
    </w:p>
    <w:p w14:paraId="054DAF5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«Μας τη λέτε» κιόλας, κυρία Πρόεδρ</w:t>
      </w:r>
      <w:r>
        <w:rPr>
          <w:rFonts w:eastAsia="Times New Roman" w:cs="Times New Roman"/>
          <w:szCs w:val="24"/>
        </w:rPr>
        <w:t>ε;</w:t>
      </w:r>
    </w:p>
    <w:p w14:paraId="054DAF5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σας «τη λέμε», κύριε Κυριαζίδη. Εγώ δεν γνωρίζω, δεν μπορώ να ξέρω το ιστορικό. Βλέπω ότι δεν είστε ο μοναδικός, είναι και άλλοι Βουλευτές που έχουν υποβάλει ερωτήσεις. Να έχετε και εσείς μία κατανόησ</w:t>
      </w:r>
      <w:r>
        <w:rPr>
          <w:rFonts w:eastAsia="Times New Roman" w:cs="Times New Roman"/>
          <w:szCs w:val="24"/>
        </w:rPr>
        <w:t>η.</w:t>
      </w:r>
    </w:p>
    <w:p w14:paraId="054DAF5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τελευταία ερώτηση. Είναι η δέκατη έβδομη με αριθμό 390/24-1-2017 επίκαιρη ερώτηση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σχετικά με τη μείωση δαπανών </w:t>
      </w:r>
      <w:r>
        <w:rPr>
          <w:rFonts w:eastAsia="Times New Roman" w:cs="Times New Roman"/>
          <w:szCs w:val="24"/>
        </w:rPr>
        <w:lastRenderedPageBreak/>
        <w:t>στην ειδική αγωγή για την</w:t>
      </w:r>
      <w:r>
        <w:rPr>
          <w:rFonts w:eastAsia="Times New Roman" w:cs="Times New Roman"/>
          <w:szCs w:val="24"/>
        </w:rPr>
        <w:t xml:space="preserve"> εξειδικευμένη εκπαίδευση –«θεραπεία».</w:t>
      </w:r>
    </w:p>
    <w:p w14:paraId="054DAF5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Κύριε Νικολόπουλε, έχετε δύο λεπτά για να εισηγηθείτε την ερώτησή σας.</w:t>
      </w:r>
    </w:p>
    <w:p w14:paraId="054DAF5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Κυρία Πρόεδρε, στη σημερινή συνεδρίαση ακούστηκε από τον κ. Θεοδωράκη μία ανυπόστατη καταγγελία για τον κ. Καμμένο, με τον </w:t>
      </w:r>
      <w:r>
        <w:rPr>
          <w:rFonts w:eastAsia="Times New Roman" w:cs="Times New Roman"/>
          <w:szCs w:val="24"/>
        </w:rPr>
        <w:t xml:space="preserve">οποίο συνεργάστηκα –όπως ξέρετε για το Χριστιανοδημοκρατικό Κόμμα- στις τελευταίες εκλογές και νιώθω την ανάγκη, πριν υποβάλω τα ερωτήματά μου στον κ. </w:t>
      </w:r>
      <w:proofErr w:type="spellStart"/>
      <w:r>
        <w:rPr>
          <w:rFonts w:eastAsia="Times New Roman" w:cs="Times New Roman"/>
          <w:szCs w:val="24"/>
        </w:rPr>
        <w:t>Πολάκη</w:t>
      </w:r>
      <w:proofErr w:type="spellEnd"/>
      <w:r>
        <w:rPr>
          <w:rFonts w:eastAsia="Times New Roman" w:cs="Times New Roman"/>
          <w:szCs w:val="24"/>
        </w:rPr>
        <w:t>, να πω στο Σώμα, σε εσάς και σε όσους μας παρακολουθούν, ότι περιμένοντας υπομονετικά τη σειρά μου</w:t>
      </w:r>
      <w:r>
        <w:rPr>
          <w:rFonts w:eastAsia="Times New Roman" w:cs="Times New Roman"/>
          <w:szCs w:val="24"/>
        </w:rPr>
        <w:t xml:space="preserve">, είδα στο </w:t>
      </w:r>
      <w:r>
        <w:rPr>
          <w:rFonts w:eastAsia="Times New Roman" w:cs="Times New Roman"/>
          <w:szCs w:val="24"/>
          <w:lang w:val="en-US"/>
        </w:rPr>
        <w:t>twitter</w:t>
      </w:r>
      <w:r>
        <w:rPr>
          <w:rFonts w:eastAsia="Times New Roman" w:cs="Times New Roman"/>
          <w:szCs w:val="24"/>
        </w:rPr>
        <w:t xml:space="preserve"> μία ανάρτηση του κ. Καμμένου, την οποία διαβάζω:</w:t>
      </w:r>
      <w:r w:rsidDel="00AA665C">
        <w:rPr>
          <w:rFonts w:eastAsia="Times New Roman" w:cs="Times New Roman"/>
          <w:szCs w:val="24"/>
        </w:rPr>
        <w:t xml:space="preserve"> </w:t>
      </w:r>
      <w:r>
        <w:rPr>
          <w:rFonts w:eastAsia="Times New Roman" w:cs="Times New Roman"/>
          <w:szCs w:val="24"/>
        </w:rPr>
        <w:t xml:space="preserve">«Αφού μετέτρεψε το Ποτάμι σε ξεροπόταμο με </w:t>
      </w:r>
      <w:proofErr w:type="spellStart"/>
      <w:r>
        <w:rPr>
          <w:rFonts w:eastAsia="Times New Roman" w:cs="Times New Roman"/>
          <w:szCs w:val="24"/>
        </w:rPr>
        <w:t>βοθρολύματα</w:t>
      </w:r>
      <w:proofErr w:type="spellEnd"/>
      <w:r>
        <w:rPr>
          <w:rFonts w:eastAsia="Times New Roman" w:cs="Times New Roman"/>
          <w:szCs w:val="24"/>
        </w:rPr>
        <w:t>, κουβαλώντας σακίδια της διαπλοκής, έχει το θράσος να μιλά σε όσους πληρώνουμε φόρους, δηλώνουμε εισόδημα από καθαρές πηγές και είμασ</w:t>
      </w:r>
      <w:r>
        <w:rPr>
          <w:rFonts w:eastAsia="Times New Roman" w:cs="Times New Roman"/>
          <w:szCs w:val="24"/>
        </w:rPr>
        <w:t>τε πολύ φτωχότεροι από την πολιτική».</w:t>
      </w:r>
    </w:p>
    <w:p w14:paraId="054DAF5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Κυρία Πρόεδρε, κλείνοντας, θέλω να σας πω ότι πράγματι</w:t>
      </w:r>
      <w:r>
        <w:rPr>
          <w:rFonts w:eastAsia="Times New Roman" w:cs="Times New Roman"/>
          <w:szCs w:val="24"/>
        </w:rPr>
        <w:t>,</w:t>
      </w:r>
      <w:r>
        <w:rPr>
          <w:rFonts w:eastAsia="Times New Roman" w:cs="Times New Roman"/>
          <w:szCs w:val="24"/>
        </w:rPr>
        <w:t xml:space="preserve"> τον κ. Καμμένο τον ξέρω από τα χρόνια της Νεολαίας της Νέας Δημοκρατίας…</w:t>
      </w:r>
    </w:p>
    <w:p w14:paraId="054DAF5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Χάνετε τον χρόνο σας, όμως από την ερώτηση. Δ</w:t>
      </w:r>
      <w:r>
        <w:rPr>
          <w:rFonts w:eastAsia="Times New Roman" w:cs="Times New Roman"/>
          <w:szCs w:val="24"/>
        </w:rPr>
        <w:t xml:space="preserve">εν θα σας δώσω άλλον. </w:t>
      </w:r>
    </w:p>
    <w:p w14:paraId="054DAF5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Ελπίζω ότι θα μου δώσετε όσον χρόνο δώσατε και στους άλλους.</w:t>
      </w:r>
    </w:p>
    <w:p w14:paraId="054DAF5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στις 13</w:t>
      </w:r>
      <w:r>
        <w:rPr>
          <w:rFonts w:eastAsia="Times New Roman" w:cs="Times New Roman"/>
          <w:szCs w:val="24"/>
        </w:rPr>
        <w:t>.</w:t>
      </w:r>
      <w:r>
        <w:rPr>
          <w:rFonts w:eastAsia="Times New Roman" w:cs="Times New Roman"/>
          <w:szCs w:val="24"/>
        </w:rPr>
        <w:t>00΄ εγώ φεύγω.</w:t>
      </w:r>
    </w:p>
    <w:p w14:paraId="054DAF6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Θα έρθει άλλος Πρόεδρος. Τι να κάνουμε; Εμείς είμαστε </w:t>
      </w:r>
      <w:r>
        <w:rPr>
          <w:rFonts w:eastAsia="Times New Roman" w:cs="Times New Roman"/>
          <w:szCs w:val="24"/>
        </w:rPr>
        <w:t>από το πρωί εδώ, κυρία Πρόεδρε.</w:t>
      </w:r>
    </w:p>
    <w:p w14:paraId="054DAF6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υπάρχει άλλος.</w:t>
      </w:r>
    </w:p>
    <w:p w14:paraId="054DAF6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Δεν πειράζει, κυρία Πρόεδρε, θα μείνουμε λίγο παραπάνω.</w:t>
      </w:r>
    </w:p>
    <w:p w14:paraId="054DAF6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Μα, έχουμε κάνει δύο ώρες για πέντε ερ</w:t>
      </w:r>
      <w:r>
        <w:rPr>
          <w:rFonts w:eastAsia="Times New Roman" w:cs="Times New Roman"/>
          <w:szCs w:val="24"/>
        </w:rPr>
        <w:t>ωτήσεις.</w:t>
      </w:r>
    </w:p>
    <w:p w14:paraId="054DAF6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Αυτά να τα λέγατε και πριν, όχι σε εμένα.</w:t>
      </w:r>
    </w:p>
    <w:p w14:paraId="054DAF6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Τα είπα.</w:t>
      </w:r>
    </w:p>
    <w:p w14:paraId="054DAF6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Αφήσατε πριν δέκα λεπτά, εκτός Κανονισμού, να μιλούν. Σας ενοχλεί γιατί λέω για τον κ. Καμμένο;</w:t>
      </w:r>
    </w:p>
    <w:p w14:paraId="054DAF6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 xml:space="preserve">ΣΑ (Αναστασία Χριστοδουλοπούλου): </w:t>
      </w:r>
      <w:r>
        <w:rPr>
          <w:rFonts w:eastAsia="Times New Roman" w:cs="Times New Roman"/>
          <w:szCs w:val="24"/>
        </w:rPr>
        <w:t xml:space="preserve">Σας παρακαλώ, ο τόνος της φωνής σας πιο χαμηλά, γιατί μπορώ να σας διακόψω. </w:t>
      </w:r>
    </w:p>
    <w:p w14:paraId="054DAF6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Μη με διακόπτετε, λοιπόν, σας παρακαλώ.</w:t>
      </w:r>
    </w:p>
    <w:p w14:paraId="054DAF6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λοιπόν.</w:t>
      </w:r>
    </w:p>
    <w:p w14:paraId="054DAF6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Ο κ. Καμμένος, λοιπόν, τον οποίο γνωρίζω από τα χρόνια της νιότης μας, φεύγει…</w:t>
      </w:r>
    </w:p>
    <w:p w14:paraId="054DAF6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μας νοιάζει τώρα αυτό;</w:t>
      </w:r>
    </w:p>
    <w:p w14:paraId="054DAF6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Εσάς δεν νοιάζει, νοιάζει τον ελληνικό λαό. Σας παρακαλώ πολύ</w:t>
      </w:r>
      <w:r>
        <w:rPr>
          <w:rFonts w:eastAsia="Times New Roman" w:cs="Times New Roman"/>
          <w:szCs w:val="24"/>
        </w:rPr>
        <w:t xml:space="preserve">, μην με διακόπτετε. Δεν σας επιτρέπω! </w:t>
      </w:r>
    </w:p>
    <w:p w14:paraId="054DAF6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Ο κ. Καμμένος, λοιπόν, φεύγει φτωχότερος από την πολιτική.</w:t>
      </w:r>
    </w:p>
    <w:p w14:paraId="054DAF6E" w14:textId="77777777" w:rsidR="00F717F6" w:rsidRDefault="00316B23">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54DAF6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Κυρία Πρόεδρε, κύριε Υπουργέ, δεν θα βαρέσουμε παλαμάκια σε όσα μπορεί να συμβαίνουν και να κάνετε. Εμείς είμαστε εδώ για να ασκούμε πίεση, για να γίνουν και άλλα, πίεση για να πάμε σε εκείνη την κανονικότητα που είπατε. Δεν μπορεί να μην πληρώνονται οι ερ</w:t>
      </w:r>
      <w:r>
        <w:rPr>
          <w:rFonts w:eastAsia="Times New Roman" w:cs="Times New Roman"/>
          <w:szCs w:val="24"/>
        </w:rPr>
        <w:t xml:space="preserve">γαζόμενοι του </w:t>
      </w:r>
      <w:r>
        <w:rPr>
          <w:rFonts w:eastAsia="Times New Roman" w:cs="Times New Roman"/>
          <w:szCs w:val="24"/>
          <w:lang w:val="en-US"/>
        </w:rPr>
        <w:t>MEGA</w:t>
      </w:r>
      <w:r>
        <w:rPr>
          <w:rFonts w:eastAsia="Times New Roman" w:cs="Times New Roman"/>
          <w:szCs w:val="24"/>
        </w:rPr>
        <w:t xml:space="preserve">, αλλά να μην κατάσχετε τους λογαριασμούς του κ. Μπόμπολα, γιατί δεν δίνει τις εργοδοτικές-ασφαλιστικές εισφορές. </w:t>
      </w:r>
    </w:p>
    <w:p w14:paraId="054DAF7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Δεν μπορεί να γράφουν και να μην διαψεύδεται ότι ο κ. </w:t>
      </w:r>
      <w:proofErr w:type="spellStart"/>
      <w:r>
        <w:rPr>
          <w:rFonts w:eastAsia="Times New Roman" w:cs="Times New Roman"/>
          <w:szCs w:val="24"/>
        </w:rPr>
        <w:t>Μαρτίνης</w:t>
      </w:r>
      <w:proofErr w:type="spellEnd"/>
      <w:r>
        <w:rPr>
          <w:rFonts w:eastAsia="Times New Roman" w:cs="Times New Roman"/>
          <w:szCs w:val="24"/>
        </w:rPr>
        <w:t xml:space="preserve"> -ο πρώην Πρόεδρος του Ερυθρού Σταυρού, που είναι τώρα στον Κ</w:t>
      </w:r>
      <w:r>
        <w:rPr>
          <w:rFonts w:eastAsia="Times New Roman" w:cs="Times New Roman"/>
          <w:szCs w:val="24"/>
        </w:rPr>
        <w:t xml:space="preserve">ορυδαλλό- έδωσε, λέει, ένορκες καταθέσεις και ονομάτισε τους πρώην Υπουργούς Υγείας. Τους είπε με το όνομά </w:t>
      </w:r>
      <w:r>
        <w:rPr>
          <w:rFonts w:eastAsia="Times New Roman" w:cs="Times New Roman"/>
          <w:szCs w:val="24"/>
        </w:rPr>
        <w:lastRenderedPageBreak/>
        <w:t xml:space="preserve">τους. Για έναν Υπουργό Υγείας είπε ότι η πεθερά του πληρωνόταν από εκεί με αργομισθία. Δεν μπορεί να λέγονται αυτά και εσείς να μην κάνετε τίποτε. </w:t>
      </w:r>
    </w:p>
    <w:p w14:paraId="054DAF7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γυρίσουν πίσω τα λεφτά</w:t>
      </w:r>
      <w:r>
        <w:rPr>
          <w:rFonts w:eastAsia="Times New Roman" w:cs="Times New Roman"/>
          <w:szCs w:val="24"/>
        </w:rPr>
        <w:t xml:space="preserve"> -</w:t>
      </w:r>
      <w:r>
        <w:rPr>
          <w:rFonts w:eastAsia="Times New Roman" w:cs="Times New Roman"/>
          <w:szCs w:val="24"/>
        </w:rPr>
        <w:t>αυτό θέλει ο κόσμος</w:t>
      </w:r>
      <w:r>
        <w:rPr>
          <w:rFonts w:eastAsia="Times New Roman" w:cs="Times New Roman"/>
          <w:szCs w:val="24"/>
        </w:rPr>
        <w:t>-</w:t>
      </w:r>
      <w:r>
        <w:rPr>
          <w:rFonts w:eastAsia="Times New Roman" w:cs="Times New Roman"/>
          <w:szCs w:val="24"/>
        </w:rPr>
        <w:t xml:space="preserve"> από τα εμβόλια που τα έχετε εκεί θαμμένα, από έναν άλλο Υπουργό Υγείας. Μια κυριακάτικη εφημερίδα έγραφε για 200 εκατομμύρια και είχε και τη φωτογραφία του. Μιλούσε για το σκάνδαλο </w:t>
      </w:r>
      <w:r>
        <w:rPr>
          <w:rFonts w:eastAsia="Times New Roman" w:cs="Times New Roman"/>
          <w:szCs w:val="24"/>
        </w:rPr>
        <w:t>«</w:t>
      </w:r>
      <w:r>
        <w:rPr>
          <w:rFonts w:eastAsia="Times New Roman" w:cs="Times New Roman"/>
          <w:szCs w:val="24"/>
        </w:rPr>
        <w:t>ΝΟ</w:t>
      </w:r>
      <w:r>
        <w:rPr>
          <w:rFonts w:eastAsia="Times New Roman" w:cs="Times New Roman"/>
          <w:szCs w:val="24"/>
          <w:lang w:val="en-US"/>
        </w:rPr>
        <w:t>VARTIS</w:t>
      </w:r>
      <w:r>
        <w:rPr>
          <w:rFonts w:eastAsia="Times New Roman" w:cs="Times New Roman"/>
          <w:szCs w:val="24"/>
        </w:rPr>
        <w:t>»</w:t>
      </w:r>
      <w:r>
        <w:rPr>
          <w:rFonts w:eastAsia="Times New Roman" w:cs="Times New Roman"/>
          <w:szCs w:val="24"/>
        </w:rPr>
        <w:t xml:space="preserve"> και δεν έβγαλε κα</w:t>
      </w:r>
      <w:r>
        <w:rPr>
          <w:rFonts w:eastAsia="Times New Roman" w:cs="Times New Roman"/>
          <w:szCs w:val="24"/>
        </w:rPr>
        <w:t xml:space="preserve">νείς,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ανακοίνωση </w:t>
      </w:r>
      <w:r>
        <w:rPr>
          <w:rFonts w:eastAsia="Times New Roman" w:cs="Times New Roman"/>
          <w:szCs w:val="24"/>
        </w:rPr>
        <w:t>γι’</w:t>
      </w:r>
      <w:r>
        <w:rPr>
          <w:rFonts w:eastAsia="Times New Roman" w:cs="Times New Roman"/>
          <w:szCs w:val="24"/>
        </w:rPr>
        <w:t xml:space="preserve"> αυτό</w:t>
      </w:r>
      <w:r>
        <w:rPr>
          <w:rFonts w:eastAsia="Times New Roman" w:cs="Times New Roman"/>
          <w:szCs w:val="24"/>
        </w:rPr>
        <w:t xml:space="preserve"> </w:t>
      </w:r>
      <w:r>
        <w:rPr>
          <w:rFonts w:eastAsia="Times New Roman" w:cs="Times New Roman"/>
          <w:szCs w:val="24"/>
        </w:rPr>
        <w:t>ούτε ο κ. Μητσοτάκης βέβαια.</w:t>
      </w:r>
    </w:p>
    <w:p w14:paraId="054DAF7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Ως προς το θέμα της ερώτησης, κύριε Υπουργέ, και η Κατερίνα, η συνάδελφός μου, και εγώ και πολλοί ακόμα βιώσαμε και βιώνουμε το πρόβλημα αυτών των ευλογιών</w:t>
      </w:r>
      <w:r>
        <w:rPr>
          <w:rFonts w:eastAsia="Times New Roman" w:cs="Times New Roman"/>
          <w:szCs w:val="24"/>
        </w:rPr>
        <w:t>,</w:t>
      </w:r>
      <w:r>
        <w:rPr>
          <w:rFonts w:eastAsia="Times New Roman" w:cs="Times New Roman"/>
          <w:szCs w:val="24"/>
        </w:rPr>
        <w:t xml:space="preserve"> που είχαμε μέσα στο σπίτι μας, με άτο</w:t>
      </w:r>
      <w:r>
        <w:rPr>
          <w:rFonts w:eastAsia="Times New Roman" w:cs="Times New Roman"/>
          <w:szCs w:val="24"/>
        </w:rPr>
        <w:t>μα με ειδικές ανάγκες.</w:t>
      </w:r>
    </w:p>
    <w:p w14:paraId="054DAF7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ερώτηση, λοιπόν, δεν χρειάζεται ιδιαίτερες επεξηγήσεις ούτε μελοδραματικούς τόνους. Κοιτάξτε, όμως. Ξέρετε ότι έχει εγείρει πολύ σοβαρές ανησυχίες και αντιδράσεις και για τους γονείς και για τους επαγγελματίες. Βρίσκονται στον αέρα</w:t>
      </w:r>
      <w:r>
        <w:rPr>
          <w:rFonts w:eastAsia="Times New Roman" w:cs="Times New Roman"/>
          <w:szCs w:val="24"/>
        </w:rPr>
        <w:t xml:space="preserve"> και τα θεραπευτικά κέντρα, πολύ δε περισσότερο σας παρακαλώ να αντι</w:t>
      </w:r>
      <w:r>
        <w:rPr>
          <w:rFonts w:eastAsia="Times New Roman" w:cs="Times New Roman"/>
          <w:szCs w:val="24"/>
        </w:rPr>
        <w:lastRenderedPageBreak/>
        <w:t>ληφθείτε μαζί με όλη την άλλη οικονομική, την ψυχολογική δυσκολία που έχουν οι γονείς, στα μέσα της χρονιάς να μην ξέρουν τι θα κάνουν.</w:t>
      </w:r>
    </w:p>
    <w:p w14:paraId="054DAF74" w14:textId="77777777" w:rsidR="00F717F6" w:rsidRDefault="00316B23">
      <w:pPr>
        <w:spacing w:line="600" w:lineRule="auto"/>
        <w:ind w:firstLine="720"/>
        <w:jc w:val="both"/>
        <w:rPr>
          <w:rFonts w:eastAsia="Times New Roman"/>
          <w:bCs/>
        </w:rPr>
      </w:pPr>
      <w:r>
        <w:rPr>
          <w:rFonts w:eastAsia="Times New Roman"/>
          <w:bCs/>
        </w:rPr>
        <w:t>(Στο σημείο αυτό κτυπάει επανειλημμένα το κουδούνι λ</w:t>
      </w:r>
      <w:r>
        <w:rPr>
          <w:rFonts w:eastAsia="Times New Roman"/>
          <w:bCs/>
        </w:rPr>
        <w:t>ήξεως του χρόνου ομιλίας του κυρίου Βουλευτή)</w:t>
      </w:r>
    </w:p>
    <w:p w14:paraId="054DAF7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Μπορεί κανένας να αναγνωρίσει την προσπάθεια να φύγει το οικονομικό βάρος από τις πλάτες των γονέων που επιχειρείται να συμβεί, αλλά φοβάμαι ακριβώς λόγω του μνημονίου για την ειδική αγωγή. Το λέω, γιατί λίγο π</w:t>
      </w:r>
      <w:r>
        <w:rPr>
          <w:rFonts w:eastAsia="Times New Roman" w:cs="Times New Roman"/>
          <w:szCs w:val="24"/>
        </w:rPr>
        <w:t>ριν σας είπε η κ. Παπακώστα «γιατί δεν παραιτείστε;».</w:t>
      </w:r>
    </w:p>
    <w:p w14:paraId="054DAF7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Είχα την ατυχία</w:t>
      </w:r>
      <w:r>
        <w:rPr>
          <w:rFonts w:eastAsia="Times New Roman" w:cs="Times New Roman"/>
          <w:szCs w:val="24"/>
        </w:rPr>
        <w:t>,</w:t>
      </w:r>
      <w:r>
        <w:rPr>
          <w:rFonts w:eastAsia="Times New Roman" w:cs="Times New Roman"/>
          <w:szCs w:val="24"/>
        </w:rPr>
        <w:t xml:space="preserve"> δύο μέρες Υφυπουργός Εργασίας και Κοινωνικών Ασφαλίσεων, η πρώτη συνάντηση της τρόικα με Υπουργούς της Κυβέρνησης Σαμαρά-Βενιζέλου να είναι στο δικό μας Υπουργείο με τον κ. </w:t>
      </w:r>
      <w:proofErr w:type="spellStart"/>
      <w:r>
        <w:rPr>
          <w:rFonts w:eastAsia="Times New Roman" w:cs="Times New Roman"/>
          <w:szCs w:val="24"/>
        </w:rPr>
        <w:t>Βρούτση</w:t>
      </w:r>
      <w:proofErr w:type="spellEnd"/>
      <w:r>
        <w:rPr>
          <w:rFonts w:eastAsia="Times New Roman" w:cs="Times New Roman"/>
          <w:szCs w:val="24"/>
        </w:rPr>
        <w:t>, τότ</w:t>
      </w:r>
      <w:r>
        <w:rPr>
          <w:rFonts w:eastAsia="Times New Roman" w:cs="Times New Roman"/>
          <w:szCs w:val="24"/>
        </w:rPr>
        <w:t>ε που ειπώθηκαν αυτά τα απερίγραπτα και είπαν τότε, λοιπόν, να γίνουν αυτές οι περικοπές που πληρώνουμε σήμερα.</w:t>
      </w:r>
    </w:p>
    <w:p w14:paraId="054DAF7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Νικολόπουλε, συντομεύετε. Έχετε φτάσει τα πέντε λεπτά!</w:t>
      </w:r>
    </w:p>
    <w:p w14:paraId="054DAF7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Δεν ξέρω αν έκαν</w:t>
      </w:r>
      <w:r>
        <w:rPr>
          <w:rFonts w:eastAsia="Times New Roman" w:cs="Times New Roman"/>
          <w:szCs w:val="24"/>
        </w:rPr>
        <w:t xml:space="preserve">α καλά, αλλά εγώ είπα ότι δεν μπορεί να έχω ένα παιδί στον αυτισμό και εγώ με τη δική μου την υπογραφή, ζώντας και γνωρίζοντας το πρόβλημα, να δεχτώ να γίνουν αυτές οι μειώσεις των δαπανών. Αυτό, όμως, δεν απαλλάσσει κανέναν </w:t>
      </w:r>
      <w:r>
        <w:rPr>
          <w:rFonts w:eastAsia="Times New Roman" w:cs="Times New Roman"/>
          <w:szCs w:val="24"/>
        </w:rPr>
        <w:t>μας,</w:t>
      </w:r>
      <w:r>
        <w:rPr>
          <w:rFonts w:eastAsia="Times New Roman" w:cs="Times New Roman"/>
          <w:szCs w:val="24"/>
        </w:rPr>
        <w:t xml:space="preserve"> να φτάσουμε στο σημείο αυτ</w:t>
      </w:r>
      <w:r>
        <w:rPr>
          <w:rFonts w:eastAsia="Times New Roman" w:cs="Times New Roman"/>
          <w:szCs w:val="24"/>
        </w:rPr>
        <w:t>ό</w:t>
      </w:r>
      <w:r>
        <w:rPr>
          <w:rFonts w:eastAsia="Times New Roman" w:cs="Times New Roman"/>
          <w:szCs w:val="24"/>
        </w:rPr>
        <w:t>,</w:t>
      </w:r>
      <w:r>
        <w:rPr>
          <w:rFonts w:eastAsia="Times New Roman" w:cs="Times New Roman"/>
          <w:szCs w:val="24"/>
        </w:rPr>
        <w:t xml:space="preserve"> όπου γνωρίζετε και τις διαμαρτυρίες</w:t>
      </w:r>
      <w:r>
        <w:rPr>
          <w:rFonts w:eastAsia="Times New Roman" w:cs="Times New Roman"/>
          <w:szCs w:val="24"/>
        </w:rPr>
        <w:t>,</w:t>
      </w:r>
      <w:r>
        <w:rPr>
          <w:rFonts w:eastAsia="Times New Roman" w:cs="Times New Roman"/>
          <w:szCs w:val="24"/>
        </w:rPr>
        <w:t xml:space="preserve"> που είναι ειλικρινείς και έντονες.</w:t>
      </w:r>
    </w:p>
    <w:p w14:paraId="054DAF7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Κλείνω, κυρία Πρόεδρε, διαβάζοντας δύο μικρές επιστολές.</w:t>
      </w:r>
    </w:p>
    <w:p w14:paraId="054DAF7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Αναφέρει, λοιπόν, το πρώτο παιδί, κύριε </w:t>
      </w:r>
      <w:proofErr w:type="spellStart"/>
      <w:r>
        <w:rPr>
          <w:rFonts w:eastAsia="Times New Roman" w:cs="Times New Roman"/>
          <w:szCs w:val="24"/>
        </w:rPr>
        <w:t>Πολάκη</w:t>
      </w:r>
      <w:proofErr w:type="spellEnd"/>
      <w:r>
        <w:rPr>
          <w:rFonts w:eastAsia="Times New Roman" w:cs="Times New Roman"/>
          <w:szCs w:val="24"/>
        </w:rPr>
        <w:t>…</w:t>
      </w:r>
    </w:p>
    <w:p w14:paraId="054DAF7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Νικολόπουλε, δεν γίνεται να φτάσουμε στα έξι λεπτά! Σας παρακαλώ!</w:t>
      </w:r>
    </w:p>
    <w:p w14:paraId="054DAF7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Ακούστε, κυρία Πρόεδρε.</w:t>
      </w:r>
    </w:p>
    <w:p w14:paraId="054DAF7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Αναφέρει, λοιπόν, ένα παιδί σε γράμμα του προς τον κ. </w:t>
      </w:r>
      <w:proofErr w:type="spellStart"/>
      <w:r>
        <w:rPr>
          <w:rFonts w:eastAsia="Times New Roman" w:cs="Times New Roman"/>
          <w:szCs w:val="24"/>
        </w:rPr>
        <w:t>Πολάκη</w:t>
      </w:r>
      <w:proofErr w:type="spellEnd"/>
      <w:r>
        <w:rPr>
          <w:rFonts w:eastAsia="Times New Roman" w:cs="Times New Roman"/>
          <w:szCs w:val="24"/>
        </w:rPr>
        <w:t>: «Κύριε Υπουργέ, δεν είναι καλό πράγμα να μη δίνεις λεφτά, γιατί δεν μπορού</w:t>
      </w:r>
      <w:r>
        <w:rPr>
          <w:rFonts w:eastAsia="Times New Roman" w:cs="Times New Roman"/>
          <w:szCs w:val="24"/>
        </w:rPr>
        <w:t xml:space="preserve">ν τα παιδιά να κάνουν </w:t>
      </w:r>
      <w:proofErr w:type="spellStart"/>
      <w:r>
        <w:rPr>
          <w:rFonts w:eastAsia="Times New Roman" w:cs="Times New Roman"/>
          <w:szCs w:val="24"/>
        </w:rPr>
        <w:t>λογοθεραπείες</w:t>
      </w:r>
      <w:proofErr w:type="spellEnd"/>
      <w:r>
        <w:rPr>
          <w:rFonts w:eastAsia="Times New Roman" w:cs="Times New Roman"/>
          <w:szCs w:val="24"/>
        </w:rPr>
        <w:t xml:space="preserve">, </w:t>
      </w:r>
      <w:proofErr w:type="spellStart"/>
      <w:r>
        <w:rPr>
          <w:rFonts w:eastAsia="Times New Roman" w:cs="Times New Roman"/>
          <w:szCs w:val="24"/>
        </w:rPr>
        <w:t>εργοθεραπείες</w:t>
      </w:r>
      <w:proofErr w:type="spellEnd"/>
      <w:r>
        <w:rPr>
          <w:rFonts w:eastAsia="Times New Roman" w:cs="Times New Roman"/>
          <w:szCs w:val="24"/>
        </w:rPr>
        <w:t xml:space="preserve"> και φυσικοθεραπείες. Γι’ αυτό είστε ένας κακός Υπουργός.</w:t>
      </w:r>
    </w:p>
    <w:p w14:paraId="054DAF7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Τα παιδάκια έχουν ανάγκη. Αν δεν κάνουν </w:t>
      </w:r>
      <w:proofErr w:type="spellStart"/>
      <w:r>
        <w:rPr>
          <w:rFonts w:eastAsia="Times New Roman" w:cs="Times New Roman"/>
          <w:szCs w:val="24"/>
        </w:rPr>
        <w:t>λογοθεραπείες</w:t>
      </w:r>
      <w:proofErr w:type="spellEnd"/>
      <w:r>
        <w:rPr>
          <w:rFonts w:eastAsia="Times New Roman" w:cs="Times New Roman"/>
          <w:szCs w:val="24"/>
        </w:rPr>
        <w:t xml:space="preserve">, δεν θα μπορούν να μιλούν. Αν δεν κάνουν </w:t>
      </w:r>
      <w:proofErr w:type="spellStart"/>
      <w:r>
        <w:rPr>
          <w:rFonts w:eastAsia="Times New Roman" w:cs="Times New Roman"/>
          <w:szCs w:val="24"/>
        </w:rPr>
        <w:t>εργοθεραπείες</w:t>
      </w:r>
      <w:proofErr w:type="spellEnd"/>
      <w:r>
        <w:rPr>
          <w:rFonts w:eastAsia="Times New Roman" w:cs="Times New Roman"/>
          <w:szCs w:val="24"/>
        </w:rPr>
        <w:t xml:space="preserve">, δεν θα μπορούν να πιάσουν το κουτάλι, </w:t>
      </w:r>
      <w:r>
        <w:rPr>
          <w:rFonts w:eastAsia="Times New Roman" w:cs="Times New Roman"/>
          <w:szCs w:val="24"/>
        </w:rPr>
        <w:t xml:space="preserve">ούτε το μολύβι, να συγκεντρωθούν να μάθουν γράμματα και αριθμούς. Αν δεν κάνουν φυσικοθεραπείες, δεν θα μπορούν να περπατήσουν και να τρέξουν. Εγώ κατάφερα να μιλώ, να γράφω, ποιοι είναι οι φίλοι μου, μου έμαθαν να πηγαίνω στο σούπερ </w:t>
      </w:r>
      <w:proofErr w:type="spellStart"/>
      <w:r>
        <w:rPr>
          <w:rFonts w:eastAsia="Times New Roman" w:cs="Times New Roman"/>
          <w:szCs w:val="24"/>
        </w:rPr>
        <w:t>μάρκετ</w:t>
      </w:r>
      <w:proofErr w:type="spellEnd"/>
      <w:r>
        <w:rPr>
          <w:rFonts w:eastAsia="Times New Roman" w:cs="Times New Roman"/>
          <w:szCs w:val="24"/>
        </w:rPr>
        <w:t>. Δεν θέλω να στ</w:t>
      </w:r>
      <w:r>
        <w:rPr>
          <w:rFonts w:eastAsia="Times New Roman" w:cs="Times New Roman"/>
          <w:szCs w:val="24"/>
        </w:rPr>
        <w:t xml:space="preserve">αματήσω τη </w:t>
      </w:r>
      <w:proofErr w:type="spellStart"/>
      <w:r>
        <w:rPr>
          <w:rFonts w:eastAsia="Times New Roman" w:cs="Times New Roman"/>
          <w:szCs w:val="24"/>
        </w:rPr>
        <w:t>λογοθεραπεία</w:t>
      </w:r>
      <w:proofErr w:type="spellEnd"/>
      <w:r>
        <w:rPr>
          <w:rFonts w:eastAsia="Times New Roman" w:cs="Times New Roman"/>
          <w:szCs w:val="24"/>
        </w:rPr>
        <w:t xml:space="preserve"> και την </w:t>
      </w:r>
      <w:proofErr w:type="spellStart"/>
      <w:r>
        <w:rPr>
          <w:rFonts w:eastAsia="Times New Roman" w:cs="Times New Roman"/>
          <w:szCs w:val="24"/>
        </w:rPr>
        <w:t>εργοθεραπεία</w:t>
      </w:r>
      <w:proofErr w:type="spellEnd"/>
      <w:r>
        <w:rPr>
          <w:rFonts w:eastAsia="Times New Roman" w:cs="Times New Roman"/>
          <w:szCs w:val="24"/>
        </w:rPr>
        <w:t>, γιατί μαθαίνω καινούργια πράγματα».</w:t>
      </w:r>
    </w:p>
    <w:p w14:paraId="054DAF7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Καταθέτω, κυρία Πρόεδρε -και σταματώ με αυτό- τις επιστολές αυτών των μικρών παιδιών.</w:t>
      </w:r>
    </w:p>
    <w:p w14:paraId="054DAF80" w14:textId="77777777" w:rsidR="00F717F6" w:rsidRDefault="00316B23">
      <w:pPr>
        <w:spacing w:line="600" w:lineRule="auto"/>
        <w:ind w:firstLine="720"/>
        <w:jc w:val="both"/>
        <w:rPr>
          <w:rFonts w:eastAsia="Times New Roman" w:cs="Times New Roman"/>
        </w:rPr>
      </w:pPr>
      <w:r>
        <w:rPr>
          <w:rFonts w:eastAsia="Times New Roman" w:cs="Times New Roman"/>
        </w:rPr>
        <w:t>(Στο σημείο αυτό ο Βουλευτής κ. Νικόλαος Νικολόπουλος καταθέτει για τα Πρακτικά τις προα</w:t>
      </w:r>
      <w:r>
        <w:rPr>
          <w:rFonts w:eastAsia="Times New Roman" w:cs="Times New Roman"/>
        </w:rPr>
        <w:t>ναφερθείσες επιστολές, οι οποίες βρίσκονται στο αρχείο του Τμήματος Γραμματείας της Διεύθυνσης Στενογραφίας και Πρακτικών της Βουλής)</w:t>
      </w:r>
    </w:p>
    <w:p w14:paraId="054DAF8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Αυτό το παιδί μπορεί να είναι ενός φίλου σας ο αδερφός, ενός Υπουργού της Κυβέρνησης, που το πήρε ο πατέρας του και πήγε σ</w:t>
      </w:r>
      <w:r>
        <w:rPr>
          <w:rFonts w:eastAsia="Times New Roman" w:cs="Times New Roman"/>
          <w:szCs w:val="24"/>
        </w:rPr>
        <w:t>ε μια άλλη χώρα και εκείνο το παιδί</w:t>
      </w:r>
      <w:r>
        <w:rPr>
          <w:rFonts w:eastAsia="Times New Roman" w:cs="Times New Roman"/>
          <w:szCs w:val="24"/>
        </w:rPr>
        <w:t xml:space="preserve"> -</w:t>
      </w:r>
      <w:r>
        <w:rPr>
          <w:rFonts w:eastAsia="Times New Roman" w:cs="Times New Roman"/>
          <w:szCs w:val="24"/>
        </w:rPr>
        <w:t xml:space="preserve">γιατί εκείνη η χώρα </w:t>
      </w:r>
      <w:r>
        <w:rPr>
          <w:rFonts w:eastAsia="Times New Roman" w:cs="Times New Roman"/>
          <w:szCs w:val="24"/>
        </w:rPr>
        <w:lastRenderedPageBreak/>
        <w:t>ήταν μια κανονική</w:t>
      </w:r>
      <w:r>
        <w:rPr>
          <w:rFonts w:eastAsia="Times New Roman" w:cs="Times New Roman"/>
          <w:szCs w:val="24"/>
        </w:rPr>
        <w:t>-</w:t>
      </w:r>
      <w:r>
        <w:rPr>
          <w:rFonts w:eastAsia="Times New Roman" w:cs="Times New Roman"/>
          <w:szCs w:val="24"/>
        </w:rPr>
        <w:t xml:space="preserve"> μπαινοβγαίνει στο Μαξίμου και το καμαρώνουμε όλοι, γιατί κατάφερε το ακατόρθωτο, που πρέπει με τη βοήθεια της πολιτείας να καταφέρουν όλα αυτά τα παιδιά.</w:t>
      </w:r>
    </w:p>
    <w:p w14:paraId="054DAF8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Σας ευχαριστώ.</w:t>
      </w:r>
    </w:p>
    <w:p w14:paraId="054DAF8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Κύριε Υπουργέ, βοηθήστε εσείς τουλάχιστον στην απάντησή σας.</w:t>
      </w:r>
    </w:p>
    <w:p w14:paraId="054DAF8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 βοηθήσω, κυρία Πρόεδρε, αλλά δεν πρέπει να αφήσω και σκοτεινά σημεία.</w:t>
      </w:r>
    </w:p>
    <w:p w14:paraId="054DAF8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Ακούστε, κύριε Νικολόπουλε. Είμαστε οι τελε</w:t>
      </w:r>
      <w:r>
        <w:rPr>
          <w:rFonts w:eastAsia="Times New Roman" w:cs="Times New Roman"/>
          <w:szCs w:val="24"/>
        </w:rPr>
        <w:t>υταίοι που μπορούν να κατηγορηθούν για κοινωνική αναλγησία, όταν πριν από δύο χρόνια το 1/3 των καρκινοπαθών της χώρας έψαχνε τα φάρμακά του στα κοινωνικά φαρμακεία -αυτό σήμερα δεν συμβαίνει και το κάναμε εμείς- όταν πριν από έναν χρόνο δυόμισι εκατομμύρι</w:t>
      </w:r>
      <w:r>
        <w:rPr>
          <w:rFonts w:eastAsia="Times New Roman" w:cs="Times New Roman"/>
          <w:szCs w:val="24"/>
        </w:rPr>
        <w:t>α ανασφάλιστοι συμπολίτες μας ήταν εκτός πρόσβασης των δημόσιων υπηρεσιών υγείας και έπρεπε</w:t>
      </w:r>
      <w:r>
        <w:rPr>
          <w:rFonts w:eastAsia="Times New Roman" w:cs="Times New Roman"/>
          <w:szCs w:val="24"/>
        </w:rPr>
        <w:t>,</w:t>
      </w:r>
      <w:r>
        <w:rPr>
          <w:rFonts w:eastAsia="Times New Roman" w:cs="Times New Roman"/>
          <w:szCs w:val="24"/>
        </w:rPr>
        <w:t xml:space="preserve"> αν επέλεγαν </w:t>
      </w:r>
      <w:r>
        <w:rPr>
          <w:rFonts w:eastAsia="Times New Roman" w:cs="Times New Roman"/>
          <w:szCs w:val="24"/>
        </w:rPr>
        <w:lastRenderedPageBreak/>
        <w:t>να πάνε, που δεν πήγαιναν οι περισσότεροι, να υπογράψουν δήλωση ότι αναλαμβάνουν το χρέος και θα πάει στην εφορία. Αυτή την κατάργηση την κάναμε εμείς.</w:t>
      </w:r>
    </w:p>
    <w:p w14:paraId="054DAF8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E0BD3">
        <w:rPr>
          <w:rFonts w:eastAsia="Times New Roman" w:cs="Times New Roman"/>
          <w:b/>
          <w:szCs w:val="24"/>
        </w:rPr>
        <w:t>ΣΠΥΡΙΔΩΝ ΛΥΚΟΥΔΗΣ</w:t>
      </w:r>
      <w:r>
        <w:rPr>
          <w:rFonts w:eastAsia="Times New Roman" w:cs="Times New Roman"/>
          <w:szCs w:val="24"/>
        </w:rPr>
        <w:t>)</w:t>
      </w:r>
    </w:p>
    <w:p w14:paraId="054DAF8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κύριε Νικολόπουλε, επειδή εμείς υπηρετούμε άλλο κοινωνικό συμβόλαιο, θα κάνουμε και έναν </w:t>
      </w:r>
      <w:proofErr w:type="spellStart"/>
      <w:r>
        <w:rPr>
          <w:rFonts w:eastAsia="Times New Roman" w:cs="Times New Roman"/>
          <w:szCs w:val="24"/>
        </w:rPr>
        <w:t>εξορθολογισμό</w:t>
      </w:r>
      <w:proofErr w:type="spellEnd"/>
      <w:r>
        <w:rPr>
          <w:rFonts w:eastAsia="Times New Roman" w:cs="Times New Roman"/>
          <w:szCs w:val="24"/>
        </w:rPr>
        <w:t xml:space="preserve"> των δαπανών, διότι θέλουμε να</w:t>
      </w:r>
      <w:r>
        <w:rPr>
          <w:rFonts w:eastAsia="Times New Roman" w:cs="Times New Roman"/>
          <w:szCs w:val="24"/>
        </w:rPr>
        <w:t xml:space="preserve"> αμείψουμε την πραγματική εργασία με αξιοπρεπή τρόπο και όχι την πλασματική εργασία, την </w:t>
      </w:r>
      <w:proofErr w:type="spellStart"/>
      <w:r>
        <w:rPr>
          <w:rFonts w:eastAsia="Times New Roman" w:cs="Times New Roman"/>
          <w:szCs w:val="24"/>
        </w:rPr>
        <w:t>υπερσυνταγογράφηση</w:t>
      </w:r>
      <w:proofErr w:type="spellEnd"/>
      <w:r>
        <w:rPr>
          <w:rFonts w:eastAsia="Times New Roman" w:cs="Times New Roman"/>
          <w:szCs w:val="24"/>
        </w:rPr>
        <w:t xml:space="preserve"> ή την πλασματική ζήτηση. Να εξηγούμαστε</w:t>
      </w:r>
      <w:r>
        <w:rPr>
          <w:rFonts w:eastAsia="Times New Roman" w:cs="Times New Roman"/>
          <w:szCs w:val="24"/>
        </w:rPr>
        <w:t>,</w:t>
      </w:r>
      <w:r>
        <w:rPr>
          <w:rFonts w:eastAsia="Times New Roman" w:cs="Times New Roman"/>
          <w:szCs w:val="24"/>
        </w:rPr>
        <w:t xml:space="preserve"> για να μην παρεξηγούμαστε.</w:t>
      </w:r>
    </w:p>
    <w:p w14:paraId="054DAF8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Λειτουργούμε –και θα λειτουργούμε για ενάμιση χρόνο ακόμα- μέσα σε ορισμένα </w:t>
      </w:r>
      <w:r>
        <w:rPr>
          <w:rFonts w:eastAsia="Times New Roman" w:cs="Times New Roman"/>
          <w:szCs w:val="24"/>
        </w:rPr>
        <w:t>δημοσιονομικά πλαίσια. Δεν μπορούμε να φύγουμε απ’ αυτά</w:t>
      </w:r>
      <w:r>
        <w:rPr>
          <w:rFonts w:eastAsia="Times New Roman" w:cs="Times New Roman"/>
          <w:szCs w:val="24"/>
        </w:rPr>
        <w:t>,</w:t>
      </w:r>
      <w:r>
        <w:rPr>
          <w:rFonts w:eastAsia="Times New Roman" w:cs="Times New Roman"/>
          <w:szCs w:val="24"/>
        </w:rPr>
        <w:t xml:space="preserve"> μέχρι τον Ιούνιο του 2018. Όμως, αναγνωρίστε και εσείς ότι για πρώτη φορά, μετά από διαρκείς περικοπές των προηγούμενων χρόνων, το συνολικό όριο δαπανών του ΕΟΠΥΥ προς τους ιδιώτες </w:t>
      </w:r>
      <w:proofErr w:type="spellStart"/>
      <w:r>
        <w:rPr>
          <w:rFonts w:eastAsia="Times New Roman" w:cs="Times New Roman"/>
          <w:szCs w:val="24"/>
        </w:rPr>
        <w:t>παρόχους</w:t>
      </w:r>
      <w:proofErr w:type="spellEnd"/>
      <w:r>
        <w:rPr>
          <w:rFonts w:eastAsia="Times New Roman" w:cs="Times New Roman"/>
          <w:szCs w:val="24"/>
        </w:rPr>
        <w:t xml:space="preserve"> υγείας ή </w:t>
      </w:r>
      <w:r>
        <w:rPr>
          <w:rFonts w:eastAsia="Times New Roman" w:cs="Times New Roman"/>
          <w:szCs w:val="24"/>
        </w:rPr>
        <w:t>υγειονομικών προϊόντων, από 1.402.000.000 ευρώ που είχε συμφωνήσει η προηγούμενη κυβέρνηση και που το κατέβαζε</w:t>
      </w:r>
      <w:r>
        <w:rPr>
          <w:rFonts w:eastAsia="Times New Roman" w:cs="Times New Roman"/>
          <w:szCs w:val="24"/>
        </w:rPr>
        <w:t>,</w:t>
      </w:r>
      <w:r>
        <w:rPr>
          <w:rFonts w:eastAsia="Times New Roman" w:cs="Times New Roman"/>
          <w:szCs w:val="24"/>
        </w:rPr>
        <w:t xml:space="preserve"> σε σχέση με τα προη</w:t>
      </w:r>
      <w:r>
        <w:rPr>
          <w:rFonts w:eastAsia="Times New Roman" w:cs="Times New Roman"/>
          <w:szCs w:val="24"/>
        </w:rPr>
        <w:lastRenderedPageBreak/>
        <w:t>γούμενα χρόνια, το πήγαμε φέτος με την τελευταία διαπραγμάτευση</w:t>
      </w:r>
      <w:r>
        <w:rPr>
          <w:rFonts w:eastAsia="Times New Roman" w:cs="Times New Roman"/>
          <w:szCs w:val="24"/>
        </w:rPr>
        <w:t>,</w:t>
      </w:r>
      <w:r>
        <w:rPr>
          <w:rFonts w:eastAsia="Times New Roman" w:cs="Times New Roman"/>
          <w:szCs w:val="24"/>
        </w:rPr>
        <w:t xml:space="preserve"> στο 1.525.000.000 ευρώ και κάνουμε μία αναδιανομή στο εσωτερ</w:t>
      </w:r>
      <w:r>
        <w:rPr>
          <w:rFonts w:eastAsia="Times New Roman" w:cs="Times New Roman"/>
          <w:szCs w:val="24"/>
        </w:rPr>
        <w:t>ικό του, κύριε Νικολόπουλε. Σε όλες τις κατηγορίες, εκτός από την κατηγορία των νοσηλειών στο εξωτερικό, μπαίνει όριο δαπάνης, γιατί πρέπει να μπει. Πρέπει να έχουμε μία εικόνα του τι έχουμε ανάγκη και μέχρι πού μπορούμε να φθάσουμε.</w:t>
      </w:r>
    </w:p>
    <w:p w14:paraId="054DAF89"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Πριν από κάποια χρόνια</w:t>
      </w:r>
      <w:r>
        <w:rPr>
          <w:rFonts w:eastAsia="Times New Roman" w:cs="Times New Roman"/>
          <w:szCs w:val="24"/>
        </w:rPr>
        <w:t>, η Κυβέρνηση σε ένα βράδυ έβαλε όριο δαπάνης σε μία σειρά από κατηγορίες. Τότε δεν μίλησαν και πολλοί. Αυτή τη στιγμή</w:t>
      </w:r>
      <w:r>
        <w:rPr>
          <w:rFonts w:eastAsia="Times New Roman" w:cs="Times New Roman"/>
          <w:szCs w:val="24"/>
        </w:rPr>
        <w:t>,</w:t>
      </w:r>
      <w:r>
        <w:rPr>
          <w:rFonts w:eastAsia="Times New Roman" w:cs="Times New Roman"/>
          <w:szCs w:val="24"/>
        </w:rPr>
        <w:t xml:space="preserve"> εμείς κάναμε δύο μεγάλες τομές στον ΕΟΠΥΥ. Η πρώτη μεγάλη τομή είναι ότι το 2016 είναι η πρώτη χρονιά που ο ΕΟΠΥΥ, ο διάδοχος των ασφαλιστικών ταμείων, δεν δημιουργεί νέο χρέος, διότι εκκαθαρίζει με δειγματοληπτικό πραγματικό έλεγχο σε ένα μεγάλο ποσοστό </w:t>
      </w:r>
      <w:r>
        <w:rPr>
          <w:rFonts w:eastAsia="Times New Roman" w:cs="Times New Roman"/>
          <w:szCs w:val="24"/>
        </w:rPr>
        <w:t xml:space="preserve">των υποβολών, το σύνολο που του υποβάλλει ο κάθε </w:t>
      </w:r>
      <w:proofErr w:type="spellStart"/>
      <w:r>
        <w:rPr>
          <w:rFonts w:eastAsia="Times New Roman" w:cs="Times New Roman"/>
          <w:szCs w:val="24"/>
        </w:rPr>
        <w:t>πάροχος</w:t>
      </w:r>
      <w:proofErr w:type="spellEnd"/>
      <w:r>
        <w:rPr>
          <w:rFonts w:eastAsia="Times New Roman" w:cs="Times New Roman"/>
          <w:szCs w:val="24"/>
        </w:rPr>
        <w:t xml:space="preserve">. Αν είναι όλα εντάξει, του πληρώνει το 100%. Αν δεν είναι εντάξει, τότε κάνει την περικοπή που πρέπει να κάνει. Έτσι δεν παράγει νέο χρέος. </w:t>
      </w:r>
    </w:p>
    <w:p w14:paraId="054DAF8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Τι ήταν το χρέος των ασφαλιστικών ταμείων προς τους ιδιώτε</w:t>
      </w:r>
      <w:r>
        <w:rPr>
          <w:rFonts w:eastAsia="Times New Roman" w:cs="Times New Roman"/>
          <w:szCs w:val="24"/>
        </w:rPr>
        <w:t xml:space="preserve">ς </w:t>
      </w:r>
      <w:proofErr w:type="spellStart"/>
      <w:r>
        <w:rPr>
          <w:rFonts w:eastAsia="Times New Roman" w:cs="Times New Roman"/>
          <w:szCs w:val="24"/>
        </w:rPr>
        <w:t>παρόχους</w:t>
      </w:r>
      <w:proofErr w:type="spellEnd"/>
      <w:r>
        <w:rPr>
          <w:rFonts w:eastAsia="Times New Roman" w:cs="Times New Roman"/>
          <w:szCs w:val="24"/>
        </w:rPr>
        <w:t xml:space="preserve">, κύριε Νικολόπουλε; Ήταν ότι στο ΙΚΑ παλαιά κατέθετες 100.000 ευρώ, σου έδινε τις 80.000 ευρώ ή τις 90.000 ευρώ και τα άλλα «άστα να τα βρούμε». Ποτέ! Το ξέρετε ότι τώρα </w:t>
      </w:r>
      <w:r>
        <w:rPr>
          <w:rFonts w:eastAsia="Times New Roman" w:cs="Times New Roman"/>
          <w:szCs w:val="24"/>
        </w:rPr>
        <w:lastRenderedPageBreak/>
        <w:t>πληρώνουμε από τα ληξιπρόθεσμα δαπάνες του ΙΚΑ του 2006, του 2009, του 2010</w:t>
      </w:r>
      <w:r>
        <w:rPr>
          <w:rFonts w:eastAsia="Times New Roman" w:cs="Times New Roman"/>
          <w:szCs w:val="24"/>
        </w:rPr>
        <w:t>,</w:t>
      </w:r>
      <w:r>
        <w:rPr>
          <w:rFonts w:eastAsia="Times New Roman" w:cs="Times New Roman"/>
          <w:szCs w:val="24"/>
        </w:rPr>
        <w:t xml:space="preserve"> που είναι απ’ αυτόν τον μηχανισμό; Φέτος, για πρώτη φορά, το ασφαλιστικό ταμείο της χώρας μας δεν παράγει καινούργια χρέη από τη χρήση του 2016 και έχει, βέβαια, όριο δαπάνης. Κάνουμε μία αναδιανομή.</w:t>
      </w:r>
    </w:p>
    <w:p w14:paraId="054DAF8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Η δεύτερη μεγάλη τομή που κάνουμε είναι ότι όλοι οι </w:t>
      </w:r>
      <w:proofErr w:type="spellStart"/>
      <w:r>
        <w:rPr>
          <w:rFonts w:eastAsia="Times New Roman" w:cs="Times New Roman"/>
          <w:szCs w:val="24"/>
        </w:rPr>
        <w:t>πά</w:t>
      </w:r>
      <w:r>
        <w:rPr>
          <w:rFonts w:eastAsia="Times New Roman" w:cs="Times New Roman"/>
          <w:szCs w:val="24"/>
        </w:rPr>
        <w:t>ροχοι</w:t>
      </w:r>
      <w:proofErr w:type="spellEnd"/>
      <w:r>
        <w:rPr>
          <w:rFonts w:eastAsia="Times New Roman" w:cs="Times New Roman"/>
          <w:szCs w:val="24"/>
        </w:rPr>
        <w:t xml:space="preserve"> του ΕΟΠΥΥ πλέον</w:t>
      </w:r>
      <w:r>
        <w:rPr>
          <w:rFonts w:eastAsia="Times New Roman" w:cs="Times New Roman"/>
          <w:szCs w:val="24"/>
        </w:rPr>
        <w:t>,</w:t>
      </w:r>
      <w:r>
        <w:rPr>
          <w:rFonts w:eastAsia="Times New Roman" w:cs="Times New Roman"/>
          <w:szCs w:val="24"/>
        </w:rPr>
        <w:t xml:space="preserve"> θα έχουν συμβάσεις με τον ασφαλιστικό οργανισμό. Δεν θα γίνεται</w:t>
      </w:r>
      <w:r>
        <w:rPr>
          <w:rFonts w:eastAsia="Times New Roman" w:cs="Times New Roman"/>
          <w:szCs w:val="24"/>
        </w:rPr>
        <w:t>,</w:t>
      </w:r>
      <w:r>
        <w:rPr>
          <w:rFonts w:eastAsia="Times New Roman" w:cs="Times New Roman"/>
          <w:szCs w:val="24"/>
        </w:rPr>
        <w:t xml:space="preserve"> όπως σε ορισμένες κατηγορίες που είχαν μείνει εκτός των συμβάσεων. Μία απ’ αυτές ήταν και η ιστορία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Έπρεπε να πληρώνει ο γονιός ή ο ασθενής κάποια υ</w:t>
      </w:r>
      <w:r>
        <w:rPr>
          <w:rFonts w:eastAsia="Times New Roman" w:cs="Times New Roman"/>
          <w:szCs w:val="24"/>
        </w:rPr>
        <w:t>λικά, κάποια πράγματα</w:t>
      </w:r>
      <w:r>
        <w:rPr>
          <w:rFonts w:eastAsia="Times New Roman" w:cs="Times New Roman"/>
          <w:szCs w:val="24"/>
        </w:rPr>
        <w:t xml:space="preserve"> </w:t>
      </w:r>
      <w:r>
        <w:rPr>
          <w:rFonts w:eastAsia="Times New Roman" w:cs="Times New Roman"/>
          <w:szCs w:val="24"/>
        </w:rPr>
        <w:t>και μετά να πηγαίνει να καταθέτει και να τα παίρνει. Αυτό είναι μεγάλη ανακούφιση</w:t>
      </w:r>
      <w:r>
        <w:rPr>
          <w:rFonts w:eastAsia="Times New Roman" w:cs="Times New Roman"/>
          <w:szCs w:val="24"/>
        </w:rPr>
        <w:t>,</w:t>
      </w:r>
      <w:r>
        <w:rPr>
          <w:rFonts w:eastAsia="Times New Roman" w:cs="Times New Roman"/>
          <w:szCs w:val="24"/>
        </w:rPr>
        <w:t xml:space="preserve"> σε όλες τις οικογένειες. Τώρα θα κάνουμε συμβάσεις. </w:t>
      </w:r>
    </w:p>
    <w:p w14:paraId="054DAF8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Προσέξτε τώρα κάτι άλλο. Κάνοντας τις συμβάσεις, έχουμε τη δυνατότητα να κάνουμε και έλεγχο, όπως </w:t>
      </w:r>
      <w:r>
        <w:rPr>
          <w:rFonts w:eastAsia="Times New Roman" w:cs="Times New Roman"/>
          <w:szCs w:val="24"/>
        </w:rPr>
        <w:t xml:space="preserve">κάνουμε. Αρχίζουμε να κάνουμε και πραγματικό έλεγχο σε όλους τους </w:t>
      </w:r>
      <w:proofErr w:type="spellStart"/>
      <w:r>
        <w:rPr>
          <w:rFonts w:eastAsia="Times New Roman" w:cs="Times New Roman"/>
          <w:szCs w:val="24"/>
        </w:rPr>
        <w:t>παρόχους</w:t>
      </w:r>
      <w:proofErr w:type="spellEnd"/>
      <w:r>
        <w:rPr>
          <w:rFonts w:eastAsia="Times New Roman" w:cs="Times New Roman"/>
          <w:szCs w:val="24"/>
        </w:rPr>
        <w:t>,</w:t>
      </w:r>
      <w:r>
        <w:rPr>
          <w:rFonts w:eastAsia="Times New Roman" w:cs="Times New Roman"/>
          <w:szCs w:val="24"/>
        </w:rPr>
        <w:t xml:space="preserve"> με τους οποίους είχαμε και τα προηγούμενα χρόνια συμβάσεις, αλλά δεν γινόταν. Και μιλώ για τις ιδιωτικές κλινικές, για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εφρού, για τις ψυχιατρικές κλινικές, γι</w:t>
      </w:r>
      <w:r>
        <w:rPr>
          <w:rFonts w:eastAsia="Times New Roman" w:cs="Times New Roman"/>
          <w:szCs w:val="24"/>
        </w:rPr>
        <w:t xml:space="preserve">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α</w:t>
      </w:r>
      <w:r>
        <w:rPr>
          <w:rFonts w:eastAsia="Times New Roman" w:cs="Times New Roman"/>
          <w:szCs w:val="24"/>
        </w:rPr>
        <w:t xml:space="preserve">ποκατάστασης, για τους φυσικοθεραπευτές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54DAF8D"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εκτιμώντας τη δαπάνη, κάνοντας παράλληλα κάποιες συγκρίσεις και έχοντας μία εικόνα του τι συμβαίνει, ορίσαμε ένα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όριο δαπάνης, γιατί έτσι έπρεπε να γίνει –και έτσι θα γίν</w:t>
      </w:r>
      <w:r>
        <w:rPr>
          <w:rFonts w:eastAsia="Times New Roman" w:cs="Times New Roman"/>
          <w:szCs w:val="24"/>
        </w:rPr>
        <w:t>ει- και γι’ αυτήν την κατηγορία.</w:t>
      </w:r>
    </w:p>
    <w:p w14:paraId="054DAF8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σας πω μόνο ένα παράδειγμα, κύριε Νικολόπουλε. Δεν είναι δυνατόν οι πέντε χιλιάδες πεντακόσιοι γιατροί της χώρας</w:t>
      </w:r>
      <w:r>
        <w:rPr>
          <w:rFonts w:eastAsia="Times New Roman" w:cs="Times New Roman"/>
          <w:szCs w:val="24"/>
        </w:rPr>
        <w:t>,</w:t>
      </w:r>
      <w:r>
        <w:rPr>
          <w:rFonts w:eastAsia="Times New Roman" w:cs="Times New Roman"/>
          <w:szCs w:val="24"/>
        </w:rPr>
        <w:t xml:space="preserve"> που έχει ο ΕΟΠΥΥ ως συμβασιούχους για να καλύψουν τον πληθυσμό πανελλαδικά, να μας κοστίζουν τον χρόνο 110</w:t>
      </w:r>
      <w:r>
        <w:rPr>
          <w:rFonts w:eastAsia="Times New Roman" w:cs="Times New Roman"/>
          <w:szCs w:val="24"/>
        </w:rPr>
        <w:t xml:space="preserve"> εκατομμύρια ευρώ και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για κάποιες χιλιάδες παιδιά –σέβομαι απόλυτα το πρόβλημα και θα πω δυο κουβέντες μετά- να μας κοστίζει 105 εκατομμύρια ευρώ. Κάτι συμβαίνει εδώ τώρα. Μην τρελαθούμε.</w:t>
      </w:r>
    </w:p>
    <w:p w14:paraId="054DAF8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Πρώτον, δηλώνω ξεκάθαρα –για να το τελειώνουμε- ότι κ</w:t>
      </w:r>
      <w:r>
        <w:rPr>
          <w:rFonts w:eastAsia="Times New Roman" w:cs="Times New Roman"/>
          <w:szCs w:val="24"/>
        </w:rPr>
        <w:t>ανένα παιδί</w:t>
      </w:r>
      <w:r>
        <w:rPr>
          <w:rFonts w:eastAsia="Times New Roman" w:cs="Times New Roman"/>
          <w:szCs w:val="24"/>
        </w:rPr>
        <w:t>,</w:t>
      </w:r>
      <w:r>
        <w:rPr>
          <w:rFonts w:eastAsia="Times New Roman" w:cs="Times New Roman"/>
          <w:szCs w:val="24"/>
        </w:rPr>
        <w:t xml:space="preserve"> που έχει ανάγκη δεν θα μείνει εκτός θεραπείας. Δεύτερον, θα υπάρξει </w:t>
      </w:r>
      <w:proofErr w:type="spellStart"/>
      <w:r>
        <w:rPr>
          <w:rFonts w:eastAsia="Times New Roman" w:cs="Times New Roman"/>
          <w:szCs w:val="24"/>
        </w:rPr>
        <w:t>εξορθολογισμός</w:t>
      </w:r>
      <w:proofErr w:type="spellEnd"/>
      <w:r>
        <w:rPr>
          <w:rFonts w:eastAsia="Times New Roman" w:cs="Times New Roman"/>
          <w:szCs w:val="24"/>
        </w:rPr>
        <w:t xml:space="preserve"> της δαπάνης</w:t>
      </w:r>
      <w:r>
        <w:rPr>
          <w:rFonts w:eastAsia="Times New Roman" w:cs="Times New Roman"/>
          <w:szCs w:val="24"/>
        </w:rPr>
        <w:t>,</w:t>
      </w:r>
      <w:r>
        <w:rPr>
          <w:rFonts w:eastAsia="Times New Roman" w:cs="Times New Roman"/>
          <w:szCs w:val="24"/>
        </w:rPr>
        <w:t xml:space="preserve"> που δίνουμε γι’ αυτές τις ειδικές θεραπείες. Κοιτάξτε, η </w:t>
      </w:r>
      <w:proofErr w:type="spellStart"/>
      <w:r>
        <w:rPr>
          <w:rFonts w:eastAsia="Times New Roman" w:cs="Times New Roman"/>
          <w:szCs w:val="24"/>
        </w:rPr>
        <w:t>λογοθεραπεία</w:t>
      </w:r>
      <w:proofErr w:type="spellEnd"/>
      <w:r>
        <w:rPr>
          <w:rFonts w:eastAsia="Times New Roman" w:cs="Times New Roman"/>
          <w:szCs w:val="24"/>
        </w:rPr>
        <w:t xml:space="preserve"> 15 ευρώ, η </w:t>
      </w:r>
      <w:proofErr w:type="spellStart"/>
      <w:r>
        <w:rPr>
          <w:rFonts w:eastAsia="Times New Roman" w:cs="Times New Roman"/>
          <w:szCs w:val="24"/>
        </w:rPr>
        <w:t>εργοθεραπεία</w:t>
      </w:r>
      <w:proofErr w:type="spellEnd"/>
      <w:r>
        <w:rPr>
          <w:rFonts w:eastAsia="Times New Roman" w:cs="Times New Roman"/>
          <w:szCs w:val="24"/>
        </w:rPr>
        <w:t xml:space="preserve"> 1,23 και η ψυχοθεραπεία 2,26 ευρώ. </w:t>
      </w:r>
    </w:p>
    <w:p w14:paraId="054DAF9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Ποιος το έχει κάν</w:t>
      </w:r>
      <w:r>
        <w:rPr>
          <w:rFonts w:eastAsia="Times New Roman" w:cs="Times New Roman"/>
          <w:szCs w:val="24"/>
        </w:rPr>
        <w:t xml:space="preserve">ει αυτό τόσα χρόνια, κύριε Νικολόπουλε; Δεν ξέρουμε τι συμβαίνει; Ποιος δουλεύει με 1,23 ευρώ; Μην τρελαθούμε. Γράφονται </w:t>
      </w:r>
      <w:proofErr w:type="spellStart"/>
      <w:r>
        <w:rPr>
          <w:rFonts w:eastAsia="Times New Roman" w:cs="Times New Roman"/>
          <w:szCs w:val="24"/>
        </w:rPr>
        <w:t>λογοθεραπείες</w:t>
      </w:r>
      <w:proofErr w:type="spellEnd"/>
      <w:r>
        <w:rPr>
          <w:rFonts w:eastAsia="Times New Roman" w:cs="Times New Roman"/>
          <w:szCs w:val="24"/>
        </w:rPr>
        <w:t xml:space="preserve">, γίνονται </w:t>
      </w:r>
      <w:proofErr w:type="spellStart"/>
      <w:r>
        <w:rPr>
          <w:rFonts w:eastAsia="Times New Roman" w:cs="Times New Roman"/>
          <w:szCs w:val="24"/>
        </w:rPr>
        <w:t>εργοθεραπείες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πληρώνονται από εκεί. Βέβαια, δεν παίρνουν όλοι μόνο αυτό το ποσό. Παίρνουν και από τις οικο</w:t>
      </w:r>
      <w:r>
        <w:rPr>
          <w:rFonts w:eastAsia="Times New Roman" w:cs="Times New Roman"/>
          <w:szCs w:val="24"/>
        </w:rPr>
        <w:t>γένειες. Δεν συμβαίνει αυτό; Το γράφετε και στην ερώτησή σας.</w:t>
      </w:r>
    </w:p>
    <w:p w14:paraId="054DAF9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υπάρχει και η δευτερολογία. Είσαστε στα έξι λεπτά. </w:t>
      </w:r>
    </w:p>
    <w:p w14:paraId="054DAF9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Πρέπει να το απαντήσω.</w:t>
      </w:r>
    </w:p>
    <w:p w14:paraId="054DAF9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Αυτό λέω. Υπάρχει και η δευτερολογία. </w:t>
      </w:r>
    </w:p>
    <w:p w14:paraId="054DAF9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Ακούστε με. Εμείς ξέρουμε πολύ καλά τι συμβαίνει</w:t>
      </w:r>
      <w:r>
        <w:rPr>
          <w:rFonts w:eastAsia="Times New Roman" w:cs="Times New Roman"/>
          <w:szCs w:val="24"/>
        </w:rPr>
        <w:t>,</w:t>
      </w:r>
      <w:r>
        <w:rPr>
          <w:rFonts w:eastAsia="Times New Roman" w:cs="Times New Roman"/>
          <w:szCs w:val="24"/>
        </w:rPr>
        <w:t xml:space="preserve"> γιατί είμαστε από τα σπλάχνα του συστήματος, δεν είμαστε φυτευτοί. Και ούτε για κοινωνική αναλγησία μπορεί να </w:t>
      </w:r>
      <w:r>
        <w:rPr>
          <w:rFonts w:eastAsia="Times New Roman" w:cs="Times New Roman"/>
          <w:szCs w:val="24"/>
        </w:rPr>
        <w:t xml:space="preserve">μας κατηγορήσει κανένας. </w:t>
      </w:r>
    </w:p>
    <w:p w14:paraId="054DAF9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Στις 22 του μήνα</w:t>
      </w:r>
      <w:r>
        <w:rPr>
          <w:rFonts w:eastAsia="Times New Roman" w:cs="Times New Roman"/>
          <w:szCs w:val="24"/>
        </w:rPr>
        <w:t>,</w:t>
      </w:r>
      <w:r>
        <w:rPr>
          <w:rFonts w:eastAsia="Times New Roman" w:cs="Times New Roman"/>
          <w:szCs w:val="24"/>
        </w:rPr>
        <w:t xml:space="preserve"> που έγινε αυτή η ιστορία, έγινε γιατί τότε έληξε η διαπραγμάτευση, ψηφίστηκαν, και έπρεπε να πάμε την επόμενη χρονιά με αυτόν τον τρόπο. </w:t>
      </w:r>
    </w:p>
    <w:p w14:paraId="054DAF9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Μία από τις ελάχιστες κατηγορίες</w:t>
      </w:r>
      <w:r>
        <w:rPr>
          <w:rFonts w:eastAsia="Times New Roman" w:cs="Times New Roman"/>
          <w:szCs w:val="24"/>
        </w:rPr>
        <w:t>,</w:t>
      </w:r>
      <w:r>
        <w:rPr>
          <w:rFonts w:eastAsia="Times New Roman" w:cs="Times New Roman"/>
          <w:szCs w:val="24"/>
        </w:rPr>
        <w:t xml:space="preserve"> που αντέδρασε</w:t>
      </w:r>
      <w:r>
        <w:rPr>
          <w:rFonts w:eastAsia="Times New Roman" w:cs="Times New Roman"/>
          <w:szCs w:val="24"/>
        </w:rPr>
        <w:t>,</w:t>
      </w:r>
      <w:r>
        <w:rPr>
          <w:rFonts w:eastAsia="Times New Roman" w:cs="Times New Roman"/>
          <w:szCs w:val="24"/>
        </w:rPr>
        <w:t xml:space="preserve"> ήταν αυτή που ήταν εκτός </w:t>
      </w:r>
      <w:r>
        <w:rPr>
          <w:rFonts w:eastAsia="Times New Roman" w:cs="Times New Roman"/>
          <w:szCs w:val="24"/>
        </w:rPr>
        <w:t>σύμβασης</w:t>
      </w:r>
      <w:r>
        <w:rPr>
          <w:rFonts w:eastAsia="Times New Roman" w:cs="Times New Roman"/>
          <w:szCs w:val="24"/>
        </w:rPr>
        <w:t>,</w:t>
      </w:r>
      <w:r>
        <w:rPr>
          <w:rFonts w:eastAsia="Times New Roman" w:cs="Times New Roman"/>
          <w:szCs w:val="24"/>
        </w:rPr>
        <w:t xml:space="preserve"> μέχρι τώρα. Έχετε δει κανέναν από τους </w:t>
      </w:r>
      <w:r>
        <w:rPr>
          <w:rFonts w:eastAsia="Times New Roman" w:cs="Times New Roman"/>
          <w:szCs w:val="24"/>
        </w:rPr>
        <w:t>άλλους,</w:t>
      </w:r>
      <w:r>
        <w:rPr>
          <w:rFonts w:eastAsia="Times New Roman" w:cs="Times New Roman"/>
          <w:szCs w:val="24"/>
        </w:rPr>
        <w:t xml:space="preserve"> που είχαν σύμβαση μέχρι τώρα, και που έγινε και ανακατανομή ποσών -τα διαγνωστικά εργαστήρια, τις κλινικές, δεξιά-αριστερά κ.λπ.- να </w:t>
      </w:r>
      <w:r>
        <w:rPr>
          <w:rFonts w:eastAsia="Times New Roman" w:cs="Times New Roman"/>
          <w:szCs w:val="24"/>
        </w:rPr>
        <w:t>αντιδρά</w:t>
      </w:r>
      <w:r>
        <w:rPr>
          <w:rFonts w:eastAsia="Times New Roman" w:cs="Times New Roman"/>
          <w:szCs w:val="24"/>
        </w:rPr>
        <w:t>σ</w:t>
      </w:r>
      <w:r>
        <w:rPr>
          <w:rFonts w:eastAsia="Times New Roman" w:cs="Times New Roman"/>
          <w:szCs w:val="24"/>
        </w:rPr>
        <w:t>ει</w:t>
      </w:r>
      <w:r>
        <w:rPr>
          <w:rFonts w:eastAsia="Times New Roman" w:cs="Times New Roman"/>
          <w:szCs w:val="24"/>
        </w:rPr>
        <w:t xml:space="preserve"> ότι αφήνουμε ασθενή</w:t>
      </w:r>
      <w:r>
        <w:rPr>
          <w:rFonts w:eastAsia="Times New Roman" w:cs="Times New Roman"/>
          <w:szCs w:val="24"/>
        </w:rPr>
        <w:t>,</w:t>
      </w:r>
      <w:r>
        <w:rPr>
          <w:rFonts w:eastAsia="Times New Roman" w:cs="Times New Roman"/>
          <w:szCs w:val="24"/>
        </w:rPr>
        <w:t xml:space="preserve"> που δεν περιθάλπεται ή δεν ξέρω κα</w:t>
      </w:r>
      <w:r>
        <w:rPr>
          <w:rFonts w:eastAsia="Times New Roman" w:cs="Times New Roman"/>
          <w:szCs w:val="24"/>
        </w:rPr>
        <w:t>ι εγώ τι; Εδώ, όμως, κάτι θα υπάρξει. Έλεος! Είναι σαφές.</w:t>
      </w:r>
    </w:p>
    <w:p w14:paraId="054DAF9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Προσέξτε, εγώ το λέω καθαρά. Συγκροτήσαμε την επιτροπή.</w:t>
      </w:r>
    </w:p>
    <w:p w14:paraId="054DAF9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επαναλαμβάνω, υπάρχει δευτερολογία. Παρακαλώ! Είσαστε στα οκτώ λεπτά. Βοηθήστε λίγο. Υπάρχει δε</w:t>
      </w:r>
      <w:r>
        <w:rPr>
          <w:rFonts w:eastAsia="Times New Roman" w:cs="Times New Roman"/>
          <w:szCs w:val="24"/>
        </w:rPr>
        <w:t>υτερολογία!</w:t>
      </w:r>
    </w:p>
    <w:p w14:paraId="054DAF9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Τελειώνω. Θα πω μόνο αυτή την κουβέντα.</w:t>
      </w:r>
    </w:p>
    <w:p w14:paraId="054DAF9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Συγκροτήσαμε, λοιπόν, μια επιτροπή</w:t>
      </w:r>
      <w:r>
        <w:rPr>
          <w:rFonts w:eastAsia="Times New Roman" w:cs="Times New Roman"/>
          <w:szCs w:val="24"/>
        </w:rPr>
        <w:t>,</w:t>
      </w:r>
      <w:r>
        <w:rPr>
          <w:rFonts w:eastAsia="Times New Roman" w:cs="Times New Roman"/>
          <w:szCs w:val="24"/>
        </w:rPr>
        <w:t xml:space="preserve"> μετά την ένταση της αντίδρασης. Δεν θεωρούμε ότι κάνουμε λάθος γενικώς –και ευχαριστώ που μείνατε εδώ, κυρία Παπακώστα- δε</w:t>
      </w:r>
      <w:r>
        <w:rPr>
          <w:rFonts w:eastAsia="Times New Roman" w:cs="Times New Roman"/>
          <w:szCs w:val="24"/>
        </w:rPr>
        <w:t>ν θεωρώ ότι κάνουμε λάθος σε κάποια ποσά γενικά. Όμως, πρέπει να συμφω</w:t>
      </w:r>
      <w:r>
        <w:rPr>
          <w:rFonts w:eastAsia="Times New Roman" w:cs="Times New Roman"/>
          <w:szCs w:val="24"/>
        </w:rPr>
        <w:lastRenderedPageBreak/>
        <w:t>νήσουμε ότι αυτά τα παιδιά</w:t>
      </w:r>
      <w:r>
        <w:rPr>
          <w:rFonts w:eastAsia="Times New Roman" w:cs="Times New Roman"/>
          <w:szCs w:val="24"/>
        </w:rPr>
        <w:t>,</w:t>
      </w:r>
      <w:r>
        <w:rPr>
          <w:rFonts w:eastAsia="Times New Roman" w:cs="Times New Roman"/>
          <w:szCs w:val="24"/>
        </w:rPr>
        <w:t xml:space="preserve"> με αυτά τα προβλήματα</w:t>
      </w:r>
      <w:r>
        <w:rPr>
          <w:rFonts w:eastAsia="Times New Roman" w:cs="Times New Roman"/>
          <w:szCs w:val="24"/>
        </w:rPr>
        <w:t>,</w:t>
      </w:r>
      <w:r>
        <w:rPr>
          <w:rFonts w:eastAsia="Times New Roman" w:cs="Times New Roman"/>
          <w:szCs w:val="24"/>
        </w:rPr>
        <w:t xml:space="preserve"> έχουν ανάγκη αυτών των θεραπειών</w:t>
      </w:r>
      <w:r>
        <w:rPr>
          <w:rFonts w:eastAsia="Times New Roman" w:cs="Times New Roman"/>
          <w:szCs w:val="24"/>
        </w:rPr>
        <w:t>,</w:t>
      </w:r>
      <w:r>
        <w:rPr>
          <w:rFonts w:eastAsia="Times New Roman" w:cs="Times New Roman"/>
          <w:szCs w:val="24"/>
        </w:rPr>
        <w:t xml:space="preserve"> που θα διαρκούν αυτό το χρονικό διάστημα. Διότι μια μεγάλη ένσταση ήταν ότι «αν εσείς αύριο αλλάξετε </w:t>
      </w:r>
      <w:r>
        <w:rPr>
          <w:rFonts w:eastAsia="Times New Roman" w:cs="Times New Roman"/>
          <w:szCs w:val="24"/>
        </w:rPr>
        <w:t xml:space="preserve">τον ΕΚΠΥ, τον Κανονισμό Παροχών, τότε εμείς θα βρεθούμε στον «αέρα»». </w:t>
      </w:r>
    </w:p>
    <w:p w14:paraId="054DAF9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Για να αφαιρέσουμε, λοιπόν, το οποιοδήποτε επιχείρημα, συγκροτήσαμε μια επιτροπή</w:t>
      </w:r>
      <w:r>
        <w:rPr>
          <w:rFonts w:eastAsia="Times New Roman" w:cs="Times New Roman"/>
          <w:szCs w:val="24"/>
        </w:rPr>
        <w:t>,</w:t>
      </w:r>
      <w:r>
        <w:rPr>
          <w:rFonts w:eastAsia="Times New Roman" w:cs="Times New Roman"/>
          <w:szCs w:val="24"/>
        </w:rPr>
        <w:t xml:space="preserve"> στην οποία συμμετέχουν όλοι οι εκπρόσωποι των επαγγελματιών της ειδικής αγωγής και εκπρόσωποι των γονέω</w:t>
      </w:r>
      <w:r>
        <w:rPr>
          <w:rFonts w:eastAsia="Times New Roman" w:cs="Times New Roman"/>
          <w:szCs w:val="24"/>
        </w:rPr>
        <w:t xml:space="preserve">ν και καθηγητές πανεπιστημίου και εκπρόσωποι του Υπουργείου και άνθρωποι που είναι στο ΕΣΥ. </w:t>
      </w:r>
    </w:p>
    <w:p w14:paraId="054DAF9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Το πρόβλημα είναι ότι το βασικό επιχείρημα που έλεγαν είναι ότι «εάν εσείς μονομερώς αλλάξετε τους όρους της θεραπείας, εμείς θα βρεθούμε στον «αέρα»». Όχι. Θα συμ</w:t>
      </w:r>
      <w:r>
        <w:rPr>
          <w:rFonts w:eastAsia="Times New Roman" w:cs="Times New Roman"/>
          <w:szCs w:val="24"/>
        </w:rPr>
        <w:t xml:space="preserve">φωνήσω με… </w:t>
      </w:r>
    </w:p>
    <w:p w14:paraId="054DAF9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σας παρακαλώ. Είσαστε στα εννιά λεπτά. </w:t>
      </w:r>
    </w:p>
    <w:p w14:paraId="054DAF9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Εάν αυτό οδηγήσει -γιατί μπορούμε να κάνουμε λογαριασμούς- από την </w:t>
      </w:r>
      <w:r>
        <w:rPr>
          <w:rFonts w:eastAsia="Times New Roman" w:cs="Times New Roman"/>
          <w:szCs w:val="24"/>
        </w:rPr>
        <w:t>ε</w:t>
      </w:r>
      <w:r>
        <w:rPr>
          <w:rFonts w:eastAsia="Times New Roman" w:cs="Times New Roman"/>
          <w:szCs w:val="24"/>
        </w:rPr>
        <w:t>πιτροπή και με εισήγησή της, που είναι όλοι</w:t>
      </w:r>
      <w:r>
        <w:rPr>
          <w:rFonts w:eastAsia="Times New Roman" w:cs="Times New Roman"/>
          <w:szCs w:val="24"/>
        </w:rPr>
        <w:t xml:space="preserve"> </w:t>
      </w:r>
      <w:r>
        <w:rPr>
          <w:rFonts w:eastAsia="Times New Roman" w:cs="Times New Roman"/>
          <w:szCs w:val="24"/>
        </w:rPr>
        <w:lastRenderedPageBreak/>
        <w:t>μέσα, στο ότι αυτό σημαίνει ότι χρειάζεται παραπάνω δαπάνη, θα τη δώσουμε. Να είστε σίγουροι ότι θα τη δώσουμε. Όμως, να είστε, επίσης, σίγουροι ότι δεν θα φτάσει στα 105 που ήταν πριν.</w:t>
      </w:r>
    </w:p>
    <w:p w14:paraId="054DAF9F" w14:textId="77777777" w:rsidR="00F717F6" w:rsidRDefault="00316B23">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Ευχαριστούμε.</w:t>
      </w:r>
    </w:p>
    <w:p w14:paraId="054DAFA0" w14:textId="77777777" w:rsidR="00F717F6" w:rsidRDefault="00316B23">
      <w:pPr>
        <w:spacing w:line="600" w:lineRule="auto"/>
        <w:ind w:firstLine="720"/>
        <w:jc w:val="both"/>
        <w:rPr>
          <w:rFonts w:eastAsia="Times New Roman"/>
          <w:szCs w:val="24"/>
        </w:rPr>
      </w:pPr>
      <w:r>
        <w:rPr>
          <w:rFonts w:eastAsia="Times New Roman"/>
          <w:szCs w:val="24"/>
        </w:rPr>
        <w:t>Κύριε Νικολόπουλε, έχετ</w:t>
      </w:r>
      <w:r>
        <w:rPr>
          <w:rFonts w:eastAsia="Times New Roman"/>
          <w:szCs w:val="24"/>
        </w:rPr>
        <w:t>ε τον λόγο.</w:t>
      </w:r>
    </w:p>
    <w:p w14:paraId="054DAFA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επειδή πολλές ερωτήσεις δεν έγιναν σήμερα, δείξτε λίγη ανοχή. Έδειξαν άλλωστε και οι προηγούμενοι. Το κάνατε ήδη και σας ευχαριστούμε…</w:t>
      </w:r>
    </w:p>
    <w:p w14:paraId="054DAFA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Η ανοχή είναι δεδομένη, κύριε Νικολόπουλε, αλλά, ξέρετε, όταν τα τρία λεπτά γίνονται δέκα</w:t>
      </w:r>
      <w:r>
        <w:rPr>
          <w:rFonts w:eastAsia="Times New Roman" w:cs="Times New Roman"/>
          <w:szCs w:val="24"/>
        </w:rPr>
        <w:t xml:space="preserve">. </w:t>
      </w:r>
      <w:r>
        <w:rPr>
          <w:rFonts w:eastAsia="Times New Roman" w:cs="Times New Roman"/>
          <w:szCs w:val="24"/>
        </w:rPr>
        <w:t>Στα πέντε λεπτά εντάξει, στα επτά λεπτά εντάξει, αλλά στα δέκα λεπτά!</w:t>
      </w:r>
    </w:p>
    <w:p w14:paraId="054DAFA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Σας ευχαριστούμε πάρα πολύ, διότι το κάνατε ήδη.</w:t>
      </w:r>
    </w:p>
    <w:p w14:paraId="054DAFA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συμφωνήσω ασφαλώς σε πολλά που είπατε. Νομίζω ότι δεν το έχετε ανάγκη να συμφωνήσω εγώ. </w:t>
      </w:r>
    </w:p>
    <w:p w14:paraId="054DAFA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Γνωρίζετε ότι αυτή τη συνεδρίαση είτε τώρα ζωντανά είτε λίγο αργότερα, θα την παρακολουθήσουν οι περισσότεροι των οικογενειών</w:t>
      </w:r>
      <w:r>
        <w:rPr>
          <w:rFonts w:eastAsia="Times New Roman" w:cs="Times New Roman"/>
          <w:szCs w:val="24"/>
        </w:rPr>
        <w:t>,</w:t>
      </w:r>
      <w:r>
        <w:rPr>
          <w:rFonts w:eastAsia="Times New Roman" w:cs="Times New Roman"/>
          <w:szCs w:val="24"/>
        </w:rPr>
        <w:t xml:space="preserve"> που έχουν αυτόν τον στ</w:t>
      </w:r>
      <w:r>
        <w:rPr>
          <w:rFonts w:eastAsia="Times New Roman" w:cs="Times New Roman"/>
          <w:szCs w:val="24"/>
        </w:rPr>
        <w:t>αυρό ή αυτή την ευλογία μέσα στο σπίτι τους.</w:t>
      </w:r>
    </w:p>
    <w:p w14:paraId="054DAFA6"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Τώρα, πριν μπω εδώ στη Βουλή, μια αστυφυλακίνα μού είπε «να πείτε στον κ. </w:t>
      </w:r>
      <w:proofErr w:type="spellStart"/>
      <w:r>
        <w:rPr>
          <w:rFonts w:eastAsia="Times New Roman" w:cs="Times New Roman"/>
          <w:szCs w:val="24"/>
        </w:rPr>
        <w:t>Πολάκη</w:t>
      </w:r>
      <w:proofErr w:type="spellEnd"/>
      <w:r>
        <w:rPr>
          <w:rFonts w:eastAsia="Times New Roman" w:cs="Times New Roman"/>
          <w:szCs w:val="24"/>
        </w:rPr>
        <w:t xml:space="preserve"> ότι δίνω 40 ευρώ». Και τη ρώτησα πόσο μεροκάματο παίρνει. Και πόσοι Έλληνες παίρνουν μεροκάματο! Για μία ώρα δίνει 40 ευρώ! Και δε</w:t>
      </w:r>
      <w:r>
        <w:rPr>
          <w:rFonts w:eastAsia="Times New Roman" w:cs="Times New Roman"/>
          <w:szCs w:val="24"/>
        </w:rPr>
        <w:t xml:space="preserve">ν θέλει να δίνει. Πιστεύετε ότι θέλει; Όμως, για το παιδί της όλα θα τα δώσει, και τη ζωή της. </w:t>
      </w:r>
      <w:proofErr w:type="spellStart"/>
      <w:r>
        <w:rPr>
          <w:rFonts w:eastAsia="Times New Roman" w:cs="Times New Roman"/>
          <w:szCs w:val="24"/>
        </w:rPr>
        <w:t>Εκβιαζόμενη</w:t>
      </w:r>
      <w:proofErr w:type="spellEnd"/>
      <w:r>
        <w:rPr>
          <w:rFonts w:eastAsia="Times New Roman" w:cs="Times New Roman"/>
          <w:szCs w:val="24"/>
        </w:rPr>
        <w:t xml:space="preserve">; Εξηρτημένη από το ότι είναι ο καλός θεραπευτής; </w:t>
      </w:r>
    </w:p>
    <w:p w14:paraId="054DAFA7"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Όμως, για να δούμε ποιες είναι οι διαφορές, κύριε Υπουργέ. Αυτό το 30 ευρώ -όχι το 40 ευρώ που άκου</w:t>
      </w:r>
      <w:r>
        <w:rPr>
          <w:rFonts w:eastAsia="Times New Roman" w:cs="Times New Roman"/>
          <w:szCs w:val="24"/>
        </w:rPr>
        <w:t>σα- μπορεί να γίνει 1,50 ευρώ, μπορεί να γίνει 2 ευρώ; Μπορεί;</w:t>
      </w:r>
    </w:p>
    <w:p w14:paraId="054DAFA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Τόσο είναι τώρα!</w:t>
      </w:r>
    </w:p>
    <w:p w14:paraId="054DAFA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Λέω πόσο τους παίρνουν.</w:t>
      </w:r>
    </w:p>
    <w:p w14:paraId="054DAFA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Εμείς θα κάνουμε 15 τις αποθεραπείες.</w:t>
      </w:r>
      <w:r>
        <w:rPr>
          <w:rFonts w:eastAsia="Times New Roman" w:cs="Times New Roman"/>
          <w:szCs w:val="24"/>
        </w:rPr>
        <w:t xml:space="preserve"> Και θα ανεβάσουμε την ψυχοθεραπεία.</w:t>
      </w:r>
    </w:p>
    <w:p w14:paraId="054DAFA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Καλά κάνετε και τα λέτε. Να ακούγονται αυτά που λέτε, ακριβώς για να βρούμε μια λύση, γιατί θέλουμε να βρούμε σε αυτό όλοι μια λύση. Όπως είπατε, και η παρουσία της κ. Παπακώστα </w:t>
      </w:r>
      <w:r>
        <w:rPr>
          <w:rFonts w:eastAsia="Times New Roman" w:cs="Times New Roman"/>
          <w:szCs w:val="24"/>
        </w:rPr>
        <w:t xml:space="preserve">εδώ </w:t>
      </w:r>
      <w:r>
        <w:rPr>
          <w:rFonts w:eastAsia="Times New Roman" w:cs="Times New Roman"/>
          <w:szCs w:val="24"/>
        </w:rPr>
        <w:t>και με τη θεσμ</w:t>
      </w:r>
      <w:r>
        <w:rPr>
          <w:rFonts w:eastAsia="Times New Roman" w:cs="Times New Roman"/>
          <w:szCs w:val="24"/>
        </w:rPr>
        <w:t>ική της ιδιότητα</w:t>
      </w:r>
      <w:r>
        <w:rPr>
          <w:rFonts w:eastAsia="Times New Roman" w:cs="Times New Roman"/>
          <w:szCs w:val="24"/>
        </w:rPr>
        <w:t>,</w:t>
      </w:r>
      <w:r>
        <w:rPr>
          <w:rFonts w:eastAsia="Times New Roman" w:cs="Times New Roman"/>
          <w:szCs w:val="24"/>
        </w:rPr>
        <w:t xml:space="preserve"> φαντάζομαι ότι αυτό διατρανώνει και διαδηλώνει</w:t>
      </w:r>
      <w:r>
        <w:rPr>
          <w:rFonts w:eastAsia="Times New Roman" w:cs="Times New Roman"/>
          <w:szCs w:val="24"/>
        </w:rPr>
        <w:t>,</w:t>
      </w:r>
      <w:r>
        <w:rPr>
          <w:rFonts w:eastAsia="Times New Roman" w:cs="Times New Roman"/>
          <w:szCs w:val="24"/>
        </w:rPr>
        <w:t xml:space="preserve"> όσον αφορά σε αυτό το θέμα, και χάρηκα.</w:t>
      </w:r>
    </w:p>
    <w:p w14:paraId="054DAFAC"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Άκουσα ότι συγκροτήσατε αυτή την επιτροπή. Υπάρχουν, όμως, πολλά ζητήματα και τα ξέρετε. Δεν θα με πάρει ο χρόνος για να τα αναφέρω. Και δεν θα σας κά</w:t>
      </w:r>
      <w:r>
        <w:rPr>
          <w:rFonts w:eastAsia="Times New Roman" w:cs="Times New Roman"/>
          <w:szCs w:val="24"/>
        </w:rPr>
        <w:t>νω σοφότερο. Θα δείξω ότι γνωρίζω τα θέματα. Εγγυητικές επιστολές. Ο χρόνος τριάντα λεπτά ξέρετε πόσο…</w:t>
      </w:r>
    </w:p>
    <w:p w14:paraId="054DAFA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Είναι το ελάχιστο. Έχετε λάθος πληροφόρηση.</w:t>
      </w:r>
    </w:p>
    <w:p w14:paraId="054DAFA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Καλά κάνετε, διορθώστε με</w:t>
      </w:r>
      <w:r>
        <w:rPr>
          <w:rFonts w:eastAsia="Times New Roman" w:cs="Times New Roman"/>
          <w:szCs w:val="24"/>
        </w:rPr>
        <w:t>.</w:t>
      </w:r>
    </w:p>
    <w:p w14:paraId="054DAFA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w:t>
      </w:r>
      <w:r>
        <w:rPr>
          <w:rFonts w:eastAsia="Times New Roman" w:cs="Times New Roman"/>
          <w:b/>
          <w:szCs w:val="24"/>
        </w:rPr>
        <w:t xml:space="preserve">Σ (Αναπληρωτής Υπουργός Υγείας): </w:t>
      </w:r>
      <w:r>
        <w:rPr>
          <w:rFonts w:eastAsia="Times New Roman" w:cs="Times New Roman"/>
          <w:szCs w:val="24"/>
        </w:rPr>
        <w:t>Αυτό είναι το ελάχιστο, το βάζουμε για να υπάρχει. Θέλουν να το πάμε 45 το ελάχιστο</w:t>
      </w:r>
      <w:r>
        <w:rPr>
          <w:rFonts w:eastAsia="Times New Roman" w:cs="Times New Roman"/>
          <w:szCs w:val="24"/>
        </w:rPr>
        <w:t>. Ν</w:t>
      </w:r>
      <w:r>
        <w:rPr>
          <w:rFonts w:eastAsia="Times New Roman" w:cs="Times New Roman"/>
          <w:szCs w:val="24"/>
        </w:rPr>
        <w:t>α το πάμε. Το βάζουμε για το ελάχιστο. Γιατί έχουμε καταγγελίες ότι ο χρόνος μπορεί να είναι δέκα λεπτά και να χρεώνεται. Ως ελάχιστο προ</w:t>
      </w:r>
      <w:r>
        <w:rPr>
          <w:rFonts w:eastAsia="Times New Roman" w:cs="Times New Roman"/>
          <w:szCs w:val="24"/>
        </w:rPr>
        <w:t xml:space="preserve">ς τα κάτω μπαίνει, όχι ως μέγιστο! </w:t>
      </w:r>
    </w:p>
    <w:p w14:paraId="054DAFB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Προβλήματα υπάρχουν, όμως,...</w:t>
      </w:r>
    </w:p>
    <w:p w14:paraId="054DAFB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Κι όμως, έχουμε καταγγελίες, κυρία Παπακώστα! </w:t>
      </w:r>
    </w:p>
    <w:p w14:paraId="054DAFB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Πρέπει να το λύσετε αυτό!</w:t>
      </w:r>
    </w:p>
    <w:p w14:paraId="054DAFB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ΑΥΛΟΣ ΠΟΛΑΚΗΣ (Αναπληρωτής Υπουργός Υγείας):</w:t>
      </w:r>
      <w:r>
        <w:rPr>
          <w:rFonts w:eastAsia="Times New Roman" w:cs="Times New Roman"/>
          <w:szCs w:val="24"/>
        </w:rPr>
        <w:t xml:space="preserve"> Γι’ αυτό το λέμε! Ως ελάχιστο το βάλαμε, όχι ως μέγιστο! </w:t>
      </w:r>
    </w:p>
    <w:p w14:paraId="054DAFB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Υπουργέ, καλά κάνετε και το λέτε, γιατί η ανησυχία είναι ότι θα δημιουργήσει ένα καθεστώς. </w:t>
      </w:r>
    </w:p>
    <w:p w14:paraId="054DAFB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όπως καταλαβαίνετ</w:t>
      </w:r>
      <w:r>
        <w:rPr>
          <w:rFonts w:eastAsia="Times New Roman" w:cs="Times New Roman"/>
          <w:szCs w:val="24"/>
        </w:rPr>
        <w:t xml:space="preserve">ε, ένα παιδί </w:t>
      </w:r>
      <w:r>
        <w:rPr>
          <w:rFonts w:eastAsia="Times New Roman" w:cs="Times New Roman"/>
          <w:szCs w:val="24"/>
        </w:rPr>
        <w:t>με</w:t>
      </w:r>
      <w:r>
        <w:rPr>
          <w:rFonts w:eastAsia="Times New Roman" w:cs="Times New Roman"/>
          <w:szCs w:val="24"/>
        </w:rPr>
        <w:t xml:space="preserve"> αυτισμό μπορεί να χρειάζεται δέκα, δεκαπέντε λεπτά</w:t>
      </w:r>
      <w:r>
        <w:rPr>
          <w:rFonts w:eastAsia="Times New Roman" w:cs="Times New Roman"/>
          <w:szCs w:val="24"/>
        </w:rPr>
        <w:t>,</w:t>
      </w:r>
      <w:r>
        <w:rPr>
          <w:rFonts w:eastAsia="Times New Roman" w:cs="Times New Roman"/>
          <w:szCs w:val="24"/>
        </w:rPr>
        <w:t xml:space="preserve"> ώσπου να έρθει να συνεργαστεί. </w:t>
      </w:r>
    </w:p>
    <w:p w14:paraId="054DAFB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Ώσπου να συνεργαστεί. Το ξέρουμε!</w:t>
      </w:r>
    </w:p>
    <w:p w14:paraId="054DAFB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Χαιρόμαστε με αυτό που λέτε και μην έχετε καμμιά αμφιβολία. </w:t>
      </w:r>
    </w:p>
    <w:p w14:paraId="054DAFB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Μα, έχουμε καταγγελία για το ανάποδο και γι’ αυτό το βάλαμε! Για το ανάποδο έχουμε καταγγελία! </w:t>
      </w:r>
    </w:p>
    <w:p w14:paraId="054DAFB9" w14:textId="77777777" w:rsidR="00F717F6" w:rsidRDefault="00316B23">
      <w:pPr>
        <w:spacing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cs="Times New Roman"/>
          <w:szCs w:val="24"/>
        </w:rPr>
        <w:t>Κύριε Υπουργέ, δεν γ</w:t>
      </w:r>
      <w:r>
        <w:rPr>
          <w:rFonts w:eastAsia="Times New Roman" w:cs="Times New Roman"/>
          <w:szCs w:val="24"/>
        </w:rPr>
        <w:t xml:space="preserve">ίνεται κατ’ ιδίαν συζήτηση εδώ. Έχετε και δευτερολογία! Ειλικρινά, δηλαδή! </w:t>
      </w:r>
    </w:p>
    <w:p w14:paraId="054DAFB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Είναι πολύ σοβαρό και αφορά πολύ κόσμο, κύριε Πρόεδρε! </w:t>
      </w:r>
    </w:p>
    <w:p w14:paraId="054DAFBB" w14:textId="77777777" w:rsidR="00F717F6" w:rsidRDefault="00316B23">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Μα, το ξέρω και είναι και πολύ ενδιαφέρον το θ</w:t>
      </w:r>
      <w:r>
        <w:rPr>
          <w:rFonts w:eastAsia="Times New Roman"/>
          <w:szCs w:val="24"/>
        </w:rPr>
        <w:t xml:space="preserve">έμα. Και το λέω με πολύ σεβασμό. Όμως, πρέπει να τηρήσουμε σχετικά τον Κανονισμό της Βουλής. </w:t>
      </w:r>
    </w:p>
    <w:p w14:paraId="054DAFBC" w14:textId="77777777" w:rsidR="00F717F6" w:rsidRDefault="00316B2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Έχετε δίκιο, κύριε Πρόεδρε!</w:t>
      </w:r>
    </w:p>
    <w:p w14:paraId="054DAFB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Ευχαριστούμε, κύριε Πρόεδρε, για την ανοχή σας. </w:t>
      </w:r>
    </w:p>
    <w:p w14:paraId="054DAFBE"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Μιλήσατε για την</w:t>
      </w:r>
      <w:r>
        <w:rPr>
          <w:rFonts w:eastAsia="Times New Roman" w:cs="Times New Roman"/>
          <w:szCs w:val="24"/>
        </w:rPr>
        <w:t xml:space="preserve"> προκλητική ζήτηση. </w:t>
      </w:r>
    </w:p>
    <w:p w14:paraId="054DAFBF"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proofErr w:type="spellStart"/>
      <w:r>
        <w:rPr>
          <w:rFonts w:eastAsia="Times New Roman" w:cs="Times New Roman"/>
          <w:szCs w:val="24"/>
        </w:rPr>
        <w:t>Προκλητή</w:t>
      </w:r>
      <w:proofErr w:type="spellEnd"/>
      <w:r>
        <w:rPr>
          <w:rFonts w:eastAsia="Times New Roman" w:cs="Times New Roman"/>
          <w:szCs w:val="24"/>
        </w:rPr>
        <w:t>!</w:t>
      </w:r>
    </w:p>
    <w:p w14:paraId="054DAFC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Την </w:t>
      </w:r>
      <w:proofErr w:type="spellStart"/>
      <w:r>
        <w:rPr>
          <w:rFonts w:eastAsia="Times New Roman" w:cs="Times New Roman"/>
          <w:szCs w:val="24"/>
        </w:rPr>
        <w:t>προκλητή</w:t>
      </w:r>
      <w:proofErr w:type="spellEnd"/>
      <w:r>
        <w:rPr>
          <w:rFonts w:eastAsia="Times New Roman" w:cs="Times New Roman"/>
          <w:szCs w:val="24"/>
        </w:rPr>
        <w:t xml:space="preserve">, αλλά και πολλές φορές προκλητική. Πώς θα γίνει; </w:t>
      </w:r>
    </w:p>
    <w:p w14:paraId="054DAFC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Εγώ τώρα έρχομαι από τη μεριά των γονέων. Μόνοι τους οι γονείς υπογράφουν το παραπεμπτικό; </w:t>
      </w:r>
      <w:r>
        <w:rPr>
          <w:rFonts w:eastAsia="Times New Roman" w:cs="Times New Roman"/>
          <w:szCs w:val="24"/>
        </w:rPr>
        <w:t>Του λέει ο γιατρός, κύριε Πρόεδρε, ότι χρειάζεται τόσες συνεδρίες. Τι να κάνει; Να κάνει λιγότερες ο γονιός; Ποιος θα πάρει αυτήν την ευθύνη; Δεν υπάρχει αυτό το φαινόμενο; Βεβαίως</w:t>
      </w:r>
      <w:r>
        <w:rPr>
          <w:rFonts w:eastAsia="Times New Roman" w:cs="Times New Roman"/>
          <w:szCs w:val="24"/>
        </w:rPr>
        <w:t>,</w:t>
      </w:r>
      <w:r>
        <w:rPr>
          <w:rFonts w:eastAsia="Times New Roman" w:cs="Times New Roman"/>
          <w:szCs w:val="24"/>
        </w:rPr>
        <w:t xml:space="preserve"> υπάρχει! «Γιατί να το </w:t>
      </w:r>
      <w:proofErr w:type="spellStart"/>
      <w:r>
        <w:rPr>
          <w:rFonts w:eastAsia="Times New Roman" w:cs="Times New Roman"/>
          <w:szCs w:val="24"/>
        </w:rPr>
        <w:t>κρύψωμεν</w:t>
      </w:r>
      <w:proofErr w:type="spellEnd"/>
      <w:r>
        <w:rPr>
          <w:rFonts w:eastAsia="Times New Roman" w:cs="Times New Roman"/>
          <w:szCs w:val="24"/>
        </w:rPr>
        <w:t xml:space="preserve"> </w:t>
      </w:r>
      <w:r>
        <w:rPr>
          <w:rFonts w:eastAsia="Times New Roman" w:cs="Times New Roman"/>
          <w:szCs w:val="24"/>
        </w:rPr>
        <w:lastRenderedPageBreak/>
        <w:t>άλλωστε;», όπως έλεγε και ο παππούς Μητσοτά</w:t>
      </w:r>
      <w:r>
        <w:rPr>
          <w:rFonts w:eastAsia="Times New Roman" w:cs="Times New Roman"/>
          <w:szCs w:val="24"/>
        </w:rPr>
        <w:t xml:space="preserve">κης! Όχι μόνο να μην το κρύψουμε, αλλά και να το πατάξουμε! </w:t>
      </w:r>
    </w:p>
    <w:p w14:paraId="054DAFC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Αν είστε σ’ αυτήν την κατεύθυνση, νομίζω ότι και πάλι όλους μαζί σας θα τους βρείτε. Όμως, κάτι πρέπει να κάνετε, γιατί αλλιώς μόνο του δεν λέει κάτι. </w:t>
      </w:r>
    </w:p>
    <w:p w14:paraId="054DAFC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Θα κλείσω, λοιπόν, για να έχετε εσείς τον χ</w:t>
      </w:r>
      <w:r>
        <w:rPr>
          <w:rFonts w:eastAsia="Times New Roman" w:cs="Times New Roman"/>
          <w:szCs w:val="24"/>
        </w:rPr>
        <w:t xml:space="preserve">ρόνο να μας πείτε κι άλλα ενδιαφέροντα. Όχι για να μας καθησυχάσετε, αλλά για να μας πείτε τα ειλικρινή, εκείνα που περιμένουν όλοι σήμερα από εσάς. </w:t>
      </w:r>
    </w:p>
    <w:p w14:paraId="054DAFC4" w14:textId="77777777" w:rsidR="00F717F6" w:rsidRDefault="00316B23">
      <w:pPr>
        <w:spacing w:line="600" w:lineRule="auto"/>
        <w:ind w:firstLine="720"/>
        <w:jc w:val="both"/>
        <w:rPr>
          <w:rFonts w:eastAsia="Times New Roman"/>
          <w:szCs w:val="24"/>
        </w:rPr>
      </w:pPr>
      <w:r>
        <w:rPr>
          <w:rFonts w:eastAsia="Times New Roman" w:cs="Times New Roman"/>
          <w:szCs w:val="24"/>
        </w:rPr>
        <w:t>Νομίζω, λοιπόν, ότι πρέπει να επανεξετάσετε την οικονομική σας πολιτική πάνω σ’ αυτό το θέμα της συνολικής</w:t>
      </w:r>
      <w:r>
        <w:rPr>
          <w:rFonts w:eastAsia="Times New Roman" w:cs="Times New Roman"/>
          <w:szCs w:val="24"/>
        </w:rPr>
        <w:t xml:space="preserve"> </w:t>
      </w:r>
      <w:r>
        <w:rPr>
          <w:rFonts w:eastAsia="Times New Roman"/>
          <w:szCs w:val="24"/>
        </w:rPr>
        <w:t>διαδικασίας, γιατί βεβαίως</w:t>
      </w:r>
      <w:r>
        <w:rPr>
          <w:rFonts w:eastAsia="Times New Roman"/>
          <w:szCs w:val="24"/>
        </w:rPr>
        <w:t>,</w:t>
      </w:r>
      <w:r>
        <w:rPr>
          <w:rFonts w:eastAsia="Times New Roman"/>
          <w:szCs w:val="24"/>
        </w:rPr>
        <w:t xml:space="preserve"> πρέπει να δούμε πώς θα απαλλαχθούν οι γονείς από αυτά τα έξοδα, ιδιαίτερα στις σημερινές συνθήκες</w:t>
      </w:r>
      <w:r>
        <w:rPr>
          <w:rFonts w:eastAsia="Times New Roman"/>
          <w:szCs w:val="24"/>
        </w:rPr>
        <w:t>,</w:t>
      </w:r>
      <w:r>
        <w:rPr>
          <w:rFonts w:eastAsia="Times New Roman"/>
          <w:szCs w:val="24"/>
        </w:rPr>
        <w:t xml:space="preserve"> με τα σημερινά μισθολόγια και ακόμα χειρότερα με τη σημερινή ανεργία. </w:t>
      </w:r>
    </w:p>
    <w:p w14:paraId="054DAFC5" w14:textId="77777777" w:rsidR="00F717F6" w:rsidRDefault="00316B23">
      <w:pPr>
        <w:spacing w:line="600" w:lineRule="auto"/>
        <w:ind w:firstLine="720"/>
        <w:jc w:val="both"/>
        <w:rPr>
          <w:rFonts w:eastAsia="Times New Roman"/>
          <w:szCs w:val="24"/>
        </w:rPr>
      </w:pPr>
      <w:r>
        <w:rPr>
          <w:rFonts w:eastAsia="Times New Roman"/>
          <w:szCs w:val="24"/>
        </w:rPr>
        <w:t>Όμως, ταυτόχρονα</w:t>
      </w:r>
      <w:r>
        <w:rPr>
          <w:rFonts w:eastAsia="Times New Roman"/>
          <w:szCs w:val="24"/>
        </w:rPr>
        <w:t>,</w:t>
      </w:r>
      <w:r>
        <w:rPr>
          <w:rFonts w:eastAsia="Times New Roman"/>
          <w:szCs w:val="24"/>
        </w:rPr>
        <w:t xml:space="preserve"> θα πρέπει να δούμε και όλους εκείνους τ</w:t>
      </w:r>
      <w:r>
        <w:rPr>
          <w:rFonts w:eastAsia="Times New Roman"/>
          <w:szCs w:val="24"/>
        </w:rPr>
        <w:t>ους λειτουργούς, όλους εκείνους</w:t>
      </w:r>
      <w:r>
        <w:rPr>
          <w:rFonts w:eastAsia="Times New Roman"/>
          <w:szCs w:val="24"/>
        </w:rPr>
        <w:t xml:space="preserve">, </w:t>
      </w:r>
      <w:r>
        <w:rPr>
          <w:rFonts w:eastAsia="Times New Roman"/>
          <w:szCs w:val="24"/>
        </w:rPr>
        <w:t xml:space="preserve">που παίζουν αυτόν τον τόσο σημαντικό ρόλο. Και φαντάζομαι ότι αυτό είναι κάτι που κι εσείς αναγνωρίζετε, όσο κι αν αυτήν την ώρα μπορεί να φαίνεται </w:t>
      </w:r>
      <w:r>
        <w:rPr>
          <w:rFonts w:eastAsia="Times New Roman"/>
          <w:szCs w:val="24"/>
        </w:rPr>
        <w:lastRenderedPageBreak/>
        <w:t>ότι το Υπουργείο ή ο ΕΟΠΥΥ είναι απέναντί τους. Φαντάζομαι πως έχετε να πεί</w:t>
      </w:r>
      <w:r>
        <w:rPr>
          <w:rFonts w:eastAsia="Times New Roman"/>
          <w:szCs w:val="24"/>
        </w:rPr>
        <w:t xml:space="preserve">τε ότι χωρίς αυτούς δεν θα μπορέσουμε να κάνουμε κανένα βήμα προόδου για τα παιδιά μας.  </w:t>
      </w:r>
    </w:p>
    <w:p w14:paraId="054DAFC6" w14:textId="77777777" w:rsidR="00F717F6" w:rsidRDefault="00316B23">
      <w:pPr>
        <w:spacing w:line="600" w:lineRule="auto"/>
        <w:ind w:firstLine="720"/>
        <w:jc w:val="both"/>
        <w:rPr>
          <w:rFonts w:eastAsia="Times New Roman"/>
          <w:szCs w:val="24"/>
        </w:rPr>
      </w:pPr>
      <w:r>
        <w:rPr>
          <w:rFonts w:eastAsia="Times New Roman"/>
          <w:szCs w:val="24"/>
        </w:rPr>
        <w:t>Σας ευχαριστώ πολύ, κύριε Πρόεδρε, για την ανοχή σας.</w:t>
      </w:r>
    </w:p>
    <w:p w14:paraId="054DAFC7" w14:textId="77777777" w:rsidR="00F717F6" w:rsidRDefault="00316B23">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Κι εμείς ευχαριστούμε, κύριε Νικολόπουλε. </w:t>
      </w:r>
    </w:p>
    <w:p w14:paraId="054DAFC8" w14:textId="77777777" w:rsidR="00F717F6" w:rsidRDefault="00316B23">
      <w:pPr>
        <w:spacing w:line="600" w:lineRule="auto"/>
        <w:ind w:firstLine="720"/>
        <w:jc w:val="both"/>
        <w:rPr>
          <w:rFonts w:eastAsia="Times New Roman"/>
          <w:szCs w:val="24"/>
        </w:rPr>
      </w:pPr>
      <w:r>
        <w:rPr>
          <w:rFonts w:eastAsia="Times New Roman"/>
          <w:szCs w:val="24"/>
        </w:rPr>
        <w:t>Ορίστε, κύριε Υπουργέ, έχετε τον λόγο</w:t>
      </w:r>
      <w:r>
        <w:rPr>
          <w:rFonts w:eastAsia="Times New Roman"/>
          <w:szCs w:val="24"/>
        </w:rPr>
        <w:t xml:space="preserve">. </w:t>
      </w:r>
    </w:p>
    <w:p w14:paraId="054DAFC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Νικολόπουλε, είπα πολλά πράγματα στην </w:t>
      </w:r>
      <w:proofErr w:type="spellStart"/>
      <w:r>
        <w:rPr>
          <w:rFonts w:eastAsia="Times New Roman" w:cs="Times New Roman"/>
          <w:szCs w:val="24"/>
        </w:rPr>
        <w:t>πρωτομιλία</w:t>
      </w:r>
      <w:proofErr w:type="spellEnd"/>
      <w:r>
        <w:rPr>
          <w:rFonts w:eastAsia="Times New Roman" w:cs="Times New Roman"/>
          <w:szCs w:val="24"/>
        </w:rPr>
        <w:t xml:space="preserve"> μου. Θα σταθώ σε πολύ λιγότερα στη </w:t>
      </w:r>
      <w:proofErr w:type="spellStart"/>
      <w:r>
        <w:rPr>
          <w:rFonts w:eastAsia="Times New Roman" w:cs="Times New Roman"/>
          <w:szCs w:val="24"/>
        </w:rPr>
        <w:t>δευτερομιλία</w:t>
      </w:r>
      <w:proofErr w:type="spellEnd"/>
      <w:r>
        <w:rPr>
          <w:rFonts w:eastAsia="Times New Roman" w:cs="Times New Roman"/>
          <w:szCs w:val="24"/>
        </w:rPr>
        <w:t>, διότι νομίζω ότι έχετε καταλάβει το πνεύμα</w:t>
      </w:r>
      <w:r>
        <w:rPr>
          <w:rFonts w:eastAsia="Times New Roman" w:cs="Times New Roman"/>
          <w:szCs w:val="24"/>
        </w:rPr>
        <w:t>,</w:t>
      </w:r>
      <w:r>
        <w:rPr>
          <w:rFonts w:eastAsia="Times New Roman" w:cs="Times New Roman"/>
          <w:szCs w:val="24"/>
        </w:rPr>
        <w:t xml:space="preserve"> το οποίο μας διακατέχει. </w:t>
      </w:r>
    </w:p>
    <w:p w14:paraId="054DAFCA"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Εγώ δεν είμαι από τους ανθρώπους </w:t>
      </w:r>
      <w:r>
        <w:rPr>
          <w:rFonts w:eastAsia="Times New Roman" w:cs="Times New Roman"/>
          <w:szCs w:val="24"/>
        </w:rPr>
        <w:t>που πυροδοτούν κοινωνικά αντανακλαστικά και στρέφουν τον έναν εναντίον του άλλου. Όμως, θα πω ένα πράγμα: Εάν δεν έχω σύμβαση, δεν μπορώ να ελέγξω. Είναι δυνατόν να αρνηθώ στον γονέα</w:t>
      </w:r>
      <w:r>
        <w:rPr>
          <w:rFonts w:eastAsia="Times New Roman" w:cs="Times New Roman"/>
          <w:szCs w:val="24"/>
        </w:rPr>
        <w:t>,</w:t>
      </w:r>
      <w:r>
        <w:rPr>
          <w:rFonts w:eastAsia="Times New Roman" w:cs="Times New Roman"/>
          <w:szCs w:val="24"/>
        </w:rPr>
        <w:t xml:space="preserve"> ο οποίος έρχεται και καταθέτει παραστατικά και τιμολόγια θεραπειών, μετά από την εκτέλεσή τους και για έναν αριθμό που ξέρουμε -διότι γιατρός είμαι!- όπως ξέρουν και οι υπηρεσίες ότι δεν </w:t>
      </w:r>
      <w:r>
        <w:rPr>
          <w:rFonts w:eastAsia="Times New Roman" w:cs="Times New Roman"/>
          <w:szCs w:val="24"/>
        </w:rPr>
        <w:lastRenderedPageBreak/>
        <w:t>είναι ο πραγματικός και ότι καλύπτουν άλλες ανάγκες μέσα από αυτόν τ</w:t>
      </w:r>
      <w:r>
        <w:rPr>
          <w:rFonts w:eastAsia="Times New Roman" w:cs="Times New Roman"/>
          <w:szCs w:val="24"/>
        </w:rPr>
        <w:t xml:space="preserve">ον τρόπο; </w:t>
      </w:r>
    </w:p>
    <w:p w14:paraId="054DAFCB"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Είναι δυνατόν να υπάρχουν νησιά</w:t>
      </w:r>
      <w:r>
        <w:rPr>
          <w:rFonts w:eastAsia="Times New Roman" w:cs="Times New Roman"/>
          <w:szCs w:val="24"/>
        </w:rPr>
        <w:t>,</w:t>
      </w:r>
      <w:r>
        <w:rPr>
          <w:rFonts w:eastAsia="Times New Roman" w:cs="Times New Roman"/>
          <w:szCs w:val="24"/>
        </w:rPr>
        <w:t xml:space="preserve"> στα οποία μέσα σε δύο, τρία χρόνια έχει τριπλασιαστεί ο αριθμός των ανθρώπων, των παιδιών τα οποία μπαίνουν σε τέτοια προγράμματα; Τι έγινε ξαφνικά; Ξέρουμε ακριβώς τι συμβαίνει! Γι’ αυτό επαναλαμβάνω το κύριο. Τ</w:t>
      </w:r>
      <w:r>
        <w:rPr>
          <w:rFonts w:eastAsia="Times New Roman" w:cs="Times New Roman"/>
          <w:szCs w:val="24"/>
        </w:rPr>
        <w:t xml:space="preserve">ην </w:t>
      </w:r>
      <w:r>
        <w:rPr>
          <w:rFonts w:eastAsia="Times New Roman" w:cs="Times New Roman"/>
          <w:szCs w:val="24"/>
        </w:rPr>
        <w:t>ε</w:t>
      </w:r>
      <w:r>
        <w:rPr>
          <w:rFonts w:eastAsia="Times New Roman" w:cs="Times New Roman"/>
          <w:szCs w:val="24"/>
        </w:rPr>
        <w:t>πιτροπή τη συγκροτήσαμε</w:t>
      </w:r>
      <w:r>
        <w:rPr>
          <w:rFonts w:eastAsia="Times New Roman" w:cs="Times New Roman"/>
          <w:szCs w:val="24"/>
        </w:rPr>
        <w:t>,</w:t>
      </w:r>
      <w:r>
        <w:rPr>
          <w:rFonts w:eastAsia="Times New Roman" w:cs="Times New Roman"/>
          <w:szCs w:val="24"/>
        </w:rPr>
        <w:t xml:space="preserve"> για να είναι καθαρό. Την </w:t>
      </w:r>
      <w:r>
        <w:rPr>
          <w:rFonts w:eastAsia="Times New Roman" w:cs="Times New Roman"/>
          <w:szCs w:val="24"/>
        </w:rPr>
        <w:t>ε</w:t>
      </w:r>
      <w:r>
        <w:rPr>
          <w:rFonts w:eastAsia="Times New Roman" w:cs="Times New Roman"/>
          <w:szCs w:val="24"/>
        </w:rPr>
        <w:t>πιτροπή τη συγκροτήσαμε…</w:t>
      </w:r>
    </w:p>
    <w:p w14:paraId="054DAFC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Πρέπει να τους τιμωρήσετε!</w:t>
      </w:r>
    </w:p>
    <w:p w14:paraId="054DAFC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με, όμως! Για να το τιμωρήσω, κύριε Νικολόπουλε, πρέπει να έχω σχέση μαζ</w:t>
      </w:r>
      <w:r>
        <w:rPr>
          <w:rFonts w:eastAsia="Times New Roman" w:cs="Times New Roman"/>
          <w:szCs w:val="24"/>
        </w:rPr>
        <w:t xml:space="preserve">ί του. Η σχέση είναι η σύμβαση! Πώς αλλιώς να τον τιμωρήσω, όταν μου καταθέτει ο γονιός –και όχι αυτός που κάνει την πράξη- έναν αριθμό εκτελεσμένων πράξεων με τιμολόγιο, μετά που γίνεται; Τι να πω στον γονιό που τα έχει δώσει; «Δεν σου τα εγκρίνω»; </w:t>
      </w:r>
    </w:p>
    <w:p w14:paraId="054DAFCE"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Προσέ</w:t>
      </w:r>
      <w:r>
        <w:rPr>
          <w:rFonts w:eastAsia="Times New Roman" w:cs="Times New Roman"/>
          <w:szCs w:val="24"/>
        </w:rPr>
        <w:t xml:space="preserve">ξτε: Όταν ένας ασθενής μπαίνει σε μία ιδιωτική κλινική, με την οποία έχω σύμβαση, εγώ μπορώ να ελέγξω αν είναι εκεί. Έχω το δικαίωμα να το ελέγξω. </w:t>
      </w:r>
    </w:p>
    <w:p w14:paraId="054DAFCF"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Πιθανολογείτε ότι θα κάνουν συμβάσεις;</w:t>
      </w:r>
    </w:p>
    <w:p w14:paraId="054DAFD0"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szCs w:val="24"/>
        </w:rPr>
        <w:t xml:space="preserve">Κατά τη γνώμη μου, όλοι θα κάνουν τελικά. </w:t>
      </w:r>
    </w:p>
    <w:p w14:paraId="054DAFD1"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Θα μπορέσουν;</w:t>
      </w:r>
    </w:p>
    <w:p w14:paraId="054DAFD2"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Μπορεί σε κάποιες περιοχές να μην κάνουν. Αυτό θα δούμε πώς θα το καλύψουμε. </w:t>
      </w:r>
    </w:p>
    <w:p w14:paraId="054DAFD3"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σας πω, όμως, ένα πράγμα; Εάν ίσχυε α</w:t>
      </w:r>
      <w:r>
        <w:rPr>
          <w:rFonts w:eastAsia="Times New Roman" w:cs="Times New Roman"/>
          <w:szCs w:val="24"/>
        </w:rPr>
        <w:t xml:space="preserve">υτό που λέτε, ότι είναι κάποιοι που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ανάγκη, τότε ούτε οι μεγάλες ιδιωτικές κλινικές θα έκαναν συμβάσεις με τον ΕΟΠΥΥ. Αλλά κάνουν όλες, διότι έχουν ανάγκη τη χρηματοδότηση αυτή από τον ΕΟΠΥΥ. Γιατί είναι και αυτό μια αναδιανομή. Και αν το </w:t>
      </w:r>
      <w:r>
        <w:rPr>
          <w:rFonts w:eastAsia="Times New Roman" w:cs="Times New Roman"/>
          <w:szCs w:val="24"/>
        </w:rPr>
        <w:t>θέλετε, μέσα από αυτό πληρώνονται και οι εργαζόμενοι που δουλεύουν εκεί</w:t>
      </w:r>
      <w:r>
        <w:rPr>
          <w:rFonts w:eastAsia="Times New Roman" w:cs="Times New Roman"/>
          <w:szCs w:val="24"/>
        </w:rPr>
        <w:t>.</w:t>
      </w:r>
      <w:r>
        <w:rPr>
          <w:rFonts w:eastAsia="Times New Roman" w:cs="Times New Roman"/>
          <w:szCs w:val="24"/>
        </w:rPr>
        <w:t xml:space="preserve"> </w:t>
      </w:r>
    </w:p>
    <w:p w14:paraId="054DAFD4"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Όμως το νέο κοινωνικό συμβόλαιο θέλει όρους αξιοπιστίας και αξιοπρέπειας. Δεν γίνεται να έχουμε πιο χαμηλά κάποιες άλλες δαπάνες και χωρίς έλεγχο κάποιες άλλες. Δεν γίνεται αυτό το π</w:t>
      </w:r>
      <w:r>
        <w:rPr>
          <w:rFonts w:eastAsia="Times New Roman" w:cs="Times New Roman"/>
          <w:szCs w:val="24"/>
        </w:rPr>
        <w:t xml:space="preserve">ράγμα. Πρέπει να μπούμε σε άλλη φάση. Κι εγώ το είπα ξεκάθαρα. Γι’ αυτό κάνουμε αυτή την </w:t>
      </w:r>
      <w:r>
        <w:rPr>
          <w:rFonts w:eastAsia="Times New Roman" w:cs="Times New Roman"/>
          <w:szCs w:val="24"/>
        </w:rPr>
        <w:t>ε</w:t>
      </w:r>
      <w:r>
        <w:rPr>
          <w:rFonts w:eastAsia="Times New Roman" w:cs="Times New Roman"/>
          <w:szCs w:val="24"/>
        </w:rPr>
        <w:t>πιτροπή: Για να είναι όλοι παρόντες. Και θα  μιλήσουμε εκεί για τις κατηγορίες των ασθενών συγκεκριμένα. Και θα πούμε ότι αυτό το παιδί με αυτό το πρόβλημα</w:t>
      </w:r>
      <w:r>
        <w:rPr>
          <w:rFonts w:eastAsia="Times New Roman" w:cs="Times New Roman"/>
          <w:szCs w:val="24"/>
        </w:rPr>
        <w:t>,</w:t>
      </w:r>
      <w:r>
        <w:rPr>
          <w:rFonts w:eastAsia="Times New Roman" w:cs="Times New Roman"/>
          <w:szCs w:val="24"/>
        </w:rPr>
        <w:t xml:space="preserve"> έχει αυτέ</w:t>
      </w:r>
      <w:r>
        <w:rPr>
          <w:rFonts w:eastAsia="Times New Roman" w:cs="Times New Roman"/>
          <w:szCs w:val="24"/>
        </w:rPr>
        <w:t xml:space="preserve">ς τις ανάγκες για τόσο -μικρό, μεγάλο, μεγαλύτερο, άπειρο- χρονικό διάστημα. Αυτό το παιδί έχει αυτές τις ανάγκες. Αυτό το παιδί έχει τις άλλες. Και πρέπει να είναι συμφωνημένο αυτό από πριν. Αυτό, λοιπόν, θα </w:t>
      </w:r>
      <w:proofErr w:type="spellStart"/>
      <w:r>
        <w:rPr>
          <w:rFonts w:eastAsia="Times New Roman" w:cs="Times New Roman"/>
          <w:szCs w:val="24"/>
        </w:rPr>
        <w:t>παράξει</w:t>
      </w:r>
      <w:proofErr w:type="spellEnd"/>
      <w:r>
        <w:rPr>
          <w:rFonts w:eastAsia="Times New Roman" w:cs="Times New Roman"/>
          <w:szCs w:val="24"/>
        </w:rPr>
        <w:t xml:space="preserve"> ένα αποτέλεσμα. </w:t>
      </w:r>
    </w:p>
    <w:p w14:paraId="054DAFD5"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ΑΙΚΑΤΕΡΙΝΗ ΠΑΠΑΚΩΣΤΑ-Σ</w:t>
      </w:r>
      <w:r>
        <w:rPr>
          <w:rFonts w:eastAsia="Times New Roman" w:cs="Times New Roman"/>
          <w:b/>
          <w:szCs w:val="24"/>
        </w:rPr>
        <w:t>ΙΔΗΡΟΠΟΥΛΟΥ:</w:t>
      </w:r>
      <w:r>
        <w:rPr>
          <w:rFonts w:eastAsia="Times New Roman" w:cs="Times New Roman"/>
          <w:szCs w:val="24"/>
        </w:rPr>
        <w:t xml:space="preserve"> Κύριε Υπουργέ, τα </w:t>
      </w:r>
      <w:r>
        <w:rPr>
          <w:rFonts w:eastAsia="Times New Roman" w:cs="Times New Roman"/>
          <w:szCs w:val="24"/>
          <w:lang w:val="en-US"/>
        </w:rPr>
        <w:t>DRG</w:t>
      </w:r>
      <w:r>
        <w:rPr>
          <w:rFonts w:eastAsia="Times New Roman" w:cs="Times New Roman"/>
          <w:szCs w:val="24"/>
        </w:rPr>
        <w:t>s ..</w:t>
      </w:r>
    </w:p>
    <w:p w14:paraId="054DAFD6"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Αφήστε την ιστορία για τα </w:t>
      </w:r>
      <w:r>
        <w:rPr>
          <w:rFonts w:eastAsia="Times New Roman" w:cs="Times New Roman"/>
          <w:szCs w:val="24"/>
          <w:lang w:val="en-US"/>
        </w:rPr>
        <w:t>DRG</w:t>
      </w:r>
      <w:r>
        <w:rPr>
          <w:rFonts w:eastAsia="Times New Roman" w:cs="Times New Roman"/>
          <w:szCs w:val="24"/>
        </w:rPr>
        <w:t>s τώρα. Είναι μια άλλη, πονεμένη ιστορία. Μια πολύ πονεμένη ιστορία. Υπήρχε και το πρόβλημα που δημιουργήθηκε με τα ΚΕΝ εδώ και πώς τιμολογήθη</w:t>
      </w:r>
      <w:r>
        <w:rPr>
          <w:rFonts w:eastAsia="Times New Roman" w:cs="Times New Roman"/>
          <w:szCs w:val="24"/>
        </w:rPr>
        <w:t xml:space="preserve">καν. Κάποια ΚΕΝ είναι πραγματικά, κάποια είναι υποεκτιμημένα και κάποια είναι υπερεκτιμημένα στον Θεό. </w:t>
      </w:r>
    </w:p>
    <w:p w14:paraId="054DAFD7"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Οπότε, με βάση αυτό, αυτό θα </w:t>
      </w:r>
      <w:proofErr w:type="spellStart"/>
      <w:r>
        <w:rPr>
          <w:rFonts w:eastAsia="Times New Roman" w:cs="Times New Roman"/>
          <w:szCs w:val="24"/>
        </w:rPr>
        <w:t>παράξει</w:t>
      </w:r>
      <w:proofErr w:type="spellEnd"/>
      <w:r>
        <w:rPr>
          <w:rFonts w:eastAsia="Times New Roman" w:cs="Times New Roman"/>
          <w:szCs w:val="24"/>
        </w:rPr>
        <w:t xml:space="preserve"> μια οικονομική πρόβλεψη, κύριε Νικολόπουλε. Αυτή η οικονομική πρόβλεψη</w:t>
      </w:r>
      <w:r>
        <w:rPr>
          <w:rFonts w:eastAsia="Times New Roman" w:cs="Times New Roman"/>
          <w:szCs w:val="24"/>
        </w:rPr>
        <w:t>,</w:t>
      </w:r>
      <w:r>
        <w:rPr>
          <w:rFonts w:eastAsia="Times New Roman" w:cs="Times New Roman"/>
          <w:szCs w:val="24"/>
        </w:rPr>
        <w:t xml:space="preserve"> αν είναι μεγαλύτερη από αυτό που εμείς έχου</w:t>
      </w:r>
      <w:r>
        <w:rPr>
          <w:rFonts w:eastAsia="Times New Roman" w:cs="Times New Roman"/>
          <w:szCs w:val="24"/>
        </w:rPr>
        <w:t>με υπολογίσει</w:t>
      </w:r>
      <w:r>
        <w:rPr>
          <w:rFonts w:eastAsia="Times New Roman" w:cs="Times New Roman"/>
          <w:szCs w:val="24"/>
        </w:rPr>
        <w:t xml:space="preserve"> -</w:t>
      </w:r>
      <w:r>
        <w:rPr>
          <w:rFonts w:eastAsia="Times New Roman" w:cs="Times New Roman"/>
          <w:szCs w:val="24"/>
        </w:rPr>
        <w:t xml:space="preserve">με πραγματικούς όρους, </w:t>
      </w:r>
      <w:r>
        <w:rPr>
          <w:rFonts w:eastAsia="Times New Roman" w:cs="Times New Roman"/>
          <w:szCs w:val="24"/>
        </w:rPr>
        <w:t>όμως- δ</w:t>
      </w:r>
      <w:r>
        <w:rPr>
          <w:rFonts w:eastAsia="Times New Roman" w:cs="Times New Roman"/>
          <w:szCs w:val="24"/>
        </w:rPr>
        <w:t>εν θα τραβάμε ούτε θα διαστέλλουμε τις ενδείξεις. Τι θέλετε να πω, δηλαδή; Ότι μας έχουν γίνει καταγγελίες ότι σε παιδικούς σταθμούς…</w:t>
      </w:r>
    </w:p>
    <w:p w14:paraId="054DAFD8"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Προβλήματα υπάρχουν…</w:t>
      </w:r>
    </w:p>
    <w:p w14:paraId="054DAFD9"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(Αναπλ</w:t>
      </w:r>
      <w:r>
        <w:rPr>
          <w:rFonts w:eastAsia="Times New Roman" w:cs="Times New Roman"/>
          <w:b/>
          <w:szCs w:val="24"/>
        </w:rPr>
        <w:t>ηρωτής Υπουργός Υγείας):</w:t>
      </w:r>
      <w:r>
        <w:rPr>
          <w:rFonts w:eastAsia="Times New Roman" w:cs="Times New Roman"/>
          <w:szCs w:val="24"/>
        </w:rPr>
        <w:t xml:space="preserve"> Μισό λεπτό, γιατί νομίζουν ότι αφήνουμε ακάλυπτη την πραγματική ανάγκη. Τα δύο τρίτα των παιδιών πηγαίνουν με διάσπαση προσοχής και δεν ξέρω </w:t>
      </w:r>
      <w:r>
        <w:rPr>
          <w:rFonts w:eastAsia="Times New Roman" w:cs="Times New Roman"/>
          <w:szCs w:val="24"/>
        </w:rPr>
        <w:t>τι άλλο σε παιδικούς σταθμούς, δεξιά κι αριστερά. Έχουν στήσει τέτοιες φάμπρικες, δηλαδή. Μπορούμε να ξεκαθαρίσουμε την ήρα από το σιτάρι; Εκεί είναι το θέμα. Ποιος είναι ο σκοπός μας; Να αφήσουμε τα παιδιά του βαριού αυτιστικού φάσματος ή αυτά με τις παρα</w:t>
      </w:r>
      <w:r>
        <w:rPr>
          <w:rFonts w:eastAsia="Times New Roman" w:cs="Times New Roman"/>
          <w:szCs w:val="24"/>
        </w:rPr>
        <w:t xml:space="preserve">λύσεις εκτός θεραπείας; Είμαστε με τα καλά μας; </w:t>
      </w:r>
    </w:p>
    <w:p w14:paraId="054DAFDA"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αυτή η ανάγκη έχει μια πρόβλεψη και μια αμοιβή, με βάση αυτά που μπορούμε να δώσουμε ως χώρα. Δίνουμε στον </w:t>
      </w:r>
      <w:r>
        <w:rPr>
          <w:rFonts w:eastAsia="Times New Roman" w:cs="Times New Roman"/>
          <w:szCs w:val="24"/>
        </w:rPr>
        <w:lastRenderedPageBreak/>
        <w:t xml:space="preserve">γιατρό 10 ευρώ την επίσκεψη. Θα μου πεις, αυτό είναι πιο λίγο. Εντάξει. Ξέρετε, όμως, ότι η </w:t>
      </w:r>
      <w:proofErr w:type="spellStart"/>
      <w:r>
        <w:rPr>
          <w:rFonts w:eastAsia="Times New Roman" w:cs="Times New Roman"/>
          <w:szCs w:val="24"/>
        </w:rPr>
        <w:t>λογοθεραπεία</w:t>
      </w:r>
      <w:proofErr w:type="spellEnd"/>
      <w:r>
        <w:rPr>
          <w:rFonts w:eastAsia="Times New Roman" w:cs="Times New Roman"/>
          <w:szCs w:val="24"/>
        </w:rPr>
        <w:t xml:space="preserve"> είχε 15 ευρώ το 1993. Την έβαλαν, δηλαδ</w:t>
      </w:r>
      <w:r>
        <w:rPr>
          <w:rFonts w:eastAsia="Times New Roman" w:cs="Times New Roman"/>
          <w:szCs w:val="24"/>
        </w:rPr>
        <w:t xml:space="preserve">ή, τότε 4.500 δραχμές και την ίδια στιγμή έβαλαν την </w:t>
      </w:r>
      <w:proofErr w:type="spellStart"/>
      <w:r>
        <w:rPr>
          <w:rFonts w:eastAsia="Times New Roman" w:cs="Times New Roman"/>
          <w:szCs w:val="24"/>
        </w:rPr>
        <w:t>εργοθεραπεία</w:t>
      </w:r>
      <w:proofErr w:type="spellEnd"/>
      <w:r>
        <w:rPr>
          <w:rFonts w:eastAsia="Times New Roman" w:cs="Times New Roman"/>
          <w:szCs w:val="24"/>
        </w:rPr>
        <w:t xml:space="preserve"> στις 500 δραχμές. Γιατί; Πώς έγινε αυτό; Και τότε ήταν οι εποχές των παχιών αγελάδων. Και πιο μετά, και το 2000,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Την ψυχοθεραπεία την έβαλαν στις 800 δραχμές τότε. Και αυτά μεταφράστη</w:t>
      </w:r>
      <w:r>
        <w:rPr>
          <w:rFonts w:eastAsia="Times New Roman" w:cs="Times New Roman"/>
          <w:szCs w:val="24"/>
        </w:rPr>
        <w:t xml:space="preserve">καν μετά σε ευρώ. Ποιος τα έβαλε αυτά; Δεν ήταν θέμα πελατειακού συστήματος; Λιγότερα, δηλαδή, προσφέρει ο </w:t>
      </w:r>
      <w:proofErr w:type="spellStart"/>
      <w:r>
        <w:rPr>
          <w:rFonts w:eastAsia="Times New Roman" w:cs="Times New Roman"/>
          <w:szCs w:val="24"/>
        </w:rPr>
        <w:t>εργοθεραπευτής</w:t>
      </w:r>
      <w:proofErr w:type="spellEnd"/>
      <w:r>
        <w:rPr>
          <w:rFonts w:eastAsia="Times New Roman" w:cs="Times New Roman"/>
          <w:szCs w:val="24"/>
        </w:rPr>
        <w:t xml:space="preserve"> σε ένα παιδί με κινητικά προβλήματα απ’ ό,τι ένας λογοθεραπευτής στο ίδιο παιδί</w:t>
      </w:r>
      <w:r>
        <w:rPr>
          <w:rFonts w:eastAsia="Times New Roman" w:cs="Times New Roman"/>
          <w:szCs w:val="24"/>
        </w:rPr>
        <w:t>,</w:t>
      </w:r>
      <w:r>
        <w:rPr>
          <w:rFonts w:eastAsia="Times New Roman" w:cs="Times New Roman"/>
          <w:szCs w:val="24"/>
        </w:rPr>
        <w:t xml:space="preserve"> που έχει και πρόβλημα εκφοράς του λόγου;</w:t>
      </w:r>
    </w:p>
    <w:p w14:paraId="054DAFDB"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Αυτά, λοιπόν</w:t>
      </w:r>
      <w:r>
        <w:rPr>
          <w:rFonts w:eastAsia="Times New Roman" w:cs="Times New Roman"/>
          <w:szCs w:val="24"/>
        </w:rPr>
        <w:t>, πρέπει να ρυθμίσουμε τώρα. Κάποιοι μπορεί να αντιδρούν, αλλά την πραγματική ανάγκη</w:t>
      </w:r>
      <w:r>
        <w:rPr>
          <w:rFonts w:eastAsia="Times New Roman" w:cs="Times New Roman"/>
          <w:szCs w:val="24"/>
        </w:rPr>
        <w:t>,</w:t>
      </w:r>
      <w:r>
        <w:rPr>
          <w:rFonts w:eastAsia="Times New Roman" w:cs="Times New Roman"/>
          <w:szCs w:val="24"/>
        </w:rPr>
        <w:t xml:space="preserve"> εμείς θα την καλύψουμε, θα την ανταμείψουμε αξιοπρεπώς και ισοτίμως στις διάφορες κατηγορίες και θα συμφωνήσουμε κάποια πράγματα. </w:t>
      </w:r>
      <w:r>
        <w:rPr>
          <w:rFonts w:eastAsia="Times New Roman" w:cs="Times New Roman"/>
          <w:szCs w:val="24"/>
        </w:rPr>
        <w:t>όμως,</w:t>
      </w:r>
      <w:r>
        <w:rPr>
          <w:rFonts w:eastAsia="Times New Roman" w:cs="Times New Roman"/>
          <w:szCs w:val="24"/>
        </w:rPr>
        <w:t xml:space="preserve"> όριο δαπάνης, όπως σε όλες τις κατ</w:t>
      </w:r>
      <w:r>
        <w:rPr>
          <w:rFonts w:eastAsia="Times New Roman" w:cs="Times New Roman"/>
          <w:szCs w:val="24"/>
        </w:rPr>
        <w:t xml:space="preserve">ηγορίες των </w:t>
      </w:r>
      <w:proofErr w:type="spellStart"/>
      <w:r>
        <w:rPr>
          <w:rFonts w:eastAsia="Times New Roman" w:cs="Times New Roman"/>
          <w:szCs w:val="24"/>
        </w:rPr>
        <w:t>παρόχων</w:t>
      </w:r>
      <w:proofErr w:type="spellEnd"/>
      <w:r>
        <w:rPr>
          <w:rFonts w:eastAsia="Times New Roman" w:cs="Times New Roman"/>
          <w:szCs w:val="24"/>
        </w:rPr>
        <w:t xml:space="preserve"> του ΕΟΠΥΥ, θα υπάρξει. Αν χρειαστεί να το αυξήσουμε, θα το αυξήσουμε. </w:t>
      </w:r>
    </w:p>
    <w:p w14:paraId="054DAFDC"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w:t>
      </w:r>
      <w:proofErr w:type="spellStart"/>
      <w:r>
        <w:rPr>
          <w:rFonts w:eastAsia="Times New Roman" w:cs="Times New Roman"/>
          <w:szCs w:val="24"/>
        </w:rPr>
        <w:t>Προτεραιοποίηση</w:t>
      </w:r>
      <w:proofErr w:type="spellEnd"/>
      <w:r>
        <w:rPr>
          <w:rFonts w:eastAsia="Times New Roman" w:cs="Times New Roman"/>
          <w:szCs w:val="24"/>
        </w:rPr>
        <w:t>, κύριε Υπουργέ.</w:t>
      </w:r>
    </w:p>
    <w:p w14:paraId="054DAFDD"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ΠΑΠΑΚΩΣΤΑ-ΣΙΔΗΡΟΠΟΥΛΟΥ:</w:t>
      </w:r>
      <w:r>
        <w:rPr>
          <w:rFonts w:eastAsia="Times New Roman" w:cs="Times New Roman"/>
          <w:szCs w:val="24"/>
        </w:rPr>
        <w:t xml:space="preserve"> Να γίνει </w:t>
      </w:r>
      <w:proofErr w:type="spellStart"/>
      <w:r>
        <w:rPr>
          <w:rFonts w:eastAsia="Times New Roman" w:cs="Times New Roman"/>
          <w:szCs w:val="24"/>
        </w:rPr>
        <w:t>προτεραιοποίηση</w:t>
      </w:r>
      <w:proofErr w:type="spellEnd"/>
      <w:r>
        <w:rPr>
          <w:rFonts w:eastAsia="Times New Roman" w:cs="Times New Roman"/>
          <w:szCs w:val="24"/>
        </w:rPr>
        <w:t>.</w:t>
      </w:r>
    </w:p>
    <w:p w14:paraId="054DAFDE"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Όλα</w:t>
      </w:r>
      <w:r>
        <w:rPr>
          <w:rFonts w:eastAsia="Times New Roman" w:cs="Times New Roman"/>
          <w:szCs w:val="24"/>
        </w:rPr>
        <w:t xml:space="preserve"> θέλουν </w:t>
      </w:r>
      <w:proofErr w:type="spellStart"/>
      <w:r>
        <w:rPr>
          <w:rFonts w:eastAsia="Times New Roman" w:cs="Times New Roman"/>
          <w:szCs w:val="24"/>
        </w:rPr>
        <w:t>προτεραιοποίηση</w:t>
      </w:r>
      <w:proofErr w:type="spellEnd"/>
      <w:r>
        <w:rPr>
          <w:rFonts w:eastAsia="Times New Roman" w:cs="Times New Roman"/>
          <w:szCs w:val="24"/>
        </w:rPr>
        <w:t>. Δεν διαφωνώ. Ακούστε με, όμως. Στο όνομα…</w:t>
      </w:r>
    </w:p>
    <w:p w14:paraId="054DAFDF"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b/>
          <w:szCs w:val="24"/>
        </w:rPr>
        <w:t xml:space="preserve"> </w:t>
      </w:r>
      <w:r>
        <w:rPr>
          <w:rFonts w:eastAsia="Times New Roman" w:cs="Times New Roman"/>
          <w:szCs w:val="24"/>
        </w:rPr>
        <w:t>…και ποιότητα στις υπηρεσίες.</w:t>
      </w:r>
    </w:p>
    <w:p w14:paraId="054DAFE0"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Στο όνομα του μεγάλου προβλήματος, αυτό που χρησιμοποιείται ως επιχείρημα είνα</w:t>
      </w:r>
      <w:r>
        <w:rPr>
          <w:rFonts w:eastAsia="Times New Roman" w:cs="Times New Roman"/>
          <w:szCs w:val="24"/>
        </w:rPr>
        <w:t xml:space="preserve">ι «μην ακουμπάτε». Δεν είναι, όμως, έτσι. Διότι, ξέρετε κάτι; </w:t>
      </w:r>
    </w:p>
    <w:p w14:paraId="054DAFE1"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Ο έλεγχος, έλεγχος και οι υπηρεσίες, υπηρεσίες.</w:t>
      </w:r>
    </w:p>
    <w:p w14:paraId="054DAFE2"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Έχουμε κάνει </w:t>
      </w:r>
      <w:proofErr w:type="spellStart"/>
      <w:r>
        <w:rPr>
          <w:rFonts w:eastAsia="Times New Roman" w:cs="Times New Roman"/>
          <w:szCs w:val="24"/>
        </w:rPr>
        <w:t>προτεραιοποίηση</w:t>
      </w:r>
      <w:proofErr w:type="spellEnd"/>
      <w:r>
        <w:rPr>
          <w:rFonts w:eastAsia="Times New Roman" w:cs="Times New Roman"/>
          <w:szCs w:val="24"/>
        </w:rPr>
        <w:t>. Και κάποια άλλα πράγματα. Εμείς βλ</w:t>
      </w:r>
      <w:r>
        <w:rPr>
          <w:rFonts w:eastAsia="Times New Roman" w:cs="Times New Roman"/>
          <w:szCs w:val="24"/>
        </w:rPr>
        <w:t xml:space="preserve">έπουμε αυτά τα πράγματα, μετά από έναν χρόνο που έχουμε κάτσει, λίγο καλύτερα και μπορούμε και καταλαβαίνουμε τι μας γίνεται γιατί ισορρόπησε λίγο το σύστημα. </w:t>
      </w:r>
    </w:p>
    <w:p w14:paraId="054DAFE3"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ΠΑΠΑΚΩΣΤΑ-ΣΙΔΗΡΟΠΟΥΛΟΥ:</w:t>
      </w:r>
      <w:r>
        <w:rPr>
          <w:rFonts w:eastAsia="Times New Roman" w:cs="Times New Roman"/>
          <w:szCs w:val="24"/>
        </w:rPr>
        <w:t xml:space="preserve"> Είναι άλλο ο έλεγχος και άλλο οι υπηρεσίες. </w:t>
      </w:r>
    </w:p>
    <w:p w14:paraId="054DAFE4" w14:textId="77777777" w:rsidR="00F717F6" w:rsidRDefault="00316B2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ΠΑΥΛΟΣ ΠΟΛΑΚΗΣ (</w:t>
      </w:r>
      <w:r>
        <w:rPr>
          <w:rFonts w:eastAsia="Times New Roman" w:cs="Times New Roman"/>
          <w:b/>
          <w:szCs w:val="24"/>
        </w:rPr>
        <w:t>Αναπληρωτής Υπουργός Υγείας):</w:t>
      </w:r>
      <w:r>
        <w:rPr>
          <w:rFonts w:eastAsia="Times New Roman" w:cs="Times New Roman"/>
          <w:szCs w:val="24"/>
        </w:rPr>
        <w:t xml:space="preserve"> Κοιτάξτε</w:t>
      </w:r>
      <w:r>
        <w:rPr>
          <w:rFonts w:eastAsia="Times New Roman" w:cs="Times New Roman"/>
          <w:szCs w:val="24"/>
        </w:rPr>
        <w:t xml:space="preserve">. </w:t>
      </w:r>
      <w:r>
        <w:rPr>
          <w:rFonts w:eastAsia="Times New Roman" w:cs="Times New Roman"/>
          <w:szCs w:val="24"/>
        </w:rPr>
        <w:t xml:space="preserve">Από τον εκμαυλισμό και το μαύρο χρήμα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κοινωνική κατηγορία στην Ελλάδα δεν γλίτωσε. Δεν υπάρχει εκεί υγειονομική ζώνη. Μην τρελαθούμε. Ξέρετε τι βλέπουμε; Βλέπουμε μια κατάσταση -τα έχω ξαναπεί στη Βουλή- και τ</w:t>
      </w:r>
      <w:r>
        <w:rPr>
          <w:rFonts w:eastAsia="Times New Roman" w:cs="Times New Roman"/>
          <w:szCs w:val="24"/>
        </w:rPr>
        <w:t xml:space="preserve">α ελέγχουμε τώρα. </w:t>
      </w:r>
    </w:p>
    <w:p w14:paraId="054DAFE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δυνατό</w:t>
      </w:r>
      <w:r>
        <w:rPr>
          <w:rFonts w:eastAsia="Times New Roman" w:cs="Times New Roman"/>
          <w:szCs w:val="24"/>
        </w:rPr>
        <w:t>ν,</w:t>
      </w:r>
      <w:r>
        <w:rPr>
          <w:rFonts w:eastAsia="Times New Roman" w:cs="Times New Roman"/>
          <w:szCs w:val="24"/>
        </w:rPr>
        <w:t xml:space="preserve"> σε τέσσερα χρόνια, εν μέσω μνημονίων, η δαπάνη, ας πούμε, για τα επιθέματα από τα 13 εκατομμύρια να πηγαίνει στα 55; Κάποιοι τα </w:t>
      </w:r>
      <w:proofErr w:type="spellStart"/>
      <w:r>
        <w:rPr>
          <w:rFonts w:eastAsia="Times New Roman" w:cs="Times New Roman"/>
          <w:szCs w:val="24"/>
        </w:rPr>
        <w:t>συνταγογραφούν</w:t>
      </w:r>
      <w:proofErr w:type="spellEnd"/>
      <w:r>
        <w:rPr>
          <w:rFonts w:eastAsia="Times New Roman" w:cs="Times New Roman"/>
          <w:szCs w:val="24"/>
        </w:rPr>
        <w:t>.</w:t>
      </w:r>
    </w:p>
    <w:p w14:paraId="054DAFE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Να ελέγξετε και αυτά.</w:t>
      </w:r>
    </w:p>
    <w:p w14:paraId="054DAFE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Κύριε Υπουργέ, να ολοκληρώσετε, παρακαλώ.</w:t>
      </w:r>
    </w:p>
    <w:p w14:paraId="054DAFE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 Κάποιοι τα </w:t>
      </w:r>
      <w:proofErr w:type="spellStart"/>
      <w:r>
        <w:rPr>
          <w:rFonts w:eastAsia="Times New Roman" w:cs="Times New Roman"/>
          <w:szCs w:val="24"/>
        </w:rPr>
        <w:t>συνταγογραφούν</w:t>
      </w:r>
      <w:proofErr w:type="spellEnd"/>
      <w:r>
        <w:rPr>
          <w:rFonts w:eastAsia="Times New Roman" w:cs="Times New Roman"/>
          <w:szCs w:val="24"/>
        </w:rPr>
        <w:t xml:space="preserve">. Δεν είναι αθώοι του αίματος ούτε αυτοί που </w:t>
      </w:r>
      <w:proofErr w:type="spellStart"/>
      <w:r>
        <w:rPr>
          <w:rFonts w:eastAsia="Times New Roman" w:cs="Times New Roman"/>
          <w:szCs w:val="24"/>
        </w:rPr>
        <w:t>συνταγογραφούν</w:t>
      </w:r>
      <w:proofErr w:type="spellEnd"/>
      <w:r>
        <w:rPr>
          <w:rFonts w:eastAsia="Times New Roman" w:cs="Times New Roman"/>
          <w:szCs w:val="24"/>
        </w:rPr>
        <w:t xml:space="preserve"> ούτε αυτοί που εκτελούν.</w:t>
      </w:r>
    </w:p>
    <w:p w14:paraId="054DAFE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Υπουργέ, ακούστε με. Το λέω πραγματικά</w:t>
      </w:r>
      <w:r>
        <w:rPr>
          <w:rFonts w:eastAsia="Times New Roman" w:cs="Times New Roman"/>
          <w:szCs w:val="24"/>
        </w:rPr>
        <w:t>,</w:t>
      </w:r>
      <w:r>
        <w:rPr>
          <w:rFonts w:eastAsia="Times New Roman" w:cs="Times New Roman"/>
          <w:szCs w:val="24"/>
        </w:rPr>
        <w:t xml:space="preserve"> με ειλικρίνεια, είναι ενδιαφέροντα αυτά που λέτε, αλλά δεν μπορεί με τη συγκεκριμένη ερώτηση να απλωθούμε σε όλο το επίπεδο του θέματος.</w:t>
      </w:r>
    </w:p>
    <w:p w14:paraId="054DAFEA"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 πω ένα τελευταίο παράδε</w:t>
      </w:r>
      <w:r>
        <w:rPr>
          <w:rFonts w:eastAsia="Times New Roman" w:cs="Times New Roman"/>
          <w:szCs w:val="24"/>
        </w:rPr>
        <w:t>ιγμα. Θέλω να απαντήσω με στοιχεία. Αν αγόραζε ο ΕΟΠΥΥ τις ταινίες...</w:t>
      </w:r>
    </w:p>
    <w:p w14:paraId="054DAFEB"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Να τα βάλετε με τους ισχυρούς!</w:t>
      </w:r>
    </w:p>
    <w:p w14:paraId="054DAFEC"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βάζουμε. Συγγνώμη, σε μένα το λέτε; Βρείτε κανέναν άλλον.</w:t>
      </w:r>
    </w:p>
    <w:p w14:paraId="054DAFED"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Εδ</w:t>
      </w:r>
      <w:r>
        <w:rPr>
          <w:rFonts w:eastAsia="Times New Roman" w:cs="Times New Roman"/>
          <w:szCs w:val="24"/>
        </w:rPr>
        <w:t>ώ δεν μας λέτε τα ονόματα των Υπουργών</w:t>
      </w:r>
      <w:r>
        <w:rPr>
          <w:rFonts w:eastAsia="Times New Roman" w:cs="Times New Roman"/>
          <w:szCs w:val="24"/>
        </w:rPr>
        <w:t>,</w:t>
      </w:r>
      <w:r>
        <w:rPr>
          <w:rFonts w:eastAsia="Times New Roman" w:cs="Times New Roman"/>
          <w:szCs w:val="24"/>
        </w:rPr>
        <w:t xml:space="preserve"> που υπέγραφαν τα δελτία των τιμών φαρμάκων. Όλοι τα ξέρουμε.</w:t>
      </w:r>
    </w:p>
    <w:p w14:paraId="054DAFEE"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Νικολόπουλε, ας ολοκληρώσουμε τη συζήτηση στο θέμα.</w:t>
      </w:r>
    </w:p>
    <w:p w14:paraId="054DAFEF"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έγινε μια ενδιαφέρουσα συζήτηση, μην τη χαλάμε.</w:t>
      </w:r>
    </w:p>
    <w:p w14:paraId="054DAFF0"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ΥΛΟΣ ΠΟΛΑΚΗΣ (Αναπληρωτής Υπουργός Υγείας):</w:t>
      </w:r>
      <w:r>
        <w:rPr>
          <w:rFonts w:eastAsia="Times New Roman" w:cs="Times New Roman"/>
          <w:szCs w:val="24"/>
        </w:rPr>
        <w:t xml:space="preserve"> Ο κ. Λοβέρδος, ο κ. </w:t>
      </w:r>
      <w:proofErr w:type="spellStart"/>
      <w:r>
        <w:rPr>
          <w:rFonts w:eastAsia="Times New Roman" w:cs="Times New Roman"/>
          <w:szCs w:val="24"/>
        </w:rPr>
        <w:t>Σαλμάς</w:t>
      </w:r>
      <w:proofErr w:type="spellEnd"/>
      <w:r>
        <w:rPr>
          <w:rFonts w:eastAsia="Times New Roman" w:cs="Times New Roman"/>
          <w:szCs w:val="24"/>
        </w:rPr>
        <w:t xml:space="preserve">, ο κ. Γεωργιάδης, ο κ. Βορίδης, αυτοί υπέγραψαν, από το 2010 και μετά τα δελτία τιμών. Φυσικά, και ξέρω ότι ορισμένα πράγματα ο κ. </w:t>
      </w:r>
      <w:proofErr w:type="spellStart"/>
      <w:r>
        <w:rPr>
          <w:rFonts w:eastAsia="Times New Roman" w:cs="Times New Roman"/>
          <w:szCs w:val="24"/>
        </w:rPr>
        <w:t>Μαρτίνης</w:t>
      </w:r>
      <w:proofErr w:type="spellEnd"/>
      <w:r>
        <w:rPr>
          <w:rFonts w:eastAsia="Times New Roman" w:cs="Times New Roman"/>
          <w:szCs w:val="24"/>
        </w:rPr>
        <w:t>...</w:t>
      </w:r>
    </w:p>
    <w:p w14:paraId="054DAFF1"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w:t>
      </w:r>
      <w:r>
        <w:rPr>
          <w:rFonts w:eastAsia="Times New Roman" w:cs="Times New Roman"/>
          <w:szCs w:val="24"/>
        </w:rPr>
        <w:t>με πολύ.</w:t>
      </w:r>
    </w:p>
    <w:p w14:paraId="054DAFF2"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Μια κουβέντα μόνο, γιατί με ρώτησε, συγγνώμη.</w:t>
      </w:r>
    </w:p>
    <w:p w14:paraId="054DAFF3"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αλλά είπατε ότι θα πείτε λιγότερα και φτάσατε πάλι τα εννιά λεπτά.</w:t>
      </w:r>
    </w:p>
    <w:p w14:paraId="054DAFF4"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Νικολόπουλε...</w:t>
      </w:r>
    </w:p>
    <w:p w14:paraId="054DAFF5"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54DAFF6"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Τα πάντα υπάρχουν. Ακούστε με, κύριε Νικολόπουλε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Κυβέρνηση ασκεί τη διακυβέρνηση της χώρας. Η Κυβέρνηση δεν </w:t>
      </w:r>
      <w:r>
        <w:rPr>
          <w:rFonts w:eastAsia="Times New Roman" w:cs="Times New Roman"/>
          <w:szCs w:val="24"/>
        </w:rPr>
        <w:lastRenderedPageBreak/>
        <w:t xml:space="preserve">δικάζει και δεν φυλακίζει. Αυτό το </w:t>
      </w:r>
      <w:r>
        <w:rPr>
          <w:rFonts w:eastAsia="Times New Roman" w:cs="Times New Roman"/>
          <w:szCs w:val="24"/>
        </w:rPr>
        <w:t xml:space="preserve">κάνει η </w:t>
      </w:r>
      <w:r>
        <w:rPr>
          <w:rFonts w:eastAsia="Times New Roman" w:cs="Times New Roman"/>
          <w:szCs w:val="24"/>
        </w:rPr>
        <w:t>δ</w:t>
      </w:r>
      <w:r>
        <w:rPr>
          <w:rFonts w:eastAsia="Times New Roman" w:cs="Times New Roman"/>
          <w:szCs w:val="24"/>
        </w:rPr>
        <w:t>ικαιοσύνη. Τα έχουμε στείλει.</w:t>
      </w:r>
    </w:p>
    <w:p w14:paraId="054DAFF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Τα λεφτά να βρείτε…</w:t>
      </w:r>
    </w:p>
    <w:p w14:paraId="054DAFF8"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Τα παιδιά μάς ενδιαφέρουν.</w:t>
      </w:r>
    </w:p>
    <w:p w14:paraId="054DAFF9"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πολύ.</w:t>
      </w:r>
    </w:p>
    <w:p w14:paraId="054DAFFA" w14:textId="77777777" w:rsidR="00F717F6" w:rsidRDefault="00316B23">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w:t>
      </w:r>
      <w:r>
        <w:rPr>
          <w:rFonts w:eastAsia="Times New Roman"/>
          <w:szCs w:val="24"/>
        </w:rPr>
        <w:t>Σώμα ότι τη συνεδρίασή μας παρακολουθούν από τα άνω δυτικά θεωρεία, αφού προηγουμένως συμμετείχαν στο εκπαιδευτικό πρόγραμμα «ΚΑΠΟΔΙΣΤΡΙΑΣ» που οργανώνει το Ίδρυμα της Βουλής, τριάντα μαθητές και μαθήτριες και τρεις συνοδοί καθηγητές από το 1</w:t>
      </w:r>
      <w:r>
        <w:rPr>
          <w:rFonts w:eastAsia="Times New Roman"/>
          <w:szCs w:val="24"/>
          <w:vertAlign w:val="superscript"/>
        </w:rPr>
        <w:t>ο</w:t>
      </w:r>
      <w:r>
        <w:rPr>
          <w:rFonts w:eastAsia="Times New Roman"/>
          <w:szCs w:val="24"/>
        </w:rPr>
        <w:t xml:space="preserve"> Γενικό Λύκειο Νέας Σμύρνης.</w:t>
      </w:r>
    </w:p>
    <w:p w14:paraId="054DAFFB" w14:textId="77777777" w:rsidR="00F717F6" w:rsidRDefault="00316B23">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054DAFFC" w14:textId="77777777" w:rsidR="00F717F6" w:rsidRDefault="00316B23">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54DAFFD" w14:textId="77777777" w:rsidR="00F717F6" w:rsidRDefault="00316B23">
      <w:pPr>
        <w:tabs>
          <w:tab w:val="left" w:pos="6787"/>
        </w:tabs>
        <w:spacing w:line="600" w:lineRule="auto"/>
        <w:ind w:left="-181" w:firstLine="720"/>
        <w:jc w:val="both"/>
        <w:rPr>
          <w:rFonts w:eastAsia="Times New Roman" w:cs="Times New Roman"/>
          <w:szCs w:val="24"/>
        </w:rPr>
      </w:pPr>
      <w:r>
        <w:rPr>
          <w:rFonts w:eastAsia="Times New Roman" w:cs="Times New Roman"/>
          <w:szCs w:val="24"/>
        </w:rPr>
        <w:t>Παιδιά, ήρθατε σε μέρα όπου στη Βουλή ασκείται κοινοβουλευτικός έλεγχος, δηλαδή Βουλευτές ερωτούν τους αρμόδιους Υ</w:t>
      </w:r>
      <w:r>
        <w:rPr>
          <w:rFonts w:eastAsia="Times New Roman" w:cs="Times New Roman"/>
          <w:szCs w:val="24"/>
        </w:rPr>
        <w:lastRenderedPageBreak/>
        <w:t>πουργούς για θέματα που τους ενδιαφέρ</w:t>
      </w:r>
      <w:r>
        <w:rPr>
          <w:rFonts w:eastAsia="Times New Roman" w:cs="Times New Roman"/>
          <w:szCs w:val="24"/>
        </w:rPr>
        <w:t>ουν και οι Υπουργοί απαντούν. Δυστυχώς, ήρθατε στην τελευταία ερώτηση. Δεν έχουμε περαιτέρω συνεδρίαση. Μπήκατε στην Αίθουσα την ώρα που τελειώνει η τελευταία από τις ερωτήσεις που έγιναν σήμερα. Επομένως, όση ώρα θα καθίσετε εδώ, θα με ακούτε να ανακοινών</w:t>
      </w:r>
      <w:r>
        <w:rPr>
          <w:rFonts w:eastAsia="Times New Roman" w:cs="Times New Roman"/>
          <w:szCs w:val="24"/>
        </w:rPr>
        <w:t>ω τις ερωτήσεις</w:t>
      </w:r>
      <w:r>
        <w:rPr>
          <w:rFonts w:eastAsia="Times New Roman" w:cs="Times New Roman"/>
          <w:szCs w:val="24"/>
        </w:rPr>
        <w:t>,</w:t>
      </w:r>
      <w:r>
        <w:rPr>
          <w:rFonts w:eastAsia="Times New Roman" w:cs="Times New Roman"/>
          <w:szCs w:val="24"/>
        </w:rPr>
        <w:t xml:space="preserve"> που δεν θα απαντηθούν, διότι έχει κώλυμα ο αρμόδιος Υπουργός, και μετά θα λήξει η συνεδρίαση.</w:t>
      </w:r>
    </w:p>
    <w:p w14:paraId="054DAFFE" w14:textId="77777777" w:rsidR="00F717F6" w:rsidRDefault="00316B23">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τρίτη </w:t>
      </w:r>
      <w:r>
        <w:rPr>
          <w:rFonts w:eastAsia="Times New Roman" w:cs="Times New Roman"/>
          <w:szCs w:val="24"/>
        </w:rPr>
        <w:t xml:space="preserve">με αριθμό 457/7-2-2017 επίκαιρη ερώτηση δεύτερου κύκλου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 μονιμοποίηση των Πυροσβεστών Πενταετούς Υποχρέωσης, δεν θα συζητηθεί</w:t>
      </w:r>
      <w:r>
        <w:rPr>
          <w:rFonts w:eastAsia="Times New Roman" w:cs="Times New Roman"/>
          <w:szCs w:val="24"/>
        </w:rPr>
        <w:t>,</w:t>
      </w:r>
      <w:r>
        <w:rPr>
          <w:rFonts w:eastAsia="Times New Roman" w:cs="Times New Roman"/>
          <w:szCs w:val="24"/>
        </w:rPr>
        <w:t xml:space="preserve"> διότι έχει κώλυμα ο Υπουργός και δεν μπορεί να παρίσταται.</w:t>
      </w:r>
    </w:p>
    <w:p w14:paraId="054DAFFF" w14:textId="77777777" w:rsidR="00F717F6" w:rsidRDefault="00316B23">
      <w:pPr>
        <w:tabs>
          <w:tab w:val="left" w:pos="6787"/>
        </w:tabs>
        <w:spacing w:line="600" w:lineRule="auto"/>
        <w:ind w:left="-181" w:firstLine="720"/>
        <w:jc w:val="both"/>
        <w:rPr>
          <w:rFonts w:eastAsia="Times New Roman"/>
          <w:szCs w:val="24"/>
        </w:rPr>
      </w:pPr>
      <w:r>
        <w:rPr>
          <w:rFonts w:eastAsia="Times New Roman" w:cs="Times New Roman"/>
          <w:szCs w:val="24"/>
        </w:rPr>
        <w:t xml:space="preserve">Επίσης, η </w:t>
      </w:r>
      <w:r>
        <w:rPr>
          <w:rFonts w:eastAsia="Times New Roman" w:cs="Times New Roman"/>
          <w:szCs w:val="24"/>
        </w:rPr>
        <w:t xml:space="preserve">δέκατη πέμπτη </w:t>
      </w:r>
      <w:r>
        <w:rPr>
          <w:rFonts w:eastAsia="Times New Roman" w:cs="Times New Roman"/>
          <w:szCs w:val="24"/>
        </w:rPr>
        <w:t xml:space="preserve">με αριθμό 382/23-1-2017 επίκαιρη </w:t>
      </w:r>
      <w:r>
        <w:rPr>
          <w:rFonts w:eastAsia="Times New Roman" w:cs="Times New Roman"/>
          <w:szCs w:val="24"/>
        </w:rPr>
        <w:t xml:space="preserve">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το σχέδιο αποδυνάμωσης της Αστυνομικής και Πυροσβεστικής Δύναμης της Μακεδονίας, δεν θα συζητηθεί για τον ίδιο λόγο.</w:t>
      </w:r>
    </w:p>
    <w:p w14:paraId="054DB000"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Η τέταρτη</w:t>
      </w:r>
      <w:r>
        <w:rPr>
          <w:rFonts w:eastAsia="Times New Roman" w:cs="Times New Roman"/>
          <w:szCs w:val="24"/>
        </w:rPr>
        <w:t xml:space="preserve"> με αριθμό 454/7-2-2017 επίκαιρη ερώτηση δεύτερου κύκλου του Ανεξάρτητου Βουλευτή Β΄ Αθηνών κ. </w:t>
      </w:r>
      <w:r>
        <w:rPr>
          <w:rFonts w:eastAsia="Times New Roman" w:cs="Times New Roman"/>
          <w:bCs/>
          <w:szCs w:val="24"/>
        </w:rPr>
        <w:t>Γεωργίου - Δημητρίου Καρρά</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σχετικά με την επείγουσα ανάγκη νομοθετικής ρύθμισης των στεγαστικών δανείων σε ελβετικό φρ</w:t>
      </w:r>
      <w:r>
        <w:rPr>
          <w:rFonts w:eastAsia="Times New Roman" w:cs="Times New Roman"/>
          <w:szCs w:val="24"/>
        </w:rPr>
        <w:t>άγκο, δεν θα συζητηθεί</w:t>
      </w:r>
      <w:r>
        <w:rPr>
          <w:rFonts w:eastAsia="Times New Roman" w:cs="Times New Roman"/>
          <w:szCs w:val="24"/>
        </w:rPr>
        <w:t>,</w:t>
      </w:r>
      <w:r>
        <w:rPr>
          <w:rFonts w:eastAsia="Times New Roman" w:cs="Times New Roman"/>
          <w:szCs w:val="24"/>
        </w:rPr>
        <w:t xml:space="preserve"> λόγω ανειλημμένων υποχρεώσεων του κ. Παπαδημητρίου, ο οποίος δεν μπορεί να είναι παρών.</w:t>
      </w:r>
    </w:p>
    <w:p w14:paraId="054DB001"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Η δέκατη τρίτη με αριθμό 328/10-1-2017 επίκαιρη ερώτηση δεύτερου κύκλου του Βουλευτή Α΄ Θεσσαλονίκης του Κομμουνιστικού Κόμματος </w:t>
      </w:r>
      <w:r>
        <w:rPr>
          <w:rFonts w:eastAsia="Times New Roman" w:cs="Times New Roman"/>
          <w:szCs w:val="24"/>
        </w:rPr>
        <w:t>Ελλάδας</w:t>
      </w:r>
      <w:r>
        <w:rPr>
          <w:rFonts w:eastAsia="Times New Roman" w:cs="Times New Roman"/>
          <w:szCs w:val="24"/>
        </w:rPr>
        <w:t xml:space="preserve"> κ. </w:t>
      </w:r>
      <w:r>
        <w:rPr>
          <w:rFonts w:eastAsia="Times New Roman" w:cs="Times New Roman"/>
          <w:bCs/>
          <w:szCs w:val="24"/>
        </w:rPr>
        <w:t>Ιωάν</w:t>
      </w:r>
      <w:r>
        <w:rPr>
          <w:rFonts w:eastAsia="Times New Roman" w:cs="Times New Roman"/>
          <w:bCs/>
          <w:szCs w:val="24"/>
        </w:rPr>
        <w:t>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εκπαίδευση των προσφυγόπουλων, δεν θα συζητηθεί λόγω κωλύματος του Υπουργού Παιδείας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054DB002"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Η δεύτερη με αριθμό 455/7-2-2017 επίκαιρη ερώτηση δεύτερου κύκλου το</w:t>
      </w:r>
      <w:r>
        <w:rPr>
          <w:rFonts w:eastAsia="Times New Roman" w:cs="Times New Roman"/>
          <w:szCs w:val="24"/>
        </w:rPr>
        <w:t xml:space="preserve">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τα μεγάλα προβλήματα και τις άδικες χρεώσεις υψηλών ασφαλιστικών εισφορών, </w:t>
      </w:r>
      <w:r>
        <w:rPr>
          <w:rFonts w:eastAsia="Times New Roman" w:cs="Times New Roman"/>
          <w:szCs w:val="24"/>
        </w:rPr>
        <w:t xml:space="preserve">δεν </w:t>
      </w:r>
      <w:r>
        <w:rPr>
          <w:rFonts w:eastAsia="Times New Roman" w:cs="Times New Roman"/>
          <w:szCs w:val="24"/>
        </w:rPr>
        <w:t>θα συζητηθεί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λόγω κωλύματος του Υφυπουργού κ. Πετρόπουλου.</w:t>
      </w:r>
    </w:p>
    <w:p w14:paraId="054DB003"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456/7-2-2017 επίκαιρη ερώτηση πρώτου κύκλου 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w:t>
      </w:r>
      <w:r>
        <w:rPr>
          <w:rFonts w:eastAsia="Times New Roman" w:cs="Times New Roman"/>
          <w:bCs/>
          <w:szCs w:val="24"/>
        </w:rPr>
        <w:t>και Κοινωνικής Αλληλεγγύης</w:t>
      </w:r>
      <w:r>
        <w:rPr>
          <w:rFonts w:eastAsia="Times New Roman" w:cs="Times New Roman"/>
          <w:b/>
          <w:bCs/>
          <w:szCs w:val="24"/>
        </w:rPr>
        <w:t xml:space="preserve">, </w:t>
      </w:r>
      <w:r>
        <w:rPr>
          <w:rFonts w:eastAsia="Times New Roman" w:cs="Times New Roman"/>
          <w:szCs w:val="24"/>
        </w:rPr>
        <w:t>σχετικά με τους εργαζόμενους και τους αυτοαπασχολούμενους με Δελτία Παροχής Υπηρεσιών, δεν θα συζητηθεί</w:t>
      </w:r>
      <w:r>
        <w:rPr>
          <w:rFonts w:eastAsia="Times New Roman" w:cs="Times New Roman"/>
          <w:szCs w:val="24"/>
        </w:rPr>
        <w:t>,</w:t>
      </w:r>
      <w:r>
        <w:rPr>
          <w:rFonts w:eastAsia="Times New Roman" w:cs="Times New Roman"/>
          <w:szCs w:val="24"/>
        </w:rPr>
        <w:t xml:space="preserve"> λόγω κωλύματος του κυρίου Υπουργού.</w:t>
      </w:r>
    </w:p>
    <w:p w14:paraId="054DB004"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επίκαιρων ερωτήσεων.</w:t>
      </w:r>
    </w:p>
    <w:p w14:paraId="054DB005"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δέχεστε </w:t>
      </w:r>
      <w:r>
        <w:rPr>
          <w:rFonts w:eastAsia="Times New Roman" w:cs="Times New Roman"/>
          <w:szCs w:val="24"/>
        </w:rPr>
        <w:t>στο σημείο αυτό να λύσουμε τη συνεδρίαση;</w:t>
      </w:r>
    </w:p>
    <w:p w14:paraId="054DB006" w14:textId="77777777" w:rsidR="00F717F6" w:rsidRDefault="00316B2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54DB007" w14:textId="77777777" w:rsidR="00F717F6" w:rsidRDefault="00316B2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13</w:t>
      </w:r>
      <w:r>
        <w:rPr>
          <w:rFonts w:eastAsia="Times New Roman" w:cs="Times New Roman"/>
          <w:szCs w:val="24"/>
        </w:rPr>
        <w:t>.</w:t>
      </w:r>
      <w:r>
        <w:rPr>
          <w:rFonts w:eastAsia="Times New Roman" w:cs="Times New Roman"/>
          <w:szCs w:val="24"/>
        </w:rPr>
        <w:t xml:space="preserve">26΄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13 Φεβρουαρίου 2017 και ώρα 18</w:t>
      </w:r>
      <w:r>
        <w:rPr>
          <w:rFonts w:eastAsia="Times New Roman" w:cs="Times New Roman"/>
          <w:szCs w:val="24"/>
        </w:rPr>
        <w:t>.</w:t>
      </w:r>
      <w:r>
        <w:rPr>
          <w:rFonts w:eastAsia="Times New Roman" w:cs="Times New Roman"/>
          <w:szCs w:val="24"/>
        </w:rPr>
        <w:t>00΄, με αντικείμενο εργασιών του Σώμ</w:t>
      </w:r>
      <w:r>
        <w:rPr>
          <w:rFonts w:eastAsia="Times New Roman" w:cs="Times New Roman"/>
          <w:szCs w:val="24"/>
        </w:rPr>
        <w:t>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054DB008" w14:textId="77777777" w:rsidR="00F717F6" w:rsidRDefault="00316B23">
      <w:pPr>
        <w:spacing w:line="600" w:lineRule="auto"/>
        <w:ind w:firstLine="720"/>
        <w:jc w:val="both"/>
        <w:rPr>
          <w:rFonts w:eastAsia="Times New Roman" w:cs="Times New Roman"/>
          <w:szCs w:val="24"/>
        </w:rPr>
      </w:pPr>
      <w:r>
        <w:rPr>
          <w:rFonts w:eastAsia="Times New Roman" w:cs="Times New Roman"/>
          <w:szCs w:val="24"/>
        </w:rPr>
        <w:t xml:space="preserve"> </w:t>
      </w:r>
    </w:p>
    <w:p w14:paraId="054DB009" w14:textId="77777777" w:rsidR="00F717F6" w:rsidRDefault="00316B23">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054DB00A" w14:textId="77777777" w:rsidR="00F717F6" w:rsidRDefault="00F717F6">
      <w:pPr>
        <w:spacing w:line="600" w:lineRule="auto"/>
        <w:ind w:firstLine="720"/>
        <w:jc w:val="center"/>
        <w:rPr>
          <w:rFonts w:eastAsia="Times New Roman"/>
          <w:szCs w:val="24"/>
        </w:rPr>
      </w:pPr>
    </w:p>
    <w:sectPr w:rsidR="00F717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LUn+hibqQQASP1UJyEC32Cu/xc=" w:salt="OxSF3akw0X63V7sQYudv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F6"/>
    <w:rsid w:val="00316B23"/>
    <w:rsid w:val="00F47F46"/>
    <w:rsid w:val="00F717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AD1F"/>
  <w15:docId w15:val="{663EECBD-2704-4A05-920B-B3B7FFA5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39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E3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398</MetadataID>
    <Session xmlns="641f345b-441b-4b81-9152-adc2e73ba5e1">Β´</Session>
    <Date xmlns="641f345b-441b-4b81-9152-adc2e73ba5e1">2017-02-09T22:00:00+00:00</Date>
    <Status xmlns="641f345b-441b-4b81-9152-adc2e73ba5e1">
      <Url>http://srv-sp1/praktika/Lists/Incoming_Metadata/EditForm.aspx?ID=398&amp;Source=/praktika/Recordings_Library/Forms/AllItems.aspx</Url>
      <Description>Δημοσιεύτηκε</Description>
    </Status>
    <Meeting xmlns="641f345b-441b-4b81-9152-adc2e73ba5e1">ΟΒ´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889D4-F4E9-48A2-9917-576A14893C27}">
  <ds:schemaRefs>
    <ds:schemaRef ds:uri="http://purl.org/dc/terms/"/>
    <ds:schemaRef ds:uri="http://schemas.openxmlformats.org/package/2006/metadata/core-properties"/>
    <ds:schemaRef ds:uri="http://schemas.microsoft.com/office/2006/metadata/properties"/>
    <ds:schemaRef ds:uri="641f345b-441b-4b81-9152-adc2e73ba5e1"/>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B86A058E-4E63-48A1-A33B-55B97ADE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12ECB-5E79-4B7C-B8E2-2F5059A59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155</Pages>
  <Words>27588</Words>
  <Characters>148977</Characters>
  <Application>Microsoft Office Word</Application>
  <DocSecurity>0</DocSecurity>
  <Lines>1241</Lines>
  <Paragraphs>352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2017-02-17T11:12:00Z</dcterms:created>
  <dcterms:modified xsi:type="dcterms:W3CDTF">2017-02-17T11:12:00Z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