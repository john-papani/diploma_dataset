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5B3AA" w14:textId="77777777" w:rsidR="00646F6D" w:rsidRPr="00646F6D" w:rsidRDefault="00646F6D" w:rsidP="00646F6D">
      <w:pPr>
        <w:spacing w:after="0" w:line="360" w:lineRule="auto"/>
        <w:rPr>
          <w:ins w:id="0" w:author="Φλούδα Χριστίνα" w:date="2016-11-01T11:37:00Z"/>
          <w:rFonts w:eastAsia="Times New Roman"/>
          <w:szCs w:val="24"/>
          <w:lang w:eastAsia="en-US"/>
        </w:rPr>
      </w:pPr>
      <w:bookmarkStart w:id="1" w:name="_GoBack"/>
      <w:bookmarkEnd w:id="1"/>
      <w:ins w:id="2" w:author="Φλούδα Χριστίνα" w:date="2016-11-01T11:37:00Z">
        <w:r w:rsidRPr="00646F6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13A68AE" w14:textId="77777777" w:rsidR="00646F6D" w:rsidRPr="00646F6D" w:rsidRDefault="00646F6D" w:rsidP="00646F6D">
      <w:pPr>
        <w:spacing w:after="0" w:line="360" w:lineRule="auto"/>
        <w:rPr>
          <w:ins w:id="3" w:author="Φλούδα Χριστίνα" w:date="2016-11-01T11:37:00Z"/>
          <w:rFonts w:eastAsia="Times New Roman"/>
          <w:szCs w:val="24"/>
          <w:lang w:eastAsia="en-US"/>
        </w:rPr>
      </w:pPr>
    </w:p>
    <w:p w14:paraId="68CED8F0" w14:textId="77777777" w:rsidR="00646F6D" w:rsidRPr="00646F6D" w:rsidRDefault="00646F6D" w:rsidP="00646F6D">
      <w:pPr>
        <w:spacing w:after="0" w:line="360" w:lineRule="auto"/>
        <w:rPr>
          <w:ins w:id="4" w:author="Φλούδα Χριστίνα" w:date="2016-11-01T11:37:00Z"/>
          <w:rFonts w:eastAsia="Times New Roman"/>
          <w:szCs w:val="24"/>
          <w:lang w:eastAsia="en-US"/>
        </w:rPr>
      </w:pPr>
      <w:ins w:id="5" w:author="Φλούδα Χριστίνα" w:date="2016-11-01T11:37:00Z">
        <w:r w:rsidRPr="00646F6D">
          <w:rPr>
            <w:rFonts w:eastAsia="Times New Roman"/>
            <w:szCs w:val="24"/>
            <w:lang w:eastAsia="en-US"/>
          </w:rPr>
          <w:t>ΠΙΝΑΚΑΣ ΠΕΡΙΕΧΟΜΕΝΩΝ</w:t>
        </w:r>
      </w:ins>
    </w:p>
    <w:p w14:paraId="62656798" w14:textId="77777777" w:rsidR="00646F6D" w:rsidRPr="00646F6D" w:rsidRDefault="00646F6D" w:rsidP="00646F6D">
      <w:pPr>
        <w:spacing w:after="0" w:line="360" w:lineRule="auto"/>
        <w:rPr>
          <w:ins w:id="6" w:author="Φλούδα Χριστίνα" w:date="2016-11-01T11:37:00Z"/>
          <w:rFonts w:eastAsia="Times New Roman"/>
          <w:szCs w:val="24"/>
          <w:lang w:eastAsia="en-US"/>
        </w:rPr>
      </w:pPr>
      <w:ins w:id="7" w:author="Φλούδα Χριστίνα" w:date="2016-11-01T11:37:00Z">
        <w:r w:rsidRPr="00646F6D">
          <w:rPr>
            <w:rFonts w:eastAsia="Times New Roman"/>
            <w:szCs w:val="24"/>
            <w:lang w:eastAsia="en-US"/>
          </w:rPr>
          <w:t xml:space="preserve">ΙΖ΄ ΠΕΡΙΟΔΟΣ </w:t>
        </w:r>
      </w:ins>
    </w:p>
    <w:p w14:paraId="67442E73" w14:textId="77777777" w:rsidR="00646F6D" w:rsidRPr="00646F6D" w:rsidRDefault="00646F6D" w:rsidP="00646F6D">
      <w:pPr>
        <w:spacing w:after="0" w:line="360" w:lineRule="auto"/>
        <w:rPr>
          <w:ins w:id="8" w:author="Φλούδα Χριστίνα" w:date="2016-11-01T11:37:00Z"/>
          <w:rFonts w:eastAsia="Times New Roman"/>
          <w:szCs w:val="24"/>
          <w:lang w:eastAsia="en-US"/>
        </w:rPr>
      </w:pPr>
      <w:ins w:id="9" w:author="Φλούδα Χριστίνα" w:date="2016-11-01T11:37:00Z">
        <w:r w:rsidRPr="00646F6D">
          <w:rPr>
            <w:rFonts w:eastAsia="Times New Roman"/>
            <w:szCs w:val="24"/>
            <w:lang w:eastAsia="en-US"/>
          </w:rPr>
          <w:t>ΠΡΟΕΔΡΕΥΟΜΕΝΗΣ ΚΟΙΝΟΒΟΥΛΕΥΤΙΚΗΣ ΔΗΜΟΚΡΑΤΙΑΣ</w:t>
        </w:r>
      </w:ins>
    </w:p>
    <w:p w14:paraId="3DB6D1C3" w14:textId="77777777" w:rsidR="00646F6D" w:rsidRPr="00646F6D" w:rsidRDefault="00646F6D" w:rsidP="00646F6D">
      <w:pPr>
        <w:spacing w:after="0" w:line="360" w:lineRule="auto"/>
        <w:rPr>
          <w:ins w:id="10" w:author="Φλούδα Χριστίνα" w:date="2016-11-01T11:37:00Z"/>
          <w:rFonts w:eastAsia="Times New Roman"/>
          <w:szCs w:val="24"/>
          <w:lang w:eastAsia="en-US"/>
        </w:rPr>
      </w:pPr>
      <w:ins w:id="11" w:author="Φλούδα Χριστίνα" w:date="2016-11-01T11:37:00Z">
        <w:r w:rsidRPr="00646F6D">
          <w:rPr>
            <w:rFonts w:eastAsia="Times New Roman"/>
            <w:szCs w:val="24"/>
            <w:lang w:eastAsia="en-US"/>
          </w:rPr>
          <w:t>ΣΥΝΟΔΟΣ Β΄</w:t>
        </w:r>
      </w:ins>
    </w:p>
    <w:p w14:paraId="2999F378" w14:textId="77777777" w:rsidR="00646F6D" w:rsidRPr="00646F6D" w:rsidRDefault="00646F6D" w:rsidP="00646F6D">
      <w:pPr>
        <w:spacing w:after="0" w:line="360" w:lineRule="auto"/>
        <w:rPr>
          <w:ins w:id="12" w:author="Φλούδα Χριστίνα" w:date="2016-11-01T11:37:00Z"/>
          <w:rFonts w:eastAsia="Times New Roman"/>
          <w:szCs w:val="24"/>
          <w:lang w:eastAsia="en-US"/>
        </w:rPr>
      </w:pPr>
    </w:p>
    <w:p w14:paraId="121DFCF7" w14:textId="77777777" w:rsidR="00646F6D" w:rsidRPr="00646F6D" w:rsidRDefault="00646F6D" w:rsidP="00646F6D">
      <w:pPr>
        <w:spacing w:after="0" w:line="360" w:lineRule="auto"/>
        <w:rPr>
          <w:ins w:id="13" w:author="Φλούδα Χριστίνα" w:date="2016-11-01T11:37:00Z"/>
          <w:rFonts w:eastAsia="Times New Roman"/>
          <w:szCs w:val="24"/>
          <w:lang w:eastAsia="en-US"/>
        </w:rPr>
      </w:pPr>
      <w:ins w:id="14" w:author="Φλούδα Χριστίνα" w:date="2016-11-01T11:37:00Z">
        <w:r w:rsidRPr="00646F6D">
          <w:rPr>
            <w:rFonts w:eastAsia="Times New Roman"/>
            <w:szCs w:val="24"/>
            <w:lang w:eastAsia="en-US"/>
          </w:rPr>
          <w:t>ΣΥΝΕΔΡΙΑΣΗ ΙΕ΄</w:t>
        </w:r>
      </w:ins>
    </w:p>
    <w:p w14:paraId="237E5651" w14:textId="77777777" w:rsidR="00646F6D" w:rsidRPr="00646F6D" w:rsidRDefault="00646F6D" w:rsidP="00646F6D">
      <w:pPr>
        <w:spacing w:after="0" w:line="360" w:lineRule="auto"/>
        <w:rPr>
          <w:ins w:id="15" w:author="Φλούδα Χριστίνα" w:date="2016-11-01T11:37:00Z"/>
          <w:rFonts w:eastAsia="Times New Roman"/>
          <w:szCs w:val="24"/>
          <w:lang w:eastAsia="en-US"/>
        </w:rPr>
      </w:pPr>
      <w:ins w:id="16" w:author="Φλούδα Χριστίνα" w:date="2016-11-01T11:37:00Z">
        <w:r w:rsidRPr="00646F6D">
          <w:rPr>
            <w:rFonts w:eastAsia="Times New Roman"/>
            <w:szCs w:val="24"/>
            <w:lang w:eastAsia="en-US"/>
          </w:rPr>
          <w:t>Δευτέρα  24 Οκτωβρίου 2016</w:t>
        </w:r>
      </w:ins>
    </w:p>
    <w:p w14:paraId="40C218F3" w14:textId="77777777" w:rsidR="00646F6D" w:rsidRPr="00646F6D" w:rsidRDefault="00646F6D" w:rsidP="00646F6D">
      <w:pPr>
        <w:spacing w:after="0" w:line="360" w:lineRule="auto"/>
        <w:rPr>
          <w:ins w:id="17" w:author="Φλούδα Χριστίνα" w:date="2016-11-01T11:37:00Z"/>
          <w:rFonts w:eastAsia="Times New Roman"/>
          <w:szCs w:val="24"/>
          <w:lang w:eastAsia="en-US"/>
        </w:rPr>
      </w:pPr>
    </w:p>
    <w:p w14:paraId="7143EC9B" w14:textId="77777777" w:rsidR="00646F6D" w:rsidRPr="00646F6D" w:rsidRDefault="00646F6D" w:rsidP="00646F6D">
      <w:pPr>
        <w:spacing w:after="0" w:line="360" w:lineRule="auto"/>
        <w:rPr>
          <w:ins w:id="18" w:author="Φλούδα Χριστίνα" w:date="2016-11-01T11:37:00Z"/>
          <w:rFonts w:eastAsia="Times New Roman"/>
          <w:szCs w:val="24"/>
          <w:lang w:eastAsia="en-US"/>
        </w:rPr>
      </w:pPr>
      <w:ins w:id="19" w:author="Φλούδα Χριστίνα" w:date="2016-11-01T11:37:00Z">
        <w:r w:rsidRPr="00646F6D">
          <w:rPr>
            <w:rFonts w:eastAsia="Times New Roman"/>
            <w:szCs w:val="24"/>
            <w:lang w:eastAsia="en-US"/>
          </w:rPr>
          <w:t>ΘΕΜΑΤΑ</w:t>
        </w:r>
      </w:ins>
    </w:p>
    <w:p w14:paraId="55D8D757" w14:textId="77777777" w:rsidR="00646F6D" w:rsidRPr="00646F6D" w:rsidRDefault="00646F6D" w:rsidP="00646F6D">
      <w:pPr>
        <w:spacing w:after="0" w:line="360" w:lineRule="auto"/>
        <w:rPr>
          <w:ins w:id="20" w:author="Φλούδα Χριστίνα" w:date="2016-11-01T11:37:00Z"/>
          <w:rFonts w:eastAsia="Times New Roman"/>
          <w:szCs w:val="24"/>
          <w:lang w:eastAsia="en-US"/>
        </w:rPr>
      </w:pPr>
      <w:ins w:id="21" w:author="Φλούδα Χριστίνα" w:date="2016-11-01T11:37:00Z">
        <w:r w:rsidRPr="00646F6D">
          <w:rPr>
            <w:rFonts w:eastAsia="Times New Roman"/>
            <w:szCs w:val="24"/>
            <w:lang w:eastAsia="en-US"/>
          </w:rPr>
          <w:t xml:space="preserve"> </w:t>
        </w:r>
        <w:r w:rsidRPr="00646F6D">
          <w:rPr>
            <w:rFonts w:eastAsia="Times New Roman"/>
            <w:szCs w:val="24"/>
            <w:lang w:eastAsia="en-US"/>
          </w:rPr>
          <w:br/>
          <w:t xml:space="preserve">Α. ΕΙΔΙΚΑ ΘΕΜΑΤΑ </w:t>
        </w:r>
        <w:r w:rsidRPr="00646F6D">
          <w:rPr>
            <w:rFonts w:eastAsia="Times New Roman"/>
            <w:szCs w:val="24"/>
            <w:lang w:eastAsia="en-US"/>
          </w:rPr>
          <w:br/>
          <w:t xml:space="preserve">1. Ανακοινώνεται ότι τη συνεδρίαση παρακολουθούν μαθητές από το 3ο δημοτικό Σχολείο Λάρισας, σελ. </w:t>
        </w:r>
        <w:r w:rsidRPr="00646F6D">
          <w:rPr>
            <w:rFonts w:eastAsia="Times New Roman"/>
            <w:szCs w:val="24"/>
            <w:lang w:eastAsia="en-US"/>
          </w:rPr>
          <w:br/>
          <w:t xml:space="preserve">2. Επί διαδικαστικού θέματος, σελ. </w:t>
        </w:r>
        <w:r w:rsidRPr="00646F6D">
          <w:rPr>
            <w:rFonts w:eastAsia="Times New Roman"/>
            <w:szCs w:val="24"/>
            <w:lang w:eastAsia="en-US"/>
          </w:rPr>
          <w:br/>
          <w:t xml:space="preserve">3. Επί προσωπικού θέματος, σελ. </w:t>
        </w:r>
        <w:r w:rsidRPr="00646F6D">
          <w:rPr>
            <w:rFonts w:eastAsia="Times New Roman"/>
            <w:szCs w:val="24"/>
            <w:lang w:eastAsia="en-US"/>
          </w:rPr>
          <w:br/>
          <w:t xml:space="preserve"> </w:t>
        </w:r>
        <w:r w:rsidRPr="00646F6D">
          <w:rPr>
            <w:rFonts w:eastAsia="Times New Roman"/>
            <w:szCs w:val="24"/>
            <w:lang w:eastAsia="en-US"/>
          </w:rPr>
          <w:br/>
          <w:t xml:space="preserve">Β. ΚΟΙΝΟΒΟΥΛΕΥΤΙΚΟΣ ΕΛΕΓΧΟΣ </w:t>
        </w:r>
        <w:r w:rsidRPr="00646F6D">
          <w:rPr>
            <w:rFonts w:eastAsia="Times New Roman"/>
            <w:szCs w:val="24"/>
            <w:lang w:eastAsia="en-US"/>
          </w:rPr>
          <w:br/>
          <w:t xml:space="preserve">1. Κατάθεση αναφορών, σελ. </w:t>
        </w:r>
        <w:r w:rsidRPr="00646F6D">
          <w:rPr>
            <w:rFonts w:eastAsia="Times New Roman"/>
            <w:szCs w:val="24"/>
            <w:lang w:eastAsia="en-US"/>
          </w:rPr>
          <w:br/>
          <w:t>2. Συζήτηση επικαίρων ερωτήσεων:</w:t>
        </w:r>
        <w:r w:rsidRPr="00646F6D">
          <w:rPr>
            <w:rFonts w:eastAsia="Times New Roman"/>
            <w:szCs w:val="24"/>
            <w:lang w:eastAsia="en-US"/>
          </w:rPr>
          <w:br/>
          <w:t xml:space="preserve">    α) Προς τον Υπουργό Εσωτερικών και Διοικητικής Ανασυγκρότησης:</w:t>
        </w:r>
        <w:r w:rsidRPr="00646F6D">
          <w:rPr>
            <w:rFonts w:eastAsia="Times New Roman"/>
            <w:szCs w:val="24"/>
            <w:lang w:eastAsia="en-US"/>
          </w:rPr>
          <w:br/>
          <w:t xml:space="preserve">        i. σχετικά με τον προβληματισμό και την ανησυχία για τα στοιχεία της ΕΛΣΤΑΤ, για το δημογραφικό της χώρας και ιδιαίτερα του  Έβρου, σελ. </w:t>
        </w:r>
        <w:r w:rsidRPr="00646F6D">
          <w:rPr>
            <w:rFonts w:eastAsia="Times New Roman"/>
            <w:szCs w:val="24"/>
            <w:lang w:eastAsia="en-US"/>
          </w:rPr>
          <w:br/>
          <w:t xml:space="preserve">        ii. σχετικά με την έκρυθμη κατάσταση στο Κέντρο Φιλοξενίας Προσφύγων του Νομού Σερρών, σελ. </w:t>
        </w:r>
        <w:r w:rsidRPr="00646F6D">
          <w:rPr>
            <w:rFonts w:eastAsia="Times New Roman"/>
            <w:szCs w:val="24"/>
            <w:lang w:eastAsia="en-US"/>
          </w:rPr>
          <w:br/>
          <w:t xml:space="preserve">    β) Προς τον Υπουργό Περιβάλλοντος και Ενέργειας, σχετικά με τον «επαναπατρισμό αποβλήτων υδραργύρου από τον Ασπρόπυργο στη Γερμανία», σελ. </w:t>
        </w:r>
        <w:r w:rsidRPr="00646F6D">
          <w:rPr>
            <w:rFonts w:eastAsia="Times New Roman"/>
            <w:szCs w:val="24"/>
            <w:lang w:eastAsia="en-US"/>
          </w:rPr>
          <w:br/>
          <w:t xml:space="preserve">    γ) Προς τον Υπουργό Δικαιοσύνης, Διαφάνειας και Ανθρωπίνων Δικαιωμάτων, σχετικά με το αίτημα κάλυψης των κενών οργανικών θέσεων από την  Ένωση Δικαστών και Εισαγγελέων, σελ. </w:t>
        </w:r>
        <w:r w:rsidRPr="00646F6D">
          <w:rPr>
            <w:rFonts w:eastAsia="Times New Roman"/>
            <w:szCs w:val="24"/>
            <w:lang w:eastAsia="en-US"/>
          </w:rPr>
          <w:br/>
          <w:t xml:space="preserve">3. Συζήτηση της υπ’ αριθμόν 1/1/4-10-2016 επίκαιρης επερώτησης εννέα Βουλευτών της Νέας Δημοκρατίας προς τον Υπουργό Εσωτερικών και Διοικητικής Ανασυγκρότησης με θέμα: «Επίσημες καταγγελίες και “σκιές” στη διαχείριση του προσφυγικού», σελ. </w:t>
        </w:r>
        <w:r w:rsidRPr="00646F6D">
          <w:rPr>
            <w:rFonts w:eastAsia="Times New Roman"/>
            <w:szCs w:val="24"/>
            <w:lang w:eastAsia="en-US"/>
          </w:rPr>
          <w:br/>
          <w:t xml:space="preserve"> </w:t>
        </w:r>
        <w:r w:rsidRPr="00646F6D">
          <w:rPr>
            <w:rFonts w:eastAsia="Times New Roman"/>
            <w:szCs w:val="24"/>
            <w:lang w:eastAsia="en-US"/>
          </w:rPr>
          <w:br/>
          <w:t xml:space="preserve">Γ. ΝΟΜΟΘΕΤΙΚΗ ΕΡΓΑΣΙΑ </w:t>
        </w:r>
        <w:r w:rsidRPr="00646F6D">
          <w:rPr>
            <w:rFonts w:eastAsia="Times New Roman"/>
            <w:szCs w:val="24"/>
            <w:lang w:eastAsia="en-US"/>
          </w:rPr>
          <w:br/>
          <w:t>Κατάθεση σχεδίων νόμων:</w:t>
        </w:r>
        <w:r w:rsidRPr="00646F6D">
          <w:rPr>
            <w:rFonts w:eastAsia="Times New Roman"/>
            <w:szCs w:val="24"/>
            <w:lang w:eastAsia="en-US"/>
          </w:rPr>
          <w:br/>
          <w:t xml:space="preserve">   α) Οι Υπουργοί Εθνικής  Άμυνας, Οικονομικών, Εξωτερικών και Οικονομίας, Ανάπτυξης και Τουρισμού κατέθεσαν σήμερα, 24.10.2016, σχέδιο νόμου: «Κύρωση της Τροποποίησης υπ' αριθμ. 2 στη Συμφωνία Διοικητικής Φύσης μεταξύ του Υπουργείου  Άμυνας της Γαλλικής Δημοκρατίας και του Υπουργείου Εθνικής  Άμυνας της Ελληνικής Δημοκρατίας περί συνεργασίας στο πλαίσιο Τεχνολογικού Συστήματος Επίδειξης μη Επανδρωμένου Μαχητικού Αεροσκάφους (Vehicule Aerien de Combat sans Pilote, UCAV)», σελ. </w:t>
        </w:r>
        <w:r w:rsidRPr="00646F6D">
          <w:rPr>
            <w:rFonts w:eastAsia="Times New Roman"/>
            <w:szCs w:val="24"/>
            <w:lang w:eastAsia="en-US"/>
          </w:rPr>
          <w:br/>
          <w:t xml:space="preserve">   β) Οι Υπουργοί Εθνικής  Άμυνας, Οικονομικών και Εξωτερικών κατέθεσαν σήμερα, 24.10.2016, σχέδιο νόμου: «Κύρωση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Πολωνίας, τον Αρχηγό του Γενικού Επιτελείου της Δημοκρατίας της Τουρκίας -που ενεργεί εκ μέρους της Κυβέρνησης της Δημοκρατίας της Τουρκίας- αφενός, και τον Υπουργό  Άμυνας του Βασιλείου του Βελγίου, τον Υπουργό  Άμυνας της Γαλλικής Δημοκρατίας, το Ομοσπονδιακό Υπουργείο  Άμυνας της Ομοσπονδιακής Δημοκρατίας της Γερμανίας, τον Υπουργό  Άμυνας του Μεγάλου Δουκάτου του Λουξεμβούργου, τον Υπουργό  Άμυνας του Βασιλείου της Ισπανίας αφετέρου, σχετικά με την επάνδρωση, χρηματοδότηση, διοίκηση και υποστήριξη του Στρατηγείου EUROCORPS -Ευρωπαϊκό Στρατιωτικό Σώμα- Σώμα Ταχείας Ανάπτυξης NATO EUROCORPS -NRDC EC-, σελ. </w:t>
        </w:r>
        <w:r w:rsidRPr="00646F6D">
          <w:rPr>
            <w:rFonts w:eastAsia="Times New Roman"/>
            <w:szCs w:val="24"/>
            <w:lang w:eastAsia="en-US"/>
          </w:rPr>
          <w:br/>
          <w:t xml:space="preserve">   γ) Οι Υπουργοί Εθνικής  Άμυνας, Οικονομικών, Εξωτερικών, Ναυτιλίας και Νησιωτικής Πολιτικής και Δικαιοσύνης, Διαφάνειας και Ανθρωπίνων Δικαιωμάτων κατέθεσαν σήμερα, 24.10.2016, σχέδιο νόμου: «Κύρωση του Μνημονίου Συναντίληψης μεταξύ του Υπουργείου Εθνικής  Άμυνας της Ελληνικής Δημοκρατίας και του Υπουργείου  Άμυνας της Δημοκρατίας της Βουλγαρίας που αφορά τη συνεργασία εντός του Πολυεθνικού Συντονιστικού Κέντρου Στρατηγικών θαλασσίων Μεταφορών της Αθήνας «ΠΟΣΚΕΣΘΑΜ-AMSCC» και της Τεχνικής Διευθέτησης μεταξύ του Υπουργείου Εθνικής  Άμυνας της Ελληνικής Δημοκρατίας και του Υπουργείου  Άμυνας της Δημοκρατίας της Βουλγαρίας σχετικά με την εφαρμογή του Μνημονίου Συναντίληψης μεταξύ του Υπουργείου Εθνικής  Άμυνας της Ελληνικής Δημοκρατίας και του Υπουργείου  Άμυνας της Δημοκρατίας της Βουλγαρίας που αφορά στη συνεργασία εντός του Πολυεθνικού Συντονιστικού Κέντρου Στρατηγικών θαλασσίων Μεταφορών της Αθήνας (ΠΟΣΚΕΣΘΑΜ-AMSCC)», σελ. </w:t>
        </w:r>
        <w:r w:rsidRPr="00646F6D">
          <w:rPr>
            <w:rFonts w:eastAsia="Times New Roman"/>
            <w:szCs w:val="24"/>
            <w:lang w:eastAsia="en-US"/>
          </w:rPr>
          <w:br/>
          <w:t xml:space="preserve"> </w:t>
        </w:r>
      </w:ins>
    </w:p>
    <w:p w14:paraId="7ACA0722" w14:textId="77777777" w:rsidR="00646F6D" w:rsidRPr="00646F6D" w:rsidRDefault="00646F6D" w:rsidP="00646F6D">
      <w:pPr>
        <w:spacing w:after="0" w:line="360" w:lineRule="auto"/>
        <w:rPr>
          <w:ins w:id="22" w:author="Φλούδα Χριστίνα" w:date="2016-11-01T11:37:00Z"/>
          <w:rFonts w:eastAsia="Times New Roman"/>
          <w:szCs w:val="24"/>
          <w:lang w:eastAsia="en-US"/>
        </w:rPr>
      </w:pPr>
      <w:ins w:id="23" w:author="Φλούδα Χριστίνα" w:date="2016-11-01T11:37:00Z">
        <w:r w:rsidRPr="00646F6D">
          <w:rPr>
            <w:rFonts w:eastAsia="Times New Roman"/>
            <w:szCs w:val="24"/>
            <w:lang w:eastAsia="en-US"/>
          </w:rPr>
          <w:br/>
          <w:t>ΠΡΟΕΔΡΕΥΟΝΤΕΣ</w:t>
        </w:r>
      </w:ins>
    </w:p>
    <w:p w14:paraId="33809E16" w14:textId="77777777" w:rsidR="00646F6D" w:rsidRPr="00646F6D" w:rsidRDefault="00646F6D" w:rsidP="00646F6D">
      <w:pPr>
        <w:spacing w:after="0" w:line="360" w:lineRule="auto"/>
        <w:rPr>
          <w:ins w:id="24" w:author="Φλούδα Χριστίνα" w:date="2016-11-01T11:37:00Z"/>
          <w:rFonts w:eastAsia="Times New Roman"/>
          <w:szCs w:val="24"/>
          <w:lang w:eastAsia="en-US"/>
        </w:rPr>
      </w:pPr>
    </w:p>
    <w:p w14:paraId="683D79D9" w14:textId="77777777" w:rsidR="00646F6D" w:rsidRPr="00646F6D" w:rsidRDefault="00646F6D" w:rsidP="00646F6D">
      <w:pPr>
        <w:spacing w:after="0" w:line="360" w:lineRule="auto"/>
        <w:rPr>
          <w:ins w:id="25" w:author="Φλούδα Χριστίνα" w:date="2016-11-01T11:37:00Z"/>
          <w:rFonts w:eastAsia="Times New Roman"/>
          <w:szCs w:val="24"/>
          <w:lang w:eastAsia="en-US"/>
        </w:rPr>
      </w:pPr>
      <w:ins w:id="26" w:author="Φλούδα Χριστίνα" w:date="2016-11-01T11:37:00Z">
        <w:r w:rsidRPr="00646F6D">
          <w:rPr>
            <w:rFonts w:eastAsia="Times New Roman"/>
            <w:szCs w:val="24"/>
            <w:lang w:eastAsia="en-US"/>
          </w:rPr>
          <w:t>ΚΟΥΡΑΚΗΣ Α. , σελ.</w:t>
        </w:r>
        <w:r w:rsidRPr="00646F6D">
          <w:rPr>
            <w:rFonts w:eastAsia="Times New Roman"/>
            <w:szCs w:val="24"/>
            <w:lang w:eastAsia="en-US"/>
          </w:rPr>
          <w:br/>
          <w:t>ΛΑΜΠΡΟΥΛΗΣ Γ. , σελ.</w:t>
        </w:r>
        <w:r w:rsidRPr="00646F6D">
          <w:rPr>
            <w:rFonts w:eastAsia="Times New Roman"/>
            <w:szCs w:val="24"/>
            <w:lang w:eastAsia="en-US"/>
          </w:rPr>
          <w:br/>
          <w:t>ΧΡΙΣΤΟΔΟΥΛΟΠΟΥΛΟΥ Α. , σελ.</w:t>
        </w:r>
        <w:r w:rsidRPr="00646F6D">
          <w:rPr>
            <w:rFonts w:eastAsia="Times New Roman"/>
            <w:szCs w:val="24"/>
            <w:lang w:eastAsia="en-US"/>
          </w:rPr>
          <w:br/>
        </w:r>
      </w:ins>
    </w:p>
    <w:p w14:paraId="19785B17" w14:textId="77777777" w:rsidR="00646F6D" w:rsidRPr="00646F6D" w:rsidRDefault="00646F6D" w:rsidP="00646F6D">
      <w:pPr>
        <w:spacing w:after="0" w:line="360" w:lineRule="auto"/>
        <w:rPr>
          <w:ins w:id="27" w:author="Φλούδα Χριστίνα" w:date="2016-11-01T11:37:00Z"/>
          <w:rFonts w:eastAsia="Times New Roman"/>
          <w:szCs w:val="24"/>
          <w:lang w:eastAsia="en-US"/>
        </w:rPr>
      </w:pPr>
    </w:p>
    <w:p w14:paraId="394B525B" w14:textId="77777777" w:rsidR="00646F6D" w:rsidRPr="00646F6D" w:rsidRDefault="00646F6D" w:rsidP="00646F6D">
      <w:pPr>
        <w:spacing w:after="0" w:line="360" w:lineRule="auto"/>
        <w:rPr>
          <w:ins w:id="28" w:author="Φλούδα Χριστίνα" w:date="2016-11-01T11:37:00Z"/>
          <w:rFonts w:eastAsia="Times New Roman"/>
          <w:szCs w:val="24"/>
          <w:lang w:eastAsia="en-US"/>
        </w:rPr>
      </w:pPr>
      <w:ins w:id="29" w:author="Φλούδα Χριστίνα" w:date="2016-11-01T11:37:00Z">
        <w:r w:rsidRPr="00646F6D">
          <w:rPr>
            <w:rFonts w:eastAsia="Times New Roman"/>
            <w:szCs w:val="24"/>
            <w:lang w:eastAsia="en-US"/>
          </w:rPr>
          <w:t>ΟΜΙΛΗΤΕΣ</w:t>
        </w:r>
      </w:ins>
    </w:p>
    <w:p w14:paraId="6CE91944" w14:textId="19A32E19" w:rsidR="00646F6D" w:rsidRDefault="00646F6D" w:rsidP="00646F6D">
      <w:pPr>
        <w:spacing w:after="0" w:line="600" w:lineRule="auto"/>
        <w:ind w:firstLine="720"/>
        <w:jc w:val="center"/>
        <w:rPr>
          <w:ins w:id="30" w:author="Φλούδα Χριστίνα" w:date="2016-11-01T11:37:00Z"/>
          <w:rFonts w:eastAsia="Times New Roman"/>
          <w:szCs w:val="24"/>
        </w:rPr>
      </w:pPr>
      <w:ins w:id="31" w:author="Φλούδα Χριστίνα" w:date="2016-11-01T11:37:00Z">
        <w:r w:rsidRPr="00646F6D">
          <w:rPr>
            <w:rFonts w:eastAsia="Times New Roman"/>
            <w:szCs w:val="24"/>
            <w:lang w:eastAsia="en-US"/>
          </w:rPr>
          <w:br/>
          <w:t>Α. Επί διαδικαστικού θέματος:</w:t>
        </w:r>
        <w:r w:rsidRPr="00646F6D">
          <w:rPr>
            <w:rFonts w:eastAsia="Times New Roman"/>
            <w:szCs w:val="24"/>
            <w:lang w:eastAsia="en-US"/>
          </w:rPr>
          <w:br/>
          <w:t>ΑΘΑΝΑΣΙΟΥ Χ. , σελ.</w:t>
        </w:r>
        <w:r w:rsidRPr="00646F6D">
          <w:rPr>
            <w:rFonts w:eastAsia="Times New Roman"/>
            <w:szCs w:val="24"/>
            <w:lang w:eastAsia="en-US"/>
          </w:rPr>
          <w:br/>
          <w:t>ΓΕΩΡΓΙΑΔΗΣ Σ. , σελ.</w:t>
        </w:r>
        <w:r w:rsidRPr="00646F6D">
          <w:rPr>
            <w:rFonts w:eastAsia="Times New Roman"/>
            <w:szCs w:val="24"/>
            <w:lang w:eastAsia="en-US"/>
          </w:rPr>
          <w:br/>
          <w:t>ΚΟΥΡΑΚΗΣ Α. , σελ.</w:t>
        </w:r>
        <w:r w:rsidRPr="00646F6D">
          <w:rPr>
            <w:rFonts w:eastAsia="Times New Roman"/>
            <w:szCs w:val="24"/>
            <w:lang w:eastAsia="en-US"/>
          </w:rPr>
          <w:br/>
          <w:t>ΛΑΜΠΡΟΥΛΗΣ Γ. , σελ.</w:t>
        </w:r>
        <w:r w:rsidRPr="00646F6D">
          <w:rPr>
            <w:rFonts w:eastAsia="Times New Roman"/>
            <w:szCs w:val="24"/>
            <w:lang w:eastAsia="en-US"/>
          </w:rPr>
          <w:br/>
          <w:t>ΜΙΧΑΗΛΙΔΗΣ Α. , σελ.</w:t>
        </w:r>
        <w:r w:rsidRPr="00646F6D">
          <w:rPr>
            <w:rFonts w:eastAsia="Times New Roman"/>
            <w:szCs w:val="24"/>
            <w:lang w:eastAsia="en-US"/>
          </w:rPr>
          <w:br/>
          <w:t>ΧΡΙΣΤΟΔΟΥΛΟΠΟΥΛΟΥ Α. , σελ.</w:t>
        </w:r>
        <w:r w:rsidRPr="00646F6D">
          <w:rPr>
            <w:rFonts w:eastAsia="Times New Roman"/>
            <w:szCs w:val="24"/>
            <w:lang w:eastAsia="en-US"/>
          </w:rPr>
          <w:br/>
        </w:r>
        <w:r w:rsidRPr="00646F6D">
          <w:rPr>
            <w:rFonts w:eastAsia="Times New Roman"/>
            <w:szCs w:val="24"/>
            <w:lang w:eastAsia="en-US"/>
          </w:rPr>
          <w:br/>
          <w:t>Β. Επί προσωπικού θέματος:</w:t>
        </w:r>
        <w:r w:rsidRPr="00646F6D">
          <w:rPr>
            <w:rFonts w:eastAsia="Times New Roman"/>
            <w:szCs w:val="24"/>
            <w:lang w:eastAsia="en-US"/>
          </w:rPr>
          <w:br/>
          <w:t>ΚΑΤΣΩΤΗΣ Χ. , σελ.</w:t>
        </w:r>
        <w:r w:rsidRPr="00646F6D">
          <w:rPr>
            <w:rFonts w:eastAsia="Times New Roman"/>
            <w:szCs w:val="24"/>
            <w:lang w:eastAsia="en-US"/>
          </w:rPr>
          <w:br/>
          <w:t>ΚΟΥΜΟΥΤΣΑΚΟΣ Γ. , σελ.</w:t>
        </w:r>
        <w:r w:rsidRPr="00646F6D">
          <w:rPr>
            <w:rFonts w:eastAsia="Times New Roman"/>
            <w:szCs w:val="24"/>
            <w:lang w:eastAsia="en-US"/>
          </w:rPr>
          <w:br/>
        </w:r>
        <w:r w:rsidRPr="00646F6D">
          <w:rPr>
            <w:rFonts w:eastAsia="Times New Roman"/>
            <w:szCs w:val="24"/>
            <w:lang w:eastAsia="en-US"/>
          </w:rPr>
          <w:br/>
          <w:t>Γ. Επί των επικαίρων ερωτήσεων:</w:t>
        </w:r>
        <w:r w:rsidRPr="00646F6D">
          <w:rPr>
            <w:rFonts w:eastAsia="Times New Roman"/>
            <w:szCs w:val="24"/>
            <w:lang w:eastAsia="en-US"/>
          </w:rPr>
          <w:br/>
          <w:t>ΒΕΡΝΑΡΔΑΚΗΣ Χ. , σελ.</w:t>
        </w:r>
        <w:r w:rsidRPr="00646F6D">
          <w:rPr>
            <w:rFonts w:eastAsia="Times New Roman"/>
            <w:szCs w:val="24"/>
            <w:lang w:eastAsia="en-US"/>
          </w:rPr>
          <w:br/>
          <w:t>ΔΗΜΟΣΧΑΚΗΣ Α. , σελ.</w:t>
        </w:r>
        <w:r w:rsidRPr="00646F6D">
          <w:rPr>
            <w:rFonts w:eastAsia="Times New Roman"/>
            <w:szCs w:val="24"/>
            <w:lang w:eastAsia="en-US"/>
          </w:rPr>
          <w:br/>
          <w:t>ΜΕΓΑΛΟΜΥΣΤΑΚΑΣ Α. , σελ.</w:t>
        </w:r>
        <w:r w:rsidRPr="00646F6D">
          <w:rPr>
            <w:rFonts w:eastAsia="Times New Roman"/>
            <w:szCs w:val="24"/>
            <w:lang w:eastAsia="en-US"/>
          </w:rPr>
          <w:br/>
          <w:t>ΜΙΧΟΣ Ν. , σελ.</w:t>
        </w:r>
        <w:r w:rsidRPr="00646F6D">
          <w:rPr>
            <w:rFonts w:eastAsia="Times New Roman"/>
            <w:szCs w:val="24"/>
            <w:lang w:eastAsia="en-US"/>
          </w:rPr>
          <w:br/>
          <w:t>ΜΟΥΖΑΛΑΣ Γ. , σελ.</w:t>
        </w:r>
        <w:r w:rsidRPr="00646F6D">
          <w:rPr>
            <w:rFonts w:eastAsia="Times New Roman"/>
            <w:szCs w:val="24"/>
            <w:lang w:eastAsia="en-US"/>
          </w:rPr>
          <w:br/>
          <w:t>ΠΑΠΑΚΩΣΤΑ - ΣΙΔΗΡΟΠΟΥΛΟΥ Α. , σελ.</w:t>
        </w:r>
        <w:r w:rsidRPr="00646F6D">
          <w:rPr>
            <w:rFonts w:eastAsia="Times New Roman"/>
            <w:szCs w:val="24"/>
            <w:lang w:eastAsia="en-US"/>
          </w:rPr>
          <w:br/>
          <w:t>ΠΑΡΑΣΚΕΥΟΠΟΥΛΟΣ Ν. , σελ.</w:t>
        </w:r>
        <w:r w:rsidRPr="00646F6D">
          <w:rPr>
            <w:rFonts w:eastAsia="Times New Roman"/>
            <w:szCs w:val="24"/>
            <w:lang w:eastAsia="en-US"/>
          </w:rPr>
          <w:br/>
          <w:t>ΤΣΙΡΩΝΗΣ Ι. , σελ.</w:t>
        </w:r>
        <w:r w:rsidRPr="00646F6D">
          <w:rPr>
            <w:rFonts w:eastAsia="Times New Roman"/>
            <w:szCs w:val="24"/>
            <w:lang w:eastAsia="en-US"/>
          </w:rPr>
          <w:br/>
        </w:r>
        <w:r w:rsidRPr="00646F6D">
          <w:rPr>
            <w:rFonts w:eastAsia="Times New Roman"/>
            <w:szCs w:val="24"/>
            <w:lang w:eastAsia="en-US"/>
          </w:rPr>
          <w:br/>
          <w:t>Δ. Επί της επίκαιρης επερώτησης:</w:t>
        </w:r>
        <w:r w:rsidRPr="00646F6D">
          <w:rPr>
            <w:rFonts w:eastAsia="Times New Roman"/>
            <w:szCs w:val="24"/>
            <w:lang w:eastAsia="en-US"/>
          </w:rPr>
          <w:br/>
          <w:t>ΑΘΑΝΑΣΙΟΥ Χ. , σελ.</w:t>
        </w:r>
        <w:r w:rsidRPr="00646F6D">
          <w:rPr>
            <w:rFonts w:eastAsia="Times New Roman"/>
            <w:szCs w:val="24"/>
            <w:lang w:eastAsia="en-US"/>
          </w:rPr>
          <w:br/>
          <w:t>ΓΕΩΡΓΙΑΔΗΣ Σ. , σελ.</w:t>
        </w:r>
        <w:r w:rsidRPr="00646F6D">
          <w:rPr>
            <w:rFonts w:eastAsia="Times New Roman"/>
            <w:szCs w:val="24"/>
            <w:lang w:eastAsia="en-US"/>
          </w:rPr>
          <w:br/>
          <w:t>ΔΗΜΟΣΧΑΚΗΣ Α. , σελ.</w:t>
        </w:r>
        <w:r w:rsidRPr="00646F6D">
          <w:rPr>
            <w:rFonts w:eastAsia="Times New Roman"/>
            <w:szCs w:val="24"/>
            <w:lang w:eastAsia="en-US"/>
          </w:rPr>
          <w:br/>
          <w:t>ΗΛΙΟΠΟΥΛΟΣ Π. , σελ.</w:t>
        </w:r>
        <w:r w:rsidRPr="00646F6D">
          <w:rPr>
            <w:rFonts w:eastAsia="Times New Roman"/>
            <w:szCs w:val="24"/>
            <w:lang w:eastAsia="en-US"/>
          </w:rPr>
          <w:br/>
          <w:t>ΚΑΡΡΑΣ Γ. , σελ.</w:t>
        </w:r>
        <w:r w:rsidRPr="00646F6D">
          <w:rPr>
            <w:rFonts w:eastAsia="Times New Roman"/>
            <w:szCs w:val="24"/>
            <w:lang w:eastAsia="en-US"/>
          </w:rPr>
          <w:br/>
          <w:t>ΚΑΤΣΩΤΗΣ Χ. , σελ.</w:t>
        </w:r>
        <w:r w:rsidRPr="00646F6D">
          <w:rPr>
            <w:rFonts w:eastAsia="Times New Roman"/>
            <w:szCs w:val="24"/>
            <w:lang w:eastAsia="en-US"/>
          </w:rPr>
          <w:br/>
          <w:t>ΚΙΚΙΛΙΑΣ Β. , σελ.</w:t>
        </w:r>
        <w:r w:rsidRPr="00646F6D">
          <w:rPr>
            <w:rFonts w:eastAsia="Times New Roman"/>
            <w:szCs w:val="24"/>
            <w:lang w:eastAsia="en-US"/>
          </w:rPr>
          <w:br/>
          <w:t>ΚΟΚΚΑΛΗΣ Β. , σελ.</w:t>
        </w:r>
        <w:r w:rsidRPr="00646F6D">
          <w:rPr>
            <w:rFonts w:eastAsia="Times New Roman"/>
            <w:szCs w:val="24"/>
            <w:lang w:eastAsia="en-US"/>
          </w:rPr>
          <w:br/>
          <w:t>ΚΟΝΣΟΛΑΣ Ε. , σελ.</w:t>
        </w:r>
        <w:r w:rsidRPr="00646F6D">
          <w:rPr>
            <w:rFonts w:eastAsia="Times New Roman"/>
            <w:szCs w:val="24"/>
            <w:lang w:eastAsia="en-US"/>
          </w:rPr>
          <w:br/>
          <w:t>ΚΟΥΜΟΥΤΣΑΚΟΣ Γ. , σελ.</w:t>
        </w:r>
        <w:r w:rsidRPr="00646F6D">
          <w:rPr>
            <w:rFonts w:eastAsia="Times New Roman"/>
            <w:szCs w:val="24"/>
            <w:lang w:eastAsia="en-US"/>
          </w:rPr>
          <w:br/>
          <w:t>ΚΥΡΙΑΖΙΔΗΣ Δ. , σελ.</w:t>
        </w:r>
        <w:r w:rsidRPr="00646F6D">
          <w:rPr>
            <w:rFonts w:eastAsia="Times New Roman"/>
            <w:szCs w:val="24"/>
            <w:lang w:eastAsia="en-US"/>
          </w:rPr>
          <w:br/>
          <w:t>ΜΗΤΑΡΑΚΗΣ Π. , σελ.</w:t>
        </w:r>
        <w:r w:rsidRPr="00646F6D">
          <w:rPr>
            <w:rFonts w:eastAsia="Times New Roman"/>
            <w:szCs w:val="24"/>
            <w:lang w:eastAsia="en-US"/>
          </w:rPr>
          <w:br/>
          <w:t>ΜΙΧΑΗΛΙΔΗΣ Α. , σελ.</w:t>
        </w:r>
        <w:r w:rsidRPr="00646F6D">
          <w:rPr>
            <w:rFonts w:eastAsia="Times New Roman"/>
            <w:szCs w:val="24"/>
            <w:lang w:eastAsia="en-US"/>
          </w:rPr>
          <w:br/>
          <w:t>ΜΟΥΖΑΛΑΣ Γ. , σελ.</w:t>
        </w:r>
        <w:r w:rsidRPr="00646F6D">
          <w:rPr>
            <w:rFonts w:eastAsia="Times New Roman"/>
            <w:szCs w:val="24"/>
            <w:lang w:eastAsia="en-US"/>
          </w:rPr>
          <w:br/>
          <w:t>ΠΑΠΑΘΕΟΔΩΡΟΥ Θ. , σελ.</w:t>
        </w:r>
        <w:r w:rsidRPr="00646F6D">
          <w:rPr>
            <w:rFonts w:eastAsia="Times New Roman"/>
            <w:szCs w:val="24"/>
            <w:lang w:eastAsia="en-US"/>
          </w:rPr>
          <w:br/>
          <w:t>ΨΑΡΙΑΝΟΣ Γ. , σελ.</w:t>
        </w:r>
        <w:r w:rsidRPr="00646F6D">
          <w:rPr>
            <w:rFonts w:eastAsia="Times New Roman"/>
            <w:szCs w:val="24"/>
            <w:lang w:eastAsia="en-US"/>
          </w:rPr>
          <w:br/>
        </w:r>
        <w:r w:rsidRPr="00646F6D">
          <w:rPr>
            <w:rFonts w:eastAsia="Times New Roman"/>
            <w:szCs w:val="24"/>
            <w:lang w:eastAsia="en-US"/>
          </w:rPr>
          <w:br/>
          <w:t>ΠΑΡΕΜΒΑΣΕΙΣ:</w:t>
        </w:r>
        <w:r w:rsidRPr="00646F6D">
          <w:rPr>
            <w:rFonts w:eastAsia="Times New Roman"/>
            <w:szCs w:val="24"/>
            <w:lang w:eastAsia="en-US"/>
          </w:rPr>
          <w:br/>
          <w:t>ΜΙΧΑΗΛΙΔΗΣ Α. , σελ.</w:t>
        </w:r>
        <w:r w:rsidRPr="00646F6D">
          <w:rPr>
            <w:rFonts w:eastAsia="Times New Roman"/>
            <w:szCs w:val="24"/>
            <w:lang w:eastAsia="en-US"/>
          </w:rPr>
          <w:br/>
          <w:t>ΠΑΛΛΗΣ Γ. , σελ.</w:t>
        </w:r>
        <w:r w:rsidRPr="00646F6D">
          <w:rPr>
            <w:rFonts w:eastAsia="Times New Roman"/>
            <w:szCs w:val="24"/>
            <w:lang w:eastAsia="en-US"/>
          </w:rPr>
          <w:br/>
          <w:t>ΤΣΟΓΚΑΣ Γ. , σελ.</w:t>
        </w:r>
        <w:r w:rsidRPr="00646F6D">
          <w:rPr>
            <w:rFonts w:eastAsia="Times New Roman"/>
            <w:szCs w:val="24"/>
            <w:lang w:eastAsia="en-US"/>
          </w:rPr>
          <w:br/>
          <w:t>ΨΥΧΟΓΙΟΣ Γ. , σελ.</w:t>
        </w:r>
        <w:r w:rsidRPr="00646F6D">
          <w:rPr>
            <w:rFonts w:eastAsia="Times New Roman"/>
            <w:szCs w:val="24"/>
            <w:lang w:eastAsia="en-US"/>
          </w:rPr>
          <w:br/>
        </w:r>
      </w:ins>
    </w:p>
    <w:p w14:paraId="5E0BEA83" w14:textId="77777777" w:rsidR="003003D5" w:rsidRDefault="00646F6D">
      <w:pPr>
        <w:spacing w:after="0" w:line="600" w:lineRule="auto"/>
        <w:ind w:firstLine="720"/>
        <w:jc w:val="center"/>
        <w:rPr>
          <w:rFonts w:eastAsia="Times New Roman"/>
          <w:szCs w:val="24"/>
        </w:rPr>
      </w:pPr>
      <w:r>
        <w:rPr>
          <w:rFonts w:eastAsia="Times New Roman"/>
          <w:szCs w:val="24"/>
        </w:rPr>
        <w:t>ΠΡΑΚΤΙΚΑ ΒΟΥΛΗΣ</w:t>
      </w:r>
    </w:p>
    <w:p w14:paraId="5E0BEA84" w14:textId="77777777" w:rsidR="003003D5" w:rsidRDefault="00646F6D">
      <w:pPr>
        <w:spacing w:after="0" w:line="600" w:lineRule="auto"/>
        <w:ind w:firstLine="720"/>
        <w:jc w:val="center"/>
        <w:rPr>
          <w:rFonts w:eastAsia="Times New Roman"/>
          <w:szCs w:val="24"/>
        </w:rPr>
      </w:pPr>
      <w:r>
        <w:rPr>
          <w:rFonts w:eastAsia="Times New Roman"/>
          <w:szCs w:val="24"/>
        </w:rPr>
        <w:t xml:space="preserve">ΙΖ΄ ΠΕΡΙΟΔΟΣ </w:t>
      </w:r>
    </w:p>
    <w:p w14:paraId="5E0BEA85" w14:textId="77777777" w:rsidR="003003D5" w:rsidRDefault="00646F6D">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E0BEA86" w14:textId="77777777" w:rsidR="003003D5" w:rsidRDefault="00646F6D">
      <w:pPr>
        <w:spacing w:after="0" w:line="600" w:lineRule="auto"/>
        <w:ind w:firstLine="720"/>
        <w:jc w:val="center"/>
        <w:rPr>
          <w:rFonts w:eastAsia="Times New Roman"/>
          <w:szCs w:val="24"/>
        </w:rPr>
      </w:pPr>
      <w:r>
        <w:rPr>
          <w:rFonts w:eastAsia="Times New Roman"/>
          <w:szCs w:val="24"/>
        </w:rPr>
        <w:t>ΣΥΝΟΔΟΣ Β΄</w:t>
      </w:r>
    </w:p>
    <w:p w14:paraId="5E0BEA87" w14:textId="77777777" w:rsidR="003003D5" w:rsidRDefault="00646F6D">
      <w:pPr>
        <w:spacing w:after="0" w:line="600" w:lineRule="auto"/>
        <w:ind w:firstLine="720"/>
        <w:jc w:val="center"/>
        <w:rPr>
          <w:rFonts w:eastAsia="Times New Roman"/>
          <w:szCs w:val="24"/>
        </w:rPr>
      </w:pPr>
      <w:r>
        <w:rPr>
          <w:rFonts w:eastAsia="Times New Roman"/>
          <w:szCs w:val="24"/>
        </w:rPr>
        <w:t>ΣΥΝΕΔΡΙΑΣΗ ΙΕ΄</w:t>
      </w:r>
    </w:p>
    <w:p w14:paraId="5E0BEA88" w14:textId="77777777" w:rsidR="003003D5" w:rsidRDefault="00646F6D">
      <w:pPr>
        <w:spacing w:after="0" w:line="600" w:lineRule="auto"/>
        <w:ind w:firstLine="720"/>
        <w:jc w:val="center"/>
        <w:rPr>
          <w:rFonts w:eastAsia="Times New Roman"/>
          <w:sz w:val="22"/>
          <w:szCs w:val="22"/>
        </w:rPr>
      </w:pPr>
      <w:r>
        <w:rPr>
          <w:rFonts w:eastAsia="Times New Roman"/>
          <w:szCs w:val="24"/>
        </w:rPr>
        <w:t>Δευτέρα 24 Οκτωβρίου 2016</w:t>
      </w:r>
    </w:p>
    <w:p w14:paraId="5E0BEA89" w14:textId="77777777" w:rsidR="003003D5" w:rsidRDefault="00646F6D">
      <w:pPr>
        <w:spacing w:after="0" w:line="600" w:lineRule="auto"/>
        <w:ind w:firstLine="720"/>
        <w:jc w:val="both"/>
        <w:rPr>
          <w:rFonts w:eastAsia="Times New Roman"/>
          <w:szCs w:val="24"/>
        </w:rPr>
      </w:pPr>
      <w:r>
        <w:rPr>
          <w:rFonts w:eastAsia="Times New Roman"/>
          <w:szCs w:val="24"/>
        </w:rPr>
        <w:t>Αθήνα, σήμερα στις 24 Οκτωβρίου 2016 ημέρα Δευτέρα και ώρα 17</w:t>
      </w:r>
      <w:r w:rsidRPr="002F2BCA">
        <w:rPr>
          <w:rFonts w:eastAsia="Times New Roman"/>
          <w:szCs w:val="24"/>
        </w:rPr>
        <w:t>.</w:t>
      </w:r>
      <w:r>
        <w:rPr>
          <w:rFonts w:eastAsia="Times New Roman"/>
          <w:szCs w:val="24"/>
        </w:rPr>
        <w:t>07΄</w:t>
      </w:r>
      <w:r w:rsidRPr="002F2BCA">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A52728">
        <w:rPr>
          <w:rFonts w:eastAsia="Times New Roman"/>
          <w:b/>
          <w:szCs w:val="24"/>
        </w:rPr>
        <w:t>ΑΝΑΣΤΑΣΙΑΣ ΧΡΙΣΤΟΔΟΥΛΟΠΟΥΛΟΥ</w:t>
      </w:r>
      <w:r>
        <w:rPr>
          <w:rFonts w:eastAsia="Times New Roman"/>
          <w:szCs w:val="24"/>
        </w:rPr>
        <w:t>.</w:t>
      </w:r>
    </w:p>
    <w:p w14:paraId="5E0BEA8A" w14:textId="77777777" w:rsidR="003003D5" w:rsidRDefault="00646F6D">
      <w:pPr>
        <w:spacing w:after="0" w:line="600" w:lineRule="auto"/>
        <w:ind w:firstLine="720"/>
        <w:jc w:val="both"/>
        <w:rPr>
          <w:rFonts w:eastAsia="Times New Roman"/>
          <w:szCs w:val="24"/>
        </w:rPr>
      </w:pPr>
      <w:r>
        <w:rPr>
          <w:rFonts w:eastAsia="Times New Roman"/>
          <w:b/>
          <w:bCs/>
          <w:szCs w:val="24"/>
        </w:rPr>
        <w:t xml:space="preserve">ΠΡΟΕΔΡΕΥΟΥΣΑ (Αναστασία Χριστοδουλοπούλου): </w:t>
      </w:r>
      <w:r>
        <w:rPr>
          <w:rFonts w:eastAsia="Times New Roman"/>
          <w:szCs w:val="24"/>
        </w:rPr>
        <w:t xml:space="preserve">Κυρίες και κύριοι συνάδελφοι, αρχίζει η </w:t>
      </w:r>
      <w:r>
        <w:rPr>
          <w:rFonts w:eastAsia="Times New Roman"/>
          <w:szCs w:val="24"/>
        </w:rPr>
        <w:t>συνεδρίαση.</w:t>
      </w:r>
    </w:p>
    <w:p w14:paraId="5E0BEA8B" w14:textId="77777777" w:rsidR="003003D5" w:rsidRDefault="00646F6D">
      <w:pPr>
        <w:spacing w:after="0"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5E0BEA8C" w14:textId="77777777" w:rsidR="003003D5" w:rsidRDefault="00646F6D">
      <w:pPr>
        <w:spacing w:after="0" w:line="600" w:lineRule="auto"/>
        <w:ind w:firstLine="720"/>
        <w:jc w:val="both"/>
        <w:rPr>
          <w:rFonts w:eastAsia="Times New Roman"/>
          <w:szCs w:val="24"/>
        </w:rPr>
      </w:pPr>
      <w:r w:rsidDel="002C5C80">
        <w:rPr>
          <w:rFonts w:eastAsia="Times New Roman"/>
          <w:szCs w:val="24"/>
        </w:rPr>
        <w:lastRenderedPageBreak/>
        <w:t xml:space="preserve"> </w:t>
      </w:r>
      <w:r>
        <w:rPr>
          <w:rFonts w:eastAsia="Times New Roman"/>
          <w:szCs w:val="24"/>
        </w:rPr>
        <w:t>(Ανακοινώνονται προς το Σώμα από τον Γραμματέα της Βουλής κ. Γεώργιο Ψυχογιό, Βουλευτή Κορινθίας, τα ακόλουθα:</w:t>
      </w:r>
    </w:p>
    <w:p w14:paraId="5E0BEA8D" w14:textId="77777777" w:rsidR="003003D5" w:rsidRDefault="00646F6D">
      <w:pPr>
        <w:spacing w:line="600" w:lineRule="auto"/>
        <w:ind w:firstLine="720"/>
        <w:jc w:val="both"/>
        <w:rPr>
          <w:rFonts w:eastAsia="Times New Roman"/>
          <w:szCs w:val="24"/>
        </w:rPr>
      </w:pPr>
      <w:r w:rsidRPr="002C5C80">
        <w:rPr>
          <w:rFonts w:eastAsia="Times New Roman"/>
          <w:szCs w:val="24"/>
        </w:rPr>
        <w:t>Α. ΚΑΤΑΘΕΣΗ ΑΝΑΦΟΡΩΝ</w:t>
      </w:r>
    </w:p>
    <w:p w14:paraId="5E0BEA8E" w14:textId="77777777" w:rsidR="003003D5" w:rsidRDefault="00646F6D">
      <w:pPr>
        <w:spacing w:line="600" w:lineRule="auto"/>
        <w:ind w:firstLine="720"/>
        <w:jc w:val="center"/>
        <w:rPr>
          <w:rFonts w:eastAsia="Times New Roman"/>
          <w:szCs w:val="24"/>
        </w:rPr>
      </w:pPr>
      <w:r>
        <w:rPr>
          <w:rFonts w:eastAsia="Times New Roman"/>
          <w:szCs w:val="24"/>
        </w:rPr>
        <w:t xml:space="preserve">(Να μπει η σελίδα </w:t>
      </w:r>
      <w:r w:rsidRPr="00C804E7">
        <w:rPr>
          <w:rFonts w:eastAsia="Times New Roman"/>
          <w:szCs w:val="24"/>
        </w:rPr>
        <w:t>1</w:t>
      </w:r>
      <w:r w:rsidRPr="002C5C80">
        <w:rPr>
          <w:rFonts w:eastAsia="Times New Roman"/>
          <w:szCs w:val="24"/>
        </w:rPr>
        <w:t>α)</w:t>
      </w:r>
    </w:p>
    <w:p w14:paraId="5E0BEA8F" w14:textId="77777777" w:rsidR="003003D5" w:rsidRDefault="00646F6D">
      <w:pPr>
        <w:spacing w:line="600" w:lineRule="auto"/>
        <w:ind w:firstLine="720"/>
        <w:jc w:val="both"/>
        <w:rPr>
          <w:rFonts w:eastAsia="Times New Roman"/>
          <w:szCs w:val="24"/>
        </w:rPr>
      </w:pPr>
      <w:r w:rsidRPr="002C5C80">
        <w:rPr>
          <w:rFonts w:eastAsia="Times New Roman"/>
          <w:szCs w:val="24"/>
        </w:rPr>
        <w:t>Β. ΑΠΑΝΤΗΣΕΙΣ</w:t>
      </w:r>
      <w:r w:rsidRPr="002C5C80">
        <w:rPr>
          <w:rFonts w:eastAsia="Times New Roman"/>
          <w:szCs w:val="24"/>
        </w:rPr>
        <w:t xml:space="preserve"> ΥΠΟΥΡΓΩΝ ΣΕ ΕΡΩΤΗΣΕΙΣ ΒΟΥΛΕΥΤΩΝ</w:t>
      </w:r>
    </w:p>
    <w:p w14:paraId="5E0BEA90" w14:textId="77777777" w:rsidR="003003D5" w:rsidRDefault="00646F6D">
      <w:pPr>
        <w:spacing w:line="600" w:lineRule="auto"/>
        <w:ind w:firstLine="720"/>
        <w:jc w:val="center"/>
        <w:rPr>
          <w:rFonts w:eastAsia="Times New Roman"/>
          <w:szCs w:val="24"/>
        </w:rPr>
      </w:pPr>
      <w:r>
        <w:rPr>
          <w:rFonts w:eastAsia="Times New Roman"/>
          <w:szCs w:val="24"/>
        </w:rPr>
        <w:t xml:space="preserve">(Να μπει η σελίδα </w:t>
      </w:r>
      <w:r w:rsidRPr="002F2BCA">
        <w:rPr>
          <w:rFonts w:eastAsia="Times New Roman"/>
          <w:szCs w:val="24"/>
        </w:rPr>
        <w:t>1</w:t>
      </w:r>
      <w:r w:rsidRPr="002C5C80">
        <w:rPr>
          <w:rFonts w:eastAsia="Times New Roman"/>
          <w:szCs w:val="24"/>
        </w:rPr>
        <w:t>β)</w:t>
      </w:r>
    </w:p>
    <w:p w14:paraId="5E0BEA91" w14:textId="77777777" w:rsidR="003003D5" w:rsidRDefault="00646F6D">
      <w:pPr>
        <w:spacing w:line="600" w:lineRule="auto"/>
        <w:ind w:firstLine="720"/>
        <w:jc w:val="center"/>
        <w:rPr>
          <w:rFonts w:eastAsia="Times New Roman"/>
          <w:szCs w:val="24"/>
        </w:rPr>
      </w:pPr>
      <w:r>
        <w:rPr>
          <w:rFonts w:eastAsia="Times New Roman"/>
          <w:szCs w:val="24"/>
        </w:rPr>
        <w:t>(ΑΛΛΑΓΗ ΣΕΛΙΔΑΣ)</w:t>
      </w:r>
    </w:p>
    <w:p w14:paraId="5E0BEA92" w14:textId="77777777" w:rsidR="003003D5" w:rsidRDefault="00646F6D">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Κυρίες και κύριοι συνάδελφοι, εισερχόμαστε στη συζήτηση των</w:t>
      </w:r>
    </w:p>
    <w:p w14:paraId="5E0BEA93" w14:textId="77777777" w:rsidR="003003D5" w:rsidRDefault="00646F6D">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E0BEA9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Ξεκινάμε με την ανάγνωση των ερωτήσεων</w:t>
      </w:r>
      <w:r>
        <w:rPr>
          <w:rFonts w:eastAsia="Times New Roman" w:cs="Times New Roman"/>
          <w:szCs w:val="24"/>
        </w:rPr>
        <w:t>,</w:t>
      </w:r>
      <w:r>
        <w:rPr>
          <w:rFonts w:eastAsia="Times New Roman" w:cs="Times New Roman"/>
          <w:szCs w:val="24"/>
        </w:rPr>
        <w:t xml:space="preserve"> οι οποίες δεν θα συζητηθούν, για να ακολουθήσουν μετά αυτές που θα συζητηθούν σήμερα, οι οποίες είναι μόνο τέσσερις.</w:t>
      </w:r>
    </w:p>
    <w:p w14:paraId="5E0BEA9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112/17-10-2016 επίκαιρη ερώτηση πρώτου κύκλου του Βουλευτή Αττικής της Νέας Δημοκρατίας κ. </w:t>
      </w:r>
      <w:r>
        <w:rPr>
          <w:rFonts w:eastAsia="Times New Roman" w:cs="Times New Roman"/>
          <w:bCs/>
          <w:szCs w:val="24"/>
        </w:rPr>
        <w:t>Μαυρουδή Βορίδη</w:t>
      </w:r>
      <w:r>
        <w:rPr>
          <w:rFonts w:eastAsia="Times New Roman" w:cs="Times New Roman"/>
          <w:szCs w:val="24"/>
        </w:rPr>
        <w:t xml:space="preserve"> προς τον Υπου</w:t>
      </w:r>
      <w:r>
        <w:rPr>
          <w:rFonts w:eastAsia="Times New Roman" w:cs="Times New Roman"/>
          <w:szCs w:val="24"/>
        </w:rPr>
        <w:t>ργό</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 «δολοφονική επίθεση συμμορίας κατά του Γραμματέα ΔΑΠ-ΝΔΦΚ- ΑΤΕΙ Θεσσαλονίκης», δεν θα συζητηθεί λόγω κωλύματος του ερωτώντος Βουλευτή.</w:t>
      </w:r>
    </w:p>
    <w:p w14:paraId="5E0BEA9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Επίσης, η πέμπτη με αριθμό 44/4-10-2016 επίκαιρη ερώτηση δεύ</w:t>
      </w:r>
      <w:r>
        <w:rPr>
          <w:rFonts w:eastAsia="Times New Roman" w:cs="Times New Roman"/>
          <w:szCs w:val="24"/>
        </w:rPr>
        <w:t xml:space="preserve">τερου κύκλου του Βουλευτή Σερρών της Δημοκρατικής Συμπαράταξης ΠΑΣΟΚ – ΔΗΜΑΡ κ. Μιχαήλ Τζελέπη προς τον Υπουργό </w:t>
      </w:r>
      <w:r>
        <w:rPr>
          <w:rFonts w:eastAsia="Times New Roman" w:cs="Times New Roman"/>
          <w:bCs/>
          <w:szCs w:val="24"/>
          <w:bdr w:val="none" w:sz="0" w:space="0" w:color="auto" w:frame="1"/>
        </w:rPr>
        <w:t>Εσωτερικών και Διοικητικής Ανασυγκρότησης,</w:t>
      </w:r>
      <w:r>
        <w:rPr>
          <w:rFonts w:eastAsia="Times New Roman" w:cs="Times New Roman"/>
          <w:szCs w:val="24"/>
        </w:rPr>
        <w:t xml:space="preserve"> σχετικά με την υποστελέχωση της Διεύθυνσης της Αστυνομίας Σερρών, δεν θα συζητηθεί λόγω κωλύματος του</w:t>
      </w:r>
      <w:r>
        <w:rPr>
          <w:rFonts w:eastAsia="Times New Roman" w:cs="Times New Roman"/>
          <w:szCs w:val="24"/>
        </w:rPr>
        <w:t xml:space="preserve"> ερωτώντος Βουλευτή.</w:t>
      </w:r>
    </w:p>
    <w:p w14:paraId="5E0BEA9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Δεν θα συζητηθούν λόγω κωλύματος των αρμοδίων Υπουργών και θα επαναπροσδιοριστούν για συζήτηση οι κάτωθι επίκαιρες ερωτήσεις</w:t>
      </w:r>
      <w:r>
        <w:rPr>
          <w:rFonts w:eastAsia="Times New Roman" w:cs="Times New Roman"/>
          <w:szCs w:val="24"/>
        </w:rPr>
        <w:t>:</w:t>
      </w:r>
    </w:p>
    <w:p w14:paraId="5E0BEA9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Η δεύτερη με αριθμό 131/17-10-2016 επίκαιρη ερώτηση πρώτου κύκλου του Βουλευτή Β΄ Αθηνών του Λαϊκού Συνδέσμου</w:t>
      </w:r>
      <w:r>
        <w:rPr>
          <w:rFonts w:eastAsia="Times New Roman" w:cs="Times New Roman"/>
          <w:szCs w:val="24"/>
        </w:rPr>
        <w:t xml:space="preserve">-Χρυσή Αυγή κ. </w:t>
      </w:r>
      <w:r>
        <w:rPr>
          <w:rFonts w:eastAsia="Times New Roman" w:cs="Times New Roman"/>
          <w:bCs/>
          <w:szCs w:val="24"/>
          <w:bdr w:val="none" w:sz="0" w:space="0" w:color="auto" w:frame="1"/>
        </w:rPr>
        <w:t>Ηλία</w:t>
      </w:r>
      <w:r>
        <w:rPr>
          <w:rFonts w:eastAsia="Times New Roman" w:cs="Times New Roman"/>
          <w:b/>
          <w:bCs/>
          <w:szCs w:val="24"/>
          <w:bdr w:val="none" w:sz="0" w:space="0" w:color="auto" w:frame="1"/>
        </w:rPr>
        <w:t xml:space="preserve"> </w:t>
      </w:r>
      <w:r>
        <w:rPr>
          <w:rFonts w:eastAsia="Times New Roman" w:cs="Times New Roman"/>
          <w:bCs/>
          <w:szCs w:val="24"/>
          <w:bdr w:val="none" w:sz="0" w:space="0" w:color="auto" w:frame="1"/>
        </w:rPr>
        <w:t>Παναγιώταρου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bdr w:val="none" w:sz="0" w:space="0" w:color="auto" w:frame="1"/>
        </w:rPr>
        <w:t>Οικονομικών,</w:t>
      </w:r>
      <w:r>
        <w:rPr>
          <w:rFonts w:eastAsia="Times New Roman" w:cs="Times New Roman"/>
          <w:b/>
          <w:szCs w:val="24"/>
        </w:rPr>
        <w:t xml:space="preserve"> </w:t>
      </w:r>
      <w:r>
        <w:rPr>
          <w:rFonts w:eastAsia="Times New Roman" w:cs="Times New Roman"/>
          <w:szCs w:val="24"/>
        </w:rPr>
        <w:t>σχετικά με τη «Νομοθετική ρύθμιση για επέκταση εγκεκριμένων εξόδων πέραν των νοσηλίων», δεν θα συζητηθεί λόγω κωλύματος (φόρτος εργασίας) του Υπουργού κ. Τσακαλώτου και θα επαναπροσδιοριστεί γι</w:t>
      </w:r>
      <w:r>
        <w:rPr>
          <w:rFonts w:eastAsia="Times New Roman" w:cs="Times New Roman"/>
          <w:szCs w:val="24"/>
        </w:rPr>
        <w:t>α συζήτηση.</w:t>
      </w:r>
    </w:p>
    <w:p w14:paraId="5E0BEA9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Η τρίτη με αριθμό 96/14-10-2016 επίκαιρη ερώτηση πρώτου κύκλου του Ε΄ Αντιπροέδρου της Βουλής και Βουλευτή Δωδεκανήσου της Δημοκρατικής Συμπαράταξης ΠΑΣΟΚ-ΔΗΜΑΡ κ. </w:t>
      </w:r>
      <w:r>
        <w:rPr>
          <w:rFonts w:eastAsia="Times New Roman" w:cs="Times New Roman"/>
          <w:bCs/>
          <w:szCs w:val="24"/>
          <w:bdr w:val="none" w:sz="0" w:space="0" w:color="auto" w:frame="1"/>
        </w:rPr>
        <w:t>Δημητρίου Κρεμαστινού</w:t>
      </w:r>
      <w:r>
        <w:rPr>
          <w:rFonts w:eastAsia="Times New Roman" w:cs="Times New Roman"/>
          <w:szCs w:val="24"/>
        </w:rPr>
        <w:t xml:space="preserve"> προς τον Υπουργό </w:t>
      </w:r>
      <w:r>
        <w:rPr>
          <w:rFonts w:eastAsia="Times New Roman" w:cs="Times New Roman"/>
          <w:bCs/>
          <w:szCs w:val="24"/>
          <w:bdr w:val="none" w:sz="0" w:space="0" w:color="auto" w:frame="1"/>
        </w:rPr>
        <w:t>Υγείας,</w:t>
      </w:r>
      <w:r>
        <w:rPr>
          <w:rFonts w:eastAsia="Times New Roman" w:cs="Times New Roman"/>
          <w:b/>
          <w:bCs/>
          <w:szCs w:val="24"/>
          <w:bdr w:val="none" w:sz="0" w:space="0" w:color="auto" w:frame="1"/>
        </w:rPr>
        <w:t xml:space="preserve"> </w:t>
      </w:r>
      <w:r>
        <w:rPr>
          <w:rFonts w:eastAsia="Times New Roman" w:cs="Times New Roman"/>
          <w:szCs w:val="24"/>
        </w:rPr>
        <w:t>σχετικά με το εύρος χρήσης της τη</w:t>
      </w:r>
      <w:r>
        <w:rPr>
          <w:rFonts w:eastAsia="Times New Roman" w:cs="Times New Roman"/>
          <w:szCs w:val="24"/>
        </w:rPr>
        <w:t>λεϊατρικής στην Ελλάδα, δεν θα συζητηθεί λόγω κωλύματος του Αναπληρωτή Υπουργού Υγείας, κ. Παύλου Πολάκη, ο οποίος θα βρίσκεται στη Σύρο για υπηρεσιακούς λόγους.</w:t>
      </w:r>
    </w:p>
    <w:p w14:paraId="5E0BEA9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Για τον ίδιο λόγο δεν θα συζητηθεί και η όγδοη με αριθμό 85/11-10-2016 επίκαιρη ερώτηση</w:t>
      </w:r>
      <w:r>
        <w:rPr>
          <w:rFonts w:eastAsia="Times New Roman" w:cs="Times New Roman"/>
          <w:szCs w:val="24"/>
        </w:rPr>
        <w:t xml:space="preserve"> δεύτερου κύκλου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bdr w:val="none" w:sz="0" w:space="0" w:color="auto" w:frame="1"/>
        </w:rPr>
        <w:t>Σάκη Βαρδαλή</w:t>
      </w:r>
      <w:r>
        <w:rPr>
          <w:rFonts w:eastAsia="Times New Roman" w:cs="Times New Roman"/>
          <w:b/>
          <w:szCs w:val="24"/>
        </w:rPr>
        <w:t xml:space="preserve"> </w:t>
      </w:r>
      <w:r>
        <w:rPr>
          <w:rFonts w:eastAsia="Times New Roman" w:cs="Times New Roman"/>
          <w:szCs w:val="24"/>
        </w:rPr>
        <w:t xml:space="preserve">προς </w:t>
      </w:r>
      <w:r>
        <w:rPr>
          <w:rFonts w:eastAsia="Times New Roman" w:cs="Times New Roman"/>
          <w:szCs w:val="24"/>
        </w:rPr>
        <w:lastRenderedPageBreak/>
        <w:t xml:space="preserve">τον Υπουργό </w:t>
      </w:r>
      <w:r>
        <w:rPr>
          <w:rFonts w:eastAsia="Times New Roman" w:cs="Times New Roman"/>
          <w:bCs/>
          <w:szCs w:val="24"/>
          <w:bdr w:val="none" w:sz="0" w:space="0" w:color="auto" w:frame="1"/>
        </w:rPr>
        <w:t>Υγείας,</w:t>
      </w:r>
      <w:r>
        <w:rPr>
          <w:rFonts w:eastAsia="Times New Roman" w:cs="Times New Roman"/>
          <w:b/>
          <w:bCs/>
          <w:szCs w:val="24"/>
          <w:bdr w:val="none" w:sz="0" w:space="0" w:color="auto" w:frame="1"/>
        </w:rPr>
        <w:t xml:space="preserve"> </w:t>
      </w:r>
      <w:r>
        <w:rPr>
          <w:rFonts w:eastAsia="Times New Roman" w:cs="Times New Roman"/>
          <w:szCs w:val="24"/>
        </w:rPr>
        <w:t>σχετικά με τα προβλήματα λειτουργίας του Αντικαρκινικού Νοσοκομείου «Θεαγένειο» στην Περιφερειακή Ενότητα Θεσσαλονίκης.</w:t>
      </w:r>
    </w:p>
    <w:p w14:paraId="5E0BEA9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Στην πορεία τ</w:t>
      </w:r>
      <w:r>
        <w:rPr>
          <w:rFonts w:eastAsia="Times New Roman" w:cs="Times New Roman"/>
          <w:szCs w:val="24"/>
        </w:rPr>
        <w:t>ης συζήτησης θα αναγνώσω και τις υπόλοιπες επίκαιρες ερωτήσεις που δεν θα συζητηθούν.</w:t>
      </w:r>
    </w:p>
    <w:p w14:paraId="5E0BEA9C" w14:textId="77777777" w:rsidR="003003D5" w:rsidRDefault="00646F6D">
      <w:pPr>
        <w:spacing w:after="0" w:line="600" w:lineRule="auto"/>
        <w:ind w:firstLine="720"/>
        <w:jc w:val="both"/>
        <w:rPr>
          <w:rFonts w:eastAsia="Times New Roman"/>
          <w:szCs w:val="24"/>
        </w:rPr>
      </w:pPr>
      <w:r>
        <w:rPr>
          <w:rFonts w:eastAsia="Times New Roman"/>
          <w:szCs w:val="24"/>
        </w:rPr>
        <w:t>Θα συζητηθεί τώρα η πρώτη με αριθμό 113/17-10-2016 επίκαιρη ερώτηση δευτέρου κύκλου του Βουλευτή Έβρου της Νέας Δημοκρατίας κ. Αναστασίου Δημοσχάκη προς τον Υπουργό Εσωτε</w:t>
      </w:r>
      <w:r>
        <w:rPr>
          <w:rFonts w:eastAsia="Times New Roman"/>
          <w:szCs w:val="24"/>
        </w:rPr>
        <w:t>ρικών και Διοικητικής Ανασυγκρότησης, σχετικά με τον προβληματισμό και την ανησυχία για τα στοιχεία της ΕΛΣΤΑΤ, για το δημογραφικό της χώρας και ιδιαίτερα του Έβρου.</w:t>
      </w:r>
    </w:p>
    <w:p w14:paraId="5E0BEA9D" w14:textId="77777777" w:rsidR="003003D5" w:rsidRDefault="00646F6D">
      <w:pPr>
        <w:spacing w:after="0" w:line="600" w:lineRule="auto"/>
        <w:ind w:firstLine="720"/>
        <w:jc w:val="both"/>
        <w:rPr>
          <w:rFonts w:eastAsia="Times New Roman"/>
          <w:szCs w:val="24"/>
        </w:rPr>
      </w:pPr>
      <w:r>
        <w:rPr>
          <w:rFonts w:eastAsia="Times New Roman"/>
          <w:szCs w:val="24"/>
        </w:rPr>
        <w:t>Θα απαντήσει ο Αναπληρωτής Υπουργός Εσωτερικών και Διοικητικής Ανασυγκρότησης κ. Χριστόφορ</w:t>
      </w:r>
      <w:r>
        <w:rPr>
          <w:rFonts w:eastAsia="Times New Roman"/>
          <w:szCs w:val="24"/>
        </w:rPr>
        <w:t xml:space="preserve">ος Βερναρδάκης. </w:t>
      </w:r>
    </w:p>
    <w:p w14:paraId="5E0BEA9E" w14:textId="77777777" w:rsidR="003003D5" w:rsidRDefault="00646F6D">
      <w:pPr>
        <w:spacing w:after="0" w:line="600" w:lineRule="auto"/>
        <w:ind w:firstLine="720"/>
        <w:jc w:val="both"/>
        <w:rPr>
          <w:rFonts w:eastAsia="Times New Roman"/>
          <w:b/>
          <w:szCs w:val="24"/>
        </w:rPr>
      </w:pPr>
      <w:r>
        <w:rPr>
          <w:rFonts w:eastAsia="Times New Roman"/>
          <w:szCs w:val="24"/>
        </w:rPr>
        <w:t xml:space="preserve">Κύριε Δημοσχάκη, έχετε τον λόγο για δύο λεπτά. </w:t>
      </w:r>
    </w:p>
    <w:p w14:paraId="5E0BEA9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Ευχαριστώ, κυρία Πρόεδρε.</w:t>
      </w:r>
    </w:p>
    <w:p w14:paraId="5E0BEAA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τα πρόσφατα στοιχεία της Ελληνικής Στατιστικής Αρχής δείχνουν τον πληθυσμό της πατρίδας μας να γηράσκει και να συρρικνώ</w:t>
      </w:r>
      <w:r>
        <w:rPr>
          <w:rFonts w:eastAsia="Times New Roman" w:cs="Times New Roman"/>
          <w:szCs w:val="24"/>
        </w:rPr>
        <w:t xml:space="preserve">νεται δραματικά. </w:t>
      </w:r>
    </w:p>
    <w:p w14:paraId="5E0BEAA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Από το 2011 μέχρι και το 2015 ο πληθυσμός της χώρας μειώθηκε κατά </w:t>
      </w:r>
      <w:r>
        <w:rPr>
          <w:rFonts w:eastAsia="Times New Roman" w:cs="Times New Roman"/>
          <w:szCs w:val="24"/>
        </w:rPr>
        <w:t>ενενήντα χιλιάδες</w:t>
      </w:r>
      <w:r>
        <w:rPr>
          <w:rFonts w:eastAsia="Times New Roman" w:cs="Times New Roman"/>
          <w:szCs w:val="24"/>
        </w:rPr>
        <w:t xml:space="preserve"> Στην πενταετία των μνημονίων έχει χαθεί, ουσιαστικά, μια μεγάλη ελληνική πόλη, μία Αλεξανδρούπολη. Έχουμε συνειδητοποιήσει το μέγεθος της απώλειας;</w:t>
      </w:r>
    </w:p>
    <w:p w14:paraId="5E0BEAA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Χαρακτηριστικά είναι τα στοιχεία για την </w:t>
      </w:r>
      <w:r>
        <w:rPr>
          <w:rFonts w:eastAsia="Times New Roman" w:cs="Times New Roman"/>
          <w:szCs w:val="24"/>
        </w:rPr>
        <w:t>α</w:t>
      </w:r>
      <w:r>
        <w:rPr>
          <w:rFonts w:eastAsia="Times New Roman" w:cs="Times New Roman"/>
          <w:szCs w:val="24"/>
        </w:rPr>
        <w:t xml:space="preserve">νατολική Μακεδονία και τη Θράκη, όπου είχαμε </w:t>
      </w:r>
      <w:r>
        <w:rPr>
          <w:rFonts w:eastAsia="Times New Roman" w:cs="Times New Roman"/>
          <w:szCs w:val="24"/>
        </w:rPr>
        <w:t>τέσσερις χιλιάδες εννιακόσιες πενήντα</w:t>
      </w:r>
      <w:r>
        <w:rPr>
          <w:rFonts w:eastAsia="Times New Roman" w:cs="Times New Roman"/>
          <w:szCs w:val="24"/>
        </w:rPr>
        <w:t xml:space="preserve"> γεννήσεις και </w:t>
      </w:r>
      <w:r>
        <w:rPr>
          <w:rFonts w:eastAsia="Times New Roman" w:cs="Times New Roman"/>
          <w:szCs w:val="24"/>
        </w:rPr>
        <w:t>εφτά χιλιάδες τετρακόσιες είκοσι μία</w:t>
      </w:r>
      <w:r>
        <w:rPr>
          <w:rFonts w:eastAsia="Times New Roman" w:cs="Times New Roman"/>
          <w:szCs w:val="24"/>
        </w:rPr>
        <w:t xml:space="preserve"> θανάτους. Στην Περιφέρειά μας η κατάσταση είναι περισσότερο απογοητευτική, λόγω </w:t>
      </w:r>
      <w:r>
        <w:rPr>
          <w:rFonts w:eastAsia="Times New Roman" w:cs="Times New Roman"/>
          <w:szCs w:val="24"/>
        </w:rPr>
        <w:t>της νέας μετανάστευσης, συνεπεία της κρίσης. Απελπιστική είναι η κατάσταση στον Έβρο, γεγονός που προσλαμβάνει και εθνικές διαστάσεις, αν αναλογιστεί κανείς ότι κάποια χωριά μας βρίσκονται επί των συνόρων με δύο ξένες χώρες πλησίον, με ό,τι συνεπάγεται αυτ</w:t>
      </w:r>
      <w:r>
        <w:rPr>
          <w:rFonts w:eastAsia="Times New Roman" w:cs="Times New Roman"/>
          <w:szCs w:val="24"/>
        </w:rPr>
        <w:t xml:space="preserve">ό για τη δραματική μείωση του πληθυσμού τους. </w:t>
      </w:r>
    </w:p>
    <w:p w14:paraId="5E0BEAA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Αυτή η δραματική μείωση του πληθυσμού είναι προφανές ότι θα έχει σε λίγο δυσμενείς επιπτώσεις και στις Ένοπλες Δυνάμεις μας σε ό,τι αφορά την επάνδρωση, τη στελέχωση των στρατιωτικών μονάδων, σε μία περίοδο μά</w:t>
      </w:r>
      <w:r>
        <w:rPr>
          <w:rFonts w:eastAsia="Times New Roman" w:cs="Times New Roman"/>
          <w:szCs w:val="24"/>
        </w:rPr>
        <w:t xml:space="preserve">λιστα που η γειτονική Τουρκία κλιμακώνει την επιθετικότητά της με τις δηλώσεις του αρχηγού της και άλλων αξιωματούχων αναφορικά με τη Συνθήκη της Λωζάννης. Από την αρχή της κρίσης έχουν αποχωρήσει από τη χώρα μας μισό εκατομμύριο καινούργιοι νεομετανάστες </w:t>
      </w:r>
      <w:r>
        <w:rPr>
          <w:rFonts w:eastAsia="Times New Roman" w:cs="Times New Roman"/>
          <w:szCs w:val="24"/>
        </w:rPr>
        <w:t>μας, στην πλειονότητά τους νέοι άνθρωποι και μορφωμένοι, οι οποίοι σπούδασαν με το υστέρημα του ελληνικού λαού. Αυτοί στην προσεχή δεκαετία θα τεκνοποιήσουν κατά μέσο όρο δύο παιδιά. Αντιλαμβάνεστε, λοιπόν, ότι ένα εκατομμύριο ελληνόπουλα θα γεννηθούν σε ξ</w:t>
      </w:r>
      <w:r>
        <w:rPr>
          <w:rFonts w:eastAsia="Times New Roman" w:cs="Times New Roman"/>
          <w:szCs w:val="24"/>
        </w:rPr>
        <w:t xml:space="preserve">ένες χώρες, από τις πεντακόσιες χιλιάδες που έφυγαν από το 2000-2015. </w:t>
      </w:r>
    </w:p>
    <w:p w14:paraId="5E0BEAA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Ερωτάσθε, λοιπόν, κύριε Υπουργέ:</w:t>
      </w:r>
    </w:p>
    <w:p w14:paraId="5E0BEAA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Ποιο είναι το σχέδιο παλιννόστησης των πεντακοσίων χιλιάδων νέων μας που έφυγαν; Ποια είναι η εθνική πολιτική σας για το δημογραφικό; Τι κάνετε για τη σ</w:t>
      </w:r>
      <w:r>
        <w:rPr>
          <w:rFonts w:eastAsia="Times New Roman" w:cs="Times New Roman"/>
          <w:szCs w:val="24"/>
        </w:rPr>
        <w:t xml:space="preserve">τήριξη της ελληνικής οικογένειας και ειδικότερα </w:t>
      </w:r>
      <w:r>
        <w:rPr>
          <w:rFonts w:eastAsia="Times New Roman" w:cs="Times New Roman"/>
          <w:szCs w:val="24"/>
        </w:rPr>
        <w:lastRenderedPageBreak/>
        <w:t>για τις τρίτεκνες και πολύτεκνες οικογένειες; Ποιο είναι το σχέδιό σας για την ανάπτυξη των παραμεθορίων περιοχών και ιδιαίτερα του Έβρου και της Θράκης; Τι μέτρα σχεδιάζετε για την ενίσχυση της τοπικής και π</w:t>
      </w:r>
      <w:r>
        <w:rPr>
          <w:rFonts w:eastAsia="Times New Roman" w:cs="Times New Roman"/>
          <w:szCs w:val="24"/>
        </w:rPr>
        <w:t>εριφερειακής επιχειρηματικότητας; Τι ευκαιρίες θα δώσετε στους νέους για να παραμείνουν στην πατρίδα τους και να μη μεταναστεύσουν; Προτίθεστε να συγκροτήσετε τη διακομματική επιτροπή για τη Θράκη, η οποία κατά το παρελθόν επιτέλεσε σημαντικό εθνικό έργο γ</w:t>
      </w:r>
      <w:r>
        <w:rPr>
          <w:rFonts w:eastAsia="Times New Roman" w:cs="Times New Roman"/>
          <w:szCs w:val="24"/>
        </w:rPr>
        <w:t>ια την περιοχή και μάλιστα από την προηγούμενη Βουλή ζητήθηκε με ερώτηση από το σύνολο των Βουλευτών της Νέας Δημοκρατίας;</w:t>
      </w:r>
    </w:p>
    <w:p w14:paraId="5E0BEAA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σας ευχαριστώ. </w:t>
      </w:r>
    </w:p>
    <w:p w14:paraId="5E0BEAA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τρία λεπτά. </w:t>
      </w:r>
    </w:p>
    <w:p w14:paraId="5E0BEAA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ΧΡΙΣΤΟΦΟΡΟΣ</w:t>
      </w:r>
      <w:r>
        <w:rPr>
          <w:rFonts w:eastAsia="Times New Roman" w:cs="Times New Roman"/>
          <w:b/>
          <w:szCs w:val="24"/>
        </w:rPr>
        <w:t xml:space="preserve"> ΒΕΡΝΑΡΔΑΚΗΣ (Αναπληρωτής Υπουργός Εσωτερικών και Διοικητικής Ανασυγκρότησης):</w:t>
      </w:r>
      <w:r>
        <w:rPr>
          <w:rFonts w:eastAsia="Times New Roman" w:cs="Times New Roman"/>
          <w:szCs w:val="24"/>
        </w:rPr>
        <w:t xml:space="preserve"> Ευχαριστώ, κυρία Πρόεδρε.</w:t>
      </w:r>
    </w:p>
    <w:p w14:paraId="5E0BEAA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Κύριε Βουλευτά, νομίζω ότι θέτετε ένα ζήτημα το οποίο αφορά πολύ κόσμο, αφορά όλα τα πολιτικά κόμματα. Δεν είναι όλα τα θέματα της αρμοδιότητάς μου, όπ</w:t>
      </w:r>
      <w:r>
        <w:rPr>
          <w:rFonts w:eastAsia="Times New Roman" w:cs="Times New Roman"/>
          <w:szCs w:val="24"/>
        </w:rPr>
        <w:t>ως καταλαβαίνετε, άρα δεν μπορώ να δώσω ένα συνολικό σχέδιο και να μιλήσω εξ ονόματος όλων των Υπουργείων και των πολιτικών που ασκούνται αυτήν τη στιγμή.</w:t>
      </w:r>
    </w:p>
    <w:p w14:paraId="5E0BEAA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Αυτό που μπορώ να σας πω είναι το εξής: Καταθέτετε, κατ’ αρχάς, ένα υπαρκτό πρόβλημα που αφορά τη μεί</w:t>
      </w:r>
      <w:r>
        <w:rPr>
          <w:rFonts w:eastAsia="Times New Roman" w:cs="Times New Roman"/>
          <w:szCs w:val="24"/>
        </w:rPr>
        <w:t>ωση του πληθυσμού. Αυτό, όπως καταλαβαίνετε, έχει πολλές αιτίες, έχει αιτίες κοινωνικές, οικονομικές, είναι αποτέλεσμα της βαθιάς οικονομικής κρίσης και των πολιτικών που επιβλήθηκαν, ειδικά μετά το 2010 στη χώρα. Αυτό που εγώ μπορώ να σας πω αυτή τη στιγμ</w:t>
      </w:r>
      <w:r>
        <w:rPr>
          <w:rFonts w:eastAsia="Times New Roman" w:cs="Times New Roman"/>
          <w:szCs w:val="24"/>
        </w:rPr>
        <w:t xml:space="preserve">ή, είναι ότι σε ό,τι αφορά μεν την επιστροφή όλου αυτού του τεράστιου ανθρώπινου δυναμικού που έχει φύγει από τη χώρα και είναι υψηλού επιπέδου ανθρώπινο δυναμικό, η Κυβέρνηση πράγματι ασκεί πολιτικές. </w:t>
      </w:r>
    </w:p>
    <w:p w14:paraId="5E0BEAA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Μία από αυτές τις πολιτικές είναι για πρώτη φορά μετά</w:t>
      </w:r>
      <w:r>
        <w:rPr>
          <w:rFonts w:eastAsia="Times New Roman" w:cs="Times New Roman"/>
          <w:szCs w:val="24"/>
        </w:rPr>
        <w:t xml:space="preserve"> από αρκετά χρόνια να ανοίξουν οι θέσεις στα πανεπιστήμια, με προσλήψεις χιλίων πεντακοσίων μελών διδακτικού επιστημονικού προσωπικού. Είναι, </w:t>
      </w:r>
      <w:r>
        <w:rPr>
          <w:rFonts w:eastAsia="Times New Roman" w:cs="Times New Roman"/>
          <w:szCs w:val="24"/>
        </w:rPr>
        <w:lastRenderedPageBreak/>
        <w:t xml:space="preserve">επίσης, η πολύ συστηματική πολιτική που γίνεται στον χώρο της έρευνας -γιατί μην ξεχνάμε ότι αυτό είναι το ισχυρό </w:t>
      </w:r>
      <w:r>
        <w:rPr>
          <w:rFonts w:eastAsia="Times New Roman" w:cs="Times New Roman"/>
          <w:szCs w:val="24"/>
        </w:rPr>
        <w:t xml:space="preserve">ανθρώπινο δυναμικό της χώρας. </w:t>
      </w:r>
    </w:p>
    <w:p w14:paraId="5E0BEAA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Προφανώς προσβλέπουμε σε μία ανάπτυξη η οποία θα είναι δίκαιη και κοινωνικά αλλά και περιφερειακά και υπό αυτήν την έννοια υπάρχουν και στον ορίζοντα αυτές οι ειδικές πολιτικές που πρέπει να γίνουν σε ειδικές περιφέρειες, όπω</w:t>
      </w:r>
      <w:r>
        <w:rPr>
          <w:rFonts w:eastAsia="Times New Roman" w:cs="Times New Roman"/>
          <w:szCs w:val="24"/>
        </w:rPr>
        <w:t xml:space="preserve">ς είναι ο Έβρος συγκεκριμένα. </w:t>
      </w:r>
    </w:p>
    <w:p w14:paraId="5E0BEAA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Προφανώς, επίσης, είμαι σύμφωνος ότι η Βουλή θα μπορούσε να πάρει μια πρωτοβουλία για την επανασύσταση της διακομματικής επιτροπής για τα ζητήματα της Θράκης. Δεν θα είχα καμμία αντίρρηση.</w:t>
      </w:r>
    </w:p>
    <w:p w14:paraId="5E0BEAAE" w14:textId="77777777" w:rsidR="003003D5" w:rsidRDefault="00646F6D">
      <w:pPr>
        <w:spacing w:after="0" w:line="600" w:lineRule="auto"/>
        <w:ind w:firstLine="720"/>
        <w:jc w:val="both"/>
        <w:rPr>
          <w:rFonts w:eastAsia="Times New Roman"/>
          <w:szCs w:val="24"/>
        </w:rPr>
      </w:pPr>
      <w:r>
        <w:rPr>
          <w:rFonts w:eastAsia="Times New Roman"/>
          <w:szCs w:val="24"/>
        </w:rPr>
        <w:t>Σε ό,τι αφορά τώρα ειδικά θέματα, τα</w:t>
      </w:r>
      <w:r>
        <w:rPr>
          <w:rFonts w:eastAsia="Times New Roman"/>
          <w:szCs w:val="24"/>
        </w:rPr>
        <w:t xml:space="preserve"> οποία αφορούν τις διοικητικές πολιτικές, θέλω να σας πω πως ό,τι υπήρχε στο θέμα της μοριοδότησης των προσλήψεων στο </w:t>
      </w:r>
      <w:r>
        <w:rPr>
          <w:rFonts w:eastAsia="Times New Roman"/>
          <w:szCs w:val="24"/>
        </w:rPr>
        <w:t>δ</w:t>
      </w:r>
      <w:r>
        <w:rPr>
          <w:rFonts w:eastAsia="Times New Roman"/>
          <w:szCs w:val="24"/>
        </w:rPr>
        <w:t xml:space="preserve">ημόσιο, ό,τι υπήρχε στον </w:t>
      </w:r>
      <w:r>
        <w:rPr>
          <w:rFonts w:eastAsia="Times New Roman"/>
          <w:szCs w:val="24"/>
        </w:rPr>
        <w:t>Υ</w:t>
      </w:r>
      <w:r>
        <w:rPr>
          <w:rFonts w:eastAsia="Times New Roman"/>
          <w:szCs w:val="24"/>
        </w:rPr>
        <w:t xml:space="preserve">παλληλικό </w:t>
      </w:r>
      <w:r>
        <w:rPr>
          <w:rFonts w:eastAsia="Times New Roman"/>
          <w:szCs w:val="24"/>
        </w:rPr>
        <w:t>Κ</w:t>
      </w:r>
      <w:r>
        <w:rPr>
          <w:rFonts w:eastAsia="Times New Roman"/>
          <w:szCs w:val="24"/>
        </w:rPr>
        <w:t>ώδικα σε σχέση με τις οικογενειακές διευκολύνσεις, ό,τι υπήρχε σε σχέση με την ενίσχυση των τοκετών,</w:t>
      </w:r>
      <w:r>
        <w:rPr>
          <w:rFonts w:eastAsia="Times New Roman"/>
          <w:szCs w:val="24"/>
        </w:rPr>
        <w:t xml:space="preserve"> άδειας μητρότητας και αποδοχών για την ανατροφή τέκνου, ό,τι υπήρχε στον νόμο για την συνυπηρέτηση </w:t>
      </w:r>
      <w:r>
        <w:rPr>
          <w:rFonts w:eastAsia="Times New Roman"/>
          <w:szCs w:val="24"/>
        </w:rPr>
        <w:lastRenderedPageBreak/>
        <w:t xml:space="preserve">και για την οικογενειακή κατάσταση, όλα αυτά προφανώς έχουν διατηρηθεί. </w:t>
      </w:r>
      <w:r>
        <w:rPr>
          <w:rFonts w:eastAsia="Times New Roman"/>
          <w:szCs w:val="24"/>
        </w:rPr>
        <w:t>Μ</w:t>
      </w:r>
      <w:r>
        <w:rPr>
          <w:rFonts w:eastAsia="Times New Roman"/>
          <w:szCs w:val="24"/>
        </w:rPr>
        <w:t xml:space="preserve">ε τον νόμο για την κινητικότητα, που έρχεται οσονούπω τις επόμενες μέρες στη Βουλή </w:t>
      </w:r>
      <w:r>
        <w:rPr>
          <w:rFonts w:eastAsia="Times New Roman"/>
          <w:szCs w:val="24"/>
        </w:rPr>
        <w:t>προς συζήτηση, όλες αυτές οι διατάξεις θα ενισχυθούν, έτσι ώστε οι παραμεθόριες περιοχές και ειδικά η Θράκη -όχι μόνο, όμως, γιατί μεγάλο πρόβλημα έχουν και τα νησιά και μάλιστα κυρίως λόγω των προσφυγικών ροών, αλλά βεβαίως αναγνωρίζω ότι και η Θράκη είνα</w:t>
      </w:r>
      <w:r>
        <w:rPr>
          <w:rFonts w:eastAsia="Times New Roman"/>
          <w:szCs w:val="24"/>
        </w:rPr>
        <w:t xml:space="preserve">ι βασικό κομμάτι αυτού του προβλήματος- να έχουν το δικό τους μερίδιο σε αυτήν την πολιτική. Ό,τι υπήρχε υπάρχει και θα καταβληθεί κάθε προσπάθεια για να ενισχυθεί. </w:t>
      </w:r>
    </w:p>
    <w:p w14:paraId="5E0BEAAF" w14:textId="77777777" w:rsidR="003003D5" w:rsidRDefault="00646F6D">
      <w:pPr>
        <w:spacing w:after="0" w:line="600" w:lineRule="auto"/>
        <w:ind w:firstLine="720"/>
        <w:jc w:val="both"/>
        <w:rPr>
          <w:rFonts w:eastAsia="Times New Roman"/>
          <w:szCs w:val="24"/>
        </w:rPr>
      </w:pPr>
      <w:r>
        <w:rPr>
          <w:rFonts w:eastAsia="Times New Roman"/>
          <w:szCs w:val="24"/>
        </w:rPr>
        <w:t>Αυτά προς το παρόν. Θα επανέλθω.</w:t>
      </w:r>
    </w:p>
    <w:p w14:paraId="5E0BEAB0" w14:textId="77777777" w:rsidR="003003D5" w:rsidRDefault="00646F6D">
      <w:pPr>
        <w:spacing w:after="0" w:line="600" w:lineRule="auto"/>
        <w:ind w:firstLine="720"/>
        <w:jc w:val="both"/>
        <w:rPr>
          <w:rFonts w:eastAsia="Times New Roman"/>
          <w:b/>
          <w:szCs w:val="24"/>
        </w:rPr>
      </w:pPr>
      <w:r>
        <w:rPr>
          <w:rFonts w:eastAsia="Times New Roman"/>
          <w:b/>
          <w:szCs w:val="24"/>
        </w:rPr>
        <w:t>ΠΡΟΕΔΡΕΥΟΥΣΑ (Αναστασία Χριστοδουλοπούλου):</w:t>
      </w:r>
      <w:r>
        <w:rPr>
          <w:rFonts w:eastAsia="Times New Roman"/>
          <w:szCs w:val="24"/>
        </w:rPr>
        <w:t xml:space="preserve"> Κύριε Δημοσχά</w:t>
      </w:r>
      <w:r>
        <w:rPr>
          <w:rFonts w:eastAsia="Times New Roman"/>
          <w:szCs w:val="24"/>
        </w:rPr>
        <w:t>κη, έχετε τον λόγο για τρία λεπτά.</w:t>
      </w:r>
    </w:p>
    <w:p w14:paraId="5E0BEAB1" w14:textId="77777777" w:rsidR="003003D5" w:rsidRDefault="00646F6D">
      <w:pPr>
        <w:spacing w:after="0" w:line="600" w:lineRule="auto"/>
        <w:ind w:firstLine="720"/>
        <w:jc w:val="both"/>
        <w:rPr>
          <w:rFonts w:eastAsia="Times New Roman" w:cs="Times New Roman"/>
          <w:bCs/>
          <w:szCs w:val="24"/>
        </w:rPr>
      </w:pPr>
      <w:r>
        <w:rPr>
          <w:rFonts w:eastAsia="Times New Roman" w:cs="Times New Roman"/>
          <w:b/>
          <w:bCs/>
          <w:szCs w:val="24"/>
        </w:rPr>
        <w:t xml:space="preserve">ΑΝΑΣΤΑΣΙΟΣ (ΤΑΣΟΣ) ΔΗΜΟΣΧΑΚΗΣ: </w:t>
      </w:r>
      <w:r>
        <w:rPr>
          <w:rFonts w:eastAsia="Times New Roman" w:cs="Times New Roman"/>
          <w:bCs/>
          <w:szCs w:val="24"/>
        </w:rPr>
        <w:t>Ευχαριστώ πολύ, κυρία Πρόεδρε.</w:t>
      </w:r>
    </w:p>
    <w:p w14:paraId="5E0BEAB2" w14:textId="77777777" w:rsidR="003003D5" w:rsidRDefault="00646F6D">
      <w:pPr>
        <w:spacing w:after="0" w:line="600" w:lineRule="auto"/>
        <w:ind w:firstLine="720"/>
        <w:jc w:val="both"/>
        <w:rPr>
          <w:rFonts w:eastAsia="Times New Roman" w:cs="Times New Roman"/>
          <w:bCs/>
          <w:szCs w:val="24"/>
        </w:rPr>
      </w:pPr>
      <w:r>
        <w:rPr>
          <w:rFonts w:eastAsia="Times New Roman" w:cs="Times New Roman"/>
          <w:bCs/>
          <w:szCs w:val="24"/>
        </w:rPr>
        <w:t>Οι λαθεμένες πολιτικές σας μας έφεραν νέο μνημόνιο με σκληρότερα μέτρα και βαθύτερη ύφεση. Αντί για ανάπτυξη, επιβάλ</w:t>
      </w:r>
      <w:r>
        <w:rPr>
          <w:rFonts w:eastAsia="Times New Roman" w:cs="Times New Roman"/>
          <w:bCs/>
          <w:szCs w:val="24"/>
        </w:rPr>
        <w:t>λ</w:t>
      </w:r>
      <w:r>
        <w:rPr>
          <w:rFonts w:eastAsia="Times New Roman" w:cs="Times New Roman"/>
          <w:bCs/>
          <w:szCs w:val="24"/>
        </w:rPr>
        <w:t>ετε φόρους. Αντί για επενδύσεις, όπως διαμ</w:t>
      </w:r>
      <w:r>
        <w:rPr>
          <w:rFonts w:eastAsia="Times New Roman" w:cs="Times New Roman"/>
          <w:bCs/>
          <w:szCs w:val="24"/>
        </w:rPr>
        <w:t xml:space="preserve">αρτύρονται οι συμπολίτες μου, </w:t>
      </w:r>
      <w:r>
        <w:rPr>
          <w:rFonts w:eastAsia="Times New Roman" w:cs="Times New Roman"/>
          <w:bCs/>
          <w:szCs w:val="24"/>
        </w:rPr>
        <w:lastRenderedPageBreak/>
        <w:t>πλημμυρίσατε την χώρα με πρόσφυγες και με οικονομικούς μετανάστες -και μάλιστα αυτό το σενάριο το ζούμε κάθε μέρα- ενώ διώχνετε με τις πολιτικές τις οποίες εφαρμόζετε τα ελληνόπουλα σε νέα μετανάστευση. Αντί να στηρίζετε τις ο</w:t>
      </w:r>
      <w:r>
        <w:rPr>
          <w:rFonts w:eastAsia="Times New Roman" w:cs="Times New Roman"/>
          <w:bCs/>
          <w:szCs w:val="24"/>
        </w:rPr>
        <w:t xml:space="preserve">ικογένειες, κόβετε συντάξεις. Αντί να ενώνετε τον λαό και την κοινωνία, τη διχάζετε. </w:t>
      </w:r>
    </w:p>
    <w:p w14:paraId="5E0BEAB3" w14:textId="77777777" w:rsidR="003003D5" w:rsidRDefault="00646F6D">
      <w:pPr>
        <w:spacing w:after="0" w:line="600" w:lineRule="auto"/>
        <w:ind w:firstLine="720"/>
        <w:jc w:val="both"/>
        <w:rPr>
          <w:rFonts w:eastAsia="Times New Roman" w:cs="Times New Roman"/>
          <w:bCs/>
          <w:szCs w:val="24"/>
        </w:rPr>
      </w:pPr>
      <w:r>
        <w:rPr>
          <w:rFonts w:eastAsia="Times New Roman" w:cs="Times New Roman"/>
          <w:bCs/>
          <w:szCs w:val="24"/>
        </w:rPr>
        <w:t xml:space="preserve">Κύριε Υπουργέ, η λύση στο δημογραφικό είναι η στήριξη της οικογένειας, που αποτελεί τον πιο ισχυρό θεσμό της κοινωνίας και του έθνους μας. Το εκρηκτικό κοκτέιλ εργασίας </w:t>
      </w:r>
      <w:r>
        <w:rPr>
          <w:rFonts w:eastAsia="Times New Roman" w:cs="Times New Roman"/>
          <w:bCs/>
          <w:szCs w:val="24"/>
        </w:rPr>
        <w:t>και αυξημένων φόρων αποτελεί ανυπέρβλητο εμπόδιο για οποιοδήποτε νέο ζευγάρι θέλει σήμερα να αποκτήσει ένα παιδί.</w:t>
      </w:r>
    </w:p>
    <w:p w14:paraId="5E0BEAB4" w14:textId="77777777" w:rsidR="003003D5" w:rsidRDefault="00646F6D">
      <w:pPr>
        <w:spacing w:after="0" w:line="600" w:lineRule="auto"/>
        <w:ind w:firstLine="720"/>
        <w:jc w:val="both"/>
        <w:rPr>
          <w:rFonts w:eastAsia="Times New Roman" w:cs="Times New Roman"/>
          <w:bCs/>
          <w:szCs w:val="24"/>
        </w:rPr>
      </w:pPr>
      <w:r>
        <w:rPr>
          <w:rFonts w:eastAsia="Times New Roman" w:cs="Times New Roman"/>
          <w:bCs/>
          <w:szCs w:val="24"/>
        </w:rPr>
        <w:t>Παράλληλα, πρέπει να δοθούν ουσιαστικά κίνητρα στις πολύτεκνες και τρίτεκνες οικογένειες. Μπορούν να τους δοθούν άλλα προνόμια, όπως κίνητρα σ</w:t>
      </w:r>
      <w:r>
        <w:rPr>
          <w:rFonts w:eastAsia="Times New Roman" w:cs="Times New Roman"/>
          <w:bCs/>
          <w:szCs w:val="24"/>
        </w:rPr>
        <w:t>ε άνεργα μέλη αυτών των οικογενειών να ασχοληθούν με τη γεωργία, την κτηνοτροφία, την καινοτομία και όχι μόνο.</w:t>
      </w:r>
    </w:p>
    <w:p w14:paraId="5E0BEAB5" w14:textId="77777777" w:rsidR="003003D5" w:rsidRDefault="00646F6D">
      <w:pPr>
        <w:spacing w:after="0" w:line="600" w:lineRule="auto"/>
        <w:ind w:firstLine="720"/>
        <w:jc w:val="both"/>
        <w:rPr>
          <w:rFonts w:eastAsia="Times New Roman" w:cs="Times New Roman"/>
          <w:bCs/>
          <w:szCs w:val="24"/>
        </w:rPr>
      </w:pPr>
      <w:r>
        <w:rPr>
          <w:rFonts w:eastAsia="Times New Roman" w:cs="Times New Roman"/>
          <w:bCs/>
          <w:szCs w:val="24"/>
        </w:rPr>
        <w:t xml:space="preserve">Οφείλετε, όμως, να στρέψετε το βλέμμα σας και στην απελπιστική κατάσταση που επικρατεί στην ελληνική Περιφέρεια Ανατολικής Μακεδονίας και Θράκης </w:t>
      </w:r>
      <w:r>
        <w:rPr>
          <w:rFonts w:eastAsia="Times New Roman" w:cs="Times New Roman"/>
          <w:bCs/>
          <w:szCs w:val="24"/>
        </w:rPr>
        <w:t xml:space="preserve">και ιδιαίτερα στον Έβρο, στην εκλογική μου </w:t>
      </w:r>
      <w:r>
        <w:rPr>
          <w:rFonts w:eastAsia="Times New Roman" w:cs="Times New Roman"/>
          <w:bCs/>
          <w:szCs w:val="24"/>
        </w:rPr>
        <w:lastRenderedPageBreak/>
        <w:t>περιφέρεια και πατρίδα μου. Για αυτόν τον λόγο σας καλώ δημόσια να σχεδιάσει το Υπουργείο σας επισκέψεις κυβερνητικών παραγόντων και όλων των Βουλευτών, αν είναι εφικτό, του ελληνικού Κοινοβουλίου και να επισκεφθο</w:t>
      </w:r>
      <w:r>
        <w:rPr>
          <w:rFonts w:eastAsia="Times New Roman" w:cs="Times New Roman"/>
          <w:bCs/>
          <w:szCs w:val="24"/>
        </w:rPr>
        <w:t xml:space="preserve">ύν τον Έβρο διότι, ως γνωστόν, εσείς έχετε την υπογραφή και τη σφραγίδα του κράτους και θα πρέπει να πάρετε αποφάσεις. </w:t>
      </w:r>
      <w:r>
        <w:rPr>
          <w:rFonts w:eastAsia="Times New Roman" w:cs="Times New Roman"/>
          <w:bCs/>
          <w:szCs w:val="24"/>
        </w:rPr>
        <w:t>Θ</w:t>
      </w:r>
      <w:r>
        <w:rPr>
          <w:rFonts w:eastAsia="Times New Roman" w:cs="Times New Roman"/>
          <w:bCs/>
          <w:szCs w:val="24"/>
        </w:rPr>
        <w:t>α πρέπει να πάρετε αποφάσεις γρήγορα διότι αυτά τα προβλήματα θέλουν άμεση αντιμετώπιση. Να σας περιγράψουν και οι ίδιοι οι κάτοικοι από</w:t>
      </w:r>
      <w:r>
        <w:rPr>
          <w:rFonts w:eastAsia="Times New Roman" w:cs="Times New Roman"/>
          <w:bCs/>
          <w:szCs w:val="24"/>
        </w:rPr>
        <w:t xml:space="preserve"> πρώτο χέρι την κατάσταση και την ερήμωση που βιώνουν πλησίον των συνόρων μας. Δυστυχώς, δεν τηρήθηκαν οι υποσχέσεις για ένα ευρύτερο αναπτυξιακό σχέδιο στον Νομό και τη Σαμοθράκη μέσα από τον αναπτυξιακό νόμο, με αποτέλεσμα να φύγουν τα καλά μυαλά από την</w:t>
      </w:r>
      <w:r>
        <w:rPr>
          <w:rFonts w:eastAsia="Times New Roman" w:cs="Times New Roman"/>
          <w:bCs/>
          <w:szCs w:val="24"/>
        </w:rPr>
        <w:t xml:space="preserve"> περιοχή μας.</w:t>
      </w:r>
    </w:p>
    <w:p w14:paraId="5E0BEAB6" w14:textId="77777777" w:rsidR="003003D5" w:rsidRDefault="00646F6D">
      <w:pPr>
        <w:spacing w:after="0" w:line="600" w:lineRule="auto"/>
        <w:ind w:firstLine="720"/>
        <w:jc w:val="both"/>
        <w:rPr>
          <w:rFonts w:eastAsia="Times New Roman" w:cs="Times New Roman"/>
          <w:bCs/>
          <w:szCs w:val="24"/>
        </w:rPr>
      </w:pPr>
      <w:r>
        <w:rPr>
          <w:rFonts w:eastAsia="Times New Roman" w:cs="Times New Roman"/>
          <w:bCs/>
          <w:szCs w:val="24"/>
        </w:rPr>
        <w:t>Επίσης, ο Υπουργός σας, ο κ. Κουρουμπλής, υποσχέθηκε ως Υπουργός Υγείας ότι θα έδινε λύση μέσα σε δύο μήνες σε ό,τι αφορά τη λειτουργία και την αυτοτέλεια του νοσοκομείου μας, του Νοσοκομείου Διδυμοτείχου. Δυστυχώς, έχει περάσει ενάμιση</w:t>
      </w:r>
      <w:r>
        <w:rPr>
          <w:rFonts w:eastAsia="Times New Roman" w:cs="Times New Roman"/>
          <w:bCs/>
          <w:szCs w:val="24"/>
        </w:rPr>
        <w:t xml:space="preserve"> χρόνος και ακόμα να λυθεί το πρόβλημα του </w:t>
      </w:r>
      <w:r>
        <w:rPr>
          <w:rFonts w:eastAsia="Times New Roman" w:cs="Times New Roman"/>
          <w:bCs/>
          <w:szCs w:val="24"/>
        </w:rPr>
        <w:t>ν</w:t>
      </w:r>
      <w:r>
        <w:rPr>
          <w:rFonts w:eastAsia="Times New Roman" w:cs="Times New Roman"/>
          <w:bCs/>
          <w:szCs w:val="24"/>
        </w:rPr>
        <w:t>οσοκομείου.</w:t>
      </w:r>
    </w:p>
    <w:p w14:paraId="5E0BEAB7" w14:textId="77777777" w:rsidR="003003D5" w:rsidRDefault="00646F6D">
      <w:pPr>
        <w:spacing w:after="0" w:line="600" w:lineRule="auto"/>
        <w:ind w:firstLine="720"/>
        <w:jc w:val="both"/>
        <w:rPr>
          <w:rFonts w:eastAsia="Times New Roman" w:cs="Times New Roman"/>
          <w:bCs/>
          <w:szCs w:val="24"/>
        </w:rPr>
      </w:pPr>
      <w:r>
        <w:rPr>
          <w:rFonts w:eastAsia="Times New Roman" w:cs="Times New Roman"/>
          <w:bCs/>
          <w:szCs w:val="24"/>
        </w:rPr>
        <w:lastRenderedPageBreak/>
        <w:t>Η δημογραφική παράμετρος αποτελεί ζήτημα εθνικής ασφάλειας και κυριαρχίας για τον Έβρο. Χρειάζεται συγκεκριμένο σχέδιο σε ένα δύσκολο μνημονιακό περιβάλλον -το κατανοούμε- όπου οι οικογένειες ασφυκτιο</w:t>
      </w:r>
      <w:r>
        <w:rPr>
          <w:rFonts w:eastAsia="Times New Roman" w:cs="Times New Roman"/>
          <w:bCs/>
          <w:szCs w:val="24"/>
        </w:rPr>
        <w:t xml:space="preserve">ύν. </w:t>
      </w:r>
    </w:p>
    <w:p w14:paraId="5E0BEAB8" w14:textId="77777777" w:rsidR="003003D5" w:rsidRDefault="00646F6D">
      <w:pPr>
        <w:spacing w:after="0" w:line="600" w:lineRule="auto"/>
        <w:ind w:firstLine="720"/>
        <w:jc w:val="both"/>
        <w:rPr>
          <w:rFonts w:eastAsia="Times New Roman" w:cs="Times New Roman"/>
          <w:bCs/>
          <w:szCs w:val="24"/>
        </w:rPr>
      </w:pPr>
      <w:r>
        <w:rPr>
          <w:rFonts w:eastAsia="Times New Roman" w:cs="Times New Roman"/>
          <w:bCs/>
          <w:szCs w:val="24"/>
        </w:rPr>
        <w:t>Με αυτά που είπατε, όμως, κύριε Υπουργέ, δεν με πείσατε. Κάθε μέρα ο Έβρος και η Θράκη θα έπρεπε να είναι η πρώτη προτεραιότητα στο κυβερνητικό σας πρόγραμμα. Προφανώς, δεν αντιλαμβάνεστε τον κίνδυνο και δεν επιδεικνύετε το ανάλογο ενδιαφέρον. Είναι α</w:t>
      </w:r>
      <w:r>
        <w:rPr>
          <w:rFonts w:eastAsia="Times New Roman" w:cs="Times New Roman"/>
          <w:bCs/>
          <w:szCs w:val="24"/>
        </w:rPr>
        <w:t>πογοητευτικό που δεν έχετε ως Κυβέρνηση σχέδιο αντιμετώπισης του δημογραφικού προβλήματος. Έχετε ιστορικές ευθύνες και οι δικαιολογίες σας νομίζω ότι έχουν τελειώσει.</w:t>
      </w:r>
    </w:p>
    <w:p w14:paraId="5E0BEAB9" w14:textId="77777777" w:rsidR="003003D5" w:rsidRDefault="00646F6D">
      <w:pPr>
        <w:spacing w:after="0" w:line="600" w:lineRule="auto"/>
        <w:ind w:firstLine="720"/>
        <w:jc w:val="both"/>
        <w:rPr>
          <w:rFonts w:eastAsia="Times New Roman" w:cs="Times New Roman"/>
          <w:bCs/>
          <w:szCs w:val="24"/>
        </w:rPr>
      </w:pPr>
      <w:r>
        <w:rPr>
          <w:rFonts w:eastAsia="Times New Roman" w:cs="Times New Roman"/>
          <w:bCs/>
          <w:szCs w:val="24"/>
        </w:rPr>
        <w:t>Σας ευχαριστώ πολύ, κυρία Πρόεδρε.</w:t>
      </w:r>
    </w:p>
    <w:p w14:paraId="5E0BEABA" w14:textId="77777777" w:rsidR="003003D5" w:rsidRDefault="00646F6D">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Υπου</w:t>
      </w:r>
      <w:r>
        <w:rPr>
          <w:rFonts w:eastAsia="Times New Roman"/>
          <w:szCs w:val="24"/>
        </w:rPr>
        <w:t>ργέ, έχετε τον λόγο για τρία λεπτά.</w:t>
      </w:r>
    </w:p>
    <w:p w14:paraId="5E0BEABB" w14:textId="77777777" w:rsidR="003003D5" w:rsidRDefault="00646F6D">
      <w:pPr>
        <w:spacing w:after="0" w:line="600" w:lineRule="auto"/>
        <w:ind w:firstLine="720"/>
        <w:jc w:val="both"/>
        <w:rPr>
          <w:rFonts w:eastAsia="Times New Roman"/>
          <w:szCs w:val="24"/>
        </w:rPr>
      </w:pPr>
      <w:r>
        <w:rPr>
          <w:rFonts w:eastAsia="Times New Roman"/>
          <w:b/>
          <w:szCs w:val="24"/>
        </w:rPr>
        <w:lastRenderedPageBreak/>
        <w:t>ΧΡΙΣΤΟΦΟΡΟΣ ΒΕΡΝΑΡΔΑΚΗΣ</w:t>
      </w:r>
      <w:r>
        <w:rPr>
          <w:rFonts w:eastAsia="Times New Roman"/>
          <w:szCs w:val="24"/>
        </w:rPr>
        <w:t xml:space="preserve"> </w:t>
      </w:r>
      <w:r>
        <w:rPr>
          <w:rFonts w:eastAsia="Times New Roman"/>
          <w:b/>
          <w:szCs w:val="24"/>
        </w:rPr>
        <w:t xml:space="preserve">(Αναπληρωτής Υπουργός Εσωτερικών και Διοικητικής Ανασυγκρότησης): </w:t>
      </w:r>
      <w:r>
        <w:rPr>
          <w:rFonts w:eastAsia="Times New Roman"/>
          <w:szCs w:val="24"/>
        </w:rPr>
        <w:t xml:space="preserve">Θα χρειαστώ λιγότερο χρόνο. Δεν νομίζω ότι έχω να απαντήσω και πολλά. </w:t>
      </w:r>
    </w:p>
    <w:p w14:paraId="5E0BEABC" w14:textId="77777777" w:rsidR="003003D5" w:rsidRDefault="00646F6D">
      <w:pPr>
        <w:spacing w:after="0" w:line="600" w:lineRule="auto"/>
        <w:ind w:firstLine="720"/>
        <w:jc w:val="both"/>
        <w:rPr>
          <w:rFonts w:eastAsia="Times New Roman" w:cs="Times New Roman"/>
          <w:szCs w:val="24"/>
        </w:rPr>
      </w:pPr>
      <w:r>
        <w:rPr>
          <w:rFonts w:eastAsia="Times New Roman"/>
          <w:szCs w:val="24"/>
        </w:rPr>
        <w:t>Σε ένα πράγμα θα συμφωνήσετε, κύριε Βουλευτά. Δεν νομίζω κα</w:t>
      </w:r>
      <w:r>
        <w:rPr>
          <w:rFonts w:eastAsia="Times New Roman"/>
          <w:szCs w:val="24"/>
        </w:rPr>
        <w:t>ι το δημογραφικό να το αποδίδετε σε εμάς ως πρόβλημα διότι είναι ένα πρόβλημα πολλών δεκαετιών.</w:t>
      </w:r>
    </w:p>
    <w:p w14:paraId="5E0BEAB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Επομένως, νομίζω πως ό,τι λέτε, μόνο ως αυτοκριτική για την δική σας πολιτική μπορώ να το εκλάβω. </w:t>
      </w:r>
    </w:p>
    <w:p w14:paraId="5E0BEAB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Τώρα, από εκεί και πέρα, προφανώς, φέρνετε ένα ζήτημα. Είναι </w:t>
      </w:r>
      <w:r>
        <w:rPr>
          <w:rFonts w:eastAsia="Times New Roman" w:cs="Times New Roman"/>
          <w:szCs w:val="24"/>
        </w:rPr>
        <w:t xml:space="preserve">σαφές ότι υπάρχουν στοιχεία, τα οποία μπορούμε να δούμε. Προφανώς θα εισηγηθώ και θα κάνω ό,τι μπορώ στο μέτρο των δικών μου αρμοδιοτήτων, για να υπάρξει μια ειδικότερη μέριμνα για την </w:t>
      </w:r>
      <w:r>
        <w:rPr>
          <w:rFonts w:eastAsia="Times New Roman" w:cs="Times New Roman"/>
          <w:szCs w:val="24"/>
        </w:rPr>
        <w:t>α</w:t>
      </w:r>
      <w:r>
        <w:rPr>
          <w:rFonts w:eastAsia="Times New Roman" w:cs="Times New Roman"/>
          <w:szCs w:val="24"/>
        </w:rPr>
        <w:t xml:space="preserve">νατολική Μακεδονία και Θράκη. </w:t>
      </w:r>
    </w:p>
    <w:p w14:paraId="5E0BEAB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Τώρα για τους πρόσφυγες που λέτε, δεν ν</w:t>
      </w:r>
      <w:r>
        <w:rPr>
          <w:rFonts w:eastAsia="Times New Roman" w:cs="Times New Roman"/>
          <w:szCs w:val="24"/>
        </w:rPr>
        <w:t xml:space="preserve">ομίζω ότι βαδίζετε σε έναν σωστό δρόμο. Εμείς είμαστε περήφανοι για την προσφυγική μας πολιτική. Δεν πιστεύουμε ότι είναι το προσφυγικό αυτό, το οποίο επιδείνωσε την υπόθεση της Θράκης. Είναι πολλές δεκαετίες τώρα που το ακούω. Έχει περάσει πολύς </w:t>
      </w:r>
      <w:r>
        <w:rPr>
          <w:rFonts w:eastAsia="Times New Roman" w:cs="Times New Roman"/>
          <w:szCs w:val="24"/>
        </w:rPr>
        <w:lastRenderedPageBreak/>
        <w:t>καιρός απ</w:t>
      </w:r>
      <w:r>
        <w:rPr>
          <w:rFonts w:eastAsia="Times New Roman" w:cs="Times New Roman"/>
          <w:szCs w:val="24"/>
        </w:rPr>
        <w:t>ό τότε που ακούγαμε για την υπανάπτυξη, για την αποεπένδυση, για τις πολιτικές αποκλεισμού που ακολουθήθηκαν σε συγκεκριμένους πληθυσμούς σε αυτήν την περιοχή. Εν πάση περιπτώσει, νομίζω ότι μπορούμε να συνεννοηθούμε στο γεγονός ότι είναι σαφές ότι όπως κά</w:t>
      </w:r>
      <w:r>
        <w:rPr>
          <w:rFonts w:eastAsia="Times New Roman" w:cs="Times New Roman"/>
          <w:szCs w:val="24"/>
        </w:rPr>
        <w:t xml:space="preserve">θε περιφέρεια της χώρας, έτσι κι αυτή θα πρέπει να έχει το δικό της μερίδιο στην ανάπτυξη, για την οποία εμείς αυτό που οφείλουμε, είναι να συμβάλουμε στο να είναι πιο δίκαιη και πιο ισορροπημένη. </w:t>
      </w:r>
    </w:p>
    <w:p w14:paraId="5E0BEAC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p>
    <w:p w14:paraId="5E0BEAC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Η τρίτη με αριθμό 87/12-10-2016 επίκαιρη ερώτηση </w:t>
      </w:r>
      <w:r>
        <w:rPr>
          <w:rFonts w:eastAsia="Times New Roman" w:cs="Times New Roman"/>
          <w:szCs w:val="24"/>
        </w:rPr>
        <w:t>δεύτερου κύκλου</w:t>
      </w:r>
      <w:r>
        <w:rPr>
          <w:rFonts w:eastAsia="Times New Roman" w:cs="Times New Roman"/>
          <w:szCs w:val="24"/>
        </w:rPr>
        <w:t xml:space="preserve"> της Βουλευτού Δράμας της Δημοκρατικής Συμπαράταξης ΠΑΣΟΚ – 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Χαράς Κεφαλίδου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οριοθέτηση-αναοριοθέτηση των αρχαιολογικών χώρω</w:t>
      </w:r>
      <w:r>
        <w:rPr>
          <w:rFonts w:eastAsia="Times New Roman" w:cs="Times New Roman"/>
          <w:szCs w:val="24"/>
        </w:rPr>
        <w:t xml:space="preserve">ν της Βέροιας δεν θα συζητηθεί λόγω κωλύματος του Υπουργού Πολιτισμού και Αθλητισμού κ. Μπαλτά, λόγω ανειλημμένων υποχρεώσεων. </w:t>
      </w:r>
    </w:p>
    <w:p w14:paraId="5E0BEAC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έβδομη με αριθμό 62/10-10-2016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Εύβοιας του Λαϊκού Συνδέσμου – Χρυσή Αυγή κ. </w:t>
      </w:r>
      <w:r>
        <w:rPr>
          <w:rFonts w:eastAsia="Times New Roman" w:cs="Times New Roman"/>
          <w:bCs/>
          <w:szCs w:val="24"/>
        </w:rPr>
        <w:t>Νικο</w:t>
      </w:r>
      <w:r>
        <w:rPr>
          <w:rFonts w:eastAsia="Times New Roman" w:cs="Times New Roman"/>
          <w:bCs/>
          <w:szCs w:val="24"/>
        </w:rPr>
        <w:t>λάου Μίχου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«εκτόπιση </w:t>
      </w:r>
      <w:r>
        <w:rPr>
          <w:rFonts w:eastAsia="Times New Roman" w:cs="Times New Roman"/>
          <w:szCs w:val="24"/>
        </w:rPr>
        <w:t>τριάντα έξι χιλιάδων επτακοσίων εξήντα εννέα</w:t>
      </w:r>
      <w:r>
        <w:rPr>
          <w:rFonts w:eastAsia="Times New Roman" w:cs="Times New Roman"/>
          <w:szCs w:val="24"/>
        </w:rPr>
        <w:t xml:space="preserve"> τέκνων Ελλήνων από τους βρεφονηπιακούς σταθμούς» δεν θα συζητηθεί λόγω κωλύματος του Υπουργού Εσωτερικών και Διοικη</w:t>
      </w:r>
      <w:r>
        <w:rPr>
          <w:rFonts w:eastAsia="Times New Roman" w:cs="Times New Roman"/>
          <w:szCs w:val="24"/>
        </w:rPr>
        <w:t xml:space="preserve">τικής Ανασυγκρότησης κ. Παναγιώτη Κουρουμπλή, λόγω ανειλημμένων υποχρεώσεων. </w:t>
      </w:r>
    </w:p>
    <w:p w14:paraId="5E0BEAC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Η τέταρτη με αριθμό 61/10-10-2016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Α΄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Pr>
          <w:rFonts w:eastAsia="Times New Roman" w:cs="Times New Roman"/>
          <w:bCs/>
          <w:szCs w:val="24"/>
        </w:rPr>
        <w:t>Νικολάου Κούζηλου</w:t>
      </w:r>
      <w:r>
        <w:rPr>
          <w:rFonts w:eastAsia="Times New Roman" w:cs="Times New Roman"/>
          <w:szCs w:val="24"/>
        </w:rPr>
        <w:t xml:space="preserve"> προς τον Υπουργό </w:t>
      </w:r>
      <w:r>
        <w:rPr>
          <w:rFonts w:eastAsia="Times New Roman" w:cs="Times New Roman"/>
          <w:bCs/>
          <w:szCs w:val="24"/>
        </w:rPr>
        <w:t xml:space="preserve">Εργασίας, </w:t>
      </w:r>
      <w:r>
        <w:rPr>
          <w:rFonts w:eastAsia="Times New Roman" w:cs="Times New Roman"/>
          <w:bCs/>
          <w:szCs w:val="24"/>
        </w:rPr>
        <w:t>Κοινωνικής Ασφάλισης και Κοινωνικής Αλληλεγγύης,</w:t>
      </w:r>
      <w:r>
        <w:rPr>
          <w:rFonts w:eastAsia="Times New Roman" w:cs="Times New Roman"/>
          <w:szCs w:val="24"/>
        </w:rPr>
        <w:t xml:space="preserve"> σχετικά με τον υπολογισμό των κύριων συντάξεων του Ναυτικού Απομαχικού Ταμείου (ΝΑΤ) δεν θα συζητηθεί λόγω κωλύματος</w:t>
      </w:r>
      <w:r>
        <w:rPr>
          <w:rFonts w:eastAsia="Times New Roman" w:cs="Times New Roman"/>
          <w:szCs w:val="24"/>
        </w:rPr>
        <w:t>-ανειλημμένες υποχρεώσεις-</w:t>
      </w:r>
      <w:r>
        <w:rPr>
          <w:rFonts w:eastAsia="Times New Roman" w:cs="Times New Roman"/>
          <w:szCs w:val="24"/>
        </w:rPr>
        <w:t xml:space="preserve"> του Υφυπουργού Εργασίας, Κοινωνικής Ασφάλισης και Κοινωνικής Αλλ</w:t>
      </w:r>
      <w:r>
        <w:rPr>
          <w:rFonts w:eastAsia="Times New Roman" w:cs="Times New Roman"/>
          <w:szCs w:val="24"/>
        </w:rPr>
        <w:t xml:space="preserve">ηλεγγύης κ. Πετρόπουλου. </w:t>
      </w:r>
    </w:p>
    <w:p w14:paraId="5E0BEAC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τέταρτη με αριθμό 127/18-10-2016 επίκαιρη ερώτηση </w:t>
      </w:r>
      <w:r>
        <w:rPr>
          <w:rFonts w:eastAsia="Times New Roman" w:cs="Times New Roman"/>
          <w:szCs w:val="24"/>
        </w:rPr>
        <w:t>πρώτου κύκλου</w:t>
      </w:r>
      <w:r>
        <w:rPr>
          <w:rFonts w:eastAsia="Times New Roman" w:cs="Times New Roman"/>
          <w:szCs w:val="24"/>
        </w:rPr>
        <w:t xml:space="preserve">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Μωραϊτη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τα προβλήματα τ</w:t>
      </w:r>
      <w:r>
        <w:rPr>
          <w:rFonts w:eastAsia="Times New Roman" w:cs="Times New Roman"/>
          <w:szCs w:val="24"/>
        </w:rPr>
        <w:t xml:space="preserve">ης στέγασης των σπουδαστών στο ΤΕΙ Ηπείρου δεν θα συζητηθεί λόγω κωλύματος της Αναπληρώτριας Υπουργού Παιδείας, Έρευνας και Θρησκευμάτων κ. Σίας Αναγνωστοπούλου. </w:t>
      </w:r>
    </w:p>
    <w:p w14:paraId="5E0BEAC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Για το ίδιο γεγονός, των ερωτήσεων που δεν θα απαντηθούν, όπως ξέρετε, πλέον εκδίδει ειδικό δ</w:t>
      </w:r>
      <w:r>
        <w:rPr>
          <w:rFonts w:eastAsia="Times New Roman" w:cs="Times New Roman"/>
          <w:szCs w:val="24"/>
        </w:rPr>
        <w:t xml:space="preserve">ελτίο και η Ειδική Γραμματεία της Κυβέρνησης, μαζί με τους λόγους που δεν απαντώνται οι ερωτήσεις. </w:t>
      </w:r>
    </w:p>
    <w:p w14:paraId="5E0BEAC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Σειρά έχει η δεύτερη με αριθμό 132/17-10-2016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Εύβοιας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w:t>
      </w:r>
      <w:r>
        <w:rPr>
          <w:rFonts w:eastAsia="Times New Roman" w:cs="Times New Roman"/>
          <w:szCs w:val="24"/>
        </w:rPr>
        <w:t xml:space="preserve">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τον «επαναπατρισμό αποβλήτων υδραργύρου από τον Ασπρόπυργο στη Γερμανία».</w:t>
      </w:r>
    </w:p>
    <w:p w14:paraId="5E0BEAC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 Στην ερώτηση του κ. Μίχου θα απαντήσει ο Αναπληρωτής Υπουργός Περιβάλλοντος και Ενέργειας, κ. Ιωάννης Τσιρώνης. </w:t>
      </w:r>
    </w:p>
    <w:p w14:paraId="5E0BEAC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Μίχο, έχε</w:t>
      </w:r>
      <w:r>
        <w:rPr>
          <w:rFonts w:eastAsia="Times New Roman" w:cs="Times New Roman"/>
          <w:szCs w:val="24"/>
        </w:rPr>
        <w:t xml:space="preserve">τε τον λόγο για δύο λεπτά. </w:t>
      </w:r>
    </w:p>
    <w:p w14:paraId="5E0BEAC9" w14:textId="77777777" w:rsidR="003003D5" w:rsidRDefault="00646F6D">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ΜΙΧΟΣ: </w:t>
      </w:r>
      <w:r>
        <w:rPr>
          <w:rFonts w:eastAsia="Times New Roman" w:cs="Times New Roman"/>
          <w:szCs w:val="24"/>
        </w:rPr>
        <w:t>Ευχαριστώ.</w:t>
      </w:r>
      <w:r>
        <w:rPr>
          <w:rFonts w:eastAsia="Times New Roman" w:cs="Times New Roman"/>
          <w:b/>
          <w:szCs w:val="24"/>
        </w:rPr>
        <w:t xml:space="preserve"> </w:t>
      </w:r>
    </w:p>
    <w:p w14:paraId="5E0BEAC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στον Ασπρόπυργο παρέμενε σε εγκαταστάσεις φορτίο μεταλλικού υδραργύρου, το οποίο διαμετακομίσθη από τη Γερμανία. Μετά από έλεγχο των αρμοδίων φορέων τον Αύγουστο του 2014 εντοπίσθηκαν π</w:t>
      </w:r>
      <w:r>
        <w:rPr>
          <w:rFonts w:eastAsia="Times New Roman" w:cs="Times New Roman"/>
          <w:szCs w:val="24"/>
        </w:rPr>
        <w:t xml:space="preserve">αρανόμως αποθηκευμένοι εκατόν δεκατέσσερις τόνοι, των οποίων η απομάκρυνση κατέστη αδύνατη λόγω του ότι προσδιορίσθη ως «προϊόν». </w:t>
      </w:r>
    </w:p>
    <w:p w14:paraId="5E0BEAC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Έπειτα σε σύσκεψη του 2015 συναρμοδίων φορέων απεσαφηνίσθη ότι το φορτίο είναι απόβλητο και όχι προϊόν. Η επιστροφή στη Γερμα</w:t>
      </w:r>
      <w:r>
        <w:rPr>
          <w:rFonts w:eastAsia="Times New Roman" w:cs="Times New Roman"/>
          <w:szCs w:val="24"/>
        </w:rPr>
        <w:t xml:space="preserve">νία ήταν μονόδρομος, καθώς και στην Ελλάδα δεν υπήρχε αδειοδοτημένος χώρος αποθηκεύσεως για υδράργυρο και σε περίπτωση διαρροής οι επιπτώσεις είναι τοξικές </w:t>
      </w:r>
      <w:r>
        <w:rPr>
          <w:rFonts w:eastAsia="Times New Roman" w:cs="Times New Roman"/>
          <w:szCs w:val="24"/>
        </w:rPr>
        <w:lastRenderedPageBreak/>
        <w:t xml:space="preserve">τόσο για τον άνθρωπο όσο και για το οικοσύστημα. Εν τέλει, επετεύχθη σε δύο δόσεις ο επαναπατρισμός </w:t>
      </w:r>
      <w:r>
        <w:rPr>
          <w:rFonts w:eastAsia="Times New Roman" w:cs="Times New Roman"/>
          <w:szCs w:val="24"/>
        </w:rPr>
        <w:t xml:space="preserve">του επικίνδυνου αυτού φορτίου στη Γερμανία. </w:t>
      </w:r>
    </w:p>
    <w:p w14:paraId="5E0BEAC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Με ποιον τρόπο μετεφέρθησαν παρανόμως τόσοι τόνοι επικίνδυνου φορτίου υδραργύρου στον Ασπρόπυργο χωρίς να γίνει αντιληπτό; </w:t>
      </w:r>
    </w:p>
    <w:p w14:paraId="5E0BEACD" w14:textId="77777777" w:rsidR="003003D5" w:rsidRDefault="00646F6D">
      <w:pPr>
        <w:spacing w:after="0" w:line="600" w:lineRule="auto"/>
        <w:ind w:firstLine="720"/>
        <w:jc w:val="both"/>
        <w:rPr>
          <w:rFonts w:eastAsia="Times New Roman"/>
          <w:szCs w:val="24"/>
        </w:rPr>
      </w:pPr>
      <w:r>
        <w:rPr>
          <w:rFonts w:eastAsia="Times New Roman"/>
          <w:szCs w:val="24"/>
        </w:rPr>
        <w:t xml:space="preserve">Κατόπιν ποιας ακριβώς διαδικασίας συνήφθη η διακρατική συνεργασία για τη μεταφορά ενός </w:t>
      </w:r>
      <w:r>
        <w:rPr>
          <w:rFonts w:eastAsia="Times New Roman"/>
          <w:szCs w:val="24"/>
        </w:rPr>
        <w:t xml:space="preserve">τόσο επικίνδυνου φορτίου; </w:t>
      </w:r>
    </w:p>
    <w:p w14:paraId="5E0BEACE" w14:textId="77777777" w:rsidR="003003D5" w:rsidRDefault="00646F6D">
      <w:pPr>
        <w:spacing w:after="0" w:line="600" w:lineRule="auto"/>
        <w:ind w:firstLine="720"/>
        <w:jc w:val="both"/>
        <w:rPr>
          <w:rFonts w:eastAsia="Times New Roman"/>
          <w:szCs w:val="24"/>
        </w:rPr>
      </w:pPr>
      <w:r>
        <w:rPr>
          <w:rFonts w:eastAsia="Times New Roman"/>
          <w:szCs w:val="24"/>
        </w:rPr>
        <w:t>Ευχαριστώ.</w:t>
      </w:r>
    </w:p>
    <w:p w14:paraId="5E0BEACF" w14:textId="77777777" w:rsidR="003003D5" w:rsidRDefault="00646F6D">
      <w:pPr>
        <w:spacing w:after="0" w:line="600" w:lineRule="auto"/>
        <w:ind w:firstLine="720"/>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Υπουργέ, έχετε τον λόγο για τρία λεπτά. </w:t>
      </w:r>
      <w:r>
        <w:rPr>
          <w:rFonts w:eastAsia="Times New Roman"/>
          <w:b/>
          <w:szCs w:val="24"/>
        </w:rPr>
        <w:t xml:space="preserve"> </w:t>
      </w:r>
    </w:p>
    <w:p w14:paraId="5E0BEAD0" w14:textId="77777777" w:rsidR="003003D5" w:rsidRDefault="00646F6D">
      <w:pPr>
        <w:spacing w:after="0"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Ευχαριστώ, κυρία Πρόεδρε.</w:t>
      </w:r>
    </w:p>
    <w:p w14:paraId="5E0BEAD1" w14:textId="77777777" w:rsidR="003003D5" w:rsidRDefault="00646F6D">
      <w:pPr>
        <w:spacing w:after="0" w:line="600" w:lineRule="auto"/>
        <w:ind w:firstLine="720"/>
        <w:jc w:val="both"/>
        <w:rPr>
          <w:rFonts w:eastAsia="Times New Roman"/>
          <w:szCs w:val="24"/>
        </w:rPr>
      </w:pPr>
      <w:r>
        <w:rPr>
          <w:rFonts w:eastAsia="Times New Roman"/>
          <w:szCs w:val="24"/>
        </w:rPr>
        <w:lastRenderedPageBreak/>
        <w:t>Αγαπητέ, κύριε Βουλευτά, θίγετε</w:t>
      </w:r>
      <w:r>
        <w:rPr>
          <w:rFonts w:eastAsia="Times New Roman"/>
          <w:szCs w:val="24"/>
        </w:rPr>
        <w:t xml:space="preserve"> ένα ζήτημα το οποίο πραγματικά μας θορύβησε στο έπακρο. Είναι από αυτά τα ζητήματα τα οποία αναρωτιέσαι αν πρέπει να τα σηκώσεις ψηλά πολιτικά για να βρεθεί μια γρήγορη λύση και από την άλλη μεριά, εμπνέει τρόμο το να κοινοποιηθούν. Γιατί, αν ο οποιοδήποτ</w:t>
      </w:r>
      <w:r>
        <w:rPr>
          <w:rFonts w:eastAsia="Times New Roman"/>
          <w:szCs w:val="24"/>
        </w:rPr>
        <w:t xml:space="preserve">ε θερμοκέφαλος ή κακόβουλος ήξερε αυτή την πληροφορία ότι υπήρχαν αυτοί οι τόνοι του υδραργύρου στη χώρα μας, θα μπορούσε να κάνει μία ενέργεια η οποία θα έκανε την Αττική ακατοίκητη, πιθανά, για πολλές δεκάδες χρόνια. </w:t>
      </w:r>
    </w:p>
    <w:p w14:paraId="5E0BEAD2" w14:textId="77777777" w:rsidR="003003D5" w:rsidRDefault="00646F6D">
      <w:pPr>
        <w:spacing w:after="0" w:line="600" w:lineRule="auto"/>
        <w:ind w:firstLine="720"/>
        <w:jc w:val="both"/>
        <w:rPr>
          <w:rFonts w:eastAsia="Times New Roman"/>
          <w:szCs w:val="24"/>
        </w:rPr>
      </w:pPr>
      <w:r>
        <w:rPr>
          <w:rFonts w:eastAsia="Times New Roman"/>
          <w:szCs w:val="24"/>
        </w:rPr>
        <w:t>Άρα</w:t>
      </w:r>
      <w:r>
        <w:rPr>
          <w:rFonts w:eastAsia="Times New Roman"/>
          <w:szCs w:val="24"/>
        </w:rPr>
        <w:t xml:space="preserve"> πραγματικά, ειλικρινά, όταν παραλάβαμε το Υπουργείο και μάθαμε τι υπάρχει εκεί, για όσους γνωρίζουν τι σημαίνει υγρός υδράργυρος, καταλάβαμε ότι έπρεπε άμεσα να μεταφερθεί, αλλά ταυτόχρονα να γίνονται και συνέργειες ώστε να μην μάθει κανένας, τουλάχιστον </w:t>
      </w:r>
      <w:r>
        <w:rPr>
          <w:rFonts w:eastAsia="Times New Roman"/>
          <w:szCs w:val="24"/>
        </w:rPr>
        <w:t xml:space="preserve">κανένας λάθος άνθρωπος, ότι ο υδράργυρος είναι εκεί, γιατί ο κίνδυνος ήταν τεράστιος για την πόλη μας. </w:t>
      </w:r>
    </w:p>
    <w:p w14:paraId="5E0BEAD3" w14:textId="77777777" w:rsidR="003003D5" w:rsidRDefault="00646F6D">
      <w:pPr>
        <w:spacing w:after="0" w:line="600" w:lineRule="auto"/>
        <w:ind w:firstLine="720"/>
        <w:jc w:val="both"/>
        <w:rPr>
          <w:rFonts w:eastAsia="Times New Roman"/>
          <w:szCs w:val="24"/>
        </w:rPr>
      </w:pPr>
      <w:r>
        <w:rPr>
          <w:rFonts w:eastAsia="Times New Roman"/>
          <w:szCs w:val="24"/>
        </w:rPr>
        <w:t>Στο πρώτο σας ερώτημα, πώς μεταφέρθηκαν παρανόμως τόσοι τόνοι  επικίνδυνου αποβλήτου στην Ελλάδα, νομίζω ότι κατάλληλοι να απαντήσουν είναι οι προκάτοχο</w:t>
      </w:r>
      <w:r>
        <w:rPr>
          <w:rFonts w:eastAsia="Times New Roman"/>
          <w:szCs w:val="24"/>
        </w:rPr>
        <w:t xml:space="preserve">ί μας Υπουργοί. Έχετε μάλιστα στη </w:t>
      </w:r>
      <w:r>
        <w:rPr>
          <w:rFonts w:eastAsia="Times New Roman"/>
          <w:szCs w:val="24"/>
        </w:rPr>
        <w:lastRenderedPageBreak/>
        <w:t xml:space="preserve">γραπτή σας ερώτηση μία μικρή ανακρίβεια. Δεν ήταν Αύγουστος του 2016, ήταν Αύγουστος του 2014 που κοινοποιήθηκε από τη Γερμανία στην Ελλάδα. Από εκεί μάθαμε, από δικές τους έρευνες, την παράνομη μεταφορά. </w:t>
      </w:r>
    </w:p>
    <w:p w14:paraId="5E0BEAD4" w14:textId="77777777" w:rsidR="003003D5" w:rsidRDefault="00646F6D">
      <w:pPr>
        <w:spacing w:after="0" w:line="600" w:lineRule="auto"/>
        <w:ind w:firstLine="720"/>
        <w:jc w:val="both"/>
        <w:rPr>
          <w:rFonts w:eastAsia="Times New Roman"/>
          <w:szCs w:val="24"/>
        </w:rPr>
      </w:pPr>
      <w:r>
        <w:rPr>
          <w:rFonts w:eastAsia="Times New Roman"/>
          <w:szCs w:val="24"/>
        </w:rPr>
        <w:t>Απ’ όσο ξέρουμε ο υδράργυρος βαφτίστηκε προϊόν κατά την εισαγωγή, ενώ ήταν απόβλητο. Ως εκ τούτου, ως απόβλητο, δεν μπορούσε να χρησιμοποιηθεί, αλλά φυσικά ούτε και ως προϊόν θα μπορούσε ένα τέτοιο υλικό να αποθηκευτεί. Ακολούθως, νομίζω –και αναφέρω σύντο</w:t>
      </w:r>
      <w:r>
        <w:rPr>
          <w:rFonts w:eastAsia="Times New Roman"/>
          <w:szCs w:val="24"/>
        </w:rPr>
        <w:t xml:space="preserve">μα τις ημερομηνίες- ότι στις 4-3-2015 κάναμε σύσκεψη, κάναμε αμέσως επιστολές στη Γερμανία. </w:t>
      </w:r>
    </w:p>
    <w:p w14:paraId="5E0BEAD5" w14:textId="77777777" w:rsidR="003003D5" w:rsidRDefault="00646F6D">
      <w:pPr>
        <w:spacing w:after="0" w:line="600" w:lineRule="auto"/>
        <w:ind w:firstLine="720"/>
        <w:jc w:val="both"/>
        <w:rPr>
          <w:rFonts w:eastAsia="Times New Roman"/>
          <w:szCs w:val="24"/>
        </w:rPr>
      </w:pPr>
      <w:r>
        <w:rPr>
          <w:rFonts w:eastAsia="Times New Roman"/>
          <w:szCs w:val="24"/>
          <w:lang w:val="en-US"/>
        </w:rPr>
        <w:t>H</w:t>
      </w:r>
      <w:r>
        <w:rPr>
          <w:rFonts w:eastAsia="Times New Roman"/>
          <w:szCs w:val="24"/>
        </w:rPr>
        <w:t xml:space="preserve"> Γερμανία όλον αυτόν τον καιρό, φυσικά, να το πω κατά τη λαϊκή έκφραση, «πέταγε τη μπάλα στην εξέδρα» και δεν ήθελε να αναλάβει τις ευθύνες της. Δεν ήθελε να αναλ</w:t>
      </w:r>
      <w:r>
        <w:rPr>
          <w:rFonts w:eastAsia="Times New Roman"/>
          <w:szCs w:val="24"/>
        </w:rPr>
        <w:t xml:space="preserve">άβει την ευθύνη ότι από τη χώρα της προήλθε το απόβλητο και άρα, στη χώρα της έπρεπε να επιστρέψει. Εμείς αναγκαστήκαμε να κάνουμε και επιστολή στην </w:t>
      </w:r>
      <w:r>
        <w:rPr>
          <w:rFonts w:eastAsia="Times New Roman"/>
          <w:szCs w:val="24"/>
        </w:rPr>
        <w:t>ε</w:t>
      </w:r>
      <w:r>
        <w:rPr>
          <w:rFonts w:eastAsia="Times New Roman"/>
          <w:szCs w:val="24"/>
        </w:rPr>
        <w:t xml:space="preserve">πιτροπή και επιστολή, φυσικά, στον αρμόδιο Υπουργό του κρατιδίου. </w:t>
      </w:r>
    </w:p>
    <w:p w14:paraId="5E0BEAD6" w14:textId="77777777" w:rsidR="003003D5" w:rsidRDefault="00646F6D">
      <w:pPr>
        <w:spacing w:after="0" w:line="600" w:lineRule="auto"/>
        <w:ind w:firstLine="720"/>
        <w:jc w:val="both"/>
        <w:rPr>
          <w:rFonts w:eastAsia="Times New Roman"/>
          <w:szCs w:val="24"/>
        </w:rPr>
      </w:pPr>
      <w:r>
        <w:rPr>
          <w:rFonts w:eastAsia="Times New Roman"/>
          <w:szCs w:val="24"/>
        </w:rPr>
        <w:lastRenderedPageBreak/>
        <w:t>Τ</w:t>
      </w:r>
      <w:r>
        <w:rPr>
          <w:rFonts w:eastAsia="Times New Roman"/>
          <w:szCs w:val="24"/>
        </w:rPr>
        <w:t xml:space="preserve">ελικά, καταλήξαμε στο ευτυχές γεγονός </w:t>
      </w:r>
      <w:r>
        <w:rPr>
          <w:rFonts w:eastAsia="Times New Roman"/>
          <w:szCs w:val="24"/>
        </w:rPr>
        <w:t>ότι κάποια στιγμή η Γερμανία ανέλαβε τις οικονομικές ευθύνες, βρέθηκε ο διαπιστευμένος μεταφορέας για να παραλάβει το επικίνδυνο υλικό. Ήρθαν και το παρέλαβαν και επιτέλους, με δύο μεταφορές, νομίμως και απόλυτα διαπιστευμένα, έφυγε το εφιαλτικό αυτό φορτί</w:t>
      </w:r>
      <w:r>
        <w:rPr>
          <w:rFonts w:eastAsia="Times New Roman"/>
          <w:szCs w:val="24"/>
        </w:rPr>
        <w:t xml:space="preserve">ο από τη χώρα μας. </w:t>
      </w:r>
    </w:p>
    <w:p w14:paraId="5E0BEAD7" w14:textId="77777777" w:rsidR="003003D5" w:rsidRDefault="00646F6D">
      <w:pPr>
        <w:spacing w:after="0" w:line="600" w:lineRule="auto"/>
        <w:ind w:firstLine="720"/>
        <w:jc w:val="both"/>
        <w:rPr>
          <w:rFonts w:eastAsia="Times New Roman"/>
          <w:szCs w:val="24"/>
        </w:rPr>
      </w:pPr>
      <w:r>
        <w:rPr>
          <w:rFonts w:eastAsia="Times New Roman"/>
          <w:szCs w:val="24"/>
        </w:rPr>
        <w:t>Να αναφέρω, βέβαια, ότι επί των ημερών μας, στις 25-8-2015, βάλαμε και πρόστιμα στις δύο εταιρείες, 194.000 ευρώ έκαστο, ακριβώς για το γεγονός ότι μετεφέρθη το υλικό παρανόμως στην Ελλάδα και με παράνομα πιστοποιητικά ως προϊόν και από</w:t>
      </w:r>
      <w:r>
        <w:rPr>
          <w:rFonts w:eastAsia="Times New Roman"/>
          <w:szCs w:val="24"/>
        </w:rPr>
        <w:t xml:space="preserve"> την άλλη ότι αποθηκεύτηκε σε χώρο που καμία εγγύηση δεν είχε είτε για ατύχημα είτε για κάποια κακόβουλη ενέργεια. </w:t>
      </w:r>
    </w:p>
    <w:p w14:paraId="5E0BEAD8" w14:textId="77777777" w:rsidR="003003D5" w:rsidRDefault="00646F6D">
      <w:pPr>
        <w:spacing w:after="0" w:line="600" w:lineRule="auto"/>
        <w:ind w:firstLine="720"/>
        <w:jc w:val="both"/>
        <w:rPr>
          <w:rFonts w:eastAsia="Times New Roman"/>
          <w:szCs w:val="24"/>
        </w:rPr>
      </w:pPr>
      <w:r>
        <w:rPr>
          <w:rFonts w:eastAsia="Times New Roman"/>
          <w:szCs w:val="24"/>
        </w:rPr>
        <w:t xml:space="preserve">Σας ευχαριστώ. </w:t>
      </w:r>
    </w:p>
    <w:p w14:paraId="5E0BEAD9" w14:textId="77777777" w:rsidR="003003D5" w:rsidRDefault="00646F6D">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 κ. Μίχος έχει τον λόγο για τρία λεπτά. </w:t>
      </w:r>
    </w:p>
    <w:p w14:paraId="5E0BEADA" w14:textId="77777777" w:rsidR="003003D5" w:rsidRDefault="00646F6D">
      <w:pPr>
        <w:spacing w:after="0" w:line="600" w:lineRule="auto"/>
        <w:ind w:firstLine="720"/>
        <w:jc w:val="both"/>
        <w:rPr>
          <w:rFonts w:eastAsia="Times New Roman"/>
          <w:szCs w:val="24"/>
        </w:rPr>
      </w:pPr>
      <w:r>
        <w:rPr>
          <w:rFonts w:eastAsia="Times New Roman"/>
          <w:b/>
          <w:szCs w:val="24"/>
        </w:rPr>
        <w:t xml:space="preserve">ΝΙΚΟΛΑΟΣ ΜΙΧΟΣ: </w:t>
      </w:r>
      <w:r>
        <w:rPr>
          <w:rFonts w:eastAsia="Times New Roman"/>
          <w:szCs w:val="24"/>
        </w:rPr>
        <w:t xml:space="preserve">Ευχαριστώ. </w:t>
      </w:r>
    </w:p>
    <w:p w14:paraId="5E0BEADB" w14:textId="77777777" w:rsidR="003003D5" w:rsidRDefault="00646F6D">
      <w:pPr>
        <w:spacing w:after="0" w:line="600" w:lineRule="auto"/>
        <w:ind w:firstLine="720"/>
        <w:jc w:val="both"/>
        <w:rPr>
          <w:rFonts w:eastAsia="Times New Roman"/>
          <w:szCs w:val="24"/>
        </w:rPr>
      </w:pPr>
      <w:r>
        <w:rPr>
          <w:rFonts w:eastAsia="Times New Roman"/>
          <w:szCs w:val="24"/>
        </w:rPr>
        <w:lastRenderedPageBreak/>
        <w:t>Υπάρχει κι</w:t>
      </w:r>
      <w:r>
        <w:rPr>
          <w:rFonts w:eastAsia="Times New Roman"/>
          <w:szCs w:val="24"/>
        </w:rPr>
        <w:t xml:space="preserve"> άλλο ένα θέμα. Υπήρξε επιστροφή πενήντα ενός τόνων που είχαν έρθει από το 2011. Μιλάμε για νταλίκες που μετέφεραν αυτά τα απόβλητα, πέρασαν τα σύνορα και δεν βρέθηκαν τίποτα. Εδώ βρίσκουν άλλα κι άλλα, κύριε Υπουργέ. </w:t>
      </w:r>
      <w:r>
        <w:rPr>
          <w:rFonts w:eastAsia="Times New Roman"/>
          <w:szCs w:val="24"/>
        </w:rPr>
        <w:t>Ε</w:t>
      </w:r>
      <w:r>
        <w:rPr>
          <w:rFonts w:eastAsia="Times New Roman"/>
          <w:szCs w:val="24"/>
        </w:rPr>
        <w:t>δ</w:t>
      </w:r>
      <w:r>
        <w:rPr>
          <w:rFonts w:eastAsia="Times New Roman"/>
          <w:szCs w:val="24"/>
        </w:rPr>
        <w:t>ώ</w:t>
      </w:r>
      <w:r>
        <w:rPr>
          <w:rFonts w:eastAsia="Times New Roman"/>
          <w:szCs w:val="24"/>
        </w:rPr>
        <w:t xml:space="preserve"> πρέπει να έχει πέσει πολύ χοντρή μ</w:t>
      </w:r>
      <w:r>
        <w:rPr>
          <w:rFonts w:eastAsia="Times New Roman"/>
          <w:szCs w:val="24"/>
        </w:rPr>
        <w:t xml:space="preserve">ίζα σε κάποιες τσέπες, σε τελωνιακούς και σε άλλους φορείς. Πρέπει να το κοιτάξετε. Πρέπει να γίνει εισαγγελική παρέμβαση. </w:t>
      </w:r>
    </w:p>
    <w:p w14:paraId="5E0BEADC" w14:textId="77777777" w:rsidR="003003D5" w:rsidRDefault="00646F6D">
      <w:pPr>
        <w:spacing w:after="0" w:line="600" w:lineRule="auto"/>
        <w:ind w:firstLine="720"/>
        <w:jc w:val="both"/>
        <w:rPr>
          <w:rFonts w:eastAsia="Times New Roman"/>
          <w:szCs w:val="24"/>
        </w:rPr>
      </w:pPr>
      <w:r>
        <w:rPr>
          <w:rFonts w:eastAsia="Times New Roman"/>
          <w:szCs w:val="24"/>
        </w:rPr>
        <w:t>Μετά, έχουμε, όπως είπατε κι εσείς, το βάφτισμα των αποβλήτων σε προϊόντα. Ποιοι βάφτισαν τα απόβλητα σε προϊόντα; Ποιοι έβαλαν σφρα</w:t>
      </w:r>
      <w:r>
        <w:rPr>
          <w:rFonts w:eastAsia="Times New Roman"/>
          <w:szCs w:val="24"/>
        </w:rPr>
        <w:t xml:space="preserve">γίδες, που έβαλαν υπογραφές, για να γίνουν τα απόβλητα προϊόντα; Θέλουμε ονόματα. Θέλουμε να γίνει κάτι. </w:t>
      </w:r>
    </w:p>
    <w:p w14:paraId="5E0BEADD" w14:textId="77777777" w:rsidR="003003D5" w:rsidRDefault="00646F6D">
      <w:pPr>
        <w:spacing w:after="0" w:line="600" w:lineRule="auto"/>
        <w:ind w:firstLine="720"/>
        <w:jc w:val="both"/>
        <w:rPr>
          <w:rFonts w:eastAsia="Times New Roman"/>
          <w:szCs w:val="24"/>
        </w:rPr>
      </w:pPr>
      <w:r>
        <w:rPr>
          <w:rFonts w:eastAsia="Times New Roman"/>
          <w:szCs w:val="24"/>
        </w:rPr>
        <w:t>Και τα απόβλητα που έστειλε στην πατρίδα μας η κ. Μέρκελ, να τα πάει στην αυλή των εξοχικών της ή στους ψηφοφόρους της, όχι στην Ελλάδα. Δεν είναι χώρ</w:t>
      </w:r>
      <w:r>
        <w:rPr>
          <w:rFonts w:eastAsia="Times New Roman"/>
          <w:szCs w:val="24"/>
        </w:rPr>
        <w:t xml:space="preserve">α αποβλήτων η Ελλάδα. Και πρέπει να υπάρχουν υπεύθυνοι γι’ αυτά. </w:t>
      </w:r>
    </w:p>
    <w:p w14:paraId="5E0BEADE" w14:textId="77777777" w:rsidR="003003D5" w:rsidRDefault="00646F6D">
      <w:pPr>
        <w:spacing w:after="0" w:line="600" w:lineRule="auto"/>
        <w:ind w:firstLine="720"/>
        <w:jc w:val="both"/>
        <w:rPr>
          <w:rFonts w:eastAsia="Times New Roman"/>
          <w:szCs w:val="24"/>
        </w:rPr>
      </w:pPr>
      <w:r>
        <w:rPr>
          <w:rFonts w:eastAsia="Times New Roman"/>
          <w:szCs w:val="24"/>
        </w:rPr>
        <w:lastRenderedPageBreak/>
        <w:t>Και από την άλλη, εάν δηλαδή υπήρχε αδειοδοτημένος χώρος αποθηκεύσεως για υδράργυρο, θα το αποθηκεύαμε εδώ; Γιατί; Ήδη έχουν γίνει πάρα πολλές παρανομίες με απόβλητα, με χημικά απόβλητα σε ε</w:t>
      </w:r>
      <w:r>
        <w:rPr>
          <w:rFonts w:eastAsia="Times New Roman"/>
          <w:szCs w:val="24"/>
        </w:rPr>
        <w:t>ργοστάσια, με τοξικά απόβλητα σε εργοστάσια. Εάν πάρουμε για παράδειγμα τα Οινόφυτα που είναι κοντά στην Εύβοια, στη Βοιωτία, εκεί γίνεται ένας χαμός. Ρίχνουν πράγματα μέσα σε γεωτρήσεις. Έχουμε που έχουμε τα δικά μας, θα έχουμε και τα απόβλητα των ξένων;</w:t>
      </w:r>
    </w:p>
    <w:p w14:paraId="5E0BEADF" w14:textId="77777777" w:rsidR="003003D5" w:rsidRDefault="00646F6D">
      <w:pPr>
        <w:spacing w:after="0" w:line="600" w:lineRule="auto"/>
        <w:ind w:firstLine="720"/>
        <w:jc w:val="both"/>
        <w:rPr>
          <w:rFonts w:eastAsia="Times New Roman"/>
          <w:szCs w:val="24"/>
        </w:rPr>
      </w:pPr>
      <w:r>
        <w:rPr>
          <w:rFonts w:eastAsia="Times New Roman"/>
          <w:szCs w:val="24"/>
        </w:rPr>
        <w:t>Πρέπει να το κοιτάξετε, πρέπει να γίνει εισαγγελική παρέμβαση. Και πρέπει να αρχίσουν να φαίνονται σιγά σιγά, ποιοι είναι υπεύθυνοι, ποιοι υπογράφουν και ποιοι επιτρέπουν να γίνονται όλα αυτά.</w:t>
      </w:r>
    </w:p>
    <w:p w14:paraId="5E0BEAE0" w14:textId="77777777" w:rsidR="003003D5" w:rsidRDefault="00646F6D">
      <w:pPr>
        <w:spacing w:after="0" w:line="600" w:lineRule="auto"/>
        <w:ind w:firstLine="720"/>
        <w:jc w:val="both"/>
        <w:rPr>
          <w:rFonts w:eastAsia="Times New Roman"/>
          <w:szCs w:val="24"/>
        </w:rPr>
      </w:pPr>
      <w:r>
        <w:rPr>
          <w:rFonts w:eastAsia="Times New Roman"/>
          <w:szCs w:val="24"/>
        </w:rPr>
        <w:t>Σας ευχαριστώ.</w:t>
      </w:r>
    </w:p>
    <w:p w14:paraId="5E0BEAE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w:t>
      </w:r>
      <w:r>
        <w:rPr>
          <w:rFonts w:eastAsia="Times New Roman" w:cs="Times New Roman"/>
          <w:szCs w:val="24"/>
        </w:rPr>
        <w:t>λόγο έχει ο Υπουργός για τη δευτερολογία του.</w:t>
      </w:r>
    </w:p>
    <w:p w14:paraId="5E0BEAE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Ευχαριστώ, κυρία Πρόεδρε.</w:t>
      </w:r>
    </w:p>
    <w:p w14:paraId="5E0BEAE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Όπως ανέφερα, ο υδράργυρος δεν εισήχθη στην Ελλάδα ως απόβλητο, θα ήταν εντελώς παράνομο. Εισήχθη ως προϊόν, είχε π</w:t>
      </w:r>
      <w:r>
        <w:rPr>
          <w:rFonts w:eastAsia="Times New Roman" w:cs="Times New Roman"/>
          <w:szCs w:val="24"/>
        </w:rPr>
        <w:t>ιστοποιητικά ως προϊόν. Άρα, η παρανομία ξεκινά από τον αποστολέα.</w:t>
      </w:r>
    </w:p>
    <w:p w14:paraId="5E0BEAE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Δεν θα διαφωνήσω μαζί σας ότι εδώ εμπλέκονται πιθανά τελωνειακοί, αν και νομίζω ότι είναι πάρα πολύ δύσκολο –επειδή τυγχάνει να είμαι χημικός- να ξεχωρίσεις υγρό υδράργυρο απόβλητο από υγρό</w:t>
      </w:r>
      <w:r>
        <w:rPr>
          <w:rFonts w:eastAsia="Times New Roman" w:cs="Times New Roman"/>
          <w:szCs w:val="24"/>
        </w:rPr>
        <w:t xml:space="preserve"> υδράργυρο προϊόν. Οπτικά είναι ακριβώς το ίδιο. Είναι και τα δύο σε φιάλες με την ίδια ακριβώς μορφή. Νομίζω, λοιπόν, ότι η παρανομία πρέπει να ελεγχθεί στο γερμανικό έδαφος με τα δελτία αποστολής. </w:t>
      </w:r>
    </w:p>
    <w:p w14:paraId="5E0BEAE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–νομίζω ότι ξεφεύγει από τη απάντηση- δεν είμαι ο αρ</w:t>
      </w:r>
      <w:r>
        <w:rPr>
          <w:rFonts w:eastAsia="Times New Roman" w:cs="Times New Roman"/>
          <w:szCs w:val="24"/>
        </w:rPr>
        <w:t>μόδιος Υπουργός για να απαντήσω, γιατί ούτε το τελωνείο ανήκει στο Υπουργείο Περιβάλλοντος, στη δική μας αρμοδιότητα, ούτε έχω τον μηχανισμό για να παρακολουθήσω τι συνέβη και πότε ήρθε κατ’ αρχάς το υλικό. Εμείς μάθαμε ως χώρα το 2014 ότι το υλικό είναι σ</w:t>
      </w:r>
      <w:r>
        <w:rPr>
          <w:rFonts w:eastAsia="Times New Roman" w:cs="Times New Roman"/>
          <w:szCs w:val="24"/>
        </w:rPr>
        <w:t>την Ελλάδα.</w:t>
      </w:r>
    </w:p>
    <w:p w14:paraId="5E0BEAE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Και –ξαναλέω- υπήρχε πάρα πολύ μεγάλη δυσκολία να σηκώσουμε το θέμα. Γιατί σας εξήγησα ότι εάν αυτή τη στιγμή γίνει οποιαδήποτε έκρηξη και διαρρεύσει στην ατμόσφαιρα υδράργυρος, είναι τόσο </w:t>
      </w:r>
      <w:r>
        <w:rPr>
          <w:rFonts w:eastAsia="Times New Roman" w:cs="Times New Roman"/>
          <w:szCs w:val="24"/>
        </w:rPr>
        <w:lastRenderedPageBreak/>
        <w:t>μεγάλη η τοξικότητά του που όχι οι 90 τόνοι, αλλά ένα κ</w:t>
      </w:r>
      <w:r>
        <w:rPr>
          <w:rFonts w:eastAsia="Times New Roman" w:cs="Times New Roman"/>
          <w:szCs w:val="24"/>
        </w:rPr>
        <w:t>ιλό υδραργύρου αρκεί για να αδειάσει μια ολόκληρη πόλη σαν τον Ασπρόπυργο. Είναι τρομακτική η τοξικότητα του υλικού. Και εάν αυτό το υλικό πέσει στο έδαφος, επειδή είναι υγρό και με τον καιρό εξατμίζεται –όπως όλα τα υγρά- σε απειροελάχιστα ίχνη, είναι ικα</w:t>
      </w:r>
      <w:r>
        <w:rPr>
          <w:rFonts w:eastAsia="Times New Roman" w:cs="Times New Roman"/>
          <w:szCs w:val="24"/>
        </w:rPr>
        <w:t>νό να καταστρέψει για δεκαετίες –σας λέω- την ατμόσφαιρα μιας περιοχής.</w:t>
      </w:r>
    </w:p>
    <w:p w14:paraId="5E0BEAE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Άρα, λοιπόν, δεν νομίζω ότι το μέλημα το δικό μας όταν είχαμε αυτήν τη τοξική βόμβα στην καρδιά της πόλης μας ήταν εκείνη τη στιγμή να αρχίσουμε να σηκώνουμε εισαγγελικές έρευνες, πράγ</w:t>
      </w:r>
      <w:r>
        <w:rPr>
          <w:rFonts w:eastAsia="Times New Roman" w:cs="Times New Roman"/>
          <w:szCs w:val="24"/>
        </w:rPr>
        <w:t xml:space="preserve">μα το οποίο θα δημοσιοποιούσε σε τόσο μεγάλο βαθμό το θέμα, που πραγματικά θα ήμασταν όμηροι του κάθε κακόβουλου, του κάθε εχθρού της πατρίδας μας, του κάθε ανθρώπου που θα ήθελε να προκαλέσει μια καταστροφή στην Ελλάδα. </w:t>
      </w:r>
    </w:p>
    <w:p w14:paraId="5E0BEAE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Εμείς κοιτάγαμε να κρατήσουμε το θ</w:t>
      </w:r>
      <w:r>
        <w:rPr>
          <w:rFonts w:eastAsia="Times New Roman" w:cs="Times New Roman"/>
          <w:szCs w:val="24"/>
        </w:rPr>
        <w:t>έμα όσο χαμηλότερα μπορούσαμε και προσπαθούσαμε η αλληλογραφία να είναι σε ανάλογο τρόπο. Και γι’ αυτόν τον λόγο άλλωστε όταν καταφέραμε και απαλλαγή</w:t>
      </w:r>
      <w:r>
        <w:rPr>
          <w:rFonts w:eastAsia="Times New Roman" w:cs="Times New Roman"/>
          <w:szCs w:val="24"/>
        </w:rPr>
        <w:lastRenderedPageBreak/>
        <w:t xml:space="preserve">καμε δεν θριαμβολογήσαμε. Γιατί θα μπορούσαμε να θριαμβολογήσουμε, ότι βρήκαμε ανομία προκατόχων και εμείς </w:t>
      </w:r>
      <w:r>
        <w:rPr>
          <w:rFonts w:eastAsia="Times New Roman" w:cs="Times New Roman"/>
          <w:szCs w:val="24"/>
        </w:rPr>
        <w:t xml:space="preserve">τα καταφέραμε καλύτερα απ’ αυτούς. Δεν έγινε έτσι, γιατί είναι πράγματα για τα οποία είναι καλό να σιωπάς για λόγους καθαρά ασφάλειας της υγείας των πολιτών και της ασφάλειας της πατρίδας μας. </w:t>
      </w:r>
    </w:p>
    <w:p w14:paraId="5E0BEAE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δεν θα διαφωνήσω ότι αυτή τη στιγμή έχουμε </w:t>
      </w:r>
      <w:r>
        <w:rPr>
          <w:rFonts w:eastAsia="Times New Roman" w:cs="Times New Roman"/>
          <w:szCs w:val="24"/>
        </w:rPr>
        <w:t xml:space="preserve">παραλάβει μια κατάσταση πραγματικά άνομη. Να αναφέρω ότι πριν από λίγες μέρες αποκαλύψαμε στο Συκάμινο παράνομο ΧΑΔΑ τοξικών αποβλήτων που λειτουργεί για δεκαετίες; Να πούμε ότι αυτή τη στιγμή δεν υπάρχει στην Ελλάδα χώρος υγειονομικής ταφής αποβλήτων, με </w:t>
      </w:r>
      <w:r>
        <w:rPr>
          <w:rFonts w:eastAsia="Times New Roman" w:cs="Times New Roman"/>
          <w:szCs w:val="24"/>
        </w:rPr>
        <w:t>αποτέλεσμα οι νομοταγείς βιομήχανοι να υποχρεώνονται σε τεράστια κόστη μεταφοράς στο εξωτερικό, ενώ αντίθετα αυτοί που δεν είναι νομοταγείς να έχουν αθέμιτο ανταγωνισμό;</w:t>
      </w:r>
    </w:p>
    <w:p w14:paraId="5E0BEAE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Να αναφέρω ότι αυτή τη στιγμή υπάρχουν ιστορικά απόβλητα δεκάδες χιλιάδες τόνοι μεγάλω</w:t>
      </w:r>
      <w:r>
        <w:rPr>
          <w:rFonts w:eastAsia="Times New Roman" w:cs="Times New Roman"/>
          <w:szCs w:val="24"/>
        </w:rPr>
        <w:t>ν εταιρειών, που εάν αυτή τη στιγμή κόψουμε το σκοινάκι και σηκωθούν και φύγουν, θα μας μείνουν και τα απόβλητα και η απώλεια των θέσεων εργασίας;</w:t>
      </w:r>
    </w:p>
    <w:p w14:paraId="5E0BEAE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Είμαστε αναγκασμένοι, λοιπόν, σε ένα τέτοιο παραλογισμό να λειτουργούμε με πολύ μεγάλη σύνεση. Νομίζω ότι μέχ</w:t>
      </w:r>
      <w:r>
        <w:rPr>
          <w:rFonts w:eastAsia="Times New Roman" w:cs="Times New Roman"/>
          <w:szCs w:val="24"/>
        </w:rPr>
        <w:t>ρι στιγμής το πράττουμε αυτό. Λειτουργούμε και λύνουμε τα προβλήματα. Δεν λύνονται τα προβλήματα με καταγγελίες. Από εκεί και πέρα εάν πρέπει ή δεν πρέπει να παρέμβει εισαγγελέας, η ερώτηση –και μάλιστα έχουμε εδώ και τον συνάδελφο αρμόδιο Υπουργό Δικαιοσύ</w:t>
      </w:r>
      <w:r>
        <w:rPr>
          <w:rFonts w:eastAsia="Times New Roman" w:cs="Times New Roman"/>
          <w:szCs w:val="24"/>
        </w:rPr>
        <w:t xml:space="preserve">νης- είναι να κρίνει εάν το αδίκημα είναι αυτεπάγγελτο. Προφανώς, πρέπει να είναι αυτεπάγγελτο. Είναι εγκληματική αυτή η πράξη της παράνομης διακίνησης τέτοιων υλικών. Και νομίζω ότι από εκεί πέρα, τώρα εκ των υστέρων, θα μπορούσαν να διενεργηθούν τέτοιες </w:t>
      </w:r>
      <w:r>
        <w:rPr>
          <w:rFonts w:eastAsia="Times New Roman" w:cs="Times New Roman"/>
          <w:szCs w:val="24"/>
        </w:rPr>
        <w:t>ενέργειες που –ξαναλέω- δεν αφορούν το δικό μας Υπουργείο.</w:t>
      </w:r>
    </w:p>
    <w:p w14:paraId="5E0BEAEC" w14:textId="77777777" w:rsidR="003003D5" w:rsidRDefault="00646F6D">
      <w:pPr>
        <w:spacing w:after="0" w:line="600" w:lineRule="auto"/>
        <w:ind w:firstLine="720"/>
        <w:jc w:val="both"/>
        <w:rPr>
          <w:rFonts w:eastAsia="Times New Roman"/>
          <w:szCs w:val="24"/>
        </w:rPr>
      </w:pPr>
      <w:r>
        <w:rPr>
          <w:rFonts w:eastAsia="Times New Roman" w:cs="Times New Roman"/>
          <w:szCs w:val="24"/>
        </w:rPr>
        <w:lastRenderedPageBreak/>
        <w:t>Αυτό που μπορούμε να πούμε, όμως, για τον υδράργυρο είναι ότι καταφέραμε, χωρίς να έχουμε πολύ μεγάλη όξυνση του θέματος, να εξαναγκάσουμε μέσω και της επιτροπής, αλλά κυρίως με τις δικές μας ενέργ</w:t>
      </w:r>
      <w:r>
        <w:rPr>
          <w:rFonts w:eastAsia="Times New Roman" w:cs="Times New Roman"/>
          <w:szCs w:val="24"/>
        </w:rPr>
        <w:t>ειες, τη γερμανική κυβέρνηση να αναλάβει τις ευθύνες της και να φύγει το υλικό από τη χώρα.</w:t>
      </w:r>
    </w:p>
    <w:p w14:paraId="5E0BEAE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να πω και κάτι άλλο, κυρία Πρόεδρε. Ναι, ψάξαμε να βρούμε νόμιμο χώρο στην Ελλάδα, γιατί δεν γνωρίζαμε πόσος καιρός θα απαιτηθεί για να υποκύψουν οι Γερμανοί στ</w:t>
      </w:r>
      <w:r>
        <w:rPr>
          <w:rFonts w:eastAsia="Times New Roman" w:cs="Times New Roman"/>
          <w:szCs w:val="24"/>
        </w:rPr>
        <w:t>ις δικές μας πιέσεις. Κάθε ημέρα που πέρναγε για εμάς ήταν ένας τρόμος. Ναι, ψάξαμε να βρούμε ελληνικές εταιρείες, που δυνητικά θα μπορούσαν με ασφάλεια να αποθηκεύσουν ένα τόσο επικίνδυνο υλικό. Ευτυχώς, δεν χρειάστηκε να το κάνουμε. Ευτυχώς, τελικά μας π</w:t>
      </w:r>
      <w:r>
        <w:rPr>
          <w:rFonts w:eastAsia="Times New Roman" w:cs="Times New Roman"/>
          <w:szCs w:val="24"/>
        </w:rPr>
        <w:t xml:space="preserve">ρόλαβαν τα γεγονότα, οι Γερμανοί δέχθηκαν τις ευθύνες τους, πήραν το υλικό, έφυγαν με δικά τους έξοδα, με δική τους πιστοποιημένη μεταφορά και έτσι απαλλαγήκαμε από τον εφιάλτη. </w:t>
      </w:r>
    </w:p>
    <w:p w14:paraId="5E0BEAE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Ευχαριστώ.</w:t>
      </w:r>
    </w:p>
    <w:p w14:paraId="5E0BEAE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Ευχαριστώ.</w:t>
      </w:r>
    </w:p>
    <w:p w14:paraId="5E0BEAF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w:t>
      </w:r>
      <w:r>
        <w:rPr>
          <w:rFonts w:eastAsia="Times New Roman" w:cs="Times New Roman"/>
          <w:szCs w:val="24"/>
        </w:rPr>
        <w:t>συζητηθεί τώρα η έκτη με αριθμό 66/10-10-2016 επίκαιρη ερώτηση του δεύτερου κύκλου της Βουλευτού Β΄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Αικατερίνης Παπακώστα-Σιδηροπούλου</w:t>
      </w:r>
      <w:r>
        <w:rPr>
          <w:rFonts w:eastAsia="Times New Roman" w:cs="Times New Roman"/>
          <w:szCs w:val="24"/>
        </w:rPr>
        <w:t xml:space="preserve"> προς τον Υπουργό</w:t>
      </w:r>
      <w:r>
        <w:rPr>
          <w:rFonts w:eastAsia="Times New Roman" w:cs="Times New Roman"/>
          <w:b/>
          <w:szCs w:val="24"/>
        </w:rPr>
        <w:t xml:space="preserve">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 xml:space="preserve">σχετικά με το αίτημα </w:t>
      </w:r>
      <w:r>
        <w:rPr>
          <w:rFonts w:eastAsia="Times New Roman" w:cs="Times New Roman"/>
          <w:szCs w:val="24"/>
        </w:rPr>
        <w:t>κάλυψης των κενών οργανικών θέσεων από την Ένωση Δικαστών και Εισαγγελέων.</w:t>
      </w:r>
    </w:p>
    <w:p w14:paraId="5E0BEAF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κ. Νικόλαος Παρασκευόπουλος. </w:t>
      </w:r>
    </w:p>
    <w:p w14:paraId="5E0BEAF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Κυρία Παπακώστα έχετε τον λόγο για δυο λεπτά.</w:t>
      </w:r>
    </w:p>
    <w:p w14:paraId="5E0BEAF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Ευχαριστώ πολύ, κυρία Πρόεδρε. </w:t>
      </w:r>
    </w:p>
    <w:p w14:paraId="5E0BEAF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αντιλαμβάνεστε ότι το κλίμα περί τη </w:t>
      </w:r>
      <w:r>
        <w:rPr>
          <w:rFonts w:eastAsia="Times New Roman" w:cs="Times New Roman"/>
          <w:szCs w:val="24"/>
        </w:rPr>
        <w:t>δ</w:t>
      </w:r>
      <w:r>
        <w:rPr>
          <w:rFonts w:eastAsia="Times New Roman" w:cs="Times New Roman"/>
          <w:szCs w:val="24"/>
        </w:rPr>
        <w:t>ικαιοσύνη είναι ήδη αρκετά βαρύ. Όσον με αφορά, το αίτημα της ερώτησής μου απέχει πολύ απ’ αυτό που εγώ προσωπικά απεχθάνομαι στη δημοκρατία, δηλαδή το να γίνει επίδειξη λαϊκισμού, ασκώντας τα αντιπολιτευτικά μου καθήκ</w:t>
      </w:r>
      <w:r>
        <w:rPr>
          <w:rFonts w:eastAsia="Times New Roman" w:cs="Times New Roman"/>
          <w:szCs w:val="24"/>
        </w:rPr>
        <w:t xml:space="preserve">οντα σε ένα τέτοιο ευαίσθητο πεδίο. </w:t>
      </w:r>
    </w:p>
    <w:p w14:paraId="5E0BEAF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Μακριά, λοιπόν, από εμένα ο λαϊκισμός. Με ενδιαφέρει η ουσία του προβλήματος, το οποίο ήδη ανεδείχθη από την ίδια την Ένωση Δικαστών και Εισαγγελέων, από την 23</w:t>
      </w:r>
      <w:r w:rsidRPr="008B0D2A">
        <w:rPr>
          <w:rFonts w:eastAsia="Times New Roman" w:cs="Times New Roman"/>
          <w:szCs w:val="24"/>
          <w:vertAlign w:val="superscript"/>
        </w:rPr>
        <w:t>η</w:t>
      </w:r>
      <w:r>
        <w:rPr>
          <w:rFonts w:eastAsia="Times New Roman" w:cs="Times New Roman"/>
          <w:szCs w:val="24"/>
        </w:rPr>
        <w:t xml:space="preserve"> Σεπτεμβρίου 2016, όπου η Ένωση Δικαστών και Εισαγγελέων ζ</w:t>
      </w:r>
      <w:r>
        <w:rPr>
          <w:rFonts w:eastAsia="Times New Roman" w:cs="Times New Roman"/>
          <w:szCs w:val="24"/>
        </w:rPr>
        <w:t xml:space="preserve">ητούσε απεγνωσμένα την άμεση παρέμβαση του καθ’ ύλην αρμόδιου Υπουργού –υμών δηλαδή- προκειμένου να καλυφθούν σοβαρά κενά στο χώρο της </w:t>
      </w:r>
      <w:r>
        <w:rPr>
          <w:rFonts w:eastAsia="Times New Roman" w:cs="Times New Roman"/>
          <w:szCs w:val="24"/>
        </w:rPr>
        <w:t>δ</w:t>
      </w:r>
      <w:r>
        <w:rPr>
          <w:rFonts w:eastAsia="Times New Roman" w:cs="Times New Roman"/>
          <w:szCs w:val="24"/>
        </w:rPr>
        <w:t xml:space="preserve">ικαιοσύνης. </w:t>
      </w:r>
    </w:p>
    <w:p w14:paraId="5E0BEAF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Ομολογώ ότι στο τελευταίο νομοσχέδιο το οποίο αφορούσε στην έρευνα και στην καινοτομία, πράγματι, με μια τρ</w:t>
      </w:r>
      <w:r>
        <w:rPr>
          <w:rFonts w:eastAsia="Times New Roman" w:cs="Times New Roman"/>
          <w:szCs w:val="24"/>
        </w:rPr>
        <w:t xml:space="preserve">οπολογία εσείς, κύριε Υπουργέ, προβήκατε στη σταδιακή αύξηση των οργανικών θέσεων των δικαστικών λειτουργών </w:t>
      </w:r>
      <w:r>
        <w:rPr>
          <w:rFonts w:eastAsia="Times New Roman" w:cs="Times New Roman"/>
          <w:szCs w:val="24"/>
        </w:rPr>
        <w:t>π</w:t>
      </w:r>
      <w:r>
        <w:rPr>
          <w:rFonts w:eastAsia="Times New Roman" w:cs="Times New Roman"/>
          <w:szCs w:val="24"/>
        </w:rPr>
        <w:t xml:space="preserve">οινικής </w:t>
      </w:r>
      <w:r>
        <w:rPr>
          <w:rFonts w:eastAsia="Times New Roman" w:cs="Times New Roman"/>
          <w:szCs w:val="24"/>
        </w:rPr>
        <w:t>δ</w:t>
      </w:r>
      <w:r>
        <w:rPr>
          <w:rFonts w:eastAsia="Times New Roman" w:cs="Times New Roman"/>
          <w:szCs w:val="24"/>
        </w:rPr>
        <w:t xml:space="preserve">ικαιοσύνης και </w:t>
      </w:r>
      <w:r>
        <w:rPr>
          <w:rFonts w:eastAsia="Times New Roman" w:cs="Times New Roman"/>
          <w:szCs w:val="24"/>
        </w:rPr>
        <w:t>δ</w:t>
      </w:r>
      <w:r>
        <w:rPr>
          <w:rFonts w:eastAsia="Times New Roman" w:cs="Times New Roman"/>
          <w:szCs w:val="24"/>
        </w:rPr>
        <w:t xml:space="preserve">ιοικητικής </w:t>
      </w:r>
      <w:r>
        <w:rPr>
          <w:rFonts w:eastAsia="Times New Roman" w:cs="Times New Roman"/>
          <w:szCs w:val="24"/>
        </w:rPr>
        <w:t>δ</w:t>
      </w:r>
      <w:r>
        <w:rPr>
          <w:rFonts w:eastAsia="Times New Roman" w:cs="Times New Roman"/>
          <w:szCs w:val="24"/>
        </w:rPr>
        <w:t>ικαιοσύνης. Αυτό δείχνει, βεβαίως, από την πλευρά του Υπουργείου ότι προφανώς αναγνωρίζετε εσείς, η πολιτική η</w:t>
      </w:r>
      <w:r>
        <w:rPr>
          <w:rFonts w:eastAsia="Times New Roman" w:cs="Times New Roman"/>
          <w:szCs w:val="24"/>
        </w:rPr>
        <w:t xml:space="preserve">γεσία, το πρόβλημα και το αίτημα της Ένωσης Δικαστών και Εισαγγελέων και προφανώς αντιλαμβάνεστε ότι η κατάσταση είναι πάρα πολύ σοβαρή εν μέσω βαρύτατου πολιτικού κλίματος, διότι η επίθεση την οποία δέχεται ένθεν κακείθεν η </w:t>
      </w:r>
      <w:r>
        <w:rPr>
          <w:rFonts w:eastAsia="Times New Roman" w:cs="Times New Roman"/>
          <w:szCs w:val="24"/>
        </w:rPr>
        <w:t>δ</w:t>
      </w:r>
      <w:r>
        <w:rPr>
          <w:rFonts w:eastAsia="Times New Roman" w:cs="Times New Roman"/>
          <w:szCs w:val="24"/>
        </w:rPr>
        <w:t xml:space="preserve">ικαιοσύνη αυτήν την ώρα είναι </w:t>
      </w:r>
      <w:r>
        <w:rPr>
          <w:rFonts w:eastAsia="Times New Roman" w:cs="Times New Roman"/>
          <w:szCs w:val="24"/>
        </w:rPr>
        <w:t xml:space="preserve">πρωτόγνωρη, γιατί είναι πρωτόγνωρα και τα προβλήματα τα οποία καλείται να αντιμετωπίσει. </w:t>
      </w:r>
    </w:p>
    <w:p w14:paraId="5E0BEAF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Προσωπικά με βρίσκει αντίθετη η επίθεση σε βάρος των δικαστών απ’ όλες τις πτέρυγες, όταν αυτή εξαπολύεται την ώρα που έχουμε μεταθέσει βαρύ φορτίο στους ώμους τους, </w:t>
      </w:r>
      <w:r>
        <w:rPr>
          <w:rFonts w:eastAsia="Times New Roman" w:cs="Times New Roman"/>
          <w:szCs w:val="24"/>
        </w:rPr>
        <w:t>να αποφασίσουν για πράγματα πολύ σοβαρά της Ελληνικής Δημοκρατίας, πλην όμως έχω να σας πω ότι είναι κατώτερη των προσδοκιών η ανταπόκρισή σας, μέσω της τροπολογίας, διότι αντιλαμβάνεστε ότι οι ανάγκες οι οποίες υπάρχουν είναι μεγάλες, οι οποίες επιβαρύνθη</w:t>
      </w:r>
      <w:r>
        <w:rPr>
          <w:rFonts w:eastAsia="Times New Roman" w:cs="Times New Roman"/>
          <w:szCs w:val="24"/>
        </w:rPr>
        <w:t>καν εξαιτίας και της εξάμηνης αποχής των δικηγόρων. Αντιλαμβάνεστε ότι η ταχεία απονομή της δικαιοσύνης διαχρονικά ήταν ένα μεγάλο ζήτημα και τώρα έχει ακόμα περισσότερο διογκωθεί και καλείστε εσείς να αρθείτε στο ύψος των περιστάσεων, δηλαδή να καλύψετε α</w:t>
      </w:r>
      <w:r>
        <w:rPr>
          <w:rFonts w:eastAsia="Times New Roman" w:cs="Times New Roman"/>
          <w:szCs w:val="24"/>
        </w:rPr>
        <w:t xml:space="preserve">κριβώς τις ανάγκες, οι οποίες έχουν και οικονομικές επιπτώσεις, εκτός από την ταχεία απονομή της δικαιοσύνης και την πεποίθηση του ΄Έλληνα πολίτη ότι ταχέως η υπόθεσή του θα εκδικασθεί και θα του απονεμηθεί το δίκαιο. </w:t>
      </w:r>
    </w:p>
    <w:p w14:paraId="5E0BEAF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5E0BEAF9" w14:textId="77777777" w:rsidR="003003D5" w:rsidRDefault="00646F6D">
      <w:pPr>
        <w:spacing w:after="0" w:line="600" w:lineRule="auto"/>
        <w:ind w:firstLine="720"/>
        <w:jc w:val="both"/>
        <w:rPr>
          <w:rFonts w:eastAsia="Times New Roman" w:cs="Times New Roman"/>
          <w:szCs w:val="24"/>
        </w:rPr>
      </w:pPr>
      <w:r>
        <w:rPr>
          <w:rFonts w:eastAsia="Times New Roman"/>
          <w:b/>
          <w:bCs/>
        </w:rPr>
        <w:lastRenderedPageBreak/>
        <w:t>ΠΡΟΕΔΡΕΥΟΥ</w:t>
      </w:r>
      <w:r>
        <w:rPr>
          <w:rFonts w:eastAsia="Times New Roman"/>
          <w:b/>
          <w:bCs/>
        </w:rPr>
        <w:t>ΣΑ (Αναστασία Χριστοδουλοπούλου):</w:t>
      </w:r>
      <w:r>
        <w:rPr>
          <w:rFonts w:eastAsia="Times New Roman" w:cs="Times New Roman"/>
          <w:szCs w:val="24"/>
        </w:rPr>
        <w:t xml:space="preserve"> Κύριε Υπουργέ, έχετε τον λόγο για τρία λεπτά.</w:t>
      </w:r>
    </w:p>
    <w:p w14:paraId="5E0BEAF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Κυρία Παπακώστα, μου ήταν δεδομένο ότι δεν θα υποκύψετε σε οποιονδήποτε λαϊκισμό, για να</w:t>
      </w:r>
      <w:r>
        <w:rPr>
          <w:rFonts w:eastAsia="Times New Roman" w:cs="Times New Roman"/>
          <w:szCs w:val="24"/>
        </w:rPr>
        <w:t xml:space="preserve"> αναφερθείτε σε άλλα θέματα εκτός θέματος. Η ερώτησή σας είναι, όντως, ενδιαφέρουσα. </w:t>
      </w:r>
    </w:p>
    <w:p w14:paraId="5E0BEAF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ότι βεβαίως, οι ανάγκες είναι μεγάλες και για δικαστές και για εισαγγελείς. Γι’ αυτό και μια από τις πρώτες δράσεις του σημερινού Υπουργείου Δικαιοσύνης </w:t>
      </w:r>
      <w:r>
        <w:rPr>
          <w:rFonts w:eastAsia="Times New Roman" w:cs="Times New Roman"/>
          <w:szCs w:val="24"/>
        </w:rPr>
        <w:t xml:space="preserve">ήταν να φροντίσει για τη δημιουργία νέων οργανικών θέσεων και για τον διορισμό νέων ειρηνοδικών. Αυτό προχώρησε και έχουμε την προκήρυξη εκατόν ενενήντα τεσσάρων θέσεων ειρηνοδικών, που προχωρούν ήδη, ακριβώς γιατί στα </w:t>
      </w:r>
      <w:r>
        <w:rPr>
          <w:rFonts w:eastAsia="Times New Roman" w:cs="Times New Roman"/>
          <w:szCs w:val="24"/>
        </w:rPr>
        <w:t>ε</w:t>
      </w:r>
      <w:r>
        <w:rPr>
          <w:rFonts w:eastAsia="Times New Roman" w:cs="Times New Roman"/>
          <w:szCs w:val="24"/>
        </w:rPr>
        <w:t xml:space="preserve">ιρηνοδικεία είχε εξαρχής εντοπιστεί </w:t>
      </w:r>
      <w:r>
        <w:rPr>
          <w:rFonts w:eastAsia="Times New Roman" w:cs="Times New Roman"/>
          <w:szCs w:val="24"/>
        </w:rPr>
        <w:t xml:space="preserve">ένα ειδικό έλλειμμα, αφού αυτά καλούνται να αντιμετωπίσουν και ζητήματα που αφορούν τα κόκκινα δάνεια. Στη συνέχεια, βέβαια, υπήρχαν και άλλες ανάγκες. </w:t>
      </w:r>
    </w:p>
    <w:p w14:paraId="5E0BEAF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Πρέπει να πω –είναι γνωστό ίσως, αλλά να το πω εν τάχει- ότι οι δυνατότητες για εξεύρεση δικαστών έχουν</w:t>
      </w:r>
      <w:r>
        <w:rPr>
          <w:rFonts w:eastAsia="Times New Roman" w:cs="Times New Roman"/>
          <w:szCs w:val="24"/>
        </w:rPr>
        <w:t xml:space="preserve"> δύο δρόμους για να ικανοποιηθούν. Η μία είναι να προαχθούν δικαστές από όσους βρίσκονται ήδη στη δικαιοσύνη σε ανώτατες θέσεις, για να έχουμε έτσι, για παράδειγμα, εφέτες και η άλλη είναι να εισαχθούν νέοι δικαστές στη Σχολή Δικαστών, ώστε να αυξηθεί ο συ</w:t>
      </w:r>
      <w:r>
        <w:rPr>
          <w:rFonts w:eastAsia="Times New Roman" w:cs="Times New Roman"/>
          <w:szCs w:val="24"/>
        </w:rPr>
        <w:t xml:space="preserve">νολικός αριθμός. </w:t>
      </w:r>
    </w:p>
    <w:p w14:paraId="5E0BEAF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Το τελευταίο δεν μπορεί να γίνεται απεριορίστως, διότι όπως ξέρετε, καλώς ή κακώς- αλλά μάλλον κακώς- η Σχολή Δικαστών χρηματοδοτείται από ΕΣΠΑ, η δυνατότητα κάλυψης θέσεων είναι περιορισμένη, επομένως, ετησίως δεν μπορούμε να έχουμε ένα </w:t>
      </w:r>
      <w:r>
        <w:rPr>
          <w:rFonts w:eastAsia="Times New Roman" w:cs="Times New Roman"/>
          <w:szCs w:val="24"/>
        </w:rPr>
        <w:t>σημαντικό αριθμό αυξήσεων.</w:t>
      </w:r>
    </w:p>
    <w:p w14:paraId="5E0BEAF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Μέσα στο πλαίσιο αυτών των δυνατοτήτων, λοιπόν, έχουμε επιτύχει να έχουμε μία αύξηση αριθμού θέσεων δικαστών. Νομίζω ότι έχει γίνει ήδη γνωστό ότι ένας αριθμός θέσεων καλύφθηκε κατά προτεραιότητα, ακριβώς, επειδή υπήρξε μία επείγ</w:t>
      </w:r>
      <w:r>
        <w:rPr>
          <w:rFonts w:eastAsia="Times New Roman" w:cs="Times New Roman"/>
          <w:szCs w:val="24"/>
        </w:rPr>
        <w:t xml:space="preserve">ουσα ανάγκη πρόσληψης δικαστών της διοικητικής δικαιοσύνης, για να αντιμετωπισθούν νέες ανάγκες που αφορούσαν τη δημιουργία νέων επιτροπών προσφυγών, αλλά και θέσεων εισαγγελέων για την ανάληψη καθηκόντων σε περιοχές, όπου εγκαθίστανται πρόσφυγες. </w:t>
      </w:r>
      <w:r>
        <w:rPr>
          <w:rFonts w:eastAsia="Times New Roman" w:cs="Times New Roman"/>
          <w:szCs w:val="24"/>
        </w:rPr>
        <w:lastRenderedPageBreak/>
        <w:t>Αυτές οι</w:t>
      </w:r>
      <w:r>
        <w:rPr>
          <w:rFonts w:eastAsia="Times New Roman" w:cs="Times New Roman"/>
          <w:szCs w:val="24"/>
        </w:rPr>
        <w:t xml:space="preserve"> ανάγκες και έκτακτες ήταν και ιδιαίτερα επείγουσες -</w:t>
      </w:r>
      <w:r>
        <w:rPr>
          <w:rFonts w:eastAsia="Times New Roman" w:cs="Times New Roman"/>
          <w:szCs w:val="24"/>
          <w:lang w:val="en-US"/>
        </w:rPr>
        <w:t>o</w:t>
      </w:r>
      <w:r>
        <w:rPr>
          <w:rFonts w:eastAsia="Times New Roman" w:cs="Times New Roman"/>
          <w:szCs w:val="24"/>
        </w:rPr>
        <w:t>ι ανάγκες, δηλαδή, στελέχωσης των επιτροπών προσφυγών με δικαστές- και αυτό δικαιολόγησε το να εισαχθεί η σχετική τροπολογία σε έναν άσχετο νόμο, στον νόμο που αφορούσε την παιδεία, με αυτήν την επείγου</w:t>
      </w:r>
      <w:r>
        <w:rPr>
          <w:rFonts w:eastAsia="Times New Roman" w:cs="Times New Roman"/>
          <w:szCs w:val="24"/>
        </w:rPr>
        <w:t>σα διαδικασία και να ψηφιστεί γρήγορα. Ωστόσο, επειδή όντως, όπως το βλέπετε, οι ανάγκες είναι μεγαλύτερες, το Υπουργείο Δικαιοσύνης θα επιδιώξει τη θέσπιση και άλλων θέσεων. Οι τρεις θέσεις αρεοπαγιτών που απαιτούνται, λόγω της αδυναμίας να παρέχουν τις υ</w:t>
      </w:r>
      <w:r>
        <w:rPr>
          <w:rFonts w:eastAsia="Times New Roman" w:cs="Times New Roman"/>
          <w:szCs w:val="24"/>
        </w:rPr>
        <w:t xml:space="preserve">πηρεσίες στους τρεις αρεοπαγίτες, όπως έχουμε πληροφορηθεί, θα γίνει κατά προτεραιότητα σε αμέσως προσεχές νομοθέτημα του Υπουργείου Δικαιοσύνης και οι υπόλοιπες θέσεις που χρειάζονται, θα προγραμματιστούν με τα προσεχή νομοθετήματα, με τους περιορισμούς, </w:t>
      </w:r>
      <w:r>
        <w:rPr>
          <w:rFonts w:eastAsia="Times New Roman" w:cs="Times New Roman"/>
          <w:szCs w:val="24"/>
        </w:rPr>
        <w:t xml:space="preserve">όμως, που σας προανέφερα. </w:t>
      </w:r>
    </w:p>
    <w:p w14:paraId="5E0BEAF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E0BEB0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 κ. Παπακώστα έχει το λόγο για τρία λεπτά.</w:t>
      </w:r>
    </w:p>
    <w:p w14:paraId="5E0BEB0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ΣΙΔΗΡΟΠΟΥΛΟΥ-ΠΑΠΑΚΩΣΤΑ: </w:t>
      </w:r>
      <w:r>
        <w:rPr>
          <w:rFonts w:eastAsia="Times New Roman" w:cs="Times New Roman"/>
          <w:szCs w:val="24"/>
        </w:rPr>
        <w:t>Ευχαριστώ πολύ, κυρία Πρόεδρε.</w:t>
      </w:r>
    </w:p>
    <w:p w14:paraId="5E0BEB0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κύριε καθηγητά της Νομικής, επειδή είμαστε συνάδελφοι στη νομική επιστήμη, αντιλαμβάνεσθε πολύ καλύτερα από οποιονδήποτε άλλον -το αντιλαμβάνομαι και εγώ, όλοι το συμμερίζονται αυτό, αλλά πιο πολύ εμείς που ασχολούμαστε και εντρυφούμε περί τ</w:t>
      </w:r>
      <w:r>
        <w:rPr>
          <w:rFonts w:eastAsia="Times New Roman" w:cs="Times New Roman"/>
          <w:szCs w:val="24"/>
        </w:rPr>
        <w:t xml:space="preserve">α νομικά πράγματα και την απονομή της δικαιοσύνης- ότι το καταφύγιο των πολιτών είναι η δικαιοσύνη. </w:t>
      </w:r>
    </w:p>
    <w:p w14:paraId="5E0BEB0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Άκουσα τους συναδέλφους σας προηγουμένως ότι αυτά είναι ζητήματα τα οποία προϋπήρχαν, οι προκάτοχοι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Διαχρονικά η χώρα έπασχε. Χώλαινε στο ζήτημα αυτ</w:t>
      </w:r>
      <w:r>
        <w:rPr>
          <w:rFonts w:eastAsia="Times New Roman" w:cs="Times New Roman"/>
          <w:szCs w:val="24"/>
        </w:rPr>
        <w:t xml:space="preserve">ό. Αυτό, όμως, δεν αποτελεί άλλοθι είτε, αν θέλετε, η οικονομική κρίση να συνεχίσουμε στον ίδιο ρυθμό. </w:t>
      </w:r>
    </w:p>
    <w:p w14:paraId="5E0BEB0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Χαίρομαι που είπατε προηγουμένως ότι σε επίπεδο αρεοπαγιτών και αντιπροέδρων του Αρείου Πάγου -διότι υπάρχουν και βιολογικά ζητήματα, υπάρχουν άνθρωποι </w:t>
      </w:r>
      <w:r>
        <w:rPr>
          <w:rFonts w:eastAsia="Times New Roman" w:cs="Times New Roman"/>
          <w:szCs w:val="24"/>
        </w:rPr>
        <w:t xml:space="preserve">οι οποίοι δεν μπορούν να αντεπεξέλθουν, λόγω προβλημάτων υγείας με ό,τι αυτό συνεπάγεται- οσονούπω θα το επιλύσετε το θέμα ή σκέφτεστε, εν πάση περιπτώσει, έναν τρόπο να το επιλύσετε. </w:t>
      </w:r>
    </w:p>
    <w:p w14:paraId="5E0BEB0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να σας πω, όμως, ότι το δικό μου ενδιαφέρον εστιάζεται πέρα από </w:t>
      </w:r>
      <w:r>
        <w:rPr>
          <w:rFonts w:eastAsia="Times New Roman" w:cs="Times New Roman"/>
          <w:szCs w:val="24"/>
        </w:rPr>
        <w:t>την αγωνία την οποία εκφράζουν οι δικαστές, ακριβώς επειδή θέλουν να απονείμουν δικαιοσύνη και πρέπει να τους το αναγνωρίζουμε, ακριβώς επειδή θέλουν να υπερασπιστούν τα αιτήματα των πολιτών για την απονομή του δικαίου τους και αυτό, επίσης, οφείλουμε να τ</w:t>
      </w:r>
      <w:r>
        <w:rPr>
          <w:rFonts w:eastAsia="Times New Roman" w:cs="Times New Roman"/>
          <w:szCs w:val="24"/>
        </w:rPr>
        <w:t>ους το αναγνωρίσουμε. Και θέλω εδώ να εστιάσω την προσοχή μου -και εκεί θα έχετε και τη δική μου την υποστήριξη, αν και εφόσον το κάνετε- πέρα από τα γνωστά ζητήματα της οικονομικής δυσπραγίας, τα οποία είναι διαχρονικά και επί των ημερών μας και σήμερα ακ</w:t>
      </w:r>
      <w:r>
        <w:rPr>
          <w:rFonts w:eastAsia="Times New Roman" w:cs="Times New Roman"/>
          <w:szCs w:val="24"/>
        </w:rPr>
        <w:t xml:space="preserve">όμη παραπάνω, στο ότι υπάρχουν ζητήματα απονομής δικαιοσύνης σε πολίτες, οι οποίοι έχουν καταφύγει στη δικαιοσύνη με αιτήσεις ένταξης στον νόμο Κατσέλη. Εκεί έχουμε ένα μεγάλο κοινωνικό πρόβλημα. Υπάρχει μία κοινωνική θρυαλλίδα έτοιμη να εκραγεί. Και αυτό </w:t>
      </w:r>
      <w:r>
        <w:rPr>
          <w:rFonts w:eastAsia="Times New Roman" w:cs="Times New Roman"/>
          <w:szCs w:val="24"/>
        </w:rPr>
        <w:t xml:space="preserve">γιατί συμβαίνει; Διότι πάρα πολύ απλά αναμένεται με βάση τη στατιστική, τη λογική και τη δικαστηριακή πρακτική, έτσι όπως διαμορφώθηκαν τα πράγματα, ειδικά τώρα μετά την εξάμηνη αποχή, οι υποθέσεις αυτές να εκδικάζονται, ακόμη και το 2030 με ό,τι αυτό </w:t>
      </w:r>
      <w:r>
        <w:rPr>
          <w:rFonts w:eastAsia="Times New Roman" w:cs="Times New Roman"/>
          <w:szCs w:val="24"/>
        </w:rPr>
        <w:lastRenderedPageBreak/>
        <w:t>ευλό</w:t>
      </w:r>
      <w:r>
        <w:rPr>
          <w:rFonts w:eastAsia="Times New Roman" w:cs="Times New Roman"/>
          <w:szCs w:val="24"/>
        </w:rPr>
        <w:t>γως συνεπάγεται για τους πολίτες, οι οποίοι θέλουν να λύσουν το πρόβλημά τους, το οποίο είναι σοβαρό γι’ αυτούς και ειδικότερα εκείνοι που θέλουν την ένταξή τους στον νόμο Κατσέλη.</w:t>
      </w:r>
    </w:p>
    <w:p w14:paraId="5E0BEB0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Επίσης, αυτοί δεν προσέφυγαν απλώς επειδή είχαν μια επιθυμία απονομής δικαί</w:t>
      </w:r>
      <w:r>
        <w:rPr>
          <w:rFonts w:eastAsia="Times New Roman" w:cs="Times New Roman"/>
          <w:szCs w:val="24"/>
        </w:rPr>
        <w:t xml:space="preserve">ου σε ένα οποιοδήποτε αίτημα. Αυτοί προσέφυγαν, κύριε Υπουργέ, κύριε </w:t>
      </w:r>
      <w:r>
        <w:rPr>
          <w:rFonts w:eastAsia="Times New Roman" w:cs="Times New Roman"/>
          <w:szCs w:val="24"/>
        </w:rPr>
        <w:t>κ</w:t>
      </w:r>
      <w:r>
        <w:rPr>
          <w:rFonts w:eastAsia="Times New Roman" w:cs="Times New Roman"/>
          <w:szCs w:val="24"/>
        </w:rPr>
        <w:t>αθηγητά της Νομικής, στη δικαιοσύνη εξαιτίας της οικονομικής κρίσης, γιατί έχουν πολύ σοβαρές και σημαντικές δυσκολίες στην αποπληρωμή των χρεών τους. Και αυτό είναι ένα πάρα πολύ σοβαρό</w:t>
      </w:r>
      <w:r>
        <w:rPr>
          <w:rFonts w:eastAsia="Times New Roman" w:cs="Times New Roman"/>
          <w:szCs w:val="24"/>
        </w:rPr>
        <w:t xml:space="preserve"> ζήτημα, στο οποίο πρέπει να δώσετε προτεραιότητα, οφείλετε να το δείτε με αυξημένη ευαισθησία, την οποία θέλω να μην σας στερήσω το δικαίωμα να έχετε, όπως την έχω και εγώ. </w:t>
      </w:r>
    </w:p>
    <w:p w14:paraId="5E0BEB0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Επιπλέον, θέλω να σας πω ότι αφού οι αδίκαστες υποθέσεις βλέπουμε ότι ανέρχονται </w:t>
      </w:r>
      <w:r>
        <w:rPr>
          <w:rFonts w:eastAsia="Times New Roman" w:cs="Times New Roman"/>
          <w:szCs w:val="24"/>
        </w:rPr>
        <w:t>περίπου σε επτακόσιες χιλιάδες, εκ των οποίων οι τριακόσιες είκοσι δεν έχουν δικαστεί λόγω και της γνωστής αποχής των συναδέλφων μου, η οποία είχε τα δικά της αιτήματα, οφείλετε με πολύ ένταση να το θέσετε στον Πρωθυπουργό, οφείλετε με πολύ μεγάλη ένταση ν</w:t>
      </w:r>
      <w:r>
        <w:rPr>
          <w:rFonts w:eastAsia="Times New Roman" w:cs="Times New Roman"/>
          <w:szCs w:val="24"/>
        </w:rPr>
        <w:t xml:space="preserve">α το θέσετε στο οικονομικό επιτελείο, διότι, όπως σας </w:t>
      </w:r>
      <w:r>
        <w:rPr>
          <w:rFonts w:eastAsia="Times New Roman" w:cs="Times New Roman"/>
          <w:szCs w:val="24"/>
        </w:rPr>
        <w:lastRenderedPageBreak/>
        <w:t xml:space="preserve">είπα και πριν, -και κλείνω με αυτό, κυρία Πρόεδρε- το θέμα είναι εξόχως σοβαρό για την ταχεία απονομή του δικαίου μέσω της δικαιοσύνης, της άψογης λειτουργίας της δικαιοσύνης. Εάν αυτή έχει στελέχη, θα </w:t>
      </w:r>
      <w:r>
        <w:rPr>
          <w:rFonts w:eastAsia="Times New Roman" w:cs="Times New Roman"/>
          <w:szCs w:val="24"/>
        </w:rPr>
        <w:t xml:space="preserve">απονείμει γρήγορα τη δικαιοσύνη. </w:t>
      </w:r>
    </w:p>
    <w:p w14:paraId="5E0BEB0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Έχει, λοιπόν, οικονομικές επιπτώσεις και αφορά και στο κύρος της χώρας, διότι, όπως αντιλαμβάνεστε, ειδικότερα όσοι μας παρακολουθούν απ’ έξω και παρακολουθούν την ελληνική δικαιοσύνη, πάντοτε έχουν να πουν έναν κακό λόγο </w:t>
      </w:r>
      <w:r>
        <w:rPr>
          <w:rFonts w:eastAsia="Times New Roman" w:cs="Times New Roman"/>
          <w:szCs w:val="24"/>
        </w:rPr>
        <w:t xml:space="preserve">όχι για την επάρκεια, όχι για την ποιότητα των δικαστικών αποφάσεων, αλλά για την μη ταχεία απονομή της δικαιοσύνης. </w:t>
      </w:r>
    </w:p>
    <w:p w14:paraId="5E0BEB0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αυτό και την ελληνική </w:t>
      </w:r>
      <w:r>
        <w:rPr>
          <w:rFonts w:eastAsia="Times New Roman" w:cs="Times New Roman"/>
          <w:szCs w:val="24"/>
        </w:rPr>
        <w:t>δ</w:t>
      </w:r>
      <w:r>
        <w:rPr>
          <w:rFonts w:eastAsia="Times New Roman" w:cs="Times New Roman"/>
          <w:szCs w:val="24"/>
        </w:rPr>
        <w:t xml:space="preserve">ικαιοσύνη αδικεί και τα στελέχη της και τις προθέσεις όλων ημών. </w:t>
      </w:r>
    </w:p>
    <w:p w14:paraId="5E0BEB0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Ιδού, λοιπόν, το πεδίο -και εκεί θα με έχετε και εμένα, όπως φαντάζομαι και όλες τις πτέρυγες της Βουλής, αρωγό και συμπαραστάτη- να ασκηθεί εντονότατη πίεση για να απονεμηθεί η δικαιοσύνη λόγω των συνεπειών που προκύπτουν. </w:t>
      </w:r>
    </w:p>
    <w:p w14:paraId="5E0BEB0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5E0BEB0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 xml:space="preserve">ΔΡΕΥΟΥΣΑ (Αναστασία Χριστοδουλοπούλου): </w:t>
      </w:r>
      <w:r>
        <w:rPr>
          <w:rFonts w:eastAsia="Times New Roman" w:cs="Times New Roman"/>
          <w:szCs w:val="24"/>
        </w:rPr>
        <w:t xml:space="preserve">Κύριε Υπουργέ, έχετε τον λόγο για τρία λεπτά. </w:t>
      </w:r>
    </w:p>
    <w:p w14:paraId="5E0BEB0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Ευχαριστώ. </w:t>
      </w:r>
    </w:p>
    <w:p w14:paraId="5E0BEB0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είμαι πολύ σύντομος, κυρία Παπακώστα, γιατί κατά βάση δεν έχω καμ</w:t>
      </w:r>
      <w:r>
        <w:rPr>
          <w:rFonts w:eastAsia="Times New Roman" w:cs="Times New Roman"/>
          <w:szCs w:val="24"/>
        </w:rPr>
        <w:t>μ</w:t>
      </w:r>
      <w:r>
        <w:rPr>
          <w:rFonts w:eastAsia="Times New Roman" w:cs="Times New Roman"/>
          <w:szCs w:val="24"/>
        </w:rPr>
        <w:t>ία αντίρρηση ούτε ότι παραλάβαμε ένα τεράστιο απόθεμα εκκρεμών υποθέσεων ούτε ότι και εμείς έχουμε τώρα ευθύνες να το διαχειριστούμε κατά τρόπο που να οδηγήσει σε μια επιτάχυνση ούτε ότι σε ορισμένες υποθέσεις, που αφορούν τα δάνεια, αποτελούν ένα πολύ σημ</w:t>
      </w:r>
      <w:r>
        <w:rPr>
          <w:rFonts w:eastAsia="Times New Roman" w:cs="Times New Roman"/>
          <w:szCs w:val="24"/>
        </w:rPr>
        <w:t xml:space="preserve">αντικό πρόβλημα της δικαιοσύνης. Άλλωστε, ο διορισμός </w:t>
      </w:r>
      <w:r>
        <w:rPr>
          <w:rFonts w:eastAsia="Times New Roman" w:cs="Times New Roman"/>
          <w:szCs w:val="24"/>
        </w:rPr>
        <w:t>ε</w:t>
      </w:r>
      <w:r>
        <w:rPr>
          <w:rFonts w:eastAsia="Times New Roman" w:cs="Times New Roman"/>
          <w:szCs w:val="24"/>
        </w:rPr>
        <w:t xml:space="preserve">ιρηνοδικών, που προανέφερα, έλαβε χώρα κατά προτεραιότητα ακριβώς λόγω της ανάγκης να διαχειριστούμε αυτόν τον πολύ μεγάλο αριθμό υποθέσεων. </w:t>
      </w:r>
    </w:p>
    <w:p w14:paraId="5E0BEB0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Επίσης, πρέπει να σας ενημερώσω ότι έχουν γίνει και αναπροσ</w:t>
      </w:r>
      <w:r>
        <w:rPr>
          <w:rFonts w:eastAsia="Times New Roman" w:cs="Times New Roman"/>
          <w:szCs w:val="24"/>
        </w:rPr>
        <w:t xml:space="preserve">διορισμοί υποθέσεων σε συντομότερο χρονικό διάστημα με την ενίσχυση των </w:t>
      </w:r>
      <w:r>
        <w:rPr>
          <w:rFonts w:eastAsia="Times New Roman" w:cs="Times New Roman"/>
          <w:szCs w:val="24"/>
        </w:rPr>
        <w:t>ε</w:t>
      </w:r>
      <w:r>
        <w:rPr>
          <w:rFonts w:eastAsia="Times New Roman" w:cs="Times New Roman"/>
          <w:szCs w:val="24"/>
        </w:rPr>
        <w:t xml:space="preserve">ιρηνοδικείων. Έτσι έχουμε συντομότερες πλέον προθεσμίες στα περισσότερα </w:t>
      </w:r>
      <w:r>
        <w:rPr>
          <w:rFonts w:eastAsia="Times New Roman" w:cs="Times New Roman"/>
          <w:szCs w:val="24"/>
        </w:rPr>
        <w:t>ε</w:t>
      </w:r>
      <w:r>
        <w:rPr>
          <w:rFonts w:eastAsia="Times New Roman" w:cs="Times New Roman"/>
          <w:szCs w:val="24"/>
        </w:rPr>
        <w:t xml:space="preserve">ιρηνοδικεία, πολύ περισσότερες από αυτές που μας είχαν τρομάξει και στην αρχή. </w:t>
      </w:r>
    </w:p>
    <w:p w14:paraId="5E0BEB1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Κατά τα λοιπά, όντως και εγώ δ</w:t>
      </w:r>
      <w:r>
        <w:rPr>
          <w:rFonts w:eastAsia="Times New Roman" w:cs="Times New Roman"/>
          <w:szCs w:val="24"/>
        </w:rPr>
        <w:t>εν χάνω ευκαιρία να επαναλαμβάνω ότι η βραδύτητα είναι το κύριο πρόβλημα της ελληνικής δικαιοσύνης -όχι, βέβαια, η ποιότητα, η βραδύτητα- και πως όλη η προσπάθεια της Κυβέρνησης και ορισμένες από τις μεταρρυθμίσεις, οι οποίες μας προτείνονται αυτή τη στιγμ</w:t>
      </w:r>
      <w:r>
        <w:rPr>
          <w:rFonts w:eastAsia="Times New Roman" w:cs="Times New Roman"/>
          <w:szCs w:val="24"/>
        </w:rPr>
        <w:t>ή από την πλευρά των θεσμών, έχουν ως προοπτική ακριβώς την επιτάχυνση. Ελπίζω αυτό να αρχίσει να αποδίδει καρπούς. Κυρίως μας χρειάζονται καλύτερος εξοπλισμός -ιδιαίτερα η ηλεκτρονική διασύνδεση των δικαστηρίων- προσωπικό και ορισμένες νομοθετικές μεταρρυ</w:t>
      </w:r>
      <w:r>
        <w:rPr>
          <w:rFonts w:eastAsia="Times New Roman" w:cs="Times New Roman"/>
          <w:szCs w:val="24"/>
        </w:rPr>
        <w:t xml:space="preserve">θμίσεις, για να μπορέσουμε να φτάσουμε σε εντυπωσιακά αποτελέσματα. </w:t>
      </w:r>
    </w:p>
    <w:p w14:paraId="5E0BEB1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0BEB1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p>
    <w:p w14:paraId="5E0BEB1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Εισερχόμαστε στην τελευταία, την πέμπτη, με αριθμό 98/14-10-2016 </w:t>
      </w:r>
      <w:r>
        <w:rPr>
          <w:rFonts w:eastAsia="Times New Roman" w:cs="Times New Roman"/>
          <w:szCs w:val="24"/>
        </w:rPr>
        <w:t xml:space="preserve">επίκαιρη ερώτηση </w:t>
      </w:r>
      <w:r>
        <w:rPr>
          <w:rFonts w:eastAsia="Times New Roman" w:cs="Times New Roman"/>
          <w:szCs w:val="24"/>
        </w:rPr>
        <w:t>πρώτου κύκλου του Βουλευτή Σε</w:t>
      </w:r>
      <w:r>
        <w:rPr>
          <w:rFonts w:eastAsia="Times New Roman" w:cs="Times New Roman"/>
          <w:szCs w:val="24"/>
        </w:rPr>
        <w:t xml:space="preserve">ρρών της Ένωσης Κεντρώων κ. Αναστασίου Μεγαλομύστακα προς τον Υπουργό Εσωτερικών και Διοικητικής Ανασυγκρότησης, σχετικά με την έκρυθμη κατάσταση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φ</w:t>
      </w:r>
      <w:r>
        <w:rPr>
          <w:rFonts w:eastAsia="Times New Roman" w:cs="Times New Roman"/>
          <w:szCs w:val="24"/>
        </w:rPr>
        <w:t xml:space="preserve">ιλοξενίας </w:t>
      </w:r>
      <w:r>
        <w:rPr>
          <w:rFonts w:eastAsia="Times New Roman" w:cs="Times New Roman"/>
          <w:szCs w:val="24"/>
        </w:rPr>
        <w:t>π</w:t>
      </w:r>
      <w:r>
        <w:rPr>
          <w:rFonts w:eastAsia="Times New Roman" w:cs="Times New Roman"/>
          <w:szCs w:val="24"/>
        </w:rPr>
        <w:t xml:space="preserve">ροσφύγων του Νομού Σερρών. </w:t>
      </w:r>
    </w:p>
    <w:p w14:paraId="5E0BEB1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κ. Ιωάννης Μουζάλας. </w:t>
      </w:r>
    </w:p>
    <w:p w14:paraId="5E0BEB1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Κύριε Μεγαλομύστακα, έχετε τον λόγο για δύο λεπτά. </w:t>
      </w:r>
    </w:p>
    <w:p w14:paraId="5E0BEB16" w14:textId="77777777" w:rsidR="003003D5" w:rsidRDefault="00646F6D">
      <w:pPr>
        <w:spacing w:after="0" w:line="600" w:lineRule="auto"/>
        <w:ind w:firstLine="720"/>
        <w:jc w:val="both"/>
        <w:rPr>
          <w:rFonts w:eastAsia="Times New Roman" w:cs="Times New Roman"/>
        </w:rPr>
      </w:pPr>
      <w:r>
        <w:rPr>
          <w:rFonts w:eastAsia="Times New Roman" w:cs="Times New Roman"/>
          <w:b/>
          <w:szCs w:val="24"/>
        </w:rPr>
        <w:t xml:space="preserve">ΑΝΑΣΤΑΣΙΟΣ ΜΕΓΑΛΟΜΥΣΤΑΚΑΣ: </w:t>
      </w:r>
      <w:r>
        <w:rPr>
          <w:rFonts w:eastAsia="Times New Roman" w:cs="Times New Roman"/>
          <w:szCs w:val="24"/>
        </w:rPr>
        <w:t xml:space="preserve">Κύριε Υπουργέ, η σημερινή επίκαιρη αποτελεί συνέχεια της ερώτησης που έκανα στις 19 Σεπτεμβρίου, η οποία έγινε έπειτα από επίσκεψή μου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φ</w:t>
      </w:r>
      <w:r>
        <w:rPr>
          <w:rFonts w:eastAsia="Times New Roman" w:cs="Times New Roman"/>
          <w:szCs w:val="24"/>
        </w:rPr>
        <w:t xml:space="preserve">ιλοξενίας </w:t>
      </w:r>
      <w:r>
        <w:rPr>
          <w:rFonts w:eastAsia="Times New Roman" w:cs="Times New Roman"/>
          <w:szCs w:val="24"/>
        </w:rPr>
        <w:t>π</w:t>
      </w:r>
      <w:r>
        <w:rPr>
          <w:rFonts w:eastAsia="Times New Roman" w:cs="Times New Roman"/>
          <w:szCs w:val="24"/>
        </w:rPr>
        <w:t>ροσφύγων στο Νομό Σ</w:t>
      </w:r>
      <w:r>
        <w:rPr>
          <w:rFonts w:eastAsia="Times New Roman" w:cs="Times New Roman"/>
          <w:szCs w:val="24"/>
        </w:rPr>
        <w:t xml:space="preserve">ερρών, όπου αναδείχθηκαν πάρα πολλά προβλήματα τόσο στις συνθήκες διαμονής των προσφύγων όσο και στη σίτισή τους. Μάλιστα, στην ερώτηση, που σας είχα κάνει, σας είχα προειδοποιήσει ότι αν συνεχιστεί και ότι αν δεν δράσουμε άμεσα στο να βελτιωθούν αυτές οι </w:t>
      </w:r>
      <w:r>
        <w:rPr>
          <w:rFonts w:eastAsia="Times New Roman" w:cs="Times New Roman"/>
          <w:szCs w:val="24"/>
        </w:rPr>
        <w:t xml:space="preserve">συνθήκες, </w:t>
      </w:r>
      <w:r>
        <w:rPr>
          <w:rFonts w:eastAsia="Times New Roman" w:cs="Times New Roman"/>
          <w:szCs w:val="24"/>
        </w:rPr>
        <w:lastRenderedPageBreak/>
        <w:t xml:space="preserve">πολύ πιθανόν είναι να υπάρξουν έντονες διαμαρτυρίες, ακόμη και κάποιες ακραίες συμπεριφορές. </w:t>
      </w:r>
      <w:r>
        <w:rPr>
          <w:rFonts w:eastAsia="Times New Roman" w:cs="Times New Roman"/>
        </w:rPr>
        <w:t xml:space="preserve">Δυστυχώς επαληθεύτηκα. Ευτυχώς, δεν υπήρχαν ακραίες συμπεριφορές, αλλά έντονες διαμαρτυρίες των προσφύγων. Είδαμε ότι </w:t>
      </w:r>
      <w:r>
        <w:rPr>
          <w:rFonts w:eastAsia="Times New Roman"/>
          <w:bCs/>
        </w:rPr>
        <w:t>είναι</w:t>
      </w:r>
      <w:r>
        <w:rPr>
          <w:rFonts w:eastAsia="Times New Roman" w:cs="Times New Roman"/>
        </w:rPr>
        <w:t xml:space="preserve"> δυσαρεστημένοι τόσο για τις σ</w:t>
      </w:r>
      <w:r>
        <w:rPr>
          <w:rFonts w:eastAsia="Times New Roman" w:cs="Times New Roman"/>
        </w:rPr>
        <w:t xml:space="preserve">υνθήκες όσο και για τη σίτιση. </w:t>
      </w:r>
    </w:p>
    <w:p w14:paraId="5E0BEB17"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Κρίνω την απάντηση που μου δώσατε σε αυτή την ερώτηση ως μη ικανοποιητική και ελλιπή. Γι’ αυτό επανήλθα με την επίκαιρη ερώτηση. Μου απαντήσατε </w:t>
      </w:r>
      <w:r>
        <w:rPr>
          <w:rFonts w:eastAsia="Times New Roman"/>
          <w:bCs/>
        </w:rPr>
        <w:t>συγκεκριμένα</w:t>
      </w:r>
      <w:r>
        <w:rPr>
          <w:rFonts w:eastAsia="Times New Roman" w:cs="Times New Roman"/>
        </w:rPr>
        <w:t xml:space="preserve"> -για να γίνω πιο σαφής- ότι ο διαγωνισμός για την εργολαβία με την </w:t>
      </w:r>
      <w:r>
        <w:rPr>
          <w:rFonts w:eastAsia="Times New Roman" w:cs="Times New Roman"/>
        </w:rPr>
        <w:t xml:space="preserve">οποία θα βελτιωθούν οι συνθήκες διαμονής των προσφύγων θα λήξει στις 26 Οκτωβρίου και εντός εξήντα ημερών ο εργολάβος έχει την ευθύνη να υλοποιήσει και να παραδώσει το έργο. </w:t>
      </w:r>
    </w:p>
    <w:p w14:paraId="5E0BEB18"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rPr>
        <w:t>Δυστυχώς, η έως τώρα ιστορία μας έχει δείξει ότι οι εργολάβοι εξαντλούν τα περιθώ</w:t>
      </w:r>
      <w:r>
        <w:rPr>
          <w:rFonts w:eastAsia="Times New Roman" w:cs="Times New Roman"/>
        </w:rPr>
        <w:t xml:space="preserve">ρια. Και αν μιλάμε για εξήντα μέρες από τις 26 Οκτωβρίου, φτάνουμε στα Χριστούγεννα, 26 Δεκέμβρη. Οι καιρικές συνθήκες στις Σέρρες </w:t>
      </w:r>
      <w:r>
        <w:rPr>
          <w:rFonts w:eastAsia="Times New Roman"/>
          <w:bCs/>
        </w:rPr>
        <w:t>είναι</w:t>
      </w:r>
      <w:r>
        <w:rPr>
          <w:rFonts w:eastAsia="Times New Roman" w:cs="Times New Roman"/>
        </w:rPr>
        <w:t xml:space="preserve"> ήδη πολύ δύσκολες. Τις κρύες νύχτες η θερμοκρασία έχει αγγίξει τους πέντε </w:t>
      </w:r>
      <w:r>
        <w:rPr>
          <w:rFonts w:eastAsia="Times New Roman" w:cs="Times New Roman"/>
        </w:rPr>
        <w:lastRenderedPageBreak/>
        <w:t>βαθμούς Κελσίου. Τον Δεκέμβριο οι συνθήκες θα</w:t>
      </w:r>
      <w:r>
        <w:rPr>
          <w:rFonts w:eastAsia="Times New Roman" w:cs="Times New Roman"/>
        </w:rPr>
        <w:t xml:space="preserve"> </w:t>
      </w:r>
      <w:r>
        <w:rPr>
          <w:rFonts w:eastAsia="Times New Roman"/>
          <w:bCs/>
        </w:rPr>
        <w:t>είναι</w:t>
      </w:r>
      <w:r>
        <w:rPr>
          <w:rFonts w:eastAsia="Times New Roman" w:cs="Times New Roman"/>
        </w:rPr>
        <w:t xml:space="preserve"> ακόμη πιο δύσκολες για τη διαβίωση των ανθρώπων. </w:t>
      </w:r>
    </w:p>
    <w:p w14:paraId="5E0BEB19"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rPr>
        <w:t>Σας ρωτάω, λοιπόν, τώρα, χωρίς κανένα ίχνος ειρωνείας και με όλον τον σεβασμό -και θέλω να μου απαντήσετε- τα εξής:</w:t>
      </w:r>
    </w:p>
    <w:p w14:paraId="5E0BEB1A"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rPr>
        <w:t>Έχετε υπ</w:t>
      </w:r>
      <w:r>
        <w:rPr>
          <w:rFonts w:eastAsia="Times New Roman" w:cs="Times New Roman"/>
        </w:rPr>
        <w:t>’</w:t>
      </w:r>
      <w:r>
        <w:rPr>
          <w:rFonts w:eastAsia="Times New Roman" w:cs="Times New Roman"/>
        </w:rPr>
        <w:t>όψ</w:t>
      </w:r>
      <w:r>
        <w:rPr>
          <w:rFonts w:eastAsia="Times New Roman" w:cs="Times New Roman"/>
        </w:rPr>
        <w:t>ιν</w:t>
      </w:r>
      <w:r>
        <w:rPr>
          <w:rFonts w:eastAsia="Times New Roman" w:cs="Times New Roman"/>
        </w:rPr>
        <w:t xml:space="preserve"> σας πώς </w:t>
      </w:r>
      <w:r>
        <w:rPr>
          <w:rFonts w:eastAsia="Times New Roman"/>
          <w:bCs/>
        </w:rPr>
        <w:t>είναι</w:t>
      </w:r>
      <w:r>
        <w:rPr>
          <w:rFonts w:eastAsia="Times New Roman" w:cs="Times New Roman"/>
        </w:rPr>
        <w:t xml:space="preserve"> δυνατόν να επιβιώσουν άνθρωποι κάτω από αυτές τις συνθή</w:t>
      </w:r>
      <w:r>
        <w:rPr>
          <w:rFonts w:eastAsia="Times New Roman" w:cs="Times New Roman"/>
        </w:rPr>
        <w:t xml:space="preserve">κες και </w:t>
      </w:r>
      <w:r>
        <w:rPr>
          <w:rFonts w:eastAsia="Times New Roman" w:cs="Times New Roman"/>
          <w:bCs/>
          <w:shd w:val="clear" w:color="auto" w:fill="FFFFFF"/>
        </w:rPr>
        <w:t>ιδιαίτερα</w:t>
      </w:r>
      <w:r>
        <w:rPr>
          <w:rFonts w:eastAsia="Times New Roman" w:cs="Times New Roman"/>
        </w:rPr>
        <w:t xml:space="preserve"> τα παιδιά, γιατί η πλειοψηφία των προσφύγων στις Σέρρες </w:t>
      </w:r>
      <w:r>
        <w:rPr>
          <w:rFonts w:eastAsia="Times New Roman"/>
          <w:bCs/>
        </w:rPr>
        <w:t>είναι</w:t>
      </w:r>
      <w:r>
        <w:rPr>
          <w:rFonts w:eastAsia="Times New Roman" w:cs="Times New Roman"/>
        </w:rPr>
        <w:t xml:space="preserve"> παιδιά, όπως νομίζω ότι θα γνωρίζετε; </w:t>
      </w:r>
    </w:p>
    <w:p w14:paraId="5E0BEB1B"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rPr>
        <w:t>Επίσης, εντός πο</w:t>
      </w:r>
      <w:r>
        <w:rPr>
          <w:rFonts w:eastAsia="Times New Roman" w:cs="Times New Roman"/>
        </w:rPr>
        <w:t>ί</w:t>
      </w:r>
      <w:r>
        <w:rPr>
          <w:rFonts w:eastAsia="Times New Roman" w:cs="Times New Roman"/>
        </w:rPr>
        <w:t xml:space="preserve">ων χρονικών ορίων -λίγο πιο </w:t>
      </w:r>
      <w:r>
        <w:rPr>
          <w:rFonts w:eastAsia="Times New Roman"/>
          <w:bCs/>
        </w:rPr>
        <w:t>συγκεκριμένα-</w:t>
      </w:r>
      <w:r>
        <w:rPr>
          <w:rFonts w:eastAsia="Times New Roman" w:cs="Times New Roman"/>
        </w:rPr>
        <w:t xml:space="preserve"> σκοπεύετε να </w:t>
      </w:r>
      <w:r>
        <w:rPr>
          <w:rFonts w:eastAsia="Times New Roman"/>
          <w:bCs/>
        </w:rPr>
        <w:t>είναι</w:t>
      </w:r>
      <w:r>
        <w:rPr>
          <w:rFonts w:eastAsia="Times New Roman" w:cs="Times New Roman"/>
        </w:rPr>
        <w:t xml:space="preserve"> έτοιμοι οι οικίσκοι που προορίζονται για την εγκατάσταση τω</w:t>
      </w:r>
      <w:r>
        <w:rPr>
          <w:rFonts w:eastAsia="Times New Roman" w:cs="Times New Roman"/>
        </w:rPr>
        <w:t>ν προσφύγων, λαμβάνοντας πάντα υπ</w:t>
      </w:r>
      <w:r>
        <w:rPr>
          <w:rFonts w:eastAsia="Times New Roman" w:cs="Times New Roman"/>
        </w:rPr>
        <w:t xml:space="preserve">’ </w:t>
      </w:r>
      <w:r>
        <w:rPr>
          <w:rFonts w:eastAsia="Times New Roman" w:cs="Times New Roman"/>
        </w:rPr>
        <w:t>όψ</w:t>
      </w:r>
      <w:r>
        <w:rPr>
          <w:rFonts w:eastAsia="Times New Roman" w:cs="Times New Roman"/>
        </w:rPr>
        <w:t>ιν</w:t>
      </w:r>
      <w:r>
        <w:rPr>
          <w:rFonts w:eastAsia="Times New Roman" w:cs="Times New Roman"/>
        </w:rPr>
        <w:t xml:space="preserve"> τις </w:t>
      </w:r>
      <w:r>
        <w:rPr>
          <w:rFonts w:eastAsia="Times New Roman" w:cs="Times New Roman"/>
          <w:bCs/>
          <w:shd w:val="clear" w:color="auto" w:fill="FFFFFF"/>
        </w:rPr>
        <w:t>ιδιαίτερα</w:t>
      </w:r>
      <w:r>
        <w:rPr>
          <w:rFonts w:eastAsia="Times New Roman" w:cs="Times New Roman"/>
        </w:rPr>
        <w:t xml:space="preserve"> δύσκολες καιρικές συνθήκες που πρόκειται πολύ σύντομα να επικρατήσουν στην περιοχή. </w:t>
      </w:r>
    </w:p>
    <w:p w14:paraId="5E0BEB1C"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bCs/>
          <w:shd w:val="clear" w:color="auto" w:fill="FFFFFF"/>
        </w:rPr>
        <w:t xml:space="preserve">Επίσης, </w:t>
      </w:r>
      <w:r>
        <w:rPr>
          <w:rFonts w:eastAsia="Times New Roman" w:cs="Times New Roman"/>
        </w:rPr>
        <w:t xml:space="preserve"> θέλω να ρωτήσω αν σκοπεύετε να επιληφθείτε του θέματος που έχει προκύψει αναφορικά με τις συνθήκες σίτισης, </w:t>
      </w:r>
      <w:r>
        <w:rPr>
          <w:rFonts w:eastAsia="Times New Roman" w:cs="Times New Roman"/>
        </w:rPr>
        <w:t xml:space="preserve">καθώς έχουν παρατηρηθεί φαινόμενα κατά τα οποία πολλοί πρόσφυγες πετούν </w:t>
      </w:r>
      <w:r>
        <w:rPr>
          <w:rFonts w:eastAsia="Times New Roman" w:cs="Times New Roman"/>
        </w:rPr>
        <w:lastRenderedPageBreak/>
        <w:t xml:space="preserve">το φαγητό τους. Είμαι σίγουρος ότι κανένας εδώ μέσα δεν πιστεύει ότι το κάνουν επειδή απλώς δεν πεινάνε. Κάτι άλλο τρέχει.Παρακαλώ, θα ήθελα να σας ακούσω. </w:t>
      </w:r>
    </w:p>
    <w:p w14:paraId="5E0BEB1D" w14:textId="77777777" w:rsidR="003003D5" w:rsidRDefault="00646F6D">
      <w:pPr>
        <w:spacing w:after="0" w:line="600" w:lineRule="auto"/>
        <w:ind w:firstLine="720"/>
        <w:jc w:val="both"/>
        <w:rPr>
          <w:rFonts w:eastAsia="Times New Roman" w:cs="Times New Roman"/>
        </w:rPr>
      </w:pPr>
      <w:r>
        <w:rPr>
          <w:rFonts w:eastAsia="Times New Roman"/>
          <w:b/>
          <w:bCs/>
        </w:rPr>
        <w:t>ΠΡΟΕΔΡΕΥΟΥΣΑ (Αναστασία Χρι</w:t>
      </w:r>
      <w:r>
        <w:rPr>
          <w:rFonts w:eastAsia="Times New Roman"/>
          <w:b/>
          <w:bCs/>
        </w:rPr>
        <w:t>στοδουλοπούλου):</w:t>
      </w:r>
      <w:r>
        <w:rPr>
          <w:rFonts w:eastAsia="Times New Roman" w:cs="Times New Roman"/>
        </w:rPr>
        <w:t xml:space="preserve"> Κύριε Υπουργέ, έχετε τον λόγο για τρία λεπτά. </w:t>
      </w:r>
    </w:p>
    <w:p w14:paraId="5E0BEB1E"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b/>
        </w:rPr>
        <w:t>ΙΩΑΝΝΗΣ ΜΟΥΖΑΛΑΣ (Αναπληρωτής Υπουργός Εσωτερικών και Διοικητικής Ανασυγκρότησης):</w:t>
      </w:r>
      <w:r>
        <w:rPr>
          <w:rFonts w:eastAsia="Times New Roman" w:cs="Times New Roman"/>
        </w:rPr>
        <w:t xml:space="preserve"> Ευχαριστώ, </w:t>
      </w:r>
      <w:r>
        <w:rPr>
          <w:rFonts w:eastAsia="Times New Roman" w:cs="Times New Roman"/>
          <w:bCs/>
          <w:shd w:val="clear" w:color="auto" w:fill="FFFFFF"/>
        </w:rPr>
        <w:t>κυρία Πρόεδρε</w:t>
      </w:r>
      <w:r>
        <w:rPr>
          <w:rFonts w:eastAsia="Times New Roman" w:cs="Times New Roman"/>
        </w:rPr>
        <w:t xml:space="preserve">. </w:t>
      </w:r>
    </w:p>
    <w:p w14:paraId="5E0BEB1F"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Κύριε συνάδελφε, σε αρκετά από αυτά που λέτε, έχετε δίκιο. Όμως, θέλω να σας πω ότι εάν έχετε πάει πρόσφατα στις Σέρρες θα έχετε δει, </w:t>
      </w:r>
      <w:r>
        <w:rPr>
          <w:rFonts w:eastAsia="Times New Roman" w:cs="Times New Roman"/>
          <w:bCs/>
          <w:shd w:val="clear" w:color="auto" w:fill="FFFFFF"/>
        </w:rPr>
        <w:t xml:space="preserve">επίσης, </w:t>
      </w:r>
      <w:r>
        <w:rPr>
          <w:rFonts w:eastAsia="Times New Roman" w:cs="Times New Roman"/>
        </w:rPr>
        <w:t xml:space="preserve">ότι αρκετά από αυτά που έχετε γράψει στην επίκαιρη ερώτησή σας τα έχουμε προχωρήσει. </w:t>
      </w:r>
    </w:p>
    <w:p w14:paraId="5E0BEB20"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rPr>
        <w:t>Ο διαγωνισμός που ήταν να γί</w:t>
      </w:r>
      <w:r>
        <w:rPr>
          <w:rFonts w:eastAsia="Times New Roman" w:cs="Times New Roman"/>
        </w:rPr>
        <w:t>νει στις 26 Οκτωβρίου και τελικά πάει για 1</w:t>
      </w:r>
      <w:r w:rsidRPr="00CE0358">
        <w:rPr>
          <w:rFonts w:eastAsia="Times New Roman" w:cs="Times New Roman"/>
          <w:vertAlign w:val="superscript"/>
        </w:rPr>
        <w:t>η</w:t>
      </w:r>
      <w:r>
        <w:rPr>
          <w:rFonts w:eastAsia="Times New Roman" w:cs="Times New Roman"/>
        </w:rPr>
        <w:t xml:space="preserve"> </w:t>
      </w:r>
      <w:r>
        <w:rPr>
          <w:rFonts w:eastAsia="Times New Roman" w:cs="Times New Roman"/>
        </w:rPr>
        <w:t xml:space="preserve"> Νοεμβρίου. Αυτό πρέπει να ξέρετε ότι δεν εξαρτάται από εμάς. Το έργο το έχει αναλάβει ο Διεθνής Οργανισμός Μετανάστευσης και </w:t>
      </w:r>
      <w:r>
        <w:rPr>
          <w:rFonts w:eastAsia="Times New Roman"/>
          <w:bCs/>
        </w:rPr>
        <w:t>είναι</w:t>
      </w:r>
      <w:r>
        <w:rPr>
          <w:rFonts w:eastAsia="Times New Roman" w:cs="Times New Roman"/>
        </w:rPr>
        <w:t xml:space="preserve"> μέσα στην προσπάθεια που κάνουμε τα χρήματα που έχουν πάρει θεσμικοί οργανισμοί</w:t>
      </w:r>
      <w:r>
        <w:rPr>
          <w:rFonts w:eastAsia="Times New Roman" w:cs="Times New Roman"/>
        </w:rPr>
        <w:t xml:space="preserve"> και </w:t>
      </w:r>
      <w:r>
        <w:rPr>
          <w:rFonts w:eastAsia="Times New Roman" w:cs="Times New Roman"/>
        </w:rPr>
        <w:t>μ</w:t>
      </w:r>
      <w:r>
        <w:rPr>
          <w:rFonts w:eastAsia="Times New Roman" w:cs="Times New Roman"/>
        </w:rPr>
        <w:t xml:space="preserve">η </w:t>
      </w:r>
      <w:r>
        <w:rPr>
          <w:rFonts w:eastAsia="Times New Roman" w:cs="Times New Roman"/>
        </w:rPr>
        <w:lastRenderedPageBreak/>
        <w:t>κ</w:t>
      </w:r>
      <w:r>
        <w:rPr>
          <w:rFonts w:eastAsia="Times New Roman" w:cs="Times New Roman"/>
        </w:rPr>
        <w:t xml:space="preserve">υβερνητικές </w:t>
      </w:r>
      <w:r>
        <w:rPr>
          <w:rFonts w:eastAsia="Times New Roman" w:cs="Times New Roman"/>
        </w:rPr>
        <w:t>ο</w:t>
      </w:r>
      <w:r>
        <w:rPr>
          <w:rFonts w:eastAsia="Times New Roman" w:cs="Times New Roman"/>
        </w:rPr>
        <w:t xml:space="preserve">ργανώσεις από την </w:t>
      </w:r>
      <w:r>
        <w:rPr>
          <w:rFonts w:eastAsia="Times New Roman" w:cs="Times New Roman"/>
          <w:lang w:val="en-US"/>
        </w:rPr>
        <w:t>DG</w:t>
      </w:r>
      <w:r>
        <w:rPr>
          <w:rFonts w:eastAsia="Times New Roman" w:cs="Times New Roman"/>
        </w:rPr>
        <w:t>-</w:t>
      </w:r>
      <w:r>
        <w:rPr>
          <w:rFonts w:eastAsia="Times New Roman" w:cs="Times New Roman"/>
          <w:lang w:val="en-US"/>
        </w:rPr>
        <w:t>E</w:t>
      </w:r>
      <w:r>
        <w:rPr>
          <w:rFonts w:eastAsia="Times New Roman" w:cs="Times New Roman"/>
          <w:lang w:val="en-US"/>
        </w:rPr>
        <w:t>cho</w:t>
      </w:r>
      <w:r>
        <w:rPr>
          <w:rFonts w:eastAsia="Times New Roman" w:cs="Times New Roman"/>
        </w:rPr>
        <w:t xml:space="preserve"> να μείνουν στον τόπο μας. Ο Διεθνής Οργανισμός Μετανάστευσης </w:t>
      </w:r>
      <w:r>
        <w:rPr>
          <w:rFonts w:eastAsia="Times New Roman"/>
          <w:bCs/>
        </w:rPr>
        <w:t>είναι</w:t>
      </w:r>
      <w:r>
        <w:rPr>
          <w:rFonts w:eastAsia="Times New Roman" w:cs="Times New Roman"/>
        </w:rPr>
        <w:t xml:space="preserve"> ένας πολύ αξιόπιστος </w:t>
      </w:r>
      <w:r>
        <w:rPr>
          <w:rFonts w:eastAsia="Times New Roman" w:cs="Times New Roman"/>
        </w:rPr>
        <w:t>ο</w:t>
      </w:r>
      <w:r>
        <w:rPr>
          <w:rFonts w:eastAsia="Times New Roman" w:cs="Times New Roman"/>
        </w:rPr>
        <w:t xml:space="preserve">ργανισμός. </w:t>
      </w:r>
    </w:p>
    <w:p w14:paraId="5E0BEB21"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Επομένως, αυτό που μπορώ να σας εκφράσω </w:t>
      </w:r>
      <w:r>
        <w:rPr>
          <w:rFonts w:eastAsia="Times New Roman"/>
          <w:bCs/>
        </w:rPr>
        <w:t>είναι</w:t>
      </w:r>
      <w:r>
        <w:rPr>
          <w:rFonts w:eastAsia="Times New Roman" w:cs="Times New Roman"/>
        </w:rPr>
        <w:t xml:space="preserve"> η προσωπική μου άποψη ότι τα πράγματα θα πάνε με βάση τον σχε</w:t>
      </w:r>
      <w:r>
        <w:rPr>
          <w:rFonts w:eastAsia="Times New Roman" w:cs="Times New Roman"/>
        </w:rPr>
        <w:t xml:space="preserve">διασμό, χωρίς να μπορώ να προβλέψω αν θα </w:t>
      </w:r>
      <w:r>
        <w:rPr>
          <w:rFonts w:eastAsia="Times New Roman"/>
          <w:bCs/>
        </w:rPr>
        <w:t>είναι</w:t>
      </w:r>
      <w:r>
        <w:rPr>
          <w:rFonts w:eastAsia="Times New Roman" w:cs="Times New Roman"/>
        </w:rPr>
        <w:t xml:space="preserve"> μια βδομάδα πριν ή μια βδομάδα μετά. </w:t>
      </w:r>
    </w:p>
    <w:p w14:paraId="5E0BEB22"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rPr>
        <w:t>Από τα ζητήματα που θέτετε, τα περισσότερα έχουν λυθεί. Χαίρομαι γιατί και εσείς είπατε ότι δεν έχουμε ακραία φαινόμενα. Είχαμε μια συγκέντρωση των προσφύγων και των μεταν</w:t>
      </w:r>
      <w:r>
        <w:rPr>
          <w:rFonts w:eastAsia="Times New Roman" w:cs="Times New Roman"/>
        </w:rPr>
        <w:t xml:space="preserve">αστών, οι οποίοι ήθελαν να κάνουν διακριτή τη θέση τους μέσα στην κοινωνία. </w:t>
      </w:r>
    </w:p>
    <w:p w14:paraId="5E0BEB23"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Θέλω να σας πω </w:t>
      </w:r>
      <w:r>
        <w:rPr>
          <w:rFonts w:eastAsia="Times New Roman" w:cs="Times New Roman"/>
          <w:bCs/>
          <w:shd w:val="clear" w:color="auto" w:fill="FFFFFF"/>
        </w:rPr>
        <w:t>επίσης,</w:t>
      </w:r>
      <w:r>
        <w:rPr>
          <w:rFonts w:eastAsia="Times New Roman" w:cs="Times New Roman"/>
        </w:rPr>
        <w:t xml:space="preserve"> ότι πρόκειται για Γεζίντι. Οι Γεζίντι </w:t>
      </w:r>
      <w:r>
        <w:rPr>
          <w:rFonts w:eastAsia="Times New Roman"/>
          <w:bCs/>
        </w:rPr>
        <w:t>είναι</w:t>
      </w:r>
      <w:r>
        <w:rPr>
          <w:rFonts w:eastAsia="Times New Roman" w:cs="Times New Roman"/>
        </w:rPr>
        <w:t xml:space="preserve"> μια πολυταλαιπωρημένη φυλή, στην οποία δείχνουμε σαν κράτος μια πολύ μεγάλη αλληλεγγύη. </w:t>
      </w:r>
      <w:r>
        <w:rPr>
          <w:rFonts w:eastAsia="Times New Roman"/>
          <w:bCs/>
        </w:rPr>
        <w:t>Έχουμε</w:t>
      </w:r>
      <w:r>
        <w:rPr>
          <w:rFonts w:eastAsia="Times New Roman" w:cs="Times New Roman"/>
        </w:rPr>
        <w:t xml:space="preserve"> πάρει ευχαριστήριο γράμμα -δυστυχώς, δεν το έχω μαζί μου, αλλά μπορώ να σας το φέρω- από την υπεύθυνη για τους Γεζίντι, την Άντα, για τον τρόπο με τον οποίο έχουμε συμπεριφερθεί στους Γεζίντι. </w:t>
      </w:r>
    </w:p>
    <w:p w14:paraId="5E0BEB24" w14:textId="77777777" w:rsidR="003003D5" w:rsidRDefault="00646F6D">
      <w:pPr>
        <w:tabs>
          <w:tab w:val="left" w:pos="426"/>
          <w:tab w:val="center" w:pos="4393"/>
        </w:tabs>
        <w:spacing w:after="0" w:line="600" w:lineRule="auto"/>
        <w:ind w:firstLine="851"/>
        <w:jc w:val="both"/>
        <w:rPr>
          <w:rFonts w:eastAsia="Times New Roman"/>
        </w:rPr>
      </w:pPr>
      <w:r>
        <w:rPr>
          <w:rFonts w:eastAsia="Times New Roman" w:cs="Times New Roman"/>
        </w:rPr>
        <w:lastRenderedPageBreak/>
        <w:t xml:space="preserve">Η δομή στις Σέρρες θα </w:t>
      </w:r>
      <w:r>
        <w:rPr>
          <w:rFonts w:eastAsia="Times New Roman"/>
          <w:bCs/>
        </w:rPr>
        <w:t>είναι</w:t>
      </w:r>
      <w:r>
        <w:rPr>
          <w:rFonts w:eastAsia="Times New Roman" w:cs="Times New Roman"/>
        </w:rPr>
        <w:t xml:space="preserve"> μια πρότυπη δομή. Και την ίδια ώρ</w:t>
      </w:r>
      <w:r>
        <w:rPr>
          <w:rFonts w:eastAsia="Times New Roman" w:cs="Times New Roman"/>
        </w:rPr>
        <w:t>α που ετοιμάζουμε να φτιάξουμε τη μόνιμη δομή, την αξιοπρεπή κ</w:t>
      </w:r>
      <w:r w:rsidRPr="00895369">
        <w:rPr>
          <w:rFonts w:eastAsia="Times New Roman" w:cs="Times New Roman"/>
        </w:rPr>
        <w:t>.</w:t>
      </w:r>
      <w:r>
        <w:rPr>
          <w:rFonts w:eastAsia="Times New Roman" w:cs="Times New Roman"/>
        </w:rPr>
        <w:t xml:space="preserve">λπ., ξεκινάμε </w:t>
      </w:r>
      <w:r>
        <w:rPr>
          <w:rFonts w:eastAsia="Times New Roman"/>
        </w:rPr>
        <w:t xml:space="preserve">διαδικασίες αντικατάστασης των σκηνών. Έχουμε μεταφέρει ήδη τριάντα κοντέινερ επάνω και μεταφέρουμε κι άλλα, μέχρι να ολοκληρωθούν οι εργασίες. </w:t>
      </w:r>
    </w:p>
    <w:p w14:paraId="5E0BEB25" w14:textId="77777777" w:rsidR="003003D5" w:rsidRDefault="00646F6D">
      <w:pPr>
        <w:tabs>
          <w:tab w:val="left" w:pos="426"/>
          <w:tab w:val="center" w:pos="4393"/>
        </w:tabs>
        <w:spacing w:after="0" w:line="600" w:lineRule="auto"/>
        <w:ind w:firstLine="851"/>
        <w:jc w:val="both"/>
        <w:rPr>
          <w:rFonts w:eastAsia="Times New Roman" w:cs="Times New Roman"/>
        </w:rPr>
      </w:pPr>
      <w:r>
        <w:rPr>
          <w:rFonts w:eastAsia="Times New Roman"/>
        </w:rPr>
        <w:t xml:space="preserve">Όσον αφορά τη σίτιση, το πρόβλημα </w:t>
      </w:r>
      <w:r>
        <w:rPr>
          <w:rFonts w:eastAsia="Times New Roman"/>
        </w:rPr>
        <w:t xml:space="preserve">με το συσσίτιο </w:t>
      </w:r>
      <w:r>
        <w:rPr>
          <w:rFonts w:eastAsia="Times New Roman"/>
          <w:bCs/>
        </w:rPr>
        <w:t>είναι</w:t>
      </w:r>
      <w:r>
        <w:rPr>
          <w:rFonts w:eastAsia="Times New Roman"/>
        </w:rPr>
        <w:t xml:space="preserve"> γνωστό. Υπάρχει παντού. Ανά περιπτώσεις πετάνε το φαγητό τους και διαμαρτύρονται για το φαγητό. Νομίζω ότι αυτό θα πρέπει να το δεχτούμε με μια καρτερικότητα εμείς σαν Έλληνες, παρ</w:t>
      </w:r>
      <w:r w:rsidRPr="00895369">
        <w:rPr>
          <w:rFonts w:eastAsia="Times New Roman"/>
        </w:rPr>
        <w:t xml:space="preserve">’ </w:t>
      </w:r>
      <w:r>
        <w:rPr>
          <w:rFonts w:eastAsia="Times New Roman"/>
        </w:rPr>
        <w:t xml:space="preserve">ότι </w:t>
      </w:r>
      <w:r>
        <w:rPr>
          <w:rFonts w:eastAsia="Times New Roman"/>
          <w:bCs/>
          <w:shd w:val="clear" w:color="auto" w:fill="FFFFFF"/>
        </w:rPr>
        <w:t>υπάρχουν</w:t>
      </w:r>
      <w:r>
        <w:rPr>
          <w:rFonts w:eastAsia="Times New Roman"/>
        </w:rPr>
        <w:t xml:space="preserve"> πολλοί Έλληνες που θα ήθελαν να έχουν τρία γεύματα δωρεάν την ημέρα, καταλαβαίνοντας τις δυσκολίες που έχουν αυτοί οι άνθρωποι. </w:t>
      </w:r>
    </w:p>
    <w:p w14:paraId="5E0BEB2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Έτσι κι αλλιώς, το πλάνο που έχουμε καταστρώσει σαν Κυβέρνηση μαζί με την </w:t>
      </w:r>
      <w:r>
        <w:rPr>
          <w:rFonts w:eastAsia="Times New Roman" w:cs="Times New Roman"/>
          <w:lang w:val="en-US"/>
        </w:rPr>
        <w:t>DG</w:t>
      </w:r>
      <w:r>
        <w:rPr>
          <w:rFonts w:eastAsia="Times New Roman" w:cs="Times New Roman"/>
        </w:rPr>
        <w:t xml:space="preserve"> </w:t>
      </w:r>
      <w:r>
        <w:rPr>
          <w:rFonts w:eastAsia="Times New Roman" w:cs="Times New Roman"/>
          <w:lang w:val="en-US"/>
        </w:rPr>
        <w:t>E</w:t>
      </w:r>
      <w:r>
        <w:rPr>
          <w:rFonts w:eastAsia="Times New Roman" w:cs="Times New Roman"/>
          <w:lang w:val="en-US"/>
        </w:rPr>
        <w:t>cho</w:t>
      </w:r>
      <w:r>
        <w:rPr>
          <w:rFonts w:eastAsia="Times New Roman" w:cs="Times New Roman"/>
        </w:rPr>
        <w:t xml:space="preserve"> </w:t>
      </w:r>
      <w:r>
        <w:rPr>
          <w:rFonts w:eastAsia="Times New Roman" w:cs="Times New Roman"/>
          <w:szCs w:val="24"/>
        </w:rPr>
        <w:t>είναι ότι μέχρι τα Χριστούγεννα, από τον και</w:t>
      </w:r>
      <w:r>
        <w:rPr>
          <w:rFonts w:eastAsia="Times New Roman" w:cs="Times New Roman"/>
          <w:szCs w:val="24"/>
        </w:rPr>
        <w:t>νούρ</w:t>
      </w:r>
      <w:r>
        <w:rPr>
          <w:rFonts w:eastAsia="Times New Roman" w:cs="Times New Roman"/>
          <w:szCs w:val="24"/>
        </w:rPr>
        <w:t>γ</w:t>
      </w:r>
      <w:r>
        <w:rPr>
          <w:rFonts w:eastAsia="Times New Roman" w:cs="Times New Roman"/>
          <w:szCs w:val="24"/>
        </w:rPr>
        <w:t xml:space="preserve">ιο χρόνο, θα αντικατασταθεί το συσσίτιο με </w:t>
      </w:r>
      <w:r>
        <w:rPr>
          <w:rFonts w:eastAsia="Times New Roman" w:cs="Times New Roman"/>
          <w:szCs w:val="24"/>
          <w:lang w:val="en-US"/>
        </w:rPr>
        <w:t>cash</w:t>
      </w:r>
      <w:r>
        <w:rPr>
          <w:rFonts w:eastAsia="Times New Roman" w:cs="Times New Roman"/>
          <w:szCs w:val="24"/>
        </w:rPr>
        <w:t xml:space="preserve">, με ένα </w:t>
      </w:r>
      <w:r>
        <w:rPr>
          <w:rFonts w:eastAsia="Times New Roman" w:cs="Times New Roman"/>
          <w:szCs w:val="24"/>
          <w:lang w:val="en-US"/>
        </w:rPr>
        <w:t>voucher</w:t>
      </w:r>
      <w:r>
        <w:rPr>
          <w:rFonts w:eastAsia="Times New Roman" w:cs="Times New Roman"/>
          <w:szCs w:val="24"/>
        </w:rPr>
        <w:t xml:space="preserve"> με το οποίο θα μπορούν οι άνθρωποι να ψωνίζουν και να μαγειρεύουν στις κουζίνες που θα έχουν πια στα σπιτάκια και όχι μέσα στις σκηνές και που αυτό θα έχει κάποιες ευεργετικές επιπτώσεις </w:t>
      </w:r>
      <w:r>
        <w:rPr>
          <w:rFonts w:eastAsia="Times New Roman" w:cs="Times New Roman"/>
          <w:szCs w:val="24"/>
        </w:rPr>
        <w:t xml:space="preserve">στην τοπική κοινωνία. </w:t>
      </w:r>
    </w:p>
    <w:p w14:paraId="5E0BEB2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Με αυτήν την έννοια, εμείς πήραμε πάρα πολύ σοβαρά υπ</w:t>
      </w:r>
      <w:r w:rsidRPr="003F3E2E">
        <w:rPr>
          <w:rFonts w:eastAsia="Times New Roman" w:cs="Times New Roman"/>
          <w:szCs w:val="24"/>
        </w:rPr>
        <w:t>’</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την ερώτησή σας. Πολλά πράγματα, όπως το φυλάκιο της Αστυνομίας, τα θεραπεύσαμε. Προσπαθούμε πολύ σκληρά να είμαστε εντάξει με αυτές τις υποχρεώσεις. </w:t>
      </w:r>
    </w:p>
    <w:p w14:paraId="5E0BEB2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ασία Χριστοδουλοπούλου):</w:t>
      </w:r>
      <w:r>
        <w:rPr>
          <w:rFonts w:eastAsia="Times New Roman" w:cs="Times New Roman"/>
          <w:szCs w:val="24"/>
        </w:rPr>
        <w:t xml:space="preserve"> Κύριε Μεγαλομύστακα, έχετε τον λόγο για τρία λεπτά για τη δευτερολογία σας. </w:t>
      </w:r>
    </w:p>
    <w:p w14:paraId="5E0BEB2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Ευχαριστώ, κυρία Πρόεδρε. </w:t>
      </w:r>
    </w:p>
    <w:p w14:paraId="5E0BEB2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Αποτελεί όντως ευτυχές γεγονός το ότι οι άνθρωποι, οι πρόσφυγες, που έχουν έρθει στις Σέρρες είναι μ</w:t>
      </w:r>
      <w:r>
        <w:rPr>
          <w:rFonts w:eastAsia="Times New Roman" w:cs="Times New Roman"/>
          <w:szCs w:val="24"/>
        </w:rPr>
        <w:t>ία φιλειρηνική και φιλήσυχη ομάδα ανθρώπων. Ο Σερραϊκός λαός τους έχει υποδεχθεί με μεγάλη φιλοξενία. Έχουν καλύψει πάρα πολλές ανάγκες που, δυστυχώς, δεν μπόρεσαν να καλυφθούν από τους αρμόδιους φορείς. Σε κα</w:t>
      </w:r>
      <w:r>
        <w:rPr>
          <w:rFonts w:eastAsia="Times New Roman" w:cs="Times New Roman"/>
          <w:szCs w:val="24"/>
        </w:rPr>
        <w:t>μ</w:t>
      </w:r>
      <w:r>
        <w:rPr>
          <w:rFonts w:eastAsia="Times New Roman" w:cs="Times New Roman"/>
          <w:szCs w:val="24"/>
        </w:rPr>
        <w:t>μία περίπτωση, πάντως, δεν αμφισβητώ την αξιοπ</w:t>
      </w:r>
      <w:r>
        <w:rPr>
          <w:rFonts w:eastAsia="Times New Roman" w:cs="Times New Roman"/>
          <w:szCs w:val="24"/>
        </w:rPr>
        <w:t xml:space="preserve">ιστία του φορέα που έχει αναλάβει το έργο. Και να τελειώσει το έργο μία εβδομάδα πριν, μία εβδομάδα μετά, όπως αναφέρατε κι εσείς, μιλάμε για τέλη Δεκεμβρίου. Η θερμοκρασία στη βόρεια Ελλάδα δεν είναι ιδανική. Η θερμοκρασία </w:t>
      </w:r>
      <w:r>
        <w:rPr>
          <w:rFonts w:eastAsia="Times New Roman" w:cs="Times New Roman"/>
          <w:szCs w:val="24"/>
        </w:rPr>
        <w:lastRenderedPageBreak/>
        <w:t>δεν είναι όπως εδώ στην Αθήνα όπ</w:t>
      </w:r>
      <w:r>
        <w:rPr>
          <w:rFonts w:eastAsia="Times New Roman" w:cs="Times New Roman"/>
          <w:szCs w:val="24"/>
        </w:rPr>
        <w:t>ου δεν βρέχει συχνά και δεν υπάρχουν αυτές οι χαμηλές θερμοκρασίες. Εκείνο τον μήνα, ενδεχομένως να πιάσουμε θερμοκρασία και μείον δέκα και μείον επτά και μείον οχτώ. Οι άνθρωποι αυτοί βρίσκονται σε μία περιοχή, όπου η υγρασία είναι πάρα πολύ υψηλή και δεν</w:t>
      </w:r>
      <w:r>
        <w:rPr>
          <w:rFonts w:eastAsia="Times New Roman" w:cs="Times New Roman"/>
          <w:szCs w:val="24"/>
        </w:rPr>
        <w:t xml:space="preserve"> επικρατούν οι συνθήκες στις οποίες μπορούν να ζήσουν άνθρωποι και ειδικότερα μικρά παιδιά, όπως είπα και πριν. Διότι ευτυχώς ή δυστυχώς, αυτή είναι η δομή και η σύσταση της ομάδας των ανθρώπων που βρίσκονται στις Σέρρες. </w:t>
      </w:r>
    </w:p>
    <w:p w14:paraId="5E0BEB2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Επίσης, αναφέρατε το θέμα με το </w:t>
      </w:r>
      <w:r>
        <w:rPr>
          <w:rFonts w:eastAsia="Times New Roman" w:cs="Times New Roman"/>
          <w:szCs w:val="24"/>
          <w:lang w:val="en-US"/>
        </w:rPr>
        <w:t>I</w:t>
      </w:r>
      <w:r>
        <w:rPr>
          <w:rFonts w:eastAsia="Times New Roman" w:cs="Times New Roman"/>
          <w:szCs w:val="24"/>
          <w:lang w:val="en-US"/>
        </w:rPr>
        <w:t>SOBOX</w:t>
      </w:r>
      <w:r>
        <w:rPr>
          <w:rFonts w:eastAsia="Times New Roman" w:cs="Times New Roman"/>
          <w:szCs w:val="24"/>
        </w:rPr>
        <w:t xml:space="preserve"> για τους αστυνομικούς. Ναι, έχει έρθει το </w:t>
      </w:r>
      <w:r>
        <w:rPr>
          <w:rFonts w:eastAsia="Times New Roman" w:cs="Times New Roman"/>
          <w:szCs w:val="24"/>
          <w:lang w:val="en-US"/>
        </w:rPr>
        <w:t>ISOBOX</w:t>
      </w:r>
      <w:r>
        <w:rPr>
          <w:rFonts w:eastAsia="Times New Roman" w:cs="Times New Roman"/>
          <w:szCs w:val="24"/>
        </w:rPr>
        <w:t xml:space="preserve">, αλλά δεν έχει συνδεθεί ούτε η ύδρευση ούτε η αποχέτευση ούτε και ο ηλεκτρισμός. Είναι, δηλαδή, άχρηστο. </w:t>
      </w:r>
    </w:p>
    <w:p w14:paraId="5E0BEB2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Οι πρόσφυγες είναι στη δομή από τις 4 Αυγούστου και υπολογίζουμε ότι το κέντρο θα είναι έτοιμο </w:t>
      </w:r>
      <w:r>
        <w:rPr>
          <w:rFonts w:eastAsia="Times New Roman" w:cs="Times New Roman"/>
          <w:szCs w:val="24"/>
        </w:rPr>
        <w:t xml:space="preserve">μετά από πέντε μήνες, στα τέλη Δεκεμβρίου. Δεν νομίζω ότι αυτό που αρμόζει για την περίσταση δυστυχώς. Πρέπει να πράξουμε άμεσα, να πιέσουμε όσο μπορούμε. Δεν έρχομαι για να γίνω καταγγελτικός </w:t>
      </w:r>
      <w:r>
        <w:rPr>
          <w:rFonts w:eastAsia="Times New Roman" w:cs="Times New Roman"/>
          <w:szCs w:val="24"/>
        </w:rPr>
        <w:lastRenderedPageBreak/>
        <w:t>και να κάνω στείρα αντιπολίτευση. Έρχομαι εδώ για να λύσουμε έν</w:t>
      </w:r>
      <w:r>
        <w:rPr>
          <w:rFonts w:eastAsia="Times New Roman" w:cs="Times New Roman"/>
          <w:szCs w:val="24"/>
        </w:rPr>
        <w:t>α πρόβλημα. Δεν μπορούν οι πρόσφυγες να επιβιώσουν μέσα σε σκηνές όταν βρέχει και όταν χιονίζει. Πρέπει να δράσουμε λίγο πιο γρήγορα.</w:t>
      </w:r>
    </w:p>
    <w:p w14:paraId="5E0BEB2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 Σας επαναλαμβάνω ότι το </w:t>
      </w:r>
      <w:r>
        <w:rPr>
          <w:rFonts w:eastAsia="Times New Roman" w:cs="Times New Roman"/>
          <w:szCs w:val="24"/>
          <w:lang w:val="en-US"/>
        </w:rPr>
        <w:t>ISOBOX</w:t>
      </w:r>
      <w:r>
        <w:rPr>
          <w:rFonts w:eastAsia="Times New Roman" w:cs="Times New Roman"/>
          <w:szCs w:val="24"/>
        </w:rPr>
        <w:t xml:space="preserve"> όντως έχει έρθει. Δεν ξέρω αν είστε ενήμερος ότι δεν έχει συνδεθεί με την ύδρευση, τον ηλε</w:t>
      </w:r>
      <w:r>
        <w:rPr>
          <w:rFonts w:eastAsia="Times New Roman" w:cs="Times New Roman"/>
          <w:szCs w:val="24"/>
        </w:rPr>
        <w:t xml:space="preserve">κτρισμό και την αποχέτευση. Αυτή τη στιγμή είναι άχρηστο. Πρέπει να δράσουμε άμεσα γι’ αυτό. </w:t>
      </w:r>
    </w:p>
    <w:p w14:paraId="5E0BEB2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5E0BEB2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 </w:t>
      </w:r>
    </w:p>
    <w:p w14:paraId="5E0BEB3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w:t>
      </w:r>
      <w:r>
        <w:rPr>
          <w:rFonts w:eastAsia="Times New Roman" w:cs="Times New Roman"/>
          <w:b/>
          <w:szCs w:val="24"/>
        </w:rPr>
        <w:t xml:space="preserve">κής Ανασυγκρότησης): </w:t>
      </w:r>
      <w:r>
        <w:rPr>
          <w:rFonts w:eastAsia="Times New Roman" w:cs="Times New Roman"/>
          <w:szCs w:val="24"/>
        </w:rPr>
        <w:t xml:space="preserve">Ευχαριστώ, κυρία Πρόεδρε. </w:t>
      </w:r>
    </w:p>
    <w:p w14:paraId="5E0BEB3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δεν έχω πολλά να σας πω. Δεν διαφωνώ με το τελικό σας συμπέρασμα ότι πρέπει να δράσουμε άμεσα. Νομίζω ότι προσπαθούμε και δρούμε μέσα στα πλαίσια των δυνατοτήτων που μας παρέχονται. Και δρούμε άμεσα. </w:t>
      </w:r>
    </w:p>
    <w:p w14:paraId="5E0BEB3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Σας είπα και πριν ότι καταλαβαίνω τις </w:t>
      </w:r>
      <w:r>
        <w:rPr>
          <w:rFonts w:eastAsia="Times New Roman" w:cs="Times New Roman"/>
          <w:szCs w:val="24"/>
        </w:rPr>
        <w:t>συνθήκες στη βόρεια Ελλάδα έτσι κι αλλιώς. Εν τω μεταξύ, την ίδια ώρα που φτιάχνουμε τη μόνιμη δομή, μεταφέρουμε οικίσκους για να τους εγκαταστήσουμε προσωρινά. Κάνουμε δύο έργα μαζί, δηλαδή, κάνουμε το ξεχειμώνιασμα. Ήδη και στις πενήντα χιλιάδες, που υπά</w:t>
      </w:r>
      <w:r>
        <w:rPr>
          <w:rFonts w:eastAsia="Times New Roman" w:cs="Times New Roman"/>
          <w:szCs w:val="24"/>
        </w:rPr>
        <w:t xml:space="preserve">ρχουν, έχουν διανεμηθεί τα χειμωνιάτικα ρούχα, γαλότσες, αδιάβροχα, </w:t>
      </w:r>
      <w:r>
        <w:rPr>
          <w:rFonts w:eastAsia="Times New Roman" w:cs="Times New Roman"/>
          <w:szCs w:val="24"/>
          <w:lang w:val="en-US"/>
        </w:rPr>
        <w:t>sleeping</w:t>
      </w:r>
      <w:r>
        <w:rPr>
          <w:rFonts w:eastAsia="Times New Roman" w:cs="Times New Roman"/>
          <w:szCs w:val="24"/>
        </w:rPr>
        <w:t xml:space="preserve"> </w:t>
      </w:r>
      <w:r>
        <w:rPr>
          <w:rFonts w:eastAsia="Times New Roman" w:cs="Times New Roman"/>
          <w:szCs w:val="24"/>
          <w:lang w:val="en-US"/>
        </w:rPr>
        <w:t>bags</w:t>
      </w:r>
      <w:r>
        <w:rPr>
          <w:rFonts w:eastAsia="Times New Roman" w:cs="Times New Roman"/>
          <w:szCs w:val="24"/>
        </w:rPr>
        <w:t xml:space="preserve">, κουβέρτες, όλα αυτά τα πράγματα κι ένα ποσό. </w:t>
      </w:r>
    </w:p>
    <w:p w14:paraId="5E0BEB3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θεωρώ ανούσιο να αντιδικήσω μαζί σας, γιατί διαβλέπω ότι δεν υπάρχει κάτι να αντιδικήσουμε. Συμφωνούμε, λοιπόν, </w:t>
      </w:r>
      <w:r>
        <w:rPr>
          <w:rFonts w:eastAsia="Times New Roman" w:cs="Times New Roman"/>
          <w:szCs w:val="24"/>
        </w:rPr>
        <w:t xml:space="preserve">εμείς ως Κυβέρνηση στις παρατηρήσεις που κάνατε. Μένει να αποδειχθεί ότι θα τα καταφέρουμε και με τη βοήθειά σας. </w:t>
      </w:r>
    </w:p>
    <w:p w14:paraId="5E0BEB3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ότι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έχουμε καλή σχέση στις Σέρρες, δηλαδή, μας βοηθάει, δεν έχουμε ρήξη ή οτιδήποτε τέτοιο. </w:t>
      </w:r>
    </w:p>
    <w:p w14:paraId="5E0BEB3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Σας ευ</w:t>
      </w:r>
      <w:r>
        <w:rPr>
          <w:rFonts w:eastAsia="Times New Roman" w:cs="Times New Roman"/>
          <w:szCs w:val="24"/>
        </w:rPr>
        <w:t xml:space="preserve">χαριστώ πολύ. </w:t>
      </w:r>
    </w:p>
    <w:p w14:paraId="5E0BEB3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cs="Times New Roman"/>
          <w:szCs w:val="24"/>
        </w:rPr>
        <w:t>ΒΕΝΙΖΕΛΟΣ» και ενημερώθηκαν για την ιστορία του κτηρίου και τον τρόπο οργάνωσης και λειτουργίας της Βουλής των Ελλήνων, πενήντα μαθήτριες και μαθητές και έξι εκπαιδευτικοί συνοδοί τους από το 3</w:t>
      </w:r>
      <w:r>
        <w:rPr>
          <w:rFonts w:eastAsia="Times New Roman" w:cs="Times New Roman"/>
          <w:szCs w:val="24"/>
          <w:vertAlign w:val="superscript"/>
        </w:rPr>
        <w:t>ο</w:t>
      </w:r>
      <w:r>
        <w:rPr>
          <w:rFonts w:eastAsia="Times New Roman" w:cs="Times New Roman"/>
          <w:szCs w:val="24"/>
        </w:rPr>
        <w:t xml:space="preserve"> Δημοτικό Σχολείο Λάρισας. </w:t>
      </w:r>
    </w:p>
    <w:p w14:paraId="5E0BEB3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 Η Βουλή το</w:t>
      </w:r>
      <w:r>
        <w:rPr>
          <w:rFonts w:eastAsia="Times New Roman" w:cs="Times New Roman"/>
          <w:szCs w:val="24"/>
        </w:rPr>
        <w:t>ύ</w:t>
      </w:r>
      <w:r>
        <w:rPr>
          <w:rFonts w:eastAsia="Times New Roman" w:cs="Times New Roman"/>
          <w:szCs w:val="24"/>
        </w:rPr>
        <w:t>ς καλωσορίζει.</w:t>
      </w:r>
    </w:p>
    <w:p w14:paraId="5E0BEB38" w14:textId="77777777" w:rsidR="003003D5" w:rsidRDefault="00646F6D">
      <w:pPr>
        <w:spacing w:after="0"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 όλες τις πτέρυγες της Βουλής)</w:t>
      </w:r>
    </w:p>
    <w:p w14:paraId="5E0BEB3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5E0BEB3A" w14:textId="77777777" w:rsidR="003003D5" w:rsidRDefault="00646F6D">
      <w:pPr>
        <w:spacing w:after="0" w:line="600" w:lineRule="auto"/>
        <w:ind w:firstLine="720"/>
        <w:jc w:val="center"/>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p>
    <w:p w14:paraId="5E0BEB3B" w14:textId="77777777" w:rsidR="003003D5" w:rsidRDefault="00646F6D">
      <w:pPr>
        <w:spacing w:after="0" w:line="600" w:lineRule="auto"/>
        <w:ind w:firstLine="720"/>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Κυρίες και κύριοι συνάδελφοι, εισερχόμαστε στη συζήτηση των</w:t>
      </w:r>
    </w:p>
    <w:p w14:paraId="5E0BEB3C" w14:textId="77777777" w:rsidR="003003D5" w:rsidRDefault="00646F6D">
      <w:pPr>
        <w:spacing w:after="0" w:line="600" w:lineRule="auto"/>
        <w:ind w:firstLine="720"/>
        <w:jc w:val="center"/>
        <w:rPr>
          <w:rFonts w:eastAsia="Times New Roman"/>
          <w:b/>
          <w:szCs w:val="24"/>
        </w:rPr>
      </w:pPr>
      <w:r>
        <w:rPr>
          <w:rFonts w:eastAsia="Times New Roman"/>
          <w:b/>
          <w:szCs w:val="24"/>
        </w:rPr>
        <w:t>ΕΠΕΡΩΤΗΣΕΩΝ</w:t>
      </w:r>
    </w:p>
    <w:p w14:paraId="5E0BEB3D" w14:textId="77777777" w:rsidR="003003D5" w:rsidRDefault="00646F6D">
      <w:pPr>
        <w:spacing w:after="0" w:line="600" w:lineRule="auto"/>
        <w:ind w:firstLine="720"/>
        <w:jc w:val="both"/>
        <w:rPr>
          <w:rFonts w:eastAsia="Times New Roman"/>
          <w:szCs w:val="24"/>
        </w:rPr>
      </w:pPr>
      <w:r>
        <w:rPr>
          <w:rFonts w:eastAsia="Times New Roman"/>
          <w:szCs w:val="24"/>
        </w:rPr>
        <w:t xml:space="preserve">Θα συζητηθεί η υπ’ αριθμόν 1/1/4-10-2016 επίκαιρη επερώτηση </w:t>
      </w:r>
      <w:r>
        <w:rPr>
          <w:rFonts w:eastAsia="Times New Roman"/>
          <w:szCs w:val="24"/>
        </w:rPr>
        <w:t xml:space="preserve">των </w:t>
      </w:r>
      <w:r>
        <w:rPr>
          <w:rFonts w:eastAsia="Times New Roman"/>
          <w:szCs w:val="24"/>
        </w:rPr>
        <w:t xml:space="preserve">Βουλευτών της Νέας Δημοκρατίας </w:t>
      </w:r>
      <w:r>
        <w:rPr>
          <w:rFonts w:eastAsia="Times New Roman"/>
          <w:szCs w:val="24"/>
        </w:rPr>
        <w:t>κυρίων Γεωργίου Κουμουτσάκου, Βασιλείου Κικίλια, Παναγιώτη Μηταράκη, Εμμανουήλ (Μάνου) Κόνσολα, Χα</w:t>
      </w:r>
      <w:r>
        <w:rPr>
          <w:rFonts w:eastAsia="Times New Roman"/>
          <w:szCs w:val="24"/>
        </w:rPr>
        <w:t>ράλαμπου Αθανασίου, Κωνσταντίνου Αχ. Καραμανλή, Αναστασίου (Τάσ</w:t>
      </w:r>
      <w:r>
        <w:rPr>
          <w:rFonts w:eastAsia="Times New Roman"/>
          <w:szCs w:val="24"/>
        </w:rPr>
        <w:t>ου) Δημοσχάκη, Δημητρίου Κυριαζίδη και Κωνσταντίου Τσιάρα</w:t>
      </w:r>
      <w:r>
        <w:rPr>
          <w:rFonts w:eastAsia="Times New Roman"/>
          <w:szCs w:val="24"/>
        </w:rPr>
        <w:t xml:space="preserve"> </w:t>
      </w:r>
      <w:r>
        <w:rPr>
          <w:rFonts w:eastAsia="Times New Roman"/>
          <w:szCs w:val="24"/>
        </w:rPr>
        <w:t xml:space="preserve">προς τον Υπουργό Εσωτερικών και Διοικητικής Ανασυγκρότησης </w:t>
      </w:r>
      <w:r>
        <w:rPr>
          <w:rFonts w:eastAsia="Times New Roman"/>
          <w:szCs w:val="24"/>
        </w:rPr>
        <w:t>σχετικά με τις ε</w:t>
      </w:r>
      <w:r>
        <w:rPr>
          <w:rFonts w:eastAsia="Times New Roman"/>
          <w:szCs w:val="24"/>
        </w:rPr>
        <w:t xml:space="preserve">πίσημες καταγγελίες και </w:t>
      </w:r>
      <w:r>
        <w:rPr>
          <w:rFonts w:eastAsia="Times New Roman"/>
          <w:szCs w:val="24"/>
        </w:rPr>
        <w:t>«</w:t>
      </w:r>
      <w:r>
        <w:rPr>
          <w:rFonts w:eastAsia="Times New Roman"/>
          <w:szCs w:val="24"/>
        </w:rPr>
        <w:t>σκιές</w:t>
      </w:r>
      <w:r>
        <w:rPr>
          <w:rFonts w:eastAsia="Times New Roman"/>
          <w:szCs w:val="24"/>
        </w:rPr>
        <w:t>»</w:t>
      </w:r>
      <w:r>
        <w:rPr>
          <w:rFonts w:eastAsia="Times New Roman"/>
          <w:szCs w:val="24"/>
        </w:rPr>
        <w:t xml:space="preserve"> στη διαχείριση του προσφυγικού.</w:t>
      </w:r>
    </w:p>
    <w:p w14:paraId="5E0BEB3E" w14:textId="77777777" w:rsidR="003003D5" w:rsidRDefault="00646F6D">
      <w:pPr>
        <w:spacing w:after="0" w:line="600" w:lineRule="auto"/>
        <w:ind w:firstLine="720"/>
        <w:jc w:val="both"/>
        <w:rPr>
          <w:rFonts w:eastAsia="Times New Roman"/>
          <w:szCs w:val="24"/>
        </w:rPr>
      </w:pPr>
      <w:r>
        <w:rPr>
          <w:rFonts w:eastAsia="Times New Roman"/>
          <w:szCs w:val="24"/>
        </w:rPr>
        <w:t xml:space="preserve">Θα ξεκινήσει ο πρώτος επερωτών Βουλευτής της Β΄ Αθηνών της Νέας Δημοκρατίας ο κ. Γεώργιος Κουμουτσάκος, για δέκα λεπτά. Έχουν οριστεί οι ομιλητές από τους επερωτώντες. Είναι ο κ. Κικίλιας, ο κ. Μηταράκης, ο κ. Κόνσολας, ο κ. Αθανασίου, ο κ. Δημοσχάκης και </w:t>
      </w:r>
      <w:r>
        <w:rPr>
          <w:rFonts w:eastAsia="Times New Roman"/>
          <w:szCs w:val="24"/>
        </w:rPr>
        <w:t xml:space="preserve">ο κ. Κυριαζίδης. Εκ μέρους της Κυβέρνησης θα μιλήσει ο Αναπληρωτής Υπουργός ο κ. Μουζάλας. Ως Κοινοβουλευτικοί Εκπρόσωποι </w:t>
      </w:r>
      <w:r>
        <w:rPr>
          <w:rFonts w:eastAsia="Times New Roman"/>
          <w:szCs w:val="24"/>
        </w:rPr>
        <w:lastRenderedPageBreak/>
        <w:t>έχουν οριστεί από τη Νέα Δημοκρατία ο κ. Γεωργιάδης, από τον ΣΥΡΙΖΑ ο κ. Μιχαηλίδης, από τον Λαϊκό Σύνδεσμο – Χρυσή Αυγή ο κ. Ηλιόπουλ</w:t>
      </w:r>
      <w:r>
        <w:rPr>
          <w:rFonts w:eastAsia="Times New Roman"/>
          <w:szCs w:val="24"/>
        </w:rPr>
        <w:t>ος, από τη Δημοκρατική Συμπαράταξη ΠΑΣΟΚ – ΔΗΜΑΡ ο κ. Παπαθεοδώρου, από το ΚΚΕ ο κ. Κατσώτης, από το Ποτάμι ο κ. Ψαριανός, από τους ΑΝΕΛ ο κ. Κόκκαλης και από την Ένωση Κεντρώων ο κ. Καρράς.</w:t>
      </w:r>
    </w:p>
    <w:p w14:paraId="5E0BEB3F" w14:textId="77777777" w:rsidR="003003D5" w:rsidRDefault="00646F6D">
      <w:pPr>
        <w:spacing w:after="0" w:line="600" w:lineRule="auto"/>
        <w:ind w:firstLine="720"/>
        <w:jc w:val="both"/>
        <w:rPr>
          <w:rFonts w:eastAsia="Times New Roman"/>
          <w:szCs w:val="24"/>
        </w:rPr>
      </w:pPr>
      <w:r>
        <w:rPr>
          <w:rFonts w:eastAsia="Times New Roman"/>
          <w:szCs w:val="24"/>
        </w:rPr>
        <w:t>Τον λόγο έχει ο κ. Κουμουτσάκος για δέκα λεπτά.</w:t>
      </w:r>
    </w:p>
    <w:p w14:paraId="5E0BEB40" w14:textId="77777777" w:rsidR="003003D5" w:rsidRDefault="00646F6D">
      <w:pPr>
        <w:spacing w:after="0" w:line="600" w:lineRule="auto"/>
        <w:ind w:firstLine="720"/>
        <w:jc w:val="both"/>
        <w:rPr>
          <w:rFonts w:eastAsia="Times New Roman"/>
          <w:szCs w:val="24"/>
        </w:rPr>
      </w:pPr>
      <w:r>
        <w:rPr>
          <w:rFonts w:eastAsia="Times New Roman"/>
          <w:b/>
          <w:szCs w:val="24"/>
        </w:rPr>
        <w:t>ΓΕΩΡΓΙΟΣ ΚΟΥΜΟΥΤΣ</w:t>
      </w:r>
      <w:r>
        <w:rPr>
          <w:rFonts w:eastAsia="Times New Roman"/>
          <w:b/>
          <w:szCs w:val="24"/>
        </w:rPr>
        <w:t xml:space="preserve">ΑΚΟΣ: </w:t>
      </w:r>
      <w:r>
        <w:rPr>
          <w:rFonts w:eastAsia="Times New Roman"/>
          <w:szCs w:val="24"/>
        </w:rPr>
        <w:t>Ευχαριστώ, κυρία Πρόεδρε.</w:t>
      </w:r>
    </w:p>
    <w:p w14:paraId="5E0BEB41" w14:textId="77777777" w:rsidR="003003D5" w:rsidRDefault="00646F6D">
      <w:pPr>
        <w:spacing w:after="0" w:line="600" w:lineRule="auto"/>
        <w:ind w:firstLine="720"/>
        <w:jc w:val="both"/>
        <w:rPr>
          <w:rFonts w:eastAsia="Times New Roman"/>
          <w:szCs w:val="24"/>
        </w:rPr>
      </w:pPr>
      <w:r>
        <w:rPr>
          <w:rFonts w:eastAsia="Times New Roman"/>
          <w:szCs w:val="24"/>
        </w:rPr>
        <w:t>Κυρίες και κύριοι συνάδελφοι, η συζήτηση διεξάγεται στη βαριά σκιά των σημερινών δραματικών γεγονότων στη Μόρια, για μια ακόμη φορά. Τα αδιέξοδα στο προσφυγικό μεγαλώνουν</w:t>
      </w:r>
      <w:r>
        <w:rPr>
          <w:rFonts w:eastAsia="Times New Roman"/>
          <w:szCs w:val="24"/>
        </w:rPr>
        <w:t>,</w:t>
      </w:r>
      <w:r>
        <w:rPr>
          <w:rFonts w:eastAsia="Times New Roman"/>
          <w:szCs w:val="24"/>
        </w:rPr>
        <w:t xml:space="preserve"> αντί, όπως ισχυρίζεται η Κυβέρνηση, να περιορίζονται</w:t>
      </w:r>
      <w:r>
        <w:rPr>
          <w:rFonts w:eastAsia="Times New Roman"/>
          <w:szCs w:val="24"/>
        </w:rPr>
        <w:t xml:space="preserve">. </w:t>
      </w:r>
    </w:p>
    <w:p w14:paraId="5E0BEB42" w14:textId="77777777" w:rsidR="003003D5" w:rsidRDefault="00646F6D">
      <w:pPr>
        <w:spacing w:after="0" w:line="600" w:lineRule="auto"/>
        <w:ind w:firstLine="720"/>
        <w:jc w:val="both"/>
        <w:rPr>
          <w:rFonts w:eastAsia="Times New Roman"/>
          <w:szCs w:val="24"/>
        </w:rPr>
      </w:pPr>
      <w:r>
        <w:rPr>
          <w:rFonts w:eastAsia="Times New Roman"/>
          <w:szCs w:val="24"/>
        </w:rPr>
        <w:t xml:space="preserve">Εσείς, όμως, κύριε Υπουργέ και κύριοι της Κυβέρνησης, δηλώνετε ικανοποιημένοι ακόμα και με τα «κουτσά – στραβά». Αυτό είπατε στο συνέδριό σας, κύριε Μουζάλα, την περασμένη εβδομάδα. Δηλώσατε </w:t>
      </w:r>
      <w:r>
        <w:rPr>
          <w:rFonts w:eastAsia="Times New Roman"/>
          <w:szCs w:val="24"/>
        </w:rPr>
        <w:lastRenderedPageBreak/>
        <w:t>ότι «κουτσά – στραβά» τα καταφέρατε στο προσφυγικό. Είναι θέση</w:t>
      </w:r>
      <w:r>
        <w:rPr>
          <w:rFonts w:eastAsia="Times New Roman"/>
          <w:szCs w:val="24"/>
        </w:rPr>
        <w:t xml:space="preserve"> Κυβέρνησης αυτή; Επιτέλους, πότε θα πάρουμε σαφείς απαντήσεις σε μεγάλα ερωτήματα; </w:t>
      </w:r>
    </w:p>
    <w:p w14:paraId="5E0BEB43" w14:textId="77777777" w:rsidR="003003D5" w:rsidRDefault="00646F6D">
      <w:pPr>
        <w:spacing w:after="0" w:line="600" w:lineRule="auto"/>
        <w:ind w:firstLine="720"/>
        <w:jc w:val="both"/>
        <w:rPr>
          <w:rFonts w:eastAsia="Times New Roman"/>
          <w:szCs w:val="24"/>
        </w:rPr>
      </w:pPr>
      <w:r>
        <w:rPr>
          <w:rFonts w:eastAsia="Times New Roman"/>
          <w:szCs w:val="24"/>
        </w:rPr>
        <w:t>Υπάρχει μεγάλο ζήτημα για το προσφυγικό συνολικά</w:t>
      </w:r>
      <w:r>
        <w:rPr>
          <w:rFonts w:eastAsia="Times New Roman"/>
          <w:szCs w:val="24"/>
        </w:rPr>
        <w:t>,</w:t>
      </w:r>
      <w:r>
        <w:rPr>
          <w:rFonts w:eastAsia="Times New Roman"/>
          <w:szCs w:val="24"/>
        </w:rPr>
        <w:t xml:space="preserve"> από τον σχεδιασμό ως την υλοποίηση.</w:t>
      </w:r>
    </w:p>
    <w:p w14:paraId="5E0BEB44" w14:textId="77777777" w:rsidR="003003D5" w:rsidRDefault="00646F6D">
      <w:pPr>
        <w:spacing w:after="0" w:line="600" w:lineRule="auto"/>
        <w:ind w:firstLine="720"/>
        <w:jc w:val="both"/>
        <w:rPr>
          <w:rFonts w:eastAsia="Times New Roman"/>
          <w:szCs w:val="24"/>
        </w:rPr>
      </w:pPr>
      <w:r>
        <w:rPr>
          <w:rFonts w:eastAsia="Times New Roman"/>
          <w:szCs w:val="24"/>
        </w:rPr>
        <w:t>Τελευταίο επεισόδιο ήταν η παραίτηση και οι καταγγελίες για σκανδαλώδη οικονομική δια</w:t>
      </w:r>
      <w:r>
        <w:rPr>
          <w:rFonts w:eastAsia="Times New Roman"/>
          <w:szCs w:val="24"/>
        </w:rPr>
        <w:t>χείριση από τον ίδιο τον δικό σας Γενικό Γραμματέα, τον κ. Βουδούρη. Ποια ήταν η αντίδραση στις σοβαρές καταγγελίες του; Κα</w:t>
      </w:r>
      <w:r>
        <w:rPr>
          <w:rFonts w:eastAsia="Times New Roman"/>
          <w:szCs w:val="24"/>
        </w:rPr>
        <w:t>μ</w:t>
      </w:r>
      <w:r>
        <w:rPr>
          <w:rFonts w:eastAsia="Times New Roman"/>
          <w:szCs w:val="24"/>
        </w:rPr>
        <w:t>μία. Αντί ο Πρωθυπουργός, αντί ο κ. Τσίπρας να διατάξει αμέσως διερεύνηση, δέχτηκε αμέσως την παραίτηση. Όλα καλώς καμωμένα, λοιπόν!</w:t>
      </w:r>
      <w:r>
        <w:rPr>
          <w:rFonts w:eastAsia="Times New Roman"/>
          <w:szCs w:val="24"/>
        </w:rPr>
        <w:t xml:space="preserve"> Πολύ ωραία! </w:t>
      </w:r>
    </w:p>
    <w:p w14:paraId="5E0BEB45" w14:textId="77777777" w:rsidR="003003D5" w:rsidRDefault="00646F6D">
      <w:pPr>
        <w:spacing w:after="0" w:line="600" w:lineRule="auto"/>
        <w:ind w:firstLine="720"/>
        <w:jc w:val="both"/>
        <w:rPr>
          <w:rFonts w:eastAsia="Times New Roman"/>
          <w:szCs w:val="24"/>
        </w:rPr>
      </w:pPr>
      <w:r>
        <w:rPr>
          <w:rFonts w:eastAsia="Times New Roman"/>
          <w:szCs w:val="24"/>
        </w:rPr>
        <w:t>Λίγο μετά, όμως, στην ίδια λογική, είχαμε και την παραίτηση της Γενικής Γραμματέως Διαχείρισης Κοινοτικών Πόρων, της κ. Χαλικιά, που κατήγγειλε προσωπική ιδιοτέλεια, κακές επιλογές στη διαχείριση κοινοτικών κονδυλίων και πολιτικές που πριμοδο</w:t>
      </w:r>
      <w:r>
        <w:rPr>
          <w:rFonts w:eastAsia="Times New Roman"/>
          <w:szCs w:val="24"/>
        </w:rPr>
        <w:t xml:space="preserve">τούν συγκεκριμένα συμφέροντα. </w:t>
      </w:r>
      <w:r>
        <w:rPr>
          <w:rFonts w:eastAsia="Times New Roman"/>
          <w:szCs w:val="24"/>
        </w:rPr>
        <w:t>Η</w:t>
      </w:r>
      <w:r>
        <w:rPr>
          <w:rFonts w:eastAsia="Times New Roman"/>
          <w:szCs w:val="24"/>
        </w:rPr>
        <w:t xml:space="preserve"> Κυβέρνηση σιωπά.</w:t>
      </w:r>
    </w:p>
    <w:p w14:paraId="5E0BEB46" w14:textId="77777777" w:rsidR="003003D5" w:rsidRDefault="00646F6D">
      <w:pPr>
        <w:spacing w:after="0" w:line="600" w:lineRule="auto"/>
        <w:ind w:firstLine="720"/>
        <w:jc w:val="both"/>
        <w:rPr>
          <w:rFonts w:eastAsia="Times New Roman"/>
          <w:szCs w:val="24"/>
        </w:rPr>
      </w:pPr>
      <w:r>
        <w:rPr>
          <w:rFonts w:eastAsia="Times New Roman"/>
          <w:szCs w:val="24"/>
        </w:rPr>
        <w:lastRenderedPageBreak/>
        <w:t>Κύριε Υπουργέ, ακόμα και οι δικοί σας άνθρωποι δεν αντέχουν το εύρος και το βάθος της διαφθοράς και της κομματοκρατίας που ενδημεί στην Κυβέρνησή σας. Οι ιδεολόγοι που βρέθηκαν δίπλα σας εγκαταλείπουν απ</w:t>
      </w:r>
      <w:r>
        <w:rPr>
          <w:rFonts w:eastAsia="Times New Roman"/>
          <w:szCs w:val="24"/>
        </w:rPr>
        <w:t>α</w:t>
      </w:r>
      <w:r>
        <w:rPr>
          <w:rFonts w:eastAsia="Times New Roman"/>
          <w:szCs w:val="24"/>
        </w:rPr>
        <w:t>υδι</w:t>
      </w:r>
      <w:r>
        <w:rPr>
          <w:rFonts w:eastAsia="Times New Roman"/>
          <w:szCs w:val="24"/>
        </w:rPr>
        <w:t xml:space="preserve">σμένοι. Αυτή είναι η πραγματικότητα. Είναι τελικά συνολικό, πολιτικό το ζήτημα. Δεν είναι περιπτωσιολογία και αυτό αναδεικνύει και η </w:t>
      </w:r>
      <w:r>
        <w:rPr>
          <w:rFonts w:eastAsia="Times New Roman"/>
          <w:szCs w:val="24"/>
        </w:rPr>
        <w:t>επ</w:t>
      </w:r>
      <w:r>
        <w:rPr>
          <w:rFonts w:eastAsia="Times New Roman"/>
          <w:szCs w:val="24"/>
        </w:rPr>
        <w:t>ερώτησή μας.</w:t>
      </w:r>
    </w:p>
    <w:p w14:paraId="5E0BEB47" w14:textId="77777777" w:rsidR="003003D5" w:rsidRDefault="00646F6D">
      <w:pPr>
        <w:spacing w:after="0" w:line="600" w:lineRule="auto"/>
        <w:ind w:firstLine="720"/>
        <w:jc w:val="both"/>
        <w:rPr>
          <w:rFonts w:eastAsia="Times New Roman"/>
          <w:szCs w:val="24"/>
        </w:rPr>
      </w:pPr>
      <w:r>
        <w:rPr>
          <w:rFonts w:eastAsia="Times New Roman"/>
          <w:szCs w:val="24"/>
        </w:rPr>
        <w:t xml:space="preserve"> Ας δούμε, όμως, και σε λεπτομέρεια τα κομμάτια που συνθέτουν αυτή τη θολή εικόνα, εικόνα αποκαρδιωτική, για</w:t>
      </w:r>
      <w:r>
        <w:rPr>
          <w:rFonts w:eastAsia="Times New Roman"/>
          <w:szCs w:val="24"/>
        </w:rPr>
        <w:t xml:space="preserve"> να μην πω τραγική.</w:t>
      </w:r>
    </w:p>
    <w:p w14:paraId="5E0BEB48" w14:textId="77777777" w:rsidR="003003D5" w:rsidRDefault="00646F6D">
      <w:pPr>
        <w:spacing w:after="0" w:line="600" w:lineRule="auto"/>
        <w:ind w:firstLine="720"/>
        <w:jc w:val="both"/>
        <w:rPr>
          <w:rFonts w:eastAsia="Times New Roman"/>
          <w:szCs w:val="24"/>
        </w:rPr>
      </w:pPr>
      <w:r>
        <w:rPr>
          <w:rFonts w:eastAsia="Times New Roman"/>
          <w:szCs w:val="24"/>
        </w:rPr>
        <w:t xml:space="preserve">Όπως είπα, σήμερα είχαμε μια νέα εξέγερση στο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της Μόριας στη Λέσβο. Εκατοντάδες μετανάστες διαμαρτύρονται για την πολύμηνη καθυστέρηση της εξέτασης των αιτημάτων ασύλου και τον εγκλωβισμό τους στο νησί. </w:t>
      </w:r>
    </w:p>
    <w:p w14:paraId="5E0BEB49" w14:textId="77777777" w:rsidR="003003D5" w:rsidRDefault="00646F6D">
      <w:pPr>
        <w:spacing w:after="0" w:line="600" w:lineRule="auto"/>
        <w:ind w:firstLine="720"/>
        <w:jc w:val="both"/>
        <w:rPr>
          <w:rFonts w:eastAsia="Times New Roman"/>
          <w:szCs w:val="24"/>
        </w:rPr>
      </w:pPr>
      <w:r>
        <w:rPr>
          <w:rFonts w:eastAsia="Times New Roman"/>
          <w:szCs w:val="24"/>
        </w:rPr>
        <w:t>Την ίδια ώρα, τα τελευτ</w:t>
      </w:r>
      <w:r>
        <w:rPr>
          <w:rFonts w:eastAsia="Times New Roman"/>
          <w:szCs w:val="24"/>
        </w:rPr>
        <w:t xml:space="preserve">αία εικοσιτετράωρα παρατηρήθηκε νέα αύξηση των προσφυγικών ροών. Τις τελευταίες τρεις ημέρες τριακόσιοι τριάντα πρόσφυγες και μετανάστες αποβιβάστηκαν στα νησιά του </w:t>
      </w:r>
      <w:r>
        <w:rPr>
          <w:rFonts w:eastAsia="Times New Roman"/>
          <w:szCs w:val="24"/>
        </w:rPr>
        <w:t>β</w:t>
      </w:r>
      <w:r>
        <w:rPr>
          <w:rFonts w:eastAsia="Times New Roman"/>
          <w:szCs w:val="24"/>
        </w:rPr>
        <w:t>ορείου Αιγαίου. Συνολικά ο αριθμός των εγκλωβισμένων προσφύγων και μεταναστών στα νησιά αυ</w:t>
      </w:r>
      <w:r>
        <w:rPr>
          <w:rFonts w:eastAsia="Times New Roman"/>
          <w:szCs w:val="24"/>
        </w:rPr>
        <w:t xml:space="preserve">τά </w:t>
      </w:r>
      <w:r>
        <w:rPr>
          <w:rFonts w:eastAsia="Times New Roman"/>
          <w:szCs w:val="24"/>
        </w:rPr>
        <w:lastRenderedPageBreak/>
        <w:t>ανέρχεται σε εντεκάμισι χιλιάδες περίπου, ενώ η δυνατότητα διαμονής δεν ξεπερνάει τ</w:t>
      </w:r>
      <w:r>
        <w:rPr>
          <w:rFonts w:eastAsia="Times New Roman"/>
          <w:szCs w:val="24"/>
        </w:rPr>
        <w:t>ις</w:t>
      </w:r>
      <w:r>
        <w:rPr>
          <w:rFonts w:eastAsia="Times New Roman"/>
          <w:szCs w:val="24"/>
        </w:rPr>
        <w:t xml:space="preserve"> πέντε χιλιάδες άτομα. Τι θα κάνετε γι’ αυτό;</w:t>
      </w:r>
    </w:p>
    <w:p w14:paraId="5E0BEB4A" w14:textId="77777777" w:rsidR="003003D5" w:rsidRDefault="00646F6D">
      <w:pPr>
        <w:spacing w:after="0" w:line="600" w:lineRule="auto"/>
        <w:ind w:firstLine="720"/>
        <w:jc w:val="both"/>
        <w:rPr>
          <w:rFonts w:eastAsia="Times New Roman"/>
          <w:szCs w:val="24"/>
        </w:rPr>
      </w:pPr>
      <w:r>
        <w:rPr>
          <w:rFonts w:eastAsia="Times New Roman"/>
          <w:szCs w:val="24"/>
        </w:rPr>
        <w:t xml:space="preserve"> Οι διεθνείς οργανισμοί είναι καταπέλτες για τις συνθήκες κράτησης. Τι τους απαντάτε; Δεν ξέρουμε ακόμα σίγουρα ποιος είνα</w:t>
      </w:r>
      <w:r>
        <w:rPr>
          <w:rFonts w:eastAsia="Times New Roman"/>
          <w:szCs w:val="24"/>
        </w:rPr>
        <w:t xml:space="preserve">ι ο αριθμός των ανθρώπων αυτών. Ο κ. Βουδούρης εκτίμησε ότι υπάρχει απόκλιση δέκα χιλιάδων σε σχέση με τα επίσημα στοιχεία. Θα μας πείτε, επιτέλους, αν αληθεύουν αυτοί οι ισχυρισμοί; </w:t>
      </w:r>
    </w:p>
    <w:p w14:paraId="5E0BEB4B" w14:textId="77777777" w:rsidR="003003D5" w:rsidRDefault="00646F6D">
      <w:pPr>
        <w:spacing w:after="0" w:line="600" w:lineRule="auto"/>
        <w:ind w:firstLine="720"/>
        <w:jc w:val="both"/>
        <w:rPr>
          <w:rFonts w:eastAsia="Times New Roman"/>
          <w:szCs w:val="24"/>
        </w:rPr>
      </w:pPr>
      <w:r>
        <w:rPr>
          <w:rFonts w:eastAsia="Times New Roman"/>
          <w:szCs w:val="24"/>
        </w:rPr>
        <w:t xml:space="preserve">Μόλις χθες δημοσιοποιήθηκε η είδηση ότι ορίσατε συντονιστή σε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ά</w:t>
      </w:r>
      <w:r>
        <w:rPr>
          <w:rFonts w:eastAsia="Times New Roman"/>
          <w:szCs w:val="24"/>
        </w:rPr>
        <w:t>νθρωπο ο οποίος έχει συλληφθεί ως λαθροδιακινητής. Απ’ όσο ξέρω δεν έχετε διαψεύσει αυτό το δημοσίευμα μέχρι σήμερα. Μα, τι κάνετε; Δεν διορίζετε συντονιστές; Διορίζετε κυκλώματα; Πώς είναι δυνατόν; Ποιες διαδικασίες ακολουθήσατε; Τι θα κάνετε γι’ αυτό;</w:t>
      </w:r>
    </w:p>
    <w:p w14:paraId="5E0BEB4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ασυνόδευτα παιδιά, τον Ιούνιο σε ερώτηση που σας κατέθεσα, παρουσιάσατε κανονικότητα στη διαχείριση του ιδιαίτερα ευαίσθητου αυτού ζητήματος, χωρίς να μας εξηγήσετε, όμως, </w:t>
      </w:r>
      <w:r>
        <w:rPr>
          <w:rFonts w:eastAsia="Times New Roman" w:cs="Times New Roman"/>
          <w:szCs w:val="24"/>
        </w:rPr>
        <w:lastRenderedPageBreak/>
        <w:t>γιατί ο κάθε συναρμόδιος φορέας έκανε διαφορετική εκτίμηση για τον αρι</w:t>
      </w:r>
      <w:r>
        <w:rPr>
          <w:rFonts w:eastAsia="Times New Roman" w:cs="Times New Roman"/>
          <w:szCs w:val="24"/>
        </w:rPr>
        <w:t xml:space="preserve">θμό αυτών των παιδιών. Πού οφείλονται οι μεγάλες αποκλίσεις και σ’ αυτό το τόσο ευαίσθητο πεδίο; </w:t>
      </w:r>
    </w:p>
    <w:p w14:paraId="5E0BEB4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Τότε δίνατε διαβεβαιώσεις, αλλά τώρα αναγνωρίζετε ότι θα χρειαστεί περίπου ένας χρόνος για να πάψουν να βρίσκονται ανήλικοι στα αστυνομικά τμήματα. Τι ισχύει </w:t>
      </w:r>
      <w:r>
        <w:rPr>
          <w:rFonts w:eastAsia="Times New Roman" w:cs="Times New Roman"/>
          <w:szCs w:val="24"/>
        </w:rPr>
        <w:t xml:space="preserve">τελικά; Οι ασαφείς σας διαβεβαιώσεις έρχονται σε αντίθεση με τα όσα καταγγέλλουν οι διεθνείς οργανώσεις. </w:t>
      </w:r>
    </w:p>
    <w:p w14:paraId="5E0BEB4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Η έκθεση του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lang w:val="en-US"/>
        </w:rPr>
        <w:t>Human</w:t>
      </w:r>
      <w:r>
        <w:rPr>
          <w:rFonts w:eastAsia="Times New Roman" w:cs="Times New Roman"/>
          <w:szCs w:val="24"/>
        </w:rPr>
        <w:t xml:space="preserve"> </w:t>
      </w:r>
      <w:r>
        <w:rPr>
          <w:rFonts w:eastAsia="Times New Roman" w:cs="Times New Roman"/>
          <w:szCs w:val="24"/>
          <w:lang w:val="en-US"/>
        </w:rPr>
        <w:t>Rights</w:t>
      </w:r>
      <w:r>
        <w:rPr>
          <w:rFonts w:eastAsia="Times New Roman" w:cs="Times New Roman"/>
          <w:szCs w:val="24"/>
        </w:rPr>
        <w:t xml:space="preserve"> </w:t>
      </w:r>
      <w:r>
        <w:rPr>
          <w:rFonts w:eastAsia="Times New Roman" w:cs="Times New Roman"/>
          <w:szCs w:val="24"/>
          <w:lang w:val="en-US"/>
        </w:rPr>
        <w:t>Watch</w:t>
      </w:r>
      <w:r>
        <w:rPr>
          <w:rFonts w:eastAsia="Times New Roman" w:cs="Times New Roman"/>
          <w:szCs w:val="24"/>
        </w:rPr>
        <w:t xml:space="preserve"> τονίζει</w:t>
      </w:r>
      <w:r>
        <w:rPr>
          <w:rFonts w:eastAsia="Times New Roman" w:cs="Times New Roman"/>
          <w:szCs w:val="24"/>
        </w:rPr>
        <w:t>:</w:t>
      </w:r>
      <w:r>
        <w:rPr>
          <w:rFonts w:eastAsia="Times New Roman" w:cs="Times New Roman"/>
          <w:szCs w:val="24"/>
        </w:rPr>
        <w:t xml:space="preserve"> «H ελληνική Κυβέρνηση δικαιολογεί την κράτηση των ασυνόδευτων παιδιών σαν ένα προσωρινό μέτρο προσ</w:t>
      </w:r>
      <w:r>
        <w:rPr>
          <w:rFonts w:eastAsia="Times New Roman" w:cs="Times New Roman"/>
          <w:szCs w:val="24"/>
        </w:rPr>
        <w:t>τασίας. Στην πράξη, όμως, μόνο αυτό δεν συμβαίνει</w:t>
      </w:r>
      <w:r>
        <w:rPr>
          <w:rFonts w:eastAsia="Times New Roman" w:cs="Times New Roman"/>
          <w:szCs w:val="24"/>
        </w:rPr>
        <w:t>.</w:t>
      </w:r>
      <w:r>
        <w:rPr>
          <w:rFonts w:eastAsia="Times New Roman" w:cs="Times New Roman"/>
          <w:szCs w:val="24"/>
        </w:rPr>
        <w:t>». Και συνεχίζει: «Τα παιδιά κρατούνται αυτομάτως για παρατεταμένες χρονικές περιόδους</w:t>
      </w:r>
      <w:r>
        <w:rPr>
          <w:rFonts w:eastAsia="Times New Roman" w:cs="Times New Roman"/>
          <w:szCs w:val="24"/>
        </w:rPr>
        <w:t>.</w:t>
      </w:r>
      <w:r>
        <w:rPr>
          <w:rFonts w:eastAsia="Times New Roman" w:cs="Times New Roman"/>
          <w:szCs w:val="24"/>
        </w:rPr>
        <w:t xml:space="preserve">». </w:t>
      </w:r>
    </w:p>
    <w:p w14:paraId="5E0BEB4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Όλα αυτά έχουν τραγικές συνέπειες, μεταξύ άλλων</w:t>
      </w:r>
      <w:r>
        <w:rPr>
          <w:rFonts w:eastAsia="Times New Roman" w:cs="Times New Roman"/>
          <w:szCs w:val="24"/>
        </w:rPr>
        <w:t>,</w:t>
      </w:r>
      <w:r>
        <w:rPr>
          <w:rFonts w:eastAsia="Times New Roman" w:cs="Times New Roman"/>
          <w:szCs w:val="24"/>
        </w:rPr>
        <w:t xml:space="preserve"> και τα πρόσφατα περιστατικά βιασμών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ποδοχής της Μόριας</w:t>
      </w:r>
      <w:r>
        <w:rPr>
          <w:rFonts w:eastAsia="Times New Roman" w:cs="Times New Roman"/>
          <w:szCs w:val="24"/>
        </w:rPr>
        <w:t xml:space="preserve">. Ποιος αναλαμβάνει την ευθύνη για αυτά; </w:t>
      </w:r>
    </w:p>
    <w:p w14:paraId="5E0BEB5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Στην ερώτηση που σας κατέθεσα, στις 23 Ιουνίου, για το αν η Κυβέρνηση έχει λάβει μέριμνα για τη βελτίωση υπηρεσιών στο πλαίσιο της πρώτης υποδοχής των ασυνόδευτων ανηλίκων, δεν μου απαντήσατε. Σε άλλες μο</w:t>
      </w:r>
      <w:r>
        <w:rPr>
          <w:rFonts w:eastAsia="Times New Roman" w:cs="Times New Roman"/>
          <w:szCs w:val="24"/>
        </w:rPr>
        <w:t>ύ</w:t>
      </w:r>
      <w:r>
        <w:rPr>
          <w:rFonts w:eastAsia="Times New Roman" w:cs="Times New Roman"/>
          <w:szCs w:val="24"/>
        </w:rPr>
        <w:t xml:space="preserve"> απαντήσα</w:t>
      </w:r>
      <w:r>
        <w:rPr>
          <w:rFonts w:eastAsia="Times New Roman" w:cs="Times New Roman"/>
          <w:szCs w:val="24"/>
        </w:rPr>
        <w:t>τε, στη συγκεκριμένη ερώτηση δεν μου απαντήσατε.</w:t>
      </w:r>
    </w:p>
    <w:p w14:paraId="5E0BEB5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Τέλη Σεπτεμβρίου μάθαμε από τον κ. Βουδούρη πως δεν είχαν ακόμα εκχωρηθεί πλήρεις αρμοδιότητες στο</w:t>
      </w:r>
      <w:r>
        <w:rPr>
          <w:rFonts w:eastAsia="Times New Roman" w:cs="Times New Roman"/>
          <w:szCs w:val="24"/>
        </w:rPr>
        <w:t>ν</w:t>
      </w:r>
      <w:r>
        <w:rPr>
          <w:rFonts w:eastAsia="Times New Roman" w:cs="Times New Roman"/>
          <w:szCs w:val="24"/>
        </w:rPr>
        <w:t xml:space="preserve"> Γενικό Γραμματέα Πρώτης Υποδοχής και Ταυτοποίησης και οι σχετικές δομές παρέμεναν ανενεργές. Προφανώς, λοιπ</w:t>
      </w:r>
      <w:r>
        <w:rPr>
          <w:rFonts w:eastAsia="Times New Roman" w:cs="Times New Roman"/>
          <w:szCs w:val="24"/>
        </w:rPr>
        <w:t>όν, τον Ιούνιο δεν απαντήσατε</w:t>
      </w:r>
      <w:r>
        <w:rPr>
          <w:rFonts w:eastAsia="Times New Roman" w:cs="Times New Roman"/>
          <w:szCs w:val="24"/>
        </w:rPr>
        <w:t>,</w:t>
      </w:r>
      <w:r>
        <w:rPr>
          <w:rFonts w:eastAsia="Times New Roman" w:cs="Times New Roman"/>
          <w:szCs w:val="24"/>
        </w:rPr>
        <w:t xml:space="preserve"> γιατί δεν είχε γίνει καν το αυτονόητο, να εκχωρηθούν, δηλαδή, οι σχετικές αρμοδιότητες. Σήμερα έχουν εκχωρηθεί οι αρμοδιότητες, κύριε Μουζάλα; Μπορείτε να μας δώσετε μια απάντηση;</w:t>
      </w:r>
    </w:p>
    <w:p w14:paraId="5E0BEB5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Ως προς το κόστος του προσφυγικού, ποια εκτίμ</w:t>
      </w:r>
      <w:r>
        <w:rPr>
          <w:rFonts w:eastAsia="Times New Roman" w:cs="Times New Roman"/>
          <w:szCs w:val="24"/>
        </w:rPr>
        <w:t>ηση ισχύει; Τον Φεβρουάριο η Τράπεζα της Ελλάδος μιλούσε για 600 εκατομμύρια το 2016. Εσείς λέγατε για 1 δισεκατομμύριο, δηλαδή 400 εκατομμύρια δια</w:t>
      </w:r>
      <w:r>
        <w:rPr>
          <w:rFonts w:eastAsia="Times New Roman" w:cs="Times New Roman"/>
          <w:szCs w:val="24"/>
        </w:rPr>
        <w:lastRenderedPageBreak/>
        <w:t>φορά. Υπάρχει προϋπολογισμός; Ποιος αριθμός ισχύει; Ο δε κ. Βουδούρης –ξαναλέω, ο Γενικός Γραμματέας της Κυβέ</w:t>
      </w:r>
      <w:r>
        <w:rPr>
          <w:rFonts w:eastAsia="Times New Roman" w:cs="Times New Roman"/>
          <w:szCs w:val="24"/>
        </w:rPr>
        <w:t>ρνησης- υποστηρίζει πως δεν υπάρχει. Υπάρχει απολογισμός, αφού δεν υπάρχει προϋπολογισμός; Είναι εφικτός;</w:t>
      </w:r>
    </w:p>
    <w:p w14:paraId="5E0BEB5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 και βρισκόμαστε στα οικονομικά θέματα, σε ποιο ποσοστό έχει φτάσει η απορροφητικότητα των διαθεσίμων πόρων; Ο κ. Βουδούρης κατήγγειλε ότι δεν έχει</w:t>
      </w:r>
      <w:r>
        <w:rPr>
          <w:rFonts w:eastAsia="Times New Roman" w:cs="Times New Roman"/>
          <w:szCs w:val="24"/>
        </w:rPr>
        <w:t xml:space="preserve"> απορροφηθεί ούτε το 30%. Ποια είναι η αλήθεια; Υπάρχουν χρήματα που χάνονται;</w:t>
      </w:r>
    </w:p>
    <w:p w14:paraId="5E0BEB5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Επίσης, δημοσιεύματα κάνουν λόγο για ανάκληση ευρωπαϊκών κονδυλίων και αποστολή </w:t>
      </w:r>
      <w:r>
        <w:rPr>
          <w:rFonts w:eastAsia="Times New Roman" w:cs="Times New Roman"/>
          <w:szCs w:val="24"/>
        </w:rPr>
        <w:t>Ε</w:t>
      </w:r>
      <w:r>
        <w:rPr>
          <w:rFonts w:eastAsia="Times New Roman" w:cs="Times New Roman"/>
          <w:szCs w:val="24"/>
        </w:rPr>
        <w:t xml:space="preserve">υρωπαίου εμπειρογνώμονα για τη διαχείριση. Είναι ανυπόστατα αυτά τα δημοσιεύματα; Διότι συμπωματικά υπάρχει κοινή βάση με όσα έχει πει ο κ. Βουδούρης. Εξηγείτε αυτή τη σύμπτωση; </w:t>
      </w:r>
    </w:p>
    <w:p w14:paraId="5E0BEB5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Τι έγινε με το έργο της </w:t>
      </w:r>
      <w:r>
        <w:rPr>
          <w:rFonts w:eastAsia="Times New Roman" w:cs="Times New Roman"/>
          <w:szCs w:val="24"/>
        </w:rPr>
        <w:t>«</w:t>
      </w:r>
      <w:r>
        <w:rPr>
          <w:rFonts w:eastAsia="Times New Roman" w:cs="Times New Roman"/>
          <w:szCs w:val="24"/>
          <w:lang w:val="en-US"/>
        </w:rPr>
        <w:t>SOFTEX</w:t>
      </w:r>
      <w:r>
        <w:rPr>
          <w:rFonts w:eastAsia="Times New Roman" w:cs="Times New Roman"/>
          <w:szCs w:val="24"/>
        </w:rPr>
        <w:t>»</w:t>
      </w:r>
      <w:r>
        <w:rPr>
          <w:rFonts w:eastAsia="Times New Roman" w:cs="Times New Roman"/>
          <w:szCs w:val="24"/>
        </w:rPr>
        <w:t>; Κύριε Υπουργέ, είναι σημαντικό αυτό το θέμα</w:t>
      </w:r>
      <w:r>
        <w:rPr>
          <w:rFonts w:eastAsia="Times New Roman" w:cs="Times New Roman"/>
          <w:szCs w:val="24"/>
        </w:rPr>
        <w:t xml:space="preserve">, πολύ σοβαρό. Ακούσαμε για ένα έργο 8,6 εκατομμυρίων, αλλά η Ύπατη Αρμοστεία,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που έχει στείλει στις 8 Ιουλίου, εκτιμούσε το αναγκαίο κόστος σε 1,5 εκατομμύριο για την κατασκευή και πλήρη λειτουργία ενός </w:t>
      </w:r>
      <w:r>
        <w:rPr>
          <w:rFonts w:eastAsia="Times New Roman" w:cs="Times New Roman"/>
          <w:szCs w:val="24"/>
        </w:rPr>
        <w:lastRenderedPageBreak/>
        <w:t xml:space="preserve">τέτοιου </w:t>
      </w:r>
      <w:r>
        <w:rPr>
          <w:rFonts w:eastAsia="Times New Roman" w:cs="Times New Roman"/>
          <w:szCs w:val="24"/>
          <w:lang w:val="en-US"/>
        </w:rPr>
        <w:t>camp</w:t>
      </w:r>
      <w:r>
        <w:rPr>
          <w:rFonts w:eastAsia="Times New Roman" w:cs="Times New Roman"/>
          <w:szCs w:val="24"/>
        </w:rPr>
        <w:t xml:space="preserve">. Υπάρχουν, δηλαδή, σχεδόν </w:t>
      </w:r>
      <w:r>
        <w:rPr>
          <w:rFonts w:eastAsia="Times New Roman" w:cs="Times New Roman"/>
          <w:szCs w:val="24"/>
        </w:rPr>
        <w:t>7</w:t>
      </w:r>
      <w:r>
        <w:rPr>
          <w:rFonts w:eastAsia="Times New Roman" w:cs="Times New Roman"/>
          <w:szCs w:val="24"/>
        </w:rPr>
        <w:t xml:space="preserve"> εκατομμύρια διαφορά. Τα υπολογίζετε πολύ περισσότερο από αυτά που λέει η Ύπατη Αρμοστεία. Η απόκλιση είναι μεγάλη και φοβάμαι ότι μεγάλη είναι και η οσμή της κακοδιαχείρισης. Υπάρχει εξήγηση; </w:t>
      </w:r>
    </w:p>
    <w:p w14:paraId="5E0BEB56" w14:textId="77777777" w:rsidR="003003D5" w:rsidRDefault="00646F6D">
      <w:pPr>
        <w:spacing w:after="0" w:line="600" w:lineRule="auto"/>
        <w:ind w:firstLine="720"/>
        <w:jc w:val="both"/>
        <w:rPr>
          <w:rFonts w:eastAsia="Times New Roman" w:cs="Times New Roman"/>
          <w:szCs w:val="24"/>
        </w:rPr>
      </w:pPr>
      <w:r>
        <w:rPr>
          <w:rFonts w:eastAsia="Times New Roman" w:cs="Times New Roman"/>
        </w:rPr>
        <w:t>Κυρίες και κύριοι συνάδελφοι,</w:t>
      </w:r>
      <w:r>
        <w:rPr>
          <w:rFonts w:eastAsia="Times New Roman" w:cs="Times New Roman"/>
          <w:szCs w:val="24"/>
        </w:rPr>
        <w:t xml:space="preserve"> τον Φεβρουάριο η Νέα Δημοκρατία </w:t>
      </w:r>
      <w:r>
        <w:rPr>
          <w:rFonts w:eastAsia="Times New Roman" w:cs="Times New Roman"/>
          <w:szCs w:val="24"/>
        </w:rPr>
        <w:t xml:space="preserve">είχε εκφράσει σοβαρές ανησυχίες για τη νυχτερινή τροπολογία που έφερε η Κυβέρνηση στο πλαίσιο του «παράλληλου προγράμματος». Τότε θεσμοθετήσατε τη δυνατότητα κατασκευής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σίτισης, υγειονομικής κάλυψης και μεταφοράς προσφύγων με απευθείας αναθέσεις.</w:t>
      </w:r>
      <w:r>
        <w:rPr>
          <w:rFonts w:eastAsia="Times New Roman" w:cs="Times New Roman"/>
          <w:szCs w:val="24"/>
        </w:rPr>
        <w:t xml:space="preserve"> Στη συνέχεια οι φόβοι μας επιβεβαιώθηκαν, όχι αυθαίρετα, γιατί ο δικός σας Γενικός Γραμματέας μίλησε για «αναίτιες καθυστερήσεις, προσωπικές αναθέσεις και μεγάλα εργολαβικά κέρδη».</w:t>
      </w:r>
    </w:p>
    <w:p w14:paraId="5E0BEB5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Εν τω μεταξύ, οι τοπικές κοινωνίες βοούν για τις φωτογραφικές διαδικασίες </w:t>
      </w:r>
      <w:r>
        <w:rPr>
          <w:rFonts w:eastAsia="Times New Roman" w:cs="Times New Roman"/>
          <w:szCs w:val="24"/>
        </w:rPr>
        <w:t>ανάθεσης. Λένε ότι προτιμάτε εταιρ</w:t>
      </w:r>
      <w:r>
        <w:rPr>
          <w:rFonts w:eastAsia="Times New Roman" w:cs="Times New Roman"/>
          <w:szCs w:val="24"/>
        </w:rPr>
        <w:t>ε</w:t>
      </w:r>
      <w:r>
        <w:rPr>
          <w:rFonts w:eastAsia="Times New Roman" w:cs="Times New Roman"/>
          <w:szCs w:val="24"/>
        </w:rPr>
        <w:t>ίες που ανήκουν σε φίλους και εκλεκτούς της Κυβέρνησης. Τι απαντάτε; Τι έχετε κάνει για τη διαφάνεια της διαδικασίας;</w:t>
      </w:r>
    </w:p>
    <w:p w14:paraId="5E0BEB5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Στις Σέρρες ο διαγωνισμός σίτισης των πεντακοσίων προσφύγων εξελίχθηκε σε μια γκρίζα οικογενειακή υπόθε</w:t>
      </w:r>
      <w:r>
        <w:rPr>
          <w:rFonts w:eastAsia="Times New Roman" w:cs="Times New Roman"/>
          <w:szCs w:val="24"/>
        </w:rPr>
        <w:t xml:space="preserve">ση του ΣΥΡΙΖΑ. Προφανώς υπάρχει θέμα αρχής εδώ και ηθικής τάξης. Είναι μια ακόμα απόδειξη ότι οι αρχές σας υποχωρούν με την πρώτη ευκαιρία κάποιου εύκολου κέρδους. </w:t>
      </w:r>
    </w:p>
    <w:p w14:paraId="5E0BEB5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Ακούσαμε, κύριε Υπουργέ, να απαντάτε στις καταγγελίες για απευθείας αναθέσεις ότι εσείς ο ί</w:t>
      </w:r>
      <w:r>
        <w:rPr>
          <w:rFonts w:eastAsia="Times New Roman" w:cs="Times New Roman"/>
          <w:szCs w:val="24"/>
        </w:rPr>
        <w:t>διος είστε Αναπληρωτής Υπουργός και δεν έχετε κα</w:t>
      </w:r>
      <w:r>
        <w:rPr>
          <w:rFonts w:eastAsia="Times New Roman" w:cs="Times New Roman"/>
          <w:szCs w:val="24"/>
        </w:rPr>
        <w:t>μ</w:t>
      </w:r>
      <w:r>
        <w:rPr>
          <w:rFonts w:eastAsia="Times New Roman" w:cs="Times New Roman"/>
          <w:szCs w:val="24"/>
        </w:rPr>
        <w:t>μιά αρμοδιότητα σε διαγωνισμούς, δηλαδή ότι δεν μπορείτε να υπογράψατε τίποτα για όλα αυτά τα ζητήματα, και ο κ. Βουδούρης είπε ότι δεν του έχει εκχωρηθεί καμ</w:t>
      </w:r>
      <w:r>
        <w:rPr>
          <w:rFonts w:eastAsia="Times New Roman" w:cs="Times New Roman"/>
          <w:szCs w:val="24"/>
        </w:rPr>
        <w:t>μ</w:t>
      </w:r>
      <w:r>
        <w:rPr>
          <w:rFonts w:eastAsia="Times New Roman" w:cs="Times New Roman"/>
          <w:szCs w:val="24"/>
        </w:rPr>
        <w:t xml:space="preserve">ιά αρμοδιότητα. </w:t>
      </w:r>
    </w:p>
    <w:p w14:paraId="5E0BEB5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Ρ</w:t>
      </w:r>
      <w:r>
        <w:rPr>
          <w:rFonts w:eastAsia="Times New Roman" w:cs="Times New Roman"/>
          <w:szCs w:val="24"/>
        </w:rPr>
        <w:t>ωτάει</w:t>
      </w:r>
      <w:r>
        <w:rPr>
          <w:rFonts w:eastAsia="Times New Roman" w:cs="Times New Roman"/>
          <w:szCs w:val="24"/>
        </w:rPr>
        <w:t xml:space="preserve">, λοιπόν, </w:t>
      </w:r>
      <w:r>
        <w:rPr>
          <w:rFonts w:eastAsia="Times New Roman" w:cs="Times New Roman"/>
          <w:szCs w:val="24"/>
        </w:rPr>
        <w:t>ο Έλληνας πολίτ</w:t>
      </w:r>
      <w:r>
        <w:rPr>
          <w:rFonts w:eastAsia="Times New Roman" w:cs="Times New Roman"/>
          <w:szCs w:val="24"/>
        </w:rPr>
        <w:t xml:space="preserve">ης που παρακολουθεί στοιχειωδώς αυτή τη συζήτηση: Ποιος έχει σε αυτή την Κυβέρνηση την αρμοδιότητα; Διότι απλώς αποδέχεστε τις καταγγελίες και μεταθέτετε τις ευθύνες σε άλλους. Ποιοι είναι, επιτέλους, αυτοί οι </w:t>
      </w:r>
      <w:r>
        <w:rPr>
          <w:rFonts w:eastAsia="Times New Roman" w:cs="Times New Roman"/>
          <w:szCs w:val="24"/>
        </w:rPr>
        <w:t>«</w:t>
      </w:r>
      <w:r>
        <w:rPr>
          <w:rFonts w:eastAsia="Times New Roman" w:cs="Times New Roman"/>
          <w:szCs w:val="24"/>
        </w:rPr>
        <w:t>άλλοι</w:t>
      </w:r>
      <w:r>
        <w:rPr>
          <w:rFonts w:eastAsia="Times New Roman" w:cs="Times New Roman"/>
          <w:szCs w:val="24"/>
        </w:rPr>
        <w:t>»</w:t>
      </w:r>
      <w:r>
        <w:rPr>
          <w:rFonts w:eastAsia="Times New Roman" w:cs="Times New Roman"/>
          <w:szCs w:val="24"/>
        </w:rPr>
        <w:t>; Ποιοι έχουν τις αρμοδιότητες; Δεν είν</w:t>
      </w:r>
      <w:r>
        <w:rPr>
          <w:rFonts w:eastAsia="Times New Roman" w:cs="Times New Roman"/>
          <w:szCs w:val="24"/>
        </w:rPr>
        <w:t xml:space="preserve">αι σαφές. </w:t>
      </w:r>
    </w:p>
    <w:p w14:paraId="5E0BEB5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Όπου να ’ναι ο ΣΥΡΙΖΑ κλείνει δύο χρόνια στην Κυβέρνηση, κύριε Υπουργέ, κι έρχεται τώρα ο αρμόδιος Υπουργός -δηλαδή εσείς- να πει ότι δεν έχει αρμοδιότητες και ουσιαστικά ότι δεν έχει Υπουργείο, </w:t>
      </w:r>
      <w:r>
        <w:rPr>
          <w:rFonts w:eastAsia="Times New Roman" w:cs="Times New Roman"/>
          <w:szCs w:val="24"/>
        </w:rPr>
        <w:lastRenderedPageBreak/>
        <w:t>για ένα από τα πιο καυτά προβλήματα που αντιμετωπί</w:t>
      </w:r>
      <w:r>
        <w:rPr>
          <w:rFonts w:eastAsia="Times New Roman" w:cs="Times New Roman"/>
          <w:szCs w:val="24"/>
        </w:rPr>
        <w:t>ζει η χώρα. Πλησιάζει η ώρα της αναχώρησής σας και ακόμα δεν έχετε Υπουργείο. Φτιάξτε το, λοιπόν!</w:t>
      </w:r>
    </w:p>
    <w:p w14:paraId="5E0BEB5C" w14:textId="77777777" w:rsidR="003003D5" w:rsidRDefault="00646F6D">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E0BEB5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Ένα λεπτό ακόμη, κυρία Πρόεδρε. Θα το αφαιρέσετε από τη δευτερολογία μου.</w:t>
      </w:r>
    </w:p>
    <w:p w14:paraId="5E0BEB5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στη Νέα Δημοκρατία αντιμετωπίζουμε με υπευθυνότητα αυτό το θέμα εθνικής διάστασης. Από την αρχή δεν κάναμε αντιπολίτευση για την αντιπολίτευση. Άλλωστε, έχουμε παρουσιάσει και συγκεκριμένες προτάσεις</w:t>
      </w:r>
      <w:r>
        <w:rPr>
          <w:rFonts w:eastAsia="Times New Roman" w:cs="Times New Roman"/>
          <w:szCs w:val="24"/>
        </w:rPr>
        <w:t>,</w:t>
      </w:r>
      <w:r>
        <w:rPr>
          <w:rFonts w:eastAsia="Times New Roman" w:cs="Times New Roman"/>
          <w:szCs w:val="24"/>
        </w:rPr>
        <w:t xml:space="preserve"> που, δυστυχώς και γ</w:t>
      </w:r>
      <w:r>
        <w:rPr>
          <w:rFonts w:eastAsia="Times New Roman" w:cs="Times New Roman"/>
          <w:szCs w:val="24"/>
        </w:rPr>
        <w:t xml:space="preserve">ια τη χώρα και για εσάς, επιμένετε να αγνοείτε. </w:t>
      </w:r>
    </w:p>
    <w:p w14:paraId="5E0BEB5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Κατανοούμε τις σύνθετες διαστάσεις του φαινομένου και τη σημασία ειδικά που έχει η τήρηση της συμφωνίας μεταξύ της Ευρωπαϊκής Ένωσης και της Τουρκίας για το προσφυγικό, μιας συμφωνίας που καρκινοβατεί και πο</w:t>
      </w:r>
      <w:r>
        <w:rPr>
          <w:rFonts w:eastAsia="Times New Roman" w:cs="Times New Roman"/>
          <w:szCs w:val="24"/>
        </w:rPr>
        <w:t>υ</w:t>
      </w:r>
      <w:r>
        <w:rPr>
          <w:rFonts w:eastAsia="Times New Roman" w:cs="Times New Roman"/>
          <w:szCs w:val="24"/>
        </w:rPr>
        <w:t>,</w:t>
      </w:r>
      <w:r>
        <w:rPr>
          <w:rFonts w:eastAsia="Times New Roman" w:cs="Times New Roman"/>
          <w:szCs w:val="24"/>
        </w:rPr>
        <w:t xml:space="preserve"> πάντως, απειλείται από τη γεωπολιτική ρευστότητα και από τους λεονταρισμούς </w:t>
      </w:r>
      <w:r>
        <w:rPr>
          <w:rFonts w:eastAsia="Times New Roman" w:cs="Times New Roman"/>
          <w:szCs w:val="24"/>
        </w:rPr>
        <w:lastRenderedPageBreak/>
        <w:t xml:space="preserve">της γείτονος, η οποία ακολουθεί μια νεο-οθωμανική προσέγγιση γενικά στις διεθνείς της σχέσεις. </w:t>
      </w:r>
      <w:r>
        <w:rPr>
          <w:rFonts w:eastAsia="Times New Roman" w:cs="Times New Roman"/>
          <w:szCs w:val="24"/>
        </w:rPr>
        <w:t>Α</w:t>
      </w:r>
      <w:r>
        <w:rPr>
          <w:rFonts w:eastAsia="Times New Roman" w:cs="Times New Roman"/>
          <w:szCs w:val="24"/>
        </w:rPr>
        <w:t xml:space="preserve">υτό δεν μπορεί να μην απασχολήσει για το τι θα γίνει με τη </w:t>
      </w:r>
      <w:r>
        <w:rPr>
          <w:rFonts w:eastAsia="Times New Roman" w:cs="Times New Roman"/>
          <w:szCs w:val="24"/>
        </w:rPr>
        <w:t>συγκεκριμένη</w:t>
      </w:r>
      <w:r>
        <w:rPr>
          <w:rFonts w:eastAsia="Times New Roman" w:cs="Times New Roman"/>
          <w:szCs w:val="24"/>
        </w:rPr>
        <w:t xml:space="preserve"> συμφωνία.</w:t>
      </w:r>
      <w:r>
        <w:rPr>
          <w:rFonts w:eastAsia="Times New Roman" w:cs="Times New Roman"/>
          <w:szCs w:val="24"/>
        </w:rPr>
        <w:t xml:space="preserve"> </w:t>
      </w:r>
    </w:p>
    <w:p w14:paraId="5E0BEB6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Λοιπόν, εμείς δεν κάνουμε αντιπολίτευση για την αντιπολίτευση. Είναι, όμως, θεσμικό και δημοκρατικό μας καθήκον να ασκούμε κριτική και να επισημαίνουμε τα προβλήματα, όπως και ένα ειδικό πρόβλημα που φαίνεται να παίρνει σκανδαλώδεις διαστάσεις. Είναι υπο</w:t>
      </w:r>
      <w:r>
        <w:rPr>
          <w:rFonts w:eastAsia="Times New Roman" w:cs="Times New Roman"/>
          <w:szCs w:val="24"/>
        </w:rPr>
        <w:t>χρέωσή μας απέναντι στους πολίτες να ζητάμε επίμονα απαντήσεις, διότι συστηματικά ρωτάμε, αλλά συστηματικά δεν παίρνουμε και απαντήσεις.</w:t>
      </w:r>
    </w:p>
    <w:p w14:paraId="5E0BEB6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προσφυγικό, δυστυχώς –θλίβομαι που το λέω- κάθε ημέρα που περνάει εμπεδώνεται η πεποί</w:t>
      </w:r>
      <w:r>
        <w:rPr>
          <w:rFonts w:eastAsia="Times New Roman" w:cs="Times New Roman"/>
          <w:szCs w:val="24"/>
        </w:rPr>
        <w:t>θηση ότι το πρόταγμα του ανθρωπισμού που προέβα</w:t>
      </w:r>
      <w:r>
        <w:rPr>
          <w:rFonts w:eastAsia="Times New Roman" w:cs="Times New Roman"/>
          <w:szCs w:val="24"/>
        </w:rPr>
        <w:t>λ</w:t>
      </w:r>
      <w:r>
        <w:rPr>
          <w:rFonts w:eastAsia="Times New Roman" w:cs="Times New Roman"/>
          <w:szCs w:val="24"/>
        </w:rPr>
        <w:t>λε η Κυβέρνηση σε πολλές περιπτώσεις έκρυβε σχέδιο, πρακτικές και πράξεις πλουτισμού. Ο ανθρωπισμός ήταν το προκάλυμμα, ο πλουτισμός ήταν ο στόχος. Χρειαζόμαστε, λοιπόν, σαφείς απαντήσεις, μία προς μία, όχι ε</w:t>
      </w:r>
      <w:r>
        <w:rPr>
          <w:rFonts w:eastAsia="Times New Roman" w:cs="Times New Roman"/>
          <w:szCs w:val="24"/>
        </w:rPr>
        <w:t xml:space="preserve">υχολόγια και εξωραϊσμούς. Οι διαλέξεις τελείωσαν. Έχει έρθει η ώρα των απαντήσεων. </w:t>
      </w:r>
    </w:p>
    <w:p w14:paraId="5E0BEB6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άτι τελευταίο στον γενικότερο πολιτικό διάλογο. Ακούσαμε εχθές τον Πρωθυπουργό να πολώνει και να διχάζει με τρόπο ακραίο. Γιατί άραγε; Κάθε ημέρα που περνάει, κυρίες και κ</w:t>
      </w:r>
      <w:r>
        <w:rPr>
          <w:rFonts w:eastAsia="Times New Roman" w:cs="Times New Roman"/>
          <w:szCs w:val="24"/>
        </w:rPr>
        <w:t xml:space="preserve">ύριοι συνάδελφοι, </w:t>
      </w:r>
      <w:r>
        <w:rPr>
          <w:rFonts w:eastAsia="Times New Roman" w:cs="Times New Roman"/>
          <w:szCs w:val="24"/>
        </w:rPr>
        <w:t xml:space="preserve">η </w:t>
      </w:r>
      <w:r>
        <w:rPr>
          <w:rFonts w:eastAsia="Times New Roman" w:cs="Times New Roman"/>
          <w:szCs w:val="24"/>
        </w:rPr>
        <w:t>μια σκοτεινή αποκάλυψη διαδέχεται την άλλη για τη δήθεν ηθική διακυβέρνηση ΣΥΡΙΖΑ-ΑΝΕΛ. Μια Κυβέρνηση που ως τώρα βούλιαζε στην αναξιοπιστία, τώρα βουλιάζει στην ηθική απαξία.</w:t>
      </w:r>
    </w:p>
    <w:p w14:paraId="5E0BEB6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πιστεύω ότι προσπαθεί να κρύψει ο κ. Τσίπρας με την </w:t>
      </w:r>
      <w:r>
        <w:rPr>
          <w:rFonts w:eastAsia="Times New Roman" w:cs="Times New Roman"/>
          <w:szCs w:val="24"/>
        </w:rPr>
        <w:t>ευτέλεια των λόγων στην Κεντρική Επιτροπή του ΣΥΡΙΖΑ. Αυτό προσπαθεί να κρύψει πίσω από ύβρεις και αθλιότητες απέναντι και στον Αρχηγό της Αξιωματικής Αντιπολίτευσης και Πρόεδρο τ</w:t>
      </w:r>
      <w:r>
        <w:rPr>
          <w:rFonts w:eastAsia="Times New Roman" w:cs="Times New Roman"/>
          <w:szCs w:val="24"/>
        </w:rPr>
        <w:t>ης Νέας Δημοκρατίας</w:t>
      </w:r>
      <w:r>
        <w:rPr>
          <w:rFonts w:eastAsia="Times New Roman" w:cs="Times New Roman"/>
          <w:szCs w:val="24"/>
        </w:rPr>
        <w:t xml:space="preserve">. </w:t>
      </w:r>
    </w:p>
    <w:p w14:paraId="5E0BEB6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Όμως, κυρίες και κύριοι συνάδελφοι, τίποτα δεν μπορεί ν</w:t>
      </w:r>
      <w:r>
        <w:rPr>
          <w:rFonts w:eastAsia="Times New Roman" w:cs="Times New Roman"/>
          <w:szCs w:val="24"/>
        </w:rPr>
        <w:t xml:space="preserve">α κρύψει πια. Ούτε οι έως εχθές δικοί του άνθρωποι δεν τον ακολουθούν στις μεγάλες του επιλογές. </w:t>
      </w:r>
    </w:p>
    <w:p w14:paraId="5E0BEB6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Το καραβάνι σκόρπισε.</w:t>
      </w:r>
    </w:p>
    <w:p w14:paraId="5E0BEB6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Ευχαριστώ.</w:t>
      </w:r>
    </w:p>
    <w:p w14:paraId="5E0BEB67" w14:textId="77777777" w:rsidR="003003D5" w:rsidRDefault="00646F6D">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E0BEB6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b/>
          <w:bCs/>
        </w:rPr>
        <w:t xml:space="preserve">ΠΡΟΕΔΡΕΥΟΥΣΑ (Αναστασία Χριστοδουλοπούλου): </w:t>
      </w:r>
      <w:r>
        <w:rPr>
          <w:rFonts w:eastAsia="Times New Roman" w:cs="Times New Roman"/>
          <w:szCs w:val="24"/>
        </w:rPr>
        <w:t>Κύριε Κουμουτσάκο, σας έμε</w:t>
      </w:r>
      <w:r>
        <w:rPr>
          <w:rFonts w:eastAsia="Times New Roman" w:cs="Times New Roman"/>
          <w:szCs w:val="24"/>
        </w:rPr>
        <w:t>ιναν δύο μόνο λεπτά για τη δευτερολογία σας.</w:t>
      </w:r>
    </w:p>
    <w:p w14:paraId="5E0BEB6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Ναι, ευχαριστώ.</w:t>
      </w:r>
    </w:p>
    <w:p w14:paraId="5E0BEB6A" w14:textId="77777777" w:rsidR="003003D5" w:rsidRDefault="00646F6D">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Τώρα τον λόγο έχει ο κ. Κικίλιας, Βουλευτής Α΄ Αθηνών της Νέας Δημοκρατίας, για πέντε λεπτά.</w:t>
      </w:r>
    </w:p>
    <w:p w14:paraId="5E0BEB6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Κυρία Πρόεδρε, </w:t>
      </w:r>
      <w:r>
        <w:rPr>
          <w:rFonts w:eastAsia="Times New Roman" w:cs="Times New Roman"/>
          <w:szCs w:val="24"/>
        </w:rPr>
        <w:t>ευχαριστώ πολύ. Δεν θα δευτερολογήσω, οπότε ενδεχομένως θα χρειαστώ ένα λεπτό παραπάνω.</w:t>
      </w:r>
    </w:p>
    <w:p w14:paraId="5E0BEB6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το θέμα δεν είναι προσωπικό. Είναι, όμως, βαθύτατα πολιτικό και ο ίδιος, για να μπω αμέσως στην ουσία, έχετε αποφασίσει επανειλημμένως εδώ πέρα στις ερωτ</w:t>
      </w:r>
      <w:r>
        <w:rPr>
          <w:rFonts w:eastAsia="Times New Roman" w:cs="Times New Roman"/>
          <w:szCs w:val="24"/>
        </w:rPr>
        <w:t xml:space="preserve">ήσεις μας που έχουν να κάνουν με το προσφυγικό να μην τοποθετείστε στο θέμα του πρώην Γενικού σας Γραμματέα, του κ. </w:t>
      </w:r>
      <w:r>
        <w:rPr>
          <w:rFonts w:eastAsia="Times New Roman" w:cs="Times New Roman"/>
          <w:szCs w:val="24"/>
        </w:rPr>
        <w:lastRenderedPageBreak/>
        <w:t>Βουδούρη, εκτός εάν οι πολιτικοί σας αντίπαλοι -σε εισαγωγικά ή μη- δεχθούν να υιοθετήσουν τις κατηγορίες, καταγγελίες ή όχι. Αυτό δεν το υπ</w:t>
      </w:r>
      <w:r>
        <w:rPr>
          <w:rFonts w:eastAsia="Times New Roman" w:cs="Times New Roman"/>
          <w:szCs w:val="24"/>
        </w:rPr>
        <w:t xml:space="preserve">αγορεύει καμμία κοινή λογική και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εμείς δεν υιοθετούμε τίποτα.</w:t>
      </w:r>
    </w:p>
    <w:p w14:paraId="5E0BEB6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Όμως, προς χάρ</w:t>
      </w:r>
      <w:r>
        <w:rPr>
          <w:rFonts w:eastAsia="Times New Roman" w:cs="Times New Roman"/>
          <w:szCs w:val="24"/>
        </w:rPr>
        <w:t>ιν</w:t>
      </w:r>
      <w:r>
        <w:rPr>
          <w:rFonts w:eastAsia="Times New Roman" w:cs="Times New Roman"/>
          <w:szCs w:val="24"/>
        </w:rPr>
        <w:t xml:space="preserve"> της πολιτειακής συνέχειας και των συναδέλφων σας Υπουργών, που ήταν και Βουλευτές και κάθονταν στα έδρανα της αντιπολίτευσης πριν από μερικά χρόνια, θα ήθελα να βάλετε </w:t>
      </w:r>
      <w:r>
        <w:rPr>
          <w:rFonts w:eastAsia="Times New Roman" w:cs="Times New Roman"/>
          <w:szCs w:val="24"/>
        </w:rPr>
        <w:t xml:space="preserve">στο μυαλό σας μια εικόνα. Είναι ο Άδωνις Γεωργιάδης Υπουργός Υγείας και έχει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γ</w:t>
      </w:r>
      <w:r>
        <w:rPr>
          <w:rFonts w:eastAsia="Times New Roman" w:cs="Times New Roman"/>
          <w:szCs w:val="24"/>
        </w:rPr>
        <w:t>ραμματέα ο οποίος παραιτείται και τον καταγγέλλει ευθέως, αυτόν και την παρέα του, τους ομολόγους του</w:t>
      </w:r>
      <w:r>
        <w:rPr>
          <w:rFonts w:eastAsia="Times New Roman" w:cs="Times New Roman"/>
          <w:szCs w:val="24"/>
        </w:rPr>
        <w:t>,</w:t>
      </w:r>
      <w:r>
        <w:rPr>
          <w:rFonts w:eastAsia="Times New Roman" w:cs="Times New Roman"/>
          <w:szCs w:val="24"/>
        </w:rPr>
        <w:t xml:space="preserve"> για υπερκοστολογήσεις, για ατασθαλίες, για κακοδιαχείριση κ</w:t>
      </w:r>
      <w:r>
        <w:rPr>
          <w:rFonts w:eastAsia="Times New Roman" w:cs="Times New Roman"/>
          <w:szCs w:val="24"/>
        </w:rPr>
        <w:t xml:space="preserve">αι </w:t>
      </w:r>
      <w:r>
        <w:rPr>
          <w:rFonts w:eastAsia="Times New Roman" w:cs="Times New Roman"/>
          <w:szCs w:val="24"/>
        </w:rPr>
        <w:t>ο</w:t>
      </w:r>
      <w:r>
        <w:rPr>
          <w:rFonts w:eastAsia="Times New Roman" w:cs="Times New Roman"/>
          <w:szCs w:val="24"/>
        </w:rPr>
        <w:t xml:space="preserve">ύτω </w:t>
      </w:r>
      <w:r>
        <w:rPr>
          <w:rFonts w:eastAsia="Times New Roman" w:cs="Times New Roman"/>
          <w:szCs w:val="24"/>
        </w:rPr>
        <w:t>κ</w:t>
      </w:r>
      <w:r>
        <w:rPr>
          <w:rFonts w:eastAsia="Times New Roman" w:cs="Times New Roman"/>
          <w:szCs w:val="24"/>
        </w:rPr>
        <w:t>αθεξής</w:t>
      </w:r>
      <w:r>
        <w:rPr>
          <w:rFonts w:eastAsia="Times New Roman" w:cs="Times New Roman"/>
          <w:szCs w:val="24"/>
        </w:rPr>
        <w:t>.</w:t>
      </w:r>
    </w:p>
    <w:p w14:paraId="5E0BEB6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Μπορείτε να φανταστείτε, κύριε Υπουργέ, τι θα γινόταν εντός και εκτός Κοινοβουλίου; Μπορείτε να φανταστείτε τι θα έλεγαν οι συνάδελφοί σας</w:t>
      </w:r>
      <w:r>
        <w:rPr>
          <w:rFonts w:eastAsia="Times New Roman" w:cs="Times New Roman"/>
          <w:szCs w:val="24"/>
        </w:rPr>
        <w:t>,</w:t>
      </w:r>
      <w:r>
        <w:rPr>
          <w:rFonts w:eastAsia="Times New Roman" w:cs="Times New Roman"/>
          <w:szCs w:val="24"/>
        </w:rPr>
        <w:t xml:space="preserve"> του ΣΥΡΙΖΑ και των Ανεξάρτητων Ελλήνων</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ευπρεπούς αντιπολίτευσης, αν γινόταν η ίδια καταγγελία;</w:t>
      </w:r>
    </w:p>
    <w:p w14:paraId="5E0BEB6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Τόσο ευπρεπής αντιπολίτευση, αξιοπρεπής, στο ύψος των περιστάσεων που εμείς ορίζουμε για την κοινοβουλευτική λειτουργία δεν έχει υπάρξει ξανά! Και τι δεν έχουμε ακούσει τα τελευταία χρόνια εδώ πέ</w:t>
      </w:r>
      <w:r>
        <w:rPr>
          <w:rFonts w:eastAsia="Times New Roman" w:cs="Times New Roman"/>
          <w:szCs w:val="24"/>
        </w:rPr>
        <w:t>ρα μέσα! Από την κάτω πλατεία και την πάνω πλατεία των λαϊκιστών, που τραφήκατε από αυτούς και αναρριχηθήκατε στην εξουσία, αυτούς οι οποίοι κατέστρεψαν όλη την Ευρώπη και θέλουν να καταστρέψουν και τη χώρα μας και όλον τον κόσμο, μέχρι τους συναδέλφους σα</w:t>
      </w:r>
      <w:r>
        <w:rPr>
          <w:rFonts w:eastAsia="Times New Roman" w:cs="Times New Roman"/>
          <w:szCs w:val="24"/>
        </w:rPr>
        <w:t>ς -σε εισαγωγικά ή μη-</w:t>
      </w:r>
      <w:r>
        <w:rPr>
          <w:rFonts w:eastAsia="Times New Roman" w:cs="Times New Roman"/>
          <w:szCs w:val="24"/>
        </w:rPr>
        <w:t>,</w:t>
      </w:r>
      <w:r>
        <w:rPr>
          <w:rFonts w:eastAsia="Times New Roman" w:cs="Times New Roman"/>
          <w:szCs w:val="24"/>
        </w:rPr>
        <w:t xml:space="preserve"> οι οποίοι έκαναν λόγο για γερμανοτσολιάδες, πουλημένους, δωσίλογους, να στήσετε κρεμάλες, στο απόσπασμα κ.ο.κ., για να φτάσουμε σήμερα το απόγευμα σε ραδιοφωνική πολιτική αντιπαράθεση και να μιλήσει ο κύριος Αντιπρόεδρος του Ευρωπαϊκού Κοινοβουλίου, ο κ. </w:t>
      </w:r>
      <w:r>
        <w:rPr>
          <w:rFonts w:eastAsia="Times New Roman" w:cs="Times New Roman"/>
          <w:szCs w:val="24"/>
        </w:rPr>
        <w:t>Παπαδημούλης, για ανάπτυξη, ποσοτική χαλάρωση κ</w:t>
      </w:r>
      <w:r>
        <w:rPr>
          <w:rFonts w:eastAsia="Times New Roman" w:cs="Times New Roman"/>
          <w:szCs w:val="24"/>
        </w:rPr>
        <w:t xml:space="preserve">αι </w:t>
      </w:r>
      <w:r>
        <w:rPr>
          <w:rFonts w:eastAsia="Times New Roman" w:cs="Times New Roman"/>
          <w:szCs w:val="24"/>
        </w:rPr>
        <w:t>ο</w:t>
      </w:r>
      <w:r>
        <w:rPr>
          <w:rFonts w:eastAsia="Times New Roman" w:cs="Times New Roman"/>
          <w:szCs w:val="24"/>
        </w:rPr>
        <w:t xml:space="preserve">ύτω </w:t>
      </w:r>
      <w:r>
        <w:rPr>
          <w:rFonts w:eastAsia="Times New Roman" w:cs="Times New Roman"/>
          <w:szCs w:val="24"/>
        </w:rPr>
        <w:t>κ</w:t>
      </w:r>
      <w:r>
        <w:rPr>
          <w:rFonts w:eastAsia="Times New Roman" w:cs="Times New Roman"/>
          <w:szCs w:val="24"/>
        </w:rPr>
        <w:t>αθεξής</w:t>
      </w:r>
      <w:r>
        <w:rPr>
          <w:rFonts w:eastAsia="Times New Roman" w:cs="Times New Roman"/>
          <w:szCs w:val="24"/>
        </w:rPr>
        <w:t>.</w:t>
      </w:r>
    </w:p>
    <w:p w14:paraId="5E0BEB7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Όχι μόνο δεν τα πιστεύετε αυτά, όχι μόνο δεν τα ενστερνίζεστε αυτά, όχι μόνο δεν μπορείτε να τα υποστηρίξετε αυτά, αλλά τα πολεμήσατε με τον πιο ποταπό πολιτικά τρόπο. Γι’ αυτό και σας λέω ότι</w:t>
      </w:r>
      <w:r>
        <w:rPr>
          <w:rFonts w:eastAsia="Times New Roman" w:cs="Times New Roman"/>
          <w:szCs w:val="24"/>
        </w:rPr>
        <w:t xml:space="preserve">, αν </w:t>
      </w:r>
      <w:r>
        <w:rPr>
          <w:rFonts w:eastAsia="Times New Roman" w:cs="Times New Roman"/>
          <w:szCs w:val="24"/>
        </w:rPr>
        <w:lastRenderedPageBreak/>
        <w:t>πιστεύετε ότι έχετε προσωπική ευθύνη -εγώ δεν το νομίζω-</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αναλάβετέ</w:t>
      </w:r>
      <w:r>
        <w:rPr>
          <w:rFonts w:eastAsia="Times New Roman" w:cs="Times New Roman"/>
          <w:szCs w:val="24"/>
        </w:rPr>
        <w:t xml:space="preserve"> τη. Αν δεν έχετε προσωπική ευθύνη, πείτε μας ποιος βάζει τις υπογραφές για τον τρόπο με τον οποίο γίνεται η οικονομική διαχείριση του προσφυγικού-μεταναστευτικού.</w:t>
      </w:r>
    </w:p>
    <w:p w14:paraId="5E0BEB7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Εν τοιαύτη περιπτώσε</w:t>
      </w:r>
      <w:r>
        <w:rPr>
          <w:rFonts w:eastAsia="Times New Roman" w:cs="Times New Roman"/>
          <w:szCs w:val="24"/>
        </w:rPr>
        <w:t xml:space="preserve">ι, πρέπει να γνωρίζει ο ελληνικός λαός γιατί το Υπουργείο Δημοσίας Τάξης πληρώνει από τους </w:t>
      </w:r>
      <w:r>
        <w:rPr>
          <w:rFonts w:eastAsia="Times New Roman" w:cs="Times New Roman"/>
          <w:szCs w:val="24"/>
          <w:lang w:val="en-US"/>
        </w:rPr>
        <w:t>carte</w:t>
      </w:r>
      <w:r>
        <w:rPr>
          <w:rFonts w:eastAsia="Times New Roman" w:cs="Times New Roman"/>
          <w:szCs w:val="24"/>
        </w:rPr>
        <w:t xml:space="preserve"> προϋπολογισμούς του μέρους του προσφυγικού-μεταναστευτικού; Γιατί το Υπουργείο Εθνικής Αμύνης πληρώνει από τους προϋπολογισμούς του μέρος του προσφυγικού-μεταν</w:t>
      </w:r>
      <w:r>
        <w:rPr>
          <w:rFonts w:eastAsia="Times New Roman" w:cs="Times New Roman"/>
          <w:szCs w:val="24"/>
        </w:rPr>
        <w:t>αστευτικού; Γιατί από τον εθνικό προϋπολογισμό πληρώνονται ακόμα δράσεις, όταν καταφεύγετε σε υπερφορολόγηση; Μιλάμε τώρα για «και άλλο κάτω» στα εργασιακά το αφορολόγητο. Μιλάμε για το ψέμα του ψέματος και την κοροϊδία της κοροϊδίας.</w:t>
      </w:r>
    </w:p>
    <w:p w14:paraId="5E0BEB7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Υπερχρεώνετε και υπερ</w:t>
      </w:r>
      <w:r>
        <w:rPr>
          <w:rFonts w:eastAsia="Times New Roman" w:cs="Times New Roman"/>
          <w:szCs w:val="24"/>
        </w:rPr>
        <w:t>φορολογείτε τον ελληνικό λαό. Όχι 90% φορολογία είναι το τρίτο μνημόνιο και 10% μεταρρυθμίσεις και ανάπτυξη, αλλά δεν υπάρχουν μεταρρυθμίσεις και ανάπτυξη. Ακόμα, λοιπόν</w:t>
      </w:r>
      <w:r>
        <w:rPr>
          <w:rFonts w:eastAsia="Times New Roman" w:cs="Times New Roman"/>
          <w:szCs w:val="24"/>
        </w:rPr>
        <w:t>,</w:t>
      </w:r>
      <w:r>
        <w:rPr>
          <w:rFonts w:eastAsia="Times New Roman" w:cs="Times New Roman"/>
          <w:szCs w:val="24"/>
        </w:rPr>
        <w:t xml:space="preserve"> και σε αυτό στο οποίο υπάρχουν κωδικοί, που ήταν τακτοποιημένοι μετά το 2014, που είχ</w:t>
      </w:r>
      <w:r>
        <w:rPr>
          <w:rFonts w:eastAsia="Times New Roman" w:cs="Times New Roman"/>
          <w:szCs w:val="24"/>
        </w:rPr>
        <w:t xml:space="preserve">αν απορρόφηση </w:t>
      </w:r>
      <w:r>
        <w:rPr>
          <w:rFonts w:eastAsia="Times New Roman" w:cs="Times New Roman"/>
          <w:szCs w:val="24"/>
        </w:rPr>
        <w:lastRenderedPageBreak/>
        <w:t>90%, που στοιχειωδώς δείχναμε ότι ως χώρα έχουμε οργάνωση, υπάρχει φύλαξη των συνόρων, υπάρχει θεμιτή λειτουργία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αρμοδιοτήτων μας, έρχεστε μετά από δύο χρόνια, κάνετε μια διαχειριστική αρχή μπαλάκι μεταξύ τεσσάρων-πέντε </w:t>
      </w:r>
      <w:r>
        <w:rPr>
          <w:rFonts w:eastAsia="Times New Roman" w:cs="Times New Roman"/>
          <w:szCs w:val="24"/>
        </w:rPr>
        <w:t>Υ</w:t>
      </w:r>
      <w:r>
        <w:rPr>
          <w:rFonts w:eastAsia="Times New Roman" w:cs="Times New Roman"/>
          <w:szCs w:val="24"/>
        </w:rPr>
        <w:t>πουργείων, οι καταγγελίες σε τοπικό επίπεδο πάνε και έρχονται, οι απορροφήσεις δεν υπάρχουν, είναι κάτω από το 25%. Ο ίδιος ο Επίτροπος Μετανάστευσης, ο κ. Αβραμόπουλος, το είπε στον Πρωθυπουργό ευθέως.</w:t>
      </w:r>
    </w:p>
    <w:p w14:paraId="5E0BEB7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Προσπαθείτε να συντηρήσετε μια κατάσταση από τα έκτακ</w:t>
      </w:r>
      <w:r>
        <w:rPr>
          <w:rFonts w:eastAsia="Times New Roman" w:cs="Times New Roman"/>
          <w:szCs w:val="24"/>
        </w:rPr>
        <w:t xml:space="preserve">τα κονδύλια. Γνωρίζετε πολύ καλά ο ίδιος ότι δομή στο Υπουργείο σας δεν υπάρχει. Είστε εσείς και οι συνεργάτες σας. Συνεργασία με την Ελληνική Αστυνομία έτσι όπως πρέπει δεν υπάρχει. Είναι η τέταρτη ή πέμπτη φορά που παίρνει φωτιά η Μόρια πάνω από τη Χίο, </w:t>
      </w:r>
      <w:r>
        <w:rPr>
          <w:rFonts w:eastAsia="Times New Roman" w:cs="Times New Roman"/>
          <w:szCs w:val="24"/>
        </w:rPr>
        <w:t>στη Μυτιλήνη, να μην τα πω πάλι, όπως την τελευταία φορά.</w:t>
      </w:r>
    </w:p>
    <w:p w14:paraId="5E0BEB7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Εδώ, τέλος πάντων -για να ολοκληρώσω- τουλάχιστον στο συγκεκριμένο θέμα, δεν έχετε αφήσει όρθιο κανέναν επιχειρηματία μεγάλο, μεσαίο, μικρό, βιοτέχνη, μεταποιητή, ελεύθερο επαγγελματία, ιδιωτικό υπά</w:t>
      </w:r>
      <w:r>
        <w:rPr>
          <w:rFonts w:eastAsia="Times New Roman" w:cs="Times New Roman"/>
          <w:szCs w:val="24"/>
        </w:rPr>
        <w:t>λληλο, δημόσιο υπάλληλο.</w:t>
      </w:r>
    </w:p>
    <w:p w14:paraId="5E0BEB75" w14:textId="77777777" w:rsidR="003003D5" w:rsidRDefault="00646F6D">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5E0BEB7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Ένα λεπτό μόνο, κυρία Πρόεδρε. Δεν θα χρειαστώ δευτερολογία.</w:t>
      </w:r>
    </w:p>
    <w:p w14:paraId="5E0BEB7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Ειρήσθω εν παρόδω, θα ήθελα να πω ότι έχει παρερμηνευτεί το εξής: Δεν προστατεύετε του</w:t>
      </w:r>
      <w:r>
        <w:rPr>
          <w:rFonts w:eastAsia="Times New Roman" w:cs="Times New Roman"/>
          <w:szCs w:val="24"/>
        </w:rPr>
        <w:t xml:space="preserve">ς δημόσιους υπαλλήλους, δεν προστατεύετε τους συνταξιούχους. </w:t>
      </w:r>
      <w:r>
        <w:rPr>
          <w:rFonts w:eastAsia="Times New Roman" w:cs="Times New Roman"/>
          <w:szCs w:val="24"/>
        </w:rPr>
        <w:t>Ο μεγαλύτερος εχθρός των δημοσίων υπαλλήλων είναι ο Τσίπρας. Θα σας πω εγώ γιατί. Γιατί με τον τρόπο του και με τη</w:t>
      </w:r>
      <w:r>
        <w:rPr>
          <w:rFonts w:eastAsia="Times New Roman" w:cs="Times New Roman"/>
          <w:szCs w:val="24"/>
        </w:rPr>
        <w:t>ν</w:t>
      </w:r>
      <w:r>
        <w:rPr>
          <w:rFonts w:eastAsia="Times New Roman" w:cs="Times New Roman"/>
          <w:szCs w:val="24"/>
        </w:rPr>
        <w:t xml:space="preserve"> πολιτική του καταλήγει και θα καταλήξει στον κόφτη, έτσι ή αλλιώς. Είτε στερώντ</w:t>
      </w:r>
      <w:r>
        <w:rPr>
          <w:rFonts w:eastAsia="Times New Roman" w:cs="Times New Roman"/>
          <w:szCs w:val="24"/>
        </w:rPr>
        <w:t>ας τον ιδιωτικό τομέα από τα ληξιπρόθεσμα -στα οποία δεν τους πληρώνετε- είτε χρησιμοποιώντας τον κόφτη είτε υπερφορολογώντας είτε παίρνοντας και άλλα μέτρα, θα την πληρώσουν οι συνήθεις ύποπτοι, οι δημόσιοι υπάλληλοι, οι ιδιωτικοί υπάλληλοι και οι συνταξι</w:t>
      </w:r>
      <w:r>
        <w:rPr>
          <w:rFonts w:eastAsia="Times New Roman" w:cs="Times New Roman"/>
          <w:szCs w:val="24"/>
        </w:rPr>
        <w:t>ούχοι. Οφείλει να το ξέρει ο κόσμος. Να τελειώνει αυτή η καραμέλα με τους δημόσιους υπαλλήλους! Ξανά σε αυτούς θα προσφύγετε, θα τους πετσοκόψετε.</w:t>
      </w:r>
    </w:p>
    <w:p w14:paraId="5E0BEB7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7F33B0">
        <w:rPr>
          <w:rFonts w:eastAsia="Times New Roman" w:cs="Times New Roman"/>
          <w:b/>
          <w:szCs w:val="24"/>
        </w:rPr>
        <w:t>ΑΝΑΣΤΑΣΙΟΣ ΚΟΥΡΑΚΗΣ</w:t>
      </w:r>
      <w:r>
        <w:rPr>
          <w:rFonts w:eastAsia="Times New Roman" w:cs="Times New Roman"/>
          <w:szCs w:val="24"/>
        </w:rPr>
        <w:t>)</w:t>
      </w:r>
    </w:p>
    <w:p w14:paraId="5E0BEB7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Όμως, γ</w:t>
      </w:r>
      <w:r>
        <w:rPr>
          <w:rFonts w:eastAsia="Times New Roman" w:cs="Times New Roman"/>
          <w:szCs w:val="24"/>
        </w:rPr>
        <w:t xml:space="preserve">ια το συγκεκριμένο θέμα, με πολύ απλά ελληνικά και με πολύ μεγάλη ηρεμία, περιμένω μια απάντηση σήμερα από εσάς. Πείτε μας: Ισχύουν οι κατηγορίες; Αν ισχύουν οι κατηγορίες, σας παρακαλώ πάρα πολύ να πράξετε τα δέοντα και να πάνε στον </w:t>
      </w:r>
      <w:r>
        <w:rPr>
          <w:rFonts w:eastAsia="Times New Roman" w:cs="Times New Roman"/>
          <w:szCs w:val="24"/>
        </w:rPr>
        <w:t>ε</w:t>
      </w:r>
      <w:r>
        <w:rPr>
          <w:rFonts w:eastAsia="Times New Roman" w:cs="Times New Roman"/>
          <w:szCs w:val="24"/>
        </w:rPr>
        <w:t>ισαγγελέα. Αν δεν ισχ</w:t>
      </w:r>
      <w:r>
        <w:rPr>
          <w:rFonts w:eastAsia="Times New Roman" w:cs="Times New Roman"/>
          <w:szCs w:val="24"/>
        </w:rPr>
        <w:t>ύουν οι κατηγορίες, να μας πείτε ότι ο Γενικός σας Γραμματέας, η επιλογή η δική σας και του κ. Τσίπρα για αυτό το πολύ ευαίσθητο και λεπτό θέμα, έχει δική του ατζέντα, έχει ιστορικό πρόβλημα. Για μια ακόμα φορά στη διαχείριση του προσφυγικού κάνετε λάθος ε</w:t>
      </w:r>
      <w:r>
        <w:rPr>
          <w:rFonts w:eastAsia="Times New Roman" w:cs="Times New Roman"/>
          <w:szCs w:val="24"/>
        </w:rPr>
        <w:t xml:space="preserve">πιλογές. </w:t>
      </w:r>
    </w:p>
    <w:p w14:paraId="5E0BEB7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Σας ε</w:t>
      </w:r>
      <w:r>
        <w:rPr>
          <w:rFonts w:eastAsia="Times New Roman"/>
          <w:szCs w:val="24"/>
        </w:rPr>
        <w:t>υχαριστώ πολύ.</w:t>
      </w:r>
      <w:r>
        <w:rPr>
          <w:rFonts w:eastAsia="Times New Roman" w:cs="Times New Roman"/>
          <w:szCs w:val="24"/>
        </w:rPr>
        <w:t xml:space="preserve"> </w:t>
      </w:r>
    </w:p>
    <w:p w14:paraId="5E0BEB7B" w14:textId="77777777" w:rsidR="003003D5" w:rsidRDefault="00646F6D">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E0BEB7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Κικίλια.</w:t>
      </w:r>
    </w:p>
    <w:p w14:paraId="5E0BEB7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Τον λόγο έχει ο κ. Νότης Μηταράκης.</w:t>
      </w:r>
    </w:p>
    <w:p w14:paraId="5E0BEB7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w:t>
      </w:r>
      <w:r>
        <w:rPr>
          <w:rFonts w:eastAsia="Times New Roman"/>
          <w:color w:val="000000"/>
          <w:szCs w:val="24"/>
        </w:rPr>
        <w:t>Ευχαριστώ πάρα πολύ, κύριε Πρόεδρε.</w:t>
      </w:r>
      <w:r>
        <w:rPr>
          <w:rFonts w:eastAsia="Times New Roman" w:cs="Times New Roman"/>
          <w:szCs w:val="24"/>
        </w:rPr>
        <w:t xml:space="preserve"> </w:t>
      </w:r>
    </w:p>
    <w:p w14:paraId="5E0BEB7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w:t>
      </w:r>
      <w:r>
        <w:rPr>
          <w:rFonts w:eastAsia="Times New Roman" w:cs="Times New Roman"/>
          <w:szCs w:val="24"/>
        </w:rPr>
        <w:t>κύριοι συνάδελφοι, η Νέα Δημοκρατία μίλησε από την πρώτη στιγμή για ιδεοληψίες, για σημαντικές καθυστερήσεις, για έλλειψη σχεδιασμού στη διαχείριση του μεταναστευτικού. Μίλησε, επίσης, για επικίνδυνους πειραματισμούς</w:t>
      </w:r>
      <w:r>
        <w:rPr>
          <w:rFonts w:eastAsia="Times New Roman" w:cs="Times New Roman"/>
          <w:szCs w:val="24"/>
        </w:rPr>
        <w:t>,</w:t>
      </w:r>
      <w:r>
        <w:rPr>
          <w:rFonts w:eastAsia="Times New Roman" w:cs="Times New Roman"/>
          <w:szCs w:val="24"/>
        </w:rPr>
        <w:t xml:space="preserve"> που δημιούργησαν ένα σημαντικό κόστος </w:t>
      </w:r>
      <w:r>
        <w:rPr>
          <w:rFonts w:eastAsia="Times New Roman" w:cs="Times New Roman"/>
          <w:szCs w:val="24"/>
        </w:rPr>
        <w:t>για την ελληνική κοινωνία, για την ελληνική οικονομία, για τα εθνικά μας θέματα και που παράλληλα δημιούργησαν σημαντικά προβλήματα στις συνθήκες διαβίωσης σε όλα τα κέντρα για τους πρόσφυγες και τους μετανάστες.</w:t>
      </w:r>
    </w:p>
    <w:p w14:paraId="5E0BEB8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Σε αυτές τις επισημάνσεις μας, που με την π</w:t>
      </w:r>
      <w:r>
        <w:rPr>
          <w:rFonts w:eastAsia="Times New Roman" w:cs="Times New Roman"/>
          <w:szCs w:val="24"/>
        </w:rPr>
        <w:t>άροδο των μηνών επιβεβαιώθηκαν απόλυτα, ήρθαν να προστεθούν οι καταγγελίες του τέως Γενικού Γραμματέα κ. Βουδούρη, προσδίδοντας στην πολιτική σας τα στοιχεία της αδιαφάνειας και της κακοδιαχείρισης.</w:t>
      </w:r>
    </w:p>
    <w:p w14:paraId="5E0BEB8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Το εντυπωσιακό είναι ότι μέχρι στιγμής η Κυβέρνηση δεν έχ</w:t>
      </w:r>
      <w:r>
        <w:rPr>
          <w:rFonts w:eastAsia="Times New Roman" w:cs="Times New Roman"/>
          <w:szCs w:val="24"/>
        </w:rPr>
        <w:t xml:space="preserve">ει δώσει ουδεμία απάντηση στα πολύ συγκεκριμένα και πολύ ουσιαστικά που κατήγγειλε ο δικός σας άνθρωπος, το στέλεχος της δικιάς σας Κυβέρνησης, ο κ. Βουδούρης. Η εξέλιξη αυτή πάντως δεν ήταν κεραυνός εν αιθρία, αναμενόμενη ήταν. </w:t>
      </w:r>
    </w:p>
    <w:p w14:paraId="5E0BEB8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Βέβαια, μπορούμε να πούμε </w:t>
      </w:r>
      <w:r>
        <w:rPr>
          <w:rFonts w:eastAsia="Times New Roman" w:cs="Times New Roman"/>
          <w:szCs w:val="24"/>
        </w:rPr>
        <w:t xml:space="preserve">και πάρα πολλά θέματα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Θέλω να είμαι συγκεκριμένος εδώ. Να αναφερθώ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που υπάρχει στη </w:t>
      </w:r>
      <w:r>
        <w:rPr>
          <w:rFonts w:eastAsia="Times New Roman" w:cs="Times New Roman"/>
          <w:szCs w:val="24"/>
        </w:rPr>
        <w:t>«</w:t>
      </w:r>
      <w:r>
        <w:rPr>
          <w:rFonts w:eastAsia="Times New Roman" w:cs="Times New Roman"/>
          <w:szCs w:val="24"/>
        </w:rPr>
        <w:t>ΒΙΑΛ</w:t>
      </w:r>
      <w:r>
        <w:rPr>
          <w:rFonts w:eastAsia="Times New Roman" w:cs="Times New Roman"/>
          <w:szCs w:val="24"/>
        </w:rPr>
        <w:t>»</w:t>
      </w:r>
      <w:r>
        <w:rPr>
          <w:rFonts w:eastAsia="Times New Roman" w:cs="Times New Roman"/>
          <w:szCs w:val="24"/>
        </w:rPr>
        <w:t xml:space="preserve">, στη Χίο. </w:t>
      </w:r>
    </w:p>
    <w:p w14:paraId="5E0BEB8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πω, κατ’ αρχάς, επ' ευκαιρία, ότι από τον Οκτώβριο του 2015, κύριε Υπουργέ, περιμένουμε αυτόν τον περίφημο συντονιστή, που</w:t>
      </w:r>
      <w:r>
        <w:rPr>
          <w:rFonts w:eastAsia="Times New Roman" w:cs="Times New Roman"/>
          <w:szCs w:val="24"/>
        </w:rPr>
        <w:t xml:space="preserve"> υποσχεθήκατε όταν επισκεφτήκατε το </w:t>
      </w:r>
      <w:r>
        <w:rPr>
          <w:rFonts w:eastAsia="Times New Roman" w:cs="Times New Roman"/>
          <w:szCs w:val="24"/>
        </w:rPr>
        <w:t>δ</w:t>
      </w:r>
      <w:r>
        <w:rPr>
          <w:rFonts w:eastAsia="Times New Roman" w:cs="Times New Roman"/>
          <w:szCs w:val="24"/>
        </w:rPr>
        <w:t xml:space="preserve">ημαρχείο. </w:t>
      </w:r>
    </w:p>
    <w:p w14:paraId="5E0BEB8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Η Χίος από την πρώτη στιγμή ήταν φιλόξενη, ήταν συνεργάσιμη. Με δικά της λεφτά –και θα μιλήσω γι’ αυτό- αγόρασε αυτόν τον χώρο</w:t>
      </w:r>
      <w:r>
        <w:rPr>
          <w:rFonts w:eastAsia="Times New Roman" w:cs="Times New Roman"/>
          <w:szCs w:val="24"/>
        </w:rPr>
        <w:t>,</w:t>
      </w:r>
      <w:r>
        <w:rPr>
          <w:rFonts w:eastAsia="Times New Roman" w:cs="Times New Roman"/>
          <w:szCs w:val="24"/>
        </w:rPr>
        <w:t xml:space="preserve"> για να δημιουργηθεί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Η Κυβέρνηση υποσχέθηκε ότι θα μένουν σαράντα οκ</w:t>
      </w:r>
      <w:r>
        <w:rPr>
          <w:rFonts w:eastAsia="Times New Roman" w:cs="Times New Roman"/>
          <w:szCs w:val="24"/>
        </w:rPr>
        <w:t xml:space="preserve">τώ με εβδομήντα δύο ώρες. </w:t>
      </w:r>
      <w:r>
        <w:rPr>
          <w:rFonts w:eastAsia="Times New Roman" w:cs="Times New Roman"/>
          <w:szCs w:val="24"/>
        </w:rPr>
        <w:t>Τ</w:t>
      </w:r>
      <w:r>
        <w:rPr>
          <w:rFonts w:eastAsia="Times New Roman" w:cs="Times New Roman"/>
          <w:szCs w:val="24"/>
        </w:rPr>
        <w:t>ελικά έχει γίνει ένα μόνιμο κέντρο, ένα μόνιμο «κέντρο κράτησης», χωρίς φυσικά να έχει τις απαραίτητες συνθήκες. Κύριε Υπουργέ, εκμεταλλευθήκατε τη συνεργασία της Χίου και την εγκαταλείψατε.</w:t>
      </w:r>
    </w:p>
    <w:p w14:paraId="5E0BEB8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Όμως, να πάμε στο συγκεκριμένο που συζ</w:t>
      </w:r>
      <w:r>
        <w:rPr>
          <w:rFonts w:eastAsia="Times New Roman" w:cs="Times New Roman"/>
          <w:szCs w:val="24"/>
        </w:rPr>
        <w:t>ητάμε σήμερα. Έχει ξανακουστεί σε αυτή την Αίθουσα ότι το δημόσιο σπατάλησε 1,2</w:t>
      </w:r>
      <w:r>
        <w:rPr>
          <w:rFonts w:eastAsia="Times New Roman" w:cs="Times New Roman"/>
          <w:szCs w:val="24"/>
          <w:vertAlign w:val="superscript"/>
        </w:rPr>
        <w:t xml:space="preserve"> </w:t>
      </w:r>
      <w:r>
        <w:rPr>
          <w:rFonts w:eastAsia="Times New Roman" w:cs="Times New Roman"/>
          <w:szCs w:val="24"/>
        </w:rPr>
        <w:t>εκατομμύρι</w:t>
      </w:r>
      <w:r>
        <w:rPr>
          <w:rFonts w:eastAsia="Times New Roman" w:cs="Times New Roman"/>
          <w:szCs w:val="24"/>
        </w:rPr>
        <w:t>ο</w:t>
      </w:r>
      <w:r>
        <w:rPr>
          <w:rFonts w:eastAsia="Times New Roman" w:cs="Times New Roman"/>
          <w:szCs w:val="24"/>
        </w:rPr>
        <w:t xml:space="preserve"> ευρώ για αυτό το έργο, σε μια έκταση που παραχωρήθηκε δωρεάν από τον δήμο, σε μια έκταση που ο εξοπλισμός και οι υποδομές διατέθηκαν δωρεάν από τα ΕΛΠΕ, </w:t>
      </w:r>
      <w:r>
        <w:rPr>
          <w:rFonts w:eastAsia="Times New Roman" w:cs="Times New Roman"/>
          <w:szCs w:val="24"/>
        </w:rPr>
        <w:lastRenderedPageBreak/>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προγράμματος κοινωνικής ευθύνης. Οι κύριες εργασίας, το ανθρώπινο δυναμικό, έγιν</w:t>
      </w:r>
      <w:r>
        <w:rPr>
          <w:rFonts w:eastAsia="Times New Roman" w:cs="Times New Roman"/>
          <w:szCs w:val="24"/>
        </w:rPr>
        <w:t>αν</w:t>
      </w:r>
      <w:r>
        <w:rPr>
          <w:rFonts w:eastAsia="Times New Roman" w:cs="Times New Roman"/>
          <w:szCs w:val="24"/>
        </w:rPr>
        <w:t xml:space="preserve"> από τον Ελληνικό Στρατό. Είχαμε πάει τότε και είχαμε δει με τον Αναπληρωτή Υπουργό Εθνικής Αμύνης, τον κ. Βίτσα, τα έργα που εκτελούνταν.</w:t>
      </w:r>
    </w:p>
    <w:p w14:paraId="5E0BEB8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Όταν ακούστηκαν στην Αίθουσα, είχα</w:t>
      </w:r>
      <w:r>
        <w:rPr>
          <w:rFonts w:eastAsia="Times New Roman" w:cs="Times New Roman"/>
          <w:szCs w:val="24"/>
        </w:rPr>
        <w:t>τε σπεύσει βέβαια να διαψεύσετε τις πληροφορίες και να μιλήσετε για τον άψογο και για τον αδιάβλητο χαρακτήρα της διαδικασίας, λέγοντας</w:t>
      </w:r>
      <w:r>
        <w:rPr>
          <w:rFonts w:eastAsia="Times New Roman" w:cs="Times New Roman"/>
          <w:szCs w:val="24"/>
        </w:rPr>
        <w:t>,</w:t>
      </w:r>
      <w:r>
        <w:rPr>
          <w:rFonts w:eastAsia="Times New Roman" w:cs="Times New Roman"/>
          <w:szCs w:val="24"/>
        </w:rPr>
        <w:t xml:space="preserve"> ως συνήθως</w:t>
      </w:r>
      <w:r>
        <w:rPr>
          <w:rFonts w:eastAsia="Times New Roman" w:cs="Times New Roman"/>
          <w:szCs w:val="24"/>
        </w:rPr>
        <w:t>,</w:t>
      </w:r>
      <w:r>
        <w:rPr>
          <w:rFonts w:eastAsia="Times New Roman" w:cs="Times New Roman"/>
          <w:szCs w:val="24"/>
        </w:rPr>
        <w:t xml:space="preserve"> ότι υπάρχει ένας εσωτερικός εχθρός που προσπαθεί να δυσφημήσει το έργο της Κυβέρνησης, αλλά τελικά στην </w:t>
      </w:r>
      <w:r>
        <w:rPr>
          <w:rFonts w:eastAsia="Times New Roman" w:cs="Times New Roman"/>
          <w:szCs w:val="24"/>
        </w:rPr>
        <w:t>πράξη απάντηση δεν δόθηκε. Και παρ</w:t>
      </w:r>
      <w:r>
        <w:rPr>
          <w:rFonts w:eastAsia="Times New Roman" w:cs="Times New Roman"/>
          <w:szCs w:val="24"/>
        </w:rPr>
        <w:t xml:space="preserve">’ </w:t>
      </w:r>
      <w:r>
        <w:rPr>
          <w:rFonts w:eastAsia="Times New Roman" w:cs="Times New Roman"/>
          <w:szCs w:val="24"/>
        </w:rPr>
        <w:t>ότι ξοδεύτηκ</w:t>
      </w:r>
      <w:r>
        <w:rPr>
          <w:rFonts w:eastAsia="Times New Roman" w:cs="Times New Roman"/>
          <w:szCs w:val="24"/>
        </w:rPr>
        <w:t>ε</w:t>
      </w:r>
      <w:r>
        <w:rPr>
          <w:rFonts w:eastAsia="Times New Roman" w:cs="Times New Roman"/>
          <w:szCs w:val="24"/>
        </w:rPr>
        <w:t xml:space="preserve"> 1,2 εκατομμύρι</w:t>
      </w:r>
      <w:r>
        <w:rPr>
          <w:rFonts w:eastAsia="Times New Roman" w:cs="Times New Roman"/>
          <w:szCs w:val="24"/>
        </w:rPr>
        <w:t>ο</w:t>
      </w:r>
      <w:r>
        <w:rPr>
          <w:rFonts w:eastAsia="Times New Roman" w:cs="Times New Roman"/>
          <w:szCs w:val="24"/>
        </w:rPr>
        <w:t xml:space="preserve"> ευρώ, οι συνθήκες στη </w:t>
      </w:r>
      <w:r>
        <w:rPr>
          <w:rFonts w:eastAsia="Times New Roman" w:cs="Times New Roman"/>
          <w:szCs w:val="24"/>
        </w:rPr>
        <w:t>«</w:t>
      </w:r>
      <w:r>
        <w:rPr>
          <w:rFonts w:eastAsia="Times New Roman" w:cs="Times New Roman"/>
          <w:szCs w:val="24"/>
        </w:rPr>
        <w:t>ΒΙΑΛ</w:t>
      </w:r>
      <w:r>
        <w:rPr>
          <w:rFonts w:eastAsia="Times New Roman" w:cs="Times New Roman"/>
          <w:szCs w:val="24"/>
        </w:rPr>
        <w:t>»</w:t>
      </w:r>
      <w:r>
        <w:rPr>
          <w:rFonts w:eastAsia="Times New Roman" w:cs="Times New Roman"/>
          <w:szCs w:val="24"/>
        </w:rPr>
        <w:t xml:space="preserve"> είναι τουλάχιστον απαράδεκτες.</w:t>
      </w:r>
    </w:p>
    <w:p w14:paraId="5E0BEB8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την </w:t>
      </w:r>
      <w:r>
        <w:rPr>
          <w:rFonts w:eastAsia="Times New Roman" w:cs="Times New Roman"/>
          <w:szCs w:val="24"/>
        </w:rPr>
        <w:t>έ</w:t>
      </w:r>
      <w:r>
        <w:rPr>
          <w:rFonts w:eastAsia="Times New Roman" w:cs="Times New Roman"/>
          <w:szCs w:val="24"/>
        </w:rPr>
        <w:t xml:space="preserve">κθεση αυτοψίας του Δήμου Χίου, όπως δημοσιεύθηκε στην </w:t>
      </w:r>
      <w:r>
        <w:rPr>
          <w:rFonts w:eastAsia="Times New Roman" w:cs="Times New Roman"/>
          <w:szCs w:val="24"/>
        </w:rPr>
        <w:t>ε</w:t>
      </w:r>
      <w:r>
        <w:rPr>
          <w:rFonts w:eastAsia="Times New Roman" w:cs="Times New Roman"/>
          <w:szCs w:val="24"/>
        </w:rPr>
        <w:t>φημερί</w:t>
      </w:r>
      <w:r>
        <w:rPr>
          <w:rFonts w:eastAsia="Times New Roman" w:cs="Times New Roman"/>
          <w:szCs w:val="24"/>
        </w:rPr>
        <w:t>δ</w:t>
      </w:r>
      <w:r>
        <w:rPr>
          <w:rFonts w:eastAsia="Times New Roman" w:cs="Times New Roman"/>
          <w:szCs w:val="24"/>
        </w:rPr>
        <w:t>α «</w:t>
      </w:r>
      <w:r>
        <w:rPr>
          <w:rFonts w:eastAsia="Times New Roman" w:cs="Times New Roman"/>
          <w:szCs w:val="24"/>
        </w:rPr>
        <w:t>ΠΟΛΙΤΗΣ</w:t>
      </w:r>
      <w:r>
        <w:rPr>
          <w:rFonts w:eastAsia="Times New Roman" w:cs="Times New Roman"/>
          <w:szCs w:val="24"/>
        </w:rPr>
        <w:t>».</w:t>
      </w:r>
    </w:p>
    <w:p w14:paraId="5E0BEB88" w14:textId="77777777" w:rsidR="003003D5" w:rsidRDefault="00646F6D">
      <w:pPr>
        <w:spacing w:after="0" w:line="600" w:lineRule="auto"/>
        <w:ind w:firstLine="720"/>
        <w:jc w:val="both"/>
        <w:rPr>
          <w:rFonts w:eastAsia="Times New Roman" w:cs="Times New Roman"/>
        </w:rPr>
      </w:pPr>
      <w:r>
        <w:rPr>
          <w:rFonts w:eastAsia="Times New Roman" w:cs="Times New Roman"/>
        </w:rPr>
        <w:lastRenderedPageBreak/>
        <w:t>(Στο σημείο αυτό ο Βουλευτής κ. Παναγιώτης Μηταράκης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E0BEB8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 Αναφέρει ότι το πρώην εργοστάσιο, για τη δ</w:t>
      </w:r>
      <w:r>
        <w:rPr>
          <w:rFonts w:eastAsia="Times New Roman" w:cs="Times New Roman"/>
          <w:szCs w:val="24"/>
        </w:rPr>
        <w:t>ιαμόρφωση του οποίου ξοδέψατε τ</w:t>
      </w:r>
      <w:r>
        <w:rPr>
          <w:rFonts w:eastAsia="Times New Roman" w:cs="Times New Roman"/>
          <w:szCs w:val="24"/>
        </w:rPr>
        <w:t>ο</w:t>
      </w:r>
      <w:r>
        <w:rPr>
          <w:rFonts w:eastAsia="Times New Roman" w:cs="Times New Roman"/>
          <w:szCs w:val="24"/>
        </w:rPr>
        <w:t xml:space="preserve"> 1,2 εκατομμύρι</w:t>
      </w:r>
      <w:r>
        <w:rPr>
          <w:rFonts w:eastAsia="Times New Roman" w:cs="Times New Roman"/>
          <w:szCs w:val="24"/>
        </w:rPr>
        <w:t>ο</w:t>
      </w:r>
      <w:r>
        <w:rPr>
          <w:rFonts w:eastAsia="Times New Roman" w:cs="Times New Roman"/>
          <w:szCs w:val="24"/>
        </w:rPr>
        <w:t xml:space="preserve"> ευρώ, παραμένει ένας χώρος </w:t>
      </w:r>
      <w:r>
        <w:rPr>
          <w:rFonts w:eastAsia="Times New Roman" w:cs="Times New Roman"/>
          <w:szCs w:val="24"/>
        </w:rPr>
        <w:t>ό</w:t>
      </w:r>
      <w:r>
        <w:rPr>
          <w:rFonts w:eastAsia="Times New Roman" w:cs="Times New Roman"/>
          <w:szCs w:val="24"/>
        </w:rPr>
        <w:t xml:space="preserve">που δεν τηρούνται ούτε οι στοιχειώδεις όροι ασφαλείας και υγιεινής. </w:t>
      </w:r>
      <w:r>
        <w:rPr>
          <w:rFonts w:eastAsia="Times New Roman" w:cs="Times New Roman"/>
          <w:szCs w:val="24"/>
        </w:rPr>
        <w:t>Τα θέματα υγιεινής αντιλαμβάνεστε ότι είναι και ανθρωπιστικά και υποχρέωσή μας και αφορούν και τους πρόσφυγες κ</w:t>
      </w:r>
      <w:r>
        <w:rPr>
          <w:rFonts w:eastAsia="Times New Roman" w:cs="Times New Roman"/>
          <w:szCs w:val="24"/>
        </w:rPr>
        <w:t xml:space="preserve">αι τον τοπικό πληθυσμό. </w:t>
      </w:r>
    </w:p>
    <w:p w14:paraId="5E0BEB8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Αλλά και τα θέματα ασφαλείας αφορούν τους πάντες. Αναφέρετε, παραδείγματος χάρ</w:t>
      </w:r>
      <w:r>
        <w:rPr>
          <w:rFonts w:eastAsia="Times New Roman" w:cs="Times New Roman"/>
          <w:szCs w:val="24"/>
        </w:rPr>
        <w:t>ιν</w:t>
      </w:r>
      <w:r>
        <w:rPr>
          <w:rFonts w:eastAsia="Times New Roman" w:cs="Times New Roman"/>
          <w:szCs w:val="24"/>
        </w:rPr>
        <w:t>, για να μη διαβάσω όλη την έκθεση, ότι κατά την αυτοψία στον χώρο διαπιστώθηκε έλλειψη πυροσβεστικών μέσων σχεδόν στο σύνολο της επιφάνειας του κτηρίο</w:t>
      </w:r>
      <w:r>
        <w:rPr>
          <w:rFonts w:eastAsia="Times New Roman" w:cs="Times New Roman"/>
          <w:szCs w:val="24"/>
        </w:rPr>
        <w:t xml:space="preserve">υ, όπως και φωτιστικών εξόδων κινδύνου, σε μία εποχή που σε άλλα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έχουμε συστηματικά θέματα εμπρησμών. Δώσατε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1,2 εκατομμύρι</w:t>
      </w:r>
      <w:r>
        <w:rPr>
          <w:rFonts w:eastAsia="Times New Roman" w:cs="Times New Roman"/>
          <w:szCs w:val="24"/>
        </w:rPr>
        <w:t>ο</w:t>
      </w:r>
      <w:r>
        <w:rPr>
          <w:rFonts w:eastAsia="Times New Roman" w:cs="Times New Roman"/>
          <w:szCs w:val="24"/>
        </w:rPr>
        <w:t xml:space="preserve"> ευρώ και δεν υπάρχει ούτε ένας πυροσβεστήρας. Και μετά λέτε ότι όλα έγιναν άψογα; </w:t>
      </w:r>
    </w:p>
    <w:p w14:paraId="5E0BEB8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Ακούστε και το καλύτερο. Λέει</w:t>
      </w:r>
      <w:r>
        <w:rPr>
          <w:rFonts w:eastAsia="Times New Roman" w:cs="Times New Roman"/>
          <w:szCs w:val="24"/>
        </w:rPr>
        <w:t xml:space="preserve"> ο τεχνικός ασφαλείας ότι κατά την επίσκεψη στην Πυροσβεστική Υπηρεσία Χίου διαπιστώθηκε ότι ο στεγασμένος χώρος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ποδοχής δεν διαθέτει πιστοποιητικό πυρόσβεσης αλλά ούτε και έκθεση μελέτης και η Πυροσβεστική τελικά έχει στην κατοχή της μία κάτο</w:t>
      </w:r>
      <w:r>
        <w:rPr>
          <w:rFonts w:eastAsia="Times New Roman" w:cs="Times New Roman"/>
          <w:szCs w:val="24"/>
        </w:rPr>
        <w:t xml:space="preserve">ψη κτηρίου πριν μπουν οικίσκοι του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πριν διαμορφωθεί ο χώρος και</w:t>
      </w:r>
      <w:r>
        <w:rPr>
          <w:rFonts w:eastAsia="Times New Roman" w:cs="Times New Roman"/>
          <w:szCs w:val="24"/>
        </w:rPr>
        <w:t>,</w:t>
      </w:r>
      <w:r>
        <w:rPr>
          <w:rFonts w:eastAsia="Times New Roman" w:cs="Times New Roman"/>
          <w:szCs w:val="24"/>
        </w:rPr>
        <w:t xml:space="preserve"> κατά συνέπεια</w:t>
      </w:r>
      <w:r>
        <w:rPr>
          <w:rFonts w:eastAsia="Times New Roman" w:cs="Times New Roman"/>
          <w:szCs w:val="24"/>
        </w:rPr>
        <w:t>,</w:t>
      </w:r>
      <w:r>
        <w:rPr>
          <w:rFonts w:eastAsia="Times New Roman" w:cs="Times New Roman"/>
          <w:szCs w:val="24"/>
        </w:rPr>
        <w:t xml:space="preserve"> δεν ανταποκρίνονται στη σημερινή πραγματικότητα. </w:t>
      </w:r>
    </w:p>
    <w:p w14:paraId="5E0BEB8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Αντιλαμβάνεστε ότι</w:t>
      </w:r>
      <w:r>
        <w:rPr>
          <w:rFonts w:eastAsia="Times New Roman" w:cs="Times New Roman"/>
          <w:szCs w:val="24"/>
        </w:rPr>
        <w:t>,</w:t>
      </w:r>
      <w:r>
        <w:rPr>
          <w:rFonts w:eastAsia="Times New Roman" w:cs="Times New Roman"/>
          <w:szCs w:val="24"/>
        </w:rPr>
        <w:t xml:space="preserve"> εάν αντί για </w:t>
      </w:r>
      <w:r>
        <w:rPr>
          <w:rFonts w:eastAsia="Times New Roman" w:cs="Times New Roman"/>
          <w:szCs w:val="24"/>
          <w:lang w:val="en-US"/>
        </w:rPr>
        <w:t>hotspot</w:t>
      </w:r>
      <w:r>
        <w:rPr>
          <w:rFonts w:eastAsia="Times New Roman" w:cs="Times New Roman"/>
          <w:szCs w:val="24"/>
        </w:rPr>
        <w:t xml:space="preserve"> ήταν μία μικρομεσαία επιχείρηση με τριάντα εργαζόμενους</w:t>
      </w:r>
      <w:r>
        <w:rPr>
          <w:rFonts w:eastAsia="Times New Roman" w:cs="Times New Roman"/>
          <w:szCs w:val="24"/>
        </w:rPr>
        <w:t>,</w:t>
      </w:r>
      <w:r>
        <w:rPr>
          <w:rFonts w:eastAsia="Times New Roman" w:cs="Times New Roman"/>
          <w:szCs w:val="24"/>
        </w:rPr>
        <w:t xml:space="preserve"> θα την είχατε κλείσει στο λεπτό. Εάν ήταν και ξένος ο επενδυτής, θα περνούσατε από το μικροσκόπιο τις ημερομηνίες αναγόμωσης των πυροσβεστήρων. Εδώ, όμως, που αναδεικνύονται σοβαρότατοι κίνδυνοι εξαιτίας των δικών σας λαθών, δεν ανοίγει ρουθούνι. Εδώ είνα</w:t>
      </w:r>
      <w:r>
        <w:rPr>
          <w:rFonts w:eastAsia="Times New Roman" w:cs="Times New Roman"/>
          <w:szCs w:val="24"/>
        </w:rPr>
        <w:t>ι κράτος. Εδώ μπαίνει ένα σοβαρό ζήτημα για τα λεφτά που ξοδεύτηκαν και δεν ιδρώνει το αυτί κανενός.</w:t>
      </w:r>
    </w:p>
    <w:p w14:paraId="5E0BEB8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E0BEB8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πάρω χρόνο και από τη δευτερολογία μου. </w:t>
      </w:r>
    </w:p>
    <w:p w14:paraId="5E0BEB8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w:t>
      </w:r>
      <w:r>
        <w:rPr>
          <w:rFonts w:eastAsia="Times New Roman" w:cs="Times New Roman"/>
          <w:szCs w:val="24"/>
        </w:rPr>
        <w:t xml:space="preserve">ε, λέει το Υπουργείο Δημοσίας Τάξεως και Προστασίας του Πολίτη ότι όλα έγιναν άψογα στη </w:t>
      </w:r>
      <w:r>
        <w:rPr>
          <w:rFonts w:eastAsia="Times New Roman" w:cs="Times New Roman"/>
          <w:szCs w:val="24"/>
        </w:rPr>
        <w:t>«</w:t>
      </w:r>
      <w:r>
        <w:rPr>
          <w:rFonts w:eastAsia="Times New Roman" w:cs="Times New Roman"/>
          <w:szCs w:val="24"/>
        </w:rPr>
        <w:t>ΒΙΑΛ</w:t>
      </w:r>
      <w:r>
        <w:rPr>
          <w:rFonts w:eastAsia="Times New Roman" w:cs="Times New Roman"/>
          <w:szCs w:val="24"/>
        </w:rPr>
        <w:t>»</w:t>
      </w:r>
      <w:r>
        <w:rPr>
          <w:rFonts w:eastAsia="Times New Roman" w:cs="Times New Roman"/>
          <w:szCs w:val="24"/>
        </w:rPr>
        <w:t>. Καταθέτω στα Πρακτικά το τι αναφέρει η Ένωση Αστυνομικών Υπαλλήλων Χίου στην ανοι</w:t>
      </w:r>
      <w:r>
        <w:rPr>
          <w:rFonts w:eastAsia="Times New Roman" w:cs="Times New Roman"/>
          <w:szCs w:val="24"/>
        </w:rPr>
        <w:t>κ</w:t>
      </w:r>
      <w:r>
        <w:rPr>
          <w:rFonts w:eastAsia="Times New Roman" w:cs="Times New Roman"/>
          <w:szCs w:val="24"/>
        </w:rPr>
        <w:t>τή επιστολή διαμαρτυρίας που εξέδωσε στις 26 Σεπτεμβρίου. Λέει ότι η Αστυνομία</w:t>
      </w:r>
      <w:r>
        <w:rPr>
          <w:rFonts w:eastAsia="Times New Roman" w:cs="Times New Roman"/>
          <w:szCs w:val="24"/>
        </w:rPr>
        <w:t xml:space="preserve"> δεν εισακούστηκε ως προς τον σχεδιασμό και τη διαρρύθμιση του κέντρου και η </w:t>
      </w:r>
      <w:r>
        <w:rPr>
          <w:rFonts w:eastAsia="Times New Roman" w:cs="Times New Roman"/>
          <w:szCs w:val="24"/>
        </w:rPr>
        <w:t>«</w:t>
      </w:r>
      <w:r>
        <w:rPr>
          <w:rFonts w:eastAsia="Times New Roman" w:cs="Times New Roman"/>
          <w:szCs w:val="24"/>
        </w:rPr>
        <w:t>ΒΙΑΛ</w:t>
      </w:r>
      <w:r>
        <w:rPr>
          <w:rFonts w:eastAsia="Times New Roman" w:cs="Times New Roman"/>
          <w:szCs w:val="24"/>
        </w:rPr>
        <w:t>»</w:t>
      </w:r>
      <w:r>
        <w:rPr>
          <w:rFonts w:eastAsia="Times New Roman" w:cs="Times New Roman"/>
          <w:szCs w:val="24"/>
        </w:rPr>
        <w:t xml:space="preserve"> τελικά δεν φυλάσσεται, είναι κλειστή μόνο στα χαρτιά. «Σουρωτήρι»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ποιος θέλει μπαίνει, όποιος θέλει βγαίνει, όποιος και να είναι, με κίνδυνο και για τους ίδιους τ</w:t>
      </w:r>
      <w:r>
        <w:rPr>
          <w:rFonts w:eastAsia="Times New Roman" w:cs="Times New Roman"/>
          <w:szCs w:val="24"/>
        </w:rPr>
        <w:t xml:space="preserve">ους μετανάστες από εξωτερικά στοιχεία. </w:t>
      </w:r>
    </w:p>
    <w:p w14:paraId="5E0BEB9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Παναγιώτης Μηταράκης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E0BEB9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πάω και στο προσφιλές μου θέμα, που το έχουμε ξανασυζητήσει σε αυτή την Αίθουσα. Έχω πει ότι ο Δήμος Χίου πλήρωσε για τη </w:t>
      </w:r>
      <w:r>
        <w:rPr>
          <w:rFonts w:eastAsia="Times New Roman" w:cs="Times New Roman"/>
          <w:szCs w:val="24"/>
        </w:rPr>
        <w:t>«</w:t>
      </w:r>
      <w:r>
        <w:rPr>
          <w:rFonts w:eastAsia="Times New Roman" w:cs="Times New Roman"/>
          <w:szCs w:val="24"/>
        </w:rPr>
        <w:t>ΒΙΑΛ</w:t>
      </w:r>
      <w:r>
        <w:rPr>
          <w:rFonts w:eastAsia="Times New Roman" w:cs="Times New Roman"/>
          <w:szCs w:val="24"/>
        </w:rPr>
        <w:t>»</w:t>
      </w:r>
      <w:r>
        <w:rPr>
          <w:rFonts w:eastAsia="Times New Roman" w:cs="Times New Roman"/>
          <w:szCs w:val="24"/>
        </w:rPr>
        <w:t>. Διαμαρτυρηθήκατε στην προηγούμενη επερώτηση και είπατε ότι όχι, το πληρώσατε εσείς. Σας κατέθεσα σχετική ερώτηση και αίτηση κα</w:t>
      </w:r>
      <w:r>
        <w:rPr>
          <w:rFonts w:eastAsia="Times New Roman" w:cs="Times New Roman"/>
          <w:szCs w:val="24"/>
        </w:rPr>
        <w:t xml:space="preserve">τάθεσης εγγράφων και σας </w:t>
      </w:r>
      <w:r>
        <w:rPr>
          <w:rFonts w:eastAsia="Times New Roman" w:cs="Times New Roman"/>
          <w:szCs w:val="24"/>
        </w:rPr>
        <w:lastRenderedPageBreak/>
        <w:t xml:space="preserve">ζήτησα τις υπουργικές αποφάσεις με τις οποίες κάνατε αυτές τις πληρωμές και δεν τις προσκομίσατε, δεν  υπάρχουν. Δώσατε στη Χίο λεφτά, δώσατε 450.000 ευρώ για τα γενικά έξοδα που έχει ο </w:t>
      </w:r>
      <w:r>
        <w:rPr>
          <w:rFonts w:eastAsia="Times New Roman" w:cs="Times New Roman"/>
          <w:szCs w:val="24"/>
        </w:rPr>
        <w:t>Δ</w:t>
      </w:r>
      <w:r>
        <w:rPr>
          <w:rFonts w:eastAsia="Times New Roman" w:cs="Times New Roman"/>
          <w:szCs w:val="24"/>
        </w:rPr>
        <w:t>ήμος Χίου από τ</w:t>
      </w:r>
      <w:r>
        <w:rPr>
          <w:rFonts w:eastAsia="Times New Roman" w:cs="Times New Roman"/>
          <w:szCs w:val="24"/>
        </w:rPr>
        <w:t>ι</w:t>
      </w:r>
      <w:r>
        <w:rPr>
          <w:rFonts w:eastAsia="Times New Roman" w:cs="Times New Roman"/>
          <w:szCs w:val="24"/>
        </w:rPr>
        <w:t>ς δεκάδες χιλιάδες μετανάστε</w:t>
      </w:r>
      <w:r>
        <w:rPr>
          <w:rFonts w:eastAsia="Times New Roman" w:cs="Times New Roman"/>
          <w:szCs w:val="24"/>
        </w:rPr>
        <w:t xml:space="preserve">ς που περάσαν τους τελευταίους δεκαοκτώ μήνες, αλλά όχι για την αγορά της </w:t>
      </w:r>
      <w:r>
        <w:rPr>
          <w:rFonts w:eastAsia="Times New Roman" w:cs="Times New Roman"/>
          <w:szCs w:val="24"/>
        </w:rPr>
        <w:t>«</w:t>
      </w:r>
      <w:r>
        <w:rPr>
          <w:rFonts w:eastAsia="Times New Roman" w:cs="Times New Roman"/>
          <w:szCs w:val="24"/>
        </w:rPr>
        <w:t>ΒΙΑΛ</w:t>
      </w:r>
      <w:r>
        <w:rPr>
          <w:rFonts w:eastAsia="Times New Roman" w:cs="Times New Roman"/>
          <w:szCs w:val="24"/>
        </w:rPr>
        <w:t>»</w:t>
      </w:r>
      <w:r>
        <w:rPr>
          <w:rFonts w:eastAsia="Times New Roman" w:cs="Times New Roman"/>
          <w:szCs w:val="24"/>
        </w:rPr>
        <w:t>, λεφτά που δόθηκαν κατ’ αναλογία, όπως δόθηκαν και σε άλλα νησιά. Άρα</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οι πολίτες της Χίου το πληρώσανε αυτό. </w:t>
      </w:r>
    </w:p>
    <w:p w14:paraId="5E0BEB9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 θέλετε, κύριε Υπουργέ, έστω και τώρα, να σας ενημερώσ</w:t>
      </w:r>
      <w:r>
        <w:rPr>
          <w:rFonts w:eastAsia="Times New Roman" w:cs="Times New Roman"/>
          <w:szCs w:val="24"/>
        </w:rPr>
        <w:t xml:space="preserve">ω ότι το Ελεγκτικό Συνέδριο έβαλε φρένο την προηγούμενη εβδομάδα στην απόφαση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 xml:space="preserve">υμβουλίου για την αγορά της </w:t>
      </w:r>
      <w:r>
        <w:rPr>
          <w:rFonts w:eastAsia="Times New Roman" w:cs="Times New Roman"/>
          <w:szCs w:val="24"/>
        </w:rPr>
        <w:t>«</w:t>
      </w:r>
      <w:r>
        <w:rPr>
          <w:rFonts w:eastAsia="Times New Roman" w:cs="Times New Roman"/>
          <w:szCs w:val="24"/>
        </w:rPr>
        <w:t>ΒΙΑΛ</w:t>
      </w:r>
      <w:r>
        <w:rPr>
          <w:rFonts w:eastAsia="Times New Roman" w:cs="Times New Roman"/>
          <w:szCs w:val="24"/>
        </w:rPr>
        <w:t>»</w:t>
      </w:r>
      <w:r>
        <w:rPr>
          <w:rFonts w:eastAsia="Times New Roman" w:cs="Times New Roman"/>
          <w:szCs w:val="24"/>
        </w:rPr>
        <w:t xml:space="preserve"> μέσω δανεισμού. Δεν έχει λεφτά ο δήμος να το πάρει, δάνειο χρειάζεται</w:t>
      </w:r>
      <w:r>
        <w:rPr>
          <w:rFonts w:eastAsia="Times New Roman" w:cs="Times New Roman"/>
          <w:szCs w:val="24"/>
        </w:rPr>
        <w:t>,</w:t>
      </w:r>
      <w:r>
        <w:rPr>
          <w:rFonts w:eastAsia="Times New Roman" w:cs="Times New Roman"/>
          <w:szCs w:val="24"/>
        </w:rPr>
        <w:t xml:space="preserve"> για να πληρώσει τη </w:t>
      </w:r>
      <w:r>
        <w:rPr>
          <w:rFonts w:eastAsia="Times New Roman" w:cs="Times New Roman"/>
          <w:szCs w:val="24"/>
        </w:rPr>
        <w:t>«</w:t>
      </w:r>
      <w:r>
        <w:rPr>
          <w:rFonts w:eastAsia="Times New Roman" w:cs="Times New Roman"/>
          <w:szCs w:val="24"/>
        </w:rPr>
        <w:t>ΒΙΑΛ</w:t>
      </w:r>
      <w:r>
        <w:rPr>
          <w:rFonts w:eastAsia="Times New Roman" w:cs="Times New Roman"/>
          <w:szCs w:val="24"/>
        </w:rPr>
        <w:t>»</w:t>
      </w:r>
      <w:r>
        <w:rPr>
          <w:rFonts w:eastAsia="Times New Roman" w:cs="Times New Roman"/>
          <w:szCs w:val="24"/>
        </w:rPr>
        <w:t xml:space="preserve">. Ορίστε, λοιπόν, πεδίο δόξης </w:t>
      </w:r>
      <w:r>
        <w:rPr>
          <w:rFonts w:eastAsia="Times New Roman" w:cs="Times New Roman"/>
          <w:szCs w:val="24"/>
        </w:rPr>
        <w:t>λαμπρό. Βάλτε εσείς από το Υπουργείο τα χρήματα που χρειάζονται για την εξόφληση της αγοράς του κτηρίου και μη σφυρίζετε αδιάφορα. Γιατί να πληρώσει ο δημότης της Χίου για μία δομή που επέλεξε η Κυβέρνηση και είναι στην ουσία παράνομη; Οι συνθήκες δεν εκπλ</w:t>
      </w:r>
      <w:r>
        <w:rPr>
          <w:rFonts w:eastAsia="Times New Roman" w:cs="Times New Roman"/>
          <w:szCs w:val="24"/>
        </w:rPr>
        <w:t>ηρούν τις υποχρεώσεις της πολιτείας απέναντι στο</w:t>
      </w:r>
      <w:r>
        <w:rPr>
          <w:rFonts w:eastAsia="Times New Roman" w:cs="Times New Roman"/>
          <w:szCs w:val="24"/>
        </w:rPr>
        <w:t>ν</w:t>
      </w:r>
      <w:r>
        <w:rPr>
          <w:rFonts w:eastAsia="Times New Roman" w:cs="Times New Roman"/>
          <w:szCs w:val="24"/>
        </w:rPr>
        <w:t xml:space="preserve"> νόμο. </w:t>
      </w:r>
    </w:p>
    <w:p w14:paraId="5E0BEB9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Αυτή τη στιγμή η συγκυβέρνηση ΣΥΡΙΖΑ-ΑΝΕΛ σφετερίζεται χώρο που της δόθηκε από το</w:t>
      </w:r>
      <w:r>
        <w:rPr>
          <w:rFonts w:eastAsia="Times New Roman" w:cs="Times New Roman"/>
          <w:szCs w:val="24"/>
        </w:rPr>
        <w:t>ν</w:t>
      </w:r>
      <w:r>
        <w:rPr>
          <w:rFonts w:eastAsia="Times New Roman" w:cs="Times New Roman"/>
          <w:szCs w:val="24"/>
        </w:rPr>
        <w:t xml:space="preserve"> δήμο για να μένουν σαράντα οκτώ ώρες. Δεν το εφαρμόζετε, καταπατάτε τις συμβάσεις που οι ίδιοι υπογράψατε και παίζετ</w:t>
      </w:r>
      <w:r>
        <w:rPr>
          <w:rFonts w:eastAsia="Times New Roman" w:cs="Times New Roman"/>
          <w:szCs w:val="24"/>
        </w:rPr>
        <w:t xml:space="preserve">ε παιχνίδια στην πλάτη του χιώτικου λαού και ζητάτε τώρα να γεμίσει το νησί και με άλλες δομές. </w:t>
      </w:r>
    </w:p>
    <w:p w14:paraId="5E0BEB9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κλείσω με το εξής. Εάν θέλετε να κάνετε κάτι καλό για τη Χίο, ζήτησε η Δημοτική Επιχείρηση Ύδρευσης, λόγω του επιπλέον πληθυσμού που υπάρχει, χρηματοδότηση</w:t>
      </w:r>
      <w:r>
        <w:rPr>
          <w:rFonts w:eastAsia="Times New Roman" w:cs="Times New Roman"/>
          <w:szCs w:val="24"/>
        </w:rPr>
        <w:t>,</w:t>
      </w:r>
      <w:r>
        <w:rPr>
          <w:rFonts w:eastAsia="Times New Roman" w:cs="Times New Roman"/>
          <w:szCs w:val="24"/>
        </w:rPr>
        <w:t xml:space="preserve"> για να αγοραστούν δύο μηχανήματα αφαλάτωσης. Είναι απαραίτητα</w:t>
      </w:r>
      <w:r>
        <w:rPr>
          <w:rFonts w:eastAsia="Times New Roman" w:cs="Times New Roman"/>
          <w:szCs w:val="24"/>
        </w:rPr>
        <w:t>,</w:t>
      </w:r>
      <w:r>
        <w:rPr>
          <w:rFonts w:eastAsia="Times New Roman" w:cs="Times New Roman"/>
          <w:szCs w:val="24"/>
        </w:rPr>
        <w:t xml:space="preserve"> γιατί είναι πολύ αυξημένη πλέον η ανάγκη για κατανάλωση νερού. Ποιος θα τα πληρώσει αυτά; Και αυτά ο δημότης Χίου; Και αυτά η δημοτική επιχείρηση; </w:t>
      </w:r>
    </w:p>
    <w:p w14:paraId="5E0BEB9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Δεν μπορείτε με ξένα λεφτά να προσπαθείτε να</w:t>
      </w:r>
      <w:r>
        <w:rPr>
          <w:rFonts w:eastAsia="Times New Roman" w:cs="Times New Roman"/>
          <w:szCs w:val="24"/>
        </w:rPr>
        <w:t xml:space="preserve"> καλύψετε τις δικές σας υποχρεώσεις. Πρέπει να αναλάβετε επιτέλους τις ευθύνες σας. Επιτέλους να έχετε ένα σχέδιο, το οποίο δεν θα το φορτώσετε στις πλάτες των νησιωτών. Έχουν σηκώσει υπερδεκαπλάσιο βάρος από όλη τη χώρα και το σηκώνουν από </w:t>
      </w:r>
      <w:r>
        <w:rPr>
          <w:rFonts w:eastAsia="Times New Roman" w:cs="Times New Roman"/>
          <w:szCs w:val="24"/>
        </w:rPr>
        <w:lastRenderedPageBreak/>
        <w:t xml:space="preserve">δικά σας λάθη. </w:t>
      </w:r>
      <w:r>
        <w:rPr>
          <w:rFonts w:eastAsia="Times New Roman" w:cs="Times New Roman"/>
          <w:szCs w:val="24"/>
        </w:rPr>
        <w:t>Επιτέλους σταθείτε στα πόδια σας, όσο είστε ακόμη Κυβέρνηση, και λύστε τα προβλήματα που η δική σας πολιτική έχει δημιουργήσει.</w:t>
      </w:r>
    </w:p>
    <w:p w14:paraId="5E0BEB9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E0BEB97" w14:textId="77777777" w:rsidR="003003D5" w:rsidRDefault="00646F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0BEB9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κ. </w:t>
      </w:r>
      <w:r>
        <w:rPr>
          <w:rFonts w:eastAsia="Times New Roman" w:cs="Times New Roman"/>
          <w:szCs w:val="24"/>
        </w:rPr>
        <w:t>Εμμανουήλ Κόνσολας, Βουλευτής Δωδεκανήσου της Νέας Δημοκρατίας, για πέντε λεπτά.</w:t>
      </w:r>
    </w:p>
    <w:p w14:paraId="5E0BEB9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w:t>
      </w:r>
    </w:p>
    <w:p w14:paraId="5E0BEB9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για μια ακόμη φορά σε αυτή την Αίθουσα, στην Αίθουσα του ελληνικού Κοινοβουλίου, συζητάμε για το με</w:t>
      </w:r>
      <w:r>
        <w:rPr>
          <w:rFonts w:eastAsia="Times New Roman" w:cs="Times New Roman"/>
          <w:szCs w:val="24"/>
        </w:rPr>
        <w:t>ταναστευτικό, ένα μεγάλο θέμα που απασχολεί την ελληνική κοινωνία, το μεγαλύτερο, θα έλεγα, που θα απασχολήσει και στο επόμενο διάστημα.</w:t>
      </w:r>
    </w:p>
    <w:p w14:paraId="5E0BEB9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Η Κυβέρνηση δεν μπορεί να υπερηφανεύεται ωστόσο για καμ</w:t>
      </w:r>
      <w:r>
        <w:rPr>
          <w:rFonts w:eastAsia="Times New Roman" w:cs="Times New Roman"/>
          <w:szCs w:val="24"/>
        </w:rPr>
        <w:t>μ</w:t>
      </w:r>
      <w:r>
        <w:rPr>
          <w:rFonts w:eastAsia="Times New Roman" w:cs="Times New Roman"/>
          <w:szCs w:val="24"/>
        </w:rPr>
        <w:t xml:space="preserve">ιά πτυχή της πολιτικής της στο μεταναστευτικό, για επιτεύγματά </w:t>
      </w:r>
      <w:r>
        <w:rPr>
          <w:rFonts w:eastAsia="Times New Roman" w:cs="Times New Roman"/>
          <w:szCs w:val="24"/>
        </w:rPr>
        <w:t xml:space="preserve">της. Θα προσέξαμε όλοι, κυρίες και κύριοι συνάδελφοι -ο κύριος Υπουργός </w:t>
      </w:r>
      <w:r>
        <w:rPr>
          <w:rFonts w:eastAsia="Times New Roman" w:cs="Times New Roman"/>
          <w:szCs w:val="24"/>
        </w:rPr>
        <w:lastRenderedPageBreak/>
        <w:t>λείπει, κατανόηση ζητώ-</w:t>
      </w:r>
      <w:r>
        <w:rPr>
          <w:rFonts w:eastAsia="Times New Roman" w:cs="Times New Roman"/>
          <w:szCs w:val="24"/>
        </w:rPr>
        <w:t>,</w:t>
      </w:r>
      <w:r>
        <w:rPr>
          <w:rFonts w:eastAsia="Times New Roman" w:cs="Times New Roman"/>
          <w:szCs w:val="24"/>
        </w:rPr>
        <w:t xml:space="preserve"> ότι δεν χρησιμοποιώ πλέον τον όρο «προσφυγικό», έναν όρο που σας αρέσει, στην Κυβέρνηση.</w:t>
      </w:r>
    </w:p>
    <w:p w14:paraId="5E0BEB9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Γιατί, κυρίες και κύριοι συνάδελφοι, αγαπητοί της Κυβέρνησης, το «προσ</w:t>
      </w:r>
      <w:r>
        <w:rPr>
          <w:rFonts w:eastAsia="Times New Roman" w:cs="Times New Roman"/>
          <w:szCs w:val="24"/>
        </w:rPr>
        <w:t>φυγικό» ως όρος δεν υφίσταται πια. Φαντάζομαι ότι το έχετε κατανοήσει όλοι οι συνάδελφοι σε όλες τις πτέρυγες του ελληνικού Κοινοβουλίου. Δεν υφίσταται</w:t>
      </w:r>
      <w:r>
        <w:rPr>
          <w:rFonts w:eastAsia="Times New Roman" w:cs="Times New Roman"/>
          <w:szCs w:val="24"/>
        </w:rPr>
        <w:t>,</w:t>
      </w:r>
      <w:r>
        <w:rPr>
          <w:rFonts w:eastAsia="Times New Roman" w:cs="Times New Roman"/>
          <w:szCs w:val="24"/>
        </w:rPr>
        <w:t xml:space="preserve"> γιατί έχει υποχωρήσει. Το πρόβλημα είναι το μεταναστευτικό και είναι πρόβλημα όχι παράτυπης, αλλά παράν</w:t>
      </w:r>
      <w:r>
        <w:rPr>
          <w:rFonts w:eastAsia="Times New Roman" w:cs="Times New Roman"/>
          <w:szCs w:val="24"/>
        </w:rPr>
        <w:t xml:space="preserve">ομης μετανάστευσης. Η μεγάλη πλειοψηφία όσων έρχονται πλέον -το είπε προηγουμένως ο κ. Κουμουτσάκος- δεν είναι πρόσφυγες. Είναι παράνομοι μετανάστες από το Πακιστάν, από τις χώρες της </w:t>
      </w:r>
      <w:r>
        <w:rPr>
          <w:rFonts w:eastAsia="Times New Roman" w:cs="Times New Roman"/>
          <w:szCs w:val="24"/>
        </w:rPr>
        <w:t>Β</w:t>
      </w:r>
      <w:r>
        <w:rPr>
          <w:rFonts w:eastAsia="Times New Roman" w:cs="Times New Roman"/>
          <w:szCs w:val="24"/>
        </w:rPr>
        <w:t>ορείου Αφρικής, από ασφαλείς περιοχές του Ιράκ και του Αφγανιστάν. Ακόμ</w:t>
      </w:r>
      <w:r>
        <w:rPr>
          <w:rFonts w:eastAsia="Times New Roman" w:cs="Times New Roman"/>
          <w:szCs w:val="24"/>
        </w:rPr>
        <w:t>η και αυτοί που δηλώνουν Σύροι ελέγχονται ως προς την καταγωγή τους, από τη στιγμή μάλιστα που δεν έχουν νομιμοποιητικά έγγραφα ή πρέπει να ελεγχθεί η γνησιότητα των εγγράφων.</w:t>
      </w:r>
    </w:p>
    <w:p w14:paraId="5E0BEB9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Είτε σας αρέσει, λοιπόν, είτε όχι ο σωστός όρος είναι «το μεταναστευτικό»</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 xml:space="preserve">. Αν θέλετε να δείτε την αλήθεια, ελάτε να συζητήσουμε για το μεταναστευτικό. Φυσικά οι ιδεοληψίες σας δεν σας αφήνουν </w:t>
      </w:r>
      <w:r>
        <w:rPr>
          <w:rFonts w:eastAsia="Times New Roman" w:cs="Times New Roman"/>
          <w:szCs w:val="24"/>
        </w:rPr>
        <w:lastRenderedPageBreak/>
        <w:t>να το δείτε και δυστυχώς οι ιδεοληψίες αυτές το</w:t>
      </w:r>
      <w:r>
        <w:rPr>
          <w:rFonts w:eastAsia="Times New Roman" w:cs="Times New Roman"/>
          <w:szCs w:val="24"/>
        </w:rPr>
        <w:t>ύ</w:t>
      </w:r>
      <w:r>
        <w:rPr>
          <w:rFonts w:eastAsia="Times New Roman" w:cs="Times New Roman"/>
          <w:szCs w:val="24"/>
        </w:rPr>
        <w:t>ς έχουν βαφτίσει όλους «πρόσφυγες». Γι’ αυτό και εδώ και δύο-τρία χρόνια δεν κάνετε διαχω</w:t>
      </w:r>
      <w:r>
        <w:rPr>
          <w:rFonts w:eastAsia="Times New Roman" w:cs="Times New Roman"/>
          <w:szCs w:val="24"/>
        </w:rPr>
        <w:t>ρισμό προσφύγων και παράνομων μεταναστών. Η Κυβέρνηση χειρίζεται με ανεύθυνο τρόπο ένα θέμα υψίστης εθνικής ασφαλείας, που να είστε σίγουροι ότι θα το βρούμε μπροστά μας.</w:t>
      </w:r>
    </w:p>
    <w:p w14:paraId="5E0BEB9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Προφανώς μια Κυβέρνηση που λειτουργεί ως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υβερνητική </w:t>
      </w:r>
      <w:r>
        <w:rPr>
          <w:rFonts w:eastAsia="Times New Roman" w:cs="Times New Roman"/>
          <w:szCs w:val="24"/>
        </w:rPr>
        <w:t>ο</w:t>
      </w:r>
      <w:r>
        <w:rPr>
          <w:rFonts w:eastAsia="Times New Roman" w:cs="Times New Roman"/>
          <w:szCs w:val="24"/>
        </w:rPr>
        <w:t>ργάνωση δεν μπορεί να αντιλη</w:t>
      </w:r>
      <w:r>
        <w:rPr>
          <w:rFonts w:eastAsia="Times New Roman" w:cs="Times New Roman"/>
          <w:szCs w:val="24"/>
        </w:rPr>
        <w:t>φθεί τους κινδύνους και να τους συσχετίσει με την ανοι</w:t>
      </w:r>
      <w:r>
        <w:rPr>
          <w:rFonts w:eastAsia="Times New Roman" w:cs="Times New Roman"/>
          <w:szCs w:val="24"/>
        </w:rPr>
        <w:t>κ</w:t>
      </w:r>
      <w:r>
        <w:rPr>
          <w:rFonts w:eastAsia="Times New Roman" w:cs="Times New Roman"/>
          <w:szCs w:val="24"/>
        </w:rPr>
        <w:t>τή αμφισβήτηση της Συνθήκης της Λ</w:t>
      </w:r>
      <w:r>
        <w:rPr>
          <w:rFonts w:eastAsia="Times New Roman" w:cs="Times New Roman"/>
          <w:szCs w:val="24"/>
        </w:rPr>
        <w:t>ω</w:t>
      </w:r>
      <w:r>
        <w:rPr>
          <w:rFonts w:eastAsia="Times New Roman" w:cs="Times New Roman"/>
          <w:szCs w:val="24"/>
        </w:rPr>
        <w:t>ζάνης από τον κ</w:t>
      </w:r>
      <w:r>
        <w:rPr>
          <w:rFonts w:eastAsia="Times New Roman" w:cs="Times New Roman"/>
          <w:szCs w:val="24"/>
        </w:rPr>
        <w:t>.</w:t>
      </w:r>
      <w:r>
        <w:rPr>
          <w:rFonts w:eastAsia="Times New Roman" w:cs="Times New Roman"/>
          <w:szCs w:val="24"/>
        </w:rPr>
        <w:t xml:space="preserve"> Ερντογάν, γι’ αυτό και με περίσσεμα ελαφρότητας και εθνικής ανευθυνότητας μετατρέψατε τα νησιά του Αιγαίου σε αποθήκες ανθρώπων, ακόμα και νησιά στα ο</w:t>
      </w:r>
      <w:r>
        <w:rPr>
          <w:rFonts w:eastAsia="Times New Roman" w:cs="Times New Roman"/>
          <w:szCs w:val="24"/>
        </w:rPr>
        <w:t>ποία υπάρχει μουσουλμανική μειονότητα. Τέτοια ανευθυνότητα;</w:t>
      </w:r>
    </w:p>
    <w:p w14:paraId="5E0BEB9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Είναι δεδομένο ότι γύρω από το μεταναστευτικό ζήτημα στήθηκε μια τεράστια εργολαβία. Αυτή</w:t>
      </w:r>
      <w:r>
        <w:rPr>
          <w:rFonts w:eastAsia="Times New Roman" w:cs="Times New Roman"/>
          <w:szCs w:val="24"/>
        </w:rPr>
        <w:t xml:space="preserve"> τη στιγμή ουδείς γνωρίζει πόσο κόστος στον κρατικό προϋπολογισμό από τη διαχείριση του μεταναστευτικού έχει καταβάλει ο Έλληνας πολίτης.</w:t>
      </w:r>
    </w:p>
    <w:p w14:paraId="5E0BEBA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Καταθέσαμε ερώτηση μαζί με τους συναδέλφους Βουλευτές, κ. Βασίλη Κικίλια, τον κ. Κώστα Καραμανλή, τον κ. Κώστα Κατσαφά</w:t>
      </w:r>
      <w:r>
        <w:rPr>
          <w:rFonts w:eastAsia="Times New Roman" w:cs="Times New Roman"/>
          <w:szCs w:val="24"/>
        </w:rPr>
        <w:t>δο από τις 6 Σεπτεμβρίου. Θέσαμε ευθέως και καθαρά το ζήτημα κόστους. Ζητήσαμε ακριβή στοιχεία για το κόστος της διαχείρισης του μεταναστευτικού στον κρατικό προϋπολογισμό, στον Έλληνα φορολογούμενο. Ζητήσαμε αναλυτικά στοιχεία για το ύψος του συνολικού κό</w:t>
      </w:r>
      <w:r>
        <w:rPr>
          <w:rFonts w:eastAsia="Times New Roman" w:cs="Times New Roman"/>
          <w:szCs w:val="24"/>
        </w:rPr>
        <w:t xml:space="preserve">στους στον κρατικό προϋπολογισμό από την κατασκευή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αλλά και των δαπανών σίτισης των προσφύγων και των παράτυπων μεταναστών, τις εταιρείες </w:t>
      </w:r>
      <w:r>
        <w:rPr>
          <w:rFonts w:eastAsia="Times New Roman" w:cs="Times New Roman"/>
          <w:szCs w:val="24"/>
        </w:rPr>
        <w:t>σ</w:t>
      </w:r>
      <w:r>
        <w:rPr>
          <w:rFonts w:eastAsia="Times New Roman" w:cs="Times New Roman"/>
          <w:szCs w:val="24"/>
        </w:rPr>
        <w:t>τις οποίες ανατέθηκε η κατασκευή και τα συνοδά έργα σε κ</w:t>
      </w:r>
      <w:r>
        <w:rPr>
          <w:rFonts w:eastAsia="Times New Roman" w:cs="Times New Roman"/>
          <w:szCs w:val="24"/>
        </w:rPr>
        <w:t>α</w:t>
      </w:r>
      <w:r>
        <w:rPr>
          <w:rFonts w:eastAsia="Times New Roman" w:cs="Times New Roman"/>
          <w:szCs w:val="24"/>
        </w:rPr>
        <w:t xml:space="preserve">θένα από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που έχουν ήδη ολοκληρωθε</w:t>
      </w:r>
      <w:r>
        <w:rPr>
          <w:rFonts w:eastAsia="Times New Roman" w:cs="Times New Roman"/>
          <w:szCs w:val="24"/>
        </w:rPr>
        <w:t xml:space="preserve">ί και λειτουργούν σε όλη την Ελλάδα και το κόστος αυτών, τον λόγο </w:t>
      </w:r>
      <w:r>
        <w:rPr>
          <w:rFonts w:eastAsia="Times New Roman" w:cs="Times New Roman"/>
          <w:szCs w:val="24"/>
        </w:rPr>
        <w:t>για τον οποίο</w:t>
      </w:r>
      <w:r>
        <w:rPr>
          <w:rFonts w:eastAsia="Times New Roman" w:cs="Times New Roman"/>
          <w:szCs w:val="24"/>
        </w:rPr>
        <w:t xml:space="preserve"> η Κυβέρνηση δεν ενέταξε το κόστος κατασκευής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των λειτουργικών τους δαπανών αλλά και της σίτισης στο Εθνικό Πρόγραμμα Χρηματοδότησης από το Ταμείο Ασύλου Μεταν</w:t>
      </w:r>
      <w:r>
        <w:rPr>
          <w:rFonts w:eastAsia="Times New Roman" w:cs="Times New Roman"/>
          <w:szCs w:val="24"/>
        </w:rPr>
        <w:t xml:space="preserve">άστευσης και Ένταξης, το ΤΑΜΕ, και το Ταμείο Εσωτερικής Ασφάλειας, το ΤΕΑ, της Ευρωπαϊκής Ένωσης για την περίοδο 2014-2020, επιβαρύνοντας έτσι τον κρατικό προϋπολογισμό. </w:t>
      </w:r>
    </w:p>
    <w:p w14:paraId="5E0BEBA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Για την ιστορία των πραγμάτων, θα μου επιτρέψετε να καταθέσω στα Πρακτικά αυτή την ερ</w:t>
      </w:r>
      <w:r>
        <w:rPr>
          <w:rFonts w:eastAsia="Times New Roman" w:cs="Times New Roman"/>
          <w:szCs w:val="24"/>
        </w:rPr>
        <w:t>ώτηση, της οποίας περιμένουμε ακόμα την απάντηση.</w:t>
      </w:r>
    </w:p>
    <w:p w14:paraId="5E0BEBA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Κόνσολας καταθέτει για τα Πρακτικά τ</w:t>
      </w:r>
      <w:r>
        <w:rPr>
          <w:rFonts w:eastAsia="Times New Roman" w:cs="Times New Roman"/>
          <w:szCs w:val="24"/>
          <w:lang w:val="en-US"/>
        </w:rPr>
        <w:t>o</w:t>
      </w:r>
      <w:r>
        <w:rPr>
          <w:rFonts w:eastAsia="Times New Roman" w:cs="Times New Roman"/>
          <w:szCs w:val="24"/>
        </w:rPr>
        <w:t xml:space="preserve">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w:t>
      </w:r>
      <w:r w:rsidRPr="001E4C40">
        <w:rPr>
          <w:rFonts w:eastAsia="Times New Roman" w:cs="Times New Roman"/>
          <w:szCs w:val="24"/>
        </w:rPr>
        <w:t xml:space="preserve">και Πρακτικών της </w:t>
      </w:r>
      <w:r w:rsidRPr="001E4C40">
        <w:rPr>
          <w:rFonts w:eastAsia="Times New Roman" w:cs="Times New Roman"/>
          <w:szCs w:val="24"/>
        </w:rPr>
        <w:t>Βουλής)</w:t>
      </w:r>
    </w:p>
    <w:p w14:paraId="5E0BEBA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Σαφή απάντηση δεν έχουμε πάρει. Και μια αλήθεια που πρέπει να θέσω υπ’ όψιν εσάς, αγαπητές και αγαπητοί συνάδελφοι, </w:t>
      </w:r>
      <w:r>
        <w:rPr>
          <w:rFonts w:eastAsia="Times New Roman" w:cs="Times New Roman"/>
          <w:szCs w:val="24"/>
        </w:rPr>
        <w:t xml:space="preserve">είναι </w:t>
      </w:r>
      <w:r>
        <w:rPr>
          <w:rFonts w:eastAsia="Times New Roman" w:cs="Times New Roman"/>
          <w:szCs w:val="24"/>
        </w:rPr>
        <w:t>ότι τα Υπουργεία Οικονομικών και Εσωτερικών απάντησαν ότι δεν έχουν αρμοδιότητα. Άρα ποιος την έχει; Υπάρχει Υπουργείο Οικονομ</w:t>
      </w:r>
      <w:r>
        <w:rPr>
          <w:rFonts w:eastAsia="Times New Roman" w:cs="Times New Roman"/>
          <w:szCs w:val="24"/>
        </w:rPr>
        <w:t>ικών σε αυτή τη χώρα;</w:t>
      </w:r>
    </w:p>
    <w:p w14:paraId="5E0BEBA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Εσείς ο ίδιος κύριε Υπουργέ, κύριε Μουζάλα, τον περασμένο Φεβρουάριο είχατε υπολογίσει σε ένα δισεκατομμύριο ευρώ το μεταναστευτικό κόστος. Επειδή μπορεί να το έχετε ξεχάσει, το καταθέτω στα Πρακτικά.</w:t>
      </w:r>
    </w:p>
    <w:p w14:paraId="5E0BEBA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Ε</w:t>
      </w:r>
      <w:r>
        <w:rPr>
          <w:rFonts w:eastAsia="Times New Roman" w:cs="Times New Roman"/>
          <w:szCs w:val="24"/>
        </w:rPr>
        <w:t xml:space="preserve">μμανουήλ Κόνσολας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E0BEBA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Είναι άξιο αναφοράς ότι στη συνέχεια η </w:t>
      </w:r>
      <w:r>
        <w:rPr>
          <w:rFonts w:eastAsia="Times New Roman" w:cs="Times New Roman"/>
          <w:szCs w:val="24"/>
        </w:rPr>
        <w:t>Γ΄</w:t>
      </w:r>
      <w:r>
        <w:rPr>
          <w:rFonts w:eastAsia="Times New Roman" w:cs="Times New Roman"/>
          <w:szCs w:val="24"/>
        </w:rPr>
        <w:t xml:space="preserve"> Γενική Διεύθυνση του Υπουργείου Εξωτ</w:t>
      </w:r>
      <w:r>
        <w:rPr>
          <w:rFonts w:eastAsia="Times New Roman" w:cs="Times New Roman"/>
          <w:szCs w:val="24"/>
        </w:rPr>
        <w:t xml:space="preserve">ερικών με ενημερωτικό της σημείωμα στις 29 Ιανουαρίου του 2016 ανεβάζει το κόστος. Αναφέρει ότι το κόστος υποδοχής και διαχείρισης των ροών ξεπερνά μέχρι στιγμής το 1,8 δισεκατομμύριο ευρώ, άμεσες και έμμεσες δαπάνες και ζημιές από τα διαφυγόντα κέρδη. Το </w:t>
      </w:r>
      <w:r>
        <w:rPr>
          <w:rFonts w:eastAsia="Times New Roman" w:cs="Times New Roman"/>
          <w:szCs w:val="24"/>
        </w:rPr>
        <w:t>καταθέτω και αυτό στα Πρακτικά.</w:t>
      </w:r>
    </w:p>
    <w:p w14:paraId="5E0BEBA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Εμμανουήλ Κόνσολας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E0BEBA8" w14:textId="77777777" w:rsidR="003003D5" w:rsidRDefault="00646F6D">
      <w:pPr>
        <w:spacing w:after="0" w:line="600" w:lineRule="auto"/>
        <w:ind w:firstLine="720"/>
        <w:jc w:val="both"/>
        <w:rPr>
          <w:rFonts w:eastAsia="Times New Roman"/>
          <w:szCs w:val="24"/>
        </w:rPr>
      </w:pPr>
      <w:r>
        <w:rPr>
          <w:rFonts w:eastAsia="Times New Roman"/>
          <w:szCs w:val="24"/>
        </w:rPr>
        <w:lastRenderedPageBreak/>
        <w:t>Είναι, λοιπόν</w:t>
      </w:r>
      <w:r>
        <w:rPr>
          <w:rFonts w:eastAsia="Times New Roman"/>
          <w:szCs w:val="24"/>
        </w:rPr>
        <w:t>, 1,8 δισεκατομμύρια ευρώ. Σήμερα πόσα είναι, κύριε Υπουργέ; Έχετε απάντηση; Έχετε απάντηση για τους πολίτες; Αντέχει η Ελλάδα να σηκώσει το κόστος που φορτώσατε εσείς, με την πολιτική σας, η Κυβέρνηση ΣΥΡΙΖΑ-ΑΝΕΛ;</w:t>
      </w:r>
    </w:p>
    <w:p w14:paraId="5E0BEBA9" w14:textId="77777777" w:rsidR="003003D5" w:rsidRDefault="00646F6D">
      <w:pPr>
        <w:spacing w:after="0" w:line="600" w:lineRule="auto"/>
        <w:ind w:firstLine="720"/>
        <w:jc w:val="both"/>
        <w:rPr>
          <w:rFonts w:eastAsia="Times New Roman"/>
          <w:szCs w:val="24"/>
        </w:rPr>
      </w:pPr>
      <w:r>
        <w:rPr>
          <w:rFonts w:eastAsia="Times New Roman"/>
          <w:szCs w:val="24"/>
        </w:rPr>
        <w:t xml:space="preserve">Ακούστε. Να σας θυμίσω ότι το κόστος του </w:t>
      </w:r>
      <w:r>
        <w:rPr>
          <w:rFonts w:eastAsia="Times New Roman"/>
          <w:szCs w:val="24"/>
        </w:rPr>
        <w:t xml:space="preserve">ΕΝΦΙΑ, τα 700 εκατομμύρια ευρώ που είχε εγκρίνει η Ευρωπαϊκή Επιτροπή για τα επόμενα τρία χρόνια, είναι πολύ λίγα σε σχέση με το ετήσιο κόστος των 1,8 δισεκατομμυρίων ευρώ που μπορεί να είναι και μεγαλύτερο ενδεχομένως. Απάντηση δεν έχετε. Δεν μπορείτε να </w:t>
      </w:r>
      <w:r>
        <w:rPr>
          <w:rFonts w:eastAsia="Times New Roman"/>
          <w:szCs w:val="24"/>
        </w:rPr>
        <w:t>συγχρονιστείτε στην Κυβέρνηση ή φοβάστε να δώσετε ακριβή στοιχεία στη δημοσιότητα για το κόστος που έχει στον κρατικό προϋπολογισμό η διαχείριση του μεταναστευτικού.</w:t>
      </w:r>
    </w:p>
    <w:p w14:paraId="5E0BEBAA" w14:textId="77777777" w:rsidR="003003D5" w:rsidRDefault="00646F6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E0BEBAB" w14:textId="77777777" w:rsidR="003003D5" w:rsidRDefault="00646F6D">
      <w:pPr>
        <w:spacing w:after="0" w:line="600" w:lineRule="auto"/>
        <w:ind w:firstLine="720"/>
        <w:jc w:val="both"/>
        <w:rPr>
          <w:rFonts w:eastAsia="Times New Roman"/>
          <w:szCs w:val="24"/>
        </w:rPr>
      </w:pPr>
      <w:r>
        <w:rPr>
          <w:rFonts w:eastAsia="Times New Roman"/>
          <w:szCs w:val="24"/>
        </w:rPr>
        <w:t xml:space="preserve">Κύριε </w:t>
      </w:r>
      <w:r>
        <w:rPr>
          <w:rFonts w:eastAsia="Times New Roman"/>
          <w:szCs w:val="24"/>
        </w:rPr>
        <w:t>Πρόεδρε, αν έχετε την καλοσύνη, να χρησιμοποιήσω και τη δευτερολογία μου.</w:t>
      </w:r>
    </w:p>
    <w:p w14:paraId="5E0BEBAC" w14:textId="77777777" w:rsidR="003003D5" w:rsidRDefault="00646F6D">
      <w:pPr>
        <w:spacing w:after="0" w:line="600" w:lineRule="auto"/>
        <w:ind w:firstLine="720"/>
        <w:jc w:val="both"/>
        <w:rPr>
          <w:rFonts w:eastAsia="Times New Roman"/>
          <w:szCs w:val="24"/>
        </w:rPr>
      </w:pPr>
      <w:r>
        <w:rPr>
          <w:rFonts w:eastAsia="Times New Roman"/>
          <w:szCs w:val="24"/>
        </w:rPr>
        <w:lastRenderedPageBreak/>
        <w:t xml:space="preserve">Υπάρχει και ένα άλλο κόστος, κύριε Υπουργέ, κυρίες και κύριοι συνάδελφοι, το κόστος στην τοπική οικονομία των νησιών και στον τουρισμό. Αμφισβητείτε αυτό το κόστος; Για ρωτήστε τους </w:t>
      </w:r>
      <w:r>
        <w:rPr>
          <w:rFonts w:eastAsia="Times New Roman"/>
          <w:szCs w:val="24"/>
        </w:rPr>
        <w:t>νησιώτες επιχειρηματίες, τους πολίτες. Έχετε το θράσος, κύριοι της Κυβέρνησης, να κοροϊδεύετε τους νησιώτες και να τους λέτε ότι θα αποσυμφορήσετε τα νησιά σύντομα, ότι θα μεταφέρετε όλους αυτούς τους ανθρώπους στην ηπειρωτική χώρα; Ψέματα χωρίς τέλος. Και</w:t>
      </w:r>
      <w:r>
        <w:rPr>
          <w:rFonts w:eastAsia="Times New Roman"/>
          <w:szCs w:val="24"/>
        </w:rPr>
        <w:t xml:space="preserve"> την 1</w:t>
      </w:r>
      <w:r>
        <w:rPr>
          <w:rFonts w:eastAsia="Times New Roman"/>
          <w:szCs w:val="24"/>
          <w:vertAlign w:val="superscript"/>
        </w:rPr>
        <w:t>η</w:t>
      </w:r>
      <w:r>
        <w:rPr>
          <w:rFonts w:eastAsia="Times New Roman"/>
          <w:szCs w:val="24"/>
        </w:rPr>
        <w:t xml:space="preserve"> Ιανουαρίου θα φορτώσετε ένα ακόμα βάρος στα νησιά. Θα καταργήσετε τους μειωμένους συντελεστές ΦΠΑ στη Λέσβο, στην Κω, στη Χίο, στη Λέρο και στη Σάμο.</w:t>
      </w:r>
    </w:p>
    <w:p w14:paraId="5E0BEBAD" w14:textId="77777777" w:rsidR="003003D5" w:rsidRDefault="00646F6D">
      <w:pPr>
        <w:spacing w:after="0" w:line="600" w:lineRule="auto"/>
        <w:ind w:firstLine="720"/>
        <w:jc w:val="both"/>
        <w:rPr>
          <w:rFonts w:eastAsia="Times New Roman"/>
          <w:szCs w:val="24"/>
        </w:rPr>
      </w:pPr>
      <w:r>
        <w:rPr>
          <w:rFonts w:eastAsia="Times New Roman"/>
          <w:szCs w:val="24"/>
        </w:rPr>
        <w:t>Κυρίες και κύριοι συνάδελφοι, είναι ξεκάθαρο ότι γύρω από το μεταναστευτικό έχει στηθεί ένας χορός εκατομμυρίων. Η Κυβέρνηση στέλνει το λογαριασμό αυτού του χορού των εκατομμυρίων να πληρωθεί από εμάς, από τους Έλληνες πολίτες. Κανείς δεν γνωρίζει πόσο κόσ</w:t>
      </w:r>
      <w:r>
        <w:rPr>
          <w:rFonts w:eastAsia="Times New Roman"/>
          <w:szCs w:val="24"/>
        </w:rPr>
        <w:t xml:space="preserve">τισαν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τα κέντρα παραμονής και φιλοξενίας. Κανείς δεν γνωρίζει ποιες και πόσες εργολαβίες έτρεξαν μέσα σε αυτά τα συνοδευτικά έργα.</w:t>
      </w:r>
    </w:p>
    <w:p w14:paraId="5E0BEBAE" w14:textId="77777777" w:rsidR="003003D5" w:rsidRDefault="00646F6D">
      <w:pPr>
        <w:spacing w:after="0" w:line="600" w:lineRule="auto"/>
        <w:ind w:firstLine="720"/>
        <w:jc w:val="both"/>
        <w:rPr>
          <w:rFonts w:eastAsia="Times New Roman"/>
          <w:szCs w:val="24"/>
        </w:rPr>
      </w:pPr>
      <w:r>
        <w:rPr>
          <w:rFonts w:eastAsia="Times New Roman"/>
          <w:szCs w:val="24"/>
        </w:rPr>
        <w:lastRenderedPageBreak/>
        <w:t>Εσείς, κύριε Μουζάλα, προφανώς δηλώνετε αναρμόδιος. Καλά κάνετε. Άλλωστε γι’ αυτό και η Κυβέρνηση φρόντισε να δ</w:t>
      </w:r>
      <w:r>
        <w:rPr>
          <w:rFonts w:eastAsia="Times New Roman"/>
          <w:szCs w:val="24"/>
        </w:rPr>
        <w:t>ιαχυθεί αυτή η ευθύνη σε διάφορα Υπουργεία, στο δικό σας, στο Υπουργείο Εθνικής Άμυνας, στο Υπουργείο Εξωτερικών, γιατί, ξέρετε, όταν διαχέεται η ευθύνη, φαίνεται πως πιστεύετε ότι θα χαθούν τα ίχνη των ευθυνών στην πορεία του χρόνου, στη διαχείριση δηλαδή</w:t>
      </w:r>
      <w:r>
        <w:rPr>
          <w:rFonts w:eastAsia="Times New Roman"/>
          <w:szCs w:val="24"/>
        </w:rPr>
        <w:t xml:space="preserve"> του δημόσιου χρήματος για το μεταναστευτικό. Μην είστε τόσο σίγουροι, όμως. Ευθύνες θα αναζητηθούν.</w:t>
      </w:r>
    </w:p>
    <w:p w14:paraId="5E0BEBAF" w14:textId="77777777" w:rsidR="003003D5" w:rsidRDefault="00646F6D">
      <w:pPr>
        <w:spacing w:after="0" w:line="600" w:lineRule="auto"/>
        <w:ind w:firstLine="720"/>
        <w:jc w:val="both"/>
        <w:rPr>
          <w:rFonts w:eastAsia="Times New Roman"/>
          <w:szCs w:val="24"/>
        </w:rPr>
      </w:pPr>
      <w:r>
        <w:rPr>
          <w:rFonts w:eastAsia="Times New Roman"/>
          <w:szCs w:val="24"/>
        </w:rPr>
        <w:t>Οφείλετε, κύριε Μουζάλα, να απαντήσετε στις σοβαρές κατηγορίες του κ. Βουδούρη που σας αφορούν. Ο κ. Βουδούρης σας κατηγορεί ότι ασκήσατε πιέσεις, προκειμέ</w:t>
      </w:r>
      <w:r>
        <w:rPr>
          <w:rFonts w:eastAsia="Times New Roman"/>
          <w:szCs w:val="24"/>
        </w:rPr>
        <w:t>νου να αλλάξουν οι προδιαγραφές για τους οικίσκους των καταυλισμών, με αποτέλεσμα να διπλασιαστεί το κόστος και να εκτιναχθεί στα 120 εκατομμύρια ευρώ.</w:t>
      </w:r>
    </w:p>
    <w:p w14:paraId="5E0BEBB0" w14:textId="77777777" w:rsidR="003003D5" w:rsidRDefault="00646F6D">
      <w:pPr>
        <w:spacing w:after="0" w:line="600" w:lineRule="auto"/>
        <w:ind w:firstLine="720"/>
        <w:jc w:val="both"/>
        <w:rPr>
          <w:rFonts w:eastAsia="Times New Roman"/>
          <w:szCs w:val="24"/>
        </w:rPr>
      </w:pPr>
      <w:r>
        <w:rPr>
          <w:rFonts w:eastAsia="Times New Roman"/>
          <w:szCs w:val="24"/>
        </w:rPr>
        <w:t>Ο κ. Βουδούρης σάς απευθύνει το ερώτημα γιατί πιέζετε για αλλαγή προδιαγραφών μεγέθους που θα κόστιζε επ</w:t>
      </w:r>
      <w:r>
        <w:rPr>
          <w:rFonts w:eastAsia="Times New Roman"/>
          <w:szCs w:val="24"/>
        </w:rPr>
        <w:t xml:space="preserve">ιπλέον 60 εκατομμύρια ευρώ για τους νέους οικίσκους, γεγονός που διπλασιάζει το κόστος </w:t>
      </w:r>
      <w:r>
        <w:rPr>
          <w:rFonts w:eastAsia="Times New Roman"/>
          <w:szCs w:val="24"/>
        </w:rPr>
        <w:lastRenderedPageBreak/>
        <w:t>και τριπλασιάζει τον χρόνο παράδοσης, ενώ υπάρχουν έτοιμοι οικίσκοι εγκεκριμένων διεθνών προδιαγραφών.</w:t>
      </w:r>
    </w:p>
    <w:p w14:paraId="5E0BEBB1" w14:textId="77777777" w:rsidR="003003D5" w:rsidRDefault="00646F6D">
      <w:pPr>
        <w:spacing w:after="0" w:line="600" w:lineRule="auto"/>
        <w:ind w:firstLine="720"/>
        <w:jc w:val="both"/>
        <w:rPr>
          <w:rFonts w:eastAsia="Times New Roman"/>
          <w:szCs w:val="24"/>
        </w:rPr>
      </w:pPr>
      <w:r>
        <w:rPr>
          <w:rFonts w:eastAsia="Times New Roman"/>
          <w:szCs w:val="24"/>
        </w:rPr>
        <w:t>Και κάνει ακόμα βαρύτερες τις καταγγελίες του, αναφέροντας ότι εμπ</w:t>
      </w:r>
      <w:r>
        <w:rPr>
          <w:rFonts w:eastAsia="Times New Roman"/>
          <w:szCs w:val="24"/>
        </w:rPr>
        <w:t>λέκεται το προσωπικό σας γραφείο και ανεβάζει το κόστος ενός καταυλισμού στο τετραπλάσιο απ’ ό,τι κοστολογούν οι διεθνείς οργανισμοί.</w:t>
      </w:r>
    </w:p>
    <w:p w14:paraId="5E0BEBB2" w14:textId="77777777" w:rsidR="003003D5" w:rsidRDefault="00646F6D">
      <w:pPr>
        <w:spacing w:after="0" w:line="600" w:lineRule="auto"/>
        <w:ind w:firstLine="720"/>
        <w:jc w:val="both"/>
        <w:rPr>
          <w:rFonts w:eastAsia="Times New Roman"/>
          <w:szCs w:val="24"/>
        </w:rPr>
      </w:pPr>
      <w:r>
        <w:rPr>
          <w:rFonts w:eastAsia="Times New Roman"/>
          <w:szCs w:val="24"/>
        </w:rPr>
        <w:t xml:space="preserve">Σας κατηγορεί, επίσης, κύριε Υπουργέ, ότι έχετε </w:t>
      </w:r>
      <w:r>
        <w:rPr>
          <w:rFonts w:eastAsia="Times New Roman"/>
          <w:szCs w:val="24"/>
        </w:rPr>
        <w:t>εκχωρήσει</w:t>
      </w:r>
      <w:r>
        <w:rPr>
          <w:rFonts w:eastAsia="Times New Roman"/>
          <w:szCs w:val="24"/>
        </w:rPr>
        <w:t xml:space="preserve"> τη διαχείριση όλων των τεχνικών έργων του Υπουργείου σας σε σύμβ</w:t>
      </w:r>
      <w:r>
        <w:rPr>
          <w:rFonts w:eastAsia="Times New Roman"/>
          <w:szCs w:val="24"/>
        </w:rPr>
        <w:t xml:space="preserve">ουλο πολιτικού σας γραφείου καθώς και σε παιδικό σας φίλο πολιτικό μηχανικό, ενώ υπάρχει θεσμικό Τμήμα Τεχνικής Υποστήριξης στο Υπουργείο. </w:t>
      </w:r>
    </w:p>
    <w:p w14:paraId="5E0BEBB3" w14:textId="77777777" w:rsidR="003003D5" w:rsidRDefault="00646F6D">
      <w:pPr>
        <w:spacing w:after="0" w:line="600" w:lineRule="auto"/>
        <w:ind w:firstLine="720"/>
        <w:jc w:val="both"/>
        <w:rPr>
          <w:rFonts w:eastAsia="Times New Roman"/>
          <w:szCs w:val="24"/>
        </w:rPr>
      </w:pPr>
      <w:r>
        <w:rPr>
          <w:rFonts w:eastAsia="Times New Roman"/>
          <w:szCs w:val="24"/>
        </w:rPr>
        <w:t>Το καταθέτω στα Πρακτικά.</w:t>
      </w:r>
    </w:p>
    <w:p w14:paraId="5E0BEBB4" w14:textId="77777777" w:rsidR="003003D5" w:rsidRDefault="00646F6D">
      <w:pPr>
        <w:spacing w:after="0" w:line="600" w:lineRule="auto"/>
        <w:ind w:firstLine="720"/>
        <w:jc w:val="both"/>
        <w:rPr>
          <w:rFonts w:eastAsia="Times New Roman"/>
          <w:szCs w:val="24"/>
        </w:rPr>
      </w:pPr>
      <w:r>
        <w:rPr>
          <w:rFonts w:eastAsia="Times New Roman"/>
          <w:szCs w:val="24"/>
        </w:rPr>
        <w:t>(Στο σημείο αυτό ο Βουλευτής κ. Εμμανουήλ Κόνσολας καταθέτει για τα Πρακτικά το προαναφερθ</w:t>
      </w:r>
      <w:r>
        <w:rPr>
          <w:rFonts w:eastAsia="Times New Roman"/>
          <w:szCs w:val="24"/>
        </w:rPr>
        <w:t>έν έγγραφο, το οποίο βρίσκεται στο αρχείο του Τμήματος Γραμματείας της Διεύθυνσης Στενογραφίας και  Πρακτικών της Βουλής)</w:t>
      </w:r>
    </w:p>
    <w:p w14:paraId="5E0BEBB5" w14:textId="77777777" w:rsidR="003003D5" w:rsidRDefault="00646F6D">
      <w:pPr>
        <w:spacing w:after="0" w:line="600" w:lineRule="auto"/>
        <w:ind w:firstLine="720"/>
        <w:jc w:val="both"/>
        <w:rPr>
          <w:rFonts w:eastAsia="Times New Roman"/>
          <w:szCs w:val="24"/>
        </w:rPr>
      </w:pPr>
      <w:r>
        <w:rPr>
          <w:rFonts w:eastAsia="Times New Roman"/>
          <w:szCs w:val="24"/>
        </w:rPr>
        <w:lastRenderedPageBreak/>
        <w:t>Όλα αυτά σας αφορούν άμεσα και προσωπικά και οφείλετε να δώσετε απαντήσεις, κύριε Υπουργέ, εκτός εάν ο κ. Βουδούρης είναι απλώς συκοφά</w:t>
      </w:r>
      <w:r>
        <w:rPr>
          <w:rFonts w:eastAsia="Times New Roman"/>
          <w:szCs w:val="24"/>
        </w:rPr>
        <w:t>ντης και ψεύτης. Πρέπει να το δούμε.</w:t>
      </w:r>
    </w:p>
    <w:p w14:paraId="5E0BEBB6" w14:textId="77777777" w:rsidR="003003D5" w:rsidRDefault="00646F6D">
      <w:pPr>
        <w:spacing w:after="0" w:line="600" w:lineRule="auto"/>
        <w:ind w:firstLine="720"/>
        <w:jc w:val="both"/>
        <w:rPr>
          <w:rFonts w:eastAsia="Times New Roman"/>
          <w:szCs w:val="24"/>
        </w:rPr>
      </w:pPr>
      <w:r>
        <w:rPr>
          <w:rFonts w:eastAsia="Times New Roman"/>
          <w:szCs w:val="24"/>
        </w:rPr>
        <w:t>Τα ζητήματα μείζονος ηθικής σημασίας, ξέρετε, για εμάς είναι αδιαπραγμάτευτα. Το έχουμε ξεκαθαρίσει από την πρώτη στιγμή ότι δεν υπάρχουν μεσαίες λύσεις, υπεκφυγές και δεν μπορεί να υπάρχουν απαντήσεις του τύπου «πάμε π</w:t>
      </w:r>
      <w:r>
        <w:rPr>
          <w:rFonts w:eastAsia="Times New Roman"/>
          <w:szCs w:val="24"/>
        </w:rPr>
        <w:t>αρακάτω», όπως κάνατε εσείς σε αυτές τις καταγγελίες.</w:t>
      </w:r>
    </w:p>
    <w:p w14:paraId="5E0BEBB7" w14:textId="77777777" w:rsidR="003003D5" w:rsidRDefault="00646F6D">
      <w:pPr>
        <w:spacing w:after="0" w:line="600" w:lineRule="auto"/>
        <w:ind w:firstLine="720"/>
        <w:jc w:val="both"/>
        <w:rPr>
          <w:rFonts w:eastAsia="Times New Roman"/>
          <w:szCs w:val="24"/>
        </w:rPr>
      </w:pPr>
      <w:r>
        <w:rPr>
          <w:rFonts w:eastAsia="Times New Roman"/>
          <w:szCs w:val="24"/>
        </w:rPr>
        <w:t xml:space="preserve">Ας μην αναφερθώ στον φωτογραφικό διαγωνισμό για τη σίτιση των παράνομων μεταναστών και προσφύγων στα σαράντα δύο </w:t>
      </w:r>
      <w:r>
        <w:rPr>
          <w:rFonts w:eastAsia="Times New Roman"/>
          <w:szCs w:val="24"/>
          <w:lang w:val="en-US"/>
        </w:rPr>
        <w:t>hot</w:t>
      </w:r>
      <w:r w:rsidRPr="00B777FA">
        <w:rPr>
          <w:rFonts w:eastAsia="Times New Roman"/>
          <w:szCs w:val="24"/>
        </w:rPr>
        <w:t xml:space="preserve"> </w:t>
      </w:r>
      <w:r>
        <w:rPr>
          <w:rFonts w:eastAsia="Times New Roman"/>
          <w:szCs w:val="24"/>
          <w:lang w:val="en-US"/>
        </w:rPr>
        <w:t>spots</w:t>
      </w:r>
      <w:r>
        <w:rPr>
          <w:rFonts w:eastAsia="Times New Roman"/>
          <w:szCs w:val="24"/>
        </w:rPr>
        <w:t xml:space="preserve">. Βάλατε όρο ότι για να επιλεγεί μια εταιρεία να προσφέρει πρωϊνό, μεσημεριανό, </w:t>
      </w:r>
      <w:r>
        <w:rPr>
          <w:rFonts w:eastAsia="Times New Roman"/>
          <w:szCs w:val="24"/>
        </w:rPr>
        <w:t>βραδινό σε ατομικές μερίδες, θα πρέπει να έχει κύκλο 3,8 εκατομμυρίων ευρώ ετησίως ή αλλιώς περίπου 316,677 ευρώ τον μήνα. Ουσιαστικά, δηλαδή, τι κάνετε; Ο διαγωνισμός είναι φωτογραφικός για μεγάλες εταιρείες και αποκλείετε έτσι τις εταιρείες τοπικού ενδια</w:t>
      </w:r>
      <w:r>
        <w:rPr>
          <w:rFonts w:eastAsia="Times New Roman"/>
          <w:szCs w:val="24"/>
        </w:rPr>
        <w:t>φέροντος. Οι νησιώτες Βουλευτές το γνωρίζουν καλά, ακόμα και οι συνάδελφοι του ΣΥΡΙΖΑ το ξέρουν αυτό.</w:t>
      </w:r>
    </w:p>
    <w:p w14:paraId="5E0BEBB8" w14:textId="77777777" w:rsidR="003003D5" w:rsidRDefault="00646F6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Ολοκληρώστε, κύριε Κόνσολα, σας παρακαλώ.</w:t>
      </w:r>
    </w:p>
    <w:p w14:paraId="5E0BEBB9" w14:textId="77777777" w:rsidR="003003D5" w:rsidRDefault="00646F6D">
      <w:pPr>
        <w:spacing w:after="0" w:line="600" w:lineRule="auto"/>
        <w:ind w:firstLine="720"/>
        <w:jc w:val="both"/>
        <w:rPr>
          <w:rFonts w:eastAsia="Times New Roman"/>
          <w:szCs w:val="24"/>
        </w:rPr>
      </w:pPr>
      <w:r>
        <w:rPr>
          <w:rFonts w:eastAsia="Times New Roman"/>
          <w:b/>
          <w:szCs w:val="24"/>
        </w:rPr>
        <w:lastRenderedPageBreak/>
        <w:t>ΕΜΜΑΝΟΥΗΛ ΚΟΝΣΟΛΑΣ:</w:t>
      </w:r>
      <w:r>
        <w:rPr>
          <w:rFonts w:eastAsia="Times New Roman"/>
          <w:szCs w:val="24"/>
        </w:rPr>
        <w:t xml:space="preserve"> Ολοκληρώνω, κύριε Πρόεδρε. Ευχαριστώ για την κατανόησή σας</w:t>
      </w:r>
      <w:r>
        <w:rPr>
          <w:rFonts w:eastAsia="Times New Roman"/>
          <w:szCs w:val="24"/>
        </w:rPr>
        <w:t>. Τελειώνω.</w:t>
      </w:r>
    </w:p>
    <w:p w14:paraId="5E0BEBBA" w14:textId="77777777" w:rsidR="003003D5" w:rsidRDefault="00646F6D">
      <w:pPr>
        <w:spacing w:after="0" w:line="600" w:lineRule="auto"/>
        <w:ind w:firstLine="720"/>
        <w:jc w:val="both"/>
        <w:rPr>
          <w:rFonts w:eastAsia="Times New Roman"/>
          <w:szCs w:val="24"/>
        </w:rPr>
      </w:pPr>
      <w:r>
        <w:rPr>
          <w:rFonts w:eastAsia="Times New Roman"/>
          <w:szCs w:val="24"/>
        </w:rPr>
        <w:t xml:space="preserve">Κυρίες και κύριοι συνάδελφοι, η διαχείριση του μεταναστευτικού δεν έχει απλώς «σκιές». Έχει μετατραπεί σε πάρτι, πάρτι για τους εκλεκτούς της Κυβέρνησης αλλά και για διάφορες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ργανώσεις που οργώνουν σε όλη τη χώρα και δεν θέλετε</w:t>
      </w:r>
      <w:r>
        <w:rPr>
          <w:rFonts w:eastAsia="Times New Roman"/>
          <w:szCs w:val="24"/>
        </w:rPr>
        <w:t xml:space="preserve"> να ελέγξετε. Παράπλευρες απώλειες σε αυτό το πάρτι είναι τα νησιά, είναι ο τουρισμός, κυρίως, κύριε Υπουργέ, όμως είναι </w:t>
      </w:r>
      <w:r>
        <w:rPr>
          <w:rFonts w:eastAsia="Times New Roman"/>
          <w:szCs w:val="24"/>
        </w:rPr>
        <w:t xml:space="preserve">και </w:t>
      </w:r>
      <w:r>
        <w:rPr>
          <w:rFonts w:eastAsia="Times New Roman"/>
          <w:szCs w:val="24"/>
        </w:rPr>
        <w:t>η εθνική μας ασφάλεια και εδώ πρέπει να σταθείτε και να το δούμε πολύ σοβαρά.</w:t>
      </w:r>
    </w:p>
    <w:p w14:paraId="5E0BEBBB" w14:textId="77777777" w:rsidR="003003D5" w:rsidRDefault="00646F6D">
      <w:pPr>
        <w:spacing w:after="0" w:line="600" w:lineRule="auto"/>
        <w:ind w:firstLine="720"/>
        <w:jc w:val="both"/>
        <w:rPr>
          <w:rFonts w:eastAsia="Times New Roman"/>
          <w:szCs w:val="24"/>
        </w:rPr>
      </w:pPr>
      <w:r>
        <w:rPr>
          <w:rFonts w:eastAsia="Times New Roman"/>
          <w:szCs w:val="24"/>
        </w:rPr>
        <w:t>Ευχαριστώ, κύριε Πρόεδρε.</w:t>
      </w:r>
    </w:p>
    <w:p w14:paraId="5E0BEBBC" w14:textId="77777777" w:rsidR="003003D5" w:rsidRDefault="00646F6D">
      <w:pPr>
        <w:spacing w:after="0" w:line="600" w:lineRule="auto"/>
        <w:ind w:firstLine="720"/>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της Νέας Δημοκρατίας)</w:t>
      </w:r>
    </w:p>
    <w:p w14:paraId="5E0BEBBD" w14:textId="77777777" w:rsidR="003003D5" w:rsidRDefault="00646F6D">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w:t>
      </w:r>
    </w:p>
    <w:p w14:paraId="5E0BEBBE" w14:textId="77777777" w:rsidR="003003D5" w:rsidRDefault="00646F6D">
      <w:pPr>
        <w:spacing w:after="0" w:line="600" w:lineRule="auto"/>
        <w:ind w:firstLine="720"/>
        <w:jc w:val="both"/>
        <w:rPr>
          <w:rFonts w:eastAsia="Times New Roman"/>
          <w:szCs w:val="24"/>
        </w:rPr>
      </w:pPr>
      <w:r>
        <w:rPr>
          <w:rFonts w:eastAsia="Times New Roman"/>
          <w:szCs w:val="24"/>
        </w:rPr>
        <w:t>Ο κ. Χαράλαμπος Αθανασίου, Βουλευτής Λέσβου της Νέας Δημοκρατίας, έχει τον λόγο για πέντε λεπτά.</w:t>
      </w:r>
    </w:p>
    <w:p w14:paraId="5E0BEBBF" w14:textId="77777777" w:rsidR="003003D5" w:rsidRDefault="00646F6D">
      <w:pPr>
        <w:spacing w:after="0" w:line="600" w:lineRule="auto"/>
        <w:ind w:firstLine="720"/>
        <w:jc w:val="both"/>
        <w:rPr>
          <w:rFonts w:eastAsia="Times New Roman"/>
          <w:szCs w:val="24"/>
        </w:rPr>
      </w:pPr>
      <w:r>
        <w:rPr>
          <w:rFonts w:eastAsia="Times New Roman"/>
          <w:b/>
          <w:szCs w:val="24"/>
        </w:rPr>
        <w:lastRenderedPageBreak/>
        <w:t>ΧΑΡΑΛΑΜΠΟΣ ΑΘΑΝΑΣΙΟΥ:</w:t>
      </w:r>
      <w:r>
        <w:rPr>
          <w:rFonts w:eastAsia="Times New Roman"/>
          <w:szCs w:val="24"/>
        </w:rPr>
        <w:t xml:space="preserve"> Ευχαριστώ, κύριε Πρόεδρε.</w:t>
      </w:r>
    </w:p>
    <w:p w14:paraId="5E0BEBC0" w14:textId="77777777" w:rsidR="003003D5" w:rsidRDefault="00646F6D">
      <w:pPr>
        <w:spacing w:after="0" w:line="600" w:lineRule="auto"/>
        <w:ind w:firstLine="720"/>
        <w:jc w:val="both"/>
        <w:rPr>
          <w:rFonts w:eastAsia="Times New Roman"/>
          <w:szCs w:val="24"/>
        </w:rPr>
      </w:pPr>
      <w:r>
        <w:rPr>
          <w:rFonts w:eastAsia="Times New Roman"/>
          <w:szCs w:val="24"/>
        </w:rPr>
        <w:t xml:space="preserve">Κύριε Υπουργέ, κυρίες και κύριοι </w:t>
      </w:r>
      <w:r>
        <w:rPr>
          <w:rFonts w:eastAsia="Times New Roman"/>
          <w:szCs w:val="24"/>
        </w:rPr>
        <w:t xml:space="preserve">συνάδελφοι, αναφέρθηκε και κατά την προηγούμενη συζήτηση επίκαιρης ερώτησής μας, σχετικά με το μεταναστευτικό, η κατάσταση που επικρατεί στα νησιά μας και ειδικότερα στα νησιά </w:t>
      </w:r>
      <w:r>
        <w:rPr>
          <w:rFonts w:eastAsia="Times New Roman"/>
          <w:szCs w:val="24"/>
        </w:rPr>
        <w:t>β</w:t>
      </w:r>
      <w:r>
        <w:rPr>
          <w:rFonts w:eastAsia="Times New Roman"/>
          <w:szCs w:val="24"/>
        </w:rPr>
        <w:t>ορείου Αιγαίου, ειδικά τη Λέσβο και τη Χίο. Και η απάντηση, κύριε Υπουργέ, ήταν</w:t>
      </w:r>
      <w:r>
        <w:rPr>
          <w:rFonts w:eastAsia="Times New Roman"/>
          <w:szCs w:val="24"/>
        </w:rPr>
        <w:t xml:space="preserve"> αόριστη. </w:t>
      </w:r>
    </w:p>
    <w:p w14:paraId="5E0BEBC1" w14:textId="77777777" w:rsidR="003003D5" w:rsidRDefault="00646F6D">
      <w:pPr>
        <w:spacing w:after="0" w:line="600" w:lineRule="auto"/>
        <w:ind w:firstLine="720"/>
        <w:jc w:val="both"/>
        <w:rPr>
          <w:rFonts w:eastAsia="Times New Roman"/>
          <w:szCs w:val="24"/>
        </w:rPr>
      </w:pPr>
      <w:r>
        <w:rPr>
          <w:rFonts w:eastAsia="Times New Roman"/>
          <w:szCs w:val="24"/>
        </w:rPr>
        <w:t>Μήπως μπορείτε σήμερα να μας εξηγήσετε με ποια συλλογιστική παραμένει περίπου το 1/10 των μεταναστών προσφύγων στη Λέσβο, σε ένα νησί με ογδόντα πέντε χιλιάδες κατοίκους περίπου; Αντιστοιχεί δηλαδή ένας μετανάστης πρόσφυγας ανά δεκατρείς κατοίκο</w:t>
      </w:r>
      <w:r>
        <w:rPr>
          <w:rFonts w:eastAsia="Times New Roman"/>
          <w:szCs w:val="24"/>
        </w:rPr>
        <w:t>υς. Και θα ήθελα να ρωτήσω σε ποια άλλη περιοχή της χώρας μας υπάρχει αυτή η αναλογία. Μην ξεχνάτε ότι τα δύο τελευταία χρόνια, οι πολίτες της Λέσβου περιέθαλψαν πάνω από πεντακόσιες χιλιάδες άτομα. Αυτή τη στιγμή ζουν στη Λέσβο περίπου επτά χιλιάδες και η</w:t>
      </w:r>
      <w:r>
        <w:rPr>
          <w:rFonts w:eastAsia="Times New Roman"/>
          <w:szCs w:val="24"/>
        </w:rPr>
        <w:t xml:space="preserve"> αναλογία είναι αυτή την οποία σας ανέφερα. </w:t>
      </w:r>
    </w:p>
    <w:p w14:paraId="5E0BEBC2" w14:textId="77777777" w:rsidR="003003D5" w:rsidRDefault="00646F6D">
      <w:pPr>
        <w:spacing w:after="0" w:line="600" w:lineRule="auto"/>
        <w:ind w:firstLine="720"/>
        <w:jc w:val="both"/>
        <w:rPr>
          <w:rFonts w:eastAsia="Times New Roman"/>
          <w:szCs w:val="24"/>
        </w:rPr>
      </w:pPr>
      <w:r>
        <w:rPr>
          <w:rFonts w:eastAsia="Times New Roman"/>
          <w:szCs w:val="24"/>
        </w:rPr>
        <w:lastRenderedPageBreak/>
        <w:t xml:space="preserve">Αναφέρεστε συνεχώς στο γεγονός ότι στη συμφωνία Ευρωπαϊκής Ένωσης-Τουρκίας απαγορεύεται η μεταφορά των αιτούντων άσυλο από τα νησιά του </w:t>
      </w:r>
      <w:r>
        <w:rPr>
          <w:rFonts w:eastAsia="Times New Roman"/>
          <w:szCs w:val="24"/>
        </w:rPr>
        <w:t>β</w:t>
      </w:r>
      <w:r>
        <w:rPr>
          <w:rFonts w:eastAsia="Times New Roman"/>
          <w:szCs w:val="24"/>
        </w:rPr>
        <w:t>ορείου Αιγαίου. Θα ήθελα πολύ να προσέξετε κι εσείς και οι συνάδελφοι αυτό που θα πω. Μπορείτε σας παρακαλώ να μου αναφέρετε συγκεκριμένα σε ποιο σημείο της συμφωνίας αναφέρεται αυτό; Συγκεκριμένα. Ή ακόμη καλύτερα να κατατεθεί στη Βουλή η συγκεκριμένη διά</w:t>
      </w:r>
      <w:r>
        <w:rPr>
          <w:rFonts w:eastAsia="Times New Roman"/>
          <w:szCs w:val="24"/>
        </w:rPr>
        <w:t xml:space="preserve">ταξη που το προβλέπει για να την εξετάσουμε. </w:t>
      </w:r>
    </w:p>
    <w:p w14:paraId="5E0BEBC3" w14:textId="77777777" w:rsidR="003003D5" w:rsidRDefault="00646F6D">
      <w:pPr>
        <w:spacing w:after="0" w:line="600" w:lineRule="auto"/>
        <w:ind w:firstLine="720"/>
        <w:jc w:val="both"/>
        <w:rPr>
          <w:rFonts w:eastAsia="Times New Roman"/>
          <w:szCs w:val="24"/>
        </w:rPr>
      </w:pPr>
      <w:r>
        <w:rPr>
          <w:rFonts w:eastAsia="Times New Roman"/>
          <w:szCs w:val="24"/>
        </w:rPr>
        <w:t xml:space="preserve">Αντιλαμβάνεστε ότι στο πλαίσιο της κυρίαρχης πολιτείας μας, αλλά και των κανόνων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ικαίου, θεωρώ ότι έχουμε δυνατότητα, εφόσον συντρέχει κατάσταση εκτάκτου ανάγκης, όπως είναι ο υπερκορεσμός των κέν</w:t>
      </w:r>
      <w:r>
        <w:rPr>
          <w:rFonts w:eastAsia="Times New Roman"/>
          <w:szCs w:val="24"/>
        </w:rPr>
        <w:t>τρων φιλοξενίας, να μεταφέρουμε πρόσφυγες και μετανάστες σε άλλα φυλασσόμενα κέντρα φιλοξενίας στην ηπειρωτική Ελλάδα, προκειμένου να αποσυμφορήσουμε τα νησιά μας.</w:t>
      </w:r>
    </w:p>
    <w:p w14:paraId="5E0BEBC4" w14:textId="77777777" w:rsidR="003003D5" w:rsidRDefault="00646F6D">
      <w:pPr>
        <w:spacing w:after="0" w:line="600" w:lineRule="auto"/>
        <w:ind w:firstLine="720"/>
        <w:jc w:val="both"/>
        <w:rPr>
          <w:rFonts w:eastAsia="Times New Roman"/>
          <w:szCs w:val="24"/>
        </w:rPr>
      </w:pPr>
      <w:r>
        <w:rPr>
          <w:rFonts w:eastAsia="Times New Roman"/>
          <w:szCs w:val="24"/>
        </w:rPr>
        <w:t>Πάνω σε αυτό, θέλω να σας πω και το αναφέρω και το στηρίζω το επιχείρημα αυτό και στην δήλωσ</w:t>
      </w:r>
      <w:r>
        <w:rPr>
          <w:rFonts w:eastAsia="Times New Roman"/>
          <w:szCs w:val="24"/>
        </w:rPr>
        <w:t xml:space="preserve">η της Ευρωπαϊκής Ένωσης-Τουρκίας στις 18 Μαρτίου του 2016, που συμφωνήθηκε μεταξύ Ευρωπαϊκής Ένωσης και Τουρκίας και αναφέρεται στην παράγραφο 1, ότι «οι μετανάστες που φθάνουν στα ελληνική </w:t>
      </w:r>
      <w:r>
        <w:rPr>
          <w:rFonts w:eastAsia="Times New Roman"/>
          <w:szCs w:val="24"/>
        </w:rPr>
        <w:lastRenderedPageBreak/>
        <w:t>νησιά» -προσέξτε- «θα καταγράφονται δεόντως και τυχόν αιτήσεις ασύ</w:t>
      </w:r>
      <w:r>
        <w:rPr>
          <w:rFonts w:eastAsia="Times New Roman"/>
          <w:szCs w:val="24"/>
        </w:rPr>
        <w:t xml:space="preserve">λου θα διεκπεραιώνονται ατομικά από τις ελληνικές αρχές». </w:t>
      </w:r>
    </w:p>
    <w:p w14:paraId="5E0BEBC5" w14:textId="77777777" w:rsidR="003003D5" w:rsidRDefault="00646F6D">
      <w:pPr>
        <w:spacing w:after="0" w:line="600" w:lineRule="auto"/>
        <w:ind w:firstLine="720"/>
        <w:jc w:val="both"/>
        <w:rPr>
          <w:rFonts w:eastAsia="Times New Roman"/>
          <w:szCs w:val="24"/>
        </w:rPr>
      </w:pPr>
      <w:r>
        <w:rPr>
          <w:rFonts w:eastAsia="Times New Roman"/>
          <w:szCs w:val="24"/>
        </w:rPr>
        <w:t xml:space="preserve">Δεν αναφέρει ότι πρέπει υποχρεωτικά να γίνονται από τα ελληνικά νησιά και αυτό </w:t>
      </w:r>
      <w:r>
        <w:rPr>
          <w:rFonts w:eastAsia="Times New Roman"/>
          <w:szCs w:val="24"/>
        </w:rPr>
        <w:t xml:space="preserve">συνάγεται </w:t>
      </w:r>
      <w:r>
        <w:rPr>
          <w:rFonts w:eastAsia="Times New Roman"/>
          <w:szCs w:val="24"/>
        </w:rPr>
        <w:t>και από τη δεύτερη παράγραφο, που μιλάει μόνο για τους Σύρους, όπου αναφέρει ότι για κάθε επιστροφή Σ</w:t>
      </w:r>
      <w:r>
        <w:rPr>
          <w:rFonts w:eastAsia="Times New Roman"/>
          <w:szCs w:val="24"/>
        </w:rPr>
        <w:t>ύ</w:t>
      </w:r>
      <w:r>
        <w:rPr>
          <w:rFonts w:eastAsia="Times New Roman"/>
          <w:szCs w:val="24"/>
        </w:rPr>
        <w:t>ρου στ</w:t>
      </w:r>
      <w:r>
        <w:rPr>
          <w:rFonts w:eastAsia="Times New Roman"/>
          <w:szCs w:val="24"/>
        </w:rPr>
        <w:t xml:space="preserve">ην Τουρκία από τα ελληνικά νησιά, ένας άλλος Σύρος θα εγκαθίσταται από την Τουρκία στην Ευρωπαϊκή Ένωση. </w:t>
      </w:r>
    </w:p>
    <w:p w14:paraId="5E0BEBC6" w14:textId="77777777" w:rsidR="003003D5" w:rsidRDefault="00646F6D">
      <w:pPr>
        <w:spacing w:after="0" w:line="600" w:lineRule="auto"/>
        <w:ind w:firstLine="720"/>
        <w:jc w:val="both"/>
        <w:rPr>
          <w:rFonts w:eastAsia="Times New Roman"/>
          <w:szCs w:val="24"/>
        </w:rPr>
      </w:pPr>
      <w:r>
        <w:rPr>
          <w:rFonts w:eastAsia="Times New Roman"/>
          <w:szCs w:val="24"/>
        </w:rPr>
        <w:t xml:space="preserve">Επιχείρημα που ενισχύει αυτή την τοποθέτησή μου είναι και ο μεταγενέστερος νόμος, ο ν.4375/2016, που η Κυβέρνησή σας ψήφισε στις 3 Απριλίου του 2016, </w:t>
      </w:r>
      <w:r>
        <w:rPr>
          <w:rFonts w:eastAsia="Times New Roman"/>
          <w:szCs w:val="24"/>
        </w:rPr>
        <w:t xml:space="preserve">δηλαδή μετά από το σύμφωνο στις 18 Μαρτίου, όπου σαφέστατα αναφέρεται -στην παράγραφο 2 του άρθρου 14- η δυνατότητα που δίνεται στον διοικητή του κέντρου υποδοχής στις ταυτοποιήσεις. Τι μας λέει λοιπόν; Τι δυνατότητες έχει ο διοικητής του κέντρου υποδοχής </w:t>
      </w:r>
      <w:r>
        <w:rPr>
          <w:rFonts w:eastAsia="Times New Roman"/>
          <w:szCs w:val="24"/>
        </w:rPr>
        <w:t xml:space="preserve">και ταυτοποίησης; </w:t>
      </w:r>
    </w:p>
    <w:p w14:paraId="5E0BEBC7" w14:textId="77777777" w:rsidR="003003D5" w:rsidRDefault="00646F6D">
      <w:pPr>
        <w:spacing w:after="0" w:line="600" w:lineRule="auto"/>
        <w:ind w:firstLine="720"/>
        <w:jc w:val="both"/>
        <w:rPr>
          <w:rFonts w:eastAsia="Times New Roman"/>
          <w:szCs w:val="24"/>
        </w:rPr>
      </w:pPr>
      <w:r>
        <w:rPr>
          <w:rFonts w:eastAsia="Times New Roman"/>
          <w:szCs w:val="24"/>
        </w:rPr>
        <w:lastRenderedPageBreak/>
        <w:t>Σας διαβάζω: «Στα σύνορα της χώρας λόγω επειγουσών αναγκών, εξαιτίας αύξησης των αφίξεων ή για την προσήκουσα ολοκλήρωση των διαδικασιών αυτών και ιδίως σε περίπτωση προσώπων, που ανήκουν σε ευάλωτες ομάδες» -αυτό είναι ένα ενδεικτικό γι</w:t>
      </w:r>
      <w:r>
        <w:rPr>
          <w:rFonts w:eastAsia="Times New Roman"/>
          <w:szCs w:val="24"/>
        </w:rPr>
        <w:t>α τους «ευάλωτους», ο κανόνας είναι αυτός που ανέφερα-, «λόγω των επειγουσών αναγκών εξαιτίας της αύξησης των αφίξεων ή για την προσήκουσα ολοκλήρωση των διαδικασιών αυτών και ιδίως σε περίπτωση προσώπων που ανήκουν σε ευάλωτες ομάδες», επαναλαμβάνεται, «μ</w:t>
      </w:r>
      <w:r>
        <w:rPr>
          <w:rFonts w:eastAsia="Times New Roman"/>
          <w:szCs w:val="24"/>
        </w:rPr>
        <w:t xml:space="preserve">πορεί με απόφασή του να παραπέμπει τον πολίτη τρίτης χώρας ή ανιθαγενή σε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ποδοχής και </w:t>
      </w:r>
      <w:r>
        <w:rPr>
          <w:rFonts w:eastAsia="Times New Roman"/>
          <w:szCs w:val="24"/>
        </w:rPr>
        <w:t>τ</w:t>
      </w:r>
      <w:r>
        <w:rPr>
          <w:rFonts w:eastAsia="Times New Roman"/>
          <w:szCs w:val="24"/>
        </w:rPr>
        <w:t xml:space="preserve">αυτοποίησης στην ενδοχώρα». </w:t>
      </w:r>
    </w:p>
    <w:p w14:paraId="5E0BEBC8" w14:textId="77777777" w:rsidR="003003D5" w:rsidRDefault="00646F6D">
      <w:pPr>
        <w:spacing w:after="0" w:line="600" w:lineRule="auto"/>
        <w:ind w:firstLine="720"/>
        <w:jc w:val="both"/>
        <w:rPr>
          <w:rFonts w:eastAsia="Times New Roman"/>
          <w:szCs w:val="24"/>
        </w:rPr>
      </w:pPr>
      <w:r>
        <w:rPr>
          <w:rFonts w:eastAsia="Times New Roman"/>
          <w:szCs w:val="24"/>
        </w:rPr>
        <w:t xml:space="preserve">Συνεπώς βλέπετε ότι το </w:t>
      </w:r>
      <w:r>
        <w:rPr>
          <w:rFonts w:eastAsia="Times New Roman"/>
          <w:szCs w:val="24"/>
        </w:rPr>
        <w:t>δ</w:t>
      </w:r>
      <w:r>
        <w:rPr>
          <w:rFonts w:eastAsia="Times New Roman"/>
          <w:szCs w:val="24"/>
        </w:rPr>
        <w:t xml:space="preserve">ίκαιο της κατάστασης ανάγκης, το οποίο είναι </w:t>
      </w:r>
      <w:r>
        <w:rPr>
          <w:rFonts w:eastAsia="Times New Roman"/>
          <w:szCs w:val="24"/>
        </w:rPr>
        <w:t>δ</w:t>
      </w:r>
      <w:r>
        <w:rPr>
          <w:rFonts w:eastAsia="Times New Roman"/>
          <w:szCs w:val="24"/>
        </w:rPr>
        <w:t xml:space="preserve">ιεθνείς </w:t>
      </w:r>
      <w:r>
        <w:rPr>
          <w:rFonts w:eastAsia="Times New Roman"/>
          <w:szCs w:val="24"/>
        </w:rPr>
        <w:t>κ</w:t>
      </w:r>
      <w:r>
        <w:rPr>
          <w:rFonts w:eastAsia="Times New Roman"/>
          <w:szCs w:val="24"/>
        </w:rPr>
        <w:t>ανόνες, αλλά προβλέπεται και από το Δίκαιο της Ευρωπα</w:t>
      </w:r>
      <w:r>
        <w:rPr>
          <w:rFonts w:eastAsia="Times New Roman"/>
          <w:szCs w:val="24"/>
        </w:rPr>
        <w:t>ϊκής Ένωσης, το προβλέπει αυτό και υπάρχει αυτή η δυνατότητα.</w:t>
      </w:r>
    </w:p>
    <w:p w14:paraId="5E0BEBC9" w14:textId="77777777" w:rsidR="003003D5" w:rsidRDefault="00646F6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E0BEBCA" w14:textId="77777777" w:rsidR="003003D5" w:rsidRDefault="00646F6D">
      <w:pPr>
        <w:spacing w:after="0" w:line="600" w:lineRule="auto"/>
        <w:ind w:firstLine="720"/>
        <w:jc w:val="both"/>
        <w:rPr>
          <w:rFonts w:eastAsia="Times New Roman"/>
          <w:szCs w:val="24"/>
        </w:rPr>
      </w:pPr>
      <w:r>
        <w:rPr>
          <w:rFonts w:eastAsia="Times New Roman"/>
          <w:szCs w:val="24"/>
        </w:rPr>
        <w:t xml:space="preserve">Κύριε Πρόεδρε, θα κάνω κι εγώ χρήση της δευτερολογίας μου. </w:t>
      </w:r>
    </w:p>
    <w:p w14:paraId="5E0BEBCB" w14:textId="77777777" w:rsidR="003003D5" w:rsidRDefault="00646F6D">
      <w:pPr>
        <w:spacing w:after="0" w:line="600" w:lineRule="auto"/>
        <w:ind w:firstLine="720"/>
        <w:jc w:val="both"/>
        <w:rPr>
          <w:rFonts w:eastAsia="Times New Roman"/>
          <w:szCs w:val="24"/>
        </w:rPr>
      </w:pPr>
      <w:r>
        <w:rPr>
          <w:rFonts w:eastAsia="Times New Roman"/>
          <w:szCs w:val="24"/>
        </w:rPr>
        <w:lastRenderedPageBreak/>
        <w:t>Κυρίες και κύριοι συνάδελφοι, πριν δύο εβδομάδες π</w:t>
      </w:r>
      <w:r>
        <w:rPr>
          <w:rFonts w:eastAsia="Times New Roman"/>
          <w:szCs w:val="24"/>
        </w:rPr>
        <w:t>ερίπου, έλαβε χώρα μια ευρεία σύσκεψη στο Μέγαρο Μαξίμου, υπό τον κ. Φλαμπουράρη, παρουσία εκπροσώπων και φορέων από το νησί μας, τη Λέσβο, προκειμένου να ληφθούν άμεσα μέτρα για την αποσυμφόρηση του νησιού.</w:t>
      </w:r>
    </w:p>
    <w:p w14:paraId="5E0BEBC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Κατά τη σύσκεψη αυτή συμφωνήθηκαν, μεταξύ άλλων </w:t>
      </w:r>
      <w:r>
        <w:rPr>
          <w:rFonts w:eastAsia="Times New Roman" w:cs="Times New Roman"/>
          <w:szCs w:val="24"/>
        </w:rPr>
        <w:t>και τα εξής: Η αποσυμφόρηση της Λέσβου, η επιτάχυνση των διαδικασιών των επιτροπών ασύλου</w:t>
      </w:r>
      <w:r>
        <w:rPr>
          <w:rFonts w:eastAsia="Times New Roman" w:cs="Times New Roman"/>
          <w:szCs w:val="24"/>
        </w:rPr>
        <w:t>,</w:t>
      </w:r>
      <w:r>
        <w:rPr>
          <w:rFonts w:eastAsia="Times New Roman" w:cs="Times New Roman"/>
          <w:szCs w:val="24"/>
        </w:rPr>
        <w:t xml:space="preserve"> έτσι ώστε μετά την ταυτοποίηση να γίνεται άμεσα ο διαχωρισμός εν δυνάμει προσφύγων και οικονομικών μεταναστών, η συνεχής και με ένταση παρακολούθηση των προσφυγικών </w:t>
      </w:r>
      <w:r>
        <w:rPr>
          <w:rFonts w:eastAsia="Times New Roman" w:cs="Times New Roman"/>
          <w:szCs w:val="24"/>
        </w:rPr>
        <w:t>και μεταναστευτικών ροών από την Τουρκία, ο αποτελεσματικός έλεγχος των ΜΚΟ, που πρέπει πάντοτε η άδεια λειτουργίας αλλά και ελέγχου των δημοσιονομικών συνεπειών από τη λειτουργία τους να είναι υπό τον έλεγχο του αρμόδιου Υπουργού, αλλά σε συνεννόηση και κ</w:t>
      </w:r>
      <w:r>
        <w:rPr>
          <w:rFonts w:eastAsia="Times New Roman" w:cs="Times New Roman"/>
          <w:szCs w:val="24"/>
        </w:rPr>
        <w:t xml:space="preserve">ατόπιν αδείας του </w:t>
      </w:r>
      <w:r>
        <w:rPr>
          <w:rFonts w:eastAsia="Times New Roman" w:cs="Times New Roman"/>
          <w:szCs w:val="24"/>
        </w:rPr>
        <w:t>δ</w:t>
      </w:r>
      <w:r>
        <w:rPr>
          <w:rFonts w:eastAsia="Times New Roman" w:cs="Times New Roman"/>
          <w:szCs w:val="24"/>
        </w:rPr>
        <w:t xml:space="preserve">ήμου και της </w:t>
      </w:r>
      <w:r>
        <w:rPr>
          <w:rFonts w:eastAsia="Times New Roman" w:cs="Times New Roman"/>
          <w:szCs w:val="24"/>
        </w:rPr>
        <w:t>π</w:t>
      </w:r>
      <w:r>
        <w:rPr>
          <w:rFonts w:eastAsia="Times New Roman" w:cs="Times New Roman"/>
          <w:szCs w:val="24"/>
        </w:rPr>
        <w:t xml:space="preserve">εριφέρειας -ταυτόχρονη και ισόχρονη, θα λέγαμε, για να υπάρχει δέσμευση- και βεβαίως μέτρα ανακούφισης των νησιωτών, όπως είναι ο μειωμένος </w:t>
      </w:r>
      <w:r>
        <w:rPr>
          <w:rFonts w:eastAsia="Times New Roman" w:cs="Times New Roman"/>
          <w:szCs w:val="24"/>
        </w:rPr>
        <w:t>φ</w:t>
      </w:r>
      <w:r>
        <w:rPr>
          <w:rFonts w:eastAsia="Times New Roman" w:cs="Times New Roman"/>
          <w:szCs w:val="24"/>
        </w:rPr>
        <w:t xml:space="preserve">όρος </w:t>
      </w:r>
      <w:r>
        <w:rPr>
          <w:rFonts w:eastAsia="Times New Roman" w:cs="Times New Roman"/>
          <w:szCs w:val="24"/>
        </w:rPr>
        <w:t>π</w:t>
      </w:r>
      <w:r>
        <w:rPr>
          <w:rFonts w:eastAsia="Times New Roman" w:cs="Times New Roman"/>
          <w:szCs w:val="24"/>
        </w:rPr>
        <w:t xml:space="preserve">ροστιθέμενης </w:t>
      </w:r>
      <w:r>
        <w:rPr>
          <w:rFonts w:eastAsia="Times New Roman" w:cs="Times New Roman"/>
          <w:szCs w:val="24"/>
        </w:rPr>
        <w:t>α</w:t>
      </w:r>
      <w:r>
        <w:rPr>
          <w:rFonts w:eastAsia="Times New Roman" w:cs="Times New Roman"/>
          <w:szCs w:val="24"/>
        </w:rPr>
        <w:t xml:space="preserve">ξίας, όπως ανέφερε και ο κ. Κόνσολας. </w:t>
      </w:r>
    </w:p>
    <w:p w14:paraId="5E0BEBC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Μπορούμε σήμερα να μάθο</w:t>
      </w:r>
      <w:r>
        <w:rPr>
          <w:rFonts w:eastAsia="Times New Roman" w:cs="Times New Roman"/>
          <w:szCs w:val="24"/>
        </w:rPr>
        <w:t>υμε τι ακριβώς έχετε επιτύχει ή σχεδιάσει μέσα σε αυτό το διάστημα που μεσολάβησε, κύριε Υπουργέ; Αντιλαμβάνομαι ότι ο χρόνος ήταν πολύ λίγος από τότε. Έχει περάσει μια εβδομάδα μόνο. Όμως, οφείλετε κι εσείς να αντιληφθείτε ότι και η κατάσταση στα νησιά το</w:t>
      </w:r>
      <w:r>
        <w:rPr>
          <w:rFonts w:eastAsia="Times New Roman" w:cs="Times New Roman"/>
          <w:szCs w:val="24"/>
        </w:rPr>
        <w:t xml:space="preserve">υ </w:t>
      </w:r>
      <w:r>
        <w:rPr>
          <w:rFonts w:eastAsia="Times New Roman" w:cs="Times New Roman"/>
          <w:szCs w:val="24"/>
        </w:rPr>
        <w:t>β</w:t>
      </w:r>
      <w:r>
        <w:rPr>
          <w:rFonts w:eastAsia="Times New Roman" w:cs="Times New Roman"/>
          <w:szCs w:val="24"/>
        </w:rPr>
        <w:t>ορείου Αιγαίου έχει φτάσει ήδη στο απροχώρητο. Είναι ανάγκη να ληφθούν άμεσα μέτρα τώρα. Δεν υπάρχει άλλος χρόνος. Ήδη οι συμπολίτες μας έχουν αρχίσει να ξεσηκώνονται και να διαμαρτύρονται για το χάος που επικρατεί στα νησιά και ιδιαίτερα στα κέντρα φιλ</w:t>
      </w:r>
      <w:r>
        <w:rPr>
          <w:rFonts w:eastAsia="Times New Roman" w:cs="Times New Roman"/>
          <w:szCs w:val="24"/>
        </w:rPr>
        <w:t>οξενίας, τα οποία παρεμπιπτόντως εδώ και καιρό φιλοξενούν διπλάσιο και τριπλάσιο αριθμό μεταναστών προσφύγων, πολύ περισσότερους από τις δυνατότητες της φιλοξενίας που υπάρχουν. Τα ξέρετε πολύ καλά, γιατί έχετε επισκεφθεί και πρόσφατα τη Λέσβο. Έχετε κάποι</w:t>
      </w:r>
      <w:r>
        <w:rPr>
          <w:rFonts w:eastAsia="Times New Roman" w:cs="Times New Roman"/>
          <w:szCs w:val="24"/>
        </w:rPr>
        <w:t xml:space="preserve">ο σχεδιασμό γι’ αυτό; </w:t>
      </w:r>
    </w:p>
    <w:p w14:paraId="5E0BEBC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Νομίζω ότι όχι μόνο σχέδιο δεν υπάρχει, αλλά αντίθετα την ίδια ώρα που ήμασταν στο Μαξίμου –προσέξτε το αυτό- ταξιδιωτικός πράκτορας ονόματι Ξυλούρης έψαχνε να βρει διαθέσιμα ξενοδοχεία στη </w:t>
      </w:r>
      <w:r>
        <w:rPr>
          <w:rFonts w:eastAsia="Times New Roman" w:cs="Times New Roman"/>
          <w:szCs w:val="24"/>
        </w:rPr>
        <w:lastRenderedPageBreak/>
        <w:t xml:space="preserve">Λέσβο για λογαριασμό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για φιλοξενία μεταναστών και μάλιστα με δελεαστικούς όρους. </w:t>
      </w:r>
    </w:p>
    <w:p w14:paraId="5E0BEBC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Καταθέτω το σχετικό έγγραφο για τα Πρακτικά προς γνώση και του κυρίου Υπουργού και των κυρίων συναδέλφων. </w:t>
      </w:r>
    </w:p>
    <w:p w14:paraId="5E0BEBD0" w14:textId="77777777" w:rsidR="003003D5" w:rsidRDefault="00646F6D">
      <w:pPr>
        <w:spacing w:after="0" w:line="600" w:lineRule="auto"/>
        <w:ind w:firstLine="720"/>
        <w:jc w:val="both"/>
        <w:rPr>
          <w:rFonts w:eastAsia="Times New Roman"/>
          <w:szCs w:val="24"/>
        </w:rPr>
      </w:pPr>
      <w:r>
        <w:rPr>
          <w:rFonts w:eastAsia="Times New Roman"/>
          <w:szCs w:val="24"/>
        </w:rPr>
        <w:t>(Στο σημείο αυτό ο Βουλευτής κ. Χαράλαμπος Αθανασίου καταθέτει για τα Πρακτικ</w:t>
      </w:r>
      <w:r>
        <w:rPr>
          <w:rFonts w:eastAsia="Times New Roman"/>
          <w:szCs w:val="24"/>
        </w:rPr>
        <w:t>ά το προαναφερθέν έγγραφο, το οποίο βρίσκεται στο αρχείο του Τμήματος Γραμματείας της Διεύθυνσης Στενογραφίας και  Πρακτικών της Βουλής)</w:t>
      </w:r>
    </w:p>
    <w:p w14:paraId="5E0BEBD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Διερωτώμαι μήπως οι καταγγελίες του Βουδούρη, στις οποίες αναφέρθηκε ο κ. Κουμουτσάκος και ο κ. Κόνσολας, έχουν σχέση; </w:t>
      </w:r>
      <w:r>
        <w:rPr>
          <w:rFonts w:eastAsia="Times New Roman" w:cs="Times New Roman"/>
          <w:szCs w:val="24"/>
        </w:rPr>
        <w:t xml:space="preserve">Δεν θέλω να πω αν έχουν σχέση προσωπικά μαζί σας, είναι κάτι το οποίο δεν μας αφορά, αλλά οπωσδήποτε έχει σχέση με την κυβερνητική πολιτική. </w:t>
      </w:r>
    </w:p>
    <w:p w14:paraId="5E0BEBD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Δεν σας άκουσα. Μπορείτε να επα</w:t>
      </w:r>
      <w:r>
        <w:rPr>
          <w:rFonts w:eastAsia="Times New Roman" w:cs="Times New Roman"/>
          <w:szCs w:val="24"/>
        </w:rPr>
        <w:t xml:space="preserve">ναλάβετε; </w:t>
      </w:r>
    </w:p>
    <w:p w14:paraId="5E0BEBD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Λέω μήπως όλη αυτή η διαδικασία και το έγγραφο που κατέθεσα για τον πράκτορα Ξυλούρη, έχουν σχέση με τις σκιές, τις οποίες ανέφερε ο κ. Βουδούρης,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για την πολιτική της Κυβέρνησης. Και δεν θέλω να κάνω </w:t>
      </w:r>
      <w:r>
        <w:rPr>
          <w:rFonts w:eastAsia="Times New Roman" w:cs="Times New Roman"/>
          <w:szCs w:val="24"/>
        </w:rPr>
        <w:t xml:space="preserve">προσωπικές αιχμές, ότι δηλαδή σας αφορούν –είναι κάτι προς διερεύνηση- αφορούν όμως οπωσδήποτε την κυβερνητική πολιτική στο ζήτημα αυτό της λειτουργίας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w:t>
      </w:r>
    </w:p>
    <w:p w14:paraId="5E0BEBD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Κι εγώ θέλω να σας ρωτήσω, κύριε Υπουργέ, το εξής: Γνωρίζατε αυτή την π</w:t>
      </w:r>
      <w:r>
        <w:rPr>
          <w:rFonts w:eastAsia="Times New Roman" w:cs="Times New Roman"/>
          <w:szCs w:val="24"/>
        </w:rPr>
        <w:t xml:space="preserve">ρωτοβουλία του Ξυλούρη και τις ενέργειες που έκαναν, οι οποίες είναι –προσέξτε- δύο μέρες πριν από τη σύσκεψη στο Μέγαρο Μαξίμου. Ο ίδιος δηλώνει ότι ήταν εν γνώσει σας και ότι σύντομα θα είχε και την άδεια για να γίνει αυτή η διασπορά σε όλη τη Λέσβο των </w:t>
      </w:r>
      <w:r>
        <w:rPr>
          <w:rFonts w:eastAsia="Times New Roman" w:cs="Times New Roman"/>
          <w:szCs w:val="24"/>
        </w:rPr>
        <w:t xml:space="preserve">προσφύγων και των μεταναστών. </w:t>
      </w:r>
    </w:p>
    <w:p w14:paraId="5E0BEBD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Αν ναι, αν δηλαδή ήταν σε γνώση σας, τότε ήταν εμπαιγμός η σύσκεψη του Μαξίμου και μας υποτιμά όλους και εσάς ως διοργανωτές κι εμάς ως συμμετέχοντες. Αν δεν ήταν σε γνώση σας, τότε οι ΜΚΟ τι είναι; Δρουν ως κράτος εν κράτει,</w:t>
      </w:r>
      <w:r>
        <w:rPr>
          <w:rFonts w:eastAsia="Times New Roman" w:cs="Times New Roman"/>
          <w:szCs w:val="24"/>
        </w:rPr>
        <w:t xml:space="preserve"> εν αγνοία του κυρίαρχου ελληνικού κράτους; Ή όλα </w:t>
      </w:r>
      <w:r>
        <w:rPr>
          <w:rFonts w:eastAsia="Times New Roman" w:cs="Times New Roman"/>
          <w:szCs w:val="24"/>
        </w:rPr>
        <w:t xml:space="preserve">γίνονται εν </w:t>
      </w:r>
      <w:r>
        <w:rPr>
          <w:rFonts w:eastAsia="Times New Roman" w:cs="Times New Roman"/>
          <w:szCs w:val="24"/>
        </w:rPr>
        <w:t xml:space="preserve">γνώση </w:t>
      </w:r>
      <w:r>
        <w:rPr>
          <w:rFonts w:eastAsia="Times New Roman" w:cs="Times New Roman"/>
          <w:szCs w:val="24"/>
        </w:rPr>
        <w:lastRenderedPageBreak/>
        <w:t>και με την ανοχή της Κυβέρνησης; Πάντως, ο ίδιος ο κ. Ξυλούρης ισχυρίζεται –όπως με πληροφορούν από τη Μυτιλήνη- ότι για τις ενέργειες του αυτές είχε την άδεια και την προτροπή της Κυβέρνη</w:t>
      </w:r>
      <w:r>
        <w:rPr>
          <w:rFonts w:eastAsia="Times New Roman" w:cs="Times New Roman"/>
          <w:szCs w:val="24"/>
        </w:rPr>
        <w:t xml:space="preserve">σης. </w:t>
      </w:r>
    </w:p>
    <w:p w14:paraId="5E0BEBD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θέλουμε μια απάντηση όχι τόσο εγώ προσωπικά, όσο ο λεσβιακός λαός πάνω στο θέμα αυτό, γιατί η κατάσταση είναι έκρυθμη. </w:t>
      </w:r>
    </w:p>
    <w:p w14:paraId="5E0BEBD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Τελειώνοντας την πρωτολογία μου, θα μπορούσατε να μου πείτε τι μέτρα σκοπεύετε να λάβετε για την οικονομική ανάταση των νησιών μας και ειδικά της Λέσβου; Επ’ αυτού δεν έχουμε ακούσει τίποτα το συγκεκριμένο, μόνο λόγια βεβαίως. Από πολιτικές πράξεις, από υλ</w:t>
      </w:r>
      <w:r>
        <w:rPr>
          <w:rFonts w:eastAsia="Times New Roman" w:cs="Times New Roman"/>
          <w:szCs w:val="24"/>
        </w:rPr>
        <w:t xml:space="preserve">οποιήσεις μέτρων έχετε κάτι να μας αναφέρετε; Διότι είναι πλέον ευρέως αντιληπτό ότι σε θέματα που θεωρείτε καίρια για την πολιτική σας, για παράδειγμα τις τηλεοπτικές άδειες, οι τροπολογίες κατατίθενται σε μια νύχτα, ενώ για τα προβλήματα των νησιών μας, </w:t>
      </w:r>
      <w:r>
        <w:rPr>
          <w:rFonts w:eastAsia="Times New Roman" w:cs="Times New Roman"/>
          <w:szCs w:val="24"/>
        </w:rPr>
        <w:t xml:space="preserve">δεν έχετε κάνει κάτι το οποίο να ανακουφίζει τους κατοίκους. </w:t>
      </w:r>
    </w:p>
    <w:p w14:paraId="5E0BEBD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Αν θέλετε, ολοκληρώστε τη σκέψη σας, κύριε Αθανασίου, σας παρακαλώ. </w:t>
      </w:r>
    </w:p>
    <w:p w14:paraId="5E0BEBD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Παράλληλα κινδυνεύει και η ασφάλεια των πολιτών. Αρκεί </w:t>
      </w:r>
      <w:r>
        <w:rPr>
          <w:rFonts w:eastAsia="Times New Roman" w:cs="Times New Roman"/>
          <w:szCs w:val="24"/>
        </w:rPr>
        <w:t>να</w:t>
      </w:r>
      <w:r>
        <w:rPr>
          <w:rFonts w:eastAsia="Times New Roman" w:cs="Times New Roman"/>
          <w:szCs w:val="24"/>
        </w:rPr>
        <w:t xml:space="preserve"> σας πω, σε </w:t>
      </w:r>
      <w:r>
        <w:rPr>
          <w:rFonts w:eastAsia="Times New Roman" w:cs="Times New Roman"/>
          <w:szCs w:val="24"/>
        </w:rPr>
        <w:t xml:space="preserve">συνέχεια των επανειλημμένων επεισοδίων που δημιουργούνται κάθε μέρα, ειδικά στο κέντρο της πόλης, αλλά και στο Καρά Τεπέ και στη Μόρια η κατάσταση είναι τόσο έκρυθμη που υπάρχει μεγάλη ανησυχία –και τα ξέρετε πολύ καλά- από τις καταστάσεις αυτές. </w:t>
      </w:r>
    </w:p>
    <w:p w14:paraId="5E0BEBD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Χθες μάλ</w:t>
      </w:r>
      <w:r>
        <w:rPr>
          <w:rFonts w:eastAsia="Times New Roman" w:cs="Times New Roman"/>
          <w:szCs w:val="24"/>
        </w:rPr>
        <w:t>ιστα μετανάστες έβαλαν φωτιά σε μια μεγάλη νταλίκα με ζωοτροφές πίσω από το κάστρο της Μυτιλήνης. Έγιναν βεβαίως προσαγωγές και εξετάζονται από τις ανακριτικές αρχές. Αυτή τη στιγμή που μιλάμε υπάρχει μεγάλη εξέγερση και συνεχίζεται στη Μόρια με μεγάλες κα</w:t>
      </w:r>
      <w:r>
        <w:rPr>
          <w:rFonts w:eastAsia="Times New Roman" w:cs="Times New Roman"/>
          <w:szCs w:val="24"/>
        </w:rPr>
        <w:t xml:space="preserve">ταστροφές και φθορές. </w:t>
      </w:r>
    </w:p>
    <w:p w14:paraId="5E0BEBD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Καταθέτω εδώ δέκα σχετικές φωτογραφίες πρόσφατες</w:t>
      </w:r>
      <w:r>
        <w:rPr>
          <w:rFonts w:eastAsia="Times New Roman" w:cs="Times New Roman"/>
          <w:szCs w:val="24"/>
        </w:rPr>
        <w:t>, οι οποίες ελήφθησαν</w:t>
      </w:r>
      <w:r>
        <w:rPr>
          <w:rFonts w:eastAsia="Times New Roman" w:cs="Times New Roman"/>
          <w:szCs w:val="24"/>
        </w:rPr>
        <w:t xml:space="preserve"> πριν από λίγη ώρα. </w:t>
      </w:r>
    </w:p>
    <w:p w14:paraId="5E0BEBDC" w14:textId="77777777" w:rsidR="003003D5" w:rsidRDefault="00646F6D">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Χαράλαμπος Αθανασίου  </w:t>
      </w:r>
      <w:r>
        <w:rPr>
          <w:rFonts w:eastAsia="Times New Roman"/>
          <w:szCs w:val="24"/>
        </w:rPr>
        <w:t xml:space="preserve">καταθέτει για τα Πρακτικά τις προαναφερθείσες φωτογραφίες, οι οποίες βρίσκονται στο </w:t>
      </w:r>
      <w:r>
        <w:rPr>
          <w:rFonts w:eastAsia="Times New Roman"/>
          <w:szCs w:val="24"/>
        </w:rPr>
        <w:t>α</w:t>
      </w:r>
      <w:r>
        <w:rPr>
          <w:rFonts w:eastAsia="Times New Roman"/>
          <w:szCs w:val="24"/>
        </w:rPr>
        <w:t>ρχεί</w:t>
      </w:r>
      <w:r>
        <w:rPr>
          <w:rFonts w:eastAsia="Times New Roman"/>
          <w:szCs w:val="24"/>
        </w:rPr>
        <w:t>ο του Τμήματος Γραμματείας της Διεύθυνσης Στενογραφίας και Πρακτικών της Βουλής)</w:t>
      </w:r>
    </w:p>
    <w:p w14:paraId="5E0BEBDD" w14:textId="77777777" w:rsidR="003003D5" w:rsidRDefault="00646F6D">
      <w:pPr>
        <w:spacing w:after="0" w:line="600" w:lineRule="auto"/>
        <w:ind w:firstLine="720"/>
        <w:jc w:val="both"/>
        <w:rPr>
          <w:rFonts w:eastAsia="Times New Roman"/>
          <w:szCs w:val="24"/>
        </w:rPr>
      </w:pPr>
      <w:r>
        <w:rPr>
          <w:rFonts w:eastAsia="Times New Roman"/>
          <w:szCs w:val="24"/>
        </w:rPr>
        <w:lastRenderedPageBreak/>
        <w:t xml:space="preserve">Κύριε Υπουργέ, γνωρίζετε ότι </w:t>
      </w:r>
      <w:r>
        <w:rPr>
          <w:rFonts w:eastAsia="Times New Roman"/>
          <w:szCs w:val="24"/>
        </w:rPr>
        <w:t>οι</w:t>
      </w:r>
      <w:r>
        <w:rPr>
          <w:rFonts w:eastAsia="Times New Roman"/>
          <w:szCs w:val="24"/>
        </w:rPr>
        <w:t xml:space="preserve"> τουριστικές </w:t>
      </w:r>
      <w:r>
        <w:rPr>
          <w:rFonts w:eastAsia="Times New Roman"/>
          <w:szCs w:val="24"/>
        </w:rPr>
        <w:t xml:space="preserve">αφίξεις </w:t>
      </w:r>
      <w:r>
        <w:rPr>
          <w:rFonts w:eastAsia="Times New Roman"/>
          <w:szCs w:val="24"/>
        </w:rPr>
        <w:t>στη Λέσβο έχουν μειωθεί φέτος γύρω στο 70%, ότι η οικονομία του νησιού έχει καταστραφεί και ότι καταργήσατε κάθε έννοια νησ</w:t>
      </w:r>
      <w:r>
        <w:rPr>
          <w:rFonts w:eastAsia="Times New Roman"/>
          <w:szCs w:val="24"/>
        </w:rPr>
        <w:t>ιωτικότητας; Όλα αυτά αποκλείεται να μην τα γνωρίζετε. Τα γνωρίζουν μάλιστα και οι Βουλευτές σας, οι οποίοι κατάγονται από τα νησιά μας, οι οποίοι δεν κάνουν τίποτα άλλο παρά να χαρακτηρίζουν ακροδεξιούς και ξενοφοβικούς απλούς πολίτες που διαμαρτύρονται ε</w:t>
      </w:r>
      <w:r>
        <w:rPr>
          <w:rFonts w:eastAsia="Times New Roman"/>
          <w:szCs w:val="24"/>
        </w:rPr>
        <w:t>ιρηνικά και χωρίς βία, ανθρώπους που η καθημερινότητ</w:t>
      </w:r>
      <w:r>
        <w:rPr>
          <w:rFonts w:eastAsia="Times New Roman"/>
          <w:szCs w:val="24"/>
        </w:rPr>
        <w:t>ά</w:t>
      </w:r>
      <w:r>
        <w:rPr>
          <w:rFonts w:eastAsia="Times New Roman"/>
          <w:szCs w:val="24"/>
        </w:rPr>
        <w:t xml:space="preserve"> τους άλλαξε ραγδαία, που φοβούνται από τα καθημερινά επεισόδια και ότι η ζωή τους καταστρέφεται μαζί με την οικονομία τους. Εν τούτοις, το πρόβλημα παραμένει. </w:t>
      </w:r>
    </w:p>
    <w:p w14:paraId="5E0BEBDE"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Αθανασίου, έχετε υπερβεί κατά πολύ τον χρόνο. </w:t>
      </w:r>
    </w:p>
    <w:p w14:paraId="5E0BEBDF"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Τελειώνω, κύριε Πρόεδρε, σε δευτερόλεπτα. </w:t>
      </w:r>
    </w:p>
    <w:p w14:paraId="5E0BEBE0"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Θα κάνω μια επισήμανση: Το έτος 2014, όταν μαινόταν ο πόλεμος στη Συρία, στη χώρα μας εισήλθαν περίπου εβδομήντα επτά με εβδομήντα οκτώ χι</w:t>
      </w:r>
      <w:r>
        <w:rPr>
          <w:rFonts w:eastAsia="Times New Roman" w:cs="Times New Roman"/>
          <w:szCs w:val="24"/>
        </w:rPr>
        <w:t xml:space="preserve">λιάδες μετανάστες. Το 2015 εισήλθαν στην Ελλάδα οκτακόσιες είκοσι πέντε χιλιάδες, εκ των οποίων οι πεντακόσιες πέντε χιλιάδες στη Λέσβο. Τους περιθάλψαμε και αποδείξαμε ότι </w:t>
      </w:r>
      <w:r>
        <w:rPr>
          <w:rFonts w:eastAsia="Times New Roman" w:cs="Times New Roman"/>
          <w:szCs w:val="24"/>
        </w:rPr>
        <w:t>οι</w:t>
      </w:r>
      <w:r>
        <w:rPr>
          <w:rFonts w:eastAsia="Times New Roman" w:cs="Times New Roman"/>
          <w:szCs w:val="24"/>
        </w:rPr>
        <w:t xml:space="preserve"> Λέσβιοι ούτε ρατσιστές </w:t>
      </w:r>
      <w:r>
        <w:rPr>
          <w:rFonts w:eastAsia="Times New Roman" w:cs="Times New Roman"/>
          <w:szCs w:val="24"/>
        </w:rPr>
        <w:t xml:space="preserve">είμαστε </w:t>
      </w:r>
      <w:r>
        <w:rPr>
          <w:rFonts w:eastAsia="Times New Roman" w:cs="Times New Roman"/>
          <w:szCs w:val="24"/>
        </w:rPr>
        <w:t xml:space="preserve">ούτε διακατεχόμαστε από σύνδρομα ξενοφοβίας. </w:t>
      </w:r>
    </w:p>
    <w:p w14:paraId="5E0BEBE1"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2016 έχουμε πράγματι, όπως είπατε και μάλιστα με καμάρι όπως και άλλοι συνάδελφοί σας, μειωμένες ροές από την Τουρκία. Αυτό είναι πράγματι αλήθεια. Όμως, που οφείλεται; Δεν οφείλεται οπωσδήποτε στις συντονισμένες ενέργειες της ελληνικής Κυβέρνησης, αλλά στ</w:t>
      </w:r>
      <w:r>
        <w:rPr>
          <w:rFonts w:eastAsia="Times New Roman" w:cs="Times New Roman"/>
          <w:szCs w:val="24"/>
        </w:rPr>
        <w:t xml:space="preserve">ο γεγονός ότι η Τουρκία προσπαθεί να μπει σε καθεστώς ελεύθερης βίζας και για αυτό το καθεστώς πιέζει. </w:t>
      </w:r>
    </w:p>
    <w:p w14:paraId="5E0BEBE2"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0BEBE3"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Αθανασίου. </w:t>
      </w:r>
    </w:p>
    <w:p w14:paraId="5E0BEBE4"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μια ανακοίνωση προς το Σώμα: </w:t>
      </w:r>
    </w:p>
    <w:p w14:paraId="5E0BEBE5"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Πρώτον, οι Υπουργοί Εθ</w:t>
      </w:r>
      <w:r>
        <w:rPr>
          <w:rFonts w:eastAsia="Times New Roman" w:cs="Times New Roman"/>
          <w:szCs w:val="24"/>
        </w:rPr>
        <w:t xml:space="preserve">νικής Άμυνας, Οικονομικών, Εξωτερικών και Οικονομίας, Ανάπτυξης και Τουρισμού κατέθεσαν σήμερα, </w:t>
      </w:r>
      <w:r>
        <w:rPr>
          <w:rFonts w:eastAsia="Times New Roman" w:cs="Times New Roman"/>
          <w:szCs w:val="24"/>
        </w:rPr>
        <w:t xml:space="preserve">στις </w:t>
      </w:r>
      <w:r>
        <w:rPr>
          <w:rFonts w:eastAsia="Times New Roman" w:cs="Times New Roman"/>
          <w:szCs w:val="24"/>
        </w:rPr>
        <w:t>24</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σχέδιο νόμου: «Κύρωση της Τροποποίησης υπ' αριθμ</w:t>
      </w:r>
      <w:r>
        <w:rPr>
          <w:rFonts w:eastAsia="Times New Roman" w:cs="Times New Roman"/>
          <w:szCs w:val="24"/>
        </w:rPr>
        <w:t>όν</w:t>
      </w:r>
      <w:r>
        <w:rPr>
          <w:rFonts w:eastAsia="Times New Roman" w:cs="Times New Roman"/>
          <w:szCs w:val="24"/>
        </w:rPr>
        <w:t xml:space="preserve"> 2 στη Συμφωνία Διοικητικής Φύσης μεταξύ του Υπουργείου Άμυνας της Γαλλικής Δημοκρατίας και τ</w:t>
      </w:r>
      <w:r>
        <w:rPr>
          <w:rFonts w:eastAsia="Times New Roman" w:cs="Times New Roman"/>
          <w:szCs w:val="24"/>
        </w:rPr>
        <w:t xml:space="preserve">ου Υπουργείου Εθνικής Άμυνας της Ελληνικής Δημοκρατίας περί συνεργασίας στο πλαίσιο Τεχνολογικού Συστήματος Επίδειξης μη Επανδρωμένου Μαχητικού Αεροσκάφους (Vehicule Aerien de Combat sans Pilote, UCAV)» </w:t>
      </w:r>
    </w:p>
    <w:p w14:paraId="5E0BEBE6"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Δεύτερον, οι Υπουργοί Εθνικής Άμυνας, Οικονομικών κα</w:t>
      </w:r>
      <w:r>
        <w:rPr>
          <w:rFonts w:eastAsia="Times New Roman" w:cs="Times New Roman"/>
          <w:szCs w:val="24"/>
        </w:rPr>
        <w:t xml:space="preserve">ι Εξωτερικών κατέθεσαν σήμερα, </w:t>
      </w:r>
      <w:r>
        <w:rPr>
          <w:rFonts w:eastAsia="Times New Roman" w:cs="Times New Roman"/>
          <w:szCs w:val="24"/>
        </w:rPr>
        <w:t xml:space="preserve">στις </w:t>
      </w:r>
      <w:r>
        <w:rPr>
          <w:rFonts w:eastAsia="Times New Roman" w:cs="Times New Roman"/>
          <w:szCs w:val="24"/>
        </w:rPr>
        <w:t>24</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σχέδιο νόμου: «Κύρωση της Τεχνικής Συμφωνίας ανάμεσα στο Υπουργείο Εθνικής Άμυνας της Ελληνικής Δημοκρατίας, το Υπουργείο Άμυνας της Ιταλικής Δημοκρατίας, τον Υπουργό Εθνικής Άμυνας της Δημοκρατίας της Πολωνί</w:t>
      </w:r>
      <w:r>
        <w:rPr>
          <w:rFonts w:eastAsia="Times New Roman" w:cs="Times New Roman"/>
          <w:szCs w:val="24"/>
        </w:rPr>
        <w:t xml:space="preserve">ας, τον Αρχηγό του Γενικού Επιτελείου της Δημοκρατίας της Τουρκίας </w:t>
      </w:r>
      <w:r>
        <w:rPr>
          <w:rFonts w:eastAsia="Times New Roman" w:cs="Times New Roman"/>
          <w:szCs w:val="24"/>
        </w:rPr>
        <w:t>(</w:t>
      </w:r>
      <w:r>
        <w:rPr>
          <w:rFonts w:eastAsia="Times New Roman" w:cs="Times New Roman"/>
          <w:szCs w:val="24"/>
        </w:rPr>
        <w:t>που ενεργεί εκ μέρους της Κυβέρνησης της Δημοκρατίας της Τουρκίας</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 xml:space="preserve">ενός, και τον Υπουργό Άμυνας </w:t>
      </w:r>
      <w:r>
        <w:rPr>
          <w:rFonts w:eastAsia="Times New Roman" w:cs="Times New Roman"/>
          <w:szCs w:val="24"/>
        </w:rPr>
        <w:lastRenderedPageBreak/>
        <w:t xml:space="preserve">του Βασιλείου του Βελγίου, τον Υπουργό Άμυνας της Γαλλικής Δημοκρατίας, το Ομοσπονδιακό </w:t>
      </w:r>
      <w:r>
        <w:rPr>
          <w:rFonts w:eastAsia="Times New Roman" w:cs="Times New Roman"/>
          <w:szCs w:val="24"/>
        </w:rPr>
        <w:t>Υπουργείο Άμυνας της Ομοσπονδιακής Δημοκρατίας της Γερμανίας, τον Υπουργό Άμυνας του Μεγάλου Δουκάτου του Λουξεμβούργου, τον Υπουργό Άμυνας του Βασιλείου της Ισπανίας αφ</w:t>
      </w:r>
      <w:r>
        <w:rPr>
          <w:rFonts w:eastAsia="Times New Roman" w:cs="Times New Roman"/>
          <w:szCs w:val="24"/>
        </w:rPr>
        <w:t xml:space="preserve">’ </w:t>
      </w:r>
      <w:r>
        <w:rPr>
          <w:rFonts w:eastAsia="Times New Roman" w:cs="Times New Roman"/>
          <w:szCs w:val="24"/>
        </w:rPr>
        <w:t>ετέρου, σχετικά με την επάνδρωση, χρηματοδότηση, διοίκηση και υποστήριξη του Στρατηγε</w:t>
      </w:r>
      <w:r>
        <w:rPr>
          <w:rFonts w:eastAsia="Times New Roman" w:cs="Times New Roman"/>
          <w:szCs w:val="24"/>
        </w:rPr>
        <w:t>ίου EUROCORPS -Ευρωπαϊκό Στρατιωτικό Σώμα- Σώμα Ταχείας Ανάπτυξης NATO EUROCORPS -NRDC EC</w:t>
      </w:r>
      <w:r>
        <w:rPr>
          <w:rFonts w:eastAsia="Times New Roman" w:cs="Times New Roman"/>
          <w:szCs w:val="24"/>
        </w:rPr>
        <w:t>»</w:t>
      </w:r>
      <w:r>
        <w:rPr>
          <w:rFonts w:eastAsia="Times New Roman" w:cs="Times New Roman"/>
          <w:szCs w:val="24"/>
        </w:rPr>
        <w:t>.</w:t>
      </w:r>
    </w:p>
    <w:p w14:paraId="5E0BEBE7"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Της στελέχωσης, κύριε Πρόεδρε, όχι της επάνδρωσης. </w:t>
      </w:r>
    </w:p>
    <w:p w14:paraId="5E0BEBE8"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Διαβάζω ό,τι λέει. Έχετε δίκιο. Κάποια στιγμή θα</w:t>
      </w:r>
      <w:r>
        <w:rPr>
          <w:rFonts w:eastAsia="Times New Roman" w:cs="Times New Roman"/>
          <w:szCs w:val="24"/>
        </w:rPr>
        <w:t xml:space="preserve"> πρέπει τη λέξη «επάνδρωση» να την αντικαταστήσουμε τη λέξη στελέχωση, γιατί αφορά προφανώς και τις γυναίκες. </w:t>
      </w:r>
    </w:p>
    <w:p w14:paraId="5E0BEBE9"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Τρίτον, οι Υπουργοί Εθνικής Άμυνας, Οικονομικών, Εξωτερικών, Ναυτιλίας και Νησιωτικής Πολιτικής και Δικαιοσύνης, Διαφάνειας και Ανθρωπίνων Δικαιω</w:t>
      </w:r>
      <w:r>
        <w:rPr>
          <w:rFonts w:eastAsia="Times New Roman" w:cs="Times New Roman"/>
          <w:szCs w:val="24"/>
        </w:rPr>
        <w:t xml:space="preserve">μάτων κατέθεσαν σήμερα, </w:t>
      </w:r>
      <w:r>
        <w:rPr>
          <w:rFonts w:eastAsia="Times New Roman" w:cs="Times New Roman"/>
          <w:szCs w:val="24"/>
        </w:rPr>
        <w:t xml:space="preserve">στις </w:t>
      </w:r>
      <w:r>
        <w:rPr>
          <w:rFonts w:eastAsia="Times New Roman" w:cs="Times New Roman"/>
          <w:szCs w:val="24"/>
        </w:rPr>
        <w:t>24</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2016, σχέδιο νόμου: «Κύρωση του Μνημονίου Συναντίληψης μεταξύ του Υπουργείου Εθνικής Άμυνας της Ελληνικής </w:t>
      </w:r>
      <w:r>
        <w:rPr>
          <w:rFonts w:eastAsia="Times New Roman" w:cs="Times New Roman"/>
          <w:szCs w:val="24"/>
        </w:rPr>
        <w:lastRenderedPageBreak/>
        <w:t>Δημοκρατίας και του Υπουργείου Άμυνας της Δημοκρατίας της Βουλγαρίας που αφορά τη συνεργασία εντός του Πολυεθνικού Συντονιστικού Κέντρου Στρατηγικών θ</w:t>
      </w:r>
      <w:r>
        <w:rPr>
          <w:rFonts w:eastAsia="Times New Roman" w:cs="Times New Roman"/>
          <w:szCs w:val="24"/>
        </w:rPr>
        <w:t xml:space="preserve">αλασσίων Μεταφορών της Αθήνας </w:t>
      </w:r>
      <w:r>
        <w:rPr>
          <w:rFonts w:eastAsia="Times New Roman" w:cs="Times New Roman"/>
          <w:szCs w:val="24"/>
        </w:rPr>
        <w:t>(</w:t>
      </w:r>
      <w:r>
        <w:rPr>
          <w:rFonts w:eastAsia="Times New Roman" w:cs="Times New Roman"/>
          <w:szCs w:val="24"/>
        </w:rPr>
        <w:t>ΠΟΣΚΕΣΘΑΜ-AMSCC</w:t>
      </w:r>
      <w:r>
        <w:rPr>
          <w:rFonts w:eastAsia="Times New Roman" w:cs="Times New Roman"/>
          <w:szCs w:val="24"/>
        </w:rPr>
        <w:t>)</w:t>
      </w:r>
      <w:r>
        <w:rPr>
          <w:rFonts w:eastAsia="Times New Roman" w:cs="Times New Roman"/>
          <w:szCs w:val="24"/>
        </w:rPr>
        <w:t xml:space="preserve"> και της Τεχνικής Διευθέτησης μεταξύ του Υπουργείου Εθνικής Άμυνας της Ελληνικής Δημοκρατίας και του Υπουργείου Άμυνας της Δημοκρατίας της Βουλγαρίας σχετικά με την εφαρμογή του Μνημονίου Συναντίληψης μεταξύ τ</w:t>
      </w:r>
      <w:r>
        <w:rPr>
          <w:rFonts w:eastAsia="Times New Roman" w:cs="Times New Roman"/>
          <w:szCs w:val="24"/>
        </w:rPr>
        <w:t>ου Υπουργείου Εθνικής Άμυνας της Ελληνικής Δημοκρατίας και του Υπουργείου Άμυνας της Δημοκρατίας της Βουλγαρίας που αφορά στη συνεργασία εντός του Πολυεθνικού Συντονιστικού Κέντρου Στρατηγικών θαλασσίων Μεταφορών της Αθήνας (ΠΟΣΚΕΣΘΑΜ-AMSCC)».</w:t>
      </w:r>
    </w:p>
    <w:p w14:paraId="5E0BEBEA"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Παραπέμποντα</w:t>
      </w:r>
      <w:r>
        <w:rPr>
          <w:rFonts w:eastAsia="Times New Roman" w:cs="Times New Roman"/>
          <w:szCs w:val="24"/>
        </w:rPr>
        <w:t xml:space="preserve">ι στην αρμόδια Διαρκή Επιτροπή. </w:t>
      </w:r>
    </w:p>
    <w:p w14:paraId="5E0BEBEB"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Τον λόγο έχει τώρα ο Βουλευτής Έβρου της Νέας Δημοκρατίας κ. Αναστάσιος Δημοσχάκης, για τρία λεπτά.</w:t>
      </w:r>
    </w:p>
    <w:p w14:paraId="5E0BEBE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Ευχαριστώ, κύριε Πρόεδρε.</w:t>
      </w:r>
    </w:p>
    <w:p w14:paraId="5E0BEBE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η Κυβέρνηση κωφεύει επιδεικτικά στις καταγγελίες πο</w:t>
      </w:r>
      <w:r>
        <w:rPr>
          <w:rFonts w:eastAsia="Times New Roman" w:cs="Times New Roman"/>
          <w:szCs w:val="24"/>
        </w:rPr>
        <w:t>υ έχουν δει το φως της δημοσιότητας για αδιαφανείς διαδικασίες αναφορικά με τα έργα που έχουν διατεθεί και έχουν σχέση με το προσφυγικό και το μεταναστευτικό. Η πολιτική που ακολουθήσατε στο μεταναστευτικό-προσφυγικό ήταν εγκληματική. Δημιουργήσατε Υπουργε</w:t>
      </w:r>
      <w:r>
        <w:rPr>
          <w:rFonts w:eastAsia="Times New Roman" w:cs="Times New Roman"/>
          <w:szCs w:val="24"/>
        </w:rPr>
        <w:t xml:space="preserve">ίο Μεταναστευτικής Πολιτικής, χωρίς να υπάρχει ανάγκη και ιδού τα προβλήματα. Λόγω των ιδεοληψιών σας, τεχνηέντως συγχέετε το προσφυγικό πρόβλημα με την παράνομη μετανάστευση. Όλους τους αλλοδαπούς τους βαφτίσατε πρόσφυγες και Σύρους, ενώ κατά το παρελθόν </w:t>
      </w:r>
      <w:r>
        <w:rPr>
          <w:rFonts w:eastAsia="Times New Roman" w:cs="Times New Roman"/>
          <w:szCs w:val="24"/>
        </w:rPr>
        <w:t xml:space="preserve">τους λέγατε Παλαιστίνιους. </w:t>
      </w:r>
    </w:p>
    <w:p w14:paraId="5E0BEBE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Ακολουθήσατε την πολιτική των ανοι</w:t>
      </w:r>
      <w:r>
        <w:rPr>
          <w:rFonts w:eastAsia="Times New Roman" w:cs="Times New Roman"/>
          <w:szCs w:val="24"/>
        </w:rPr>
        <w:t>κ</w:t>
      </w:r>
      <w:r>
        <w:rPr>
          <w:rFonts w:eastAsia="Times New Roman" w:cs="Times New Roman"/>
          <w:szCs w:val="24"/>
        </w:rPr>
        <w:t>τών συνόρων. Τους καλέσατε να έρθουν στη χώρα μας φορώντας τον μανδύα του αλληλέγγυου. Ομάδες παράνομων μεταναστών κρυπτόμενοι πίσω από την ιδιότητα του πρόσφυγα καθιστούν τους εαυτούς τους ναυ</w:t>
      </w:r>
      <w:r>
        <w:rPr>
          <w:rFonts w:eastAsia="Times New Roman" w:cs="Times New Roman"/>
          <w:szCs w:val="24"/>
        </w:rPr>
        <w:t xml:space="preserve">αγούς και εσείς κάνατε και κάνετε τους ναυαγοσώστες. Νομίζετε ότι ξεγελάτε. </w:t>
      </w:r>
    </w:p>
    <w:p w14:paraId="5E0BEBE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Όχι, κύριε Υπουργέ, δεν ξεγελάτε κανέναν. Άλλοι γελάνε μαζί μας γιατί οφείλουμε να φρουρούμε τα σύνορά μας σύμφωνα με το άρθρο 12 του Κώδικα </w:t>
      </w:r>
      <w:r>
        <w:rPr>
          <w:rFonts w:eastAsia="Times New Roman" w:cs="Times New Roman"/>
          <w:szCs w:val="24"/>
        </w:rPr>
        <w:t xml:space="preserve">συνόρων του </w:t>
      </w:r>
      <w:r>
        <w:rPr>
          <w:rFonts w:eastAsia="Times New Roman" w:cs="Times New Roman"/>
          <w:szCs w:val="24"/>
        </w:rPr>
        <w:t xml:space="preserve">Σένγκεν και αδιαφορούμε. Για το μόνο που ενδιαφερθήκατε είναι να φτιάξετε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σε ακριτικά νησιά, καταστρέφοντάς τα οικονομικά. Αφήσατε τις τοπικές κοινωνίες να σηκώσουν μόνες τους το βάρος του μεταναστευτικού</w:t>
      </w:r>
      <w:r w:rsidRPr="00682A2D">
        <w:rPr>
          <w:rFonts w:eastAsia="Times New Roman" w:cs="Times New Roman"/>
          <w:szCs w:val="24"/>
        </w:rPr>
        <w:t>-</w:t>
      </w:r>
      <w:r>
        <w:rPr>
          <w:rFonts w:eastAsia="Times New Roman" w:cs="Times New Roman"/>
          <w:szCs w:val="24"/>
        </w:rPr>
        <w:t>προσφυγικού ζητήματος. Τα αποτελέσματα εί</w:t>
      </w:r>
      <w:r>
        <w:rPr>
          <w:rFonts w:eastAsia="Times New Roman" w:cs="Times New Roman"/>
          <w:szCs w:val="24"/>
        </w:rPr>
        <w:t xml:space="preserve">ναι να υπάρξουν εντάσεις σε αυτές τις περιοχές, όπως αυτή σήμερα στη Λέσβο. </w:t>
      </w:r>
    </w:p>
    <w:p w14:paraId="5E0BEBF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δεν είναι τα νησιά μόνο που δέχονται αυτή την ειρηνική επίθεση</w:t>
      </w:r>
      <w:r w:rsidRPr="00737123">
        <w:rPr>
          <w:rFonts w:eastAsia="Times New Roman" w:cs="Times New Roman"/>
          <w:szCs w:val="24"/>
        </w:rPr>
        <w:t>,</w:t>
      </w:r>
      <w:r>
        <w:rPr>
          <w:rFonts w:eastAsia="Times New Roman" w:cs="Times New Roman"/>
          <w:szCs w:val="24"/>
        </w:rPr>
        <w:t xml:space="preserve"> αλλά και ο Έβρος, με στρατιές οικονομικών μεταναστών και προσφύγων να βρίσκονται εγκλωβισμένοι. Έχετε αφήσει τι</w:t>
      </w:r>
      <w:r>
        <w:rPr>
          <w:rFonts w:eastAsia="Times New Roman" w:cs="Times New Roman"/>
          <w:szCs w:val="24"/>
        </w:rPr>
        <w:t xml:space="preserve">ς ΜΚΟ να στήνουν πάρτι και εσείς είστε απλοί παρατηρητές. </w:t>
      </w:r>
    </w:p>
    <w:p w14:paraId="5E0BEBF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Σε όλα αυτά έρχονται να προστεθούν και οι σκιές που αφήνει ο κ. Βουδούρης για οικονομικά σκάνδαλα σχετικά με αναθέσεις χωρίς διαγωνισμούς. </w:t>
      </w:r>
    </w:p>
    <w:p w14:paraId="5E0BEBF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Φαίνεται ότι έχετε ευαισθησία μόνο στους οικονομικούς μετ</w:t>
      </w:r>
      <w:r>
        <w:rPr>
          <w:rFonts w:eastAsia="Times New Roman" w:cs="Times New Roman"/>
          <w:szCs w:val="24"/>
        </w:rPr>
        <w:t>ανάστες και τους πρόσφυγες, αλλά όχι με τα χρήματα του ελληνικού λαού</w:t>
      </w:r>
      <w:r w:rsidRPr="00737123">
        <w:rPr>
          <w:rFonts w:eastAsia="Times New Roman" w:cs="Times New Roman"/>
          <w:szCs w:val="24"/>
        </w:rPr>
        <w:t>,</w:t>
      </w:r>
      <w:r>
        <w:rPr>
          <w:rFonts w:eastAsia="Times New Roman" w:cs="Times New Roman"/>
          <w:szCs w:val="24"/>
        </w:rPr>
        <w:t xml:space="preserve"> τα οποία σκορπάτε χωρίς κανέναν ενδοιασμό, ενός λαού που έχει γονατίσει από τη μνημονιακή πολιτική που ακολουθείτε και που γονατίζει ακόμα περισσότερο με την ανεξέλεγκτη συσσώρευση προσ</w:t>
      </w:r>
      <w:r>
        <w:rPr>
          <w:rFonts w:eastAsia="Times New Roman" w:cs="Times New Roman"/>
          <w:szCs w:val="24"/>
        </w:rPr>
        <w:t xml:space="preserve">φύγων και οικονομικών μεταναστών. </w:t>
      </w:r>
    </w:p>
    <w:p w14:paraId="5E0BEBF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Ήρθε όμως, κύριε Υπουργέ, η ώρα να απαντήσετε. Συγκεκριμένα ερωτάσθε:</w:t>
      </w:r>
    </w:p>
    <w:p w14:paraId="5E0BEBF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Έχετε στείλει ως αρμόδιος Υπουργός την υπόθεση Βουδούρη στον </w:t>
      </w:r>
      <w:r>
        <w:rPr>
          <w:rFonts w:eastAsia="Times New Roman" w:cs="Times New Roman"/>
          <w:szCs w:val="24"/>
        </w:rPr>
        <w:t>ε</w:t>
      </w:r>
      <w:r>
        <w:rPr>
          <w:rFonts w:eastAsia="Times New Roman" w:cs="Times New Roman"/>
          <w:szCs w:val="24"/>
        </w:rPr>
        <w:t xml:space="preserve">ισαγγελέα; </w:t>
      </w:r>
    </w:p>
    <w:p w14:paraId="5E0BEBF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Ποια είναι τα επιχειρησιακά σας σχέδια για την φρούρηση των συνόρων; </w:t>
      </w:r>
    </w:p>
    <w:p w14:paraId="5E0BEBF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Αξιοποι</w:t>
      </w:r>
      <w:r>
        <w:rPr>
          <w:rFonts w:eastAsia="Times New Roman" w:cs="Times New Roman"/>
          <w:szCs w:val="24"/>
        </w:rPr>
        <w:t xml:space="preserve">ήσατε τη συνδρομή των κρατών-μελών της Ευρωπαϊκής Ένωσης; </w:t>
      </w:r>
    </w:p>
    <w:p w14:paraId="5E0BEBF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Ποια είναι η θέση σας για την ευρωπαϊκή ακτοφυλακή; </w:t>
      </w:r>
    </w:p>
    <w:p w14:paraId="5E0BEBF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Ποιες ενέργειες κάνατε σε αυτό το θέμα; </w:t>
      </w:r>
    </w:p>
    <w:p w14:paraId="5E0BEBF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Είχατε αποφασίσει τη δημιουργία οδικού διαύλου ασφαλούς διέλευσης των ταυτισμένων αλλοδαπών, προσφύγων </w:t>
      </w:r>
      <w:r>
        <w:rPr>
          <w:rFonts w:eastAsia="Times New Roman" w:cs="Times New Roman"/>
          <w:szCs w:val="24"/>
        </w:rPr>
        <w:t xml:space="preserve">και οικονομικών μεταναστών, στον Έβρο στο ύψος της Ανδριανούπολης και των Καστανιών. Έχετε πάει ποτέ στον Έβρο; Το γνωρίζετε; </w:t>
      </w:r>
    </w:p>
    <w:p w14:paraId="5E0BEBF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E0BEBFB" w14:textId="77777777" w:rsidR="003003D5" w:rsidRDefault="00646F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0BEBF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Δημοσχάκη. </w:t>
      </w:r>
    </w:p>
    <w:p w14:paraId="5E0BEBF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Τον λόγο έχει ο κ. Δημήτριος Κυριαζίδης, Βουλευτής Δράμας της Νέας Δημοκρατίας, για τρία λεπτά.</w:t>
      </w:r>
    </w:p>
    <w:p w14:paraId="5E0BEBF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Ευχαριστώ, κύριε Πρόεδρε. </w:t>
      </w:r>
    </w:p>
    <w:p w14:paraId="5E0BEBF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Συνάδελφοι –καθώς δεν υπάρχει συναδέλφισσα-, η χώρα βρίσκεται σε αδιέξοδο από τ</w:t>
      </w:r>
      <w:r>
        <w:rPr>
          <w:rFonts w:eastAsia="Times New Roman" w:cs="Times New Roman"/>
          <w:szCs w:val="24"/>
        </w:rPr>
        <w:t xml:space="preserve">ην πολιτική του ΣΥΡΙΖΑ και των Ανεξαρτήτων Ελλήνων και στο ζήτημα του μεταναστευτικού-προσφυγικού. </w:t>
      </w:r>
    </w:p>
    <w:p w14:paraId="5E0BEC0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άφρονα πολιτική του ΣΥΡΙΖΑ, </w:t>
      </w:r>
      <w:r>
        <w:rPr>
          <w:rFonts w:eastAsia="Times New Roman" w:cs="Times New Roman"/>
          <w:szCs w:val="24"/>
        </w:rPr>
        <w:t xml:space="preserve">που </w:t>
      </w:r>
      <w:r>
        <w:rPr>
          <w:rFonts w:eastAsia="Times New Roman" w:cs="Times New Roman"/>
          <w:szCs w:val="24"/>
        </w:rPr>
        <w:t>προεκλογικά είχε διακηρύξει τη χώρα των ανοι</w:t>
      </w:r>
      <w:r>
        <w:rPr>
          <w:rFonts w:eastAsia="Times New Roman" w:cs="Times New Roman"/>
          <w:szCs w:val="24"/>
        </w:rPr>
        <w:t>κ</w:t>
      </w:r>
      <w:r>
        <w:rPr>
          <w:rFonts w:eastAsia="Times New Roman" w:cs="Times New Roman"/>
          <w:szCs w:val="24"/>
        </w:rPr>
        <w:t>τών συνόρων, εκείνη την περιβόητη πινακίδα «ελάτε και σας περιμένουμε», δυστυ</w:t>
      </w:r>
      <w:r>
        <w:rPr>
          <w:rFonts w:eastAsia="Times New Roman" w:cs="Times New Roman"/>
          <w:szCs w:val="24"/>
        </w:rPr>
        <w:t xml:space="preserve">χώς είδαμε στην πράξη πώς λειτουργεί. Από τον Απρίλιο του 2015, κύριε Υπουργέ, σας εφιστήσαμε την προσοχή για το ζήτημα που αφορούσε την ιδιαίτερη πίεση των μεταναστευτικών-προσφυγικών ροών. Μεταφέρθηκε όλη η πίεση από την </w:t>
      </w:r>
      <w:r>
        <w:rPr>
          <w:rFonts w:eastAsia="Times New Roman" w:cs="Times New Roman"/>
          <w:szCs w:val="24"/>
        </w:rPr>
        <w:t>β</w:t>
      </w:r>
      <w:r>
        <w:rPr>
          <w:rFonts w:eastAsia="Times New Roman" w:cs="Times New Roman"/>
          <w:szCs w:val="24"/>
        </w:rPr>
        <w:t>όρεια Αφρική προς την Ιταλία. Εί</w:t>
      </w:r>
      <w:r>
        <w:rPr>
          <w:rFonts w:eastAsia="Times New Roman" w:cs="Times New Roman"/>
          <w:szCs w:val="24"/>
        </w:rPr>
        <w:t xml:space="preserve">δαμε από το Μαρόκο, Τυνησία, υποσαχάριες περιοχές, από τα βάθη της Ασίας την πίεση προς τη χώρα μας. Και φτάσαμε σε εκείνον τον μεγάλο αριθμό των προσφύγων μεταναστών του ενός εκατομμυρίου. </w:t>
      </w:r>
    </w:p>
    <w:p w14:paraId="5E0BEC0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Και βεβαίως εσείς τι κάνατε; Ήρθατε στην επίκαιρη επερώτηση, που </w:t>
      </w:r>
      <w:r>
        <w:rPr>
          <w:rFonts w:eastAsia="Times New Roman" w:cs="Times New Roman"/>
          <w:szCs w:val="24"/>
        </w:rPr>
        <w:t xml:space="preserve">είχαμε καταθέσει κατά τον Απρίλιο, προκειμένου να σας βοηθήσουμε, και φθάσαμε να τη συζητήσουμε τον Οκτώβριο. Τον Οκτώβριο, κύριε Υπουργέ! Το ενθυμείστε. </w:t>
      </w:r>
    </w:p>
    <w:p w14:paraId="5E0BEC0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βεβαίως ανακαλύψατε -ή μάλλον ο Πρόεδρός σας ανακάλυψε- τον Αύγουστο ότι υπάρχουν θαλάσσια σύνορα</w:t>
      </w:r>
      <w:r>
        <w:rPr>
          <w:rFonts w:eastAsia="Times New Roman" w:cs="Times New Roman"/>
          <w:szCs w:val="24"/>
        </w:rPr>
        <w:t xml:space="preserve"> και υποχρεωθήκατε να έρθετε στη Σύνοδο Κορυφής, να συνυπογράψετε για τα δεκαεπτά </w:t>
      </w:r>
      <w:r>
        <w:rPr>
          <w:rFonts w:eastAsia="Times New Roman" w:cs="Times New Roman"/>
          <w:szCs w:val="24"/>
        </w:rPr>
        <w:lastRenderedPageBreak/>
        <w:t xml:space="preserve">σημεία, που ήμασταν υποχρεωμένοι ως χώρα στις αρχές του Νοεμβρίου να υλοποιήσουμε όλα εκείνα τα σημεία ή εν πάση περιπτώσει έναν μεγάλο αριθμό. </w:t>
      </w:r>
    </w:p>
    <w:p w14:paraId="5E0BEC0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Τίποτε από αυτά δεν πραγματοπ</w:t>
      </w:r>
      <w:r>
        <w:rPr>
          <w:rFonts w:eastAsia="Times New Roman" w:cs="Times New Roman"/>
          <w:szCs w:val="24"/>
        </w:rPr>
        <w:t xml:space="preserve">οιήσατε. Προσπαθήσατε το </w:t>
      </w:r>
      <w:r>
        <w:rPr>
          <w:rFonts w:eastAsia="Times New Roman" w:cs="Times New Roman"/>
          <w:szCs w:val="24"/>
        </w:rPr>
        <w:t>π</w:t>
      </w:r>
      <w:r>
        <w:rPr>
          <w:rFonts w:eastAsia="Times New Roman" w:cs="Times New Roman"/>
          <w:szCs w:val="24"/>
        </w:rPr>
        <w:t>ροσφυγικό-</w:t>
      </w:r>
      <w:r>
        <w:rPr>
          <w:rFonts w:eastAsia="Times New Roman" w:cs="Times New Roman"/>
          <w:szCs w:val="24"/>
        </w:rPr>
        <w:t>μ</w:t>
      </w:r>
      <w:r>
        <w:rPr>
          <w:rFonts w:eastAsia="Times New Roman" w:cs="Times New Roman"/>
          <w:szCs w:val="24"/>
        </w:rPr>
        <w:t>εταναστευτικό να το συνδυάσετε με την αξιολόγηση και αφήσατε να περνάει ο χρόνος άπρακτος, κύριε Υπουργέ, με αποτέλεσμα να διογκωθεί το μεγάλο ζήτημα σε ό,τι αφορά αυτό που δεσμευθήκατε, με πενήντα χιλιάδες πρόσφυγες, μ</w:t>
      </w:r>
      <w:r>
        <w:rPr>
          <w:rFonts w:eastAsia="Times New Roman" w:cs="Times New Roman"/>
          <w:szCs w:val="24"/>
        </w:rPr>
        <w:t xml:space="preserve">ετανάστες -όπως θέλετε να τους ονομάσετε- στην Ελλάδα, με την έννοια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φ</w:t>
      </w:r>
      <w:r>
        <w:rPr>
          <w:rFonts w:eastAsia="Times New Roman" w:cs="Times New Roman"/>
          <w:szCs w:val="24"/>
        </w:rPr>
        <w:t xml:space="preserve">ιλοξενίας, των </w:t>
      </w:r>
      <w:r>
        <w:rPr>
          <w:rFonts w:eastAsia="Times New Roman" w:cs="Times New Roman"/>
          <w:szCs w:val="24"/>
        </w:rPr>
        <w:t>π</w:t>
      </w:r>
      <w:r>
        <w:rPr>
          <w:rFonts w:eastAsia="Times New Roman" w:cs="Times New Roman"/>
          <w:szCs w:val="24"/>
        </w:rPr>
        <w:t xml:space="preserve">ρογραμμάτων </w:t>
      </w:r>
      <w:r>
        <w:rPr>
          <w:rFonts w:eastAsia="Times New Roman" w:cs="Times New Roman"/>
          <w:szCs w:val="24"/>
        </w:rPr>
        <w:t>ε</w:t>
      </w:r>
      <w:r>
        <w:rPr>
          <w:rFonts w:eastAsia="Times New Roman" w:cs="Times New Roman"/>
          <w:szCs w:val="24"/>
        </w:rPr>
        <w:t xml:space="preserve">νοικίων κ.λπ., βάσει επιδοτήσεων. Τίποτε από όλα αυτά, δυστυχώς, δεν πραγματοποιήσατε. </w:t>
      </w:r>
    </w:p>
    <w:p w14:paraId="5E0BEC0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ξεκινήσατε με έναν άλλον τρόπο και αναφερθήκατε εσείς</w:t>
      </w:r>
      <w:r>
        <w:rPr>
          <w:rFonts w:eastAsia="Times New Roman" w:cs="Times New Roman"/>
          <w:szCs w:val="24"/>
        </w:rPr>
        <w:t xml:space="preserve"> ο ίδιος τον Φεβρουάριο του ’16 στο ότι το θέμα αυτό που θα επιβαρυνθεί το </w:t>
      </w:r>
      <w:r>
        <w:rPr>
          <w:rFonts w:eastAsia="Times New Roman" w:cs="Times New Roman"/>
          <w:szCs w:val="24"/>
        </w:rPr>
        <w:t>δ</w:t>
      </w:r>
      <w:r>
        <w:rPr>
          <w:rFonts w:eastAsia="Times New Roman" w:cs="Times New Roman"/>
          <w:szCs w:val="24"/>
        </w:rPr>
        <w:t>ημόσιο, ανέρχεται περίπου -ή τουλάχιστον, λέτε- στα 600 εκατομμύρια ή άλλως στο 0,3% του ΑΕΠ. Σε αυτό αναφερθήκατε και αυτό λέγατε τον Φεβρουάριο του ’16. Δηλαδή, αυτό που σήμερα λ</w:t>
      </w:r>
      <w:r>
        <w:rPr>
          <w:rFonts w:eastAsia="Times New Roman" w:cs="Times New Roman"/>
          <w:szCs w:val="24"/>
        </w:rPr>
        <w:t>έτε εσείς, λέγεται και από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Ελληνική</w:t>
      </w:r>
      <w:r>
        <w:rPr>
          <w:rFonts w:eastAsia="Times New Roman" w:cs="Times New Roman"/>
          <w:szCs w:val="24"/>
        </w:rPr>
        <w:t xml:space="preserve"> Στατιστική Αρχή: Ότι το πρωτογενές </w:t>
      </w:r>
      <w:r>
        <w:rPr>
          <w:rFonts w:eastAsia="Times New Roman" w:cs="Times New Roman"/>
          <w:szCs w:val="24"/>
        </w:rPr>
        <w:lastRenderedPageBreak/>
        <w:t>πλεόνασμα της χώρας θα είναι 0,63%. Δηλαδή, το μισό πρωτογενές πλεόνασμα το αφιερώσατε μέσω των δημοσίων δαπανών, προκειμένου –αν θέλετε- ο Έλληνας φορολογούμενος να πληρώσει όλα αυ</w:t>
      </w:r>
      <w:r>
        <w:rPr>
          <w:rFonts w:eastAsia="Times New Roman" w:cs="Times New Roman"/>
          <w:szCs w:val="24"/>
        </w:rPr>
        <w:t xml:space="preserve">τά, δηλαδή, τη μη απορρόφηση των κονδυλίων της Ευρωπαϊκής Ένωσης, που βεβαίως φτάνει στο ύψος των 509 εκατομμυρίων. </w:t>
      </w:r>
    </w:p>
    <w:p w14:paraId="5E0BEC0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Σύμφωνα με την ανακοίνωση της Ευρωπαϊκής Επιτροπής, η Ελλάδα στην ετήσια έκθεσή της, ως αναφέρεται, τον Φεβρουάριο του ’16 υπέβαλε μηδενική</w:t>
      </w:r>
      <w:r>
        <w:rPr>
          <w:rFonts w:eastAsia="Times New Roman" w:cs="Times New Roman"/>
          <w:szCs w:val="24"/>
        </w:rPr>
        <w:t xml:space="preserve"> εκκαθάριση λογαριασμών. Καμμία δαπάνη, καμμία πληρωμή. </w:t>
      </w:r>
    </w:p>
    <w:p w14:paraId="5E0BEC0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Βεβαίως, ο πρώην </w:t>
      </w:r>
      <w:r>
        <w:rPr>
          <w:rFonts w:eastAsia="Times New Roman" w:cs="Times New Roman"/>
          <w:szCs w:val="24"/>
        </w:rPr>
        <w:t>γ</w:t>
      </w:r>
      <w:r>
        <w:rPr>
          <w:rFonts w:eastAsia="Times New Roman" w:cs="Times New Roman"/>
          <w:szCs w:val="24"/>
        </w:rPr>
        <w:t xml:space="preserve">ραμματέας σας, τον οποίον απολύσατε, αναφέρει ότι φθάσατε στο σημείο απορρόφησης του 28% και βεβαίως αναφέρεται και ο ίδιος </w:t>
      </w:r>
      <w:r>
        <w:rPr>
          <w:rFonts w:eastAsia="Times New Roman" w:cs="Times New Roman"/>
          <w:szCs w:val="24"/>
        </w:rPr>
        <w:t xml:space="preserve">σε </w:t>
      </w:r>
      <w:r>
        <w:rPr>
          <w:rFonts w:eastAsia="Times New Roman" w:cs="Times New Roman"/>
          <w:szCs w:val="24"/>
        </w:rPr>
        <w:t xml:space="preserve">ένα παράλληλο σύστημα που αναπτύξατε ή εκείνο που μας </w:t>
      </w:r>
      <w:r>
        <w:rPr>
          <w:rFonts w:eastAsia="Times New Roman" w:cs="Times New Roman"/>
          <w:szCs w:val="24"/>
        </w:rPr>
        <w:t xml:space="preserve">αναφέρατε τον Οκτώβριο του ’15, για το παράλληλο πρόγραμμα. Θα </w:t>
      </w:r>
      <w:r>
        <w:rPr>
          <w:rFonts w:eastAsia="Times New Roman" w:cs="Times New Roman"/>
          <w:szCs w:val="24"/>
        </w:rPr>
        <w:t xml:space="preserve">αναφερθώ </w:t>
      </w:r>
      <w:r>
        <w:rPr>
          <w:rFonts w:eastAsia="Times New Roman" w:cs="Times New Roman"/>
          <w:szCs w:val="24"/>
        </w:rPr>
        <w:t xml:space="preserve">στη δευτερολογία μου όχι </w:t>
      </w:r>
      <w:r>
        <w:rPr>
          <w:rFonts w:eastAsia="Times New Roman" w:cs="Times New Roman"/>
          <w:szCs w:val="24"/>
        </w:rPr>
        <w:t>σ</w:t>
      </w:r>
      <w:r>
        <w:rPr>
          <w:rFonts w:eastAsia="Times New Roman" w:cs="Times New Roman"/>
          <w:szCs w:val="24"/>
        </w:rPr>
        <w:t xml:space="preserve">το παράλληλο πρόγραμμα, αλλά </w:t>
      </w:r>
      <w:r>
        <w:rPr>
          <w:rFonts w:eastAsia="Times New Roman" w:cs="Times New Roman"/>
          <w:szCs w:val="24"/>
        </w:rPr>
        <w:t>σ</w:t>
      </w:r>
      <w:r>
        <w:rPr>
          <w:rFonts w:eastAsia="Times New Roman" w:cs="Times New Roman"/>
          <w:szCs w:val="24"/>
        </w:rPr>
        <w:t xml:space="preserve">την παράλληλη «κομπίνα». </w:t>
      </w:r>
    </w:p>
    <w:p w14:paraId="5E0BEC07" w14:textId="77777777" w:rsidR="003003D5" w:rsidRDefault="00646F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0BEC0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Κυριαζίδη.</w:t>
      </w:r>
    </w:p>
    <w:p w14:paraId="5E0BEC0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Αναπληρωτής Υπουργός Εσωτερικών και Διοικητικής Ανασυγκρότησης για θέματα </w:t>
      </w:r>
      <w:r>
        <w:rPr>
          <w:rFonts w:eastAsia="Times New Roman" w:cs="Times New Roman"/>
          <w:szCs w:val="24"/>
        </w:rPr>
        <w:t>μ</w:t>
      </w:r>
      <w:r>
        <w:rPr>
          <w:rFonts w:eastAsia="Times New Roman" w:cs="Times New Roman"/>
          <w:szCs w:val="24"/>
        </w:rPr>
        <w:t xml:space="preserve">εταναστευτικής </w:t>
      </w:r>
      <w:r>
        <w:rPr>
          <w:rFonts w:eastAsia="Times New Roman" w:cs="Times New Roman"/>
          <w:szCs w:val="24"/>
        </w:rPr>
        <w:t>π</w:t>
      </w:r>
      <w:r>
        <w:rPr>
          <w:rFonts w:eastAsia="Times New Roman" w:cs="Times New Roman"/>
          <w:szCs w:val="24"/>
        </w:rPr>
        <w:t xml:space="preserve">ολιτικής, κ. Ιωάννης Μουζάλας, για είκοσι λεπτά και μετά έχουμε τη σειρά των Κοινοβουλευτικών Εκπροσώπων. </w:t>
      </w:r>
    </w:p>
    <w:p w14:paraId="5E0BEC0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Ορίστε, κύριε Υπουργέ.</w:t>
      </w:r>
    </w:p>
    <w:p w14:paraId="5E0BEC0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Κύριε Πρόεδρε, κυρίες και κύριοι Βουλευτές –κυρίες δεν υπάρχουν σήμερα εδώ- βρήκαμε, λοιπόν, τώρα άλλη μία ευκαιρία να ξαναπούμε τα ίδια πράγματα που </w:t>
      </w:r>
      <w:r>
        <w:rPr>
          <w:rFonts w:eastAsia="Times New Roman" w:cs="Times New Roman"/>
          <w:szCs w:val="24"/>
        </w:rPr>
        <w:t xml:space="preserve">λέμε κάθε φορά. </w:t>
      </w:r>
    </w:p>
    <w:p w14:paraId="5E0BEC0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Δεν πρόκειται να πειστείτε, διότι επιδιώκετε μέσα στον γενικότερο αγώνα σας ενάντια στην Κυβέρνηση του ΣΥΡΙΖΑ και των ΑΝΕΛ να δείξετε ότι στο </w:t>
      </w:r>
      <w:r>
        <w:rPr>
          <w:rFonts w:eastAsia="Times New Roman" w:cs="Times New Roman"/>
          <w:szCs w:val="24"/>
        </w:rPr>
        <w:t>π</w:t>
      </w:r>
      <w:r>
        <w:rPr>
          <w:rFonts w:eastAsia="Times New Roman" w:cs="Times New Roman"/>
          <w:szCs w:val="24"/>
        </w:rPr>
        <w:t>ροσφυγικό κάτι γίνεται. Εγώ τα είχα σημειώσει πριν σας ακούσω. Σας άκουσα όλους σας. Θα σας ακού</w:t>
      </w:r>
      <w:r>
        <w:rPr>
          <w:rFonts w:eastAsia="Times New Roman" w:cs="Times New Roman"/>
          <w:szCs w:val="24"/>
        </w:rPr>
        <w:t>σω και στη δευτερολογία σας. Τα ίδια είπαμε στην προηγούμενη επερώτηση, τα ίδια είπαμε στην παραπροηγούμενη.</w:t>
      </w:r>
    </w:p>
    <w:p w14:paraId="5E0BEC0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Αφού δεν κάνουμε τίποτα, κύριε Υπουργέ, θα τα αφήσουμε έτσι; Και έχουμε και επιπλέον.</w:t>
      </w:r>
    </w:p>
    <w:p w14:paraId="5E0BEC0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w:t>
      </w:r>
      <w:r>
        <w:rPr>
          <w:rFonts w:eastAsia="Times New Roman" w:cs="Times New Roman"/>
          <w:b/>
          <w:szCs w:val="24"/>
        </w:rPr>
        <w:t>Εσωτερικών και Διοικητικής Ανασυγκρότησης):</w:t>
      </w:r>
      <w:r>
        <w:rPr>
          <w:rFonts w:eastAsia="Times New Roman" w:cs="Times New Roman"/>
          <w:szCs w:val="24"/>
        </w:rPr>
        <w:t xml:space="preserve"> Κύριε Κυριαζίδη, δεν σας διέκοψα. </w:t>
      </w:r>
    </w:p>
    <w:p w14:paraId="5E0BEC0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Εγώ προσπαθώ να σας σέβομαι. Αν προσπαθήσετε κι εσείς, μπορεί να προχωρήσουμε στη συζήτηση. </w:t>
      </w:r>
    </w:p>
    <w:p w14:paraId="5E0BEC1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Αφύλα</w:t>
      </w:r>
      <w:r>
        <w:rPr>
          <w:rFonts w:eastAsia="Times New Roman" w:cs="Times New Roman"/>
          <w:szCs w:val="24"/>
        </w:rPr>
        <w:t>κ</w:t>
      </w:r>
      <w:r>
        <w:rPr>
          <w:rFonts w:eastAsia="Times New Roman" w:cs="Times New Roman"/>
          <w:szCs w:val="24"/>
        </w:rPr>
        <w:t xml:space="preserve">τα σύνορα: </w:t>
      </w:r>
      <w:r>
        <w:rPr>
          <w:rFonts w:eastAsia="Times New Roman" w:cs="Times New Roman"/>
          <w:szCs w:val="24"/>
        </w:rPr>
        <w:t>Ξ</w:t>
      </w:r>
      <w:r>
        <w:rPr>
          <w:rFonts w:eastAsia="Times New Roman" w:cs="Times New Roman"/>
          <w:szCs w:val="24"/>
        </w:rPr>
        <w:t xml:space="preserve">ανά </w:t>
      </w:r>
      <w:r>
        <w:rPr>
          <w:rFonts w:eastAsia="Times New Roman" w:cs="Times New Roman"/>
          <w:szCs w:val="24"/>
        </w:rPr>
        <w:t>μ</w:t>
      </w:r>
      <w:r>
        <w:rPr>
          <w:rFonts w:eastAsia="Times New Roman" w:cs="Times New Roman"/>
          <w:szCs w:val="24"/>
        </w:rPr>
        <w:t>ανά αυτό το παραμύθι. Διαβεβαίωση από το ΝΑΤΟ, διαβεβαίωση απ</w:t>
      </w:r>
      <w:r>
        <w:rPr>
          <w:rFonts w:eastAsia="Times New Roman" w:cs="Times New Roman"/>
          <w:szCs w:val="24"/>
        </w:rPr>
        <w:t xml:space="preserve">ό την </w:t>
      </w:r>
      <w:r>
        <w:rPr>
          <w:rFonts w:eastAsia="Times New Roman" w:cs="Times New Roman"/>
          <w:szCs w:val="24"/>
          <w:lang w:val="en-US"/>
        </w:rPr>
        <w:t>FRONTEX</w:t>
      </w:r>
      <w:r>
        <w:rPr>
          <w:rFonts w:eastAsia="Times New Roman" w:cs="Times New Roman"/>
          <w:szCs w:val="24"/>
        </w:rPr>
        <w:t xml:space="preserve">, διαβεβαίωση από την Ευρωπαϊκή Ένωση ότι φυλάττουμε τα θαλάσσια σύνορά μας με τον καλύτερο τρόπο. Δεν σας αρέσει. Υπάρχει, όμως, αυτό το πράγμα. Υπάρχει! Είναι γραμμένα. Είναι χαρτιά. </w:t>
      </w:r>
    </w:p>
    <w:p w14:paraId="5E0BEC11" w14:textId="77777777" w:rsidR="003003D5" w:rsidRDefault="00646F6D">
      <w:pPr>
        <w:spacing w:after="0" w:line="600" w:lineRule="auto"/>
        <w:ind w:firstLine="720"/>
        <w:jc w:val="both"/>
        <w:rPr>
          <w:rFonts w:eastAsia="Times New Roman"/>
          <w:color w:val="000000" w:themeColor="text1"/>
          <w:szCs w:val="24"/>
        </w:rPr>
      </w:pPr>
      <w:r w:rsidRPr="00574C14">
        <w:rPr>
          <w:rFonts w:eastAsia="Times New Roman"/>
          <w:color w:val="000000" w:themeColor="text1"/>
          <w:szCs w:val="24"/>
        </w:rPr>
        <w:lastRenderedPageBreak/>
        <w:t>«Υγειονομική βόμβα». Και αυτό ελέχθη. Θα ξαναλεχθεί στη δ</w:t>
      </w:r>
      <w:r w:rsidRPr="00574C14">
        <w:rPr>
          <w:rFonts w:eastAsia="Times New Roman"/>
          <w:color w:val="000000" w:themeColor="text1"/>
          <w:szCs w:val="24"/>
        </w:rPr>
        <w:t xml:space="preserve">ευτερολογία. Δεν υπάρχει. Δεν έγινε, δεν «έκατσε», όχι τυχαία. Σας καταθέσαμε, θα σας ξανακαταθέσουμε ότι στα </w:t>
      </w:r>
      <w:r w:rsidRPr="00574C14">
        <w:rPr>
          <w:rFonts w:eastAsia="Times New Roman"/>
          <w:color w:val="000000" w:themeColor="text1"/>
          <w:szCs w:val="24"/>
        </w:rPr>
        <w:t>κ</w:t>
      </w:r>
      <w:r w:rsidRPr="00574C14">
        <w:rPr>
          <w:rFonts w:eastAsia="Times New Roman"/>
          <w:color w:val="000000" w:themeColor="text1"/>
          <w:szCs w:val="24"/>
        </w:rPr>
        <w:t>έντρα</w:t>
      </w:r>
      <w:r w:rsidRPr="00574C14">
        <w:rPr>
          <w:rFonts w:eastAsia="Times New Roman"/>
          <w:color w:val="000000" w:themeColor="text1"/>
          <w:szCs w:val="24"/>
        </w:rPr>
        <w:t>,</w:t>
      </w:r>
      <w:r w:rsidRPr="00574C14">
        <w:rPr>
          <w:rFonts w:eastAsia="Times New Roman"/>
          <w:color w:val="000000" w:themeColor="text1"/>
          <w:szCs w:val="24"/>
        </w:rPr>
        <w:t xml:space="preserve"> που έχουμε</w:t>
      </w:r>
      <w:r w:rsidRPr="00574C14">
        <w:rPr>
          <w:rFonts w:eastAsia="Times New Roman"/>
          <w:color w:val="000000" w:themeColor="text1"/>
          <w:szCs w:val="24"/>
        </w:rPr>
        <w:t>,</w:t>
      </w:r>
      <w:r w:rsidRPr="00574C14">
        <w:rPr>
          <w:rFonts w:eastAsia="Times New Roman"/>
          <w:color w:val="000000" w:themeColor="text1"/>
          <w:szCs w:val="24"/>
        </w:rPr>
        <w:t xml:space="preserve"> κάθε δέκα μέρες γίνεται υγειονομικός έλεγχος από πλήρες κλιμάκιο. Δεν έγινε αυτό που ισχυρίζεστε.</w:t>
      </w:r>
    </w:p>
    <w:p w14:paraId="5E0BEC12" w14:textId="77777777" w:rsidR="003003D5" w:rsidRDefault="00646F6D">
      <w:pPr>
        <w:spacing w:after="0" w:line="600" w:lineRule="auto"/>
        <w:ind w:firstLine="720"/>
        <w:jc w:val="both"/>
        <w:rPr>
          <w:rFonts w:eastAsia="Times New Roman"/>
          <w:szCs w:val="24"/>
        </w:rPr>
      </w:pPr>
      <w:r>
        <w:rPr>
          <w:rFonts w:eastAsia="Times New Roman"/>
          <w:szCs w:val="24"/>
        </w:rPr>
        <w:t>«Έλλειψη σχεδίου». Για όνομα</w:t>
      </w:r>
      <w:r>
        <w:rPr>
          <w:rFonts w:eastAsia="Times New Roman"/>
          <w:szCs w:val="24"/>
        </w:rPr>
        <w:t xml:space="preserve"> του </w:t>
      </w:r>
      <w:r>
        <w:rPr>
          <w:rFonts w:eastAsia="Times New Roman"/>
          <w:szCs w:val="24"/>
        </w:rPr>
        <w:t>θ</w:t>
      </w:r>
      <w:r>
        <w:rPr>
          <w:rFonts w:eastAsia="Times New Roman"/>
          <w:szCs w:val="24"/>
        </w:rPr>
        <w:t>εού! Έλλειψη σχεδίου; Πέρασαν ένα εκατομμύριο άνθρωποι χωρίς να «ανοίξει μύτη», χωρίς να δημιουργηθεί πρόβλημα. Στα χρόνια σας ξεκινήσατε την επανακατάληψη από τις πλατείες, από τους δρόμους. Πρόσφυγες, μετανάστες επί ΣΥΡΙΖΑ - ΑΝΕΛ είναι σε δομές όχι</w:t>
      </w:r>
      <w:r>
        <w:rPr>
          <w:rFonts w:eastAsia="Times New Roman"/>
          <w:szCs w:val="24"/>
        </w:rPr>
        <w:t xml:space="preserve"> πάντα καλές, τρώνε, έχουν υγειονομική περίθαλψη. Αυτό δεν είναι μόνο καλό για τους πρόσφυγες και τους μετανάστες. Είναι καλό για τον τόπο μας, γιατί η άλλη λύση θα ήταν να είναι στις πλατείες, θα ήταν να είναι έξω από τα σπίτια, θα ήταν μια αύξηση της εγκ</w:t>
      </w:r>
      <w:r>
        <w:rPr>
          <w:rFonts w:eastAsia="Times New Roman"/>
          <w:szCs w:val="24"/>
        </w:rPr>
        <w:t xml:space="preserve">ληματικότητας. Δεν υπάρχει. </w:t>
      </w:r>
    </w:p>
    <w:p w14:paraId="5E0BEC13" w14:textId="77777777" w:rsidR="003003D5" w:rsidRDefault="00646F6D">
      <w:pPr>
        <w:spacing w:after="0" w:line="600" w:lineRule="auto"/>
        <w:ind w:firstLine="720"/>
        <w:jc w:val="both"/>
        <w:rPr>
          <w:rFonts w:eastAsia="Times New Roman"/>
          <w:szCs w:val="24"/>
        </w:rPr>
      </w:pPr>
      <w:r>
        <w:rPr>
          <w:rFonts w:eastAsia="Times New Roman"/>
          <w:szCs w:val="24"/>
        </w:rPr>
        <w:t>Ξεχάσατε τις συμμορίες, τα πρωτοσέλιδα των εφημερίδων για συμμορίες από αλλοδαπούς εδώ, για συμμορίες από αλλοδαπούς εκεί; Πού τους είχατε τους αλλοδαπούς; Πού τους είχατε;</w:t>
      </w:r>
    </w:p>
    <w:p w14:paraId="5E0BEC14" w14:textId="77777777" w:rsidR="003003D5" w:rsidRDefault="00646F6D">
      <w:pPr>
        <w:spacing w:after="0" w:line="600" w:lineRule="auto"/>
        <w:ind w:firstLine="720"/>
        <w:jc w:val="both"/>
        <w:rPr>
          <w:rFonts w:eastAsia="Times New Roman"/>
          <w:szCs w:val="24"/>
        </w:rPr>
      </w:pPr>
      <w:r>
        <w:rPr>
          <w:rFonts w:eastAsia="Times New Roman"/>
          <w:szCs w:val="24"/>
        </w:rPr>
        <w:lastRenderedPageBreak/>
        <w:t>Σας τα είπα στην προηγούμενη επερώτηση. Εκατομμύρια πε</w:t>
      </w:r>
      <w:r>
        <w:rPr>
          <w:rFonts w:eastAsia="Times New Roman"/>
          <w:szCs w:val="24"/>
        </w:rPr>
        <w:t>ράσανε. Πού είναι; Τους διώξατε στην Ευρώπη με τρόπο; Πείτε το στην Ευρώπη ότι αυξήσατε τις δευτερογενείς ροές. Πείτε το! Βγείτε και πείτε στην Ευρώπη: «Επί διακυβερνήσεώς μας, τα σύνορά μας ήταν αφύλακτα». Βγείτε και πείτε το. Εγώ δεν ισχυρίζομαι κάτι τέτ</w:t>
      </w:r>
      <w:r>
        <w:rPr>
          <w:rFonts w:eastAsia="Times New Roman"/>
          <w:szCs w:val="24"/>
        </w:rPr>
        <w:t xml:space="preserve">οιο. </w:t>
      </w:r>
    </w:p>
    <w:p w14:paraId="5E0BEC15" w14:textId="77777777" w:rsidR="003003D5" w:rsidRDefault="00646F6D">
      <w:pPr>
        <w:spacing w:after="0" w:line="600" w:lineRule="auto"/>
        <w:ind w:firstLine="720"/>
        <w:jc w:val="both"/>
        <w:rPr>
          <w:rFonts w:eastAsia="Times New Roman"/>
          <w:szCs w:val="24"/>
        </w:rPr>
      </w:pPr>
      <w:r>
        <w:rPr>
          <w:rFonts w:eastAsia="Times New Roman"/>
          <w:szCs w:val="24"/>
        </w:rPr>
        <w:t xml:space="preserve">Πού είναι τα τέσσερα εκατομμύρια που περάσανε; Κράτηση είχατε θέσεις </w:t>
      </w:r>
      <w:r>
        <w:rPr>
          <w:rFonts w:eastAsia="Times New Roman"/>
          <w:szCs w:val="24"/>
        </w:rPr>
        <w:t>πέντε χιλιάδες</w:t>
      </w:r>
      <w:r>
        <w:rPr>
          <w:rFonts w:eastAsia="Times New Roman"/>
          <w:szCs w:val="24"/>
        </w:rPr>
        <w:t>.</w:t>
      </w:r>
    </w:p>
    <w:p w14:paraId="5E0BEC16" w14:textId="77777777" w:rsidR="003003D5" w:rsidRDefault="00646F6D">
      <w:pPr>
        <w:spacing w:after="0"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Δεν είπε κανείς τέσσερα εκατομμύρια.</w:t>
      </w:r>
    </w:p>
    <w:p w14:paraId="5E0BEC17" w14:textId="77777777" w:rsidR="003003D5" w:rsidRDefault="00646F6D">
      <w:pPr>
        <w:spacing w:after="0"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Τέσσερα εκατομμύρια. Τα έχω τα στοιχεία, σας τα έχω καταθέσει. Έχετε έρθει αδιάβαστοι. Να σας πω τώρα κάτι; Είναι σοβαρά πράγματα αυτά; Καταθέτετε στα Πρακτικά και σας βλέπουν από το </w:t>
      </w:r>
      <w:r>
        <w:rPr>
          <w:rFonts w:eastAsia="Times New Roman"/>
          <w:szCs w:val="24"/>
          <w:lang w:val="en-US"/>
        </w:rPr>
        <w:t>F</w:t>
      </w:r>
      <w:r>
        <w:rPr>
          <w:rFonts w:eastAsia="Times New Roman"/>
          <w:szCs w:val="24"/>
          <w:lang w:val="en-US"/>
        </w:rPr>
        <w:t>acebook</w:t>
      </w:r>
      <w:r>
        <w:rPr>
          <w:rFonts w:eastAsia="Times New Roman"/>
          <w:szCs w:val="24"/>
        </w:rPr>
        <w:t xml:space="preserve"> και από τις τηλεοράσεις. Τι καταθέτετε; Πάρτε τα πάλι και από εμ</w:t>
      </w:r>
      <w:r>
        <w:rPr>
          <w:rFonts w:eastAsia="Times New Roman"/>
          <w:szCs w:val="24"/>
        </w:rPr>
        <w:t>ένα. Δημοσίευμα από το «</w:t>
      </w:r>
      <w:r>
        <w:rPr>
          <w:rFonts w:eastAsia="Times New Roman"/>
          <w:szCs w:val="24"/>
        </w:rPr>
        <w:t>ΠΡΩΤΟ ΘΕΜΑ</w:t>
      </w:r>
      <w:r>
        <w:rPr>
          <w:rFonts w:eastAsia="Times New Roman"/>
          <w:szCs w:val="24"/>
        </w:rPr>
        <w:t xml:space="preserve">» είναι το έγγραφο που καταθέσατε. Το άλλο είναι από τη στήλη </w:t>
      </w:r>
      <w:r>
        <w:rPr>
          <w:rFonts w:eastAsia="Times New Roman"/>
          <w:szCs w:val="24"/>
        </w:rPr>
        <w:t>«</w:t>
      </w:r>
      <w:r>
        <w:rPr>
          <w:rFonts w:eastAsia="Times New Roman"/>
          <w:szCs w:val="24"/>
        </w:rPr>
        <w:t>Πολιτική</w:t>
      </w:r>
      <w:r>
        <w:rPr>
          <w:rFonts w:eastAsia="Times New Roman"/>
          <w:szCs w:val="24"/>
        </w:rPr>
        <w:t>»</w:t>
      </w:r>
      <w:r>
        <w:rPr>
          <w:rFonts w:eastAsia="Times New Roman"/>
          <w:szCs w:val="24"/>
        </w:rPr>
        <w:t xml:space="preserve"> από μια άλλη εφημερίδα. Αυτά καταθέτετε. Αυτή είναι η επιστημονική σας μελέτη για το </w:t>
      </w:r>
      <w:r>
        <w:rPr>
          <w:rFonts w:eastAsia="Times New Roman"/>
          <w:szCs w:val="24"/>
        </w:rPr>
        <w:t>π</w:t>
      </w:r>
      <w:r>
        <w:rPr>
          <w:rFonts w:eastAsia="Times New Roman"/>
          <w:szCs w:val="24"/>
        </w:rPr>
        <w:t xml:space="preserve">ροσφυγικό; </w:t>
      </w:r>
    </w:p>
    <w:p w14:paraId="5E0BEC18" w14:textId="77777777" w:rsidR="003003D5" w:rsidRDefault="00646F6D">
      <w:pPr>
        <w:spacing w:after="0" w:line="600" w:lineRule="auto"/>
        <w:ind w:firstLine="720"/>
        <w:jc w:val="both"/>
        <w:rPr>
          <w:rFonts w:eastAsia="Times New Roman"/>
          <w:szCs w:val="24"/>
        </w:rPr>
      </w:pPr>
      <w:r>
        <w:rPr>
          <w:rFonts w:eastAsia="Times New Roman"/>
          <w:szCs w:val="24"/>
        </w:rPr>
        <w:lastRenderedPageBreak/>
        <w:t>Σας τα καταθέτω κι εγώ πάλι.</w:t>
      </w:r>
    </w:p>
    <w:p w14:paraId="5E0BEC1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Ανα</w:t>
      </w:r>
      <w:r>
        <w:rPr>
          <w:rFonts w:eastAsia="Times New Roman"/>
          <w:szCs w:val="24"/>
        </w:rPr>
        <w:t>πληρωτής Υπουργός Εσωτερικών και Διοικητικής Ανασυγκρότησης</w:t>
      </w:r>
      <w:r>
        <w:rPr>
          <w:rFonts w:eastAsia="Times New Roman" w:cs="Times New Roman"/>
          <w:szCs w:val="24"/>
        </w:rPr>
        <w:t xml:space="preserve"> κ. Ιωάννης Μουζάλας καταθέτει για τα Πρακτικά τα προαναφερθέντα δημοσιεύματα,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E0BEC1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«Οικονομ</w:t>
      </w:r>
      <w:r>
        <w:rPr>
          <w:rFonts w:eastAsia="Times New Roman" w:cs="Times New Roman"/>
          <w:szCs w:val="24"/>
        </w:rPr>
        <w:t xml:space="preserve">ική επιβάρυνση, τουρισμός». Έχετε δίκιο. Θα μπορούσε να γίνει αλλιώς. Θα μπορούσαν από τα νησιά να περάσουν όλοι αυτοί οι άνθρωποι, να μείνουν όλοι αυτοί οι άνθρωποι και να μην υπάρχει επιβάρυνση; </w:t>
      </w:r>
    </w:p>
    <w:p w14:paraId="5E0BEC1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Όποιος ασχολείται επιστημονικά με το </w:t>
      </w:r>
      <w:r>
        <w:rPr>
          <w:rFonts w:eastAsia="Times New Roman" w:cs="Times New Roman"/>
          <w:szCs w:val="24"/>
        </w:rPr>
        <w:t>π</w:t>
      </w:r>
      <w:r>
        <w:rPr>
          <w:rFonts w:eastAsia="Times New Roman" w:cs="Times New Roman"/>
          <w:szCs w:val="24"/>
        </w:rPr>
        <w:t xml:space="preserve">ροσφυγικό - </w:t>
      </w:r>
      <w:r>
        <w:rPr>
          <w:rFonts w:eastAsia="Times New Roman" w:cs="Times New Roman"/>
          <w:szCs w:val="24"/>
        </w:rPr>
        <w:t>μ</w:t>
      </w:r>
      <w:r>
        <w:rPr>
          <w:rFonts w:eastAsia="Times New Roman" w:cs="Times New Roman"/>
          <w:szCs w:val="24"/>
        </w:rPr>
        <w:t>εταναστ</w:t>
      </w:r>
      <w:r>
        <w:rPr>
          <w:rFonts w:eastAsia="Times New Roman" w:cs="Times New Roman"/>
          <w:szCs w:val="24"/>
        </w:rPr>
        <w:t xml:space="preserve">ευτικό κάνει διαχείριση ζημιάς και η προσπάθειά του είναι να γίνει η μικρότερη δυνατή ζημιά και μετά αυτό το πράγμα να μπορέσει να τραβήξει έναν άλλο δρόμο. </w:t>
      </w:r>
    </w:p>
    <w:p w14:paraId="5E0BEC1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Εμείς κάναμε μια καλή διαχείριση της ζημιάς κουτσά-στραβά. Συγχωρέστε με, εγώ δεν εκφράζομαι επαγγ</w:t>
      </w:r>
      <w:r>
        <w:rPr>
          <w:rFonts w:eastAsia="Times New Roman" w:cs="Times New Roman"/>
          <w:szCs w:val="24"/>
        </w:rPr>
        <w:t xml:space="preserve">ελματικά για τους άλλους, επομένως χρησιμοποιώ τις λέξεις στην ουσία. Ναι, όποιος πιστεύει ότι </w:t>
      </w:r>
      <w:r>
        <w:rPr>
          <w:rFonts w:eastAsia="Times New Roman" w:cs="Times New Roman"/>
          <w:szCs w:val="24"/>
        </w:rPr>
        <w:lastRenderedPageBreak/>
        <w:t>έχει το μπόι να αναμετρηθεί με το μεγαλύτερο μεταναστευτικό φαινόμενο από τον Δεύτερο Παγκόσμιο Πόλεμο και μετά στην Ευρώπη και να πει: «Το κάναμε εξαιρετικά και</w:t>
      </w:r>
      <w:r>
        <w:rPr>
          <w:rFonts w:eastAsia="Times New Roman" w:cs="Times New Roman"/>
          <w:szCs w:val="24"/>
        </w:rPr>
        <w:t xml:space="preserve"> κανείς δεν είναι σαν εμάς» είναι ψεύτης. Κουτσά-στραβά, γιατί βρήκαμε τίποτα. Βρήκαμε </w:t>
      </w:r>
      <w:r>
        <w:rPr>
          <w:rFonts w:eastAsia="Times New Roman" w:cs="Times New Roman"/>
          <w:szCs w:val="24"/>
        </w:rPr>
        <w:t>χίλιες εκατόν σαράντα εννέα</w:t>
      </w:r>
      <w:r>
        <w:rPr>
          <w:rFonts w:eastAsia="Times New Roman" w:cs="Times New Roman"/>
          <w:szCs w:val="24"/>
        </w:rPr>
        <w:t xml:space="preserve"> θέσεις φιλοξενίας και έχουμε φτιάξει </w:t>
      </w:r>
      <w:r>
        <w:rPr>
          <w:rFonts w:eastAsia="Times New Roman" w:cs="Times New Roman"/>
          <w:szCs w:val="24"/>
        </w:rPr>
        <w:t>πενήντα χιλιάδες</w:t>
      </w:r>
      <w:r>
        <w:rPr>
          <w:rFonts w:eastAsia="Times New Roman" w:cs="Times New Roman"/>
          <w:szCs w:val="24"/>
        </w:rPr>
        <w:t xml:space="preserve"> και μας λέτε ότι μας καταγγέλλουν; </w:t>
      </w:r>
    </w:p>
    <w:p w14:paraId="5E0BEC1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Τρεις φορές έχετε καταδικαστεί από το Ευρωπαϊκό Συμ</w:t>
      </w:r>
      <w:r>
        <w:rPr>
          <w:rFonts w:eastAsia="Times New Roman" w:cs="Times New Roman"/>
          <w:szCs w:val="24"/>
        </w:rPr>
        <w:t xml:space="preserve">βούλιο. Έχετε καταδικαστεί δεκάδες φορές από ανθρωπιστικές οργανώσεις και όλα αυτά. Για το όνομα του </w:t>
      </w:r>
      <w:r>
        <w:rPr>
          <w:rFonts w:eastAsia="Times New Roman" w:cs="Times New Roman"/>
          <w:szCs w:val="24"/>
        </w:rPr>
        <w:t>θ</w:t>
      </w:r>
      <w:r>
        <w:rPr>
          <w:rFonts w:eastAsia="Times New Roman" w:cs="Times New Roman"/>
          <w:szCs w:val="24"/>
        </w:rPr>
        <w:t>εού, να είμαστε προσεκτικοί στο τι λέμε και πώς το λέμε. Δεν μου αρέσει αυτό το πράγμα. Δεν μου αρέσει να σταθώ απέναντί σας, αλλά δεν μπορεί να γίνει αλλ</w:t>
      </w:r>
      <w:r>
        <w:rPr>
          <w:rFonts w:eastAsia="Times New Roman" w:cs="Times New Roman"/>
          <w:szCs w:val="24"/>
        </w:rPr>
        <w:t xml:space="preserve">ιώς κιόλας. Δεν μπορεί, λέγονται ψέματα. </w:t>
      </w:r>
    </w:p>
    <w:p w14:paraId="5E0BEC1E" w14:textId="77777777" w:rsidR="003003D5" w:rsidRDefault="00646F6D">
      <w:pPr>
        <w:spacing w:after="0" w:line="600" w:lineRule="auto"/>
        <w:ind w:firstLine="720"/>
        <w:jc w:val="both"/>
        <w:rPr>
          <w:rFonts w:eastAsia="Times New Roman"/>
          <w:szCs w:val="24"/>
        </w:rPr>
      </w:pPr>
      <w:r>
        <w:rPr>
          <w:rFonts w:eastAsia="Times New Roman" w:cs="Times New Roman"/>
          <w:szCs w:val="24"/>
        </w:rPr>
        <w:t xml:space="preserve">«Έλλειψη σχεδίου για τα νησιά». Βεβαίως και υπάρχει σχέδιο για τα νησιά. Κύριε Αθανασίου, δεν συμφωνεί η παράταξή σας να κάνουμε </w:t>
      </w:r>
      <w:r>
        <w:rPr>
          <w:rFonts w:eastAsia="Times New Roman" w:cs="Times New Roman"/>
          <w:szCs w:val="24"/>
        </w:rPr>
        <w:t>κ</w:t>
      </w:r>
      <w:r>
        <w:rPr>
          <w:rFonts w:eastAsia="Times New Roman" w:cs="Times New Roman"/>
          <w:szCs w:val="24"/>
        </w:rPr>
        <w:t xml:space="preserve">λειστά </w:t>
      </w:r>
      <w:r>
        <w:rPr>
          <w:rFonts w:eastAsia="Times New Roman" w:cs="Times New Roman"/>
          <w:szCs w:val="24"/>
        </w:rPr>
        <w:t>κ</w:t>
      </w:r>
      <w:r>
        <w:rPr>
          <w:rFonts w:eastAsia="Times New Roman" w:cs="Times New Roman"/>
          <w:szCs w:val="24"/>
        </w:rPr>
        <w:t>έντρα στα νησιά. Δεν συμφωνείτε, είναι πρωτοφανές αυτό. Στο πρόγραμμά σας βά</w:t>
      </w:r>
      <w:r>
        <w:rPr>
          <w:rFonts w:eastAsia="Times New Roman" w:cs="Times New Roman"/>
          <w:szCs w:val="24"/>
        </w:rPr>
        <w:t xml:space="preserve">ζετε </w:t>
      </w:r>
      <w:r>
        <w:rPr>
          <w:rFonts w:eastAsia="Times New Roman" w:cs="Times New Roman"/>
          <w:szCs w:val="24"/>
        </w:rPr>
        <w:t>κλειστά κ</w:t>
      </w:r>
      <w:r>
        <w:rPr>
          <w:rFonts w:eastAsia="Times New Roman" w:cs="Times New Roman"/>
          <w:szCs w:val="24"/>
        </w:rPr>
        <w:t xml:space="preserve">έντρα. Ζητάμε να φτιάξουμε </w:t>
      </w:r>
      <w:r>
        <w:rPr>
          <w:rFonts w:eastAsia="Times New Roman" w:cs="Times New Roman"/>
          <w:szCs w:val="24"/>
        </w:rPr>
        <w:t>κλειστά κ</w:t>
      </w:r>
      <w:r>
        <w:rPr>
          <w:rFonts w:eastAsia="Times New Roman" w:cs="Times New Roman"/>
          <w:szCs w:val="24"/>
        </w:rPr>
        <w:t xml:space="preserve">έντρα, για να περιοριστούν κάποια φαινόμενα και κάποια ένταση και τα αρνείστε και δημιουργείτε κινήματα. </w:t>
      </w:r>
    </w:p>
    <w:p w14:paraId="5E0BEC1F" w14:textId="77777777" w:rsidR="003003D5" w:rsidRDefault="00646F6D">
      <w:pPr>
        <w:spacing w:after="0" w:line="600" w:lineRule="auto"/>
        <w:ind w:firstLine="720"/>
        <w:jc w:val="both"/>
        <w:rPr>
          <w:rFonts w:eastAsia="Times New Roman"/>
          <w:szCs w:val="24"/>
        </w:rPr>
      </w:pPr>
      <w:r>
        <w:rPr>
          <w:rFonts w:eastAsia="Times New Roman"/>
          <w:b/>
          <w:szCs w:val="24"/>
        </w:rPr>
        <w:lastRenderedPageBreak/>
        <w:t xml:space="preserve">ΧΑΡΑΛΑΜΠΟΣ ΑΘΑΝΑΣΙΟΥ: </w:t>
      </w:r>
      <w:r>
        <w:rPr>
          <w:rFonts w:eastAsia="Times New Roman"/>
          <w:szCs w:val="24"/>
        </w:rPr>
        <w:t>Θέλουμε ισομερή καταμερισμό στην ηπειρωτική Ελλάδα.</w:t>
      </w:r>
    </w:p>
    <w:p w14:paraId="5E0BEC20" w14:textId="77777777" w:rsidR="003003D5" w:rsidRDefault="00646F6D">
      <w:pPr>
        <w:spacing w:after="0"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Δεν μπορεί να θέλετε ισομερή καταμερισμό</w:t>
      </w:r>
      <w:r>
        <w:rPr>
          <w:rFonts w:eastAsia="Times New Roman"/>
          <w:szCs w:val="24"/>
        </w:rPr>
        <w:t>,</w:t>
      </w:r>
      <w:r>
        <w:rPr>
          <w:rFonts w:eastAsia="Times New Roman"/>
          <w:szCs w:val="24"/>
        </w:rPr>
        <w:t xml:space="preserve"> εκτός εάν βγείτε και πείτε: «Δεν θέλουμε τη συμφωνία Ευρωπαϊκής Ένωσης - Τουρκίας». Σας προκάλεσα την περασμένη φορά. Πείτε το! </w:t>
      </w:r>
    </w:p>
    <w:p w14:paraId="5E0BEC21" w14:textId="77777777" w:rsidR="003003D5" w:rsidRDefault="00646F6D">
      <w:pPr>
        <w:spacing w:after="0" w:line="600" w:lineRule="auto"/>
        <w:ind w:firstLine="720"/>
        <w:jc w:val="both"/>
        <w:rPr>
          <w:rFonts w:eastAsia="Times New Roman"/>
          <w:szCs w:val="24"/>
        </w:rPr>
      </w:pPr>
      <w:r>
        <w:rPr>
          <w:rFonts w:eastAsia="Times New Roman"/>
          <w:szCs w:val="24"/>
        </w:rPr>
        <w:t>Δε</w:t>
      </w:r>
      <w:r>
        <w:rPr>
          <w:rFonts w:eastAsia="Times New Roman"/>
          <w:szCs w:val="24"/>
        </w:rPr>
        <w:t xml:space="preserve">ν έχει νόημα να λέτε: «Άλλαξαν, είχατε πει στη Χίο για σαράντα οκτώ ώρες». Όταν είχαμε πει στη Χίο για σαράντα οκτώ ώρες, αυτό ίσχυε. Οι συνθήκες άλλαξαν. Το </w:t>
      </w:r>
      <w:r>
        <w:rPr>
          <w:rFonts w:eastAsia="Times New Roman"/>
          <w:szCs w:val="24"/>
        </w:rPr>
        <w:t>μ</w:t>
      </w:r>
      <w:r>
        <w:rPr>
          <w:rFonts w:eastAsia="Times New Roman"/>
          <w:szCs w:val="24"/>
        </w:rPr>
        <w:t>εταναστευτικό έχει δυναμική. Θέλετε από τη Χίο να τους παίρνουμε σε σαράντα οκτώ ώρες; Καταργείτα</w:t>
      </w:r>
      <w:r>
        <w:rPr>
          <w:rFonts w:eastAsia="Times New Roman"/>
          <w:szCs w:val="24"/>
        </w:rPr>
        <w:t>ι η συμφωνία. Πείτε το: «Δεν μας νοιάζει, πάρτε τους και ας καταργηθεί η συμφωνία».</w:t>
      </w:r>
    </w:p>
    <w:p w14:paraId="5E0BEC22" w14:textId="77777777" w:rsidR="003003D5" w:rsidRDefault="00646F6D">
      <w:pPr>
        <w:spacing w:after="0" w:line="600" w:lineRule="auto"/>
        <w:ind w:firstLine="720"/>
        <w:jc w:val="both"/>
        <w:rPr>
          <w:rFonts w:eastAsia="Times New Roman"/>
          <w:szCs w:val="24"/>
        </w:rPr>
      </w:pPr>
      <w:r>
        <w:rPr>
          <w:rFonts w:eastAsia="Times New Roman"/>
          <w:szCs w:val="24"/>
        </w:rPr>
        <w:t xml:space="preserve">Ξέρετε τι θα πει καταργείται η συμφωνία; Σας το έδειξα την άλλη φορά. Θα πει τέσσερις με επτά χιλιάδες κάθε μέρα! Αυτό θα πει. </w:t>
      </w:r>
    </w:p>
    <w:p w14:paraId="5E0BEC23" w14:textId="77777777" w:rsidR="003003D5" w:rsidRDefault="00646F6D">
      <w:pPr>
        <w:spacing w:after="0" w:line="600" w:lineRule="auto"/>
        <w:ind w:firstLine="720"/>
        <w:jc w:val="both"/>
        <w:rPr>
          <w:rFonts w:eastAsia="Times New Roman"/>
          <w:szCs w:val="24"/>
        </w:rPr>
      </w:pPr>
      <w:r>
        <w:rPr>
          <w:rFonts w:eastAsia="Times New Roman"/>
          <w:szCs w:val="24"/>
        </w:rPr>
        <w:lastRenderedPageBreak/>
        <w:t>Θα το παλέψουμε μαζί; Θα προσπαθήσουμε μαζί;</w:t>
      </w:r>
      <w:r>
        <w:rPr>
          <w:rFonts w:eastAsia="Times New Roman"/>
          <w:szCs w:val="24"/>
        </w:rPr>
        <w:t xml:space="preserve"> Δεν βλέπω μια τέτοια διάθεση. Ειλικρινά, σας λέω είναι από τις σπάνιες φορές, δεν βλέπω μια τέτοια διάθεση. Έχω κουραστεί. Συνέχεια τα ίδια και τα ίδια και τα ίδια.</w:t>
      </w:r>
    </w:p>
    <w:p w14:paraId="5E0BEC24" w14:textId="77777777" w:rsidR="003003D5" w:rsidRDefault="00646F6D">
      <w:pPr>
        <w:spacing w:after="0" w:line="600" w:lineRule="auto"/>
        <w:ind w:firstLine="720"/>
        <w:jc w:val="both"/>
        <w:rPr>
          <w:rFonts w:eastAsia="Times New Roman"/>
          <w:szCs w:val="24"/>
        </w:rPr>
      </w:pPr>
      <w:r>
        <w:rPr>
          <w:rFonts w:eastAsia="Times New Roman"/>
          <w:szCs w:val="24"/>
        </w:rPr>
        <w:t xml:space="preserve">Και να σας πω κάτι; Θέσεις του κόμματός σας είναι αυτά. Είναι θέσεις του Λαϊκού Κόμματος. </w:t>
      </w:r>
      <w:r>
        <w:rPr>
          <w:rFonts w:eastAsia="Times New Roman"/>
          <w:szCs w:val="24"/>
        </w:rPr>
        <w:t xml:space="preserve">Και είναι και θέσεις, κάποια από αυτά, μέσα στο πρόγραμμά σας. Αλλά, εκεί. </w:t>
      </w:r>
    </w:p>
    <w:p w14:paraId="5E0BEC25" w14:textId="77777777" w:rsidR="003003D5" w:rsidRDefault="00646F6D">
      <w:pPr>
        <w:spacing w:after="0" w:line="600" w:lineRule="auto"/>
        <w:ind w:firstLine="720"/>
        <w:jc w:val="both"/>
        <w:rPr>
          <w:rFonts w:eastAsia="Times New Roman"/>
          <w:szCs w:val="24"/>
        </w:rPr>
      </w:pPr>
      <w:r>
        <w:rPr>
          <w:rFonts w:eastAsia="Times New Roman"/>
          <w:szCs w:val="24"/>
        </w:rPr>
        <w:t xml:space="preserve">Τώρα, τι προστέθηκε στο μόνιμο αυτό; Προστέθηκε η ιστορία με τον κ. Βουδούρη. Δεν ξέρω να σας πω πώς θα αντιδρούσε ο ΣΥΡΙΖΑ και δεν είμαι σε αυτή τη θέση, ούτε έχω λόγο, εάν σε εσάς συνέβαινε κάτι τέτοιο. Πιθανόν ο κ. Κικίλιας να έχει δίκιο. Δεν με αφορά, </w:t>
      </w:r>
      <w:r>
        <w:rPr>
          <w:rFonts w:eastAsia="Times New Roman"/>
          <w:szCs w:val="24"/>
        </w:rPr>
        <w:t xml:space="preserve">όμως αυτό. Εγώ ασχολούμαι με το </w:t>
      </w:r>
      <w:r>
        <w:rPr>
          <w:rFonts w:eastAsia="Times New Roman"/>
          <w:szCs w:val="24"/>
        </w:rPr>
        <w:t>μεταναστευτικό-π</w:t>
      </w:r>
      <w:r>
        <w:rPr>
          <w:rFonts w:eastAsia="Times New Roman"/>
          <w:szCs w:val="24"/>
        </w:rPr>
        <w:t>ροσφυγικό. Ζητήθηκε η παραίτηση του κ. Βουδούρη. Την έδωσε.</w:t>
      </w:r>
    </w:p>
    <w:p w14:paraId="5E0BEC26" w14:textId="77777777" w:rsidR="003003D5" w:rsidRDefault="00646F6D">
      <w:pPr>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Τέρατα και σημεία καταγγέλλει!  </w:t>
      </w:r>
    </w:p>
    <w:p w14:paraId="5E0BEC27" w14:textId="77777777" w:rsidR="003003D5" w:rsidRDefault="00646F6D">
      <w:pPr>
        <w:spacing w:after="0"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Θα τελειώσ</w:t>
      </w:r>
      <w:r>
        <w:rPr>
          <w:rFonts w:eastAsia="Times New Roman"/>
          <w:szCs w:val="24"/>
        </w:rPr>
        <w:t xml:space="preserve">ω, κύριε Κυριαζίδη. </w:t>
      </w:r>
    </w:p>
    <w:p w14:paraId="5E0BEC28" w14:textId="77777777" w:rsidR="003003D5" w:rsidRDefault="00646F6D">
      <w:pPr>
        <w:spacing w:after="0" w:line="600" w:lineRule="auto"/>
        <w:ind w:firstLine="720"/>
        <w:jc w:val="both"/>
        <w:rPr>
          <w:rFonts w:eastAsia="Times New Roman"/>
          <w:szCs w:val="24"/>
        </w:rPr>
      </w:pPr>
      <w:r>
        <w:rPr>
          <w:rFonts w:eastAsia="Times New Roman"/>
          <w:szCs w:val="24"/>
        </w:rPr>
        <w:lastRenderedPageBreak/>
        <w:t xml:space="preserve">Με έχει καταγγείλει εφημερίδα ότι σε </w:t>
      </w:r>
      <w:r>
        <w:rPr>
          <w:rFonts w:eastAsia="Times New Roman"/>
          <w:szCs w:val="24"/>
          <w:lang w:val="en-US"/>
        </w:rPr>
        <w:t>gay</w:t>
      </w:r>
      <w:r>
        <w:rPr>
          <w:rFonts w:eastAsia="Times New Roman"/>
          <w:szCs w:val="24"/>
        </w:rPr>
        <w:t xml:space="preserve"> </w:t>
      </w:r>
      <w:r>
        <w:rPr>
          <w:rFonts w:eastAsia="Times New Roman"/>
          <w:szCs w:val="24"/>
          <w:lang w:val="en-US"/>
        </w:rPr>
        <w:t>pride</w:t>
      </w:r>
      <w:r>
        <w:rPr>
          <w:rFonts w:eastAsia="Times New Roman"/>
          <w:szCs w:val="24"/>
        </w:rPr>
        <w:t xml:space="preserve"> πάρτι ήμουν ντυμένος νυφούλα. Θα με βάλετε να σας πω αν ήμουν ντυμένος νυφούλα; </w:t>
      </w:r>
    </w:p>
    <w:p w14:paraId="5E0BEC29" w14:textId="77777777" w:rsidR="003003D5" w:rsidRDefault="00646F6D">
      <w:pPr>
        <w:spacing w:after="0" w:line="600" w:lineRule="auto"/>
        <w:ind w:firstLine="720"/>
        <w:jc w:val="both"/>
        <w:rPr>
          <w:rFonts w:eastAsia="Times New Roman"/>
          <w:szCs w:val="24"/>
        </w:rPr>
      </w:pPr>
      <w:r>
        <w:rPr>
          <w:rFonts w:eastAsia="Times New Roman"/>
          <w:szCs w:val="24"/>
        </w:rPr>
        <w:t>Θα σας πω, όμως, γι’ αυτά. Θα σας πω. Του ζητήθηκε η παραίτηση, την έδωσε, έγινε αποδεκτή. Για εμένα το ζήτ</w:t>
      </w:r>
      <w:r>
        <w:rPr>
          <w:rFonts w:eastAsia="Times New Roman"/>
          <w:szCs w:val="24"/>
        </w:rPr>
        <w:t xml:space="preserve">ημα έχει λήξει. Προχωράμε στο πρόβλημα. </w:t>
      </w:r>
    </w:p>
    <w:p w14:paraId="5E0BEC2A" w14:textId="77777777" w:rsidR="003003D5" w:rsidRDefault="00646F6D">
      <w:pPr>
        <w:spacing w:after="0" w:line="600" w:lineRule="auto"/>
        <w:ind w:firstLine="720"/>
        <w:jc w:val="both"/>
        <w:rPr>
          <w:rFonts w:eastAsia="Times New Roman"/>
          <w:szCs w:val="24"/>
        </w:rPr>
      </w:pPr>
      <w:r>
        <w:rPr>
          <w:rFonts w:eastAsia="Times New Roman"/>
          <w:szCs w:val="24"/>
        </w:rPr>
        <w:t xml:space="preserve">Πάμε τώρα να δούμε τις συγκεκριμένες καταγγελίες. </w:t>
      </w:r>
    </w:p>
    <w:p w14:paraId="5E0BEC2B" w14:textId="77777777" w:rsidR="003003D5" w:rsidRDefault="00646F6D">
      <w:pPr>
        <w:spacing w:after="0" w:line="600" w:lineRule="auto"/>
        <w:ind w:firstLine="720"/>
        <w:jc w:val="both"/>
        <w:rPr>
          <w:rFonts w:eastAsia="Times New Roman"/>
          <w:szCs w:val="24"/>
        </w:rPr>
      </w:pPr>
      <w:r>
        <w:rPr>
          <w:rFonts w:eastAsia="Times New Roman"/>
          <w:szCs w:val="24"/>
        </w:rPr>
        <w:t xml:space="preserve">Σας ξαναλέω, όμως, ότι από εδώ και μπρος θα πρέπει να τις υιοθετείτε. Δεν συνηθίζεται ένας Υπουργός ή ένας Βουλευτής να πρέπει να αποδείξει την αθωότητά του επειδή </w:t>
      </w:r>
      <w:r>
        <w:rPr>
          <w:rFonts w:eastAsia="Times New Roman"/>
          <w:szCs w:val="24"/>
        </w:rPr>
        <w:t xml:space="preserve">κάποιος είπε κάτι. </w:t>
      </w:r>
    </w:p>
    <w:p w14:paraId="5E0BEC2C" w14:textId="77777777" w:rsidR="003003D5" w:rsidRDefault="00646F6D">
      <w:pPr>
        <w:spacing w:after="0" w:line="600" w:lineRule="auto"/>
        <w:ind w:firstLine="720"/>
        <w:jc w:val="both"/>
        <w:rPr>
          <w:rFonts w:eastAsia="Times New Roman"/>
          <w:szCs w:val="24"/>
        </w:rPr>
      </w:pPr>
      <w:r>
        <w:rPr>
          <w:rFonts w:eastAsia="Times New Roman"/>
          <w:szCs w:val="24"/>
        </w:rPr>
        <w:t xml:space="preserve">Πάμε, λοιπόν, πολύ συγκεκριμένα. Όσον αφορά τη </w:t>
      </w:r>
      <w:r>
        <w:rPr>
          <w:rFonts w:eastAsia="Times New Roman"/>
          <w:szCs w:val="24"/>
        </w:rPr>
        <w:t>«</w:t>
      </w:r>
      <w:r>
        <w:rPr>
          <w:rFonts w:eastAsia="Times New Roman"/>
          <w:szCs w:val="24"/>
          <w:lang w:val="en-US"/>
        </w:rPr>
        <w:t>SOFTEX</w:t>
      </w:r>
      <w:r>
        <w:rPr>
          <w:rFonts w:eastAsia="Times New Roman"/>
          <w:szCs w:val="24"/>
        </w:rPr>
        <w:t>»</w:t>
      </w:r>
      <w:r>
        <w:rPr>
          <w:rFonts w:eastAsia="Times New Roman"/>
          <w:szCs w:val="24"/>
        </w:rPr>
        <w:t xml:space="preserve">, είναι αυτό το περίφημο </w:t>
      </w:r>
      <w:r>
        <w:rPr>
          <w:rFonts w:eastAsia="Times New Roman"/>
          <w:szCs w:val="24"/>
          <w:lang w:val="en-US"/>
        </w:rPr>
        <w:t>camp</w:t>
      </w:r>
      <w:r>
        <w:rPr>
          <w:rFonts w:eastAsia="Times New Roman"/>
          <w:szCs w:val="24"/>
        </w:rPr>
        <w:t>, όπου υπήρχε μια εκτίμηση για 1,5 εκατομμύριο και τελικά, με βάση σχεδιασμούς κ</w:t>
      </w:r>
      <w:r>
        <w:rPr>
          <w:rFonts w:eastAsia="Times New Roman"/>
          <w:szCs w:val="24"/>
        </w:rPr>
        <w:t>.</w:t>
      </w:r>
      <w:r>
        <w:rPr>
          <w:rFonts w:eastAsia="Times New Roman"/>
          <w:szCs w:val="24"/>
        </w:rPr>
        <w:t xml:space="preserve">λπ., -έγινε μία συζήτηση με </w:t>
      </w:r>
      <w:r>
        <w:rPr>
          <w:rFonts w:eastAsia="Times New Roman"/>
          <w:szCs w:val="24"/>
        </w:rPr>
        <w:t>μη κυβερνητικές οργ</w:t>
      </w:r>
      <w:r>
        <w:rPr>
          <w:rFonts w:eastAsia="Times New Roman"/>
          <w:szCs w:val="24"/>
        </w:rPr>
        <w:t>ανώνεις- το κόστος θα έφ</w:t>
      </w:r>
      <w:r>
        <w:rPr>
          <w:rFonts w:eastAsia="Times New Roman"/>
          <w:szCs w:val="24"/>
        </w:rPr>
        <w:t xml:space="preserve">τανε, περίπου, στα 6 εκατομμύρια. </w:t>
      </w:r>
    </w:p>
    <w:p w14:paraId="5E0BEC2D" w14:textId="77777777" w:rsidR="003003D5" w:rsidRDefault="00646F6D">
      <w:pPr>
        <w:spacing w:after="0" w:line="600" w:lineRule="auto"/>
        <w:ind w:firstLine="720"/>
        <w:jc w:val="both"/>
        <w:rPr>
          <w:rFonts w:eastAsia="Times New Roman"/>
          <w:szCs w:val="24"/>
        </w:rPr>
      </w:pPr>
      <w:r>
        <w:rPr>
          <w:rFonts w:eastAsia="Times New Roman"/>
          <w:szCs w:val="24"/>
        </w:rPr>
        <w:t xml:space="preserve">Είναι κατασκευή. Θα σας καταθέσω μετά, γι’ αυτό να είστε προσεκτικοί, τις απαντήσεις και το πώς έγινε αυτή η κατασκευή, πώς δηλαδή ζητήθηκε η γνώμη από την </w:t>
      </w:r>
      <w:r>
        <w:rPr>
          <w:rFonts w:eastAsia="Times New Roman"/>
          <w:szCs w:val="24"/>
          <w:lang w:val="en-US"/>
        </w:rPr>
        <w:t>UNHCR</w:t>
      </w:r>
      <w:r>
        <w:rPr>
          <w:rFonts w:eastAsia="Times New Roman"/>
          <w:szCs w:val="24"/>
        </w:rPr>
        <w:t xml:space="preserve">, χωρίς να δοθούν στοιχεία, πώς </w:t>
      </w:r>
      <w:r>
        <w:rPr>
          <w:rFonts w:eastAsia="Times New Roman"/>
          <w:szCs w:val="24"/>
        </w:rPr>
        <w:lastRenderedPageBreak/>
        <w:t xml:space="preserve">η </w:t>
      </w:r>
      <w:r>
        <w:rPr>
          <w:rFonts w:eastAsia="Times New Roman"/>
          <w:szCs w:val="24"/>
          <w:lang w:val="en-US"/>
        </w:rPr>
        <w:t>UNHCR</w:t>
      </w:r>
      <w:r>
        <w:rPr>
          <w:rFonts w:eastAsia="Times New Roman"/>
          <w:szCs w:val="24"/>
        </w:rPr>
        <w:t xml:space="preserve"> δίνει τη γνώμη της χ</w:t>
      </w:r>
      <w:r>
        <w:rPr>
          <w:rFonts w:eastAsia="Times New Roman"/>
          <w:szCs w:val="24"/>
        </w:rPr>
        <w:t>ωρίς να ζητηθούν στοιχεία και πώς μετά από τη δημοσιοποίηση του γεγονότος η Ύπατη Αρμοστεία του ΟΗΕ για τους Πρόσφυγες εγκαλεί και λέει ότι «δεν μας είπες ακριβώς τι θέλεις, δεν μας είπες ποιους αφορά, τι εγκαταστάσεις έχει, πόσο κόσμο θα έχει, σε τι σπίτι</w:t>
      </w:r>
      <w:r>
        <w:rPr>
          <w:rFonts w:eastAsia="Times New Roman"/>
          <w:szCs w:val="24"/>
        </w:rPr>
        <w:t xml:space="preserve">α θα έχει, τι θα κάνει». Θα κατατεθούν εδώ πέρα. Αυτό αφορά την πρώτη κατασκευή.   </w:t>
      </w:r>
    </w:p>
    <w:p w14:paraId="5E0BEC2E" w14:textId="77777777" w:rsidR="003003D5" w:rsidRDefault="00646F6D">
      <w:pPr>
        <w:spacing w:after="0" w:line="600" w:lineRule="auto"/>
        <w:ind w:firstLine="720"/>
        <w:jc w:val="both"/>
        <w:rPr>
          <w:rFonts w:eastAsia="Times New Roman"/>
          <w:szCs w:val="24"/>
        </w:rPr>
      </w:pPr>
      <w:r>
        <w:rPr>
          <w:rFonts w:eastAsia="Times New Roman"/>
          <w:szCs w:val="24"/>
        </w:rPr>
        <w:t>Η δεύτερη κατασκευή αφορά τις διαστάσεις με τα σπιτάκια. Εδώ πέρα θέλω να το καταλάβετε αυτό το πράγμα, γιατί ανεξάρτητα από το ότι σήμερα θα έχουμε, μάλλον, μία ένταση, πρ</w:t>
      </w:r>
      <w:r>
        <w:rPr>
          <w:rFonts w:eastAsia="Times New Roman"/>
          <w:szCs w:val="24"/>
        </w:rPr>
        <w:t>έπει τα κόμματα της δημοκρατικής Αντιπολίτευσης να συνεργαστούν. Υπάρχει, κύριοι Βουλευτές, ένας κίνδυνος. Οι ΜΚΟ και οι θεσμικές οργανώσεις, που πήραν χρήματα και που προσπαθούμε να τα αφήσουν στον τόπο μας, έχουν ένα μοντέλο, το μοντέλο της Αφρικής. Αυτό</w:t>
      </w:r>
      <w:r>
        <w:rPr>
          <w:rFonts w:eastAsia="Times New Roman"/>
          <w:szCs w:val="24"/>
        </w:rPr>
        <w:t xml:space="preserve"> δεν το λέω με κακία. Κι εγώ στην Αφρική και στο Αφγανιστάν πήγαινα και δούλευα όλα μου τα χρόνια. Έχω γυρίσει όλον τον κόσμο. </w:t>
      </w:r>
    </w:p>
    <w:p w14:paraId="5E0BEC2F" w14:textId="77777777" w:rsidR="003003D5" w:rsidRDefault="00646F6D">
      <w:pPr>
        <w:spacing w:after="0" w:line="600" w:lineRule="auto"/>
        <w:ind w:firstLine="720"/>
        <w:jc w:val="both"/>
        <w:rPr>
          <w:rFonts w:eastAsia="Times New Roman"/>
          <w:szCs w:val="24"/>
        </w:rPr>
      </w:pPr>
      <w:r>
        <w:rPr>
          <w:rFonts w:eastAsia="Times New Roman"/>
          <w:szCs w:val="24"/>
        </w:rPr>
        <w:t>Είναι η πρώτη φορά που γίνεται πείραμα εφαρμογής της δράσης αυτών των οργανώσεων στην Ευρώπη. Διεκδικούμε το αυτονόητο. Διεκδικο</w:t>
      </w:r>
      <w:r>
        <w:rPr>
          <w:rFonts w:eastAsia="Times New Roman"/>
          <w:szCs w:val="24"/>
        </w:rPr>
        <w:t xml:space="preserve">ύμε τα </w:t>
      </w:r>
      <w:r>
        <w:rPr>
          <w:rFonts w:eastAsia="Times New Roman"/>
          <w:szCs w:val="24"/>
          <w:lang w:val="en-US"/>
        </w:rPr>
        <w:t>camp</w:t>
      </w:r>
      <w:r>
        <w:rPr>
          <w:rFonts w:eastAsia="Times New Roman"/>
          <w:szCs w:val="24"/>
        </w:rPr>
        <w:t>,</w:t>
      </w:r>
      <w:r>
        <w:rPr>
          <w:rFonts w:eastAsia="Times New Roman"/>
          <w:szCs w:val="24"/>
        </w:rPr>
        <w:t xml:space="preserve"> τα οποία θα φτιάξουμε και θα μείνουν στον </w:t>
      </w:r>
      <w:r>
        <w:rPr>
          <w:rFonts w:eastAsia="Times New Roman"/>
          <w:szCs w:val="24"/>
        </w:rPr>
        <w:lastRenderedPageBreak/>
        <w:t>τόπο μας, να μην είναι σαν αυτά στην Αφρική, να μην είναι σκηνές-τσαντίρια, να μην είναι τροχόσπιτα ή σπιτάκια που δεν χωράνε τις, συνήθως, πενταμελείς οικογένειες.</w:t>
      </w:r>
    </w:p>
    <w:p w14:paraId="5E0BEC30" w14:textId="77777777" w:rsidR="003003D5" w:rsidRDefault="00646F6D">
      <w:pPr>
        <w:spacing w:after="0" w:line="600" w:lineRule="auto"/>
        <w:ind w:firstLine="720"/>
        <w:jc w:val="both"/>
        <w:rPr>
          <w:rFonts w:eastAsia="Times New Roman"/>
          <w:szCs w:val="24"/>
        </w:rPr>
      </w:pPr>
      <w:r>
        <w:rPr>
          <w:rFonts w:eastAsia="Times New Roman"/>
          <w:szCs w:val="24"/>
        </w:rPr>
        <w:t xml:space="preserve">Δώσαμε στις </w:t>
      </w:r>
      <w:r>
        <w:rPr>
          <w:rFonts w:eastAsia="Times New Roman"/>
          <w:szCs w:val="24"/>
          <w:lang w:val="en-US"/>
        </w:rPr>
        <w:t>NGO</w:t>
      </w:r>
      <w:r>
        <w:rPr>
          <w:rFonts w:eastAsia="Times New Roman"/>
          <w:szCs w:val="24"/>
        </w:rPr>
        <w:t xml:space="preserve"> και στις θεσμικές οργανώσεις τρεις-τέσσερις διαφορετικούς τύπους σπιτιών, βάζοντας έναν όρο μόνο</w:t>
      </w:r>
      <w:r>
        <w:rPr>
          <w:rFonts w:eastAsia="Times New Roman"/>
          <w:szCs w:val="24"/>
        </w:rPr>
        <w:t>,</w:t>
      </w:r>
      <w:r>
        <w:rPr>
          <w:rFonts w:eastAsia="Times New Roman"/>
          <w:szCs w:val="24"/>
        </w:rPr>
        <w:t xml:space="preserve"> ν</w:t>
      </w:r>
      <w:r>
        <w:rPr>
          <w:rFonts w:eastAsia="Times New Roman"/>
          <w:szCs w:val="24"/>
        </w:rPr>
        <w:t xml:space="preserve">α είναι πάνω ή ίσα με τριάντα τετραγωνικά μέτρα -είναι ο χώρος ο οποίος προβλέπεται για κάθε έναν που είναι μέσα στα σπιτάκια αυτά-, να έχουν κουζινάκι και </w:t>
      </w:r>
      <w:r>
        <w:rPr>
          <w:rFonts w:eastAsia="Times New Roman"/>
          <w:szCs w:val="24"/>
        </w:rPr>
        <w:t xml:space="preserve">να έχουν μπάνιο. </w:t>
      </w:r>
    </w:p>
    <w:p w14:paraId="5E0BEC31" w14:textId="77777777" w:rsidR="003003D5" w:rsidRDefault="00646F6D">
      <w:pPr>
        <w:spacing w:after="0" w:line="600" w:lineRule="auto"/>
        <w:ind w:firstLine="720"/>
        <w:jc w:val="both"/>
        <w:rPr>
          <w:rFonts w:eastAsia="Times New Roman"/>
          <w:szCs w:val="24"/>
        </w:rPr>
      </w:pPr>
      <w:r>
        <w:rPr>
          <w:rFonts w:eastAsia="Times New Roman"/>
          <w:szCs w:val="24"/>
        </w:rPr>
        <w:t xml:space="preserve">Αυτά τα συζητήσαμε με την </w:t>
      </w:r>
      <w:r>
        <w:rPr>
          <w:rFonts w:eastAsia="Times New Roman"/>
          <w:szCs w:val="24"/>
          <w:lang w:val="en-US"/>
        </w:rPr>
        <w:t>ECHO</w:t>
      </w:r>
      <w:r>
        <w:rPr>
          <w:rFonts w:eastAsia="Times New Roman"/>
          <w:szCs w:val="24"/>
        </w:rPr>
        <w:t xml:space="preserve">. Θα σας καταθέσω στη δευτερολογία μου και τη συζήτηση με την </w:t>
      </w:r>
      <w:r>
        <w:rPr>
          <w:rFonts w:eastAsia="Times New Roman"/>
          <w:szCs w:val="24"/>
          <w:lang w:val="en-US"/>
        </w:rPr>
        <w:t>ECHO</w:t>
      </w:r>
      <w:r>
        <w:rPr>
          <w:rFonts w:eastAsia="Times New Roman"/>
          <w:szCs w:val="24"/>
        </w:rPr>
        <w:t xml:space="preserve">, την Ευρωπαϊκή Ένωση, η οποία τα απεδέχθη. Και θα σας καταθέσω στη δευτερολογία μου και την απόφαση της </w:t>
      </w:r>
      <w:r>
        <w:rPr>
          <w:rFonts w:eastAsia="Times New Roman"/>
          <w:szCs w:val="24"/>
          <w:lang w:val="en-US"/>
        </w:rPr>
        <w:t>UNHCR</w:t>
      </w:r>
      <w:r>
        <w:rPr>
          <w:rFonts w:eastAsia="Times New Roman"/>
          <w:szCs w:val="24"/>
        </w:rPr>
        <w:t>, η οποία κρίνει ότι η απόφασή μ</w:t>
      </w:r>
      <w:r>
        <w:rPr>
          <w:rFonts w:eastAsia="Times New Roman"/>
          <w:szCs w:val="24"/>
        </w:rPr>
        <w:t xml:space="preserve">ας να δημιουργήσουμε τέτοια μεγαλύτερα σπιτάκια είναι σωστή και αναλαμβάνει να κάνει προεκτάσεις στα σπιτάκια που ήδη έχει παραγγείλει.            </w:t>
      </w:r>
    </w:p>
    <w:p w14:paraId="5E0BEC32" w14:textId="77777777" w:rsidR="003003D5" w:rsidRDefault="00646F6D">
      <w:pPr>
        <w:spacing w:after="0" w:line="600" w:lineRule="auto"/>
        <w:ind w:firstLine="720"/>
        <w:jc w:val="both"/>
        <w:rPr>
          <w:rFonts w:eastAsia="Times New Roman"/>
          <w:szCs w:val="24"/>
        </w:rPr>
      </w:pPr>
      <w:r>
        <w:rPr>
          <w:rFonts w:eastAsia="Times New Roman"/>
          <w:szCs w:val="24"/>
        </w:rPr>
        <w:t>Δεν καταλαβαίνω. Είναι κατασκευές. Πρέπει να είστε προσεκτικοί.</w:t>
      </w:r>
    </w:p>
    <w:p w14:paraId="5E0BEC33" w14:textId="77777777" w:rsidR="003003D5" w:rsidRDefault="00646F6D">
      <w:pPr>
        <w:spacing w:after="0" w:line="600" w:lineRule="auto"/>
        <w:ind w:firstLine="720"/>
        <w:jc w:val="both"/>
        <w:rPr>
          <w:rFonts w:eastAsia="Times New Roman"/>
          <w:szCs w:val="24"/>
        </w:rPr>
      </w:pPr>
      <w:r>
        <w:rPr>
          <w:rFonts w:eastAsia="Times New Roman"/>
          <w:szCs w:val="24"/>
        </w:rPr>
        <w:t>Κοιτάξτε τώρα, να σας πω και το τελευταίο. Δ</w:t>
      </w:r>
      <w:r>
        <w:rPr>
          <w:rFonts w:eastAsia="Times New Roman"/>
          <w:szCs w:val="24"/>
        </w:rPr>
        <w:t xml:space="preserve">εν είμαι διατεθειμένος να απολογούμαι για τέτοια πράγματα. Είμαι, όμως, διατεθειμένος να εξηγώ. Και ειλικρινά ξέρετε ότι σέβομαι τους κοινοβουλευτικούς θεσμούς και είμαι στη διάθεσή σας. </w:t>
      </w:r>
    </w:p>
    <w:p w14:paraId="5E0BEC34" w14:textId="77777777" w:rsidR="003003D5" w:rsidRDefault="00646F6D">
      <w:pPr>
        <w:spacing w:after="0" w:line="600" w:lineRule="auto"/>
        <w:ind w:firstLine="720"/>
        <w:jc w:val="both"/>
        <w:rPr>
          <w:rFonts w:eastAsia="Times New Roman"/>
          <w:szCs w:val="24"/>
        </w:rPr>
      </w:pPr>
      <w:r>
        <w:rPr>
          <w:rFonts w:eastAsia="Times New Roman"/>
          <w:szCs w:val="24"/>
        </w:rPr>
        <w:t>Δεν υπέγραψα αρμοδιότητες στον κ. Βουδούρη. Δεν ήταν απαραίτητο. Ο κ</w:t>
      </w:r>
      <w:r>
        <w:rPr>
          <w:rFonts w:eastAsia="Times New Roman"/>
          <w:szCs w:val="24"/>
        </w:rPr>
        <w:t>. Βουδούρης εκ του νόμου έχει αρμοδιότητες. Κατά την άποψή μας, δεν ασκήθηκαν σωστά. Όμως προφανώς δεν φταίει το ότι δεν υπέγραψα εγώ κάτι άλλο. Ήθελε αυξημένες αρμοδιότητες; Μπορούμε κάποτε να απαντήσουμε και σε αυτά. Δεν έχω σκοπό, όμως, να συνεχίσω αυτό</w:t>
      </w:r>
      <w:r>
        <w:rPr>
          <w:rFonts w:eastAsia="Times New Roman"/>
          <w:szCs w:val="24"/>
        </w:rPr>
        <w:t xml:space="preserve"> το πράγμα. Πιστέψτε με, έχουμε ένα πάρα πολύ σοβαρό πρόβλημα και πρέπει να το λύσουμε.</w:t>
      </w:r>
    </w:p>
    <w:p w14:paraId="5E0BEC35" w14:textId="77777777" w:rsidR="003003D5" w:rsidRDefault="00646F6D">
      <w:pPr>
        <w:spacing w:after="0" w:line="600" w:lineRule="auto"/>
        <w:ind w:firstLine="720"/>
        <w:jc w:val="both"/>
        <w:rPr>
          <w:rFonts w:eastAsia="Times New Roman"/>
          <w:szCs w:val="24"/>
        </w:rPr>
      </w:pPr>
      <w:r>
        <w:rPr>
          <w:rFonts w:eastAsia="Times New Roman"/>
          <w:szCs w:val="24"/>
        </w:rPr>
        <w:t>Δεν υπάρχουν «σκιές», κύριοι. Κανένας σας δεν κατέθεσε κα</w:t>
      </w:r>
      <w:r>
        <w:rPr>
          <w:rFonts w:eastAsia="Times New Roman"/>
          <w:szCs w:val="24"/>
        </w:rPr>
        <w:t>μ</w:t>
      </w:r>
      <w:r>
        <w:rPr>
          <w:rFonts w:eastAsia="Times New Roman"/>
          <w:szCs w:val="24"/>
        </w:rPr>
        <w:t xml:space="preserve">μία. Δεν υπάρχουν αναθέσεις. Ένας σας δεν κατέθεσε μία ανάθεση. Έγινε μια αναφορά από τον κ. Μηταράκη στη </w:t>
      </w:r>
      <w:r>
        <w:rPr>
          <w:rFonts w:eastAsia="Times New Roman"/>
          <w:szCs w:val="24"/>
        </w:rPr>
        <w:t>«</w:t>
      </w:r>
      <w:r>
        <w:rPr>
          <w:rFonts w:eastAsia="Times New Roman"/>
          <w:szCs w:val="24"/>
        </w:rPr>
        <w:t>ΒΙΑ</w:t>
      </w:r>
      <w:r>
        <w:rPr>
          <w:rFonts w:eastAsia="Times New Roman"/>
          <w:szCs w:val="24"/>
        </w:rPr>
        <w:t>Λ</w:t>
      </w:r>
      <w:r>
        <w:rPr>
          <w:rFonts w:eastAsia="Times New Roman"/>
          <w:szCs w:val="24"/>
        </w:rPr>
        <w:t>»</w:t>
      </w:r>
      <w:r>
        <w:rPr>
          <w:rFonts w:eastAsia="Times New Roman"/>
          <w:szCs w:val="24"/>
        </w:rPr>
        <w:t>. Έχει δίκιο. Θα του στείλουμε τα έγγραφα. Και έγινε μια αναφορά νομίζω σχετικά με τη σίτιση από έναν άλλο Βουλευτή σας. Δεν υπάρχει ούτε μία απευθείας ανάθεση. Γιατί το παίζετε αυτό συνέχεια; Ποιον θα πείσετε με αυτό το πράγμα;</w:t>
      </w:r>
    </w:p>
    <w:p w14:paraId="5E0BEC36" w14:textId="77777777" w:rsidR="003003D5" w:rsidRDefault="00646F6D">
      <w:pPr>
        <w:spacing w:after="0" w:line="600" w:lineRule="auto"/>
        <w:ind w:firstLine="720"/>
        <w:jc w:val="both"/>
        <w:rPr>
          <w:rFonts w:eastAsia="Times New Roman"/>
          <w:szCs w:val="24"/>
        </w:rPr>
      </w:pPr>
      <w:r>
        <w:rPr>
          <w:rFonts w:eastAsia="Times New Roman"/>
          <w:szCs w:val="24"/>
        </w:rPr>
        <w:t>Είναι πάρα πολλά αυτά που</w:t>
      </w:r>
      <w:r>
        <w:rPr>
          <w:rFonts w:eastAsia="Times New Roman"/>
          <w:szCs w:val="24"/>
        </w:rPr>
        <w:t xml:space="preserve"> είπατε. Δεν ξέρω, κύριε Πρόεδρε, τι χρόνο έχω.</w:t>
      </w:r>
    </w:p>
    <w:p w14:paraId="5E0BEC3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απομένουν ο</w:t>
      </w:r>
      <w:r>
        <w:rPr>
          <w:rFonts w:eastAsia="Times New Roman" w:cs="Times New Roman"/>
          <w:szCs w:val="24"/>
        </w:rPr>
        <w:t>κ</w:t>
      </w:r>
      <w:r>
        <w:rPr>
          <w:rFonts w:eastAsia="Times New Roman" w:cs="Times New Roman"/>
          <w:szCs w:val="24"/>
        </w:rPr>
        <w:t>τώ λεπτά για την πρωτολογία σας, έχετε δέκα για τη δευτερολογία σας και πέντε λεπτά για την τριτολογία σας.</w:t>
      </w:r>
    </w:p>
    <w:p w14:paraId="5E0BEC3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w:t>
      </w:r>
      <w:r>
        <w:rPr>
          <w:rFonts w:eastAsia="Times New Roman" w:cs="Times New Roman"/>
          <w:b/>
          <w:szCs w:val="24"/>
        </w:rPr>
        <w:t>και Διοικητικής Ανασυγκρότησης):</w:t>
      </w:r>
      <w:r>
        <w:rPr>
          <w:rFonts w:eastAsia="Times New Roman" w:cs="Times New Roman"/>
          <w:szCs w:val="24"/>
        </w:rPr>
        <w:t xml:space="preserve"> Έχω χρόνο. </w:t>
      </w:r>
    </w:p>
    <w:p w14:paraId="5E0BEC3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Νομίζω, λοιπόν, ότι οι ιδεοληψίες πρέπει να αναζητηθούν αλλού. Πάλι τα ίδια και τα ίδια.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δεν έχει νόημα. Θέλει μια επιστημονικότητα αυτή η συζήτηση. Θέλει προτάσεις.</w:t>
      </w:r>
    </w:p>
    <w:p w14:paraId="5E0BEC3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Για τα αφύλαχτα σύνορα το εί</w:t>
      </w:r>
      <w:r>
        <w:rPr>
          <w:rFonts w:eastAsia="Times New Roman" w:cs="Times New Roman"/>
          <w:szCs w:val="24"/>
        </w:rPr>
        <w:t xml:space="preserve">πα. Δεν ισχύει. Το έχει πει το ΝΑΤΟ, το έχει πει η </w:t>
      </w:r>
      <w:r>
        <w:rPr>
          <w:rFonts w:eastAsia="Times New Roman" w:cs="Times New Roman"/>
          <w:szCs w:val="24"/>
          <w:lang w:val="en-US"/>
        </w:rPr>
        <w:t>FRONTEX</w:t>
      </w:r>
      <w:r>
        <w:rPr>
          <w:rFonts w:eastAsia="Times New Roman" w:cs="Times New Roman"/>
          <w:szCs w:val="24"/>
        </w:rPr>
        <w:t xml:space="preserve">, το έχει πει η Κομισιόν, το έχουν πει ξεχωριστά κράτη. Δεν ισχύει. </w:t>
      </w:r>
    </w:p>
    <w:p w14:paraId="5E0BEC3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Όσο αφορά τον διαχωρισμό προσφύγων και μεταναστών, το κάνουμε. Εγώ είμαι αυτός που πάντα στη Βουλή διαχωρίζω πρόσφυγες από μετανά</w:t>
      </w:r>
      <w:r>
        <w:rPr>
          <w:rFonts w:eastAsia="Times New Roman" w:cs="Times New Roman"/>
          <w:szCs w:val="24"/>
        </w:rPr>
        <w:t>στες και αποδίδω στον καθένα</w:t>
      </w:r>
      <w:r>
        <w:rPr>
          <w:rFonts w:eastAsia="Times New Roman" w:cs="Times New Roman"/>
          <w:szCs w:val="24"/>
        </w:rPr>
        <w:t>ν</w:t>
      </w:r>
      <w:r>
        <w:rPr>
          <w:rFonts w:eastAsia="Times New Roman" w:cs="Times New Roman"/>
          <w:szCs w:val="24"/>
        </w:rPr>
        <w:t xml:space="preserve"> τον κοινωνικό του ρόλο και το νομικό του καθεστώς. </w:t>
      </w:r>
    </w:p>
    <w:p w14:paraId="5E0BEC3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Πιστεύετε ότι θα μπορούσατε να είχατε φτιάξει θέσεις κράτησης για </w:t>
      </w:r>
      <w:r>
        <w:rPr>
          <w:rFonts w:eastAsia="Times New Roman" w:cs="Times New Roman"/>
          <w:szCs w:val="24"/>
        </w:rPr>
        <w:t>σαράντα χιλιάδες</w:t>
      </w:r>
      <w:r>
        <w:rPr>
          <w:rFonts w:eastAsia="Times New Roman" w:cs="Times New Roman"/>
          <w:szCs w:val="24"/>
        </w:rPr>
        <w:t xml:space="preserve">; Γιατί δεν τις είχατε φτιάξει; Υπήρχε χρονιά που είχατε </w:t>
      </w:r>
      <w:r>
        <w:rPr>
          <w:rFonts w:eastAsia="Times New Roman" w:cs="Times New Roman"/>
          <w:szCs w:val="24"/>
        </w:rPr>
        <w:t>εβδομήντα χιλιάδες</w:t>
      </w:r>
      <w:r>
        <w:rPr>
          <w:rFonts w:eastAsia="Times New Roman" w:cs="Times New Roman"/>
          <w:szCs w:val="24"/>
        </w:rPr>
        <w:t xml:space="preserve">! Δεν γίνεται, </w:t>
      </w:r>
      <w:r>
        <w:rPr>
          <w:rFonts w:eastAsia="Times New Roman" w:cs="Times New Roman"/>
          <w:szCs w:val="24"/>
        </w:rPr>
        <w:t>όταν το δικα</w:t>
      </w:r>
      <w:r>
        <w:rPr>
          <w:rFonts w:eastAsia="Times New Roman" w:cs="Times New Roman"/>
          <w:szCs w:val="24"/>
        </w:rPr>
        <w:t>ι</w:t>
      </w:r>
      <w:r>
        <w:rPr>
          <w:rFonts w:eastAsia="Times New Roman" w:cs="Times New Roman"/>
          <w:szCs w:val="24"/>
        </w:rPr>
        <w:t xml:space="preserve">ικό μας σύστημα έχει </w:t>
      </w:r>
      <w:r>
        <w:rPr>
          <w:rFonts w:eastAsia="Times New Roman" w:cs="Times New Roman"/>
          <w:szCs w:val="24"/>
        </w:rPr>
        <w:t>δεκαπέντε χιλιάδες</w:t>
      </w:r>
      <w:r>
        <w:rPr>
          <w:rFonts w:eastAsia="Times New Roman" w:cs="Times New Roman"/>
          <w:szCs w:val="24"/>
        </w:rPr>
        <w:t xml:space="preserve"> θέσεις. Επίσης, με βάση το πρόγραμμα της Νέας Δημοκρατίας τώρα πια δεν έχουμε παράνομους μετανάστες ή πρόσφυγες. Έχουμε κατά 90% αιτούντες άσυλο. Στο πρόγραμμά σας, κύριοι της Νέας Δημοκρατίας, αναφέρετε</w:t>
      </w:r>
      <w:r>
        <w:rPr>
          <w:rFonts w:eastAsia="Times New Roman" w:cs="Times New Roman"/>
          <w:szCs w:val="24"/>
        </w:rPr>
        <w:t xml:space="preserve"> ότι οι αιτούντες άσυλο πρέπει να παραμένουν σε ανοιχτά κέντρα.</w:t>
      </w:r>
    </w:p>
    <w:p w14:paraId="5E0BEC3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Εμείς θέλουμε και κάποιοι απ’ αυτούς που αιτούνται άσυλο να είναι σε κλειστά κέντρα, για να διευκολυνθεί η διαδικασία. Το έχω εδώ μαζί μου το πρόγραμμά σας. Μπορώ να σας το διαβάσω, εάν θέλετε</w:t>
      </w:r>
      <w:r>
        <w:rPr>
          <w:rFonts w:eastAsia="Times New Roman" w:cs="Times New Roman"/>
          <w:szCs w:val="24"/>
        </w:rPr>
        <w:t xml:space="preserve">. </w:t>
      </w:r>
    </w:p>
    <w:p w14:paraId="5E0BEC3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Το δεχόμαστε. Έτσι λέμε. Όμως λέμε να φεύγουν γρήγορα.</w:t>
      </w:r>
    </w:p>
    <w:p w14:paraId="5E0BEC3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Κύριε Αθανασίου, ούτε εσείς είχατε βρει τρόπο να φεύγουν γρήγορα</w:t>
      </w:r>
      <w:r>
        <w:rPr>
          <w:rFonts w:eastAsia="Times New Roman" w:cs="Times New Roman"/>
          <w:szCs w:val="24"/>
        </w:rPr>
        <w:t>,</w:t>
      </w:r>
      <w:r>
        <w:rPr>
          <w:rFonts w:eastAsia="Times New Roman" w:cs="Times New Roman"/>
          <w:szCs w:val="24"/>
        </w:rPr>
        <w:t xml:space="preserve"> ούτε εγώ έχω βρει. </w:t>
      </w:r>
    </w:p>
    <w:p w14:paraId="5E0BEC4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Αυτή τη</w:t>
      </w:r>
      <w:r>
        <w:rPr>
          <w:rFonts w:eastAsia="Times New Roman" w:cs="Times New Roman"/>
          <w:szCs w:val="24"/>
        </w:rPr>
        <w:t xml:space="preserve"> στιγμή δίνουμε στην Ευρωπαϊκή Ένωση μία τεράστια μάχη. Αφήστε με να σας ενημερώσω. Εγώ ήμουν δύο μέρες τώρα στην Ευρωπαϊκή Ένωση. Είχα συζητήσεις με τις ευρωκοινοβουλευτικές ομάδες όλων των κομμάτων και με την ομάδα του Λαϊκού Κόμματος. Προωθούμε ένα σχέδ</w:t>
      </w:r>
      <w:r>
        <w:rPr>
          <w:rFonts w:eastAsia="Times New Roman" w:cs="Times New Roman"/>
          <w:szCs w:val="24"/>
        </w:rPr>
        <w:t xml:space="preserve">ιο -το οποίο είναι εξίσου απαραίτητο με τη μετεγκατάσταση- </w:t>
      </w:r>
      <w:r>
        <w:rPr>
          <w:rFonts w:eastAsia="Times New Roman" w:cs="Times New Roman"/>
          <w:szCs w:val="24"/>
        </w:rPr>
        <w:t>με σκοπό</w:t>
      </w:r>
      <w:r>
        <w:rPr>
          <w:rFonts w:eastAsia="Times New Roman" w:cs="Times New Roman"/>
          <w:szCs w:val="24"/>
        </w:rPr>
        <w:t xml:space="preserve"> να φτιαχτεί ένας ευρωπαϊκός μηχανισμός επιστροφών. Χωρίς επιστροφές δεν μπορεί να υπάρξει μεταναστευτική πολιτική. </w:t>
      </w:r>
    </w:p>
    <w:p w14:paraId="5E0BEC4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Δεν μπορούμε, όμως, να τις κάνουμε, όπως δεν μπορέσατε και εσείς. </w:t>
      </w:r>
      <w:r>
        <w:rPr>
          <w:rFonts w:eastAsia="Times New Roman" w:cs="Times New Roman"/>
          <w:szCs w:val="24"/>
        </w:rPr>
        <w:t>Μπορέσατε και κάνατε επιστροφές στη Γεωργία, στην Αλβανία, στη Βουλγαρία. Έχω τους καταλόγους. Δεν έχετε κάνει κα</w:t>
      </w:r>
      <w:r>
        <w:rPr>
          <w:rFonts w:eastAsia="Times New Roman" w:cs="Times New Roman"/>
          <w:szCs w:val="24"/>
        </w:rPr>
        <w:t>μ</w:t>
      </w:r>
      <w:r>
        <w:rPr>
          <w:rFonts w:eastAsia="Times New Roman" w:cs="Times New Roman"/>
          <w:szCs w:val="24"/>
        </w:rPr>
        <w:t xml:space="preserve">μία στη Συρία. Έχετε κάνει </w:t>
      </w:r>
      <w:r>
        <w:rPr>
          <w:rFonts w:eastAsia="Times New Roman" w:cs="Times New Roman"/>
          <w:szCs w:val="24"/>
        </w:rPr>
        <w:t xml:space="preserve">πενήντα οκτώ </w:t>
      </w:r>
      <w:r>
        <w:rPr>
          <w:rFonts w:eastAsia="Times New Roman" w:cs="Times New Roman"/>
          <w:szCs w:val="24"/>
        </w:rPr>
        <w:t xml:space="preserve">ή </w:t>
      </w:r>
      <w:r>
        <w:rPr>
          <w:rFonts w:eastAsia="Times New Roman" w:cs="Times New Roman"/>
          <w:szCs w:val="24"/>
        </w:rPr>
        <w:t>πενήντα εννιά</w:t>
      </w:r>
      <w:r>
        <w:rPr>
          <w:rFonts w:eastAsia="Times New Roman" w:cs="Times New Roman"/>
          <w:szCs w:val="24"/>
        </w:rPr>
        <w:t xml:space="preserve"> στο Πακιστάν. Στο Αφγανιστάν κα</w:t>
      </w:r>
      <w:r>
        <w:rPr>
          <w:rFonts w:eastAsia="Times New Roman" w:cs="Times New Roman"/>
          <w:szCs w:val="24"/>
        </w:rPr>
        <w:t>μ</w:t>
      </w:r>
      <w:r>
        <w:rPr>
          <w:rFonts w:eastAsia="Times New Roman" w:cs="Times New Roman"/>
          <w:szCs w:val="24"/>
        </w:rPr>
        <w:t>μία. Αυτή τη στιγμή η σύνθεση έχει αλλάξει.</w:t>
      </w:r>
    </w:p>
    <w:p w14:paraId="5E0BEC4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Εμείς λέμε</w:t>
      </w:r>
      <w:r>
        <w:rPr>
          <w:rFonts w:eastAsia="Times New Roman" w:cs="Times New Roman"/>
          <w:szCs w:val="24"/>
        </w:rPr>
        <w:t xml:space="preserve"> στην Ευρωπαϊκή Ένωση –και συνεχίζουμε έναν μαραθώνιο- ότι θέλουμε ευρωπαϊκό μηχανισμό επιστροφών. Βοηθήστε μέσα στο κόμμα σας. Το Λαϊκό Κόμμα είχε θετική ανταπόκριση σε αυτό το πράγμα, όπως και τα άλλα κόμματα. Ο κ. Σο</w:t>
      </w:r>
      <w:r>
        <w:rPr>
          <w:rFonts w:eastAsia="Times New Roman" w:cs="Times New Roman"/>
          <w:szCs w:val="24"/>
        </w:rPr>
        <w:t>υ</w:t>
      </w:r>
      <w:r>
        <w:rPr>
          <w:rFonts w:eastAsia="Times New Roman" w:cs="Times New Roman"/>
          <w:szCs w:val="24"/>
        </w:rPr>
        <w:t>λτς, με τον οποίο είχα επαφή, επίσης</w:t>
      </w:r>
      <w:r>
        <w:rPr>
          <w:rFonts w:eastAsia="Times New Roman" w:cs="Times New Roman"/>
          <w:szCs w:val="24"/>
        </w:rPr>
        <w:t>. Όμως δεν μπορούμε να λέμε έτσι πράγματα</w:t>
      </w:r>
      <w:r>
        <w:rPr>
          <w:rFonts w:eastAsia="Times New Roman" w:cs="Times New Roman"/>
          <w:szCs w:val="24"/>
        </w:rPr>
        <w:t>,</w:t>
      </w:r>
      <w:r>
        <w:rPr>
          <w:rFonts w:eastAsia="Times New Roman" w:cs="Times New Roman"/>
          <w:szCs w:val="24"/>
        </w:rPr>
        <w:t xml:space="preserve"> τα οποία δεν στοιχειοθετούνται σε τίποτα.</w:t>
      </w:r>
    </w:p>
    <w:p w14:paraId="5E0BEC4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Αθανασίου, εγώ σας σέβομαι. Είναι δυνατόν τώρα να συζητάμε για τον –δεν ξέρω π</w:t>
      </w:r>
      <w:r>
        <w:rPr>
          <w:rFonts w:eastAsia="Times New Roman" w:cs="Times New Roman"/>
          <w:szCs w:val="24"/>
        </w:rPr>
        <w:t>ώ</w:t>
      </w:r>
      <w:r>
        <w:rPr>
          <w:rFonts w:eastAsia="Times New Roman" w:cs="Times New Roman"/>
          <w:szCs w:val="24"/>
        </w:rPr>
        <w:t>ς τον λένε- κ. Ξυλούρη και εγώ να απαντάω στον κ. Ξυλούρη και εάν ξέρω τον κ. Ξυλούρη;</w:t>
      </w:r>
      <w:r>
        <w:rPr>
          <w:rFonts w:eastAsia="Times New Roman" w:cs="Times New Roman"/>
          <w:szCs w:val="24"/>
        </w:rPr>
        <w:t xml:space="preserve"> Είναι δυνατόν; Είναι επίπεδο αυτό; </w:t>
      </w:r>
    </w:p>
    <w:p w14:paraId="5E0BEC4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Όχι εσείς. Δεν είπα αυτό.</w:t>
      </w:r>
    </w:p>
    <w:p w14:paraId="5E0BEC45"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Μου το είπατε και όταν είχαμε σύσκεψη. Θα κάθεται η Κυβέρνηση να απαντά για τον κ. Ξυλού</w:t>
      </w:r>
      <w:r>
        <w:rPr>
          <w:rFonts w:eastAsia="Times New Roman" w:cs="Times New Roman"/>
          <w:szCs w:val="24"/>
        </w:rPr>
        <w:t>ρη -και το κουνήσατε και σαν χαρτί, ότι πρέπει να απολογηθούμε- ότι ο Ξυλούρης έτσι ή ο Ξυλούρης αλλιώς ή αν είναι συγγενής του τραγουδιστή ή δεν είναι συγγενής του τραγουδιστή;</w:t>
      </w:r>
    </w:p>
    <w:p w14:paraId="5E0BEC46"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Δεν ξέρω αν έχει συγγένεια με τον τραγουδιστή.</w:t>
      </w:r>
    </w:p>
    <w:p w14:paraId="5E0BEC47"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ΙΩΑΝΝΗΣ Μ</w:t>
      </w:r>
      <w:r>
        <w:rPr>
          <w:rFonts w:eastAsia="Times New Roman" w:cs="Times New Roman"/>
          <w:b/>
          <w:szCs w:val="24"/>
        </w:rPr>
        <w:t xml:space="preserve">ΟΥΖΑΛΑΣ (Αναπληρωτής Υπουργός Εσωτερικών και Διοικητικής Ανασυγκρότησης): </w:t>
      </w:r>
      <w:r>
        <w:rPr>
          <w:rFonts w:eastAsia="Times New Roman" w:cs="Times New Roman"/>
          <w:szCs w:val="24"/>
        </w:rPr>
        <w:t>Είναι δυνατόν να γίνεται τώρα αυτή η κουβέντα;</w:t>
      </w:r>
    </w:p>
    <w:p w14:paraId="5E0BEC48"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Υπουργέ, αυτό είναι ένα πολύ σοβαρό θέμα, διότι δεν μπορεί τη στιγμή που μιλάμε μέσα στο Γραφείο του Πρωθυπ</w:t>
      </w:r>
      <w:r>
        <w:rPr>
          <w:rFonts w:eastAsia="Times New Roman" w:cs="Times New Roman"/>
          <w:szCs w:val="24"/>
        </w:rPr>
        <w:t xml:space="preserve">ουργού να γίνεται αυτή η κατάσταση! </w:t>
      </w:r>
    </w:p>
    <w:p w14:paraId="5E0BEC49"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Βεβαίως και μπορεί. Και ξέρετε ότι κάποιες από τις ΜΚΟ κάνουν ανεξάρτητες κινήσεις και εμείς τις περιορίζουμε. Σας ανέφερα στην προηγούμ</w:t>
      </w:r>
      <w:r>
        <w:rPr>
          <w:rFonts w:eastAsia="Times New Roman" w:cs="Times New Roman"/>
          <w:szCs w:val="24"/>
        </w:rPr>
        <w:t xml:space="preserve">ενη επερώτηση που είχαμε ότι έχει ήδη φτιαχτεί και μπαίνει σε λειτουργία για πρώτη φορά στην ελληνική </w:t>
      </w:r>
      <w:r>
        <w:rPr>
          <w:rFonts w:eastAsia="Times New Roman" w:cs="Times New Roman"/>
          <w:szCs w:val="24"/>
        </w:rPr>
        <w:t>ε</w:t>
      </w:r>
      <w:r>
        <w:rPr>
          <w:rFonts w:eastAsia="Times New Roman" w:cs="Times New Roman"/>
          <w:szCs w:val="24"/>
        </w:rPr>
        <w:t>πικράτεια το μητρώο των μη κυβερνητικών οργανώσεων και των θεσμικών οργανώσεων. Την επόμενη εβδομάδα θα καλέσουμε κόσμο και κόμματα, για να το δείξουμε κ</w:t>
      </w:r>
      <w:r>
        <w:rPr>
          <w:rFonts w:eastAsia="Times New Roman" w:cs="Times New Roman"/>
          <w:szCs w:val="24"/>
        </w:rPr>
        <w:t>αι να δείξουμε τη λειτουργία του.</w:t>
      </w:r>
    </w:p>
    <w:p w14:paraId="5E0BEC4A"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Αυτό είναι ένα ζήτημα. Δεν το θέλαμε, επεβλήθη από την Ευρωπαϊκή Ένωση. Σας το είπα και στις προηγούμενες συζητήσεις που είχαμε. Στην Ευρωπαϊκή Ένωση, κύριοι, οι κυβερνήσεις, η πλειοψηφία, είναι στο κόμμα σας, δεν είναι σε</w:t>
      </w:r>
      <w:r>
        <w:rPr>
          <w:rFonts w:eastAsia="Times New Roman" w:cs="Times New Roman"/>
          <w:szCs w:val="24"/>
        </w:rPr>
        <w:t xml:space="preserve"> εμάς. Εγώ δεν λέω ότι εσείς μέσα στο κόμμα σας δεν παλέψατε για να γίνουν αλλιώς τα πράγματα, αλλά κατηγορείτε εμάς ότι δεν μπορέσαμε τα λεφτά που έδωσαν στη </w:t>
      </w:r>
      <w:r>
        <w:rPr>
          <w:rFonts w:eastAsia="Times New Roman" w:cs="Times New Roman"/>
          <w:szCs w:val="24"/>
          <w:lang w:val="en-US"/>
        </w:rPr>
        <w:t>NGO</w:t>
      </w:r>
      <w:r>
        <w:rPr>
          <w:rFonts w:eastAsia="Times New Roman" w:cs="Times New Roman"/>
          <w:szCs w:val="24"/>
        </w:rPr>
        <w:t xml:space="preserve"> να τα πάρουμε για τη χώρα μας; Είναι δυνατόν αυτό το πράγμα;</w:t>
      </w:r>
    </w:p>
    <w:p w14:paraId="5E0BEC4B"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Να σας πω κάτι; Πηγαίνουμε σε έν</w:t>
      </w:r>
      <w:r>
        <w:rPr>
          <w:rFonts w:eastAsia="Times New Roman" w:cs="Times New Roman"/>
          <w:szCs w:val="24"/>
        </w:rPr>
        <w:t>α «Δουβλίνο» τώρα, το οποίο είναι πολύ δύσκολο «Δουβλίνο». Πρέπει να ενώσουμε τις δυνάμεις μας, για να αποφύγουμε πράγματα δύσκολα για τη χώρα μας. Το περασμένο «Δουβλίνο» πέρασε. Να βγω εγώ τώρα και να σας πω ότι ξέρω ότι ήσασταν αντίθετοι με το περασμένο</w:t>
      </w:r>
      <w:r>
        <w:rPr>
          <w:rFonts w:eastAsia="Times New Roman" w:cs="Times New Roman"/>
          <w:szCs w:val="24"/>
        </w:rPr>
        <w:t xml:space="preserve"> «Δουβλίνο» και δεν καταφέρατε να πείσετε την Ευρωπαϊκή Ένωση; Τι να βγω και να σας πω τώρα, ότι πριν από τόσα χρόνια έγινε αυτό και να κουνώ και το δάχτυλο θεατρικά; Εγώ δεν έχω και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και έτσι… </w:t>
      </w:r>
    </w:p>
    <w:p w14:paraId="5E0BEC4C"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Και οι Ευρωπαίοι το συμφέρον </w:t>
      </w:r>
      <w:r>
        <w:rPr>
          <w:rFonts w:eastAsia="Times New Roman" w:cs="Times New Roman"/>
          <w:szCs w:val="24"/>
        </w:rPr>
        <w:t>τους βλέπουν.</w:t>
      </w:r>
    </w:p>
    <w:p w14:paraId="5E0BEC4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Σας παρακαλώ, κύριε Αθανασίου. Να βγω εγώ και να σας λέω ότι δεν καταφέρατε πριν από πέντε χρόνια να αλλάξετε το «Δουβλίνο»; Δεν έχει νόημα αυτό το πράγμα. Ελά</w:t>
      </w:r>
      <w:r>
        <w:rPr>
          <w:rFonts w:eastAsia="Times New Roman" w:cs="Times New Roman"/>
          <w:szCs w:val="24"/>
        </w:rPr>
        <w:t>τε να μπορέσουμε να συνεργαστούμε, χωρίς να λέμε ψέματα, χωρίς να χρησιμοποιούμε ατάκες για το ποιος έχει καλύτερο λόγο, ποιος έχει χειρότερο λόγο και όλα αυτά τα πράγματα και κυρίως προσπαθώντας να κάνουμε μια επιστημονική δουλειά.</w:t>
      </w:r>
    </w:p>
    <w:p w14:paraId="5E0BEC4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Εγώ δεν θα ξαναμιλήσω, </w:t>
      </w:r>
      <w:r>
        <w:rPr>
          <w:rFonts w:eastAsia="Times New Roman" w:cs="Times New Roman"/>
          <w:szCs w:val="24"/>
        </w:rPr>
        <w:t xml:space="preserve">σας το λέω αυτό το πράγμα. Εάν δηλαδή μου ξαναπευθυνθεί μια ερώτηση, η οποία να λέει ότι «η τάδε εφημερίδα είπε αυτό, ο τάδε είπε εκείνο, εσύ τι λες;», ρωτήστε τον τάδε από εδώ και μπρος. </w:t>
      </w:r>
    </w:p>
    <w:p w14:paraId="5E0BEC4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θα σας πω ένα άλλο παράδειγμα –κάπου το είχατε αναφέρει- «γιατί</w:t>
      </w:r>
      <w:r>
        <w:rPr>
          <w:rFonts w:eastAsia="Times New Roman" w:cs="Times New Roman"/>
          <w:szCs w:val="24"/>
        </w:rPr>
        <w:t xml:space="preserve"> στη Νορβηγία τόσο και στην Ελλάδα παραπάνω;». Θα μπορούσα να σας πω και εγώ ότι δεν ισχύει αυτό το πράγμα, είναι στην Ελλάδα παρακάτω και άντε εσείς να το βρείτε μετά. Δεν έχετε κα</w:t>
      </w:r>
      <w:r>
        <w:rPr>
          <w:rFonts w:eastAsia="Times New Roman" w:cs="Times New Roman"/>
          <w:szCs w:val="24"/>
        </w:rPr>
        <w:t>μ</w:t>
      </w:r>
      <w:r>
        <w:rPr>
          <w:rFonts w:eastAsia="Times New Roman" w:cs="Times New Roman"/>
          <w:szCs w:val="24"/>
        </w:rPr>
        <w:t>μία επιστημονική μελέτη πάνω σ’ αυτά τα πράγματα. Με μια φοβερή λαχτάρα αρ</w:t>
      </w:r>
      <w:r>
        <w:rPr>
          <w:rFonts w:eastAsia="Times New Roman" w:cs="Times New Roman"/>
          <w:szCs w:val="24"/>
        </w:rPr>
        <w:t>πάζετε πράγματα, πλίνθους και κέραμους από εδώ και από εκεί, τα ρίχνετε σήμερα εδώ, τα ρίξατε την περασμένη εβδομάδα, θα τα ξαναρίξετε την επόμενη εβδομάδα, για να πάψει να είναι Κυβέρνηση ο ΣΥΡΙΖΑ. Δεν γίνεται έτσι και έτσι δεν θα πάψει να είναι Κυβέρνηση</w:t>
      </w:r>
      <w:r>
        <w:rPr>
          <w:rFonts w:eastAsia="Times New Roman" w:cs="Times New Roman"/>
          <w:szCs w:val="24"/>
        </w:rPr>
        <w:t xml:space="preserve"> ο ΣΥΡΙΖΑ.</w:t>
      </w:r>
    </w:p>
    <w:p w14:paraId="5E0BEC5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τελειώσω με το εξής. Δεν δείχνει καλή γνώση της πραγματικότητας το να ρωτάτε και να γράφετε «πού βρήκατε ότι βοηθήσατε τους πρόσφυγες και τον ανθρωπισμό σας στους πρόσφυγες;». Μην το κάνετε, θα υπάρξουν απαντήσεις. Και οι απαντήσεις δεν είναι</w:t>
      </w:r>
      <w:r>
        <w:rPr>
          <w:rFonts w:eastAsia="Times New Roman" w:cs="Times New Roman"/>
          <w:szCs w:val="24"/>
        </w:rPr>
        <w:t xml:space="preserve"> καλές και δεν χρειάζεται να υπάρχουν αυτές οι απαντήσεις, χρειάζεται να κοιτάμε προς τα μπροστά. </w:t>
      </w:r>
    </w:p>
    <w:p w14:paraId="5E0BEC5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Εμείς έχουμε πενήντα χιλιάδες θέσεις, που οι άνθρωποι κοιμούνται, κάνουν μπάνιο, έχουν τουαλέτα, έχουν ιατροφαρμακευτική περίθαλψη και τρώνε ένα φαΐ –όχι πάν</w:t>
      </w:r>
      <w:r>
        <w:rPr>
          <w:rFonts w:eastAsia="Times New Roman" w:cs="Times New Roman"/>
          <w:szCs w:val="24"/>
        </w:rPr>
        <w:t xml:space="preserve">τα καλό- τρεις φορές την ημέρα. Λειτουργούν οι υπηρεσίες ασύλου καλύτερα από πριν, όχι με βάση τις ανάγκες, αλλά καλύτερα από πριν και προσπαθούμε συνέχεια να τις αυξήσουμε. </w:t>
      </w:r>
    </w:p>
    <w:p w14:paraId="5E0BEC5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Τώρα τι θέλετε να σας πω; Στη δευτερομιλία μου μπορώ να σας έχω τον κατάλογο για </w:t>
      </w:r>
      <w:r>
        <w:rPr>
          <w:rFonts w:eastAsia="Times New Roman" w:cs="Times New Roman"/>
          <w:szCs w:val="24"/>
        </w:rPr>
        <w:t xml:space="preserve">κάθε χρόνο, να μου πείτε πού τους βάζατε. Εγώ στον Μαραθώνα ήξερα πού τους βάζατε, μέσα στους στάβλους και δούλευαν, μέσα στα αντλιοστάσια και δούλευαν, στα φανάρια να μαζεύουν δίφραγκα και να πλένουν παρμπρίζ. Σας παρακαλώ πολύ! </w:t>
      </w:r>
    </w:p>
    <w:p w14:paraId="5E0BEC53" w14:textId="77777777" w:rsidR="003003D5" w:rsidRDefault="00646F6D">
      <w:pPr>
        <w:spacing w:after="0" w:line="600" w:lineRule="auto"/>
        <w:ind w:firstLine="720"/>
        <w:jc w:val="both"/>
        <w:rPr>
          <w:rFonts w:eastAsia="Times New Roman" w:cs="Times New Roman"/>
          <w:b/>
          <w:szCs w:val="24"/>
        </w:rPr>
      </w:pPr>
      <w:r>
        <w:rPr>
          <w:rFonts w:eastAsia="Times New Roman" w:cs="Times New Roman"/>
          <w:szCs w:val="24"/>
        </w:rPr>
        <w:t>Αυτή τη στιγμή έχουμε μια</w:t>
      </w:r>
      <w:r>
        <w:rPr>
          <w:rFonts w:eastAsia="Times New Roman" w:cs="Times New Roman"/>
          <w:szCs w:val="24"/>
        </w:rPr>
        <w:t xml:space="preserve"> τέτοια κατάσταση. Προχωράμε ένα καινούρ</w:t>
      </w:r>
      <w:r>
        <w:rPr>
          <w:rFonts w:eastAsia="Times New Roman" w:cs="Times New Roman"/>
          <w:szCs w:val="24"/>
        </w:rPr>
        <w:t>γ</w:t>
      </w:r>
      <w:r>
        <w:rPr>
          <w:rFonts w:eastAsia="Times New Roman" w:cs="Times New Roman"/>
          <w:szCs w:val="24"/>
        </w:rPr>
        <w:t>ιο σχέδιο, σύμφωνα με το οποίο σχέδιο μέσα στο επόμενο τρίμηνο θα έχουμε καινούρ</w:t>
      </w:r>
      <w:r>
        <w:rPr>
          <w:rFonts w:eastAsia="Times New Roman" w:cs="Times New Roman"/>
          <w:szCs w:val="24"/>
        </w:rPr>
        <w:t>γ</w:t>
      </w:r>
      <w:r>
        <w:rPr>
          <w:rFonts w:eastAsia="Times New Roman" w:cs="Times New Roman"/>
          <w:szCs w:val="24"/>
        </w:rPr>
        <w:t xml:space="preserve">ια αξιοπρεπή </w:t>
      </w:r>
      <w:r>
        <w:rPr>
          <w:rFonts w:eastAsia="Times New Roman" w:cs="Times New Roman"/>
          <w:szCs w:val="24"/>
          <w:lang w:val="en-US"/>
        </w:rPr>
        <w:t>camp</w:t>
      </w:r>
      <w:r>
        <w:rPr>
          <w:rFonts w:eastAsia="Times New Roman" w:cs="Times New Roman"/>
          <w:szCs w:val="24"/>
        </w:rPr>
        <w:t xml:space="preserve">. </w:t>
      </w:r>
    </w:p>
    <w:p w14:paraId="5E0BEC5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Τα αξιοπρεπή </w:t>
      </w:r>
      <w:r>
        <w:rPr>
          <w:rFonts w:eastAsia="Times New Roman" w:cs="Times New Roman"/>
          <w:szCs w:val="24"/>
          <w:lang w:val="en-US"/>
        </w:rPr>
        <w:t>camp</w:t>
      </w:r>
      <w:r>
        <w:rPr>
          <w:rFonts w:eastAsia="Times New Roman" w:cs="Times New Roman"/>
          <w:szCs w:val="24"/>
        </w:rPr>
        <w:t xml:space="preserve"> είναι και ασφάλεια για τη χώρα μας. Δεν είναι μονάχα ένα δικαίωμα των προσφύγων και μεταναστών. </w:t>
      </w:r>
      <w:r>
        <w:rPr>
          <w:rFonts w:eastAsia="Times New Roman" w:cs="Times New Roman"/>
          <w:szCs w:val="24"/>
        </w:rPr>
        <w:t xml:space="preserve">Δημιουργούν καλύτερες σχέσεις. Βοηθούν αύριο την πιθανή ένταξη σε όποιον από αυτούς μείνει. </w:t>
      </w:r>
    </w:p>
    <w:p w14:paraId="5E0BEC5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Αντί, λοιπόν, να αρχίζουμε κάθε φορά το ίδιο πράγμα και το ίδιο πράγμα, βάλτε πλάτη να βοηθήσετε τη χώρα να γίνει </w:t>
      </w:r>
      <w:r>
        <w:rPr>
          <w:rFonts w:eastAsia="Times New Roman" w:cs="Times New Roman"/>
          <w:szCs w:val="24"/>
          <w:lang w:val="en-US"/>
        </w:rPr>
        <w:t>relocation</w:t>
      </w:r>
      <w:r>
        <w:rPr>
          <w:rFonts w:eastAsia="Times New Roman" w:cs="Times New Roman"/>
          <w:szCs w:val="24"/>
        </w:rPr>
        <w:t>, να γίνει μετεγκατάσταση. Να βοηθήσετε</w:t>
      </w:r>
      <w:r>
        <w:rPr>
          <w:rFonts w:eastAsia="Times New Roman" w:cs="Times New Roman"/>
          <w:szCs w:val="24"/>
        </w:rPr>
        <w:t xml:space="preserve"> τη χώρα να φτιαχτεί ο </w:t>
      </w:r>
      <w:r>
        <w:rPr>
          <w:rFonts w:eastAsia="Times New Roman" w:cs="Times New Roman"/>
          <w:szCs w:val="24"/>
        </w:rPr>
        <w:t>ευρωπαϊκός μηχανισμός επιτρ</w:t>
      </w:r>
      <w:r>
        <w:rPr>
          <w:rFonts w:eastAsia="Times New Roman" w:cs="Times New Roman"/>
          <w:szCs w:val="24"/>
        </w:rPr>
        <w:t>οπών και να βοηθήσετε τη χώρα να στηρίξει τη συμφωνία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w:t>
      </w:r>
    </w:p>
    <w:p w14:paraId="5E0BEC5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Λέτε στην ερώτησή σας: Και ποιος αναγνωρίζει, σας καταγγέλλουν ΜΚΟ και </w:t>
      </w:r>
      <w:r>
        <w:rPr>
          <w:rFonts w:eastAsia="Times New Roman" w:cs="Times New Roman"/>
          <w:szCs w:val="24"/>
          <w:lang w:val="en-US"/>
        </w:rPr>
        <w:t>NGO</w:t>
      </w:r>
      <w:r>
        <w:rPr>
          <w:rFonts w:eastAsia="Times New Roman" w:cs="Times New Roman"/>
          <w:szCs w:val="24"/>
        </w:rPr>
        <w:t>. Μας καταγγέλλουν, είναι αλήθεια αυτό το πράγμ</w:t>
      </w:r>
      <w:r>
        <w:rPr>
          <w:rFonts w:eastAsia="Times New Roman" w:cs="Times New Roman"/>
          <w:szCs w:val="24"/>
        </w:rPr>
        <w:t xml:space="preserve">α. Θέλετε να σας φέρω πόσες καταγγείλανε εσάς, πόσες καταγγείλανε το ΠΑΣΟΚ, πόσες καταγγείλανε την περίοδο που κυβερνούσατε μαζί; Να σας δείξω αποφάσεις του Συμβουλίου της Ευρώπης; </w:t>
      </w:r>
    </w:p>
    <w:p w14:paraId="5E0BEC5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Να σας πω, όμως, κάτι; Ποιοι εκτιμούν τη δουλειά που κάναμε; Την εκτιμά ο </w:t>
      </w:r>
      <w:r>
        <w:rPr>
          <w:rFonts w:eastAsia="Times New Roman" w:cs="Times New Roman"/>
          <w:szCs w:val="24"/>
        </w:rPr>
        <w:t>ελληνικός λαός και αυτό το ξέρετε και προσπαθείτε να την υπονομεύσετε. Δεν βοηθάει. Να σας πω και ποιοι άλλοι; Αναφέρονται στην Ελλάδα θαυμαστικά. Ο ύπατος αρμοστής του Οργανισμού Ηνωμένων Εθνών για τους πρόσφυγες. Ο Γενικός Γραμματέας του Οργανισμού Ηνωμέ</w:t>
      </w:r>
      <w:r>
        <w:rPr>
          <w:rFonts w:eastAsia="Times New Roman" w:cs="Times New Roman"/>
          <w:szCs w:val="24"/>
        </w:rPr>
        <w:t xml:space="preserve">νων Εθνών. Ο Πρόεδρος Ομπάμα. Η Μέρκελ. Ο Ολάντ. Η Κομισιόν. Ο Τίμερμαν. Ο κ. Αβραμόπουλος. Ο κ. Στυλιανίδης. Η </w:t>
      </w:r>
      <w:r>
        <w:rPr>
          <w:rFonts w:eastAsia="Times New Roman" w:cs="Times New Roman"/>
          <w:szCs w:val="24"/>
          <w:lang w:val="en-US"/>
        </w:rPr>
        <w:t>DG</w:t>
      </w:r>
      <w:r>
        <w:rPr>
          <w:rFonts w:eastAsia="Times New Roman" w:cs="Times New Roman"/>
          <w:szCs w:val="24"/>
        </w:rPr>
        <w:t>-</w:t>
      </w:r>
      <w:r>
        <w:rPr>
          <w:rFonts w:eastAsia="Times New Roman" w:cs="Times New Roman"/>
          <w:szCs w:val="24"/>
          <w:lang w:val="en-US"/>
        </w:rPr>
        <w:t>ECHO</w:t>
      </w:r>
      <w:r>
        <w:rPr>
          <w:rFonts w:eastAsia="Times New Roman" w:cs="Times New Roman"/>
          <w:szCs w:val="24"/>
        </w:rPr>
        <w:t>. Και πάει λέγοντας.</w:t>
      </w:r>
    </w:p>
    <w:p w14:paraId="5E0BEC5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Με συγχωρείτε, κύριε Υπουργέ. Διαπιστώσεις κάνετε, λύσεις δεν δώσατε.</w:t>
      </w:r>
    </w:p>
    <w:p w14:paraId="5E0BEC59"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ΙΩΑΝΝΗΣ ΜΟΥΖΑΛΑΣ (Αναπλη</w:t>
      </w:r>
      <w:r>
        <w:rPr>
          <w:rFonts w:eastAsia="Times New Roman" w:cs="Times New Roman"/>
          <w:b/>
          <w:szCs w:val="24"/>
        </w:rPr>
        <w:t>ρωτής Υπουργός Εσωτερικών και Διοικητικής Ανασυγκρότησης):</w:t>
      </w:r>
      <w:r>
        <w:rPr>
          <w:rFonts w:eastAsia="Times New Roman" w:cs="Times New Roman"/>
          <w:szCs w:val="24"/>
        </w:rPr>
        <w:t xml:space="preserve"> Οι λύσεις που έχουμε δώσει, είναι λύσεις που προχωράνε. Εάν φαντάζεσ</w:t>
      </w:r>
      <w:r>
        <w:rPr>
          <w:rFonts w:eastAsia="Times New Roman" w:cs="Times New Roman"/>
          <w:szCs w:val="24"/>
        </w:rPr>
        <w:t>τ</w:t>
      </w:r>
      <w:r>
        <w:rPr>
          <w:rFonts w:eastAsia="Times New Roman" w:cs="Times New Roman"/>
          <w:szCs w:val="24"/>
        </w:rPr>
        <w:t>ε ότι εδώ πέρα υπάρχει ένας ταχυδακτυλουργός, ο οποίος βγάζει από το καπέλο του μαγικές λύσεις, εγώ αυτός δεν είμαι και κανείς δ</w:t>
      </w:r>
      <w:r>
        <w:rPr>
          <w:rFonts w:eastAsia="Times New Roman" w:cs="Times New Roman"/>
          <w:szCs w:val="24"/>
        </w:rPr>
        <w:t xml:space="preserve">εν μπορεί να είναι εδώ ειλικρινής και να προτείνει τέτοια πράγματα. </w:t>
      </w:r>
    </w:p>
    <w:p w14:paraId="5E0BEC5A"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λέω πολύ συγκεκριμένα: Μέχρι τώρα το αντιμετωπίσαμε ικανοποιητικά. Κάναμε την καλύτερη αντιμετώπιση στην Ευρώπη, αν σκεφθείτε ότι πρώτη φορά βρεθήκαμε σ’ αυτή την κατάσταση. Το άσυλο </w:t>
      </w:r>
      <w:r>
        <w:rPr>
          <w:rFonts w:eastAsia="Times New Roman" w:cs="Times New Roman"/>
          <w:szCs w:val="24"/>
        </w:rPr>
        <w:t>στη Γερμανία λειτουργεί από το 1950. Η υποδοχή στη Σουηδία λειτουργεί από το 1952. Εμείς είχαμε χίλιες εκατόν ενενήντα τέσσερις θέσεις. Ωραία. Μπορώ να κάτσω εδώ και να σας βρίζω δυο μέρες που είχατε φτιάξει μόνο χίλιες εκατόν ενενήντα τέσσερις θέσεις. Και</w:t>
      </w:r>
      <w:r>
        <w:rPr>
          <w:rFonts w:eastAsia="Times New Roman" w:cs="Times New Roman"/>
          <w:szCs w:val="24"/>
        </w:rPr>
        <w:t xml:space="preserve"> τι θα γίνει; Τι θα κερδίσουμε </w:t>
      </w:r>
      <w:r>
        <w:rPr>
          <w:rFonts w:eastAsia="Times New Roman" w:cs="Times New Roman"/>
          <w:szCs w:val="24"/>
        </w:rPr>
        <w:t>ως</w:t>
      </w:r>
      <w:r>
        <w:rPr>
          <w:rFonts w:eastAsia="Times New Roman" w:cs="Times New Roman"/>
          <w:szCs w:val="24"/>
        </w:rPr>
        <w:t xml:space="preserve"> χώρα από αυτό το πράγμα; </w:t>
      </w:r>
    </w:p>
    <w:p w14:paraId="5E0BEC5B"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Ανήλικα. Τι να σας πω; Έχω χίλια πεντακόσια ανήλικα. Δεν θα μπορέσω μέσα στους έξι μήνες να τα τακτοποιήσω. Είναι το λιγότερο που χρειάζομαι.</w:t>
      </w:r>
    </w:p>
    <w:p w14:paraId="5E0BEC5C"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Ανήλικα ή ασυνόδευτα;</w:t>
      </w:r>
    </w:p>
    <w:p w14:paraId="5E0BEC5D"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ΜΟΥΖΑΛΑΣ (Αναπληρωτής Υπουργός Εσωτερικών και Διοικητικής Ανασυγκρότησης):</w:t>
      </w:r>
      <w:r>
        <w:rPr>
          <w:rFonts w:eastAsia="Times New Roman" w:cs="Times New Roman"/>
          <w:szCs w:val="24"/>
        </w:rPr>
        <w:t xml:space="preserve"> Ασυνόδευτα, να με συγχωρείτε, έκανα λάθος.</w:t>
      </w:r>
    </w:p>
    <w:p w14:paraId="5E0BEC5E"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Δεν έχω, όμως, πια κανένα στα αστυνομικά τμήματα, παρά μονάχα στη φάση της μεταγωγής του. Αλλά το πρόβλημα με τα ανήλικα, για το οποίο δεν</w:t>
      </w:r>
      <w:r>
        <w:rPr>
          <w:rFonts w:eastAsia="Times New Roman" w:cs="Times New Roman"/>
          <w:szCs w:val="24"/>
        </w:rPr>
        <w:t xml:space="preserve"> είμαστε περήφανοι, είναι ότι πρέπει να φύγουν και μέσα από τα </w:t>
      </w:r>
      <w:r>
        <w:rPr>
          <w:rFonts w:eastAsia="Times New Roman" w:cs="Times New Roman"/>
          <w:szCs w:val="24"/>
          <w:lang w:val="en-US"/>
        </w:rPr>
        <w:t>camp</w:t>
      </w:r>
      <w:r>
        <w:rPr>
          <w:rFonts w:eastAsia="Times New Roman" w:cs="Times New Roman"/>
          <w:szCs w:val="24"/>
        </w:rPr>
        <w:t>, από τη μείξη τους με τους άλλους πρόσφυγες και μετανάστες. Πολύ περισσότερο, που όπως δεν προσπαθήσαμε να αποκρύψουμε, σε αυτή τη φάση οι νεοεισερχόμενοι κατά 80% είναι πλέον μετανάστες κ</w:t>
      </w:r>
      <w:r>
        <w:rPr>
          <w:rFonts w:eastAsia="Times New Roman" w:cs="Times New Roman"/>
          <w:szCs w:val="24"/>
        </w:rPr>
        <w:t xml:space="preserve">αι όχι πρόσφυγες. Κι αυτό αλλάζει μια ποιότητα στις σχέσεις. Επομένως, ναι, δεν πρόκειται να πούμε σε εσάς ψέματα, δεν πρόκειται να πούμε ψέματα στον ελληνικό λαό. </w:t>
      </w:r>
    </w:p>
    <w:p w14:paraId="5E0BEC5F"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Νομίζω, όμως, ότι σας κούρασα. Αν χρειαστεί, θα επανέλθω.</w:t>
      </w:r>
    </w:p>
    <w:p w14:paraId="5E0BEC60"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E0BEC61"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w:t>
      </w:r>
      <w:r>
        <w:rPr>
          <w:rFonts w:eastAsia="Times New Roman" w:cs="Times New Roman"/>
          <w:b/>
          <w:szCs w:val="24"/>
        </w:rPr>
        <w:t xml:space="preserve">σιος Κουράκης): </w:t>
      </w:r>
      <w:r>
        <w:rPr>
          <w:rFonts w:eastAsia="Times New Roman" w:cs="Times New Roman"/>
          <w:szCs w:val="24"/>
        </w:rPr>
        <w:t>Ευχαριστούμε, κύριε Υπουργέ.</w:t>
      </w:r>
    </w:p>
    <w:p w14:paraId="5E0BEC62"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Προχωρούμε στις αγορεύσεις των Κοινοβουλευτικών Εκπροσώπων.</w:t>
      </w:r>
    </w:p>
    <w:p w14:paraId="5E0BEC63"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Άδωνις Γεωργιάδης για δώδεκα λεπτά.</w:t>
      </w:r>
    </w:p>
    <w:p w14:paraId="5E0BEC64"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Ευχαριστώ πάρα πο</w:t>
      </w:r>
      <w:r>
        <w:rPr>
          <w:rFonts w:eastAsia="Times New Roman" w:cs="Times New Roman"/>
          <w:szCs w:val="24"/>
        </w:rPr>
        <w:t>λύ, κύριε Πρόεδρε.</w:t>
      </w:r>
    </w:p>
    <w:p w14:paraId="5E0BEC65"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θέλω να είμαι ειλικρινής. Έμεινα έκπληκτος από όσα μας είπατε. Περίπου μας εγκαλέσατε, γιατί σας ασκήσανε κριτική, ενώ τα πράγματα πηγαίνουν όσο είναι δυνατόν καλύτερα. Και διαστρεβλώσατε όλες τις θέσεις της Νέας Δημοκρατί</w:t>
      </w:r>
      <w:r>
        <w:rPr>
          <w:rFonts w:eastAsia="Times New Roman" w:cs="Times New Roman"/>
          <w:szCs w:val="24"/>
        </w:rPr>
        <w:t>ας, ενώ εκπροσωπείτε μία κυβέρνηση για την οποία εσείς ο ίδιος παραδεχθήκατε –και αυτό σας τιμά- ότι η κριτική που έκανε ο ΣΥΡΙΖΑ για την Αμυγδαλέζα όταν ήταν αντιπολίτευση, ήταν λανθασμένη. Και όταν εκπροσωπείτε μία κυβέρνηση</w:t>
      </w:r>
      <w:r>
        <w:rPr>
          <w:rFonts w:eastAsia="Times New Roman" w:cs="Times New Roman"/>
          <w:szCs w:val="24"/>
        </w:rPr>
        <w:t>,</w:t>
      </w:r>
      <w:r>
        <w:rPr>
          <w:rFonts w:eastAsia="Times New Roman" w:cs="Times New Roman"/>
          <w:szCs w:val="24"/>
        </w:rPr>
        <w:t xml:space="preserve"> η οποία κατά το πρώτο εξάμην</w:t>
      </w:r>
      <w:r>
        <w:rPr>
          <w:rFonts w:eastAsia="Times New Roman" w:cs="Times New Roman"/>
          <w:szCs w:val="24"/>
        </w:rPr>
        <w:t>ο του 2015, επί της υπουργίας της προκατόχου σας, της κ. Χριστοδουλοπούλου, έκανε ό,τι ήταν δυνατόν για να έλθουν στην Ελλάδα, όσο περισσότεροι πρόσφυγες και παράνομοι μετανάστες γίνεται, έρχεσ</w:t>
      </w:r>
      <w:r>
        <w:rPr>
          <w:rFonts w:eastAsia="Times New Roman" w:cs="Times New Roman"/>
          <w:szCs w:val="24"/>
        </w:rPr>
        <w:t>τ</w:t>
      </w:r>
      <w:r>
        <w:rPr>
          <w:rFonts w:eastAsia="Times New Roman" w:cs="Times New Roman"/>
          <w:szCs w:val="24"/>
        </w:rPr>
        <w:t>ε εδώ και κάνετε υποδείξεις στη Νέα Δημοκρατία;</w:t>
      </w:r>
    </w:p>
    <w:p w14:paraId="5E0BEC6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Μας είπατε να </w:t>
      </w:r>
      <w:r>
        <w:rPr>
          <w:rFonts w:eastAsia="Times New Roman" w:cs="Times New Roman"/>
          <w:szCs w:val="24"/>
        </w:rPr>
        <w:t>βοηθήσει η Νέα Δημοκρατία για να δημιουργηθεί το Ευρωπαϊκό Σύστημα Επιστροφής. Κύριε Υπουργέ, δεν ξέρετε ότι η Νέα Δημοκρατία στο Συνέδριο της Μασσαλίας του Ευρωπαϊκού Λαϊκού Κόμματος το 2011 ζήτησε και πέτυχε να ψηφίσει το Ευρωπαϊκό Λαϊκό Κόμμα να δημιουρ</w:t>
      </w:r>
      <w:r>
        <w:rPr>
          <w:rFonts w:eastAsia="Times New Roman" w:cs="Times New Roman"/>
          <w:szCs w:val="24"/>
        </w:rPr>
        <w:t xml:space="preserve">γηθεί ο Ευρωπαϊκός Μηχανισμός Επιστροφής; </w:t>
      </w:r>
    </w:p>
    <w:p w14:paraId="5E0BEC6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Η Νέα Δημοκρατία, η οποία από την πρώτη στιγμή έδειξε απέναντί σας μια εξαιρετικά ευμενή διάθεση, για να σας δώσει τον χρόνο να αντιμετωπίσετε ένα πρόβλημα, που στην πραγματικότητα κατά ένα πολύ μεγάλο μέρος το δη</w:t>
      </w:r>
      <w:r>
        <w:rPr>
          <w:rFonts w:eastAsia="Times New Roman" w:cs="Times New Roman"/>
          <w:szCs w:val="24"/>
        </w:rPr>
        <w:t>μιούργησε η Κυβέρνηση ΣΥΡΙΖΑ, κατηγορείται τώρα για το εάν σας έχει δώσει την προσπάθεια</w:t>
      </w:r>
      <w:r>
        <w:rPr>
          <w:rFonts w:eastAsia="Times New Roman" w:cs="Times New Roman"/>
          <w:szCs w:val="24"/>
        </w:rPr>
        <w:t>,</w:t>
      </w:r>
      <w:r>
        <w:rPr>
          <w:rFonts w:eastAsia="Times New Roman" w:cs="Times New Roman"/>
          <w:szCs w:val="24"/>
        </w:rPr>
        <w:t xml:space="preserve"> την εθνική</w:t>
      </w:r>
      <w:r>
        <w:rPr>
          <w:rFonts w:eastAsia="Times New Roman" w:cs="Times New Roman"/>
          <w:szCs w:val="24"/>
        </w:rPr>
        <w:t>,</w:t>
      </w:r>
      <w:r>
        <w:rPr>
          <w:rFonts w:eastAsia="Times New Roman" w:cs="Times New Roman"/>
          <w:szCs w:val="24"/>
        </w:rPr>
        <w:t xml:space="preserve"> να λύσετε το ζήτημα; </w:t>
      </w:r>
    </w:p>
    <w:p w14:paraId="5E0BEC6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Όμως, εδώ δεν είμαστε για να ανταλλάσσουμε ωραίες κουβέντες. Εδώ είμαστε για να λύνουμε τα προβλήματα των ανθρώπων. Χθες, κύριε Υπου</w:t>
      </w:r>
      <w:r>
        <w:rPr>
          <w:rFonts w:eastAsia="Times New Roman" w:cs="Times New Roman"/>
          <w:szCs w:val="24"/>
        </w:rPr>
        <w:t>ργέ, ήμουν στη Χίο με τον συνάδελφ</w:t>
      </w:r>
      <w:r>
        <w:rPr>
          <w:rFonts w:eastAsia="Times New Roman" w:cs="Times New Roman"/>
          <w:szCs w:val="24"/>
        </w:rPr>
        <w:t>ο</w:t>
      </w:r>
      <w:r>
        <w:rPr>
          <w:rFonts w:eastAsia="Times New Roman" w:cs="Times New Roman"/>
          <w:szCs w:val="24"/>
        </w:rPr>
        <w:t xml:space="preserve"> κ. Μηταράκη και συνάντησα και τον </w:t>
      </w:r>
      <w:r>
        <w:rPr>
          <w:rFonts w:eastAsia="Times New Roman" w:cs="Times New Roman"/>
          <w:szCs w:val="24"/>
        </w:rPr>
        <w:t>α</w:t>
      </w:r>
      <w:r>
        <w:rPr>
          <w:rFonts w:eastAsia="Times New Roman" w:cs="Times New Roman"/>
          <w:szCs w:val="24"/>
        </w:rPr>
        <w:t xml:space="preserve">ντιπεριφερειάρχη και τον </w:t>
      </w:r>
      <w:r>
        <w:rPr>
          <w:rFonts w:eastAsia="Times New Roman" w:cs="Times New Roman"/>
          <w:szCs w:val="24"/>
        </w:rPr>
        <w:t>δ</w:t>
      </w:r>
      <w:r>
        <w:rPr>
          <w:rFonts w:eastAsia="Times New Roman" w:cs="Times New Roman"/>
          <w:szCs w:val="24"/>
        </w:rPr>
        <w:t xml:space="preserve">ήμαρχο και πολλούς από τους παράγοντες της νήσου. Ξέρετε τι μου είπαν άπαντες ασχέτως κομματικής προελεύσεως; Ότι είχαν φέτος πτώσεις στις πτήσεις τσάρτερ στη </w:t>
      </w:r>
      <w:r>
        <w:rPr>
          <w:rFonts w:eastAsia="Times New Roman" w:cs="Times New Roman"/>
          <w:szCs w:val="24"/>
        </w:rPr>
        <w:t>νήσο Χίο μείον 70%, κύριε Υπουργέ, και για το 2016 έχουν μηδέν προκρατήσεις, ούτε μ</w:t>
      </w:r>
      <w:r>
        <w:rPr>
          <w:rFonts w:eastAsia="Times New Roman" w:cs="Times New Roman"/>
          <w:szCs w:val="24"/>
        </w:rPr>
        <w:t>ί</w:t>
      </w:r>
      <w:r>
        <w:rPr>
          <w:rFonts w:eastAsia="Times New Roman" w:cs="Times New Roman"/>
          <w:szCs w:val="24"/>
        </w:rPr>
        <w:t>α. Σταματάνε οι πτήσεις τσάρτερ εντελώς στη Χίο. Τα ίδια στοιχεία και χειρότερα στη Λέσβο. Τα ίδια στοιχεία και χειρότερα στη Σάμο.</w:t>
      </w:r>
    </w:p>
    <w:p w14:paraId="5E0BEC6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Όσο εσείς, κύριε Υπουργέ, βαυκαλίζεστε γ</w:t>
      </w:r>
      <w:r>
        <w:rPr>
          <w:rFonts w:eastAsia="Times New Roman" w:cs="Times New Roman"/>
          <w:szCs w:val="24"/>
        </w:rPr>
        <w:t>ια τα πολύ ωραία λόγια, που σας λένε οι διεθνείς οργανισμοί, κάποιοι συμπολίτες μας χάνουν τη δουλειά τους. Τι θέλετε να έρθουμε να σας πούμε; Μπράβο, τι ωραία που τα κάνετε; Διαστρεβλώνετε δε, πλήρως τις θέσεις της Νέας Δημοκρατίας. Λέτε ότι η Νέα Δημοκρα</w:t>
      </w:r>
      <w:r>
        <w:rPr>
          <w:rFonts w:eastAsia="Times New Roman" w:cs="Times New Roman"/>
          <w:szCs w:val="24"/>
        </w:rPr>
        <w:t>τία είναι αντίθετη στα κλειστού τύπου προαναχωρησιακά κέντρα.</w:t>
      </w:r>
    </w:p>
    <w:p w14:paraId="5E0BEC6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αυτός ο γλωσσικός αυτοματισμός έχει λίγο εκτραχυνθεί. Όταν μιλάμε για κλειστού τύπου προαναχωρησιακά κέντρα, για να συνεννοούμαστε, κύριοι συνάδελφοι του ΣΥΡΙΖΑ, τι είπε ο κύριος Υπου</w:t>
      </w:r>
      <w:r>
        <w:rPr>
          <w:rFonts w:eastAsia="Times New Roman" w:cs="Times New Roman"/>
          <w:szCs w:val="24"/>
        </w:rPr>
        <w:t xml:space="preserve">ργός; Ότι εκείνος το προτείνει και η «κακιά» Νέα Δημοκρατία δεν το δέχεται για τα νησιά; Όταν μιλάμε για κλειστού τύπου προαναχωρησιακά κέντρα, μιλάμε για Αμυγδαλέζες. Αυτό ήταν η Αμυγδαλέζα, κλειστού τύπου προαναχωρησιακό κέντρο. </w:t>
      </w:r>
    </w:p>
    <w:p w14:paraId="5E0BEC6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Έρχεται τώρα ο Υπουργός </w:t>
      </w:r>
      <w:r>
        <w:rPr>
          <w:rFonts w:eastAsia="Times New Roman" w:cs="Times New Roman"/>
          <w:szCs w:val="24"/>
        </w:rPr>
        <w:t xml:space="preserve">του ΣΥΡΙΖΑ και λέει στη Νέα Δημοκρατία, ντροπή στη Νέα Δημοκρατία, που δεν υποστηρίζει τα κλειστού τύπου προαναχωρησιακά κέντρα, δηλαδή την Αμυγδαλέζα, την οποία ο ΣΥΡΙΖΑ έλεγε ως αντιπολίτευση ότι είναι η ντροπή της Ευρώπης και θα το κλείσει; </w:t>
      </w:r>
    </w:p>
    <w:p w14:paraId="5E0BEC6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Μα, τώρα, κ</w:t>
      </w:r>
      <w:r>
        <w:rPr>
          <w:rFonts w:eastAsia="Times New Roman" w:cs="Times New Roman"/>
          <w:szCs w:val="24"/>
        </w:rPr>
        <w:t>ύριε Υπουργέ, αυτό είναι επίπεδο που κάνατε τώρα; Η Νέα Δημοκρατία ποτέ δεν ήταν αντίθετη στις Αμυγδαλέζες. Η Νέα Δημοκρατία ως κυβέρνηση έκανε Αμυγδαλέζα και η Νέα Δημοκρατία χαίρεται που τώρα ο ΣΥΡΙΖΑ θέλει να κάνει και αυτός πολλές Αμυγδαλέζες και μακάρ</w:t>
      </w:r>
      <w:r>
        <w:rPr>
          <w:rFonts w:eastAsia="Times New Roman" w:cs="Times New Roman"/>
          <w:szCs w:val="24"/>
        </w:rPr>
        <w:t xml:space="preserve">ι και να τις κάνατε, γιατί χρειάζονται για όσους είναι παράνομοι στη χώρα. </w:t>
      </w:r>
    </w:p>
    <w:p w14:paraId="5E0BEC6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Όμως, τι λέει η Νέα Δημοκρατία; Είναι ο χώρος των νησιών ο κατάλληλος χώρος για να γίνουν αυτά, κύριε Υπουργέ; Αυτό λέει η Νέα Δημοκρατία. Να σας το πω λίγο με νούμερα, γιατί </w:t>
      </w:r>
      <w:r>
        <w:rPr>
          <w:rFonts w:eastAsia="Times New Roman" w:cs="Times New Roman"/>
          <w:szCs w:val="24"/>
        </w:rPr>
        <w:t>μιλήσατε είκοσι πέντε λεπτά και έναν αριθμό δεν είπατε, πλην στο τέλος για τα ασυνόδευτα τέκνα; Η Χίος έχει τεσσερ</w:t>
      </w:r>
      <w:r>
        <w:rPr>
          <w:rFonts w:eastAsia="Times New Roman" w:cs="Times New Roman"/>
          <w:szCs w:val="24"/>
        </w:rPr>
        <w:t>ισή</w:t>
      </w:r>
      <w:r>
        <w:rPr>
          <w:rFonts w:eastAsia="Times New Roman" w:cs="Times New Roman"/>
          <w:szCs w:val="24"/>
        </w:rPr>
        <w:t>μισι χιλιάδες πρόσφυγες ή παράνομους μετανάστες σε πληθυσμό σαράντα χιλιάδων, δηλαδή το 11% του πληθυσμού της σήμερα είναι τέτοιοι άνθρωποι</w:t>
      </w:r>
      <w:r>
        <w:rPr>
          <w:rFonts w:eastAsia="Times New Roman" w:cs="Times New Roman"/>
          <w:szCs w:val="24"/>
        </w:rPr>
        <w:t xml:space="preserve">. </w:t>
      </w:r>
    </w:p>
    <w:p w14:paraId="5E0BEC6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Βρίσκετε λογικό στην Αθήνα να ήταν, ας πούμε, κατ’ αναλογίαν πεντακόσιες πενήντα χιλιάδες; Αυτή είναι η αναλογία. Ή δεν σας απασχολεί ότι η Λέσβος έχει οκτώ χιλιάδες σε έναν πληθυσμό εβδομήντα χιλιάδων; Να μην ανησυχούν οι κάτοικοι της Χίου; Να μην ανησ</w:t>
      </w:r>
      <w:r>
        <w:rPr>
          <w:rFonts w:eastAsia="Times New Roman" w:cs="Times New Roman"/>
          <w:szCs w:val="24"/>
        </w:rPr>
        <w:t xml:space="preserve">υχούν οι κάτοικοι της Λέσβου; Να μην ανησυχούν οι κάτοικοι της Σάμου; </w:t>
      </w:r>
    </w:p>
    <w:p w14:paraId="5E0BEC6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δεν ήρθατε να πείτε και το πιο σημαντικό, για το οποίο εγκαλείστε, πριν πάω στις καταγγελίες Βουδούρη. Είπατε, κύριε Υπουργέ, με μια πολύ μεγάλη άνεση ότι σας εγκαλούμε –λέει- για τ</w:t>
      </w:r>
      <w:r>
        <w:rPr>
          <w:rFonts w:eastAsia="Times New Roman" w:cs="Times New Roman"/>
          <w:szCs w:val="24"/>
        </w:rPr>
        <w:t xml:space="preserve">ις </w:t>
      </w:r>
      <w:r>
        <w:rPr>
          <w:rFonts w:eastAsia="Times New Roman" w:cs="Times New Roman"/>
          <w:szCs w:val="24"/>
        </w:rPr>
        <w:t>επιτροπές α</w:t>
      </w:r>
      <w:r>
        <w:rPr>
          <w:rFonts w:eastAsia="Times New Roman" w:cs="Times New Roman"/>
          <w:szCs w:val="24"/>
        </w:rPr>
        <w:t xml:space="preserve">σύλου, για το πώς λειτουργούν και αυτά που είπε ο κ. Μηταράκης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w:t>
      </w:r>
    </w:p>
    <w:p w14:paraId="5E0BEC7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Με συγχωρείτε, εσείς προσωπικά ως Υπουργός Μουζάλας όταν είπατε ότι θα φτιάξετε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στα διάφορα νησιά, στα οποία η Νέα Δημοκρατία σας είπε ναι στον δικό </w:t>
      </w:r>
      <w:r>
        <w:rPr>
          <w:rFonts w:eastAsia="Times New Roman" w:cs="Times New Roman"/>
          <w:szCs w:val="24"/>
        </w:rPr>
        <w:t xml:space="preserve">σας νόμο, στη δική σας απόφαση, δεν ήταν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να είναι χώροι ολιγοήμερης παραμονής αυτών των ανθρώπων; Ναι ή όχι; Δεν πήγατε στα νησιά, και πήγαν και οι δικοί μας Βουλευτές και είπαν ότι θα γίνουν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σε δύο, τρεις, τέσσερις μέρες θα φεύγου</w:t>
      </w:r>
      <w:r>
        <w:rPr>
          <w:rFonts w:eastAsia="Times New Roman" w:cs="Times New Roman"/>
          <w:szCs w:val="24"/>
        </w:rPr>
        <w:t xml:space="preserve">ν; Αυτό δεν λέγατε στην Κω για να τους ηρεμήσετε; Αυτό δεν λέγατε στη Λέρο; Αυτό δεν λέγατε στα υπόλοιπα νησιά; </w:t>
      </w:r>
    </w:p>
    <w:p w14:paraId="5E0BEC7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Έρχεται, λοιπόν, η Νέα Δημοκρατία και σας λέει ότι, κύριε Υπουργέ, τους λέγατε ότι θα είναι για λίγες ημέρες και κάθονται για εβδομάδες και μήν</w:t>
      </w:r>
      <w:r>
        <w:rPr>
          <w:rFonts w:eastAsia="Times New Roman" w:cs="Times New Roman"/>
          <w:szCs w:val="24"/>
        </w:rPr>
        <w:t xml:space="preserve">ες. Έχετε να τους δώσετε κάποια απάντηση γι’ αυτό; Και λέτε φταίει η Νέα Δημοκρατία; Ή δεν θέλετε να σας εγκαλέσουμε γι’ αυτό; </w:t>
      </w:r>
    </w:p>
    <w:p w14:paraId="5E0BEC7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θέλουμε, λοιπόν, μια συγκεκριμένη απάντηση. Αυτά στα νησιά είναι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ή είναι κέντρα; Για να ξέρουν και οι το</w:t>
      </w:r>
      <w:r>
        <w:rPr>
          <w:rFonts w:eastAsia="Times New Roman" w:cs="Times New Roman"/>
          <w:szCs w:val="24"/>
        </w:rPr>
        <w:t xml:space="preserve">πικές κοινωνίες και η </w:t>
      </w:r>
      <w:r>
        <w:rPr>
          <w:rFonts w:eastAsia="Times New Roman" w:cs="Times New Roman"/>
          <w:szCs w:val="24"/>
        </w:rPr>
        <w:t>τοπική αυτοδιοίκηση</w:t>
      </w:r>
      <w:r>
        <w:rPr>
          <w:rFonts w:eastAsia="Times New Roman" w:cs="Times New Roman"/>
          <w:szCs w:val="24"/>
        </w:rPr>
        <w:t xml:space="preserve"> και όσοι μένουν εκεί γιατί πράγμα μιλάμε. Ή εκτός και εάν τους εξαπατήσατε τους νησιώτες και τους είπατε ότι θα είναι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αλλά είχατε από την αρχή σκοπό να κάνετε κέντρα. Άλλο το ένα, άλλο το άλλο. </w:t>
      </w:r>
    </w:p>
    <w:p w14:paraId="5E0BEC7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Τρίτον, φέ</w:t>
      </w:r>
      <w:r>
        <w:rPr>
          <w:rFonts w:eastAsia="Times New Roman" w:cs="Times New Roman"/>
          <w:szCs w:val="24"/>
        </w:rPr>
        <w:t xml:space="preserve">ρατε εδώ έναν νόμο και είπατε ότι σε ενάμιση μήνα η </w:t>
      </w:r>
      <w:r>
        <w:rPr>
          <w:rFonts w:eastAsia="Times New Roman" w:cs="Times New Roman"/>
          <w:szCs w:val="24"/>
        </w:rPr>
        <w:t>πρωτοβάθμια</w:t>
      </w:r>
      <w:r>
        <w:rPr>
          <w:rFonts w:eastAsia="Times New Roman" w:cs="Times New Roman"/>
          <w:szCs w:val="24"/>
        </w:rPr>
        <w:t xml:space="preserve"> και </w:t>
      </w:r>
      <w:r>
        <w:rPr>
          <w:rFonts w:eastAsia="Times New Roman" w:cs="Times New Roman"/>
          <w:szCs w:val="24"/>
        </w:rPr>
        <w:t>δευτεροβάθμια επιτροπή</w:t>
      </w:r>
      <w:r>
        <w:rPr>
          <w:rFonts w:eastAsia="Times New Roman" w:cs="Times New Roman"/>
          <w:szCs w:val="24"/>
        </w:rPr>
        <w:t xml:space="preserve"> θα έχει κρίνει ποιοι είναι πρόσφυγες και ποιοι είναι μετανάστες. Ο δικός μας νόμος είναι. Μάλιστα. </w:t>
      </w:r>
    </w:p>
    <w:p w14:paraId="5E0BEC74" w14:textId="77777777" w:rsidR="003003D5" w:rsidRDefault="00646F6D">
      <w:pPr>
        <w:spacing w:after="0" w:line="600" w:lineRule="auto"/>
        <w:ind w:firstLine="851"/>
        <w:jc w:val="both"/>
        <w:rPr>
          <w:rFonts w:eastAsia="Times New Roman" w:cs="Times New Roman"/>
        </w:rPr>
      </w:pPr>
      <w:r>
        <w:rPr>
          <w:rFonts w:eastAsia="Times New Roman" w:cs="Times New Roman"/>
        </w:rPr>
        <w:t xml:space="preserve">Δεν έπρεπε να μας δώσετε σήμερα ένα στοιχείο; Πόσες επιτροπές </w:t>
      </w:r>
      <w:r>
        <w:rPr>
          <w:rFonts w:eastAsia="Times New Roman" w:cs="Times New Roman"/>
        </w:rPr>
        <w:t>έγιναν; Πόσοι έκαναν αίτημα; Είπατε ότι έκανε αίτημα το 90%. Μάλιστα. Μπορείτε να μας πείτε</w:t>
      </w:r>
      <w:r>
        <w:rPr>
          <w:rFonts w:eastAsia="Times New Roman" w:cs="Times New Roman"/>
        </w:rPr>
        <w:t>,</w:t>
      </w:r>
      <w:r>
        <w:rPr>
          <w:rFonts w:eastAsia="Times New Roman" w:cs="Times New Roman"/>
        </w:rPr>
        <w:t xml:space="preserve"> από αυτό το 90% που έκανε αίτημα, ποιος </w:t>
      </w:r>
      <w:r>
        <w:rPr>
          <w:rFonts w:eastAsia="Times New Roman"/>
          <w:bCs/>
        </w:rPr>
        <w:t>είναι</w:t>
      </w:r>
      <w:r>
        <w:rPr>
          <w:rFonts w:eastAsia="Times New Roman" w:cs="Times New Roman"/>
        </w:rPr>
        <w:t xml:space="preserve"> ο αριθμός τους, πόσοι από αυτούς κρίθηκε -και από την πρωτοβάθμια και από τη δευτεροβάθμια- ότι </w:t>
      </w:r>
      <w:r>
        <w:rPr>
          <w:rFonts w:eastAsia="Times New Roman"/>
          <w:bCs/>
        </w:rPr>
        <w:t>είναι</w:t>
      </w:r>
      <w:r>
        <w:rPr>
          <w:rFonts w:eastAsia="Times New Roman" w:cs="Times New Roman"/>
        </w:rPr>
        <w:t xml:space="preserve"> πρόσφυγες και χ</w:t>
      </w:r>
      <w:r>
        <w:rPr>
          <w:rFonts w:eastAsia="Times New Roman" w:cs="Times New Roman"/>
        </w:rPr>
        <w:t xml:space="preserve">ρήζουν ασύλου και πόσοι από αυτούς κρίθηκε ότι </w:t>
      </w:r>
      <w:r>
        <w:rPr>
          <w:rFonts w:eastAsia="Times New Roman"/>
          <w:bCs/>
        </w:rPr>
        <w:t>είναι</w:t>
      </w:r>
      <w:r>
        <w:rPr>
          <w:rFonts w:eastAsia="Times New Roman" w:cs="Times New Roman"/>
        </w:rPr>
        <w:t xml:space="preserve"> παράνομοι μετανάστες; </w:t>
      </w:r>
    </w:p>
    <w:p w14:paraId="5E0BEC75" w14:textId="77777777" w:rsidR="003003D5" w:rsidRDefault="00646F6D">
      <w:pPr>
        <w:spacing w:after="0" w:line="600" w:lineRule="auto"/>
        <w:ind w:firstLine="851"/>
        <w:jc w:val="both"/>
        <w:rPr>
          <w:rFonts w:eastAsia="Times New Roman" w:cs="Times New Roman"/>
        </w:rPr>
      </w:pPr>
      <w:r>
        <w:rPr>
          <w:rFonts w:eastAsia="Times New Roman" w:cs="Times New Roman"/>
        </w:rPr>
        <w:t xml:space="preserve">Αυτό κάνει ένας σοβαρός Υπουργός. Δεν κατηγορεί την Αντιπολίτευση. Καταθέτει στη Βουλή τα επίσημα στοιχεία και λέει τόσο δουλέψαμε, αυτό λέει ο νόμος μας, αυτό πετύχαμε, πάρτε το. </w:t>
      </w:r>
      <w:r>
        <w:rPr>
          <w:rFonts w:eastAsia="Times New Roman" w:cs="Times New Roman"/>
        </w:rPr>
        <w:t xml:space="preserve">Αντί να κάνετε όλο αυτό, ξεκινήσατε μια επίθεση στη Νέα Δημοκρατία. Και γιατί ξεκινήσατε επίθεση στη Νέα Δημοκρατία; Διότι σας εγκαλέσαμε για τις καταγγελίες του κ. Βουδούρη. </w:t>
      </w:r>
    </w:p>
    <w:p w14:paraId="5E0BEC76" w14:textId="77777777" w:rsidR="003003D5" w:rsidRDefault="00646F6D">
      <w:pPr>
        <w:spacing w:after="0" w:line="600" w:lineRule="auto"/>
        <w:ind w:firstLine="851"/>
        <w:jc w:val="both"/>
        <w:rPr>
          <w:rFonts w:eastAsia="Times New Roman" w:cs="Times New Roman"/>
        </w:rPr>
      </w:pPr>
      <w:r>
        <w:rPr>
          <w:rFonts w:eastAsia="Times New Roman" w:cs="Times New Roman"/>
        </w:rPr>
        <w:t>Εδώ πρέπει να σταθούμε λίγο για να ξεκαθαρίσουμε ορισμένα πράγματα, κύριε Υπουργ</w:t>
      </w:r>
      <w:r>
        <w:rPr>
          <w:rFonts w:eastAsia="Times New Roman" w:cs="Times New Roman"/>
        </w:rPr>
        <w:t xml:space="preserve">έ, γιατί εδώ εμένα προσωπικά με καταπλήξατε. Παίρνω λέξη προς λέξη αυτά που είπατε στην ομιλία σας. «Μπορεί ο Υπουργός </w:t>
      </w:r>
      <w:r w:rsidRPr="00E11F27">
        <w:rPr>
          <w:rFonts w:eastAsia="Times New Roman" w:cs="Times New Roman"/>
          <w:color w:val="000000" w:themeColor="text1"/>
        </w:rPr>
        <w:t>να απαντάει στις καταγγελίες του καθενός;». Σας απαντώ ευθέως: Όχι, δεν μπορεί κανένας Υπουργός να κάθεται να απαντάει στις καταγγελίες τ</w:t>
      </w:r>
      <w:r w:rsidRPr="00E11F27">
        <w:rPr>
          <w:rFonts w:eastAsia="Times New Roman" w:cs="Times New Roman"/>
          <w:color w:val="000000" w:themeColor="text1"/>
        </w:rPr>
        <w:t xml:space="preserve">ου καθενός. Συμφωνούμε. </w:t>
      </w:r>
    </w:p>
    <w:p w14:paraId="5E0BEC77" w14:textId="77777777" w:rsidR="003003D5" w:rsidRDefault="00646F6D">
      <w:pPr>
        <w:spacing w:after="0" w:line="600" w:lineRule="auto"/>
        <w:ind w:firstLine="851"/>
        <w:jc w:val="both"/>
        <w:rPr>
          <w:rFonts w:eastAsia="Times New Roman" w:cs="Times New Roman"/>
        </w:rPr>
      </w:pPr>
      <w:r w:rsidRPr="00564BE5">
        <w:rPr>
          <w:rFonts w:eastAsia="Times New Roman" w:cs="Times New Roman"/>
        </w:rPr>
        <w:t xml:space="preserve">Η σωστή </w:t>
      </w:r>
      <w:r w:rsidRPr="00524ED1">
        <w:rPr>
          <w:rFonts w:eastAsia="Times New Roman" w:cs="Times New Roman"/>
        </w:rPr>
        <w:t xml:space="preserve">ερώτηση, </w:t>
      </w:r>
      <w:r w:rsidRPr="00B06811">
        <w:rPr>
          <w:rFonts w:eastAsia="Times New Roman" w:cs="Times New Roman"/>
          <w:shd w:val="clear" w:color="auto" w:fill="FFFFFF"/>
        </w:rPr>
        <w:t>όμως,</w:t>
      </w:r>
      <w:r w:rsidRPr="000F3E45">
        <w:rPr>
          <w:rFonts w:eastAsia="Times New Roman" w:cs="Times New Roman"/>
        </w:rPr>
        <w:t xml:space="preserve"> εδώ δεν </w:t>
      </w:r>
      <w:r w:rsidRPr="008461F8">
        <w:rPr>
          <w:rFonts w:eastAsia="Times New Roman"/>
        </w:rPr>
        <w:t>είναι</w:t>
      </w:r>
      <w:r w:rsidRPr="008461F8">
        <w:rPr>
          <w:rFonts w:eastAsia="Times New Roman" w:cs="Times New Roman"/>
        </w:rPr>
        <w:t xml:space="preserve"> αυτή. Η σωστή ερώτηση </w:t>
      </w:r>
      <w:r w:rsidRPr="008461F8">
        <w:rPr>
          <w:rFonts w:eastAsia="Times New Roman"/>
        </w:rPr>
        <w:t>είναι</w:t>
      </w:r>
      <w:r w:rsidRPr="00564BE5">
        <w:rPr>
          <w:rFonts w:eastAsia="Times New Roman" w:cs="Times New Roman"/>
        </w:rPr>
        <w:t>.</w:t>
      </w:r>
      <w:r w:rsidRPr="00524ED1">
        <w:rPr>
          <w:rFonts w:eastAsia="Times New Roman" w:cs="Times New Roman"/>
        </w:rPr>
        <w:t xml:space="preserve"> Πρέπει ο Υπουργός να απαντάει στις καταγγελίες του έως χθες </w:t>
      </w:r>
      <w:r w:rsidRPr="00564BE5">
        <w:rPr>
          <w:rFonts w:eastAsia="Times New Roman" w:cs="Times New Roman"/>
        </w:rPr>
        <w:t>γ</w:t>
      </w:r>
      <w:r w:rsidRPr="00524ED1">
        <w:rPr>
          <w:rFonts w:eastAsia="Times New Roman" w:cs="Times New Roman"/>
        </w:rPr>
        <w:t xml:space="preserve">ενικού του </w:t>
      </w:r>
      <w:r>
        <w:rPr>
          <w:rFonts w:eastAsia="Times New Roman" w:cs="Times New Roman"/>
        </w:rPr>
        <w:t>γ</w:t>
      </w:r>
      <w:r>
        <w:rPr>
          <w:rFonts w:eastAsia="Times New Roman" w:cs="Times New Roman"/>
        </w:rPr>
        <w:t xml:space="preserve">ραμματέα; Γιατί ο έως χθες </w:t>
      </w:r>
      <w:r>
        <w:rPr>
          <w:rFonts w:eastAsia="Times New Roman" w:cs="Times New Roman"/>
        </w:rPr>
        <w:t>γ</w:t>
      </w:r>
      <w:r>
        <w:rPr>
          <w:rFonts w:eastAsia="Times New Roman" w:cs="Times New Roman"/>
        </w:rPr>
        <w:t xml:space="preserve">ενικός σας </w:t>
      </w:r>
      <w:r>
        <w:rPr>
          <w:rFonts w:eastAsia="Times New Roman" w:cs="Times New Roman"/>
        </w:rPr>
        <w:t>γ</w:t>
      </w:r>
      <w:r>
        <w:rPr>
          <w:rFonts w:eastAsia="Times New Roman" w:cs="Times New Roman"/>
        </w:rPr>
        <w:t xml:space="preserve">ραμματέας δεν </w:t>
      </w:r>
      <w:r>
        <w:rPr>
          <w:rFonts w:eastAsia="Times New Roman"/>
          <w:bCs/>
        </w:rPr>
        <w:t>είναι</w:t>
      </w:r>
      <w:r>
        <w:rPr>
          <w:rFonts w:eastAsia="Times New Roman" w:cs="Times New Roman"/>
        </w:rPr>
        <w:t xml:space="preserve"> ο καθένας. </w:t>
      </w:r>
      <w:r>
        <w:rPr>
          <w:rFonts w:eastAsia="Times New Roman"/>
          <w:bCs/>
        </w:rPr>
        <w:t>Είναι</w:t>
      </w:r>
      <w:r>
        <w:rPr>
          <w:rFonts w:eastAsia="Times New Roman" w:cs="Times New Roman"/>
        </w:rPr>
        <w:t xml:space="preserve"> ένας άνθρωπος που η δική σας </w:t>
      </w:r>
      <w:r>
        <w:rPr>
          <w:rFonts w:eastAsia="Times New Roman"/>
          <w:bCs/>
        </w:rPr>
        <w:t>Κυβέρνηση</w:t>
      </w:r>
      <w:r>
        <w:rPr>
          <w:rFonts w:eastAsia="Times New Roman" w:cs="Times New Roman"/>
        </w:rPr>
        <w:t xml:space="preserve"> επέλεξε, εσείς τον είχατε συνεργάτη, αυτός ήταν στο γραφείο σας. Άρα δεν </w:t>
      </w:r>
      <w:r>
        <w:rPr>
          <w:rFonts w:eastAsia="Times New Roman"/>
          <w:bCs/>
        </w:rPr>
        <w:t>είναι</w:t>
      </w:r>
      <w:r>
        <w:rPr>
          <w:rFonts w:eastAsia="Times New Roman" w:cs="Times New Roman"/>
        </w:rPr>
        <w:t xml:space="preserve"> ο καθένας. </w:t>
      </w:r>
    </w:p>
    <w:p w14:paraId="5E0BEC78" w14:textId="77777777" w:rsidR="003003D5" w:rsidRDefault="00646F6D">
      <w:pPr>
        <w:spacing w:after="0" w:line="600" w:lineRule="auto"/>
        <w:ind w:firstLine="851"/>
        <w:jc w:val="both"/>
        <w:rPr>
          <w:rFonts w:eastAsia="Times New Roman" w:cs="Times New Roman"/>
        </w:rPr>
      </w:pPr>
      <w:r>
        <w:rPr>
          <w:rFonts w:eastAsia="Times New Roman" w:cs="Times New Roman"/>
        </w:rPr>
        <w:t>Ε</w:t>
      </w:r>
      <w:r>
        <w:rPr>
          <w:rFonts w:eastAsia="Times New Roman" w:cs="Times New Roman"/>
        </w:rPr>
        <w:t xml:space="preserve">γώ άντε να δεχθώ -γιατί μου </w:t>
      </w:r>
      <w:r>
        <w:rPr>
          <w:rFonts w:eastAsia="Times New Roman"/>
          <w:bCs/>
        </w:rPr>
        <w:t>έκανε</w:t>
      </w:r>
      <w:r>
        <w:rPr>
          <w:rFonts w:eastAsia="Times New Roman" w:cs="Times New Roman"/>
        </w:rPr>
        <w:t xml:space="preserve"> εντύπωση- ότι ο κ. Βουδούρης </w:t>
      </w:r>
      <w:r>
        <w:rPr>
          <w:rFonts w:eastAsia="Times New Roman"/>
          <w:bCs/>
        </w:rPr>
        <w:t>είναι</w:t>
      </w:r>
      <w:r>
        <w:rPr>
          <w:rFonts w:eastAsia="Times New Roman" w:cs="Times New Roman"/>
        </w:rPr>
        <w:t xml:space="preserve"> ένας συκοφάντης. Υπενθυμίζω για τον ελληνικό λαό που με</w:t>
      </w:r>
      <w:r>
        <w:rPr>
          <w:rFonts w:eastAsia="Times New Roman" w:cs="Times New Roman"/>
        </w:rPr>
        <w:t xml:space="preserve"> ακούει τι είπε ο κ. Βουδούρης, στο οποίο ούτε σήμερα απαντήσατε ειρήσθω εν παρόδω. Το είπε σε εσάς και το έστειλε και στον κύριο Πρωθυπουργό. Είπε ότι στην Νορβηγία ο κάθε μετανάστης κοστίζει 12.000 ευρώ -αυτό </w:t>
      </w:r>
      <w:r>
        <w:rPr>
          <w:rFonts w:eastAsia="Times New Roman"/>
          <w:bCs/>
        </w:rPr>
        <w:t>είναι</w:t>
      </w:r>
      <w:r>
        <w:rPr>
          <w:rFonts w:eastAsia="Times New Roman" w:cs="Times New Roman"/>
        </w:rPr>
        <w:t xml:space="preserve"> το κατά κεφαλήν </w:t>
      </w:r>
      <w:r>
        <w:rPr>
          <w:rFonts w:eastAsia="Times New Roman"/>
          <w:bCs/>
        </w:rPr>
        <w:t>κόστος</w:t>
      </w:r>
      <w:r>
        <w:rPr>
          <w:rFonts w:eastAsia="Times New Roman" w:cs="Times New Roman"/>
        </w:rPr>
        <w:t xml:space="preserve"> για τη </w:t>
      </w:r>
      <w:r>
        <w:rPr>
          <w:rFonts w:eastAsia="Times New Roman" w:cs="Times New Roman"/>
          <w:bCs/>
          <w:shd w:val="clear" w:color="auto" w:fill="FFFFFF"/>
        </w:rPr>
        <w:t>διαχείρισ</w:t>
      </w:r>
      <w:r>
        <w:rPr>
          <w:rFonts w:eastAsia="Times New Roman" w:cs="Times New Roman"/>
          <w:bCs/>
          <w:shd w:val="clear" w:color="auto" w:fill="FFFFFF"/>
        </w:rPr>
        <w:t>η</w:t>
      </w:r>
      <w:r>
        <w:rPr>
          <w:rFonts w:eastAsia="Times New Roman" w:cs="Times New Roman"/>
        </w:rPr>
        <w:t xml:space="preserve"> του δηλαδή- και στην Ελλάδα κοστίζει 15.000 ευρώ. </w:t>
      </w:r>
    </w:p>
    <w:p w14:paraId="5E0BEC79"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rPr>
        <w:t xml:space="preserve">Αν αθροίσουμε τα ποσά, αφού έχουμε </w:t>
      </w:r>
      <w:r>
        <w:rPr>
          <w:rFonts w:eastAsia="Times New Roman" w:cs="Times New Roman"/>
        </w:rPr>
        <w:t xml:space="preserve">εξήντα χιλιάδες </w:t>
      </w:r>
      <w:r>
        <w:rPr>
          <w:rFonts w:eastAsia="Times New Roman" w:cs="Times New Roman"/>
        </w:rPr>
        <w:t xml:space="preserve">εγκλωβισμένους ανθρώπους στην Ελλάδα, σε ετήσια βάση </w:t>
      </w:r>
      <w:r>
        <w:rPr>
          <w:rFonts w:eastAsia="Times New Roman"/>
          <w:bCs/>
        </w:rPr>
        <w:t xml:space="preserve">προκύπτει </w:t>
      </w:r>
      <w:r>
        <w:rPr>
          <w:rFonts w:eastAsia="Times New Roman" w:cs="Times New Roman"/>
        </w:rPr>
        <w:t xml:space="preserve">διαφορά 180.000.000 ευρώ. Δηλαδή ο </w:t>
      </w:r>
      <w:r>
        <w:rPr>
          <w:rFonts w:eastAsia="Times New Roman" w:cs="Times New Roman"/>
        </w:rPr>
        <w:t>γ</w:t>
      </w:r>
      <w:r>
        <w:rPr>
          <w:rFonts w:eastAsia="Times New Roman" w:cs="Times New Roman"/>
        </w:rPr>
        <w:t xml:space="preserve">ενικός σας </w:t>
      </w:r>
      <w:r>
        <w:rPr>
          <w:rFonts w:eastAsia="Times New Roman" w:cs="Times New Roman"/>
        </w:rPr>
        <w:t>γ</w:t>
      </w:r>
      <w:r>
        <w:rPr>
          <w:rFonts w:eastAsia="Times New Roman" w:cs="Times New Roman"/>
        </w:rPr>
        <w:t>ραμματέας, όχι ο καθένας, το έως χθες δεξ</w:t>
      </w:r>
      <w:r>
        <w:rPr>
          <w:rFonts w:eastAsia="Times New Roman" w:cs="Times New Roman"/>
        </w:rPr>
        <w:t xml:space="preserve">ί σας χέρι, </w:t>
      </w:r>
      <w:r>
        <w:rPr>
          <w:rFonts w:eastAsia="Times New Roman" w:cs="Times New Roman"/>
          <w:bCs/>
          <w:shd w:val="clear" w:color="auto" w:fill="FFFFFF"/>
        </w:rPr>
        <w:t xml:space="preserve">ο άνθρωπος που είχατε επιλέξει ως </w:t>
      </w:r>
      <w:r>
        <w:rPr>
          <w:rFonts w:eastAsia="Times New Roman"/>
          <w:bCs/>
          <w:shd w:val="clear" w:color="auto" w:fill="FFFFFF"/>
        </w:rPr>
        <w:t>Κυβέρνηση</w:t>
      </w:r>
      <w:r>
        <w:rPr>
          <w:rFonts w:eastAsia="Times New Roman" w:cs="Times New Roman"/>
          <w:bCs/>
          <w:shd w:val="clear" w:color="auto" w:fill="FFFFFF"/>
        </w:rPr>
        <w:t xml:space="preserve"> να έχετε εκεί, σας κατηγορεί -δεν λέει ότι τα κλέψατε- ότι δεν ξέρετε τι γίνεται, ότι έχετε χάσει τον έλεγχο και ότι χάνετε 180.000.000 ευρώ. Να μη σας ρωτήσει η Αντιπολίτευση; </w:t>
      </w:r>
    </w:p>
    <w:p w14:paraId="5E0BEC7A"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Μ</w:t>
      </w:r>
      <w:r>
        <w:rPr>
          <w:rFonts w:eastAsia="Times New Roman" w:cs="Times New Roman"/>
          <w:bCs/>
          <w:shd w:val="clear" w:color="auto" w:fill="FFFFFF"/>
        </w:rPr>
        <w:t xml:space="preserve">ην </w:t>
      </w:r>
      <w:r>
        <w:rPr>
          <w:rFonts w:eastAsia="Times New Roman" w:cs="Times New Roman"/>
          <w:bCs/>
          <w:shd w:val="clear" w:color="auto" w:fill="FFFFFF"/>
        </w:rPr>
        <w:t>μ</w:t>
      </w:r>
      <w:r>
        <w:rPr>
          <w:rFonts w:eastAsia="Times New Roman" w:cs="Times New Roman"/>
          <w:bCs/>
          <w:shd w:val="clear" w:color="auto" w:fill="FFFFFF"/>
        </w:rPr>
        <w:t xml:space="preserve">ου πείτε ότι </w:t>
      </w:r>
      <w:r>
        <w:rPr>
          <w:rFonts w:eastAsia="Times New Roman"/>
          <w:bCs/>
          <w:shd w:val="clear" w:color="auto" w:fill="FFFFFF"/>
        </w:rPr>
        <w:t>είναι</w:t>
      </w:r>
      <w:r>
        <w:rPr>
          <w:rFonts w:eastAsia="Times New Roman" w:cs="Times New Roman"/>
          <w:bCs/>
          <w:shd w:val="clear" w:color="auto" w:fill="FFFFFF"/>
        </w:rPr>
        <w:t xml:space="preserve"> συκοφαντίες του κ. Βουδούρη. Γιατί στο συνέδριο του ΣΥΡΙΖΑ μια χαρά τον είδα τον κ. Βουδούρη. Πρώτος-πρώτος ήταν στις καρέκλες και παρακολουθούσε το συνέδριο. </w:t>
      </w:r>
      <w:r>
        <w:rPr>
          <w:rFonts w:eastAsia="Times New Roman" w:cs="Times New Roman"/>
          <w:bCs/>
          <w:shd w:val="clear" w:color="auto" w:fill="FFFFFF"/>
        </w:rPr>
        <w:t>Μ</w:t>
      </w:r>
      <w:r>
        <w:rPr>
          <w:rFonts w:eastAsia="Times New Roman" w:cs="Times New Roman"/>
          <w:bCs/>
          <w:shd w:val="clear" w:color="auto" w:fill="FFFFFF"/>
        </w:rPr>
        <w:t xml:space="preserve">ου κάνει εντύπωση αυτό. Εάν αυτά που είπε ο κ. Βουδούρης </w:t>
      </w:r>
      <w:r>
        <w:rPr>
          <w:rFonts w:eastAsia="Times New Roman"/>
          <w:bCs/>
          <w:shd w:val="clear" w:color="auto" w:fill="FFFFFF"/>
        </w:rPr>
        <w:t>είναι</w:t>
      </w:r>
      <w:r>
        <w:rPr>
          <w:rFonts w:eastAsia="Times New Roman" w:cs="Times New Roman"/>
          <w:bCs/>
          <w:shd w:val="clear" w:color="auto" w:fill="FFFFFF"/>
        </w:rPr>
        <w:t xml:space="preserve"> αληθή, τότε οφείλετε να απα</w:t>
      </w:r>
      <w:r>
        <w:rPr>
          <w:rFonts w:eastAsia="Times New Roman" w:cs="Times New Roman"/>
          <w:bCs/>
          <w:shd w:val="clear" w:color="auto" w:fill="FFFFFF"/>
        </w:rPr>
        <w:t xml:space="preserve">ντήσετε τι έχει συμβεί με αυτά τα 180.000.000 ευρώ. Εάν αυτά που είπε ο κ. Βουδούρης </w:t>
      </w:r>
      <w:r>
        <w:rPr>
          <w:rFonts w:eastAsia="Times New Roman"/>
          <w:bCs/>
          <w:shd w:val="clear" w:color="auto" w:fill="FFFFFF"/>
        </w:rPr>
        <w:t>είναι</w:t>
      </w:r>
      <w:r>
        <w:rPr>
          <w:rFonts w:eastAsia="Times New Roman" w:cs="Times New Roman"/>
          <w:bCs/>
          <w:shd w:val="clear" w:color="auto" w:fill="FFFFFF"/>
        </w:rPr>
        <w:t xml:space="preserve"> ψευδή και συκοφαντίες, τι δουλειά είχε στο συνέδριο σας στις πρώτες σειρές; Έχετε στο συνέδριό σας συκοφάντες, οι οποίοι λένε ότι έχετε χάσει 180.000.000 ευρώ; Ή φτα</w:t>
      </w:r>
      <w:r>
        <w:rPr>
          <w:rFonts w:eastAsia="Times New Roman" w:cs="Times New Roman"/>
          <w:bCs/>
          <w:shd w:val="clear" w:color="auto" w:fill="FFFFFF"/>
        </w:rPr>
        <w:t xml:space="preserve">ίει πάλι η Νέα Δημοκρατία, επειδή σας ρωτάει; </w:t>
      </w:r>
    </w:p>
    <w:p w14:paraId="5E0BEC7B"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Προσπεράσατε και το θέμα της συλλήψεως α</w:t>
      </w:r>
      <w:r>
        <w:rPr>
          <w:rFonts w:eastAsia="Times New Roman" w:cs="Times New Roman"/>
          <w:bCs/>
          <w:shd w:val="clear" w:color="auto" w:fill="FFFFFF"/>
        </w:rPr>
        <w:t>υ</w:t>
      </w:r>
      <w:r>
        <w:rPr>
          <w:rFonts w:eastAsia="Times New Roman" w:cs="Times New Roman"/>
          <w:bCs/>
          <w:shd w:val="clear" w:color="auto" w:fill="FFFFFF"/>
        </w:rPr>
        <w:t>τού του λαθροδιακινητού, λέγοντας ότι το έγραψε το «</w:t>
      </w:r>
      <w:r>
        <w:rPr>
          <w:rFonts w:eastAsia="Times New Roman" w:cs="Times New Roman"/>
          <w:bCs/>
          <w:shd w:val="clear" w:color="auto" w:fill="FFFFFF"/>
        </w:rPr>
        <w:t>ΠΡΩΤΟ ΘΕΜΑ</w:t>
      </w:r>
      <w:r>
        <w:rPr>
          <w:rFonts w:eastAsia="Times New Roman" w:cs="Times New Roman"/>
          <w:bCs/>
          <w:shd w:val="clear" w:color="auto" w:fill="FFFFFF"/>
        </w:rPr>
        <w:t xml:space="preserve">». Ένα λεπτό γιατί ομολογώ ότι δεν μπορούμε να συνεννοηθούμε, κύριε Υπουργέ. Θέλω σε αυτό </w:t>
      </w:r>
      <w:r>
        <w:rPr>
          <w:rFonts w:eastAsia="Times New Roman"/>
          <w:bCs/>
          <w:shd w:val="clear" w:color="auto" w:fill="FFFFFF"/>
        </w:rPr>
        <w:t>συγκεκριμένη</w:t>
      </w:r>
      <w:r>
        <w:rPr>
          <w:rFonts w:eastAsia="Times New Roman" w:cs="Times New Roman"/>
          <w:bCs/>
          <w:shd w:val="clear" w:color="auto" w:fill="FFFFFF"/>
        </w:rPr>
        <w:t xml:space="preserve"> απά</w:t>
      </w:r>
      <w:r>
        <w:rPr>
          <w:rFonts w:eastAsia="Times New Roman" w:cs="Times New Roman"/>
          <w:bCs/>
          <w:shd w:val="clear" w:color="auto" w:fill="FFFFFF"/>
        </w:rPr>
        <w:t>ντηση και προσωπικά δεν θα δεχθώ κα</w:t>
      </w:r>
      <w:r>
        <w:rPr>
          <w:rFonts w:eastAsia="Times New Roman" w:cs="Times New Roman"/>
          <w:bCs/>
          <w:shd w:val="clear" w:color="auto" w:fill="FFFFFF"/>
        </w:rPr>
        <w:t>μ</w:t>
      </w:r>
      <w:r>
        <w:rPr>
          <w:rFonts w:eastAsia="Times New Roman" w:cs="Times New Roman"/>
          <w:bCs/>
          <w:shd w:val="clear" w:color="auto" w:fill="FFFFFF"/>
        </w:rPr>
        <w:t xml:space="preserve">μία υπεκφυγή. </w:t>
      </w:r>
    </w:p>
    <w:p w14:paraId="5E0BEC7C"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Το αν το έγραψε το «</w:t>
      </w:r>
      <w:r>
        <w:rPr>
          <w:rFonts w:eastAsia="Times New Roman" w:cs="Times New Roman"/>
          <w:bCs/>
          <w:shd w:val="clear" w:color="auto" w:fill="FFFFFF"/>
        </w:rPr>
        <w:t>ΠΡΩΤΟ ΘΕΜΑ</w:t>
      </w:r>
      <w:r>
        <w:rPr>
          <w:rFonts w:eastAsia="Times New Roman" w:cs="Times New Roman"/>
          <w:bCs/>
          <w:shd w:val="clear" w:color="auto" w:fill="FFFFFF"/>
        </w:rPr>
        <w:t>», η «</w:t>
      </w:r>
      <w:r>
        <w:rPr>
          <w:rFonts w:eastAsia="Times New Roman" w:cs="Times New Roman"/>
          <w:bCs/>
          <w:shd w:val="clear" w:color="auto" w:fill="FFFFFF"/>
        </w:rPr>
        <w:t>ΑΥΓΗ</w:t>
      </w:r>
      <w:r>
        <w:rPr>
          <w:rFonts w:eastAsia="Times New Roman" w:cs="Times New Roman"/>
          <w:bCs/>
          <w:shd w:val="clear" w:color="auto" w:fill="FFFFFF"/>
        </w:rPr>
        <w:t>», η «</w:t>
      </w:r>
      <w:r>
        <w:rPr>
          <w:rFonts w:eastAsia="Times New Roman" w:cs="Times New Roman"/>
          <w:bCs/>
          <w:shd w:val="clear" w:color="auto" w:fill="FFFFFF"/>
        </w:rPr>
        <w:t>ΚΑΘΗΜΕΡΙΝΗ</w:t>
      </w:r>
      <w:r>
        <w:rPr>
          <w:rFonts w:eastAsia="Times New Roman" w:cs="Times New Roman"/>
          <w:bCs/>
          <w:shd w:val="clear" w:color="auto" w:fill="FFFFFF"/>
        </w:rPr>
        <w:t xml:space="preserve">» ή οποιοσδήποτε </w:t>
      </w:r>
      <w:r>
        <w:rPr>
          <w:rFonts w:eastAsia="Times New Roman" w:cs="Times New Roman"/>
          <w:bCs/>
          <w:shd w:val="clear" w:color="auto" w:fill="FFFFFF"/>
        </w:rPr>
        <w:t>άλλος,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 xml:space="preserve">ένα </w:t>
      </w:r>
      <w:r>
        <w:rPr>
          <w:rFonts w:eastAsia="Times New Roman" w:cs="Times New Roman"/>
          <w:bCs/>
          <w:shd w:val="clear" w:color="auto" w:fill="FFFFFF"/>
        </w:rPr>
        <w:t>θέμα για να συζητάμε μεταξύ μας. Το αν ισχύει ή όχι μας ενδιαφέρει. Ρωτάμε, λοιπόν, ρητώς</w:t>
      </w:r>
      <w:r>
        <w:rPr>
          <w:rFonts w:eastAsia="Times New Roman" w:cs="Times New Roman"/>
          <w:bCs/>
          <w:shd w:val="clear" w:color="auto" w:fill="FFFFFF"/>
        </w:rPr>
        <w:t>.</w:t>
      </w:r>
      <w:r>
        <w:rPr>
          <w:rFonts w:eastAsia="Times New Roman" w:cs="Times New Roman"/>
          <w:bCs/>
          <w:shd w:val="clear" w:color="auto" w:fill="FFFFFF"/>
        </w:rPr>
        <w:t xml:space="preserve"> Συνελήφθη ένας κύριος </w:t>
      </w:r>
      <w:r>
        <w:rPr>
          <w:rFonts w:eastAsia="Times New Roman" w:cs="Times New Roman"/>
          <w:bCs/>
          <w:shd w:val="clear" w:color="auto" w:fill="FFFFFF"/>
        </w:rPr>
        <w:t>κ</w:t>
      </w:r>
      <w:r>
        <w:rPr>
          <w:rFonts w:eastAsia="Times New Roman" w:cs="Times New Roman"/>
          <w:bCs/>
          <w:shd w:val="clear" w:color="auto" w:fill="FFFFFF"/>
        </w:rPr>
        <w:t>ο</w:t>
      </w:r>
      <w:r>
        <w:rPr>
          <w:rFonts w:eastAsia="Times New Roman" w:cs="Times New Roman"/>
          <w:bCs/>
          <w:shd w:val="clear" w:color="auto" w:fill="FFFFFF"/>
        </w:rPr>
        <w:t xml:space="preserve">υρδικής ή </w:t>
      </w:r>
      <w:r>
        <w:rPr>
          <w:rFonts w:eastAsia="Times New Roman" w:cs="Times New Roman"/>
          <w:bCs/>
          <w:shd w:val="clear" w:color="auto" w:fill="FFFFFF"/>
        </w:rPr>
        <w:t>τ</w:t>
      </w:r>
      <w:r>
        <w:rPr>
          <w:rFonts w:eastAsia="Times New Roman" w:cs="Times New Roman"/>
          <w:bCs/>
          <w:shd w:val="clear" w:color="auto" w:fill="FFFFFF"/>
        </w:rPr>
        <w:t>ουρκικής καταγωγής -μπορεί να κάνω λάθος ως προς την καταγωγή του- στην Κόρινθο…</w:t>
      </w:r>
    </w:p>
    <w:p w14:paraId="5E0BEC7D"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
          <w:bCs/>
          <w:shd w:val="clear" w:color="auto" w:fill="FFFFFF"/>
        </w:rPr>
        <w:t>ΙΩΑΝΝΗΣ ΜΟΥΖΑΛΑΣ (Αναπληρωτής Υπουργός Εσωτερικών και Διοικητικής Ανασυγκρότησης):</w:t>
      </w:r>
      <w:r>
        <w:rPr>
          <w:rFonts w:eastAsia="Times New Roman" w:cs="Times New Roman"/>
          <w:bCs/>
          <w:shd w:val="clear" w:color="auto" w:fill="FFFFFF"/>
        </w:rPr>
        <w:t xml:space="preserve"> Κουρδικής. </w:t>
      </w:r>
    </w:p>
    <w:p w14:paraId="5E0BEC7E" w14:textId="77777777" w:rsidR="003003D5" w:rsidRDefault="00646F6D">
      <w:pPr>
        <w:spacing w:after="0" w:line="600" w:lineRule="auto"/>
        <w:ind w:firstLine="851"/>
        <w:jc w:val="both"/>
        <w:rPr>
          <w:rFonts w:eastAsia="Times New Roman" w:cs="Times New Roman"/>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w:t>
      </w:r>
      <w:r>
        <w:rPr>
          <w:rFonts w:eastAsia="Times New Roman" w:cs="Times New Roman"/>
          <w:bCs/>
          <w:shd w:val="clear" w:color="auto" w:fill="FFFFFF"/>
        </w:rPr>
        <w:t xml:space="preserve">Κουρδικής, πολύ ωραία. Χαίρομαι που το </w:t>
      </w:r>
      <w:r>
        <w:rPr>
          <w:rFonts w:eastAsia="Times New Roman" w:cs="Times New Roman"/>
          <w:bCs/>
          <w:shd w:val="clear" w:color="auto" w:fill="FFFFFF"/>
        </w:rPr>
        <w:t>γνωρίζετε. Συνελήφθη σε ένα κύκλωμα διακινήσεως λαθρομεταναστών. Ήταν ένας άνθρωπος που πληρωνόταν με το κεφάλι</w:t>
      </w:r>
      <w:r>
        <w:rPr>
          <w:rFonts w:eastAsia="Times New Roman" w:cs="Times New Roman"/>
          <w:bCs/>
          <w:shd w:val="clear" w:color="auto" w:fill="FFFFFF"/>
        </w:rPr>
        <w:t>,</w:t>
      </w:r>
      <w:r>
        <w:rPr>
          <w:rFonts w:eastAsia="Times New Roman" w:cs="Times New Roman"/>
          <w:bCs/>
          <w:shd w:val="clear" w:color="auto" w:fill="FFFFFF"/>
        </w:rPr>
        <w:t xml:space="preserve"> για να τους περνάει. </w:t>
      </w:r>
      <w:r>
        <w:rPr>
          <w:rFonts w:eastAsia="Times New Roman" w:cs="Times New Roman"/>
          <w:bCs/>
          <w:shd w:val="clear" w:color="auto" w:fill="FFFFFF"/>
        </w:rPr>
        <w:t>Ο</w:t>
      </w:r>
      <w:r>
        <w:rPr>
          <w:rFonts w:eastAsia="Times New Roman" w:cs="Times New Roman"/>
          <w:bCs/>
          <w:shd w:val="clear" w:color="auto" w:fill="FFFFFF"/>
        </w:rPr>
        <w:t xml:space="preserve"> ίδιος ισχυρίστηκε, κατά την Αστυνομία, στην κατάθεσή του ότι ήταν δικός σας συνεργάτης –όχι δικός σας συνεργάτης προσωπι</w:t>
      </w:r>
      <w:r>
        <w:rPr>
          <w:rFonts w:eastAsia="Times New Roman" w:cs="Times New Roman"/>
          <w:bCs/>
          <w:shd w:val="clear" w:color="auto" w:fill="FFFFFF"/>
        </w:rPr>
        <w:t xml:space="preserve">κός, αλλά συντονιστής στο </w:t>
      </w:r>
      <w:r>
        <w:rPr>
          <w:rFonts w:eastAsia="Times New Roman"/>
          <w:bCs/>
          <w:shd w:val="clear" w:color="auto" w:fill="FFFFFF"/>
        </w:rPr>
        <w:t>κ</w:t>
      </w:r>
      <w:r>
        <w:rPr>
          <w:rFonts w:eastAsia="Times New Roman"/>
          <w:bCs/>
          <w:shd w:val="clear" w:color="auto" w:fill="FFFFFF"/>
        </w:rPr>
        <w:t>έντρο του</w:t>
      </w:r>
      <w:r>
        <w:rPr>
          <w:rFonts w:eastAsia="Times New Roman" w:cs="Times New Roman"/>
          <w:bCs/>
          <w:shd w:val="clear" w:color="auto" w:fill="FFFFFF"/>
        </w:rPr>
        <w:t xml:space="preserve"> Σκαραμαγκά. Άρα υπό την έννοια αυτή επιλεγείς -κατά μία έννοια- από το Υπουργείο Μεταναστευτικής Πολιτικής. </w:t>
      </w:r>
      <w:r>
        <w:rPr>
          <w:rFonts w:eastAsia="Times New Roman"/>
          <w:bCs/>
          <w:shd w:val="clear" w:color="auto" w:fill="FFFFFF"/>
        </w:rPr>
        <w:t>Είναι</w:t>
      </w:r>
      <w:r>
        <w:rPr>
          <w:rFonts w:eastAsia="Times New Roman" w:cs="Times New Roman"/>
          <w:bCs/>
          <w:shd w:val="clear" w:color="auto" w:fill="FFFFFF"/>
        </w:rPr>
        <w:t xml:space="preserve"> αληθές αυτό ή ψευδές; Αυτό ρωτάμε. </w:t>
      </w:r>
      <w:r>
        <w:rPr>
          <w:rFonts w:eastAsia="Times New Roman" w:cs="Times New Roman"/>
        </w:rPr>
        <w:t xml:space="preserve"> </w:t>
      </w:r>
    </w:p>
    <w:p w14:paraId="5E0BEC7F" w14:textId="77777777" w:rsidR="003003D5" w:rsidRDefault="00646F6D">
      <w:pPr>
        <w:spacing w:after="0" w:line="600" w:lineRule="auto"/>
        <w:ind w:firstLine="851"/>
        <w:jc w:val="both"/>
        <w:rPr>
          <w:rFonts w:eastAsia="Times New Roman" w:cs="Times New Roman"/>
          <w:b/>
          <w:bCs/>
          <w:shd w:val="clear" w:color="auto" w:fill="FFFFFF"/>
        </w:rPr>
      </w:pPr>
      <w:r>
        <w:rPr>
          <w:rFonts w:eastAsia="Times New Roman" w:cs="Times New Roman"/>
          <w:b/>
          <w:bCs/>
          <w:shd w:val="clear" w:color="auto" w:fill="FFFFFF"/>
        </w:rPr>
        <w:t>ΙΩΑΝΝΗΣ ΜΟΥΖΑΛΑΣ (Αναπληρωτής Υπουργός Εσωτερικών και Διοικητικής Αν</w:t>
      </w:r>
      <w:r>
        <w:rPr>
          <w:rFonts w:eastAsia="Times New Roman" w:cs="Times New Roman"/>
          <w:b/>
          <w:bCs/>
          <w:shd w:val="clear" w:color="auto" w:fill="FFFFFF"/>
        </w:rPr>
        <w:t xml:space="preserve">ασυγκρότησης): </w:t>
      </w:r>
      <w:r>
        <w:rPr>
          <w:rFonts w:eastAsia="Times New Roman" w:cs="Times New Roman"/>
          <w:bCs/>
          <w:shd w:val="clear" w:color="auto" w:fill="FFFFFF"/>
        </w:rPr>
        <w:t>Θα σας πω μετά.</w:t>
      </w:r>
      <w:r>
        <w:rPr>
          <w:rFonts w:eastAsia="Times New Roman" w:cs="Times New Roman"/>
          <w:b/>
          <w:bCs/>
          <w:shd w:val="clear" w:color="auto" w:fill="FFFFFF"/>
        </w:rPr>
        <w:t xml:space="preserve"> </w:t>
      </w:r>
    </w:p>
    <w:p w14:paraId="5E0BEC80" w14:textId="77777777" w:rsidR="003003D5" w:rsidRDefault="00646F6D">
      <w:pPr>
        <w:spacing w:after="0" w:line="600" w:lineRule="auto"/>
        <w:ind w:firstLine="851"/>
        <w:jc w:val="both"/>
        <w:rPr>
          <w:rFonts w:eastAsia="Times New Roman" w:cs="Times New Roman"/>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 xml:space="preserve">ΑΔΩΝΙΣ ΓΕΩΡΓΙΑΔΗΣ: </w:t>
      </w:r>
      <w:r>
        <w:rPr>
          <w:rFonts w:eastAsia="Times New Roman" w:cs="Times New Roman"/>
        </w:rPr>
        <w:t>Το ότι το έγραψε το «</w:t>
      </w:r>
      <w:r>
        <w:rPr>
          <w:rFonts w:eastAsia="Times New Roman" w:cs="Times New Roman"/>
        </w:rPr>
        <w:t>ΠΡΩΤΟ ΘΕΜΑ</w:t>
      </w:r>
      <w:r>
        <w:rPr>
          <w:rFonts w:eastAsia="Times New Roman" w:cs="Times New Roman"/>
        </w:rPr>
        <w:t xml:space="preserve">», τι σημασία έχει; Εγώ θέλω να το μάθω. Σας έχω καταθέσει προσωπικά και σχετική ερώτηση από δημοσιεύματα του </w:t>
      </w:r>
      <w:r>
        <w:rPr>
          <w:rFonts w:eastAsia="Times New Roman" w:cs="Times New Roman"/>
        </w:rPr>
        <w:t>κ</w:t>
      </w:r>
      <w:r>
        <w:rPr>
          <w:rFonts w:eastAsia="Times New Roman" w:cs="Times New Roman"/>
        </w:rPr>
        <w:t>ορινθιακού Τύπου, πριν το δημοσιεύσει το «</w:t>
      </w:r>
      <w:r>
        <w:rPr>
          <w:rFonts w:eastAsia="Times New Roman" w:cs="Times New Roman"/>
        </w:rPr>
        <w:t>ΠΡΩΤΟ ΘΕΜΑ</w:t>
      </w:r>
      <w:r>
        <w:rPr>
          <w:rFonts w:eastAsia="Times New Roman" w:cs="Times New Roman"/>
        </w:rPr>
        <w:t>», αφού δεν θέλετε να απαντήσετε στο «</w:t>
      </w:r>
      <w:r>
        <w:rPr>
          <w:rFonts w:eastAsia="Times New Roman" w:cs="Times New Roman"/>
        </w:rPr>
        <w:t>ΠΡΩΤΟ ΘΕΜΑ</w:t>
      </w:r>
      <w:r>
        <w:rPr>
          <w:rFonts w:eastAsia="Times New Roman" w:cs="Times New Roman"/>
        </w:rPr>
        <w:t xml:space="preserve">». </w:t>
      </w:r>
    </w:p>
    <w:p w14:paraId="5E0BEC81" w14:textId="77777777" w:rsidR="003003D5" w:rsidRDefault="00646F6D">
      <w:pPr>
        <w:spacing w:after="0" w:line="600" w:lineRule="auto"/>
        <w:ind w:firstLine="851"/>
        <w:jc w:val="both"/>
        <w:rPr>
          <w:rFonts w:eastAsia="Times New Roman" w:cs="Times New Roman"/>
        </w:rPr>
      </w:pPr>
      <w:r>
        <w:rPr>
          <w:rFonts w:eastAsia="Times New Roman"/>
          <w:bCs/>
        </w:rPr>
        <w:t>Είναι</w:t>
      </w:r>
      <w:r>
        <w:rPr>
          <w:rFonts w:eastAsia="Times New Roman" w:cs="Times New Roman"/>
        </w:rPr>
        <w:t xml:space="preserve"> μείζον θέμα το Υπουργείο Μεταναστευτικής Πολιτικής να έχει επιλέξει για </w:t>
      </w:r>
      <w:r>
        <w:rPr>
          <w:rFonts w:eastAsia="Times New Roman" w:cs="Times New Roman"/>
        </w:rPr>
        <w:t>σ</w:t>
      </w:r>
      <w:r>
        <w:rPr>
          <w:rFonts w:eastAsia="Times New Roman" w:cs="Times New Roman"/>
        </w:rPr>
        <w:t xml:space="preserve">υντονιστή στον Σκαραμαγκά, που </w:t>
      </w:r>
      <w:r>
        <w:rPr>
          <w:rFonts w:eastAsia="Times New Roman"/>
          <w:bCs/>
        </w:rPr>
        <w:t>είναι</w:t>
      </w:r>
      <w:r>
        <w:rPr>
          <w:rFonts w:eastAsia="Times New Roman" w:cs="Times New Roman"/>
        </w:rPr>
        <w:t xml:space="preserve"> ένα από τα μεγαλύτερα κέντρα, ένα άτομο που </w:t>
      </w:r>
      <w:r>
        <w:rPr>
          <w:rFonts w:eastAsia="Times New Roman"/>
          <w:bCs/>
        </w:rPr>
        <w:t>είναι</w:t>
      </w:r>
      <w:r>
        <w:rPr>
          <w:rFonts w:eastAsia="Times New Roman" w:cs="Times New Roman"/>
        </w:rPr>
        <w:t xml:space="preserve"> μέλος κυκλώματος λαθροδιακινητών. </w:t>
      </w:r>
    </w:p>
    <w:p w14:paraId="5E0BEC82" w14:textId="77777777" w:rsidR="003003D5" w:rsidRDefault="00646F6D">
      <w:pPr>
        <w:spacing w:after="0" w:line="600" w:lineRule="auto"/>
        <w:ind w:firstLine="851"/>
        <w:jc w:val="both"/>
        <w:rPr>
          <w:rFonts w:eastAsia="Times New Roman" w:cs="Times New Roman"/>
        </w:rPr>
      </w:pPr>
      <w:r>
        <w:rPr>
          <w:rFonts w:eastAsia="Times New Roman" w:cs="Times New Roman"/>
        </w:rPr>
        <w:t xml:space="preserve">Δεν μπαίνω καν στη </w:t>
      </w:r>
      <w:r>
        <w:rPr>
          <w:rFonts w:eastAsia="Times New Roman"/>
        </w:rPr>
        <w:t>συζήτηση</w:t>
      </w:r>
      <w:r>
        <w:rPr>
          <w:rFonts w:eastAsia="Times New Roman" w:cs="Times New Roman"/>
        </w:rPr>
        <w:t xml:space="preserve"> για το τι λένε οι διεθνείς οργανισμοί. Πρώτα από όλα γιατί ξέρετε πάρα πολύ καλά ότι η Ύπατη Αρμοστεία έχει βγάλει και εναντίον σας ανακοινώσεις. </w:t>
      </w:r>
    </w:p>
    <w:p w14:paraId="5E0BEC83" w14:textId="77777777" w:rsidR="003003D5" w:rsidRDefault="00646F6D">
      <w:pPr>
        <w:spacing w:after="0" w:line="600" w:lineRule="auto"/>
        <w:ind w:firstLine="851"/>
        <w:jc w:val="both"/>
        <w:rPr>
          <w:rFonts w:eastAsia="Times New Roman" w:cs="Times New Roman"/>
        </w:rPr>
      </w:pPr>
      <w:r>
        <w:rPr>
          <w:rFonts w:eastAsia="Times New Roman" w:cs="Times New Roman"/>
        </w:rPr>
        <w:t xml:space="preserve">Εγώ έκανα μια απλή αναζήτηση στο </w:t>
      </w:r>
      <w:r>
        <w:rPr>
          <w:rFonts w:eastAsia="Times New Roman" w:cs="Times New Roman"/>
          <w:lang w:val="en-US"/>
        </w:rPr>
        <w:t>google</w:t>
      </w:r>
      <w:r>
        <w:rPr>
          <w:rFonts w:eastAsia="Times New Roman" w:cs="Times New Roman"/>
        </w:rPr>
        <w:t xml:space="preserve"> και βγήκαν δυο, τρεις και για το ότι δεν </w:t>
      </w:r>
      <w:r>
        <w:rPr>
          <w:rFonts w:eastAsia="Times New Roman" w:cs="Times New Roman"/>
        </w:rPr>
        <w:t xml:space="preserve">αφήνετε δημοσιογράφους να μπουν στα </w:t>
      </w:r>
      <w:r>
        <w:rPr>
          <w:rFonts w:eastAsia="Times New Roman" w:cs="Times New Roman"/>
          <w:lang w:val="en-US"/>
        </w:rPr>
        <w:t>hot</w:t>
      </w:r>
      <w:r>
        <w:rPr>
          <w:rFonts w:eastAsia="Times New Roman" w:cs="Times New Roman"/>
        </w:rPr>
        <w:t xml:space="preserve"> </w:t>
      </w:r>
      <w:r>
        <w:rPr>
          <w:rFonts w:eastAsia="Times New Roman" w:cs="Times New Roman"/>
          <w:lang w:val="en-US"/>
        </w:rPr>
        <w:t>spots</w:t>
      </w:r>
      <w:r>
        <w:rPr>
          <w:rFonts w:eastAsia="Times New Roman" w:cs="Times New Roman"/>
        </w:rPr>
        <w:t xml:space="preserve"> έχει βγάλει ανακοίνωση και για την επιχείρηση στην Ειδομένη έχει βγάλει ανακοίνωση. Άμα αρχίσουμε τώρα να μετράει ο ένας ανακοινώσεις</w:t>
      </w:r>
      <w:r>
        <w:rPr>
          <w:rFonts w:eastAsia="Times New Roman" w:cs="Times New Roman"/>
        </w:rPr>
        <w:t>,</w:t>
      </w:r>
      <w:r>
        <w:rPr>
          <w:rFonts w:eastAsia="Times New Roman" w:cs="Times New Roman"/>
        </w:rPr>
        <w:t xml:space="preserve"> που έχει κάνει ο κάθε διεθνής οργανισμός για τον άλλον, δεν βγάζουμε άκρη. </w:t>
      </w:r>
    </w:p>
    <w:p w14:paraId="5E0BEC84" w14:textId="77777777" w:rsidR="003003D5" w:rsidRDefault="00646F6D">
      <w:pPr>
        <w:spacing w:after="0" w:line="600" w:lineRule="auto"/>
        <w:ind w:firstLine="851"/>
        <w:jc w:val="both"/>
        <w:rPr>
          <w:rFonts w:eastAsia="Times New Roman" w:cs="Times New Roman"/>
        </w:rPr>
      </w:pPr>
      <w:r>
        <w:rPr>
          <w:rFonts w:eastAsia="Times New Roman" w:cs="Times New Roman"/>
        </w:rPr>
        <w:t xml:space="preserve">Εγώ προτιμώ να σας φέρω εδώ τις ανησυχίες των νησιωτών, τους οποίους επισκέπτομαι και κλαίνε τη μοίρα τους στα νησιά. Είμαι βέβαιος ότι και ο συνάδελφος από τη Σάμο το ξέρει. Ξέρει πάρα πολύ καλά ο συνάδελφος από τη Σάμο -και ας </w:t>
      </w:r>
      <w:r>
        <w:rPr>
          <w:rFonts w:eastAsia="Times New Roman"/>
          <w:bCs/>
        </w:rPr>
        <w:t>είναι</w:t>
      </w:r>
      <w:r>
        <w:rPr>
          <w:rFonts w:eastAsia="Times New Roman" w:cs="Times New Roman"/>
        </w:rPr>
        <w:t xml:space="preserve"> από τον ΣΥΡΙΖΑ- ότι </w:t>
      </w:r>
      <w:r>
        <w:rPr>
          <w:rFonts w:eastAsia="Times New Roman" w:cs="Times New Roman"/>
        </w:rPr>
        <w:t xml:space="preserve">η Σάμος φέτος πάτωσε στον τουρισμό. </w:t>
      </w:r>
    </w:p>
    <w:p w14:paraId="5E0BEC85" w14:textId="77777777" w:rsidR="003003D5" w:rsidRDefault="00646F6D">
      <w:pPr>
        <w:spacing w:after="0" w:line="600" w:lineRule="auto"/>
        <w:ind w:firstLine="851"/>
        <w:jc w:val="both"/>
        <w:rPr>
          <w:rFonts w:eastAsia="Times New Roman" w:cs="Times New Roman"/>
        </w:rPr>
      </w:pPr>
      <w:r>
        <w:rPr>
          <w:rFonts w:eastAsia="Times New Roman" w:cs="Times New Roman"/>
        </w:rPr>
        <w:t>Τι θα τους πείτε; Θα πάτε στον ξενοδόχο της Σάμου και θα του πείτε</w:t>
      </w:r>
      <w:r>
        <w:rPr>
          <w:rFonts w:eastAsia="Times New Roman" w:cs="Times New Roman"/>
        </w:rPr>
        <w:t>:</w:t>
      </w:r>
      <w:r>
        <w:rPr>
          <w:rFonts w:eastAsia="Times New Roman" w:cs="Times New Roman"/>
        </w:rPr>
        <w:t xml:space="preserve"> «Μα δες τι ωραία λόγια μου λέει ο Ομπάμα;». Με τα ωραία λόγια του Ομπάμα θα θρέψει αυτός τα παιδιά του την άλλη μέρα; Σοβαρευτείτε και λίγο</w:t>
      </w:r>
      <w:r w:rsidRPr="00242EB6">
        <w:rPr>
          <w:rFonts w:eastAsia="Times New Roman" w:cs="Times New Roman"/>
        </w:rPr>
        <w:t>,</w:t>
      </w:r>
      <w:r>
        <w:rPr>
          <w:rFonts w:eastAsia="Times New Roman" w:cs="Times New Roman"/>
        </w:rPr>
        <w:t xml:space="preserve"> όταν μιλάτ</w:t>
      </w:r>
      <w:r>
        <w:rPr>
          <w:rFonts w:eastAsia="Times New Roman" w:cs="Times New Roman"/>
        </w:rPr>
        <w:t xml:space="preserve">ε στη </w:t>
      </w:r>
      <w:r>
        <w:rPr>
          <w:rFonts w:eastAsia="Times New Roman"/>
          <w:bCs/>
        </w:rPr>
        <w:t>Βουλή</w:t>
      </w:r>
      <w:r>
        <w:rPr>
          <w:rFonts w:eastAsia="Times New Roman" w:cs="Times New Roman"/>
        </w:rPr>
        <w:t xml:space="preserve">. </w:t>
      </w:r>
    </w:p>
    <w:p w14:paraId="5E0BEC8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Πάμε τώρα για να το μαζέψουμε. </w:t>
      </w:r>
    </w:p>
    <w:p w14:paraId="5E0BEC8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γιατί οι καταγγελίες Βουδούρη έχουν σημασία για τη Νέα Δημοκρατία; Θα το εξηγήσω. Υπήρχε στην Ελλάδα</w:t>
      </w:r>
      <w:r>
        <w:rPr>
          <w:rFonts w:eastAsia="Times New Roman" w:cs="Times New Roman"/>
          <w:szCs w:val="24"/>
        </w:rPr>
        <w:t>,</w:t>
      </w:r>
      <w:r>
        <w:rPr>
          <w:rFonts w:eastAsia="Times New Roman" w:cs="Times New Roman"/>
          <w:szCs w:val="24"/>
        </w:rPr>
        <w:t xml:space="preserve"> αυτή η γενική συζήτηση ότι δήθεν η Αριστερά είχε κάποιου είδους ηθικό πλεονέκτημα. Ήσασταν οι</w:t>
      </w:r>
      <w:r>
        <w:rPr>
          <w:rFonts w:eastAsia="Times New Roman" w:cs="Times New Roman"/>
          <w:szCs w:val="24"/>
        </w:rPr>
        <w:t xml:space="preserve"> καλοί άνθρωποι κι εμείς οι </w:t>
      </w:r>
      <w:r>
        <w:rPr>
          <w:rFonts w:eastAsia="Times New Roman" w:cs="Times New Roman"/>
          <w:szCs w:val="24"/>
        </w:rPr>
        <w:t>δ</w:t>
      </w:r>
      <w:r>
        <w:rPr>
          <w:rFonts w:eastAsia="Times New Roman" w:cs="Times New Roman"/>
          <w:szCs w:val="24"/>
        </w:rPr>
        <w:t xml:space="preserve">εξιοί, οι </w:t>
      </w:r>
      <w:r>
        <w:rPr>
          <w:rFonts w:eastAsia="Times New Roman" w:cs="Times New Roman"/>
          <w:szCs w:val="24"/>
        </w:rPr>
        <w:t>κ</w:t>
      </w:r>
      <w:r>
        <w:rPr>
          <w:rFonts w:eastAsia="Times New Roman" w:cs="Times New Roman"/>
          <w:szCs w:val="24"/>
        </w:rPr>
        <w:t xml:space="preserve">εντροδεξιοί, οι </w:t>
      </w:r>
      <w:r>
        <w:rPr>
          <w:rFonts w:eastAsia="Times New Roman" w:cs="Times New Roman"/>
          <w:szCs w:val="24"/>
        </w:rPr>
        <w:t>κ</w:t>
      </w:r>
      <w:r>
        <w:rPr>
          <w:rFonts w:eastAsia="Times New Roman" w:cs="Times New Roman"/>
          <w:szCs w:val="24"/>
        </w:rPr>
        <w:t xml:space="preserve">εντρώοι ήμασταν οι κακοί. Εγώ είμαι </w:t>
      </w:r>
      <w:r>
        <w:rPr>
          <w:rFonts w:eastAsia="Times New Roman" w:cs="Times New Roman"/>
          <w:szCs w:val="24"/>
        </w:rPr>
        <w:t>δ</w:t>
      </w:r>
      <w:r>
        <w:rPr>
          <w:rFonts w:eastAsia="Times New Roman" w:cs="Times New Roman"/>
          <w:szCs w:val="24"/>
        </w:rPr>
        <w:t xml:space="preserve">εξιός. Μην παρεξηγηθώ. Το «εμείς» το λέω γενικά. </w:t>
      </w:r>
    </w:p>
    <w:p w14:paraId="5E0BEC8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Ακούστε τι συμβαίνει</w:t>
      </w:r>
      <w:r>
        <w:rPr>
          <w:rFonts w:eastAsia="Times New Roman" w:cs="Times New Roman"/>
          <w:szCs w:val="24"/>
        </w:rPr>
        <w:t>.</w:t>
      </w:r>
      <w:r>
        <w:rPr>
          <w:rFonts w:eastAsia="Times New Roman" w:cs="Times New Roman"/>
          <w:szCs w:val="24"/>
        </w:rPr>
        <w:t xml:space="preserve"> Βγαίνει ο κ. Βουδούρης και λέει αυτό για τα 180 εκατομμύρια. Μάλιστα. Βγαίνει ο κ. Αρτεμίο</w:t>
      </w:r>
      <w:r>
        <w:rPr>
          <w:rFonts w:eastAsia="Times New Roman" w:cs="Times New Roman"/>
          <w:szCs w:val="24"/>
        </w:rPr>
        <w:t xml:space="preserve">υ, ο δικηγόρος των </w:t>
      </w:r>
      <w:r>
        <w:rPr>
          <w:rFonts w:eastAsia="Times New Roman" w:cs="Times New Roman"/>
          <w:szCs w:val="24"/>
          <w:lang w:val="en-US"/>
        </w:rPr>
        <w:t>offshore</w:t>
      </w:r>
      <w:r>
        <w:rPr>
          <w:rFonts w:eastAsia="Times New Roman" w:cs="Times New Roman"/>
          <w:szCs w:val="24"/>
        </w:rPr>
        <w:t xml:space="preserve"> και των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από την Κύπρο, τον πιάνουν να βγαίνει από το Μέγαρο Μαξίμου και τι ανακοινώνει; Ότι είχε πάει, λέει, στο Μέγαρο Μαξίμου</w:t>
      </w:r>
      <w:r>
        <w:rPr>
          <w:rFonts w:eastAsia="Times New Roman" w:cs="Times New Roman"/>
          <w:szCs w:val="24"/>
        </w:rPr>
        <w:t>,</w:t>
      </w:r>
      <w:r>
        <w:rPr>
          <w:rFonts w:eastAsia="Times New Roman" w:cs="Times New Roman"/>
          <w:szCs w:val="24"/>
        </w:rPr>
        <w:t xml:space="preserve"> για να συζητήσει για μία μεγάλη επένδυση. Μάλιστα</w:t>
      </w:r>
      <w:r>
        <w:rPr>
          <w:rFonts w:eastAsia="Times New Roman" w:cs="Times New Roman"/>
          <w:szCs w:val="24"/>
        </w:rPr>
        <w:t xml:space="preserve"> δεν μας απαντάει η λαλίστατη κ. Γεροβασίλη, για ποια επένδυση πήγε εκεί ο κ. Αρτεμίου;</w:t>
      </w:r>
    </w:p>
    <w:p w14:paraId="5E0BEC8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E0BEC8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Δώστε μου μόνο ένα λεπτό, κύριε Πρόεδρε. </w:t>
      </w:r>
    </w:p>
    <w:p w14:paraId="5E0BEC8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Γιατί για να πάει για μία επένδυση στο Μέ</w:t>
      </w:r>
      <w:r>
        <w:rPr>
          <w:rFonts w:eastAsia="Times New Roman" w:cs="Times New Roman"/>
          <w:szCs w:val="24"/>
        </w:rPr>
        <w:t>γαρο Μαξίμου και όχι στον αρμόδιο Υπουργό είναι μια μεγάλη επένδυση. Δεν μας λέει ο κ. Αρτεμίου, ο δικηγόρος των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των </w:t>
      </w:r>
      <w:r>
        <w:rPr>
          <w:rFonts w:eastAsia="Times New Roman" w:cs="Times New Roman"/>
          <w:szCs w:val="24"/>
          <w:lang w:val="en-US"/>
        </w:rPr>
        <w:t>offshore</w:t>
      </w:r>
      <w:r>
        <w:rPr>
          <w:rFonts w:eastAsia="Times New Roman" w:cs="Times New Roman"/>
          <w:szCs w:val="24"/>
        </w:rPr>
        <w:t xml:space="preserve"> της Κύπρου, γιατί πήγε στο Μέγαρο Μαξίμου και για ποια επένδυση επρόκειτο; Γιατί η κ. Γεροβασίλη έβγαλε ωραίες</w:t>
      </w:r>
      <w:r>
        <w:rPr>
          <w:rFonts w:eastAsia="Times New Roman" w:cs="Times New Roman"/>
          <w:szCs w:val="24"/>
        </w:rPr>
        <w:t xml:space="preserve"> ανακοινώσεις κατά της Νέας Δημοκρατίας και του Προέδρου, αλλά για την ουσία Αρτεμίου δεν είπε τίποτα. </w:t>
      </w:r>
      <w:r>
        <w:rPr>
          <w:rFonts w:eastAsia="Times New Roman" w:cs="Times New Roman"/>
          <w:szCs w:val="24"/>
        </w:rPr>
        <w:t>Α</w:t>
      </w:r>
      <w:r>
        <w:rPr>
          <w:rFonts w:eastAsia="Times New Roman" w:cs="Times New Roman"/>
          <w:szCs w:val="24"/>
        </w:rPr>
        <w:t xml:space="preserve">π’ ό,τι φαίνεται, η υπόθεση έχει και συνέχεια. </w:t>
      </w:r>
    </w:p>
    <w:p w14:paraId="5E0BEC8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Δεν περνάει η μέρα η σημερινή και σας διαβάζω την κατάληξη της επιστολής προς τον κ. Τσίπρα του έως σήμε</w:t>
      </w:r>
      <w:r>
        <w:rPr>
          <w:rFonts w:eastAsia="Times New Roman" w:cs="Times New Roman"/>
          <w:szCs w:val="24"/>
        </w:rPr>
        <w:t xml:space="preserve">ρα διευθυντού ειδήσεων της ΕΡΤ και παλιού αρθρογράφου της «ΑΥΓΗΣ». Ακούστε τι γράφει, κυρίες και κύριοι συνάδελφοι του ΣΥΡΙΖΑ και των υπολοίπων κομμάτων, ο </w:t>
      </w:r>
      <w:r>
        <w:rPr>
          <w:rFonts w:eastAsia="Times New Roman" w:cs="Times New Roman"/>
          <w:szCs w:val="24"/>
        </w:rPr>
        <w:t>δ</w:t>
      </w:r>
      <w:r>
        <w:rPr>
          <w:rFonts w:eastAsia="Times New Roman" w:cs="Times New Roman"/>
          <w:szCs w:val="24"/>
        </w:rPr>
        <w:t>ιευθυντής ειδήσεων της ΕΡΤ: «Ήρθα στην ΕΡΤ για δουλειά και όχι δουλειές…». Καταλαβαινόμαστε τώρα; Μ</w:t>
      </w:r>
      <w:r>
        <w:rPr>
          <w:rFonts w:eastAsia="Times New Roman" w:cs="Times New Roman"/>
          <w:szCs w:val="24"/>
        </w:rPr>
        <w:t xml:space="preserve">ε το «δουλειές» εννοεί δουλίτσες. </w:t>
      </w:r>
      <w:r>
        <w:rPr>
          <w:rFonts w:eastAsia="Times New Roman" w:cs="Times New Roman"/>
          <w:szCs w:val="24"/>
        </w:rPr>
        <w:t>Α</w:t>
      </w:r>
      <w:r>
        <w:rPr>
          <w:rFonts w:eastAsia="Times New Roman" w:cs="Times New Roman"/>
          <w:szCs w:val="24"/>
        </w:rPr>
        <w:t xml:space="preserve">υτό το λέει ποιος προς την Κυβέρνηση και προς τον κ. Τσίπρα; Το λέει ο </w:t>
      </w:r>
      <w:r>
        <w:rPr>
          <w:rFonts w:eastAsia="Times New Roman" w:cs="Times New Roman"/>
          <w:szCs w:val="24"/>
        </w:rPr>
        <w:t>δ</w:t>
      </w:r>
      <w:r>
        <w:rPr>
          <w:rFonts w:eastAsia="Times New Roman" w:cs="Times New Roman"/>
          <w:szCs w:val="24"/>
        </w:rPr>
        <w:t>ιευθυντής ειδήσεων της ΕΡΤ που διορίσατε εσείς, ο αρθρογράφος της «ΑΥΓΗΣ». Δηλαδή, με συγχωρείτε, ο Βουδούρης είναι συκοφάντης</w:t>
      </w:r>
      <w:r>
        <w:rPr>
          <w:rFonts w:eastAsia="Times New Roman" w:cs="Times New Roman"/>
          <w:szCs w:val="24"/>
        </w:rPr>
        <w:t>,</w:t>
      </w:r>
      <w:r>
        <w:rPr>
          <w:rFonts w:eastAsia="Times New Roman" w:cs="Times New Roman"/>
          <w:szCs w:val="24"/>
        </w:rPr>
        <w:t xml:space="preserve"> που λέει ότι χάθηκαν </w:t>
      </w:r>
      <w:r>
        <w:rPr>
          <w:rFonts w:eastAsia="Times New Roman" w:cs="Times New Roman"/>
          <w:szCs w:val="24"/>
        </w:rPr>
        <w:t>180 εκατομμύρια, ο Αρτεμίου κατά τύχη είδε φως και μπήκε στο Μαξίμου, που είναι μες στα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στις </w:t>
      </w:r>
      <w:r>
        <w:rPr>
          <w:rFonts w:eastAsia="Times New Roman" w:cs="Times New Roman"/>
          <w:szCs w:val="24"/>
          <w:lang w:val="en-US"/>
        </w:rPr>
        <w:t>offshore</w:t>
      </w:r>
      <w:r>
        <w:rPr>
          <w:rFonts w:eastAsia="Times New Roman" w:cs="Times New Roman"/>
          <w:szCs w:val="24"/>
        </w:rPr>
        <w:t>, ο Καπάτος εδώ, που κατηγορεί ότι τον διώχνουν</w:t>
      </w:r>
      <w:r>
        <w:rPr>
          <w:rFonts w:eastAsia="Times New Roman" w:cs="Times New Roman"/>
          <w:szCs w:val="24"/>
        </w:rPr>
        <w:t>,</w:t>
      </w:r>
      <w:r>
        <w:rPr>
          <w:rFonts w:eastAsia="Times New Roman" w:cs="Times New Roman"/>
          <w:szCs w:val="24"/>
        </w:rPr>
        <w:t xml:space="preserve"> επειδή δεν τους άφησε να κάνουν δουλίτσες είναι και αυτός συκοφάντης και τον φέρνουν μ</w:t>
      </w:r>
      <w:r>
        <w:rPr>
          <w:rFonts w:eastAsia="Times New Roman" w:cs="Times New Roman"/>
          <w:szCs w:val="24"/>
        </w:rPr>
        <w:t xml:space="preserve">ε δικαστικό κλητήρα έξω. Ε, για ποιο ηθικό πλεονέκτημα της Αριστεράς, βρε παιδιά, μιλάμε; Εδώ εσείς μέσα σε ενάμιση χρόνο έχετε μπει σε όλα τα κόλπα. Δεν σας προλαβαίνουμε. Περί αυτού πρόκειται. </w:t>
      </w:r>
    </w:p>
    <w:p w14:paraId="5E0BEC8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Για να αποσείσετε, λοιπόν, από πάνω σας τις κατηγορίες, κύρι</w:t>
      </w:r>
      <w:r>
        <w:rPr>
          <w:rFonts w:eastAsia="Times New Roman" w:cs="Times New Roman"/>
          <w:szCs w:val="24"/>
        </w:rPr>
        <w:t>ε Μουζάλα, δεν θα έρθετε εδώ να κατηγορήσετε τη Νέα Δημοκρατία αλλά θα έρθετε εδώ να μας πείτε ότι ο κ. Βουδούρης έκανε λάθος, γιατί, παραδείγματος χάρ</w:t>
      </w:r>
      <w:r>
        <w:rPr>
          <w:rFonts w:eastAsia="Times New Roman" w:cs="Times New Roman"/>
          <w:szCs w:val="24"/>
        </w:rPr>
        <w:t>ιν</w:t>
      </w:r>
      <w:r>
        <w:rPr>
          <w:rFonts w:eastAsia="Times New Roman" w:cs="Times New Roman"/>
          <w:szCs w:val="24"/>
        </w:rPr>
        <w:t>, η διαχείριση δεν είναι στη Νορβηγία 15.000 αλλά είναι τόσο ή ότι στην Ελλάδα δεν είναι 12.000 αλλά εί</w:t>
      </w:r>
      <w:r>
        <w:rPr>
          <w:rFonts w:eastAsia="Times New Roman" w:cs="Times New Roman"/>
          <w:szCs w:val="24"/>
        </w:rPr>
        <w:t xml:space="preserve">ναι τόσο κατά κεφαλή, όπως το είπε ο κ. Βουδούρης. </w:t>
      </w:r>
      <w:r>
        <w:rPr>
          <w:rFonts w:eastAsia="Times New Roman" w:cs="Times New Roman"/>
          <w:szCs w:val="24"/>
        </w:rPr>
        <w:t>Θ</w:t>
      </w:r>
      <w:r>
        <w:rPr>
          <w:rFonts w:eastAsia="Times New Roman" w:cs="Times New Roman"/>
          <w:szCs w:val="24"/>
        </w:rPr>
        <w:t xml:space="preserve">α μας αποδείξετε ότι αυτά που λέει ο κ. Βουδούρης είναι συκοφαντίες. Διότι ο κ. Βουδούρης δεν είναι ο καθένας, αλλά είναι ο Γενικός σας Γραμματέας, επαναλαμβάνω. </w:t>
      </w:r>
    </w:p>
    <w:p w14:paraId="5E0BEC8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Εμένα μου προξενεί μεγάλη κατάπληξη. Εγώ</w:t>
      </w:r>
      <w:r>
        <w:rPr>
          <w:rFonts w:eastAsia="Times New Roman" w:cs="Times New Roman"/>
          <w:szCs w:val="24"/>
        </w:rPr>
        <w:t xml:space="preserve"> εάν ήμουν Υπουργός και ο </w:t>
      </w:r>
      <w:r>
        <w:rPr>
          <w:rFonts w:eastAsia="Times New Roman" w:cs="Times New Roman"/>
          <w:szCs w:val="24"/>
        </w:rPr>
        <w:t>γ</w:t>
      </w:r>
      <w:r>
        <w:rPr>
          <w:rFonts w:eastAsia="Times New Roman" w:cs="Times New Roman"/>
          <w:szCs w:val="24"/>
        </w:rPr>
        <w:t xml:space="preserve">ενικός μου </w:t>
      </w:r>
      <w:r>
        <w:rPr>
          <w:rFonts w:eastAsia="Times New Roman" w:cs="Times New Roman"/>
          <w:szCs w:val="24"/>
        </w:rPr>
        <w:t>γ</w:t>
      </w:r>
      <w:r>
        <w:rPr>
          <w:rFonts w:eastAsia="Times New Roman" w:cs="Times New Roman"/>
          <w:szCs w:val="24"/>
        </w:rPr>
        <w:t xml:space="preserve">ραμματέας προχωρούσε σε μία τέτοια καταγγελία, το επόμενο δευτερόλεπτο θα είχα απαντήσει. Θα είχα συγκαλέσει έκτακτη συνέντευξη Τύπου για να βγω και να πω: «Παίζει με την τιμή και την υπόληψή μου ο </w:t>
      </w:r>
      <w:r>
        <w:rPr>
          <w:rFonts w:eastAsia="Times New Roman" w:cs="Times New Roman"/>
          <w:szCs w:val="24"/>
        </w:rPr>
        <w:t>γ</w:t>
      </w:r>
      <w:r>
        <w:rPr>
          <w:rFonts w:eastAsia="Times New Roman" w:cs="Times New Roman"/>
          <w:szCs w:val="24"/>
        </w:rPr>
        <w:t xml:space="preserve">ενικός μου </w:t>
      </w:r>
      <w:r>
        <w:rPr>
          <w:rFonts w:eastAsia="Times New Roman" w:cs="Times New Roman"/>
          <w:szCs w:val="24"/>
        </w:rPr>
        <w:t>γ</w:t>
      </w:r>
      <w:r>
        <w:rPr>
          <w:rFonts w:eastAsia="Times New Roman" w:cs="Times New Roman"/>
          <w:szCs w:val="24"/>
        </w:rPr>
        <w:t>ραμματ</w:t>
      </w:r>
      <w:r>
        <w:rPr>
          <w:rFonts w:eastAsia="Times New Roman" w:cs="Times New Roman"/>
          <w:szCs w:val="24"/>
        </w:rPr>
        <w:t xml:space="preserve">έας;». Εσείς, αν δεν σας καλούσε σήμερα εδώ η Νέα Δημοκρατία, δεν θα είχατε απαντήσει </w:t>
      </w:r>
      <w:r>
        <w:rPr>
          <w:rFonts w:eastAsia="Times New Roman" w:cs="Times New Roman"/>
          <w:szCs w:val="24"/>
        </w:rPr>
        <w:t>κ</w:t>
      </w:r>
      <w:r>
        <w:rPr>
          <w:rFonts w:eastAsia="Times New Roman" w:cs="Times New Roman"/>
          <w:szCs w:val="24"/>
        </w:rPr>
        <w:t>ι εσείς και ο κ. Τσίπρας.</w:t>
      </w:r>
    </w:p>
    <w:p w14:paraId="5E0BEC8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Άρα σας παρακαλώ πάρα πολύ, επειδή αυτή η διαδικασία ονομάζεται κοινοβουλευτικός έλεγχος, έχουμε το συνταγματικό δικαίωμα να σας κρίνουμε και έ</w:t>
      </w:r>
      <w:r>
        <w:rPr>
          <w:rFonts w:eastAsia="Times New Roman" w:cs="Times New Roman"/>
          <w:szCs w:val="24"/>
        </w:rPr>
        <w:t>χετε τη συνταγματική υποχρέωση να μας απαντάτε, να μας πείτε με στοιχεία, πόσο κατά κεφαλή μ</w:t>
      </w:r>
      <w:r>
        <w:rPr>
          <w:rFonts w:eastAsia="Times New Roman" w:cs="Times New Roman"/>
          <w:szCs w:val="24"/>
        </w:rPr>
        <w:t>ά</w:t>
      </w:r>
      <w:r>
        <w:rPr>
          <w:rFonts w:eastAsia="Times New Roman" w:cs="Times New Roman"/>
          <w:szCs w:val="24"/>
        </w:rPr>
        <w:t>ς κοστίζει ο κάθε μετανάστης, πρόσφυγας, παράνομος μετανάστης στην Ελλάδα, πόσο σε άλλες χώρες της Ευρώπης, για να καταλάβουμε</w:t>
      </w:r>
      <w:r>
        <w:rPr>
          <w:rFonts w:eastAsia="Times New Roman" w:cs="Times New Roman"/>
          <w:szCs w:val="24"/>
        </w:rPr>
        <w:t>,</w:t>
      </w:r>
      <w:r>
        <w:rPr>
          <w:rFonts w:eastAsia="Times New Roman" w:cs="Times New Roman"/>
          <w:szCs w:val="24"/>
        </w:rPr>
        <w:t xml:space="preserve"> εάν αυτά που λέει ο κ. Βουδούρης είναι αληθή ή ψευδή. Το εάν συμπαθείτε τον κ. Βουδούρη, το αν σας συμπαθεί ο κ. Βουδούρης</w:t>
      </w:r>
      <w:r>
        <w:rPr>
          <w:rFonts w:eastAsia="Times New Roman" w:cs="Times New Roman"/>
          <w:szCs w:val="24"/>
        </w:rPr>
        <w:t>,</w:t>
      </w:r>
      <w:r>
        <w:rPr>
          <w:rFonts w:eastAsia="Times New Roman" w:cs="Times New Roman"/>
          <w:szCs w:val="24"/>
        </w:rPr>
        <w:t xml:space="preserve"> μας είναι παγερά αδιάφορο. </w:t>
      </w:r>
    </w:p>
    <w:p w14:paraId="5E0BEC9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Τελευταίο ερώτημα</w:t>
      </w:r>
      <w:r>
        <w:rPr>
          <w:rFonts w:eastAsia="Times New Roman" w:cs="Times New Roman"/>
          <w:szCs w:val="24"/>
        </w:rPr>
        <w:t>.</w:t>
      </w:r>
      <w:r>
        <w:rPr>
          <w:rFonts w:eastAsia="Times New Roman" w:cs="Times New Roman"/>
          <w:szCs w:val="24"/>
        </w:rPr>
        <w:t xml:space="preserve"> Σήμερα διορίσατε νέο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ραμματέα. Είπατε προηγουμένως στην ομιλία σας ότι δεν χ</w:t>
      </w:r>
      <w:r>
        <w:rPr>
          <w:rFonts w:eastAsia="Times New Roman" w:cs="Times New Roman"/>
          <w:szCs w:val="24"/>
        </w:rPr>
        <w:t xml:space="preserve">ρειάζονταν να του παραχωρήσετε αρμοδιότητες, μιλώντας για τον κ. Βουδούρη. Στον νέο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ραμματέα που διορίσατε σήμερα, παραχωρήσατε αρμοδιότητες ή ακολουθήσατε το ίδιο μοντέλο με τον κ. Βουδούρη; Για να καταλάβουμε, σε λίγους μήνες μπορεί να βγει κι αυ</w:t>
      </w:r>
      <w:r>
        <w:rPr>
          <w:rFonts w:eastAsia="Times New Roman" w:cs="Times New Roman"/>
          <w:szCs w:val="24"/>
        </w:rPr>
        <w:t xml:space="preserve">τός και να μας πει ότι δεν μπορεί να συνεργαστεί με τον κ. Μουζάλα και παραιτείται και κάνει όσα κάνει ή τώρα, μαθαίνετε από το παρελθόν και τώρα θα του δώσετε αρμοδιότητες; </w:t>
      </w:r>
    </w:p>
    <w:p w14:paraId="5E0BEC9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0BEC92" w14:textId="77777777" w:rsidR="003003D5" w:rsidRDefault="00646F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0BEC9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(Αναστάσιος Κουράκης): </w:t>
      </w:r>
      <w:r>
        <w:rPr>
          <w:rFonts w:eastAsia="Times New Roman" w:cs="Times New Roman"/>
          <w:szCs w:val="24"/>
        </w:rPr>
        <w:t xml:space="preserve">Ευχαριστούμε, κύριε Γεωργιάδη. </w:t>
      </w:r>
    </w:p>
    <w:p w14:paraId="5E0BEC9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του ΣΥΡΙΖΑ και Βουλευτής Χίου κ. Ανδρέας Μιχαηλίδης για έξι λεπτά. </w:t>
      </w:r>
    </w:p>
    <w:p w14:paraId="5E0BEC9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Ο κύριος Υπουργός θα λεί</w:t>
      </w:r>
      <w:r>
        <w:rPr>
          <w:rFonts w:eastAsia="Times New Roman" w:cs="Times New Roman"/>
          <w:szCs w:val="24"/>
        </w:rPr>
        <w:t>ψ</w:t>
      </w:r>
      <w:r>
        <w:rPr>
          <w:rFonts w:eastAsia="Times New Roman" w:cs="Times New Roman"/>
          <w:szCs w:val="24"/>
        </w:rPr>
        <w:t xml:space="preserve">ει για ένα λεπτό από την Αίθουσα αλλά θα επιστρέψει. </w:t>
      </w:r>
    </w:p>
    <w:p w14:paraId="5E0BEC9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Ορίστε, κ</w:t>
      </w:r>
      <w:r>
        <w:rPr>
          <w:rFonts w:eastAsia="Times New Roman" w:cs="Times New Roman"/>
          <w:szCs w:val="24"/>
        </w:rPr>
        <w:t xml:space="preserve">ύριε συνάδελφε, έχετε τον λόγο. </w:t>
      </w:r>
    </w:p>
    <w:p w14:paraId="5E0BEC9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Κυρίες και κύριοι συνάδελφοι, έχει ειπωθεί επανειλημμένα νομίζω σ’ αυτή την Αίθουσα ότι η Νέα Δημοκρατία πολλές φορές αντλεί την αντιπολιτευτική ύλη της, τα αντιπολιτευτικά της θέματα από τα πρωτοσέλιδα </w:t>
      </w:r>
      <w:r>
        <w:rPr>
          <w:rFonts w:eastAsia="Times New Roman" w:cs="Times New Roman"/>
          <w:szCs w:val="24"/>
        </w:rPr>
        <w:t>των εφημερίδων και, μάλιστα, συγκεκριμένα πρωτοσέλιδα συγκεκριμένων εφημερίδων οι οποίες έχουν αναλάβει, ως γνωστόν, εργολαβικά την αποδόμηση της Κυβέρνησης.</w:t>
      </w:r>
    </w:p>
    <w:p w14:paraId="5E0BEC9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Σήμερα με την ερώτηση την οποία κατέθεσαν οι συνάδελφοι, φαίνεται ότι διευρύνουν τον χώρο από τον </w:t>
      </w:r>
      <w:r>
        <w:rPr>
          <w:rFonts w:eastAsia="Times New Roman" w:cs="Times New Roman"/>
          <w:szCs w:val="24"/>
        </w:rPr>
        <w:t>οποίον αντλούν αντιπολιτευτική ύλη και περιλαμβάνουν έναν απομακρυνθέντα, αποπεμφθέντα γενικό γραμματέα ενός Υπουργείου.</w:t>
      </w:r>
    </w:p>
    <w:p w14:paraId="5E0BEC9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Επιτρέψτε μου έναν πολύ σύντομο σχολιασμό επιλεκτικά</w:t>
      </w:r>
      <w:r>
        <w:rPr>
          <w:rFonts w:eastAsia="Times New Roman" w:cs="Times New Roman"/>
          <w:szCs w:val="24"/>
        </w:rPr>
        <w:t>,</w:t>
      </w:r>
      <w:r>
        <w:rPr>
          <w:rFonts w:eastAsia="Times New Roman" w:cs="Times New Roman"/>
          <w:szCs w:val="24"/>
        </w:rPr>
        <w:t xml:space="preserve"> αυτών των οποίων ακούστηκαν προηγουμένως. </w:t>
      </w:r>
    </w:p>
    <w:p w14:paraId="5E0BEC9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Ακούσαμε -και επειδή μας ακούνε στη Χί</w:t>
      </w:r>
      <w:r>
        <w:rPr>
          <w:rFonts w:eastAsia="Times New Roman" w:cs="Times New Roman"/>
          <w:szCs w:val="24"/>
        </w:rPr>
        <w:t xml:space="preserve">ο, αγαπητέ συνάδελφε- για τεσσερισήμισι χιλιάδες πρόσφυγες στη Χίο. Κάποιοι θα γελάνε στη Χίο. Μάλλον δεν είστε καλά πληροφορημένος. Ακούσαμε ένα επιχείρημα ότι εγκαταλείφθηκε ο </w:t>
      </w:r>
      <w:r>
        <w:rPr>
          <w:rFonts w:eastAsia="Times New Roman" w:cs="Times New Roman"/>
          <w:szCs w:val="24"/>
        </w:rPr>
        <w:t>Δ</w:t>
      </w:r>
      <w:r>
        <w:rPr>
          <w:rFonts w:eastAsia="Times New Roman" w:cs="Times New Roman"/>
          <w:szCs w:val="24"/>
        </w:rPr>
        <w:t>ήμος της Χίου με κάποιες λίγες εκατοντάδες χιλιάδες ευρώ</w:t>
      </w:r>
      <w:r>
        <w:rPr>
          <w:rFonts w:eastAsia="Times New Roman" w:cs="Times New Roman"/>
          <w:szCs w:val="24"/>
        </w:rPr>
        <w:t>,</w:t>
      </w:r>
      <w:r>
        <w:rPr>
          <w:rFonts w:eastAsia="Times New Roman" w:cs="Times New Roman"/>
          <w:szCs w:val="24"/>
        </w:rPr>
        <w:t xml:space="preserve"> να αντιμετωπίσει όλ</w:t>
      </w:r>
      <w:r>
        <w:rPr>
          <w:rFonts w:eastAsia="Times New Roman" w:cs="Times New Roman"/>
          <w:szCs w:val="24"/>
        </w:rPr>
        <w:t xml:space="preserve">ο το ζήτημα του προσφυγικού. </w:t>
      </w:r>
    </w:p>
    <w:p w14:paraId="5E0BEC9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Να σας υπενθυμίσω, κύριε συνάδελφε, ότι η </w:t>
      </w:r>
      <w:r>
        <w:rPr>
          <w:rFonts w:eastAsia="Times New Roman" w:cs="Times New Roman"/>
          <w:szCs w:val="24"/>
        </w:rPr>
        <w:t>Π</w:t>
      </w:r>
      <w:r>
        <w:rPr>
          <w:rFonts w:eastAsia="Times New Roman" w:cs="Times New Roman"/>
          <w:szCs w:val="24"/>
        </w:rPr>
        <w:t>εριφέρεια Βορείου Αιγαίου</w:t>
      </w:r>
      <w:r>
        <w:rPr>
          <w:rFonts w:eastAsia="Times New Roman" w:cs="Times New Roman"/>
          <w:szCs w:val="24"/>
        </w:rPr>
        <w:t>,</w:t>
      </w:r>
      <w:r>
        <w:rPr>
          <w:rFonts w:eastAsia="Times New Roman" w:cs="Times New Roman"/>
          <w:szCs w:val="24"/>
        </w:rPr>
        <w:t xml:space="preserve"> έχει λάβει 5 εκατομμύρια ευρώ επιπλέον για να αντιμετωπίσει αντίστοιχα ζητήματα.</w:t>
      </w:r>
    </w:p>
    <w:p w14:paraId="5E0BEC9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Θεωρώ, λοιπόν, ότι όσον αφορά στην ουσία του ερωτήματος, το οποίο έχετε κατ</w:t>
      </w:r>
      <w:r>
        <w:rPr>
          <w:rFonts w:eastAsia="Times New Roman" w:cs="Times New Roman"/>
          <w:szCs w:val="24"/>
        </w:rPr>
        <w:t>αθέσει, κύριοι συνάδελφοι, ότι σ’ ένα βαθμό απαντήθηκαν και θα ακολουθήσουν και άλλες απαντήσεις από τον Υπουργό.</w:t>
      </w:r>
    </w:p>
    <w:p w14:paraId="5E0BEC9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ήθελα να σημειώσω μόνο ως προς το σκέλος της οικονομικής διαχείρισης ότι στον ν.4375/2016, τον οποίο αυτή η Κυβέρνηση ψήφισε, προβλέπεται μ</w:t>
      </w:r>
      <w:r>
        <w:rPr>
          <w:rFonts w:eastAsia="Times New Roman" w:cs="Times New Roman"/>
          <w:szCs w:val="24"/>
        </w:rPr>
        <w:t>εταξύ πολλών άλλων η σύσταση αυτοτελούς Διεύθυνσης Οικονομικών Υπηρεσιών Μεταναστευτικής Πολιτικής στο άρθρο 28, καθώς και Ειδικής Γραμματείας Συντονισμού και Διαχείρισης Πόρων από το αρμόδιο Ευρωπαϊκό Ταμείο. Νομίζω ότι με δύο τέτοιους θεσμούς</w:t>
      </w:r>
      <w:r>
        <w:rPr>
          <w:rFonts w:eastAsia="Times New Roman" w:cs="Times New Roman"/>
          <w:szCs w:val="24"/>
        </w:rPr>
        <w:t>,</w:t>
      </w:r>
      <w:r>
        <w:rPr>
          <w:rFonts w:eastAsia="Times New Roman" w:cs="Times New Roman"/>
          <w:szCs w:val="24"/>
        </w:rPr>
        <w:t xml:space="preserve"> μάλλον κου</w:t>
      </w:r>
      <w:r>
        <w:rPr>
          <w:rFonts w:eastAsia="Times New Roman" w:cs="Times New Roman"/>
          <w:szCs w:val="24"/>
        </w:rPr>
        <w:t>τοπονηριά θα θεωρ</w:t>
      </w:r>
      <w:r>
        <w:rPr>
          <w:rFonts w:eastAsia="Times New Roman" w:cs="Times New Roman"/>
          <w:szCs w:val="24"/>
        </w:rPr>
        <w:t>ήσ</w:t>
      </w:r>
      <w:r>
        <w:rPr>
          <w:rFonts w:eastAsia="Times New Roman" w:cs="Times New Roman"/>
          <w:szCs w:val="24"/>
        </w:rPr>
        <w:t>ε</w:t>
      </w:r>
      <w:r>
        <w:rPr>
          <w:rFonts w:eastAsia="Times New Roman" w:cs="Times New Roman"/>
          <w:szCs w:val="24"/>
        </w:rPr>
        <w:t>ι</w:t>
      </w:r>
      <w:r>
        <w:rPr>
          <w:rFonts w:eastAsia="Times New Roman" w:cs="Times New Roman"/>
          <w:szCs w:val="24"/>
        </w:rPr>
        <w:t xml:space="preserve"> κανείς ότι προσπαθούμε να τους ξεγελάσουμε και να ακολουθήσουμε τις τακτικές, τις οποίες αναφέρετε στην ερώτησή σας.</w:t>
      </w:r>
    </w:p>
    <w:p w14:paraId="5E0BEC9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Ως προς το σκέλος της απορρόφησης των κονδυλίων, να υπενθυμίσω πως τα ποσά, τα οποία κατά καιρούς αναφέρονται μ’ έναν</w:t>
      </w:r>
      <w:r>
        <w:rPr>
          <w:rFonts w:eastAsia="Times New Roman" w:cs="Times New Roman"/>
          <w:szCs w:val="24"/>
        </w:rPr>
        <w:t xml:space="preserve"> νεφελώδη τρόπο, αφορούν τη χώρα συνολικά. Δηλαδή δεν αφορούν μόνο την Κυβέρνηση αλλά και τις διεθνείς και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που δραστηριοποιούνται στη χώρα, και μάλιστα, σε βάθος πενταετίας. Δεν είναι, δηλαδή, όλα άμεσα εκταμιεύσιμα τα ποσά, στα </w:t>
      </w:r>
      <w:r>
        <w:rPr>
          <w:rFonts w:eastAsia="Times New Roman" w:cs="Times New Roman"/>
          <w:szCs w:val="24"/>
        </w:rPr>
        <w:t>οποία αναφέρεστε και τα ποσοστά απορρόφησης στα οποία αναφέρεστε.</w:t>
      </w:r>
    </w:p>
    <w:p w14:paraId="5E0BEC9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προσπαθήσω, επίσης, πολύ συνοπτικά να ασχοληθώ με την ουσία των ζητημάτων, που άπτονται της διαχείρισης του προσφυγικού.</w:t>
      </w:r>
    </w:p>
    <w:p w14:paraId="5E0BECA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Πρώτα-πρώτα θα μου επιτρέψετε να υπογραμμίσω τον πρωτοφανή όγκο το</w:t>
      </w:r>
      <w:r>
        <w:rPr>
          <w:rFonts w:eastAsia="Times New Roman" w:cs="Times New Roman"/>
          <w:szCs w:val="24"/>
        </w:rPr>
        <w:t>υ προσφυγικού και δευτερευόντως μεταναστευτικού κύματος, που κατά το 2015 και ως την υπογραφή της συμφωνίας της Τουρκίας τον Μάρτιο του 2016 έχει λάβει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εκρηκτικές διαστάσεις.</w:t>
      </w:r>
    </w:p>
    <w:p w14:paraId="5E0BECA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Από τη χώρα μας το 2015 πέρασαν περίπου τρεις στους τέσσερις από το </w:t>
      </w:r>
      <w:r>
        <w:rPr>
          <w:rFonts w:eastAsia="Times New Roman" w:cs="Times New Roman"/>
          <w:szCs w:val="24"/>
        </w:rPr>
        <w:t>1,2 εκατομμύρι</w:t>
      </w:r>
      <w:r>
        <w:rPr>
          <w:rFonts w:eastAsia="Times New Roman" w:cs="Times New Roman"/>
          <w:szCs w:val="24"/>
        </w:rPr>
        <w:t>ο</w:t>
      </w:r>
      <w:r>
        <w:rPr>
          <w:rFonts w:eastAsia="Times New Roman" w:cs="Times New Roman"/>
          <w:szCs w:val="24"/>
        </w:rPr>
        <w:t xml:space="preserve"> ανθρώπων, που αναζήτησαν καταφύγιο στην Ευρώπη. Το πρωτοφανές για τα μεταπολεμικά δεδομένα αυτό προσφυγικό κύμα λίγοι το αρνούνται. Διάφοροι, όμως, μεταξύ αυτών και η Νέα Δημοκρατία, κάνουν ότι δεν το αντιλαμβάνονται, καθώς, βεβαίως, και το</w:t>
      </w:r>
      <w:r>
        <w:rPr>
          <w:rFonts w:eastAsia="Times New Roman" w:cs="Times New Roman"/>
          <w:szCs w:val="24"/>
        </w:rPr>
        <w:t xml:space="preserve"> ότι αυτό μπορεί να σημαίνει για τη διαχείρισή του.</w:t>
      </w:r>
    </w:p>
    <w:p w14:paraId="5E0BECA2" w14:textId="77777777" w:rsidR="003003D5" w:rsidRDefault="00646F6D">
      <w:pPr>
        <w:spacing w:after="0" w:line="600" w:lineRule="auto"/>
        <w:ind w:firstLine="720"/>
        <w:jc w:val="both"/>
        <w:rPr>
          <w:rFonts w:eastAsia="Times New Roman"/>
          <w:szCs w:val="24"/>
        </w:rPr>
      </w:pPr>
      <w:r>
        <w:rPr>
          <w:rFonts w:eastAsia="Times New Roman"/>
          <w:szCs w:val="24"/>
        </w:rPr>
        <w:t>Ένα δεύτερο σημείο είναι οι διοικητικές αδυναμίες της Ελλάδας. Αυτή η διάσταση αναφέρεται κατ’ αρχάς στη ραγδαία αποδυνάμωση κρίσιμων κρατικών υπηρεσιών, που αποτελούσε κεντρικό γνώρισμα των πολιτικών σας</w:t>
      </w:r>
      <w:r>
        <w:rPr>
          <w:rFonts w:eastAsia="Times New Roman"/>
          <w:szCs w:val="24"/>
        </w:rPr>
        <w:t>, πέρα</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από τη ναρκοθέτηση των διαφόρων πολιτικών που επέβαλαν τα μνημόνια, την αδυναμία της κρατικής μηχανής να αντιμετωπίσει το προσφυγικό, η οποία βεβαίως σχετίζεται, τουλάχιστον σε ένα μεγάλο μέρος της προηγούμενης περιόδου, άμεσα με την ίδια τ</w:t>
      </w:r>
      <w:r>
        <w:rPr>
          <w:rFonts w:eastAsia="Times New Roman"/>
          <w:szCs w:val="24"/>
        </w:rPr>
        <w:t xml:space="preserve">η μεταναστευτική πολιτική της Νέας Δημοκρατίας. </w:t>
      </w:r>
    </w:p>
    <w:p w14:paraId="5E0BECA3" w14:textId="77777777" w:rsidR="003003D5" w:rsidRDefault="00646F6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5E0BECA4" w14:textId="77777777" w:rsidR="003003D5" w:rsidRDefault="00646F6D">
      <w:pPr>
        <w:spacing w:after="0" w:line="600" w:lineRule="auto"/>
        <w:ind w:firstLine="720"/>
        <w:jc w:val="both"/>
        <w:rPr>
          <w:rFonts w:eastAsia="Times New Roman"/>
          <w:szCs w:val="24"/>
        </w:rPr>
      </w:pPr>
      <w:r>
        <w:rPr>
          <w:rFonts w:eastAsia="Times New Roman"/>
          <w:szCs w:val="24"/>
        </w:rPr>
        <w:t>¨Ε</w:t>
      </w:r>
      <w:r>
        <w:rPr>
          <w:rFonts w:eastAsia="Times New Roman"/>
          <w:szCs w:val="24"/>
        </w:rPr>
        <w:t>να τρίτο σημείο είναι αυτή η ίδια η συμφωνία Ευρωπαϊκής Ένωσης – Τουρκίας.</w:t>
      </w:r>
    </w:p>
    <w:p w14:paraId="5E0BECA5" w14:textId="77777777" w:rsidR="003003D5" w:rsidRDefault="00646F6D">
      <w:pPr>
        <w:spacing w:after="0" w:line="600" w:lineRule="auto"/>
        <w:ind w:firstLine="720"/>
        <w:jc w:val="both"/>
        <w:rPr>
          <w:rFonts w:eastAsia="Times New Roman"/>
          <w:szCs w:val="24"/>
        </w:rPr>
      </w:pPr>
      <w:r>
        <w:rPr>
          <w:rFonts w:eastAsia="Times New Roman"/>
          <w:szCs w:val="24"/>
        </w:rPr>
        <w:t>Εδώ θα πρέπει κατ’ αρχάς να υπενθυμίσουμε μία</w:t>
      </w:r>
      <w:r>
        <w:rPr>
          <w:rFonts w:eastAsia="Times New Roman"/>
          <w:szCs w:val="24"/>
        </w:rPr>
        <w:t xml:space="preserve"> βασική αιτία</w:t>
      </w:r>
      <w:r>
        <w:rPr>
          <w:rFonts w:eastAsia="Times New Roman"/>
          <w:szCs w:val="24"/>
        </w:rPr>
        <w:t>,</w:t>
      </w:r>
      <w:r>
        <w:rPr>
          <w:rFonts w:eastAsia="Times New Roman"/>
          <w:szCs w:val="24"/>
        </w:rPr>
        <w:t xml:space="preserve"> που έκανε αναγκαία αυτή τη συμφωνία, που δεν είναι άλλη από την άρνηση πολλών ευρωπαϊκών κυβερνήσεων να μετέχουν στον καταμερισμό, για να μην αναφερθώ ακόμα και στο κλείσιμο των συνόρων, με τα όποια προβλήματα αυτό θα μπορούσε να δημιουργήσε</w:t>
      </w:r>
      <w:r>
        <w:rPr>
          <w:rFonts w:eastAsia="Times New Roman"/>
          <w:szCs w:val="24"/>
        </w:rPr>
        <w:t>ι στη χώρα μας.</w:t>
      </w:r>
    </w:p>
    <w:p w14:paraId="5E0BECA6" w14:textId="77777777" w:rsidR="003003D5" w:rsidRDefault="00646F6D">
      <w:pPr>
        <w:spacing w:after="0" w:line="600" w:lineRule="auto"/>
        <w:ind w:firstLine="720"/>
        <w:jc w:val="both"/>
        <w:rPr>
          <w:rFonts w:eastAsia="Times New Roman"/>
          <w:szCs w:val="24"/>
        </w:rPr>
      </w:pPr>
      <w:r>
        <w:rPr>
          <w:rFonts w:eastAsia="Times New Roman"/>
          <w:szCs w:val="24"/>
        </w:rPr>
        <w:t>Επίσης θα ήθελα να αναφέρω ότι μόλις τέσσερις ημέρες από την επίσημη ανακοίνωση του Ευρωπαϊκού Λαϊκού Κόμματος μετά τη Σύνοδο του Μάαστριχτ, οι ηγέτες της ευρωπαϊκής Δεξιάς προσπαθούν να καταστήσουν και πάλι την Ελλάδα το εξιλαστήριο θύμα</w:t>
      </w:r>
      <w:r>
        <w:rPr>
          <w:rFonts w:eastAsia="Times New Roman"/>
          <w:szCs w:val="24"/>
        </w:rPr>
        <w:t>,</w:t>
      </w:r>
      <w:r>
        <w:rPr>
          <w:rFonts w:eastAsia="Times New Roman"/>
          <w:szCs w:val="24"/>
        </w:rPr>
        <w:t xml:space="preserve"> </w:t>
      </w:r>
      <w:r>
        <w:rPr>
          <w:rFonts w:eastAsia="Times New Roman"/>
          <w:szCs w:val="24"/>
        </w:rPr>
        <w:t>κατονομάζοντάς την ως μοναδική υπεύθυνη για την καθυστέρηση της διαδικασίας του ασύλου. Είναι</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εξοργιστικό να λέγεται αυτό από δυνάμεις</w:t>
      </w:r>
      <w:r>
        <w:rPr>
          <w:rFonts w:eastAsia="Times New Roman"/>
          <w:szCs w:val="24"/>
        </w:rPr>
        <w:t>,</w:t>
      </w:r>
      <w:r>
        <w:rPr>
          <w:rFonts w:eastAsia="Times New Roman"/>
          <w:szCs w:val="24"/>
        </w:rPr>
        <w:t xml:space="preserve"> που αρνούνται να αναλάβουν τις δικές τους ευθύνες. </w:t>
      </w:r>
      <w:r>
        <w:rPr>
          <w:rFonts w:eastAsia="Times New Roman"/>
          <w:szCs w:val="24"/>
        </w:rPr>
        <w:t>Π</w:t>
      </w:r>
      <w:r>
        <w:rPr>
          <w:rFonts w:eastAsia="Times New Roman"/>
          <w:szCs w:val="24"/>
        </w:rPr>
        <w:t>αρεμπιπτόντως επιτρέψτε μου να ξαναρωτήσω</w:t>
      </w:r>
    </w:p>
    <w:p w14:paraId="5E0BECA7" w14:textId="77777777" w:rsidR="003003D5" w:rsidRDefault="00646F6D">
      <w:pPr>
        <w:spacing w:after="0" w:line="600" w:lineRule="auto"/>
        <w:ind w:firstLine="720"/>
        <w:jc w:val="both"/>
        <w:rPr>
          <w:rFonts w:eastAsia="Times New Roman"/>
          <w:szCs w:val="24"/>
        </w:rPr>
      </w:pPr>
      <w:r>
        <w:rPr>
          <w:rFonts w:eastAsia="Times New Roman"/>
          <w:szCs w:val="24"/>
        </w:rPr>
        <w:t>Ποια είναι η</w:t>
      </w:r>
      <w:r>
        <w:rPr>
          <w:rFonts w:eastAsia="Times New Roman"/>
          <w:szCs w:val="24"/>
        </w:rPr>
        <w:t xml:space="preserve"> θέση της Νέας Δημοκρατίας και του Προέδρου της γι’ αυτή την ανακοίνωση;</w:t>
      </w:r>
    </w:p>
    <w:p w14:paraId="5E0BECA8" w14:textId="77777777" w:rsidR="003003D5" w:rsidRDefault="00646F6D">
      <w:pPr>
        <w:spacing w:after="0" w:line="600" w:lineRule="auto"/>
        <w:ind w:firstLine="720"/>
        <w:jc w:val="both"/>
        <w:rPr>
          <w:rFonts w:eastAsia="Times New Roman"/>
          <w:szCs w:val="24"/>
        </w:rPr>
      </w:pPr>
      <w:r>
        <w:rPr>
          <w:rFonts w:eastAsia="Times New Roman"/>
          <w:szCs w:val="24"/>
        </w:rPr>
        <w:t>Ολοκληρώνω, κύριε Πρόεδρε.</w:t>
      </w:r>
    </w:p>
    <w:p w14:paraId="5E0BECA9" w14:textId="77777777" w:rsidR="003003D5" w:rsidRDefault="00646F6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Ολοκληρώστε, παρακαλώ.</w:t>
      </w:r>
    </w:p>
    <w:p w14:paraId="5E0BECAA" w14:textId="77777777" w:rsidR="003003D5" w:rsidRDefault="00646F6D">
      <w:pPr>
        <w:spacing w:after="0" w:line="600" w:lineRule="auto"/>
        <w:ind w:firstLine="720"/>
        <w:jc w:val="both"/>
        <w:rPr>
          <w:rFonts w:eastAsia="Times New Roman"/>
          <w:szCs w:val="24"/>
        </w:rPr>
      </w:pPr>
      <w:r>
        <w:rPr>
          <w:rFonts w:eastAsia="Times New Roman"/>
          <w:b/>
          <w:szCs w:val="24"/>
        </w:rPr>
        <w:t>ΑΝΔΡΕΑΣ ΜΙΧΑΗΛΙΔΗΣ:</w:t>
      </w:r>
      <w:r>
        <w:rPr>
          <w:rFonts w:eastAsia="Times New Roman"/>
          <w:szCs w:val="24"/>
        </w:rPr>
        <w:t xml:space="preserve"> Κυρίες και κύριοι συνάδελφοι, οι παραπάνω ενδεικτικές αναφορές αποτελούν ψηφίδες μίας πολιτικής</w:t>
      </w:r>
      <w:r>
        <w:rPr>
          <w:rFonts w:eastAsia="Times New Roman"/>
          <w:szCs w:val="24"/>
        </w:rPr>
        <w:t>,</w:t>
      </w:r>
      <w:r>
        <w:rPr>
          <w:rFonts w:eastAsia="Times New Roman"/>
          <w:szCs w:val="24"/>
        </w:rPr>
        <w:t xml:space="preserve"> που εφαρμόζουμε για να αντιμετωπίσουμε ένα πολύπλοκο ζήτημα, το οποίο προφανώς και υπερβαίνει οποιαδήποτε μεμονωμένη χώρα. </w:t>
      </w:r>
    </w:p>
    <w:p w14:paraId="5E0BECAB" w14:textId="77777777" w:rsidR="003003D5" w:rsidRDefault="00646F6D">
      <w:pPr>
        <w:spacing w:after="0" w:line="600" w:lineRule="auto"/>
        <w:ind w:firstLine="720"/>
        <w:jc w:val="both"/>
        <w:rPr>
          <w:rFonts w:eastAsia="Times New Roman"/>
          <w:szCs w:val="24"/>
        </w:rPr>
      </w:pPr>
      <w:r>
        <w:rPr>
          <w:rFonts w:eastAsia="Times New Roman"/>
          <w:szCs w:val="24"/>
        </w:rPr>
        <w:t>Γνώμονά μας για την αντιμετώπιση του προσφυγικού αποτελούν οι διαχρονικές αξίες της Αριστεράς, τις οποίες λοιδορείτε εκ συστήματος, συνάδελφοι της Νέας Δημοκρατίας, η αλληλεγγύη και ο αντιρατσισμός, οι οικουμενικές ανθρωπιστικές αξίες, οι αρχές της ευρωπαϊ</w:t>
      </w:r>
      <w:r>
        <w:rPr>
          <w:rFonts w:eastAsia="Times New Roman"/>
          <w:szCs w:val="24"/>
        </w:rPr>
        <w:t xml:space="preserve">κής αλληλεγγύης και βέβαια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w:t>
      </w:r>
    </w:p>
    <w:p w14:paraId="5E0BECAC" w14:textId="77777777" w:rsidR="003003D5" w:rsidRDefault="00646F6D">
      <w:pPr>
        <w:spacing w:after="0" w:line="600" w:lineRule="auto"/>
        <w:ind w:firstLine="720"/>
        <w:jc w:val="both"/>
        <w:rPr>
          <w:rFonts w:eastAsia="Times New Roman"/>
          <w:szCs w:val="24"/>
        </w:rPr>
      </w:pPr>
      <w:r>
        <w:rPr>
          <w:rFonts w:eastAsia="Times New Roman"/>
          <w:szCs w:val="24"/>
        </w:rPr>
        <w:t>Αντί, λοιπόν, να ψάχνουν για δήθεν «σκιές», αντί να αφήνουν στο απυρόβλητο τα συγγενή τους ευρωπαϊκά δεξιά κόμματα και κυβερνήσεις, αντί να «κλείνουν το μάτι»</w:t>
      </w:r>
      <w:r>
        <w:rPr>
          <w:rFonts w:eastAsia="Times New Roman"/>
          <w:szCs w:val="24"/>
        </w:rPr>
        <w:t xml:space="preserve"> - </w:t>
      </w:r>
      <w:r>
        <w:rPr>
          <w:rFonts w:eastAsia="Times New Roman"/>
          <w:szCs w:val="24"/>
        </w:rPr>
        <w:t>όπως βλέπουμε σε ορισμένες περιπτώσεις να συμβαί</w:t>
      </w:r>
      <w:r>
        <w:rPr>
          <w:rFonts w:eastAsia="Times New Roman"/>
          <w:szCs w:val="24"/>
        </w:rPr>
        <w:t>νει τελευταία τόσο στο κεντρικό όσο και στο τοπικό επίπεδο</w:t>
      </w:r>
      <w:r>
        <w:rPr>
          <w:rFonts w:eastAsia="Times New Roman"/>
          <w:szCs w:val="24"/>
        </w:rPr>
        <w:t xml:space="preserve"> -</w:t>
      </w:r>
      <w:r>
        <w:rPr>
          <w:rFonts w:eastAsia="Times New Roman"/>
          <w:szCs w:val="24"/>
        </w:rPr>
        <w:t xml:space="preserve"> σε ξενοφοβικές λογικές και πρακτικές</w:t>
      </w:r>
      <w:r>
        <w:rPr>
          <w:rFonts w:eastAsia="Times New Roman"/>
          <w:szCs w:val="24"/>
        </w:rPr>
        <w:t>,</w:t>
      </w:r>
      <w:r>
        <w:rPr>
          <w:rFonts w:eastAsia="Times New Roman"/>
          <w:szCs w:val="24"/>
        </w:rPr>
        <w:t xml:space="preserve"> καλούμε τους συναδέλφους της Νέας Δημοκρατίας να ασκήσουν τον αντιπολιτευτικό τους ρόλο με όρους δημοκρατικής υπευθυνότητας.</w:t>
      </w:r>
    </w:p>
    <w:p w14:paraId="5E0BECAD" w14:textId="77777777" w:rsidR="003003D5" w:rsidRDefault="00646F6D">
      <w:pPr>
        <w:spacing w:after="0" w:line="600" w:lineRule="auto"/>
        <w:ind w:firstLine="720"/>
        <w:jc w:val="both"/>
        <w:rPr>
          <w:rFonts w:eastAsia="Times New Roman"/>
          <w:szCs w:val="24"/>
        </w:rPr>
      </w:pPr>
      <w:r>
        <w:rPr>
          <w:rFonts w:eastAsia="Times New Roman"/>
          <w:szCs w:val="24"/>
        </w:rPr>
        <w:t>Ευχαριστώ.</w:t>
      </w:r>
    </w:p>
    <w:p w14:paraId="5E0BECAE" w14:textId="77777777" w:rsidR="003003D5" w:rsidRDefault="00646F6D">
      <w:pPr>
        <w:spacing w:after="0"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ις πτέρυγες του ΣΥΡΙΖΑ και των ΑΝΕΛ)</w:t>
      </w:r>
    </w:p>
    <w:p w14:paraId="5E0BECAF" w14:textId="77777777" w:rsidR="003003D5" w:rsidRDefault="00646F6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Μιχαηλίδη.</w:t>
      </w:r>
    </w:p>
    <w:p w14:paraId="5E0BECB0" w14:textId="77777777" w:rsidR="003003D5" w:rsidRDefault="00646F6D">
      <w:pPr>
        <w:spacing w:after="0" w:line="600" w:lineRule="auto"/>
        <w:ind w:firstLine="720"/>
        <w:jc w:val="both"/>
        <w:rPr>
          <w:rFonts w:eastAsia="Times New Roman"/>
          <w:szCs w:val="24"/>
        </w:rPr>
      </w:pPr>
      <w:r>
        <w:rPr>
          <w:rFonts w:eastAsia="Times New Roman"/>
          <w:szCs w:val="24"/>
        </w:rPr>
        <w:t>Τον λόγο έχει ο Κοινοβουλευτικός Εκπρόσωπος του Λαϊκού Συνδέσμου - Χρυσή Αυγή κ. Παναγιώτης Ηλιόπουλος, Βουλευτής Μαγνησίας.</w:t>
      </w:r>
    </w:p>
    <w:p w14:paraId="5E0BECB1" w14:textId="77777777" w:rsidR="003003D5" w:rsidRDefault="00646F6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 xml:space="preserve">Κύριε </w:t>
      </w:r>
      <w:r>
        <w:rPr>
          <w:rFonts w:eastAsia="Times New Roman"/>
          <w:szCs w:val="24"/>
        </w:rPr>
        <w:t>Πρόεδρε, πραγματικά θα ήταν για γέλια η σημερινή συνεδρίαση, αν δεν αφορούσε ένα τόσο σημαντικό θέμα ίσως το σημαντικότερο θέμα της πατρίδας μας.</w:t>
      </w:r>
    </w:p>
    <w:p w14:paraId="5E0BECB2" w14:textId="77777777" w:rsidR="003003D5" w:rsidRDefault="00646F6D">
      <w:pPr>
        <w:spacing w:after="0" w:line="600" w:lineRule="auto"/>
        <w:ind w:firstLine="720"/>
        <w:jc w:val="both"/>
        <w:rPr>
          <w:rFonts w:eastAsia="Times New Roman"/>
          <w:szCs w:val="24"/>
        </w:rPr>
      </w:pPr>
      <w:r>
        <w:rPr>
          <w:rFonts w:eastAsia="Times New Roman"/>
          <w:szCs w:val="24"/>
        </w:rPr>
        <w:t xml:space="preserve">Θα ξεκινήσω με τη Νέα Δημοκρατία. Φεύγει ο Άδωνις Γεωργιάδης. </w:t>
      </w:r>
    </w:p>
    <w:p w14:paraId="5E0BECB3" w14:textId="77777777" w:rsidR="003003D5" w:rsidRDefault="00646F6D">
      <w:pPr>
        <w:spacing w:after="0" w:line="600" w:lineRule="auto"/>
        <w:ind w:firstLine="720"/>
        <w:jc w:val="both"/>
        <w:rPr>
          <w:rFonts w:eastAsia="Times New Roman"/>
          <w:szCs w:val="24"/>
        </w:rPr>
      </w:pPr>
      <w:r>
        <w:rPr>
          <w:rFonts w:eastAsia="Times New Roman"/>
          <w:szCs w:val="24"/>
        </w:rPr>
        <w:t>Σε λίγο θα καταθέσω κάτι που σας αφορά, καθίστε</w:t>
      </w:r>
      <w:r>
        <w:rPr>
          <w:rFonts w:eastAsia="Times New Roman"/>
          <w:szCs w:val="24"/>
        </w:rPr>
        <w:t>, κύριε Γεωργιάδη, και εσάς και τον γυρολόγο φίλο σας –της βουλευτικής έδρας εννοώ- τον κ. Βορίδη. Έχω κάποια χαρτιά που σας αφορούν.</w:t>
      </w:r>
    </w:p>
    <w:p w14:paraId="5E0BECB4" w14:textId="77777777" w:rsidR="003003D5" w:rsidRDefault="00646F6D">
      <w:pPr>
        <w:spacing w:after="0" w:line="600" w:lineRule="auto"/>
        <w:ind w:firstLine="720"/>
        <w:jc w:val="both"/>
        <w:rPr>
          <w:rFonts w:eastAsia="Times New Roman"/>
          <w:szCs w:val="24"/>
        </w:rPr>
      </w:pPr>
      <w:r>
        <w:rPr>
          <w:rFonts w:eastAsia="Times New Roman"/>
          <w:szCs w:val="24"/>
        </w:rPr>
        <w:t>Μας κάλεσε, λοιπόν, εδώ η Νέα Δημοκρατία σήμερα</w:t>
      </w:r>
      <w:r>
        <w:rPr>
          <w:rFonts w:eastAsia="Times New Roman"/>
          <w:szCs w:val="24"/>
        </w:rPr>
        <w:t>,</w:t>
      </w:r>
      <w:r>
        <w:rPr>
          <w:rFonts w:eastAsia="Times New Roman"/>
          <w:szCs w:val="24"/>
        </w:rPr>
        <w:t xml:space="preserve"> να μιλήσουμε κατ’ αυτούς για το προσφυγικό, για εμάς για το λαθρομεταναστ</w:t>
      </w:r>
      <w:r>
        <w:rPr>
          <w:rFonts w:eastAsia="Times New Roman"/>
          <w:szCs w:val="24"/>
        </w:rPr>
        <w:t xml:space="preserve">ευτικό, όσο και αν σας πονάει και εσάς της Νέας Δημοκρατίας, που δεν την αναφέρατε ποτέ αυτή τη λέξη, όσο και εσάς, βέβαια, του ΣΥΡΙΖΑ, με τις ιδεοληψίες. </w:t>
      </w:r>
    </w:p>
    <w:p w14:paraId="5E0BECB5" w14:textId="77777777" w:rsidR="003003D5" w:rsidRDefault="00646F6D">
      <w:pPr>
        <w:spacing w:after="0" w:line="600" w:lineRule="auto"/>
        <w:ind w:firstLine="720"/>
        <w:jc w:val="both"/>
        <w:rPr>
          <w:rFonts w:eastAsia="Times New Roman"/>
          <w:szCs w:val="24"/>
        </w:rPr>
      </w:pPr>
      <w:r>
        <w:rPr>
          <w:rFonts w:eastAsia="Times New Roman"/>
          <w:szCs w:val="24"/>
        </w:rPr>
        <w:t xml:space="preserve">Μας καλεί, λοιπόν, η Νέα Δημοκρατία σήμερα εδώ και θα διαβάσω ακριβώς τι λέει η ερώτησή </w:t>
      </w:r>
      <w:r>
        <w:rPr>
          <w:rFonts w:eastAsia="Times New Roman"/>
          <w:szCs w:val="24"/>
        </w:rPr>
        <w:t>της.</w:t>
      </w:r>
      <w:r>
        <w:rPr>
          <w:rFonts w:eastAsia="Times New Roman"/>
          <w:szCs w:val="24"/>
        </w:rPr>
        <w:t xml:space="preserve"> Αδυνατο</w:t>
      </w:r>
      <w:r>
        <w:rPr>
          <w:rFonts w:eastAsia="Times New Roman"/>
          <w:szCs w:val="24"/>
        </w:rPr>
        <w:t>ύμε ως χώρα</w:t>
      </w:r>
      <w:r>
        <w:rPr>
          <w:rFonts w:eastAsia="Times New Roman"/>
          <w:szCs w:val="24"/>
        </w:rPr>
        <w:t>,</w:t>
      </w:r>
      <w:r>
        <w:rPr>
          <w:rFonts w:eastAsia="Times New Roman"/>
          <w:szCs w:val="24"/>
        </w:rPr>
        <w:t xml:space="preserve"> να διασφαλίσουμε τις απαραίτητες συνθήκες διαβίωσης στους πρόσφυγες και μετανάστες, αλλά και να εξασφαλίσουμε και το απαραίτητο επίπεδο διαχείρισης, διαφάνειας τόσο για την ελληνική όσο και την ευρωπαϊκή κοινωνία.</w:t>
      </w:r>
    </w:p>
    <w:p w14:paraId="5E0BECB6"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Κάπου αλλού ρωτάει: «Ποιες εί</w:t>
      </w:r>
      <w:r>
        <w:rPr>
          <w:rFonts w:eastAsia="Times New Roman" w:cs="Times New Roman"/>
          <w:szCs w:val="24"/>
        </w:rPr>
        <w:t xml:space="preserve">ναι οι συμβάσεις συνολικά που προέκυψαν βάσει απευθείας αναθέσεων;». Τη Νέα Δημοκρατία, λοιπόν, τη νοιάζει μόνο αυτό. Γιατί οι μίζες σήμερα πάνε στους </w:t>
      </w:r>
      <w:r>
        <w:rPr>
          <w:rFonts w:eastAsia="Times New Roman" w:cs="Times New Roman"/>
          <w:szCs w:val="24"/>
        </w:rPr>
        <w:t>σ</w:t>
      </w:r>
      <w:r>
        <w:rPr>
          <w:rFonts w:eastAsia="Times New Roman" w:cs="Times New Roman"/>
          <w:szCs w:val="24"/>
        </w:rPr>
        <w:t xml:space="preserve">υριζαίους και δεν πάνε στους </w:t>
      </w:r>
      <w:r>
        <w:rPr>
          <w:rFonts w:eastAsia="Times New Roman" w:cs="Times New Roman"/>
          <w:szCs w:val="24"/>
        </w:rPr>
        <w:t>ν</w:t>
      </w:r>
      <w:r>
        <w:rPr>
          <w:rFonts w:eastAsia="Times New Roman" w:cs="Times New Roman"/>
          <w:szCs w:val="24"/>
        </w:rPr>
        <w:t xml:space="preserve">εοδημοκράτες και τους </w:t>
      </w:r>
      <w:r>
        <w:rPr>
          <w:rFonts w:eastAsia="Times New Roman" w:cs="Times New Roman"/>
          <w:szCs w:val="24"/>
        </w:rPr>
        <w:t>π</w:t>
      </w:r>
      <w:r>
        <w:rPr>
          <w:rFonts w:eastAsia="Times New Roman" w:cs="Times New Roman"/>
          <w:szCs w:val="24"/>
        </w:rPr>
        <w:t>ασοκτζήδες; Γιατί δεν περνάνε καλά οι πρόσφυγες και</w:t>
      </w:r>
      <w:r>
        <w:rPr>
          <w:rFonts w:eastAsia="Times New Roman" w:cs="Times New Roman"/>
          <w:szCs w:val="24"/>
        </w:rPr>
        <w:t xml:space="preserve"> τα προσφυγάκια, κατ’ εσάς, στα </w:t>
      </w:r>
      <w:r>
        <w:rPr>
          <w:rFonts w:eastAsia="Times New Roman" w:cs="Times New Roman"/>
          <w:szCs w:val="24"/>
        </w:rPr>
        <w:t>κ</w:t>
      </w:r>
      <w:r>
        <w:rPr>
          <w:rFonts w:eastAsia="Times New Roman" w:cs="Times New Roman"/>
          <w:szCs w:val="24"/>
        </w:rPr>
        <w:t xml:space="preserve">έντρα; </w:t>
      </w:r>
    </w:p>
    <w:p w14:paraId="5E0BECB7"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 xml:space="preserve">Γιατί δεν ξέρω αν ήσασταν εκεί, κύριε Γεωργιάδη, όταν πήγαινε ο γραφικός Υπουργός σας, τότε στην Αμυγδαλέζα και υπερηφανευόταν ότι έχουν και κλιματισμό τα </w:t>
      </w:r>
      <w:r>
        <w:rPr>
          <w:rFonts w:eastAsia="Times New Roman" w:cs="Times New Roman"/>
          <w:szCs w:val="24"/>
        </w:rPr>
        <w:t>κ</w:t>
      </w:r>
      <w:r>
        <w:rPr>
          <w:rFonts w:eastAsia="Times New Roman" w:cs="Times New Roman"/>
          <w:szCs w:val="24"/>
        </w:rPr>
        <w:t xml:space="preserve">έντρα αυτά, στα οποία τους φιλοξενούσατε, μάλλον το </w:t>
      </w:r>
      <w:r>
        <w:rPr>
          <w:rFonts w:eastAsia="Times New Roman" w:cs="Times New Roman"/>
          <w:szCs w:val="24"/>
        </w:rPr>
        <w:t xml:space="preserve">ένα </w:t>
      </w:r>
      <w:r>
        <w:rPr>
          <w:rFonts w:eastAsia="Times New Roman" w:cs="Times New Roman"/>
          <w:szCs w:val="24"/>
        </w:rPr>
        <w:t>κέν</w:t>
      </w:r>
      <w:r>
        <w:rPr>
          <w:rFonts w:eastAsia="Times New Roman" w:cs="Times New Roman"/>
          <w:szCs w:val="24"/>
        </w:rPr>
        <w:t xml:space="preserve">τρο, αυτό της Αμυγδαλέζας. Ένα είχατε κάνει για να το δείχνετε, με </w:t>
      </w:r>
      <w:r>
        <w:rPr>
          <w:rFonts w:eastAsia="Times New Roman" w:cs="Times New Roman"/>
          <w:szCs w:val="24"/>
          <w:lang w:val="en-US"/>
        </w:rPr>
        <w:t>air</w:t>
      </w:r>
      <w:r>
        <w:rPr>
          <w:rFonts w:eastAsia="Times New Roman" w:cs="Times New Roman"/>
          <w:szCs w:val="24"/>
        </w:rPr>
        <w:t>-</w:t>
      </w:r>
      <w:r>
        <w:rPr>
          <w:rFonts w:eastAsia="Times New Roman" w:cs="Times New Roman"/>
          <w:szCs w:val="24"/>
          <w:lang w:val="en-US"/>
        </w:rPr>
        <w:t>condition</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Τα ίδια και καλύτερα κομφόρ τούς έχει σήμερα ο ΣΥΡΙΖΑ. </w:t>
      </w:r>
    </w:p>
    <w:p w14:paraId="5E0BECB8"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 xml:space="preserve">Θα διαβάσω και θα καταθέσω στα Πρακτικά δημοσιεύματα του γυρολόγου φίλου σας, του Βορίδη. «Όταν μεγαλώσω η Ελλάδα θα έχει </w:t>
      </w:r>
      <w:r>
        <w:rPr>
          <w:rFonts w:eastAsia="Times New Roman" w:cs="Times New Roman"/>
          <w:szCs w:val="24"/>
        </w:rPr>
        <w:t xml:space="preserve">τριάμισι </w:t>
      </w:r>
      <w:r>
        <w:rPr>
          <w:rFonts w:eastAsia="Times New Roman" w:cs="Times New Roman"/>
          <w:szCs w:val="24"/>
        </w:rPr>
        <w:t xml:space="preserve">εκατομμύρια </w:t>
      </w:r>
      <w:r>
        <w:rPr>
          <w:rFonts w:eastAsia="Times New Roman" w:cs="Times New Roman"/>
          <w:szCs w:val="24"/>
        </w:rPr>
        <w:t xml:space="preserve">αλλοδαπούς». Περισσότερους θα έχει. Και λέει παρακάτω: «Σταματήστε το, Μάκης Βορίδης». </w:t>
      </w:r>
    </w:p>
    <w:p w14:paraId="5E0BECB9"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Σε ένα άλλο λέει: «Η Ευρώ</w:t>
      </w:r>
      <w:r>
        <w:rPr>
          <w:rFonts w:eastAsia="Times New Roman" w:cs="Times New Roman"/>
          <w:szCs w:val="24"/>
        </w:rPr>
        <w:t xml:space="preserve">πη έχει σύνορα. Όχι στην Τουρκία, Μάκης Βορίδης». </w:t>
      </w:r>
    </w:p>
    <w:p w14:paraId="5E0BECBA"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 xml:space="preserve">Ένα άλλο δημοσίευμα είναι πολύ ενδιαφέρον για εσάς, τους </w:t>
      </w:r>
      <w:r>
        <w:rPr>
          <w:rFonts w:eastAsia="Times New Roman" w:cs="Times New Roman"/>
          <w:szCs w:val="24"/>
        </w:rPr>
        <w:t>ν</w:t>
      </w:r>
      <w:r>
        <w:rPr>
          <w:rFonts w:eastAsia="Times New Roman" w:cs="Times New Roman"/>
          <w:szCs w:val="24"/>
        </w:rPr>
        <w:t>εοδημοκράτες: «Φωτιά και τσεκούρι στους προσκυνημένους, στον κ. Καραμανλή και την Νέα Δημοκρατία</w:t>
      </w:r>
      <w:r>
        <w:rPr>
          <w:rFonts w:eastAsia="Times New Roman" w:cs="Times New Roman"/>
          <w:szCs w:val="24"/>
        </w:rPr>
        <w:t>,</w:t>
      </w:r>
      <w:r>
        <w:rPr>
          <w:rFonts w:eastAsia="Times New Roman" w:cs="Times New Roman"/>
          <w:szCs w:val="24"/>
        </w:rPr>
        <w:t xml:space="preserve"> που ξεπούλησαν την Κύπρο το 1974 και στηρίζουν τη</w:t>
      </w:r>
      <w:r>
        <w:rPr>
          <w:rFonts w:eastAsia="Times New Roman" w:cs="Times New Roman"/>
          <w:szCs w:val="24"/>
        </w:rPr>
        <w:t xml:space="preserve">ν εξευτελιστική εξωτερική πολιτική του ΠΑΣΟΚ, Μάκης Βορίδης. Συμφωνούμε και επαυξάνουμε. </w:t>
      </w:r>
    </w:p>
    <w:p w14:paraId="5E0BECBB"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Επίσης σε άλλο δημοσίευμα ο Μάκης Βορίδης -που δεν είναι στη νιότη του, κοτζάμ μαντράχαλος είναι εδώ- με τον Αντιπρόεδρο του Εθνικού Μετώπου της Γαλλίας. Μπράβο! Μάκη</w:t>
      </w:r>
      <w:r>
        <w:rPr>
          <w:rFonts w:eastAsia="Times New Roman" w:cs="Times New Roman"/>
          <w:szCs w:val="24"/>
        </w:rPr>
        <w:t xml:space="preserve">ς Βορίδης δημοκράτης και σήμερα λέει άλλα. </w:t>
      </w:r>
    </w:p>
    <w:p w14:paraId="5E0BECBC"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 xml:space="preserve">Τελευταίο και καλύτερο –να το δείξουμε και στην κάμερα- αυτό που ψηφίσατε, κύριε Γεωργιάδη, όταν κατεβαίνατε υποψήφιος Περιφερειάρχης Αττικής. Διαβάζω ακριβώς τι έλεγε το προεκλογικό σας φυλλάδιο: «Όχι τζαμί στο </w:t>
      </w:r>
      <w:r>
        <w:rPr>
          <w:rFonts w:eastAsia="Times New Roman" w:cs="Times New Roman"/>
          <w:szCs w:val="24"/>
        </w:rPr>
        <w:t>Βοτανικό. Αν θέλετε να γίνει το κέντρο των Αθηνών το μεγαλύτερο ισλαμικό γκέτο των Βαλκανίων -και το διαβάζω, γιατί συμφωνώ μαζί σας- φτιάχνοντας το τζαμί στο Βοτανικό, ψηφίστε έναν από τους υπόλοιπους εννέα. Εάν, όμως, όχι, έχετε μια επιλογή, Άδωνις Γεωργ</w:t>
      </w:r>
      <w:r>
        <w:rPr>
          <w:rFonts w:eastAsia="Times New Roman" w:cs="Times New Roman"/>
          <w:szCs w:val="24"/>
        </w:rPr>
        <w:t xml:space="preserve">ιάδης. Σκεφθείτε ένα πράγμα. Η παραχώρηση γης στην Ι.Μ. Βατοπεδίου θεωρήθηκε σκάνδαλο, η δωρεάν παραχώρηση γης και τα χρήματα των Ελλήνων φορολογουμένων που δίνονται για το τζαμί, τι είναι;». </w:t>
      </w:r>
    </w:p>
    <w:p w14:paraId="5E0BECBD"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Καταθέτω για τα Πρακτικά τα δημοσιεύματα και την αφισάρα του κ.</w:t>
      </w:r>
      <w:r>
        <w:rPr>
          <w:rFonts w:eastAsia="Times New Roman" w:cs="Times New Roman"/>
          <w:szCs w:val="24"/>
        </w:rPr>
        <w:t xml:space="preserve"> Γεωργιάδη. </w:t>
      </w:r>
    </w:p>
    <w:p w14:paraId="5E0BECBE" w14:textId="77777777" w:rsidR="003003D5" w:rsidRDefault="00646F6D">
      <w:pPr>
        <w:spacing w:after="0" w:line="600" w:lineRule="auto"/>
        <w:ind w:firstLine="709"/>
        <w:jc w:val="both"/>
        <w:rPr>
          <w:rFonts w:eastAsia="Times New Roman" w:cs="Times New Roman"/>
          <w:szCs w:val="24"/>
        </w:rPr>
      </w:pPr>
      <w:r>
        <w:rPr>
          <w:rFonts w:eastAsia="Times New Roman" w:cs="Times New Roman"/>
        </w:rPr>
        <w:t>(Στο σημείο αυτό ο Βουλευτής κ. Παναγιώτης Ηλιόπουλος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14:paraId="5E0BECBF"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Θα σας πω εγώ τι είν</w:t>
      </w:r>
      <w:r>
        <w:rPr>
          <w:rFonts w:eastAsia="Times New Roman" w:cs="Times New Roman"/>
          <w:szCs w:val="24"/>
        </w:rPr>
        <w:t>αι. Είναι η πολιτική αλητεία και η δική σας και του Βορίδη και όλων στην Νέα Δημοκρατία</w:t>
      </w:r>
      <w:r>
        <w:rPr>
          <w:rFonts w:eastAsia="Times New Roman" w:cs="Times New Roman"/>
          <w:szCs w:val="24"/>
        </w:rPr>
        <w:t>,</w:t>
      </w:r>
      <w:r>
        <w:rPr>
          <w:rFonts w:eastAsia="Times New Roman" w:cs="Times New Roman"/>
          <w:szCs w:val="24"/>
        </w:rPr>
        <w:t xml:space="preserve"> που ψηφίζετε υπέρ των τζαμιών. Αυτή είναι η πολιτική αλητεία. Είστε ένας γυρολόγος, γυρνάτε από κόμμα σε κόμμα, μήπως και εξασφαλίσετε καμιά έδρα. Πολύ καλά ωραία ήταν</w:t>
      </w:r>
      <w:r>
        <w:rPr>
          <w:rFonts w:eastAsia="Times New Roman" w:cs="Times New Roman"/>
          <w:szCs w:val="24"/>
        </w:rPr>
        <w:t xml:space="preserve"> αυτά που λέγατε και συμφωνούμε. Όμως η βουλευτική έδρα πάνω απ’ όλα. </w:t>
      </w:r>
    </w:p>
    <w:p w14:paraId="5E0BECC0"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Ψηφίζει, λοιπόν, η Νέα Δημοκρατία τζαμιά, με χέρια και με πόδια και στέλνει εδώ κάποιους, δήθεν την ακροδεξιά πτέρυγα της Νέας Δημοκρατίας, τον κ. Βορίδη, τον κ. Γεωργιάδη, κάποιους Βουλευτές από τα νησιά για να υπερασπιστούν τα δίκαια των Ελλήνων. Αυτή εί</w:t>
      </w:r>
      <w:r>
        <w:rPr>
          <w:rFonts w:eastAsia="Times New Roman" w:cs="Times New Roman"/>
          <w:szCs w:val="24"/>
        </w:rPr>
        <w:t xml:space="preserve">ναι η Νέα Δημοκρατία. Να μην ξεχάσω επίσης και την αδελφή του Προέδρου σας με την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Aid</w:t>
      </w:r>
      <w:r>
        <w:rPr>
          <w:rFonts w:eastAsia="Times New Roman" w:cs="Times New Roman"/>
          <w:szCs w:val="24"/>
        </w:rPr>
        <w:t>, με τα τζαμιά, το ξανάπαμε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5E0BECC1" w14:textId="77777777" w:rsidR="003003D5" w:rsidRDefault="00646F6D">
      <w:pPr>
        <w:spacing w:after="0" w:line="600" w:lineRule="auto"/>
        <w:ind w:firstLine="709"/>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θα ήθελα τον λόγο.</w:t>
      </w:r>
    </w:p>
    <w:p w14:paraId="5E0BECC2" w14:textId="77777777" w:rsidR="003003D5" w:rsidRDefault="00646F6D">
      <w:pPr>
        <w:spacing w:after="0" w:line="600" w:lineRule="auto"/>
        <w:ind w:firstLine="709"/>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άμε τώρα στον ΣΥΡΙΖΑ. Έρχεται εδώ ο Υπουρ</w:t>
      </w:r>
      <w:r>
        <w:rPr>
          <w:rFonts w:eastAsia="Times New Roman" w:cs="Times New Roman"/>
          <w:szCs w:val="24"/>
        </w:rPr>
        <w:t>γός του ΣΥΡΙΖΑ</w:t>
      </w:r>
      <w:r>
        <w:rPr>
          <w:rFonts w:eastAsia="Times New Roman" w:cs="Times New Roman"/>
          <w:szCs w:val="24"/>
        </w:rPr>
        <w:t>,</w:t>
      </w:r>
      <w:r>
        <w:rPr>
          <w:rFonts w:eastAsia="Times New Roman" w:cs="Times New Roman"/>
          <w:szCs w:val="24"/>
        </w:rPr>
        <w:t xml:space="preserve"> χωρίς να πει κανένα στοιχείο. Ο ΣΥΡΙΖΑ έρχεται εδώ με τις ιδεοληψίες και τον απίστευτο ρατσισμό εναντίον των Ελλήνων. </w:t>
      </w:r>
    </w:p>
    <w:p w14:paraId="5E0BECC3"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Κύριοι του ΣΥΡΙΖΑ, πρέπει να σας κοιτάξει κανένας γιατρός. Αυτές οι ιδεοληψίες χρειάζονται ψυχίατρο</w:t>
      </w:r>
      <w:r>
        <w:rPr>
          <w:rFonts w:eastAsia="Times New Roman" w:cs="Times New Roman"/>
          <w:szCs w:val="24"/>
        </w:rPr>
        <w:t>,</w:t>
      </w:r>
      <w:r>
        <w:rPr>
          <w:rFonts w:eastAsia="Times New Roman" w:cs="Times New Roman"/>
          <w:szCs w:val="24"/>
        </w:rPr>
        <w:t xml:space="preserve"> γιατί μισείτε οτιδήπ</w:t>
      </w:r>
      <w:r>
        <w:rPr>
          <w:rFonts w:eastAsia="Times New Roman" w:cs="Times New Roman"/>
          <w:szCs w:val="24"/>
        </w:rPr>
        <w:t xml:space="preserve">οτε εθνικό, οτιδήποτε ελληνικό, έχετε ένα τεράστιο μίσος εναντίον των Ελλήνων και μια τόσο μεγάλη αγάπη για τους λαθρομετανάστες. Γιατί δεν τους βάζετε σπίτι σας; </w:t>
      </w:r>
    </w:p>
    <w:p w14:paraId="5E0BECC4"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 xml:space="preserve">Στο θέμα της παιδείας προχθές μας είπε ο Υπουργός σας, ο Παππάς, τι θέλει για τα παιδιά των </w:t>
      </w:r>
      <w:r>
        <w:rPr>
          <w:rFonts w:eastAsia="Times New Roman" w:cs="Times New Roman"/>
          <w:szCs w:val="24"/>
        </w:rPr>
        <w:t>ανθρώπων του ΣΥΡΙΖΑ. Δεν ξέρω τι εννοούσε. Προφανώς εννοούσε κάποιον άλλον, εκτός από τον Αρχηγό σας, τον Πρωθυπουργό της χώρας. Πρέπει να το παραδεχθούμε ότι δίνει το καλό παράδειγμα. Στέλνει τα παιδιά του σε ένα σχολείο</w:t>
      </w:r>
      <w:r>
        <w:rPr>
          <w:rFonts w:eastAsia="Times New Roman" w:cs="Times New Roman"/>
          <w:szCs w:val="24"/>
        </w:rPr>
        <w:t>,</w:t>
      </w:r>
      <w:r>
        <w:rPr>
          <w:rFonts w:eastAsia="Times New Roman" w:cs="Times New Roman"/>
          <w:szCs w:val="24"/>
        </w:rPr>
        <w:t xml:space="preserve"> που δεν έχει κανέναν λαθρομετανάσ</w:t>
      </w:r>
      <w:r>
        <w:rPr>
          <w:rFonts w:eastAsia="Times New Roman" w:cs="Times New Roman"/>
          <w:szCs w:val="24"/>
        </w:rPr>
        <w:t xml:space="preserve">τη, στις Σχολές </w:t>
      </w:r>
      <w:r>
        <w:rPr>
          <w:rFonts w:eastAsia="Times New Roman" w:cs="Times New Roman"/>
          <w:szCs w:val="24"/>
          <w:lang w:val="en-US"/>
        </w:rPr>
        <w:t>Hill</w:t>
      </w:r>
      <w:r>
        <w:rPr>
          <w:rFonts w:eastAsia="Times New Roman" w:cs="Times New Roman"/>
          <w:szCs w:val="24"/>
        </w:rPr>
        <w:t xml:space="preserve">. </w:t>
      </w:r>
    </w:p>
    <w:p w14:paraId="5E0BECC5"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 xml:space="preserve">Πολύ καλά κάνει, απλά ο μέσος Έλληνας δεν έχει επιλογή. Του την έχετε στερήσει εσείς, της Νέας Δημοκρατίας, που χασκογελάτε, με τον αντιρατσιστικό νόμο, γιατί όποιος μιλάει εναντίον των λαθρομεταναστών, εμπίπτει πλέον στον </w:t>
      </w:r>
      <w:r>
        <w:rPr>
          <w:rFonts w:eastAsia="Times New Roman" w:cs="Times New Roman"/>
          <w:szCs w:val="24"/>
        </w:rPr>
        <w:t>αντιρατσιστικό νόμο</w:t>
      </w:r>
      <w:r>
        <w:rPr>
          <w:rFonts w:eastAsia="Times New Roman" w:cs="Times New Roman"/>
          <w:szCs w:val="24"/>
        </w:rPr>
        <w:t>,</w:t>
      </w:r>
      <w:r>
        <w:rPr>
          <w:rFonts w:eastAsia="Times New Roman" w:cs="Times New Roman"/>
          <w:szCs w:val="24"/>
        </w:rPr>
        <w:t xml:space="preserve"> που χεράκι-χεράκι ο ΣΥΡΙΖΑ με την Νέα Δημοκρατία τον είχαν ψηφίσει. </w:t>
      </w:r>
    </w:p>
    <w:p w14:paraId="5E0BECC6" w14:textId="77777777" w:rsidR="003003D5" w:rsidRDefault="00646F6D">
      <w:pPr>
        <w:spacing w:after="0" w:line="600" w:lineRule="auto"/>
        <w:ind w:firstLine="709"/>
        <w:jc w:val="both"/>
        <w:rPr>
          <w:rFonts w:eastAsia="Times New Roman" w:cs="Times New Roman"/>
          <w:szCs w:val="24"/>
        </w:rPr>
      </w:pPr>
      <w:r>
        <w:rPr>
          <w:rFonts w:eastAsia="Times New Roman" w:cs="Times New Roman"/>
          <w:szCs w:val="24"/>
        </w:rPr>
        <w:t xml:space="preserve">Σχολές </w:t>
      </w:r>
      <w:r>
        <w:rPr>
          <w:rFonts w:eastAsia="Times New Roman" w:cs="Times New Roman"/>
          <w:szCs w:val="24"/>
          <w:lang w:val="en-US"/>
        </w:rPr>
        <w:t>Hill</w:t>
      </w:r>
      <w:r>
        <w:rPr>
          <w:rFonts w:eastAsia="Times New Roman" w:cs="Times New Roman"/>
          <w:szCs w:val="24"/>
        </w:rPr>
        <w:t>, λοιπόν, για τον Πρόεδρο του ΣΥΡΙΖΑ και Πρωθυπουργό της χώρας αλλά σχολεία με λαθρομετανάστες για όλους τους υπόλοιπους Έλληνες. Αυτός είναι ο αντιρατσισμ</w:t>
      </w:r>
      <w:r>
        <w:rPr>
          <w:rFonts w:eastAsia="Times New Roman" w:cs="Times New Roman"/>
          <w:szCs w:val="24"/>
        </w:rPr>
        <w:t xml:space="preserve">ός σας. </w:t>
      </w:r>
    </w:p>
    <w:p w14:paraId="5E0BECC7" w14:textId="77777777" w:rsidR="003003D5" w:rsidRDefault="00646F6D">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E0BECC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Εκτός αν εννοεί ο κ. Παππάς τη συναναστροφή με λαθρομετανάστες για τα παιδιά ενός άλλου Υπουργού του ΣΥΡΙΖΑ, του κ. Σκουρλέτη, του οποίου τα παιδιά όντως κάνουν πα</w:t>
      </w:r>
      <w:r>
        <w:rPr>
          <w:rFonts w:eastAsia="Times New Roman" w:cs="Times New Roman"/>
          <w:szCs w:val="24"/>
        </w:rPr>
        <w:t xml:space="preserve">ρέα με λαθρομετανάστες. </w:t>
      </w:r>
    </w:p>
    <w:p w14:paraId="5E0BECC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Γιατί, όμως, κάνουν παρέα με λαθρομετανάστες; Για να καίνε την Αθήνα, την ελληνική σημαία, τα γραφεία του πολιτικού κόμματος και να κάνουν περήφανο τον ψευτοεπαναστάτη Υπουργό Σκουρλέτη. Αυτός, λοιπόν, είναι ο ΣΥΡΙΖΑ</w:t>
      </w:r>
      <w:r>
        <w:rPr>
          <w:rFonts w:eastAsia="Times New Roman" w:cs="Times New Roman"/>
          <w:szCs w:val="24"/>
        </w:rPr>
        <w:t>,</w:t>
      </w:r>
      <w:r>
        <w:rPr>
          <w:rFonts w:eastAsia="Times New Roman" w:cs="Times New Roman"/>
          <w:szCs w:val="24"/>
        </w:rPr>
        <w:t xml:space="preserve"> που με τις ιδ</w:t>
      </w:r>
      <w:r>
        <w:rPr>
          <w:rFonts w:eastAsia="Times New Roman" w:cs="Times New Roman"/>
          <w:szCs w:val="24"/>
        </w:rPr>
        <w:t xml:space="preserve">εοληψίες του έχει γεμίσει την πατρίδα μας με λαθρομετανάστες. </w:t>
      </w:r>
    </w:p>
    <w:p w14:paraId="5E0BECC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Για την παιδεία, σας τα είπα. Δίνετε εκατομμύρια επί εκατομμυρίων</w:t>
      </w:r>
      <w:r>
        <w:rPr>
          <w:rFonts w:eastAsia="Times New Roman" w:cs="Times New Roman"/>
          <w:szCs w:val="24"/>
        </w:rPr>
        <w:t>,</w:t>
      </w:r>
      <w:r>
        <w:rPr>
          <w:rFonts w:eastAsia="Times New Roman" w:cs="Times New Roman"/>
          <w:szCs w:val="24"/>
        </w:rPr>
        <w:t xml:space="preserve"> για να πηγαίνουν τα παιδιά των λαθρομεταναστών σχολείο, που δεν θέλουν κιόλας να ενσωματωθούν. Θέλουν να σηκωθούν να φύγουν. Τ</w:t>
      </w:r>
      <w:r>
        <w:rPr>
          <w:rFonts w:eastAsia="Times New Roman" w:cs="Times New Roman"/>
          <w:szCs w:val="24"/>
        </w:rPr>
        <w:t xml:space="preserve">ο ίδιο θέλουμε κι εμείς γι’ αυτούς. </w:t>
      </w:r>
    </w:p>
    <w:p w14:paraId="5E0BECC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υγεία έχετε κατακλύσει τα νοσοκομεία με λαθρομετανάστες, οι οποίοι μπαίνουν-βγαίνουν δωρεάν και κάνουν τα πάντα δωρεάν. </w:t>
      </w:r>
      <w:r>
        <w:rPr>
          <w:rFonts w:eastAsia="Times New Roman" w:cs="Times New Roman"/>
          <w:szCs w:val="24"/>
        </w:rPr>
        <w:t>Α</w:t>
      </w:r>
      <w:r>
        <w:rPr>
          <w:rFonts w:eastAsia="Times New Roman" w:cs="Times New Roman"/>
          <w:szCs w:val="24"/>
        </w:rPr>
        <w:t>ν ένας ταλαίπωρος Έλληνας δεν μπορεί να πληρώσει τις ασφαλιστικές του εισφορές, σαφ</w:t>
      </w:r>
      <w:r>
        <w:rPr>
          <w:rFonts w:eastAsia="Times New Roman" w:cs="Times New Roman"/>
          <w:szCs w:val="24"/>
        </w:rPr>
        <w:t xml:space="preserve">ώς και του έρχεται ο λογαριασμός μέσω </w:t>
      </w:r>
      <w:r>
        <w:rPr>
          <w:rFonts w:eastAsia="Times New Roman" w:cs="Times New Roman"/>
          <w:szCs w:val="24"/>
          <w:lang w:val="en-US"/>
        </w:rPr>
        <w:t>TAXIS</w:t>
      </w:r>
      <w:r>
        <w:rPr>
          <w:rFonts w:eastAsia="Times New Roman" w:cs="Times New Roman"/>
          <w:szCs w:val="24"/>
        </w:rPr>
        <w:t xml:space="preserve"> και το πληρώνει για την υπόλοιπη ζωή του </w:t>
      </w:r>
      <w:r>
        <w:rPr>
          <w:rFonts w:eastAsia="Times New Roman" w:cs="Times New Roman"/>
          <w:szCs w:val="24"/>
        </w:rPr>
        <w:t>κ</w:t>
      </w:r>
      <w:r>
        <w:rPr>
          <w:rFonts w:eastAsia="Times New Roman" w:cs="Times New Roman"/>
          <w:szCs w:val="24"/>
        </w:rPr>
        <w:t>αι αν ζήσει.</w:t>
      </w:r>
    </w:p>
    <w:p w14:paraId="5E0BECC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Τα έχεις χάσει.</w:t>
      </w:r>
    </w:p>
    <w:p w14:paraId="5E0BECC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Τα έχεις χάσει εσύ και όλο σου το κόμμα. Τα έχετε χάσει.</w:t>
      </w:r>
    </w:p>
    <w:p w14:paraId="5E0BECCE" w14:textId="77777777" w:rsidR="003003D5" w:rsidRDefault="00646F6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παρ</w:t>
      </w:r>
      <w:r>
        <w:rPr>
          <w:rFonts w:eastAsia="Times New Roman" w:cs="Times New Roman"/>
          <w:szCs w:val="24"/>
        </w:rPr>
        <w:t>ακαλώ! Μην απαντάτε από κάτω. Μην κάνετε διάλογο.</w:t>
      </w:r>
    </w:p>
    <w:p w14:paraId="5E0BECC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υστυχώς θα απευθυνθώ για άλλη μια φορά… </w:t>
      </w:r>
    </w:p>
    <w:p w14:paraId="5E0BECD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Έχει δωρεάν ασφάλιση δυόμισι εκατομμύρια κόσμος.</w:t>
      </w:r>
    </w:p>
    <w:p w14:paraId="5E0BECD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Ούτε σας ακούω ούτε σας βλέπω.</w:t>
      </w:r>
    </w:p>
    <w:p w14:paraId="5E0BECD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b/>
          <w:szCs w:val="24"/>
        </w:rPr>
        <w:t>:</w:t>
      </w:r>
      <w:r>
        <w:rPr>
          <w:rFonts w:eastAsia="Times New Roman" w:cs="Times New Roman"/>
          <w:szCs w:val="24"/>
        </w:rPr>
        <w:t xml:space="preserve"> Ούτε κι εγώ.</w:t>
      </w:r>
    </w:p>
    <w:p w14:paraId="5E0BECD3" w14:textId="77777777" w:rsidR="003003D5" w:rsidRDefault="00646F6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Μη διακόπτετε, σας παρακαλώ.</w:t>
      </w:r>
    </w:p>
    <w:p w14:paraId="5E0BECD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Είστε ένα «απόκομμα» του 4%, ένα μαγαζάκι του 4%.</w:t>
      </w:r>
    </w:p>
    <w:p w14:paraId="5E0BECD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Εγκληματικές οργανώσεις δεν βλέπουμε εμείς.</w:t>
      </w:r>
    </w:p>
    <w:p w14:paraId="5E0BECD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Εντάξει δεν σε ακο</w:t>
      </w:r>
      <w:r>
        <w:rPr>
          <w:rFonts w:eastAsia="Times New Roman" w:cs="Times New Roman"/>
          <w:szCs w:val="24"/>
        </w:rPr>
        <w:t>ύει κανένας. Δεν έχεις μικρόφωνο.</w:t>
      </w:r>
    </w:p>
    <w:p w14:paraId="5E0BECD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Στον κύριο Πρόεδρο απευθύνομαι.</w:t>
      </w:r>
    </w:p>
    <w:p w14:paraId="5E0BECD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Είστε ένα μαγαζάκι του 4%. Το εξαργυρώνετε αυτό το 4%</w:t>
      </w:r>
      <w:r>
        <w:rPr>
          <w:rFonts w:eastAsia="Times New Roman" w:cs="Times New Roman"/>
          <w:szCs w:val="24"/>
        </w:rPr>
        <w:t>,</w:t>
      </w:r>
      <w:r>
        <w:rPr>
          <w:rFonts w:eastAsia="Times New Roman" w:cs="Times New Roman"/>
          <w:szCs w:val="24"/>
        </w:rPr>
        <w:t xml:space="preserve"> τώρα που μας έχετε </w:t>
      </w:r>
      <w:r>
        <w:rPr>
          <w:rFonts w:eastAsia="Times New Roman" w:cs="Times New Roman"/>
          <w:szCs w:val="24"/>
        </w:rPr>
        <w:t>«</w:t>
      </w:r>
      <w:r>
        <w:rPr>
          <w:rFonts w:eastAsia="Times New Roman" w:cs="Times New Roman"/>
          <w:szCs w:val="24"/>
        </w:rPr>
        <w:t>κατσικωθεί</w:t>
      </w:r>
      <w:r>
        <w:rPr>
          <w:rFonts w:eastAsia="Times New Roman" w:cs="Times New Roman"/>
          <w:szCs w:val="24"/>
        </w:rPr>
        <w:t>»</w:t>
      </w:r>
      <w:r>
        <w:rPr>
          <w:rFonts w:eastAsia="Times New Roman" w:cs="Times New Roman"/>
          <w:szCs w:val="24"/>
        </w:rPr>
        <w:t xml:space="preserve"> στον σβέρκο, στην εξουσία. Πολύ σύντομα θα φύγετε και θα απαλλαγούμε από εσάς. </w:t>
      </w:r>
    </w:p>
    <w:p w14:paraId="5E0BECD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Δυστυχώς θα έρθουν αυτοί εδώ και θα συγκυβερνήσετε όλοι μαζί, πλην Χρυσής Αυγής. Θα συγκυβερνήσετε και θα δείξετε το πραγματικό σας πρόσωπο, ούτως ώστε μετά να έρθει η Χρυσή Α</w:t>
      </w:r>
      <w:r>
        <w:rPr>
          <w:rFonts w:eastAsia="Times New Roman" w:cs="Times New Roman"/>
          <w:szCs w:val="24"/>
        </w:rPr>
        <w:t xml:space="preserve">υγή του ελληνισμού, επιτέλους, και να ξεκαθαρίσει το τοπίο, να μπει μια τάξη, να γίνει το κράτος ξανά κράτος, να νοικοκυρευτεί. </w:t>
      </w:r>
    </w:p>
    <w:p w14:paraId="5E0BECD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πω πολύ απλά και έτσι θα κλείσω ότι με όλους εσάς εδώ μέσα –αυτό το λέω κάθε μέρα σε όλους αυτούς που με συναντούν- δυστυχώς</w:t>
      </w:r>
      <w:r>
        <w:rPr>
          <w:rFonts w:eastAsia="Times New Roman" w:cs="Times New Roman"/>
          <w:szCs w:val="24"/>
        </w:rPr>
        <w:t xml:space="preserve"> έχουμε μπλέξει. Ευτυχώς θα έρθουν σύντομα εκλογές, θα συγκυβερνήσετε και θα καταλάβει όλος ο ελληνικός λαός τα χάλια σας. </w:t>
      </w:r>
    </w:p>
    <w:p w14:paraId="5E0BECD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Καλά εσείς ούτε 15% δεν παίρνετε. Εσείς ούτε 25% δεν παίρνετε. Θα αναγκαστείτε να συγκυβερνήσετε. Θα σας καταλάβει ο λαός. Θα πέσουν</w:t>
      </w:r>
      <w:r>
        <w:rPr>
          <w:rFonts w:eastAsia="Times New Roman" w:cs="Times New Roman"/>
          <w:szCs w:val="24"/>
        </w:rPr>
        <w:t xml:space="preserve"> οι μάσκες και θα έρθει η Χρυσή Αυγή του ελληνισμού είτε σας αρέσει είτε όχι, επιτέλους για να σωθεί η πατρίδα μας, να σωθεί η Ελλάδα μας να έχουν μέλλον τα παιδιά μας. </w:t>
      </w:r>
    </w:p>
    <w:p w14:paraId="5E0BECD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Γιατί με εσάς το μόνο μέλλον που θα έχουν</w:t>
      </w:r>
      <w:r>
        <w:rPr>
          <w:rFonts w:eastAsia="Times New Roman" w:cs="Times New Roman"/>
          <w:szCs w:val="24"/>
        </w:rPr>
        <w:t>,</w:t>
      </w:r>
      <w:r>
        <w:rPr>
          <w:rFonts w:eastAsia="Times New Roman" w:cs="Times New Roman"/>
          <w:szCs w:val="24"/>
        </w:rPr>
        <w:t xml:space="preserve"> θα είναι σαρία, τρομοκρατία και οι μουσουλμ</w:t>
      </w:r>
      <w:r>
        <w:rPr>
          <w:rFonts w:eastAsia="Times New Roman" w:cs="Times New Roman"/>
          <w:szCs w:val="24"/>
        </w:rPr>
        <w:t>άνοι θα είναι περισσότεροι από τους Έλληνες. Αν νομίζετε ότι αυτό θα περάσει, πλάναστε πλάνην οικτρά. Έρχεται η Χρυσή Αυγή</w:t>
      </w:r>
      <w:r>
        <w:rPr>
          <w:rFonts w:eastAsia="Times New Roman" w:cs="Times New Roman"/>
          <w:szCs w:val="24"/>
        </w:rPr>
        <w:t>,</w:t>
      </w:r>
      <w:r>
        <w:rPr>
          <w:rFonts w:eastAsia="Times New Roman" w:cs="Times New Roman"/>
          <w:szCs w:val="24"/>
        </w:rPr>
        <w:t xml:space="preserve"> για να σώσει την πατρίδα. Γελάστε όσο θέλετε. Εμείς θα γελάσουμε στο τέλος μαζί με τους Έλληνες πολίτες.</w:t>
      </w:r>
    </w:p>
    <w:p w14:paraId="5E0BECDD" w14:textId="77777777" w:rsidR="003003D5" w:rsidRDefault="00646F6D">
      <w:pPr>
        <w:spacing w:after="0" w:line="600" w:lineRule="auto"/>
        <w:ind w:firstLine="720"/>
        <w:jc w:val="center"/>
        <w:rPr>
          <w:rFonts w:eastAsia="Times New Roman"/>
          <w:bCs/>
        </w:rPr>
      </w:pPr>
      <w:r>
        <w:rPr>
          <w:rFonts w:eastAsia="Times New Roman"/>
          <w:bCs/>
        </w:rPr>
        <w:t>(Χειροκροτήματα από την πτέ</w:t>
      </w:r>
      <w:r>
        <w:rPr>
          <w:rFonts w:eastAsia="Times New Roman"/>
          <w:bCs/>
        </w:rPr>
        <w:t>ρυγα της Χρυσής Αυγής)</w:t>
      </w:r>
    </w:p>
    <w:p w14:paraId="5E0BECD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(Αναστάσιος Κουράκης):</w:t>
      </w:r>
      <w:r>
        <w:rPr>
          <w:rFonts w:eastAsia="Times New Roman" w:cs="Times New Roman"/>
          <w:szCs w:val="24"/>
        </w:rPr>
        <w:t xml:space="preserve"> Τον λόγο έχει ο κ Γεωργιάδης για ένα λεπτό, επί προσωπικού.</w:t>
      </w:r>
    </w:p>
    <w:p w14:paraId="5E0BECD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Ακούστε, αγαπητέ. </w:t>
      </w:r>
    </w:p>
    <w:p w14:paraId="5E0BECE0" w14:textId="77777777" w:rsidR="003003D5" w:rsidRDefault="00646F6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Μην απευθύνεστε εκεί αλλά εδώ.</w:t>
      </w:r>
    </w:p>
    <w:p w14:paraId="5E0BECE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Ν</w:t>
      </w:r>
      <w:r>
        <w:rPr>
          <w:rFonts w:eastAsia="Times New Roman" w:cs="Times New Roman"/>
          <w:szCs w:val="24"/>
        </w:rPr>
        <w:t>α απευθυνθεί στον ελληνικό λαό.</w:t>
      </w:r>
    </w:p>
    <w:p w14:paraId="5E0BECE2" w14:textId="77777777" w:rsidR="003003D5" w:rsidRDefault="00646F6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Δεν λέω για εσάς.</w:t>
      </w:r>
    </w:p>
    <w:p w14:paraId="5E0BECE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Κάνατε λάθος. Δεν είμαι σαν τους άλλους που νομίζετε ότι δεν θα σας απαντήσω.</w:t>
      </w:r>
    </w:p>
    <w:p w14:paraId="5E0BECE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Ο χειρότερος είστε.</w:t>
      </w:r>
    </w:p>
    <w:p w14:paraId="5E0BECE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w:t>
      </w:r>
      <w:r>
        <w:rPr>
          <w:rFonts w:eastAsia="Times New Roman" w:cs="Times New Roman"/>
          <w:b/>
          <w:szCs w:val="24"/>
        </w:rPr>
        <w:t>ΡΓΙΑΔΗΣ:</w:t>
      </w:r>
      <w:r>
        <w:rPr>
          <w:rFonts w:eastAsia="Times New Roman" w:cs="Times New Roman"/>
          <w:szCs w:val="24"/>
        </w:rPr>
        <w:t xml:space="preserve"> Κάντε λίγο ησυχία. Εγώ δεν σας διέκοψα καθόλου. Δεν χάνω ποτέ την ψυχραιμία μου από τέτοια.</w:t>
      </w:r>
    </w:p>
    <w:p w14:paraId="5E0BECE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Εσείς από το πρωί μέχρι το βράδυ τσιρίζετε.</w:t>
      </w:r>
    </w:p>
    <w:p w14:paraId="5E0BECE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Μάλιστα. Λοιπόν, ακούστε τώρα αφού τσιρίζω.</w:t>
      </w:r>
    </w:p>
    <w:p w14:paraId="5E0BECE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Πολύ ωραίο το κόλπο με τις αφίσες. Θα μπορούσα να απαντήσω παραδείγματος χάριν με όλα τα βιβλία και τα άρθρα του κ. Μιχαλολιάκου και του κ. Κασιδιάρη υπέρ του Χίτλερ και το πώς τώρα λέτε ότι δεν είστε ναζί. </w:t>
      </w:r>
    </w:p>
    <w:p w14:paraId="5E0BECE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Καλά, καλά.</w:t>
      </w:r>
    </w:p>
    <w:p w14:paraId="5E0BECE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w:t>
      </w:r>
      <w:r>
        <w:rPr>
          <w:rFonts w:eastAsia="Times New Roman" w:cs="Times New Roman"/>
          <w:b/>
          <w:szCs w:val="24"/>
        </w:rPr>
        <w:t>ΩΝΙΣ ΓΕΩΡΓΙΑΔΗΣ:</w:t>
      </w:r>
      <w:r>
        <w:rPr>
          <w:rFonts w:eastAsia="Times New Roman" w:cs="Times New Roman"/>
          <w:szCs w:val="24"/>
        </w:rPr>
        <w:t xml:space="preserve"> Άρα θα ήταν πολύ ωραίο</w:t>
      </w:r>
      <w:r>
        <w:rPr>
          <w:rFonts w:eastAsia="Times New Roman" w:cs="Times New Roman"/>
          <w:szCs w:val="24"/>
        </w:rPr>
        <w:t>,</w:t>
      </w:r>
      <w:r>
        <w:rPr>
          <w:rFonts w:eastAsia="Times New Roman" w:cs="Times New Roman"/>
          <w:szCs w:val="24"/>
        </w:rPr>
        <w:t xml:space="preserve"> να κάνουμε μια τέτοια συζήτηση στη Βουλή.</w:t>
      </w:r>
    </w:p>
    <w:p w14:paraId="5E0BECE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Ναι, ναι.</w:t>
      </w:r>
    </w:p>
    <w:p w14:paraId="5E0BECE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Ως προς το τζαμί, ήμουν σε ομιλία…</w:t>
      </w:r>
    </w:p>
    <w:p w14:paraId="5E0BECED" w14:textId="77777777" w:rsidR="003003D5" w:rsidRDefault="00646F6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Προς τα εδώ, κύριε Γεωργιάδη, όχι προς τα</w:t>
      </w:r>
      <w:r>
        <w:rPr>
          <w:rFonts w:eastAsia="Times New Roman" w:cs="Times New Roman"/>
          <w:szCs w:val="24"/>
        </w:rPr>
        <w:t xml:space="preserve"> εκεί. Δεν θα κάνουμε διάλογο.</w:t>
      </w:r>
    </w:p>
    <w:p w14:paraId="5E0BECE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Ήμουν σε ομιλία με πεντακόσια άτομα προ δύο εβδομάδων –μπορούσατε να έρθετε- ανοικτή στο κοινό στο Δημαρχείο του Αλίμου και εκεί εξήγησα σε όσους με ρώτησαν –πεντακόσια άτομα και όποιος ήθελε ήτα</w:t>
      </w:r>
      <w:r>
        <w:rPr>
          <w:rFonts w:eastAsia="Times New Roman" w:cs="Times New Roman"/>
          <w:szCs w:val="24"/>
        </w:rPr>
        <w:t>ν μέσα- και όλοι πείστηκαν από τα επιχειρήματα. Θα επανέλθω. Θα πάω, όμως, στην ουσία, γιατί εμένα με ενδιαφέρει το καλό του ελληνικού λαού στ’ αλήθεια και όχι όπως εσάς.</w:t>
      </w:r>
    </w:p>
    <w:p w14:paraId="5E0BECE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Πάντα, πάντα.</w:t>
      </w:r>
    </w:p>
    <w:p w14:paraId="5E0BECF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Λοιπόν, εσείς κύρι</w:t>
      </w:r>
      <w:r>
        <w:rPr>
          <w:rFonts w:eastAsia="Times New Roman" w:cs="Times New Roman"/>
          <w:szCs w:val="24"/>
        </w:rPr>
        <w:t>οι της Χρυσής Αυγής, είστε αυτοί οι οποίοι με την ψήφο σας στην προεδρική εκλογή</w:t>
      </w:r>
      <w:r>
        <w:rPr>
          <w:rFonts w:eastAsia="Times New Roman" w:cs="Times New Roman"/>
          <w:szCs w:val="24"/>
        </w:rPr>
        <w:t>,</w:t>
      </w:r>
      <w:r>
        <w:rPr>
          <w:rFonts w:eastAsia="Times New Roman" w:cs="Times New Roman"/>
          <w:szCs w:val="24"/>
        </w:rPr>
        <w:t xml:space="preserve"> ρίξατε την </w:t>
      </w:r>
      <w:r>
        <w:rPr>
          <w:rFonts w:eastAsia="Times New Roman" w:cs="Times New Roman"/>
          <w:szCs w:val="24"/>
        </w:rPr>
        <w:t>κ</w:t>
      </w:r>
      <w:r>
        <w:rPr>
          <w:rFonts w:eastAsia="Times New Roman" w:cs="Times New Roman"/>
          <w:szCs w:val="24"/>
        </w:rPr>
        <w:t>υβέρνηση του Αντώνη Σαμαρά..</w:t>
      </w:r>
    </w:p>
    <w:p w14:paraId="5E0BECF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Και καλά κάναμε. </w:t>
      </w:r>
    </w:p>
    <w:p w14:paraId="5E0BECF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Και καλά κάνατε, λέτε.</w:t>
      </w:r>
    </w:p>
    <w:p w14:paraId="5E0BECF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Του προδόταρου Σαμ</w:t>
      </w:r>
      <w:r>
        <w:rPr>
          <w:rFonts w:eastAsia="Times New Roman" w:cs="Times New Roman"/>
          <w:szCs w:val="24"/>
        </w:rPr>
        <w:t>αρά. Και θα το ξανακάναμε εκατόν πενήντα φορές.</w:t>
      </w:r>
    </w:p>
    <w:p w14:paraId="5E0BECF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Μη με διακόπτεις.</w:t>
      </w:r>
    </w:p>
    <w:p w14:paraId="5E0BECF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Κύριε Γεωργιάδη, ξέρετε πού ήμουν;</w:t>
      </w:r>
    </w:p>
    <w:p w14:paraId="5E0BECF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Μη με διακόπτετε.</w:t>
      </w:r>
    </w:p>
    <w:p w14:paraId="5E0BECF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Θα σας διακόψω.</w:t>
      </w:r>
    </w:p>
    <w:p w14:paraId="5E0BECF8" w14:textId="77777777" w:rsidR="003003D5" w:rsidRDefault="00646F6D">
      <w:pPr>
        <w:spacing w:after="0" w:line="600" w:lineRule="auto"/>
        <w:ind w:firstLine="720"/>
        <w:jc w:val="both"/>
        <w:rPr>
          <w:rFonts w:eastAsia="Times New Roman" w:cs="Times New Roman"/>
          <w:szCs w:val="24"/>
        </w:rPr>
      </w:pPr>
      <w:r>
        <w:rPr>
          <w:rFonts w:eastAsia="Times New Roman"/>
          <w:b/>
          <w:bCs/>
        </w:rPr>
        <w:t xml:space="preserve">ΠΡΟΕΔΡΕΥΩΝ </w:t>
      </w:r>
      <w:r>
        <w:rPr>
          <w:rFonts w:eastAsia="Times New Roman"/>
          <w:b/>
          <w:bCs/>
        </w:rPr>
        <w:t>(Αναστάσιος Κουράκης):</w:t>
      </w:r>
      <w:r>
        <w:rPr>
          <w:rFonts w:eastAsia="Times New Roman" w:cs="Times New Roman"/>
          <w:szCs w:val="24"/>
        </w:rPr>
        <w:t xml:space="preserve"> Κύριε Ηλιόπουλε, δεν έχετε τον λόγο.</w:t>
      </w:r>
    </w:p>
    <w:p w14:paraId="5E0BECF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Κύριε Πρόεδρε, ξέρετε από πού ήρθα για να ψηφίσω; Από τις φυλακές Κορυδαλλού που με είχε κλείσει αυτό το πολιτικό κάθαρμα ο Σαμαράς </w:t>
      </w:r>
      <w:r>
        <w:rPr>
          <w:rFonts w:eastAsia="Times New Roman" w:cs="Times New Roman"/>
          <w:szCs w:val="24"/>
        </w:rPr>
        <w:t>κ</w:t>
      </w:r>
      <w:r>
        <w:rPr>
          <w:rFonts w:eastAsia="Times New Roman" w:cs="Times New Roman"/>
          <w:szCs w:val="24"/>
        </w:rPr>
        <w:t>αι θα μου πει ότι τον ρίξαμε;</w:t>
      </w:r>
    </w:p>
    <w:p w14:paraId="5E0BECF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Πρώτα απ’ όλα στη φυλακή σάς έκλεισε η δικαιοσύνη και κανένας Σαμαράς.</w:t>
      </w:r>
    </w:p>
    <w:p w14:paraId="5E0BECF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Έχετε ακούσει τον Μπαλτάκο;</w:t>
      </w:r>
    </w:p>
    <w:p w14:paraId="5E0BECFC" w14:textId="77777777" w:rsidR="003003D5" w:rsidRDefault="00646F6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Δεν γίνεται έτσι, όμως. Κύριε Γεωργιάδη…</w:t>
      </w:r>
    </w:p>
    <w:p w14:paraId="5E0BECF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Εδώ πέρα είναι ο</w:t>
      </w:r>
      <w:r>
        <w:rPr>
          <w:rFonts w:eastAsia="Times New Roman" w:cs="Times New Roman"/>
          <w:szCs w:val="24"/>
        </w:rPr>
        <w:t xml:space="preserve"> Μπάμπης. Πες μας, Μπάμπη, ποιος μας έκλεισε φυλακή…</w:t>
      </w:r>
    </w:p>
    <w:p w14:paraId="5E0BECF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Επανέρχομαι. Δευτερόλεπτα θέλω.</w:t>
      </w:r>
    </w:p>
    <w:p w14:paraId="5E0BECFF" w14:textId="77777777" w:rsidR="003003D5" w:rsidRDefault="00646F6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Παρακαλώ! Αφήστε τα για τη δευτερολογία σας.</w:t>
      </w:r>
    </w:p>
    <w:p w14:paraId="5E0BED0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Η Χρυσή Αυγή, που υποτίθεται ότι</w:t>
      </w:r>
      <w:r>
        <w:rPr>
          <w:rFonts w:eastAsia="Times New Roman" w:cs="Times New Roman"/>
          <w:szCs w:val="24"/>
        </w:rPr>
        <w:t xml:space="preserve"> είναι ένα κόμμα που ανησυχεί για το μεταναστευτικό, διά της πράξεώς της έκανε Υπουργό την κ. Τασία Χριστοδουλοπούλου, που άνοιξε τα σύνορα και ήρθαν στην Ελλάδα ενάμισι εκατομμύριο και κάθεται και κάνει υποδείξεις στη Νέα Δημοκρατία.</w:t>
      </w:r>
    </w:p>
    <w:p w14:paraId="5E0BED0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Υπενθυμίζω, για να γρ</w:t>
      </w:r>
      <w:r>
        <w:rPr>
          <w:rFonts w:eastAsia="Times New Roman" w:cs="Times New Roman"/>
          <w:szCs w:val="24"/>
        </w:rPr>
        <w:t>αφτεί στα Πρακτικά, κύριε Πρόεδρε, ότι, όταν σε αυτή τη Βουλή ψηφίσαμε για να φτιάξουμε τα κλειστού τύπου κέντρα, την Αμυγδαλέζα που ανέφερε προηγουμένως, η Χρυσή Αυγή ψήφισε «ΟΧΙ» μαζί με τον ΣΥΡΙΖΑ. Για να ξέρει ο κόσμος…</w:t>
      </w:r>
    </w:p>
    <w:p w14:paraId="5E0BED0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Πούλησε κ</w:t>
      </w:r>
      <w:r>
        <w:rPr>
          <w:rFonts w:eastAsia="Times New Roman" w:cs="Times New Roman"/>
          <w:szCs w:val="24"/>
        </w:rPr>
        <w:t>ανένα Κοράνι τώρα και μη μιλάς!</w:t>
      </w:r>
    </w:p>
    <w:p w14:paraId="5E0BED0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θα μου πεις εσύ πότε θα μιλάω.</w:t>
      </w:r>
    </w:p>
    <w:p w14:paraId="5E0BED04" w14:textId="77777777" w:rsidR="003003D5" w:rsidRDefault="00646F6D">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Κύριε Γεωργιάδη!</w:t>
      </w:r>
    </w:p>
    <w:p w14:paraId="5E0BED0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Κάνεις λάθος! Δεν σε ορίσαμε εδώ πέρα χωροφύλακα ποιος θα μιλάει και ποιος όχι, </w:t>
      </w:r>
      <w:r>
        <w:rPr>
          <w:rFonts w:eastAsia="Times New Roman" w:cs="Times New Roman"/>
          <w:szCs w:val="24"/>
        </w:rPr>
        <w:t>εντάξει;</w:t>
      </w:r>
    </w:p>
    <w:p w14:paraId="5E0BED0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Μην πω τίποτε για τον Σαμαρά σου.</w:t>
      </w:r>
    </w:p>
    <w:p w14:paraId="5E0BED0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Εσύ, λοιπόν, με την ψήφο σου άνοιξες τα σύνορα και εσύ με την ψήφο σου έκλεισες τα κέντρα. Λοιπόν, μην κάνεις υποδείξεις σε μας!</w:t>
      </w:r>
    </w:p>
    <w:p w14:paraId="5E0BED08" w14:textId="77777777" w:rsidR="003003D5" w:rsidRDefault="00646F6D">
      <w:pPr>
        <w:spacing w:after="0" w:line="600" w:lineRule="auto"/>
        <w:ind w:firstLine="720"/>
        <w:jc w:val="both"/>
        <w:rPr>
          <w:rFonts w:eastAsia="Times New Roman" w:cs="Times New Roman"/>
          <w:szCs w:val="24"/>
        </w:rPr>
      </w:pPr>
      <w:r>
        <w:rPr>
          <w:rFonts w:eastAsia="Times New Roman"/>
          <w:b/>
          <w:bCs/>
        </w:rPr>
        <w:t xml:space="preserve">ΠΡΟΕΔΡΕΥΩΝ (Αναστάσιος </w:t>
      </w:r>
      <w:r>
        <w:rPr>
          <w:rFonts w:eastAsia="Times New Roman"/>
          <w:b/>
          <w:bCs/>
        </w:rPr>
        <w:t>Κουράκης):</w:t>
      </w:r>
      <w:r>
        <w:rPr>
          <w:rFonts w:eastAsia="Times New Roman"/>
          <w:bCs/>
        </w:rPr>
        <w:t xml:space="preserve"> </w:t>
      </w:r>
      <w:r>
        <w:rPr>
          <w:rFonts w:eastAsia="Times New Roman" w:cs="Times New Roman"/>
          <w:szCs w:val="24"/>
        </w:rPr>
        <w:t>Κύριε Γεωργιάδη, τελειώσατε.</w:t>
      </w:r>
    </w:p>
    <w:p w14:paraId="5E0BED0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Παπαθεοδώρου έχει τον λόγο.</w:t>
      </w:r>
    </w:p>
    <w:p w14:paraId="5E0BED0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κύριε Υπουργέ, κύριοι Βουλευτές, ακούγοντας όλα αυτά προηγουμένως, αναρωτ</w:t>
      </w:r>
      <w:r>
        <w:rPr>
          <w:rFonts w:eastAsia="Times New Roman" w:cs="Times New Roman"/>
          <w:szCs w:val="24"/>
        </w:rPr>
        <w:t>ήθηκα αν, προσερχόμενος στο Βήμα, στη δευτερολογία σας θα ξεκινούσατε πάλι με αυτό που είπατε: «Μα, να ξαναπούμε πάλι τα ίδια;». Αυτό είπατε προηγουμένως.</w:t>
      </w:r>
    </w:p>
    <w:p w14:paraId="5E0BED0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μου επιτρέψτε να σας πω -δεν έχω καμμία διάθεση αντιπαράθεσης για αυτό το θέμα- ότι ήταν προκλητικ</w:t>
      </w:r>
      <w:r>
        <w:rPr>
          <w:rFonts w:eastAsia="Times New Roman" w:cs="Times New Roman"/>
          <w:szCs w:val="24"/>
        </w:rPr>
        <w:t>ό.</w:t>
      </w:r>
    </w:p>
    <w:p w14:paraId="5E0BED0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Ήταν προκλητικό, γιατί προκαλείτε τέτοιες φωνές, κύριε Υπουργέ, δυστυχώς.</w:t>
      </w:r>
    </w:p>
    <w:p w14:paraId="5E0BED0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ξαναπούμε τα ίδια και πολλές φορές θα ξαναπούμε τα ίδια, γιατί τα προβλήματα υπάρχουν, κύριε Υπουργέ και όταν έρχονται οι συγκεκριμένοι πολίτες από τα συγκεκριμένα νησιά στα οπ</w:t>
      </w:r>
      <w:r>
        <w:rPr>
          <w:rFonts w:eastAsia="Times New Roman" w:cs="Times New Roman"/>
          <w:szCs w:val="24"/>
        </w:rPr>
        <w:t>οία αναφέρεστε, τα προβλήματά τους θέλουν να λύσουν, αλλά όχι τα ατομικά τους προβλήματα ο καθένας.</w:t>
      </w:r>
    </w:p>
    <w:p w14:paraId="5E0BED0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Την περιοχή τους θέλουν να σώσουν, κύριε Υπουργέ!</w:t>
      </w:r>
    </w:p>
    <w:p w14:paraId="5E0BED0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Μιλήσατε προηγουμένως. Επισκεφθήκαμε με την κ. Γεννηματά το </w:t>
      </w:r>
      <w:r>
        <w:rPr>
          <w:rFonts w:eastAsia="Times New Roman" w:cs="Times New Roman"/>
          <w:szCs w:val="24"/>
        </w:rPr>
        <w:t>«</w:t>
      </w:r>
      <w:r>
        <w:rPr>
          <w:rFonts w:eastAsia="Times New Roman" w:cs="Times New Roman"/>
          <w:szCs w:val="24"/>
        </w:rPr>
        <w:t>Β</w:t>
      </w:r>
      <w:r>
        <w:rPr>
          <w:rFonts w:eastAsia="Times New Roman" w:cs="Times New Roman"/>
          <w:szCs w:val="24"/>
        </w:rPr>
        <w:t>ΙΑΛ</w:t>
      </w:r>
      <w:r>
        <w:rPr>
          <w:rFonts w:eastAsia="Times New Roman" w:cs="Times New Roman"/>
          <w:szCs w:val="24"/>
        </w:rPr>
        <w:t>»</w:t>
      </w:r>
      <w:r>
        <w:rPr>
          <w:rFonts w:eastAsia="Times New Roman" w:cs="Times New Roman"/>
          <w:szCs w:val="24"/>
        </w:rPr>
        <w:t xml:space="preserve"> στη Χίο. Ξέρετε κάτι; Ακούσαμε από δύο </w:t>
      </w:r>
      <w:r>
        <w:rPr>
          <w:rFonts w:eastAsia="Times New Roman" w:cs="Times New Roman"/>
          <w:szCs w:val="24"/>
        </w:rPr>
        <w:t>διαφορετικούς συναδέλφους δύο διαφορετικά νούμερα. Ο ένας συνάδελφος λέει: «Τεσσερισήμισι χιλιάδες». «Γελάει ο κόσμος», λέει ο άλλος συνάδελφος, «δεν είναι για τεσσερισήμισι, είναι πολύ λιγότεροι».</w:t>
      </w:r>
    </w:p>
    <w:p w14:paraId="5E0BED1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Ξέρετε, λοιπόν, τι θα σας πω; Πήγαμε στη Χίο -και εγώ δεν </w:t>
      </w:r>
      <w:r>
        <w:rPr>
          <w:rFonts w:eastAsia="Times New Roman" w:cs="Times New Roman"/>
          <w:szCs w:val="24"/>
        </w:rPr>
        <w:t>είμαι από την Χίο, απλώς είμαι υπεύθυνος του τομέα αυτού</w:t>
      </w:r>
      <w:r>
        <w:rPr>
          <w:rFonts w:eastAsia="Times New Roman" w:cs="Times New Roman"/>
          <w:szCs w:val="24"/>
        </w:rPr>
        <w:t xml:space="preserve"> </w:t>
      </w:r>
      <w:r>
        <w:rPr>
          <w:rFonts w:eastAsia="Times New Roman" w:cs="Times New Roman"/>
          <w:szCs w:val="24"/>
        </w:rPr>
        <w:t>- και ρώτησα εγώ προσωπικά τρεις διαφορετικούς θεσμικούς παράγοντες του νησιού πόσοι είναι οι πρόσφυγες και οι μετανάστες στο νησί.</w:t>
      </w:r>
    </w:p>
    <w:p w14:paraId="5E0BED1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πήρα τρεις διαφορετικές τέτοιου είδους απαντήσεις. Ξ</w:t>
      </w:r>
      <w:r>
        <w:rPr>
          <w:rFonts w:eastAsia="Times New Roman" w:cs="Times New Roman"/>
          <w:szCs w:val="24"/>
        </w:rPr>
        <w:t>έρετε γιατί πήρα τρεις διαφορετικές απαντήσεις; Δεν θέλω να εκθέσω τους ανθρώπους, αλλά και οι τρεις είχαν δίκιο. Είχαν δίκιο, λοιπόν, γιατί, όταν έρχονται και παίρνουν τα τρίπτυχα -</w:t>
      </w:r>
      <w:r>
        <w:rPr>
          <w:rFonts w:eastAsia="Times New Roman" w:cs="Times New Roman"/>
          <w:szCs w:val="24"/>
        </w:rPr>
        <w:t xml:space="preserve"> </w:t>
      </w:r>
      <w:r>
        <w:rPr>
          <w:rFonts w:eastAsia="Times New Roman" w:cs="Times New Roman"/>
          <w:szCs w:val="24"/>
        </w:rPr>
        <w:t>ξέρετε τι είναι τα τρίπτυχα</w:t>
      </w:r>
      <w:r>
        <w:rPr>
          <w:rFonts w:eastAsia="Times New Roman" w:cs="Times New Roman"/>
          <w:szCs w:val="24"/>
        </w:rPr>
        <w:t xml:space="preserve"> </w:t>
      </w:r>
      <w:r>
        <w:rPr>
          <w:rFonts w:eastAsia="Times New Roman" w:cs="Times New Roman"/>
          <w:szCs w:val="24"/>
        </w:rPr>
        <w:t>- φεύγουν, γιατί δεν μπορούν να μείνουν, γιατ</w:t>
      </w:r>
      <w:r>
        <w:rPr>
          <w:rFonts w:eastAsia="Times New Roman" w:cs="Times New Roman"/>
          <w:szCs w:val="24"/>
        </w:rPr>
        <w:t xml:space="preserve">ί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ως κέντρο φιλοξενίας είναι γεμάτο.</w:t>
      </w:r>
    </w:p>
    <w:p w14:paraId="5E0BED1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Επανέρχονται μετά από λίγο καιρό, κύριε Υπουργέ και μένουν πού;</w:t>
      </w:r>
    </w:p>
    <w:p w14:paraId="5E0BED1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Κύριοι συνάδελφοι, γιατί δεν το είπατε; Πού μένουν μετά; Σε αυτό το οποίο ονομάσατε «άτυπο κέντρο φιλοξενίας του δήμου»; Φαντάζομαι ότι έχετε π</w:t>
      </w:r>
      <w:r>
        <w:rPr>
          <w:rFonts w:eastAsia="Times New Roman" w:cs="Times New Roman"/>
          <w:szCs w:val="24"/>
        </w:rPr>
        <w:t>εράσει από εκεί και όχι ότι έχετε περάσει μόνο, αλλά μήπως έχετε διαπιστώσει ότι δεν είναι ανθρώπινες οι συνθήκες; Ξέρετε ότι κοιμούνται παντού, όπου μπορούν, γιατί δεν υπάρχουν χώροι;</w:t>
      </w:r>
    </w:p>
    <w:p w14:paraId="5E0BED1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Έτσι, λοιπόν, επειδή ακριβώς αυτά είναι τα προβλήματα, πρέπει να ξαναμι</w:t>
      </w:r>
      <w:r>
        <w:rPr>
          <w:rFonts w:eastAsia="Times New Roman" w:cs="Times New Roman"/>
          <w:szCs w:val="24"/>
        </w:rPr>
        <w:t>λήσουμε και θα ξαναμιλάμε γι’ αυτά τα ζητήματα.</w:t>
      </w:r>
    </w:p>
    <w:p w14:paraId="5E0BED1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Όμως, είπατε και κάτι άλλο, κύριε Υπουργέ και το βρίσκω και αυτό προκλητικό. Μου το έστειλαν προηγουμένως και μου είπαν «γιατί μας ακυρώνει έτσι;». Είπατε ότι δεν υπάρχει υγειονομικό πρόβλημα στα νησιά. Μήπως</w:t>
      </w:r>
      <w:r>
        <w:rPr>
          <w:rFonts w:eastAsia="Times New Roman" w:cs="Times New Roman"/>
          <w:szCs w:val="24"/>
        </w:rPr>
        <w:t xml:space="preserve"> έχετε ρωτήσει τους αστυνομικούς και τους λιμενικούς;</w:t>
      </w:r>
    </w:p>
    <w:p w14:paraId="5E0BED1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Μήπως έχετε διαισθανθεί το γεγονός ότι δεν θέλουν να αποκαλύψουν ζητήματα τα οποία θα μας εκθέσουν, κύριε Υπουργέ, ως χώρα; Ξέρετε ότι πολλοί άνθρωποι από αυτούς έχουν προσβληθεί από ασθένειες και δεν </w:t>
      </w:r>
      <w:r>
        <w:rPr>
          <w:rFonts w:eastAsia="Times New Roman" w:cs="Times New Roman"/>
          <w:szCs w:val="24"/>
        </w:rPr>
        <w:t>το ομολογούν;</w:t>
      </w:r>
    </w:p>
    <w:p w14:paraId="5E0BED1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Όπως;</w:t>
      </w:r>
    </w:p>
    <w:p w14:paraId="5E0BED1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Τι είναι αυτά που λέτε;</w:t>
      </w:r>
    </w:p>
    <w:p w14:paraId="5E0BED1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Δεν ξέρετε; Να ρωτήσετε, παρακαλώ.</w:t>
      </w:r>
    </w:p>
    <w:p w14:paraId="5E0BED1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Ποιες ασθένειες;</w:t>
      </w:r>
    </w:p>
    <w:p w14:paraId="5E0BED1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Να ρωτήσετε τους συνδικαλιστές αστυνομικούς και λιμενικο</w:t>
      </w:r>
      <w:r>
        <w:rPr>
          <w:rFonts w:eastAsia="Times New Roman" w:cs="Times New Roman"/>
          <w:szCs w:val="24"/>
        </w:rPr>
        <w:t>ύς.</w:t>
      </w:r>
    </w:p>
    <w:p w14:paraId="5E0BED1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Τι λέτε;</w:t>
      </w:r>
    </w:p>
    <w:p w14:paraId="5E0BED1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Θα σας πω τι έχουν. Μήπως ξέρετε πόσοι νοσηλεύτηκαν ή πόσοι αποπειράθηκαν να νοσηλευτούν στη Χίο και δεν υπάρχουν φάρμακα;</w:t>
      </w:r>
    </w:p>
    <w:p w14:paraId="5E0BED1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Αποπειράθηκαν να νοσηλευτούν;</w:t>
      </w:r>
    </w:p>
    <w:p w14:paraId="5E0BED1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Και θα</w:t>
      </w:r>
      <w:r>
        <w:rPr>
          <w:rFonts w:eastAsia="Times New Roman" w:cs="Times New Roman"/>
          <w:szCs w:val="24"/>
        </w:rPr>
        <w:t xml:space="preserve"> μου πείτε πού;</w:t>
      </w:r>
    </w:p>
    <w:p w14:paraId="5E0BED2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Αποπειράθηκαν;</w:t>
      </w:r>
    </w:p>
    <w:p w14:paraId="5E0BED2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Στη Χίο, στην εκλογική σας περιφέρεια. Και επειδή οι άνθρωποι αυτοί έχουν αίσθηση του καθήκοντος, κάτι που δεν ξέρω αν έχετε…</w:t>
      </w:r>
    </w:p>
    <w:p w14:paraId="5E0BED2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Απόπειρα νοσηλείας;</w:t>
      </w:r>
    </w:p>
    <w:p w14:paraId="5E0BED2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ΘΕΟΔΩΡΟΣ ΠΑΠΑΘΕΟ</w:t>
      </w:r>
      <w:r>
        <w:rPr>
          <w:rFonts w:eastAsia="Times New Roman" w:cs="Times New Roman"/>
          <w:b/>
          <w:szCs w:val="24"/>
        </w:rPr>
        <w:t>ΔΩΡΟΥ:</w:t>
      </w:r>
      <w:r>
        <w:rPr>
          <w:rFonts w:eastAsia="Times New Roman" w:cs="Times New Roman"/>
          <w:szCs w:val="24"/>
        </w:rPr>
        <w:t xml:space="preserve"> Όχι απόπειρα. Αποπειράθηκαν, αλλά δεν μπορούν. Δεν υπάρχουν φάρμακα. Δεν βρίσκουν φάρμακα και ξέρετε κάτι; Καλά κάνετε και το λέτε, γιατί, όταν θα γυρίσετε ξανά στο νησί σας, θα σας εξηγήσουν και ποιοι αστυνομικοί νοσηλεύτηκαν και ποιοι λιμενικοί.</w:t>
      </w:r>
    </w:p>
    <w:p w14:paraId="5E0BED2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υτά, όμως, προκαλούν, κύριοι συνάδελφοι, αυτός ο τρόπος αντιμετώπισης. </w:t>
      </w:r>
    </w:p>
    <w:p w14:paraId="5E0BED2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Έχετε ακούσει για το μαντού; Ρωτάω επειδή θέλετε να κάνουμε διάλογο. </w:t>
      </w:r>
    </w:p>
    <w:p w14:paraId="5E0BED2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Τι είναι η μαντού, κύριε, ξέρετε; Τι είναι αυτά που λέτε;</w:t>
      </w:r>
    </w:p>
    <w:p w14:paraId="5E0BED2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Όπως οι ίδιοι</w:t>
      </w:r>
      <w:r>
        <w:rPr>
          <w:rFonts w:eastAsia="Times New Roman" w:cs="Times New Roman"/>
          <w:szCs w:val="24"/>
        </w:rPr>
        <w:t xml:space="preserve"> δεν το έχουν αποκαλύψει, καλό είναι και εσείς να πάτε να τους ρωτήσετε. </w:t>
      </w:r>
    </w:p>
    <w:p w14:paraId="5E0BED2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 xml:space="preserve">Είμαι γιατρός. Τι λέτε; Λέτε για μαντού; Μαντού σημαίνει ότι ήρθε σε επαφή κάποια στιγμή στη ζωή του με ένα... </w:t>
      </w:r>
    </w:p>
    <w:p w14:paraId="5E0BED2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Ηπατίτιδα ξέρετε τι σημαίνε</w:t>
      </w:r>
      <w:r>
        <w:rPr>
          <w:rFonts w:eastAsia="Times New Roman" w:cs="Times New Roman"/>
          <w:szCs w:val="24"/>
        </w:rPr>
        <w:t>ι, κύριε γιατρέ; Ξέρετε;</w:t>
      </w:r>
    </w:p>
    <w:p w14:paraId="5E0BED2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Αυτό δεν σημαίνει ότι είναι ασθενής. Τι είναι αυτά που λέτε; Δεν ντρέπεστε λίγο να τα λέτε αυτά από το Βήμα της Βουλής;</w:t>
      </w:r>
    </w:p>
    <w:p w14:paraId="5E0BED2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Ξέρετε πόσοι έχουν βγει εκτός υπηρεσίας στο νησί, στο οποίο υποτίθετ</w:t>
      </w:r>
      <w:r>
        <w:rPr>
          <w:rFonts w:eastAsia="Times New Roman" w:cs="Times New Roman"/>
          <w:szCs w:val="24"/>
        </w:rPr>
        <w:t>αι ότι εκπροσωπείτε τον κόσμο; Αυτό σας λέω.</w:t>
      </w:r>
    </w:p>
    <w:p w14:paraId="5E0BED2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Αυτά που λέτε είναι απαράδεκτα. Είναι ντροπή να τα λέτε αυτά.</w:t>
      </w:r>
    </w:p>
    <w:p w14:paraId="5E0BED2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 κρατηθεί ο χρόνος, κύριε Πρόεδρε, διότι δεν τον διακόπτεται όταν με διακόπτει.</w:t>
      </w:r>
    </w:p>
    <w:p w14:paraId="5E0BED2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Καλύτερα να σταματήσετε να ομιλείτε διότι εκτίθεστε!</w:t>
      </w:r>
    </w:p>
    <w:p w14:paraId="5E0BED2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Σας λέω απλώς, λοιπόν, ότι αυτά είναι καταγγελίες από συνδικαλιστικές ενώσεις που υπάρχουν. Υπάρχουν οι καταγγελίες αυτές και είναι επώνυμες.</w:t>
      </w:r>
    </w:p>
    <w:p w14:paraId="5E0BED3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Είπατε προηγουμένως, κύριε Υπουργέ, ότ</w:t>
      </w:r>
      <w:r>
        <w:rPr>
          <w:rFonts w:eastAsia="Times New Roman" w:cs="Times New Roman"/>
          <w:szCs w:val="24"/>
        </w:rPr>
        <w:t xml:space="preserve">ι ευτυχώς ο νέος </w:t>
      </w:r>
      <w:r>
        <w:rPr>
          <w:rFonts w:eastAsia="Times New Roman" w:cs="Times New Roman"/>
          <w:szCs w:val="24"/>
        </w:rPr>
        <w:t xml:space="preserve">γραμματέας </w:t>
      </w:r>
      <w:r>
        <w:rPr>
          <w:rFonts w:eastAsia="Times New Roman" w:cs="Times New Roman"/>
          <w:szCs w:val="24"/>
        </w:rPr>
        <w:t xml:space="preserve">υποδοχής </w:t>
      </w:r>
      <w:r>
        <w:rPr>
          <w:rFonts w:eastAsia="Times New Roman" w:cs="Times New Roman"/>
          <w:szCs w:val="24"/>
        </w:rPr>
        <w:t>που έχει έρθει, έρχεται σε ένα περιβάλλον που έχει σταθεροποιηθεί. Έχει σταθεροποιηθεί αυτό το περιβάλλον με αυτά τα προβλήματα, όταν στο ίδιο νησί της Χίου ξέρετε ότι δεν υπάρχει ακόμη, μετά από τόσους μήνες, συντονιστ</w:t>
      </w:r>
      <w:r>
        <w:rPr>
          <w:rFonts w:eastAsia="Times New Roman" w:cs="Times New Roman"/>
          <w:szCs w:val="24"/>
        </w:rPr>
        <w:t xml:space="preserve">ής; Πήγαμε σε επιτόπια επίσκεψη για να ρωτήσουμε ποιος είναι ο συντονιστής που να μπορεί να μας μιλήσει για τα προβλήματα και διαπιστώσαμε ότι δεν υπάρχει συντονιστής. </w:t>
      </w:r>
    </w:p>
    <w:p w14:paraId="5E0BED3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Αντίθετα, κύριε Υπουργέ, διαβάζουμε -</w:t>
      </w:r>
      <w:r>
        <w:rPr>
          <w:rFonts w:eastAsia="Times New Roman" w:cs="Times New Roman"/>
          <w:szCs w:val="24"/>
        </w:rPr>
        <w:t xml:space="preserve"> </w:t>
      </w:r>
      <w:r>
        <w:rPr>
          <w:rFonts w:eastAsia="Times New Roman" w:cs="Times New Roman"/>
          <w:szCs w:val="24"/>
        </w:rPr>
        <w:t>και απαντήστε και στη δικιά μας ερώτηση</w:t>
      </w:r>
      <w:r>
        <w:rPr>
          <w:rFonts w:eastAsia="Times New Roman" w:cs="Times New Roman"/>
          <w:szCs w:val="24"/>
        </w:rPr>
        <w:t xml:space="preserve"> </w:t>
      </w:r>
      <w:r>
        <w:rPr>
          <w:rFonts w:eastAsia="Times New Roman" w:cs="Times New Roman"/>
          <w:szCs w:val="24"/>
        </w:rPr>
        <w:t>- ότι σε ορισμένες περιπτώσεις για ορισμένους συντονιστές υπάρχει απόφαση για τον διορισμό τους. Οι αποφάσεις αυτές δεν έχουν βγει πουθενά, τουλάχιστον εμείς δεν τις είδαμε. Δεν είναι γνωστές. Δεν είναι γνωστές οι αρμοδιότητές τους. Δεν είναι γνωστό το εύρ</w:t>
      </w:r>
      <w:r>
        <w:rPr>
          <w:rFonts w:eastAsia="Times New Roman" w:cs="Times New Roman"/>
          <w:szCs w:val="24"/>
        </w:rPr>
        <w:t xml:space="preserve">ος των εξουσιών τους. </w:t>
      </w:r>
    </w:p>
    <w:p w14:paraId="5E0BED3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Πέρα από μία νεαρή συντονίστρια που έγινε γνωστή μετά από καταγγελία Βουλευτού σας -</w:t>
      </w:r>
      <w:r>
        <w:rPr>
          <w:rFonts w:eastAsia="Times New Roman" w:cs="Times New Roman"/>
          <w:szCs w:val="24"/>
        </w:rPr>
        <w:t xml:space="preserve"> </w:t>
      </w:r>
      <w:r>
        <w:rPr>
          <w:rFonts w:eastAsia="Times New Roman" w:cs="Times New Roman"/>
          <w:szCs w:val="24"/>
        </w:rPr>
        <w:t xml:space="preserve">και περιμένει, σύμφωνα με τον Υπουργό, να προσληφθεί γιατί κρίθηκε, λέει, ότι έχει επαρκή προσόντα-, υπάρχουν μια σειρά άλλοι </w:t>
      </w:r>
      <w:r>
        <w:rPr>
          <w:rFonts w:eastAsia="Times New Roman"/>
          <w:szCs w:val="24"/>
        </w:rPr>
        <w:t>οι οποίοι</w:t>
      </w:r>
      <w:r>
        <w:rPr>
          <w:rFonts w:eastAsia="Times New Roman" w:cs="Times New Roman"/>
          <w:szCs w:val="24"/>
        </w:rPr>
        <w:t xml:space="preserve"> δεν έχουν ορ</w:t>
      </w:r>
      <w:r>
        <w:rPr>
          <w:rFonts w:eastAsia="Times New Roman" w:cs="Times New Roman"/>
          <w:szCs w:val="24"/>
        </w:rPr>
        <w:t xml:space="preserve">ιστεί και κάποιοι άλλοι </w:t>
      </w:r>
      <w:r>
        <w:rPr>
          <w:rFonts w:eastAsia="Times New Roman"/>
          <w:szCs w:val="24"/>
        </w:rPr>
        <w:t>οι οποίοι</w:t>
      </w:r>
      <w:r>
        <w:rPr>
          <w:rFonts w:eastAsia="Times New Roman" w:cs="Times New Roman"/>
          <w:szCs w:val="24"/>
        </w:rPr>
        <w:t xml:space="preserve"> ακούγονται ότι είναι πρώην δήμαρχοι, παιδικοί φίλοι του Υπουργού. Ό,τι θέλει λέει ο καθένας, γιατί ακριβώς δεν υπάρχει σχέδιο. Περί αυτού πρόκειται.</w:t>
      </w:r>
    </w:p>
    <w:p w14:paraId="5E0BED3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Βουλευτή)</w:t>
      </w:r>
    </w:p>
    <w:p w14:paraId="5E0BED3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Πρόεδρε, ζητώ την ανοχή σας, διότι για δύο λεπτά, τουλάχιστον, με είχαν διακόψει.</w:t>
      </w:r>
    </w:p>
    <w:p w14:paraId="5E0BED3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Μας κάνει πολύ μεγάλη εντύπωση η διαχείριση –που έχει σταθεροποιηθεί κατά τα άλλα!- του προσφυγικού. Ο προϋπολογισμός των δύο έργων που προέκυψαν λόγω της αυ</w:t>
      </w:r>
      <w:r>
        <w:rPr>
          <w:rFonts w:eastAsia="Times New Roman" w:cs="Times New Roman"/>
          <w:szCs w:val="24"/>
        </w:rPr>
        <w:t xml:space="preserve">ξημένης προσφυγικής ροής είναι 12 εκατομμύρια ευρώ. Ενώ αυτά τα 12 εκατομμύρια ευρώ θα έπρεπε να τα πάρει ως έκτακτη επιχορήγηση λόγω των συνθηκών η χώρα μας, αυτό δεν κατέστη δυνατό. </w:t>
      </w:r>
    </w:p>
    <w:p w14:paraId="5E0BED3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Αντίθετα, υπάρχει ή δεν υπάρχει σε αυτά τα δύο έργα συμμετοχή του 25% τ</w:t>
      </w:r>
      <w:r>
        <w:rPr>
          <w:rFonts w:eastAsia="Times New Roman" w:cs="Times New Roman"/>
          <w:szCs w:val="24"/>
        </w:rPr>
        <w:t>ου ελληνικού κράτους; Υπάρχει. Εάν υπάρχει –και απαντήστε μου αν κάνω λάθος- συμμετοχή 25% από τον προϋπολογισμό του ελληνικού κράτους, τα 3 εκατομμύρια ευρώ στα 12 εκατομμύρια…</w:t>
      </w:r>
    </w:p>
    <w:p w14:paraId="5E0BED3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w:t>
      </w:r>
      <w:r>
        <w:rPr>
          <w:rFonts w:eastAsia="Times New Roman" w:cs="Times New Roman"/>
          <w:b/>
          <w:szCs w:val="24"/>
        </w:rPr>
        <w:t xml:space="preserve">ης): </w:t>
      </w:r>
      <w:r>
        <w:rPr>
          <w:rFonts w:eastAsia="Times New Roman" w:cs="Times New Roman"/>
          <w:szCs w:val="24"/>
        </w:rPr>
        <w:t>Για ποια έργα λέτε;</w:t>
      </w:r>
    </w:p>
    <w:p w14:paraId="5E0BED3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Το πρώτο έργο είναι για την επιμόρφωση των παιδιών των προσφύγων. Το δεύτερο έργο -</w:t>
      </w:r>
      <w:r>
        <w:rPr>
          <w:rFonts w:eastAsia="Times New Roman" w:cs="Times New Roman"/>
          <w:szCs w:val="24"/>
        </w:rPr>
        <w:t xml:space="preserve"> </w:t>
      </w:r>
      <w:r>
        <w:rPr>
          <w:rFonts w:eastAsia="Times New Roman" w:cs="Times New Roman"/>
          <w:szCs w:val="24"/>
        </w:rPr>
        <w:t>θα σας το δώσω</w:t>
      </w:r>
      <w:r>
        <w:rPr>
          <w:rFonts w:eastAsia="Times New Roman" w:cs="Times New Roman"/>
          <w:szCs w:val="24"/>
        </w:rPr>
        <w:t xml:space="preserve"> </w:t>
      </w:r>
      <w:r>
        <w:rPr>
          <w:rFonts w:eastAsia="Times New Roman" w:cs="Times New Roman"/>
          <w:szCs w:val="24"/>
        </w:rPr>
        <w:t>- είναι στην περίοδο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και έχει κάνει με τα επείγοντα μέτρα τα οποία θα πρέπει να λάβετε άμεσα. </w:t>
      </w:r>
    </w:p>
    <w:p w14:paraId="5E0BED3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Ευρωπαϊκή Επιτροπή, όπως είπατε προηγουμένως, έδωσε με τη διαδικασία επειγόντων μέτρων ήδη 6 εκατομμύρια ευρώ. Πόσο θα φτάσει ο τελικός προϋπολογισμός όλης αυτής της διαχείρισης; Είχαμε ζητήσει να μάθουμε -</w:t>
      </w:r>
      <w:r>
        <w:rPr>
          <w:rFonts w:eastAsia="Times New Roman" w:cs="Times New Roman"/>
          <w:szCs w:val="24"/>
        </w:rPr>
        <w:t xml:space="preserve"> </w:t>
      </w:r>
      <w:r>
        <w:rPr>
          <w:rFonts w:eastAsia="Times New Roman" w:cs="Times New Roman"/>
          <w:szCs w:val="24"/>
        </w:rPr>
        <w:t>και δεν μας απαντήσατε</w:t>
      </w:r>
      <w:r>
        <w:rPr>
          <w:rFonts w:eastAsia="Times New Roman" w:cs="Times New Roman"/>
          <w:szCs w:val="24"/>
        </w:rPr>
        <w:t xml:space="preserve"> </w:t>
      </w:r>
      <w:r>
        <w:rPr>
          <w:rFonts w:eastAsia="Times New Roman" w:cs="Times New Roman"/>
          <w:szCs w:val="24"/>
        </w:rPr>
        <w:t>- πόσο έχει κοστίσει μέχρι</w:t>
      </w:r>
      <w:r>
        <w:rPr>
          <w:rFonts w:eastAsia="Times New Roman" w:cs="Times New Roman"/>
          <w:szCs w:val="24"/>
        </w:rPr>
        <w:t xml:space="preserve"> τώρα. </w:t>
      </w:r>
    </w:p>
    <w:p w14:paraId="5E0BED3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Να σας πω και κάτι άλλο, στο οποίο θα ήθελα μια απάντηση και θα την αναμένω. Κύριε Υπουργέ, είναι τόσο δύσκολο, λόγω της επείγουσας κατάστασης, της έκτακτης κατάστασης, να υπάρξει μια ειδική σελίδα στη «ΔΙΑΥΓΕΙΑ» όπου θα αναρτώνται τα πάντα, έτσι ώ</w:t>
      </w:r>
      <w:r>
        <w:rPr>
          <w:rFonts w:eastAsia="Times New Roman" w:cs="Times New Roman"/>
          <w:szCs w:val="24"/>
        </w:rPr>
        <w:t>στε να μην μιλάει κανένας για αναθέσεις; Γιατί μέχρι τώρα ούτε από το Υπουργείο Εθνικής Αμύνης, αλλά ούτε από τα άλλα Υπουργεία έχουμε ένα συνολικό νούμερο που να λέει ότι μέχρι τώρα κόστισε τόσο και τα επόμενα χρόνια προβλέπουμε ότι θα κοστίσει τόσο.</w:t>
      </w:r>
    </w:p>
    <w:p w14:paraId="5E0BED3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Κλεί</w:t>
      </w:r>
      <w:r>
        <w:rPr>
          <w:rFonts w:eastAsia="Times New Roman" w:cs="Times New Roman"/>
          <w:szCs w:val="24"/>
        </w:rPr>
        <w:t>νω με αυτό. Υπάρχει ένα ζήτημα σχεδιασμού. Πράγματι, τα νησιά δεν μπορούν να αντέξουν την παραμονή όλων αυτών των προσφύγων και των οικονομικών μεταναστών.</w:t>
      </w:r>
    </w:p>
    <w:p w14:paraId="5E0BED3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Προτείναμε, κύριε Υπουργέ, να υπάρξει συνεννόηση με την Ευρωπαϊκή Ένωση για έστω και προσωρινή αποσυ</w:t>
      </w:r>
      <w:r>
        <w:rPr>
          <w:rFonts w:eastAsia="Times New Roman" w:cs="Times New Roman"/>
          <w:szCs w:val="24"/>
        </w:rPr>
        <w:t>μφόρηση, με εγκατάσταση των ανθρώπων αυτών στην ενδοχώρα, χωρίς να παραβιάζεται η συμφωνία, και το ξέρετε πάρα πολύ καλά αυτό</w:t>
      </w:r>
      <w:r>
        <w:rPr>
          <w:rFonts w:eastAsia="Times New Roman" w:cs="Times New Roman"/>
          <w:szCs w:val="24"/>
        </w:rPr>
        <w:t>.</w:t>
      </w:r>
    </w:p>
    <w:p w14:paraId="5E0BED3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συμφωνία </w:t>
      </w:r>
      <w:r>
        <w:rPr>
          <w:rFonts w:eastAsia="Times New Roman" w:cs="Times New Roman"/>
          <w:szCs w:val="24"/>
        </w:rPr>
        <w:t xml:space="preserve">δεν γράφει κάτι τέτοιο. Η εφαρμογή της </w:t>
      </w:r>
      <w:r>
        <w:rPr>
          <w:rFonts w:eastAsia="Times New Roman" w:cs="Times New Roman"/>
          <w:szCs w:val="24"/>
        </w:rPr>
        <w:t xml:space="preserve">συμφωνίας </w:t>
      </w:r>
      <w:r>
        <w:rPr>
          <w:rFonts w:eastAsia="Times New Roman" w:cs="Times New Roman"/>
          <w:szCs w:val="24"/>
        </w:rPr>
        <w:t>που επιλέξατε εσείς να κάνετε έχει εγκλωβίσει αυτούς τους ανθρώπους σ</w:t>
      </w:r>
      <w:r>
        <w:rPr>
          <w:rFonts w:eastAsia="Times New Roman" w:cs="Times New Roman"/>
          <w:szCs w:val="24"/>
        </w:rPr>
        <w:t>τα νησιά. Ναι, αλλά ο οικονομικός μαρασμός θα δημιουργήσει μια νέα μετανάστευση και η νέα μετανάστευση είναι όταν τα παιδιά μας ρωτούν ότι έκλεισε η τουριστική περίοδος, ξέρουμε ότι το χρόνο έχουμε 80% κάτω και από εκεί και πέρα δεν θα μπορέσουμε να ζήσουμ</w:t>
      </w:r>
      <w:r>
        <w:rPr>
          <w:rFonts w:eastAsia="Times New Roman" w:cs="Times New Roman"/>
          <w:szCs w:val="24"/>
        </w:rPr>
        <w:t xml:space="preserve">ε στο νησί μας. </w:t>
      </w:r>
    </w:p>
    <w:p w14:paraId="5E0BED3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Σε αυτά οφείλετε να απαντήσετε. Και αυτά θα τα λέμε και θα τα ξαναλέμε. </w:t>
      </w:r>
    </w:p>
    <w:p w14:paraId="5E0BED3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ευχαριστούμε, κύριε Παπαθεοδώρου. </w:t>
      </w:r>
    </w:p>
    <w:p w14:paraId="5E0BED4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Ο κ. Χρήστος Κατσώτης, Κοινοβουλευτικός Εκπρόσωπος του Κομμουνιστικού Κόμματος Ελλάδας, έχει </w:t>
      </w:r>
      <w:r>
        <w:rPr>
          <w:rFonts w:eastAsia="Times New Roman" w:cs="Times New Roman"/>
          <w:szCs w:val="24"/>
        </w:rPr>
        <w:t xml:space="preserve">τον λόγο. </w:t>
      </w:r>
    </w:p>
    <w:p w14:paraId="5E0BED4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Σας ευχαριστώ, κύριε Πρόεδρε. </w:t>
      </w:r>
    </w:p>
    <w:p w14:paraId="5E0BED4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Η ε</w:t>
      </w:r>
      <w:r>
        <w:rPr>
          <w:rFonts w:eastAsia="Times New Roman" w:cs="Times New Roman"/>
          <w:szCs w:val="24"/>
        </w:rPr>
        <w:t>πε</w:t>
      </w:r>
      <w:r>
        <w:rPr>
          <w:rFonts w:eastAsia="Times New Roman" w:cs="Times New Roman"/>
          <w:szCs w:val="24"/>
        </w:rPr>
        <w:t xml:space="preserve">ρώτηση όπως φαίνεται ενδείκνυται για το ρατσιστικό ντελίριο που ακούσαμε προηγουμένως από τη Χρυσή Αυγή για άλλες ακροδεξιές λογικές ή προσεγγίσεις στο θέμα, αλλά και για τη συνέχεια του αποπροσανατολιστικού παιχνιδιού της διαφθοράς και της διαπλοκής, που </w:t>
      </w:r>
      <w:r>
        <w:rPr>
          <w:rFonts w:eastAsia="Times New Roman" w:cs="Times New Roman"/>
          <w:szCs w:val="24"/>
        </w:rPr>
        <w:t xml:space="preserve">συνολικά παίζεται την τελευταία περίοδο όχι βέβαια ότι δεν υπάρχει, αλλά αυτή θα υπάρχει όσο υπάρχει αυτό το σύστημα που σαπίζει. </w:t>
      </w:r>
    </w:p>
    <w:p w14:paraId="5E0BED4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Είχαμε τονίσει και στην προηγούμενη συζήτηση ότι οι διαχειριστικές πολιτικές γύρω από το θέμα των προσφύγων γίνονται με λογικ</w:t>
      </w:r>
      <w:r>
        <w:rPr>
          <w:rFonts w:eastAsia="Times New Roman" w:cs="Times New Roman"/>
          <w:szCs w:val="24"/>
        </w:rPr>
        <w:t xml:space="preserve">ές αγοράς, μπίζνας, επιχειρηματικά συμφέροντα συγκρούονται γιατί τα λεφτά είναι πολλά και η σύγκρουση αυτή μεταφέρεται και εδώ. </w:t>
      </w:r>
    </w:p>
    <w:p w14:paraId="5E0BED4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Πίσω από τη σημερινή ε</w:t>
      </w:r>
      <w:r>
        <w:rPr>
          <w:rFonts w:eastAsia="Times New Roman" w:cs="Times New Roman"/>
          <w:szCs w:val="24"/>
        </w:rPr>
        <w:t>πε</w:t>
      </w:r>
      <w:r>
        <w:rPr>
          <w:rFonts w:eastAsia="Times New Roman" w:cs="Times New Roman"/>
          <w:szCs w:val="24"/>
        </w:rPr>
        <w:t>ρώτηση υπάρχει η επιλογή της Ευρωπαϊκής Ένωσης με την οποία, κύριοι, συμφωνείτε όλοι σας να επιχορηγούν</w:t>
      </w:r>
      <w:r>
        <w:rPr>
          <w:rFonts w:eastAsia="Times New Roman" w:cs="Times New Roman"/>
          <w:szCs w:val="24"/>
        </w:rPr>
        <w:t xml:space="preserve">ται αφειδώς οι </w:t>
      </w:r>
      <w:r>
        <w:rPr>
          <w:rFonts w:eastAsia="Times New Roman" w:cs="Times New Roman"/>
          <w:szCs w:val="24"/>
        </w:rPr>
        <w:t>μη κυβερνητικές οργανώσεις</w:t>
      </w:r>
      <w:r>
        <w:rPr>
          <w:rFonts w:eastAsia="Times New Roman" w:cs="Times New Roman"/>
          <w:szCs w:val="24"/>
        </w:rPr>
        <w:t>. Ως τώρα πήραν 87 εκατομμύρια ευρώ, όπως είπε ο κύριος Υπουργός, εκτός εάν έχουν δοθεί άλλα το τελευταίο διάστημα. Από αυτά –που έχει πει και ο αρμόδιος Υπουργός ότι δεν ελέγχονται από την Κυβέρνηση αυτά τα κονδύλι</w:t>
      </w:r>
      <w:r>
        <w:rPr>
          <w:rFonts w:eastAsia="Times New Roman" w:cs="Times New Roman"/>
          <w:szCs w:val="24"/>
        </w:rPr>
        <w:t xml:space="preserve">α της ΜΚΟ- φαίνεται ότι πρέπει να προσφέρουν πολύ σημαντικό έργο για να διασφαλίζουν και τον μη απολογισμό τους στα κράτη-μέλη στα οποία δρουν και επιχορηγούνται για συγκεκριμένο έργο. </w:t>
      </w:r>
    </w:p>
    <w:p w14:paraId="5E0BED4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Πίσω, λοιπόν, από τη σημερινή συζήτηση με αυτό το περιεχόμενο κρύβεται</w:t>
      </w:r>
      <w:r>
        <w:rPr>
          <w:rFonts w:eastAsia="Times New Roman" w:cs="Times New Roman"/>
          <w:szCs w:val="24"/>
        </w:rPr>
        <w:t xml:space="preserve"> η αιτία που γεννά το προσφυγικό που είναι η υλοποίηση των ιμπεριαλιστικών σχεδιασμών στην περιοχή, που φουντώνουν εδώ τα παιχνίδια και οι πολεμικές συγκρούσεις. </w:t>
      </w:r>
    </w:p>
    <w:p w14:paraId="5E0BED4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Με αυτούς τους σχεδιασμούς συμφωνεί η αστική τάξη της χώρας μας, καθώς και οι πολιτικές δυνάμ</w:t>
      </w:r>
      <w:r>
        <w:rPr>
          <w:rFonts w:eastAsia="Times New Roman" w:cs="Times New Roman"/>
          <w:szCs w:val="24"/>
        </w:rPr>
        <w:t xml:space="preserve">εις που το υπηρετούν. Κρύβονται οι αποφάσεις της Ευρωπαϊκής Ένωσης για τη διαχείριση του προσφυγικού και μεταναστευτικού, όπως η Συμφωνία Ευρωπαϊκής Ένωσης και Τουρκίας που εγκλωβίζει διπλά χιλιάδες πρόσφυγες στη χώρα μας. </w:t>
      </w:r>
    </w:p>
    <w:p w14:paraId="5E0BED4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Σύμφωνα με τα στοιχεία μας, </w:t>
      </w:r>
      <w:r>
        <w:rPr>
          <w:rFonts w:eastAsia="Times New Roman" w:cs="Times New Roman"/>
          <w:szCs w:val="24"/>
        </w:rPr>
        <w:t>εξήν</w:t>
      </w:r>
      <w:r>
        <w:rPr>
          <w:rFonts w:eastAsia="Times New Roman" w:cs="Times New Roman"/>
          <w:szCs w:val="24"/>
        </w:rPr>
        <w:t>τα χιλιάδες</w:t>
      </w:r>
      <w:r>
        <w:rPr>
          <w:rFonts w:eastAsia="Times New Roman" w:cs="Times New Roman"/>
          <w:szCs w:val="24"/>
        </w:rPr>
        <w:t xml:space="preserve"> εννιακόσιοι δέκα </w:t>
      </w:r>
      <w:r>
        <w:rPr>
          <w:rFonts w:eastAsia="Times New Roman" w:cs="Times New Roman"/>
          <w:szCs w:val="24"/>
        </w:rPr>
        <w:t xml:space="preserve">είναι οι εγκλωβισμένοι πρόσφυγες και μετανάστες στη χώρα. Άμα κάνουμε λάθος διορθώστε μας, κύριε Υπουργέ. Τα νησιά εξακολουθούν να έχουν τη μερίδα του λέοντος, καθώς σύμφωνα με τα στοιχεία μας βρίσκονται </w:t>
      </w:r>
      <w:r>
        <w:rPr>
          <w:rFonts w:eastAsia="Times New Roman" w:cs="Times New Roman"/>
          <w:szCs w:val="24"/>
        </w:rPr>
        <w:t>δεκαπέντε χιλ</w:t>
      </w:r>
      <w:r>
        <w:rPr>
          <w:rFonts w:eastAsia="Times New Roman" w:cs="Times New Roman"/>
          <w:szCs w:val="24"/>
        </w:rPr>
        <w:t>ι</w:t>
      </w:r>
      <w:r>
        <w:rPr>
          <w:rFonts w:eastAsia="Times New Roman" w:cs="Times New Roman"/>
          <w:szCs w:val="24"/>
        </w:rPr>
        <w:t>άδες</w:t>
      </w:r>
      <w:r>
        <w:rPr>
          <w:rFonts w:eastAsia="Times New Roman" w:cs="Times New Roman"/>
          <w:szCs w:val="24"/>
        </w:rPr>
        <w:t xml:space="preserve"> εξακ</w:t>
      </w:r>
      <w:r>
        <w:rPr>
          <w:rFonts w:eastAsia="Times New Roman" w:cs="Times New Roman"/>
          <w:szCs w:val="24"/>
        </w:rPr>
        <w:t>όσιοι τριάντα πέντε</w:t>
      </w:r>
      <w:r>
        <w:rPr>
          <w:rFonts w:eastAsia="Times New Roman" w:cs="Times New Roman"/>
          <w:szCs w:val="24"/>
        </w:rPr>
        <w:t xml:space="preserve">, πάλι εάν κάνουμε λάθος διορθώστε μας. Στη </w:t>
      </w:r>
      <w:r>
        <w:rPr>
          <w:rFonts w:eastAsia="Times New Roman" w:cs="Times New Roman"/>
          <w:szCs w:val="24"/>
        </w:rPr>
        <w:t xml:space="preserve">βόρειο </w:t>
      </w:r>
      <w:r>
        <w:rPr>
          <w:rFonts w:eastAsia="Times New Roman" w:cs="Times New Roman"/>
          <w:szCs w:val="24"/>
        </w:rPr>
        <w:t xml:space="preserve">Ελλάδα βρίσκονται </w:t>
      </w:r>
      <w:r>
        <w:rPr>
          <w:rFonts w:eastAsia="Times New Roman" w:cs="Times New Roman"/>
          <w:szCs w:val="24"/>
        </w:rPr>
        <w:t>δεκατρείς χιλιάδες</w:t>
      </w:r>
      <w:r>
        <w:rPr>
          <w:rFonts w:eastAsia="Times New Roman" w:cs="Times New Roman"/>
          <w:szCs w:val="24"/>
        </w:rPr>
        <w:t xml:space="preserve"> πεντακόσιοι έντεκα</w:t>
      </w:r>
      <w:r>
        <w:rPr>
          <w:rFonts w:eastAsia="Times New Roman" w:cs="Times New Roman"/>
          <w:szCs w:val="24"/>
        </w:rPr>
        <w:t xml:space="preserve">, στην </w:t>
      </w:r>
      <w:r>
        <w:rPr>
          <w:rFonts w:eastAsia="Times New Roman" w:cs="Times New Roman"/>
          <w:szCs w:val="24"/>
        </w:rPr>
        <w:t xml:space="preserve">κεντρική </w:t>
      </w:r>
      <w:r>
        <w:rPr>
          <w:rFonts w:eastAsia="Times New Roman" w:cs="Times New Roman"/>
          <w:szCs w:val="24"/>
        </w:rPr>
        <w:t xml:space="preserve">Ελλάδα </w:t>
      </w:r>
      <w:r>
        <w:rPr>
          <w:rFonts w:eastAsia="Times New Roman" w:cs="Times New Roman"/>
          <w:szCs w:val="24"/>
        </w:rPr>
        <w:t>δύο χιλιάδες ογδόντα εννιά</w:t>
      </w:r>
      <w:r>
        <w:rPr>
          <w:rFonts w:eastAsia="Times New Roman" w:cs="Times New Roman"/>
          <w:szCs w:val="24"/>
        </w:rPr>
        <w:t xml:space="preserve">, στην Αττική </w:t>
      </w:r>
      <w:r>
        <w:rPr>
          <w:rFonts w:eastAsia="Times New Roman" w:cs="Times New Roman"/>
          <w:szCs w:val="24"/>
        </w:rPr>
        <w:t>οχτώ χιλιάδες εξακόσιοι</w:t>
      </w:r>
      <w:r>
        <w:rPr>
          <w:rFonts w:eastAsia="Times New Roman" w:cs="Times New Roman"/>
          <w:szCs w:val="24"/>
        </w:rPr>
        <w:t xml:space="preserve"> έξι</w:t>
      </w:r>
      <w:r>
        <w:rPr>
          <w:rFonts w:eastAsia="Times New Roman" w:cs="Times New Roman"/>
          <w:szCs w:val="24"/>
        </w:rPr>
        <w:t xml:space="preserve">, στη </w:t>
      </w:r>
      <w:r>
        <w:rPr>
          <w:rFonts w:eastAsia="Times New Roman" w:cs="Times New Roman"/>
          <w:szCs w:val="24"/>
        </w:rPr>
        <w:t xml:space="preserve">νότιο </w:t>
      </w:r>
      <w:r>
        <w:rPr>
          <w:rFonts w:eastAsia="Times New Roman" w:cs="Times New Roman"/>
          <w:szCs w:val="24"/>
        </w:rPr>
        <w:t xml:space="preserve">Ελλάδα </w:t>
      </w:r>
      <w:r>
        <w:rPr>
          <w:rFonts w:eastAsia="Times New Roman" w:cs="Times New Roman"/>
          <w:szCs w:val="24"/>
        </w:rPr>
        <w:t>διακόσιοι ένας</w:t>
      </w:r>
      <w:r>
        <w:rPr>
          <w:rFonts w:eastAsia="Times New Roman" w:cs="Times New Roman"/>
          <w:szCs w:val="24"/>
        </w:rPr>
        <w:t>, στις δ</w:t>
      </w:r>
      <w:r>
        <w:rPr>
          <w:rFonts w:eastAsia="Times New Roman" w:cs="Times New Roman"/>
          <w:szCs w:val="24"/>
        </w:rPr>
        <w:t xml:space="preserve">ομές φιλοξενίας της Ύπατης Αρμοστείας </w:t>
      </w:r>
      <w:r>
        <w:rPr>
          <w:rFonts w:eastAsia="Times New Roman" w:cs="Times New Roman"/>
          <w:szCs w:val="24"/>
        </w:rPr>
        <w:t>εννιά χιλ</w:t>
      </w:r>
      <w:r>
        <w:rPr>
          <w:rFonts w:eastAsia="Times New Roman" w:cs="Times New Roman"/>
          <w:szCs w:val="24"/>
        </w:rPr>
        <w:t>ιάδες επτακόσιοι</w:t>
      </w:r>
      <w:r>
        <w:rPr>
          <w:rFonts w:eastAsia="Times New Roman" w:cs="Times New Roman"/>
          <w:szCs w:val="24"/>
        </w:rPr>
        <w:t xml:space="preserve"> εβδομήντα ένας</w:t>
      </w:r>
      <w:r>
        <w:rPr>
          <w:rFonts w:eastAsia="Times New Roman" w:cs="Times New Roman"/>
          <w:szCs w:val="24"/>
        </w:rPr>
        <w:t xml:space="preserve">, στις μη οργανωμένες δομές </w:t>
      </w:r>
      <w:r>
        <w:rPr>
          <w:rFonts w:eastAsia="Times New Roman" w:cs="Times New Roman"/>
          <w:szCs w:val="24"/>
        </w:rPr>
        <w:t>δύο χιλιάδες</w:t>
      </w:r>
      <w:r>
        <w:rPr>
          <w:rFonts w:eastAsia="Times New Roman" w:cs="Times New Roman"/>
          <w:szCs w:val="24"/>
        </w:rPr>
        <w:t xml:space="preserve"> τριακόσιοι ενενήντα </w:t>
      </w:r>
      <w:r>
        <w:rPr>
          <w:rFonts w:eastAsia="Times New Roman" w:cs="Times New Roman"/>
          <w:szCs w:val="24"/>
        </w:rPr>
        <w:t xml:space="preserve">επτά </w:t>
      </w:r>
      <w:r>
        <w:rPr>
          <w:rFonts w:eastAsia="Times New Roman" w:cs="Times New Roman"/>
          <w:szCs w:val="24"/>
        </w:rPr>
        <w:t xml:space="preserve">και εκτός δομών εκτιμάται ότι βρίσκονται </w:t>
      </w:r>
      <w:r>
        <w:rPr>
          <w:rFonts w:eastAsia="Times New Roman" w:cs="Times New Roman"/>
          <w:szCs w:val="24"/>
        </w:rPr>
        <w:t>οχτώ χιλιάδες επτακόσιοι</w:t>
      </w:r>
      <w:r>
        <w:rPr>
          <w:rFonts w:eastAsia="Times New Roman" w:cs="Times New Roman"/>
          <w:szCs w:val="24"/>
        </w:rPr>
        <w:t xml:space="preserve">. </w:t>
      </w:r>
    </w:p>
    <w:p w14:paraId="5E0BED4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Είναι σωστό, κύριε Υπουργέ, ότι έπρεπε να </w:t>
      </w:r>
      <w:r>
        <w:rPr>
          <w:rFonts w:eastAsia="Times New Roman" w:cs="Times New Roman"/>
          <w:szCs w:val="24"/>
        </w:rPr>
        <w:t>μετεγκατασταθούν από την Ελλάδα σε άλλα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μέλη </w:t>
      </w:r>
      <w:r>
        <w:rPr>
          <w:rFonts w:eastAsia="Times New Roman" w:cs="Times New Roman"/>
          <w:szCs w:val="24"/>
        </w:rPr>
        <w:t xml:space="preserve">εξήντα έξι </w:t>
      </w:r>
      <w:r>
        <w:rPr>
          <w:rFonts w:eastAsia="Times New Roman" w:cs="Times New Roman"/>
          <w:szCs w:val="24"/>
        </w:rPr>
        <w:t>χιλιάδες</w:t>
      </w:r>
      <w:r>
        <w:rPr>
          <w:rFonts w:eastAsia="Times New Roman" w:cs="Times New Roman"/>
          <w:szCs w:val="24"/>
        </w:rPr>
        <w:t xml:space="preserve"> πρόσφυγες; Είναι επίσης, σωστό ότι </w:t>
      </w:r>
      <w:r>
        <w:rPr>
          <w:rFonts w:eastAsia="Times New Roman" w:cs="Times New Roman"/>
          <w:szCs w:val="24"/>
        </w:rPr>
        <w:t>τρεις χιλιάδες επτακόσιοι</w:t>
      </w:r>
      <w:r>
        <w:rPr>
          <w:rFonts w:eastAsia="Times New Roman" w:cs="Times New Roman"/>
          <w:szCs w:val="24"/>
        </w:rPr>
        <w:t xml:space="preserve"> </w:t>
      </w:r>
      <w:r>
        <w:rPr>
          <w:rFonts w:eastAsia="Times New Roman" w:cs="Times New Roman"/>
          <w:szCs w:val="24"/>
        </w:rPr>
        <w:t xml:space="preserve">μόνο, έφυγαν το ενδεκάμηνο ισχύος του προγράμματος; Είναι σωστό ότι </w:t>
      </w:r>
      <w:r>
        <w:rPr>
          <w:rFonts w:eastAsia="Times New Roman" w:cs="Times New Roman"/>
          <w:szCs w:val="24"/>
        </w:rPr>
        <w:t>επτά χιλιάδες</w:t>
      </w:r>
      <w:r>
        <w:rPr>
          <w:rFonts w:eastAsia="Times New Roman" w:cs="Times New Roman"/>
          <w:szCs w:val="24"/>
        </w:rPr>
        <w:t xml:space="preserve"> έχουν περάσει από τις ελληνικές αρχές κα</w:t>
      </w:r>
      <w:r>
        <w:rPr>
          <w:rFonts w:eastAsia="Times New Roman" w:cs="Times New Roman"/>
          <w:szCs w:val="24"/>
        </w:rPr>
        <w:t xml:space="preserve">θώς και από τις υπηρεσίες Ευρωπαϊκής Ένωσης, αλλά τα άλλα κράτη-μέλη δεν ανοίγουν θέσεις για να τις παραλάβουν; </w:t>
      </w:r>
    </w:p>
    <w:p w14:paraId="5E0BED4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 πρέπει να μας πείτε ποια είναι τα κριτήρια της μετεγκατάστασης. Αποκλείονται ή όχι οι ευπαθείς ομάδες, οι ανήλικοι; Είναι κριτήριο η απ</w:t>
      </w:r>
      <w:r>
        <w:rPr>
          <w:rFonts w:eastAsia="Times New Roman" w:cs="Times New Roman"/>
          <w:szCs w:val="24"/>
        </w:rPr>
        <w:t xml:space="preserve">οδοτικότητα, η μη επιβάρυνση των λεγόμενων συστημάτων πρόνοιας ή όχι; Αυτά είναι στοιχεία που θα πρέπει να μας τα δώσετε, γιατί προς το παρόν δεν έχουν δημοσιοποιηθεί αυτά τα κριτήρια. </w:t>
      </w:r>
    </w:p>
    <w:p w14:paraId="5E0BED4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Κρίνεται από τη συζήτηση η στήριξη όλων των πολιτικών δυνάμεων εκτός Κ</w:t>
      </w:r>
      <w:r>
        <w:rPr>
          <w:rFonts w:eastAsia="Times New Roman" w:cs="Times New Roman"/>
          <w:szCs w:val="24"/>
        </w:rPr>
        <w:t>ΚΕ σε αυτή την απαράδεκτη συμφωνία και τις στρατηγικές συνέπειες για τους πρόσφυγες, τους μετανάστες, αλλά και τον πληθυσμό της χώρας μας στη Συμφωνία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w:t>
      </w:r>
    </w:p>
    <w:p w14:paraId="5E0BED4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Απέναντι στους πρόσφυγες, αλλά και στους κατοίκους των νησιών, καθώς και τ</w:t>
      </w:r>
      <w:r>
        <w:rPr>
          <w:rFonts w:eastAsia="Times New Roman" w:cs="Times New Roman"/>
          <w:szCs w:val="24"/>
        </w:rPr>
        <w:t xml:space="preserve">ων άλλων περιοχών πρέπει να απολογηθείτε όλοι σας για τη στήριξη αυτής της </w:t>
      </w:r>
      <w:r>
        <w:rPr>
          <w:rFonts w:eastAsia="Times New Roman" w:cs="Times New Roman"/>
          <w:szCs w:val="24"/>
        </w:rPr>
        <w:t>συμφωνίας</w:t>
      </w:r>
      <w:r>
        <w:rPr>
          <w:rFonts w:eastAsia="Times New Roman" w:cs="Times New Roman"/>
          <w:szCs w:val="24"/>
        </w:rPr>
        <w:t xml:space="preserve">. Η Κομισιόν απειλεί ότι θα επιστραφούν πίσω στη χώρα μας, ως πρώτης χώρας εισόδου από άλλες χώρες, θέτοντας σε εφαρμογή τον </w:t>
      </w:r>
      <w:r>
        <w:rPr>
          <w:rFonts w:eastAsia="Times New Roman" w:cs="Times New Roman"/>
          <w:szCs w:val="24"/>
        </w:rPr>
        <w:t xml:space="preserve">κανονισμό </w:t>
      </w:r>
      <w:r>
        <w:rPr>
          <w:rFonts w:eastAsia="Times New Roman" w:cs="Times New Roman"/>
          <w:szCs w:val="24"/>
        </w:rPr>
        <w:t>του Δουβλίνο ΙΙΙ, που και με αυτόν έχ</w:t>
      </w:r>
      <w:r>
        <w:rPr>
          <w:rFonts w:eastAsia="Times New Roman" w:cs="Times New Roman"/>
          <w:szCs w:val="24"/>
        </w:rPr>
        <w:t xml:space="preserve">ετε συμφωνήσει, κύριε Υπουργέ. </w:t>
      </w:r>
    </w:p>
    <w:p w14:paraId="5E0BED4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Η Ευρωπαϊκή Ένωση χρηματοδοτεί τις ΜΚΟ και την ελληνική Κυβέρνηση ακριβώς γιατί θέλει να εγκλωβίσει στη χώρα μας τους πρόσφυγες, να αποτρέψει να πάνε σε άλλες χώρες που είχαν ως προορισμό τους.</w:t>
      </w:r>
    </w:p>
    <w:p w14:paraId="5E0BED4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Οι συνθήκες διαβίωσης, υγιεινή</w:t>
      </w:r>
      <w:r>
        <w:rPr>
          <w:rFonts w:eastAsia="Times New Roman" w:cs="Times New Roman"/>
          <w:szCs w:val="24"/>
        </w:rPr>
        <w:t xml:space="preserve">ς και υγείας, παρά τη χρηματοδότηση, είναι ακόμη σε άθλιο επίπεδο. Αυτές οι συνθήκες οδηγούν στις διαδηλώσεις, σε συγκρούσεις, σε επεισόδια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Πολλοί διαμένουν σε σκηνές και ο χειμώνας που έρχεται θα είναι πολύ βαρύς πάνω από τη ζωή τους, από τ</w:t>
      </w:r>
      <w:r>
        <w:rPr>
          <w:rFonts w:eastAsia="Times New Roman" w:cs="Times New Roman"/>
          <w:szCs w:val="24"/>
        </w:rPr>
        <w:t>ην υγεία τους και αυτό χρειάζεται να αντιμετωπιστεί άμεσα. Ήδη η καθυστέρηση είναι μεγάλη και η όποια ακόμη υπάρξει μπορεί να αποβεί και μοιραία για κάποιους από αυτούς. Το φαγητό σε πολλές δομές δεν τρώγεται.</w:t>
      </w:r>
    </w:p>
    <w:p w14:paraId="5E0BED4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Οι ευθύνες μπορεί να καταμερίζονται, αλλά οι κ</w:t>
      </w:r>
      <w:r>
        <w:rPr>
          <w:rFonts w:eastAsia="Times New Roman" w:cs="Times New Roman"/>
          <w:szCs w:val="24"/>
        </w:rPr>
        <w:t xml:space="preserve">ύριες ανήκουν στην Κυβέρνηση, που δεν μπορεί παρά να διασφαλίσει φαγητό για ανθρώπους. Βάλτε ρήτρες, κύριε Υπουργέ, σε όσους τέλος πάντων παίζουν με τη ζωή των ανθρώπων. </w:t>
      </w:r>
    </w:p>
    <w:p w14:paraId="5E0BED4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Τα προσφυγόπουλα που μέχρι τώρα έχουν καταγραφεί σε σχολεία είναι μόνον χίλια πεντακό</w:t>
      </w:r>
      <w:r>
        <w:rPr>
          <w:rFonts w:eastAsia="Times New Roman" w:cs="Times New Roman"/>
          <w:szCs w:val="24"/>
        </w:rPr>
        <w:t>σια από τα χιλιάδες προσφυγόπουλα που στερούνται της στοιχειώδους εκπαίδευσης. Τα υπόλοιπα παιδιά πού είναι; Τα ασυνόδευτα παιδιά, πρέπει άμεσα, χωρίς άλλη καθυστέρηση, κύριε Υπουργέ, να μεταφερθούν σε ειδικές δομές. Το είπατε κι εσείς ότι δεν μπορεί να εί</w:t>
      </w:r>
      <w:r>
        <w:rPr>
          <w:rFonts w:eastAsia="Times New Roman" w:cs="Times New Roman"/>
          <w:szCs w:val="24"/>
        </w:rPr>
        <w:t>ναι στα ΚΑΠ με τους άλλους πρόσφυγες. Πρέπει να μεταφερθούν σε ειδικές δομές και επειδή το χρήμα υπάρχει και εν πάση περιπτώσει κανείς δεν θα σας παρεξηγήσει ή δεν θα σας ζητήσει εξηγήσεις εδώ γιατί κάνατε την ειδική δομή και κόστισε τόσο.</w:t>
      </w:r>
    </w:p>
    <w:p w14:paraId="5E0BED5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Επίσης, πρέπει ν</w:t>
      </w:r>
      <w:r>
        <w:rPr>
          <w:rFonts w:eastAsia="Times New Roman" w:cs="Times New Roman"/>
          <w:szCs w:val="24"/>
        </w:rPr>
        <w:t>α πούμε ότι οι καθυστερήσεις, ιδιαίτερα για την επανένωση των παιδιών με τους γονείς τους, είναι εγκληματική, κύριε Υπουργέ. Δεν μπορεί να μην προχωρά άμεσα η επανένωση. Πρέπει εδώ να κάνετε τα πάντα για να προχωρήσει αυτή η διαδικασία.</w:t>
      </w:r>
    </w:p>
    <w:p w14:paraId="5E0BED5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Η υλοποίηση των </w:t>
      </w:r>
      <w:r>
        <w:rPr>
          <w:rFonts w:eastAsia="Times New Roman" w:cs="Times New Roman"/>
          <w:szCs w:val="24"/>
        </w:rPr>
        <w:t>αποφάσεων της Ευρωπαϊκής Ένωσης έχει όλες αυτές αλλά και πολλές άλλες συνέπειες για τους πρόσφυγες και τους κατοίκους της χώρας μας. Είναι ανάγκη άμεσα να αποσυμφορηθούν τα νησιά. Δεν μπορούμε να κατανοήσουμε, κύριε Υπουργέ, γιατί δεν μεταφέρονται στην ηπε</w:t>
      </w:r>
      <w:r>
        <w:rPr>
          <w:rFonts w:eastAsia="Times New Roman" w:cs="Times New Roman"/>
          <w:szCs w:val="24"/>
        </w:rPr>
        <w:t>ιρωτική Ελλάδα τουλάχιστον αυτοί που έχουν πάρει μια πρώτη έγκριση στο αίτημα ασύλου. Γιατί δεν γίνεται αυτό; Το επιχείρημα ότι δεν υπάρχουν κατάλληλοι χώροι δεν μπορεί να επαναληφθεί, κύριε Υπουργέ.</w:t>
      </w:r>
    </w:p>
    <w:p w14:paraId="5E0BED5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Η Ευρωπαϊκή Ένωση με τις τελευταίες αποφάσεις της συνεχί</w:t>
      </w:r>
      <w:r>
        <w:rPr>
          <w:rFonts w:eastAsia="Times New Roman" w:cs="Times New Roman"/>
          <w:szCs w:val="24"/>
        </w:rPr>
        <w:t>ζει με τις περιοριστικές πολιτικές μετανάστευσης και ασύλου, πολιτικές που προκαλούν εκτεταμένη ανθρώπινη δυστυχία. Επιμένει στο δόγμα της αποτροπής των ξεριζωμένων που ζητούν άσυλο στον καπιταλιστικό παράδεισο. Η προστασία των εξωτερικών συνόρων, η πολιτι</w:t>
      </w:r>
      <w:r>
        <w:rPr>
          <w:rFonts w:eastAsia="Times New Roman" w:cs="Times New Roman"/>
          <w:szCs w:val="24"/>
        </w:rPr>
        <w:t xml:space="preserve">κή αποτροπή των προσφύγων και των μεταναστών είναι κατευθύνσεις της Ευρωπαϊκής Ένωσης που έρχεται να υλοποιήσει η ευρωπαϊκή συνοριοφυλακή και ακτοφυλακή, η οποία ήδη έχει αναλάβει το έργο και ήδη τα κράτη-μέλη στελεχώνουν, εφοδιάζουν με εξοπλισμό </w:t>
      </w:r>
      <w:r>
        <w:rPr>
          <w:rFonts w:eastAsia="Times New Roman" w:cs="Times New Roman"/>
          <w:szCs w:val="24"/>
        </w:rPr>
        <w:t xml:space="preserve">αυτό </w:t>
      </w:r>
      <w:r>
        <w:rPr>
          <w:rFonts w:eastAsia="Times New Roman" w:cs="Times New Roman"/>
          <w:szCs w:val="24"/>
        </w:rPr>
        <w:t xml:space="preserve">τον </w:t>
      </w:r>
      <w:r>
        <w:rPr>
          <w:rFonts w:eastAsia="Times New Roman" w:cs="Times New Roman"/>
          <w:szCs w:val="24"/>
        </w:rPr>
        <w:t>νέο κατασταλτικό μηχανισμό, ώστε να επιτευχθεί πλήρης ικανότητα για ταχεία αντίδραση και επιστροφές έως το τέλος τους έτους.</w:t>
      </w:r>
    </w:p>
    <w:p w14:paraId="5E0BED5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Επίσης, προχωράει η ταχεία θέσπιση του αναθεωρημένου κώδικα συνόρων της Σένγκεν με την οποία επιβάλλονται συστηματικοί έλεγχοι σε ό</w:t>
      </w:r>
      <w:r>
        <w:rPr>
          <w:rFonts w:eastAsia="Times New Roman" w:cs="Times New Roman"/>
          <w:szCs w:val="24"/>
        </w:rPr>
        <w:t>λους τους ταξιδιώτες που διέρχονται από τα εξωτερικά σύνορα της Ευρωπαϊκής Ένωσης. Προχωράει επίσης σύστημα εισόδου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εξόδου πριν από το τέλος του 2016. Είναι  έτοιμη η πρόταση της </w:t>
      </w:r>
      <w:r>
        <w:rPr>
          <w:rFonts w:eastAsia="Times New Roman" w:cs="Times New Roman"/>
          <w:szCs w:val="24"/>
        </w:rPr>
        <w:t xml:space="preserve">επιτροπής </w:t>
      </w:r>
      <w:r>
        <w:rPr>
          <w:rFonts w:eastAsia="Times New Roman" w:cs="Times New Roman"/>
          <w:szCs w:val="24"/>
        </w:rPr>
        <w:t>για τη δημιουργία Ευρωπαϊκού Συστήματος Πληροφοριών και άδειας τα</w:t>
      </w:r>
      <w:r>
        <w:rPr>
          <w:rFonts w:eastAsia="Times New Roman" w:cs="Times New Roman"/>
          <w:szCs w:val="24"/>
        </w:rPr>
        <w:t>ξιδιού, ώστε να καταστεί δυνατή η διενέργεια από πριν ελέγχων ασφάλειας σε ταξιδιώτες που απαλλάσσονται από την υποχρέωση θεώρησης και να μην τους επιτρέπεται η είσοδος όπου κρίνεται αναγκαίο.</w:t>
      </w:r>
    </w:p>
    <w:p w14:paraId="5E0BED5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σας παρακαλώ.</w:t>
      </w:r>
    </w:p>
    <w:p w14:paraId="5E0BED5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ΗΣΤΟΣ ΚΑΤΣΩΤΗΣ:</w:t>
      </w:r>
      <w:r>
        <w:rPr>
          <w:rFonts w:eastAsia="Times New Roman" w:cs="Times New Roman"/>
          <w:szCs w:val="24"/>
        </w:rPr>
        <w:t xml:space="preserve"> Τελειώνω, κύριε Πρόεδρε, με συγχωρείτε.</w:t>
      </w:r>
    </w:p>
    <w:p w14:paraId="5E0BED5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Τελειώνοντας πρέπει να πω ότι το Ευρωπαϊκό Συμβούλιο απευθύνει ήδη έκκληση με στόχο περαιτέρω προσπάθειες, προκειμένου να επιτευχθούν οι επιστροφές από τα ελληνικά νησιά στην Τουρκία, τη στιγμή που οι</w:t>
      </w:r>
      <w:r>
        <w:rPr>
          <w:rFonts w:eastAsia="Times New Roman" w:cs="Times New Roman"/>
          <w:szCs w:val="24"/>
        </w:rPr>
        <w:t xml:space="preserve"> επανεγκαταστάσεις και οι μετεγκαταστάσεις γίνονται με πάρα πολύ μικρούς ρυθμούς.</w:t>
      </w:r>
    </w:p>
    <w:p w14:paraId="5E0BED5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Ζητεί, επίσης, να συνεχιστούν οι εργασίες σχετικά με τη μεταρρύθμιση του κοινού ευρωπαϊκού συστήματος ασύλου. Το είπατε κι εσείς σήμερα εδώ. Και εμείς πιστεύουμε ότι θα είναι</w:t>
      </w:r>
      <w:r>
        <w:rPr>
          <w:rFonts w:eastAsia="Times New Roman" w:cs="Times New Roman"/>
          <w:szCs w:val="24"/>
        </w:rPr>
        <w:t xml:space="preserve"> ακόμα πιο τραγικό για τους ίδιους τους πρόσφυγες, για τα δικαιώματά τους. Θα είναι σε ακόμα πιο αντιδραστική κατεύθυνση όλη η διαχείριση του προσφυγικού το επόμενο διάστημα. Το Ευρωπαϊκό Συμβούλιο θα επανέλθει στο θέμα αυτόν τον Δεκέμβρη, λέει, και από όλ</w:t>
      </w:r>
      <w:r>
        <w:rPr>
          <w:rFonts w:eastAsia="Times New Roman" w:cs="Times New Roman"/>
          <w:szCs w:val="24"/>
        </w:rPr>
        <w:t>ες τις μέχρι σήμερα αποφάσεις φαίνεται ότι το πλαίσιο αυτό θα είναι σε πολύ αντιδραστική κατεύθυνση.</w:t>
      </w:r>
    </w:p>
    <w:p w14:paraId="5E0BED5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Εμείς λέμε, κύριε Υπουργέ, ότι πρέπει να διασφαλιστεί να πάνε με ασφάλεια στις χώρες προορισμού τους οι πρόσφυγες, να εξασφαλιστούν αξιοπρεπείς συνθήκες πρ</w:t>
      </w:r>
      <w:r>
        <w:rPr>
          <w:rFonts w:eastAsia="Times New Roman" w:cs="Times New Roman"/>
          <w:szCs w:val="24"/>
        </w:rPr>
        <w:t>οσωρινής φιλοξενίας μέχρι την ολοκλήρωση της καταγραφής τους και άμεση επανένωση των οικογενειών, με προτεραιότητα στους ασυνόδευτους.</w:t>
      </w:r>
    </w:p>
    <w:p w14:paraId="5E0BED59" w14:textId="77777777" w:rsidR="003003D5" w:rsidRDefault="00646F6D">
      <w:pPr>
        <w:spacing w:after="0" w:line="600" w:lineRule="auto"/>
        <w:ind w:firstLine="720"/>
        <w:jc w:val="both"/>
        <w:rPr>
          <w:rFonts w:eastAsia="Times New Roman"/>
          <w:szCs w:val="24"/>
        </w:rPr>
      </w:pPr>
      <w:r>
        <w:rPr>
          <w:rFonts w:eastAsia="Times New Roman"/>
          <w:szCs w:val="24"/>
        </w:rPr>
        <w:t>Τέλος, όσον αφορά τις διάφορες καταγγελίες για την οικονομική διαχείριση, εμείς καλούμε να διερευνηθούν όλες αυτές οι κατ</w:t>
      </w:r>
      <w:r>
        <w:rPr>
          <w:rFonts w:eastAsia="Times New Roman"/>
          <w:szCs w:val="24"/>
        </w:rPr>
        <w:t>αγγελίες, να αποδοθούν οι ευθύνες, εάν υπάρχουν κι όπου υπάρχουν. Και πρέπει να πούμε ότι είμαστε ριζικά αντίθετοι με αυτό που είπατε για τις νέες Αμυγδαλέζες</w:t>
      </w:r>
      <w:r>
        <w:rPr>
          <w:rFonts w:eastAsia="Times New Roman"/>
          <w:szCs w:val="24"/>
        </w:rPr>
        <w:t xml:space="preserve"> </w:t>
      </w:r>
      <w:r>
        <w:rPr>
          <w:rFonts w:eastAsia="Times New Roman"/>
          <w:szCs w:val="24"/>
        </w:rPr>
        <w:t>που θέλετε να κάνετε στα νησιά και στην υπόλοιπη Ελλάδα.</w:t>
      </w:r>
    </w:p>
    <w:p w14:paraId="5E0BED5A" w14:textId="77777777" w:rsidR="003003D5" w:rsidRDefault="00646F6D">
      <w:pPr>
        <w:spacing w:after="0" w:line="600" w:lineRule="auto"/>
        <w:ind w:firstLine="720"/>
        <w:jc w:val="both"/>
        <w:rPr>
          <w:rFonts w:eastAsia="Times New Roman"/>
          <w:szCs w:val="24"/>
        </w:rPr>
      </w:pPr>
      <w:r>
        <w:rPr>
          <w:rFonts w:eastAsia="Times New Roman"/>
          <w:szCs w:val="24"/>
        </w:rPr>
        <w:t>Ε, φτάνει! Τα στρατόπεδα συγκέντρωσης πρ</w:t>
      </w:r>
      <w:r>
        <w:rPr>
          <w:rFonts w:eastAsia="Times New Roman"/>
          <w:szCs w:val="24"/>
        </w:rPr>
        <w:t>έπει να τελειώσουν. Είπαμε προσωρινά ανοιχτά κέντρα φιλοξενίας και βεβαίως να προχωρήσει και να μην πάνε πίσω τα προσφυγικά δικαιώματα, εκεί που θέλουν, αν θέλετε, όλες αυτές οι δυνάμεις οι οποίες προσεγγίζουν από άλλη ρατσιστική πλευρά όλο το ζήτημα. Αυτο</w:t>
      </w:r>
      <w:r>
        <w:rPr>
          <w:rFonts w:eastAsia="Times New Roman"/>
          <w:szCs w:val="24"/>
        </w:rPr>
        <w:t>ί που τους σκοτώνουν θέλουν και ξανά πάλι εδώ να τους σκοτώσουν δεύτερη φορά, μέσα από αυτές τις μεγάλες ανατροπές στα προσφυγικά δικαιώματα.</w:t>
      </w:r>
    </w:p>
    <w:p w14:paraId="5E0BED5B" w14:textId="77777777" w:rsidR="003003D5" w:rsidRDefault="00646F6D">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κύριε Κατσώτη.</w:t>
      </w:r>
    </w:p>
    <w:p w14:paraId="5E0BED5C" w14:textId="77777777" w:rsidR="003003D5" w:rsidRDefault="00646F6D">
      <w:pPr>
        <w:spacing w:after="0" w:line="600" w:lineRule="auto"/>
        <w:ind w:firstLine="720"/>
        <w:jc w:val="both"/>
        <w:rPr>
          <w:rFonts w:eastAsia="Times New Roman"/>
          <w:szCs w:val="24"/>
        </w:rPr>
      </w:pPr>
      <w:r>
        <w:rPr>
          <w:rFonts w:eastAsia="Times New Roman"/>
          <w:szCs w:val="24"/>
        </w:rPr>
        <w:t>Ο Κοινοβουλευτικός Εκπρόσωπος από το Ποτάμι, κ. Γρη</w:t>
      </w:r>
      <w:r>
        <w:rPr>
          <w:rFonts w:eastAsia="Times New Roman"/>
          <w:szCs w:val="24"/>
        </w:rPr>
        <w:t>γόρης Ψαριανός, έχει τον λόγο.</w:t>
      </w:r>
    </w:p>
    <w:p w14:paraId="5E0BED5D" w14:textId="77777777" w:rsidR="003003D5" w:rsidRDefault="00646F6D">
      <w:pPr>
        <w:spacing w:after="0"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Ευχαριστώ πολύ, κύριε Πρόεδρε.</w:t>
      </w:r>
    </w:p>
    <w:p w14:paraId="5E0BED5E" w14:textId="77777777" w:rsidR="003003D5" w:rsidRDefault="00646F6D">
      <w:pPr>
        <w:spacing w:after="0" w:line="600" w:lineRule="auto"/>
        <w:ind w:firstLine="720"/>
        <w:jc w:val="both"/>
        <w:rPr>
          <w:rFonts w:eastAsia="Times New Roman"/>
          <w:szCs w:val="24"/>
        </w:rPr>
      </w:pPr>
      <w:r>
        <w:rPr>
          <w:rFonts w:eastAsia="Times New Roman"/>
          <w:szCs w:val="24"/>
        </w:rPr>
        <w:t>Άκουσα πολύ προσεκτικά τον Υπουργό, τον οποίο προσωπικά, παρ</w:t>
      </w:r>
      <w:r>
        <w:rPr>
          <w:rFonts w:eastAsia="Times New Roman"/>
          <w:szCs w:val="24"/>
        </w:rPr>
        <w:t xml:space="preserve">’ </w:t>
      </w:r>
      <w:r>
        <w:rPr>
          <w:rFonts w:eastAsia="Times New Roman"/>
          <w:szCs w:val="24"/>
        </w:rPr>
        <w:t>όλο που είναι Υπουργός αυτής της Κυβέρνησης, τον εκτιμώ και τον σέβομαι και πιστεύω ότι προσπαθεί να κάνει πράγμ</w:t>
      </w:r>
      <w:r>
        <w:rPr>
          <w:rFonts w:eastAsia="Times New Roman"/>
          <w:szCs w:val="24"/>
        </w:rPr>
        <w:t>ατα. Για αυτό τον άκουσα πολύ προσεκτικά και άκουσα που είπε επί λέξει ο Υπουργός, εσείς: «Ελάτε να συνεργαστούμε, να βάλουμε πλάτη, να λύσουμε αυτό το πρόβλημα, χωρίς ψέματα», είπατε, «και χωρίς αντάρτικα». Αυτό το είπατε ως εκπρόσωπος της «Κυβέρνησης Πιν</w:t>
      </w:r>
      <w:r>
        <w:rPr>
          <w:rFonts w:eastAsia="Times New Roman"/>
          <w:szCs w:val="24"/>
        </w:rPr>
        <w:t>όκιο», που μας έχει φλομώσει στο ψέμα και που επί τέσσερα-πέντε χρόνια είχε ένα συνεχές, διαρκές αντάρτικο.</w:t>
      </w:r>
    </w:p>
    <w:p w14:paraId="5E0BED5F" w14:textId="77777777" w:rsidR="003003D5" w:rsidRDefault="00646F6D">
      <w:pPr>
        <w:spacing w:after="0" w:line="600" w:lineRule="auto"/>
        <w:ind w:firstLine="720"/>
        <w:jc w:val="both"/>
        <w:rPr>
          <w:rFonts w:eastAsia="Times New Roman"/>
          <w:szCs w:val="24"/>
        </w:rPr>
      </w:pPr>
      <w:r>
        <w:rPr>
          <w:rFonts w:eastAsia="Times New Roman"/>
          <w:szCs w:val="24"/>
        </w:rPr>
        <w:t>Από τότε που έσκασε αυτή η κρίση, που από την πρώτη στιγμή λέγαμε ότι «η κρίση έφερε τα μνημόνια και όχι τα μνημόνια την κρίση», εσείς μας καταχεριά</w:t>
      </w:r>
      <w:r>
        <w:rPr>
          <w:rFonts w:eastAsia="Times New Roman"/>
          <w:szCs w:val="24"/>
        </w:rPr>
        <w:t xml:space="preserve">ζατε στα κανάλια ότι είμαστε εκπρόσωποι των δανειστών. Τα θυμάστε αυτά εσείς οι τωρινοί εκπρόσωποι των δανειστών, η Κυβέρνηση την οποία εκπροσωπείτε και στην οποία συμμετέχετε, κύριε Μουζάλα. «Η κρίση έφερε τα μνημόνια και όχι τα μνημόνια την κρίση». Τώρα </w:t>
      </w:r>
      <w:r>
        <w:rPr>
          <w:rFonts w:eastAsia="Times New Roman"/>
          <w:szCs w:val="24"/>
        </w:rPr>
        <w:t>το λένε αυτό συριζαίοι. Εκπροσωπώντας τους δανειστές; Έγιναν γερμανοτσολιάδες, δωσίλογοι, κουκουλοφόροι, Τσολάκογλου, Κουίσλινγκς;</w:t>
      </w:r>
    </w:p>
    <w:p w14:paraId="5E0BED60" w14:textId="77777777" w:rsidR="003003D5" w:rsidRDefault="00646F6D">
      <w:pPr>
        <w:spacing w:after="0" w:line="600" w:lineRule="auto"/>
        <w:ind w:firstLine="720"/>
        <w:jc w:val="both"/>
        <w:rPr>
          <w:rFonts w:eastAsia="Times New Roman"/>
          <w:szCs w:val="24"/>
        </w:rPr>
      </w:pPr>
      <w:r>
        <w:rPr>
          <w:rFonts w:eastAsia="Times New Roman"/>
          <w:szCs w:val="24"/>
        </w:rPr>
        <w:t>Για να μην το γενικεύσω πάρα πολύ και συνεχίσω σε αυτό το στυλ και σε αυτήν την ένταση, θέλω να σας πω ότι όταν εμείς, στην α</w:t>
      </w:r>
      <w:r>
        <w:rPr>
          <w:rFonts w:eastAsia="Times New Roman"/>
          <w:szCs w:val="24"/>
        </w:rPr>
        <w:t xml:space="preserve">ρχή της Κυβέρνησης ΣΥΡΙΖΑ-ΑΝΕΞΕΛ, της πρώτης φοράς αριστεροδεξιάς Κυβέρνησης, αυτής, λέγαμε ότι είναι οι μετανάστες, οι πρόσφυγες και όχι οι λαθρομετανάστες, αλλά οι παρανόμως διακινούμενοι μετανάστες, υπήρχαν πολλοί συριζαίοι που έλεγαν ότι «δεν υπάρχουν </w:t>
      </w:r>
      <w:r>
        <w:rPr>
          <w:rFonts w:eastAsia="Times New Roman"/>
          <w:szCs w:val="24"/>
        </w:rPr>
        <w:t>μετανάστες και πρόσφυγες, όλοι άνθρωποι είναι», κάτι τέτοιες εξυπνάδες, κάτι τέτοιες ιδεοληψίες. Χαίρω πολύ. Και οι νεκροί και οι ζωντανοί άνθρωποι είναι, όλοι άνθρωποι είναι, όλα τα όντα που υπάρχουν σε αυτήν τη γη είναι άνθρωποι. Αλλά είναι άλλο οι μεταν</w:t>
      </w:r>
      <w:r>
        <w:rPr>
          <w:rFonts w:eastAsia="Times New Roman"/>
          <w:szCs w:val="24"/>
        </w:rPr>
        <w:t>άστες και άλλο οι πρόσφυγες. Άλλη αντιμετώπιση ήθελε η μία κατηγορία και άλλη η άλλη και άλλη η τρίτη, δηλαδή οι παρανόμως διακινούμενοι μετανάστες. Αυτές είναι τρεις διαφορετικές κατηγορίες και θέλουν τρεις διαφορετικές αντιμετωπίσεις.</w:t>
      </w:r>
    </w:p>
    <w:p w14:paraId="5E0BED61" w14:textId="77777777" w:rsidR="003003D5" w:rsidRDefault="00646F6D">
      <w:pPr>
        <w:spacing w:after="0" w:line="600" w:lineRule="auto"/>
        <w:ind w:firstLine="720"/>
        <w:jc w:val="both"/>
        <w:rPr>
          <w:rFonts w:eastAsia="Times New Roman"/>
          <w:szCs w:val="24"/>
        </w:rPr>
      </w:pPr>
      <w:r>
        <w:rPr>
          <w:rFonts w:eastAsia="Times New Roman"/>
          <w:szCs w:val="24"/>
        </w:rPr>
        <w:t xml:space="preserve">Και υπήρχε η </w:t>
      </w:r>
      <w:r>
        <w:rPr>
          <w:rFonts w:eastAsia="Times New Roman"/>
          <w:szCs w:val="24"/>
        </w:rPr>
        <w:t>κ.</w:t>
      </w:r>
      <w:r>
        <w:rPr>
          <w:rFonts w:eastAsia="Times New Roman"/>
          <w:szCs w:val="24"/>
        </w:rPr>
        <w:t xml:space="preserve"> Τασ</w:t>
      </w:r>
      <w:r>
        <w:rPr>
          <w:rFonts w:eastAsia="Times New Roman"/>
          <w:szCs w:val="24"/>
        </w:rPr>
        <w:t>ία, η κυρία Υπουργός, που είχε ανοίξει τις αγκάλες της χώρας, και έλεγε ότι έχουμε μια μεγάλη καρδιά και ανοιχτή αγκαλιά και λιάζονταν στις πλατείες αυτοί οι «μεταναστο-προσφυγο-άνθρωποι», οι οποίοι μετά εξαφανιζόντουσαν για την Ευρώπη. Αυτά δεν τα λέω εγώ</w:t>
      </w:r>
      <w:r>
        <w:rPr>
          <w:rFonts w:eastAsia="Times New Roman"/>
          <w:szCs w:val="24"/>
        </w:rPr>
        <w:t xml:space="preserve">, τα λέει η </w:t>
      </w:r>
      <w:r>
        <w:rPr>
          <w:rFonts w:eastAsia="Times New Roman"/>
          <w:szCs w:val="24"/>
        </w:rPr>
        <w:t xml:space="preserve">κ. </w:t>
      </w:r>
      <w:r>
        <w:rPr>
          <w:rFonts w:eastAsia="Times New Roman"/>
          <w:szCs w:val="24"/>
        </w:rPr>
        <w:t>Τασία κι άλλα πολλά ενδιαφέροντα τέτοια. Εσείς λείπατε τότε. Δεν ξέρω αν ήσασταν στη χώρα. Εάν ήσασταν εδώ θα πρέπει να τα έχετε ακούσει αυτά.</w:t>
      </w:r>
    </w:p>
    <w:p w14:paraId="5E0BED62" w14:textId="77777777" w:rsidR="003003D5" w:rsidRDefault="00646F6D">
      <w:pPr>
        <w:spacing w:after="0" w:line="600" w:lineRule="auto"/>
        <w:ind w:firstLine="720"/>
        <w:jc w:val="both"/>
        <w:rPr>
          <w:rFonts w:eastAsia="Times New Roman"/>
          <w:szCs w:val="24"/>
        </w:rPr>
      </w:pPr>
      <w:r>
        <w:rPr>
          <w:rFonts w:eastAsia="Times New Roman"/>
          <w:szCs w:val="24"/>
        </w:rPr>
        <w:t>Όταν ανοίξαμε, λοιπόν, τα σύνορα και υποδεχθήκαμε με αγάπη όχι τους Σύρους πρόσφυγες, αλλά ανθρώπο</w:t>
      </w:r>
      <w:r>
        <w:rPr>
          <w:rFonts w:eastAsia="Times New Roman"/>
          <w:szCs w:val="24"/>
        </w:rPr>
        <w:t>υς από τη Μακρέμπ, από το Αλγέρι, από το Μαρόκο, από τη Μαυριτανία, από τη Νιγηρία, από τη Ζιμπάμπουε, από το Αφγανιστάν, από το Πακιστάν, οι οποίοι δεν ήταν πρόσφυγες της κρίσης της Συρίας, δώσαμε το σύνθημα ότι «Είμαστε μια ανοιχτή χώρα, ελάτε» και μάλισ</w:t>
      </w:r>
      <w:r>
        <w:rPr>
          <w:rFonts w:eastAsia="Times New Roman"/>
          <w:szCs w:val="24"/>
        </w:rPr>
        <w:t xml:space="preserve">τα απειλούσαμε την Ευρώπη. Μπροστά στην </w:t>
      </w:r>
      <w:r>
        <w:rPr>
          <w:rFonts w:eastAsia="Times New Roman"/>
          <w:szCs w:val="24"/>
        </w:rPr>
        <w:t xml:space="preserve">κ. </w:t>
      </w:r>
      <w:r>
        <w:rPr>
          <w:rFonts w:eastAsia="Times New Roman"/>
          <w:szCs w:val="24"/>
        </w:rPr>
        <w:t xml:space="preserve">Τασία, ήταν ο κ. Πάνος δίπλα, ο οποίος απειλούσε την Ευρώπη ότι θα πλημμυρίσουμε τα </w:t>
      </w:r>
      <w:r>
        <w:rPr>
          <w:rFonts w:eastAsia="Times New Roman"/>
          <w:szCs w:val="24"/>
        </w:rPr>
        <w:t>«</w:t>
      </w:r>
      <w:r>
        <w:rPr>
          <w:rFonts w:eastAsia="Times New Roman"/>
          <w:szCs w:val="24"/>
        </w:rPr>
        <w:t>Βερολίνα» και τις Βρυξέλλες με λαθρομετανάστες, ότι εάν δεν είσαστε εντάξει, θα ανοίξουμε τις πόρτες και θα σας τους ξεφορτώσουμ</w:t>
      </w:r>
      <w:r>
        <w:rPr>
          <w:rFonts w:eastAsia="Times New Roman"/>
          <w:szCs w:val="24"/>
        </w:rPr>
        <w:t>ε εκεί. Ο κ. Πάνος Καμμένος τα έλεγε αυτά, της αριστερής Κυβέρνησης. Ο Υπουργός Εθνικής Άμυνας της αριστερής Κυβέρνησης!</w:t>
      </w:r>
    </w:p>
    <w:p w14:paraId="5E0BED63" w14:textId="77777777" w:rsidR="003003D5" w:rsidRDefault="00646F6D">
      <w:pPr>
        <w:spacing w:after="0" w:line="600" w:lineRule="auto"/>
        <w:ind w:firstLine="720"/>
        <w:jc w:val="both"/>
        <w:rPr>
          <w:rFonts w:eastAsia="Times New Roman"/>
          <w:szCs w:val="24"/>
        </w:rPr>
      </w:pPr>
      <w:r>
        <w:rPr>
          <w:rFonts w:eastAsia="Times New Roman"/>
          <w:szCs w:val="24"/>
        </w:rPr>
        <w:t xml:space="preserve">Σήμερα είχαμε άλλο ένα επεισόδιο, ένα θλιβερό επεισόδιο πάλι στη Μόρια, στη Λέσβο, άλλη μια εξέγερση με εμπρησμούς, με φωτιές, με </w:t>
      </w:r>
      <w:r>
        <w:rPr>
          <w:rFonts w:eastAsia="Times New Roman"/>
          <w:szCs w:val="24"/>
        </w:rPr>
        <w:t>συλλήψεις και προσαγωγές. Ήταν η πολλοστή φορά που έγινε και όχι μόνο στη Λέσβο, ή στη Λέσβο ή στη Μυτιλήνη, δεν θυμάμαι, σε κάποιο από αυτά τα νησιά. Αυτό ήταν αστείο.</w:t>
      </w:r>
    </w:p>
    <w:p w14:paraId="5E0BED64" w14:textId="77777777" w:rsidR="003003D5" w:rsidRDefault="00646F6D">
      <w:pPr>
        <w:spacing w:after="0"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Ωραίο αστείο.</w:t>
      </w:r>
    </w:p>
    <w:p w14:paraId="5E0BED65" w14:textId="77777777" w:rsidR="003003D5" w:rsidRDefault="00646F6D">
      <w:pPr>
        <w:spacing w:after="0"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Καλό αστείο; Επιτυχημένο; Όπως και η στροφή </w:t>
      </w:r>
      <w:r>
        <w:rPr>
          <w:rFonts w:eastAsia="Times New Roman"/>
          <w:szCs w:val="24"/>
        </w:rPr>
        <w:t xml:space="preserve">τριακοσίων εξήντα </w:t>
      </w:r>
      <w:r>
        <w:rPr>
          <w:rFonts w:eastAsia="Times New Roman"/>
          <w:szCs w:val="24"/>
        </w:rPr>
        <w:t>μοιρών, που έλεγε ο Πρωθυπουργός.</w:t>
      </w:r>
    </w:p>
    <w:p w14:paraId="5E0BED66" w14:textId="77777777" w:rsidR="003003D5" w:rsidRDefault="00646F6D">
      <w:pPr>
        <w:spacing w:after="0" w:line="600" w:lineRule="auto"/>
        <w:ind w:firstLine="720"/>
        <w:jc w:val="both"/>
        <w:rPr>
          <w:rFonts w:eastAsia="Times New Roman"/>
          <w:szCs w:val="24"/>
        </w:rPr>
      </w:pPr>
      <w:r>
        <w:rPr>
          <w:rFonts w:eastAsia="Times New Roman"/>
          <w:b/>
          <w:szCs w:val="24"/>
        </w:rPr>
        <w:t>ΑΝΔΡΕΑΣ ΜΙΧΑΗΛΙΔΗΣ:</w:t>
      </w:r>
      <w:r>
        <w:rPr>
          <w:rFonts w:eastAsia="Times New Roman"/>
          <w:szCs w:val="24"/>
        </w:rPr>
        <w:t xml:space="preserve"> Κάντε άλλη μία!</w:t>
      </w:r>
    </w:p>
    <w:p w14:paraId="5E0BED67" w14:textId="77777777" w:rsidR="003003D5" w:rsidRDefault="00646F6D">
      <w:pPr>
        <w:spacing w:after="0" w:line="600" w:lineRule="auto"/>
        <w:ind w:firstLine="720"/>
        <w:jc w:val="both"/>
        <w:rPr>
          <w:rFonts w:eastAsia="Times New Roman"/>
          <w:szCs w:val="24"/>
        </w:rPr>
      </w:pPr>
      <w:r>
        <w:rPr>
          <w:rFonts w:eastAsia="Times New Roman"/>
          <w:b/>
          <w:szCs w:val="24"/>
        </w:rPr>
        <w:t xml:space="preserve">ΓΕΩΡΓΙΟΣ ΨΥΧΟΓΙΟΣ: </w:t>
      </w:r>
      <w:r>
        <w:rPr>
          <w:rFonts w:eastAsia="Times New Roman"/>
          <w:szCs w:val="24"/>
        </w:rPr>
        <w:t>Και από την άλλη μεριά!</w:t>
      </w:r>
    </w:p>
    <w:p w14:paraId="5E0BED68" w14:textId="77777777" w:rsidR="003003D5" w:rsidRDefault="00646F6D">
      <w:pPr>
        <w:spacing w:after="0"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Ο Πρωθυπουργός το έλεγε αυτό. Απόφοιτος Πολυτεχνείου. Ο Πρωθ</w:t>
      </w:r>
      <w:r>
        <w:rPr>
          <w:rFonts w:eastAsia="Times New Roman"/>
          <w:szCs w:val="24"/>
        </w:rPr>
        <w:t xml:space="preserve">υπουργός έλεγε «Μην περιμένετε από εμένα να κάνω στροφή </w:t>
      </w:r>
      <w:r>
        <w:rPr>
          <w:rFonts w:eastAsia="Times New Roman"/>
          <w:szCs w:val="24"/>
        </w:rPr>
        <w:t xml:space="preserve">τριακοσίων εξήντα </w:t>
      </w:r>
      <w:r>
        <w:rPr>
          <w:rFonts w:eastAsia="Times New Roman"/>
          <w:szCs w:val="24"/>
        </w:rPr>
        <w:t xml:space="preserve">μοιρών». Έχει, όμως, κάνει στροφή και </w:t>
      </w:r>
      <w:r>
        <w:rPr>
          <w:rFonts w:eastAsia="Times New Roman"/>
          <w:szCs w:val="24"/>
        </w:rPr>
        <w:t xml:space="preserve">ενενήντα  </w:t>
      </w:r>
      <w:r>
        <w:rPr>
          <w:rFonts w:eastAsia="Times New Roman"/>
          <w:szCs w:val="24"/>
        </w:rPr>
        <w:t xml:space="preserve">και </w:t>
      </w:r>
      <w:r>
        <w:rPr>
          <w:rFonts w:eastAsia="Times New Roman"/>
          <w:szCs w:val="24"/>
        </w:rPr>
        <w:t xml:space="preserve">εκατόν ογδόντα </w:t>
      </w:r>
      <w:r>
        <w:rPr>
          <w:rFonts w:eastAsia="Times New Roman"/>
          <w:szCs w:val="24"/>
        </w:rPr>
        <w:t xml:space="preserve">και </w:t>
      </w:r>
      <w:r>
        <w:rPr>
          <w:rFonts w:eastAsia="Times New Roman"/>
          <w:szCs w:val="24"/>
        </w:rPr>
        <w:t xml:space="preserve">τριακοσίων εξήντα </w:t>
      </w:r>
      <w:r>
        <w:rPr>
          <w:rFonts w:eastAsia="Times New Roman"/>
          <w:szCs w:val="24"/>
        </w:rPr>
        <w:t xml:space="preserve">και </w:t>
      </w:r>
      <w:r>
        <w:rPr>
          <w:rFonts w:eastAsia="Times New Roman"/>
          <w:szCs w:val="24"/>
        </w:rPr>
        <w:t xml:space="preserve">επτακοσίων είκοσι </w:t>
      </w:r>
      <w:r>
        <w:rPr>
          <w:rFonts w:eastAsia="Times New Roman"/>
          <w:szCs w:val="24"/>
        </w:rPr>
        <w:t>μοιρών.</w:t>
      </w:r>
    </w:p>
    <w:p w14:paraId="5E0BED69" w14:textId="77777777" w:rsidR="003003D5" w:rsidRDefault="00646F6D">
      <w:pPr>
        <w:spacing w:after="0" w:line="600" w:lineRule="auto"/>
        <w:ind w:firstLine="720"/>
        <w:jc w:val="both"/>
        <w:rPr>
          <w:rFonts w:eastAsia="Times New Roman"/>
          <w:szCs w:val="24"/>
        </w:rPr>
      </w:pPr>
      <w:r>
        <w:rPr>
          <w:rFonts w:eastAsia="Times New Roman"/>
          <w:szCs w:val="24"/>
        </w:rPr>
        <w:t>Θέλω να πω ότι η Κυβέρνηση αυτή και την πρώτη και τη δεύτερη φο</w:t>
      </w:r>
      <w:r>
        <w:rPr>
          <w:rFonts w:eastAsia="Times New Roman"/>
          <w:szCs w:val="24"/>
        </w:rPr>
        <w:t>ρά, η Κυβέρνηση ΣΥΡΙΖΑ-ΑΝΕΞΕΛ, η αριστερή, έχει αποτύχει παταγωδώς στη διαχείριση αυτής της κρίσης, την οποία σε ένα μεγάλο βαθμό προκάλεσε, την οποία σε ένα μεγάλο βαθμό αρνήθηκε από την αρχή να αντιμετωπίσει. Έκλεισε την Αμυγδαλέζα ως σύγχρονο Νταχάου, γ</w:t>
      </w:r>
      <w:r>
        <w:rPr>
          <w:rFonts w:eastAsia="Times New Roman"/>
          <w:szCs w:val="24"/>
        </w:rPr>
        <w:t xml:space="preserve">ιατί ήταν πολύ απάνθρωπες οι συνθήκες. Τώρα την ανοίξαμε ξανά την Αμυγδαλέζα –και είναι «Μουζάλας </w:t>
      </w:r>
      <w:r>
        <w:rPr>
          <w:rFonts w:eastAsia="Times New Roman"/>
          <w:szCs w:val="24"/>
          <w:lang w:val="en-US"/>
        </w:rPr>
        <w:t>Resort</w:t>
      </w:r>
      <w:r>
        <w:rPr>
          <w:rFonts w:eastAsia="Times New Roman"/>
          <w:szCs w:val="24"/>
        </w:rPr>
        <w:t xml:space="preserve">» ή «ΣΥΡΙΖΑ-ΑΝΕΞΕΛ </w:t>
      </w:r>
      <w:r>
        <w:rPr>
          <w:rFonts w:eastAsia="Times New Roman"/>
          <w:szCs w:val="24"/>
          <w:lang w:val="en-US"/>
        </w:rPr>
        <w:t>Resort</w:t>
      </w:r>
      <w:r>
        <w:rPr>
          <w:rFonts w:eastAsia="Times New Roman"/>
          <w:szCs w:val="24"/>
        </w:rPr>
        <w:t xml:space="preserve">»;- και άλλες είκοσι, τριάντα που ανοίξαμε και που θα έπρεπε να έχουμε ανοίξει και ως κέντρα μετακίνησης και για να αποδώσουμε </w:t>
      </w:r>
      <w:r>
        <w:rPr>
          <w:rFonts w:eastAsia="Times New Roman"/>
          <w:szCs w:val="24"/>
        </w:rPr>
        <w:t>άσυλο σε αυτούς που δικαιούνται άσυλο και να διευκολύνουμε αυτούς που θέλουν να πάνε αλλού και να γυρίσουμε, να επαναπροωθήσουμε προς τα πίσω αυτούς που δεν έχουν κανένα τέτοιο δικαιολογητικό, για να απαιτήσουν άσυλο ή μετεγκατάσταση σε άλλη χώρα.</w:t>
      </w:r>
    </w:p>
    <w:p w14:paraId="5E0BED6A" w14:textId="77777777" w:rsidR="003003D5" w:rsidRDefault="00646F6D">
      <w:pPr>
        <w:spacing w:after="0" w:line="600" w:lineRule="auto"/>
        <w:ind w:firstLine="720"/>
        <w:jc w:val="both"/>
        <w:rPr>
          <w:rFonts w:eastAsia="Times New Roman"/>
          <w:szCs w:val="24"/>
        </w:rPr>
      </w:pPr>
      <w:r>
        <w:rPr>
          <w:rFonts w:eastAsia="Times New Roman"/>
          <w:szCs w:val="24"/>
        </w:rPr>
        <w:t>Στις πρό</w:t>
      </w:r>
      <w:r>
        <w:rPr>
          <w:rFonts w:eastAsia="Times New Roman"/>
          <w:szCs w:val="24"/>
        </w:rPr>
        <w:t xml:space="preserve">σφατες δηλώσεις, οι μεταναστευτικές εισροές έχουν αυξηθεί 750% σε σχέση με το 2014 και το 2015. </w:t>
      </w:r>
    </w:p>
    <w:p w14:paraId="5E0BED6B" w14:textId="77777777" w:rsidR="003003D5" w:rsidRDefault="00646F6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E0BED6C" w14:textId="77777777" w:rsidR="003003D5" w:rsidRDefault="00646F6D">
      <w:pPr>
        <w:spacing w:after="0" w:line="600" w:lineRule="auto"/>
        <w:ind w:firstLine="720"/>
        <w:jc w:val="both"/>
        <w:rPr>
          <w:rFonts w:eastAsia="Times New Roman"/>
          <w:szCs w:val="24"/>
        </w:rPr>
      </w:pPr>
      <w:r>
        <w:rPr>
          <w:rFonts w:eastAsia="Times New Roman"/>
          <w:szCs w:val="24"/>
        </w:rPr>
        <w:t>Κύριε Πρόεδρε, θα πάρω κι από τη δευτερολογία μου χρόνο.</w:t>
      </w:r>
    </w:p>
    <w:p w14:paraId="5E0BED6D" w14:textId="77777777" w:rsidR="003003D5" w:rsidRDefault="00646F6D">
      <w:pPr>
        <w:spacing w:after="0" w:line="600" w:lineRule="auto"/>
        <w:ind w:firstLine="720"/>
        <w:jc w:val="both"/>
        <w:rPr>
          <w:rFonts w:eastAsia="Times New Roman"/>
          <w:szCs w:val="24"/>
        </w:rPr>
      </w:pPr>
      <w:r>
        <w:rPr>
          <w:rFonts w:eastAsia="Times New Roman"/>
          <w:b/>
          <w:szCs w:val="24"/>
        </w:rPr>
        <w:t>ΠΡΟΕΔΡΕΥΩΝ (Αναστά</w:t>
      </w:r>
      <w:r>
        <w:rPr>
          <w:rFonts w:eastAsia="Times New Roman"/>
          <w:b/>
          <w:szCs w:val="24"/>
        </w:rPr>
        <w:t>σιος Κουράκης):</w:t>
      </w:r>
      <w:r>
        <w:rPr>
          <w:rFonts w:eastAsia="Times New Roman"/>
          <w:szCs w:val="24"/>
        </w:rPr>
        <w:t xml:space="preserve"> Δεν υπάρχει δευτερολογία στους </w:t>
      </w:r>
      <w:r>
        <w:rPr>
          <w:rFonts w:eastAsia="Times New Roman"/>
          <w:szCs w:val="24"/>
        </w:rPr>
        <w:t>κοινοβουλευτικούς</w:t>
      </w:r>
      <w:r>
        <w:rPr>
          <w:rFonts w:eastAsia="Times New Roman"/>
          <w:szCs w:val="24"/>
        </w:rPr>
        <w:t>. Θα έχετε, όμως, μια ανοχή όπως δείξαμε στους υπόλοιπους ομιλητές. Συνεχίστε.</w:t>
      </w:r>
    </w:p>
    <w:p w14:paraId="5E0BED6E" w14:textId="77777777" w:rsidR="003003D5" w:rsidRDefault="00646F6D">
      <w:pPr>
        <w:spacing w:after="0" w:line="600" w:lineRule="auto"/>
        <w:ind w:firstLine="720"/>
        <w:jc w:val="both"/>
        <w:rPr>
          <w:rFonts w:eastAsia="Times New Roman"/>
          <w:szCs w:val="24"/>
        </w:rPr>
      </w:pPr>
      <w:r>
        <w:rPr>
          <w:rFonts w:eastAsia="Times New Roman"/>
          <w:b/>
          <w:szCs w:val="24"/>
        </w:rPr>
        <w:t xml:space="preserve">ΓΡΗΓΟΡΙΟΣ ΨΑΡΙΑΝΟΣ: </w:t>
      </w:r>
      <w:r>
        <w:rPr>
          <w:rFonts w:eastAsia="Times New Roman"/>
          <w:szCs w:val="24"/>
        </w:rPr>
        <w:t>Ένα λεπτό, κύριε Πρόεδρε.</w:t>
      </w:r>
    </w:p>
    <w:p w14:paraId="5E0BED6F" w14:textId="77777777" w:rsidR="003003D5" w:rsidRDefault="00646F6D">
      <w:pPr>
        <w:spacing w:after="0" w:line="600" w:lineRule="auto"/>
        <w:ind w:firstLine="720"/>
        <w:jc w:val="both"/>
        <w:rPr>
          <w:rFonts w:eastAsia="Times New Roman"/>
          <w:szCs w:val="24"/>
        </w:rPr>
      </w:pPr>
      <w:r>
        <w:rPr>
          <w:rFonts w:eastAsia="Times New Roman"/>
          <w:szCs w:val="24"/>
        </w:rPr>
        <w:t>Ακούσαμε λοιπόν τις πρόσφατες δηλώσεις του Αναπληρωτή Υπουργού Μετα</w:t>
      </w:r>
      <w:r>
        <w:rPr>
          <w:rFonts w:eastAsia="Times New Roman"/>
          <w:szCs w:val="24"/>
        </w:rPr>
        <w:t>ναστευτικής Πολιτικής πως αν καταπέσει η συμφωνία Ευρωπαϊκής Ένωσης-Τουρκίας θα περάσουμε πολύ δύσκολες στιγμές. Ζητάει τώρα από όλα τα κόμματα να πιέσουν τους Ευρωπαίους εταίρους και τα αδελφά τους κόμματα στην Ευρώπη ο καθένας, να βάλουν πλάτη για να κρα</w:t>
      </w:r>
      <w:r>
        <w:rPr>
          <w:rFonts w:eastAsia="Times New Roman"/>
          <w:szCs w:val="24"/>
        </w:rPr>
        <w:t xml:space="preserve">τηθεί η συμφωνία αυτή με νύχια και με δόντια. Σωστό. </w:t>
      </w:r>
    </w:p>
    <w:p w14:paraId="5E0BED70" w14:textId="77777777" w:rsidR="003003D5" w:rsidRDefault="00646F6D">
      <w:pPr>
        <w:spacing w:after="0" w:line="600" w:lineRule="auto"/>
        <w:ind w:firstLine="720"/>
        <w:jc w:val="both"/>
        <w:rPr>
          <w:rFonts w:eastAsia="Times New Roman"/>
          <w:szCs w:val="24"/>
        </w:rPr>
      </w:pPr>
      <w:r>
        <w:rPr>
          <w:rFonts w:eastAsia="Times New Roman"/>
          <w:szCs w:val="24"/>
        </w:rPr>
        <w:t xml:space="preserve">Ακούσαμε τις καταγγελίες της Βουλευτού του ΣΥΡΙΖΑ της κ. Σταμπουλή ότι μέλος του κόμματος όχι μόνο πήρε έργο σίτισης προσφύγων, ύψους 750 χιλιάδων ευρώ, αλλά θα ελέγχεται από την κόρη του αυτό το έργο. </w:t>
      </w:r>
      <w:r>
        <w:rPr>
          <w:rFonts w:eastAsia="Times New Roman"/>
          <w:szCs w:val="24"/>
        </w:rPr>
        <w:t xml:space="preserve">Ακούσαμε και αιχμές για σπατάλες στο προσφυγικό από τον Οδυσσέα Βουδούρη. </w:t>
      </w:r>
    </w:p>
    <w:p w14:paraId="5E0BED71" w14:textId="77777777" w:rsidR="003003D5" w:rsidRDefault="00646F6D">
      <w:pPr>
        <w:spacing w:after="0" w:line="600" w:lineRule="auto"/>
        <w:ind w:firstLine="720"/>
        <w:jc w:val="both"/>
        <w:rPr>
          <w:rFonts w:eastAsia="Times New Roman"/>
          <w:szCs w:val="24"/>
        </w:rPr>
      </w:pPr>
      <w:r>
        <w:rPr>
          <w:rFonts w:eastAsia="Times New Roman"/>
          <w:szCs w:val="24"/>
        </w:rPr>
        <w:t>Εγώ θέλω να επαναφέρω το ερώτημα: Με το κόστος ζωής στη Νορβηγία και με το κόστος ζωής στην Ελλάδα, η διαφορά από 12 χιλιάδες εκεί, με 15,5 έως 18 χιλιάδες εδώ, όπως είπε ο κ. Βουδο</w:t>
      </w:r>
      <w:r>
        <w:rPr>
          <w:rFonts w:eastAsia="Times New Roman"/>
          <w:szCs w:val="24"/>
        </w:rPr>
        <w:t xml:space="preserve">ύρης στο ραδιόφωνο, ποια είναι; Ποιο είναι το κόστος κατά άτομο εδώ; Πρέπει ο Υπουργός να απαντήσει. Πόσο στοιχίζει κατά άτομο στην Ελλάδα ένας πρόσφυγας ή ένας μετανάστης, σε σχέση με τις 12 χιλιάδες της Νορβηγίας; Η Νορβηγία, νομίζω, ότι δεν παίρνει και </w:t>
      </w:r>
      <w:r>
        <w:rPr>
          <w:rFonts w:eastAsia="Times New Roman"/>
          <w:szCs w:val="24"/>
        </w:rPr>
        <w:t>πολλά λεφτά από την Ευρωπαϊκή Ένωση για να διευθετήσει τέτοια ζητήματα. Εμείς παίρνουμε πολλά λεφτά, τα οποία τα διαχειρίζονται κάποιες ΜΚΟ και κάποιοι «ημέτεροι».</w:t>
      </w:r>
    </w:p>
    <w:p w14:paraId="5E0BED72" w14:textId="77777777" w:rsidR="003003D5" w:rsidRDefault="00646F6D">
      <w:pPr>
        <w:spacing w:after="0" w:line="600" w:lineRule="auto"/>
        <w:ind w:firstLine="720"/>
        <w:jc w:val="both"/>
        <w:rPr>
          <w:rFonts w:eastAsia="Times New Roman"/>
          <w:szCs w:val="24"/>
        </w:rPr>
      </w:pPr>
      <w:r>
        <w:rPr>
          <w:rFonts w:eastAsia="Times New Roman"/>
          <w:szCs w:val="24"/>
        </w:rPr>
        <w:t xml:space="preserve"> Νομίζω ότι κάνουν μεγάλο αλισβερίσι και γίνεται μεγάλο νταλαβέρι με το προσφυγικό, το οποίο</w:t>
      </w:r>
      <w:r>
        <w:rPr>
          <w:rFonts w:eastAsia="Times New Roman"/>
          <w:szCs w:val="24"/>
        </w:rPr>
        <w:t xml:space="preserve"> η Κυβέρνηση το χρησιμοποιεί και ως μοχλό πίεσης προς την Ευρώπη και ως σύστημα «να τακτοποιήσουμε διάφορα πελατάκια». Δεν θέλω να πω τώρα ονόματα και διευθύνσεις, τι γίνεται στα νησιά, τι γινόταν στην Ειδομένη, τι γινόταν στην Ηγουμενίτσα, πόσοι δικηγόροι</w:t>
      </w:r>
      <w:r>
        <w:rPr>
          <w:rFonts w:eastAsia="Times New Roman"/>
          <w:szCs w:val="24"/>
        </w:rPr>
        <w:t xml:space="preserve"> και ποιανού κόμματος μέλη ήταν αυτοί, οι οποίοι υπερασπίζονταν τα ανθρώπινα δικαιώματα αυτών των ανθρώπων και έλεγαν για την ελεύθερη διακίνηση των ανθρώπων κ.λπ.</w:t>
      </w:r>
      <w:r>
        <w:rPr>
          <w:rFonts w:eastAsia="Times New Roman"/>
          <w:szCs w:val="24"/>
        </w:rPr>
        <w:t>.</w:t>
      </w:r>
    </w:p>
    <w:p w14:paraId="5E0BED7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Αυτά τα πράγματα τα έχουμε ακούσει δεκάδες φορές και με αυτές τις ανόητες και ηλίθιες πολιτ</w:t>
      </w:r>
      <w:r>
        <w:rPr>
          <w:rFonts w:eastAsia="Times New Roman" w:cs="Times New Roman"/>
          <w:szCs w:val="24"/>
        </w:rPr>
        <w:t>ικές, τις ατελέσφορες και τις απολύτως αναποτελεσματικές –όχι τις δικές σας, κυρίως τις προηγούμενες. Αλλά και οι δικές σας τώρα δεν είναι και οι καλύτερες. Μας είπατε εδώ «κουτσά στραβά». Το δέχομαι. Αλλά αυτές οι φασιστικές αθλιότητες ρατσιστών και εγκλη</w:t>
      </w:r>
      <w:r>
        <w:rPr>
          <w:rFonts w:eastAsia="Times New Roman" w:cs="Times New Roman"/>
          <w:szCs w:val="24"/>
        </w:rPr>
        <w:t>ματιών και παραφρόνων δυναμώνουν</w:t>
      </w:r>
      <w:r>
        <w:rPr>
          <w:rFonts w:eastAsia="Times New Roman" w:cs="Times New Roman"/>
          <w:szCs w:val="24"/>
        </w:rPr>
        <w:t>,</w:t>
      </w:r>
      <w:r>
        <w:rPr>
          <w:rFonts w:eastAsia="Times New Roman" w:cs="Times New Roman"/>
          <w:szCs w:val="24"/>
        </w:rPr>
        <w:t xml:space="preserve"> που εντείνονται και ακούγονται μέσα στη Βουλή –και ντρέπομαι που τα ακούω- από τέτοιες πολιτικές, ανόητες, ατελέσφορες και ιδεοληπτικές προκαλούνται, ότι είναι όλοι άνθρωποι. Δηλαδή και οι ισοβίτες από το Μαρόκο που έχουν </w:t>
      </w:r>
      <w:r>
        <w:rPr>
          <w:rFonts w:eastAsia="Times New Roman" w:cs="Times New Roman"/>
          <w:szCs w:val="24"/>
        </w:rPr>
        <w:t xml:space="preserve">πέντε φόνους ο καθένας και είναι εδώ πέρα ανάμεσά </w:t>
      </w:r>
      <w:r>
        <w:rPr>
          <w:rFonts w:eastAsia="Times New Roman" w:cs="Times New Roman"/>
          <w:szCs w:val="24"/>
        </w:rPr>
        <w:t xml:space="preserve">μας </w:t>
      </w:r>
      <w:r>
        <w:rPr>
          <w:rFonts w:eastAsia="Times New Roman" w:cs="Times New Roman"/>
          <w:szCs w:val="24"/>
        </w:rPr>
        <w:t xml:space="preserve">είναι και αυτοί άνθρωποι. </w:t>
      </w:r>
    </w:p>
    <w:p w14:paraId="5E0BED74"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σας παρακαλώ, κύριε Ψαριανέ. Έχετε υπερβεί τον χρόνο κατά πολύ. </w:t>
      </w:r>
    </w:p>
    <w:p w14:paraId="5E0BED75"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Θα ήθελα να πω πάρα πολ</w:t>
      </w:r>
      <w:r>
        <w:rPr>
          <w:rFonts w:eastAsia="Times New Roman" w:cs="Times New Roman"/>
          <w:szCs w:val="24"/>
        </w:rPr>
        <w:t>λά</w:t>
      </w:r>
      <w:r>
        <w:rPr>
          <w:rFonts w:eastAsia="Times New Roman" w:cs="Times New Roman"/>
          <w:szCs w:val="24"/>
        </w:rPr>
        <w:t xml:space="preserve"> περισσότερα πράγματα και με πολύ περισσότερα στοιχεία και να δώσω και νούμερα συγκεκριμένα για πράγματα που συμβαίνουν στη Χίο, στη Λέσβο, στην Κω, στη Λέρο και για τον τουρισμό του καλοκαιριού. Τα αντίσκηνα στον Πλάτανο, στην Κω, στη Σάμο, στο Πυθαγόρειο</w:t>
      </w:r>
      <w:r>
        <w:rPr>
          <w:rFonts w:eastAsia="Times New Roman" w:cs="Times New Roman"/>
          <w:szCs w:val="24"/>
        </w:rPr>
        <w:t xml:space="preserve"> και στο Βαθύ και παντού ήταν το χάος. Για να μην πω για άλλα πράγματα που γίνονταν στη Λέσβο</w:t>
      </w:r>
      <w:r>
        <w:rPr>
          <w:rFonts w:eastAsia="Times New Roman" w:cs="Times New Roman"/>
          <w:szCs w:val="24"/>
        </w:rPr>
        <w:t>,</w:t>
      </w:r>
      <w:r>
        <w:rPr>
          <w:rFonts w:eastAsia="Times New Roman" w:cs="Times New Roman"/>
          <w:szCs w:val="24"/>
        </w:rPr>
        <w:t xml:space="preserve"> που και πέρσι και πρόπερσι το καλοκαίρι ήμουν εκεί και γινόταν το νταλαβέρι με τις εξωλέμβιες και με τα φουσκωτά. Άλλα μεγάλα νταλαβέρια αυτά! </w:t>
      </w:r>
    </w:p>
    <w:p w14:paraId="5E0BED76"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Νομίζω ότι πραγμα</w:t>
      </w:r>
      <w:r>
        <w:rPr>
          <w:rFonts w:eastAsia="Times New Roman" w:cs="Times New Roman"/>
          <w:szCs w:val="24"/>
        </w:rPr>
        <w:t>τικά είναι εθνικό θέμα και νομίζω ότι πραγματικά πρέπει όλοι μαζί να κάνουμε</w:t>
      </w:r>
      <w:r>
        <w:rPr>
          <w:rFonts w:eastAsia="Times New Roman" w:cs="Times New Roman"/>
          <w:szCs w:val="24"/>
        </w:rPr>
        <w:t xml:space="preserve"> πράγματα</w:t>
      </w:r>
      <w:r>
        <w:rPr>
          <w:rFonts w:eastAsia="Times New Roman" w:cs="Times New Roman"/>
          <w:szCs w:val="24"/>
        </w:rPr>
        <w:t>. Αλλά όλοι μαζί! Πρέπει να θυμηθείτε ότι το «ή αυτοί ή εμείς» εσείς το λέγατε. «Αποφάσισαν χωρίς εμάς, προχωράμε χωρίς αυτούς» εσείς το λέγατε. «Αυτοί είναι πουλητάρια, τ</w:t>
      </w:r>
      <w:r>
        <w:rPr>
          <w:rFonts w:eastAsia="Times New Roman" w:cs="Times New Roman"/>
          <w:szCs w:val="24"/>
        </w:rPr>
        <w:t>ομάρια και ξεπουλημένοι δωσίλογοι», εσείς το λέγατε. Άντε, πάμε τώρα όλοι μαζί!</w:t>
      </w:r>
    </w:p>
    <w:p w14:paraId="5E0BED77" w14:textId="77777777" w:rsidR="003003D5" w:rsidRDefault="00646F6D">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0BED78"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με τον κ. Βασίλειο Κόκκαλη, Βουλευτή Λάρισας και Κοινοβουλευτικό Εκπρόσωπο τω</w:t>
      </w:r>
      <w:r>
        <w:rPr>
          <w:rFonts w:eastAsia="Times New Roman" w:cs="Times New Roman"/>
          <w:szCs w:val="24"/>
        </w:rPr>
        <w:t xml:space="preserve">ν Ανεξαρτήτων Ελλήνων. </w:t>
      </w:r>
    </w:p>
    <w:p w14:paraId="5E0BED79"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Ευχαριστώ, κύριε Πρόεδρε. </w:t>
      </w:r>
    </w:p>
    <w:p w14:paraId="5E0BED7A"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δόξα τω Θεώ</w:t>
      </w:r>
      <w:r>
        <w:rPr>
          <w:rFonts w:eastAsia="Times New Roman" w:cs="Times New Roman"/>
          <w:szCs w:val="24"/>
        </w:rPr>
        <w:t>,</w:t>
      </w:r>
      <w:r>
        <w:rPr>
          <w:rFonts w:eastAsia="Times New Roman" w:cs="Times New Roman"/>
          <w:szCs w:val="24"/>
        </w:rPr>
        <w:t xml:space="preserve"> υπάρχουν πάρα πολλά θέματα</w:t>
      </w:r>
      <w:r>
        <w:rPr>
          <w:rFonts w:eastAsia="Times New Roman" w:cs="Times New Roman"/>
          <w:szCs w:val="24"/>
        </w:rPr>
        <w:t>,</w:t>
      </w:r>
      <w:r>
        <w:rPr>
          <w:rFonts w:eastAsia="Times New Roman" w:cs="Times New Roman"/>
          <w:szCs w:val="24"/>
        </w:rPr>
        <w:t xml:space="preserve"> για τα οποία μπορούμε να αντιδικούμε, να μαλώνουμε, να χρησιμοποιούμε βαριές εκφράσεις σε αυτήν την Αίθουσα. Νομίζ</w:t>
      </w:r>
      <w:r>
        <w:rPr>
          <w:rFonts w:eastAsia="Times New Roman" w:cs="Times New Roman"/>
          <w:szCs w:val="24"/>
        </w:rPr>
        <w:t>ω ότι το προσφυγικό</w:t>
      </w:r>
      <w:r>
        <w:rPr>
          <w:rFonts w:eastAsia="Times New Roman" w:cs="Times New Roman"/>
          <w:szCs w:val="24"/>
        </w:rPr>
        <w:t>,</w:t>
      </w:r>
      <w:r>
        <w:rPr>
          <w:rFonts w:eastAsia="Times New Roman" w:cs="Times New Roman"/>
          <w:szCs w:val="24"/>
        </w:rPr>
        <w:t xml:space="preserve"> αλλά και το μεταναστευτικό δεν είναι ένα θέμα, το οποίο χρήζει και αξίζει τέτοιας αντιμετώπισης. Είναι ένα θέμα εθνικό. </w:t>
      </w:r>
    </w:p>
    <w:p w14:paraId="5E0BED7B"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Δυστυχώς, με την επίκαιρη ερώτηση της Νέας Δημοκρατίας συμβαίνει το αντίθετο. Δεν το αντιλαμβάνεται, δεν το εκλαμβάνει ως εθνικό θέμα. Άκουσα χαρακτηριστικά να αναφέρει ο κ. Κουμουτσάκος ότι δεν κάνουμε αντιπολίτευση για την αντιπολίτευση. </w:t>
      </w:r>
    </w:p>
    <w:p w14:paraId="5E0BED7C"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Όμως, ας πάρουμ</w:t>
      </w:r>
      <w:r>
        <w:rPr>
          <w:rFonts w:eastAsia="Times New Roman" w:cs="Times New Roman"/>
          <w:szCs w:val="24"/>
        </w:rPr>
        <w:t>ε τα πράγματα από την αρχή. Αυτήν τη στιγμή η Κυβέρνηση διαχειρίζεται ένα πολύ δύσκολο θέμα, ένα πρωτόγνωρο θέμα. Κανείς δεν αμφισβητεί τη δύσκολη πραγματικότητα για κάποια συγκεκριμένα νησιά. Κανείς! Γιατί πρέπει επιτέλους να σοβαρευτούμε σε αυτήν την Αίθ</w:t>
      </w:r>
      <w:r>
        <w:rPr>
          <w:rFonts w:eastAsia="Times New Roman" w:cs="Times New Roman"/>
          <w:szCs w:val="24"/>
        </w:rPr>
        <w:t>ουσα και να μην λέμε αηδίες. Κανείς δεν το αμφισβητεί. Κανείς δεν αμφισβητεί ότι στους χιλιάδες θα υπάρξει και μια καταγγελία</w:t>
      </w:r>
      <w:r>
        <w:rPr>
          <w:rFonts w:eastAsia="Times New Roman" w:cs="Times New Roman"/>
          <w:szCs w:val="24"/>
        </w:rPr>
        <w:t>,</w:t>
      </w:r>
      <w:r>
        <w:rPr>
          <w:rFonts w:eastAsia="Times New Roman" w:cs="Times New Roman"/>
          <w:szCs w:val="24"/>
        </w:rPr>
        <w:t xml:space="preserve"> όπως είπε ο κ. Παπαθεοδώρου. </w:t>
      </w:r>
    </w:p>
    <w:p w14:paraId="5E0BED7D"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Όμως, δεν μπορώ να μην μπω στον πειρασμό να αναφέρω λίγο ένα ιστορικό γεγονός. Ποιο ήταν και ποιο ε</w:t>
      </w:r>
      <w:r>
        <w:rPr>
          <w:rFonts w:eastAsia="Times New Roman" w:cs="Times New Roman"/>
          <w:szCs w:val="24"/>
        </w:rPr>
        <w:t xml:space="preserve">ίναι το νόημα της επίκαιρης ερώτησης της Νέας Δημοκρατίας; Η απουσία σχεδίου; Οι συνθήκες διαβίωσης στα </w:t>
      </w:r>
      <w:r>
        <w:rPr>
          <w:rFonts w:eastAsia="Times New Roman" w:cs="Times New Roman"/>
          <w:szCs w:val="24"/>
          <w:lang w:val="en-US"/>
        </w:rPr>
        <w:t>hotspots</w:t>
      </w:r>
      <w:r>
        <w:rPr>
          <w:rFonts w:eastAsia="Times New Roman" w:cs="Times New Roman"/>
          <w:szCs w:val="24"/>
        </w:rPr>
        <w:t xml:space="preserve">; Τα κονδύλια; Δεν μπορούμε να μιλάνε για απουσία σχεδίου τα συγκεκριμένα κόμματα. </w:t>
      </w:r>
    </w:p>
    <w:p w14:paraId="5E0BED7E" w14:textId="77777777" w:rsidR="003003D5" w:rsidRDefault="00646F6D">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Θα αναφερθώ, κύριε Υπουργέ, στη συνθήκη του Δουβλίνου. Το 20</w:t>
      </w:r>
      <w:r>
        <w:rPr>
          <w:rFonts w:eastAsia="Times New Roman" w:cs="Times New Roman"/>
          <w:szCs w:val="24"/>
        </w:rPr>
        <w:t xml:space="preserve">15 ήταν αδύνατον να έχουν έρθει όλοι οι πρόσφυγες και οι μετανάστες στην Ελλάδα. Και είναι αδύνατον να φταίει η Τασία για τους πρόσφυγες και για τους μετανάστες. </w:t>
      </w:r>
    </w:p>
    <w:p w14:paraId="5E0BED7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Να γνωρίζει, κύριοι της Νέας Δημοκρατίας,  ο κόσμος που μας βλέπει ότι δεν αντιταχθήκατε καθό</w:t>
      </w:r>
      <w:r>
        <w:rPr>
          <w:rFonts w:eastAsia="Times New Roman" w:cs="Times New Roman"/>
          <w:szCs w:val="24"/>
        </w:rPr>
        <w:t>λου στη Συνθήκη του Δουβλίνου. Δεν είπατε «Εμένα ως χώρα δεν με συμφέρει αλλοδαπός</w:t>
      </w:r>
      <w:r>
        <w:rPr>
          <w:rFonts w:eastAsia="Times New Roman" w:cs="Times New Roman"/>
          <w:szCs w:val="24"/>
        </w:rPr>
        <w:t>,</w:t>
      </w:r>
      <w:r>
        <w:rPr>
          <w:rFonts w:eastAsia="Times New Roman" w:cs="Times New Roman"/>
          <w:szCs w:val="24"/>
        </w:rPr>
        <w:t xml:space="preserve"> ο οποίος διέρχεται από την Ελλάδα και δεν θέλει να παραμείνει στην Ελλάδα και επιδιώκει άσυλο στην Γερμανία να επανέρχεται αναγκαστικά εδώ». Αυτά τα είπατε στον κόσμο; Εξηγ</w:t>
      </w:r>
      <w:r>
        <w:rPr>
          <w:rFonts w:eastAsia="Times New Roman" w:cs="Times New Roman"/>
          <w:szCs w:val="24"/>
        </w:rPr>
        <w:t>ήσατε; Πόσα χρόνια ίσχυε αυτή η Συνθήκη; Αναγκαστικά επέστρεφαν εδώ οι αλλοδαποί. Προσωπική μου άποψη είναι ότι οι περισσότεροι δεν ήθελαν να μείνουν εδώ. Αποδεχθήκατε πλήρως αυτή τη Συνθήκη. Ο μόνος που είχε αντιταχθεί, πρώτος, για την άμεση αναστολή ήταν</w:t>
      </w:r>
      <w:r>
        <w:rPr>
          <w:rFonts w:eastAsia="Times New Roman" w:cs="Times New Roman"/>
          <w:szCs w:val="24"/>
        </w:rPr>
        <w:t xml:space="preserve"> ο Πάνος Καμμένος. </w:t>
      </w:r>
    </w:p>
    <w:p w14:paraId="5E0BED8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Σύμφωνα μ’ αυτή τη Συνθήκη αναγκάζονταν οι περισσότεροι να μείνουν στην Ελλάδα. Έρχονται, λοιπόν, αυτά τα συγκεκριμένα κόμματα και εγκαλούν τώρα την Κυβέρνηση λέγοντας «δεν έχετε σχέδιο από το 2015. Δεν έχετε σχέδιο στη διαχείριση του </w:t>
      </w:r>
      <w:r>
        <w:rPr>
          <w:rFonts w:eastAsia="Times New Roman" w:cs="Times New Roman"/>
          <w:szCs w:val="24"/>
        </w:rPr>
        <w:t>μ</w:t>
      </w:r>
      <w:r>
        <w:rPr>
          <w:rFonts w:eastAsia="Times New Roman" w:cs="Times New Roman"/>
          <w:szCs w:val="24"/>
        </w:rPr>
        <w:t xml:space="preserve">εταναστευτικού». Το λέμε και </w:t>
      </w:r>
      <w:r>
        <w:rPr>
          <w:rFonts w:eastAsia="Times New Roman" w:cs="Times New Roman"/>
          <w:szCs w:val="24"/>
        </w:rPr>
        <w:t>μ</w:t>
      </w:r>
      <w:r>
        <w:rPr>
          <w:rFonts w:eastAsia="Times New Roman" w:cs="Times New Roman"/>
          <w:szCs w:val="24"/>
        </w:rPr>
        <w:t xml:space="preserve">εταναστευτικό και </w:t>
      </w:r>
      <w:r>
        <w:rPr>
          <w:rFonts w:eastAsia="Times New Roman" w:cs="Times New Roman"/>
          <w:szCs w:val="24"/>
        </w:rPr>
        <w:t>π</w:t>
      </w:r>
      <w:r>
        <w:rPr>
          <w:rFonts w:eastAsia="Times New Roman" w:cs="Times New Roman"/>
          <w:szCs w:val="24"/>
        </w:rPr>
        <w:t>ροσφυγικό. Συγ</w:t>
      </w:r>
      <w:r>
        <w:rPr>
          <w:rFonts w:eastAsia="Times New Roman" w:cs="Times New Roman"/>
          <w:szCs w:val="24"/>
        </w:rPr>
        <w:t>γ</w:t>
      </w:r>
      <w:r>
        <w:rPr>
          <w:rFonts w:eastAsia="Times New Roman" w:cs="Times New Roman"/>
          <w:szCs w:val="24"/>
        </w:rPr>
        <w:t xml:space="preserve">νώμη, θα έπρεπε να ντρέπεστε τόσα χρόνια που δεν αντιταχθήκατε σ’ αυτή τη Συνθήκη. Καλά είπε ο Υπουργός «Βάλτε πλάτη για το Δουβλίνο </w:t>
      </w:r>
      <w:r>
        <w:rPr>
          <w:rFonts w:eastAsia="Times New Roman" w:cs="Times New Roman"/>
          <w:szCs w:val="24"/>
        </w:rPr>
        <w:t>ΙΙΙ</w:t>
      </w:r>
      <w:r>
        <w:rPr>
          <w:rFonts w:eastAsia="Times New Roman" w:cs="Times New Roman"/>
          <w:szCs w:val="24"/>
        </w:rPr>
        <w:t>». Βάλτε πλάτη. Υπάρχουν πολλά θέματα για τα οποία μπορο</w:t>
      </w:r>
      <w:r>
        <w:rPr>
          <w:rFonts w:eastAsia="Times New Roman" w:cs="Times New Roman"/>
          <w:szCs w:val="24"/>
        </w:rPr>
        <w:t xml:space="preserve">ύμε να αντιδικούμε. Όχι όμως γι’ αυτό. Είναι ευαίσθητο εθνικό θέμα. </w:t>
      </w:r>
    </w:p>
    <w:p w14:paraId="5E0BED8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Η καλύτερη απάντηση σ’ αυτή την επίκαιρη επερώτηση των Βουλευτών της Νέας Δημοκρατίας είναι το ίδιο το Ευρωπαϊκό Συμβούλιο πριν τέσσερις ή πέντε μέρες. Τι είπε; Το Ευρωπαϊκό Συμβούλιο απε</w:t>
      </w:r>
      <w:r>
        <w:rPr>
          <w:rFonts w:eastAsia="Times New Roman" w:cs="Times New Roman"/>
          <w:szCs w:val="24"/>
        </w:rPr>
        <w:t>υθύνει έκκληση</w:t>
      </w:r>
      <w:r>
        <w:rPr>
          <w:rFonts w:eastAsia="Times New Roman" w:cs="Times New Roman"/>
          <w:szCs w:val="24"/>
        </w:rPr>
        <w:t>,</w:t>
      </w:r>
      <w:r>
        <w:rPr>
          <w:rFonts w:eastAsia="Times New Roman" w:cs="Times New Roman"/>
          <w:szCs w:val="24"/>
        </w:rPr>
        <w:t xml:space="preserve"> με στόχο τα κράτη- μέλη να ανταποκριθούν πλήρως στα αιτήματα για την εξασφάλιση πόρων</w:t>
      </w:r>
      <w:r>
        <w:rPr>
          <w:rFonts w:eastAsia="Times New Roman" w:cs="Times New Roman"/>
          <w:szCs w:val="24"/>
        </w:rPr>
        <w:t>,</w:t>
      </w:r>
      <w:r>
        <w:rPr>
          <w:rFonts w:eastAsia="Times New Roman" w:cs="Times New Roman"/>
          <w:szCs w:val="24"/>
        </w:rPr>
        <w:t xml:space="preserve"> τους οποίους προσδιορίζουν οι σχετικοί οργανισμοί της Ευρωπαϊκής Ένωσης ως αναγκαίους</w:t>
      </w:r>
      <w:r>
        <w:rPr>
          <w:rFonts w:eastAsia="Times New Roman" w:cs="Times New Roman"/>
          <w:szCs w:val="24"/>
        </w:rPr>
        <w:t>,</w:t>
      </w:r>
      <w:r>
        <w:rPr>
          <w:rFonts w:eastAsia="Times New Roman" w:cs="Times New Roman"/>
          <w:szCs w:val="24"/>
        </w:rPr>
        <w:t xml:space="preserve"> προκειμένου να παρασχεθεί υποστήριξη στην Ελλάδα. Δηλαδή, το Ευρωπ</w:t>
      </w:r>
      <w:r>
        <w:rPr>
          <w:rFonts w:eastAsia="Times New Roman" w:cs="Times New Roman"/>
          <w:szCs w:val="24"/>
        </w:rPr>
        <w:t>αϊκό Συμβούλιο αναγνωρίζει ότι η Ελλάδα θέλει στήριξη. Αναγνωρίζει αυτό που πέτυχε η Ελληνική Κυβέρνηση, να μεταφερθεί το θέμα στην Ευρωπαϊκή Ένωση, να είναι ευρωπαϊκό. Κι εσείς τι κάνετε; Το αντίστροφο. Δεν είναι ελληνικό το θέμα. Είναι ευρωπαϊκό. Δεν συμ</w:t>
      </w:r>
      <w:r>
        <w:rPr>
          <w:rFonts w:eastAsia="Times New Roman" w:cs="Times New Roman"/>
          <w:szCs w:val="24"/>
        </w:rPr>
        <w:t xml:space="preserve">βάλλετε, δυστυχώς, με τη στάση σας να παραμείνει ευρωπαϊκό το θέμα. </w:t>
      </w:r>
    </w:p>
    <w:p w14:paraId="5E0BED8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Ενδεικτικά σας αναφέρω ότι την ανάγκη υποστήριξης της Ελλάδος την αναγνωρίζουν οι ίδιοι οι Ευρωπαίοι εταίροι μας, κάτι το οποίο δεν αναγνωρίζετε εσείς. Από τους τετρακόσιους διερμηνείς πο</w:t>
      </w:r>
      <w:r>
        <w:rPr>
          <w:rFonts w:eastAsia="Times New Roman" w:cs="Times New Roman"/>
          <w:szCs w:val="24"/>
        </w:rPr>
        <w:t>υ κρίθηκαν απαραίτητοι από την Ευρωπαϊκή Ένωση</w:t>
      </w:r>
      <w:r>
        <w:rPr>
          <w:rFonts w:eastAsia="Times New Roman" w:cs="Times New Roman"/>
          <w:szCs w:val="24"/>
        </w:rPr>
        <w:t>,</w:t>
      </w:r>
      <w:r>
        <w:rPr>
          <w:rFonts w:eastAsia="Times New Roman" w:cs="Times New Roman"/>
          <w:szCs w:val="24"/>
        </w:rPr>
        <w:t xml:space="preserve"> μόνο οι είκοσι δύο ή οι είκοσι πέντε έχουν φτάσει στην Ελλάδα. Επίσης, από τους τετρακόσιους πενήντα δυο εμπειρογνώμονες που κρίθηκαν απαραίτητοι από την Ευρωπαϊκή Υπηρεσία Υποστήριξης μόνο εκατόν είκοσι διατ</w:t>
      </w:r>
      <w:r>
        <w:rPr>
          <w:rFonts w:eastAsia="Times New Roman" w:cs="Times New Roman"/>
          <w:szCs w:val="24"/>
        </w:rPr>
        <w:t>έθηκαν. Παρ’ όλα αυτά έχουν «τρέξει» όλες οι διαδικασίες</w:t>
      </w:r>
      <w:r>
        <w:rPr>
          <w:rFonts w:eastAsia="Times New Roman" w:cs="Times New Roman"/>
          <w:szCs w:val="24"/>
        </w:rPr>
        <w:t>,</w:t>
      </w:r>
      <w:r>
        <w:rPr>
          <w:rFonts w:eastAsia="Times New Roman" w:cs="Times New Roman"/>
          <w:szCs w:val="24"/>
        </w:rPr>
        <w:t xml:space="preserve"> όσο πιο γρήγορα, με την  υπάρχουσα δυναμική προσωπικού και θα συνεχιστεί μέχρι να περαιωθεί η όλη διαδικασία των αιτημάτων. Πρέπει να καταλάβουμε ότι όσο αυξάνουν οι απαιτήσεις και ο αριθμός των αιτ</w:t>
      </w:r>
      <w:r>
        <w:rPr>
          <w:rFonts w:eastAsia="Times New Roman" w:cs="Times New Roman"/>
          <w:szCs w:val="24"/>
        </w:rPr>
        <w:t>ημάτων ασύλου τόσο αυξάνεται και η ανάγκη για διάθεση προσωπικού.</w:t>
      </w:r>
    </w:p>
    <w:p w14:paraId="5E0BED8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Άσυλο. Είναι μια μεγάλη κουβέντα. Αν κατάλαβα καλά, ένας αγορητής από τη Νέα Δημοκρατία αναφέρθηκε στο άσυλο. Παραπονιέστε για ποιο λόγο καθυστερούν οι απαντήσεις στα αιτήματα ασύλου; Είναι </w:t>
      </w:r>
      <w:r>
        <w:rPr>
          <w:rFonts w:eastAsia="Times New Roman" w:cs="Times New Roman"/>
          <w:szCs w:val="24"/>
        </w:rPr>
        <w:t xml:space="preserve">δυνατόν; Ποιο ήταν το νομοθετικό πλαίσιο των προηγούμενων κυβερνήσεων στην ενδυνάμωση της Υπηρεσίας Ασύλου, στη διαδικασία των προσφυγών; Ο ν.3907/2011 μόνο. Κι έρχεστε τώρα να μας πείτε γιατί δεν εξετάζονται πολύ γρήγορα. </w:t>
      </w:r>
    </w:p>
    <w:p w14:paraId="5E0BED8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Αθανασίου, είχε πάρει η τό</w:t>
      </w:r>
      <w:r>
        <w:rPr>
          <w:rFonts w:eastAsia="Times New Roman" w:cs="Times New Roman"/>
          <w:szCs w:val="24"/>
        </w:rPr>
        <w:t xml:space="preserve">τε Κυβέρνηση κονδύλια για τη διαχείριση. Πού πήγαν όλα αυτά; </w:t>
      </w:r>
    </w:p>
    <w:p w14:paraId="5E0BED8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Επαναλαμβάνω ότι δεν είναι μια εύκολη πραγματικότητα για τα νησιά μας, για τη Λέσβο. Δεν είναι καθόλου εύκολη. Υπάρχουν πολλά θέματα</w:t>
      </w:r>
      <w:r>
        <w:rPr>
          <w:rFonts w:eastAsia="Times New Roman" w:cs="Times New Roman"/>
          <w:szCs w:val="24"/>
        </w:rPr>
        <w:t>,</w:t>
      </w:r>
      <w:r>
        <w:rPr>
          <w:rFonts w:eastAsia="Times New Roman" w:cs="Times New Roman"/>
          <w:szCs w:val="24"/>
        </w:rPr>
        <w:t xml:space="preserve"> για τα οποία μπορούμε να αντιδικούμε. Πρέπει όμως κι εσείς να συμβάλλετε στον εθνικό αυτό στόχο, στην επίλυση του εθνικού προβλήματος, -το είπε ο κύριος Υπουργός και αξίζει συγχαρητήρια- να βάλετε πλάτη για το Δουβλίνο </w:t>
      </w:r>
      <w:r>
        <w:rPr>
          <w:rFonts w:eastAsia="Times New Roman" w:cs="Times New Roman"/>
          <w:szCs w:val="24"/>
          <w:lang w:val="en-US"/>
        </w:rPr>
        <w:t>III</w:t>
      </w:r>
      <w:r>
        <w:rPr>
          <w:rFonts w:eastAsia="Times New Roman" w:cs="Times New Roman"/>
          <w:szCs w:val="24"/>
        </w:rPr>
        <w:t>. Ο κ. Σημίτης «εγκληματικά» υπέγ</w:t>
      </w:r>
      <w:r>
        <w:rPr>
          <w:rFonts w:eastAsia="Times New Roman" w:cs="Times New Roman"/>
          <w:szCs w:val="24"/>
        </w:rPr>
        <w:t>ραψε και δυστυχώς</w:t>
      </w:r>
      <w:r>
        <w:rPr>
          <w:rFonts w:eastAsia="Times New Roman" w:cs="Times New Roman"/>
          <w:szCs w:val="24"/>
        </w:rPr>
        <w:t>,</w:t>
      </w:r>
      <w:r>
        <w:rPr>
          <w:rFonts w:eastAsia="Times New Roman" w:cs="Times New Roman"/>
          <w:szCs w:val="24"/>
        </w:rPr>
        <w:t xml:space="preserve"> η Ελλάδα έγινε αυτό που έγινε. </w:t>
      </w:r>
    </w:p>
    <w:p w14:paraId="5E0BED8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Αυτή είναι η ουσία του προβλήματος για το σχέδιο για τη μετανάστευση, για το σχέδιο για τους πρόσφυγες. </w:t>
      </w:r>
    </w:p>
    <w:p w14:paraId="5E0BED8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E0BED8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Βασίλειο Κόκκαλη, Βουλευτή Λάρι</w:t>
      </w:r>
      <w:r>
        <w:rPr>
          <w:rFonts w:eastAsia="Times New Roman" w:cs="Times New Roman"/>
          <w:szCs w:val="24"/>
        </w:rPr>
        <w:t xml:space="preserve">σας, Κοινοβουλευτικό Εκπρόσωπο των Ανεξάρτητων Ελλήνων. </w:t>
      </w:r>
    </w:p>
    <w:p w14:paraId="5E0BED8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Ένωσης Κεντρώων, κ. Γεώργιος-Δημήτριος Καρράς, Βουλευτής Β΄ Αθηνών.</w:t>
      </w:r>
    </w:p>
    <w:p w14:paraId="5E0BED8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Πρόεδρε, σας ευχαριστώ.</w:t>
      </w:r>
    </w:p>
    <w:p w14:paraId="5E0BED8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μου επιτρέψει ο αγαπητό</w:t>
      </w:r>
      <w:r>
        <w:rPr>
          <w:rFonts w:eastAsia="Times New Roman" w:cs="Times New Roman"/>
          <w:szCs w:val="24"/>
        </w:rPr>
        <w:t>ς φίλος και συνάδελφος, προλαλήσας, να διορθώσω: Οι διαδικασίες ασύλου με τον τελευταίο ν.4375 και με την τροποποίηση που ήρθε με τη συμμετοχή δικαστών στις επιτροπές ενδικοφανών προσφυγών, χειροτέρεψαν, γιατί δόθηκαν μεν κατά τον νόμο μεγαλύτερες εγγυήσει</w:t>
      </w:r>
      <w:r>
        <w:rPr>
          <w:rFonts w:eastAsia="Times New Roman" w:cs="Times New Roman"/>
          <w:szCs w:val="24"/>
        </w:rPr>
        <w:t>ς, χρονικά όμως δεν μπορούν παρά να δυσλειτουργήσουν και για τον λόγο ότι προβλέπονται τελικά τέσσερις βαθμοί κρίσεως για μία αίτηση ασύλου: Ο πρώτος στην Υπηρεσία Ασύλου, ο δεύτερος στην ενδικοφανή προσφυγή που γίνεται ενώπιον την Επιτροπής Ενδικοφανών Πρ</w:t>
      </w:r>
      <w:r>
        <w:rPr>
          <w:rFonts w:eastAsia="Times New Roman" w:cs="Times New Roman"/>
          <w:szCs w:val="24"/>
        </w:rPr>
        <w:t xml:space="preserve">οσφυγών και συμμετέχουν δικαστές, ο τρίτος βαθμός στην αίτηση ακυρώσεως στο διοικητικό εφετείο που προβλέπεται από τη νομοθεσία και ο τέταρτος στην αίτηση αναιρέσεως ενώπιον του Συμβουλίου της Επικρατείας. </w:t>
      </w:r>
    </w:p>
    <w:p w14:paraId="5E0BED8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Αν θέλει κανείς τελικά να παραμείνει στην Ελλάδα,</w:t>
      </w:r>
      <w:r>
        <w:rPr>
          <w:rFonts w:eastAsia="Times New Roman" w:cs="Times New Roman"/>
          <w:szCs w:val="24"/>
        </w:rPr>
        <w:t xml:space="preserve"> έστω κι αν δεν έχει καμμία πιθανότητα επιτυχίας, ευδοκιμήσεως, θα ασκήσει αυτά τα ένδικα δικαιώματα που του παρέχονται, θα δημιουργήσει κοινωνικές, οικογενειακές συνθήκες τέτοιες που τελικά θα παραμείνει, θα λάβει άδεια διαμονής λόγω μακροχρονίου διαμονής</w:t>
      </w:r>
      <w:r>
        <w:rPr>
          <w:rFonts w:eastAsia="Times New Roman" w:cs="Times New Roman"/>
          <w:szCs w:val="24"/>
        </w:rPr>
        <w:t xml:space="preserve"> κι έτσι δεν θα αντιμετωπιστεί το πρόβλημα. </w:t>
      </w:r>
    </w:p>
    <w:p w14:paraId="5E0BED8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Σήμερα, όμως, στη συζήτηση αυτή την οποία ομολογώ ότι την παρακολούθησα με πολλή προσοχή απ’ αρχής, φοβάμαι ότι πρέπει να αρχίσουμε να προετοιμαζόμαστε για τα χειρότερα. </w:t>
      </w:r>
    </w:p>
    <w:p w14:paraId="5E0BED8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Άκουσα τον κ. Μουζάλα</w:t>
      </w:r>
      <w:r>
        <w:rPr>
          <w:rFonts w:eastAsia="Times New Roman" w:cs="Times New Roman"/>
          <w:szCs w:val="24"/>
        </w:rPr>
        <w:t>,</w:t>
      </w:r>
      <w:r>
        <w:rPr>
          <w:rFonts w:eastAsia="Times New Roman" w:cs="Times New Roman"/>
          <w:szCs w:val="24"/>
        </w:rPr>
        <w:t xml:space="preserve"> ο οποίος προέβη σ</w:t>
      </w:r>
      <w:r>
        <w:rPr>
          <w:rFonts w:eastAsia="Times New Roman" w:cs="Times New Roman"/>
          <w:szCs w:val="24"/>
        </w:rPr>
        <w:t xml:space="preserve">ε δύο μεγάλες αλήθειες, αλλά και σε δύο μεγάλες ομολογίες. Συγχωρέστε με, κύριε Υπουργέ. </w:t>
      </w:r>
    </w:p>
    <w:p w14:paraId="5E0BED8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Μιλήσατε, λοιπόν, και είπατε ότι το Μεταναστευτικό-Προσφυγικό είναι διαχείριση ζημίας. Συμφωνώ απόλυτα μαζί σας. Συμφωνώ απόλυτα μαζί σας στη διαχείριση ζημίας. Ποια </w:t>
      </w:r>
      <w:r>
        <w:rPr>
          <w:rFonts w:eastAsia="Times New Roman" w:cs="Times New Roman"/>
          <w:szCs w:val="24"/>
        </w:rPr>
        <w:t>θα είναι όμως η έκταση της ζημίας</w:t>
      </w:r>
      <w:r>
        <w:rPr>
          <w:rFonts w:eastAsia="Times New Roman" w:cs="Times New Roman"/>
          <w:szCs w:val="24"/>
        </w:rPr>
        <w:t>,</w:t>
      </w:r>
      <w:r>
        <w:rPr>
          <w:rFonts w:eastAsia="Times New Roman" w:cs="Times New Roman"/>
          <w:szCs w:val="24"/>
        </w:rPr>
        <w:t xml:space="preserve"> την οποία θα υποστεί η Ελλάδα, η χώρα μας, από αυτήν την κρίση τη μεταναστευτική-προσφυγική; Υπερβαίνει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τα ελληνικά όρια και τις ελληνικές δυνατότητες. Δεν μπορώ να το αμφισβητήσω αυτό. Όμως η διαχείριση ζημίας π</w:t>
      </w:r>
      <w:r>
        <w:rPr>
          <w:rFonts w:eastAsia="Times New Roman" w:cs="Times New Roman"/>
          <w:szCs w:val="24"/>
        </w:rPr>
        <w:t>ρος την κατεύθυνση αυτή, είναι και διαχείριση οικονομικών πόρων. Και εκεί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θέλω να πω ότι και στη διαχείριση των οικονομικών πόρων επικράτησαν οι ιδεοληψίες και η αντιμετώπιση κρατισμού, την οποία πληρώνουμε. </w:t>
      </w:r>
    </w:p>
    <w:p w14:paraId="5E0BED9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Αναφέρθηκε προηγουμένως ο καλός συνάδε</w:t>
      </w:r>
      <w:r>
        <w:rPr>
          <w:rFonts w:eastAsia="Times New Roman" w:cs="Times New Roman"/>
          <w:szCs w:val="24"/>
        </w:rPr>
        <w:t>λφος του ΣΥΡΙΖΑ στο άρθρο 28 του ν.4375, που δημιούργησε κατά την άποψή του μία αυτοτελή υπηρεσία διαχειρίσεως του μεταναστευτικού-προσφυγικού προβλήματος. Όμως, δεν είναι αυτή η αλήθεια. Η λεγόμενη αυτή υπηρεσία, η οποία διαχειρίζεται τα οικονομικά, είναι</w:t>
      </w:r>
      <w:r>
        <w:rPr>
          <w:rFonts w:eastAsia="Times New Roman" w:cs="Times New Roman"/>
          <w:szCs w:val="24"/>
        </w:rPr>
        <w:t xml:space="preserve"> υποκείμενη απευθείας στον Υπουργό Εσωτερικών. Φεύγουμε, όμως, από αυτό. </w:t>
      </w:r>
    </w:p>
    <w:p w14:paraId="5E0BED9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Τι είχε ως αποτέλεσμα αυτό το οποίο έγινε; Να μην δοθούν πόροι. Οι πλειονότητα των ευρωπαϊκών πόρων, κύριε Υπουργέ -το γνωρίζετε καλύτερα από μένα- διοχετεύεται μέσω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ή μέσω των υπηρεσιών του ΟΗΕ. Δεν ξέρω το ποσοστό. Ξέρω ότι επικρατεί αυτό. </w:t>
      </w:r>
    </w:p>
    <w:p w14:paraId="5E0BED9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έγινε το επόμενο σφάλμα</w:t>
      </w:r>
      <w:r>
        <w:rPr>
          <w:rFonts w:eastAsia="Times New Roman" w:cs="Times New Roman"/>
          <w:szCs w:val="24"/>
        </w:rPr>
        <w:t>,</w:t>
      </w:r>
      <w:r>
        <w:rPr>
          <w:rFonts w:eastAsia="Times New Roman" w:cs="Times New Roman"/>
          <w:szCs w:val="24"/>
        </w:rPr>
        <w:t xml:space="preserve"> για να στερήσει πόρους</w:t>
      </w:r>
      <w:r>
        <w:rPr>
          <w:rFonts w:eastAsia="Times New Roman" w:cs="Times New Roman"/>
          <w:szCs w:val="24"/>
        </w:rPr>
        <w:t>,</w:t>
      </w:r>
      <w:r>
        <w:rPr>
          <w:rFonts w:eastAsia="Times New Roman" w:cs="Times New Roman"/>
          <w:szCs w:val="24"/>
        </w:rPr>
        <w:t xml:space="preserve"> που θα διαχειρίζεται το ελληνικό κράτος. Πέρασε το Υπουργείο Οικονομικών ένα βραδάκι έναν νόμο περίεργο, στον οποίο</w:t>
      </w:r>
      <w:r>
        <w:rPr>
          <w:rFonts w:eastAsia="Times New Roman" w:cs="Times New Roman"/>
          <w:szCs w:val="24"/>
        </w:rPr>
        <w:t xml:space="preserve"> είπε ότι ανοίγει ειδικό λογαριασμό, κατά παρέκκλιση των ισχυουσών διατάξεων του δημοσίου λογιστικού, στην Τράπεζα της Ελλάδος, ούτως ώστε να κατευθύνονται οι χορηγίες από την Ευρωπαϊκή Ένωση και από τις άλλες χορηγίες, κατά παρέκκλιση του δημοσίου λογιστι</w:t>
      </w:r>
      <w:r>
        <w:rPr>
          <w:rFonts w:eastAsia="Times New Roman" w:cs="Times New Roman"/>
          <w:szCs w:val="24"/>
        </w:rPr>
        <w:t xml:space="preserve">κού. </w:t>
      </w:r>
    </w:p>
    <w:p w14:paraId="5E0BED9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Ξέρετε ότι αυτό είναι τροχοπέδη, διότι η Ευρωπαϊκή Ένωση επιβάλλει, αν ένα κράτος λαμβάνει χρήματα, να γίνεται μέσω των διαδικασιών και κανόνων διαφάνειας και του ευρωπαϊκού λογιστικού; Θελήσατε να το αποφύγετε. Δεν το καταλογίζω στον κ. Μουζάλα. Δεν</w:t>
      </w:r>
      <w:r>
        <w:rPr>
          <w:rFonts w:eastAsia="Times New Roman" w:cs="Times New Roman"/>
          <w:szCs w:val="24"/>
        </w:rPr>
        <w:t xml:space="preserve"> ξέρω καν αν το ξέρει αυτό, αν το αντελήφθη, διότι προήλθε από το Υπουργείο Οικονομικών. Έκανα επίκαιρη ερώτηση. Δεν έλαβα απάντηση. Μου είπε το Υπουργείο Οικονομικών ότι είναι αρμοδιότητα του Υπουργείου Οικονομίας, μου είπε το Υπουργείο Οικονομίας ότι είν</w:t>
      </w:r>
      <w:r>
        <w:rPr>
          <w:rFonts w:eastAsia="Times New Roman" w:cs="Times New Roman"/>
          <w:szCs w:val="24"/>
        </w:rPr>
        <w:t xml:space="preserve">αι του Υπουργείου Οικονομικών. Δεν κατέληξαν να δουν ποιος είναι αρμόδιος και ποιος είναι αναρμόδιος. Απέφυγαν την απάντηση. </w:t>
      </w:r>
    </w:p>
    <w:p w14:paraId="5E0BED94" w14:textId="77777777" w:rsidR="003003D5" w:rsidRDefault="00646F6D">
      <w:pPr>
        <w:spacing w:after="0" w:line="600" w:lineRule="auto"/>
        <w:ind w:firstLine="720"/>
        <w:jc w:val="both"/>
        <w:rPr>
          <w:rFonts w:eastAsia="Times New Roman"/>
          <w:szCs w:val="24"/>
        </w:rPr>
      </w:pPr>
      <w:r>
        <w:rPr>
          <w:rFonts w:eastAsia="Times New Roman"/>
          <w:szCs w:val="24"/>
        </w:rPr>
        <w:t xml:space="preserve">Καταθέτω την ερώτησή μου για τα Πρακτικά. </w:t>
      </w:r>
    </w:p>
    <w:p w14:paraId="5E0BED9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szCs w:val="24"/>
        </w:rPr>
        <w:t>Γεώργιος – Δημήτριος Καρράς</w:t>
      </w:r>
      <w:r>
        <w:rPr>
          <w:rFonts w:eastAsia="Times New Roman" w:cs="Times New Roman"/>
          <w:szCs w:val="24"/>
        </w:rPr>
        <w:t xml:space="preserve"> καταθέτει για τα Πρακτικά την προαναφερθείσα ερώτηση,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E0BED9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άλλο θέμα,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 xml:space="preserve">ργανώσεων. Ναι, προσφέρουν έργο. Άκουσα ότι </w:t>
      </w:r>
      <w:r>
        <w:rPr>
          <w:rFonts w:eastAsia="Times New Roman" w:cs="Times New Roman"/>
          <w:szCs w:val="24"/>
        </w:rPr>
        <w:t>επιχειρείτε τη δημιουργία μητρώων και ότι τις επόμενες ημέρες, εβδομάδες θα καλέσετε τα κόμματα σε διάλογο.</w:t>
      </w:r>
    </w:p>
    <w:p w14:paraId="5E0BED9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Αυτό αρκεί, κύριε Μουζάλα; Υπάρχει πιστοποιημένη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υβερνητική </w:t>
      </w:r>
      <w:r>
        <w:rPr>
          <w:rFonts w:eastAsia="Times New Roman" w:cs="Times New Roman"/>
          <w:szCs w:val="24"/>
        </w:rPr>
        <w:t>ο</w:t>
      </w:r>
      <w:r>
        <w:rPr>
          <w:rFonts w:eastAsia="Times New Roman" w:cs="Times New Roman"/>
          <w:szCs w:val="24"/>
        </w:rPr>
        <w:t xml:space="preserve">ργάνωση στην Ελλάδα; Ξέρουμε τους κανόνες υπό τους οποίους λειτουργούν; Γνωρίζουμε </w:t>
      </w:r>
      <w:r>
        <w:rPr>
          <w:rFonts w:eastAsia="Times New Roman" w:cs="Times New Roman"/>
          <w:szCs w:val="24"/>
        </w:rPr>
        <w:t>τις υποκρυπτόμενες σκοπιμότητες</w:t>
      </w:r>
      <w:r>
        <w:rPr>
          <w:rFonts w:eastAsia="Times New Roman" w:cs="Times New Roman"/>
          <w:szCs w:val="24"/>
        </w:rPr>
        <w:t>,</w:t>
      </w:r>
      <w:r>
        <w:rPr>
          <w:rFonts w:eastAsia="Times New Roman" w:cs="Times New Roman"/>
          <w:szCs w:val="24"/>
        </w:rPr>
        <w:t xml:space="preserve"> τις οποίες εξυπηρετούν ή έχουμε παραδώσει αυτόν τον τομέα σε </w:t>
      </w:r>
      <w:r>
        <w:rPr>
          <w:rFonts w:eastAsia="Times New Roman" w:cs="Times New Roman"/>
          <w:szCs w:val="24"/>
        </w:rPr>
        <w:t>άλλους,</w:t>
      </w:r>
      <w:r>
        <w:rPr>
          <w:rFonts w:eastAsia="Times New Roman" w:cs="Times New Roman"/>
          <w:szCs w:val="24"/>
        </w:rPr>
        <w:t xml:space="preserve"> τους οποίους δεν μπορούμε να ελέγξουμε;</w:t>
      </w:r>
    </w:p>
    <w:p w14:paraId="5E0BED9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ήμουν ικανοποιημένος, κύριε Μουζάλα, αν λέγατε ότι εισάγετε διαδικασίες πιστοποίησης πλέον, οι οποίες θα πρέπει</w:t>
      </w:r>
      <w:r>
        <w:rPr>
          <w:rFonts w:eastAsia="Times New Roman" w:cs="Times New Roman"/>
          <w:szCs w:val="24"/>
        </w:rPr>
        <w:t xml:space="preserve"> άμεσα να εφαρμοστούν, γιατί δεν τις έχουμε δει. Τουλάχιστον, εγώ δεν τις γνωρίζω. Αν τις έχετε εισαγάγει, θα είναι δική μου η άγνοια, αλλά δεν το νομίζω.</w:t>
      </w:r>
    </w:p>
    <w:p w14:paraId="5E0BED99" w14:textId="77777777" w:rsidR="003003D5" w:rsidRDefault="00646F6D">
      <w:pPr>
        <w:spacing w:after="0"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Όπως το λέτε είναι.</w:t>
      </w:r>
    </w:p>
    <w:p w14:paraId="5E0BED9A" w14:textId="77777777" w:rsidR="003003D5" w:rsidRDefault="00646F6D">
      <w:pPr>
        <w:spacing w:after="0" w:line="600" w:lineRule="auto"/>
        <w:ind w:firstLine="720"/>
        <w:jc w:val="both"/>
        <w:rPr>
          <w:rFonts w:eastAsia="Times New Roman"/>
          <w:szCs w:val="24"/>
        </w:rPr>
      </w:pPr>
      <w:r>
        <w:rPr>
          <w:rFonts w:eastAsia="Times New Roman"/>
          <w:szCs w:val="24"/>
        </w:rPr>
        <w:t>(Στο σημείο αυτό την Προεδρική Έδρα καταλαμβάνει ο ΣΤ΄ Αντι</w:t>
      </w:r>
      <w:r>
        <w:rPr>
          <w:rFonts w:eastAsia="Times New Roman"/>
          <w:szCs w:val="24"/>
        </w:rPr>
        <w:t xml:space="preserve">πρόεδρος της Βουλής κ. </w:t>
      </w:r>
      <w:r w:rsidRPr="007C66D4">
        <w:rPr>
          <w:rFonts w:eastAsia="Times New Roman"/>
          <w:b/>
          <w:szCs w:val="24"/>
        </w:rPr>
        <w:t>ΓΕΩΡΓΙΟΣ ΛΑΜΠΡΟΥΛΗΣ</w:t>
      </w:r>
      <w:r>
        <w:rPr>
          <w:rFonts w:eastAsia="Times New Roman"/>
          <w:szCs w:val="24"/>
        </w:rPr>
        <w:t>)</w:t>
      </w:r>
    </w:p>
    <w:p w14:paraId="5E0BED9B" w14:textId="77777777" w:rsidR="003003D5" w:rsidRDefault="00646F6D">
      <w:pPr>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Δεύτερον, μια μεγάλη αλήθεια για τον κ. Μουζάλα, τον οποίο οφείλω να πω ότι τον βλέπω με συμπάθεια. Υπονόησε κάτι</w:t>
      </w:r>
      <w:r>
        <w:rPr>
          <w:rFonts w:eastAsia="Times New Roman"/>
          <w:szCs w:val="24"/>
        </w:rPr>
        <w:t>,</w:t>
      </w:r>
      <w:r>
        <w:rPr>
          <w:rFonts w:eastAsia="Times New Roman"/>
          <w:szCs w:val="24"/>
        </w:rPr>
        <w:t xml:space="preserve"> το οποίο φοβούμεθα όλοι. Υπονόησε -μίλησε με τη λέξη «ένταξη»- ότι πρέ</w:t>
      </w:r>
      <w:r>
        <w:rPr>
          <w:rFonts w:eastAsia="Times New Roman"/>
          <w:szCs w:val="24"/>
        </w:rPr>
        <w:t xml:space="preserve">πει πράγματι -κανείς δεν διαφωνεί- να ζήσουν με αξιοπρέπεια στα </w:t>
      </w:r>
      <w:r>
        <w:rPr>
          <w:rFonts w:eastAsia="Times New Roman"/>
          <w:szCs w:val="24"/>
          <w:lang w:val="en-US"/>
        </w:rPr>
        <w:t>camp</w:t>
      </w:r>
      <w:r>
        <w:rPr>
          <w:rFonts w:eastAsia="Times New Roman"/>
          <w:szCs w:val="24"/>
        </w:rPr>
        <w:t>, να έχουν όλες τις δυνατότητες υγείας, εκπαίδευσης τα μικρά παιδιά, να έχουν την υγεία τους, να έχουν τη νοσηλεία τους, να έχουν την πλήρη σίτιση. Όλα αυτά είναι σεβαστά και τα αποδεχόμεθ</w:t>
      </w:r>
      <w:r>
        <w:rPr>
          <w:rFonts w:eastAsia="Times New Roman"/>
          <w:szCs w:val="24"/>
        </w:rPr>
        <w:t xml:space="preserve">α. </w:t>
      </w:r>
    </w:p>
    <w:p w14:paraId="5E0BED9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E0BED9D" w14:textId="77777777" w:rsidR="003003D5" w:rsidRDefault="00646F6D">
      <w:pPr>
        <w:spacing w:after="0" w:line="600" w:lineRule="auto"/>
        <w:ind w:firstLine="720"/>
        <w:jc w:val="both"/>
        <w:rPr>
          <w:rFonts w:eastAsia="Times New Roman"/>
          <w:szCs w:val="24"/>
        </w:rPr>
      </w:pPr>
      <w:r>
        <w:rPr>
          <w:rFonts w:eastAsia="Times New Roman" w:cs="Times New Roman"/>
          <w:szCs w:val="24"/>
        </w:rPr>
        <w:t>Ολοκληρώνω συντομότατα, κύριε Πρόεδρε.</w:t>
      </w:r>
    </w:p>
    <w:p w14:paraId="5E0BED9E" w14:textId="77777777" w:rsidR="003003D5" w:rsidRDefault="00646F6D">
      <w:pPr>
        <w:spacing w:after="0" w:line="600" w:lineRule="auto"/>
        <w:ind w:firstLine="720"/>
        <w:jc w:val="both"/>
        <w:rPr>
          <w:rFonts w:eastAsia="Times New Roman"/>
          <w:szCs w:val="24"/>
        </w:rPr>
      </w:pPr>
      <w:r>
        <w:rPr>
          <w:rFonts w:eastAsia="Times New Roman"/>
          <w:szCs w:val="24"/>
        </w:rPr>
        <w:t>Εκεί υπονοήσατε την ένταξη, κύριε Μουζάλα. Είπατε ότι πιθανόν να υπάρξει και ανάγκη ένταξης κάποιων. Η ένταξη αυτή θα είναι πλέον</w:t>
      </w:r>
      <w:r>
        <w:rPr>
          <w:rFonts w:eastAsia="Times New Roman"/>
          <w:szCs w:val="24"/>
        </w:rPr>
        <w:t xml:space="preserve"> ομολογημένη</w:t>
      </w:r>
      <w:r>
        <w:rPr>
          <w:rFonts w:eastAsia="Times New Roman"/>
          <w:szCs w:val="24"/>
        </w:rPr>
        <w:t>,</w:t>
      </w:r>
      <w:r>
        <w:rPr>
          <w:rFonts w:eastAsia="Times New Roman"/>
          <w:szCs w:val="24"/>
        </w:rPr>
        <w:t xml:space="preserve"> με την έννοια ότι δεν θα μπορέσει να λειτουργήσει ούτε η υπηρεσία ασύλου ούτε η συμφωνία Τουρκίας – Ευρωπαϊκής Ένωσης;  Αυτό εγώ το φοβάμαι</w:t>
      </w:r>
      <w:r>
        <w:rPr>
          <w:rFonts w:eastAsia="Times New Roman"/>
          <w:szCs w:val="24"/>
        </w:rPr>
        <w:t>,</w:t>
      </w:r>
      <w:r>
        <w:rPr>
          <w:rFonts w:eastAsia="Times New Roman"/>
          <w:szCs w:val="24"/>
        </w:rPr>
        <w:t xml:space="preserve"> προσωπικά. Λόγω και της διεθνούς αναταραχής που υπάρχει στον περίγυρό μας φοβάμαι ότι κάποια στιγμή η</w:t>
      </w:r>
      <w:r>
        <w:rPr>
          <w:rFonts w:eastAsia="Times New Roman"/>
          <w:szCs w:val="24"/>
        </w:rPr>
        <w:t xml:space="preserve"> συμφωνία της 18</w:t>
      </w:r>
      <w:r>
        <w:rPr>
          <w:rFonts w:eastAsia="Times New Roman"/>
          <w:szCs w:val="24"/>
          <w:vertAlign w:val="superscript"/>
        </w:rPr>
        <w:t>ης</w:t>
      </w:r>
      <w:r>
        <w:rPr>
          <w:rFonts w:eastAsia="Times New Roman"/>
          <w:szCs w:val="24"/>
        </w:rPr>
        <w:t xml:space="preserve"> Μαρτίου Ευρωπαϊκής Ένωσης–Τουρκίας δεν θα μπορέσει να λειτουργήσει, διότι η μεγαλοσχήμων πολιτική της Τουρκίας θα επιδιώξει μέσω πιέσεων προς την Ελλάδα να λύσει άλλα προβλήματα. Δεν είναι του παρόντος, αλλά όσον αφορά τις ροές</w:t>
      </w:r>
      <w:r>
        <w:rPr>
          <w:rFonts w:eastAsia="Times New Roman"/>
          <w:szCs w:val="24"/>
        </w:rPr>
        <w:t>,</w:t>
      </w:r>
      <w:r>
        <w:rPr>
          <w:rFonts w:eastAsia="Times New Roman"/>
          <w:szCs w:val="24"/>
        </w:rPr>
        <w:t xml:space="preserve"> οι οποίε</w:t>
      </w:r>
      <w:r>
        <w:rPr>
          <w:rFonts w:eastAsia="Times New Roman"/>
          <w:szCs w:val="24"/>
        </w:rPr>
        <w:t xml:space="preserve">ς θα προκύψουν –φοβούμαι- με </w:t>
      </w:r>
      <w:r>
        <w:rPr>
          <w:rFonts w:eastAsia="Times New Roman"/>
          <w:szCs w:val="24"/>
        </w:rPr>
        <w:t xml:space="preserve">το </w:t>
      </w:r>
      <w:r>
        <w:rPr>
          <w:rFonts w:eastAsia="Times New Roman"/>
          <w:szCs w:val="24"/>
        </w:rPr>
        <w:t xml:space="preserve"> ενός γενικευμένου πλέον πολέμου στην Μέση Ανατολή, θα αντιμετωπίσουμε πολύ χειρότερα πράγματα, τα οποία δεν είμαστε σε θέση καν να προβλέψουμε και δεν θέλω να τα προβλέψουμε.</w:t>
      </w:r>
    </w:p>
    <w:p w14:paraId="5E0BED9F" w14:textId="77777777" w:rsidR="003003D5" w:rsidRDefault="00646F6D">
      <w:pPr>
        <w:spacing w:after="0" w:line="600" w:lineRule="auto"/>
        <w:ind w:firstLine="720"/>
        <w:jc w:val="both"/>
        <w:rPr>
          <w:rFonts w:eastAsia="Times New Roman"/>
          <w:szCs w:val="24"/>
        </w:rPr>
      </w:pPr>
      <w:r>
        <w:rPr>
          <w:rFonts w:eastAsia="Times New Roman"/>
          <w:szCs w:val="24"/>
        </w:rPr>
        <w:t>Για την ένταξη, τώρα, κύριε Υπουργέ. Η Ελλάδα -ε</w:t>
      </w:r>
      <w:r>
        <w:rPr>
          <w:rFonts w:eastAsia="Times New Roman"/>
          <w:szCs w:val="24"/>
        </w:rPr>
        <w:t>γώ δεν έχω πολλές αντιρρήσεις σε αυτό- γηράσκει δημογραφικά. Η Ελλάδα έχει πρόβλημα υπογεννητικότητας. Έχει πρόβλημα -αν θέλετε- και νέων ανθρώπων. Αυτή την ένταξη μπορείτε να την πετύχετε ή θα είναι όπως των προηγούμενων περιόδων, «γιούργια, όλοι μέσα», ό</w:t>
      </w:r>
      <w:r>
        <w:rPr>
          <w:rFonts w:eastAsia="Times New Roman"/>
          <w:szCs w:val="24"/>
        </w:rPr>
        <w:t xml:space="preserve">πως μπήκαν αυτοί οι οποίοι βρίσκονται τώρα; Αν οι </w:t>
      </w:r>
      <w:r>
        <w:rPr>
          <w:rFonts w:eastAsia="Times New Roman"/>
          <w:szCs w:val="24"/>
        </w:rPr>
        <w:t>εξήντα χιλιάδες</w:t>
      </w:r>
      <w:r>
        <w:rPr>
          <w:rFonts w:eastAsia="Times New Roman"/>
          <w:szCs w:val="24"/>
        </w:rPr>
        <w:t xml:space="preserve"> γίνουν περισσότεροι, έχετε πρόγραμμα εντάξεως, κατευθύνσεως, ούτως ώστε να αποβούν χρήσιμοι στην Ελλάδα, έστω και αν παραμείνουν;</w:t>
      </w:r>
    </w:p>
    <w:p w14:paraId="5E0BEDA0" w14:textId="77777777" w:rsidR="003003D5" w:rsidRDefault="00646F6D">
      <w:pPr>
        <w:spacing w:after="0" w:line="600" w:lineRule="auto"/>
        <w:ind w:firstLine="720"/>
        <w:jc w:val="both"/>
        <w:rPr>
          <w:rFonts w:eastAsia="Times New Roman"/>
          <w:szCs w:val="24"/>
        </w:rPr>
      </w:pPr>
      <w:r>
        <w:rPr>
          <w:rFonts w:eastAsia="Times New Roman"/>
          <w:szCs w:val="24"/>
        </w:rPr>
        <w:t>Θα θυμίσω κάτι άλλο -και ολοκληρώνω- γιατί και η Νέα Δημοκρα</w:t>
      </w:r>
      <w:r>
        <w:rPr>
          <w:rFonts w:eastAsia="Times New Roman"/>
          <w:szCs w:val="24"/>
        </w:rPr>
        <w:t xml:space="preserve">τία δεν τα έκανε καλύτερα. Θα θυμίσω το άρθρο 22 του ν.4375 όπου εκεί κατ’ ανάγκη δόθηκαν άδειες παραμονής σε </w:t>
      </w:r>
      <w:r>
        <w:rPr>
          <w:rFonts w:eastAsia="Times New Roman"/>
          <w:szCs w:val="24"/>
        </w:rPr>
        <w:t>δεκαοκτώ χιλιάδες πεντακόσιες</w:t>
      </w:r>
      <w:r>
        <w:rPr>
          <w:rFonts w:eastAsia="Times New Roman"/>
          <w:szCs w:val="24"/>
        </w:rPr>
        <w:t xml:space="preserve"> οικογένειες, για τις οποίες επί πενταετία τουλάχιστον δεν είχε εξεταστεί σε δεύτερο βαθμό το αίτημα του ασύλου και γ</w:t>
      </w:r>
      <w:r>
        <w:rPr>
          <w:rFonts w:eastAsia="Times New Roman"/>
          <w:szCs w:val="24"/>
        </w:rPr>
        <w:t xml:space="preserve">ια λόγους κοινωνικούς προβλέφθηκε ότι έχουν δημιουργήσει οικογένειες, έχουν δημιουργήσει συνθήκες εργασίας και παραμένουν στην Ελλάδα. Θα φτάσουμε στο ίδιο; </w:t>
      </w:r>
    </w:p>
    <w:p w14:paraId="5E0BEDA1" w14:textId="77777777" w:rsidR="003003D5" w:rsidRDefault="00646F6D">
      <w:pPr>
        <w:spacing w:after="0" w:line="600" w:lineRule="auto"/>
        <w:ind w:firstLine="720"/>
        <w:jc w:val="both"/>
        <w:rPr>
          <w:rFonts w:eastAsia="Times New Roman"/>
          <w:szCs w:val="24"/>
        </w:rPr>
      </w:pPr>
      <w:r>
        <w:rPr>
          <w:rFonts w:eastAsia="Times New Roman"/>
          <w:szCs w:val="24"/>
        </w:rPr>
        <w:t>Αντιμετωπίστε τα αυτά, κύριε Υπουργέ -όχι προσωπικά- η Κυβέρνηση συνολικά, γιατί δυστυχώς δεν αντέ</w:t>
      </w:r>
      <w:r>
        <w:rPr>
          <w:rFonts w:eastAsia="Times New Roman"/>
          <w:szCs w:val="24"/>
        </w:rPr>
        <w:t>χει περισσότερο να λύσει αυτό το πρόβλημα.</w:t>
      </w:r>
    </w:p>
    <w:p w14:paraId="5E0BEDA2" w14:textId="77777777" w:rsidR="003003D5" w:rsidRDefault="00646F6D">
      <w:pPr>
        <w:spacing w:after="0" w:line="600" w:lineRule="auto"/>
        <w:ind w:firstLine="720"/>
        <w:jc w:val="both"/>
        <w:rPr>
          <w:rFonts w:eastAsia="Times New Roman"/>
          <w:szCs w:val="24"/>
        </w:rPr>
      </w:pPr>
      <w:r>
        <w:rPr>
          <w:rFonts w:eastAsia="Times New Roman"/>
          <w:szCs w:val="24"/>
        </w:rPr>
        <w:t>Και η τελευταία μου ερώτηση: Ο συντονιστής της εφαρμογής της συμφωνίας Ελλάδας - Τουρκίας, ο κ. Μάρτιν Φερβέι, έχει αναλάβει τα καθήκοντά του ή και αυτός είναι μια ελπίδα του μέλλοντος;</w:t>
      </w:r>
    </w:p>
    <w:p w14:paraId="5E0BEDA3" w14:textId="77777777" w:rsidR="003003D5" w:rsidRDefault="00646F6D">
      <w:pPr>
        <w:spacing w:after="0" w:line="600" w:lineRule="auto"/>
        <w:ind w:firstLine="720"/>
        <w:jc w:val="both"/>
        <w:rPr>
          <w:rFonts w:eastAsia="Times New Roman"/>
          <w:szCs w:val="24"/>
        </w:rPr>
      </w:pPr>
      <w:r>
        <w:rPr>
          <w:rFonts w:eastAsia="Times New Roman"/>
          <w:szCs w:val="24"/>
        </w:rPr>
        <w:t xml:space="preserve">Ευχαριστώ πολύ, κύριε </w:t>
      </w:r>
      <w:r>
        <w:rPr>
          <w:rFonts w:eastAsia="Times New Roman"/>
          <w:szCs w:val="24"/>
        </w:rPr>
        <w:t>Πρόεδρε.</w:t>
      </w:r>
    </w:p>
    <w:p w14:paraId="5E0BEDA4" w14:textId="77777777" w:rsidR="003003D5" w:rsidRDefault="00646F6D">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 Καρρά, με τον οποίο ολοκληρώθηκε ο κύκλος των Κοινοβουλευτικών Εκπροσώπων. </w:t>
      </w:r>
    </w:p>
    <w:p w14:paraId="5E0BEDA5" w14:textId="77777777" w:rsidR="003003D5" w:rsidRDefault="00646F6D">
      <w:pPr>
        <w:spacing w:after="0" w:line="600" w:lineRule="auto"/>
        <w:ind w:firstLine="720"/>
        <w:jc w:val="both"/>
        <w:rPr>
          <w:rFonts w:eastAsia="Times New Roman"/>
          <w:szCs w:val="24"/>
        </w:rPr>
      </w:pPr>
      <w:r>
        <w:rPr>
          <w:rFonts w:eastAsia="Times New Roman"/>
          <w:szCs w:val="24"/>
        </w:rPr>
        <w:t>Μπαίνουμε στον κύκλο των δευτερολογιών των επερωτώντων Βουλευτών με πρώτο τον κ. Κουμουτσάκο. Μετά θα ακολουθήσ</w:t>
      </w:r>
      <w:r>
        <w:rPr>
          <w:rFonts w:eastAsia="Times New Roman"/>
          <w:szCs w:val="24"/>
        </w:rPr>
        <w:t>ουν</w:t>
      </w:r>
      <w:r>
        <w:rPr>
          <w:rFonts w:eastAsia="Times New Roman"/>
          <w:szCs w:val="24"/>
        </w:rPr>
        <w:t xml:space="preserve"> ο</w:t>
      </w:r>
      <w:r>
        <w:rPr>
          <w:rFonts w:eastAsia="Times New Roman"/>
          <w:szCs w:val="24"/>
        </w:rPr>
        <w:t>ι</w:t>
      </w:r>
      <w:r>
        <w:rPr>
          <w:rFonts w:eastAsia="Times New Roman"/>
          <w:szCs w:val="24"/>
        </w:rPr>
        <w:t xml:space="preserve"> κ</w:t>
      </w:r>
      <w:r>
        <w:rPr>
          <w:rFonts w:eastAsia="Times New Roman"/>
          <w:szCs w:val="24"/>
        </w:rPr>
        <w:t>ύριοι</w:t>
      </w:r>
      <w:r>
        <w:rPr>
          <w:rFonts w:eastAsia="Times New Roman"/>
          <w:szCs w:val="24"/>
        </w:rPr>
        <w:t xml:space="preserve"> Αθανασίου, Δημοσχάκης, Κυριαζίδης και ο κύριος Υπουργός.</w:t>
      </w:r>
    </w:p>
    <w:p w14:paraId="5E0BEDA6" w14:textId="77777777" w:rsidR="003003D5" w:rsidRDefault="00646F6D">
      <w:pPr>
        <w:spacing w:after="0" w:line="600" w:lineRule="auto"/>
        <w:ind w:firstLine="720"/>
        <w:jc w:val="both"/>
        <w:rPr>
          <w:rFonts w:eastAsia="Times New Roman"/>
          <w:szCs w:val="24"/>
        </w:rPr>
      </w:pPr>
      <w:r>
        <w:rPr>
          <w:rFonts w:eastAsia="Times New Roman"/>
          <w:szCs w:val="24"/>
        </w:rPr>
        <w:t>Κύριε Κουμουτσάκο, έχετε τον λόγο.</w:t>
      </w:r>
    </w:p>
    <w:p w14:paraId="5E0BEDA7" w14:textId="77777777" w:rsidR="003003D5" w:rsidRDefault="00646F6D">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Η περιγραφή της τοποθέτησης του κυρίου Υπουργού: Καταιγίδα ερωτήσεων, ξηρασία απαντήσεων. Σε λίγο θα ρωτούσατε εμάς, κύριε Υπουργέ, </w:t>
      </w:r>
      <w:r>
        <w:rPr>
          <w:rFonts w:eastAsia="Times New Roman"/>
          <w:szCs w:val="24"/>
        </w:rPr>
        <w:t>«</w:t>
      </w:r>
      <w:r>
        <w:rPr>
          <w:rFonts w:eastAsia="Times New Roman"/>
          <w:szCs w:val="24"/>
        </w:rPr>
        <w:t>ποιος είναι αυτός ο Βουδούρης</w:t>
      </w:r>
      <w:r>
        <w:rPr>
          <w:rFonts w:eastAsia="Times New Roman"/>
          <w:szCs w:val="24"/>
        </w:rPr>
        <w:t>»</w:t>
      </w:r>
      <w:r>
        <w:rPr>
          <w:rFonts w:eastAsia="Times New Roman"/>
          <w:szCs w:val="24"/>
        </w:rPr>
        <w:t>.</w:t>
      </w:r>
    </w:p>
    <w:p w14:paraId="5E0BEDA8" w14:textId="77777777" w:rsidR="003003D5" w:rsidRDefault="00646F6D">
      <w:pPr>
        <w:spacing w:after="0" w:line="600" w:lineRule="auto"/>
        <w:ind w:firstLine="720"/>
        <w:jc w:val="both"/>
        <w:rPr>
          <w:rFonts w:eastAsia="Times New Roman"/>
          <w:szCs w:val="24"/>
        </w:rPr>
      </w:pPr>
      <w:r>
        <w:rPr>
          <w:rFonts w:eastAsia="Times New Roman"/>
          <w:szCs w:val="24"/>
        </w:rPr>
        <w:t xml:space="preserve">Είχατε, όμως, επαρκή χρόνο και τον αξιοποιήσατε, να διαμορφώσετε και να </w:t>
      </w:r>
      <w:r>
        <w:rPr>
          <w:rFonts w:eastAsia="Times New Roman"/>
          <w:szCs w:val="24"/>
        </w:rPr>
        <w:t xml:space="preserve"> μας παρουσιάσετε</w:t>
      </w:r>
      <w:r>
        <w:rPr>
          <w:rFonts w:eastAsia="Times New Roman"/>
          <w:szCs w:val="24"/>
        </w:rPr>
        <w:t xml:space="preserve"> το δόγμα του «κουτσά στραβά». Είναι το δόγμα που θα ακολουθήσετε σε αντιμετώπιση του </w:t>
      </w:r>
      <w:r>
        <w:rPr>
          <w:rFonts w:eastAsia="Times New Roman"/>
          <w:szCs w:val="24"/>
        </w:rPr>
        <w:t>π</w:t>
      </w:r>
      <w:r>
        <w:rPr>
          <w:rFonts w:eastAsia="Times New Roman"/>
          <w:szCs w:val="24"/>
        </w:rPr>
        <w:t>ροσφυγικού. Είναι επικίνδυνο δόγμα, γιατί το ζήτ</w:t>
      </w:r>
      <w:r>
        <w:rPr>
          <w:rFonts w:eastAsia="Times New Roman"/>
          <w:szCs w:val="24"/>
        </w:rPr>
        <w:t xml:space="preserve">ημα είναι πολύ κρίσιμο, είναι εθνικών διαστάσεων. </w:t>
      </w:r>
    </w:p>
    <w:p w14:paraId="5E0BEDA9" w14:textId="77777777" w:rsidR="003003D5" w:rsidRDefault="00646F6D">
      <w:pPr>
        <w:spacing w:after="0" w:line="600" w:lineRule="auto"/>
        <w:ind w:firstLine="720"/>
        <w:jc w:val="both"/>
        <w:rPr>
          <w:rFonts w:eastAsia="Times New Roman"/>
          <w:szCs w:val="24"/>
        </w:rPr>
      </w:pPr>
      <w:r>
        <w:rPr>
          <w:rFonts w:eastAsia="Times New Roman"/>
          <w:szCs w:val="24"/>
        </w:rPr>
        <w:t xml:space="preserve">Μας εγκαλέσατε, επίσης, </w:t>
      </w:r>
      <w:r>
        <w:rPr>
          <w:rFonts w:eastAsia="Times New Roman"/>
          <w:szCs w:val="24"/>
        </w:rPr>
        <w:t>ότι λέμε</w:t>
      </w:r>
      <w:r>
        <w:rPr>
          <w:rFonts w:eastAsia="Times New Roman"/>
          <w:szCs w:val="24"/>
        </w:rPr>
        <w:t xml:space="preserve"> τα ίδια και τα ίδια. Οι καταγγελίες του κ. Βουδούρη, όμως, δεν είναι τα ίδια, είναι καινούργια. Τα ίδια και τα ίδια τα ακούσαμε από εσάς, όχι από εμάς. </w:t>
      </w:r>
    </w:p>
    <w:p w14:paraId="5E0BEDAA" w14:textId="77777777" w:rsidR="003003D5" w:rsidRDefault="00646F6D">
      <w:pPr>
        <w:spacing w:after="0" w:line="600" w:lineRule="auto"/>
        <w:ind w:firstLine="720"/>
        <w:jc w:val="both"/>
        <w:rPr>
          <w:rFonts w:eastAsia="Times New Roman"/>
          <w:szCs w:val="24"/>
        </w:rPr>
      </w:pPr>
      <w:r>
        <w:rPr>
          <w:rFonts w:eastAsia="Times New Roman"/>
          <w:szCs w:val="24"/>
        </w:rPr>
        <w:t xml:space="preserve">Κάτι ακόμα, επειδή </w:t>
      </w:r>
      <w:r>
        <w:rPr>
          <w:rFonts w:eastAsia="Times New Roman"/>
          <w:szCs w:val="24"/>
        </w:rPr>
        <w:t>υπήρξε</w:t>
      </w:r>
      <w:r>
        <w:rPr>
          <w:rFonts w:eastAsia="Times New Roman"/>
          <w:szCs w:val="24"/>
        </w:rPr>
        <w:t xml:space="preserve"> απόπειρα να γίνει μάθημα προς τη Νέα Δημοκρατία ότι «αυτό το θέμα είναι εθνικό» και δεν πρέπει να ασκείτε τέτοιου είδους κριτική. Το θέμα είναι εθνικό. Αυτό</w:t>
      </w:r>
      <w:r>
        <w:rPr>
          <w:rFonts w:eastAsia="Times New Roman"/>
          <w:szCs w:val="24"/>
        </w:rPr>
        <w:t xml:space="preserve"> όμως</w:t>
      </w:r>
      <w:r>
        <w:rPr>
          <w:rFonts w:eastAsia="Times New Roman"/>
          <w:szCs w:val="24"/>
        </w:rPr>
        <w:t xml:space="preserve"> επιβάλλει σιωπή στην Αντιπολίτευση; Πού ακούστηκαν αυτά τα πράγματα; Ακριβώς επειδή είν</w:t>
      </w:r>
      <w:r>
        <w:rPr>
          <w:rFonts w:eastAsia="Times New Roman"/>
          <w:szCs w:val="24"/>
        </w:rPr>
        <w:t xml:space="preserve">αι εθνικό, ακριβώς επειδή είναι σοβαρό, ακριβώς επειδή είναι ζωτικό, όταν βλέπουμε ότι τα πράγματα πηγαίνουν στραβά, θα κάνουμε αυτό που επιβάλλει το καθήκον μας και ο θεσμικός μας ρόλος. Και θα το κάνουμε αυστηρά και δίκαια. Αυστηρά, όμως, σίγουρα. </w:t>
      </w:r>
    </w:p>
    <w:p w14:paraId="5E0BEDAB" w14:textId="77777777" w:rsidR="003003D5" w:rsidRDefault="00646F6D">
      <w:pPr>
        <w:spacing w:after="0" w:line="600" w:lineRule="auto"/>
        <w:ind w:firstLine="720"/>
        <w:jc w:val="both"/>
        <w:rPr>
          <w:rFonts w:eastAsia="Times New Roman"/>
          <w:szCs w:val="24"/>
        </w:rPr>
      </w:pPr>
      <w:r>
        <w:rPr>
          <w:rFonts w:eastAsia="Times New Roman"/>
          <w:szCs w:val="24"/>
        </w:rPr>
        <w:t>Υποδε</w:t>
      </w:r>
      <w:r>
        <w:rPr>
          <w:rFonts w:eastAsia="Times New Roman"/>
          <w:szCs w:val="24"/>
        </w:rPr>
        <w:t xml:space="preserve">ίξεις σε εμάς, όσον αφορά τη στάση μας στην Ευρωπαϊκή Ένωση κι αν στηρίξαμε ή δεν στηρίξαμε, από τα έδρανα της </w:t>
      </w:r>
      <w:r>
        <w:rPr>
          <w:rFonts w:eastAsia="Times New Roman"/>
          <w:szCs w:val="24"/>
        </w:rPr>
        <w:t>κ</w:t>
      </w:r>
      <w:r>
        <w:rPr>
          <w:rFonts w:eastAsia="Times New Roman"/>
          <w:szCs w:val="24"/>
        </w:rPr>
        <w:t>υβέρνησης δεν μπορεί να ακούγονται. Ήταν το πρώτο πράγμα που κάναμε. Το έκανε ο Πρόεδρος του κόμματος αμέσως μετά την εκλογή του. Έχουμε καταθέσ</w:t>
      </w:r>
      <w:r>
        <w:rPr>
          <w:rFonts w:eastAsia="Times New Roman"/>
          <w:szCs w:val="24"/>
        </w:rPr>
        <w:t xml:space="preserve">ει –και να σας πω κάτι, </w:t>
      </w:r>
      <w:r>
        <w:rPr>
          <w:rFonts w:eastAsia="Times New Roman"/>
          <w:szCs w:val="24"/>
        </w:rPr>
        <w:t>για</w:t>
      </w:r>
      <w:r>
        <w:rPr>
          <w:rFonts w:eastAsia="Times New Roman"/>
          <w:szCs w:val="24"/>
        </w:rPr>
        <w:t xml:space="preserve"> μία παραδοσιακή αντίληψη περί αντιπολίτευσης, ως μη οφείλαμε- εικοσιπέντε προτάσεις για το πώς βλέπουμε, πώς αντιμετωπίζουμε, πώς σκεφτόμαστε το θέμα του </w:t>
      </w:r>
      <w:r>
        <w:rPr>
          <w:rFonts w:eastAsia="Times New Roman"/>
          <w:szCs w:val="24"/>
        </w:rPr>
        <w:t>π</w:t>
      </w:r>
      <w:r>
        <w:rPr>
          <w:rFonts w:eastAsia="Times New Roman"/>
          <w:szCs w:val="24"/>
        </w:rPr>
        <w:t xml:space="preserve">ροσφυγικού. Πού είναι, λοιπόν, η στείρα αντιπολίτευση;  </w:t>
      </w:r>
    </w:p>
    <w:p w14:paraId="5E0BEDAC" w14:textId="77777777" w:rsidR="003003D5" w:rsidRDefault="00646F6D">
      <w:pPr>
        <w:spacing w:after="0" w:line="600" w:lineRule="auto"/>
        <w:ind w:firstLine="720"/>
        <w:jc w:val="both"/>
        <w:rPr>
          <w:rFonts w:eastAsia="Times New Roman"/>
          <w:szCs w:val="24"/>
        </w:rPr>
      </w:pPr>
      <w:r>
        <w:rPr>
          <w:rFonts w:eastAsia="Times New Roman"/>
          <w:szCs w:val="24"/>
        </w:rPr>
        <w:t xml:space="preserve">Ζητήσατε, όμως, </w:t>
      </w:r>
      <w:r>
        <w:rPr>
          <w:rFonts w:eastAsia="Times New Roman"/>
          <w:szCs w:val="24"/>
        </w:rPr>
        <w:t>βοήθεια</w:t>
      </w:r>
      <w:r>
        <w:rPr>
          <w:rFonts w:eastAsia="Times New Roman"/>
          <w:szCs w:val="24"/>
        </w:rPr>
        <w:t>,</w:t>
      </w:r>
      <w:r>
        <w:rPr>
          <w:rFonts w:eastAsia="Times New Roman"/>
          <w:szCs w:val="24"/>
        </w:rPr>
        <w:t xml:space="preserve"> ειδικά στο </w:t>
      </w:r>
      <w:r>
        <w:rPr>
          <w:rFonts w:eastAsia="Times New Roman"/>
          <w:szCs w:val="24"/>
          <w:lang w:val="en-US"/>
        </w:rPr>
        <w:t>relocation</w:t>
      </w:r>
      <w:r>
        <w:rPr>
          <w:rFonts w:eastAsia="Times New Roman"/>
          <w:szCs w:val="24"/>
        </w:rPr>
        <w:t>. Προφανώς, οι Ευρωπαίοι δεν είναι εντάξει απέναντι στην Ελλάδα στο θέμα της επανεγκατάστασης. Προφανώς, υπάρχουν μεγάλες δυσκολίες. Και προφανώς, αυτές οι δυσκολίες μεγαλώνουν, καθώς σε πολλά κράτη της Ευρώπης και της Ευρωπαϊ</w:t>
      </w:r>
      <w:r>
        <w:rPr>
          <w:rFonts w:eastAsia="Times New Roman"/>
          <w:szCs w:val="24"/>
        </w:rPr>
        <w:t xml:space="preserve">κής Ένωσης παίρνουν το πάνω χέρι ή εν πάση περιπτώσει, αυξάνουν την επιρροή τους δυνάμεις ακραίες, που προέρχονται από το πιο μαύρο παρελθόν της σύγχρονης ευρωπαϊκής </w:t>
      </w:r>
      <w:r>
        <w:rPr>
          <w:rFonts w:eastAsia="Times New Roman"/>
          <w:szCs w:val="24"/>
        </w:rPr>
        <w:t>ι</w:t>
      </w:r>
      <w:r>
        <w:rPr>
          <w:rFonts w:eastAsia="Times New Roman"/>
          <w:szCs w:val="24"/>
        </w:rPr>
        <w:t xml:space="preserve">στορίας. Και θα γίνει πιο δύσκολο το </w:t>
      </w:r>
      <w:r>
        <w:rPr>
          <w:rFonts w:eastAsia="Times New Roman"/>
          <w:szCs w:val="24"/>
          <w:lang w:val="en-US"/>
        </w:rPr>
        <w:t>relocation</w:t>
      </w:r>
      <w:r>
        <w:rPr>
          <w:rFonts w:eastAsia="Times New Roman"/>
          <w:szCs w:val="24"/>
        </w:rPr>
        <w:t>. Ετοιμαστείτε, λοιπόν. Ετοιμάστε ένα σχέδ</w:t>
      </w:r>
      <w:r>
        <w:rPr>
          <w:rFonts w:eastAsia="Times New Roman"/>
          <w:szCs w:val="24"/>
        </w:rPr>
        <w:t>ιο Β, γιατί τα πράγματα δείχνουν ότι θα είναι πιο δύσκολα.</w:t>
      </w:r>
    </w:p>
    <w:p w14:paraId="5E0BEDAD" w14:textId="77777777" w:rsidR="003003D5" w:rsidRDefault="00646F6D">
      <w:pPr>
        <w:spacing w:after="0" w:line="600" w:lineRule="auto"/>
        <w:ind w:firstLine="720"/>
        <w:jc w:val="both"/>
        <w:rPr>
          <w:rFonts w:eastAsia="Times New Roman"/>
          <w:szCs w:val="24"/>
        </w:rPr>
      </w:pPr>
      <w:r>
        <w:rPr>
          <w:rFonts w:eastAsia="Times New Roman"/>
          <w:szCs w:val="24"/>
        </w:rPr>
        <w:t>Επίσης, χρειάζεται ένα σχέδιο Β, κύριε Υπουργέ, –ελπίζω να έχετε ξεκινήσει να το δουλεύετε στο σκιώδες Υπουργείο σας, γιατί είναι ένα Υπουργείο χωρίς αρμοδιότητες απ’ ό,τι καταλαβαίνω- για το τι θα</w:t>
      </w:r>
      <w:r>
        <w:rPr>
          <w:rFonts w:eastAsia="Times New Roman"/>
          <w:szCs w:val="24"/>
        </w:rPr>
        <w:t xml:space="preserve"> γίνει εάν καταπέσει η Συμφωνία Ευρωπαϊκής Ενώσεως-Τουρκίας. Το ενδεχόμενο δεν είναι μακρινό. Όλοι το απευχόμαστε, αλλά το ενδεχόμενο είναι υπαρκτό. </w:t>
      </w:r>
    </w:p>
    <w:p w14:paraId="5E0BEDAE" w14:textId="77777777" w:rsidR="003003D5" w:rsidRDefault="00646F6D">
      <w:pPr>
        <w:spacing w:after="0" w:line="600" w:lineRule="auto"/>
        <w:ind w:firstLine="720"/>
        <w:jc w:val="both"/>
        <w:rPr>
          <w:rFonts w:eastAsia="Times New Roman"/>
          <w:szCs w:val="24"/>
        </w:rPr>
      </w:pPr>
      <w:r>
        <w:rPr>
          <w:rFonts w:eastAsia="Times New Roman"/>
          <w:szCs w:val="24"/>
        </w:rPr>
        <w:t>Οι σχέσεις Ευρωπαϊκής Ένωσης και Τουρκίας δεν πάνε καλά. Και ό,τι συμβαίνει στην περιοχή αυτή τη στιγμή απ</w:t>
      </w:r>
      <w:r>
        <w:rPr>
          <w:rFonts w:eastAsia="Times New Roman"/>
          <w:szCs w:val="24"/>
        </w:rPr>
        <w:t>ομακρύνει ακόμη περισσότερο την Τουρκία από την Ευρώπη. Δεν έχει συμπεριφορές μιας παραδοσιακής συμμάχου ευρωπαϊκής χώρας αυτή την εποχή η Τουρκία. Κι αναφέρομαι στα θέματα αμφισβήτησης της Λωζάννης και σε όλα τα άλλα.</w:t>
      </w:r>
    </w:p>
    <w:p w14:paraId="5E0BEDAF" w14:textId="77777777" w:rsidR="003003D5" w:rsidRDefault="00646F6D">
      <w:pPr>
        <w:spacing w:after="0" w:line="600" w:lineRule="auto"/>
        <w:ind w:firstLine="720"/>
        <w:jc w:val="both"/>
        <w:rPr>
          <w:rFonts w:eastAsia="Times New Roman"/>
          <w:szCs w:val="24"/>
        </w:rPr>
      </w:pPr>
      <w:r>
        <w:rPr>
          <w:rFonts w:eastAsia="Times New Roman"/>
          <w:szCs w:val="24"/>
        </w:rPr>
        <w:t xml:space="preserve">Πάμε, λοιπόν, όμως, σε συγκεκριμένες </w:t>
      </w:r>
      <w:r>
        <w:rPr>
          <w:rFonts w:eastAsia="Times New Roman"/>
          <w:szCs w:val="24"/>
        </w:rPr>
        <w:t xml:space="preserve">ερωτήσεις που δεν μας απαντήσατε. Η ιστορία του διακινητή ή μη διακινητή, που ανέδειξε συγκεκριμένη κυριακάτικη εφημερίδα, το </w:t>
      </w:r>
      <w:r>
        <w:rPr>
          <w:rFonts w:eastAsia="Times New Roman"/>
          <w:szCs w:val="24"/>
        </w:rPr>
        <w:t>«</w:t>
      </w:r>
      <w:r>
        <w:rPr>
          <w:rFonts w:eastAsia="Times New Roman"/>
          <w:szCs w:val="24"/>
        </w:rPr>
        <w:t>ΠΡΩΤΟ ΘΕΜΑ</w:t>
      </w:r>
      <w:r>
        <w:rPr>
          <w:rFonts w:eastAsia="Times New Roman"/>
          <w:szCs w:val="24"/>
        </w:rPr>
        <w:t>»</w:t>
      </w:r>
      <w:r>
        <w:rPr>
          <w:rFonts w:eastAsia="Times New Roman"/>
          <w:szCs w:val="24"/>
        </w:rPr>
        <w:t>. Τι πρέπει να κάνει η Αντιπολίτευση; Να κάνει ότι δεν το διάβασε; Να κάνει ότι δεν υπάρχει; Αφού δεν το διαψεύσατε ού</w:t>
      </w:r>
      <w:r>
        <w:rPr>
          <w:rFonts w:eastAsia="Times New Roman"/>
          <w:szCs w:val="24"/>
        </w:rPr>
        <w:t xml:space="preserve">τε σήμερα. Διαψεύστε το τουλάχιστον, για να ξέρουμε πού βρισκόμαστε. </w:t>
      </w:r>
    </w:p>
    <w:p w14:paraId="5E0BEDB0" w14:textId="77777777" w:rsidR="003003D5" w:rsidRDefault="00646F6D">
      <w:pPr>
        <w:spacing w:after="0" w:line="600" w:lineRule="auto"/>
        <w:ind w:firstLine="720"/>
        <w:jc w:val="both"/>
        <w:rPr>
          <w:rFonts w:eastAsia="Times New Roman"/>
          <w:szCs w:val="24"/>
        </w:rPr>
      </w:pPr>
      <w:r>
        <w:rPr>
          <w:rFonts w:eastAsia="Times New Roman"/>
          <w:szCs w:val="24"/>
        </w:rPr>
        <w:t xml:space="preserve">Όσον αφορά το κόστος του </w:t>
      </w:r>
      <w:r>
        <w:rPr>
          <w:rFonts w:eastAsia="Times New Roman"/>
          <w:szCs w:val="24"/>
        </w:rPr>
        <w:t>π</w:t>
      </w:r>
      <w:r>
        <w:rPr>
          <w:rFonts w:eastAsia="Times New Roman"/>
          <w:szCs w:val="24"/>
        </w:rPr>
        <w:t xml:space="preserve">ροσφυγικού, ποιο είναι το κόστος του </w:t>
      </w:r>
      <w:r>
        <w:rPr>
          <w:rFonts w:eastAsia="Times New Roman"/>
          <w:szCs w:val="24"/>
        </w:rPr>
        <w:t>π</w:t>
      </w:r>
      <w:r>
        <w:rPr>
          <w:rFonts w:eastAsia="Times New Roman"/>
          <w:szCs w:val="24"/>
        </w:rPr>
        <w:t>ροσφυγικού; Δεν μπορούμε να το ξέρουμε; Τον Φεβρουάριο σας είπα ότι η Τράπεζα της Ελλάδος μιλούσε για 600 εκατομμύρια το 2016, εσείς λέγατε 1 δισεκατομμύριο. Πλησιάζουμε στο τέλος του χρόνου. Δεν μπορούμε να έχουμε μια ακριβή αποτίμηση; Είναι δυνατόν να μη</w:t>
      </w:r>
      <w:r>
        <w:rPr>
          <w:rFonts w:eastAsia="Times New Roman"/>
          <w:szCs w:val="24"/>
        </w:rPr>
        <w:t xml:space="preserve">ν έχουμε μια ακριβή αποτίμηση; </w:t>
      </w:r>
    </w:p>
    <w:p w14:paraId="5E0BEDB1" w14:textId="77777777" w:rsidR="003003D5" w:rsidRDefault="00646F6D">
      <w:pPr>
        <w:spacing w:after="0" w:line="600" w:lineRule="auto"/>
        <w:ind w:firstLine="720"/>
        <w:jc w:val="both"/>
        <w:rPr>
          <w:rFonts w:eastAsia="Times New Roman"/>
          <w:szCs w:val="24"/>
        </w:rPr>
      </w:pPr>
      <w:r>
        <w:rPr>
          <w:rFonts w:eastAsia="Times New Roman"/>
          <w:szCs w:val="24"/>
        </w:rPr>
        <w:t xml:space="preserve">Τι γίνεται με εκείνον το θεσμό, κύριε Υπουργέ, των χιλιάδων ενοικιαζόμενων διαμερισμάτων για εγκατάσταση των προσφύγων; Πώς προχωρά; Υλοποιείται, δεν υλοποιείται, υπάρχουν αντιδράσεις, δεν υπάρχουν αντιδράσεις; </w:t>
      </w:r>
    </w:p>
    <w:p w14:paraId="5E0BEDB2" w14:textId="77777777" w:rsidR="003003D5" w:rsidRDefault="00646F6D">
      <w:pPr>
        <w:spacing w:after="0" w:line="600" w:lineRule="auto"/>
        <w:ind w:firstLine="720"/>
        <w:jc w:val="both"/>
        <w:rPr>
          <w:rFonts w:eastAsia="Times New Roman"/>
          <w:szCs w:val="24"/>
        </w:rPr>
      </w:pPr>
      <w:r>
        <w:rPr>
          <w:rFonts w:eastAsia="Times New Roman"/>
          <w:szCs w:val="24"/>
        </w:rPr>
        <w:t xml:space="preserve">Και τέλος, επειδή δεν θέλω να υπερβώ τον χρόνο, όσον αφορά το Υπουργείο Μετανάστευσης, δεν μπορεί να επικαλείστε, ούτε εσείς ούτε οι </w:t>
      </w:r>
      <w:r>
        <w:rPr>
          <w:rFonts w:eastAsia="Times New Roman"/>
          <w:szCs w:val="24"/>
        </w:rPr>
        <w:t>γ</w:t>
      </w:r>
      <w:r>
        <w:rPr>
          <w:rFonts w:eastAsia="Times New Roman"/>
          <w:szCs w:val="24"/>
        </w:rPr>
        <w:t xml:space="preserve">ενικοί σας </w:t>
      </w:r>
      <w:r>
        <w:rPr>
          <w:rFonts w:eastAsia="Times New Roman"/>
          <w:szCs w:val="24"/>
        </w:rPr>
        <w:t>γ</w:t>
      </w:r>
      <w:r>
        <w:rPr>
          <w:rFonts w:eastAsia="Times New Roman"/>
          <w:szCs w:val="24"/>
        </w:rPr>
        <w:t>ραμματείς ούτε η Κυβέρνηση ότι υπάρχει μία ομιχλώδης αρμοδιότητα, χωρίς να ξέρουμε ποιος έχει την ευθύνη, ποιο</w:t>
      </w:r>
      <w:r>
        <w:rPr>
          <w:rFonts w:eastAsia="Times New Roman"/>
          <w:szCs w:val="24"/>
        </w:rPr>
        <w:t>ς δεν έχει την ευθύνη, ποιος έχει δικαίωμα υπογραφής, ποιος δεν έχει δικαίωμα υπογραφής.</w:t>
      </w:r>
    </w:p>
    <w:p w14:paraId="5E0BEDB3" w14:textId="77777777" w:rsidR="003003D5" w:rsidRDefault="00646F6D">
      <w:pPr>
        <w:spacing w:after="0" w:line="600" w:lineRule="auto"/>
        <w:ind w:firstLine="720"/>
        <w:jc w:val="both"/>
        <w:rPr>
          <w:rFonts w:eastAsia="Times New Roman"/>
          <w:szCs w:val="24"/>
        </w:rPr>
      </w:pPr>
      <w:r>
        <w:rPr>
          <w:rFonts w:eastAsia="Times New Roman"/>
          <w:szCs w:val="24"/>
        </w:rPr>
        <w:t>Προχωρήστε στο θέμα του Υπουργείου Μετανάστευσης. Είναι ανάγκη. Γιατί; Το Προσφυγικό, κύριε Υπουργέ, το ξέρετε ως χειριστής –πιστεύω- καλά. Το Προσφυγικό έχει τέσσερις</w:t>
      </w:r>
      <w:r>
        <w:rPr>
          <w:rFonts w:eastAsia="Times New Roman"/>
          <w:szCs w:val="24"/>
        </w:rPr>
        <w:t xml:space="preserve"> φάσεις, τέσσερα στάδια.</w:t>
      </w:r>
    </w:p>
    <w:p w14:paraId="5E0BEDB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5E0BEDB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με αυτό.</w:t>
      </w:r>
    </w:p>
    <w:p w14:paraId="5E0BEDB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Το αρχικό είναι η αποτροπή. Καλό είναι και οφείλει κάθε κράτος να αποτρέψει, όσο μπορεί, να γίνει το ίδιο χώρος</w:t>
      </w:r>
      <w:r>
        <w:rPr>
          <w:rFonts w:eastAsia="Times New Roman" w:cs="Times New Roman"/>
          <w:szCs w:val="24"/>
        </w:rPr>
        <w:t xml:space="preserve"> υ</w:t>
      </w:r>
      <w:r>
        <w:rPr>
          <w:rFonts w:eastAsia="Times New Roman" w:cs="Times New Roman"/>
          <w:szCs w:val="24"/>
        </w:rPr>
        <w:t>ποδοχής</w:t>
      </w:r>
      <w:r>
        <w:rPr>
          <w:rFonts w:eastAsia="Times New Roman" w:cs="Times New Roman"/>
          <w:szCs w:val="24"/>
        </w:rPr>
        <w:t xml:space="preserve"> ενός ωστικού προσφυγικού κύματος. </w:t>
      </w:r>
    </w:p>
    <w:p w14:paraId="5E0BEDB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η διαχείριση των συνόρων, δηλαδή πώς θα διαχειριστούμε αυτούς που θα περάσουν. </w:t>
      </w:r>
    </w:p>
    <w:p w14:paraId="5E0BEDB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Το τρίτο στάδιο είναι ο έλεγχος, η τάξη, η ασφάλεια, η δημόσια υγεία.</w:t>
      </w:r>
    </w:p>
    <w:p w14:paraId="5E0BEDB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το τέταρτο στάδιο είναι η εξοικείωση αυτών</w:t>
      </w:r>
      <w:r>
        <w:rPr>
          <w:rFonts w:eastAsia="Times New Roman" w:cs="Times New Roman"/>
          <w:szCs w:val="24"/>
        </w:rPr>
        <w:t xml:space="preserve"> που μένουν με τη νέα πραγματικότητα. Εξοικείωση λέω, συμφιλίωση λέω, και ενδεχομένως ένταξη </w:t>
      </w:r>
      <w:r>
        <w:rPr>
          <w:rFonts w:eastAsia="Times New Roman" w:cs="Times New Roman"/>
          <w:szCs w:val="24"/>
        </w:rPr>
        <w:t xml:space="preserve">αυτών των ανθρώπων </w:t>
      </w:r>
      <w:r>
        <w:rPr>
          <w:rFonts w:eastAsia="Times New Roman" w:cs="Times New Roman"/>
          <w:szCs w:val="24"/>
        </w:rPr>
        <w:t>στη νέα πραγματικότητα.</w:t>
      </w:r>
    </w:p>
    <w:p w14:paraId="5E0BEDB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η Ελλάδα και στα τέσσερα στάδια του </w:t>
      </w:r>
      <w:r>
        <w:rPr>
          <w:rFonts w:eastAsia="Times New Roman" w:cs="Times New Roman"/>
          <w:szCs w:val="24"/>
        </w:rPr>
        <w:t>π</w:t>
      </w:r>
      <w:r>
        <w:rPr>
          <w:rFonts w:eastAsia="Times New Roman" w:cs="Times New Roman"/>
          <w:szCs w:val="24"/>
        </w:rPr>
        <w:t>ροσφυγικού αντιμετωπίζει ανοιχτά, πολύ σοβαρά ζητήματα δυσλειτουργιώ</w:t>
      </w:r>
      <w:r>
        <w:rPr>
          <w:rFonts w:eastAsia="Times New Roman" w:cs="Times New Roman"/>
          <w:szCs w:val="24"/>
        </w:rPr>
        <w:t xml:space="preserve">ν, αναποτελεσματικότητας και αυτό είναι ένα πολύ, μα πολύ κρίσιμο ζήτημα. Δεν αντέχει η χώρα να έχει και στα τέσσερα στάδια του </w:t>
      </w:r>
      <w:r>
        <w:rPr>
          <w:rFonts w:eastAsia="Times New Roman" w:cs="Times New Roman"/>
          <w:szCs w:val="24"/>
        </w:rPr>
        <w:t>π</w:t>
      </w:r>
      <w:r>
        <w:rPr>
          <w:rFonts w:eastAsia="Times New Roman" w:cs="Times New Roman"/>
          <w:szCs w:val="24"/>
        </w:rPr>
        <w:t>ροσφυγικού τόσο ανοιχτά μεγάλα ζητήματα.</w:t>
      </w:r>
    </w:p>
    <w:p w14:paraId="5E0BEDB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Κάντε κάτι. Δώστε μας απαντήσεις. Και ίσως με δική σας πρωτοβουλία κάποια στιγμή  να ε</w:t>
      </w:r>
      <w:r>
        <w:rPr>
          <w:rFonts w:eastAsia="Times New Roman" w:cs="Times New Roman"/>
          <w:szCs w:val="24"/>
        </w:rPr>
        <w:t xml:space="preserve">μφανιστεί ένα ολόκληρο καταγεγραμμένο σχέδιο ή έγγραφο που να έχουμε την πλήρη εικόνα, να την έχει η Εθνική Αντιπροσωπεία, να την έχουν οι πολίτες, να την έχει ο λαός, ώστε να μην υπάρχουν παρεξηγήσεις, ώστε να μην </w:t>
      </w:r>
      <w:r>
        <w:rPr>
          <w:rFonts w:eastAsia="Times New Roman" w:cs="Times New Roman"/>
          <w:szCs w:val="24"/>
        </w:rPr>
        <w:t>υπάρχουν</w:t>
      </w:r>
      <w:r>
        <w:rPr>
          <w:rFonts w:eastAsia="Times New Roman" w:cs="Times New Roman"/>
          <w:szCs w:val="24"/>
        </w:rPr>
        <w:t xml:space="preserve"> –αν θέλετε- αλληλοκατηγορίες</w:t>
      </w:r>
      <w:r>
        <w:rPr>
          <w:rFonts w:eastAsia="Times New Roman" w:cs="Times New Roman"/>
          <w:szCs w:val="24"/>
        </w:rPr>
        <w:t>,</w:t>
      </w:r>
      <w:r>
        <w:rPr>
          <w:rFonts w:eastAsia="Times New Roman" w:cs="Times New Roman"/>
          <w:szCs w:val="24"/>
        </w:rPr>
        <w:t xml:space="preserve"> χω</w:t>
      </w:r>
      <w:r>
        <w:rPr>
          <w:rFonts w:eastAsia="Times New Roman" w:cs="Times New Roman"/>
          <w:szCs w:val="24"/>
        </w:rPr>
        <w:t xml:space="preserve">ρίς να έχουμε τα στοιχεία. Κάντε αυτό που επιβάλλει το καθήκον σας. Πείτε στην Εθνική Αντιπροσωπεία, πείτε στον ελληνικό λαό πού ακριβώς βρίσκεται η χώρα, τι αντιμετωπίζει και πώς θα το αντιμετωπίσει. </w:t>
      </w:r>
    </w:p>
    <w:p w14:paraId="5E0BEDB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Όσο αυτό δεν είναι καθαρό, τόσο μπορεί να μπαίνουμε σε</w:t>
      </w:r>
      <w:r>
        <w:rPr>
          <w:rFonts w:eastAsia="Times New Roman" w:cs="Times New Roman"/>
          <w:szCs w:val="24"/>
        </w:rPr>
        <w:t xml:space="preserve"> μία ατέρμονα συζήτηση</w:t>
      </w:r>
      <w:r>
        <w:rPr>
          <w:rFonts w:eastAsia="Times New Roman" w:cs="Times New Roman"/>
          <w:szCs w:val="24"/>
        </w:rPr>
        <w:t>,</w:t>
      </w:r>
      <w:r>
        <w:rPr>
          <w:rFonts w:eastAsia="Times New Roman" w:cs="Times New Roman"/>
          <w:szCs w:val="24"/>
        </w:rPr>
        <w:t xml:space="preserve"> όπου εμείς να ρωτάμε καλ</w:t>
      </w:r>
      <w:r>
        <w:rPr>
          <w:rFonts w:eastAsia="Times New Roman" w:cs="Times New Roman"/>
          <w:szCs w:val="24"/>
        </w:rPr>
        <w:t>όπιστα</w:t>
      </w:r>
      <w:r>
        <w:rPr>
          <w:rFonts w:eastAsia="Times New Roman" w:cs="Times New Roman"/>
          <w:szCs w:val="24"/>
        </w:rPr>
        <w:t xml:space="preserve"> και εσείς να μην απαντάτε, κα</w:t>
      </w:r>
      <w:r>
        <w:rPr>
          <w:rFonts w:eastAsia="Times New Roman" w:cs="Times New Roman"/>
          <w:szCs w:val="24"/>
        </w:rPr>
        <w:t>κόπιστα</w:t>
      </w:r>
      <w:r>
        <w:rPr>
          <w:rFonts w:eastAsia="Times New Roman" w:cs="Times New Roman"/>
          <w:szCs w:val="24"/>
        </w:rPr>
        <w:t>.</w:t>
      </w:r>
    </w:p>
    <w:p w14:paraId="5E0BEDB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E0BEDBE" w14:textId="77777777" w:rsidR="003003D5" w:rsidRDefault="00646F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0BEDB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Συνεχίζουμε με τον κ. Αθανασίου. </w:t>
      </w:r>
    </w:p>
    <w:p w14:paraId="5E0BEDC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Θερμή παράκληση, κύριε Αθ</w:t>
      </w:r>
      <w:r>
        <w:rPr>
          <w:rFonts w:eastAsia="Times New Roman" w:cs="Times New Roman"/>
          <w:szCs w:val="24"/>
        </w:rPr>
        <w:t>ανασίου, να είστε πολύ σύντομος</w:t>
      </w:r>
      <w:r>
        <w:rPr>
          <w:rFonts w:eastAsia="Times New Roman" w:cs="Times New Roman"/>
          <w:szCs w:val="24"/>
        </w:rPr>
        <w:t>,</w:t>
      </w:r>
      <w:r>
        <w:rPr>
          <w:rFonts w:eastAsia="Times New Roman" w:cs="Times New Roman"/>
          <w:szCs w:val="24"/>
        </w:rPr>
        <w:t xml:space="preserve"> διότι στην πρωτολογία σας καλύψατε τον χρόνο και της πρωτολογίας και της δευτερολογίας κατά τέσσερα λεπτά. Νομίζω ότι έγινε κατανοητή η άποψη του Προεδρείου και πιστεύω να την σεβαστείτε, κύριε Αθανασίου.</w:t>
      </w:r>
    </w:p>
    <w:p w14:paraId="5E0BEDC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w:t>
      </w:r>
      <w:r>
        <w:rPr>
          <w:rFonts w:eastAsia="Times New Roman" w:cs="Times New Roman"/>
          <w:szCs w:val="24"/>
        </w:rPr>
        <w:t>λόγο.</w:t>
      </w:r>
    </w:p>
    <w:p w14:paraId="5E0BEDC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5E0BEDC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Εξάλλου</w:t>
      </w:r>
      <w:r>
        <w:rPr>
          <w:rFonts w:eastAsia="Times New Roman" w:cs="Times New Roman"/>
          <w:szCs w:val="24"/>
        </w:rPr>
        <w:t>,</w:t>
      </w:r>
      <w:r>
        <w:rPr>
          <w:rFonts w:eastAsia="Times New Roman" w:cs="Times New Roman"/>
          <w:szCs w:val="24"/>
        </w:rPr>
        <w:t xml:space="preserve"> τρεις συνάδελφοι πριν από εμένα έχουν φύγει, οπότε μπορώ να χρησιμοποιήσω τον χρόνο. Δεν θα αργήσω, βέβαια, ούτως ή άλλως.</w:t>
      </w:r>
    </w:p>
    <w:p w14:paraId="5E0BEDC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Οι συνάδελφοι που δεν βρίσκονται στη</w:t>
      </w:r>
      <w:r>
        <w:rPr>
          <w:rFonts w:eastAsia="Times New Roman" w:cs="Times New Roman"/>
          <w:szCs w:val="24"/>
        </w:rPr>
        <w:t>ν Αίθουσα από την Κοινοβουλευτική σας Ομάδα και οι οποίοι τοποθετήθηκαν στην πρώτη τους παρέμβαση κάλυψαν και αυτοί τη δευτερολογία</w:t>
      </w:r>
      <w:r>
        <w:rPr>
          <w:rFonts w:eastAsia="Times New Roman" w:cs="Times New Roman"/>
          <w:szCs w:val="24"/>
        </w:rPr>
        <w:t>,</w:t>
      </w:r>
      <w:r>
        <w:rPr>
          <w:rFonts w:eastAsia="Times New Roman" w:cs="Times New Roman"/>
          <w:szCs w:val="24"/>
        </w:rPr>
        <w:t xml:space="preserve"> την οποία εδικαιούντο. </w:t>
      </w:r>
    </w:p>
    <w:p w14:paraId="5E0BEDC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το είπα αυτό, γιατί ξέρω…</w:t>
      </w:r>
    </w:p>
    <w:p w14:paraId="5E0BEDC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w:t>
      </w:r>
      <w:r>
        <w:rPr>
          <w:rFonts w:eastAsia="Times New Roman" w:cs="Times New Roman"/>
          <w:szCs w:val="24"/>
        </w:rPr>
        <w:t xml:space="preserve"> σας πω συγκεκριμένα.</w:t>
      </w:r>
    </w:p>
    <w:p w14:paraId="5E0BEDC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Είχατε στην πρωτολογία σας πέντε λεπτά. Εσείς μιλήσατε δώδεκα. Η πρωτολογία και η δευτερολογία σε ό,τι σας αφορά είναι σύνολο οχτώ λεπτά και εσείς μιλήσατε δώδεκα λεπτά στην πρωτολογία. Άρα, τώρα σας έβαλα τρία λεπτά αυστηρά. Σεβαστεί</w:t>
      </w:r>
      <w:r>
        <w:rPr>
          <w:rFonts w:eastAsia="Times New Roman" w:cs="Times New Roman"/>
          <w:szCs w:val="24"/>
        </w:rPr>
        <w:t>τε τον χρόνο.</w:t>
      </w:r>
    </w:p>
    <w:p w14:paraId="5E0BEDC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το ρολόι παρακαλώ -εάν θέλετε- το μηδενίζετε; Έχει ήδη περάσει το ένα λεπτό.</w:t>
      </w:r>
    </w:p>
    <w:p w14:paraId="5E0BEDC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Αθανασίου, έχετε σκοπό να παίξουμε; Είναι σε γνώση μου και ο χρόνος και θα σας δώσω επιπ</w:t>
      </w:r>
      <w:r>
        <w:rPr>
          <w:rFonts w:eastAsia="Times New Roman" w:cs="Times New Roman"/>
          <w:szCs w:val="24"/>
        </w:rPr>
        <w:t>λέον είκοσι πέντε δευτερόλεπτα</w:t>
      </w:r>
      <w:r>
        <w:rPr>
          <w:rFonts w:eastAsia="Times New Roman" w:cs="Times New Roman"/>
          <w:szCs w:val="24"/>
        </w:rPr>
        <w:t>,</w:t>
      </w:r>
      <w:r>
        <w:rPr>
          <w:rFonts w:eastAsia="Times New Roman" w:cs="Times New Roman"/>
          <w:szCs w:val="24"/>
        </w:rPr>
        <w:t xml:space="preserve"> που σας αφαίρεσα εγώ.</w:t>
      </w:r>
    </w:p>
    <w:p w14:paraId="5E0BEDC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Συνεχίστε, παρακαλώ.</w:t>
      </w:r>
    </w:p>
    <w:p w14:paraId="5E0BEDC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πολύ, κύριε Πρόεδρε.</w:t>
      </w:r>
    </w:p>
    <w:p w14:paraId="5E0BEDC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Ήθελα να πω τα εξής πολύ επιγραμματικά, κύριε Υπουργέ.</w:t>
      </w:r>
    </w:p>
    <w:p w14:paraId="5E0BEDC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Φέτος</w:t>
      </w:r>
      <w:r>
        <w:rPr>
          <w:rFonts w:eastAsia="Times New Roman" w:cs="Times New Roman"/>
          <w:szCs w:val="24"/>
        </w:rPr>
        <w:t>,</w:t>
      </w:r>
      <w:r>
        <w:rPr>
          <w:rFonts w:eastAsia="Times New Roman" w:cs="Times New Roman"/>
          <w:szCs w:val="24"/>
        </w:rPr>
        <w:t xml:space="preserve"> οι μειωμένες ροές –όπως μου δόθηκε η ευκαιρία να πω και στην πρωτολογία μου- οφείλονται στο γεγονός και μόνο ότι η Τουρκία προσδοκά -και πιέζει προς αυτή την κατεύθυνση- να μπει σε καθεστώς ελεύθερης βίζας. Δεν οφείλονται στις πολιτικές και σε πρόγραμμα τ</w:t>
      </w:r>
      <w:r>
        <w:rPr>
          <w:rFonts w:eastAsia="Times New Roman" w:cs="Times New Roman"/>
          <w:szCs w:val="24"/>
        </w:rPr>
        <w:t>ης Κυβέρνησης.</w:t>
      </w:r>
    </w:p>
    <w:p w14:paraId="5E0BEDC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Δεύτερον, αναφερθήκατε και σε προηγούμενη επίκαιρη επερώτηση που είχαμε και δεν μπορώ να καταλάβω εάν το είπατε μειωτικά για τον πρώην Πρωθυπουργό Αντώνη Σαμαρά, που είπε ότι θα επανακαταλάβουμε τις πόλεις, αναφερόμενος προφανώς –εκεί μάλλον</w:t>
      </w:r>
      <w:r>
        <w:rPr>
          <w:rFonts w:eastAsia="Times New Roman" w:cs="Times New Roman"/>
          <w:szCs w:val="24"/>
        </w:rPr>
        <w:t xml:space="preserve"> θα αναφέρεστε- στην έκθεση του επιτρόπου Μούιζνιεκς, που είπε ότι είπε ο Σαμαράς «θα επανακαταλάβουμε τις πόλεις». Μα, αυτό ήταν μια πολιτική τοποθέτηση, ένα ρητορικό σχήμα. Δεν εννοούσε ότι θα έρθει ο Αλάριχος των Οστρογότθων για να καταλάβει την Αθήνα, </w:t>
      </w:r>
      <w:r>
        <w:rPr>
          <w:rFonts w:eastAsia="Times New Roman" w:cs="Times New Roman"/>
          <w:szCs w:val="24"/>
        </w:rPr>
        <w:t>αλλά ότι θα υπάρξει μία ασφάλεια και μία τάξη στο κέντρο των Αθηνών.</w:t>
      </w:r>
    </w:p>
    <w:p w14:paraId="5E0BEDC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Τώρα για τα νησιά. Το είπα και πριν, αναλύοντας τις διατάξεις και τις συμφωνίες που έχουμε με την Τουρκία, αλλά και επιπλέον με τις διατάξεις του νόμου</w:t>
      </w:r>
      <w:r>
        <w:rPr>
          <w:rFonts w:eastAsia="Times New Roman" w:cs="Times New Roman"/>
          <w:szCs w:val="24"/>
        </w:rPr>
        <w:t>,</w:t>
      </w:r>
      <w:r>
        <w:rPr>
          <w:rFonts w:eastAsia="Times New Roman" w:cs="Times New Roman"/>
          <w:szCs w:val="24"/>
        </w:rPr>
        <w:t xml:space="preserve"> που ψηφίσατε το 2016. Από πού προκ</w:t>
      </w:r>
      <w:r>
        <w:rPr>
          <w:rFonts w:eastAsia="Times New Roman" w:cs="Times New Roman"/>
          <w:szCs w:val="24"/>
        </w:rPr>
        <w:t xml:space="preserve">ύπτει ότι πρέπει όσοι εισέρχονται να παραμένουν στα νησιά; </w:t>
      </w:r>
    </w:p>
    <w:p w14:paraId="5E0BEDD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Αντίθετα, σύμφωνα με τους διεθνείς κανόνες, αλλά και από τις διατάξεις που ανάφερα, μπορούν κάλλιστα ενόψει του ότι δεν επαρκούν οι δομές στα νησιά μας και ειδικά στη Λέσβο που αναφέρομαι, να πάνε</w:t>
      </w:r>
      <w:r>
        <w:rPr>
          <w:rFonts w:eastAsia="Times New Roman" w:cs="Times New Roman"/>
          <w:szCs w:val="24"/>
        </w:rPr>
        <w:t xml:space="preserve"> σε άλλα μέρη της Ελλάδος, στην ηπειρωτική Ελλάδα, στην Κρήτη, ενδεχομένως -ενδεικτικά αναφέρομαι- στην Τρίπολη, στην Αττική. Άρα, λοιπόν, δεν μπορούμε να το ισχυριζόμαστε αυτό, πολύ περισσότερο όταν σας πω, κύριε Πρόεδρε, ότι στη Λέσβο οι πραγματικές δυνα</w:t>
      </w:r>
      <w:r>
        <w:rPr>
          <w:rFonts w:eastAsia="Times New Roman" w:cs="Times New Roman"/>
          <w:szCs w:val="24"/>
        </w:rPr>
        <w:t xml:space="preserve">τότητες φιλοξενίας στο Καράτεπε και στη Μόρια δεν ξεπερνούν τις δύο χιλιάδες. Δηλαδή, αν έρθουν είκοσι χιλιάδες αύριο, θα μείνουν στη Λέσβο; Είναι κάτι το οποίο δεν μπορώ να το αντιληφθώ. </w:t>
      </w:r>
    </w:p>
    <w:p w14:paraId="5E0BEDD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Για την ταυτοποίηση των επιτροπών τώρα. Σας είπα και ιδιαίτερα ότι </w:t>
      </w:r>
      <w:r>
        <w:rPr>
          <w:rFonts w:eastAsia="Times New Roman" w:cs="Times New Roman"/>
          <w:szCs w:val="24"/>
        </w:rPr>
        <w:t>εμείς είμαστε σύμφωνοι και θα ψηφίσουμε, ειδικά στις δευτεροβάθμιες επιτροπές, στις προσφυγές, να είναι και συνταξιούχοι δικαστικοί -διοικητικοί δικαστές συνταξιούχοι- για να έχουμε περισσότερες δυνατότητες για τη στελέχωση των επιτροπών. Δεν θα είχαμε κα</w:t>
      </w:r>
      <w:r>
        <w:rPr>
          <w:rFonts w:eastAsia="Times New Roman" w:cs="Times New Roman"/>
          <w:szCs w:val="24"/>
        </w:rPr>
        <w:t>μ</w:t>
      </w:r>
      <w:r>
        <w:rPr>
          <w:rFonts w:eastAsia="Times New Roman" w:cs="Times New Roman"/>
          <w:szCs w:val="24"/>
        </w:rPr>
        <w:t xml:space="preserve">μία αντίρρηση. </w:t>
      </w:r>
    </w:p>
    <w:p w14:paraId="5E0BEDD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Τώρα για αυτό που είπε ο κ. Κόκκαλης</w:t>
      </w:r>
      <w:r>
        <w:rPr>
          <w:rFonts w:eastAsia="Times New Roman" w:cs="Times New Roman"/>
          <w:szCs w:val="24"/>
        </w:rPr>
        <w:t>,</w:t>
      </w:r>
      <w:r>
        <w:rPr>
          <w:rFonts w:eastAsia="Times New Roman" w:cs="Times New Roman"/>
          <w:szCs w:val="24"/>
        </w:rPr>
        <w:t xml:space="preserve"> αν έχουμε πρόγραμμα ή όχι, δεν κατάλαβα. Ο κ. Κόκκαλης έχει φύγει. Εκεί υπάρχει πρόβλημα και εκεί μας επικαλείστε τους Ευρωπαίους; Εγώ το έχω πει και άλλη φορά και το λέω ευθαρσώς ότι διακατέχονταν όλοι</w:t>
      </w:r>
      <w:r>
        <w:rPr>
          <w:rFonts w:eastAsia="Times New Roman" w:cs="Times New Roman"/>
          <w:szCs w:val="24"/>
        </w:rPr>
        <w:t xml:space="preserve"> αυτοί οι Ευρωπαίοι που </w:t>
      </w:r>
      <w:r>
        <w:rPr>
          <w:rFonts w:eastAsia="Times New Roman" w:cs="Times New Roman"/>
          <w:szCs w:val="24"/>
        </w:rPr>
        <w:t>έ</w:t>
      </w:r>
      <w:r>
        <w:rPr>
          <w:rFonts w:eastAsia="Times New Roman" w:cs="Times New Roman"/>
          <w:szCs w:val="24"/>
        </w:rPr>
        <w:t>ρχ</w:t>
      </w:r>
      <w:r>
        <w:rPr>
          <w:rFonts w:eastAsia="Times New Roman" w:cs="Times New Roman"/>
          <w:szCs w:val="24"/>
        </w:rPr>
        <w:t>ο</w:t>
      </w:r>
      <w:r>
        <w:rPr>
          <w:rFonts w:eastAsia="Times New Roman" w:cs="Times New Roman"/>
          <w:szCs w:val="24"/>
        </w:rPr>
        <w:t>ντ</w:t>
      </w:r>
      <w:r>
        <w:rPr>
          <w:rFonts w:eastAsia="Times New Roman" w:cs="Times New Roman"/>
          <w:szCs w:val="24"/>
        </w:rPr>
        <w:t>αν</w:t>
      </w:r>
      <w:r>
        <w:rPr>
          <w:rFonts w:eastAsia="Times New Roman" w:cs="Times New Roman"/>
          <w:szCs w:val="24"/>
        </w:rPr>
        <w:t xml:space="preserve">, κύριε Πρόεδρε, από μια –επιτρέψτε μου να το πω- υποκρισία. </w:t>
      </w:r>
      <w:r>
        <w:rPr>
          <w:rFonts w:eastAsia="Times New Roman" w:cs="Times New Roman"/>
          <w:szCs w:val="24"/>
        </w:rPr>
        <w:t>Έρχονταν</w:t>
      </w:r>
      <w:r>
        <w:rPr>
          <w:rFonts w:eastAsia="Times New Roman" w:cs="Times New Roman"/>
          <w:szCs w:val="24"/>
        </w:rPr>
        <w:t xml:space="preserve"> στην πατρίδα μας, κάνανε διαπιστώσεις, αλλά δεν είδαμε καμ</w:t>
      </w:r>
      <w:r>
        <w:rPr>
          <w:rFonts w:eastAsia="Times New Roman" w:cs="Times New Roman"/>
          <w:szCs w:val="24"/>
        </w:rPr>
        <w:t>μ</w:t>
      </w:r>
      <w:r>
        <w:rPr>
          <w:rFonts w:eastAsia="Times New Roman" w:cs="Times New Roman"/>
          <w:szCs w:val="24"/>
        </w:rPr>
        <w:t xml:space="preserve">ία λύση ποτέ. </w:t>
      </w:r>
      <w:r>
        <w:rPr>
          <w:rFonts w:eastAsia="Times New Roman" w:cs="Times New Roman"/>
          <w:szCs w:val="24"/>
        </w:rPr>
        <w:t>Σ</w:t>
      </w:r>
      <w:r>
        <w:rPr>
          <w:rFonts w:eastAsia="Times New Roman" w:cs="Times New Roman"/>
          <w:szCs w:val="24"/>
        </w:rPr>
        <w:t>ας αναφέρω τα παραδείγματα του Φάινμαν, του καγκελάριου της Αυστρίας, του κ. Σου</w:t>
      </w:r>
      <w:r>
        <w:rPr>
          <w:rFonts w:eastAsia="Times New Roman" w:cs="Times New Roman"/>
          <w:szCs w:val="24"/>
        </w:rPr>
        <w:t>λτς, καλλιτεχνών πάρα πολλών, οι οποίοι ήρθαν και δεν μπορώ να καταλάβω γιατί επανερχόμεθα.</w:t>
      </w:r>
    </w:p>
    <w:p w14:paraId="5E0BEDD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 ολοκληρώνουμε, κύριε Αθανασίου.</w:t>
      </w:r>
    </w:p>
    <w:p w14:paraId="5E0BEDD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Το πρόγραμμα της Νέας Δημοκρατίας θα το πω περιληπτικά σε τέσσερις γραμμέ</w:t>
      </w:r>
      <w:r>
        <w:rPr>
          <w:rFonts w:eastAsia="Times New Roman" w:cs="Times New Roman"/>
          <w:szCs w:val="24"/>
        </w:rPr>
        <w:t>ς. Έπειτα, κύριε Υπουργέ -δεν το περίμενα από εσάς να το πείτε- για ποιους στάβλους μιλάτε ότι βάλαμε τους πρόσφυγες; Ξέρετε πώς ζούσαν οι πρόσφυγες στο κέντρο της Μόριας μέχρι το 2014 και αρχές του 2015; Σήμερα έχετε εικόνα να δείτε τι κατάσταση επικρατεί</w:t>
      </w:r>
      <w:r>
        <w:rPr>
          <w:rFonts w:eastAsia="Times New Roman" w:cs="Times New Roman"/>
          <w:szCs w:val="24"/>
        </w:rPr>
        <w:t xml:space="preserve"> με τις λοιμώξεις, οι οποίες υπάρχουν, με συνωστιζόμενους ανθρώπους, μητέρες μέσα στον ήλιο να θηλάζουν τα παιδιά τους κάτω από τα δέντρα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Για ποιες συνθήκες μιλάτε; Εμείς είχαμε αξιοπρεπείς συνθήκες. Βεβαίως, είχαμε λιγότερο κόσμο.</w:t>
      </w:r>
    </w:p>
    <w:p w14:paraId="5E0BEDD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ιος Λαμπρούλης):</w:t>
      </w:r>
      <w:r>
        <w:rPr>
          <w:rFonts w:eastAsia="Times New Roman" w:cs="Times New Roman"/>
          <w:szCs w:val="24"/>
        </w:rPr>
        <w:t xml:space="preserve"> Κύριε Αθανασίου…</w:t>
      </w:r>
    </w:p>
    <w:p w14:paraId="5E0BEDD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Τελείωσα, κύριε Πρόεδρε.</w:t>
      </w:r>
    </w:p>
    <w:p w14:paraId="5E0BEDD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Νομίζω ότι πλέον και τα όρια της ανοχής του </w:t>
      </w:r>
      <w:r>
        <w:rPr>
          <w:rFonts w:eastAsia="Times New Roman" w:cs="Times New Roman"/>
          <w:szCs w:val="24"/>
        </w:rPr>
        <w:t>Π</w:t>
      </w:r>
      <w:r>
        <w:rPr>
          <w:rFonts w:eastAsia="Times New Roman" w:cs="Times New Roman"/>
          <w:szCs w:val="24"/>
        </w:rPr>
        <w:t xml:space="preserve">ροεδρείου έχουν εξαντληθεί. </w:t>
      </w:r>
    </w:p>
    <w:p w14:paraId="5E0BEDD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Αναφέρομαι μονάχα σε κάτι, επειδή ειπώθηκε. </w:t>
      </w:r>
      <w:r>
        <w:rPr>
          <w:rFonts w:eastAsia="Times New Roman" w:cs="Times New Roman"/>
          <w:szCs w:val="24"/>
        </w:rPr>
        <w:t xml:space="preserve"> </w:t>
      </w:r>
    </w:p>
    <w:p w14:paraId="5E0BEDD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Το πρόγραμμά μας είναι σαφέστατο. Θέλουμε άμεση αποσυμφόρηση των νησιών, άμεση στελέχωση των επιτροπών ασύλου, έτσι ώστε να επιταχυνθούν οι διαδικασίες των επιτροπών ασύλου, αποτελεσματικό έλεγχο των θαλασσίων ορίων στο Αιγαίο και μάλιστα, κυρίως, από ελλ</w:t>
      </w:r>
      <w:r>
        <w:rPr>
          <w:rFonts w:eastAsia="Times New Roman" w:cs="Times New Roman"/>
          <w:szCs w:val="24"/>
        </w:rPr>
        <w:t>ηνικές δυνάμεις, έλεγχο των ΜΚΟ όσον αφορά τη χορήγηση άδειας και τη λειτουργία στη συνέχεια να γνωμοδοτούν –είπαμε πώς θα γίνεται αυτό- και λήψη μέτρων ανακούφισης των νησιών μας. Αυτό βέβαια δεν είναι αρμοδιότητα δική σας, αλλά νομίζω ότι ειδικά για το ζ</w:t>
      </w:r>
      <w:r>
        <w:rPr>
          <w:rFonts w:eastAsia="Times New Roman" w:cs="Times New Roman"/>
          <w:szCs w:val="24"/>
        </w:rPr>
        <w:t>ήτημα αυτό, για το οποίο δεσμευθήκαμε και σε σύσκεψη του Μαξίμου και ο κ. Φλαμπουράρης είπε ότι θα βοηθήσει…</w:t>
      </w:r>
    </w:p>
    <w:p w14:paraId="5E0BEDD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κύριε Αθανασίου.</w:t>
      </w:r>
    </w:p>
    <w:p w14:paraId="5E0BEDD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 τον ΦΠΑ, για να μην καταργηθεί…</w:t>
      </w:r>
    </w:p>
    <w:p w14:paraId="5E0BEDD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b/>
          <w:szCs w:val="24"/>
        </w:rPr>
        <w:t>:</w:t>
      </w:r>
      <w:r>
        <w:rPr>
          <w:rFonts w:eastAsia="Times New Roman" w:cs="Times New Roman"/>
          <w:szCs w:val="24"/>
        </w:rPr>
        <w:t xml:space="preserve"> Ολοκληρώσατε κύριε Αθανασίου. Σας παρακαλώ. </w:t>
      </w:r>
    </w:p>
    <w:p w14:paraId="5E0BEDD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 και ευχαριστώ και για την ανοχή σας. </w:t>
      </w:r>
    </w:p>
    <w:p w14:paraId="5E0BEDD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Δημοσχάκης, ο οποίος ήταν ο μοναδικός από τους επερωτώντες Βουλευτές πο</w:t>
      </w:r>
      <w:r>
        <w:rPr>
          <w:rFonts w:eastAsia="Times New Roman" w:cs="Times New Roman"/>
          <w:szCs w:val="24"/>
        </w:rPr>
        <w:t xml:space="preserve">υ ήταν συνεπέστατος όσον αφορά τον χρόνο της πρωτολογίας του. </w:t>
      </w:r>
    </w:p>
    <w:p w14:paraId="5E0BEDD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Θα είμαι και στη δευτερολογία μου, κύριε Πρόεδρε, ευχαριστώ πολύ. </w:t>
      </w:r>
    </w:p>
    <w:p w14:paraId="5E0BEDE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Εγώ οφείλω να το επισημάνω, κύριε Δημοσχάκη. </w:t>
      </w:r>
    </w:p>
    <w:p w14:paraId="5E0BEDE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ΑΝΑΣΤΑΣΙΟΣ (ΤΑΣ</w:t>
      </w:r>
      <w:r>
        <w:rPr>
          <w:rFonts w:eastAsia="Times New Roman" w:cs="Times New Roman"/>
          <w:b/>
          <w:szCs w:val="24"/>
        </w:rPr>
        <w:t>ΟΣ) ΔΗΜΟΣΧΑΚΗΣ:</w:t>
      </w:r>
      <w:r>
        <w:rPr>
          <w:rFonts w:eastAsia="Times New Roman" w:cs="Times New Roman"/>
          <w:szCs w:val="24"/>
        </w:rPr>
        <w:t xml:space="preserve"> Κύριε Υπουργέ, η ουσία είναι ότι αποδεικνύεται και μέσω των καταγγελιών του Γενικού Γραμματέα σας, ότι όλους αυτούς τους μήνες βαδίζατε στα τυφλά στο θέμα του μεταναστατευτικού-προσφυγικού. Αναλωθήκατε σε πρόχειρες λύσεις και το χειρότερο ε</w:t>
      </w:r>
      <w:r>
        <w:rPr>
          <w:rFonts w:eastAsia="Times New Roman" w:cs="Times New Roman"/>
          <w:szCs w:val="24"/>
        </w:rPr>
        <w:t xml:space="preserve">ίναι ότι δείχνοντας περισσή αλαζονεία δεν δεχόσασταν και όποιες προτάσεις σας κάναμε. Όμως σας έκανα μια ερώτηση στην πρωτολογία μου. Αν θα στείλτε την υπόθεση στον </w:t>
      </w:r>
      <w:r>
        <w:rPr>
          <w:rFonts w:eastAsia="Times New Roman" w:cs="Times New Roman"/>
          <w:szCs w:val="24"/>
        </w:rPr>
        <w:t>ε</w:t>
      </w:r>
      <w:r>
        <w:rPr>
          <w:rFonts w:eastAsia="Times New Roman" w:cs="Times New Roman"/>
          <w:szCs w:val="24"/>
        </w:rPr>
        <w:t>ισαγγελέα. Δεν απαντήσατε.</w:t>
      </w:r>
    </w:p>
    <w:p w14:paraId="5E0BEDE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w:t>
      </w:r>
      <w:r>
        <w:rPr>
          <w:rFonts w:eastAsia="Times New Roman" w:cs="Times New Roman"/>
          <w:b/>
          <w:szCs w:val="24"/>
        </w:rPr>
        <w:t>ής Ανασυγκρότησης):</w:t>
      </w:r>
      <w:r>
        <w:rPr>
          <w:rFonts w:eastAsia="Times New Roman" w:cs="Times New Roman"/>
          <w:szCs w:val="24"/>
        </w:rPr>
        <w:t xml:space="preserve"> Ποια υπόθεση;</w:t>
      </w:r>
    </w:p>
    <w:p w14:paraId="5E0BEDE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Σας προτρέπω να διατάξετε ένορκο διοικητική εξέταση για τη διαπίστωση ή μη των καταγγελλομένων και το πόρισμα αυτής της ΕΔΕ να το διαβιβάσετε στον </w:t>
      </w:r>
      <w:r>
        <w:rPr>
          <w:rFonts w:eastAsia="Times New Roman" w:cs="Times New Roman"/>
          <w:szCs w:val="24"/>
        </w:rPr>
        <w:t>ε</w:t>
      </w:r>
      <w:r>
        <w:rPr>
          <w:rFonts w:eastAsia="Times New Roman" w:cs="Times New Roman"/>
          <w:szCs w:val="24"/>
        </w:rPr>
        <w:t>ισαγγελέα, ανεξάρτητα αν θα διατάξει προκατ</w:t>
      </w:r>
      <w:r>
        <w:rPr>
          <w:rFonts w:eastAsia="Times New Roman" w:cs="Times New Roman"/>
          <w:szCs w:val="24"/>
        </w:rPr>
        <w:t>αρκτική έρευνα ή προανάκριση. Όμως ιδρύσατε ως κόμμα και ως Κυβέρνηση ένα Υπουργείο φάντασμα. Δεν ήταν αναγκαίο. Χωρίς δομές, χωρίς υποδομές, χωρίς αρχές, χωρίς αξίες, το βάλατε να περπατήσει. Διαχειριστική αρχή ήταν η Ελληνική Αστυνομία και το Λιμενικό Σώ</w:t>
      </w:r>
      <w:r>
        <w:rPr>
          <w:rFonts w:eastAsia="Times New Roman" w:cs="Times New Roman"/>
          <w:szCs w:val="24"/>
        </w:rPr>
        <w:t xml:space="preserve">μα. Εν τοις πράγμασι, όμως, τα αγνοήσατε τα σώματα ασφαλείας και σχεδόν στο αντικείμενο αυτό τα καταργήσατε. </w:t>
      </w:r>
    </w:p>
    <w:p w14:paraId="5E0BEDE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Αφού θέλατε να φτιάξετε ένα Υπουργείο, γιατί δεν ιδρύσατε υπουργείο για τον οικουμενικό ελληνισμό, που το έχουμε ανάγκη; Πεντακόσιες χιλιάδες νεομ</w:t>
      </w:r>
      <w:r>
        <w:rPr>
          <w:rFonts w:eastAsia="Times New Roman" w:cs="Times New Roman"/>
          <w:szCs w:val="24"/>
        </w:rPr>
        <w:t xml:space="preserve">ετανάστες βρίσκονται στο εξωτερικό, σε όλη την υφήλιο και έχουν ανάγκη της προστασίας και της καθοδήγησης του ελληνικού κράτους. Δυστυχώς, όμως, ούτε το αυτονόητο δεν τους δώσατε, την ψήφο που ζητούσαν. </w:t>
      </w:r>
    </w:p>
    <w:p w14:paraId="5E0BEDE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Ωστόσο, όμως, δεν φρουρείτε τα σύνορα όπως οφείλετε.</w:t>
      </w:r>
      <w:r>
        <w:rPr>
          <w:rFonts w:eastAsia="Times New Roman" w:cs="Times New Roman"/>
          <w:szCs w:val="24"/>
        </w:rPr>
        <w:t xml:space="preserve"> Δεν ζητήσατε από τα κράτη-μέλη τη συνδρομή της κοινής φρούρησης όπως οφείλατε. Στην πιο δύσκολη ιστορική φάση του ζητήματος των αλλοδαπών στην Ελλάδα, όσον αφορά τη χώρα μας, έχουμε τη χειρότερη Κυβέρνηση και έναν κακό Υπουργό, που δεν αντιλαμβάνεται το μ</w:t>
      </w:r>
      <w:r>
        <w:rPr>
          <w:rFonts w:eastAsia="Times New Roman" w:cs="Times New Roman"/>
          <w:szCs w:val="24"/>
        </w:rPr>
        <w:t xml:space="preserve">έγεθος του προβλήματος και την αποστολή του. </w:t>
      </w:r>
    </w:p>
    <w:p w14:paraId="5E0BEDE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Πολλές φορές ζητήσαμε να προχωρήσουμε σε μια κοινή πολιτική για το μεταναστευτικό-προσφυγικό, αλλά εσείς επιλέξατε να ακολουθήστε τον δικό σας δρόμο, που μας οδήγησε σ’ αυτό το χάος. Ουδέποτε ιστορικά Αντιπολίτευση παρείχε τόσο μεγάλες ανοχές σε Κυβέρνηση </w:t>
      </w:r>
      <w:r>
        <w:rPr>
          <w:rFonts w:eastAsia="Times New Roman" w:cs="Times New Roman"/>
          <w:szCs w:val="24"/>
        </w:rPr>
        <w:t>και αντί να πείτε στον Πρόεδρό μας ένα ευχαριστώ και μάλιστα με κεφαλαία γράμματα, μας εγκαλείτε όλους εδώ, στην Αίθουσα του Ελληνικού Κοινοβουλίου. Ξέρετε πώς λέγεται αυτό, το ότι δεν λέτε ένα ευχαριστώ, αλλά μας εγκαλείτε εδώ δέκα Βουλευτές της Αντιπολίτ</w:t>
      </w:r>
      <w:r>
        <w:rPr>
          <w:rFonts w:eastAsia="Times New Roman" w:cs="Times New Roman"/>
          <w:szCs w:val="24"/>
        </w:rPr>
        <w:t>ευσης σε επίκαιρη επερώτηση;</w:t>
      </w:r>
    </w:p>
    <w:p w14:paraId="5E0BEDE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Από την έναρξη του προβλήματος ενεπλάκησαν στη διαχείριση και οι Ένοπλες Δυνάμεις, με αποτέλεσμα να αποσπώνται από την κύρια αποστολή τους, που είναι η προάσπιση της εθνικής άμυνας και της ακεραιότητας της χώρας στον Έβρο, στα </w:t>
      </w:r>
      <w:r>
        <w:rPr>
          <w:rFonts w:eastAsia="Times New Roman" w:cs="Times New Roman"/>
          <w:szCs w:val="24"/>
        </w:rPr>
        <w:t>νησιά και όχι μόνο. Είναι κατάντια ο Έλληνας στρατιώτης να υπηρετεί αυτούς που παραβιάζουν τα σύνορα της πατρίδας και πάνω απ’ όλα, στη συνέχεια να ασχημονούν και να μας προπηλακίζουν.</w:t>
      </w:r>
    </w:p>
    <w:p w14:paraId="5E0BEDE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Η Ελλάδα δέχεται, κύριε Υπουργέ, ειρηνική επίθεση στα νησιά μας και στο</w:t>
      </w:r>
      <w:r>
        <w:rPr>
          <w:rFonts w:eastAsia="Times New Roman" w:cs="Times New Roman"/>
          <w:szCs w:val="24"/>
        </w:rPr>
        <w:t xml:space="preserve">ν ακριτικό Έβρο με πολιορκητικό κριό την Κυβέρνησή σας. Άλλοι έρχονται από την Ανατολική Θράκη και άλλοι που ήταν εδώ εγκλωβισμένοι επί μήνες φεύγουν για την Τουρκία. Η Αστυνομία και ο Ελληνικός Στρατός στα σύνορα του Έβρου παρακολουθούν αμήχανοι αυτή την </w:t>
      </w:r>
      <w:r>
        <w:rPr>
          <w:rFonts w:eastAsia="Times New Roman" w:cs="Times New Roman"/>
          <w:szCs w:val="24"/>
        </w:rPr>
        <w:t>εικόνα, αυτόν τον βιασμό των ελληνικών συνόρων, συνόρων που στεριώθηκαν με αγώνες και πολέμους. Το λέω εγώ που είμαι σε απόσταση πεντακοσίων μέτρων από τον ποταμό Έβρο, εκεί όπου γεννήθηκα. Εσείς γεννηθήκατε στην Αθήνα και δεν γνωρίζετε τον δικό μας πόνο.</w:t>
      </w:r>
    </w:p>
    <w:p w14:paraId="5E0BEDE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5E0BEDE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Δημοσχάκη, ολοκληρώστε.</w:t>
      </w:r>
    </w:p>
    <w:p w14:paraId="5E0BEDE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Κύριε Υπουργέ, θέλω να υπογραμμίσω ότι είστε η Κυβέρνηση όλων των Ελλήνων. Έχετε ιστο</w:t>
      </w:r>
      <w:r>
        <w:rPr>
          <w:rFonts w:eastAsia="Times New Roman" w:cs="Times New Roman"/>
          <w:szCs w:val="24"/>
        </w:rPr>
        <w:t>ρική ευθύνη. Η ιστορία θα σας κρίνει αυστηρά, γιατί δεν φρουρήσατε την πατρίδα μας και την εγκαταλείψατε στο έλεος των αλλοδαπών. Δημιουργήσατε και δημιουργείτε εκρηκτικό κλίμα και μείγμα στη χώρα. Όσοι έρχονται παραμένουν ως καθίζημα, γιατί φέρατε τη σύγχ</w:t>
      </w:r>
      <w:r>
        <w:rPr>
          <w:rFonts w:eastAsia="Times New Roman" w:cs="Times New Roman"/>
          <w:szCs w:val="24"/>
        </w:rPr>
        <w:t xml:space="preserve">ρονη Αυστροουγγαρία με τη δική σας ολιγωρία και αδιαφορία στα βόρεια σύνορά μας. </w:t>
      </w:r>
    </w:p>
    <w:p w14:paraId="5E0BEDE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Φυλάξτε, επιτέλους, τα σύνορα. Το χρωστάτε στον ελληνικό λαό, στην πατρίδα μας. Εάν δεν μπορείτε, φύγετε. </w:t>
      </w:r>
    </w:p>
    <w:p w14:paraId="5E0BEDE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Το οικονομικό πρόβλημα που έχει η Ελλάδα αργά ή γρήγορα θα ξεπεραστ</w:t>
      </w:r>
      <w:r>
        <w:rPr>
          <w:rFonts w:eastAsia="Times New Roman" w:cs="Times New Roman"/>
          <w:szCs w:val="24"/>
        </w:rPr>
        <w:t>εί με πολύ πόνο. Αυτό, όμως, το οποίο δημιουργείτε δεν θα ξεπεραστεί εύκολα. Ο πόνος θα είναι πόνος καταστροφής. Λυπάμαι πολύ που κάνω αυτή τη διαπίστωση, ξέρω όμως τι λέω.</w:t>
      </w:r>
    </w:p>
    <w:p w14:paraId="5E0BEDE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E0BEDEF" w14:textId="77777777" w:rsidR="003003D5" w:rsidRDefault="00646F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Pr>
          <w:rFonts w:eastAsia="Times New Roman" w:cs="Times New Roman"/>
          <w:szCs w:val="24"/>
        </w:rPr>
        <w:t>)</w:t>
      </w:r>
    </w:p>
    <w:p w14:paraId="5E0BEDF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 κ. Κυριαζίδης, ο τελευταίος επερωτών Βουλευτής, έχει τον λόγο για δύο λεπτά, προκειμένου να δευτερολογήσει, με μία ελάχιστη ανοχή. </w:t>
      </w:r>
    </w:p>
    <w:p w14:paraId="5E0BEDF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Ευχαριστώ, κύριε Πρόεδρε.</w:t>
      </w:r>
    </w:p>
    <w:p w14:paraId="5E0BEDF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θα πρέπει να απαντήσετε</w:t>
      </w:r>
      <w:r>
        <w:rPr>
          <w:rFonts w:eastAsia="Times New Roman" w:cs="Times New Roman"/>
          <w:szCs w:val="24"/>
        </w:rPr>
        <w:t xml:space="preserve"> σήμερα γιατί θα ξαναεπανέλθουμε. Είναι εθνικό ζήτημα, είναι ένα βαρύ ζήτημα, δεν μπορούμε να το ξεπερνούμε με απλές αναφορές. </w:t>
      </w:r>
    </w:p>
    <w:p w14:paraId="5E0BEDF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Εισήλθαν και εξήλθαν από τη χώρα, όπως εσείς λέτε με έγγραφά σας, περίπου ένα εκατομμύριο άνθρωποι. Πόσους απ’ αυτούς έχουμε κατ</w:t>
      </w:r>
      <w:r>
        <w:rPr>
          <w:rFonts w:eastAsia="Times New Roman" w:cs="Times New Roman"/>
          <w:szCs w:val="24"/>
        </w:rPr>
        <w:t>αγράψει; Πρέπει να πάρουμε μία απάντηση.</w:t>
      </w:r>
    </w:p>
    <w:p w14:paraId="5E0BEDF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Δεύτερον, σε ό,τι αφορά τις ασθένειες στους χώρους των </w:t>
      </w:r>
      <w:r>
        <w:rPr>
          <w:rFonts w:eastAsia="Times New Roman" w:cs="Times New Roman"/>
          <w:szCs w:val="24"/>
          <w:lang w:val="en-US"/>
        </w:rPr>
        <w:t>hotspots</w:t>
      </w:r>
      <w:r>
        <w:rPr>
          <w:rFonts w:eastAsia="Times New Roman" w:cs="Times New Roman"/>
          <w:szCs w:val="24"/>
        </w:rPr>
        <w:t>, επειδή είπατε ότι όλα βαίνουν καλώς, έχω να σας πω τα εξής: Έχουμε εξήντα εννέα κρούσματα ηπατίτιδας και αναφέρομαι σ’ αυτά που έχουν δηλωθεί. Έχουμε οκτώ κρούσματα ελονοσίας, μιας ασθένειας την οποία η χώρα είχε λησμονήσει. Έχουμε είκοσι τέσσερα κρούσμα</w:t>
      </w:r>
      <w:r>
        <w:rPr>
          <w:rFonts w:eastAsia="Times New Roman" w:cs="Times New Roman"/>
          <w:szCs w:val="24"/>
        </w:rPr>
        <w:t xml:space="preserve">τα φυματίωσης. Έχουμε εξακόσια τριάντα πέντε κρούσματα ανεμοβλογιάς. Επίσης, έχουμε και προσβολή λιμενικών. Αυτά αναφέρονται σε επίσημα έγγραφα, τα οποία καταθέτω. </w:t>
      </w:r>
    </w:p>
    <w:p w14:paraId="5E0BEDF5" w14:textId="77777777" w:rsidR="003003D5" w:rsidRDefault="00646F6D">
      <w:pPr>
        <w:spacing w:after="0" w:line="600" w:lineRule="auto"/>
        <w:ind w:firstLine="720"/>
        <w:jc w:val="both"/>
        <w:rPr>
          <w:rFonts w:eastAsia="Times New Roman" w:cs="Times New Roman"/>
        </w:rPr>
      </w:pPr>
      <w:r>
        <w:rPr>
          <w:rFonts w:eastAsia="Times New Roman" w:cs="Times New Roman"/>
        </w:rPr>
        <w:t>(Στο σημείο αυτό ο Βουλευτής κ. Δημήτριος Κυριαζίδης καταθέτει για τα Πρακτικά τα προαναφερ</w:t>
      </w:r>
      <w:r>
        <w:rPr>
          <w:rFonts w:eastAsia="Times New Roman" w:cs="Times New Roman"/>
        </w:rPr>
        <w:t>θέντα έγγραφα, τα οποία βρίσκονται στο αρχείο του Τμήματος Γραμματείας της Διεύθυνσης Στενογραφίας και  Πρακτικών της Βουλής)</w:t>
      </w:r>
    </w:p>
    <w:p w14:paraId="5E0BEDF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Δεύτερον, πότε οι αστυνομικοί, οι πυροσβέστες και οι λιμενικοί πήραν τα μέσα, τα υλικά προς προστασία; Πριν από τρεις μήνες. Απροσ</w:t>
      </w:r>
      <w:r>
        <w:rPr>
          <w:rFonts w:eastAsia="Times New Roman" w:cs="Times New Roman"/>
          <w:szCs w:val="24"/>
        </w:rPr>
        <w:t>τάτευτοι τόσο καιρό.</w:t>
      </w:r>
    </w:p>
    <w:p w14:paraId="5E0BEDF7"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Έτσι τους βρήκαμε. Τι να κάνουμε;</w:t>
      </w:r>
    </w:p>
    <w:p w14:paraId="5E0BEDF8"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Δεν τους βρήκατε έτσι. Επειδή κάνατε αυτή την αναφορά, έτσι ομιλείτε για το κέντρο της Αθήνας που όμως, απεγκλωβίστηκε από την μια μόνιμη κατάληψη. Συνοικίες ολόκ</w:t>
      </w:r>
      <w:r>
        <w:rPr>
          <w:rFonts w:eastAsia="Times New Roman" w:cs="Times New Roman"/>
          <w:szCs w:val="24"/>
        </w:rPr>
        <w:t xml:space="preserve">ληρες των Αθηνών πήραν ανάσα. Τα καταστήματα λειτουργούν σε περιοχές, όπως του Ψυρρή, στην περίοδο 2012-2014. </w:t>
      </w:r>
    </w:p>
    <w:p w14:paraId="5E0BEDF9"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Πότε;</w:t>
      </w:r>
    </w:p>
    <w:p w14:paraId="5E0BEDFA"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Το ξέρετε πάρα πολύ καλά. Και ας ήσασταν εκείνοι που διαμαρτυρόσασταν σε ό,τι αφορά τα προαναχωρησια</w:t>
      </w:r>
      <w:r>
        <w:rPr>
          <w:rFonts w:eastAsia="Times New Roman" w:cs="Times New Roman"/>
          <w:szCs w:val="24"/>
        </w:rPr>
        <w:t xml:space="preserve">κά, τα κλειστά, Αμυγδαλέζα με εκείνες τις φωνές τις άναρχες. Είναι γνωστό. </w:t>
      </w:r>
    </w:p>
    <w:p w14:paraId="5E0BEDFB"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κύριε Υπουργέ, τις αναφορές, που προσπαθείτε να αποφύγετε, του Γενικού σας Γραμματέα, λες και είναι, όπως είπατε κάποιος. Δεν είναι κάποιος. Αναφέρεται σε ό,τι αφορά</w:t>
      </w:r>
      <w:r>
        <w:rPr>
          <w:rFonts w:eastAsia="Times New Roman" w:cs="Times New Roman"/>
          <w:szCs w:val="24"/>
        </w:rPr>
        <w:t xml:space="preserve"> την προμήθεια των οικίσκων σε διαστάσεις, ενώ αναφέρεται περίπου στα 8.000 ευρώ, εσείς, βεβαίως, επιλέγετε το διαφορετικό κατά εξήντα εκατοστά παραπάνω με 12.000 ευρώ.</w:t>
      </w:r>
    </w:p>
    <w:p w14:paraId="5E0BEDFC"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στην </w:t>
      </w:r>
      <w:r>
        <w:rPr>
          <w:rFonts w:eastAsia="Times New Roman" w:cs="Times New Roman"/>
          <w:szCs w:val="24"/>
        </w:rPr>
        <w:t>«</w:t>
      </w:r>
      <w:r>
        <w:rPr>
          <w:rFonts w:eastAsia="Times New Roman" w:cs="Times New Roman"/>
          <w:szCs w:val="24"/>
          <w:lang w:val="en-US"/>
        </w:rPr>
        <w:t>SOFTEX</w:t>
      </w:r>
      <w:r>
        <w:rPr>
          <w:rFonts w:eastAsia="Times New Roman" w:cs="Times New Roman"/>
          <w:szCs w:val="24"/>
        </w:rPr>
        <w:t>»</w:t>
      </w:r>
      <w:r>
        <w:rPr>
          <w:rFonts w:eastAsia="Times New Roman" w:cs="Times New Roman"/>
          <w:szCs w:val="24"/>
        </w:rPr>
        <w:t xml:space="preserve"> του Κορδελιού. Εκεί σε ό,τι αφορά την εξασφάλιση ΜΚΟ, την α</w:t>
      </w:r>
      <w:r>
        <w:rPr>
          <w:rFonts w:eastAsia="Times New Roman" w:cs="Times New Roman"/>
          <w:szCs w:val="24"/>
        </w:rPr>
        <w:t>νθρώπινη βοήθεια με τη μεσολάβηση του Χρήστου Στυλιανίδη, δυόμισι χιλιάδες θέσεις, έτσι ώστε να παραμείνουν, δυόμισι εκατομμύρια, εσείς από το γραφείο σας λέτε ότι το απορρίψατε και οδηγείτε το κόστος σε 8,6 εκατομμύρια. Αυτά είναι καταγεγραμμένα και οφείλ</w:t>
      </w:r>
      <w:r>
        <w:rPr>
          <w:rFonts w:eastAsia="Times New Roman" w:cs="Times New Roman"/>
          <w:szCs w:val="24"/>
        </w:rPr>
        <w:t>ετε να λάβετε θέση επ’ αυτών. Δεν είναι κάτι αφηρημένο. Είναι συγκεκριμένα. Ο Γενικός σας Γραμματέας.</w:t>
      </w:r>
    </w:p>
    <w:p w14:paraId="5E0BEDFD"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Για να δούμε, γιατί είπα προηγουμένως, κλείνοντας την πρωτολογία μου, γι’ αυτή την παράλληλη κομπίνα. Εδώ έχουμε την τροπολογία, που μας έρχεται καθυστερη</w:t>
      </w:r>
      <w:r>
        <w:rPr>
          <w:rFonts w:eastAsia="Times New Roman" w:cs="Times New Roman"/>
          <w:szCs w:val="24"/>
        </w:rPr>
        <w:t>μένα τον Φεβρουάριο μόνο και μόνο για να υπάρξουν αναθέσεις.</w:t>
      </w:r>
    </w:p>
    <w:p w14:paraId="5E0BEDFE"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Κυριαζίδη, σας παρακαλώ ολοκληρώστε.</w:t>
      </w:r>
    </w:p>
    <w:p w14:paraId="5E0BEDFF"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Ολοκληρώνω, κύριε Πρόεδρε.</w:t>
      </w:r>
    </w:p>
    <w:p w14:paraId="5E0BEE00"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 xml:space="preserve">Λέει ότι κατά παρέκκλιση κάθε νομοθεσίας και οποιασδήποτε ευρωπαϊκής </w:t>
      </w:r>
      <w:r>
        <w:rPr>
          <w:rFonts w:eastAsia="Times New Roman" w:cs="Times New Roman"/>
          <w:szCs w:val="24"/>
        </w:rPr>
        <w:t>νομοθεσίας προχωράτε σε αναθέσεις. Θα καταθέσω και την τροπολογία, που έχει κατατεθεί από πλευράς σας.</w:t>
      </w:r>
    </w:p>
    <w:p w14:paraId="5E0BEE01"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βεβαίως, στο πώς αντιμετωπίζονται από τη δική σας πλευρά αυτά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που έχετε κάνει ή τα κέντρα φιλοξενίας στους νομούς. Σας διαβάζω του </w:t>
      </w:r>
      <w:r>
        <w:rPr>
          <w:rFonts w:eastAsia="Times New Roman" w:cs="Times New Roman"/>
          <w:szCs w:val="24"/>
        </w:rPr>
        <w:t>προσφάτως εκλιπόντος Περιφερειάρχη -εκφράζοντας και επίσημα εκ του Βήματος της Βουλής τα συλλυπητήρια όλων μας για έναν εργάτη της  Τοπικής Αυτοδιοίκησης- του κ. Παυλίδη που λέει ότι έχουμε συνδράμει, έχουμε βοηθήσει. Μέχρι σήμερα δεν έχουμε πάρει καμία οι</w:t>
      </w:r>
      <w:r>
        <w:rPr>
          <w:rFonts w:eastAsia="Times New Roman" w:cs="Times New Roman"/>
          <w:szCs w:val="24"/>
        </w:rPr>
        <w:t xml:space="preserve">κονομική υποστήριξη από πλευράς του κράτους και ελλείψει κονδυλίων δεν είμαστε σε θέση πλέον να διασφαλίσουμε την παραμονή στο συγκεκριμένο κέντρο φιλοξενίας, εννοώ στη ΒΙΠΕ Δράμας. </w:t>
      </w:r>
    </w:p>
    <w:p w14:paraId="5E0BEE02"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Αυτά, κύριε Υπουργέ, ενώ από την άλλη πλευρά, βλέπουμε</w:t>
      </w:r>
      <w:r>
        <w:rPr>
          <w:rFonts w:eastAsia="Times New Roman" w:cs="Times New Roman"/>
          <w:b/>
          <w:szCs w:val="24"/>
        </w:rPr>
        <w:t xml:space="preserve"> </w:t>
      </w:r>
      <w:r>
        <w:rPr>
          <w:rFonts w:eastAsia="Times New Roman" w:cs="Times New Roman"/>
          <w:szCs w:val="24"/>
        </w:rPr>
        <w:t>πώς από την  πλευρ</w:t>
      </w:r>
      <w:r>
        <w:rPr>
          <w:rFonts w:eastAsia="Times New Roman" w:cs="Times New Roman"/>
          <w:szCs w:val="24"/>
        </w:rPr>
        <w:t>ά σας, δικών σας ανθρώπων -έχουν αναφερθεί και από τους συναδέλφους σας στις Σέρρες, στην Καλαμάτα, στη Χίο, στο Λιτόχωρο, όπου εκεί φιλοξενούνταν διακόσιοι πρόσφυγες κατ’ επιλογή της νεολαίας του ΣΥΡΙΖΑ, διότι εκεί επέλεξε να κάνει τις διακοπές της η νεολ</w:t>
      </w:r>
      <w:r>
        <w:rPr>
          <w:rFonts w:eastAsia="Times New Roman" w:cs="Times New Roman"/>
          <w:szCs w:val="24"/>
        </w:rPr>
        <w:t>αία του ΣΥΡΙΖΑ- επιλέξατε αυτά τα κέντρα, κύριε Υπουργέ.</w:t>
      </w:r>
    </w:p>
    <w:p w14:paraId="5E0BEE03"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Κυριαζίδη, ήδη έχετε υπερβεί κατά πολύ τον χρόνο σας. Σας παρακαλώ πολύ, ολοκληρώστε. </w:t>
      </w:r>
    </w:p>
    <w:p w14:paraId="5E0BEE04"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Αυτά είναι καταγεγραμμένα και συγκεκριμένα, για να</w:t>
      </w:r>
      <w:r>
        <w:rPr>
          <w:rFonts w:eastAsia="Times New Roman" w:cs="Times New Roman"/>
          <w:szCs w:val="24"/>
        </w:rPr>
        <w:t xml:space="preserve"> δούμε ποιες είναι οι επιλογές σας και πώς γίνονταν οι</w:t>
      </w:r>
      <w:r>
        <w:rPr>
          <w:rFonts w:eastAsia="Times New Roman" w:cs="Times New Roman"/>
          <w:b/>
          <w:szCs w:val="24"/>
        </w:rPr>
        <w:t xml:space="preserve"> </w:t>
      </w:r>
      <w:r>
        <w:rPr>
          <w:rFonts w:eastAsia="Times New Roman" w:cs="Times New Roman"/>
          <w:szCs w:val="24"/>
        </w:rPr>
        <w:t xml:space="preserve">αναθέσεις. </w:t>
      </w:r>
      <w:r>
        <w:rPr>
          <w:rFonts w:eastAsia="Times New Roman" w:cs="Times New Roman"/>
          <w:szCs w:val="24"/>
        </w:rPr>
        <w:t>Εννιάμισι</w:t>
      </w:r>
      <w:r>
        <w:rPr>
          <w:rFonts w:eastAsia="Times New Roman" w:cs="Times New Roman"/>
          <w:szCs w:val="24"/>
        </w:rPr>
        <w:t xml:space="preserve"> ευρώ την ημέρα από πλευράς σας, ενώ σε προηγούμενο χρόνο σε οποιονδήποτε πολίτη ήταν 4,5 ευρώ το άτομο. </w:t>
      </w:r>
    </w:p>
    <w:p w14:paraId="5E0BEE0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w:t>
      </w:r>
      <w:r>
        <w:rPr>
          <w:rFonts w:eastAsia="Times New Roman" w:cs="Times New Roman"/>
          <w:b/>
          <w:szCs w:val="24"/>
        </w:rPr>
        <w:t xml:space="preserve">τησης): </w:t>
      </w:r>
      <w:r>
        <w:rPr>
          <w:rFonts w:eastAsia="Times New Roman" w:cs="Times New Roman"/>
          <w:szCs w:val="24"/>
        </w:rPr>
        <w:t>Τι 9,5 ευρώ;</w:t>
      </w:r>
    </w:p>
    <w:p w14:paraId="5E0BEE0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Αυτό πλήρωσε η ελληνική πολιτεία, ο Έλληνας φορολογούμενος εδώ για τη φιλοξενία των προσφύγων…</w:t>
      </w:r>
    </w:p>
    <w:p w14:paraId="5E0BEE0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Και με αυτό ολοκληρώσατε, κύριε Κυριαζίδη.</w:t>
      </w:r>
    </w:p>
    <w:p w14:paraId="5E0BEE0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…και στη συνέχεια τ</w:t>
      </w:r>
      <w:r>
        <w:rPr>
          <w:rFonts w:eastAsia="Times New Roman" w:cs="Times New Roman"/>
          <w:szCs w:val="24"/>
        </w:rPr>
        <w:t>ο ίδιο κέντρο φιλοξενίας, που δημιουργήθηκε σε συγκεκριμένο κέντρο στο Λιτόχωρο. Για να συνεννοούμαστε, κύριε Υπουργέ.</w:t>
      </w:r>
    </w:p>
    <w:p w14:paraId="5E0BEE0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Κυριαζίδη, ολοκληρώσατε.</w:t>
      </w:r>
    </w:p>
    <w:p w14:paraId="5E0BEE0A" w14:textId="77777777" w:rsidR="003003D5" w:rsidRDefault="00646F6D">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ΚΥΡΙΑΖΙΔΗΣ: </w:t>
      </w:r>
      <w:r>
        <w:rPr>
          <w:rFonts w:eastAsia="Times New Roman" w:cs="Times New Roman"/>
          <w:szCs w:val="24"/>
        </w:rPr>
        <w:t>Καταθέτω τα σχετικά έγγραφα στα Πρακτικά.</w:t>
      </w:r>
    </w:p>
    <w:p w14:paraId="5E0BEE0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 </w:t>
      </w:r>
      <w:r>
        <w:rPr>
          <w:rFonts w:eastAsia="Times New Roman" w:cs="Times New Roman"/>
          <w:szCs w:val="24"/>
        </w:rPr>
        <w:t>Ευχαριστώ, κύριε Πρόεδρε.</w:t>
      </w:r>
    </w:p>
    <w:p w14:paraId="5E0BEE0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Κυριαζίδης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E0BEE0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 xml:space="preserve">ώργιος Λαμπρούλης): </w:t>
      </w:r>
      <w:r>
        <w:rPr>
          <w:rFonts w:eastAsia="Times New Roman" w:cs="Times New Roman"/>
          <w:szCs w:val="24"/>
        </w:rPr>
        <w:t xml:space="preserve">Τον λόγο έχει ο Υπουργός για τη δευτερολογία του. </w:t>
      </w:r>
    </w:p>
    <w:p w14:paraId="5E0BEE0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Πόσο χρόνο έχω, κύριε Πρόεδρε;</w:t>
      </w:r>
    </w:p>
    <w:p w14:paraId="5E0BEE0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τον λόγο για δέκ</w:t>
      </w:r>
      <w:r>
        <w:rPr>
          <w:rFonts w:eastAsia="Times New Roman" w:cs="Times New Roman"/>
          <w:szCs w:val="24"/>
        </w:rPr>
        <w:t>α λεπτά στη δευτερολογία σας. Όμως το σύνολο του χρόνου σας είναι είκοσι λεπτά η πρωτολογία, δέκα λεπτά η δευτερολογία και πέντε λεπτά η τριτολογία, σύνολο τριάντα πέντε λεπτά. Εσείς στην πρωτολογία σας μιλήσατε δεκαπέντε λεπτά. Επομένως, έχετε ακόμα αρκετ</w:t>
      </w:r>
      <w:r>
        <w:rPr>
          <w:rFonts w:eastAsia="Times New Roman" w:cs="Times New Roman"/>
          <w:szCs w:val="24"/>
        </w:rPr>
        <w:t>ό χρόνο.</w:t>
      </w:r>
    </w:p>
    <w:p w14:paraId="5E0BEE1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E0BEE1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Ας ξεκινήσουμε ήρεμα.</w:t>
      </w:r>
    </w:p>
    <w:p w14:paraId="5E0BEE1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Παπαθεοδώρου, έχουμε σχέδιο για τα νησιά. Είναι πιθανόν να μην αρέσει. Όμως έχουμε σχέδιο για τα νησιά. Ε</w:t>
      </w:r>
      <w:r>
        <w:rPr>
          <w:rFonts w:eastAsia="Times New Roman" w:cs="Times New Roman"/>
          <w:szCs w:val="24"/>
        </w:rPr>
        <w:t xml:space="preserve">δώ πέρα να ξεκαθαρίσουμε το εξής και είμαι βέβαιος ότι εσείς το ξέρετε. </w:t>
      </w:r>
    </w:p>
    <w:p w14:paraId="5E0BEE13"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Δεν μπορούμε να μεταφέρουμε κόσμο από τα νησιά, χωρίς να τον χάσουμε από τη συμφωνία Ευρώπης-Τουρκίας. Αυτό </w:t>
      </w:r>
      <w:r>
        <w:rPr>
          <w:rFonts w:eastAsia="Times New Roman"/>
          <w:bCs/>
          <w:shd w:val="clear" w:color="auto" w:fill="FFFFFF"/>
        </w:rPr>
        <w:t>είναι</w:t>
      </w:r>
      <w:r>
        <w:rPr>
          <w:rFonts w:eastAsia="Times New Roman" w:cs="Times New Roman"/>
          <w:bCs/>
          <w:shd w:val="clear" w:color="auto" w:fill="FFFFFF"/>
        </w:rPr>
        <w:t xml:space="preserve"> δεδομένο, ό,τι και να λέμε. </w:t>
      </w:r>
      <w:r>
        <w:rPr>
          <w:rFonts w:eastAsia="Times New Roman"/>
          <w:bCs/>
          <w:shd w:val="clear" w:color="auto" w:fill="FFFFFF"/>
        </w:rPr>
        <w:t>Είναι</w:t>
      </w:r>
      <w:r>
        <w:rPr>
          <w:rFonts w:eastAsia="Times New Roman" w:cs="Times New Roman"/>
          <w:bCs/>
          <w:shd w:val="clear" w:color="auto" w:fill="FFFFFF"/>
        </w:rPr>
        <w:t xml:space="preserve"> γραμμένο, </w:t>
      </w:r>
      <w:r>
        <w:rPr>
          <w:rFonts w:eastAsia="Times New Roman"/>
          <w:bCs/>
          <w:shd w:val="clear" w:color="auto" w:fill="FFFFFF"/>
        </w:rPr>
        <w:t>είναι</w:t>
      </w:r>
      <w:r>
        <w:rPr>
          <w:rFonts w:eastAsia="Times New Roman" w:cs="Times New Roman"/>
          <w:bCs/>
          <w:shd w:val="clear" w:color="auto" w:fill="FFFFFF"/>
        </w:rPr>
        <w:t xml:space="preserve"> άποψη της </w:t>
      </w:r>
      <w:r>
        <w:rPr>
          <w:rFonts w:eastAsia="Times New Roman" w:cs="Times New Roman"/>
          <w:bCs/>
          <w:shd w:val="clear" w:color="auto" w:fill="FFFFFF"/>
        </w:rPr>
        <w:t>Κομισιόν</w:t>
      </w:r>
      <w:r>
        <w:rPr>
          <w:rFonts w:eastAsia="Times New Roman" w:cs="Times New Roman"/>
          <w:bCs/>
          <w:shd w:val="clear" w:color="auto" w:fill="FFFFFF"/>
        </w:rPr>
        <w:t>,</w:t>
      </w:r>
      <w:r>
        <w:rPr>
          <w:rFonts w:eastAsia="Times New Roman" w:cs="Times New Roman"/>
          <w:bCs/>
          <w:shd w:val="clear" w:color="auto" w:fill="FFFFFF"/>
        </w:rPr>
        <w:t xml:space="preserve"> ε</w:t>
      </w:r>
      <w:r>
        <w:rPr>
          <w:rFonts w:eastAsia="Times New Roman"/>
          <w:bCs/>
          <w:shd w:val="clear" w:color="auto" w:fill="FFFFFF"/>
        </w:rPr>
        <w:t>ίναι</w:t>
      </w:r>
      <w:r>
        <w:rPr>
          <w:rFonts w:eastAsia="Times New Roman" w:cs="Times New Roman"/>
          <w:bCs/>
          <w:shd w:val="clear" w:color="auto" w:fill="FFFFFF"/>
        </w:rPr>
        <w:t xml:space="preserve"> άποψη των κρατών. Το παλεύουμε να το πετύχουμε. Δεν το έχουμε πετύχει, όμως.</w:t>
      </w:r>
    </w:p>
    <w:p w14:paraId="5E0BEE14"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
          <w:bCs/>
          <w:shd w:val="clear" w:color="auto" w:fill="FFFFFF"/>
        </w:rPr>
        <w:t>ΘΕΟΔΩΡΟΣ ΠΑΠΑΘΕΟΔΩΡΟΥ:</w:t>
      </w:r>
      <w:r>
        <w:rPr>
          <w:rFonts w:eastAsia="Times New Roman" w:cs="Times New Roman"/>
          <w:bCs/>
          <w:shd w:val="clear" w:color="auto" w:fill="FFFFFF"/>
        </w:rPr>
        <w:t xml:space="preserve"> Διαπραγματευτείτε να αλλάξει αυτό.</w:t>
      </w:r>
    </w:p>
    <w:p w14:paraId="5E0BEE15"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
          <w:bCs/>
          <w:shd w:val="clear" w:color="auto" w:fill="FFFFFF"/>
        </w:rPr>
        <w:t>ΙΩΑΝΝΗΣ ΜΟΥΖΑΛΑΣ (Αναπληρωτής Υπουργός Εσωτερικών και Διοικητικής Ανασυγκρότησης):</w:t>
      </w:r>
      <w:r>
        <w:rPr>
          <w:rFonts w:eastAsia="Times New Roman" w:cs="Times New Roman"/>
          <w:bCs/>
          <w:shd w:val="clear" w:color="auto" w:fill="FFFFFF"/>
        </w:rPr>
        <w:t xml:space="preserve"> Συνέχεια, κύριε Παπαθεοδώρου. Ε</w:t>
      </w:r>
      <w:r>
        <w:rPr>
          <w:rFonts w:eastAsia="Times New Roman" w:cs="Times New Roman"/>
          <w:bCs/>
          <w:shd w:val="clear" w:color="auto" w:fill="FFFFFF"/>
        </w:rPr>
        <w:t xml:space="preserve">γώ έχω δει έντεκα Υπουργούς Εσωτερικών σε ενάμιση μήνα. Την περασμένη βδομάδα είδα όλες τις Κοινοβουλευτικές Ομάδες των κομμάτων. Έχω πάει τρεις φορές στην Τουρκία για αυτό, γιατί πρέπει να συμφωνήσει και η Τουρκία. </w:t>
      </w:r>
    </w:p>
    <w:p w14:paraId="5E0BEE16"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μια σωστή σκέψη. Δεν έχει σημασία αν </w:t>
      </w:r>
      <w:r>
        <w:rPr>
          <w:rFonts w:eastAsia="Times New Roman"/>
          <w:bCs/>
          <w:shd w:val="clear" w:color="auto" w:fill="FFFFFF"/>
        </w:rPr>
        <w:t>είναι</w:t>
      </w:r>
      <w:r>
        <w:rPr>
          <w:rFonts w:eastAsia="Times New Roman" w:cs="Times New Roman"/>
          <w:bCs/>
          <w:shd w:val="clear" w:color="auto" w:fill="FFFFFF"/>
        </w:rPr>
        <w:t xml:space="preserve"> δική μας ή δική σας. Σημασία έχει που συμφωνούμε. Προσπαθούμε πάρα πολύ να το κάνουμε και σας παροτρύνω να βοηθήσετε ο καθένας από εσάς μέσα από τα κόμματά του στην Ευρώπη. </w:t>
      </w:r>
    </w:p>
    <w:p w14:paraId="5E0BEE17"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Από εκεί και πέρα, νομίζω ότι αυτό που</w:t>
      </w:r>
      <w:r>
        <w:rPr>
          <w:rFonts w:eastAsia="Times New Roman" w:cs="Times New Roman"/>
          <w:bCs/>
          <w:shd w:val="clear" w:color="auto" w:fill="FFFFFF"/>
        </w:rPr>
        <w:t xml:space="preserve"> υποκρύπτεται από τους νησιώτες </w:t>
      </w:r>
      <w:r>
        <w:rPr>
          <w:rFonts w:eastAsia="Times New Roman"/>
          <w:bCs/>
          <w:shd w:val="clear" w:color="auto" w:fill="FFFFFF"/>
        </w:rPr>
        <w:t>είναι</w:t>
      </w:r>
      <w:r>
        <w:rPr>
          <w:rFonts w:eastAsia="Times New Roman" w:cs="Times New Roman"/>
          <w:bCs/>
          <w:shd w:val="clear" w:color="auto" w:fill="FFFFFF"/>
        </w:rPr>
        <w:t xml:space="preserve"> ότι εάν καταργηθεί η συμφωνία Ευρωπαϊκής </w:t>
      </w:r>
      <w:r>
        <w:rPr>
          <w:rFonts w:eastAsia="Times New Roman"/>
          <w:bCs/>
          <w:shd w:val="clear" w:color="auto" w:fill="FFFFFF"/>
        </w:rPr>
        <w:t>Έ</w:t>
      </w:r>
      <w:r>
        <w:rPr>
          <w:rFonts w:eastAsia="Times New Roman" w:cs="Times New Roman"/>
          <w:bCs/>
          <w:shd w:val="clear" w:color="auto" w:fill="FFFFFF"/>
        </w:rPr>
        <w:t xml:space="preserve">νωσης-Τουρκίας, δεν θα πάρουμε αυτούς που </w:t>
      </w:r>
      <w:r>
        <w:rPr>
          <w:rFonts w:eastAsia="Times New Roman"/>
          <w:bCs/>
          <w:shd w:val="clear" w:color="auto" w:fill="FFFFFF"/>
        </w:rPr>
        <w:t>είναι</w:t>
      </w:r>
      <w:r>
        <w:rPr>
          <w:rFonts w:eastAsia="Times New Roman" w:cs="Times New Roman"/>
          <w:bCs/>
          <w:shd w:val="clear" w:color="auto" w:fill="FFFFFF"/>
        </w:rPr>
        <w:t xml:space="preserve"> στα νησιά και όλα μέλι γάλα. Θα ξαναρχίσουν να έρχονται οι τέσσερις, πέντε, έξι, επτά χιλιάδες την ημέρα, κάθε βράδυ και τότε να δούμε ποια θα </w:t>
      </w:r>
      <w:r>
        <w:rPr>
          <w:rFonts w:eastAsia="Times New Roman"/>
          <w:bCs/>
          <w:shd w:val="clear" w:color="auto" w:fill="FFFFFF"/>
        </w:rPr>
        <w:t>είναι</w:t>
      </w:r>
      <w:r>
        <w:rPr>
          <w:rFonts w:eastAsia="Times New Roman" w:cs="Times New Roman"/>
          <w:bCs/>
          <w:shd w:val="clear" w:color="auto" w:fill="FFFFFF"/>
        </w:rPr>
        <w:t xml:space="preserve"> η λύση για τον τουρισμό. Ποια θα </w:t>
      </w:r>
      <w:r>
        <w:rPr>
          <w:rFonts w:eastAsia="Times New Roman"/>
          <w:bCs/>
          <w:shd w:val="clear" w:color="auto" w:fill="FFFFFF"/>
        </w:rPr>
        <w:t>είναι</w:t>
      </w:r>
      <w:r>
        <w:rPr>
          <w:rFonts w:eastAsia="Times New Roman" w:cs="Times New Roman"/>
          <w:bCs/>
          <w:shd w:val="clear" w:color="auto" w:fill="FFFFFF"/>
        </w:rPr>
        <w:t xml:space="preserve"> η λύση για τα προβλήματα των νησιών; Αυτό υποκρύπτεται από τους νησ</w:t>
      </w:r>
      <w:r>
        <w:rPr>
          <w:rFonts w:eastAsia="Times New Roman" w:cs="Times New Roman"/>
          <w:bCs/>
          <w:shd w:val="clear" w:color="auto" w:fill="FFFFFF"/>
        </w:rPr>
        <w:t xml:space="preserve">ιώτες -όχι από εσάς, όχι από το κόμμα σας. </w:t>
      </w:r>
    </w:p>
    <w:p w14:paraId="5E0BEE18"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Προσπαθούμε, λοιπόν, να αποφορτίσουμε τον πληθυσμό. Κουβαλάμε πραγματικά -κάποιος κύριος Βουλευτής το ανέφερε- όσους έχει κριθεί ότι δεν πρέπει να επιστραφούν στην Τουρκία. </w:t>
      </w:r>
      <w:r>
        <w:rPr>
          <w:rFonts w:eastAsia="Times New Roman"/>
          <w:bCs/>
          <w:shd w:val="clear" w:color="auto" w:fill="FFFFFF"/>
        </w:rPr>
        <w:t>Είναι</w:t>
      </w:r>
      <w:r>
        <w:rPr>
          <w:rFonts w:eastAsia="Times New Roman" w:cs="Times New Roman"/>
          <w:bCs/>
          <w:shd w:val="clear" w:color="auto" w:fill="FFFFFF"/>
        </w:rPr>
        <w:t xml:space="preserve"> πάνω από είκοσι πέντε μέρες που κ</w:t>
      </w:r>
      <w:r>
        <w:rPr>
          <w:rFonts w:eastAsia="Times New Roman" w:cs="Times New Roman"/>
          <w:bCs/>
          <w:shd w:val="clear" w:color="auto" w:fill="FFFFFF"/>
        </w:rPr>
        <w:t xml:space="preserve">ατεβάζουμε συνέχεια κόσμο στην Αθήνα και τον βάζουμε σε άλλες δομές. </w:t>
      </w:r>
    </w:p>
    <w:p w14:paraId="5E0BEE19"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Θέλουμε να δημιουργήσουμε καλύτερους χώρους φιλοξενίας, για να σπάσει η ένταση και θέλουμε να δημιουργήσουμε και κλειστά κέντρα, όπως υπήρχαν, αλλά </w:t>
      </w:r>
      <w:r>
        <w:rPr>
          <w:rFonts w:eastAsia="Times New Roman"/>
          <w:bCs/>
          <w:shd w:val="clear" w:color="auto" w:fill="FFFFFF"/>
        </w:rPr>
        <w:t>εί</w:t>
      </w:r>
      <w:r>
        <w:rPr>
          <w:rFonts w:eastAsia="Times New Roman" w:cs="Times New Roman"/>
          <w:bCs/>
          <w:shd w:val="clear" w:color="auto" w:fill="FFFFFF"/>
        </w:rPr>
        <w:t>χαν παραμεληθεί πριν έρθει ο ΣΥΡΙΖΑ.</w:t>
      </w:r>
      <w:r>
        <w:rPr>
          <w:rFonts w:eastAsia="Times New Roman" w:cs="Times New Roman"/>
          <w:bCs/>
          <w:shd w:val="clear" w:color="auto" w:fill="FFFFFF"/>
        </w:rPr>
        <w:t xml:space="preserve"> Και στη Μυτιλήνη υπήρχε και στη Χίο υπήρχε. Στη Χίο, μάλιστα, στο Μυρσινίδι, το λειτουργήσαμε για κάποιο μικρό χρονικό διάστημα. </w:t>
      </w:r>
    </w:p>
    <w:p w14:paraId="5E0BEE1A"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Ο σκοπός </w:t>
      </w:r>
      <w:r>
        <w:rPr>
          <w:rFonts w:eastAsia="Times New Roman"/>
          <w:bCs/>
          <w:shd w:val="clear" w:color="auto" w:fill="FFFFFF"/>
        </w:rPr>
        <w:t>είναι</w:t>
      </w:r>
      <w:r>
        <w:rPr>
          <w:rFonts w:eastAsia="Times New Roman" w:cs="Times New Roman"/>
          <w:bCs/>
          <w:shd w:val="clear" w:color="auto" w:fill="FFFFFF"/>
        </w:rPr>
        <w:t xml:space="preserve">  μέσα από αυτά τα κλειστά κέντρα να υπάρξει ένα μήνυμα ενάντια στην παραβατικότητα, που όντως κάποιοι από τους</w:t>
      </w:r>
      <w:r>
        <w:rPr>
          <w:rFonts w:eastAsia="Times New Roman" w:cs="Times New Roman"/>
          <w:bCs/>
          <w:shd w:val="clear" w:color="auto" w:fill="FFFFFF"/>
        </w:rPr>
        <w:t xml:space="preserve"> </w:t>
      </w:r>
      <w:r>
        <w:rPr>
          <w:rFonts w:eastAsia="Times New Roman" w:cs="Times New Roman"/>
          <w:bCs/>
          <w:shd w:val="clear" w:color="auto" w:fill="FFFFFF"/>
          <w:lang w:val="en-US"/>
        </w:rPr>
        <w:t>irregular</w:t>
      </w:r>
      <w:r>
        <w:rPr>
          <w:rFonts w:eastAsia="Times New Roman" w:cs="Times New Roman"/>
          <w:bCs/>
          <w:shd w:val="clear" w:color="auto" w:fill="FFFFFF"/>
        </w:rPr>
        <w:t xml:space="preserve"> </w:t>
      </w:r>
      <w:r>
        <w:rPr>
          <w:rFonts w:eastAsia="Times New Roman" w:cs="Times New Roman"/>
          <w:bCs/>
          <w:shd w:val="clear" w:color="auto" w:fill="FFFFFF"/>
          <w:lang w:val="en-US"/>
        </w:rPr>
        <w:t>immigrants</w:t>
      </w:r>
      <w:r>
        <w:rPr>
          <w:rFonts w:eastAsia="Times New Roman" w:cs="Times New Roman"/>
          <w:bCs/>
          <w:shd w:val="clear" w:color="auto" w:fill="FFFFFF"/>
        </w:rPr>
        <w:t xml:space="preserve"> παρουσιάζουν και συγχρόνως να μπορέσει να διευκολυνθεί η </w:t>
      </w:r>
      <w:r>
        <w:rPr>
          <w:rFonts w:eastAsia="Times New Roman" w:cs="Times New Roman"/>
          <w:bCs/>
          <w:shd w:val="clear" w:color="auto" w:fill="FFFFFF"/>
        </w:rPr>
        <w:t>υ</w:t>
      </w:r>
      <w:r>
        <w:rPr>
          <w:rFonts w:eastAsia="Times New Roman" w:cs="Times New Roman"/>
          <w:bCs/>
          <w:shd w:val="clear" w:color="auto" w:fill="FFFFFF"/>
        </w:rPr>
        <w:t xml:space="preserve">πηρεσία </w:t>
      </w:r>
      <w:r>
        <w:rPr>
          <w:rFonts w:eastAsia="Times New Roman" w:cs="Times New Roman"/>
          <w:bCs/>
          <w:shd w:val="clear" w:color="auto" w:fill="FFFFFF"/>
        </w:rPr>
        <w:t>α</w:t>
      </w:r>
      <w:r>
        <w:rPr>
          <w:rFonts w:eastAsia="Times New Roman" w:cs="Times New Roman"/>
          <w:bCs/>
          <w:shd w:val="clear" w:color="auto" w:fill="FFFFFF"/>
        </w:rPr>
        <w:t xml:space="preserve">σύλου. </w:t>
      </w:r>
      <w:r>
        <w:rPr>
          <w:rFonts w:eastAsia="Times New Roman"/>
          <w:bCs/>
          <w:shd w:val="clear" w:color="auto" w:fill="FFFFFF"/>
        </w:rPr>
        <w:t>Είναι</w:t>
      </w:r>
      <w:r>
        <w:rPr>
          <w:rFonts w:eastAsia="Times New Roman" w:cs="Times New Roman"/>
          <w:bCs/>
          <w:shd w:val="clear" w:color="auto" w:fill="FFFFFF"/>
        </w:rPr>
        <w:t xml:space="preserve"> αντίθετη η Νέα Δημοκρατία να γίνει στα νησιά σε αυτό το πράγμα. Και αυτό κύριοι </w:t>
      </w:r>
      <w:r>
        <w:rPr>
          <w:rFonts w:eastAsia="Times New Roman"/>
          <w:bCs/>
          <w:shd w:val="clear" w:color="auto" w:fill="FFFFFF"/>
        </w:rPr>
        <w:t>είναι</w:t>
      </w:r>
      <w:r>
        <w:rPr>
          <w:rFonts w:eastAsia="Times New Roman" w:cs="Times New Roman"/>
          <w:bCs/>
          <w:shd w:val="clear" w:color="auto" w:fill="FFFFFF"/>
        </w:rPr>
        <w:t xml:space="preserve"> ένα δικό σας πρόβλημα. Δεν </w:t>
      </w:r>
      <w:r>
        <w:rPr>
          <w:rFonts w:eastAsia="Times New Roman"/>
          <w:bCs/>
          <w:shd w:val="clear" w:color="auto" w:fill="FFFFFF"/>
        </w:rPr>
        <w:t>είναι</w:t>
      </w:r>
      <w:r>
        <w:rPr>
          <w:rFonts w:eastAsia="Times New Roman" w:cs="Times New Roman"/>
          <w:bCs/>
          <w:shd w:val="clear" w:color="auto" w:fill="FFFFFF"/>
        </w:rPr>
        <w:t xml:space="preserve"> ένα δικό </w:t>
      </w:r>
      <w:r>
        <w:rPr>
          <w:rFonts w:eastAsia="Times New Roman"/>
          <w:bCs/>
          <w:shd w:val="clear" w:color="auto" w:fill="FFFFFF"/>
        </w:rPr>
        <w:t xml:space="preserve">μας </w:t>
      </w:r>
      <w:r>
        <w:rPr>
          <w:rFonts w:eastAsia="Times New Roman" w:cs="Times New Roman"/>
          <w:bCs/>
          <w:shd w:val="clear" w:color="auto" w:fill="FFFFFF"/>
        </w:rPr>
        <w:t>πρόβλημα. Εάν θέλετε ν</w:t>
      </w:r>
      <w:r>
        <w:rPr>
          <w:rFonts w:eastAsia="Times New Roman" w:cs="Times New Roman"/>
          <w:bCs/>
          <w:shd w:val="clear" w:color="auto" w:fill="FFFFFF"/>
        </w:rPr>
        <w:t xml:space="preserve">α μας πείτε ότι χαίρεστε που πάμε να το κάνουμε, εμένα δεν με πειράζει, αλλά εσείς το πολεμάτε στα νησιά αυτό το πράγμα. </w:t>
      </w:r>
    </w:p>
    <w:p w14:paraId="5E0BEE1B"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Έχετε δίκιο για τους συντονιστές. </w:t>
      </w:r>
      <w:r>
        <w:rPr>
          <w:rFonts w:eastAsia="Times New Roman"/>
          <w:bCs/>
          <w:shd w:val="clear" w:color="auto" w:fill="FFFFFF"/>
        </w:rPr>
        <w:t>Είναι</w:t>
      </w:r>
      <w:r>
        <w:rPr>
          <w:rFonts w:eastAsia="Times New Roman" w:cs="Times New Roman"/>
          <w:bCs/>
          <w:shd w:val="clear" w:color="auto" w:fill="FFFFFF"/>
        </w:rPr>
        <w:t xml:space="preserve"> μια </w:t>
      </w:r>
      <w:r>
        <w:rPr>
          <w:rFonts w:eastAsia="Times New Roman"/>
          <w:bCs/>
          <w:shd w:val="clear" w:color="auto" w:fill="FFFFFF"/>
        </w:rPr>
        <w:t>διαδικασία</w:t>
      </w:r>
      <w:r>
        <w:rPr>
          <w:rFonts w:eastAsia="Times New Roman" w:cs="Times New Roman"/>
          <w:bCs/>
          <w:shd w:val="clear" w:color="auto" w:fill="FFFFFF"/>
        </w:rPr>
        <w:t xml:space="preserve"> γραφειοκρατικά πολύπλοκη. Αυτή τη στιγμή </w:t>
      </w:r>
      <w:r>
        <w:rPr>
          <w:rFonts w:eastAsia="Times New Roman"/>
          <w:bCs/>
          <w:shd w:val="clear" w:color="auto" w:fill="FFFFFF"/>
        </w:rPr>
        <w:t>είναι</w:t>
      </w:r>
      <w:r>
        <w:rPr>
          <w:rFonts w:eastAsia="Times New Roman" w:cs="Times New Roman"/>
          <w:bCs/>
          <w:shd w:val="clear" w:color="auto" w:fill="FFFFFF"/>
        </w:rPr>
        <w:t xml:space="preserve"> σε προκήρυξη και νομίζουμε ότι μ</w:t>
      </w:r>
      <w:r>
        <w:rPr>
          <w:rFonts w:eastAsia="Times New Roman" w:cs="Times New Roman"/>
          <w:bCs/>
          <w:shd w:val="clear" w:color="auto" w:fill="FFFFFF"/>
        </w:rPr>
        <w:t xml:space="preserve">έσα στο επόμενο εικοσαήμερο με μήνα θα </w:t>
      </w:r>
      <w:r>
        <w:rPr>
          <w:rFonts w:eastAsia="Times New Roman"/>
          <w:bCs/>
          <w:shd w:val="clear" w:color="auto" w:fill="FFFFFF"/>
        </w:rPr>
        <w:t>είναι</w:t>
      </w:r>
      <w:r>
        <w:rPr>
          <w:rFonts w:eastAsia="Times New Roman" w:cs="Times New Roman"/>
          <w:bCs/>
          <w:shd w:val="clear" w:color="auto" w:fill="FFFFFF"/>
        </w:rPr>
        <w:t xml:space="preserve"> τοποθετημένοι οι συντονιστές στη θέση τους. Αυτό δεν σημαίνει ότι τα νησιά δεν είχαν συντονιστές. Αυτό σημαίνει ότι τα νησιά είχαν έναν συνδυασμό από τον στρατό και από την </w:t>
      </w:r>
      <w:r>
        <w:rPr>
          <w:rFonts w:eastAsia="Times New Roman" w:cs="Times New Roman"/>
          <w:bCs/>
          <w:shd w:val="clear" w:color="auto" w:fill="FFFFFF"/>
        </w:rPr>
        <w:t>υ</w:t>
      </w:r>
      <w:r>
        <w:rPr>
          <w:rFonts w:eastAsia="Times New Roman" w:cs="Times New Roman"/>
          <w:bCs/>
          <w:shd w:val="clear" w:color="auto" w:fill="FFFFFF"/>
        </w:rPr>
        <w:t xml:space="preserve">πηρεσία </w:t>
      </w:r>
      <w:r>
        <w:rPr>
          <w:rFonts w:eastAsia="Times New Roman" w:cs="Times New Roman"/>
          <w:bCs/>
          <w:shd w:val="clear" w:color="auto" w:fill="FFFFFF"/>
        </w:rPr>
        <w:t>υ</w:t>
      </w:r>
      <w:r>
        <w:rPr>
          <w:rFonts w:eastAsia="Times New Roman" w:cs="Times New Roman"/>
          <w:bCs/>
          <w:shd w:val="clear" w:color="auto" w:fill="FFFFFF"/>
        </w:rPr>
        <w:t>ποδοχής, ο οποίος προσπαθούσ</w:t>
      </w:r>
      <w:r>
        <w:rPr>
          <w:rFonts w:eastAsia="Times New Roman" w:cs="Times New Roman"/>
          <w:bCs/>
          <w:shd w:val="clear" w:color="auto" w:fill="FFFFFF"/>
        </w:rPr>
        <w:t xml:space="preserve">ε -και νομίζουμε ότι στα περισσότερα με επιτυχία- να ισορροπήσει τα πράγματα και να τα φέρει βόλτα κάτω από πολύ δύσκολες συνθήκες. </w:t>
      </w:r>
    </w:p>
    <w:p w14:paraId="5E0BEE1C"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bCs/>
          <w:shd w:val="clear" w:color="auto" w:fill="FFFFFF"/>
        </w:rPr>
        <w:t>Κάνετε</w:t>
      </w:r>
      <w:r>
        <w:rPr>
          <w:rFonts w:eastAsia="Times New Roman" w:cs="Times New Roman"/>
          <w:bCs/>
          <w:shd w:val="clear" w:color="auto" w:fill="FFFFFF"/>
        </w:rPr>
        <w:t xml:space="preserve"> λάθος για τη φυματίνη για το μαντού. </w:t>
      </w:r>
      <w:r>
        <w:rPr>
          <w:rFonts w:eastAsia="Times New Roman"/>
          <w:bCs/>
          <w:shd w:val="clear" w:color="auto" w:fill="FFFFFF"/>
        </w:rPr>
        <w:t>Έχετε</w:t>
      </w:r>
      <w:r>
        <w:rPr>
          <w:rFonts w:eastAsia="Times New Roman" w:cs="Times New Roman"/>
          <w:bCs/>
          <w:shd w:val="clear" w:color="auto" w:fill="FFFFFF"/>
        </w:rPr>
        <w:t xml:space="preserve"> κακή πληροφόρηση. Η φυματίνη έχει πάψει να εισάγεται στην Ελλάδα από το μ</w:t>
      </w:r>
      <w:r>
        <w:rPr>
          <w:rFonts w:eastAsia="Times New Roman" w:cs="Times New Roman"/>
          <w:bCs/>
          <w:shd w:val="clear" w:color="auto" w:fill="FFFFFF"/>
        </w:rPr>
        <w:t xml:space="preserve">νημόνιο που υπήρχε πριν τη </w:t>
      </w:r>
      <w:r>
        <w:rPr>
          <w:rFonts w:eastAsia="Times New Roman"/>
          <w:bCs/>
          <w:shd w:val="clear" w:color="auto" w:fill="FFFFFF"/>
        </w:rPr>
        <w:t>συγκυβέρνηση</w:t>
      </w:r>
      <w:r>
        <w:rPr>
          <w:rFonts w:eastAsia="Times New Roman" w:cs="Times New Roman"/>
          <w:bCs/>
          <w:shd w:val="clear" w:color="auto" w:fill="FFFFFF"/>
        </w:rPr>
        <w:t xml:space="preserve"> ΠΑΣΟΚ-Νέας Δημοκρατίας, γιατί η Ελλάδα είχε κάτι χρέη προς το Ινστιτούτο Παστέρ και είχε πάψει να εισάγεται. Δεν έχουμε φυματίνη ούτε για τους Έλληνες. Η φυματίνη που φέραμε, ήρθε μέσα από τις ΜΚΟ με δικά τους έξοδα </w:t>
      </w:r>
      <w:r>
        <w:rPr>
          <w:rFonts w:eastAsia="Times New Roman" w:cs="Times New Roman"/>
          <w:bCs/>
          <w:shd w:val="clear" w:color="auto" w:fill="FFFFFF"/>
        </w:rPr>
        <w:t xml:space="preserve">και με έξοδα της Ευρωπαϊκής Ένωσης και έχουμε καλύψει όλες τις ανάγκες. </w:t>
      </w:r>
    </w:p>
    <w:p w14:paraId="5E0BEE1D"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Η πρότασή σας για μια ειδική σελίδα στη </w:t>
      </w:r>
      <w:r>
        <w:rPr>
          <w:rFonts w:eastAsia="Times New Roman" w:cs="Times New Roman"/>
          <w:bCs/>
          <w:shd w:val="clear" w:color="auto" w:fill="FFFFFF"/>
        </w:rPr>
        <w:t>«ΔΙΑΥΓΕΙΑ»</w:t>
      </w:r>
      <w:r>
        <w:rPr>
          <w:rFonts w:eastAsia="Times New Roman" w:cs="Times New Roman"/>
          <w:bCs/>
          <w:shd w:val="clear" w:color="auto" w:fill="FFFFFF"/>
        </w:rPr>
        <w:t xml:space="preserve"> -δεν είμαι ειδικός- δεν μου ακούγεται κακή. Θα το εισηγ</w:t>
      </w:r>
      <w:r>
        <w:rPr>
          <w:rFonts w:eastAsia="Times New Roman" w:cs="Times New Roman"/>
          <w:bCs/>
          <w:shd w:val="clear" w:color="auto" w:fill="FFFFFF"/>
        </w:rPr>
        <w:t>ηθ</w:t>
      </w:r>
      <w:r>
        <w:rPr>
          <w:rFonts w:eastAsia="Times New Roman" w:cs="Times New Roman"/>
          <w:bCs/>
          <w:shd w:val="clear" w:color="auto" w:fill="FFFFFF"/>
        </w:rPr>
        <w:t xml:space="preserve">ώ. Δεν ξέρω γραφειοκρατικά αν γίνεται, αλλά καλή μου ακούγεται. Δεν έχω να </w:t>
      </w:r>
      <w:r>
        <w:rPr>
          <w:rFonts w:eastAsia="Times New Roman" w:cs="Times New Roman"/>
          <w:bCs/>
          <w:shd w:val="clear" w:color="auto" w:fill="FFFFFF"/>
        </w:rPr>
        <w:t xml:space="preserve">εναντιωθώ σε κάτι. </w:t>
      </w:r>
    </w:p>
    <w:p w14:paraId="5E0BEE1E"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Όσον αφορά το άσυλο για τους πρόσφυγες, κάνουμε τεράστιες προσπάθειες. Παραλάβαμε ένα άσυλο το οποίο είχε διακόσιους τριάντα. Σήμερα έχουμε οκτακόσιους είκοσι και θα πάμε να το αυξήσουμε και άλλο. Όπως ξέρετε, το άσυλο </w:t>
      </w:r>
      <w:r>
        <w:rPr>
          <w:rFonts w:eastAsia="Times New Roman"/>
          <w:bCs/>
          <w:shd w:val="clear" w:color="auto" w:fill="FFFFFF"/>
        </w:rPr>
        <w:t>είναι</w:t>
      </w:r>
      <w:r>
        <w:rPr>
          <w:rFonts w:eastAsia="Times New Roman" w:cs="Times New Roman"/>
          <w:bCs/>
          <w:shd w:val="clear" w:color="auto" w:fill="FFFFFF"/>
        </w:rPr>
        <w:t xml:space="preserve"> μια αυστηρά</w:t>
      </w:r>
      <w:r>
        <w:rPr>
          <w:rFonts w:eastAsia="Times New Roman" w:cs="Times New Roman"/>
          <w:bCs/>
          <w:shd w:val="clear" w:color="auto" w:fill="FFFFFF"/>
        </w:rPr>
        <w:t xml:space="preserve"> νομική υπηρεσία. Δεν μπορεί να αυξηθεί έτσι ο αριθμός. Δηλαδή, δεν μπορεί να πάει από τους διακόσιους στους δύο χιλιάδες. </w:t>
      </w:r>
    </w:p>
    <w:p w14:paraId="5E0BEE1F"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Επομένως, προσπαθούμε πάρα πολύ. Έχουμε τεράστια βελτίωση. Είμαστε, όμως, πίσω από τις ανάγκες. </w:t>
      </w:r>
    </w:p>
    <w:p w14:paraId="5E0BEE20" w14:textId="77777777" w:rsidR="003003D5" w:rsidRDefault="00646F6D">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Επιτροπές προσφυγών. Δημιουργούμε ά</w:t>
      </w:r>
      <w:r>
        <w:rPr>
          <w:rFonts w:eastAsia="Times New Roman" w:cs="Times New Roman"/>
          <w:bCs/>
          <w:shd w:val="clear" w:color="auto" w:fill="FFFFFF"/>
        </w:rPr>
        <w:t xml:space="preserve">λλες οκτώ. </w:t>
      </w:r>
      <w:r>
        <w:rPr>
          <w:rFonts w:eastAsia="Times New Roman"/>
          <w:bCs/>
          <w:shd w:val="clear" w:color="auto" w:fill="FFFFFF"/>
        </w:rPr>
        <w:t>Έχουμε</w:t>
      </w:r>
      <w:r>
        <w:rPr>
          <w:rFonts w:eastAsia="Times New Roman" w:cs="Times New Roman"/>
          <w:bCs/>
          <w:shd w:val="clear" w:color="auto" w:fill="FFFFFF"/>
        </w:rPr>
        <w:t xml:space="preserve"> ήδη επτά. Πιστεύουμε ότι την 1</w:t>
      </w:r>
      <w:r w:rsidRPr="008A7309">
        <w:rPr>
          <w:rFonts w:eastAsia="Times New Roman" w:cs="Times New Roman"/>
          <w:bCs/>
          <w:shd w:val="clear" w:color="auto" w:fill="FFFFFF"/>
          <w:vertAlign w:val="superscript"/>
        </w:rPr>
        <w:t>η</w:t>
      </w:r>
      <w:r>
        <w:rPr>
          <w:rFonts w:eastAsia="Times New Roman" w:cs="Times New Roman"/>
          <w:bCs/>
          <w:shd w:val="clear" w:color="auto" w:fill="FFFFFF"/>
        </w:rPr>
        <w:t xml:space="preserve"> </w:t>
      </w:r>
      <w:r>
        <w:rPr>
          <w:rFonts w:eastAsia="Times New Roman" w:cs="Times New Roman"/>
          <w:bCs/>
          <w:shd w:val="clear" w:color="auto" w:fill="FFFFFF"/>
        </w:rPr>
        <w:t xml:space="preserve">Νοεμβρίου θα </w:t>
      </w:r>
      <w:r>
        <w:rPr>
          <w:rFonts w:eastAsia="Times New Roman"/>
          <w:bCs/>
          <w:shd w:val="clear" w:color="auto" w:fill="FFFFFF"/>
        </w:rPr>
        <w:t>έ</w:t>
      </w:r>
      <w:r>
        <w:rPr>
          <w:rFonts w:eastAsia="Times New Roman" w:cs="Times New Roman"/>
          <w:bCs/>
          <w:shd w:val="clear" w:color="auto" w:fill="FFFFFF"/>
        </w:rPr>
        <w:t xml:space="preserve">χουν δημιουργηθεί. </w:t>
      </w:r>
    </w:p>
    <w:p w14:paraId="5E0BEE2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Αυτά όλα θα βοηθήσουν ώστε οι επιστροφές προς την Τουρκία να αποκτήσουν μία κανονικότητα, την οποία ήδη, την έχουν αποκτήσει σε μικρό επίπεδο. Δηλαδή, τις τελευταίες εβδομάδες γυρνάμε περίπου εξήντα με ογδόντα την εβδομάδα στην Τουρκία. Πιστεύουμε ότι μέχρ</w:t>
      </w:r>
      <w:r>
        <w:rPr>
          <w:rFonts w:eastAsia="Times New Roman" w:cs="Times New Roman"/>
          <w:szCs w:val="24"/>
        </w:rPr>
        <w:t xml:space="preserve">ι τέλη Νοέμβρη αυτό θα αφορά διακόσια άτομα την εβδομάδα. Εάν έρθει και η </w:t>
      </w:r>
      <w:r>
        <w:rPr>
          <w:rFonts w:eastAsia="Times New Roman" w:cs="Times New Roman"/>
          <w:szCs w:val="24"/>
          <w:lang w:val="en-US"/>
        </w:rPr>
        <w:t>EASO</w:t>
      </w:r>
      <w:r>
        <w:rPr>
          <w:rFonts w:eastAsia="Times New Roman" w:cs="Times New Roman"/>
          <w:szCs w:val="24"/>
        </w:rPr>
        <w:t xml:space="preserve">, που κι εκεί πέρα χρειαζόμαστε βοήθεια και πίεση στην Ευρώπη, τα πράγματα θα γίνουν καλύτερα. </w:t>
      </w:r>
    </w:p>
    <w:p w14:paraId="5E0BEE2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Ελέγχουμε τις ΜΚΟ πια, όσο μπορούμε. Το μητρώο είναι πιστοποίηση των ΜΚΟ. Είναι η </w:t>
      </w:r>
      <w:r>
        <w:rPr>
          <w:rFonts w:eastAsia="Times New Roman" w:cs="Times New Roman"/>
          <w:szCs w:val="24"/>
        </w:rPr>
        <w:t xml:space="preserve">πρώτη φορά που έχει γίνει. Στη Λέσβο ελέγχθηκε ΜΚΟ και βρέθηκε με οικονομικές και ασφαλιστικές ατασθαλίες και ήδη είναι προς τα δικαστήρια. </w:t>
      </w:r>
    </w:p>
    <w:p w14:paraId="5E0BEE2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Ο κ. Φερβέι βοηθάει στο προσφυγικό, στο μεταναστευτικό και στον συντονισμό του. </w:t>
      </w:r>
    </w:p>
    <w:p w14:paraId="5E0BEE2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Ακούστε, ο χρόνος είναι λίγος. Εγώ</w:t>
      </w:r>
      <w:r>
        <w:rPr>
          <w:rFonts w:eastAsia="Times New Roman" w:cs="Times New Roman"/>
          <w:szCs w:val="24"/>
        </w:rPr>
        <w:t xml:space="preserve"> κατάλαβα </w:t>
      </w:r>
      <w:r>
        <w:rPr>
          <w:rFonts w:eastAsia="Times New Roman" w:cs="Times New Roman"/>
          <w:szCs w:val="24"/>
        </w:rPr>
        <w:t>ότι ό</w:t>
      </w:r>
      <w:r>
        <w:rPr>
          <w:rFonts w:eastAsia="Times New Roman" w:cs="Times New Roman"/>
          <w:szCs w:val="24"/>
        </w:rPr>
        <w:t xml:space="preserve">λο αυτό έγινε </w:t>
      </w:r>
      <w:r>
        <w:rPr>
          <w:rFonts w:eastAsia="Times New Roman" w:cs="Times New Roman"/>
          <w:szCs w:val="24"/>
        </w:rPr>
        <w:t>σήμερα</w:t>
      </w:r>
      <w:r>
        <w:rPr>
          <w:rFonts w:eastAsia="Times New Roman" w:cs="Times New Roman"/>
          <w:szCs w:val="24"/>
        </w:rPr>
        <w:t xml:space="preserve"> για να μάθουμε το εξής: Πρώτα θα πέσει ο ΣΥΡΙΖΑ, θα έρθει η Νέα Δημοκρατία και μετά καπάκι, θα φύγει η Νέα Δημοκρατία και θα έρθει η Χρυσή Αυγή. Αυτό γινόταν εδώ σήμερα. Τι υπερασπίζεστε; Τι ισχυρίζεστε; Πάμε να δούμε το</w:t>
      </w:r>
      <w:r>
        <w:rPr>
          <w:rFonts w:eastAsia="Times New Roman" w:cs="Times New Roman"/>
          <w:szCs w:val="24"/>
        </w:rPr>
        <w:t xml:space="preserve"> πρόγραμμά σας και τις παρατηρήσεις σας. </w:t>
      </w:r>
    </w:p>
    <w:p w14:paraId="5E0BEE2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Κανένας πρόσφυγας, μετανάστης σε δρόμους, πλατείες, χωράφια. Στα χρόνια σας ήταν οι πρόσφυγες και οι μετανάστες σε δρόμους, πλατείες, χωράφια και κάθε δύο χρόνια κάνατε ένα μάζεμα. Τώρα, δεν είναι σε δρόμους, πλατε</w:t>
      </w:r>
      <w:r>
        <w:rPr>
          <w:rFonts w:eastAsia="Times New Roman" w:cs="Times New Roman"/>
          <w:szCs w:val="24"/>
        </w:rPr>
        <w:t xml:space="preserve">ίες, χωράφια. Τώρα, είναι σε </w:t>
      </w:r>
      <w:r>
        <w:rPr>
          <w:rFonts w:eastAsia="Times New Roman" w:cs="Times New Roman"/>
          <w:szCs w:val="24"/>
          <w:lang w:val="en-US"/>
        </w:rPr>
        <w:t>camp</w:t>
      </w:r>
      <w:r>
        <w:rPr>
          <w:rFonts w:eastAsia="Times New Roman" w:cs="Times New Roman"/>
          <w:szCs w:val="24"/>
        </w:rPr>
        <w:t xml:space="preserve">, όχι πολύ καλά. Είναι καλύτερα από αυτά, τα οποία δεν υπήρχαν. </w:t>
      </w:r>
    </w:p>
    <w:p w14:paraId="5E0BEE2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Οι οικονομικοί μετανάστες να επιστρέφονται στις χώρες τους. Διαδικασία επανεισδοχής στην Τουρκία. Πόσους επιστρέψατε; Θα σας καταθέσω πάλι τον κατάλογο. Πόσου</w:t>
      </w:r>
      <w:r>
        <w:rPr>
          <w:rFonts w:eastAsia="Times New Roman" w:cs="Times New Roman"/>
          <w:szCs w:val="24"/>
        </w:rPr>
        <w:t xml:space="preserve">ς επιστρέψατε; Πόσους έχετε επιστρέψει στον Αφγανιστάν όλα τα χρόνια που ήσασταν Κυβέρνηση; Πόσους Σύριους επιστρέψατε; Πόσους Πακιστανούς επιστρέψατε; Πόσους Μαροκινούς επιστρέψατε; </w:t>
      </w:r>
    </w:p>
    <w:p w14:paraId="5E0BEE2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Πόσοι ήταν, κύριε Υπουργέ, στην Ελλάδα; </w:t>
      </w:r>
    </w:p>
    <w:p w14:paraId="5E0BEE2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w:t>
      </w:r>
      <w:r>
        <w:rPr>
          <w:rFonts w:eastAsia="Times New Roman" w:cs="Times New Roman"/>
          <w:b/>
          <w:szCs w:val="24"/>
        </w:rPr>
        <w:t xml:space="preserve">ΟΥΖΑΛΑΣ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Θα σας πω. Τέσσερα εκατομμύρια ήρθαν τα τελευταία δεκατρία χρόνια στην Ελλάδα. Πόσους επιστρέψατε; Πού τους είχατε; Πού είναι; Σας το είπα και πριν. Πού είναι; Τα σύνορα τα άνοιξε ο </w:t>
      </w:r>
      <w:r>
        <w:rPr>
          <w:rFonts w:eastAsia="Times New Roman" w:cs="Times New Roman"/>
          <w:szCs w:val="24"/>
        </w:rPr>
        <w:t xml:space="preserve">ΣΥΡΙΖΑ; Την Ειδομένη την έκανε ο ΣΥΡΙΖΑ; </w:t>
      </w:r>
    </w:p>
    <w:p w14:paraId="5E0BEE2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Ποιος την έκανε την Ειδομένη; </w:t>
      </w:r>
    </w:p>
    <w:p w14:paraId="5E0BEE2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Τέσσερα εκατομμύρια ήρθαν, κύριε Κυριαζίδη. Πέντε χιλιάδες ήταν οι θέσεις που </w:t>
      </w:r>
      <w:r>
        <w:rPr>
          <w:rFonts w:eastAsia="Times New Roman" w:cs="Times New Roman"/>
          <w:szCs w:val="24"/>
        </w:rPr>
        <w:t xml:space="preserve">είχατε για κράτηση. Οι άλλοι πού πήγαν, κύριε Κυριαζίδη; Πού πήγαν οι άλλοι; Τι έχετε να πείτε γι’ αυτό; </w:t>
      </w:r>
    </w:p>
    <w:p w14:paraId="5E0BEE2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Κάθε μήνα στη Δράμα είχαμε διαμαρτυρίες. </w:t>
      </w:r>
    </w:p>
    <w:p w14:paraId="5E0BEE2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Οι </w:t>
      </w:r>
      <w:r>
        <w:rPr>
          <w:rFonts w:eastAsia="Times New Roman" w:cs="Times New Roman"/>
          <w:szCs w:val="24"/>
        </w:rPr>
        <w:t>άλλοι ήταν στις πλατείες. Οι άλλοι ήταν στα χωράφια. Κάποιοι πιθανώς με διακινητές –δεν σας συσχετίζω με τους διακινητές, για όνομα του Θεού…</w:t>
      </w:r>
    </w:p>
    <w:p w14:paraId="5E0BEE2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Αυτό έλειπε. </w:t>
      </w:r>
    </w:p>
    <w:p w14:paraId="5E0BEE2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Δεν είναι βέβαιο, γιατί εσείς το κάνετε, κύριε Κουμουτσάκο. </w:t>
      </w:r>
    </w:p>
    <w:p w14:paraId="5E0BEE2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Δεν μας κάνετε και χάρη. </w:t>
      </w:r>
    </w:p>
    <w:p w14:paraId="5E0BEE3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Θα μπορούσα να σας πω, γι’ αυτό που λέτε. Θα σας απαντήσω, κύριε συνάδελφε. Να μαζευτούμε, όμως, λιγάκι. Να ξέρουμε για τι πράγμα μιλάμε εδώ. </w:t>
      </w:r>
    </w:p>
    <w:p w14:paraId="5E0BEE3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Να δούμε τι γίνεται με τα ασυνόδευτα ανήλικα. </w:t>
      </w:r>
    </w:p>
    <w:p w14:paraId="5E0BEE3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w:t>
      </w:r>
      <w:r>
        <w:rPr>
          <w:rFonts w:eastAsia="Times New Roman" w:cs="Times New Roman"/>
          <w:b/>
          <w:szCs w:val="24"/>
        </w:rPr>
        <w:t xml:space="preserve">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Θα σας πω για τα ασυνόδευτα ανήλικα. Είχατε διακόσες πενήντα θέσεις. Διακόσες πενήντα θέσεις είχατε και έχουμε φτιάξει χίλιες εκατό μέσα σε έξι μήνες! </w:t>
      </w:r>
    </w:p>
    <w:p w14:paraId="5E0BEE3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Με τι γενικούς αριθμούς, κύριε Υπουργέ; </w:t>
      </w:r>
    </w:p>
    <w:p w14:paraId="5E0BEE3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Κουμουτσάκο, παρακαλώ, μη διακόπτετε. </w:t>
      </w:r>
    </w:p>
    <w:p w14:paraId="5E0BEE3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Σας παρακαλώ! Έχουμε φτιάξει χίλιες εκατό και θα φτιάξουμε και θα το καλύψουμε τους επόμενους </w:t>
      </w:r>
      <w:r>
        <w:rPr>
          <w:rFonts w:eastAsia="Times New Roman" w:cs="Times New Roman"/>
          <w:szCs w:val="24"/>
        </w:rPr>
        <w:t xml:space="preserve">έξι μήνες. Τι έχετε να πείτε; Τριακόσες θέσεις είχατε για ανήλικα. </w:t>
      </w:r>
    </w:p>
    <w:p w14:paraId="5E0BEE3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Πόσοι ήταν συνολικά; </w:t>
      </w:r>
    </w:p>
    <w:p w14:paraId="5E0BEE3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Βγαίνετε και κουνάτε τα δάχτυλα. </w:t>
      </w:r>
    </w:p>
    <w:p w14:paraId="5E0BEE3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w:t>
      </w:r>
      <w:r>
        <w:rPr>
          <w:rFonts w:eastAsia="Times New Roman" w:cs="Times New Roman"/>
          <w:b/>
          <w:szCs w:val="24"/>
        </w:rPr>
        <w:t>ούλης):</w:t>
      </w:r>
      <w:r>
        <w:rPr>
          <w:rFonts w:eastAsia="Times New Roman" w:cs="Times New Roman"/>
          <w:szCs w:val="24"/>
        </w:rPr>
        <w:t xml:space="preserve"> Μη διακόπτετε, παρακαλώ. </w:t>
      </w:r>
    </w:p>
    <w:p w14:paraId="5E0BEE3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συνεχίστε την ομιλία σας. </w:t>
      </w:r>
    </w:p>
    <w:p w14:paraId="5E0BEE3A"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Για πενήντα παιδιά ήταν διακόσιες θέσεις. </w:t>
      </w:r>
    </w:p>
    <w:p w14:paraId="5E0BEE3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κύριε συνάδελφε. </w:t>
      </w:r>
    </w:p>
    <w:p w14:paraId="5E0BEE3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w:t>
      </w:r>
      <w:r>
        <w:rPr>
          <w:rFonts w:eastAsia="Times New Roman" w:cs="Times New Roman"/>
          <w:b/>
          <w:szCs w:val="24"/>
        </w:rPr>
        <w:t xml:space="preserve">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Αυτές κάνατε δέκα χρόνια να τις φτιάξετε. Και κατηγορείτε τον ΣΥΡΙΖΑ γιατί έφτιαξε μονάχα εννιακόσες πενήντα θέσεις μέσα σε έξι μήνες; </w:t>
      </w:r>
    </w:p>
    <w:p w14:paraId="5E0BEE3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Υπουργέ, με τον πακτωλό των ευρωπαϊκών χρημάτων που έχετε πά</w:t>
      </w:r>
      <w:r>
        <w:rPr>
          <w:rFonts w:eastAsia="Times New Roman" w:cs="Times New Roman"/>
          <w:szCs w:val="24"/>
        </w:rPr>
        <w:t>ρει …</w:t>
      </w:r>
    </w:p>
    <w:p w14:paraId="5E0BEE3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Τα λέτε στον κόσμο…</w:t>
      </w:r>
    </w:p>
    <w:p w14:paraId="5E0BEE3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Ίδιες συνθήκες με αυτές που έχουμε σήμερα ήταν; </w:t>
      </w:r>
    </w:p>
    <w:p w14:paraId="5E0BEE4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w:t>
      </w:r>
      <w:r>
        <w:rPr>
          <w:rFonts w:eastAsia="Times New Roman" w:cs="Times New Roman"/>
          <w:b/>
          <w:szCs w:val="24"/>
        </w:rPr>
        <w:t>Ανασυγκρό</w:t>
      </w:r>
      <w:r>
        <w:rPr>
          <w:rFonts w:eastAsia="Times New Roman" w:cs="Times New Roman"/>
          <w:b/>
          <w:szCs w:val="24"/>
        </w:rPr>
        <w:t>τησης</w:t>
      </w:r>
      <w:r>
        <w:rPr>
          <w:rFonts w:eastAsia="Times New Roman" w:cs="Times New Roman"/>
          <w:b/>
          <w:szCs w:val="24"/>
        </w:rPr>
        <w:t xml:space="preserve">): </w:t>
      </w:r>
      <w:r>
        <w:rPr>
          <w:rFonts w:eastAsia="Times New Roman" w:cs="Times New Roman"/>
          <w:szCs w:val="24"/>
        </w:rPr>
        <w:t xml:space="preserve">Μας ακούει ο κόσμος και νομίζω ότι μας καταλαβαίνει. </w:t>
      </w:r>
    </w:p>
    <w:p w14:paraId="5E0BEE4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Είναι και τι αριθμό είχαμε. </w:t>
      </w:r>
    </w:p>
    <w:p w14:paraId="5E0BEE4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κύριοι συνάδελφοι. </w:t>
      </w:r>
    </w:p>
    <w:p w14:paraId="5E0BEE4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συνεχίστε την ομιλίας σας.</w:t>
      </w:r>
    </w:p>
    <w:p w14:paraId="5E0BEE4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Αντιλαμβανόμαστ</w:t>
      </w:r>
      <w:r>
        <w:rPr>
          <w:rFonts w:eastAsia="Times New Roman" w:cs="Times New Roman"/>
          <w:szCs w:val="24"/>
        </w:rPr>
        <w:t xml:space="preserve">ε τον εκνευρισμό σας. </w:t>
      </w:r>
    </w:p>
    <w:p w14:paraId="5E0BEE4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Δεν είμαι εκνευρισμένος, κύριοι. Είμαι απογοητευμένος. Ήρθατε εδώ για να κάνετε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όχι δομές φιλοξενίας. </w:t>
      </w:r>
    </w:p>
    <w:p w14:paraId="5E0BEE4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Κύριοι, τι λέτε στους νησιώτες; </w:t>
      </w:r>
    </w:p>
    <w:p w14:paraId="5E0BEE4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Κατάπιατε τον Βουδούρη και κάνετε επίθεση σ’ εμάς. </w:t>
      </w:r>
    </w:p>
    <w:p w14:paraId="5E0BEE4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 xml:space="preserve">): </w:t>
      </w:r>
      <w:r>
        <w:rPr>
          <w:rFonts w:eastAsia="Times New Roman" w:cs="Times New Roman"/>
          <w:szCs w:val="24"/>
        </w:rPr>
        <w:t xml:space="preserve">Καλά, εντάξει. </w:t>
      </w:r>
    </w:p>
    <w:p w14:paraId="5E0BEE4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Τι λέτε στους νησιώτες; Λέτε να φύγουν; Καταλύεται η συμφωνία. Να φύγουν; Πάρετε μ</w:t>
      </w:r>
      <w:r>
        <w:rPr>
          <w:rFonts w:eastAsia="Times New Roman" w:cs="Times New Roman"/>
          <w:szCs w:val="24"/>
        </w:rPr>
        <w:t>ία θέση σαφή. Δεν αρκεί να λέτε</w:t>
      </w:r>
      <w:r>
        <w:rPr>
          <w:rFonts w:eastAsia="Times New Roman" w:cs="Times New Roman"/>
          <w:szCs w:val="24"/>
        </w:rPr>
        <w:t>:</w:t>
      </w:r>
      <w:r>
        <w:rPr>
          <w:rFonts w:eastAsia="Times New Roman" w:cs="Times New Roman"/>
          <w:szCs w:val="24"/>
        </w:rPr>
        <w:t xml:space="preserve"> «κατά την άποψή μου δεν καταλύεται». Καταλύεται. Έρχομαι από την Ευρώπη που έχουμε μιλήσει με όλους. Καταλύεται. Να φύγει; </w:t>
      </w:r>
    </w:p>
    <w:p w14:paraId="5E0BEE4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Δεν βοηθάτε. Καλλιεργείτε μία ανασφάλεια. Καλλιεργείτε έναν φόβο. Το προκαλείτε αυτό το πράγμα. Θα </w:t>
      </w:r>
      <w:r>
        <w:rPr>
          <w:rFonts w:eastAsia="Times New Roman" w:cs="Times New Roman"/>
          <w:szCs w:val="24"/>
        </w:rPr>
        <w:t xml:space="preserve">πω μετά και για τις ομιλίες σας. </w:t>
      </w:r>
    </w:p>
    <w:p w14:paraId="5E0BEE4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Να πάνε και σε άλλα μέρη, κύριε Υπουργέ. </w:t>
      </w:r>
    </w:p>
    <w:p w14:paraId="5E0BEE4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Να πάνε και στην ηπειρωτική Ελλάδα. </w:t>
      </w:r>
    </w:p>
    <w:p w14:paraId="5E0BEE4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Απαγορεύεται, σας λέμε, με βάση τη συμφωνία. Βρείτε τα με τους αρχηγούς των κομμάτων σας στην Ευρώπη, οι οποίοι δεν μας το επιτρέπουν.</w:t>
      </w:r>
    </w:p>
    <w:p w14:paraId="5E0BEE4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Φέρτε μου τις διατάξεις.</w:t>
      </w:r>
    </w:p>
    <w:p w14:paraId="5E0BEE4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παρακαλώ.</w:t>
      </w:r>
    </w:p>
    <w:p w14:paraId="5E0BEE5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ΧΑΡΑΛΑΜΠΟΣ ΑΘΑΝΑΣΙΟ</w:t>
      </w:r>
      <w:r>
        <w:rPr>
          <w:rFonts w:eastAsia="Times New Roman" w:cs="Times New Roman"/>
          <w:b/>
          <w:szCs w:val="24"/>
        </w:rPr>
        <w:t>Υ:</w:t>
      </w:r>
      <w:r>
        <w:rPr>
          <w:rFonts w:eastAsia="Times New Roman" w:cs="Times New Roman"/>
          <w:szCs w:val="24"/>
        </w:rPr>
        <w:t xml:space="preserve"> Εγώ τις διατάξεις τις ανέλυσα.</w:t>
      </w:r>
    </w:p>
    <w:p w14:paraId="5E0BEE5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Είσαστε αντίθετος, κύριε Κουμουτσάκο, με τη συμφωνία;</w:t>
      </w:r>
    </w:p>
    <w:p w14:paraId="5E0BEE5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Εμείς την υπογράψαμε τη συμφωνία;</w:t>
      </w:r>
    </w:p>
    <w:p w14:paraId="5E0BEE5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w:t>
      </w:r>
      <w:r>
        <w:rPr>
          <w:rFonts w:eastAsia="Times New Roman" w:cs="Times New Roman"/>
          <w:b/>
          <w:szCs w:val="24"/>
        </w:rPr>
        <w:t>ς Υπουργός Εσωτερικών και Διοικητικής Ανασυγκρότησης):</w:t>
      </w:r>
      <w:r>
        <w:rPr>
          <w:rFonts w:eastAsia="Times New Roman" w:cs="Times New Roman"/>
          <w:szCs w:val="24"/>
        </w:rPr>
        <w:t xml:space="preserve"> Θα θέλατε να μην την υπογράψουμε; Πάρτε μια θέση. Πείτε: «Υπογράψαμε μια λάθος συμφωνία». Είχατε κάτι άλλο καλύτερο; Πάρτε μια θέση και πείτε ότι «κακώς η Κυβέρνηση του ΣΥΡΙΖΑ υπέγραψε τη συμφωνία, τη </w:t>
      </w:r>
      <w:r>
        <w:rPr>
          <w:rFonts w:eastAsia="Times New Roman" w:cs="Times New Roman"/>
          <w:szCs w:val="24"/>
        </w:rPr>
        <w:t>συμφωνία, που από δεκαπέντε χιλιάδες-δέκα χιλιάδες την ημέρα τους έριξε στα εκατό».</w:t>
      </w:r>
    </w:p>
    <w:p w14:paraId="5E0BEE5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Να σας πω, κύριε Κουμουτσάκο; Εκφράζεστε λάθος. Είπατε ότι έχουμε νέα αύξηση τις τελευταίες τρεις μέρες, ήρθαν τριακόσια τριάντα άτομα. Αυτό είναι. Εβδομήντα με εκατό άτομα</w:t>
      </w:r>
      <w:r>
        <w:rPr>
          <w:rFonts w:eastAsia="Times New Roman" w:cs="Times New Roman"/>
          <w:szCs w:val="24"/>
        </w:rPr>
        <w:t xml:space="preserve"> την ημέρα έρχονται.</w:t>
      </w:r>
    </w:p>
    <w:p w14:paraId="5E0BEE5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Λίγα είναι;</w:t>
      </w:r>
    </w:p>
    <w:p w14:paraId="5E0BEE5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Λίγα είναι, γιατί ήρθαν πέντε χιλιάδες και εφτά χιλιάδες πριν τη συμφωνία.</w:t>
      </w:r>
    </w:p>
    <w:p w14:paraId="5E0BEE5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Εσε</w:t>
      </w:r>
      <w:r>
        <w:rPr>
          <w:rFonts w:eastAsia="Times New Roman" w:cs="Times New Roman"/>
          <w:szCs w:val="24"/>
        </w:rPr>
        <w:t>ίς οδηγήσατε τη χώρα να δέχεται πέντε χιλιάδες τη μέρα.</w:t>
      </w:r>
    </w:p>
    <w:p w14:paraId="5E0BEE5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Σας παρακαλώ.</w:t>
      </w:r>
    </w:p>
    <w:p w14:paraId="5E0BEE5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Σας παρακαλώ.</w:t>
      </w:r>
    </w:p>
    <w:p w14:paraId="5E0BEE5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συνεχίστε.</w:t>
      </w:r>
    </w:p>
    <w:p w14:paraId="5E0BEE5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w:t>
      </w:r>
      <w:r>
        <w:rPr>
          <w:rFonts w:eastAsia="Times New Roman" w:cs="Times New Roman"/>
          <w:b/>
          <w:szCs w:val="24"/>
        </w:rPr>
        <w:t xml:space="preserve"> Υπουργός Εσωτερικών και Διοικητικής Ανασυγκρότησης):</w:t>
      </w:r>
      <w:r>
        <w:rPr>
          <w:rFonts w:eastAsia="Times New Roman" w:cs="Times New Roman"/>
          <w:szCs w:val="24"/>
        </w:rPr>
        <w:t xml:space="preserve"> Ξέρετε, με διακόπτετε συνέχεια. Εγώ δεν διέκοψα κανέναν σας. Όμως μπορείτε και να με διακόπτετε.</w:t>
      </w:r>
    </w:p>
    <w:p w14:paraId="5E0BEE5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Όσον αφορά τα κλειστού τύπου, σας είπα πριν για την Αμυγδαλέζα. Εγώ δήλωσα στη  Βουλή ότι η Αμυγδαλέζα δε</w:t>
      </w:r>
      <w:r>
        <w:rPr>
          <w:rFonts w:eastAsia="Times New Roman" w:cs="Times New Roman"/>
          <w:szCs w:val="24"/>
        </w:rPr>
        <w:t xml:space="preserve">ν έκλεισε ποτέ, ότι η Αμυγδαλέζα υπολειτουργούσε, γιατί η Αμυγδαλέζα είχε εξεγέρσεις, όπως αυτές που είχαν στη Μόρια και όταν ήλθαμε σαν Κυβέρνηση, ήταν καμένη και αυτό το ξέρετε. </w:t>
      </w:r>
    </w:p>
    <w:p w14:paraId="5E0BEE5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Ποιος την έκαιγε;</w:t>
      </w:r>
    </w:p>
    <w:p w14:paraId="5E0BEE5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w:t>
      </w:r>
      <w:r>
        <w:rPr>
          <w:rFonts w:eastAsia="Times New Roman" w:cs="Times New Roman"/>
          <w:b/>
          <w:szCs w:val="24"/>
        </w:rPr>
        <w:t>Υπουργός Εσωτερικών και Διοικητικής Ανασυγκρότησης):</w:t>
      </w:r>
      <w:r>
        <w:rPr>
          <w:rFonts w:eastAsia="Times New Roman" w:cs="Times New Roman"/>
          <w:szCs w:val="24"/>
        </w:rPr>
        <w:t xml:space="preserve"> Και αυτό που συζήτησα με τον κ. Δένδια, ο κ. Δένδιας είχε την ευγένεια να μην του δώσει τη διάσταση, που εσείς προσπαθείτε να του δώσετε. Δεν ζήτησα συγγνώμη από τη Νέα Δημοκρατία. Ζήτησα συγγνώμη από το</w:t>
      </w:r>
      <w:r>
        <w:rPr>
          <w:rFonts w:eastAsia="Times New Roman" w:cs="Times New Roman"/>
          <w:szCs w:val="24"/>
        </w:rPr>
        <w:t xml:space="preserve">ν κ. Δένδια για ένα πολύ συγκεκριμένο γεγονός, το οποίο υπήρξε και το οποίο ο κ. Δένδιας το αποδέχθηκε και η ιστορία έχει περάσει. </w:t>
      </w:r>
    </w:p>
    <w:p w14:paraId="5E0BEE5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Δεν έχει νόημα από εκεί και πέρα, γιατί, κύριοι, είναι σαφές ότι έχουμε διαφωνίες. Έχουμε διαφωνίες, γιατί φοβάμαι ότι ιδεολ</w:t>
      </w:r>
      <w:r>
        <w:rPr>
          <w:rFonts w:eastAsia="Times New Roman" w:cs="Times New Roman"/>
          <w:szCs w:val="24"/>
        </w:rPr>
        <w:t xml:space="preserve">ηψίες έχετε εσείς. </w:t>
      </w:r>
    </w:p>
    <w:p w14:paraId="5E0BEE6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Δημοσχάκη, σε όλη την Ευρώπη ο στρατός ασχολείται με τους πρόσφυγες και με τους μετανάστες, σε όλη τα κράτη-μέλη της Ευρωπαϊκής Ένωσης. Μονάχα εδώ φοβόσαστε ότι θα καταστραφεί ο στρατός; Τόση λίγη εμπιστοσύνη έχετε στον στρατό; Μο</w:t>
      </w:r>
      <w:r>
        <w:rPr>
          <w:rFonts w:eastAsia="Times New Roman" w:cs="Times New Roman"/>
          <w:szCs w:val="24"/>
        </w:rPr>
        <w:t xml:space="preserve">νάχα εδώ φοβόσαστε ότι θα γίνουμε μουσουλμάνοι; Τόση λίγη εμπιστοσύνη έχετε στις εθνικές μας παραδόσεις και στη δύναμη που έχουμε σαν λαός; Για τ’ όνομα του Θεού! Δηλαδή, δεν προσέχετε πια. Νομίζω ότι ξεφεύγουν τα πράγματα. </w:t>
      </w:r>
    </w:p>
    <w:p w14:paraId="5E0BEE6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Γεωργιάδη, αυτός ο άνθρωπ</w:t>
      </w:r>
      <w:r>
        <w:rPr>
          <w:rFonts w:eastAsia="Times New Roman" w:cs="Times New Roman"/>
          <w:szCs w:val="24"/>
        </w:rPr>
        <w:t>ος, πράγματι, στο στρατόπεδο Σκαραμαγκά εμπλέκεται -δεν ξέρουμε αν φταίει ή όχι- σε παράνομη διακίνηση λαθρομεταναστών. Μπορείτε, βέβαια, να το αξιοποιήσετε: «Κοίτα ποιον βάλανε».</w:t>
      </w:r>
    </w:p>
    <w:p w14:paraId="5E0BEE6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Τον βάλατε όντως;</w:t>
      </w:r>
    </w:p>
    <w:p w14:paraId="5E0BEE6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w:t>
      </w:r>
      <w:r>
        <w:rPr>
          <w:rFonts w:eastAsia="Times New Roman" w:cs="Times New Roman"/>
          <w:b/>
          <w:szCs w:val="24"/>
        </w:rPr>
        <w:t>Υπουργός Εσωτερικών και Διοικητικής Ανασυγκρότησης):</w:t>
      </w:r>
      <w:r>
        <w:rPr>
          <w:rFonts w:eastAsia="Times New Roman" w:cs="Times New Roman"/>
          <w:szCs w:val="24"/>
        </w:rPr>
        <w:t xml:space="preserve"> Ναι, ναι, τον βάλαμε. Είχε παίξει έναν πολύ δραστήριο ρόλο και μας είχε βοηθήσει πάρα πολύ στην Ειδομένη.</w:t>
      </w:r>
    </w:p>
    <w:p w14:paraId="5E0BEE6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Κοιτάξτε, όμως, τώρα να δείτε κάτι. Αυτό που θα ήθελα να δείτε και το καταλαβαίνατε είναι ότι την</w:t>
      </w:r>
      <w:r>
        <w:rPr>
          <w:rFonts w:eastAsia="Times New Roman" w:cs="Times New Roman"/>
          <w:szCs w:val="24"/>
        </w:rPr>
        <w:t xml:space="preserve"> ίδια ώρα που βάλαμε διάφορους, οι υπηρεσίες μας ήταν από πάνω συνέχεια, ώστε να μπορούμε ακριβώς να βρούμε τέτοια πράγματα που μπορεί να συμβαίνουν. </w:t>
      </w:r>
    </w:p>
    <w:p w14:paraId="5E0BEE6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Επίσης, τώρα εγώ θα μπορούσα να σας πω ότι ο δήμαρχος στο Μεσολόγγι συνελήφθη. Δεν έχει νόημα.</w:t>
      </w:r>
    </w:p>
    <w:p w14:paraId="5E0BEE6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Κ</w:t>
      </w:r>
      <w:r>
        <w:rPr>
          <w:rFonts w:eastAsia="Times New Roman" w:cs="Times New Roman"/>
          <w:b/>
          <w:szCs w:val="24"/>
        </w:rPr>
        <w:t>ΟΥΜΟΥΤΣΑΚΟΣ</w:t>
      </w:r>
      <w:r>
        <w:rPr>
          <w:rFonts w:eastAsia="Times New Roman" w:cs="Times New Roman"/>
          <w:b/>
          <w:szCs w:val="24"/>
        </w:rPr>
        <w:t>:</w:t>
      </w:r>
      <w:r>
        <w:rPr>
          <w:rFonts w:eastAsia="Times New Roman" w:cs="Times New Roman"/>
          <w:szCs w:val="24"/>
        </w:rPr>
        <w:t xml:space="preserve"> Μας εγκαλείτε;</w:t>
      </w:r>
    </w:p>
    <w:p w14:paraId="5E0BEE6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Δεν έχει νόημα. Πραγματικά σας λέω. Έχουμε τα μάτια μας από επάνω. Κι αυτό σας το λέω όχι </w:t>
      </w:r>
      <w:r>
        <w:rPr>
          <w:rFonts w:eastAsia="Times New Roman" w:cs="Times New Roman"/>
          <w:szCs w:val="24"/>
        </w:rPr>
        <w:t xml:space="preserve">στο πλαίσιο </w:t>
      </w:r>
      <w:r>
        <w:rPr>
          <w:rFonts w:eastAsia="Times New Roman" w:cs="Times New Roman"/>
          <w:szCs w:val="24"/>
        </w:rPr>
        <w:t xml:space="preserve">του καυγά που κάνουμε, αλλά </w:t>
      </w:r>
      <w:r>
        <w:rPr>
          <w:rFonts w:eastAsia="Times New Roman" w:cs="Times New Roman"/>
          <w:szCs w:val="24"/>
        </w:rPr>
        <w:t xml:space="preserve">στο πλαίσιο </w:t>
      </w:r>
      <w:r>
        <w:rPr>
          <w:rFonts w:eastAsia="Times New Roman" w:cs="Times New Roman"/>
          <w:szCs w:val="24"/>
        </w:rPr>
        <w:t>του</w:t>
      </w:r>
      <w:r>
        <w:rPr>
          <w:rFonts w:eastAsia="Times New Roman" w:cs="Times New Roman"/>
          <w:szCs w:val="24"/>
        </w:rPr>
        <w:t xml:space="preserve"> ότι έχουμε μια έντονη ανησυχία σε ζητήματα ασφάλειας και προσπαθούμε πάρα πολύ να είμαστε από πάνω. Πιστεύω ότι μέχρι τώρα τα έχουμε καταφέρει. Δεν μπορεί κανείς να βεβαιώσει για το μέλλον πώς θα πάνε τα πράγματα, αλλά η προσοχή μας και η συνεργασία μας μ</w:t>
      </w:r>
      <w:r>
        <w:rPr>
          <w:rFonts w:eastAsia="Times New Roman" w:cs="Times New Roman"/>
          <w:szCs w:val="24"/>
        </w:rPr>
        <w:t xml:space="preserve">ε τις </w:t>
      </w:r>
      <w:r>
        <w:rPr>
          <w:rFonts w:eastAsia="Times New Roman" w:cs="Times New Roman"/>
          <w:szCs w:val="24"/>
          <w:lang w:val="en-US"/>
        </w:rPr>
        <w:t>Intelligence</w:t>
      </w:r>
      <w:r>
        <w:rPr>
          <w:rFonts w:eastAsia="Times New Roman" w:cs="Times New Roman"/>
          <w:szCs w:val="24"/>
        </w:rPr>
        <w:t xml:space="preserve"> και με την Αστυνομία δυναμώνει μέρα με τη μέρα. Και αυτό σας το καταθέτω έξω από </w:t>
      </w:r>
      <w:r>
        <w:rPr>
          <w:rFonts w:eastAsia="Times New Roman" w:cs="Times New Roman"/>
          <w:szCs w:val="24"/>
        </w:rPr>
        <w:t xml:space="preserve">το πλαίσιο </w:t>
      </w:r>
      <w:r>
        <w:rPr>
          <w:rFonts w:eastAsia="Times New Roman" w:cs="Times New Roman"/>
          <w:szCs w:val="24"/>
        </w:rPr>
        <w:t>του προηγούμενου καυγά, ο οποίος θα συνεχίσει.</w:t>
      </w:r>
    </w:p>
    <w:p w14:paraId="5E0BEE6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Να σας πω τώρα για τα στοιχεία Βουδούρη. Δεν έχει λογική. Μου λέτε ότι είπε ο κ. Βουδούρης ότι στη Νορβηγία κοστίζει 12.000 και στην Ελλάδα κοστίζει 15.000. Για αυτό, αν δεν έχει μια μελέτη πίσω του, που να λέει τι μετράει στη Νορβηγία, τι μετράει στην Ελλ</w:t>
      </w:r>
      <w:r>
        <w:rPr>
          <w:rFonts w:eastAsia="Times New Roman" w:cs="Times New Roman"/>
          <w:szCs w:val="24"/>
        </w:rPr>
        <w:t xml:space="preserve">άδα, δεν υπάρχει απάντηση. Αυτό το πράγμα μπορείτε να το καταλάβετε. Είμαστε όλοι επιστήμονες σε διαφορετικές επιστήμες. Συγκεκριμένα στοιχεία μπορεί κανείς να τα απαντήσει, αλλά μια γενική κουβέντα ότι κοστίζει στη Νορβηγία 12.000 και στην Ελλάδα 15.000, </w:t>
      </w:r>
      <w:r>
        <w:rPr>
          <w:rFonts w:eastAsia="Times New Roman" w:cs="Times New Roman"/>
          <w:szCs w:val="24"/>
        </w:rPr>
        <w:t>με βάση ποια στοιχεία βγαίνει αυτό;</w:t>
      </w:r>
    </w:p>
    <w:p w14:paraId="5E0BEE6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Εκεί πέρα είναι που λέω ότι θα έπρεπε να είχατε μία μελέτη, που να λέει ότι τα στοιχεία που υποστηρίζουν αυτό το πράγμα είναι αυτά και κατά την άποψή μου να μη χρησιμοποιήσετε μια κατασκευή, η οποία δεν οδηγεί πουθενά.</w:t>
      </w:r>
    </w:p>
    <w:p w14:paraId="5E0BEE6A" w14:textId="77777777" w:rsidR="003003D5" w:rsidRDefault="00646F6D">
      <w:pPr>
        <w:spacing w:after="0" w:line="600" w:lineRule="auto"/>
        <w:ind w:firstLine="720"/>
        <w:jc w:val="both"/>
        <w:rPr>
          <w:rFonts w:eastAsia="Times New Roman"/>
          <w:szCs w:val="24"/>
        </w:rPr>
      </w:pPr>
      <w:r>
        <w:rPr>
          <w:rFonts w:eastAsia="Times New Roman"/>
          <w:szCs w:val="24"/>
        </w:rPr>
        <w:t>Α</w:t>
      </w:r>
      <w:r>
        <w:rPr>
          <w:rFonts w:eastAsia="Times New Roman"/>
          <w:szCs w:val="24"/>
        </w:rPr>
        <w:t xml:space="preserve">ντίστοιχο είναι το ζήτημα που έθεσε κάποιος «τα μεν σπιτάκια έχουν 10 χιλιάδες, τα άλλα έχουν 12 χιλιάδες». Δεν είναι αλήθεια. Προκηρύσσονται διεθνείς διαγωνισμοί και προκηρύσσονται από τις ΜΚΟ γι’ αυτά τα πράγματα. Έχουμε τη σύμφωνη γνώμη της Ευρώπης και </w:t>
      </w:r>
      <w:r>
        <w:rPr>
          <w:rFonts w:eastAsia="Times New Roman"/>
          <w:szCs w:val="24"/>
        </w:rPr>
        <w:t xml:space="preserve">έχουμε και τη σύμφωνη γνώμη της </w:t>
      </w:r>
      <w:r>
        <w:rPr>
          <w:rFonts w:eastAsia="Times New Roman"/>
          <w:szCs w:val="24"/>
          <w:lang w:val="en-US"/>
        </w:rPr>
        <w:t>UNHCR</w:t>
      </w:r>
      <w:r>
        <w:rPr>
          <w:rFonts w:eastAsia="Times New Roman"/>
          <w:szCs w:val="24"/>
        </w:rPr>
        <w:t>. Σας εξήγησα πριν ότι αυτό χρειάζεται για να είναι οι συνθήκες όσο γίνεται καλύτερες.</w:t>
      </w:r>
    </w:p>
    <w:p w14:paraId="5E0BEE6B" w14:textId="77777777" w:rsidR="003003D5" w:rsidRDefault="00646F6D">
      <w:pPr>
        <w:spacing w:after="0" w:line="600" w:lineRule="auto"/>
        <w:ind w:firstLine="720"/>
        <w:jc w:val="both"/>
        <w:rPr>
          <w:rFonts w:eastAsia="Times New Roman"/>
          <w:szCs w:val="24"/>
        </w:rPr>
      </w:pPr>
      <w:r>
        <w:rPr>
          <w:rFonts w:eastAsia="Times New Roman"/>
          <w:szCs w:val="24"/>
        </w:rPr>
        <w:t xml:space="preserve">Όπως και την περασμένη φορά θα καταθέσω στοιχεία για τις επιδοτήσεις. Επιτρέψτε μου εδώ να σας αναφέρω το εξής: Δεν έχει γίνει ούτε </w:t>
      </w:r>
      <w:r>
        <w:rPr>
          <w:rFonts w:eastAsia="Times New Roman"/>
          <w:szCs w:val="24"/>
        </w:rPr>
        <w:t>μία κατ’ εξαίρεση ανάθεση. Ούτε μία!</w:t>
      </w:r>
    </w:p>
    <w:p w14:paraId="5E0BEE6C" w14:textId="77777777" w:rsidR="003003D5" w:rsidRDefault="00646F6D">
      <w:pPr>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Από πού προκύπτει αυτό;</w:t>
      </w:r>
    </w:p>
    <w:p w14:paraId="5E0BEE6D" w14:textId="77777777" w:rsidR="003003D5" w:rsidRDefault="00646F6D">
      <w:pPr>
        <w:spacing w:after="0"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Εσείς θα ψάξετε να το βρείτε. Εγώ θα σας πω από πού προκύπτει; </w:t>
      </w:r>
    </w:p>
    <w:p w14:paraId="5E0BEE6E" w14:textId="77777777" w:rsidR="003003D5" w:rsidRDefault="00646F6D">
      <w:pPr>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Να μ</w:t>
      </w:r>
      <w:r>
        <w:rPr>
          <w:rFonts w:eastAsia="Times New Roman"/>
          <w:szCs w:val="24"/>
        </w:rPr>
        <w:t>ας φέρετε στοιχεία, κύριε Υπουργέ.</w:t>
      </w:r>
    </w:p>
    <w:p w14:paraId="5E0BEE6F" w14:textId="77777777" w:rsidR="003003D5" w:rsidRDefault="00646F6D">
      <w:pPr>
        <w:spacing w:after="0"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Όχι, δεν θα σας φέρω εγώ την αθωότητά μου. Εσείς θα φέρετε την ενοχή. Δεν θα φέρουμε εμείς την αθωότητά μας. Και το ξέρετε αυτό το πράγμα.</w:t>
      </w:r>
      <w:r>
        <w:rPr>
          <w:rFonts w:eastAsia="Times New Roman"/>
          <w:szCs w:val="24"/>
        </w:rPr>
        <w:t xml:space="preserve"> Είναι άλλες οι εποχές αυτές, που κάποιος έπρεπε να αποδείξει την αθωότητά του. </w:t>
      </w:r>
    </w:p>
    <w:p w14:paraId="5E0BEE70" w14:textId="77777777" w:rsidR="003003D5" w:rsidRDefault="00646F6D">
      <w:pPr>
        <w:spacing w:after="0" w:line="600" w:lineRule="auto"/>
        <w:ind w:firstLine="720"/>
        <w:jc w:val="both"/>
        <w:rPr>
          <w:rFonts w:eastAsia="Times New Roman"/>
          <w:szCs w:val="24"/>
        </w:rPr>
      </w:pPr>
      <w:r>
        <w:rPr>
          <w:rFonts w:eastAsia="Times New Roman"/>
          <w:szCs w:val="24"/>
        </w:rPr>
        <w:t>Επαναλαμβάνω, λοιπόν, ότι εδώ δεν υπήρξε ούτε μία ανάθεση κατ’ εξαίρεση.</w:t>
      </w:r>
    </w:p>
    <w:p w14:paraId="5E0BEE71" w14:textId="77777777" w:rsidR="003003D5" w:rsidRDefault="00646F6D">
      <w:pPr>
        <w:spacing w:after="0"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w:t>
      </w:r>
      <w:r>
        <w:rPr>
          <w:rFonts w:eastAsia="Times New Roman"/>
          <w:szCs w:val="24"/>
        </w:rPr>
        <w:t>…</w:t>
      </w:r>
      <w:r>
        <w:rPr>
          <w:rFonts w:eastAsia="Times New Roman"/>
          <w:szCs w:val="24"/>
        </w:rPr>
        <w:t>(</w:t>
      </w:r>
      <w:r>
        <w:rPr>
          <w:rFonts w:eastAsia="Times New Roman"/>
          <w:szCs w:val="24"/>
        </w:rPr>
        <w:t xml:space="preserve">δεν </w:t>
      </w:r>
      <w:r>
        <w:rPr>
          <w:rFonts w:eastAsia="Times New Roman"/>
          <w:szCs w:val="24"/>
        </w:rPr>
        <w:t>ακούστηκε)</w:t>
      </w:r>
    </w:p>
    <w:p w14:paraId="5E0BEE72" w14:textId="77777777" w:rsidR="003003D5" w:rsidRDefault="00646F6D">
      <w:pPr>
        <w:spacing w:after="0"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Αξίζει να τα μελετήσετε, ώστε την άλλη φορά να είμαστε λίγο πιο μαζεμένοι.</w:t>
      </w:r>
    </w:p>
    <w:p w14:paraId="5E0BEE73" w14:textId="77777777" w:rsidR="003003D5" w:rsidRDefault="00646F6D">
      <w:pPr>
        <w:spacing w:after="0" w:line="600" w:lineRule="auto"/>
        <w:ind w:firstLine="720"/>
        <w:jc w:val="both"/>
        <w:rPr>
          <w:rFonts w:eastAsia="Times New Roman"/>
          <w:szCs w:val="24"/>
        </w:rPr>
      </w:pPr>
      <w:r>
        <w:rPr>
          <w:rFonts w:eastAsia="Times New Roman"/>
          <w:szCs w:val="24"/>
        </w:rPr>
        <w:t xml:space="preserve">Εδώ πέρα υπάρχουν στοιχεία για το πόσοι μπήκαν αυτά τα χρόνια πριν από το 2015. Και πραγματικά θα </w:t>
      </w:r>
      <w:r>
        <w:rPr>
          <w:rFonts w:eastAsia="Times New Roman"/>
          <w:szCs w:val="24"/>
        </w:rPr>
        <w:t xml:space="preserve">απορήσετε και με εμένα: Πού πήγαν όλοι; Πώς τα βολέψατε τόσο καλά; Πού πήγαν; Τι να βγω να πω στην Ευρώπη; Ότι τα καταφέραμε; Ότι έφυγαν; Από πού έφυγαν όλοι αυτοί; Η κ. Χριστοδουλοπούλου άνοιξε τα σύνορα. Εσείς; Από πού έφυγαν; Στην Ελλάδα δεν είναι. </w:t>
      </w:r>
    </w:p>
    <w:p w14:paraId="5E0BEE74" w14:textId="77777777" w:rsidR="003003D5" w:rsidRDefault="00646F6D">
      <w:pPr>
        <w:spacing w:after="0" w:line="600" w:lineRule="auto"/>
        <w:ind w:firstLine="720"/>
        <w:jc w:val="both"/>
        <w:rPr>
          <w:rFonts w:eastAsia="Times New Roman"/>
          <w:szCs w:val="24"/>
        </w:rPr>
      </w:pPr>
      <w:r>
        <w:rPr>
          <w:rFonts w:eastAsia="Times New Roman"/>
          <w:szCs w:val="24"/>
        </w:rPr>
        <w:t>Εδώ</w:t>
      </w:r>
      <w:r>
        <w:rPr>
          <w:rFonts w:eastAsia="Times New Roman"/>
          <w:szCs w:val="24"/>
        </w:rPr>
        <w:t xml:space="preserve"> σας έχω την αλληλογραφία η οποία δείχνει την κατασκευή του μύθου για τη </w:t>
      </w:r>
      <w:r>
        <w:rPr>
          <w:rFonts w:eastAsia="Times New Roman"/>
          <w:szCs w:val="24"/>
        </w:rPr>
        <w:t>«</w:t>
      </w:r>
      <w:r>
        <w:rPr>
          <w:rFonts w:eastAsia="Times New Roman"/>
          <w:szCs w:val="24"/>
          <w:lang w:val="en-US"/>
        </w:rPr>
        <w:t>SOFTEX</w:t>
      </w:r>
      <w:r>
        <w:rPr>
          <w:rFonts w:eastAsia="Times New Roman"/>
          <w:szCs w:val="24"/>
        </w:rPr>
        <w:t>»</w:t>
      </w:r>
      <w:r>
        <w:rPr>
          <w:rFonts w:eastAsia="Times New Roman"/>
          <w:szCs w:val="24"/>
        </w:rPr>
        <w:t>. Διαβάστε την σας παρακαλώ. Είμαι απόλυτα ειλικρινής. Και, ξέρετε, το όνομα του καθενός έχει πολύ μεγάλη σημασία για τον ίδιο και δεν θέλω να υπάρχει καμμία σκιά.</w:t>
      </w:r>
    </w:p>
    <w:p w14:paraId="5E0BEE75" w14:textId="77777777" w:rsidR="003003D5" w:rsidRDefault="00646F6D">
      <w:pPr>
        <w:spacing w:after="0" w:line="600" w:lineRule="auto"/>
        <w:ind w:firstLine="720"/>
        <w:jc w:val="both"/>
        <w:rPr>
          <w:rFonts w:eastAsia="Times New Roman"/>
          <w:szCs w:val="24"/>
        </w:rPr>
      </w:pPr>
      <w:r>
        <w:rPr>
          <w:rFonts w:eastAsia="Times New Roman"/>
          <w:szCs w:val="24"/>
        </w:rPr>
        <w:t>Εδώ σας έχω</w:t>
      </w:r>
      <w:r>
        <w:rPr>
          <w:rFonts w:eastAsia="Times New Roman"/>
          <w:szCs w:val="24"/>
        </w:rPr>
        <w:t xml:space="preserve"> λοιπόν όλη τη λειτουργία της κατασκευής, πώς κατασκευάστηκε αυτός ο μύθος. Δεν έχει προκηρυχθεί κανένας διαγωνισμός, δεν έχει γίνει τίποτα. Επίσης σας έχω εδώ μέσα την απάντηση της μη κυβερνητικής οργάνωσης, η οποία διαψεύδει αυτά τα οποία ερωτάτε εσείς σ</w:t>
      </w:r>
      <w:r>
        <w:rPr>
          <w:rFonts w:eastAsia="Times New Roman"/>
          <w:szCs w:val="24"/>
        </w:rPr>
        <w:t xml:space="preserve">τηριζόμενοι σε αυτά που λέει ο κ. Βουδούρης. </w:t>
      </w:r>
    </w:p>
    <w:p w14:paraId="5E0BEE76" w14:textId="77777777" w:rsidR="003003D5" w:rsidRDefault="00646F6D">
      <w:pPr>
        <w:spacing w:after="0" w:line="600" w:lineRule="auto"/>
        <w:ind w:firstLine="720"/>
        <w:jc w:val="both"/>
        <w:rPr>
          <w:rFonts w:eastAsia="Times New Roman"/>
          <w:szCs w:val="24"/>
        </w:rPr>
      </w:pPr>
      <w:r>
        <w:rPr>
          <w:rFonts w:eastAsia="Times New Roman"/>
          <w:szCs w:val="24"/>
        </w:rPr>
        <w:t xml:space="preserve">Θα καταθέσω πάλι στοιχεία για τη διαχείριση της προσφυγικής κρίσης, τα χρήματα με βάση την Ευρωπαϊκή Ένωση. </w:t>
      </w:r>
    </w:p>
    <w:p w14:paraId="5E0BEE77" w14:textId="77777777" w:rsidR="003003D5" w:rsidRDefault="00646F6D">
      <w:pPr>
        <w:spacing w:after="0" w:line="600" w:lineRule="auto"/>
        <w:ind w:firstLine="720"/>
        <w:jc w:val="both"/>
        <w:rPr>
          <w:rFonts w:eastAsia="Times New Roman"/>
          <w:szCs w:val="24"/>
        </w:rPr>
      </w:pPr>
      <w:r>
        <w:rPr>
          <w:rFonts w:eastAsia="Times New Roman"/>
          <w:szCs w:val="24"/>
        </w:rPr>
        <w:t>Συγχωρήστε με, αλλά θα σας καταθέσω επίσης τις καταδίκες που έχει υποστεί η χώρα μας από το Ευρωπαϊκό</w:t>
      </w:r>
      <w:r>
        <w:rPr>
          <w:rFonts w:eastAsia="Times New Roman"/>
          <w:szCs w:val="24"/>
        </w:rPr>
        <w:t xml:space="preserve"> Συμβούλιο για κακή συμπεριφορά απέναντι στους πρόσφυγες και μετανάστες στα χρόνια της δικής σας διακυβέρνησης.</w:t>
      </w:r>
    </w:p>
    <w:p w14:paraId="5E0BEE78" w14:textId="77777777" w:rsidR="003003D5" w:rsidRDefault="00646F6D">
      <w:pPr>
        <w:spacing w:after="0"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Είναι αυτά που αναφέρατε εσείς. Είναι αυτά που καταγγέλλατε εσείς.</w:t>
      </w:r>
    </w:p>
    <w:p w14:paraId="5E0BEE79" w14:textId="77777777" w:rsidR="003003D5" w:rsidRDefault="00646F6D">
      <w:pPr>
        <w:spacing w:after="0" w:line="600" w:lineRule="auto"/>
        <w:ind w:firstLine="720"/>
        <w:jc w:val="both"/>
        <w:rPr>
          <w:rFonts w:eastAsia="Times New Roman"/>
          <w:szCs w:val="24"/>
        </w:rPr>
      </w:pPr>
      <w:r>
        <w:rPr>
          <w:rFonts w:eastAsia="Times New Roman"/>
          <w:b/>
          <w:szCs w:val="24"/>
        </w:rPr>
        <w:t>ΙΩΑΝΝΗΣ ΜΟΥΖΑΛΑΣ (Αναπληρωτής Υπουργός Εσωτερι</w:t>
      </w:r>
      <w:r>
        <w:rPr>
          <w:rFonts w:eastAsia="Times New Roman"/>
          <w:b/>
          <w:szCs w:val="24"/>
        </w:rPr>
        <w:t>κών και Διοικητικής Ανασυγκρότησης):</w:t>
      </w:r>
      <w:r>
        <w:rPr>
          <w:rFonts w:eastAsia="Times New Roman"/>
          <w:szCs w:val="24"/>
        </w:rPr>
        <w:t xml:space="preserve"> Θα καταθέσω επίσης για να σταματήσετε να φοβίζετε τους Έλληνες με την «υγειονομική βόμβα», στοιχεία ότι κάθε εβδομάδα σε όλα τα </w:t>
      </w:r>
      <w:r>
        <w:rPr>
          <w:rFonts w:eastAsia="Times New Roman"/>
          <w:szCs w:val="24"/>
          <w:lang w:val="en-US"/>
        </w:rPr>
        <w:t>camp</w:t>
      </w:r>
      <w:r>
        <w:rPr>
          <w:rFonts w:eastAsia="Times New Roman"/>
          <w:szCs w:val="24"/>
        </w:rPr>
        <w:t xml:space="preserve"> έχουμε υγειονομική έκθεση από επιδημιολόγους, οι οποίοι αποδεικνύουν ότι τα πράγματα ε</w:t>
      </w:r>
      <w:r>
        <w:rPr>
          <w:rFonts w:eastAsia="Times New Roman"/>
          <w:szCs w:val="24"/>
        </w:rPr>
        <w:t>ξελίσσονται με ασφάλεια και τίποτα δεν γίνεται τυχαία.</w:t>
      </w:r>
    </w:p>
    <w:p w14:paraId="5E0BEE7A" w14:textId="77777777" w:rsidR="003003D5" w:rsidRDefault="00646F6D">
      <w:pPr>
        <w:spacing w:after="0" w:line="600" w:lineRule="auto"/>
        <w:ind w:firstLine="720"/>
        <w:jc w:val="both"/>
        <w:rPr>
          <w:rFonts w:eastAsia="Times New Roman"/>
          <w:szCs w:val="24"/>
        </w:rPr>
      </w:pPr>
      <w:r>
        <w:rPr>
          <w:rFonts w:eastAsia="Times New Roman"/>
          <w:szCs w:val="24"/>
        </w:rPr>
        <w:t xml:space="preserve">Θα καταθέσω επίσης στοιχεία για τον τρόπο με τον οποίο έγινε η κατασκευή για τη </w:t>
      </w:r>
      <w:r>
        <w:rPr>
          <w:rFonts w:eastAsia="Times New Roman"/>
          <w:szCs w:val="24"/>
        </w:rPr>
        <w:t>«</w:t>
      </w:r>
      <w:r>
        <w:rPr>
          <w:rFonts w:eastAsia="Times New Roman"/>
          <w:szCs w:val="24"/>
          <w:lang w:val="en-US"/>
        </w:rPr>
        <w:t>SOFTEX</w:t>
      </w:r>
      <w:r>
        <w:rPr>
          <w:rFonts w:eastAsia="Times New Roman"/>
          <w:szCs w:val="24"/>
        </w:rPr>
        <w:t>»</w:t>
      </w:r>
      <w:r>
        <w:rPr>
          <w:rFonts w:eastAsia="Times New Roman"/>
          <w:szCs w:val="24"/>
        </w:rPr>
        <w:t xml:space="preserve">. Το προηγούμενο ήταν για τα σπιτάκια. Θα πρέπει να τα ψάχνετε τα πράγματα πριν. Εγώ ήμουν διαθέσιμος αν θέλατε. </w:t>
      </w:r>
    </w:p>
    <w:p w14:paraId="5E0BEE7B" w14:textId="77777777" w:rsidR="003003D5" w:rsidRDefault="00646F6D">
      <w:pPr>
        <w:spacing w:after="0" w:line="600" w:lineRule="auto"/>
        <w:ind w:firstLine="720"/>
        <w:jc w:val="both"/>
        <w:rPr>
          <w:rFonts w:eastAsia="Times New Roman"/>
          <w:szCs w:val="24"/>
        </w:rPr>
      </w:pPr>
      <w:r>
        <w:rPr>
          <w:rFonts w:eastAsia="Times New Roman"/>
          <w:szCs w:val="24"/>
        </w:rPr>
        <w:t>Θα καταθέσω τα Πρακτικά από τη συζήτηση που έγινε στην Ε</w:t>
      </w:r>
      <w:r>
        <w:rPr>
          <w:rFonts w:eastAsia="Times New Roman"/>
          <w:szCs w:val="24"/>
          <w:lang w:val="en-US"/>
        </w:rPr>
        <w:t>CHO</w:t>
      </w:r>
      <w:r>
        <w:rPr>
          <w:rFonts w:eastAsia="Times New Roman"/>
          <w:szCs w:val="24"/>
        </w:rPr>
        <w:t xml:space="preserve"> για τα σπιτάκια τα οποία προτείναμε για τους πρόσφυγες και που έγιναν αποδεκτά από την Ε</w:t>
      </w:r>
      <w:r>
        <w:rPr>
          <w:rFonts w:eastAsia="Times New Roman"/>
          <w:szCs w:val="24"/>
          <w:lang w:val="en-US"/>
        </w:rPr>
        <w:t>CHO</w:t>
      </w:r>
      <w:r>
        <w:rPr>
          <w:rFonts w:eastAsia="Times New Roman"/>
          <w:szCs w:val="24"/>
        </w:rPr>
        <w:t xml:space="preserve">. Επιπροσθέτως, θα καταθέσω και το πώς η </w:t>
      </w:r>
      <w:r>
        <w:rPr>
          <w:rFonts w:eastAsia="Times New Roman"/>
          <w:szCs w:val="24"/>
          <w:lang w:val="en-US"/>
        </w:rPr>
        <w:t>UNHCR</w:t>
      </w:r>
      <w:r>
        <w:rPr>
          <w:rFonts w:eastAsia="Times New Roman"/>
          <w:szCs w:val="24"/>
        </w:rPr>
        <w:t xml:space="preserve"> τα έκανε και αυτή αποδεκτά όχι αυτόν τον τύπο ακριβώς, αλ</w:t>
      </w:r>
      <w:r>
        <w:rPr>
          <w:rFonts w:eastAsia="Times New Roman"/>
          <w:szCs w:val="24"/>
        </w:rPr>
        <w:t xml:space="preserve">λά σαν σπιτάκια μεγαλύτερα ώστε να μπορούν να χωρέσουν με αξιοπρέπεια τις οικογένειες. </w:t>
      </w:r>
    </w:p>
    <w:p w14:paraId="5E0BEE7C" w14:textId="77777777" w:rsidR="003003D5" w:rsidRDefault="00646F6D">
      <w:pPr>
        <w:spacing w:after="0" w:line="600" w:lineRule="auto"/>
        <w:ind w:firstLine="720"/>
        <w:jc w:val="both"/>
        <w:rPr>
          <w:rFonts w:eastAsia="Times New Roman"/>
          <w:szCs w:val="24"/>
        </w:rPr>
      </w:pPr>
      <w:r>
        <w:rPr>
          <w:rFonts w:eastAsia="Times New Roman"/>
          <w:szCs w:val="24"/>
        </w:rPr>
        <w:t>Θα καταθέσω τις υπουργικές αποφάσεις οι οποίες όλο αυτό το διάστημα, που μεταφέροντας μια άλλη γνώμη ισχυρίζεστε ότι δεν γινόταν έργο, έχουν ήδη προχωρήσει και προχωρού</w:t>
      </w:r>
      <w:r>
        <w:rPr>
          <w:rFonts w:eastAsia="Times New Roman"/>
          <w:szCs w:val="24"/>
        </w:rPr>
        <w:t>ν στο Υπουργείο.</w:t>
      </w:r>
    </w:p>
    <w:p w14:paraId="5E0BEE7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Σας μεταφέρω τέλος το εξής: Υπάρχουν δύο τρόποι να προχωρήσουμε. Εγώ πραγματικά έχω ανάγκη τον δεύτερο. Μπορούμε δηλαδή να βρισκόμαστε εδώ και να τσακωνόμαστε. Εγώ δεν αφαιρώ από κανέναν το δικαίωμα να κάνει αντιπολίτευση. Εξάλλου, ούτε τη</w:t>
      </w:r>
      <w:r>
        <w:rPr>
          <w:rFonts w:eastAsia="Times New Roman" w:cs="Times New Roman"/>
          <w:szCs w:val="24"/>
        </w:rPr>
        <w:t xml:space="preserve"> δύναμη ούτε τη διάθεση έχω να κάνω αυτό το πράγμα. </w:t>
      </w:r>
    </w:p>
    <w:p w14:paraId="5E0BEE7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Θα θέλαμε οι προτάσεις να είναι συγκεκριμένες. Σήμερα δεν έγινε κα</w:t>
      </w:r>
      <w:r>
        <w:rPr>
          <w:rFonts w:eastAsia="Times New Roman" w:cs="Times New Roman"/>
          <w:szCs w:val="24"/>
        </w:rPr>
        <w:t>μ</w:t>
      </w:r>
      <w:r>
        <w:rPr>
          <w:rFonts w:eastAsia="Times New Roman" w:cs="Times New Roman"/>
          <w:szCs w:val="24"/>
        </w:rPr>
        <w:t>μία συγκεκριμένη πρόταση και κα</w:t>
      </w:r>
      <w:r>
        <w:rPr>
          <w:rFonts w:eastAsia="Times New Roman" w:cs="Times New Roman"/>
          <w:szCs w:val="24"/>
        </w:rPr>
        <w:t>μ</w:t>
      </w:r>
      <w:r>
        <w:rPr>
          <w:rFonts w:eastAsia="Times New Roman" w:cs="Times New Roman"/>
          <w:szCs w:val="24"/>
        </w:rPr>
        <w:t>μία συγκεκριμένη καταγγελία, εκτός από δύο. Η μία είναι για την ΒΙΑΛ –που δεν είναι αλήθεια- και μία για</w:t>
      </w:r>
      <w:r>
        <w:rPr>
          <w:rFonts w:eastAsia="Times New Roman" w:cs="Times New Roman"/>
          <w:szCs w:val="24"/>
        </w:rPr>
        <w:t xml:space="preserve"> το φαγητό όπου θα παρθεί απάντηση. Τα στοιχεία έχουν δοθεί επανειλημμένα. Έχουν κατατεθεί δύο φορές τα στοιχεία του Γενικού Λογιστηρίου του Κράτους. Κάθε φορά που τα ζητάτε, σας τα δίνουμε, αλλά νομίζω ότι καλό θα ήταν να προχωρήσουμε πια με έναν άλλον τρ</w:t>
      </w:r>
      <w:r>
        <w:rPr>
          <w:rFonts w:eastAsia="Times New Roman" w:cs="Times New Roman"/>
          <w:szCs w:val="24"/>
        </w:rPr>
        <w:t>όπο.</w:t>
      </w:r>
    </w:p>
    <w:p w14:paraId="5E0BEE7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Κύριοι Βουλευτές, εγώ τελειώνω και πάλι λέγοντάς σας ότι, παρ’ όλες τις δυσκολίες, θα τα καταφέρουμε.</w:t>
      </w:r>
    </w:p>
    <w:p w14:paraId="5E0BEE8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E0BEE81" w14:textId="77777777" w:rsidR="003003D5" w:rsidRDefault="00646F6D">
      <w:pPr>
        <w:spacing w:after="0" w:line="600" w:lineRule="auto"/>
        <w:ind w:firstLine="720"/>
        <w:jc w:val="both"/>
        <w:rPr>
          <w:rFonts w:eastAsia="Times New Roman" w:cs="Times New Roman"/>
        </w:rPr>
      </w:pPr>
      <w:r>
        <w:rPr>
          <w:rFonts w:eastAsia="Times New Roman" w:cs="Times New Roman"/>
        </w:rPr>
        <w:t xml:space="preserve">(Στο σημείο αυτό ο </w:t>
      </w:r>
      <w:r>
        <w:rPr>
          <w:rFonts w:eastAsia="Times New Roman" w:cs="Times New Roman"/>
          <w:szCs w:val="24"/>
        </w:rPr>
        <w:t>Αναπληρωτής Υπουργός Εσωτερικών και Διοικητικής Ανασυγκρότησης</w:t>
      </w:r>
      <w:r>
        <w:rPr>
          <w:rFonts w:eastAsia="Times New Roman" w:cs="Times New Roman"/>
        </w:rPr>
        <w:t xml:space="preserve"> κ. Ιωάννης Μουζάλας καταθέτει για τα Πρακτικά τα προ</w:t>
      </w:r>
      <w:r>
        <w:rPr>
          <w:rFonts w:eastAsia="Times New Roman" w:cs="Times New Roman"/>
        </w:rPr>
        <w:t>αναφερθέντα έγγραφα, τα οποία βρίσκονται στο αρχείο του Τμήματος Γραμματείας της Διεύθυνσης Στενογραφίας και Πρακτικών της Βουλής)</w:t>
      </w:r>
    </w:p>
    <w:p w14:paraId="5E0BEE8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Υπουργέ.</w:t>
      </w:r>
    </w:p>
    <w:p w14:paraId="5E0BEE8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w:t>
      </w:r>
      <w:r>
        <w:rPr>
          <w:rFonts w:eastAsia="Times New Roman" w:cs="Times New Roman"/>
          <w:szCs w:val="24"/>
        </w:rPr>
        <w:t>ας κ. Γεωργιάδης για να δευτερολογήσει.</w:t>
      </w:r>
    </w:p>
    <w:p w14:paraId="5E0BEE8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ήθελε τον λόγο ο κ. Κουμουτσάκος.</w:t>
      </w:r>
    </w:p>
    <w:p w14:paraId="5E0BEE8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ήθελα τον λόγο επί προσωπικού για ένα λεπτό.</w:t>
      </w:r>
    </w:p>
    <w:p w14:paraId="5E0BEE8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Ποιο είναι το προσωπικό, κύριε Κουμουτσάκο;</w:t>
      </w:r>
    </w:p>
    <w:p w14:paraId="5E0BEE8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ο Υπουργός αναφέρθηκε δύο φορές στο όνομά μου για υποτιθέμενες λανθασμένες ερωτήσεις.</w:t>
      </w:r>
    </w:p>
    <w:p w14:paraId="5E0BEE8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έχετε τον λόγο για ένα λεπτό.</w:t>
      </w:r>
    </w:p>
    <w:p w14:paraId="5E0BEE8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ΓΕΩΡΓΙΟΣ ΚΟΥΜΟΥ</w:t>
      </w:r>
      <w:r>
        <w:rPr>
          <w:rFonts w:eastAsia="Times New Roman" w:cs="Times New Roman"/>
          <w:b/>
          <w:szCs w:val="24"/>
        </w:rPr>
        <w:t xml:space="preserve">ΤΣΑΚΟΣ: </w:t>
      </w:r>
      <w:r>
        <w:rPr>
          <w:rFonts w:eastAsia="Times New Roman" w:cs="Times New Roman"/>
          <w:szCs w:val="24"/>
        </w:rPr>
        <w:t xml:space="preserve">Κύριε Υπουργέ, το γεγονός ότι η Αξιωματική Αντιπολίτευση ασκεί κοινοβουλευτικό έλεγχο δεν μπορεί να σας κάνει να αισθάνεσθε εκνευρισμό. Είναι λάθος αυτό, θεσμικά και πολιτικά. </w:t>
      </w:r>
    </w:p>
    <w:p w14:paraId="5E0BEE8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Εμείς επιτελούμε την αποστολή μας εδώ και από τα στοιχεία που έχουμε στ</w:t>
      </w:r>
      <w:r>
        <w:rPr>
          <w:rFonts w:eastAsia="Times New Roman" w:cs="Times New Roman"/>
          <w:szCs w:val="24"/>
        </w:rPr>
        <w:t>α χέρια μας, θέτουμε ερωτήσεις και κάνουμε δημοκρατικό έλεγχο, μεταφέροντας τον προβληματισμό των πολιτών. Μη μας μέμφεσθε γι’ αυτό, γιατί αυτό επιβάλλεται από τη δημοκρατία.</w:t>
      </w:r>
    </w:p>
    <w:p w14:paraId="5E0BEE8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Καταθέσατε μ</w:t>
      </w:r>
      <w:r>
        <w:rPr>
          <w:rFonts w:eastAsia="Times New Roman" w:cs="Times New Roman"/>
          <w:szCs w:val="24"/>
        </w:rPr>
        <w:t>ί</w:t>
      </w:r>
      <w:r>
        <w:rPr>
          <w:rFonts w:eastAsia="Times New Roman" w:cs="Times New Roman"/>
          <w:szCs w:val="24"/>
        </w:rPr>
        <w:t>α σειρά εγγράφων. Γιατί δεν τα καταθέσατε στον κ. Βουδούρη να τον πε</w:t>
      </w:r>
      <w:r>
        <w:rPr>
          <w:rFonts w:eastAsia="Times New Roman" w:cs="Times New Roman"/>
          <w:szCs w:val="24"/>
        </w:rPr>
        <w:t>ίσετε πριν βγει δύο φορές και σας δημιουργήσει το πρόβλημα, για το οποίο σχεδόν απολογείστε σήμερα; Γιατί όλα αυτά τα στοιχεία τα φέρνετε σήμερα και δεν τα ήξερε ο Γενικός</w:t>
      </w:r>
      <w:r>
        <w:rPr>
          <w:rFonts w:eastAsia="Times New Roman" w:cs="Times New Roman"/>
          <w:szCs w:val="24"/>
        </w:rPr>
        <w:t xml:space="preserve"> σας</w:t>
      </w:r>
      <w:r>
        <w:rPr>
          <w:rFonts w:eastAsia="Times New Roman" w:cs="Times New Roman"/>
          <w:szCs w:val="24"/>
        </w:rPr>
        <w:t xml:space="preserve"> Γραμματέας; Ρωτάει ο κόσμος. Αν τα ήξερε, προφανώς δεν θα ήσασταν σήμερα εδώ να </w:t>
      </w:r>
      <w:r>
        <w:rPr>
          <w:rFonts w:eastAsia="Times New Roman" w:cs="Times New Roman"/>
          <w:szCs w:val="24"/>
        </w:rPr>
        <w:t>απαντάτε στο δικό μας ερώτημα. Έτσι δεν είναι; Είναι παράλογο αυτό που λέω;</w:t>
      </w:r>
    </w:p>
    <w:p w14:paraId="5E0BEE8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Όχι, κύριε Υπουργέ, δεν έχουμε κα</w:t>
      </w:r>
      <w:r>
        <w:rPr>
          <w:rFonts w:eastAsia="Times New Roman" w:cs="Times New Roman"/>
          <w:szCs w:val="24"/>
        </w:rPr>
        <w:t>μ</w:t>
      </w:r>
      <w:r>
        <w:rPr>
          <w:rFonts w:eastAsia="Times New Roman" w:cs="Times New Roman"/>
          <w:szCs w:val="24"/>
        </w:rPr>
        <w:t>μία σκοπιμότητα. Δεν υπάρχει κα</w:t>
      </w:r>
      <w:r>
        <w:rPr>
          <w:rFonts w:eastAsia="Times New Roman" w:cs="Times New Roman"/>
          <w:szCs w:val="24"/>
        </w:rPr>
        <w:t>μ</w:t>
      </w:r>
      <w:r>
        <w:rPr>
          <w:rFonts w:eastAsia="Times New Roman" w:cs="Times New Roman"/>
          <w:szCs w:val="24"/>
        </w:rPr>
        <w:t>μία διάθεση να δημιουργήσουμε προβλήματα εκεί που δεν υπάρχουν σε ένα μείζον θέμα. Κάνουμε τον έλεγχο αυτό με αίσθ</w:t>
      </w:r>
      <w:r>
        <w:rPr>
          <w:rFonts w:eastAsia="Times New Roman" w:cs="Times New Roman"/>
          <w:szCs w:val="24"/>
        </w:rPr>
        <w:t>ηση ευθύνης. Δεν θα σας πλήξουμε προσωπικά. Δεν υπάρχει τίποτα προσωπικό, αλλά όταν βοά ο τόπος, τι να κάνει η Αντιπολίτευση, να σιωπήσει; Αυτό επιθυμείτε; Ε, δεν θα το έχετε!</w:t>
      </w:r>
    </w:p>
    <w:p w14:paraId="5E0BEE8D"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b/>
          <w:szCs w:val="24"/>
        </w:rPr>
        <w:t>):</w:t>
      </w:r>
      <w:r>
        <w:rPr>
          <w:rFonts w:eastAsia="Times New Roman" w:cs="Times New Roman"/>
          <w:szCs w:val="24"/>
        </w:rPr>
        <w:t xml:space="preserve"> Τώρα απαντάω εγώ σε αυτό; Ή όχι;</w:t>
      </w:r>
    </w:p>
    <w:p w14:paraId="5E0BEE8E"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κύριε Υπουργέ. Θα δευτερολογήσει ο κ. Γεωργιάδης και έπειτα εσείς, αφού άλλωστε έχετε δυνατότητα τριτολογίας.</w:t>
      </w:r>
    </w:p>
    <w:p w14:paraId="5E0BEE8F"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Κύριε Γεωργιάδη, έχετε τον λόγο.</w:t>
      </w:r>
    </w:p>
    <w:p w14:paraId="5E0BEE9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Ευχαριστώ,</w:t>
      </w:r>
      <w:r>
        <w:rPr>
          <w:rFonts w:eastAsia="Times New Roman" w:cs="Times New Roman"/>
          <w:szCs w:val="24"/>
        </w:rPr>
        <w:t xml:space="preserve"> κύριε Πρόεδρε.</w:t>
      </w:r>
    </w:p>
    <w:p w14:paraId="5E0BEE9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ξεκινάω με τα του κ. Βουδούρη. Πάω ανάποδα από αυτά που είπατε εσείς, μήπως μπορέσουμε και συνεννοηθούμε. Θα διαβάσω –για να ακούει και ο ελληνικός λαός- τι είπε ο κ. Βουδούρης για τα σπιτάκια και σε τι εσείς απαντήσατε προηγ</w:t>
      </w:r>
      <w:r>
        <w:rPr>
          <w:rFonts w:eastAsia="Times New Roman" w:cs="Times New Roman"/>
          <w:szCs w:val="24"/>
        </w:rPr>
        <w:t>ουμένως. «Ο κ. Βουδούρης κατηγόρησε τον κ. Μουζάλα ότι εμμένει σε οικίσκους εξήντα εκατοστά μεγαλύτερους και ακριβότερους από τις προδιαγραφές της Ύπατης Αρμοστείας και εξέφρασε ανησυχίες για τις διαδικασίες που θα ακολουθηθούν για να τους προμηθευτεί το Υ</w:t>
      </w:r>
      <w:r>
        <w:rPr>
          <w:rFonts w:eastAsia="Times New Roman" w:cs="Times New Roman"/>
          <w:szCs w:val="24"/>
        </w:rPr>
        <w:t>πουργείο. Η Ύπατη Αρμοστεία είχε οικίσκους 8 επί 3 μέτρα που κοστίζουν περίπου 8.000 ευρώ, ενώ ο Υπουργός προτιμάει οικίσκους 8 επί 3,60, που κοστίζουν 10.000 έως 12.000 ευρώ. Τους πρώτους τους έχει έτοιμους η Ύπατη Αρμοστεία ή έχει συμβόλαια με εργοστάσια</w:t>
      </w:r>
      <w:r>
        <w:rPr>
          <w:rFonts w:eastAsia="Times New Roman" w:cs="Times New Roman"/>
          <w:szCs w:val="24"/>
        </w:rPr>
        <w:t xml:space="preserve"> που μπορούν να τους παραδώσουν μέσα σε λίγες εβδομάδες, ενώ οι δεύτεροι θα καθυστερήσουν δημιουργώντας πίεση για απευθείας ανάθεση». Έτσι είπε ο κ. Βουδούρης.</w:t>
      </w:r>
    </w:p>
    <w:p w14:paraId="5E0BEE9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Εσείς μας είπατε ότι η Ύπατη Αρμοστεία ενέκρινε το σχέδιό σας. Μα, ο κ. Βουδούρης δεν λέει ότι η</w:t>
      </w:r>
      <w:r>
        <w:rPr>
          <w:rFonts w:eastAsia="Times New Roman" w:cs="Times New Roman"/>
          <w:szCs w:val="24"/>
        </w:rPr>
        <w:t xml:space="preserve"> Ύπατη Αρμοστεία δεν ενέκρινε το σχέδιό σας. Ο κ. Βουδούρης σάς κατηγορεί ότι επιλέγετε έναν μεγαλύτερο τύπο από τον στάνταρ –για να συνεννοούμαστε- και αυτό θα δημιουργήσει την ανάγκη να κάνετε απευθείας ανάθεση και άρα αδιαφανείς διαδικασίες. Εσείς έρχεσ</w:t>
      </w:r>
      <w:r>
        <w:rPr>
          <w:rFonts w:eastAsia="Times New Roman" w:cs="Times New Roman"/>
          <w:szCs w:val="24"/>
        </w:rPr>
        <w:t>τε και μας απαντάτε ότι το ενέκρινε η Ύπατη Αρμοστεία. Απαντάτε δηλαδή σε κάτι για το οποίο δεν έχετε ερωτηθεί.</w:t>
      </w:r>
    </w:p>
    <w:p w14:paraId="5E0BEE9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Επαναλαμβάνω λοιπόν το ερώτημα: Ισχύει ότι αυτό που ζητάτε εσείς δεν είναι οι στάνταρ προδιαγραφές της Ύπατης Αρμοστείας και δεν υπάρχουν έτοιμα</w:t>
      </w:r>
      <w:r>
        <w:rPr>
          <w:rFonts w:eastAsia="Times New Roman" w:cs="Times New Roman"/>
          <w:szCs w:val="24"/>
        </w:rPr>
        <w:t xml:space="preserve"> συμβόλαια με εργοστάσια για να σας τα παραδώσουν σε λίγο καιρό και άρα θα χρειαστεί να φτάσετε και σε απευθείας ανάθεση; Αυτή είναι η ερώτηση του κ. Βουδούρη και όχι αν το ενέκρινε η Ύπατη Αρμοστεία μετά από δικό σας αίτημα.</w:t>
      </w:r>
    </w:p>
    <w:p w14:paraId="5E0BEE94"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ΜΟΥΖΑΛΑΣ (Αναπληρωτής </w:t>
      </w:r>
      <w:r>
        <w:rPr>
          <w:rFonts w:eastAsia="Times New Roman" w:cs="Times New Roman"/>
          <w:b/>
          <w:szCs w:val="24"/>
        </w:rPr>
        <w:t xml:space="preserve">Υπουργός Εσωτερικών και Διοικητικής Ανασυγκρότησης): </w:t>
      </w:r>
      <w:r>
        <w:rPr>
          <w:rFonts w:eastAsia="Times New Roman" w:cs="Times New Roman"/>
          <w:szCs w:val="24"/>
        </w:rPr>
        <w:t>Η δική σας θέση ποια είναι, κύριε Γεωργιάδη;</w:t>
      </w:r>
    </w:p>
    <w:p w14:paraId="5E0BEE95"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Εγώ δεν είμαι Υπουργός Μεταναστευτικής Πολιτικής. Αν γίνω Υπουργός Μεταναστευτικής Πολιτικής, θα πάρω απόφαση γι’ αυτό το θέμα. </w:t>
      </w:r>
    </w:p>
    <w:p w14:paraId="5E0BEE96" w14:textId="77777777" w:rsidR="003003D5" w:rsidRDefault="00646F6D">
      <w:pPr>
        <w:spacing w:after="0"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γώ θέλω να καταλάβω αν ισχύει ότι ο Έλληνας Υπουργός ζητάει μία διαδικασία έξω από το στάνταρ. Αν το ζητάει, για ποιο λόγο το ζητάει; Πόσο παραπάνω θα κοστίσει αυτό και με τι διαδικασίες; Τελεία. Ό,τι άλλο μου απαντάτε, δεν έχει σχέση με αυτό που συζητάμε.</w:t>
      </w:r>
    </w:p>
    <w:p w14:paraId="5E0BEE9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Πάμε, όμως, και στα πιο σημαντικά θέματα. </w:t>
      </w:r>
    </w:p>
    <w:p w14:paraId="5E0BEE9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Λέτε στη δευτερολογία σας το εξής: «Θα ανοίξουμε τα κλειστού τύπου κέντρα που υπήρχαν πριν έρθει ο ΣΥΡΙΖΑ για τα νησιά», για να επισημάνετε την ανακολουθία της Νέας Δημοκρατίας που τώρα είναι αντίθετη στα κλειστο</w:t>
      </w:r>
      <w:r>
        <w:rPr>
          <w:rFonts w:eastAsia="Times New Roman" w:cs="Times New Roman"/>
          <w:szCs w:val="24"/>
        </w:rPr>
        <w:t>ύ τύπου κέντρα. Προφανώς γι’ αυτό το είπατε. Δεν το είπατε ολόκληρο, όμως. Έπρεπε να πείτε το εξής: «Θα ανοίξουμε τα κλειστού τύπου κέντρα που υπήρχαν πριν έρθει ο ΣΥΡΙΖΑ και που ο ΣΥΡΙΖΑ τα κατήγγειλε ως Νταχάου, ως τρίτο κόσμο και ως στρατόπεδα συγκεντρώ</w:t>
      </w:r>
      <w:r>
        <w:rPr>
          <w:rFonts w:eastAsia="Times New Roman" w:cs="Times New Roman"/>
          <w:szCs w:val="24"/>
        </w:rPr>
        <w:t xml:space="preserve">σεως». Αυτό έπρεπε να πείτε. </w:t>
      </w:r>
    </w:p>
    <w:p w14:paraId="5E0BEE9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Διότι το 90% των καταγγελιών και των καταδικών της </w:t>
      </w:r>
      <w:r>
        <w:rPr>
          <w:rFonts w:eastAsia="Times New Roman" w:cs="Times New Roman"/>
          <w:szCs w:val="24"/>
        </w:rPr>
        <w:t xml:space="preserve">Ελλάδας </w:t>
      </w:r>
      <w:r>
        <w:rPr>
          <w:rFonts w:eastAsia="Times New Roman" w:cs="Times New Roman"/>
          <w:szCs w:val="24"/>
        </w:rPr>
        <w:t>τις οποίες φέρατε εδώ και καταθέσατε, κύριε Υπουργέ -αν δεν το ξέρετε, θα σας το πω- είναι καταγγελίες των στελεχών του ΣΥΡΙΖΑ, που πήγαιναν στην Ευρώπη και κατηγορούσ</w:t>
      </w:r>
      <w:r>
        <w:rPr>
          <w:rFonts w:eastAsia="Times New Roman" w:cs="Times New Roman"/>
          <w:szCs w:val="24"/>
        </w:rPr>
        <w:t xml:space="preserve">αν την Ελλάδα. </w:t>
      </w:r>
    </w:p>
    <w:p w14:paraId="5E0BEE9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Άρα, τι έρχεται και μας λέει τώρα ο Υπουργός του ΣΥΡΙΖΑ; Μας λέει: Αυτά τα κλειστού τύπου κέντρα που υπήρχαν πριν έρθει ο ΣΥΡΙΖΑ και που ο ΣΥΡΙΖΑ τα κατήγγειλε ως Νταχάου, τώρα εγώ θα τα ξανανοίξω -εσείς δηλαδή, που μας λέγατε ότι αυτά είνα</w:t>
      </w:r>
      <w:r>
        <w:rPr>
          <w:rFonts w:eastAsia="Times New Roman" w:cs="Times New Roman"/>
          <w:szCs w:val="24"/>
        </w:rPr>
        <w:t xml:space="preserve">ι Νταχάου και που τώρα είναι μια χαρά περιστερώνες και πολύ ωραία κέντρα- και γιατί η Νέα Δημοκρατία είναι ανακόλουθη που τώρα δεν θέλει αυτά που είχε η Νέα Δημοκρατία;». Δηλαδή δεν βρίσκουμε άκρη. Με την πολιτική σας υποκρισία δεν βρίσκουμε άκρη. </w:t>
      </w:r>
    </w:p>
    <w:p w14:paraId="5E0BEE9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Δεύτερο</w:t>
      </w:r>
      <w:r>
        <w:rPr>
          <w:rFonts w:eastAsia="Times New Roman" w:cs="Times New Roman"/>
          <w:szCs w:val="24"/>
        </w:rPr>
        <w:t xml:space="preserve"> ερώτημα. Μας κατηγορείτε ότι είχαμε λιγότερο αριθμό θέσεων. Εδώ, κύριε Μουζάλα, πραγματικά σας θαυμάζω σε αυτό. Είχατε ένα πολύ ήρεμο ύφος και τώρα χάσατε λίγο την ψυχραιμία σας. Και αν κάποιος δεν ξέρει το θέμα, μπορεί να πει: «Ωραία τα λέει ο άνθρωπος».</w:t>
      </w:r>
      <w:r>
        <w:rPr>
          <w:rFonts w:eastAsia="Times New Roman" w:cs="Times New Roman"/>
          <w:szCs w:val="24"/>
        </w:rPr>
        <w:t xml:space="preserve"> Αλλά εδώ θα μας βγάλετε όλους τρελούς. </w:t>
      </w:r>
    </w:p>
    <w:p w14:paraId="5E0BEE9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Συγγνώμη, κύριε Μουζάλα, ξέρετε πόσες ήταν οι παράνομες είσοδοι στην Ελλάδα το 2014; Ξέρετε τον αριθμό;</w:t>
      </w:r>
    </w:p>
    <w:p w14:paraId="5E0BEE9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Εβδομήντα δύο χιλιάδες.</w:t>
      </w:r>
    </w:p>
    <w:p w14:paraId="5E0BEE9E"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Εβδομήντα δύο χιλιάδες. Ξέρετε πόσες ήταν το 2015; </w:t>
      </w:r>
    </w:p>
    <w:p w14:paraId="5E0BEE9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Πόσες;</w:t>
      </w:r>
    </w:p>
    <w:p w14:paraId="5E0BEEA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Πείτε μου το νούμερο. Το ξέρετε; Ενάμισι εκατομμύριο. </w:t>
      </w:r>
    </w:p>
    <w:p w14:paraId="5E0BEEA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Ερώ</w:t>
      </w:r>
      <w:r>
        <w:rPr>
          <w:rFonts w:eastAsia="Times New Roman" w:cs="Times New Roman"/>
          <w:szCs w:val="24"/>
        </w:rPr>
        <w:t xml:space="preserve">τηση: Είναι δυνατόν να έχεις τον ίδιο αριθμό θέσεων και τις ίδιες δομές σαν κράτος, όταν έχεις εισροή εβδομήντα δύο χιλιάδων, και τον ίδιο αριθμό, όταν έχεις ενάμισι εκατομμύριο; </w:t>
      </w:r>
    </w:p>
    <w:p w14:paraId="5E0BEEA2"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Η απάντηση σε αυτό για το οποίο μας κατηγορείτε είναι πολύ απλή, κύριε Μουζάλα. Ήρθατε εσείς –η Κυβέρνηση σας εννοώ κι όχι εσείς προσωπικά- και συγκεκριμένα, η κ. Χριστοδουλοπούλου που έχει την κυρίως ευθύνη, και ανοίξατε τα σύνορα. Πώς τα ανοίξατε; Πάμε κ</w:t>
      </w:r>
      <w:r>
        <w:rPr>
          <w:rFonts w:eastAsia="Times New Roman" w:cs="Times New Roman"/>
          <w:szCs w:val="24"/>
        </w:rPr>
        <w:t xml:space="preserve">αι στο πώς τα ανοίξατε τώρα. </w:t>
      </w:r>
    </w:p>
    <w:p w14:paraId="5E0BEEA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Τα ανοίξατε γιατί το λιμενικό σταμάτησε να κάνει περιπολίες, όπως έκανε επί της </w:t>
      </w:r>
      <w:r>
        <w:rPr>
          <w:rFonts w:eastAsia="Times New Roman" w:cs="Times New Roman"/>
          <w:szCs w:val="24"/>
        </w:rPr>
        <w:t xml:space="preserve">κυβερνήσεως </w:t>
      </w:r>
      <w:r>
        <w:rPr>
          <w:rFonts w:eastAsia="Times New Roman" w:cs="Times New Roman"/>
          <w:szCs w:val="24"/>
        </w:rPr>
        <w:t>Σαμαρά. Τα ανοίξατε διότι, αν θυμάστε, κύριε Πρόεδρε, το βράδυ που τσακώθηκε ο κ. Πανούσης με τον ταξίαρχο και την κ. Χριστοδουλοπούλο</w:t>
      </w:r>
      <w:r>
        <w:rPr>
          <w:rFonts w:eastAsia="Times New Roman" w:cs="Times New Roman"/>
          <w:szCs w:val="24"/>
        </w:rPr>
        <w:t xml:space="preserve">υ, έβγαλε εντολή η κ. Χριστοδουλοπούλου ως Υπουργείο Μεταναστευτικής Πολιτικής ότι όσοι έρχονται στην Ελλάδα για έξι μήνες θα έχουν νόμιμη άδεια παραμονής. Άρα, κάνατε προσκλητήριο στην απέναντι πλευρά να έρθουν όλοι εδώ. </w:t>
      </w:r>
    </w:p>
    <w:p w14:paraId="5E0BEEA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αφού ανοίξατε τα σύνορα και ξ</w:t>
      </w:r>
      <w:r>
        <w:rPr>
          <w:rFonts w:eastAsia="Times New Roman" w:cs="Times New Roman"/>
          <w:szCs w:val="24"/>
        </w:rPr>
        <w:t>εκίνησαν να έρχονται όλοι αυτοί εδώ, μετά μας λέτε ότι έχετε περισσότερες θέσεις. Μα, έχετε περισσότερες θέσεις γιατί δημιουργήσατε πολύ μεγαλύτερη ροή και γιατί λόγω της μεγαλύτερης ροής, η Ευρώπη σάς δίνει πολύ περισσότερα λεφτά.</w:t>
      </w:r>
    </w:p>
    <w:p w14:paraId="5E0BEEA5"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Στην πραγματικότητα στις</w:t>
      </w:r>
      <w:r>
        <w:rPr>
          <w:rFonts w:eastAsia="Times New Roman" w:cs="Times New Roman"/>
          <w:szCs w:val="24"/>
        </w:rPr>
        <w:t xml:space="preserve"> εβδομήντα δύο χιλιάδες οι διακόσιες θέσεις είναι πολύ περισσότερες απ’ ό,τι οι χίλιες εκατό στο ενάμισι εκατομμύριο, αν ξέρετε απλά μαθηματικά. Το λέω γιατί στο τέλος θα μας τρελάνετε. Άρα, όταν μιλάτε, όπως σας είπα και στην πρωτολογία μου, θέλω να είστε</w:t>
      </w:r>
      <w:r>
        <w:rPr>
          <w:rFonts w:eastAsia="Times New Roman" w:cs="Times New Roman"/>
          <w:szCs w:val="24"/>
        </w:rPr>
        <w:t xml:space="preserve"> σοβαρός όπως δείχνετε. </w:t>
      </w:r>
    </w:p>
    <w:p w14:paraId="5E0BEEA6"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Πείτε ένα συγγνώμη που λέγατε ότι Νταχάου τα κλειστού τύπου κέντρα. Γυρίστε στην κοινοβουλευτική σας ομάδα και πείτε ότι «Ναι και ο ΣΥΡΙΖΑ υπερέβαλε ως αντιπολίτευση και τα κλειστού τύπου κέντρα ήταν απαραίτητα». Ζητήστε ένα συγγνώ</w:t>
      </w:r>
      <w:r>
        <w:rPr>
          <w:rFonts w:eastAsia="Times New Roman" w:cs="Times New Roman"/>
          <w:szCs w:val="24"/>
        </w:rPr>
        <w:t>μη από την αντιπολίτευση γι’ αυτά που λέγατε, για να μπορούμε κάποτε να συνεννοηθούμε. Κανέναν καβγά δεν είχαμε.</w:t>
      </w:r>
    </w:p>
    <w:p w14:paraId="5E0BEEA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Παίρνω το τρίτο παράδειγμα. Σας λέει στην πρωτολογία του ο εισηγητής της Νέας Δημοκρατίας για την υπόθεση του Κούρδου. Ποια είναι η απάντησή σα</w:t>
      </w:r>
      <w:r>
        <w:rPr>
          <w:rFonts w:eastAsia="Times New Roman" w:cs="Times New Roman"/>
          <w:szCs w:val="24"/>
        </w:rPr>
        <w:t xml:space="preserve">ς στην πρωτολογία σας; «Μα, τώρα το έγραψε το </w:t>
      </w:r>
      <w:r>
        <w:rPr>
          <w:rFonts w:eastAsia="Times New Roman" w:cs="Times New Roman"/>
          <w:szCs w:val="24"/>
        </w:rPr>
        <w:t>«ΠΡΩΤΟ ΘΕΜΑ»</w:t>
      </w:r>
      <w:r>
        <w:rPr>
          <w:rFonts w:eastAsia="Times New Roman" w:cs="Times New Roman"/>
          <w:szCs w:val="24"/>
        </w:rPr>
        <w:t xml:space="preserve">». Μάλιστα. Επανέρχομαι εγώ. Ποια ήταν η απάντηση στη δευτερολογία σας; «Ναι, ήταν αλήθεια». Ερώτηση: Γιατί αυτό το «Ναι, ήταν αλήθεια» που είπατε στη δευτερολογία σας δεν το είπατε στην πρωτολογία </w:t>
      </w:r>
      <w:r>
        <w:rPr>
          <w:rFonts w:eastAsia="Times New Roman" w:cs="Times New Roman"/>
          <w:szCs w:val="24"/>
        </w:rPr>
        <w:t xml:space="preserve">σας; Γιατί μπλέξατε το </w:t>
      </w:r>
      <w:r>
        <w:rPr>
          <w:rFonts w:eastAsia="Times New Roman" w:cs="Times New Roman"/>
          <w:szCs w:val="24"/>
        </w:rPr>
        <w:t>«ΠΡΩΤΟ ΘΕΜΑ»</w:t>
      </w:r>
      <w:r>
        <w:rPr>
          <w:rFonts w:eastAsia="Times New Roman" w:cs="Times New Roman"/>
          <w:szCs w:val="24"/>
        </w:rPr>
        <w:t xml:space="preserve">; Ποιος είναι ο λόγος; Για να κάνατε εντυπώσεις; </w:t>
      </w:r>
    </w:p>
    <w:p w14:paraId="5E0BEEA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Την άλλη φορά ο κύριος Πρωθυπουργός, όταν έβγαλε ο Πρόεδρος της Νέας Δημοκρατίας Κυριάκος Μητσοτάκης το χαρτί με τους πλειστηριασμούς, είπε: «Το γράφει το </w:t>
      </w:r>
      <w:r>
        <w:rPr>
          <w:rFonts w:eastAsia="Times New Roman" w:cs="Times New Roman"/>
          <w:szCs w:val="24"/>
        </w:rPr>
        <w:t>«ΠΡΩΤΟ ΘΕΜΑ»</w:t>
      </w:r>
      <w:r>
        <w:rPr>
          <w:rFonts w:eastAsia="Times New Roman" w:cs="Times New Roman"/>
          <w:szCs w:val="24"/>
        </w:rPr>
        <w:t>». Κ</w:t>
      </w:r>
      <w:r>
        <w:rPr>
          <w:rFonts w:eastAsia="Times New Roman" w:cs="Times New Roman"/>
          <w:szCs w:val="24"/>
        </w:rPr>
        <w:t xml:space="preserve">αι το αρχικό δημοσίευμα ήταν από την </w:t>
      </w:r>
      <w:r>
        <w:rPr>
          <w:rFonts w:eastAsia="Times New Roman" w:cs="Times New Roman"/>
          <w:szCs w:val="24"/>
        </w:rPr>
        <w:t>«ΕΦΗΜΕΡΙΔΑ ΤΩΝ ΣΥΝΤΑΚΤΩΝ»</w:t>
      </w:r>
      <w:r>
        <w:rPr>
          <w:rFonts w:eastAsia="Times New Roman" w:cs="Times New Roman"/>
          <w:szCs w:val="24"/>
        </w:rPr>
        <w:t xml:space="preserve">. Έτσι θα κάνουμε συζήτηση στη Βουλή; </w:t>
      </w:r>
    </w:p>
    <w:p w14:paraId="5E0BEEA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Ναι, λοιπόν, αναλαμβάνω και την πολιτική ευθύνη -εγώ το θεωρώ γενναίο αυτό που κάνατε- ότι ένας άνθρωπος που επιλέξατε στο Σκαραμαγκά συνελήφθη για διακίνη</w:t>
      </w:r>
      <w:r>
        <w:rPr>
          <w:rFonts w:eastAsia="Times New Roman" w:cs="Times New Roman"/>
          <w:szCs w:val="24"/>
        </w:rPr>
        <w:t>ση λαθρομεταναστών. Μικρό θέμα είναι αυτό; Να μην το αναδείξει η αντιπολίτευση; Λέτε ότι το παρακολουθείτε. Εγώ δεν είπα ότι εσείς κάνατε διακίνηση λαθρομεταναστών, προς Θεού. Είπα, όμως, ότι ένας συνεργάτης σας, τον οποίο βάλατε σε μια κρίσιμη θέση, συνελ</w:t>
      </w:r>
      <w:r>
        <w:rPr>
          <w:rFonts w:eastAsia="Times New Roman" w:cs="Times New Roman"/>
          <w:szCs w:val="24"/>
        </w:rPr>
        <w:t xml:space="preserve">ήφθη γι’ αυτό το πράγμα. Να μην το αναδείξει η αντιπολίτευση, κύριε Υπουργέ; Να μην σας ρωτήσουμε; Άρα, γιατί μας κατηγορείτε; </w:t>
      </w:r>
    </w:p>
    <w:p w14:paraId="5E0BEEA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Και κλείνω με μια προσωπικά παρατήρηση στον φίλο μου τον κ. Κατσώτη, επειδή άκουσα πριν τι μου είπατε. Δεν μου αρέσει καθόλου, κ</w:t>
      </w:r>
      <w:r>
        <w:rPr>
          <w:rFonts w:eastAsia="Times New Roman" w:cs="Times New Roman"/>
          <w:szCs w:val="24"/>
        </w:rPr>
        <w:t xml:space="preserve">ύριε συνάδελφε, να διαστρεβλώνουν τα λεγόμενά μου. </w:t>
      </w:r>
    </w:p>
    <w:p w14:paraId="5E0BEEA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Εγώ στην ομιλία μου στη Χίο δεν είπα στην Ελλάδα να απαγορεύσουμε ή να κλείνουμε στη φυλακή όσους πιστεύουν στον κομμουνισμό. Είπα ότι σε μια σειρά ανατολικών χωρών ισχύουν αυτού του τύπου οι πρακτικές, γ</w:t>
      </w:r>
      <w:r>
        <w:rPr>
          <w:rFonts w:eastAsia="Times New Roman" w:cs="Times New Roman"/>
          <w:szCs w:val="24"/>
        </w:rPr>
        <w:t>ιατί αυτοί θυμούνται την εποχή που είχαν κομμουνισμό και έχουν πολύ άσχημες μνήμες από αυτό. Αυτή είναι μια ιστορικού τύπου συζήτηση.</w:t>
      </w:r>
    </w:p>
    <w:p w14:paraId="5E0BEEA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Γιατί εκεί οι ναζί είναι στην </w:t>
      </w:r>
      <w:r>
        <w:rPr>
          <w:rFonts w:eastAsia="Times New Roman" w:cs="Times New Roman"/>
          <w:szCs w:val="24"/>
        </w:rPr>
        <w:t>κυβέρνηση</w:t>
      </w:r>
      <w:r>
        <w:rPr>
          <w:rFonts w:eastAsia="Times New Roman" w:cs="Times New Roman"/>
          <w:szCs w:val="24"/>
        </w:rPr>
        <w:t>.</w:t>
      </w:r>
    </w:p>
    <w:p w14:paraId="5E0BEEA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Εγώ, για να συνεννοούμαστε, πιστεύω</w:t>
      </w:r>
      <w:r>
        <w:rPr>
          <w:rFonts w:eastAsia="Times New Roman" w:cs="Times New Roman"/>
          <w:szCs w:val="24"/>
        </w:rPr>
        <w:t xml:space="preserve"> στη φιλελεύθερη αστική δημοκρατία και μου αρέσει όλοι να εκφράζουν ελεύθερα τις πολιτικές τους απόψεις, και εσείς. </w:t>
      </w:r>
    </w:p>
    <w:p w14:paraId="5E0BEEA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Αυτό που διαφοροποιεί τους δυο μας είναι ότι αν εσείς ποτέ κυβερνάγατε και ερχόταν κομμουνισμός, εμάς δεν θα μας αφήνατε να μιλάμε, γιατί ο</w:t>
      </w:r>
      <w:r>
        <w:rPr>
          <w:rFonts w:eastAsia="Times New Roman" w:cs="Times New Roman"/>
          <w:szCs w:val="24"/>
        </w:rPr>
        <w:t xml:space="preserve"> κομμουνισμός είναι ένα κόμμα χωρίς κοινοβούλιο. Εμείς είμαστε φιλελεύθερο κόμμα και θέλουμε κοινοβούλιο με πολλά κόμματα, και με εσάς μέσα. </w:t>
      </w:r>
    </w:p>
    <w:p w14:paraId="5E0BEEAF"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Εκεί που σας αδίκησα, ενδεχομένως, και αυτό θέλω να το διορθώσω, είναι που το εκλάβατε ως ταύτιση με τον ΣΥΡΙΖΑ. Λ</w:t>
      </w:r>
      <w:r>
        <w:rPr>
          <w:rFonts w:eastAsia="Times New Roman" w:cs="Times New Roman"/>
          <w:szCs w:val="24"/>
        </w:rPr>
        <w:t>οιπόν, θα το ξεκαθαρίσουμε. Στον ΣΥΡΙΖΑ, πράγματι, τα περισσότερα στελέχη του έχουν καταγωγή από το ΚΚΕ. Ο κ. Δραγασάκης παραλίγο να γίνει γενικός γραμματέας του ΚΚΕ. Ο κ. Τσίπρας ήταν στην ΚΝΕ. Τα λέω αυτά για να συνεννοούμαστε. Όμως, πράγματι, για να μιλ</w:t>
      </w:r>
      <w:r>
        <w:rPr>
          <w:rFonts w:eastAsia="Times New Roman" w:cs="Times New Roman"/>
          <w:szCs w:val="24"/>
        </w:rPr>
        <w:t>ήσουμε τώρα μαρξιστικά, δεν είναι κομμουνιστές, όπως εσείς που είστε καθαροί κομμουνιστές και συνεπείς, είναι οπορτουνιστές, για να μιλήσω με την μαρξιστική ιδεολογία. Το ότι είναι οπορτουνιστές τούς καθιστά ακόμα πιο επικίνδυνους. Ξέρετε γιατί; Γιατί, εφό</w:t>
      </w:r>
      <w:r>
        <w:rPr>
          <w:rFonts w:eastAsia="Times New Roman" w:cs="Times New Roman"/>
          <w:szCs w:val="24"/>
        </w:rPr>
        <w:t xml:space="preserve">σον είναι τυχοδιώκτες, για να πάρουν την εξουσία και για να κρατήσουν την εξουσία, δεν έχουν κανέναν φραγμό, ούτε πολιτικό ούτε ιδεολογικό. Αυτή είναι η διαφορά με εσάς. </w:t>
      </w:r>
    </w:p>
    <w:p w14:paraId="5E0BEEB0"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Εσείς είστε κανονικοί κομμουνιστές και υπό την έννοα αυτή, όχι μόνο πολιτικοί μου αντ</w:t>
      </w:r>
      <w:r>
        <w:rPr>
          <w:rFonts w:eastAsia="Times New Roman" w:cs="Times New Roman"/>
          <w:szCs w:val="24"/>
        </w:rPr>
        <w:t>ίπαλοι, αλλά και ιδεολογικοί μου αντίπαλοι, γιατί εγώ πιστεύω στη φιλελεύθερη αστική δημοκρατία. Αυτοί είναι οπορτουνιστές, πάνε όπου φυσάει ο άνεμος για να πάρουν την καρέκλα. Αυτή είναι η διαφορά.</w:t>
      </w:r>
    </w:p>
    <w:p w14:paraId="5E0BEEB1"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Εάν σας ταύτισα καθ’ οιονδήποτε τρόπο, κακώς, δεν είχα αυ</w:t>
      </w:r>
      <w:r>
        <w:rPr>
          <w:rFonts w:eastAsia="Times New Roman" w:cs="Times New Roman"/>
          <w:szCs w:val="24"/>
        </w:rPr>
        <w:t>τήν την πρόθεση. Είστε άλλο πράγμα εσείς, άλλο πράγμα αυτοί.</w:t>
      </w:r>
    </w:p>
    <w:p w14:paraId="5E0BEEB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Εξ ιδίων κρίνετε τα αλλότρια!</w:t>
      </w:r>
    </w:p>
    <w:p w14:paraId="5E0BEEB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w:t>
      </w:r>
      <w:r>
        <w:rPr>
          <w:rFonts w:eastAsia="Times New Roman" w:cs="Times New Roman"/>
          <w:b/>
          <w:szCs w:val="24"/>
        </w:rPr>
        <w:t xml:space="preserve">ΑΔΩΝΙΣ ΓΕΩΡΓΙΑΔΗΣ: </w:t>
      </w:r>
      <w:r>
        <w:rPr>
          <w:rFonts w:eastAsia="Times New Roman" w:cs="Times New Roman"/>
          <w:szCs w:val="24"/>
        </w:rPr>
        <w:t>Όμως, για να συνεννοούμαστε, η δική μου δήλωση δεν έχει να κάνει με το τι θα κάνουμε στην Ελλάδα. Στην Ελλάδα θα κάνο</w:t>
      </w:r>
      <w:r>
        <w:rPr>
          <w:rFonts w:eastAsia="Times New Roman" w:cs="Times New Roman"/>
          <w:szCs w:val="24"/>
        </w:rPr>
        <w:t>υμε αυτό που κάνουμε, που το επανίδρυσε μετά τη χούντα ο Κωνσταντίνος Καραμανλής, φιλελεύθερη αστική δημοκρατία που όλοι μπορούν να εκφράζουν άποψη, ακόμα και εσείς.</w:t>
      </w:r>
    </w:p>
    <w:p w14:paraId="5E0BEEB4" w14:textId="77777777" w:rsidR="003003D5" w:rsidRDefault="00646F6D">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5E0BEEB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θα ήθελα τον λόγο επί προσωπικού</w:t>
      </w:r>
    </w:p>
    <w:p w14:paraId="5E0BEEB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(Γεώργιος Λαμπρούλης):</w:t>
      </w:r>
      <w:r>
        <w:rPr>
          <w:rFonts w:eastAsia="Times New Roman" w:cs="Times New Roman"/>
          <w:szCs w:val="24"/>
        </w:rPr>
        <w:t xml:space="preserve"> Έχετε τον λόγο, κύριε Κατσώτη, επί προσωπικού.</w:t>
      </w:r>
    </w:p>
    <w:p w14:paraId="5E0BEEB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Με συγχωρείτε, αλλά δεν μπορώ τώρα να μην απαντήσω σε ένα ζήτημα που ειπώθηκε από τον Αντιπρόεδρο της Νέας Δημοκρατίας. </w:t>
      </w:r>
    </w:p>
    <w:p w14:paraId="5E0BEEB8"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Κατ’ αρχάς, δεν μας νομιμοποίησε ο Καραμανλ</w:t>
      </w:r>
      <w:r>
        <w:rPr>
          <w:rFonts w:eastAsia="Times New Roman" w:cs="Times New Roman"/>
          <w:szCs w:val="24"/>
        </w:rPr>
        <w:t xml:space="preserve">ής, μας νομιμοποίησαν οι αγώνες των κομμουνιστών, δεκάδες χρόνια πριν από τον Καραμανλή. </w:t>
      </w:r>
    </w:p>
    <w:p w14:paraId="5E0BEEB9"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Δεν φυλακίζουν τους κομμουνιστές οι οποιοιδήποτε στις χώρες αυτές, αλλά οι κυβερνήσεις </w:t>
      </w:r>
      <w:r>
        <w:rPr>
          <w:rFonts w:eastAsia="Times New Roman"/>
          <w:szCs w:val="24"/>
        </w:rPr>
        <w:t>οι οποίες</w:t>
      </w:r>
      <w:r>
        <w:rPr>
          <w:rFonts w:eastAsia="Times New Roman" w:cs="Times New Roman"/>
          <w:szCs w:val="24"/>
        </w:rPr>
        <w:t xml:space="preserve"> είναι ακροδεξιές, υμνούν τον Χίτλερ και γενικά τη ναζιστική ιδεολογία</w:t>
      </w:r>
      <w:r>
        <w:rPr>
          <w:rFonts w:eastAsia="Times New Roman" w:cs="Times New Roman"/>
          <w:szCs w:val="24"/>
        </w:rPr>
        <w:t xml:space="preserve">. </w:t>
      </w:r>
    </w:p>
    <w:p w14:paraId="5E0BEEB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Αυτοί, λοιπόν, σήμερα που υπηρετούν το κεφάλαιο και τους μονοπωλιακούς ομίλους, δεν θέλουν τα κόμματα αυτά, τα οποία υπηρετούν τους εργαζόμενους και τις δικές τους ανάγκες, που υπηρετούν, αν θέλετε, αυτόν τον αγώνα για τη δική τους εξουσία. Γι’ αυτό, λοιπό</w:t>
      </w:r>
      <w:r>
        <w:rPr>
          <w:rFonts w:eastAsia="Times New Roman" w:cs="Times New Roman"/>
          <w:szCs w:val="24"/>
        </w:rPr>
        <w:t>ν, και τους κυνηγούν, όπως κυνηγούσαν και εδώ στη χώρα μας τους κομμουνιστές με φυλακές και εξορίες και με όλα αυτά που ο λαός μας τα έχει ζήσει, τα γνωρίζει πάρα πολύ καλά. Οι κομμουνιστές εδώ κατέκτησαν αυτό που λέμε «ελευθερία δράσης». Δεν τη χαρίζει σε</w:t>
      </w:r>
      <w:r>
        <w:rPr>
          <w:rFonts w:eastAsia="Times New Roman" w:cs="Times New Roman"/>
          <w:szCs w:val="24"/>
        </w:rPr>
        <w:t xml:space="preserve"> κανέναν αυτήν την ελευθερία δράσης. </w:t>
      </w:r>
    </w:p>
    <w:p w14:paraId="5E0BEEBB"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Βεβαίως, είμαστε αντίπαλοι. Εμείς θέλουμε άλλου είδους εξουσία, άλλου είδους οικονομία, η οποία να υπηρετεί πραγματικά τις λαϊκές ανάγκες και όχι το κέρδος.</w:t>
      </w:r>
    </w:p>
    <w:p w14:paraId="5E0BEEB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Βεβαίως, έχετε διαφορετική αντίληψη. Μπορεί να υπάρχουν πολλά</w:t>
      </w:r>
      <w:r>
        <w:rPr>
          <w:rFonts w:eastAsia="Times New Roman" w:cs="Times New Roman"/>
          <w:szCs w:val="24"/>
        </w:rPr>
        <w:t xml:space="preserve"> κόμματα, αλλά, όπως είπαμε εμείς πολλές φορές, μπορεί από πολλές πλευρές να υπηρετείται η ίδια στρατηγική, δηλαδή η ικανοποίηση των αναγκών του μεγάλου κεφαλαίου. Εμείς είμαστε από την άλλη πλευρά.</w:t>
      </w:r>
    </w:p>
    <w:p w14:paraId="5E0BEEBD"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Κατ</w:t>
      </w:r>
      <w:r>
        <w:rPr>
          <w:rFonts w:eastAsia="Times New Roman" w:cs="Times New Roman"/>
          <w:szCs w:val="24"/>
        </w:rPr>
        <w:t>σώτη.</w:t>
      </w:r>
    </w:p>
    <w:p w14:paraId="5E0BEEB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E0BEEB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Κύριε Πρόεδρε, θα ήθελα τον λόγο.</w:t>
      </w:r>
    </w:p>
    <w:p w14:paraId="5E0BEEC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προβλέπεται. Σας παρακαλώ πολύ.</w:t>
      </w:r>
    </w:p>
    <w:p w14:paraId="5E0BEEC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Μας αποκάλεσε τυχοδιώκτες. Με συγχωρείτε, κύριε Πρόεδρε!</w:t>
      </w:r>
    </w:p>
    <w:p w14:paraId="5E0BEEC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Λαμπρούλης):</w:t>
      </w:r>
      <w:r>
        <w:rPr>
          <w:rFonts w:eastAsia="Times New Roman" w:cs="Times New Roman"/>
          <w:szCs w:val="24"/>
        </w:rPr>
        <w:t xml:space="preserve"> Είμαστε στο κλείσιμο. Σας παρακαλώ!</w:t>
      </w:r>
    </w:p>
    <w:p w14:paraId="5E0BEEC3"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w:t>
      </w:r>
      <w:r>
        <w:rPr>
          <w:rFonts w:eastAsia="Times New Roman" w:cs="Times New Roman"/>
          <w:b/>
          <w:szCs w:val="24"/>
        </w:rPr>
        <w:t xml:space="preserve">ΑΔΩΝΙΣ ΓΕΩΡΓΙΑΔΗΣ: </w:t>
      </w:r>
      <w:r>
        <w:rPr>
          <w:rFonts w:eastAsia="Times New Roman" w:cs="Times New Roman"/>
          <w:szCs w:val="24"/>
        </w:rPr>
        <w:t>Κύριε Πρόεδρε, δώστε για λίγο τον λόγο, μην το χαλάτε!</w:t>
      </w:r>
    </w:p>
    <w:p w14:paraId="5E0BEEC4"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θα τριτολογήσετε; </w:t>
      </w:r>
    </w:p>
    <w:p w14:paraId="5E0BEEC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w:t>
      </w:r>
      <w:r>
        <w:rPr>
          <w:rFonts w:eastAsia="Times New Roman" w:cs="Times New Roman"/>
          <w:b/>
          <w:szCs w:val="24"/>
        </w:rPr>
        <w:t xml:space="preserve">κών και Διοικητικής Ανασυγκρότησης): </w:t>
      </w:r>
      <w:r>
        <w:rPr>
          <w:rFonts w:eastAsia="Times New Roman" w:cs="Times New Roman"/>
          <w:szCs w:val="24"/>
        </w:rPr>
        <w:t>Ναι, κύριε Πρόεδρε.</w:t>
      </w:r>
    </w:p>
    <w:p w14:paraId="5E0BEEC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Μας αποκάλεσε τυχοδιώκτες και δεν μας δίνετε τον λόγο, κύριε Πρόεδρε. Το σημειώνω αυτό.</w:t>
      </w:r>
    </w:p>
    <w:p w14:paraId="5E0BEEC7"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Ακούστε. Πρώτον, δεν είναι προσωπικό. Δεύτερον, υπάρχει ε</w:t>
      </w:r>
      <w:r>
        <w:rPr>
          <w:rFonts w:eastAsia="Times New Roman" w:cs="Times New Roman"/>
          <w:szCs w:val="24"/>
        </w:rPr>
        <w:t>κπρόσωπος της Κυβέρνησης, ο οποίος μπορεί να απαντήσει.</w:t>
      </w:r>
    </w:p>
    <w:p w14:paraId="5E0BEEC8"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Αποκάλεσε εμάς, τον χώρο τον πολιτικό, τυχοδιώκτες. Φαίνεται ότι αρέσκεστε στον χαρακτηρισμό. Λυπούμαι!</w:t>
      </w:r>
    </w:p>
    <w:p w14:paraId="5E0BEEC9"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είναι προσωπικό. Σας παρακαλώ πολύ! Ο </w:t>
      </w:r>
      <w:r>
        <w:rPr>
          <w:rFonts w:eastAsia="Times New Roman" w:cs="Times New Roman"/>
          <w:szCs w:val="24"/>
        </w:rPr>
        <w:t>κ. Μουζάλας είναι εδώ και, αν θέλει, μπορεί να μιλήσει.</w:t>
      </w:r>
    </w:p>
    <w:p w14:paraId="5E0BEECA"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Έχετε τον λόγο, κύριε Υπουργέ.</w:t>
      </w:r>
    </w:p>
    <w:p w14:paraId="5E0BEECB"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Ο κ. Μουζάλας, λοιπόν, παρεμπιπτόντως, λέει με σαφήνεια ότι ο ΣΥΡΙΖΑ έχει αποδείξει ότ</w:t>
      </w:r>
      <w:r>
        <w:rPr>
          <w:rFonts w:eastAsia="Times New Roman" w:cs="Times New Roman"/>
          <w:szCs w:val="24"/>
        </w:rPr>
        <w:t>ι δεν είναι τυχοδιώκτες και προχωράμε παρακάτω τώρα.</w:t>
      </w:r>
    </w:p>
    <w:p w14:paraId="5E0BEECC"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Ήθελα προς τον Βουλευτή του ΚΚΕ να πω να μη θεωρήσει έλλειψη σεβασμού που δεν απάντησα σε αυτά που είπε. Κοιτάξτε να δείτε κάτι. Στις περισσότερες διαπιστώσεις που κάνετε, συμφωνώ μαζί σας. Υπάρχει, όμως</w:t>
      </w:r>
      <w:r>
        <w:rPr>
          <w:rFonts w:eastAsia="Times New Roman" w:cs="Times New Roman"/>
          <w:szCs w:val="24"/>
        </w:rPr>
        <w:t xml:space="preserve">, μια θεμελιακή διαφορά στο ότι πρέπει στον πραγματικό χρόνο, σήμερα δηλαδή, χθες, αύριο, να πάρουμε αποφάσεις. </w:t>
      </w:r>
      <w:r>
        <w:rPr>
          <w:rFonts w:eastAsia="Times New Roman" w:cs="Times New Roman"/>
          <w:szCs w:val="24"/>
        </w:rPr>
        <w:t xml:space="preserve">Εκεί πέρα διαφωνούμε. Είναι σημαντικές οι διαφωνίες μας, είναι όμως θεμιτές. </w:t>
      </w:r>
    </w:p>
    <w:p w14:paraId="5E0BEECD"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Κύριε Γεωργιάδη και κύριε Κουμουτσάκο, κα</w:t>
      </w:r>
      <w:r>
        <w:rPr>
          <w:rFonts w:eastAsia="Times New Roman" w:cs="Times New Roman"/>
          <w:szCs w:val="24"/>
        </w:rPr>
        <w:t>μ</w:t>
      </w:r>
      <w:r>
        <w:rPr>
          <w:rFonts w:eastAsia="Times New Roman" w:cs="Times New Roman"/>
          <w:szCs w:val="24"/>
        </w:rPr>
        <w:t>μία αίσθηση προσωπικού ή</w:t>
      </w:r>
      <w:r>
        <w:rPr>
          <w:rFonts w:eastAsia="Times New Roman" w:cs="Times New Roman"/>
          <w:szCs w:val="24"/>
        </w:rPr>
        <w:t xml:space="preserve"> οτιδήποτε τέτοιο. Για τον Κούρδο με ρωτήσατε, σας είπα, δεν το κατάλαβα αυτό με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Πραγματικά σας το λέω. Δεν απέφυγα δηλαδή κάτι. Εξάλλου, είναι γνωστό ότι πολλές φορές λέω αλήθειες εδώ πέρα, οι οποίες δημιουργούν μια άλλη αίσθηση. </w:t>
      </w:r>
    </w:p>
    <w:p w14:paraId="5E0BEECE"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Για τα </w:t>
      </w:r>
      <w:r>
        <w:rPr>
          <w:rFonts w:eastAsia="Times New Roman" w:cs="Times New Roman"/>
          <w:szCs w:val="24"/>
        </w:rPr>
        <w:t xml:space="preserve">σπιτάκια –και σας παρακαλώ να το κλείσουμε- ζητήσαμε μαζί με την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EKO</w:t>
      </w:r>
      <w:r>
        <w:rPr>
          <w:rFonts w:eastAsia="Times New Roman" w:cs="Times New Roman"/>
          <w:szCs w:val="24"/>
        </w:rPr>
        <w:t xml:space="preserve"> μεγαλύτερα σπιτάκια απ’ αυτά τα οποία υπήρχαν. Είχαν δηλαδή ήδη μια </w:t>
      </w:r>
      <w:r>
        <w:rPr>
          <w:rFonts w:eastAsia="Times New Roman" w:cs="Times New Roman"/>
          <w:szCs w:val="24"/>
          <w:lang w:val="en-US"/>
        </w:rPr>
        <w:t>UNHCR</w:t>
      </w:r>
      <w:r>
        <w:rPr>
          <w:rFonts w:eastAsia="Times New Roman" w:cs="Times New Roman"/>
          <w:szCs w:val="24"/>
        </w:rPr>
        <w:t xml:space="preserve"> σύμβαση γι’ αυτά τα σπιτάκια, για να μπορέσουμε να δημιουργήσουμε καλύτερες συνθήκες. Αυτό μπήκε στο τραπέζι τ</w:t>
      </w:r>
      <w:r>
        <w:rPr>
          <w:rFonts w:eastAsia="Times New Roman" w:cs="Times New Roman"/>
          <w:szCs w:val="24"/>
        </w:rPr>
        <w:t>ων διαπραγματεύσεων και όταν σας λέω ότι έγινε αποδεκτό, λέω για να σας πω ότι είχαμε δίκιο που ζητήσαμε μεγαλύτερα σπιτάκια. Τη διαφορά τιμής δεν την ξέρω, τις παραγγελίες δεν τις κάνουμε εμείς, τους διαγωνισμούς δεν τους προκηρύσσουμε εμείς. Ελπίζω να σα</w:t>
      </w:r>
      <w:r>
        <w:rPr>
          <w:rFonts w:eastAsia="Times New Roman" w:cs="Times New Roman"/>
          <w:szCs w:val="24"/>
        </w:rPr>
        <w:t xml:space="preserve">ς κάλυψα σε αυτό το πράγμα, γιατί έχει μεγάλη σημασία για μένα προσωπικά αυτό. </w:t>
      </w:r>
    </w:p>
    <w:p w14:paraId="5E0BEEC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Συγγνώμη, ποιος προκήρυξε;</w:t>
      </w:r>
    </w:p>
    <w:p w14:paraId="5E0BEED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Η οργάνωση, η οποία θα τα πάρει. </w:t>
      </w:r>
    </w:p>
    <w:p w14:paraId="5E0BEED1"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ΣΠΥΡ</w:t>
      </w:r>
      <w:r>
        <w:rPr>
          <w:rFonts w:eastAsia="Times New Roman" w:cs="Times New Roman"/>
          <w:b/>
          <w:szCs w:val="24"/>
        </w:rPr>
        <w:t xml:space="preserve">ΙΔΩΝ-ΑΔΩΝΙΣ ΓΕΩΡΓΙΑΔΗΣ: </w:t>
      </w:r>
      <w:r>
        <w:rPr>
          <w:rFonts w:eastAsia="Times New Roman" w:cs="Times New Roman"/>
          <w:szCs w:val="24"/>
        </w:rPr>
        <w:t>Η ΜΚΟ.</w:t>
      </w:r>
    </w:p>
    <w:p w14:paraId="5E0BEED2"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Η ΜΚΟ, με διεθνή διαγωνισμό. Και υπάρχουν εκατοντάδες εταιρείες, που κάνουν ό,τι σπιτάκια θέλεις.</w:t>
      </w:r>
    </w:p>
    <w:p w14:paraId="5E0BEED3"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Εξίσου καλά θα μπορούσε κανείς, ξέρετε, να τ</w:t>
      </w:r>
      <w:r>
        <w:rPr>
          <w:rFonts w:eastAsia="Times New Roman" w:cs="Times New Roman"/>
          <w:szCs w:val="24"/>
        </w:rPr>
        <w:t>ο αντιστρέψει αυτό. Και να πει ότι αυτός ο οποίος θέλει ντε και καλά αυτό το είδος του σπιτιού, έχει κάτι ύποπτο. Ούτε αυτό ισχύει. Είναι ο τρόπος που δουλεύανε μέχρι τώρα. Εμείς θέλουμε να προσαρμόσουμε αυτό το πράγμα στις δικές μας συνθήκες που είναι ευρ</w:t>
      </w:r>
      <w:r>
        <w:rPr>
          <w:rFonts w:eastAsia="Times New Roman" w:cs="Times New Roman"/>
          <w:szCs w:val="24"/>
        </w:rPr>
        <w:t xml:space="preserve">ωπαϊκές. </w:t>
      </w:r>
    </w:p>
    <w:p w14:paraId="5E0BEED4"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 xml:space="preserve">Να σας πω για τα κλειστού τύπου κέντρα. Δεν απέκρυψα ποτέ από τη Βουλή ότι τα κλειστού τύπου κέντρα λειτουργούσαν. Και μεταναστευτικό χωρίς κλειστού τύπου κέντρα δεν μπορεί να γίνει. </w:t>
      </w:r>
    </w:p>
    <w:p w14:paraId="5E0BEED5"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Γιατί δεν τους το λέτε; </w:t>
      </w:r>
    </w:p>
    <w:p w14:paraId="5E0BEED6"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Επιτρέψτε μου όμως να σας πω –και αυτό μπορεί να δημιουργήσει πάλι τριβές- ότι ένα κέντρο κλειστού τύπου μπορεί να είναι Νταχάου και ένα κέντρο κλειστού τύπου μπορεί να μην </w:t>
      </w:r>
      <w:r>
        <w:rPr>
          <w:rFonts w:eastAsia="Times New Roman" w:cs="Times New Roman"/>
          <w:szCs w:val="24"/>
        </w:rPr>
        <w:t xml:space="preserve">είναι Νταχάου. Αυτό είναι κάτι που μένει κανείς να δει πώς ήταν, πώς γίνανε και όλα αυτά τα πράγματα. </w:t>
      </w:r>
    </w:p>
    <w:p w14:paraId="5E0BEED7" w14:textId="77777777" w:rsidR="003003D5" w:rsidRDefault="00646F6D">
      <w:pPr>
        <w:spacing w:after="0" w:line="600" w:lineRule="auto"/>
        <w:ind w:firstLine="720"/>
        <w:jc w:val="both"/>
        <w:rPr>
          <w:rFonts w:eastAsia="Times New Roman" w:cs="Times New Roman"/>
          <w:szCs w:val="24"/>
        </w:rPr>
      </w:pPr>
      <w:r>
        <w:rPr>
          <w:rFonts w:eastAsia="Times New Roman" w:cs="Times New Roman"/>
          <w:szCs w:val="24"/>
        </w:rPr>
        <w:t>Για τις δομές κάνετε ένα λάθος. Το ένα εκατομμύριο που ήρθε και πέρασε από εδώ πέρα, έφευγε μέσα σε τρεις-τέσσερις μέρες, με πιο επίσημους τρόπους απ’ αυ</w:t>
      </w:r>
      <w:r>
        <w:rPr>
          <w:rFonts w:eastAsia="Times New Roman" w:cs="Times New Roman"/>
          <w:szCs w:val="24"/>
        </w:rPr>
        <w:t>τούς που έφευγαν παλαιότερα και κάναμε –κι εσείς- ότι δεν τους βλέπουμε. Αρχίσαμε να σκεφτόμαστε για δομές, όταν έκλεισαν τα σύνορα, όταν βλέπαμε ότι θα κλείσουν τα σύνορα. Εγώ –πρέπει να θυμόσαστε ότι- είχα βγει και είχα πει στην τηλεόραση και είχα πει κα</w:t>
      </w:r>
      <w:r>
        <w:rPr>
          <w:rFonts w:eastAsia="Times New Roman" w:cs="Times New Roman"/>
          <w:szCs w:val="24"/>
        </w:rPr>
        <w:t xml:space="preserve">ι στη Βουλή ότι με το παράνομο κλείσιμο των συνόρων μας κλέψανε έναν-ενάμισι μήνα πάνω στον οποίο θα μπορούσαμε να έχουμε αρχίσει να δημιουργούμε τις δομές. </w:t>
      </w:r>
    </w:p>
    <w:p w14:paraId="5E0BEED8" w14:textId="77777777" w:rsidR="003003D5" w:rsidRDefault="00646F6D">
      <w:pPr>
        <w:spacing w:after="0"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του κυρίου </w:t>
      </w:r>
      <w:r>
        <w:rPr>
          <w:rFonts w:eastAsia="Times New Roman"/>
          <w:bCs/>
        </w:rPr>
        <w:t xml:space="preserve">Αναπληρωτή </w:t>
      </w:r>
      <w:r>
        <w:rPr>
          <w:rFonts w:eastAsia="Times New Roman"/>
          <w:bCs/>
        </w:rPr>
        <w:t>Υπουργού)</w:t>
      </w:r>
    </w:p>
    <w:p w14:paraId="5E0BEED9" w14:textId="77777777" w:rsidR="003003D5" w:rsidRDefault="00646F6D">
      <w:pPr>
        <w:spacing w:after="0" w:line="600" w:lineRule="auto"/>
        <w:ind w:firstLine="720"/>
        <w:jc w:val="both"/>
        <w:rPr>
          <w:rFonts w:eastAsia="Times New Roman"/>
          <w:bCs/>
        </w:rPr>
      </w:pPr>
      <w:r>
        <w:rPr>
          <w:rFonts w:eastAsia="Times New Roman"/>
          <w:bCs/>
        </w:rPr>
        <w:t>Ανα</w:t>
      </w:r>
      <w:r>
        <w:rPr>
          <w:rFonts w:eastAsia="Times New Roman"/>
          <w:bCs/>
        </w:rPr>
        <w:t>γκαστήκαμε να τις δημιουργήσουμε όσο πιο γρήγορα μπορούμε, δεν είναι κακές, δεν είναι και καλές όμως, τις φτιάχνουμε καλύτερα και προχωρούμε. Και σε αυτό, νομίζω, ότι δεν έχετε και εσείς κάποια ιδιαίτερη αντίρρηση. Θα θέλατε ίσως να είναι καλύτερες και εμε</w:t>
      </w:r>
      <w:r>
        <w:rPr>
          <w:rFonts w:eastAsia="Times New Roman"/>
          <w:bCs/>
        </w:rPr>
        <w:t xml:space="preserve">ίς θα θέλαμε. Κάνουμε μία πολύ σκληρή προσπάθεια σε αυτό. </w:t>
      </w:r>
    </w:p>
    <w:p w14:paraId="5E0BEEDA" w14:textId="77777777" w:rsidR="003003D5" w:rsidRDefault="00646F6D">
      <w:pPr>
        <w:spacing w:after="0" w:line="600" w:lineRule="auto"/>
        <w:ind w:firstLine="720"/>
        <w:jc w:val="both"/>
        <w:rPr>
          <w:rFonts w:eastAsia="Times New Roman"/>
          <w:bCs/>
        </w:rPr>
      </w:pPr>
      <w:r>
        <w:rPr>
          <w:rFonts w:eastAsia="Times New Roman"/>
          <w:bCs/>
        </w:rPr>
        <w:t>Μην ξαναπείτε –αποτελεί ύβρη- «ανοίξαμε τα σύνορα», μην ξαναπείτε «το Λιμενικό δεν έκανε περιπολίες», μην το ξαναπείτε. Μπορεί να λεχθούν μετά άλλα πράγματα. Δεν είναι καλό για τον τόπο. Το Λιμενικ</w:t>
      </w:r>
      <w:r>
        <w:rPr>
          <w:rFonts w:eastAsia="Times New Roman"/>
          <w:bCs/>
        </w:rPr>
        <w:t>ό έκανε περιπολίες. Δεν ανοίξαμε τα σύνορα. Δεν βγήκαμε να πούμε «ελάτε». Δεν έπεσε το Χαλέπι, επειδή ήρθε ο ΣΥΡΙΖΑ! Δεν κόπηκαν τα συσσίτια στην Τουρκία και έκλεισαν τα σχολεία για τους πρόσφυγες στην Τουρκία επειδή βγήκε ο ΣΥΡΙΖΑ! Αυτό είναι όταν εγώ λέω</w:t>
      </w:r>
      <w:r>
        <w:rPr>
          <w:rFonts w:eastAsia="Times New Roman"/>
          <w:bCs/>
        </w:rPr>
        <w:t xml:space="preserve"> ότι καλό θα είναι να κάνετε κριτική, σαφέστατα έχετε δικαίωμα να κάνετε κριτική, έχουμε δικαίωμα να «απαιτούμε» προτάσεις. Δεν τις βλέπουμε τις προτάσεις, παρά σε μία γενική μορφή τους, ενώ το καθημερινό πράγμα τρέχει και εκεί πέρα χρειαζόμαστε. </w:t>
      </w:r>
    </w:p>
    <w:p w14:paraId="5E0BEEDB" w14:textId="77777777" w:rsidR="003003D5" w:rsidRDefault="00646F6D">
      <w:pPr>
        <w:spacing w:after="0" w:line="600" w:lineRule="auto"/>
        <w:ind w:firstLine="720"/>
        <w:jc w:val="both"/>
        <w:rPr>
          <w:rFonts w:eastAsia="Times New Roman"/>
          <w:bCs/>
        </w:rPr>
      </w:pPr>
      <w:r>
        <w:rPr>
          <w:rFonts w:eastAsia="Times New Roman"/>
          <w:bCs/>
        </w:rPr>
        <w:t>Σταματάω</w:t>
      </w:r>
      <w:r>
        <w:rPr>
          <w:rFonts w:eastAsia="Times New Roman"/>
          <w:bCs/>
        </w:rPr>
        <w:t xml:space="preserve"> εδώ και σας ευχαριστώ που με ακούσατε. </w:t>
      </w:r>
    </w:p>
    <w:p w14:paraId="5E0BEEDC"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5E0BEEDD" w14:textId="77777777" w:rsidR="003003D5" w:rsidRDefault="00646F6D">
      <w:pPr>
        <w:spacing w:after="0" w:line="600" w:lineRule="auto"/>
        <w:ind w:firstLine="720"/>
        <w:jc w:val="both"/>
        <w:rPr>
          <w:rFonts w:eastAsia="Times New Roman" w:cs="Times New Roman"/>
        </w:rPr>
      </w:pPr>
      <w:r>
        <w:rPr>
          <w:rFonts w:eastAsia="Times New Roman" w:cs="Times New Roman"/>
          <w:szCs w:val="24"/>
        </w:rPr>
        <w:t>Ο</w:t>
      </w:r>
      <w:r>
        <w:rPr>
          <w:rFonts w:eastAsia="Times New Roman" w:cs="Times New Roman"/>
          <w:szCs w:val="24"/>
        </w:rPr>
        <w:t>λοκληρώθηκε η συζήτηση επί της υπ’ αριθμόν 1/1/4</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επίκαιρης επερώτησης προς τον Υπουργό Εσωτερικών και Διοικητικής Ανασυγκρότησης</w:t>
      </w:r>
      <w:r>
        <w:rPr>
          <w:rFonts w:eastAsia="Times New Roman" w:cs="Times New Roman"/>
        </w:rPr>
        <w:t>, σχετικά με</w:t>
      </w:r>
      <w:r>
        <w:rPr>
          <w:rFonts w:eastAsia="Times New Roman" w:cs="Times New Roman"/>
        </w:rPr>
        <w:t xml:space="preserve"> τις επίσημες καταγγελίες και σκιές στη διαχείριση του προσφυγικού.</w:t>
      </w:r>
    </w:p>
    <w:p w14:paraId="5E0BEEDE" w14:textId="77777777" w:rsidR="003003D5" w:rsidRDefault="00646F6D">
      <w:pPr>
        <w:spacing w:after="0" w:line="600" w:lineRule="auto"/>
        <w:ind w:firstLine="720"/>
        <w:jc w:val="both"/>
        <w:rPr>
          <w:rFonts w:eastAsia="Times New Roman" w:cs="Times New Roman"/>
        </w:rPr>
      </w:pPr>
      <w:r>
        <w:rPr>
          <w:rFonts w:eastAsia="Times New Roman" w:cs="Times New Roman"/>
        </w:rPr>
        <w:t>Κ</w:t>
      </w:r>
      <w:r>
        <w:rPr>
          <w:rFonts w:eastAsia="Times New Roman" w:cs="Times New Roman"/>
        </w:rPr>
        <w:t>υρίες και κ</w:t>
      </w:r>
      <w:r>
        <w:rPr>
          <w:rFonts w:eastAsia="Times New Roman" w:cs="Times New Roman"/>
        </w:rPr>
        <w:t>ύριοι συνάδελφοι, δέχεστε στο σημείο αυτό να λύσουμε τη συνεδρίαση;</w:t>
      </w:r>
    </w:p>
    <w:p w14:paraId="5E0BEEDF"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5E0BEEE0" w14:textId="77777777" w:rsidR="003003D5" w:rsidRDefault="00646F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Με τη συναίνεση του Σώματος και ώρα 2</w:t>
      </w:r>
      <w:r>
        <w:rPr>
          <w:rFonts w:eastAsia="Times New Roman" w:cs="Times New Roman"/>
          <w:szCs w:val="24"/>
        </w:rPr>
        <w:t>2.09΄ λύεται η συνεδρίαση για αύριο, ημέρα Τρίτη 25 Οκτωβρίου και ώρα 16.00΄, με αντικείμενο εργασιών του Σώματος νομοθετική εργασία</w:t>
      </w:r>
      <w:r>
        <w:rPr>
          <w:rFonts w:eastAsia="Times New Roman" w:cs="Times New Roman"/>
          <w:szCs w:val="24"/>
        </w:rPr>
        <w:t>:</w:t>
      </w:r>
      <w:r>
        <w:rPr>
          <w:rFonts w:eastAsia="Times New Roman" w:cs="Times New Roman"/>
          <w:szCs w:val="24"/>
        </w:rPr>
        <w:t xml:space="preserve"> σύμφωνα με την ημερήσια διάταξη που σας έχει διανεμηθεί. </w:t>
      </w:r>
    </w:p>
    <w:p w14:paraId="5E0BEEE1" w14:textId="77777777" w:rsidR="003003D5" w:rsidRDefault="00646F6D">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3003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ClhqHg1WhmqTIGteOlM2zo1uMG4=" w:salt="YwP7Mzr2H0GMUcSomVoOx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D5"/>
    <w:rsid w:val="003003D5"/>
    <w:rsid w:val="00646F6D"/>
    <w:rsid w:val="007109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EA83"/>
  <w15:docId w15:val="{AD36D13D-473B-491E-9D9C-3DC656E0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A5BF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A5BF4"/>
    <w:rPr>
      <w:rFonts w:ascii="Segoe UI" w:hAnsi="Segoe UI" w:cs="Segoe UI"/>
      <w:sz w:val="18"/>
      <w:szCs w:val="18"/>
    </w:rPr>
  </w:style>
  <w:style w:type="paragraph" w:styleId="a4">
    <w:name w:val="Revision"/>
    <w:hidden/>
    <w:uiPriority w:val="99"/>
    <w:semiHidden/>
    <w:rsid w:val="00A26E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983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340</MetadataID>
    <Session xmlns="641f345b-441b-4b81-9152-adc2e73ba5e1">Β´</Session>
    <Date xmlns="641f345b-441b-4b81-9152-adc2e73ba5e1">2016-10-23T21:00:00+00:00</Date>
    <Status xmlns="641f345b-441b-4b81-9152-adc2e73ba5e1">
      <Url>http://srv-sp1/praktika/Lists/Incoming_Metadata/EditForm.aspx?ID=340&amp;Source=/praktika/Recordings_Library/Forms/AllItems.aspx</Url>
      <Description>Δημοσιεύτηκε</Description>
    </Status>
    <Meeting xmlns="641f345b-441b-4b81-9152-adc2e73ba5e1">ΙΕ´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E909B4-210A-47A3-B94A-53AA1A0A893B}">
  <ds:schemaRefs>
    <ds:schemaRef ds:uri="http://www.w3.org/XML/1998/namespace"/>
    <ds:schemaRef ds:uri="http://purl.org/dc/dcmitype/"/>
    <ds:schemaRef ds:uri="http://schemas.microsoft.com/office/infopath/2007/PartnerControls"/>
    <ds:schemaRef ds:uri="http://purl.org/dc/terms/"/>
    <ds:schemaRef ds:uri="http://purl.org/dc/elements/1.1/"/>
    <ds:schemaRef ds:uri="641f345b-441b-4b81-9152-adc2e73ba5e1"/>
    <ds:schemaRef ds:uri="http://schemas.microsoft.com/office/2006/metadata/propertie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EFA8E84B-8552-421D-BDAD-CDBDA72AD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CD330F-26A5-4A22-BE56-A650258E34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42742</Words>
  <Characters>230810</Characters>
  <Application>Microsoft Office Word</Application>
  <DocSecurity>0</DocSecurity>
  <Lines>1923</Lines>
  <Paragraphs>546</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273006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2016-11-01T09:38:00Z</dcterms:created>
  <dcterms:modified xsi:type="dcterms:W3CDTF">2016-11-01T09:38:00Z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