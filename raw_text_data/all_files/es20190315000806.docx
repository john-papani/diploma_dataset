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9D938" w14:textId="77777777" w:rsidR="00331763" w:rsidRPr="00331763" w:rsidRDefault="00331763" w:rsidP="00331763">
      <w:pPr>
        <w:spacing w:after="0" w:line="360" w:lineRule="auto"/>
        <w:rPr>
          <w:ins w:id="0" w:author="Φλούδα Χριστίνα" w:date="2019-03-29T13:27:00Z"/>
          <w:rFonts w:eastAsia="Times New Roman"/>
          <w:szCs w:val="24"/>
          <w:lang w:eastAsia="en-US"/>
        </w:rPr>
      </w:pPr>
      <w:ins w:id="1" w:author="Φλούδα Χριστίνα" w:date="2019-03-29T13:27:00Z">
        <w:r w:rsidRPr="0033176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FEED0C" w14:textId="77777777" w:rsidR="00331763" w:rsidRPr="00331763" w:rsidRDefault="00331763" w:rsidP="00331763">
      <w:pPr>
        <w:spacing w:after="0" w:line="360" w:lineRule="auto"/>
        <w:rPr>
          <w:ins w:id="2" w:author="Φλούδα Χριστίνα" w:date="2019-03-29T13:27:00Z"/>
          <w:rFonts w:eastAsia="Times New Roman"/>
          <w:szCs w:val="24"/>
          <w:lang w:eastAsia="en-US"/>
        </w:rPr>
      </w:pPr>
    </w:p>
    <w:p w14:paraId="28D8A593" w14:textId="77777777" w:rsidR="00331763" w:rsidRPr="00331763" w:rsidRDefault="00331763" w:rsidP="00331763">
      <w:pPr>
        <w:spacing w:after="0" w:line="360" w:lineRule="auto"/>
        <w:rPr>
          <w:ins w:id="3" w:author="Φλούδα Χριστίνα" w:date="2019-03-29T13:27:00Z"/>
          <w:rFonts w:eastAsia="Times New Roman"/>
          <w:szCs w:val="24"/>
          <w:lang w:eastAsia="en-US"/>
        </w:rPr>
      </w:pPr>
      <w:ins w:id="4" w:author="Φλούδα Χριστίνα" w:date="2019-03-29T13:27:00Z">
        <w:r w:rsidRPr="00331763">
          <w:rPr>
            <w:rFonts w:eastAsia="Times New Roman"/>
            <w:szCs w:val="24"/>
            <w:lang w:eastAsia="en-US"/>
          </w:rPr>
          <w:t>ΠΙΝΑΚΑΣ ΠΕΡΙΕΧΟΜΕΝΩΝ</w:t>
        </w:r>
      </w:ins>
    </w:p>
    <w:p w14:paraId="1A54C56E" w14:textId="77777777" w:rsidR="00331763" w:rsidRPr="00331763" w:rsidRDefault="00331763" w:rsidP="00331763">
      <w:pPr>
        <w:spacing w:after="0" w:line="360" w:lineRule="auto"/>
        <w:rPr>
          <w:ins w:id="5" w:author="Φλούδα Χριστίνα" w:date="2019-03-29T13:27:00Z"/>
          <w:rFonts w:eastAsia="Times New Roman"/>
          <w:szCs w:val="24"/>
          <w:lang w:eastAsia="en-US"/>
        </w:rPr>
      </w:pPr>
      <w:ins w:id="6" w:author="Φλούδα Χριστίνα" w:date="2019-03-29T13:27:00Z">
        <w:r w:rsidRPr="00331763">
          <w:rPr>
            <w:rFonts w:eastAsia="Times New Roman"/>
            <w:szCs w:val="24"/>
            <w:lang w:eastAsia="en-US"/>
          </w:rPr>
          <w:t xml:space="preserve">ΙΖ΄ ΠΕΡΙΟΔΟΣ </w:t>
        </w:r>
      </w:ins>
    </w:p>
    <w:p w14:paraId="4126DC4F" w14:textId="77777777" w:rsidR="00331763" w:rsidRPr="00331763" w:rsidRDefault="00331763" w:rsidP="00331763">
      <w:pPr>
        <w:spacing w:after="0" w:line="360" w:lineRule="auto"/>
        <w:rPr>
          <w:ins w:id="7" w:author="Φλούδα Χριστίνα" w:date="2019-03-29T13:27:00Z"/>
          <w:rFonts w:eastAsia="Times New Roman"/>
          <w:szCs w:val="24"/>
          <w:lang w:eastAsia="en-US"/>
        </w:rPr>
      </w:pPr>
      <w:ins w:id="8" w:author="Φλούδα Χριστίνα" w:date="2019-03-29T13:27:00Z">
        <w:r w:rsidRPr="00331763">
          <w:rPr>
            <w:rFonts w:eastAsia="Times New Roman"/>
            <w:szCs w:val="24"/>
            <w:lang w:eastAsia="en-US"/>
          </w:rPr>
          <w:t>ΠΡΟΕΔΡΕΥΟΜΕΝΗΣ ΚΟΙΝΟΒΟΥΛΕΥΤΙΚΗΣ ΔΗΜΟΚΡΑΤΙΑΣ</w:t>
        </w:r>
      </w:ins>
    </w:p>
    <w:p w14:paraId="0ADEAA41" w14:textId="77777777" w:rsidR="00331763" w:rsidRPr="00331763" w:rsidRDefault="00331763" w:rsidP="00331763">
      <w:pPr>
        <w:spacing w:after="0" w:line="360" w:lineRule="auto"/>
        <w:rPr>
          <w:ins w:id="9" w:author="Φλούδα Χριστίνα" w:date="2019-03-29T13:27:00Z"/>
          <w:rFonts w:eastAsia="Times New Roman"/>
          <w:szCs w:val="24"/>
          <w:lang w:eastAsia="en-US"/>
        </w:rPr>
      </w:pPr>
      <w:ins w:id="10" w:author="Φλούδα Χριστίνα" w:date="2019-03-29T13:27:00Z">
        <w:r w:rsidRPr="00331763">
          <w:rPr>
            <w:rFonts w:eastAsia="Times New Roman"/>
            <w:szCs w:val="24"/>
            <w:lang w:eastAsia="en-US"/>
          </w:rPr>
          <w:t>ΣΥΝΟΔΟΣ Δ΄</w:t>
        </w:r>
      </w:ins>
    </w:p>
    <w:p w14:paraId="1B363424" w14:textId="77777777" w:rsidR="00331763" w:rsidRPr="00331763" w:rsidRDefault="00331763" w:rsidP="00331763">
      <w:pPr>
        <w:spacing w:after="0" w:line="360" w:lineRule="auto"/>
        <w:rPr>
          <w:ins w:id="11" w:author="Φλούδα Χριστίνα" w:date="2019-03-29T13:27:00Z"/>
          <w:rFonts w:eastAsia="Times New Roman"/>
          <w:szCs w:val="24"/>
          <w:lang w:eastAsia="en-US"/>
        </w:rPr>
      </w:pPr>
    </w:p>
    <w:p w14:paraId="097B0938" w14:textId="77777777" w:rsidR="00331763" w:rsidRPr="00331763" w:rsidRDefault="00331763" w:rsidP="00331763">
      <w:pPr>
        <w:spacing w:after="0" w:line="360" w:lineRule="auto"/>
        <w:rPr>
          <w:ins w:id="12" w:author="Φλούδα Χριστίνα" w:date="2019-03-29T13:27:00Z"/>
          <w:rFonts w:eastAsia="Times New Roman"/>
          <w:szCs w:val="24"/>
          <w:lang w:eastAsia="en-US"/>
        </w:rPr>
      </w:pPr>
      <w:ins w:id="13" w:author="Φλούδα Χριστίνα" w:date="2019-03-29T13:27:00Z">
        <w:r w:rsidRPr="00331763">
          <w:rPr>
            <w:rFonts w:eastAsia="Times New Roman"/>
            <w:szCs w:val="24"/>
            <w:lang w:eastAsia="en-US"/>
          </w:rPr>
          <w:t xml:space="preserve">ΣΥΝΕΔΡΙΑΣΗ </w:t>
        </w:r>
        <w:proofErr w:type="spellStart"/>
        <w:r w:rsidRPr="00331763">
          <w:rPr>
            <w:rFonts w:eastAsia="Times New Roman" w:cs="Times New Roman"/>
            <w:szCs w:val="24"/>
            <w:shd w:val="clear" w:color="auto" w:fill="FFFFFF"/>
          </w:rPr>
          <w:t>ϟ</w:t>
        </w:r>
        <w:r w:rsidRPr="00331763">
          <w:rPr>
            <w:rFonts w:eastAsia="Times New Roman"/>
            <w:szCs w:val="24"/>
            <w:lang w:eastAsia="en-US"/>
          </w:rPr>
          <w:t>Ε</w:t>
        </w:r>
        <w:proofErr w:type="spellEnd"/>
        <w:r w:rsidRPr="00331763">
          <w:rPr>
            <w:rFonts w:eastAsia="Times New Roman"/>
            <w:szCs w:val="24"/>
            <w:lang w:eastAsia="en-US"/>
          </w:rPr>
          <w:t>΄</w:t>
        </w:r>
      </w:ins>
    </w:p>
    <w:p w14:paraId="501D6F67" w14:textId="77777777" w:rsidR="00331763" w:rsidRPr="00331763" w:rsidRDefault="00331763" w:rsidP="00331763">
      <w:pPr>
        <w:spacing w:after="0" w:line="360" w:lineRule="auto"/>
        <w:rPr>
          <w:ins w:id="14" w:author="Φλούδα Χριστίνα" w:date="2019-03-29T13:27:00Z"/>
          <w:rFonts w:eastAsia="Times New Roman"/>
          <w:szCs w:val="24"/>
          <w:lang w:eastAsia="en-US"/>
        </w:rPr>
      </w:pPr>
      <w:ins w:id="15" w:author="Φλούδα Χριστίνα" w:date="2019-03-29T13:27:00Z">
        <w:r w:rsidRPr="00331763">
          <w:rPr>
            <w:rFonts w:eastAsia="Times New Roman"/>
            <w:szCs w:val="24"/>
            <w:lang w:eastAsia="en-US"/>
          </w:rPr>
          <w:t>Παρασκευή  15 Μαρτίου 2019</w:t>
        </w:r>
      </w:ins>
    </w:p>
    <w:p w14:paraId="144795E4" w14:textId="77777777" w:rsidR="00331763" w:rsidRPr="00331763" w:rsidRDefault="00331763" w:rsidP="00331763">
      <w:pPr>
        <w:spacing w:after="0" w:line="360" w:lineRule="auto"/>
        <w:rPr>
          <w:ins w:id="16" w:author="Φλούδα Χριστίνα" w:date="2019-03-29T13:27:00Z"/>
          <w:rFonts w:eastAsia="Times New Roman"/>
          <w:szCs w:val="24"/>
          <w:lang w:eastAsia="en-US"/>
        </w:rPr>
      </w:pPr>
    </w:p>
    <w:p w14:paraId="194E0CA5" w14:textId="77777777" w:rsidR="00331763" w:rsidRPr="00331763" w:rsidRDefault="00331763" w:rsidP="00331763">
      <w:pPr>
        <w:spacing w:after="0" w:line="360" w:lineRule="auto"/>
        <w:rPr>
          <w:ins w:id="17" w:author="Φλούδα Χριστίνα" w:date="2019-03-29T13:27:00Z"/>
          <w:rFonts w:eastAsia="Times New Roman"/>
          <w:szCs w:val="24"/>
          <w:lang w:eastAsia="en-US"/>
        </w:rPr>
      </w:pPr>
      <w:ins w:id="18" w:author="Φλούδα Χριστίνα" w:date="2019-03-29T13:27:00Z">
        <w:r w:rsidRPr="00331763">
          <w:rPr>
            <w:rFonts w:eastAsia="Times New Roman"/>
            <w:szCs w:val="24"/>
            <w:lang w:eastAsia="en-US"/>
          </w:rPr>
          <w:t>ΘΕΜΑΤΑ</w:t>
        </w:r>
      </w:ins>
    </w:p>
    <w:p w14:paraId="6247CDFC" w14:textId="77777777" w:rsidR="00331763" w:rsidRPr="00331763" w:rsidRDefault="00331763" w:rsidP="00331763">
      <w:pPr>
        <w:spacing w:after="0" w:line="360" w:lineRule="auto"/>
        <w:rPr>
          <w:ins w:id="19" w:author="Φλούδα Χριστίνα" w:date="2019-03-29T13:27:00Z"/>
          <w:rFonts w:eastAsia="Times New Roman"/>
          <w:szCs w:val="24"/>
          <w:lang w:eastAsia="en-US"/>
        </w:rPr>
      </w:pPr>
      <w:ins w:id="20" w:author="Φλούδα Χριστίνα" w:date="2019-03-29T13:27:00Z">
        <w:r w:rsidRPr="00331763">
          <w:rPr>
            <w:rFonts w:eastAsia="Times New Roman"/>
            <w:szCs w:val="24"/>
            <w:lang w:eastAsia="en-US"/>
          </w:rPr>
          <w:t xml:space="preserve"> </w:t>
        </w:r>
        <w:r w:rsidRPr="00331763">
          <w:rPr>
            <w:rFonts w:eastAsia="Times New Roman"/>
            <w:szCs w:val="24"/>
            <w:lang w:eastAsia="en-US"/>
          </w:rPr>
          <w:br/>
          <w:t xml:space="preserve">Α. ΕΙΔΙΚΑ ΘΕΜΑΤΑ </w:t>
        </w:r>
        <w:r w:rsidRPr="00331763">
          <w:rPr>
            <w:rFonts w:eastAsia="Times New Roman"/>
            <w:szCs w:val="24"/>
            <w:lang w:eastAsia="en-US"/>
          </w:rPr>
          <w:br/>
          <w:t xml:space="preserve">1. Επικύρωση Πρακτικών, σελ. </w:t>
        </w:r>
        <w:r w:rsidRPr="00331763">
          <w:rPr>
            <w:rFonts w:eastAsia="Times New Roman"/>
            <w:szCs w:val="24"/>
            <w:lang w:eastAsia="en-US"/>
          </w:rPr>
          <w:br/>
          <w:t xml:space="preserve">2.  Άδεια απουσίας των Βουλευτών κ.κ. Γ. Κουμουτσάκου και Θ. Θεοχάρη, σελ. </w:t>
        </w:r>
        <w:r w:rsidRPr="00331763">
          <w:rPr>
            <w:rFonts w:eastAsia="Times New Roman"/>
            <w:szCs w:val="24"/>
            <w:lang w:eastAsia="en-US"/>
          </w:rPr>
          <w:br/>
          <w:t xml:space="preserve">3. Ανακοινώνεται ότι τη συνεδρίαση παρακολουθούν μαθητές από το 17ο Δημοτικό Σχολείο Ευόσμου Θεσσαλονίκης και τα Δημοτικά Σχολεία Βασιλικής και </w:t>
        </w:r>
        <w:proofErr w:type="spellStart"/>
        <w:r w:rsidRPr="00331763">
          <w:rPr>
            <w:rFonts w:eastAsia="Times New Roman"/>
            <w:szCs w:val="24"/>
            <w:lang w:eastAsia="en-US"/>
          </w:rPr>
          <w:t>Σφακιωτών</w:t>
        </w:r>
        <w:proofErr w:type="spellEnd"/>
        <w:r w:rsidRPr="00331763">
          <w:rPr>
            <w:rFonts w:eastAsia="Times New Roman"/>
            <w:szCs w:val="24"/>
            <w:lang w:eastAsia="en-US"/>
          </w:rPr>
          <w:t xml:space="preserve"> Λευκάδας, σελ. </w:t>
        </w:r>
        <w:r w:rsidRPr="00331763">
          <w:rPr>
            <w:rFonts w:eastAsia="Times New Roman"/>
            <w:szCs w:val="24"/>
            <w:lang w:eastAsia="en-US"/>
          </w:rPr>
          <w:br/>
          <w:t xml:space="preserve">4. Επί διαδικαστικού θέματος, σελ. </w:t>
        </w:r>
        <w:r w:rsidRPr="00331763">
          <w:rPr>
            <w:rFonts w:eastAsia="Times New Roman"/>
            <w:szCs w:val="24"/>
            <w:lang w:eastAsia="en-US"/>
          </w:rPr>
          <w:br/>
          <w:t xml:space="preserve"> </w:t>
        </w:r>
        <w:r w:rsidRPr="00331763">
          <w:rPr>
            <w:rFonts w:eastAsia="Times New Roman"/>
            <w:szCs w:val="24"/>
            <w:lang w:eastAsia="en-US"/>
          </w:rPr>
          <w:br/>
          <w:t xml:space="preserve">Β. ΚΟΙΝΟΒΟΥΛΕΥΤΙΚΟΣ ΕΛΕΓΧΟΣ </w:t>
        </w:r>
        <w:r w:rsidRPr="00331763">
          <w:rPr>
            <w:rFonts w:eastAsia="Times New Roman"/>
            <w:szCs w:val="24"/>
            <w:lang w:eastAsia="en-US"/>
          </w:rPr>
          <w:br/>
          <w:t xml:space="preserve">1. Ανακοίνωση του δελτίου επικαίρων ερωτήσεων της Δευτέρας 18 Μαρτίου 20219, σελ. </w:t>
        </w:r>
        <w:r w:rsidRPr="00331763">
          <w:rPr>
            <w:rFonts w:eastAsia="Times New Roman"/>
            <w:szCs w:val="24"/>
            <w:lang w:eastAsia="en-US"/>
          </w:rPr>
          <w:br/>
          <w:t>2. Συζήτηση επικαίρων ερωτήσεων:</w:t>
        </w:r>
        <w:r w:rsidRPr="00331763">
          <w:rPr>
            <w:rFonts w:eastAsia="Times New Roman"/>
            <w:szCs w:val="24"/>
            <w:lang w:eastAsia="en-US"/>
          </w:rPr>
          <w:br/>
          <w:t xml:space="preserve">    Προς τον Υπουργό Μεταναστευτικής Πολιτικής:</w:t>
        </w:r>
        <w:r w:rsidRPr="00331763">
          <w:rPr>
            <w:rFonts w:eastAsia="Times New Roman"/>
            <w:szCs w:val="24"/>
            <w:lang w:eastAsia="en-US"/>
          </w:rPr>
          <w:br/>
          <w:t xml:space="preserve">       i. σχετικά με την έκθεση ανάλυσης κινδύνου για το 2019 του FRONTEX, όπου </w:t>
        </w:r>
        <w:proofErr w:type="spellStart"/>
        <w:r w:rsidRPr="00331763">
          <w:rPr>
            <w:rFonts w:eastAsia="Times New Roman"/>
            <w:szCs w:val="24"/>
            <w:lang w:eastAsia="en-US"/>
          </w:rPr>
          <w:t>εμφαίνεται</w:t>
        </w:r>
        <w:proofErr w:type="spellEnd"/>
        <w:r w:rsidRPr="00331763">
          <w:rPr>
            <w:rFonts w:eastAsia="Times New Roman"/>
            <w:szCs w:val="24"/>
            <w:lang w:eastAsia="en-US"/>
          </w:rPr>
          <w:t xml:space="preserve"> ότι η μεταναστευτική πίεση παραμένει υψηλή στα εξωτερικά σύνορα της Ευρωπαϊκής  Ένωσης, σελ. </w:t>
        </w:r>
        <w:r w:rsidRPr="00331763">
          <w:rPr>
            <w:rFonts w:eastAsia="Times New Roman"/>
            <w:szCs w:val="24"/>
            <w:lang w:eastAsia="en-US"/>
          </w:rPr>
          <w:br/>
          <w:t xml:space="preserve">       </w:t>
        </w:r>
        <w:proofErr w:type="spellStart"/>
        <w:r w:rsidRPr="00331763">
          <w:rPr>
            <w:rFonts w:eastAsia="Times New Roman"/>
            <w:szCs w:val="24"/>
            <w:lang w:eastAsia="en-US"/>
          </w:rPr>
          <w:t>ii</w:t>
        </w:r>
        <w:proofErr w:type="spellEnd"/>
        <w:r w:rsidRPr="00331763">
          <w:rPr>
            <w:rFonts w:eastAsia="Times New Roman"/>
            <w:szCs w:val="24"/>
            <w:lang w:eastAsia="en-US"/>
          </w:rPr>
          <w:t xml:space="preserve">. με θέμα: «Διορισμός Τομεακού Γραμματέα του Υπουργείου Μεταναστευτικής Πολιτικής», σελ. </w:t>
        </w:r>
        <w:r w:rsidRPr="00331763">
          <w:rPr>
            <w:rFonts w:eastAsia="Times New Roman"/>
            <w:szCs w:val="24"/>
            <w:lang w:eastAsia="en-US"/>
          </w:rPr>
          <w:br/>
          <w:t xml:space="preserve">       </w:t>
        </w:r>
        <w:proofErr w:type="spellStart"/>
        <w:r w:rsidRPr="00331763">
          <w:rPr>
            <w:rFonts w:eastAsia="Times New Roman"/>
            <w:szCs w:val="24"/>
            <w:lang w:eastAsia="en-US"/>
          </w:rPr>
          <w:t>iii</w:t>
        </w:r>
        <w:proofErr w:type="spellEnd"/>
        <w:r w:rsidRPr="00331763">
          <w:rPr>
            <w:rFonts w:eastAsia="Times New Roman"/>
            <w:szCs w:val="24"/>
            <w:lang w:eastAsia="en-US"/>
          </w:rPr>
          <w:t xml:space="preserve">. με θέμα: «Απαράδεκτη η κατάσταση στον χώρο φιλοξενίας προσφύγων-μεταναστών στη Σάμο», σελ. </w:t>
        </w:r>
        <w:r w:rsidRPr="00331763">
          <w:rPr>
            <w:rFonts w:eastAsia="Times New Roman"/>
            <w:szCs w:val="24"/>
            <w:lang w:eastAsia="en-US"/>
          </w:rPr>
          <w:br/>
        </w:r>
      </w:ins>
    </w:p>
    <w:p w14:paraId="77B637A7" w14:textId="77777777" w:rsidR="00331763" w:rsidRPr="00331763" w:rsidRDefault="00331763" w:rsidP="00331763">
      <w:pPr>
        <w:spacing w:after="0" w:line="360" w:lineRule="auto"/>
        <w:rPr>
          <w:ins w:id="21" w:author="Φλούδα Χριστίνα" w:date="2019-03-29T13:27:00Z"/>
          <w:rFonts w:eastAsia="Times New Roman"/>
          <w:szCs w:val="24"/>
          <w:lang w:eastAsia="en-US"/>
        </w:rPr>
      </w:pPr>
      <w:ins w:id="22" w:author="Φλούδα Χριστίνα" w:date="2019-03-29T13:27:00Z">
        <w:r w:rsidRPr="00331763">
          <w:rPr>
            <w:rFonts w:eastAsia="Times New Roman"/>
            <w:szCs w:val="24"/>
            <w:lang w:eastAsia="en-US"/>
          </w:rPr>
          <w:t>ΠΡΟΕΔΡΕΥΩΝ</w:t>
        </w:r>
      </w:ins>
    </w:p>
    <w:p w14:paraId="2481EC38" w14:textId="77777777" w:rsidR="00331763" w:rsidRPr="00331763" w:rsidRDefault="00331763" w:rsidP="00331763">
      <w:pPr>
        <w:spacing w:after="0" w:line="360" w:lineRule="auto"/>
        <w:rPr>
          <w:ins w:id="23" w:author="Φλούδα Χριστίνα" w:date="2019-03-29T13:27:00Z"/>
          <w:rFonts w:eastAsia="Times New Roman"/>
          <w:szCs w:val="24"/>
          <w:lang w:eastAsia="en-US"/>
        </w:rPr>
      </w:pPr>
      <w:ins w:id="24" w:author="Φλούδα Χριστίνα" w:date="2019-03-29T13:27:00Z">
        <w:r w:rsidRPr="00331763">
          <w:rPr>
            <w:rFonts w:eastAsia="Times New Roman"/>
            <w:szCs w:val="24"/>
            <w:lang w:eastAsia="en-US"/>
          </w:rPr>
          <w:t>ΓΕΩΡΓΙΑΔΗΣ Μ. , σελ.</w:t>
        </w:r>
        <w:r w:rsidRPr="00331763">
          <w:rPr>
            <w:rFonts w:eastAsia="Times New Roman"/>
            <w:szCs w:val="24"/>
            <w:lang w:eastAsia="en-US"/>
          </w:rPr>
          <w:br/>
        </w:r>
      </w:ins>
    </w:p>
    <w:p w14:paraId="274FDF36" w14:textId="77777777" w:rsidR="00331763" w:rsidRPr="00331763" w:rsidRDefault="00331763" w:rsidP="00331763">
      <w:pPr>
        <w:spacing w:after="0" w:line="360" w:lineRule="auto"/>
        <w:rPr>
          <w:ins w:id="25" w:author="Φλούδα Χριστίνα" w:date="2019-03-29T13:27:00Z"/>
          <w:rFonts w:eastAsia="Times New Roman"/>
          <w:szCs w:val="24"/>
          <w:lang w:eastAsia="en-US"/>
        </w:rPr>
      </w:pPr>
    </w:p>
    <w:p w14:paraId="3E32DD4E" w14:textId="77777777" w:rsidR="00331763" w:rsidRPr="00331763" w:rsidRDefault="00331763" w:rsidP="00331763">
      <w:pPr>
        <w:spacing w:after="0" w:line="360" w:lineRule="auto"/>
        <w:rPr>
          <w:ins w:id="26" w:author="Φλούδα Χριστίνα" w:date="2019-03-29T13:27:00Z"/>
          <w:rFonts w:eastAsia="Times New Roman"/>
          <w:szCs w:val="24"/>
          <w:lang w:eastAsia="en-US"/>
        </w:rPr>
      </w:pPr>
      <w:ins w:id="27" w:author="Φλούδα Χριστίνα" w:date="2019-03-29T13:27:00Z">
        <w:r w:rsidRPr="00331763">
          <w:rPr>
            <w:rFonts w:eastAsia="Times New Roman"/>
            <w:szCs w:val="24"/>
            <w:lang w:eastAsia="en-US"/>
          </w:rPr>
          <w:t>ΟΜΙΛΗΤΕΣ</w:t>
        </w:r>
      </w:ins>
    </w:p>
    <w:p w14:paraId="27FDF3A4" w14:textId="4060C623" w:rsidR="00331763" w:rsidRDefault="00331763" w:rsidP="00331763">
      <w:pPr>
        <w:tabs>
          <w:tab w:val="center" w:pos="4753"/>
          <w:tab w:val="left" w:pos="8023"/>
        </w:tabs>
        <w:spacing w:line="600" w:lineRule="auto"/>
        <w:ind w:firstLine="720"/>
        <w:contextualSpacing/>
        <w:jc w:val="center"/>
        <w:rPr>
          <w:ins w:id="28" w:author="Φλούδα Χριστίνα" w:date="2019-03-29T13:27:00Z"/>
          <w:rFonts w:eastAsia="Times New Roman" w:cs="Times New Roman"/>
          <w:szCs w:val="24"/>
        </w:rPr>
      </w:pPr>
      <w:ins w:id="29" w:author="Φλούδα Χριστίνα" w:date="2019-03-29T13:27:00Z">
        <w:r w:rsidRPr="00331763">
          <w:rPr>
            <w:rFonts w:eastAsia="Times New Roman"/>
            <w:szCs w:val="24"/>
            <w:lang w:eastAsia="en-US"/>
          </w:rPr>
          <w:br/>
          <w:t>Α. Επί διαδικαστικού θέματος:</w:t>
        </w:r>
        <w:r w:rsidRPr="00331763">
          <w:rPr>
            <w:rFonts w:eastAsia="Times New Roman"/>
            <w:szCs w:val="24"/>
            <w:lang w:eastAsia="en-US"/>
          </w:rPr>
          <w:br/>
          <w:t>ΓΕΩΡΓΙΑΔΗΣ Μ. , σελ.</w:t>
        </w:r>
        <w:r w:rsidRPr="00331763">
          <w:rPr>
            <w:rFonts w:eastAsia="Times New Roman"/>
            <w:szCs w:val="24"/>
            <w:lang w:eastAsia="en-US"/>
          </w:rPr>
          <w:br/>
        </w:r>
        <w:r w:rsidRPr="00331763">
          <w:rPr>
            <w:rFonts w:eastAsia="Times New Roman"/>
            <w:szCs w:val="24"/>
            <w:lang w:eastAsia="en-US"/>
          </w:rPr>
          <w:br/>
          <w:t>Β. Επί των επικαίρων ερωτήσεων:</w:t>
        </w:r>
        <w:r w:rsidRPr="00331763">
          <w:rPr>
            <w:rFonts w:eastAsia="Times New Roman"/>
            <w:szCs w:val="24"/>
            <w:lang w:eastAsia="en-US"/>
          </w:rPr>
          <w:br/>
          <w:t>ΒΑΡΒΙΤΣΙΩΤΗΣ Μ. , σελ.</w:t>
        </w:r>
        <w:r w:rsidRPr="00331763">
          <w:rPr>
            <w:rFonts w:eastAsia="Times New Roman"/>
            <w:szCs w:val="24"/>
            <w:lang w:eastAsia="en-US"/>
          </w:rPr>
          <w:br/>
          <w:t>ΒΙΤΣΑΣ Δ. , σελ.</w:t>
        </w:r>
        <w:r w:rsidRPr="00331763">
          <w:rPr>
            <w:rFonts w:eastAsia="Times New Roman"/>
            <w:szCs w:val="24"/>
            <w:lang w:eastAsia="en-US"/>
          </w:rPr>
          <w:br/>
          <w:t>ΚΑΜΜΕΝΟΣ Δ. , σελ.</w:t>
        </w:r>
        <w:r w:rsidRPr="00331763">
          <w:rPr>
            <w:rFonts w:eastAsia="Times New Roman"/>
            <w:szCs w:val="24"/>
            <w:lang w:eastAsia="en-US"/>
          </w:rPr>
          <w:br/>
          <w:t>ΠΑΠΑΘΕΟΔΩΡΟΥ Θ. , σελ.</w:t>
        </w:r>
        <w:r w:rsidRPr="00331763">
          <w:rPr>
            <w:rFonts w:eastAsia="Times New Roman"/>
            <w:szCs w:val="24"/>
            <w:lang w:eastAsia="en-US"/>
          </w:rPr>
          <w:br/>
        </w:r>
        <w:bookmarkStart w:id="30" w:name="_GoBack"/>
        <w:bookmarkEnd w:id="30"/>
      </w:ins>
    </w:p>
    <w:p w14:paraId="5EA3D580" w14:textId="371E7F14" w:rsidR="00416916" w:rsidRDefault="00331763">
      <w:pPr>
        <w:tabs>
          <w:tab w:val="center" w:pos="4753"/>
          <w:tab w:val="left" w:pos="8023"/>
        </w:tabs>
        <w:spacing w:line="600" w:lineRule="auto"/>
        <w:ind w:firstLine="720"/>
        <w:contextualSpacing/>
        <w:jc w:val="center"/>
        <w:rPr>
          <w:rFonts w:eastAsia="Times New Roman" w:cs="Times New Roman"/>
          <w:szCs w:val="24"/>
        </w:rPr>
      </w:pPr>
      <w:r w:rsidRPr="009571FF">
        <w:rPr>
          <w:rFonts w:eastAsia="Times New Roman" w:cs="Times New Roman"/>
          <w:szCs w:val="24"/>
        </w:rPr>
        <w:t>ΠΡΑΚΤΙΚΑ ΒΟΥΛΗΣ</w:t>
      </w:r>
    </w:p>
    <w:p w14:paraId="5EA3D581" w14:textId="77777777" w:rsidR="00416916" w:rsidRDefault="00331763">
      <w:pPr>
        <w:spacing w:line="600" w:lineRule="auto"/>
        <w:ind w:firstLine="720"/>
        <w:contextualSpacing/>
        <w:jc w:val="center"/>
        <w:rPr>
          <w:rFonts w:eastAsia="Times New Roman" w:cs="Times New Roman"/>
          <w:szCs w:val="24"/>
        </w:rPr>
      </w:pPr>
      <w:r w:rsidRPr="009571FF">
        <w:rPr>
          <w:rFonts w:eastAsia="Times New Roman" w:cs="Times New Roman"/>
          <w:szCs w:val="24"/>
        </w:rPr>
        <w:t>Ι</w:t>
      </w:r>
      <w:r w:rsidRPr="009571FF">
        <w:rPr>
          <w:rFonts w:eastAsia="Times New Roman" w:cs="Times New Roman"/>
          <w:szCs w:val="24"/>
        </w:rPr>
        <w:t>Ζ΄ ΠΕΡΙΟΔΟΣ</w:t>
      </w:r>
    </w:p>
    <w:p w14:paraId="5EA3D582" w14:textId="77777777" w:rsidR="00416916" w:rsidRDefault="00331763">
      <w:pPr>
        <w:spacing w:line="600" w:lineRule="auto"/>
        <w:ind w:firstLine="720"/>
        <w:contextualSpacing/>
        <w:jc w:val="center"/>
        <w:rPr>
          <w:rFonts w:eastAsia="Times New Roman" w:cs="Times New Roman"/>
          <w:szCs w:val="24"/>
        </w:rPr>
      </w:pPr>
      <w:r w:rsidRPr="009571FF">
        <w:rPr>
          <w:rFonts w:eastAsia="Times New Roman" w:cs="Times New Roman"/>
          <w:szCs w:val="24"/>
        </w:rPr>
        <w:t>ΠΡΟΕΔΡΕΥΟΜΕΝΗΣ ΚΟΙΝΟΒΟΥΛΕΥΤΙΚΗΣ ΔΗΜΟΚΡΑΤΙΑΣ</w:t>
      </w:r>
    </w:p>
    <w:p w14:paraId="5EA3D583" w14:textId="77777777" w:rsidR="00416916" w:rsidRDefault="00331763">
      <w:pPr>
        <w:spacing w:line="600" w:lineRule="auto"/>
        <w:ind w:firstLine="720"/>
        <w:contextualSpacing/>
        <w:jc w:val="center"/>
        <w:rPr>
          <w:rFonts w:eastAsia="Times New Roman" w:cs="Times New Roman"/>
          <w:szCs w:val="24"/>
        </w:rPr>
      </w:pPr>
      <w:r w:rsidRPr="009571FF">
        <w:rPr>
          <w:rFonts w:eastAsia="Times New Roman" w:cs="Times New Roman"/>
          <w:szCs w:val="24"/>
        </w:rPr>
        <w:t>ΣΥΝΟΔΟΣ Δ΄</w:t>
      </w:r>
    </w:p>
    <w:p w14:paraId="5EA3D584" w14:textId="77777777" w:rsidR="00416916" w:rsidRDefault="00331763">
      <w:pPr>
        <w:spacing w:line="600" w:lineRule="auto"/>
        <w:ind w:firstLine="720"/>
        <w:contextualSpacing/>
        <w:jc w:val="center"/>
        <w:rPr>
          <w:rFonts w:eastAsia="Times New Roman" w:cs="Times New Roman"/>
          <w:szCs w:val="24"/>
        </w:rPr>
      </w:pPr>
      <w:r>
        <w:rPr>
          <w:rFonts w:eastAsia="Times New Roman" w:cs="Times New Roman"/>
          <w:szCs w:val="24"/>
        </w:rPr>
        <w:t>ΣΥΝΕΔΡΙΑΣΗ</w:t>
      </w:r>
      <w:r w:rsidRPr="007B5DC1">
        <w:rPr>
          <w:rFonts w:eastAsia="Times New Roman" w:cs="Times New Roman"/>
          <w:szCs w:val="24"/>
        </w:rPr>
        <w:t xml:space="preserve"> </w:t>
      </w:r>
      <w:proofErr w:type="spellStart"/>
      <w:r w:rsidRPr="007B5DC1">
        <w:rPr>
          <w:rFonts w:eastAsia="Times New Roman" w:cs="Times New Roman"/>
          <w:szCs w:val="24"/>
          <w:shd w:val="clear" w:color="auto" w:fill="FFFFFF"/>
        </w:rPr>
        <w:t>ϟ</w:t>
      </w:r>
      <w:r>
        <w:rPr>
          <w:rFonts w:eastAsia="Times New Roman" w:cs="Times New Roman"/>
          <w:szCs w:val="24"/>
        </w:rPr>
        <w:t>Ε</w:t>
      </w:r>
      <w:proofErr w:type="spellEnd"/>
      <w:r w:rsidRPr="007B5DC1">
        <w:rPr>
          <w:rFonts w:eastAsia="Times New Roman" w:cs="Times New Roman"/>
          <w:szCs w:val="24"/>
        </w:rPr>
        <w:t>΄</w:t>
      </w:r>
    </w:p>
    <w:p w14:paraId="5EA3D585" w14:textId="77777777" w:rsidR="00416916" w:rsidRDefault="00331763">
      <w:pPr>
        <w:spacing w:line="600" w:lineRule="auto"/>
        <w:ind w:firstLine="720"/>
        <w:contextualSpacing/>
        <w:jc w:val="center"/>
        <w:rPr>
          <w:rFonts w:eastAsia="Times New Roman" w:cs="Times New Roman"/>
          <w:szCs w:val="24"/>
        </w:rPr>
      </w:pPr>
      <w:r>
        <w:rPr>
          <w:rFonts w:eastAsia="Times New Roman" w:cs="Times New Roman"/>
          <w:szCs w:val="24"/>
        </w:rPr>
        <w:t>Παρασκευή 15</w:t>
      </w:r>
      <w:r w:rsidRPr="009571FF">
        <w:rPr>
          <w:rFonts w:eastAsia="Times New Roman" w:cs="Times New Roman"/>
          <w:szCs w:val="24"/>
        </w:rPr>
        <w:t xml:space="preserve"> Μαρτίου 2019</w:t>
      </w:r>
    </w:p>
    <w:p w14:paraId="5EA3D586" w14:textId="77777777" w:rsidR="00416916" w:rsidRDefault="00331763">
      <w:pPr>
        <w:spacing w:line="600" w:lineRule="auto"/>
        <w:ind w:firstLine="720"/>
        <w:contextualSpacing/>
        <w:jc w:val="both"/>
        <w:rPr>
          <w:rFonts w:eastAsia="Times New Roman" w:cs="Times New Roman"/>
          <w:szCs w:val="24"/>
        </w:rPr>
      </w:pPr>
      <w:r w:rsidRPr="009571FF">
        <w:rPr>
          <w:rFonts w:eastAsia="Times New Roman" w:cs="Times New Roman"/>
          <w:szCs w:val="24"/>
        </w:rPr>
        <w:t xml:space="preserve">Αθήνα, σήμερα </w:t>
      </w:r>
      <w:r>
        <w:rPr>
          <w:rFonts w:eastAsia="Times New Roman" w:cs="Times New Roman"/>
          <w:szCs w:val="24"/>
        </w:rPr>
        <w:t>στις 15</w:t>
      </w:r>
      <w:r w:rsidRPr="009571FF">
        <w:rPr>
          <w:rFonts w:eastAsia="Times New Roman" w:cs="Times New Roman"/>
          <w:szCs w:val="24"/>
        </w:rPr>
        <w:t xml:space="preserve"> Μαρτίου 2019, ημέρα Π</w:t>
      </w:r>
      <w:r>
        <w:rPr>
          <w:rFonts w:eastAsia="Times New Roman" w:cs="Times New Roman"/>
          <w:szCs w:val="24"/>
        </w:rPr>
        <w:t>αρασκευή και ώρα 10.05</w:t>
      </w:r>
      <w:r w:rsidRPr="009571FF">
        <w:rPr>
          <w:rFonts w:eastAsia="Times New Roman" w:cs="Times New Roman"/>
          <w:szCs w:val="24"/>
        </w:rPr>
        <w:t>΄, συνήλθε στην Αίθουσα των συνεδριάσεων του Βουλευτηρίου η Βουλή</w:t>
      </w:r>
      <w:r w:rsidRPr="009571FF">
        <w:rPr>
          <w:rFonts w:eastAsia="Times New Roman" w:cs="Times New Roman"/>
          <w:szCs w:val="24"/>
        </w:rPr>
        <w:t xml:space="preserve"> σε ολομέλεια για να συ</w:t>
      </w:r>
      <w:r>
        <w:rPr>
          <w:rFonts w:eastAsia="Times New Roman" w:cs="Times New Roman"/>
          <w:szCs w:val="24"/>
        </w:rPr>
        <w:t xml:space="preserve">νεδριάσει υπό την προεδρία του </w:t>
      </w:r>
      <w:r>
        <w:rPr>
          <w:rFonts w:eastAsia="Times New Roman" w:cs="Times New Roman"/>
          <w:szCs w:val="24"/>
        </w:rPr>
        <w:t>Ζ</w:t>
      </w:r>
      <w:r w:rsidRPr="009571FF">
        <w:rPr>
          <w:rFonts w:eastAsia="Times New Roman" w:cs="Times New Roman"/>
          <w:szCs w:val="24"/>
        </w:rPr>
        <w:t xml:space="preserve">΄ Αντιπροέδρου αυτής κ. </w:t>
      </w:r>
      <w:r w:rsidRPr="008106A2">
        <w:rPr>
          <w:rFonts w:eastAsia="Times New Roman" w:cs="Times New Roman"/>
          <w:b/>
          <w:szCs w:val="24"/>
        </w:rPr>
        <w:t>ΜΑΡΙΟΥ ΓΕΩΡΓΙΑΔΗ</w:t>
      </w:r>
      <w:r w:rsidRPr="009571FF">
        <w:rPr>
          <w:rFonts w:eastAsia="Times New Roman" w:cs="Times New Roman"/>
          <w:szCs w:val="24"/>
        </w:rPr>
        <w:t xml:space="preserve">. </w:t>
      </w:r>
    </w:p>
    <w:p w14:paraId="5EA3D587" w14:textId="77777777" w:rsidR="00416916" w:rsidRDefault="00331763">
      <w:pPr>
        <w:spacing w:line="600" w:lineRule="auto"/>
        <w:ind w:firstLine="720"/>
        <w:contextualSpacing/>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w:t>
      </w:r>
      <w:r w:rsidRPr="009571FF">
        <w:rPr>
          <w:rFonts w:eastAsia="Times New Roman" w:cs="Times New Roman"/>
          <w:szCs w:val="24"/>
        </w:rPr>
        <w:t>Κυρίες και κύριοι συνάδελφοι, αρχίζει η συνεδρίαση.</w:t>
      </w:r>
    </w:p>
    <w:p w14:paraId="5EA3D588" w14:textId="77777777" w:rsidR="00416916" w:rsidRDefault="00331763">
      <w:pPr>
        <w:spacing w:line="600" w:lineRule="auto"/>
        <w:ind w:firstLine="720"/>
        <w:contextualSpacing/>
        <w:jc w:val="both"/>
        <w:rPr>
          <w:rFonts w:eastAsia="Times New Roman" w:cs="Times New Roman"/>
          <w:szCs w:val="24"/>
        </w:rPr>
      </w:pPr>
      <w:r w:rsidRPr="009571FF">
        <w:rPr>
          <w:rFonts w:eastAsia="Times New Roman" w:cs="Times New Roman"/>
          <w:szCs w:val="24"/>
        </w:rPr>
        <w:t xml:space="preserve">Έχω την τιμή να ανακοινώσω στο Σώμα το δελτίο επικαίρων ερωτήσεων της </w:t>
      </w:r>
      <w:r>
        <w:rPr>
          <w:rFonts w:eastAsia="Times New Roman" w:cs="Times New Roman"/>
          <w:szCs w:val="24"/>
        </w:rPr>
        <w:t>Δευτ</w:t>
      </w:r>
      <w:r>
        <w:rPr>
          <w:rFonts w:eastAsia="Times New Roman" w:cs="Times New Roman"/>
          <w:szCs w:val="24"/>
        </w:rPr>
        <w:t>έρας 18</w:t>
      </w:r>
      <w:r w:rsidRPr="009571FF">
        <w:rPr>
          <w:rFonts w:eastAsia="Times New Roman" w:cs="Times New Roman"/>
          <w:szCs w:val="24"/>
        </w:rPr>
        <w:t xml:space="preserve"> Μαρτίου 2019</w:t>
      </w:r>
      <w:r>
        <w:rPr>
          <w:rFonts w:eastAsia="Times New Roman" w:cs="Times New Roman"/>
          <w:szCs w:val="24"/>
        </w:rPr>
        <w:t>.</w:t>
      </w:r>
    </w:p>
    <w:p w14:paraId="5EA3D589"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bCs/>
          <w:szCs w:val="24"/>
        </w:rPr>
        <w:t>Α. ΕΠΙΚΑΙΡΕΣ ΕΡΩΤΗΣΕΙΣ</w:t>
      </w:r>
      <w:r>
        <w:rPr>
          <w:rFonts w:eastAsia="Times New Roman" w:cs="Times New Roman"/>
          <w:bCs/>
          <w:szCs w:val="24"/>
        </w:rPr>
        <w:t xml:space="preserve"> </w:t>
      </w:r>
      <w:r w:rsidRPr="00A17152">
        <w:rPr>
          <w:rFonts w:eastAsia="Times New Roman" w:cs="Times New Roman"/>
          <w:bCs/>
          <w:szCs w:val="24"/>
        </w:rPr>
        <w:t>Πρώτου Κύκλου (Άρθρο 130 παρ</w:t>
      </w:r>
      <w:r>
        <w:rPr>
          <w:rFonts w:eastAsia="Times New Roman" w:cs="Times New Roman"/>
          <w:bCs/>
          <w:szCs w:val="24"/>
        </w:rPr>
        <w:t>άγραφοι</w:t>
      </w:r>
      <w:r w:rsidRPr="00A17152">
        <w:rPr>
          <w:rFonts w:eastAsia="Times New Roman" w:cs="Times New Roman"/>
          <w:bCs/>
          <w:szCs w:val="24"/>
        </w:rPr>
        <w:t xml:space="preserve"> 2 και 3 </w:t>
      </w:r>
      <w:r>
        <w:rPr>
          <w:rFonts w:eastAsia="Times New Roman" w:cs="Times New Roman"/>
          <w:bCs/>
          <w:szCs w:val="24"/>
        </w:rPr>
        <w:t xml:space="preserve">του </w:t>
      </w:r>
      <w:r w:rsidRPr="00A17152">
        <w:rPr>
          <w:rFonts w:eastAsia="Times New Roman" w:cs="Times New Roman"/>
          <w:bCs/>
          <w:szCs w:val="24"/>
        </w:rPr>
        <w:t>Καν</w:t>
      </w:r>
      <w:r>
        <w:rPr>
          <w:rFonts w:eastAsia="Times New Roman" w:cs="Times New Roman"/>
          <w:bCs/>
          <w:szCs w:val="24"/>
        </w:rPr>
        <w:t>ονισμού της</w:t>
      </w:r>
      <w:r w:rsidRPr="00A17152">
        <w:rPr>
          <w:rFonts w:eastAsia="Times New Roman" w:cs="Times New Roman"/>
          <w:bCs/>
          <w:szCs w:val="24"/>
        </w:rPr>
        <w:t xml:space="preserve"> Βουλής)</w:t>
      </w:r>
    </w:p>
    <w:p w14:paraId="5EA3D58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1.</w:t>
      </w:r>
      <w:r w:rsidRPr="00A17152">
        <w:rPr>
          <w:rFonts w:eastAsia="Times New Roman" w:cs="Times New Roman"/>
          <w:szCs w:val="24"/>
        </w:rPr>
        <w:t xml:space="preserve"> Η με αριθμό 416/12-3-2019 </w:t>
      </w:r>
      <w:r>
        <w:rPr>
          <w:rFonts w:eastAsia="Times New Roman" w:cs="Times New Roman"/>
          <w:szCs w:val="24"/>
        </w:rPr>
        <w:t>επίκαιρη ερώτηση</w:t>
      </w:r>
      <w:r w:rsidRPr="00A17152">
        <w:rPr>
          <w:rFonts w:eastAsia="Times New Roman" w:cs="Times New Roman"/>
          <w:szCs w:val="24"/>
        </w:rPr>
        <w:t xml:space="preserve"> του Βουλευτή Κιλκίς της Νέας Δημοκρατίας κ. </w:t>
      </w:r>
      <w:r w:rsidRPr="00A17152">
        <w:rPr>
          <w:rFonts w:eastAsia="Times New Roman" w:cs="Times New Roman"/>
          <w:bCs/>
          <w:szCs w:val="24"/>
        </w:rPr>
        <w:t>Γεωργίου Γεωργαντά</w:t>
      </w:r>
      <w:r w:rsidRPr="00A17152">
        <w:rPr>
          <w:rFonts w:eastAsia="Times New Roman" w:cs="Times New Roman"/>
          <w:szCs w:val="24"/>
        </w:rPr>
        <w:t xml:space="preserve"> </w:t>
      </w:r>
      <w:r w:rsidRPr="00A17152">
        <w:rPr>
          <w:rFonts w:eastAsia="Times New Roman" w:cs="Times New Roman"/>
          <w:szCs w:val="24"/>
        </w:rPr>
        <w:lastRenderedPageBreak/>
        <w:t>προς τον Υπουργό</w:t>
      </w:r>
      <w:r w:rsidRPr="00A17152">
        <w:rPr>
          <w:rFonts w:eastAsia="Times New Roman" w:cs="Times New Roman"/>
          <w:bCs/>
          <w:szCs w:val="24"/>
        </w:rPr>
        <w:t xml:space="preserve"> Υγείας, </w:t>
      </w:r>
      <w:r w:rsidRPr="00A17152">
        <w:rPr>
          <w:rFonts w:eastAsia="Times New Roman" w:cs="Times New Roman"/>
          <w:szCs w:val="24"/>
        </w:rPr>
        <w:t xml:space="preserve">με </w:t>
      </w:r>
      <w:r w:rsidRPr="00A17152">
        <w:rPr>
          <w:rFonts w:eastAsia="Times New Roman" w:cs="Times New Roman"/>
          <w:szCs w:val="24"/>
        </w:rPr>
        <w:t>θέμα: «Τραγικές ελλείψεις προσωπικού στο Νοσοκομείο Κιλκίς».</w:t>
      </w:r>
    </w:p>
    <w:p w14:paraId="5EA3D58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2. </w:t>
      </w:r>
      <w:r w:rsidRPr="00A17152">
        <w:rPr>
          <w:rFonts w:eastAsia="Times New Roman" w:cs="Times New Roman"/>
          <w:szCs w:val="24"/>
        </w:rPr>
        <w:t xml:space="preserve">Η με αριθμό 414/8-3-2019 </w:t>
      </w:r>
      <w:r>
        <w:rPr>
          <w:rFonts w:eastAsia="Times New Roman" w:cs="Times New Roman"/>
          <w:szCs w:val="24"/>
        </w:rPr>
        <w:t>επίκαιρη ερώτηση</w:t>
      </w:r>
      <w:r w:rsidRPr="00A17152">
        <w:rPr>
          <w:rFonts w:eastAsia="Times New Roman" w:cs="Times New Roman"/>
          <w:szCs w:val="24"/>
        </w:rPr>
        <w:t xml:space="preserve"> του Βουλευτή Ηλείας της Δημοκρατικής Συμπαράταξης κ. </w:t>
      </w:r>
      <w:r w:rsidRPr="00A17152">
        <w:rPr>
          <w:rFonts w:eastAsia="Times New Roman" w:cs="Times New Roman"/>
          <w:bCs/>
          <w:szCs w:val="24"/>
        </w:rPr>
        <w:t>Ιωάννη Κουτσούκου</w:t>
      </w:r>
      <w:r w:rsidRPr="00A17152">
        <w:rPr>
          <w:rFonts w:eastAsia="Times New Roman" w:cs="Times New Roman"/>
          <w:szCs w:val="24"/>
        </w:rPr>
        <w:t xml:space="preserve"> προς τον Υπουργό </w:t>
      </w:r>
      <w:r w:rsidRPr="00A17152">
        <w:rPr>
          <w:rFonts w:eastAsia="Times New Roman" w:cs="Times New Roman"/>
          <w:bCs/>
          <w:szCs w:val="24"/>
        </w:rPr>
        <w:t xml:space="preserve">Υγείας, </w:t>
      </w:r>
      <w:r w:rsidRPr="00A17152">
        <w:rPr>
          <w:rFonts w:eastAsia="Times New Roman" w:cs="Times New Roman"/>
          <w:szCs w:val="24"/>
        </w:rPr>
        <w:t>με θέμα: «Καταγγελίες για μεθοδεύσεις σε βάρος των παρ</w:t>
      </w:r>
      <w:r w:rsidRPr="00A17152">
        <w:rPr>
          <w:rFonts w:eastAsia="Times New Roman" w:cs="Times New Roman"/>
          <w:szCs w:val="24"/>
        </w:rPr>
        <w:t>εχόμενων υπηρεσιών υγείας με την υπολειτουργία της Παθολογικής Κλινικής του Νοσοκομείου Αμαλιάδας».</w:t>
      </w:r>
    </w:p>
    <w:p w14:paraId="5EA3D58C"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3.</w:t>
      </w:r>
      <w:r w:rsidRPr="00A17152">
        <w:rPr>
          <w:rFonts w:eastAsia="Times New Roman" w:cs="Times New Roman"/>
          <w:szCs w:val="24"/>
        </w:rPr>
        <w:t xml:space="preserve"> Η με αριθμό 421/12-3-2019 </w:t>
      </w:r>
      <w:r>
        <w:rPr>
          <w:rFonts w:eastAsia="Times New Roman" w:cs="Times New Roman"/>
          <w:szCs w:val="24"/>
        </w:rPr>
        <w:t>επίκαιρη ερώτηση</w:t>
      </w:r>
      <w:r w:rsidRPr="00A17152">
        <w:rPr>
          <w:rFonts w:eastAsia="Times New Roman" w:cs="Times New Roman"/>
          <w:szCs w:val="24"/>
        </w:rPr>
        <w:t xml:space="preserve"> του Βουλευτή Α΄ Θεσσαλονίκης του Κομμουνιστικού Κόμματος Ελλάδ</w:t>
      </w:r>
      <w:r>
        <w:rPr>
          <w:rFonts w:eastAsia="Times New Roman" w:cs="Times New Roman"/>
          <w:szCs w:val="24"/>
        </w:rPr>
        <w:t>α</w:t>
      </w:r>
      <w:r w:rsidRPr="00A17152">
        <w:rPr>
          <w:rFonts w:eastAsia="Times New Roman" w:cs="Times New Roman"/>
          <w:szCs w:val="24"/>
        </w:rPr>
        <w:t xml:space="preserve">ς κ. </w:t>
      </w:r>
      <w:r w:rsidRPr="00A17152">
        <w:rPr>
          <w:rFonts w:eastAsia="Times New Roman" w:cs="Times New Roman"/>
          <w:bCs/>
          <w:szCs w:val="24"/>
        </w:rPr>
        <w:t xml:space="preserve">Γιάννη Δελή </w:t>
      </w:r>
      <w:r w:rsidRPr="00A17152">
        <w:rPr>
          <w:rFonts w:eastAsia="Times New Roman" w:cs="Times New Roman"/>
          <w:szCs w:val="24"/>
        </w:rPr>
        <w:t xml:space="preserve">προς τον Υπουργό </w:t>
      </w:r>
      <w:r w:rsidRPr="00A17152">
        <w:rPr>
          <w:rFonts w:eastAsia="Times New Roman" w:cs="Times New Roman"/>
          <w:bCs/>
          <w:szCs w:val="24"/>
        </w:rPr>
        <w:t xml:space="preserve">Υγείας, </w:t>
      </w:r>
      <w:r w:rsidRPr="00A17152">
        <w:rPr>
          <w:rFonts w:eastAsia="Times New Roman" w:cs="Times New Roman"/>
          <w:szCs w:val="24"/>
        </w:rPr>
        <w:t>με θέ</w:t>
      </w:r>
      <w:r w:rsidRPr="00A17152">
        <w:rPr>
          <w:rFonts w:eastAsia="Times New Roman" w:cs="Times New Roman"/>
          <w:szCs w:val="24"/>
        </w:rPr>
        <w:t>μα: «Σε αναστολή λειτουργίας η Χειρουργική Κλινική του Γενικού Νοσοκομείου Κιλκίς</w:t>
      </w:r>
      <w:r>
        <w:rPr>
          <w:rFonts w:eastAsia="Times New Roman" w:cs="Times New Roman"/>
          <w:szCs w:val="24"/>
        </w:rPr>
        <w:t>,</w:t>
      </w:r>
      <w:r w:rsidRPr="00A17152">
        <w:rPr>
          <w:rFonts w:eastAsia="Times New Roman" w:cs="Times New Roman"/>
          <w:szCs w:val="24"/>
        </w:rPr>
        <w:t xml:space="preserve"> λόγω έλλειψης προσωπικού».</w:t>
      </w:r>
    </w:p>
    <w:p w14:paraId="5EA3D58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4. </w:t>
      </w:r>
      <w:r w:rsidRPr="00A17152">
        <w:rPr>
          <w:rFonts w:eastAsia="Times New Roman" w:cs="Times New Roman"/>
          <w:szCs w:val="24"/>
        </w:rPr>
        <w:t xml:space="preserve">Η με αριθμό 412/6-3-2019 </w:t>
      </w:r>
      <w:r>
        <w:rPr>
          <w:rFonts w:eastAsia="Times New Roman" w:cs="Times New Roman"/>
          <w:szCs w:val="24"/>
        </w:rPr>
        <w:t>επίκαιρη ερώτηση</w:t>
      </w:r>
      <w:r w:rsidRPr="00A17152">
        <w:rPr>
          <w:rFonts w:eastAsia="Times New Roman" w:cs="Times New Roman"/>
          <w:szCs w:val="24"/>
        </w:rPr>
        <w:t xml:space="preserve"> του Βουλευτή Α΄ Θεσσαλονίκης της Ένωσης Κεντρώων κ. </w:t>
      </w:r>
      <w:r w:rsidRPr="00A17152">
        <w:rPr>
          <w:rFonts w:eastAsia="Times New Roman" w:cs="Times New Roman"/>
          <w:bCs/>
          <w:szCs w:val="24"/>
        </w:rPr>
        <w:t xml:space="preserve">Ιωάννη </w:t>
      </w:r>
      <w:proofErr w:type="spellStart"/>
      <w:r w:rsidRPr="00A17152">
        <w:rPr>
          <w:rFonts w:eastAsia="Times New Roman" w:cs="Times New Roman"/>
          <w:bCs/>
          <w:szCs w:val="24"/>
        </w:rPr>
        <w:t>Σαρίδη</w:t>
      </w:r>
      <w:proofErr w:type="spellEnd"/>
      <w:r>
        <w:rPr>
          <w:rFonts w:eastAsia="Times New Roman" w:cs="Times New Roman"/>
          <w:szCs w:val="24"/>
        </w:rPr>
        <w:t xml:space="preserve"> </w:t>
      </w:r>
      <w:r w:rsidRPr="00A17152">
        <w:rPr>
          <w:rFonts w:eastAsia="Times New Roman" w:cs="Times New Roman"/>
          <w:szCs w:val="24"/>
        </w:rPr>
        <w:t xml:space="preserve">προς την Υπουργό </w:t>
      </w:r>
      <w:r w:rsidRPr="00A17152">
        <w:rPr>
          <w:rFonts w:eastAsia="Times New Roman" w:cs="Times New Roman"/>
          <w:bCs/>
          <w:szCs w:val="24"/>
        </w:rPr>
        <w:t>Προστασίας του Πολ</w:t>
      </w:r>
      <w:r w:rsidRPr="00A17152">
        <w:rPr>
          <w:rFonts w:eastAsia="Times New Roman" w:cs="Times New Roman"/>
          <w:bCs/>
          <w:szCs w:val="24"/>
        </w:rPr>
        <w:t>ίτη,</w:t>
      </w:r>
      <w:r w:rsidRPr="00A17152">
        <w:rPr>
          <w:rFonts w:eastAsia="Times New Roman" w:cs="Times New Roman"/>
          <w:szCs w:val="24"/>
        </w:rPr>
        <w:t xml:space="preserve"> με θέμα: «Ρύθμιση θεμάτων προσωπικού του Πυροσβεστικού Σώματος». </w:t>
      </w:r>
    </w:p>
    <w:p w14:paraId="5EA3D58E"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bCs/>
          <w:szCs w:val="24"/>
        </w:rPr>
        <w:t>Β. ΕΠΙΚΑΙΡΕΣ ΕΡΩΤΗΣΕΙΣ Δεύτερου</w:t>
      </w:r>
      <w:r>
        <w:rPr>
          <w:rFonts w:eastAsia="Times New Roman" w:cs="Times New Roman"/>
          <w:bCs/>
          <w:szCs w:val="24"/>
        </w:rPr>
        <w:t xml:space="preserve"> Κύκλου (Άρθρο 130 παρ</w:t>
      </w:r>
      <w:r>
        <w:rPr>
          <w:rFonts w:eastAsia="Times New Roman" w:cs="Times New Roman"/>
          <w:bCs/>
          <w:szCs w:val="24"/>
        </w:rPr>
        <w:t xml:space="preserve">άγραφοι </w:t>
      </w:r>
      <w:r>
        <w:rPr>
          <w:rFonts w:eastAsia="Times New Roman" w:cs="Times New Roman"/>
          <w:bCs/>
          <w:szCs w:val="24"/>
        </w:rPr>
        <w:t xml:space="preserve">2 και 3 </w:t>
      </w:r>
      <w:r>
        <w:rPr>
          <w:rFonts w:eastAsia="Times New Roman" w:cs="Times New Roman"/>
          <w:bCs/>
          <w:szCs w:val="24"/>
        </w:rPr>
        <w:t xml:space="preserve">του </w:t>
      </w:r>
      <w:r w:rsidRPr="00A17152">
        <w:rPr>
          <w:rFonts w:eastAsia="Times New Roman" w:cs="Times New Roman"/>
          <w:bCs/>
          <w:szCs w:val="24"/>
        </w:rPr>
        <w:t>Καν</w:t>
      </w:r>
      <w:r>
        <w:rPr>
          <w:rFonts w:eastAsia="Times New Roman" w:cs="Times New Roman"/>
          <w:bCs/>
          <w:szCs w:val="24"/>
        </w:rPr>
        <w:t>ονισμού της</w:t>
      </w:r>
      <w:r w:rsidRPr="00A17152">
        <w:rPr>
          <w:rFonts w:eastAsia="Times New Roman" w:cs="Times New Roman"/>
          <w:bCs/>
          <w:szCs w:val="24"/>
        </w:rPr>
        <w:t xml:space="preserve"> Βουλής)</w:t>
      </w:r>
    </w:p>
    <w:p w14:paraId="5EA3D58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1.</w:t>
      </w:r>
      <w:r w:rsidRPr="00A17152">
        <w:rPr>
          <w:rFonts w:eastAsia="Times New Roman" w:cs="Times New Roman"/>
          <w:szCs w:val="24"/>
        </w:rPr>
        <w:t xml:space="preserve"> Η με αριθμό 417/12-3-2019 </w:t>
      </w:r>
      <w:r>
        <w:rPr>
          <w:rFonts w:eastAsia="Times New Roman" w:cs="Times New Roman"/>
          <w:szCs w:val="24"/>
        </w:rPr>
        <w:t>επίκαιρη ερώτηση</w:t>
      </w:r>
      <w:r w:rsidRPr="00A17152">
        <w:rPr>
          <w:rFonts w:eastAsia="Times New Roman" w:cs="Times New Roman"/>
          <w:szCs w:val="24"/>
        </w:rPr>
        <w:t xml:space="preserve"> του Βουλευτή Αττικής της Νέας Δημοκρατίας κ</w:t>
      </w:r>
      <w:r w:rsidRPr="00A17152">
        <w:rPr>
          <w:rFonts w:eastAsia="Times New Roman" w:cs="Times New Roman"/>
          <w:szCs w:val="24"/>
        </w:rPr>
        <w:t xml:space="preserve">. </w:t>
      </w:r>
      <w:r w:rsidRPr="00A17152">
        <w:rPr>
          <w:rFonts w:eastAsia="Times New Roman" w:cs="Times New Roman"/>
          <w:bCs/>
          <w:szCs w:val="24"/>
        </w:rPr>
        <w:t xml:space="preserve">Γεωργίου Βλάχου </w:t>
      </w:r>
      <w:r w:rsidRPr="00A17152">
        <w:rPr>
          <w:rFonts w:eastAsia="Times New Roman" w:cs="Times New Roman"/>
          <w:szCs w:val="24"/>
        </w:rPr>
        <w:t xml:space="preserve">προς την Υπουργό </w:t>
      </w:r>
      <w:r w:rsidRPr="00A17152">
        <w:rPr>
          <w:rFonts w:eastAsia="Times New Roman" w:cs="Times New Roman"/>
          <w:bCs/>
          <w:szCs w:val="24"/>
        </w:rPr>
        <w:t xml:space="preserve">Προστασίας του Πολίτη, </w:t>
      </w:r>
      <w:r w:rsidRPr="00A17152">
        <w:rPr>
          <w:rFonts w:eastAsia="Times New Roman" w:cs="Times New Roman"/>
          <w:szCs w:val="24"/>
        </w:rPr>
        <w:t xml:space="preserve">με θέμα: «Αποσπάσεις αστυνομικών από τα τμήματα της </w:t>
      </w:r>
      <w:r>
        <w:rPr>
          <w:rFonts w:eastAsia="Times New Roman" w:cs="Times New Roman"/>
          <w:szCs w:val="24"/>
        </w:rPr>
        <w:t>ν</w:t>
      </w:r>
      <w:r w:rsidRPr="00A17152">
        <w:rPr>
          <w:rFonts w:eastAsia="Times New Roman" w:cs="Times New Roman"/>
          <w:szCs w:val="24"/>
        </w:rPr>
        <w:t xml:space="preserve">οτιοανατολικής Αττικής για την ενίσχυση της Διεύθυνσης Αστυνομικών </w:t>
      </w:r>
      <w:r>
        <w:rPr>
          <w:rFonts w:eastAsia="Times New Roman" w:cs="Times New Roman"/>
          <w:szCs w:val="24"/>
        </w:rPr>
        <w:t>Επιχειρήσεων Αττικής (ΜΑΤ)».</w:t>
      </w:r>
    </w:p>
    <w:p w14:paraId="5EA3D59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2.</w:t>
      </w:r>
      <w:r w:rsidRPr="00A17152">
        <w:rPr>
          <w:rFonts w:eastAsia="Times New Roman" w:cs="Times New Roman"/>
          <w:szCs w:val="24"/>
        </w:rPr>
        <w:t xml:space="preserve"> Η με αριθμό 420/12-3-2019 </w:t>
      </w:r>
      <w:r>
        <w:rPr>
          <w:rFonts w:eastAsia="Times New Roman" w:cs="Times New Roman"/>
          <w:szCs w:val="24"/>
        </w:rPr>
        <w:t>επίκαιρη ερώτηση</w:t>
      </w:r>
      <w:r w:rsidRPr="00A17152">
        <w:rPr>
          <w:rFonts w:eastAsia="Times New Roman" w:cs="Times New Roman"/>
          <w:szCs w:val="24"/>
        </w:rPr>
        <w:t xml:space="preserve"> του</w:t>
      </w:r>
      <w:r w:rsidRPr="00A17152">
        <w:rPr>
          <w:rFonts w:eastAsia="Times New Roman" w:cs="Times New Roman"/>
          <w:szCs w:val="24"/>
        </w:rPr>
        <w:t xml:space="preserve"> Βουλευτή Β΄ Θεσσαλονίκης του Κομμουνιστικού Κόμματος Ελλάδ</w:t>
      </w:r>
      <w:r>
        <w:rPr>
          <w:rFonts w:eastAsia="Times New Roman" w:cs="Times New Roman"/>
          <w:szCs w:val="24"/>
        </w:rPr>
        <w:t>α</w:t>
      </w:r>
      <w:r w:rsidRPr="00A17152">
        <w:rPr>
          <w:rFonts w:eastAsia="Times New Roman" w:cs="Times New Roman"/>
          <w:szCs w:val="24"/>
        </w:rPr>
        <w:t xml:space="preserve">ς κ. </w:t>
      </w:r>
      <w:r w:rsidRPr="00A17152">
        <w:rPr>
          <w:rFonts w:eastAsia="Times New Roman" w:cs="Times New Roman"/>
          <w:bCs/>
          <w:szCs w:val="24"/>
        </w:rPr>
        <w:t xml:space="preserve">Σάκη </w:t>
      </w:r>
      <w:proofErr w:type="spellStart"/>
      <w:r w:rsidRPr="00A17152">
        <w:rPr>
          <w:rFonts w:eastAsia="Times New Roman" w:cs="Times New Roman"/>
          <w:bCs/>
          <w:szCs w:val="24"/>
        </w:rPr>
        <w:t>Βαρδαλή</w:t>
      </w:r>
      <w:proofErr w:type="spellEnd"/>
      <w:r w:rsidRPr="00A17152">
        <w:rPr>
          <w:rFonts w:eastAsia="Times New Roman" w:cs="Times New Roman"/>
          <w:bCs/>
          <w:szCs w:val="24"/>
        </w:rPr>
        <w:t xml:space="preserve"> </w:t>
      </w:r>
      <w:r w:rsidRPr="00A17152">
        <w:rPr>
          <w:rFonts w:eastAsia="Times New Roman" w:cs="Times New Roman"/>
          <w:szCs w:val="24"/>
        </w:rPr>
        <w:t>προς τον Υπουργό</w:t>
      </w:r>
      <w:r w:rsidRPr="00A17152">
        <w:rPr>
          <w:rFonts w:eastAsia="Times New Roman" w:cs="Times New Roman"/>
          <w:bCs/>
          <w:szCs w:val="24"/>
        </w:rPr>
        <w:t xml:space="preserve"> Οικονομικών, </w:t>
      </w:r>
      <w:r w:rsidRPr="00A17152">
        <w:rPr>
          <w:rFonts w:eastAsia="Times New Roman" w:cs="Times New Roman"/>
          <w:szCs w:val="24"/>
        </w:rPr>
        <w:t>σχετικά με «την Ελληνική Βι</w:t>
      </w:r>
      <w:r>
        <w:rPr>
          <w:rFonts w:eastAsia="Times New Roman" w:cs="Times New Roman"/>
          <w:szCs w:val="24"/>
        </w:rPr>
        <w:t xml:space="preserve">ομηχανία Οχημάτων </w:t>
      </w:r>
      <w:r w:rsidRPr="00B03B78">
        <w:rPr>
          <w:rFonts w:eastAsia="Times New Roman" w:cs="Times New Roman"/>
          <w:szCs w:val="24"/>
        </w:rPr>
        <w:t>“</w:t>
      </w:r>
      <w:r>
        <w:rPr>
          <w:rFonts w:eastAsia="Times New Roman" w:cs="Times New Roman"/>
          <w:szCs w:val="24"/>
        </w:rPr>
        <w:t>ΕΛΒΟ</w:t>
      </w:r>
      <w:r w:rsidRPr="00B03B78">
        <w:rPr>
          <w:rFonts w:eastAsia="Times New Roman" w:cs="Times New Roman"/>
          <w:szCs w:val="24"/>
        </w:rPr>
        <w:t xml:space="preserve"> </w:t>
      </w:r>
      <w:r>
        <w:rPr>
          <w:rFonts w:eastAsia="Times New Roman" w:cs="Times New Roman"/>
          <w:szCs w:val="24"/>
        </w:rPr>
        <w:t>Α.Β.Ε.</w:t>
      </w:r>
      <w:r w:rsidRPr="00B03B78">
        <w:rPr>
          <w:rFonts w:eastAsia="Times New Roman" w:cs="Times New Roman"/>
          <w:szCs w:val="24"/>
        </w:rPr>
        <w:t>”.</w:t>
      </w:r>
      <w:r w:rsidRPr="00A17152">
        <w:rPr>
          <w:rFonts w:eastAsia="Times New Roman" w:cs="Times New Roman"/>
          <w:szCs w:val="24"/>
        </w:rPr>
        <w:t>».</w:t>
      </w:r>
    </w:p>
    <w:p w14:paraId="5EA3D59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3.</w:t>
      </w:r>
      <w:r w:rsidRPr="00A17152">
        <w:rPr>
          <w:rFonts w:eastAsia="Times New Roman" w:cs="Times New Roman"/>
          <w:szCs w:val="24"/>
        </w:rPr>
        <w:t xml:space="preserve"> Η με αριθμό 413/8-3-2019 </w:t>
      </w:r>
      <w:r>
        <w:rPr>
          <w:rFonts w:eastAsia="Times New Roman" w:cs="Times New Roman"/>
          <w:szCs w:val="24"/>
        </w:rPr>
        <w:t>επίκαιρη ερώτηση</w:t>
      </w:r>
      <w:r w:rsidRPr="00A17152">
        <w:rPr>
          <w:rFonts w:eastAsia="Times New Roman" w:cs="Times New Roman"/>
          <w:szCs w:val="24"/>
        </w:rPr>
        <w:t xml:space="preserve"> του Ανεξάρτητου Βουλευτή Α΄ Αθηνών</w:t>
      </w:r>
      <w:r>
        <w:rPr>
          <w:rFonts w:eastAsia="Times New Roman" w:cs="Times New Roman"/>
          <w:szCs w:val="24"/>
        </w:rPr>
        <w:t xml:space="preserve"> </w:t>
      </w:r>
      <w:r w:rsidRPr="00A17152">
        <w:rPr>
          <w:rFonts w:eastAsia="Times New Roman" w:cs="Times New Roman"/>
          <w:szCs w:val="24"/>
        </w:rPr>
        <w:t xml:space="preserve">κ. </w:t>
      </w:r>
      <w:r w:rsidRPr="00A17152">
        <w:rPr>
          <w:rFonts w:eastAsia="Times New Roman" w:cs="Times New Roman"/>
          <w:bCs/>
          <w:szCs w:val="24"/>
        </w:rPr>
        <w:t xml:space="preserve">Σπυρίδωνος Λυκούδη </w:t>
      </w:r>
      <w:r w:rsidRPr="00A17152">
        <w:rPr>
          <w:rFonts w:eastAsia="Times New Roman" w:cs="Times New Roman"/>
          <w:szCs w:val="24"/>
        </w:rPr>
        <w:t xml:space="preserve">προς τον Υπουργό </w:t>
      </w:r>
      <w:r w:rsidRPr="00A17152">
        <w:rPr>
          <w:rFonts w:eastAsia="Times New Roman" w:cs="Times New Roman"/>
          <w:bCs/>
          <w:szCs w:val="24"/>
        </w:rPr>
        <w:t>Υγείας,</w:t>
      </w:r>
      <w:r w:rsidRPr="00A17152">
        <w:rPr>
          <w:rFonts w:eastAsia="Times New Roman" w:cs="Times New Roman"/>
          <w:szCs w:val="24"/>
        </w:rPr>
        <w:t xml:space="preserve"> σχετικά με «την πορεία υλοποίησης της μεταρρύθμισης του τομέα υγείας».</w:t>
      </w:r>
    </w:p>
    <w:p w14:paraId="5EA3D59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4.</w:t>
      </w:r>
      <w:r w:rsidRPr="00A17152">
        <w:rPr>
          <w:rFonts w:eastAsia="Times New Roman" w:cs="Times New Roman"/>
          <w:szCs w:val="24"/>
        </w:rPr>
        <w:t xml:space="preserve"> Η με αριθμό 384/26-2-2019 </w:t>
      </w:r>
      <w:r>
        <w:rPr>
          <w:rFonts w:eastAsia="Times New Roman" w:cs="Times New Roman"/>
          <w:szCs w:val="24"/>
        </w:rPr>
        <w:t>επίκαιρη ερώτηση</w:t>
      </w:r>
      <w:r w:rsidRPr="00A17152">
        <w:rPr>
          <w:rFonts w:eastAsia="Times New Roman" w:cs="Times New Roman"/>
          <w:szCs w:val="24"/>
        </w:rPr>
        <w:t xml:space="preserve"> του Βουλευτή Ηρακλείου του Συνασπισμού Ριζοσπαστικής Αριστεράς κ. </w:t>
      </w:r>
      <w:r w:rsidRPr="00A17152">
        <w:rPr>
          <w:rFonts w:eastAsia="Times New Roman" w:cs="Times New Roman"/>
          <w:bCs/>
          <w:szCs w:val="24"/>
        </w:rPr>
        <w:t xml:space="preserve">Νικολάου </w:t>
      </w:r>
      <w:proofErr w:type="spellStart"/>
      <w:r w:rsidRPr="00A17152">
        <w:rPr>
          <w:rFonts w:eastAsia="Times New Roman" w:cs="Times New Roman"/>
          <w:bCs/>
          <w:szCs w:val="24"/>
        </w:rPr>
        <w:t>Ηγουμενίδη</w:t>
      </w:r>
      <w:proofErr w:type="spellEnd"/>
      <w:r w:rsidRPr="00A17152">
        <w:rPr>
          <w:rFonts w:eastAsia="Times New Roman" w:cs="Times New Roman"/>
          <w:bCs/>
          <w:szCs w:val="24"/>
        </w:rPr>
        <w:t xml:space="preserve"> </w:t>
      </w:r>
      <w:r w:rsidRPr="00A17152">
        <w:rPr>
          <w:rFonts w:eastAsia="Times New Roman" w:cs="Times New Roman"/>
          <w:szCs w:val="24"/>
        </w:rPr>
        <w:t xml:space="preserve">προς τον </w:t>
      </w:r>
      <w:r w:rsidRPr="00A17152">
        <w:rPr>
          <w:rFonts w:eastAsia="Times New Roman" w:cs="Times New Roman"/>
          <w:szCs w:val="24"/>
        </w:rPr>
        <w:t xml:space="preserve">Υπουργό </w:t>
      </w:r>
      <w:r w:rsidRPr="00A17152">
        <w:rPr>
          <w:rFonts w:eastAsia="Times New Roman" w:cs="Times New Roman"/>
          <w:bCs/>
          <w:szCs w:val="24"/>
        </w:rPr>
        <w:t xml:space="preserve">Υγείας, </w:t>
      </w:r>
      <w:r w:rsidRPr="00A17152">
        <w:rPr>
          <w:rFonts w:eastAsia="Times New Roman" w:cs="Times New Roman"/>
          <w:szCs w:val="24"/>
        </w:rPr>
        <w:t xml:space="preserve">με θέμα: «Εκκρεμότητες σχετικές με την </w:t>
      </w:r>
      <w:r>
        <w:rPr>
          <w:rFonts w:eastAsia="Times New Roman" w:cs="Times New Roman"/>
          <w:szCs w:val="24"/>
        </w:rPr>
        <w:t>π</w:t>
      </w:r>
      <w:r w:rsidRPr="00A17152">
        <w:rPr>
          <w:rFonts w:eastAsia="Times New Roman" w:cs="Times New Roman"/>
          <w:szCs w:val="24"/>
        </w:rPr>
        <w:t xml:space="preserve">ρωτοβάθμια </w:t>
      </w:r>
      <w:r>
        <w:rPr>
          <w:rFonts w:eastAsia="Times New Roman" w:cs="Times New Roman"/>
          <w:szCs w:val="24"/>
        </w:rPr>
        <w:t>φ</w:t>
      </w:r>
      <w:r w:rsidRPr="00A17152">
        <w:rPr>
          <w:rFonts w:eastAsia="Times New Roman" w:cs="Times New Roman"/>
          <w:szCs w:val="24"/>
        </w:rPr>
        <w:t xml:space="preserve">ροντίδα </w:t>
      </w:r>
      <w:r>
        <w:rPr>
          <w:rFonts w:eastAsia="Times New Roman" w:cs="Times New Roman"/>
          <w:szCs w:val="24"/>
        </w:rPr>
        <w:t>υ</w:t>
      </w:r>
      <w:r w:rsidRPr="00A17152">
        <w:rPr>
          <w:rFonts w:eastAsia="Times New Roman" w:cs="Times New Roman"/>
          <w:szCs w:val="24"/>
        </w:rPr>
        <w:t xml:space="preserve">γείας στο </w:t>
      </w:r>
      <w:r w:rsidRPr="00A17152">
        <w:rPr>
          <w:rFonts w:eastAsia="Times New Roman" w:cs="Times New Roman"/>
          <w:szCs w:val="24"/>
        </w:rPr>
        <w:lastRenderedPageBreak/>
        <w:t>Νομό Ηρακλείου και την επέκταση της Μονάδας Εντατικής Παρακολούθησης Καρδιοπαθών (ΜΕΠΚ) στο Πανεπιστημιακό Γενικό Νοσοκομείο Ηρακλείου (ΠΑΓΝΗ)».</w:t>
      </w:r>
    </w:p>
    <w:p w14:paraId="5EA3D59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5.</w:t>
      </w:r>
      <w:r w:rsidRPr="00A17152">
        <w:rPr>
          <w:rFonts w:eastAsia="Times New Roman" w:cs="Times New Roman"/>
          <w:szCs w:val="24"/>
        </w:rPr>
        <w:t xml:space="preserve"> Η με αριθμό 390/26-2-</w:t>
      </w:r>
      <w:r w:rsidRPr="00A17152">
        <w:rPr>
          <w:rFonts w:eastAsia="Times New Roman" w:cs="Times New Roman"/>
          <w:szCs w:val="24"/>
        </w:rPr>
        <w:t xml:space="preserve">2019 </w:t>
      </w:r>
      <w:r>
        <w:rPr>
          <w:rFonts w:eastAsia="Times New Roman" w:cs="Times New Roman"/>
          <w:szCs w:val="24"/>
        </w:rPr>
        <w:t>επίκαιρη ερώτηση</w:t>
      </w:r>
      <w:r w:rsidRPr="00A17152">
        <w:rPr>
          <w:rFonts w:eastAsia="Times New Roman" w:cs="Times New Roman"/>
          <w:szCs w:val="24"/>
        </w:rPr>
        <w:t xml:space="preserve"> του Βουλευτή Αχαΐας της Νέας Δημοκρατίας κ. </w:t>
      </w:r>
      <w:proofErr w:type="spellStart"/>
      <w:r w:rsidRPr="00A17152">
        <w:rPr>
          <w:rFonts w:eastAsia="Times New Roman" w:cs="Times New Roman"/>
          <w:bCs/>
          <w:szCs w:val="24"/>
        </w:rPr>
        <w:t>Ιάσoνα</w:t>
      </w:r>
      <w:proofErr w:type="spellEnd"/>
      <w:r w:rsidRPr="00A17152">
        <w:rPr>
          <w:rFonts w:eastAsia="Times New Roman" w:cs="Times New Roman"/>
          <w:bCs/>
          <w:szCs w:val="24"/>
        </w:rPr>
        <w:t xml:space="preserve"> Φωτήλα </w:t>
      </w:r>
      <w:r w:rsidRPr="00A17152">
        <w:rPr>
          <w:rFonts w:eastAsia="Times New Roman" w:cs="Times New Roman"/>
          <w:szCs w:val="24"/>
        </w:rPr>
        <w:t xml:space="preserve">προς τον Υπουργό </w:t>
      </w:r>
      <w:r w:rsidRPr="00A17152">
        <w:rPr>
          <w:rFonts w:eastAsia="Times New Roman" w:cs="Times New Roman"/>
          <w:bCs/>
          <w:szCs w:val="24"/>
        </w:rPr>
        <w:t>Υγείας,</w:t>
      </w:r>
      <w:r w:rsidRPr="00A17152">
        <w:rPr>
          <w:rFonts w:eastAsia="Times New Roman" w:cs="Times New Roman"/>
          <w:szCs w:val="24"/>
        </w:rPr>
        <w:t xml:space="preserve"> με θέμα: «</w:t>
      </w:r>
      <w:r w:rsidRPr="00382379">
        <w:rPr>
          <w:rFonts w:eastAsia="Times New Roman" w:cs="Times New Roman"/>
          <w:szCs w:val="24"/>
        </w:rPr>
        <w:t>“</w:t>
      </w:r>
      <w:r w:rsidRPr="00A17152">
        <w:rPr>
          <w:rFonts w:eastAsia="Times New Roman" w:cs="Times New Roman"/>
          <w:szCs w:val="24"/>
        </w:rPr>
        <w:t>Χωρίς τέλος” το αδιέξοδο με τον οικογενειακό ιατρό».</w:t>
      </w:r>
    </w:p>
    <w:p w14:paraId="5EA3D59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6. </w:t>
      </w:r>
      <w:r w:rsidRPr="00A17152">
        <w:rPr>
          <w:rFonts w:eastAsia="Times New Roman" w:cs="Times New Roman"/>
          <w:szCs w:val="24"/>
        </w:rPr>
        <w:t xml:space="preserve">Η με αριθμό 375/20-2-2019 </w:t>
      </w:r>
      <w:r>
        <w:rPr>
          <w:rFonts w:eastAsia="Times New Roman" w:cs="Times New Roman"/>
          <w:szCs w:val="24"/>
        </w:rPr>
        <w:t>επίκαιρη ερώτηση</w:t>
      </w:r>
      <w:r w:rsidRPr="00A17152">
        <w:rPr>
          <w:rFonts w:eastAsia="Times New Roman" w:cs="Times New Roman"/>
          <w:szCs w:val="24"/>
        </w:rPr>
        <w:t xml:space="preserve"> του Βουλευτή Β΄ Αθηνών της Δημοκρατικής Σ</w:t>
      </w:r>
      <w:r w:rsidRPr="00A17152">
        <w:rPr>
          <w:rFonts w:eastAsia="Times New Roman" w:cs="Times New Roman"/>
          <w:szCs w:val="24"/>
        </w:rPr>
        <w:t xml:space="preserve">υμπαράταξης κ. </w:t>
      </w:r>
      <w:r w:rsidRPr="00A17152">
        <w:rPr>
          <w:rFonts w:eastAsia="Times New Roman" w:cs="Times New Roman"/>
          <w:bCs/>
          <w:szCs w:val="24"/>
        </w:rPr>
        <w:t xml:space="preserve">Ανδρέα Λοβέρδου </w:t>
      </w:r>
      <w:r w:rsidRPr="00A17152">
        <w:rPr>
          <w:rFonts w:eastAsia="Times New Roman" w:cs="Times New Roman"/>
          <w:szCs w:val="24"/>
        </w:rPr>
        <w:t xml:space="preserve">προς τον Υπουργό </w:t>
      </w:r>
      <w:r w:rsidRPr="00A17152">
        <w:rPr>
          <w:rFonts w:eastAsia="Times New Roman" w:cs="Times New Roman"/>
          <w:bCs/>
          <w:szCs w:val="24"/>
        </w:rPr>
        <w:t>Εθνικής Άμυνας,</w:t>
      </w:r>
      <w:r w:rsidRPr="00A17152">
        <w:rPr>
          <w:rFonts w:eastAsia="Times New Roman" w:cs="Times New Roman"/>
          <w:szCs w:val="24"/>
        </w:rPr>
        <w:t xml:space="preserve"> με θέμα: «Συμμετοχή της Ελλάδας στην αμυντική συν</w:t>
      </w:r>
      <w:r>
        <w:rPr>
          <w:rFonts w:eastAsia="Times New Roman" w:cs="Times New Roman"/>
          <w:szCs w:val="24"/>
        </w:rPr>
        <w:t>εργασία της Ευρωπαϊκής Ένωσης».</w:t>
      </w:r>
    </w:p>
    <w:p w14:paraId="5EA3D59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7.</w:t>
      </w:r>
      <w:r w:rsidRPr="00A17152">
        <w:rPr>
          <w:rFonts w:eastAsia="Times New Roman" w:cs="Times New Roman"/>
          <w:szCs w:val="24"/>
        </w:rPr>
        <w:t xml:space="preserve"> Η με αριθμό 355/12-2-2019 </w:t>
      </w:r>
      <w:r>
        <w:rPr>
          <w:rFonts w:eastAsia="Times New Roman" w:cs="Times New Roman"/>
          <w:szCs w:val="24"/>
        </w:rPr>
        <w:t>επίκαιρη ερώτηση</w:t>
      </w:r>
      <w:r w:rsidRPr="00A17152">
        <w:rPr>
          <w:rFonts w:eastAsia="Times New Roman" w:cs="Times New Roman"/>
          <w:szCs w:val="24"/>
        </w:rPr>
        <w:t xml:space="preserve"> του Βουλευτή Β</w:t>
      </w:r>
      <w:r>
        <w:rPr>
          <w:rFonts w:eastAsia="Times New Roman" w:cs="Times New Roman"/>
          <w:szCs w:val="24"/>
        </w:rPr>
        <w:t>΄</w:t>
      </w:r>
      <w:r w:rsidRPr="00A17152">
        <w:rPr>
          <w:rFonts w:eastAsia="Times New Roman" w:cs="Times New Roman"/>
          <w:szCs w:val="24"/>
        </w:rPr>
        <w:t xml:space="preserve"> Αθηνών του Κομμουνιστικού Κόμματος Ελλάδ</w:t>
      </w:r>
      <w:r>
        <w:rPr>
          <w:rFonts w:eastAsia="Times New Roman" w:cs="Times New Roman"/>
          <w:szCs w:val="24"/>
        </w:rPr>
        <w:t>α</w:t>
      </w:r>
      <w:r w:rsidRPr="00A17152">
        <w:rPr>
          <w:rFonts w:eastAsia="Times New Roman" w:cs="Times New Roman"/>
          <w:szCs w:val="24"/>
        </w:rPr>
        <w:t xml:space="preserve">ς κ. </w:t>
      </w:r>
      <w:r w:rsidRPr="00A17152">
        <w:rPr>
          <w:rFonts w:eastAsia="Times New Roman" w:cs="Times New Roman"/>
          <w:bCs/>
          <w:szCs w:val="24"/>
        </w:rPr>
        <w:t>Χρή</w:t>
      </w:r>
      <w:r w:rsidRPr="00A17152">
        <w:rPr>
          <w:rFonts w:eastAsia="Times New Roman" w:cs="Times New Roman"/>
          <w:bCs/>
          <w:szCs w:val="24"/>
        </w:rPr>
        <w:t xml:space="preserve">στου </w:t>
      </w:r>
      <w:proofErr w:type="spellStart"/>
      <w:r w:rsidRPr="00A17152">
        <w:rPr>
          <w:rFonts w:eastAsia="Times New Roman" w:cs="Times New Roman"/>
          <w:bCs/>
          <w:szCs w:val="24"/>
        </w:rPr>
        <w:t>Κατσώτη</w:t>
      </w:r>
      <w:proofErr w:type="spellEnd"/>
      <w:r w:rsidRPr="00A17152">
        <w:rPr>
          <w:rFonts w:eastAsia="Times New Roman" w:cs="Times New Roman"/>
          <w:bCs/>
          <w:szCs w:val="24"/>
        </w:rPr>
        <w:t xml:space="preserve"> </w:t>
      </w:r>
      <w:r w:rsidRPr="00A17152">
        <w:rPr>
          <w:rFonts w:eastAsia="Times New Roman" w:cs="Times New Roman"/>
          <w:szCs w:val="24"/>
        </w:rPr>
        <w:t xml:space="preserve">προς τον Υπουργό </w:t>
      </w:r>
      <w:r w:rsidRPr="00A17152">
        <w:rPr>
          <w:rFonts w:eastAsia="Times New Roman" w:cs="Times New Roman"/>
          <w:bCs/>
          <w:szCs w:val="24"/>
        </w:rPr>
        <w:t>Οικονομικών,</w:t>
      </w:r>
      <w:r w:rsidRPr="00A17152">
        <w:rPr>
          <w:rFonts w:eastAsia="Times New Roman" w:cs="Times New Roman"/>
          <w:szCs w:val="24"/>
        </w:rPr>
        <w:t xml:space="preserve"> σχετικά με την «εκχώρηση της ακίνητης δημόσιας περιουσίας σε Εταιρεία Ακινήτων του Δημοσίου (ΕΤΑΔ)</w:t>
      </w:r>
      <w:r>
        <w:rPr>
          <w:rFonts w:eastAsia="Times New Roman" w:cs="Times New Roman"/>
          <w:szCs w:val="24"/>
        </w:rPr>
        <w:t xml:space="preserve"> </w:t>
      </w:r>
      <w:r w:rsidRPr="00A17152">
        <w:rPr>
          <w:rFonts w:eastAsia="Times New Roman" w:cs="Times New Roman"/>
          <w:szCs w:val="24"/>
        </w:rPr>
        <w:t>- Τ</w:t>
      </w:r>
      <w:r>
        <w:rPr>
          <w:rFonts w:eastAsia="Times New Roman" w:cs="Times New Roman"/>
          <w:szCs w:val="24"/>
        </w:rPr>
        <w:t xml:space="preserve">αμείο Αξιοποίησης Ιδιωτικής </w:t>
      </w:r>
      <w:r w:rsidRPr="00A17152">
        <w:rPr>
          <w:rFonts w:eastAsia="Times New Roman" w:cs="Times New Roman"/>
          <w:szCs w:val="24"/>
        </w:rPr>
        <w:t>Περιουσίας του Δημοσίου (ΤΑΙΠΕΔ)».</w:t>
      </w:r>
    </w:p>
    <w:p w14:paraId="5EA3D59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8.</w:t>
      </w:r>
      <w:r w:rsidRPr="00A17152">
        <w:rPr>
          <w:rFonts w:eastAsia="Times New Roman" w:cs="Times New Roman"/>
          <w:szCs w:val="24"/>
        </w:rPr>
        <w:t xml:space="preserve"> Η με αριθμό 350/11-2-2019 </w:t>
      </w:r>
      <w:r>
        <w:rPr>
          <w:rFonts w:eastAsia="Times New Roman" w:cs="Times New Roman"/>
          <w:szCs w:val="24"/>
        </w:rPr>
        <w:t>επίκαιρη ερώτηση</w:t>
      </w:r>
      <w:r w:rsidRPr="00A17152">
        <w:rPr>
          <w:rFonts w:eastAsia="Times New Roman" w:cs="Times New Roman"/>
          <w:szCs w:val="24"/>
        </w:rPr>
        <w:t xml:space="preserve"> του Βουλευτή Αττικής της Νέας Δημοκρατίας κ. </w:t>
      </w:r>
      <w:r w:rsidRPr="00A17152">
        <w:rPr>
          <w:rFonts w:eastAsia="Times New Roman" w:cs="Times New Roman"/>
          <w:bCs/>
          <w:szCs w:val="24"/>
        </w:rPr>
        <w:t xml:space="preserve">Γεωργίου Βλάχου </w:t>
      </w:r>
      <w:r w:rsidRPr="00A17152">
        <w:rPr>
          <w:rFonts w:eastAsia="Times New Roman" w:cs="Times New Roman"/>
          <w:szCs w:val="24"/>
        </w:rPr>
        <w:t xml:space="preserve">προς τον Υπουργό </w:t>
      </w:r>
      <w:r w:rsidRPr="00A17152">
        <w:rPr>
          <w:rFonts w:eastAsia="Times New Roman" w:cs="Times New Roman"/>
          <w:bCs/>
          <w:szCs w:val="24"/>
        </w:rPr>
        <w:t xml:space="preserve">Οικονομικών, </w:t>
      </w:r>
      <w:r w:rsidRPr="00A17152">
        <w:rPr>
          <w:rFonts w:eastAsia="Times New Roman" w:cs="Times New Roman"/>
          <w:szCs w:val="24"/>
        </w:rPr>
        <w:t xml:space="preserve">με θέμα: «Λογαριασμός </w:t>
      </w:r>
      <w:proofErr w:type="spellStart"/>
      <w:r w:rsidRPr="00A17152">
        <w:rPr>
          <w:rFonts w:eastAsia="Times New Roman" w:cs="Times New Roman"/>
          <w:szCs w:val="24"/>
        </w:rPr>
        <w:t>Επικούρησης</w:t>
      </w:r>
      <w:proofErr w:type="spellEnd"/>
      <w:r w:rsidRPr="00A17152">
        <w:rPr>
          <w:rFonts w:eastAsia="Times New Roman" w:cs="Times New Roman"/>
          <w:szCs w:val="24"/>
        </w:rPr>
        <w:t xml:space="preserve"> της Εθνικής Τράπεζα</w:t>
      </w:r>
      <w:r>
        <w:rPr>
          <w:rFonts w:eastAsia="Times New Roman" w:cs="Times New Roman"/>
          <w:szCs w:val="24"/>
        </w:rPr>
        <w:t>ς της Ελλάδος (ΛΕΠΕΤΕ)».</w:t>
      </w:r>
    </w:p>
    <w:p w14:paraId="5EA3D59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9. </w:t>
      </w:r>
      <w:r w:rsidRPr="00A17152">
        <w:rPr>
          <w:rFonts w:eastAsia="Times New Roman" w:cs="Times New Roman"/>
          <w:szCs w:val="24"/>
        </w:rPr>
        <w:t xml:space="preserve">Η με αριθμό 351/11-2-2019 </w:t>
      </w:r>
      <w:r>
        <w:rPr>
          <w:rFonts w:eastAsia="Times New Roman" w:cs="Times New Roman"/>
          <w:szCs w:val="24"/>
        </w:rPr>
        <w:t>επίκαιρη ερώτηση</w:t>
      </w:r>
      <w:r w:rsidRPr="00A17152">
        <w:rPr>
          <w:rFonts w:eastAsia="Times New Roman" w:cs="Times New Roman"/>
          <w:szCs w:val="24"/>
        </w:rPr>
        <w:t xml:space="preserve"> του Βουλευτή Ηλείας της Δημοκρατικής Συμ</w:t>
      </w:r>
      <w:r w:rsidRPr="00A17152">
        <w:rPr>
          <w:rFonts w:eastAsia="Times New Roman" w:cs="Times New Roman"/>
          <w:szCs w:val="24"/>
        </w:rPr>
        <w:t xml:space="preserve">παράταξης κ. </w:t>
      </w:r>
      <w:r w:rsidRPr="00A17152">
        <w:rPr>
          <w:rFonts w:eastAsia="Times New Roman" w:cs="Times New Roman"/>
          <w:bCs/>
          <w:szCs w:val="24"/>
        </w:rPr>
        <w:t>Ιωάννη Κουτσούκου</w:t>
      </w:r>
      <w:r w:rsidRPr="00A17152">
        <w:rPr>
          <w:rFonts w:eastAsia="Times New Roman" w:cs="Times New Roman"/>
          <w:szCs w:val="24"/>
        </w:rPr>
        <w:t xml:space="preserve"> προς τον Υπουργό </w:t>
      </w:r>
      <w:r w:rsidRPr="00A17152">
        <w:rPr>
          <w:rFonts w:eastAsia="Times New Roman" w:cs="Times New Roman"/>
          <w:bCs/>
          <w:szCs w:val="24"/>
        </w:rPr>
        <w:t>Οικονομικών,</w:t>
      </w:r>
      <w:r w:rsidRPr="00A17152">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w:t>
      </w:r>
      <w:r w:rsidRPr="00A17152">
        <w:rPr>
          <w:rFonts w:eastAsia="Times New Roman" w:cs="Times New Roman"/>
          <w:szCs w:val="24"/>
        </w:rPr>
        <w:t>περταμείο</w:t>
      </w:r>
      <w:proofErr w:type="spellEnd"/>
      <w:r w:rsidRPr="00A17152">
        <w:rPr>
          <w:rFonts w:eastAsia="Times New Roman" w:cs="Times New Roman"/>
          <w:szCs w:val="24"/>
        </w:rPr>
        <w:t xml:space="preserve"> κατ' απαίτηση των δανειστών </w:t>
      </w:r>
      <w:r>
        <w:rPr>
          <w:rFonts w:eastAsia="Times New Roman" w:cs="Times New Roman"/>
          <w:szCs w:val="24"/>
        </w:rPr>
        <w:t>πενήντα ενός</w:t>
      </w:r>
      <w:r w:rsidRPr="00A17152">
        <w:rPr>
          <w:rFonts w:eastAsia="Times New Roman" w:cs="Times New Roman"/>
          <w:szCs w:val="24"/>
        </w:rPr>
        <w:t xml:space="preserve"> ακινήτων του </w:t>
      </w:r>
      <w:r>
        <w:rPr>
          <w:rFonts w:eastAsia="Times New Roman" w:cs="Times New Roman"/>
          <w:szCs w:val="24"/>
        </w:rPr>
        <w:t>δ</w:t>
      </w:r>
      <w:r w:rsidRPr="00A17152">
        <w:rPr>
          <w:rFonts w:eastAsia="Times New Roman" w:cs="Times New Roman"/>
          <w:szCs w:val="24"/>
        </w:rPr>
        <w:t>ημοσίου στον Δήμο Πύργου». </w:t>
      </w:r>
    </w:p>
    <w:p w14:paraId="5EA3D59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10.</w:t>
      </w:r>
      <w:r w:rsidRPr="00A17152">
        <w:rPr>
          <w:rFonts w:eastAsia="Times New Roman" w:cs="Times New Roman"/>
          <w:szCs w:val="24"/>
        </w:rPr>
        <w:t xml:space="preserve"> Η με αριθμό 316/29-1-2019 </w:t>
      </w:r>
      <w:r>
        <w:rPr>
          <w:rFonts w:eastAsia="Times New Roman" w:cs="Times New Roman"/>
          <w:szCs w:val="24"/>
        </w:rPr>
        <w:t xml:space="preserve">επίκαιρη ερώτηση του </w:t>
      </w:r>
      <w:r w:rsidRPr="00A17152">
        <w:rPr>
          <w:rFonts w:eastAsia="Times New Roman" w:cs="Times New Roman"/>
          <w:szCs w:val="24"/>
        </w:rPr>
        <w:t xml:space="preserve">Βουλευτή Λακωνίας της Δημοκρατικής Συμπαράταξης κ. </w:t>
      </w:r>
      <w:r w:rsidRPr="00A17152">
        <w:rPr>
          <w:rFonts w:eastAsia="Times New Roman" w:cs="Times New Roman"/>
          <w:bCs/>
          <w:szCs w:val="24"/>
        </w:rPr>
        <w:t>Λεωνίδα Γρηγοράκου</w:t>
      </w:r>
      <w:r w:rsidRPr="00A17152">
        <w:rPr>
          <w:rFonts w:eastAsia="Times New Roman" w:cs="Times New Roman"/>
          <w:szCs w:val="24"/>
        </w:rPr>
        <w:t xml:space="preserve"> προς τον Υπουργό </w:t>
      </w:r>
      <w:r w:rsidRPr="00A17152">
        <w:rPr>
          <w:rFonts w:eastAsia="Times New Roman" w:cs="Times New Roman"/>
          <w:bCs/>
          <w:szCs w:val="24"/>
        </w:rPr>
        <w:t>Υγείας,</w:t>
      </w:r>
      <w:r w:rsidRPr="00A17152">
        <w:rPr>
          <w:rFonts w:eastAsia="Times New Roman" w:cs="Times New Roman"/>
          <w:szCs w:val="24"/>
        </w:rPr>
        <w:t xml:space="preserve"> με θέμα: «Καθυστερήσεις στη διακομιδή ασθενών από το ΕΚΑΒ σε </w:t>
      </w:r>
      <w:r>
        <w:rPr>
          <w:rFonts w:eastAsia="Times New Roman" w:cs="Times New Roman"/>
          <w:szCs w:val="24"/>
        </w:rPr>
        <w:t>μ</w:t>
      </w:r>
      <w:r w:rsidRPr="00A17152">
        <w:rPr>
          <w:rFonts w:eastAsia="Times New Roman" w:cs="Times New Roman"/>
          <w:szCs w:val="24"/>
        </w:rPr>
        <w:t xml:space="preserve">ονάδες </w:t>
      </w:r>
      <w:r>
        <w:rPr>
          <w:rFonts w:eastAsia="Times New Roman" w:cs="Times New Roman"/>
          <w:szCs w:val="24"/>
        </w:rPr>
        <w:t>ε</w:t>
      </w:r>
      <w:r w:rsidRPr="00A17152">
        <w:rPr>
          <w:rFonts w:eastAsia="Times New Roman" w:cs="Times New Roman"/>
          <w:szCs w:val="24"/>
        </w:rPr>
        <w:t xml:space="preserve">ντατικής </w:t>
      </w:r>
      <w:r>
        <w:rPr>
          <w:rFonts w:eastAsia="Times New Roman" w:cs="Times New Roman"/>
          <w:szCs w:val="24"/>
        </w:rPr>
        <w:t>θ</w:t>
      </w:r>
      <w:r w:rsidRPr="00A17152">
        <w:rPr>
          <w:rFonts w:eastAsia="Times New Roman" w:cs="Times New Roman"/>
          <w:szCs w:val="24"/>
        </w:rPr>
        <w:t>εραπείας</w:t>
      </w:r>
      <w:r>
        <w:rPr>
          <w:rFonts w:eastAsia="Times New Roman" w:cs="Times New Roman"/>
          <w:szCs w:val="24"/>
        </w:rPr>
        <w:t>,</w:t>
      </w:r>
      <w:r w:rsidRPr="00A17152">
        <w:rPr>
          <w:rFonts w:eastAsia="Times New Roman" w:cs="Times New Roman"/>
          <w:szCs w:val="24"/>
        </w:rPr>
        <w:t xml:space="preserve"> λόγω έλλειψης ιατρικού προσωπικού». </w:t>
      </w:r>
    </w:p>
    <w:p w14:paraId="5EA3D59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11.</w:t>
      </w:r>
      <w:r w:rsidRPr="00A17152">
        <w:rPr>
          <w:rFonts w:eastAsia="Times New Roman" w:cs="Times New Roman"/>
          <w:szCs w:val="24"/>
        </w:rPr>
        <w:t xml:space="preserve"> Η με αριθ</w:t>
      </w:r>
      <w:r w:rsidRPr="00A17152">
        <w:rPr>
          <w:rFonts w:eastAsia="Times New Roman" w:cs="Times New Roman"/>
          <w:szCs w:val="24"/>
        </w:rPr>
        <w:t xml:space="preserve">μό 332/5-2-2019 </w:t>
      </w:r>
      <w:r>
        <w:rPr>
          <w:rFonts w:eastAsia="Times New Roman" w:cs="Times New Roman"/>
          <w:szCs w:val="24"/>
        </w:rPr>
        <w:t>επίκαιρη ερώτηση</w:t>
      </w:r>
      <w:r w:rsidRPr="00A17152">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sidRPr="00A17152">
        <w:rPr>
          <w:rFonts w:eastAsia="Times New Roman" w:cs="Times New Roman"/>
          <w:szCs w:val="24"/>
        </w:rPr>
        <w:t xml:space="preserve">ς κ. </w:t>
      </w:r>
      <w:r w:rsidRPr="00A17152">
        <w:rPr>
          <w:rFonts w:eastAsia="Times New Roman" w:cs="Times New Roman"/>
          <w:bCs/>
          <w:szCs w:val="24"/>
        </w:rPr>
        <w:t xml:space="preserve">Εμμανουήλ Συντυχάκη </w:t>
      </w:r>
      <w:r w:rsidRPr="00A17152">
        <w:rPr>
          <w:rFonts w:eastAsia="Times New Roman" w:cs="Times New Roman"/>
          <w:szCs w:val="24"/>
        </w:rPr>
        <w:t xml:space="preserve">προς τον Υπουργό </w:t>
      </w:r>
      <w:r w:rsidRPr="00A17152">
        <w:rPr>
          <w:rFonts w:eastAsia="Times New Roman" w:cs="Times New Roman"/>
          <w:bCs/>
          <w:szCs w:val="24"/>
        </w:rPr>
        <w:t>Υγείας,</w:t>
      </w:r>
      <w:r w:rsidRPr="00A17152">
        <w:rPr>
          <w:rFonts w:eastAsia="Times New Roman" w:cs="Times New Roman"/>
          <w:szCs w:val="24"/>
        </w:rPr>
        <w:t xml:space="preserve"> σχετικά με «τα </w:t>
      </w:r>
      <w:r w:rsidRPr="00A17152">
        <w:rPr>
          <w:rFonts w:eastAsia="Times New Roman" w:cs="Times New Roman"/>
          <w:szCs w:val="24"/>
        </w:rPr>
        <w:lastRenderedPageBreak/>
        <w:t xml:space="preserve">χρόνια προβλήματα της Ψυχιατρικής </w:t>
      </w:r>
      <w:r>
        <w:rPr>
          <w:rFonts w:eastAsia="Times New Roman" w:cs="Times New Roman"/>
          <w:szCs w:val="24"/>
        </w:rPr>
        <w:t>Κ</w:t>
      </w:r>
      <w:r w:rsidRPr="00A17152">
        <w:rPr>
          <w:rFonts w:eastAsia="Times New Roman" w:cs="Times New Roman"/>
          <w:szCs w:val="24"/>
        </w:rPr>
        <w:t>λινικής του Πανεπιστημιακού Γενικού Νοσοκομείου Ηρακλείου (ΠΑΓΝΗ)»</w:t>
      </w:r>
      <w:r w:rsidRPr="00A17152">
        <w:rPr>
          <w:rFonts w:eastAsia="Times New Roman" w:cs="Times New Roman"/>
          <w:szCs w:val="24"/>
        </w:rPr>
        <w:t>. </w:t>
      </w:r>
    </w:p>
    <w:p w14:paraId="5EA3D59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12.</w:t>
      </w:r>
      <w:r w:rsidRPr="00A17152">
        <w:rPr>
          <w:rFonts w:eastAsia="Times New Roman" w:cs="Times New Roman"/>
          <w:szCs w:val="24"/>
        </w:rPr>
        <w:t xml:space="preserve"> Η με αριθμό 329/4-2-2019 </w:t>
      </w:r>
      <w:r>
        <w:rPr>
          <w:rFonts w:eastAsia="Times New Roman" w:cs="Times New Roman"/>
          <w:szCs w:val="24"/>
        </w:rPr>
        <w:t>επίκαιρη ερώτηση</w:t>
      </w:r>
      <w:r w:rsidRPr="00A17152">
        <w:rPr>
          <w:rFonts w:eastAsia="Times New Roman" w:cs="Times New Roman"/>
          <w:szCs w:val="24"/>
        </w:rPr>
        <w:t xml:space="preserve"> του Βουλευτή Δράμας της Νέας Δημοκρατίας κ. </w:t>
      </w:r>
      <w:r w:rsidRPr="00A17152">
        <w:rPr>
          <w:rFonts w:eastAsia="Times New Roman" w:cs="Times New Roman"/>
          <w:bCs/>
          <w:szCs w:val="24"/>
        </w:rPr>
        <w:t xml:space="preserve">Δημητρίου Κυριαζίδη </w:t>
      </w:r>
      <w:r w:rsidRPr="00A17152">
        <w:rPr>
          <w:rFonts w:eastAsia="Times New Roman" w:cs="Times New Roman"/>
          <w:szCs w:val="24"/>
        </w:rPr>
        <w:t xml:space="preserve">προς τον Υπουργό </w:t>
      </w:r>
      <w:r w:rsidRPr="00A17152">
        <w:rPr>
          <w:rFonts w:eastAsia="Times New Roman" w:cs="Times New Roman"/>
          <w:bCs/>
          <w:szCs w:val="24"/>
        </w:rPr>
        <w:t>Υγείας,</w:t>
      </w:r>
      <w:r w:rsidRPr="00A17152">
        <w:rPr>
          <w:rFonts w:eastAsia="Times New Roman" w:cs="Times New Roman"/>
          <w:szCs w:val="24"/>
        </w:rPr>
        <w:t xml:space="preserve"> με θέμα: «Δημιουργία Τμήματος Βραχείας Νοσηλείας / Ογκολογικής Κλινικής στ</w:t>
      </w:r>
      <w:r>
        <w:rPr>
          <w:rFonts w:eastAsia="Times New Roman" w:cs="Times New Roman"/>
          <w:szCs w:val="24"/>
        </w:rPr>
        <w:t>ο Γενικό Νοσοκομείο Δράμας».</w:t>
      </w:r>
    </w:p>
    <w:p w14:paraId="5EA3D59B"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szCs w:val="24"/>
        </w:rPr>
        <w:t>13. Η με αριθμό</w:t>
      </w:r>
      <w:r w:rsidRPr="00A17152">
        <w:rPr>
          <w:rFonts w:eastAsia="Times New Roman" w:cs="Times New Roman"/>
          <w:szCs w:val="24"/>
        </w:rPr>
        <w:t xml:space="preserve"> 322/4-2-2019 </w:t>
      </w:r>
      <w:r>
        <w:rPr>
          <w:rFonts w:eastAsia="Times New Roman" w:cs="Times New Roman"/>
          <w:szCs w:val="24"/>
        </w:rPr>
        <w:t>επίκαιρη ερώτηση</w:t>
      </w:r>
      <w:r w:rsidRPr="00A17152">
        <w:rPr>
          <w:rFonts w:eastAsia="Times New Roman" w:cs="Times New Roman"/>
          <w:szCs w:val="24"/>
        </w:rPr>
        <w:t xml:space="preserve"> του Βουλευτή Λάρισας της Δημοκρατικής Συμπαράταξης κ. </w:t>
      </w:r>
      <w:r w:rsidRPr="00A17152">
        <w:rPr>
          <w:rFonts w:eastAsia="Times New Roman" w:cs="Times New Roman"/>
          <w:bCs/>
          <w:szCs w:val="24"/>
        </w:rPr>
        <w:t xml:space="preserve">Κωνσταντίνου </w:t>
      </w:r>
      <w:proofErr w:type="spellStart"/>
      <w:r w:rsidRPr="00A17152">
        <w:rPr>
          <w:rFonts w:eastAsia="Times New Roman" w:cs="Times New Roman"/>
          <w:bCs/>
          <w:szCs w:val="24"/>
        </w:rPr>
        <w:t>Μπαργιώτα</w:t>
      </w:r>
      <w:proofErr w:type="spellEnd"/>
      <w:r w:rsidRPr="00A17152">
        <w:rPr>
          <w:rFonts w:eastAsia="Times New Roman" w:cs="Times New Roman"/>
          <w:bCs/>
          <w:szCs w:val="24"/>
        </w:rPr>
        <w:t xml:space="preserve"> </w:t>
      </w:r>
      <w:r w:rsidRPr="00A17152">
        <w:rPr>
          <w:rFonts w:eastAsia="Times New Roman" w:cs="Times New Roman"/>
          <w:szCs w:val="24"/>
        </w:rPr>
        <w:t xml:space="preserve">προς τον Υπουργό </w:t>
      </w:r>
      <w:r w:rsidRPr="00A17152">
        <w:rPr>
          <w:rFonts w:eastAsia="Times New Roman" w:cs="Times New Roman"/>
          <w:bCs/>
          <w:szCs w:val="24"/>
        </w:rPr>
        <w:t>Υγείας,</w:t>
      </w:r>
      <w:r w:rsidRPr="00A17152">
        <w:rPr>
          <w:rFonts w:eastAsia="Times New Roman" w:cs="Times New Roman"/>
          <w:szCs w:val="24"/>
        </w:rPr>
        <w:t xml:space="preserve"> με θέμα: «</w:t>
      </w:r>
      <w:proofErr w:type="spellStart"/>
      <w:r w:rsidRPr="00A17152">
        <w:rPr>
          <w:rFonts w:eastAsia="Times New Roman" w:cs="Times New Roman"/>
          <w:szCs w:val="24"/>
        </w:rPr>
        <w:t>Υπερκοστολογήσεις</w:t>
      </w:r>
      <w:proofErr w:type="spellEnd"/>
      <w:r w:rsidRPr="00A17152">
        <w:rPr>
          <w:rFonts w:eastAsia="Times New Roman" w:cs="Times New Roman"/>
          <w:szCs w:val="24"/>
        </w:rPr>
        <w:t xml:space="preserve"> με τα χημικοθεραπευτικά σκευάσματα».</w:t>
      </w:r>
    </w:p>
    <w:p w14:paraId="5EA3D59C"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szCs w:val="24"/>
        </w:rPr>
        <w:t xml:space="preserve">14. Η με αριθμό 262/9-1-2019 </w:t>
      </w:r>
      <w:r>
        <w:rPr>
          <w:rFonts w:eastAsia="Times New Roman" w:cs="Times New Roman"/>
          <w:szCs w:val="24"/>
        </w:rPr>
        <w:t>επίκαιρη ερώτηση</w:t>
      </w:r>
      <w:r w:rsidRPr="00A17152">
        <w:rPr>
          <w:rFonts w:eastAsia="Times New Roman" w:cs="Times New Roman"/>
          <w:szCs w:val="24"/>
        </w:rPr>
        <w:t xml:space="preserve"> του Βουλευτή Επικρατείας του Λαϊκού Συνδέσμου</w:t>
      </w:r>
      <w:r>
        <w:rPr>
          <w:rFonts w:eastAsia="Times New Roman" w:cs="Times New Roman"/>
          <w:szCs w:val="24"/>
        </w:rPr>
        <w:t xml:space="preserve"> </w:t>
      </w:r>
      <w:r w:rsidRPr="00A17152">
        <w:rPr>
          <w:rFonts w:eastAsia="Times New Roman" w:cs="Times New Roman"/>
          <w:szCs w:val="24"/>
        </w:rPr>
        <w:t>-</w:t>
      </w:r>
      <w:r>
        <w:rPr>
          <w:rFonts w:eastAsia="Times New Roman" w:cs="Times New Roman"/>
          <w:szCs w:val="24"/>
        </w:rPr>
        <w:t xml:space="preserve"> </w:t>
      </w:r>
      <w:r w:rsidRPr="00A17152">
        <w:rPr>
          <w:rFonts w:eastAsia="Times New Roman" w:cs="Times New Roman"/>
          <w:szCs w:val="24"/>
        </w:rPr>
        <w:t xml:space="preserve">Χρυσή Αυγή κ. </w:t>
      </w:r>
      <w:r w:rsidRPr="00A17152">
        <w:rPr>
          <w:rFonts w:eastAsia="Times New Roman" w:cs="Times New Roman"/>
          <w:bCs/>
          <w:szCs w:val="24"/>
        </w:rPr>
        <w:t>Χρήστου Παππά</w:t>
      </w:r>
      <w:r w:rsidRPr="00A17152">
        <w:rPr>
          <w:rFonts w:eastAsia="Times New Roman" w:cs="Times New Roman"/>
          <w:szCs w:val="24"/>
        </w:rPr>
        <w:t xml:space="preserve"> προς τον Υπουργό </w:t>
      </w:r>
      <w:r w:rsidRPr="00A17152">
        <w:rPr>
          <w:rFonts w:eastAsia="Times New Roman" w:cs="Times New Roman"/>
          <w:bCs/>
          <w:szCs w:val="24"/>
        </w:rPr>
        <w:t>Εθνικής Άμυνας,</w:t>
      </w:r>
      <w:r w:rsidRPr="00A17152">
        <w:rPr>
          <w:rFonts w:eastAsia="Times New Roman" w:cs="Times New Roman"/>
          <w:szCs w:val="24"/>
        </w:rPr>
        <w:t xml:space="preserve"> με θέμα: «Επιτακτική ανάγκη αυξήσεως της στρατιωτικής θητείας».</w:t>
      </w:r>
    </w:p>
    <w:p w14:paraId="5EA3D59D"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bCs/>
          <w:szCs w:val="24"/>
        </w:rPr>
        <w:t>ΑΝΑΦΟΡΕΣ</w:t>
      </w:r>
      <w:r>
        <w:rPr>
          <w:rFonts w:eastAsia="Times New Roman" w:cs="Times New Roman"/>
          <w:bCs/>
          <w:szCs w:val="24"/>
        </w:rPr>
        <w:t xml:space="preserve"> </w:t>
      </w:r>
      <w:r w:rsidRPr="00A17152">
        <w:rPr>
          <w:rFonts w:eastAsia="Times New Roman" w:cs="Times New Roman"/>
          <w:bCs/>
          <w:szCs w:val="24"/>
        </w:rPr>
        <w:t>-</w:t>
      </w:r>
      <w:r>
        <w:rPr>
          <w:rFonts w:eastAsia="Times New Roman" w:cs="Times New Roman"/>
          <w:bCs/>
          <w:szCs w:val="24"/>
        </w:rPr>
        <w:t xml:space="preserve"> </w:t>
      </w:r>
      <w:r w:rsidRPr="00A17152">
        <w:rPr>
          <w:rFonts w:eastAsia="Times New Roman" w:cs="Times New Roman"/>
          <w:bCs/>
          <w:szCs w:val="24"/>
        </w:rPr>
        <w:t>ΕΡΩΤΗΣΕΙΣ (Άρθρο 130 παρ</w:t>
      </w:r>
      <w:r>
        <w:rPr>
          <w:rFonts w:eastAsia="Times New Roman" w:cs="Times New Roman"/>
          <w:bCs/>
          <w:szCs w:val="24"/>
        </w:rPr>
        <w:t>άγραφος</w:t>
      </w:r>
      <w:r w:rsidRPr="00A17152">
        <w:rPr>
          <w:rFonts w:eastAsia="Times New Roman" w:cs="Times New Roman"/>
          <w:bCs/>
          <w:szCs w:val="24"/>
        </w:rPr>
        <w:t xml:space="preserve"> 5 </w:t>
      </w:r>
      <w:r>
        <w:rPr>
          <w:rFonts w:eastAsia="Times New Roman" w:cs="Times New Roman"/>
          <w:bCs/>
          <w:szCs w:val="24"/>
        </w:rPr>
        <w:t xml:space="preserve">του </w:t>
      </w:r>
      <w:r w:rsidRPr="00A17152">
        <w:rPr>
          <w:rFonts w:eastAsia="Times New Roman" w:cs="Times New Roman"/>
          <w:bCs/>
          <w:szCs w:val="24"/>
        </w:rPr>
        <w:t>Καν</w:t>
      </w:r>
      <w:r>
        <w:rPr>
          <w:rFonts w:eastAsia="Times New Roman" w:cs="Times New Roman"/>
          <w:bCs/>
          <w:szCs w:val="24"/>
        </w:rPr>
        <w:t>ονισμού της</w:t>
      </w:r>
      <w:r w:rsidRPr="00A17152">
        <w:rPr>
          <w:rFonts w:eastAsia="Times New Roman" w:cs="Times New Roman"/>
          <w:bCs/>
          <w:szCs w:val="24"/>
        </w:rPr>
        <w:t xml:space="preserve"> Βουλής)</w:t>
      </w:r>
    </w:p>
    <w:p w14:paraId="5EA3D59E" w14:textId="77777777" w:rsidR="00416916" w:rsidRDefault="00331763">
      <w:pPr>
        <w:spacing w:line="600" w:lineRule="auto"/>
        <w:ind w:firstLine="720"/>
        <w:contextualSpacing/>
        <w:jc w:val="both"/>
        <w:rPr>
          <w:rFonts w:eastAsia="Times New Roman" w:cs="Times New Roman"/>
          <w:szCs w:val="24"/>
        </w:rPr>
      </w:pPr>
      <w:r w:rsidRPr="00A17152">
        <w:rPr>
          <w:rFonts w:eastAsia="Times New Roman" w:cs="Times New Roman"/>
          <w:szCs w:val="24"/>
        </w:rPr>
        <w:lastRenderedPageBreak/>
        <w:t>1. Η με αρ</w:t>
      </w:r>
      <w:r w:rsidRPr="00A17152">
        <w:rPr>
          <w:rFonts w:eastAsia="Times New Roman" w:cs="Times New Roman"/>
          <w:szCs w:val="24"/>
        </w:rPr>
        <w:t xml:space="preserve">ιθμό 2932/31-10-2018 </w:t>
      </w:r>
      <w:r>
        <w:rPr>
          <w:rFonts w:eastAsia="Times New Roman" w:cs="Times New Roman"/>
          <w:szCs w:val="24"/>
        </w:rPr>
        <w:t>ερώτηση</w:t>
      </w:r>
      <w:r w:rsidRPr="00A17152">
        <w:rPr>
          <w:rFonts w:eastAsia="Times New Roman" w:cs="Times New Roman"/>
          <w:szCs w:val="24"/>
        </w:rPr>
        <w:t xml:space="preserve"> του Βουλευτή Β΄ Αθηνών της Δημοκρατικής Συμπαράταξης κ. </w:t>
      </w:r>
      <w:r w:rsidRPr="00A17152">
        <w:rPr>
          <w:rFonts w:eastAsia="Times New Roman" w:cs="Times New Roman"/>
          <w:bCs/>
          <w:szCs w:val="24"/>
        </w:rPr>
        <w:t>Γεωργίου</w:t>
      </w:r>
      <w:r>
        <w:rPr>
          <w:rFonts w:eastAsia="Times New Roman" w:cs="Times New Roman"/>
          <w:bCs/>
          <w:szCs w:val="24"/>
        </w:rPr>
        <w:t xml:space="preserve"> </w:t>
      </w:r>
      <w:r w:rsidRPr="00A17152">
        <w:rPr>
          <w:rFonts w:eastAsia="Times New Roman" w:cs="Times New Roman"/>
          <w:bCs/>
          <w:szCs w:val="24"/>
        </w:rPr>
        <w:t>-</w:t>
      </w:r>
      <w:r>
        <w:rPr>
          <w:rFonts w:eastAsia="Times New Roman" w:cs="Times New Roman"/>
          <w:bCs/>
          <w:szCs w:val="24"/>
        </w:rPr>
        <w:t xml:space="preserve"> </w:t>
      </w:r>
      <w:r w:rsidRPr="00A17152">
        <w:rPr>
          <w:rFonts w:eastAsia="Times New Roman" w:cs="Times New Roman"/>
          <w:bCs/>
          <w:szCs w:val="24"/>
        </w:rPr>
        <w:t>Δημητρίου Καρρά</w:t>
      </w:r>
      <w:r w:rsidRPr="00A17152">
        <w:rPr>
          <w:rFonts w:eastAsia="Times New Roman" w:cs="Times New Roman"/>
          <w:szCs w:val="24"/>
        </w:rPr>
        <w:t xml:space="preserve"> προς τον Υπουργό </w:t>
      </w:r>
      <w:r w:rsidRPr="00A17152">
        <w:rPr>
          <w:rFonts w:eastAsia="Times New Roman" w:cs="Times New Roman"/>
          <w:bCs/>
          <w:szCs w:val="24"/>
        </w:rPr>
        <w:t>Οικονομικών,</w:t>
      </w:r>
      <w:r w:rsidRPr="00A17152">
        <w:rPr>
          <w:rFonts w:eastAsia="Times New Roman" w:cs="Times New Roman"/>
          <w:szCs w:val="24"/>
        </w:rPr>
        <w:t xml:space="preserve"> με θέμα: «Αποδέσμευση του Δημοτικού Κλειστού Γυμναστηρίου “Νίκης 2</w:t>
      </w:r>
      <w:r w:rsidRPr="006E13AF">
        <w:rPr>
          <w:rFonts w:eastAsia="Times New Roman" w:cs="Times New Roman"/>
          <w:szCs w:val="24"/>
          <w:vertAlign w:val="superscript"/>
        </w:rPr>
        <w:t>ου</w:t>
      </w:r>
      <w:r>
        <w:rPr>
          <w:rFonts w:eastAsia="Times New Roman" w:cs="Times New Roman"/>
          <w:szCs w:val="24"/>
        </w:rPr>
        <w:t xml:space="preserve"> </w:t>
      </w:r>
      <w:r w:rsidRPr="00A17152">
        <w:rPr>
          <w:rFonts w:eastAsia="Times New Roman" w:cs="Times New Roman"/>
          <w:szCs w:val="24"/>
        </w:rPr>
        <w:t xml:space="preserve">Λυκείου” Αγίας Βαρβάρας από το </w:t>
      </w:r>
      <w:proofErr w:type="spellStart"/>
      <w:r>
        <w:rPr>
          <w:rFonts w:eastAsia="Times New Roman" w:cs="Times New Roman"/>
          <w:szCs w:val="24"/>
        </w:rPr>
        <w:t>υ</w:t>
      </w:r>
      <w:r w:rsidRPr="00A17152">
        <w:rPr>
          <w:rFonts w:eastAsia="Times New Roman" w:cs="Times New Roman"/>
          <w:szCs w:val="24"/>
        </w:rPr>
        <w:t>περταμείο</w:t>
      </w:r>
      <w:proofErr w:type="spellEnd"/>
      <w:r w:rsidRPr="00A17152">
        <w:rPr>
          <w:rFonts w:eastAsia="Times New Roman" w:cs="Times New Roman"/>
          <w:szCs w:val="24"/>
        </w:rPr>
        <w:t>». </w:t>
      </w:r>
    </w:p>
    <w:p w14:paraId="5EA3D59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5EA3D5A0" w14:textId="77777777" w:rsidR="00416916" w:rsidRDefault="00331763">
      <w:pPr>
        <w:spacing w:line="600" w:lineRule="auto"/>
        <w:ind w:firstLine="720"/>
        <w:contextualSpacing/>
        <w:jc w:val="center"/>
        <w:rPr>
          <w:rFonts w:eastAsia="Times New Roman" w:cs="Times New Roman"/>
          <w:b/>
          <w:szCs w:val="24"/>
        </w:rPr>
      </w:pPr>
      <w:r w:rsidRPr="00C07AEB">
        <w:rPr>
          <w:rFonts w:eastAsia="Times New Roman" w:cs="Times New Roman"/>
          <w:b/>
          <w:szCs w:val="24"/>
        </w:rPr>
        <w:t>ΕΠΙΚΑΙΡΩΝ ΕΡΩΤΗΣΕΩΝ</w:t>
      </w:r>
    </w:p>
    <w:p w14:paraId="5EA3D5A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Κατ’ αρχάς θ</w:t>
      </w:r>
      <w:r>
        <w:rPr>
          <w:rFonts w:eastAsia="Times New Roman" w:cs="Times New Roman"/>
          <w:szCs w:val="24"/>
        </w:rPr>
        <w:t xml:space="preserve">α </w:t>
      </w:r>
      <w:r>
        <w:rPr>
          <w:rFonts w:eastAsia="Times New Roman" w:cs="Times New Roman"/>
          <w:szCs w:val="24"/>
        </w:rPr>
        <w:t>αναγνώσ</w:t>
      </w:r>
      <w:r>
        <w:rPr>
          <w:rFonts w:eastAsia="Times New Roman" w:cs="Times New Roman"/>
          <w:szCs w:val="24"/>
        </w:rPr>
        <w:t>ω</w:t>
      </w:r>
      <w:r>
        <w:rPr>
          <w:rFonts w:eastAsia="Times New Roman" w:cs="Times New Roman"/>
          <w:szCs w:val="24"/>
        </w:rPr>
        <w:t xml:space="preserve"> τις επίκαιρες ερωτήσεις οι οποίες δεν θα συζητηθούν</w:t>
      </w:r>
      <w:r>
        <w:rPr>
          <w:rFonts w:eastAsia="Times New Roman" w:cs="Times New Roman"/>
          <w:szCs w:val="24"/>
        </w:rPr>
        <w:t>. Α</w:t>
      </w:r>
      <w:r>
        <w:rPr>
          <w:rFonts w:eastAsia="Times New Roman" w:cs="Times New Roman"/>
          <w:szCs w:val="24"/>
        </w:rPr>
        <w:t>μέσως μετά θα προχωρήσουμε στις τρεις ερωτήσεις οι οποίες θα συζητηθούν στη σημερινή μας συνεδρίασ</w:t>
      </w:r>
      <w:r>
        <w:rPr>
          <w:rFonts w:eastAsia="Times New Roman" w:cs="Times New Roman"/>
          <w:szCs w:val="24"/>
        </w:rPr>
        <w:t>η και</w:t>
      </w:r>
      <w:r>
        <w:rPr>
          <w:rFonts w:eastAsia="Times New Roman" w:cs="Times New Roman"/>
          <w:szCs w:val="24"/>
        </w:rPr>
        <w:t xml:space="preserve"> στις οποίες</w:t>
      </w:r>
      <w:r>
        <w:rPr>
          <w:rFonts w:eastAsia="Times New Roman" w:cs="Times New Roman"/>
          <w:szCs w:val="24"/>
        </w:rPr>
        <w:t xml:space="preserve"> θα απαντήσει ο Υπουργός Μεταναστευτικής Πολιτικής κ. Βίτσας. </w:t>
      </w:r>
    </w:p>
    <w:p w14:paraId="5EA3D5A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Να ενημερώσω προκαταβολικά ότι, λόγω ενός θέματος υγείας που έχει ο Υπουργός, κατ’ εξαίρεση θα απαντάει καθιστός. Νομίζω ότι αυτό είναι αποδεκτό από όλους.</w:t>
      </w:r>
    </w:p>
    <w:p w14:paraId="5EA3D5A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ένατη </w:t>
      </w:r>
      <w:r>
        <w:rPr>
          <w:rFonts w:eastAsia="Times New Roman" w:cs="Times New Roman"/>
          <w:szCs w:val="24"/>
        </w:rPr>
        <w:t>με αριθμό 38</w:t>
      </w:r>
      <w:r>
        <w:rPr>
          <w:rFonts w:eastAsia="Times New Roman" w:cs="Times New Roman"/>
          <w:szCs w:val="24"/>
        </w:rPr>
        <w:t xml:space="preserve">9/26-2-2019 </w:t>
      </w:r>
      <w:r>
        <w:rPr>
          <w:rFonts w:eastAsia="Times New Roman" w:cs="Times New Roman"/>
          <w:szCs w:val="24"/>
        </w:rPr>
        <w:t xml:space="preserve">επίκαιρη ερώτηση δεύτερου κύκλου του Βουλευτή Έβρου της Νέας Δημοκρατίας κ. </w:t>
      </w:r>
      <w:r w:rsidRPr="00B66A21">
        <w:rPr>
          <w:rFonts w:eastAsia="Times New Roman" w:cs="Times New Roman"/>
          <w:bCs/>
          <w:szCs w:val="24"/>
        </w:rPr>
        <w:t xml:space="preserve">Αναστασίου </w:t>
      </w:r>
      <w:proofErr w:type="spellStart"/>
      <w:r w:rsidRPr="00B66A21">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B66A21">
        <w:rPr>
          <w:rFonts w:eastAsia="Times New Roman" w:cs="Times New Roman"/>
          <w:bCs/>
          <w:szCs w:val="24"/>
        </w:rPr>
        <w:t xml:space="preserve">Παιδείας, Έρευνας </w:t>
      </w:r>
      <w:r w:rsidRPr="00B66A21">
        <w:rPr>
          <w:rFonts w:eastAsia="Times New Roman" w:cs="Times New Roman"/>
          <w:bCs/>
          <w:szCs w:val="24"/>
        </w:rPr>
        <w:lastRenderedPageBreak/>
        <w:t>και Θρησκευμάτων,</w:t>
      </w:r>
      <w:r>
        <w:rPr>
          <w:rFonts w:eastAsia="Times New Roman" w:cs="Times New Roman"/>
          <w:szCs w:val="24"/>
        </w:rPr>
        <w:t xml:space="preserve"> με θέμα: «Προκήρυξη θέσεως Καθηγητή Σηροτροφίας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Μελισσοκομίας στο Δημοκρίτειο Πανεπιστήμιο </w:t>
      </w:r>
      <w:r>
        <w:rPr>
          <w:rFonts w:eastAsia="Times New Roman" w:cs="Times New Roman"/>
          <w:szCs w:val="24"/>
        </w:rPr>
        <w:t>Θράκης»</w:t>
      </w:r>
      <w:r>
        <w:rPr>
          <w:rFonts w:eastAsia="Times New Roman" w:cs="Times New Roman"/>
          <w:szCs w:val="24"/>
        </w:rPr>
        <w:t>,</w:t>
      </w:r>
      <w:r>
        <w:rPr>
          <w:rFonts w:eastAsia="Times New Roman" w:cs="Times New Roman"/>
          <w:szCs w:val="24"/>
        </w:rPr>
        <w:t xml:space="preserve"> δεν θα συζητηθεί λόγω κωλύματος του Βουλευτή.</w:t>
      </w:r>
    </w:p>
    <w:p w14:paraId="5EA3D5A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415/12-3-2019 </w:t>
      </w:r>
      <w:r>
        <w:rPr>
          <w:rFonts w:eastAsia="Times New Roman" w:cs="Times New Roman"/>
          <w:szCs w:val="24"/>
        </w:rPr>
        <w:t xml:space="preserve">επίκαιρη ερώτηση πρώτου κύκλου του Βουλευτή Α΄ Πειραιώς της Νέας Δημοκρατίας κ. </w:t>
      </w:r>
      <w:r w:rsidRPr="00DB5D8E">
        <w:rPr>
          <w:rFonts w:eastAsia="Times New Roman" w:cs="Times New Roman"/>
          <w:bCs/>
          <w:szCs w:val="24"/>
        </w:rPr>
        <w:t>Κωνσταντίνου Κατσαφάδου</w:t>
      </w:r>
      <w:r>
        <w:rPr>
          <w:rFonts w:eastAsia="Times New Roman" w:cs="Times New Roman"/>
          <w:szCs w:val="24"/>
        </w:rPr>
        <w:t xml:space="preserve"> προς τον Υπουργό</w:t>
      </w:r>
      <w:r>
        <w:rPr>
          <w:rFonts w:eastAsia="Times New Roman" w:cs="Times New Roman"/>
          <w:b/>
          <w:bCs/>
          <w:szCs w:val="24"/>
        </w:rPr>
        <w:t xml:space="preserve"> </w:t>
      </w:r>
      <w:r w:rsidRPr="00DB5D8E">
        <w:rPr>
          <w:rFonts w:eastAsia="Times New Roman" w:cs="Times New Roman"/>
          <w:bCs/>
          <w:szCs w:val="24"/>
        </w:rPr>
        <w:t>Περιβάλλοντος και Ενέργειας,</w:t>
      </w:r>
      <w:r>
        <w:rPr>
          <w:rFonts w:eastAsia="Times New Roman" w:cs="Times New Roman"/>
          <w:szCs w:val="24"/>
        </w:rPr>
        <w:t xml:space="preserve"> με θέμα: «Αλλαγές σ</w:t>
      </w:r>
      <w:r>
        <w:rPr>
          <w:rFonts w:eastAsia="Times New Roman" w:cs="Times New Roman"/>
          <w:szCs w:val="24"/>
        </w:rPr>
        <w:t>τα τιμολόγια της ΔΕΗ»</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Περιβάλλοντος και Ενέργειας κ. Γεωργίου Σταθάκη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κυβερνητική αποστολή στο εξωτερικό.</w:t>
      </w:r>
    </w:p>
    <w:p w14:paraId="5EA3D5A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 xml:space="preserve">με αριθμό 405/5-3-2019 </w:t>
      </w:r>
      <w:r>
        <w:rPr>
          <w:rFonts w:eastAsia="Times New Roman" w:cs="Times New Roman"/>
          <w:szCs w:val="24"/>
        </w:rPr>
        <w:t>επίκαιρη ερώτηση δεύτερου κύκλου του Βουλευτή Β΄ Αθηνών</w:t>
      </w:r>
      <w:r>
        <w:rPr>
          <w:rFonts w:eastAsia="Times New Roman" w:cs="Times New Roman"/>
          <w:szCs w:val="24"/>
        </w:rPr>
        <w:t xml:space="preserve"> του Συνασπισμού Ριζοσπαστικής Αριστεράς κ. </w:t>
      </w:r>
      <w:r w:rsidRPr="003535CC">
        <w:rPr>
          <w:rFonts w:eastAsia="Times New Roman" w:cs="Times New Roman"/>
          <w:bCs/>
          <w:szCs w:val="24"/>
        </w:rPr>
        <w:t xml:space="preserve">Παναγιώτη </w:t>
      </w:r>
      <w:proofErr w:type="spellStart"/>
      <w:r w:rsidRPr="003535CC">
        <w:rPr>
          <w:rFonts w:eastAsia="Times New Roman" w:cs="Times New Roman"/>
          <w:bCs/>
          <w:szCs w:val="24"/>
        </w:rPr>
        <w:t>Κουρουμπλή</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535CC">
        <w:rPr>
          <w:rFonts w:eastAsia="Times New Roman" w:cs="Times New Roman"/>
          <w:bCs/>
          <w:szCs w:val="24"/>
        </w:rPr>
        <w:t>Περιβάλλοντος και Ενέργειας,</w:t>
      </w:r>
      <w:r>
        <w:rPr>
          <w:rFonts w:eastAsia="Times New Roman" w:cs="Times New Roman"/>
          <w:szCs w:val="24"/>
        </w:rPr>
        <w:t xml:space="preserve"> με θέμα: «Ανταποδοτικά τέλη μεγάλων υδροηλεκτρικών σταθμών»</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Περιβάλλοντος και Ενέργειας κ.</w:t>
      </w:r>
      <w:r>
        <w:rPr>
          <w:rFonts w:eastAsia="Times New Roman" w:cs="Times New Roman"/>
          <w:szCs w:val="24"/>
        </w:rPr>
        <w:t xml:space="preserve"> Γεωργίου Σταθάκη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κυβερνητική αποστολή στο εξωτερικό.</w:t>
      </w:r>
    </w:p>
    <w:p w14:paraId="5EA3D5A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w:t>
      </w:r>
      <w:r>
        <w:rPr>
          <w:rFonts w:eastAsia="Times New Roman" w:cs="Times New Roman"/>
          <w:szCs w:val="24"/>
        </w:rPr>
        <w:t xml:space="preserve">με αριθμό 419/12-3-2019 </w:t>
      </w:r>
      <w:r>
        <w:rPr>
          <w:rFonts w:eastAsia="Times New Roman" w:cs="Times New Roman"/>
          <w:szCs w:val="24"/>
        </w:rPr>
        <w:t>επίκαιρη ερώτηση πρώτου κύκλου του ΣΤ΄ Αντιπροέδρου της Βουλής και Βουλευτή Λάρισας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535CC">
        <w:rPr>
          <w:rFonts w:eastAsia="Times New Roman" w:cs="Times New Roman"/>
          <w:bCs/>
          <w:szCs w:val="24"/>
        </w:rPr>
        <w:t xml:space="preserve">Γεωργίου </w:t>
      </w:r>
      <w:proofErr w:type="spellStart"/>
      <w:r w:rsidRPr="003535CC">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3535CC">
        <w:rPr>
          <w:rFonts w:eastAsia="Times New Roman" w:cs="Times New Roman"/>
          <w:bCs/>
          <w:szCs w:val="24"/>
        </w:rPr>
        <w:t>Π</w:t>
      </w:r>
      <w:r w:rsidRPr="003535CC">
        <w:rPr>
          <w:rFonts w:eastAsia="Times New Roman" w:cs="Times New Roman"/>
          <w:bCs/>
          <w:szCs w:val="24"/>
        </w:rPr>
        <w:t>εριβάλλοντος και Ενέργειας,</w:t>
      </w:r>
      <w:r>
        <w:rPr>
          <w:rFonts w:eastAsia="Times New Roman" w:cs="Times New Roman"/>
          <w:b/>
          <w:bCs/>
          <w:szCs w:val="24"/>
        </w:rPr>
        <w:t xml:space="preserve"> </w:t>
      </w:r>
      <w:r>
        <w:rPr>
          <w:rFonts w:eastAsia="Times New Roman" w:cs="Times New Roman"/>
          <w:szCs w:val="24"/>
        </w:rPr>
        <w:t xml:space="preserve">με θέμα: «Να σταματήσει η εγκατάσταση αιολικών πάρκων στις βουνοκορφές των </w:t>
      </w:r>
      <w:proofErr w:type="spellStart"/>
      <w:r>
        <w:rPr>
          <w:rFonts w:eastAsia="Times New Roman" w:cs="Times New Roman"/>
          <w:szCs w:val="24"/>
        </w:rPr>
        <w:t>Αγράφων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κωλύματος του Υπουργού και του Αναπληρωτή Υπουργού Περιβάλλοντος και Ενέργειας κ</w:t>
      </w:r>
      <w:r>
        <w:rPr>
          <w:rFonts w:eastAsia="Times New Roman" w:cs="Times New Roman"/>
          <w:szCs w:val="24"/>
        </w:rPr>
        <w:t>υρίων</w:t>
      </w:r>
      <w:r>
        <w:rPr>
          <w:rFonts w:eastAsia="Times New Roman" w:cs="Times New Roman"/>
          <w:szCs w:val="24"/>
        </w:rPr>
        <w:t xml:space="preserve"> Γεωργίου Σταθάκη και Σωκράτη </w:t>
      </w:r>
      <w:proofErr w:type="spellStart"/>
      <w:r>
        <w:rPr>
          <w:rFonts w:eastAsia="Times New Roman" w:cs="Times New Roman"/>
          <w:szCs w:val="24"/>
        </w:rPr>
        <w:t>Φάμελλ</w:t>
      </w:r>
      <w:r>
        <w:rPr>
          <w:rFonts w:eastAsia="Times New Roman" w:cs="Times New Roman"/>
          <w:szCs w:val="24"/>
        </w:rPr>
        <w:t>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κυβερνητική αποστολή στο εξωτερικό.</w:t>
      </w:r>
    </w:p>
    <w:p w14:paraId="5EA3D5A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 xml:space="preserve">με αριθμό 418/12-3-2019 </w:t>
      </w:r>
      <w:r>
        <w:rPr>
          <w:rFonts w:eastAsia="Times New Roman" w:cs="Times New Roman"/>
          <w:szCs w:val="24"/>
        </w:rPr>
        <w:t>επίκαιρη 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3535CC">
        <w:rPr>
          <w:rFonts w:eastAsia="Times New Roman" w:cs="Times New Roman"/>
          <w:bCs/>
          <w:szCs w:val="24"/>
        </w:rPr>
        <w:t>Γιάννη Δελή</w:t>
      </w:r>
      <w:r>
        <w:rPr>
          <w:rFonts w:eastAsia="Times New Roman" w:cs="Times New Roman"/>
          <w:b/>
          <w:bCs/>
          <w:szCs w:val="24"/>
        </w:rPr>
        <w:t xml:space="preserve"> </w:t>
      </w:r>
      <w:r>
        <w:rPr>
          <w:rFonts w:eastAsia="Times New Roman" w:cs="Times New Roman"/>
          <w:szCs w:val="24"/>
        </w:rPr>
        <w:t xml:space="preserve">προς τον Υπουργό </w:t>
      </w:r>
      <w:r w:rsidRPr="003535CC">
        <w:rPr>
          <w:rFonts w:eastAsia="Times New Roman" w:cs="Times New Roman"/>
          <w:bCs/>
          <w:szCs w:val="24"/>
        </w:rPr>
        <w:t>Παιδείας, Έρευνας και Θρησκευμάτων</w:t>
      </w:r>
      <w:r>
        <w:rPr>
          <w:rFonts w:eastAsia="Times New Roman" w:cs="Times New Roman"/>
          <w:szCs w:val="24"/>
        </w:rPr>
        <w:t xml:space="preserve"> σχετικά με τ</w:t>
      </w:r>
      <w:r>
        <w:rPr>
          <w:rFonts w:eastAsia="Times New Roman" w:cs="Times New Roman"/>
          <w:szCs w:val="24"/>
        </w:rPr>
        <w:t xml:space="preserve">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με θέμα</w:t>
      </w:r>
      <w:r>
        <w:rPr>
          <w:rFonts w:eastAsia="Times New Roman" w:cs="Times New Roman"/>
          <w:szCs w:val="24"/>
        </w:rPr>
        <w:t>:</w:t>
      </w:r>
      <w:r>
        <w:rPr>
          <w:rFonts w:eastAsia="Times New Roman" w:cs="Times New Roman"/>
          <w:szCs w:val="24"/>
        </w:rPr>
        <w:t xml:space="preserve"> «Εισαγωγή φοιτητών σε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μ</w:t>
      </w:r>
      <w:r>
        <w:rPr>
          <w:rFonts w:eastAsia="Times New Roman" w:cs="Times New Roman"/>
          <w:szCs w:val="24"/>
        </w:rPr>
        <w:t xml:space="preserve">ουσικών </w:t>
      </w:r>
      <w:r>
        <w:rPr>
          <w:rFonts w:eastAsia="Times New Roman" w:cs="Times New Roman"/>
          <w:szCs w:val="24"/>
        </w:rPr>
        <w:t>σ</w:t>
      </w:r>
      <w:r>
        <w:rPr>
          <w:rFonts w:eastAsia="Times New Roman" w:cs="Times New Roman"/>
          <w:szCs w:val="24"/>
        </w:rPr>
        <w:t>πουδών»</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φόρτος εργασίας.</w:t>
      </w:r>
    </w:p>
    <w:p w14:paraId="5EA3D5A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w:t>
      </w:r>
      <w:r>
        <w:rPr>
          <w:rFonts w:eastAsia="Times New Roman" w:cs="Times New Roman"/>
          <w:szCs w:val="24"/>
        </w:rPr>
        <w:t xml:space="preserve">με αριθμό 400/4-3-2019 </w:t>
      </w:r>
      <w:r>
        <w:rPr>
          <w:rFonts w:eastAsia="Times New Roman" w:cs="Times New Roman"/>
          <w:szCs w:val="24"/>
        </w:rPr>
        <w:t xml:space="preserve">επίκαιρη ερώτηση δεύτερου κύκλου του Βουλευτή Αττικής της Νέας Δημοκρατίας κ. </w:t>
      </w:r>
      <w:r w:rsidRPr="003535CC">
        <w:rPr>
          <w:rFonts w:eastAsia="Times New Roman" w:cs="Times New Roman"/>
          <w:bCs/>
          <w:szCs w:val="24"/>
        </w:rPr>
        <w:lastRenderedPageBreak/>
        <w:t>Αθανασίου Μπούρα</w:t>
      </w:r>
      <w:r>
        <w:rPr>
          <w:rFonts w:eastAsia="Times New Roman" w:cs="Times New Roman"/>
          <w:szCs w:val="24"/>
        </w:rPr>
        <w:t xml:space="preserve"> προς τον Υπουργό</w:t>
      </w:r>
      <w:r>
        <w:rPr>
          <w:rFonts w:eastAsia="Times New Roman" w:cs="Times New Roman"/>
          <w:b/>
          <w:bCs/>
          <w:szCs w:val="24"/>
        </w:rPr>
        <w:t xml:space="preserve"> </w:t>
      </w:r>
      <w:r w:rsidRPr="003535CC">
        <w:rPr>
          <w:rFonts w:eastAsia="Times New Roman" w:cs="Times New Roman"/>
          <w:bCs/>
          <w:szCs w:val="24"/>
        </w:rPr>
        <w:t>Παιδείας, Έρευνας και Θρησκευμάτων,</w:t>
      </w:r>
      <w:r>
        <w:rPr>
          <w:rFonts w:eastAsia="Times New Roman" w:cs="Times New Roman"/>
          <w:szCs w:val="24"/>
        </w:rPr>
        <w:t xml:space="preserve"> με θέμα: «Επαναλειτουργία του Γενικού Λυκείου Μαγούλας ως </w:t>
      </w:r>
      <w:r>
        <w:rPr>
          <w:rFonts w:eastAsia="Times New Roman" w:cs="Times New Roman"/>
          <w:szCs w:val="24"/>
        </w:rPr>
        <w:t>ε</w:t>
      </w:r>
      <w:r>
        <w:rPr>
          <w:rFonts w:eastAsia="Times New Roman" w:cs="Times New Roman"/>
          <w:szCs w:val="24"/>
        </w:rPr>
        <w:t xml:space="preserve">ξεταστικό </w:t>
      </w:r>
      <w:r>
        <w:rPr>
          <w:rFonts w:eastAsia="Times New Roman" w:cs="Times New Roman"/>
          <w:szCs w:val="24"/>
        </w:rPr>
        <w:t>κ</w:t>
      </w:r>
      <w:r>
        <w:rPr>
          <w:rFonts w:eastAsia="Times New Roman" w:cs="Times New Roman"/>
          <w:szCs w:val="24"/>
        </w:rPr>
        <w:t>έντρο»</w:t>
      </w:r>
      <w:r>
        <w:rPr>
          <w:rFonts w:eastAsia="Times New Roman" w:cs="Times New Roman"/>
          <w:szCs w:val="24"/>
        </w:rPr>
        <w:t>,</w:t>
      </w:r>
      <w:r>
        <w:rPr>
          <w:rFonts w:eastAsia="Times New Roman" w:cs="Times New Roman"/>
          <w:szCs w:val="24"/>
        </w:rPr>
        <w:t xml:space="preserve"> δεν θα συζητηθεί λόγω κωλύματο</w:t>
      </w:r>
      <w:r>
        <w:rPr>
          <w:rFonts w:eastAsia="Times New Roman" w:cs="Times New Roman"/>
          <w:szCs w:val="24"/>
        </w:rPr>
        <w:t xml:space="preserve">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φόρτος εργασίας.</w:t>
      </w:r>
    </w:p>
    <w:p w14:paraId="5EA3D5A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w:t>
      </w:r>
      <w:r>
        <w:rPr>
          <w:rFonts w:eastAsia="Times New Roman" w:cs="Times New Roman"/>
          <w:szCs w:val="24"/>
        </w:rPr>
        <w:t xml:space="preserve">με αριθμό 395/1-3-2019 </w:t>
      </w:r>
      <w:r>
        <w:rPr>
          <w:rFonts w:eastAsia="Times New Roman" w:cs="Times New Roman"/>
          <w:szCs w:val="24"/>
        </w:rPr>
        <w:t xml:space="preserve">επίκαιρη ερώτηση δεύτερου κύκλου του Βουλευτή Α΄ Θεσσαλονίκης της Ένωσης Κεντρώων κ. </w:t>
      </w:r>
      <w:r w:rsidRPr="003535CC">
        <w:rPr>
          <w:rFonts w:eastAsia="Times New Roman" w:cs="Times New Roman"/>
          <w:bCs/>
          <w:szCs w:val="24"/>
        </w:rPr>
        <w:t xml:space="preserve">Ιωάννη </w:t>
      </w:r>
      <w:proofErr w:type="spellStart"/>
      <w:r w:rsidRPr="003535CC">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3535CC">
        <w:rPr>
          <w:rFonts w:eastAsia="Times New Roman" w:cs="Times New Roman"/>
          <w:bCs/>
          <w:szCs w:val="24"/>
        </w:rPr>
        <w:t>Παιδεί</w:t>
      </w:r>
      <w:r w:rsidRPr="003535CC">
        <w:rPr>
          <w:rFonts w:eastAsia="Times New Roman" w:cs="Times New Roman"/>
          <w:bCs/>
          <w:szCs w:val="24"/>
        </w:rPr>
        <w:t>ας, Έρευνας και Θρησκευμάτων,</w:t>
      </w:r>
      <w:r>
        <w:rPr>
          <w:rFonts w:eastAsia="Times New Roman" w:cs="Times New Roman"/>
          <w:szCs w:val="24"/>
        </w:rPr>
        <w:t xml:space="preserve"> με θέμα: «Μπλοκάρει τα όνειρα των μαθητών η νέα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για την εισαγωγή φοιτητών στα </w:t>
      </w:r>
      <w:r>
        <w:rPr>
          <w:rFonts w:eastAsia="Times New Roman" w:cs="Times New Roman"/>
          <w:szCs w:val="24"/>
        </w:rPr>
        <w:t>μ</w:t>
      </w:r>
      <w:r>
        <w:rPr>
          <w:rFonts w:eastAsia="Times New Roman" w:cs="Times New Roman"/>
          <w:szCs w:val="24"/>
        </w:rPr>
        <w:t xml:space="preserve">ουσικά </w:t>
      </w:r>
      <w:r>
        <w:rPr>
          <w:rFonts w:eastAsia="Times New Roman" w:cs="Times New Roman"/>
          <w:szCs w:val="24"/>
        </w:rPr>
        <w:t>τ</w:t>
      </w:r>
      <w:r>
        <w:rPr>
          <w:rFonts w:eastAsia="Times New Roman" w:cs="Times New Roman"/>
          <w:szCs w:val="24"/>
        </w:rPr>
        <w:t>μήματα της χώρας»</w:t>
      </w:r>
      <w:r>
        <w:rPr>
          <w:rFonts w:eastAsia="Times New Roman" w:cs="Times New Roman"/>
          <w:szCs w:val="24"/>
        </w:rPr>
        <w:t>,</w:t>
      </w:r>
      <w:r>
        <w:rPr>
          <w:rFonts w:eastAsia="Times New Roman" w:cs="Times New Roman"/>
          <w:szCs w:val="24"/>
        </w:rPr>
        <w:t xml:space="preserve"> δεν θα συζητηθεί λόγω κωλύματος του Υπουργού Παιδείας, Έρευνας και Θρησκευμάτων κ. Κωνσταντίνου </w:t>
      </w:r>
      <w:proofErr w:type="spellStart"/>
      <w:r>
        <w:rPr>
          <w:rFonts w:eastAsia="Times New Roman" w:cs="Times New Roman"/>
          <w:szCs w:val="24"/>
        </w:rPr>
        <w:t>Γαβρόγ</w:t>
      </w:r>
      <w:r>
        <w:rPr>
          <w:rFonts w:eastAsia="Times New Roman" w:cs="Times New Roman"/>
          <w:szCs w:val="24"/>
        </w:rPr>
        <w:t>λου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φόρτος εργασίας.</w:t>
      </w:r>
    </w:p>
    <w:p w14:paraId="5EA3D5A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με αριθμό 4659/3-1-2019 </w:t>
      </w:r>
      <w:r>
        <w:rPr>
          <w:rFonts w:eastAsia="Times New Roman" w:cs="Times New Roman"/>
          <w:szCs w:val="24"/>
        </w:rPr>
        <w:t xml:space="preserve">ερώτηση </w:t>
      </w:r>
      <w:r>
        <w:rPr>
          <w:rFonts w:eastAsia="Times New Roman" w:cs="Times New Roman"/>
          <w:szCs w:val="24"/>
        </w:rPr>
        <w:t>του κύκλου</w:t>
      </w:r>
      <w:r>
        <w:rPr>
          <w:rFonts w:eastAsia="Times New Roman" w:cs="Times New Roman"/>
          <w:szCs w:val="24"/>
        </w:rPr>
        <w:t xml:space="preserve"> των αναφορών </w:t>
      </w:r>
      <w:r>
        <w:rPr>
          <w:rFonts w:eastAsia="Times New Roman" w:cs="Times New Roman"/>
          <w:szCs w:val="24"/>
        </w:rPr>
        <w:t xml:space="preserve">και </w:t>
      </w:r>
      <w:r>
        <w:rPr>
          <w:rFonts w:eastAsia="Times New Roman" w:cs="Times New Roman"/>
          <w:szCs w:val="24"/>
        </w:rPr>
        <w:t xml:space="preserve">ερωτήσεων του Βουλευτή Δράμας της Νέας Δημοκρατίας κ. </w:t>
      </w:r>
      <w:r w:rsidRPr="00F76358">
        <w:rPr>
          <w:rFonts w:eastAsia="Times New Roman" w:cs="Times New Roman"/>
          <w:bCs/>
          <w:szCs w:val="24"/>
        </w:rPr>
        <w:t>Δημητρίου Κυριαζίδη</w:t>
      </w:r>
      <w:r>
        <w:rPr>
          <w:rFonts w:eastAsia="Times New Roman" w:cs="Times New Roman"/>
          <w:b/>
          <w:bCs/>
          <w:szCs w:val="24"/>
        </w:rPr>
        <w:t xml:space="preserve"> </w:t>
      </w:r>
      <w:r>
        <w:rPr>
          <w:rFonts w:eastAsia="Times New Roman" w:cs="Times New Roman"/>
          <w:szCs w:val="24"/>
        </w:rPr>
        <w:t xml:space="preserve">προς τον Υπουργό </w:t>
      </w:r>
      <w:r w:rsidRPr="00F76358">
        <w:rPr>
          <w:rFonts w:eastAsia="Times New Roman" w:cs="Times New Roman"/>
          <w:bCs/>
          <w:szCs w:val="24"/>
        </w:rPr>
        <w:t>Παιδείας, Έρευνας και Θρησκευμάτων,</w:t>
      </w:r>
      <w:r>
        <w:rPr>
          <w:rFonts w:eastAsia="Times New Roman" w:cs="Times New Roman"/>
          <w:szCs w:val="24"/>
        </w:rPr>
        <w:t xml:space="preserve"> σχετικά «με τη λύση της σύμπραξης του Δημοκριτείου Πανεπιστημίου Θράκης (ΔΠΘ)</w:t>
      </w:r>
      <w:r>
        <w:rPr>
          <w:rFonts w:eastAsia="Times New Roman" w:cs="Times New Roman"/>
          <w:szCs w:val="24"/>
        </w:rPr>
        <w:t xml:space="preserve"> </w:t>
      </w:r>
      <w:r>
        <w:rPr>
          <w:rFonts w:eastAsia="Times New Roman" w:cs="Times New Roman"/>
          <w:szCs w:val="24"/>
        </w:rPr>
        <w:t>- ΤΕΙ Ανατολικής Μακεδονίας και Θράκης (ΑΜΘ)»</w:t>
      </w:r>
      <w:r>
        <w:rPr>
          <w:rFonts w:eastAsia="Times New Roman" w:cs="Times New Roman"/>
          <w:szCs w:val="24"/>
        </w:rPr>
        <w:t>,</w:t>
      </w:r>
      <w:r>
        <w:rPr>
          <w:rFonts w:eastAsia="Times New Roman" w:cs="Times New Roman"/>
          <w:szCs w:val="24"/>
        </w:rPr>
        <w:t xml:space="preserve"> δεν θα συζητηθεί </w:t>
      </w:r>
      <w:r>
        <w:rPr>
          <w:rFonts w:eastAsia="Times New Roman" w:cs="Times New Roman"/>
          <w:szCs w:val="24"/>
        </w:rPr>
        <w:lastRenderedPageBreak/>
        <w:t xml:space="preserve">λόγω κωλύματος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φόρτος εργασίας.</w:t>
      </w:r>
    </w:p>
    <w:p w14:paraId="5EA3D5A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w:t>
      </w:r>
      <w:r>
        <w:rPr>
          <w:rFonts w:eastAsia="Times New Roman" w:cs="Times New Roman"/>
          <w:szCs w:val="24"/>
        </w:rPr>
        <w:t xml:space="preserve">με αριθμό 279/15-1-2019 </w:t>
      </w:r>
      <w:r>
        <w:rPr>
          <w:rFonts w:eastAsia="Times New Roman" w:cs="Times New Roman"/>
          <w:szCs w:val="24"/>
        </w:rPr>
        <w:t xml:space="preserve">επίκαιρη ερώτηση δεύτερου κύκλου του Βουλευτή Ηρακλείου της Δημοκρατικής Συμπαράταξης κ. </w:t>
      </w:r>
      <w:r w:rsidRPr="00F76358">
        <w:rPr>
          <w:rFonts w:eastAsia="Times New Roman" w:cs="Times New Roman"/>
          <w:bCs/>
          <w:szCs w:val="24"/>
        </w:rPr>
        <w:t xml:space="preserve">Βασιλείου </w:t>
      </w:r>
      <w:proofErr w:type="spellStart"/>
      <w:r w:rsidRPr="00F76358">
        <w:rPr>
          <w:rFonts w:eastAsia="Times New Roman" w:cs="Times New Roman"/>
          <w:bCs/>
          <w:szCs w:val="24"/>
        </w:rPr>
        <w:t>Κεγκέρογλου</w:t>
      </w:r>
      <w:proofErr w:type="spellEnd"/>
      <w:r w:rsidRPr="00F76358">
        <w:rPr>
          <w:rFonts w:eastAsia="Times New Roman" w:cs="Times New Roman"/>
          <w:bCs/>
          <w:szCs w:val="24"/>
        </w:rPr>
        <w:t xml:space="preserve"> </w:t>
      </w:r>
      <w:r>
        <w:rPr>
          <w:rFonts w:eastAsia="Times New Roman" w:cs="Times New Roman"/>
          <w:szCs w:val="24"/>
        </w:rPr>
        <w:t xml:space="preserve">προς τον Υπουργό </w:t>
      </w:r>
      <w:r w:rsidRPr="00F76358">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να ενταχθεί η Κρήτη στο </w:t>
      </w:r>
      <w:r>
        <w:rPr>
          <w:rFonts w:eastAsia="Times New Roman" w:cs="Times New Roman"/>
          <w:szCs w:val="24"/>
        </w:rPr>
        <w:t>μ</w:t>
      </w:r>
      <w:r>
        <w:rPr>
          <w:rFonts w:eastAsia="Times New Roman" w:cs="Times New Roman"/>
          <w:szCs w:val="24"/>
        </w:rPr>
        <w:t>ετ</w:t>
      </w:r>
      <w:r>
        <w:rPr>
          <w:rFonts w:eastAsia="Times New Roman" w:cs="Times New Roman"/>
          <w:szCs w:val="24"/>
        </w:rPr>
        <w:t xml:space="preserve">αφορικό </w:t>
      </w:r>
      <w:r>
        <w:rPr>
          <w:rFonts w:eastAsia="Times New Roman" w:cs="Times New Roman"/>
          <w:szCs w:val="24"/>
        </w:rPr>
        <w:t>ι</w:t>
      </w:r>
      <w:r>
        <w:rPr>
          <w:rFonts w:eastAsia="Times New Roman" w:cs="Times New Roman"/>
          <w:szCs w:val="24"/>
        </w:rPr>
        <w:t>σοδύναμο»</w:t>
      </w:r>
      <w:r>
        <w:rPr>
          <w:rFonts w:eastAsia="Times New Roman" w:cs="Times New Roman"/>
          <w:szCs w:val="24"/>
        </w:rPr>
        <w:t>,</w:t>
      </w:r>
      <w:r>
        <w:rPr>
          <w:rFonts w:eastAsia="Times New Roman" w:cs="Times New Roman"/>
          <w:szCs w:val="24"/>
        </w:rPr>
        <w:t xml:space="preserve"> δεν θα συζητηθεί</w:t>
      </w:r>
      <w:r>
        <w:rPr>
          <w:rFonts w:eastAsia="Times New Roman" w:cs="Times New Roman"/>
          <w:szCs w:val="24"/>
        </w:rPr>
        <w:t>,</w:t>
      </w:r>
      <w:r>
        <w:rPr>
          <w:rFonts w:eastAsia="Times New Roman" w:cs="Times New Roman"/>
          <w:szCs w:val="24"/>
        </w:rPr>
        <w:t xml:space="preserve"> λόγω κωλύματος του Αναπληρωτή Υπουργού Ναυτιλίας και Νησιωτικής Πολιτικής κ. Νεκτάριου Σαντορινιού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έχει ξανασυζητηθεί ίδιου περιεχομένου ερώτηση του ίδιου Βουλευτή.</w:t>
      </w:r>
    </w:p>
    <w:p w14:paraId="5EA3D5AC"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Η όγδοη </w:t>
      </w:r>
      <w:r>
        <w:rPr>
          <w:rFonts w:eastAsia="Times New Roman" w:cs="Times New Roman"/>
          <w:szCs w:val="24"/>
        </w:rPr>
        <w:t xml:space="preserve">με αριθμό 388/26-2-2019 </w:t>
      </w:r>
      <w:r>
        <w:rPr>
          <w:rFonts w:eastAsia="Times New Roman" w:cs="Times New Roman"/>
          <w:szCs w:val="24"/>
        </w:rPr>
        <w:t>επίκαιρη ερώτ</w:t>
      </w:r>
      <w:r>
        <w:rPr>
          <w:rFonts w:eastAsia="Times New Roman" w:cs="Times New Roman"/>
          <w:szCs w:val="24"/>
        </w:rPr>
        <w:t xml:space="preserve">ηση δεύτερου κύκλου του Βουλευτή Α΄ Πειραιώς της Νέας Δημοκρατίας κ. </w:t>
      </w:r>
      <w:r w:rsidRPr="0096641D">
        <w:rPr>
          <w:rFonts w:eastAsia="Times New Roman" w:cs="Times New Roman"/>
          <w:bCs/>
          <w:szCs w:val="24"/>
        </w:rPr>
        <w:t xml:space="preserve">Κωνσταντίνου Κατσαφάδου </w:t>
      </w:r>
      <w:r>
        <w:rPr>
          <w:rFonts w:eastAsia="Times New Roman" w:cs="Times New Roman"/>
          <w:szCs w:val="24"/>
        </w:rPr>
        <w:t xml:space="preserve">προς τον Υπουργό </w:t>
      </w:r>
      <w:r w:rsidRPr="0096641D">
        <w:rPr>
          <w:rFonts w:eastAsia="Times New Roman" w:cs="Times New Roman"/>
          <w:bCs/>
          <w:szCs w:val="24"/>
        </w:rPr>
        <w:t>Εσωτερικών</w:t>
      </w:r>
      <w:r>
        <w:rPr>
          <w:rFonts w:eastAsia="Times New Roman" w:cs="Times New Roman"/>
          <w:bCs/>
          <w:szCs w:val="24"/>
        </w:rPr>
        <w:t xml:space="preserve">, </w:t>
      </w:r>
      <w:r>
        <w:rPr>
          <w:rFonts w:eastAsia="Times New Roman" w:cs="Times New Roman"/>
          <w:szCs w:val="24"/>
        </w:rPr>
        <w:t xml:space="preserve">με θέμα: «Η </w:t>
      </w:r>
      <w:r>
        <w:rPr>
          <w:rFonts w:eastAsia="Times New Roman" w:cs="Times New Roman"/>
          <w:szCs w:val="24"/>
        </w:rPr>
        <w:t>Κ</w:t>
      </w:r>
      <w:r>
        <w:rPr>
          <w:rFonts w:eastAsia="Times New Roman" w:cs="Times New Roman"/>
          <w:szCs w:val="24"/>
        </w:rPr>
        <w:t>υβέρνηση προαναγγέλλει επιλεκτική κατάτμηση δήμων με μικροκομματικά κριτήρια, λίγο πριν τις δημοτικές εκλογές, προκαλώντα</w:t>
      </w:r>
      <w:r>
        <w:rPr>
          <w:rFonts w:eastAsia="Times New Roman" w:cs="Times New Roman"/>
          <w:szCs w:val="24"/>
        </w:rPr>
        <w:t>ς σύγχυση και αναστάτωση»</w:t>
      </w:r>
      <w:r>
        <w:rPr>
          <w:rFonts w:eastAsia="Times New Roman" w:cs="Times New Roman"/>
          <w:szCs w:val="24"/>
        </w:rPr>
        <w:t>,</w:t>
      </w:r>
      <w:r>
        <w:rPr>
          <w:rFonts w:eastAsia="Times New Roman" w:cs="Times New Roman"/>
          <w:szCs w:val="24"/>
        </w:rPr>
        <w:t xml:space="preserve"> δεν θα συζητηθεί λόγω κωλύματος του Υπουργού Εσωτερικών κ. </w:t>
      </w:r>
      <w:proofErr w:type="spellStart"/>
      <w:r>
        <w:rPr>
          <w:rFonts w:eastAsia="Times New Roman" w:cs="Times New Roman"/>
          <w:szCs w:val="24"/>
        </w:rPr>
        <w:t>Χαρίτση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ιτία: παράλληλα έχει κοινοβουλευτικά καθήκοντα.</w:t>
      </w:r>
    </w:p>
    <w:p w14:paraId="5EA3D5A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όλα τα κωλύματα υπάρχει και η σχετική επιστολή από τη Γραμματεία της Κυβέρνησης.</w:t>
      </w:r>
    </w:p>
    <w:p w14:paraId="5EA3D5A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Ξεκινούμε λοιπόν </w:t>
      </w:r>
      <w:r>
        <w:rPr>
          <w:rFonts w:eastAsia="Times New Roman" w:cs="Times New Roman"/>
          <w:szCs w:val="24"/>
        </w:rPr>
        <w:t>με</w:t>
      </w:r>
      <w:r>
        <w:rPr>
          <w:rFonts w:eastAsia="Times New Roman" w:cs="Times New Roman"/>
          <w:szCs w:val="24"/>
        </w:rPr>
        <w:t xml:space="preserve"> τη συζή</w:t>
      </w:r>
      <w:r>
        <w:rPr>
          <w:rFonts w:eastAsia="Times New Roman" w:cs="Times New Roman"/>
          <w:szCs w:val="24"/>
        </w:rPr>
        <w:t>τηση της</w:t>
      </w:r>
      <w:r>
        <w:rPr>
          <w:rFonts w:eastAsia="Times New Roman" w:cs="Times New Roman"/>
          <w:szCs w:val="24"/>
        </w:rPr>
        <w:t xml:space="preserve"> έβδομη</w:t>
      </w:r>
      <w:r>
        <w:rPr>
          <w:rFonts w:eastAsia="Times New Roman" w:cs="Times New Roman"/>
          <w:szCs w:val="24"/>
        </w:rPr>
        <w:t>ς</w:t>
      </w:r>
      <w:r>
        <w:rPr>
          <w:rFonts w:eastAsia="Times New Roman" w:cs="Times New Roman"/>
          <w:szCs w:val="24"/>
        </w:rPr>
        <w:t xml:space="preserve"> με αριθμό 399/4-3-2019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Ανεξάρτητου Βουλευτή Β΄ Πειραιώς κ. Δημητρίου Καμμένου προς τον Υπουργό Μεταναστευτικής Πολιτικής, σχετικά </w:t>
      </w:r>
      <w:r>
        <w:rPr>
          <w:rFonts w:eastAsia="Times New Roman" w:cs="Times New Roman"/>
          <w:szCs w:val="24"/>
        </w:rPr>
        <w:t>«</w:t>
      </w:r>
      <w:r>
        <w:rPr>
          <w:rFonts w:eastAsia="Times New Roman" w:cs="Times New Roman"/>
          <w:szCs w:val="24"/>
        </w:rPr>
        <w:t xml:space="preserve">με την έκθεση ανάλυσης κινδύνου για το 2019 του </w:t>
      </w:r>
      <w:r>
        <w:rPr>
          <w:rFonts w:eastAsia="Times New Roman" w:cs="Times New Roman"/>
          <w:szCs w:val="24"/>
          <w:lang w:val="en-US"/>
        </w:rPr>
        <w:t>FRONTEX</w:t>
      </w:r>
      <w:r>
        <w:rPr>
          <w:rFonts w:eastAsia="Times New Roman" w:cs="Times New Roman"/>
          <w:szCs w:val="24"/>
        </w:rPr>
        <w:t xml:space="preserve">, όπου </w:t>
      </w:r>
      <w:proofErr w:type="spellStart"/>
      <w:r>
        <w:rPr>
          <w:rFonts w:eastAsia="Times New Roman" w:cs="Times New Roman"/>
          <w:szCs w:val="24"/>
        </w:rPr>
        <w:t>εμφαίνε</w:t>
      </w:r>
      <w:r>
        <w:rPr>
          <w:rFonts w:eastAsia="Times New Roman" w:cs="Times New Roman"/>
          <w:szCs w:val="24"/>
        </w:rPr>
        <w:t>ται</w:t>
      </w:r>
      <w:proofErr w:type="spellEnd"/>
      <w:r>
        <w:rPr>
          <w:rFonts w:eastAsia="Times New Roman" w:cs="Times New Roman"/>
          <w:szCs w:val="24"/>
        </w:rPr>
        <w:t xml:space="preserve"> ότι η μεταναστευτική πίεση παραμένει υψηλή στα εξωτερικά σύνορα της Ευρωπαϊκής Ένωσης</w:t>
      </w:r>
      <w:r>
        <w:rPr>
          <w:rFonts w:eastAsia="Times New Roman" w:cs="Times New Roman"/>
          <w:szCs w:val="24"/>
        </w:rPr>
        <w:t>»</w:t>
      </w:r>
      <w:r>
        <w:rPr>
          <w:rFonts w:eastAsia="Times New Roman" w:cs="Times New Roman"/>
          <w:szCs w:val="24"/>
        </w:rPr>
        <w:t xml:space="preserve">. </w:t>
      </w:r>
    </w:p>
    <w:p w14:paraId="5EA3D5A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EA3D5B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5EA3D5B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σε όλους, καλημέρα κύριε Πρόεδρε, καλημέρα κύριε Υπουργέ. </w:t>
      </w:r>
    </w:p>
    <w:p w14:paraId="5EA3D5B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που λάβαμε προ καιρού</w:t>
      </w:r>
      <w:r>
        <w:rPr>
          <w:rFonts w:eastAsia="Times New Roman" w:cs="Times New Roman"/>
          <w:szCs w:val="24"/>
        </w:rPr>
        <w:t>,</w:t>
      </w:r>
      <w:r>
        <w:rPr>
          <w:rFonts w:eastAsia="Times New Roman" w:cs="Times New Roman"/>
          <w:szCs w:val="24"/>
        </w:rPr>
        <w:t xml:space="preserve"> παρατηρούνται αυξημένες ροές. Έχουμε δει όλα τα στατιστικά και</w:t>
      </w:r>
      <w:r>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φάω τον χρόνο από την εισήγησή μου, θα </w:t>
      </w:r>
      <w:r>
        <w:rPr>
          <w:rFonts w:eastAsia="Times New Roman" w:cs="Times New Roman"/>
          <w:szCs w:val="24"/>
        </w:rPr>
        <w:lastRenderedPageBreak/>
        <w:t>διαβάσω για τα Πρακτικά τ</w:t>
      </w:r>
      <w:r>
        <w:rPr>
          <w:rFonts w:eastAsia="Times New Roman" w:cs="Times New Roman"/>
          <w:szCs w:val="24"/>
        </w:rPr>
        <w:t>ι</w:t>
      </w:r>
      <w:r>
        <w:rPr>
          <w:rFonts w:eastAsia="Times New Roman" w:cs="Times New Roman"/>
          <w:szCs w:val="24"/>
        </w:rPr>
        <w:t xml:space="preserve">ς ερωτήσεις και θα αναλύσουμε μετά και τα ευρήματα και τις απαντήσεις σας. </w:t>
      </w:r>
    </w:p>
    <w:p w14:paraId="5EA3D5B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Ποιοι είναι οι ακριβείς αριθμοί των παρανόμως εισερχομένων ανά πύλη εισόδου είτε από τον Έβρο είτε από τα νησιά το</w:t>
      </w:r>
      <w:r>
        <w:rPr>
          <w:rFonts w:eastAsia="Times New Roman" w:cs="Times New Roman"/>
          <w:szCs w:val="24"/>
        </w:rPr>
        <w:t xml:space="preserve">υ </w:t>
      </w:r>
      <w:r>
        <w:rPr>
          <w:rFonts w:eastAsia="Times New Roman" w:cs="Times New Roman"/>
          <w:szCs w:val="24"/>
        </w:rPr>
        <w:t>α</w:t>
      </w:r>
      <w:r>
        <w:rPr>
          <w:rFonts w:eastAsia="Times New Roman" w:cs="Times New Roman"/>
          <w:szCs w:val="24"/>
        </w:rPr>
        <w:t xml:space="preserve">νατολικού Αιγαίου, αναλυτικά ανά νησί εισδοχής και παραλλήλως τι προκύπτει από τα στοιχεία του Υπουργείου σχετικά με το φύλο, την ηλικία, τη χώρα προέλευσης των λαθρομεταναστών; </w:t>
      </w:r>
    </w:p>
    <w:p w14:paraId="5EA3D5B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Πόσοι από αυτούς είναι οικονομικοί και πόσοι παράτυποι μετανάστες; Αυτό το</w:t>
      </w:r>
      <w:r>
        <w:rPr>
          <w:rFonts w:eastAsia="Times New Roman" w:cs="Times New Roman"/>
          <w:szCs w:val="24"/>
        </w:rPr>
        <w:t xml:space="preserve"> ρωτούμε</w:t>
      </w:r>
      <w:r>
        <w:rPr>
          <w:rFonts w:eastAsia="Times New Roman" w:cs="Times New Roman"/>
          <w:szCs w:val="24"/>
        </w:rPr>
        <w:t>,</w:t>
      </w:r>
      <w:r>
        <w:rPr>
          <w:rFonts w:eastAsia="Times New Roman" w:cs="Times New Roman"/>
          <w:szCs w:val="24"/>
        </w:rPr>
        <w:t xml:space="preserve"> διότι στο μείγμα που είδαμε στην </w:t>
      </w:r>
      <w:r>
        <w:rPr>
          <w:rFonts w:eastAsia="Times New Roman" w:cs="Times New Roman"/>
          <w:szCs w:val="24"/>
        </w:rPr>
        <w:t>έ</w:t>
      </w:r>
      <w:r>
        <w:rPr>
          <w:rFonts w:eastAsia="Times New Roman" w:cs="Times New Roman"/>
          <w:szCs w:val="24"/>
        </w:rPr>
        <w:t xml:space="preserve">κθεση έχουμε μετανάστες από Αφγανιστάν, Ιράκ, Συρία και αγνώστου προελεύσεως. </w:t>
      </w:r>
    </w:p>
    <w:p w14:paraId="5EA3D5B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Τι προκύπτει από τα στοιχεία του Υπουργείου σχετικά με τ</w:t>
      </w:r>
      <w:r>
        <w:rPr>
          <w:rFonts w:eastAsia="Times New Roman" w:cs="Times New Roman"/>
          <w:szCs w:val="24"/>
        </w:rPr>
        <w:t>ο</w:t>
      </w:r>
      <w:r>
        <w:rPr>
          <w:rFonts w:eastAsia="Times New Roman" w:cs="Times New Roman"/>
          <w:szCs w:val="24"/>
        </w:rPr>
        <w:t>ν ακριβή αριθμό των ασυνόδευτων παιδιών από το 2015 ως σήμερα ανά έτος, ποια</w:t>
      </w:r>
      <w:r>
        <w:rPr>
          <w:rFonts w:eastAsia="Times New Roman" w:cs="Times New Roman"/>
          <w:szCs w:val="24"/>
        </w:rPr>
        <w:t xml:space="preserve"> είναι η ηλικία, ποιο είναι το φύλο και ποια η τύχη τους; Ποιες είναι οι πρόνοιες του κράτους; Φιλοξενούνται σε ειδικές δομές ή άλλα σημεία και ποια; </w:t>
      </w:r>
    </w:p>
    <w:p w14:paraId="5EA3D5B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έλεγχος και από ποιον για την τύχη </w:t>
      </w:r>
      <w:r>
        <w:rPr>
          <w:rFonts w:eastAsia="Times New Roman" w:cs="Times New Roman"/>
          <w:szCs w:val="24"/>
        </w:rPr>
        <w:t>τους,</w:t>
      </w:r>
      <w:r>
        <w:rPr>
          <w:rFonts w:eastAsia="Times New Roman" w:cs="Times New Roman"/>
          <w:szCs w:val="24"/>
        </w:rPr>
        <w:t xml:space="preserve"> εφόσον ενταχθούν σε κέντρο φιλοξενίας; Έχετε εντοπίσει κ</w:t>
      </w:r>
      <w:r>
        <w:rPr>
          <w:rFonts w:eastAsia="Times New Roman" w:cs="Times New Roman"/>
          <w:szCs w:val="24"/>
        </w:rPr>
        <w:t xml:space="preserve">ακόβουλες πράξεις, όπως απαγωγές, βιασμούς, ασέλγεια εναντίον τους; </w:t>
      </w:r>
    </w:p>
    <w:p w14:paraId="5EA3D5B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Υπάρχουν κατηγορίες για εμπόριο οργάνων; Το λέω αυτό διότι είχε κάνει μια σχετική δήλωση ο κ. Κοτζιάς</w:t>
      </w:r>
      <w:r>
        <w:rPr>
          <w:rFonts w:eastAsia="Times New Roman" w:cs="Times New Roman"/>
          <w:szCs w:val="24"/>
        </w:rPr>
        <w:t>,</w:t>
      </w:r>
      <w:r>
        <w:rPr>
          <w:rFonts w:eastAsia="Times New Roman" w:cs="Times New Roman"/>
          <w:szCs w:val="24"/>
        </w:rPr>
        <w:t xml:space="preserve"> στον οποίο έχω καταθέσει ερώτηση για εμπόριο οργάνων. Οι κατηγορίες αφορούν εμπόριο </w:t>
      </w:r>
      <w:r>
        <w:rPr>
          <w:rFonts w:eastAsia="Times New Roman" w:cs="Times New Roman"/>
          <w:szCs w:val="24"/>
        </w:rPr>
        <w:t xml:space="preserve">οργάνων ασυνόδευτων παιδιών και εμπλοκή διπλωματικών υπαλλήλων. </w:t>
      </w:r>
    </w:p>
    <w:p w14:paraId="5EA3D5B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Τέλος, εντάσσεται στον σχεδιασμό του Υπουργείου η περαιτέρω ενίσχυση της φύλαξης των συνόρων, ιδίως στον Έβρο, τόσο σε ανθρώπινο δυναμικό όσο και σε δομές; Φυλάσσονται πράγματι τα σύνορα; Ποι</w:t>
      </w:r>
      <w:r>
        <w:rPr>
          <w:rFonts w:eastAsia="Times New Roman" w:cs="Times New Roman"/>
          <w:szCs w:val="24"/>
        </w:rPr>
        <w:t xml:space="preserve">α είναι η ευθύνη που έχετε αναφορικά με τη φύλαξη των συνόρων; </w:t>
      </w:r>
    </w:p>
    <w:p w14:paraId="5EA3D5B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Η τελευταία ερώτησή μου δεν είναι για εσάς. Έχει μείνει στην ερώτηση για τα Πρακτικά. Αυτή η ερώτηση, κύριε Πρόεδρε, έχει κατατεθεί προ καιρού και στα δύο Υπουργεία, όπως είναι το Υπουργείο Εθ</w:t>
      </w:r>
      <w:r>
        <w:rPr>
          <w:rFonts w:eastAsia="Times New Roman" w:cs="Times New Roman"/>
          <w:szCs w:val="24"/>
        </w:rPr>
        <w:t xml:space="preserve">νικής Αμύνης. Δυστυχώς, το Υπουργείο Εθνικής Αμύνης </w:t>
      </w:r>
      <w:proofErr w:type="spellStart"/>
      <w:r>
        <w:rPr>
          <w:rFonts w:eastAsia="Times New Roman" w:cs="Times New Roman"/>
          <w:szCs w:val="24"/>
        </w:rPr>
        <w:t>απήντησε</w:t>
      </w:r>
      <w:proofErr w:type="spellEnd"/>
      <w:r>
        <w:rPr>
          <w:rFonts w:eastAsia="Times New Roman" w:cs="Times New Roman"/>
          <w:szCs w:val="24"/>
        </w:rPr>
        <w:t xml:space="preserve"> μέσω των </w:t>
      </w:r>
      <w:r>
        <w:rPr>
          <w:rFonts w:eastAsia="Times New Roman" w:cs="Times New Roman"/>
          <w:szCs w:val="24"/>
        </w:rPr>
        <w:t>υ</w:t>
      </w:r>
      <w:r>
        <w:rPr>
          <w:rFonts w:eastAsia="Times New Roman" w:cs="Times New Roman"/>
          <w:szCs w:val="24"/>
        </w:rPr>
        <w:t xml:space="preserve">πηρεσιών ότι δεν είναι αρμόδιο να μας απαντήσει για τις χερσαίες ροές στον Έβρο. </w:t>
      </w:r>
    </w:p>
    <w:p w14:paraId="5EA3D5B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λογικό όταν περνούν δέκα-δεκαπέντε-είκοσι χιλιάδες άτομα με τα πόδια από τον Έβρο να ρωτήσουμε κα</w:t>
      </w:r>
      <w:r>
        <w:rPr>
          <w:rFonts w:eastAsia="Times New Roman" w:cs="Times New Roman"/>
          <w:szCs w:val="24"/>
        </w:rPr>
        <w:t xml:space="preserve">ι την τελευταία ερώτηση </w:t>
      </w:r>
      <w:r>
        <w:rPr>
          <w:rFonts w:eastAsia="Times New Roman" w:cs="Times New Roman"/>
          <w:szCs w:val="24"/>
        </w:rPr>
        <w:t>–</w:t>
      </w:r>
      <w:r>
        <w:rPr>
          <w:rFonts w:eastAsia="Times New Roman" w:cs="Times New Roman"/>
          <w:szCs w:val="24"/>
        </w:rPr>
        <w:t>που είναι αν φυλάσσονται και ποιος φυλάσσει και με ποιες διαδικασίες τον Έβρο και περνάνε δεκαπέντε χιλιάδες άνθρωποι</w:t>
      </w:r>
      <w:r>
        <w:rPr>
          <w:rFonts w:eastAsia="Times New Roman" w:cs="Times New Roman"/>
          <w:szCs w:val="24"/>
        </w:rPr>
        <w:t>–</w:t>
      </w:r>
      <w:r>
        <w:rPr>
          <w:rFonts w:eastAsia="Times New Roman" w:cs="Times New Roman"/>
          <w:szCs w:val="24"/>
        </w:rPr>
        <w:t xml:space="preserve"> το Υπουργείο Εθνικής Αμύνης, το οποίο</w:t>
      </w:r>
      <w:r>
        <w:rPr>
          <w:rFonts w:eastAsia="Times New Roman" w:cs="Times New Roman"/>
          <w:szCs w:val="24"/>
        </w:rPr>
        <w:t>,</w:t>
      </w:r>
      <w:r>
        <w:rPr>
          <w:rFonts w:eastAsia="Times New Roman" w:cs="Times New Roman"/>
          <w:szCs w:val="24"/>
        </w:rPr>
        <w:t xml:space="preserve"> για τα Πρακτικά, κύριε Υπουργέ, δήλωσε αναρμόδιο και για αυτό απηύθυνε τη</w:t>
      </w:r>
      <w:r>
        <w:rPr>
          <w:rFonts w:eastAsia="Times New Roman" w:cs="Times New Roman"/>
          <w:szCs w:val="24"/>
        </w:rPr>
        <w:t>ν ερώτηση σε εσάς. Δεν αφορά, βέβαια, εσάς η φύλαξη των συνόρων. Αν θέλετε, απαντήστε στα υπόλοιπα και να σχολιάσουμε στη δευτερολογία μου.</w:t>
      </w:r>
    </w:p>
    <w:p w14:paraId="5EA3D5B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5EA3D5BC" w14:textId="77777777" w:rsidR="00416916" w:rsidRDefault="00331763">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Ευχαριστούμε τον συνάδελφο κ. Καμμένο.</w:t>
      </w:r>
    </w:p>
    <w:p w14:paraId="5EA3D5B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w:t>
      </w:r>
      <w:r>
        <w:rPr>
          <w:rFonts w:eastAsia="Times New Roman" w:cs="Times New Roman"/>
          <w:szCs w:val="24"/>
        </w:rPr>
        <w:t xml:space="preserve"> λόγο και επαναλαμβάνω ότι για λόγους υγείας ο Υπουργός θα απαντήσει καθιστός. </w:t>
      </w:r>
    </w:p>
    <w:p w14:paraId="5EA3D5B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Περαστικά σας, κύριε Υπουργέ.</w:t>
      </w:r>
    </w:p>
    <w:p w14:paraId="5EA3D5BF" w14:textId="77777777" w:rsidR="00416916" w:rsidRDefault="00331763">
      <w:pPr>
        <w:spacing w:line="600" w:lineRule="auto"/>
        <w:ind w:firstLine="720"/>
        <w:contextualSpacing/>
        <w:jc w:val="both"/>
        <w:rPr>
          <w:rFonts w:eastAsia="Times New Roman" w:cs="Times New Roman"/>
          <w:szCs w:val="24"/>
        </w:rPr>
      </w:pPr>
      <w:r w:rsidRPr="00E21F8B">
        <w:rPr>
          <w:rFonts w:eastAsia="Times New Roman" w:cs="Times New Roman"/>
          <w:b/>
          <w:szCs w:val="24"/>
        </w:rPr>
        <w:t>ΔΗΜΗΤΡΙΟΣ ΒΙΤΣΑΣ (</w:t>
      </w:r>
      <w:r>
        <w:rPr>
          <w:rFonts w:eastAsia="Times New Roman" w:cs="Times New Roman"/>
          <w:b/>
          <w:szCs w:val="24"/>
        </w:rPr>
        <w:t>Υπουργός Μεταναστευτικής Πολιτικής</w:t>
      </w:r>
      <w:r w:rsidRPr="00E21F8B">
        <w:rPr>
          <w:rFonts w:eastAsia="Times New Roman" w:cs="Times New Roman"/>
          <w:b/>
          <w:szCs w:val="24"/>
        </w:rPr>
        <w:t>):</w:t>
      </w:r>
      <w:r>
        <w:rPr>
          <w:rFonts w:eastAsia="Times New Roman" w:cs="Times New Roman"/>
          <w:szCs w:val="24"/>
        </w:rPr>
        <w:t xml:space="preserve"> Ευχαριστώ πολύ, κύριε Πρόεδρε.</w:t>
      </w:r>
    </w:p>
    <w:p w14:paraId="5EA3D5C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καταλαβαίνω τη δυσκολία που έχει ένας </w:t>
      </w:r>
      <w:r>
        <w:rPr>
          <w:rFonts w:eastAsia="Times New Roman" w:cs="Times New Roman"/>
          <w:szCs w:val="24"/>
        </w:rPr>
        <w:t xml:space="preserve">Ανεξάρτητος Βουλευτής, δηλαδή που δεν έχει μια κομματική </w:t>
      </w:r>
      <w:r>
        <w:rPr>
          <w:rFonts w:eastAsia="Times New Roman" w:cs="Times New Roman"/>
          <w:szCs w:val="24"/>
        </w:rPr>
        <w:lastRenderedPageBreak/>
        <w:t>δομή από πίσω του να παρακολουθεί όλα τα ζητήματα, να συντάσσει ερωτήσεις και να μπορεί να είναι επαρκής στον ρόλο του. Το καταλαβαίνω αυτό</w:t>
      </w:r>
      <w:r>
        <w:rPr>
          <w:rFonts w:eastAsia="Times New Roman" w:cs="Times New Roman"/>
          <w:szCs w:val="24"/>
        </w:rPr>
        <w:t>,</w:t>
      </w:r>
      <w:r>
        <w:rPr>
          <w:rFonts w:eastAsia="Times New Roman" w:cs="Times New Roman"/>
          <w:szCs w:val="24"/>
        </w:rPr>
        <w:t xml:space="preserve"> διότι οφείλω να σας πω ότι δεν έχει το</w:t>
      </w:r>
      <w:r>
        <w:rPr>
          <w:rFonts w:eastAsia="Times New Roman" w:cs="Times New Roman"/>
          <w:szCs w:val="24"/>
        </w:rPr>
        <w:t>ν</w:t>
      </w:r>
      <w:r>
        <w:rPr>
          <w:rFonts w:eastAsia="Times New Roman" w:cs="Times New Roman"/>
          <w:szCs w:val="24"/>
        </w:rPr>
        <w:t xml:space="preserve"> χαρακτήρα της επίκ</w:t>
      </w:r>
      <w:r>
        <w:rPr>
          <w:rFonts w:eastAsia="Times New Roman" w:cs="Times New Roman"/>
          <w:szCs w:val="24"/>
        </w:rPr>
        <w:t>αιρης ερώτησης η ερώτησή σας, με την έννοια ότι ζητάει πάρα πολλά στοιχεία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αν αρχίσουμε να τα συζητάμε ένα-ένα θα πάρει χρόνο. Όμως, νομίζω ότι θα σας καλύψω, με την έννοια ότι θα σας δώσω όλα αυτά τα στοιχεία, θα σας τα ενεχυριάσω, ώστε να βγάλετε τ</w:t>
      </w:r>
      <w:r>
        <w:rPr>
          <w:rFonts w:eastAsia="Times New Roman" w:cs="Times New Roman"/>
          <w:szCs w:val="24"/>
        </w:rPr>
        <w:t xml:space="preserve">α δικά σας συμπεράσματα. </w:t>
      </w:r>
    </w:p>
    <w:p w14:paraId="5EA3D5C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Συγχρόνως, πρέπει να σας πω το εξής: Την ευθύνη όσον αφορά αυτά τα ζητήματα της διαχείρισης των συνόρων την έχει η Ελληνική Αστυνομία, δηλαδή οι Ένοπλες Δυνάμεις έχουν την ευθύνη της προστασίας των συνόρων από εξωτερική επιβουλή. </w:t>
      </w:r>
      <w:r>
        <w:rPr>
          <w:rFonts w:eastAsia="Times New Roman" w:cs="Times New Roman"/>
          <w:szCs w:val="24"/>
        </w:rPr>
        <w:t xml:space="preserve">Τη διαχείριση την έχει η Ελληνική Αστυνομία και ανάμεσα στα στοιχεία που θα σας δώσω θα είναι και η </w:t>
      </w:r>
      <w:r>
        <w:rPr>
          <w:rFonts w:eastAsia="Times New Roman" w:cs="Times New Roman"/>
          <w:szCs w:val="24"/>
        </w:rPr>
        <w:t>έ</w:t>
      </w:r>
      <w:r>
        <w:rPr>
          <w:rFonts w:eastAsia="Times New Roman" w:cs="Times New Roman"/>
          <w:szCs w:val="24"/>
        </w:rPr>
        <w:t xml:space="preserve">κθεση της κ. </w:t>
      </w:r>
      <w:proofErr w:type="spellStart"/>
      <w:r>
        <w:rPr>
          <w:rFonts w:eastAsia="Times New Roman" w:cs="Times New Roman"/>
          <w:szCs w:val="24"/>
        </w:rPr>
        <w:t>Γεροβασίλη</w:t>
      </w:r>
      <w:proofErr w:type="spellEnd"/>
      <w:r>
        <w:rPr>
          <w:rFonts w:eastAsia="Times New Roman" w:cs="Times New Roman"/>
          <w:szCs w:val="24"/>
        </w:rPr>
        <w:t xml:space="preserve"> για την κατάσταση. Κάναμε μια δουλειά</w:t>
      </w:r>
      <w:r>
        <w:rPr>
          <w:rFonts w:eastAsia="Times New Roman" w:cs="Times New Roman"/>
          <w:szCs w:val="24"/>
        </w:rPr>
        <w:t>,</w:t>
      </w:r>
      <w:r>
        <w:rPr>
          <w:rFonts w:eastAsia="Times New Roman" w:cs="Times New Roman"/>
          <w:szCs w:val="24"/>
        </w:rPr>
        <w:t xml:space="preserve"> ώστε να μπορέσουμε να σας ικανοποιήσουμε.</w:t>
      </w:r>
    </w:p>
    <w:p w14:paraId="5EA3D5C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μπορώ να σας πω; Από το 2014 και μέχρι το 2018 </w:t>
      </w:r>
      <w:r>
        <w:rPr>
          <w:rFonts w:eastAsia="Times New Roman" w:cs="Times New Roman"/>
          <w:szCs w:val="24"/>
        </w:rPr>
        <w:t>θα έλεγε κανείς ότι από την άποψη των εθνικοτήτων, των υπηκοοτήτων</w:t>
      </w:r>
      <w:r>
        <w:rPr>
          <w:rFonts w:eastAsia="Times New Roman" w:cs="Times New Roman"/>
          <w:szCs w:val="24"/>
        </w:rPr>
        <w:t>,</w:t>
      </w:r>
      <w:r>
        <w:rPr>
          <w:rFonts w:eastAsia="Times New Roman" w:cs="Times New Roman"/>
          <w:szCs w:val="24"/>
        </w:rPr>
        <w:t xml:space="preserve"> την πρώτη θέση πάντοτε καταλάμβανε η Συρία, δηλαδή </w:t>
      </w:r>
      <w:proofErr w:type="spellStart"/>
      <w:r>
        <w:rPr>
          <w:rFonts w:eastAsia="Times New Roman" w:cs="Times New Roman"/>
          <w:szCs w:val="24"/>
        </w:rPr>
        <w:t>Σύροι</w:t>
      </w:r>
      <w:proofErr w:type="spellEnd"/>
      <w:r>
        <w:rPr>
          <w:rFonts w:eastAsia="Times New Roman" w:cs="Times New Roman"/>
          <w:szCs w:val="24"/>
        </w:rPr>
        <w:t xml:space="preserve"> υπήκοοι, </w:t>
      </w:r>
      <w:proofErr w:type="spellStart"/>
      <w:r>
        <w:rPr>
          <w:rFonts w:eastAsia="Times New Roman" w:cs="Times New Roman"/>
          <w:szCs w:val="24"/>
        </w:rPr>
        <w:t>Σύροι</w:t>
      </w:r>
      <w:proofErr w:type="spellEnd"/>
      <w:r>
        <w:rPr>
          <w:rFonts w:eastAsia="Times New Roman" w:cs="Times New Roman"/>
          <w:szCs w:val="24"/>
        </w:rPr>
        <w:t xml:space="preserve"> πρόσφυγες και κοντά είναι είτε το Πακιστάν είτε το Ιράκ είτε το Αφγανιστάν. </w:t>
      </w:r>
    </w:p>
    <w:p w14:paraId="5EA3D5C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Οφείλω να σας πω συγχρόνως ότι τους πρώ</w:t>
      </w:r>
      <w:r>
        <w:rPr>
          <w:rFonts w:eastAsia="Times New Roman" w:cs="Times New Roman"/>
          <w:szCs w:val="24"/>
        </w:rPr>
        <w:t xml:space="preserve">τους μήνες του 2019 παρατηρείται μια σημαντική αλλαγή. Έχει περάσει στην πρώτη θέση το Αφγανιστάν, δηλαδή δεν έχουμε πια ιδιαίτερα εισερχόμενους από τη Συρία. </w:t>
      </w:r>
    </w:p>
    <w:p w14:paraId="5EA3D5C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Έχουμε ένα νέο σχετικά φαινόμενο</w:t>
      </w:r>
      <w:r>
        <w:rPr>
          <w:rFonts w:eastAsia="Times New Roman" w:cs="Times New Roman"/>
          <w:szCs w:val="24"/>
        </w:rPr>
        <w:t>,</w:t>
      </w:r>
      <w:r>
        <w:rPr>
          <w:rFonts w:eastAsia="Times New Roman" w:cs="Times New Roman"/>
          <w:szCs w:val="24"/>
        </w:rPr>
        <w:t xml:space="preserve"> να έχουμε αρκετούς από τη γείτονα χώρα. Αυτά είναι τα δυο καιν</w:t>
      </w:r>
      <w:r>
        <w:rPr>
          <w:rFonts w:eastAsia="Times New Roman" w:cs="Times New Roman"/>
          <w:szCs w:val="24"/>
        </w:rPr>
        <w:t xml:space="preserve">ούργια στοιχεία. </w:t>
      </w:r>
    </w:p>
    <w:p w14:paraId="5EA3D5C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που έχει ένα ενδιαφέρον αφορά τα ασυνόδευτα ανήλικα. Τα ασυνόδευτα ανήλικα που βρίσκονται στην Ελλάδα αυτή την περίοδο είναι λίγο παραπάνω από τρεις χιλιάδες. </w:t>
      </w:r>
      <w:r>
        <w:rPr>
          <w:rFonts w:eastAsia="Times New Roman" w:cs="Times New Roman"/>
          <w:szCs w:val="24"/>
        </w:rPr>
        <w:t xml:space="preserve">Οι </w:t>
      </w:r>
      <w:r>
        <w:rPr>
          <w:rFonts w:eastAsia="Times New Roman" w:cs="Times New Roman"/>
          <w:szCs w:val="24"/>
        </w:rPr>
        <w:t>δύο χιλιάδες από αυτά διαβιούν σε συγκεκριμένες δομές του Υπουργείο</w:t>
      </w:r>
      <w:r>
        <w:rPr>
          <w:rFonts w:eastAsia="Times New Roman" w:cs="Times New Roman"/>
          <w:szCs w:val="24"/>
        </w:rPr>
        <w:t xml:space="preserve">υ Εργασίας και Κοινωνικής Αλληλεγγύης, τα άλλα σε </w:t>
      </w:r>
      <w:r>
        <w:rPr>
          <w:rFonts w:eastAsia="Times New Roman" w:cs="Times New Roman"/>
          <w:szCs w:val="24"/>
          <w:lang w:val="en-US"/>
        </w:rPr>
        <w:t>save</w:t>
      </w:r>
      <w:r>
        <w:rPr>
          <w:rFonts w:eastAsia="Times New Roman" w:cs="Times New Roman"/>
          <w:szCs w:val="24"/>
        </w:rPr>
        <w:t xml:space="preserve"> </w:t>
      </w:r>
      <w:r>
        <w:rPr>
          <w:rFonts w:eastAsia="Times New Roman" w:cs="Times New Roman"/>
          <w:szCs w:val="24"/>
          <w:lang w:val="en-US"/>
        </w:rPr>
        <w:t>zone</w:t>
      </w:r>
      <w:r w:rsidRPr="008245DD">
        <w:rPr>
          <w:rFonts w:eastAsia="Times New Roman" w:cs="Times New Roman"/>
          <w:szCs w:val="24"/>
        </w:rPr>
        <w:t xml:space="preserve"> </w:t>
      </w:r>
      <w:r>
        <w:rPr>
          <w:rFonts w:eastAsia="Times New Roman" w:cs="Times New Roman"/>
          <w:szCs w:val="24"/>
        </w:rPr>
        <w:t>και σε ξενοδοχεία και είκοσι δύο υπ</w:t>
      </w:r>
      <w:r>
        <w:rPr>
          <w:rFonts w:eastAsia="Times New Roman" w:cs="Times New Roman"/>
          <w:szCs w:val="24"/>
        </w:rPr>
        <w:t xml:space="preserve">ό </w:t>
      </w:r>
      <w:r>
        <w:rPr>
          <w:rFonts w:eastAsia="Times New Roman" w:cs="Times New Roman"/>
          <w:szCs w:val="24"/>
        </w:rPr>
        <w:t>προστατευτική φύλαξη, που προσπαθούμε αυτό να το λύσουμε, ώστε να μην μπαίνει κανένας ανήλικος σε τέτοια διαδικασία.</w:t>
      </w:r>
    </w:p>
    <w:p w14:paraId="5EA3D5C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πάντων, έχω ετοιμάσει έναν ολόκληρο </w:t>
      </w:r>
      <w:r>
        <w:rPr>
          <w:rFonts w:eastAsia="Times New Roman" w:cs="Times New Roman"/>
          <w:szCs w:val="24"/>
        </w:rPr>
        <w:t>φάκελο, θα σας τον δώσω, μπορείτε να βγάλετε τα συμπεράσματά σας και να βγάλετε και την έκθεσή σας ή ό,τι άλλο φτιάχνετε.</w:t>
      </w:r>
    </w:p>
    <w:p w14:paraId="5EA3D5C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μια μικρή παρατήρηση, σοβαρή για μένα. Η λέξη «λαθραία» αναφέρεται σε πράγματα που μπαίνουν, για παράδειγμα, ατελώς και </w:t>
      </w:r>
      <w:r>
        <w:rPr>
          <w:rFonts w:eastAsia="Times New Roman" w:cs="Times New Roman"/>
          <w:szCs w:val="24"/>
        </w:rPr>
        <w:t xml:space="preserve">όχι σε ανθρώπους. Το λέω γιατί –είστε και σχετικά </w:t>
      </w:r>
      <w:r>
        <w:rPr>
          <w:rFonts w:eastAsia="Times New Roman" w:cs="Times New Roman"/>
          <w:szCs w:val="24"/>
        </w:rPr>
        <w:t>νέος,</w:t>
      </w:r>
      <w:r>
        <w:rPr>
          <w:rFonts w:eastAsia="Times New Roman" w:cs="Times New Roman"/>
          <w:szCs w:val="24"/>
        </w:rPr>
        <w:t xml:space="preserve"> εννοώ σε ηλικία- αυτό που έχουμε αποφασίσει στο Συμβούλιο της Ευρώπης και στο Ευρωκοινοβούλιο είναι τους εισερχόμενους με αυτόν τον τρόπο που εισέρχονται να τους ονομάζουμε «παράτυπους μετανάστες». </w:t>
      </w:r>
    </w:p>
    <w:p w14:paraId="5EA3D5C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 xml:space="preserve">αίνεται και στην ερώτηση που σας συνέταξε φαντάζομαι συνεργάτης σας ότι λέτε από τη μια μεριά –με </w:t>
      </w:r>
      <w:proofErr w:type="spellStart"/>
      <w:r>
        <w:rPr>
          <w:rFonts w:eastAsia="Times New Roman" w:cs="Times New Roman"/>
          <w:szCs w:val="24"/>
        </w:rPr>
        <w:t>συγχωρείτε</w:t>
      </w:r>
      <w:proofErr w:type="spellEnd"/>
      <w:r>
        <w:rPr>
          <w:rFonts w:eastAsia="Times New Roman" w:cs="Times New Roman"/>
          <w:szCs w:val="24"/>
        </w:rPr>
        <w:t xml:space="preserve"> μέσα σε δικά μου εισαγωγικά- «λαθρομετανάστες» και δίπλα γράφετε «παράτυποι μετανάστες», λες και είναι άλλη κατηγορία. Το ίδιο πράγμα, για να μη μπ</w:t>
      </w:r>
      <w:r>
        <w:rPr>
          <w:rFonts w:eastAsia="Times New Roman" w:cs="Times New Roman"/>
          <w:szCs w:val="24"/>
        </w:rPr>
        <w:t xml:space="preserve">λέξουμε με </w:t>
      </w:r>
      <w:proofErr w:type="spellStart"/>
      <w:r>
        <w:rPr>
          <w:rFonts w:eastAsia="Times New Roman" w:cs="Times New Roman"/>
          <w:szCs w:val="24"/>
        </w:rPr>
        <w:t>Μπαμπινιώτη</w:t>
      </w:r>
      <w:proofErr w:type="spellEnd"/>
      <w:r>
        <w:rPr>
          <w:rFonts w:eastAsia="Times New Roman" w:cs="Times New Roman"/>
          <w:szCs w:val="24"/>
        </w:rPr>
        <w:t xml:space="preserve">, ο κ. </w:t>
      </w:r>
      <w:proofErr w:type="spellStart"/>
      <w:r>
        <w:rPr>
          <w:rFonts w:eastAsia="Times New Roman" w:cs="Times New Roman"/>
          <w:szCs w:val="24"/>
        </w:rPr>
        <w:t>Μπαμπινιώτης</w:t>
      </w:r>
      <w:proofErr w:type="spellEnd"/>
      <w:r>
        <w:rPr>
          <w:rFonts w:eastAsia="Times New Roman" w:cs="Times New Roman"/>
          <w:szCs w:val="24"/>
        </w:rPr>
        <w:t xml:space="preserve"> πολύ καλά κάνει και παίρνει αυτό που υπάρχει στην κοινωνία και το βάζει στο λεξικό του. Δεν σημαίνει ότι συμφωνεί και ο ίδιος. Αυτά είναι τα βασικά.</w:t>
      </w:r>
    </w:p>
    <w:p w14:paraId="5EA3D5C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η τελευταία ερώτηση, παρ</w:t>
      </w:r>
      <w:r>
        <w:rPr>
          <w:rFonts w:eastAsia="Times New Roman" w:cs="Times New Roman"/>
          <w:szCs w:val="24"/>
        </w:rPr>
        <w:t xml:space="preserve">’ </w:t>
      </w:r>
      <w:r>
        <w:rPr>
          <w:rFonts w:eastAsia="Times New Roman" w:cs="Times New Roman"/>
          <w:szCs w:val="24"/>
        </w:rPr>
        <w:t xml:space="preserve">ότι βεβαίως καταλαβαίνετε ότι δεν </w:t>
      </w:r>
      <w:r>
        <w:rPr>
          <w:rFonts w:eastAsia="Times New Roman" w:cs="Times New Roman"/>
          <w:szCs w:val="24"/>
        </w:rPr>
        <w:t>είμαι αρμόδιος, αλλά δεν έχει κα</w:t>
      </w:r>
      <w:r>
        <w:rPr>
          <w:rFonts w:eastAsia="Times New Roman" w:cs="Times New Roman"/>
          <w:szCs w:val="24"/>
        </w:rPr>
        <w:t>μ</w:t>
      </w:r>
      <w:r>
        <w:rPr>
          <w:rFonts w:eastAsia="Times New Roman" w:cs="Times New Roman"/>
          <w:szCs w:val="24"/>
        </w:rPr>
        <w:t>μία σημασία, η Κυβέρνηση είναι αρμόδια, άρα κάθε Υπουργός μπορεί να απαντά αρμοδίως. Έχουν παρθεί ιδιαίτερα μέτρα για την περιοχή του Έβρου. Υπάρχει εντός του γενικότερου σχεδίου φύλαξης και λειτουργίας της Ελληνικής Αστυνο</w:t>
      </w:r>
      <w:r>
        <w:rPr>
          <w:rFonts w:eastAsia="Times New Roman" w:cs="Times New Roman"/>
          <w:szCs w:val="24"/>
        </w:rPr>
        <w:t>μίας ειδικό σχέδιο φύλαξης για την περιοχή των χερσαίων συνόρων. Αυτό το σχέδιο φύλαξης έχει μέσα του την αναγνώριση, την υποδοχή και την αποτροπή. Με πολύ ικανοποιητικά αποτελέσματα…</w:t>
      </w:r>
    </w:p>
    <w:p w14:paraId="5EA3D5C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Το Υπουργείο Αμύνης; </w:t>
      </w:r>
    </w:p>
    <w:p w14:paraId="5EA3D5C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(Υπουργός Μετ</w:t>
      </w:r>
      <w:r>
        <w:rPr>
          <w:rFonts w:eastAsia="Times New Roman" w:cs="Times New Roman"/>
          <w:b/>
          <w:szCs w:val="24"/>
        </w:rPr>
        <w:t xml:space="preserve">αναστευτικής Πολιτικής): </w:t>
      </w:r>
      <w:r>
        <w:rPr>
          <w:rFonts w:eastAsia="Times New Roman" w:cs="Times New Roman"/>
          <w:szCs w:val="24"/>
        </w:rPr>
        <w:t xml:space="preserve">Όχι, το Υπουργείο Προστασίας του Πολίτη. </w:t>
      </w:r>
    </w:p>
    <w:p w14:paraId="5EA3D5CC"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Μάλιστα, πριν από λίγους μήνες επισκέφτηκα τον Έβρο και συνομίλησα με τους άντρες της Ελληνικής Αστυνομίας. Τα αποτελέσματα είναι πάρα πολύ ικανοποιητικά. Βέβαια, κατά τη γνώμη μου, τα περι</w:t>
      </w:r>
      <w:r>
        <w:rPr>
          <w:rFonts w:eastAsia="Times New Roman" w:cs="Times New Roman"/>
          <w:szCs w:val="24"/>
        </w:rPr>
        <w:t xml:space="preserve">σσότερα ικανοποιητικά αποτελέσματα –για να </w:t>
      </w:r>
      <w:proofErr w:type="spellStart"/>
      <w:r>
        <w:rPr>
          <w:rFonts w:eastAsia="Times New Roman" w:cs="Times New Roman"/>
          <w:szCs w:val="24"/>
        </w:rPr>
        <w:t>ευλογάμε</w:t>
      </w:r>
      <w:proofErr w:type="spellEnd"/>
      <w:r>
        <w:rPr>
          <w:rFonts w:eastAsia="Times New Roman" w:cs="Times New Roman"/>
          <w:szCs w:val="24"/>
        </w:rPr>
        <w:t xml:space="preserve"> και λίγο τα γένια μας- προέρχονται από τη σχέση που έχε</w:t>
      </w:r>
      <w:r>
        <w:rPr>
          <w:rFonts w:eastAsia="Times New Roman" w:cs="Times New Roman"/>
          <w:szCs w:val="24"/>
        </w:rPr>
        <w:t>ι</w:t>
      </w:r>
      <w:r>
        <w:rPr>
          <w:rFonts w:eastAsia="Times New Roman" w:cs="Times New Roman"/>
          <w:szCs w:val="24"/>
        </w:rPr>
        <w:t xml:space="preserve"> αναπτύξει το Υπουργείο Μεταναστευτικής Πολιτικής με </w:t>
      </w:r>
      <w:r>
        <w:rPr>
          <w:rFonts w:eastAsia="Times New Roman" w:cs="Times New Roman"/>
          <w:szCs w:val="24"/>
        </w:rPr>
        <w:lastRenderedPageBreak/>
        <w:t xml:space="preserve">το Υπουργείο Εσωτερικών της Τουρκίας, ώστε να παίρνουν και από τη δική τους τη μεριά μια σειρά </w:t>
      </w:r>
      <w:r>
        <w:rPr>
          <w:rFonts w:eastAsia="Times New Roman" w:cs="Times New Roman"/>
          <w:szCs w:val="24"/>
        </w:rPr>
        <w:t>μέτρα.</w:t>
      </w:r>
    </w:p>
    <w:p w14:paraId="5EA3D5C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Θα ολοκληρώσω με ένα ζήτημα που δεν έχει να κάνει με τη δική σας τη</w:t>
      </w:r>
      <w:r>
        <w:rPr>
          <w:rFonts w:eastAsia="Times New Roman" w:cs="Times New Roman"/>
          <w:szCs w:val="24"/>
        </w:rPr>
        <w:t xml:space="preserve">ν </w:t>
      </w:r>
      <w:r>
        <w:rPr>
          <w:rFonts w:eastAsia="Times New Roman" w:cs="Times New Roman"/>
          <w:szCs w:val="24"/>
        </w:rPr>
        <w:t>ερώτηση και θα πω πράγματα που έχουν συμβεί την τελευταία εβδομάδα. Τα διευθυντικά στελέχη της Ευρωπαϊκής Επιτροπής δεν μπορούν και δεν πρέπει να υπερβαίνουν τις αρμοδιότητές τους.</w:t>
      </w:r>
      <w:r>
        <w:rPr>
          <w:rFonts w:eastAsia="Times New Roman" w:cs="Times New Roman"/>
          <w:szCs w:val="24"/>
        </w:rPr>
        <w:t xml:space="preserve"> Βοηθάνε, δεν ελέγχουν. Και το λέω αυτό, χωρίς καμ</w:t>
      </w:r>
      <w:r>
        <w:rPr>
          <w:rFonts w:eastAsia="Times New Roman" w:cs="Times New Roman"/>
          <w:szCs w:val="24"/>
        </w:rPr>
        <w:t>μ</w:t>
      </w:r>
      <w:r>
        <w:rPr>
          <w:rFonts w:eastAsia="Times New Roman" w:cs="Times New Roman"/>
          <w:szCs w:val="24"/>
        </w:rPr>
        <w:t xml:space="preserve">ιά διάθεση κριτικής. </w:t>
      </w:r>
    </w:p>
    <w:p w14:paraId="5EA3D5C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Έχετε και δευτερολογία. Απλά σας το υπενθυμίζω. Είναι σημαντικό βέβαια να απαντήσετε και στο δεύτερο σκέλος που ρώτησε ο κ. Καμμένος. Αν έχετε </w:t>
      </w:r>
      <w:r>
        <w:rPr>
          <w:rFonts w:eastAsia="Times New Roman" w:cs="Times New Roman"/>
          <w:szCs w:val="24"/>
        </w:rPr>
        <w:t>ολοκληρώσει, να προχωρήσουμε.</w:t>
      </w:r>
    </w:p>
    <w:p w14:paraId="5EA3D5C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Εντάξει, ευχαριστώ.</w:t>
      </w:r>
    </w:p>
    <w:p w14:paraId="5EA3D5D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w:t>
      </w:r>
    </w:p>
    <w:p w14:paraId="5EA3D5D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 κ. Καμμένος έχει το λόγο.</w:t>
      </w:r>
    </w:p>
    <w:p w14:paraId="5EA3D5D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πάρα πολύ, κύριε Υπουργέ, που μπήκατε στον κόπο –σπανίως το κάνουν οι Υπουργοί και το λέω σε σας γιατί γνωρίζω την ευαισθησία σας </w:t>
      </w:r>
      <w:r>
        <w:rPr>
          <w:rFonts w:eastAsia="Times New Roman" w:cs="Times New Roman"/>
          <w:szCs w:val="24"/>
        </w:rPr>
        <w:lastRenderedPageBreak/>
        <w:t>σε πολλά θέματα και του κοινοβουλευτικού ελέγχου- να μαζέψετε στοιχεία από τα άλλα Υπουργεία για να απαντήσετε σε μ</w:t>
      </w:r>
      <w:r>
        <w:rPr>
          <w:rFonts w:eastAsia="Times New Roman" w:cs="Times New Roman"/>
          <w:szCs w:val="24"/>
        </w:rPr>
        <w:t xml:space="preserve">ένα. Ξαναλέω περίμενα για το Υπουργείο Εθνικής Αμύνης να απαντήσει στο τρίτο σκέλος της ερώτησής μου για τη φύλαξη των συνόρων. </w:t>
      </w:r>
    </w:p>
    <w:p w14:paraId="5EA3D5D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 κόσμος –θα το πω έτσι επί το λαϊκότερο- όταν κυκλοφορεί σε μια γειτονιά, στο καφενείο ή στην οικογένεια, και διαβάζει ένα δημ</w:t>
      </w:r>
      <w:r>
        <w:rPr>
          <w:rFonts w:eastAsia="Times New Roman" w:cs="Times New Roman"/>
          <w:szCs w:val="24"/>
        </w:rPr>
        <w:t>οσίευμα ότι το 2018 μπήκαν δεκαέξι χιλιάδες πεζοί μετανάστες από τα χερσαία σύνορα του Έβρου, τού δημιουργούνται εγγενείς βασικές απορίες. Μιλώ και για την περιοχή του Έβρου, αλλά και για τον Πειραιά, που είμαι εγώ, και οπουδήποτε. Πώς περνούν δεκαπέντε χι</w:t>
      </w:r>
      <w:r>
        <w:rPr>
          <w:rFonts w:eastAsia="Times New Roman" w:cs="Times New Roman"/>
          <w:szCs w:val="24"/>
        </w:rPr>
        <w:t>λιάδες άνθρωποι από φυλασσόμενα σύνορα από τον στρατό; Είχαμε πέρ</w:t>
      </w:r>
      <w:r>
        <w:rPr>
          <w:rFonts w:eastAsia="Times New Roman" w:cs="Times New Roman"/>
          <w:szCs w:val="24"/>
        </w:rPr>
        <w:t>υ</w:t>
      </w:r>
      <w:r>
        <w:rPr>
          <w:rFonts w:eastAsia="Times New Roman" w:cs="Times New Roman"/>
          <w:szCs w:val="24"/>
        </w:rPr>
        <w:t xml:space="preserve">σι και το συμβάν με τους δύο </w:t>
      </w:r>
      <w:r>
        <w:rPr>
          <w:rFonts w:eastAsia="Times New Roman" w:cs="Times New Roman"/>
          <w:szCs w:val="24"/>
        </w:rPr>
        <w:t>α</w:t>
      </w:r>
      <w:r>
        <w:rPr>
          <w:rFonts w:eastAsia="Times New Roman" w:cs="Times New Roman"/>
          <w:szCs w:val="24"/>
        </w:rPr>
        <w:t>ξιωματικούς μας, έχουμε παράνομους Τούρκους να μπαίνουν μέσα, να συλλαμβάνονται, με μπουλντόζες, με όπλα. Τα ζήσατε και τα χειριστήκατε πολύ καλά.</w:t>
      </w:r>
    </w:p>
    <w:p w14:paraId="5EA3D5D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Αυτή η απορία</w:t>
      </w:r>
      <w:r>
        <w:rPr>
          <w:rFonts w:eastAsia="Times New Roman" w:cs="Times New Roman"/>
          <w:szCs w:val="24"/>
        </w:rPr>
        <w:t xml:space="preserve"> δεν έχει απαντηθεί. Καταλαβαίνω τον ρόλο του Υπουργείου Προστασίας του Πολίτη,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η οποία, όπως είπατε –και θα τα διαβάσουμε μετά- δεν αμφιβάλλω </w:t>
      </w:r>
      <w:r>
        <w:rPr>
          <w:rFonts w:eastAsia="Times New Roman" w:cs="Times New Roman"/>
          <w:szCs w:val="24"/>
        </w:rPr>
        <w:lastRenderedPageBreak/>
        <w:t xml:space="preserve">ότι κάνει πολύ καλά τη δουλειά της και σε συνεργασία με το Υπουργείο Εσωτερικών της Τουρκίας, </w:t>
      </w:r>
      <w:r>
        <w:rPr>
          <w:rFonts w:eastAsia="Times New Roman" w:cs="Times New Roman"/>
          <w:szCs w:val="24"/>
        </w:rPr>
        <w:t xml:space="preserve">αλλά παραμένει η απορία: Πώς γνωρίζουμε από τους δεκαέξι χιλιάδες που περνάνε με τα πόδια, ξαναλέω –όχι με βάρκα που είναι πιο δύσκολο να ελεγχθεί στο Αιγαίο- μέσα από την τάφρο του Έβρου, από τις διόδους, ότι κάποιος από αυτούς δεν είναι τρομοκράτης, δεν </w:t>
      </w:r>
      <w:r>
        <w:rPr>
          <w:rFonts w:eastAsia="Times New Roman" w:cs="Times New Roman"/>
          <w:szCs w:val="24"/>
        </w:rPr>
        <w:t>φέρει ένα όπλο; Ποιος είναι ο ρόλος του Στρατού; Αυτό ρωτάμε. Και έτσι ξεκίνησε και η δική μου ερώτηση. Δηλαδή, αν ένας φέρει πάνω του όπλο, βόμβα, κάνει βιαιοπραγίες ή πυροβολήσει κάποιον –</w:t>
      </w:r>
      <w:r>
        <w:rPr>
          <w:rFonts w:eastAsia="Times New Roman" w:cs="Times New Roman"/>
          <w:szCs w:val="24"/>
        </w:rPr>
        <w:t>κ</w:t>
      </w:r>
      <w:r>
        <w:rPr>
          <w:rFonts w:eastAsia="Times New Roman" w:cs="Times New Roman"/>
          <w:szCs w:val="24"/>
        </w:rPr>
        <w:t>τυπάω ξύλο, να μην τύχει ποτέ κάτι τέτοιο- αυτό ποιος το ελέγχει;</w:t>
      </w:r>
      <w:r>
        <w:rPr>
          <w:rFonts w:eastAsia="Times New Roman" w:cs="Times New Roman"/>
          <w:szCs w:val="24"/>
        </w:rPr>
        <w:t xml:space="preserve"> Θα είναι αργά αν φτάσει στο Υπουργείο Προστασίας του Πολίτη. Θα πρέπει να φυλάξει ο Στρατός. Αν το φυλάκιο ή το περίπολο, το εποχούμενο ή το πεζό, βλέπει μια ορδή είκοσι, τριάντα, εκατό ανθρώπων να περνάνε, πώς τους αφήνει το περίπολο και περνάνε; </w:t>
      </w:r>
    </w:p>
    <w:p w14:paraId="5EA3D5D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Δεν αφ</w:t>
      </w:r>
      <w:r>
        <w:rPr>
          <w:rFonts w:eastAsia="Times New Roman" w:cs="Times New Roman"/>
          <w:szCs w:val="24"/>
        </w:rPr>
        <w:t xml:space="preserve">ορά εσάς η ερώτηση, αλλά πρέπει να ξέρετε –και το λέω από τα Πρακτικά- ποια είναι η πηγή της ερώτησης και η πηγή της ανησυχίας. Κατανοώ τη διαχείριση -και θα διαβάσω και είμαι σίγουρος ότι κάνετε το καλύτερο- αλλά αυτή η ερώτηση δεν </w:t>
      </w:r>
      <w:r>
        <w:rPr>
          <w:rFonts w:eastAsia="Times New Roman" w:cs="Times New Roman"/>
          <w:szCs w:val="24"/>
        </w:rPr>
        <w:lastRenderedPageBreak/>
        <w:t xml:space="preserve">έχει απαντηθεί. Και θα </w:t>
      </w:r>
      <w:r>
        <w:rPr>
          <w:rFonts w:eastAsia="Times New Roman" w:cs="Times New Roman"/>
          <w:szCs w:val="24"/>
        </w:rPr>
        <w:t xml:space="preserve">ήθελα κάποια στιγμή και από το Υπουργείο -θα καταθέσω ξανά την ερώτηση στο Υπουργείο Εθνικής Αμύνης- αρμοδίως να απαντηθεί πολύ συγκεκριμένα αυτή η ερώτηση. </w:t>
      </w:r>
    </w:p>
    <w:p w14:paraId="5EA3D5D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τις ροές του 2019, όπως βγήκαν τώρα. Έχουμε πάλι χίλιους </w:t>
      </w:r>
      <w:proofErr w:type="spellStart"/>
      <w:r>
        <w:rPr>
          <w:rFonts w:eastAsia="Times New Roman" w:cs="Times New Roman"/>
          <w:szCs w:val="24"/>
        </w:rPr>
        <w:t>εκατόν</w:t>
      </w:r>
      <w:proofErr w:type="spellEnd"/>
      <w:r>
        <w:rPr>
          <w:rFonts w:eastAsia="Times New Roman" w:cs="Times New Roman"/>
          <w:szCs w:val="24"/>
        </w:rPr>
        <w:t xml:space="preserve"> πενήντα εννέα από την ξηρ</w:t>
      </w:r>
      <w:r>
        <w:rPr>
          <w:rFonts w:eastAsia="Times New Roman" w:cs="Times New Roman"/>
          <w:szCs w:val="24"/>
        </w:rPr>
        <w:t>ά, δύο χιλιάδες τριακόσιους σαράντα οκτώ –αν είναι σωστό το δημοσίευμα, φαντάζομαι ότι είναι σωστό από τα δικά σας στοιχεία- στα νησιά μας: στη Λέσβο εννιακόσιους εβδομήντα δύο, στη Χίο τριακόσιους είκοσι τρεις, στη Σάμο τετρακόσιους πενήντα εννέα, στη Λέρ</w:t>
      </w:r>
      <w:r>
        <w:rPr>
          <w:rFonts w:eastAsia="Times New Roman" w:cs="Times New Roman"/>
          <w:szCs w:val="24"/>
        </w:rPr>
        <w:t xml:space="preserve">ο τριακόσιους ενενήντα πέντε, στην Κω </w:t>
      </w:r>
      <w:proofErr w:type="spellStart"/>
      <w:r>
        <w:rPr>
          <w:rFonts w:eastAsia="Times New Roman" w:cs="Times New Roman"/>
          <w:szCs w:val="24"/>
        </w:rPr>
        <w:t>εκατόν</w:t>
      </w:r>
      <w:proofErr w:type="spellEnd"/>
      <w:r>
        <w:rPr>
          <w:rFonts w:eastAsia="Times New Roman" w:cs="Times New Roman"/>
          <w:szCs w:val="24"/>
        </w:rPr>
        <w:t xml:space="preserve"> εξήντα τέσσερις, στη Σύμη τριάντα τρεις και τρεις στη Ρόδο, σύμφωνα με τα στοιχεία του 2019. Μικρά νούμερα. Αυξάνουν την πίεση στις δομές που υπάρχουν. Τα γνωρίζετε. Τα έχετε πει. Και συμφωνώ μαζί σας. Θα πρέπει</w:t>
      </w:r>
      <w:r>
        <w:rPr>
          <w:rFonts w:eastAsia="Times New Roman" w:cs="Times New Roman"/>
          <w:szCs w:val="24"/>
        </w:rPr>
        <w:t xml:space="preserve"> κάτι να κάνουμε.</w:t>
      </w:r>
    </w:p>
    <w:p w14:paraId="5EA3D5D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Κλείνοντας, να πω εδώ ότι είναι σημαντικό</w:t>
      </w:r>
      <w:r>
        <w:rPr>
          <w:rFonts w:eastAsia="Times New Roman" w:cs="Times New Roman"/>
          <w:szCs w:val="24"/>
        </w:rPr>
        <w:t>,</w:t>
      </w:r>
      <w:r>
        <w:rPr>
          <w:rFonts w:eastAsia="Times New Roman" w:cs="Times New Roman"/>
          <w:szCs w:val="24"/>
        </w:rPr>
        <w:t xml:space="preserve"> τις ημέρες που περνάμε</w:t>
      </w:r>
      <w:r>
        <w:rPr>
          <w:rFonts w:eastAsia="Times New Roman" w:cs="Times New Roman"/>
          <w:szCs w:val="24"/>
        </w:rPr>
        <w:t>,</w:t>
      </w:r>
      <w:r>
        <w:rPr>
          <w:rFonts w:eastAsia="Times New Roman" w:cs="Times New Roman"/>
          <w:szCs w:val="24"/>
        </w:rPr>
        <w:t xml:space="preserve"> το ηθικό του πολιτικού κόσμου, το ηθικό της Αστυνομίας, που έχει ένα πολύ δύσκολο έργο να κάνει και με τους μετανάστες και με την οποιαδήποτε άλλη αστική ή μη βία στις </w:t>
      </w:r>
      <w:r>
        <w:rPr>
          <w:rFonts w:eastAsia="Times New Roman" w:cs="Times New Roman"/>
          <w:szCs w:val="24"/>
        </w:rPr>
        <w:lastRenderedPageBreak/>
        <w:t>πόλ</w:t>
      </w:r>
      <w:r>
        <w:rPr>
          <w:rFonts w:eastAsia="Times New Roman" w:cs="Times New Roman"/>
          <w:szCs w:val="24"/>
        </w:rPr>
        <w:t xml:space="preserve">εις, να είναι υψηλό. Είδαμε και το συμβάν στη Νέα Ζηλανδία. Πρέπει να προσέχουμε πάρα πολύ. Το ηθικό πρέπει να είναι υψηλό. </w:t>
      </w:r>
    </w:p>
    <w:p w14:paraId="5EA3D5D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Και για τα Πρακτικά και μόνο –και να με συγχωρήσετε- θα πω ότι διαφωνώ με την αυστηρότητα της ποινής σε αυτό το παλικάρι, τον κομάν</w:t>
      </w:r>
      <w:r>
        <w:rPr>
          <w:rFonts w:eastAsia="Times New Roman" w:cs="Times New Roman"/>
          <w:szCs w:val="24"/>
        </w:rPr>
        <w:t>το, που είπε το «Μακεδονία ξακουστή», πέφτοντας με το αλεξίπτωτο. Είμαι κι εγώ στις Ειδικές Δυνάμεις ακόμα Έφεδρος Αξιωματικός. Θα μπορούσε να εξαντληθεί η ποινή του σε μια δεκαήμερη φυλάκιση, να ελεγχθεί πειθαρχικά, ναι –γιατί έφερε το κινητό του-αλλά όχι</w:t>
      </w:r>
      <w:r>
        <w:rPr>
          <w:rFonts w:eastAsia="Times New Roman" w:cs="Times New Roman"/>
          <w:szCs w:val="24"/>
        </w:rPr>
        <w:t xml:space="preserve"> να αποβληθεί από τη </w:t>
      </w:r>
      <w:r>
        <w:rPr>
          <w:rFonts w:eastAsia="Times New Roman" w:cs="Times New Roman"/>
          <w:szCs w:val="24"/>
        </w:rPr>
        <w:t>σ</w:t>
      </w:r>
      <w:r>
        <w:rPr>
          <w:rFonts w:eastAsia="Times New Roman" w:cs="Times New Roman"/>
          <w:szCs w:val="24"/>
        </w:rPr>
        <w:t xml:space="preserve">χολή. Διότι για εμάς τους καταδρομείς και για το ηθικό των Ενόπλων Δυνάμεων όταν από κάποιον για τρία άλματα του αφαιρείς το δικαίωμα να πάρει την «πουλάδα», είναι κάτι το οποίο θα φέρει σε όλη του τη ζωή. </w:t>
      </w:r>
    </w:p>
    <w:p w14:paraId="5EA3D5D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πω στον </w:t>
      </w:r>
      <w:proofErr w:type="spellStart"/>
      <w:r>
        <w:rPr>
          <w:rFonts w:eastAsia="Times New Roman" w:cs="Times New Roman"/>
          <w:szCs w:val="24"/>
        </w:rPr>
        <w:t>Μανωλιό</w:t>
      </w:r>
      <w:proofErr w:type="spellEnd"/>
      <w:r>
        <w:rPr>
          <w:rFonts w:eastAsia="Times New Roman" w:cs="Times New Roman"/>
          <w:szCs w:val="24"/>
        </w:rPr>
        <w:t xml:space="preserve"> ότι τον στηρίζουμε. Είμαστε μαζί του. Δεν έπρεπε να φέρει το κινητό. Εγώ έχω κάνει τη δουλειά αυτή. Την έχω κάνει και την ξέρω. Είναι λάθος του το </w:t>
      </w:r>
      <w:r>
        <w:rPr>
          <w:rFonts w:eastAsia="Times New Roman" w:cs="Times New Roman"/>
          <w:szCs w:val="24"/>
        </w:rPr>
        <w:lastRenderedPageBreak/>
        <w:t xml:space="preserve">κινητό. Κατ’ εμέ, ήταν εξαιρετικά αυστηρή η ποινή του, προσβλητική για το Σώμα η αποβολή του. Ναι ο έλεγχός </w:t>
      </w:r>
      <w:r>
        <w:rPr>
          <w:rFonts w:eastAsia="Times New Roman" w:cs="Times New Roman"/>
          <w:szCs w:val="24"/>
        </w:rPr>
        <w:t>του, ναι μια δεκαήμερη φυλάκιση και μέχρι εκεί.</w:t>
      </w:r>
    </w:p>
    <w:p w14:paraId="5EA3D5D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Και ελπίζω και ο Ποινικός Κώδικας, όπως 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 xml:space="preserve">, να λειάνει όλα αυτά που είχαμε αυτές τις ημέρες: μεγάλη διαφωνία με την εισήγηση που έγινε από τη νομοπαρασκευαστική </w:t>
      </w:r>
      <w:r>
        <w:rPr>
          <w:rFonts w:eastAsia="Times New Roman" w:cs="Times New Roman"/>
          <w:szCs w:val="24"/>
        </w:rPr>
        <w:t>ε</w:t>
      </w:r>
      <w:r>
        <w:rPr>
          <w:rFonts w:eastAsia="Times New Roman" w:cs="Times New Roman"/>
          <w:szCs w:val="24"/>
        </w:rPr>
        <w:t>πιτροπή σε σχέση με τη διαχε</w:t>
      </w:r>
      <w:r>
        <w:rPr>
          <w:rFonts w:eastAsia="Times New Roman" w:cs="Times New Roman"/>
          <w:szCs w:val="24"/>
        </w:rPr>
        <w:t xml:space="preserve">ίριση των μολότοφ, των κρίσεων, των επιθέσεων, των αδικημάτων όλων, για να φέρουμε την ασφάλεια πάλι πίσω στον πολίτη, που έχει να κάνει και με τη γηγενή βία και με την </w:t>
      </w:r>
      <w:proofErr w:type="spellStart"/>
      <w:r>
        <w:rPr>
          <w:rFonts w:eastAsia="Times New Roman" w:cs="Times New Roman"/>
          <w:szCs w:val="24"/>
        </w:rPr>
        <w:t>εξωκινούμενη</w:t>
      </w:r>
      <w:proofErr w:type="spellEnd"/>
      <w:r>
        <w:rPr>
          <w:rFonts w:eastAsia="Times New Roman" w:cs="Times New Roman"/>
          <w:szCs w:val="24"/>
        </w:rPr>
        <w:t xml:space="preserve"> βία.</w:t>
      </w:r>
    </w:p>
    <w:p w14:paraId="5EA3D5D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συμφωνώ, όπως λέτε, με τον όρο για τους λαθρομετανάστες. </w:t>
      </w:r>
      <w:r>
        <w:rPr>
          <w:rFonts w:eastAsia="Times New Roman" w:cs="Times New Roman"/>
          <w:szCs w:val="24"/>
        </w:rPr>
        <w:t>Για εμένα όποιος δεν έχει μαζί του χαρτιά, εισέρχεται λάθρα. Δεν είναι προϊόν. Είναι ανθρώπινη ζωή, ανθρώπινη φύση. Αλλά η νομιμότητα και το κράτος δικαίου πρέπει να ισχύουν παντού. Άρα, όταν κάποιος έρχεται σε μια ξένη χώρα χωρίς να φέρει τα τυπικά στοιχε</w:t>
      </w:r>
      <w:r>
        <w:rPr>
          <w:rFonts w:eastAsia="Times New Roman" w:cs="Times New Roman"/>
          <w:szCs w:val="24"/>
        </w:rPr>
        <w:t>ία -το διαβατήριό του ή τους λόγους</w:t>
      </w:r>
      <w:r>
        <w:rPr>
          <w:rFonts w:eastAsia="Times New Roman" w:cs="Times New Roman"/>
          <w:szCs w:val="24"/>
        </w:rPr>
        <w:t xml:space="preserve"> </w:t>
      </w:r>
      <w:r>
        <w:rPr>
          <w:rFonts w:eastAsia="Times New Roman" w:cs="Times New Roman"/>
          <w:szCs w:val="24"/>
        </w:rPr>
        <w:t>για τους οποίους εισέρχεται- εισέρχεται λάθρα. Και μόνο αυτό</w:t>
      </w:r>
      <w:r>
        <w:rPr>
          <w:rFonts w:eastAsia="Times New Roman" w:cs="Times New Roman"/>
          <w:szCs w:val="24"/>
        </w:rPr>
        <w:t>ν</w:t>
      </w:r>
      <w:r>
        <w:rPr>
          <w:rFonts w:eastAsia="Times New Roman" w:cs="Times New Roman"/>
          <w:szCs w:val="24"/>
        </w:rPr>
        <w:t xml:space="preserve"> τον λόγο έχει ο δικός μου χαρακτηρισμός. Κανέναν ρατσι</w:t>
      </w:r>
      <w:r>
        <w:rPr>
          <w:rFonts w:eastAsia="Times New Roman" w:cs="Times New Roman"/>
          <w:szCs w:val="24"/>
        </w:rPr>
        <w:lastRenderedPageBreak/>
        <w:t>σμό και μακριά από εμένα οποιαδήποτε άλλη ιδέα ποιοτική</w:t>
      </w:r>
      <w:r>
        <w:rPr>
          <w:rFonts w:eastAsia="Times New Roman" w:cs="Times New Roman"/>
          <w:szCs w:val="24"/>
        </w:rPr>
        <w:t>ς</w:t>
      </w:r>
      <w:r>
        <w:rPr>
          <w:rFonts w:eastAsia="Times New Roman" w:cs="Times New Roman"/>
          <w:szCs w:val="24"/>
        </w:rPr>
        <w:t xml:space="preserve"> κατηγορίας αυτών των ανθρώπων. Οι πιο πολλοί εί</w:t>
      </w:r>
      <w:r>
        <w:rPr>
          <w:rFonts w:eastAsia="Times New Roman" w:cs="Times New Roman"/>
          <w:szCs w:val="24"/>
        </w:rPr>
        <w:t>ναι βασανισμένοι, αλλά όπως βλέπουμε είναι και οικονομικοί μετανάστες –από Αφγανιστάν, Ιράκ και άλλες χώρες- οι οποίοι έρχονται για να μείνουν στην Ελλάδα ή να πάνε σε μια άλλη χώρα της Ευρώπης.</w:t>
      </w:r>
    </w:p>
    <w:p w14:paraId="5EA3D5DC"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Υπουργέ.</w:t>
      </w:r>
    </w:p>
    <w:p w14:paraId="5EA3D5DD" w14:textId="77777777" w:rsidR="00416916" w:rsidRDefault="00331763">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w:t>
      </w:r>
      <w:r w:rsidRPr="005E75B3">
        <w:rPr>
          <w:rFonts w:eastAsia="Times New Roman" w:cs="Times New Roman"/>
          <w:b/>
          <w:szCs w:val="24"/>
        </w:rPr>
        <w:t>δης):</w:t>
      </w:r>
      <w:r>
        <w:rPr>
          <w:rFonts w:eastAsia="Times New Roman" w:cs="Times New Roman"/>
          <w:b/>
          <w:szCs w:val="24"/>
        </w:rPr>
        <w:t xml:space="preserve"> </w:t>
      </w:r>
      <w:r>
        <w:rPr>
          <w:rFonts w:eastAsia="Times New Roman" w:cs="Times New Roman"/>
          <w:szCs w:val="24"/>
        </w:rPr>
        <w:t>Ευχαριστούμε τον κ. Καμμένο.</w:t>
      </w:r>
    </w:p>
    <w:p w14:paraId="5EA3D5D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5EA3D5D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Ευχαριστώ, κύριε Πρόεδρε.</w:t>
      </w:r>
    </w:p>
    <w:p w14:paraId="5EA3D5E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Να δώσω κάποια επιπλέον στοιχεία, κύριε Καμμένο: Το 2014 κατέθεσαν αίτημα διεθνούς προστασίας </w:t>
      </w:r>
      <w:r>
        <w:rPr>
          <w:rFonts w:eastAsia="Times New Roman" w:cs="Times New Roman"/>
          <w:szCs w:val="24"/>
        </w:rPr>
        <w:t>εννέα χιλιάδες τετρακόσια τριάντα ένα άτομα από διάφορες χώρες.</w:t>
      </w:r>
    </w:p>
    <w:p w14:paraId="5EA3D5E1"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Σας είπα προηγούμενα περίπου τη σύνθεση. Το 2015 δεκατρείς χιλιάδες </w:t>
      </w:r>
      <w:proofErr w:type="spellStart"/>
      <w:r>
        <w:rPr>
          <w:rFonts w:eastAsia="Times New Roman"/>
          <w:szCs w:val="24"/>
        </w:rPr>
        <w:t>εκατόν</w:t>
      </w:r>
      <w:proofErr w:type="spellEnd"/>
      <w:r>
        <w:rPr>
          <w:rFonts w:eastAsia="Times New Roman"/>
          <w:szCs w:val="24"/>
        </w:rPr>
        <w:t xml:space="preserve"> ογδόντα ε</w:t>
      </w:r>
      <w:r>
        <w:rPr>
          <w:rFonts w:eastAsia="Times New Roman"/>
          <w:szCs w:val="24"/>
        </w:rPr>
        <w:t>π</w:t>
      </w:r>
      <w:r>
        <w:rPr>
          <w:rFonts w:eastAsia="Times New Roman"/>
          <w:szCs w:val="24"/>
        </w:rPr>
        <w:t>τά, γιατί έφευγαν. Το 2016 πενήντα ένας χιλιάδες πενήντα τρεις, το 2017 πενήντα οκτώ χιλιάδες εξακόσιοι σαρ</w:t>
      </w:r>
      <w:r>
        <w:rPr>
          <w:rFonts w:eastAsia="Times New Roman"/>
          <w:szCs w:val="24"/>
        </w:rPr>
        <w:t xml:space="preserve">άντα δύο. Και το 2018 εξήντα έξι χιλιάδες εννιακόσιοι εξήντα εννιά. </w:t>
      </w:r>
    </w:p>
    <w:p w14:paraId="5EA3D5E2"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Δυστυχώς, η πίεση, αν και σε σχέση με το 2015 έχει πέσει κατά 97%, παραμένει υψηλή. Το πρώτο τρίμηνο του 2019 έχουμε μια αύξηση της τάξεως του 16% σε σχέση με το πρώτο τρίμηνο του 2018. Α</w:t>
      </w:r>
      <w:r>
        <w:rPr>
          <w:rFonts w:eastAsia="Times New Roman"/>
          <w:szCs w:val="24"/>
        </w:rPr>
        <w:t>υτό για να έχετε μια αίσθηση του πράγματος, πώς είμαστε αυτή τη στιγμή και για το είδος της βοήθειας. Μερικές φορές και η βοήθεια που δίνεται σε αυτό το επίπεδο και από την Ευρωπαϊκή Ένωση νομίζω ότι δεν είναι επαρκής. Εμείς δουλεύουμε σ</w:t>
      </w:r>
      <w:r>
        <w:rPr>
          <w:rFonts w:eastAsia="Times New Roman"/>
          <w:szCs w:val="24"/>
        </w:rPr>
        <w:t>ε</w:t>
      </w:r>
      <w:r>
        <w:rPr>
          <w:rFonts w:eastAsia="Times New Roman"/>
          <w:szCs w:val="24"/>
        </w:rPr>
        <w:t xml:space="preserve"> αυτή την κατεύθυνση, να δυναμώσει αυτή η βοήθεια. Αυτό είναι το πρώτο και το βασικό.</w:t>
      </w:r>
    </w:p>
    <w:p w14:paraId="5EA3D5E3" w14:textId="77777777" w:rsidR="00416916" w:rsidRDefault="00331763">
      <w:pPr>
        <w:spacing w:line="600" w:lineRule="auto"/>
        <w:ind w:firstLine="720"/>
        <w:contextualSpacing/>
        <w:jc w:val="both"/>
        <w:rPr>
          <w:rFonts w:eastAsia="Times New Roman"/>
          <w:szCs w:val="24"/>
        </w:rPr>
      </w:pPr>
      <w:r>
        <w:rPr>
          <w:rFonts w:eastAsia="Times New Roman"/>
          <w:szCs w:val="24"/>
        </w:rPr>
        <w:t>Δεύτερον. Μην έχετε κα</w:t>
      </w:r>
      <w:r>
        <w:rPr>
          <w:rFonts w:eastAsia="Times New Roman"/>
          <w:szCs w:val="24"/>
        </w:rPr>
        <w:t>μ</w:t>
      </w:r>
      <w:r>
        <w:rPr>
          <w:rFonts w:eastAsia="Times New Roman"/>
          <w:szCs w:val="24"/>
        </w:rPr>
        <w:t>μία αμφιβολία ότι η Ελληνική Αστυνομία μαζί και με άλλες ειδικές δυνάμεις παρακολουθούν τις διελεύσεις με όλη αυτή τη διαδικασία. Οπότε, έχουμε πλή</w:t>
      </w:r>
      <w:r>
        <w:rPr>
          <w:rFonts w:eastAsia="Times New Roman"/>
          <w:szCs w:val="24"/>
        </w:rPr>
        <w:t>ρη γνώση τού τι γίνεται, τους πιθανούς κινδύνους</w:t>
      </w:r>
      <w:r w:rsidRPr="004A6159">
        <w:rPr>
          <w:rFonts w:eastAsia="Times New Roman"/>
          <w:szCs w:val="24"/>
        </w:rPr>
        <w:t>,</w:t>
      </w:r>
      <w:r>
        <w:rPr>
          <w:rFonts w:eastAsia="Times New Roman"/>
          <w:szCs w:val="24"/>
        </w:rPr>
        <w:t xml:space="preserve"> και συνεργαζόμαστε και με την </w:t>
      </w:r>
      <w:r>
        <w:rPr>
          <w:rFonts w:eastAsia="Times New Roman"/>
          <w:szCs w:val="24"/>
          <w:lang w:val="en-US"/>
        </w:rPr>
        <w:t>INTERPOL</w:t>
      </w:r>
      <w:r w:rsidRPr="007265B4">
        <w:rPr>
          <w:rFonts w:eastAsia="Times New Roman"/>
          <w:szCs w:val="24"/>
        </w:rPr>
        <w:t xml:space="preserve"> </w:t>
      </w:r>
      <w:r>
        <w:rPr>
          <w:rFonts w:eastAsia="Times New Roman"/>
          <w:szCs w:val="24"/>
        </w:rPr>
        <w:t>αλλά και με άλλες διεθνείς αστυνομικές δυνάμεις. Γι’ αυτόν τον λόγο υπάρχει μια τέλεια ησυχία. Η ησυχία που εμφανίζεται θα έλεγα ότι είναι προϊόν προσπάθειας. Δεν είνα</w:t>
      </w:r>
      <w:r>
        <w:rPr>
          <w:rFonts w:eastAsia="Times New Roman"/>
          <w:szCs w:val="24"/>
        </w:rPr>
        <w:t xml:space="preserve">ι μια ησυχία που προκύπτει από μόνη της. Νομίζω ότι είναι ξεκάθαρο πως τα εύσημα γι’ αυτό πρέπει να δοθούν στην </w:t>
      </w:r>
      <w:r>
        <w:rPr>
          <w:rFonts w:eastAsia="Times New Roman"/>
          <w:szCs w:val="24"/>
        </w:rPr>
        <w:lastRenderedPageBreak/>
        <w:t>Ελληνική Αστυνομία. Σημασία για μένα έχει να μπορούμε να συνεργαστούμε όλοι. Πρόκειται για ένα παγκόσμιο ζήτημα ανθρωπιστικού κατά κύριο λόγο χα</w:t>
      </w:r>
      <w:r>
        <w:rPr>
          <w:rFonts w:eastAsia="Times New Roman"/>
          <w:szCs w:val="24"/>
        </w:rPr>
        <w:t xml:space="preserve">ρακτήρα. Έχει κι άλλα χαρακτηριστικά. </w:t>
      </w:r>
    </w:p>
    <w:p w14:paraId="5EA3D5E4" w14:textId="77777777" w:rsidR="00416916" w:rsidRDefault="00331763">
      <w:pPr>
        <w:spacing w:line="600" w:lineRule="auto"/>
        <w:ind w:firstLine="720"/>
        <w:contextualSpacing/>
        <w:jc w:val="both"/>
        <w:rPr>
          <w:rFonts w:eastAsia="Times New Roman"/>
          <w:szCs w:val="24"/>
        </w:rPr>
      </w:pPr>
      <w:r>
        <w:rPr>
          <w:rFonts w:eastAsia="Times New Roman"/>
          <w:szCs w:val="24"/>
        </w:rPr>
        <w:t>Με εκφράζει πολύ η τελευταία τοποθέτηση του Επιτρόπου Μεταναστευτικής Πολιτικής, του κ. Αβραμόπουλου, που ήταν πριν λίγες μέρες στην Ελλάδα και είπε ότι όλες οι ελληνικές δυνάμεις –βεβαίως δεν βάζω τη Χρυσή Αυγή- θα π</w:t>
      </w:r>
      <w:r>
        <w:rPr>
          <w:rFonts w:eastAsia="Times New Roman"/>
          <w:szCs w:val="24"/>
        </w:rPr>
        <w:t xml:space="preserve">ρέπει να συνεργαστούν μεταξύ τους, γιατί πρόκειται για ένα πανευρωπαϊκό, παγκόσμιο, αλλά και εθνικό ζήτημα. </w:t>
      </w:r>
    </w:p>
    <w:p w14:paraId="5EA3D5E5"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xml:space="preserve">, σας καταθέτω και τα σχετικά έγγραφα. </w:t>
      </w:r>
    </w:p>
    <w:p w14:paraId="5EA3D5E6" w14:textId="77777777" w:rsidR="00416916" w:rsidRDefault="00331763">
      <w:pPr>
        <w:spacing w:line="600" w:lineRule="auto"/>
        <w:ind w:firstLine="720"/>
        <w:contextualSpacing/>
        <w:jc w:val="both"/>
        <w:rPr>
          <w:rFonts w:eastAsia="Times New Roman"/>
          <w:szCs w:val="24"/>
        </w:rPr>
      </w:pPr>
      <w:r>
        <w:rPr>
          <w:rFonts w:eastAsia="Times New Roman"/>
          <w:szCs w:val="24"/>
        </w:rPr>
        <w:t>Ευχαριστώ πολύ.</w:t>
      </w:r>
    </w:p>
    <w:p w14:paraId="5EA3D5E7" w14:textId="77777777" w:rsidR="00416916" w:rsidRDefault="00331763">
      <w:pPr>
        <w:spacing w:line="600" w:lineRule="auto"/>
        <w:ind w:firstLine="720"/>
        <w:contextualSpacing/>
        <w:jc w:val="both"/>
        <w:rPr>
          <w:rFonts w:eastAsia="Times New Roman"/>
          <w:szCs w:val="24"/>
        </w:rPr>
      </w:pPr>
      <w:r w:rsidRPr="00C453AA">
        <w:rPr>
          <w:rFonts w:eastAsia="Times New Roman"/>
          <w:szCs w:val="24"/>
        </w:rPr>
        <w:t xml:space="preserve">(Στο σημείο αυτό ο </w:t>
      </w:r>
      <w:r>
        <w:rPr>
          <w:rFonts w:eastAsia="Times New Roman"/>
          <w:szCs w:val="24"/>
        </w:rPr>
        <w:t xml:space="preserve">Υπουργός </w:t>
      </w:r>
      <w:r w:rsidRPr="00C453AA">
        <w:rPr>
          <w:rFonts w:eastAsia="Times New Roman"/>
          <w:szCs w:val="24"/>
        </w:rPr>
        <w:t>κ.</w:t>
      </w:r>
      <w:r>
        <w:rPr>
          <w:rFonts w:eastAsia="Times New Roman"/>
          <w:szCs w:val="24"/>
        </w:rPr>
        <w:t xml:space="preserve"> Δημήτριος Βίτσας</w:t>
      </w:r>
      <w:r w:rsidRPr="00C453AA">
        <w:rPr>
          <w:rFonts w:eastAsia="Times New Roman"/>
          <w:szCs w:val="24"/>
        </w:rPr>
        <w:t xml:space="preserve"> καταθέτει για τα Πρα</w:t>
      </w:r>
      <w:r>
        <w:rPr>
          <w:rFonts w:eastAsia="Times New Roman"/>
          <w:szCs w:val="24"/>
        </w:rPr>
        <w:t>κτικά τα π</w:t>
      </w:r>
      <w:r>
        <w:rPr>
          <w:rFonts w:eastAsia="Times New Roman"/>
          <w:szCs w:val="24"/>
        </w:rPr>
        <w:t>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14:paraId="5EA3D5E8" w14:textId="77777777" w:rsidR="00416916" w:rsidRDefault="00331763">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 </w:t>
      </w:r>
    </w:p>
    <w:p w14:paraId="5EA3D5E9"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 xml:space="preserve">Συνεχίζουμε με την τρίτη </w:t>
      </w:r>
      <w:r>
        <w:rPr>
          <w:rFonts w:eastAsia="Times New Roman"/>
          <w:szCs w:val="24"/>
        </w:rPr>
        <w:t xml:space="preserve">με </w:t>
      </w:r>
      <w:r>
        <w:rPr>
          <w:rFonts w:eastAsia="Times New Roman"/>
          <w:szCs w:val="24"/>
        </w:rPr>
        <w:t xml:space="preserve">αριθμό 394/27-2-2019 επίκαιρη </w:t>
      </w:r>
      <w:r>
        <w:rPr>
          <w:rFonts w:eastAsia="Times New Roman"/>
          <w:szCs w:val="24"/>
        </w:rPr>
        <w:t xml:space="preserve">ερώτηση </w:t>
      </w:r>
      <w:r>
        <w:rPr>
          <w:rFonts w:eastAsia="Times New Roman"/>
          <w:szCs w:val="24"/>
        </w:rPr>
        <w:t>δ</w:t>
      </w:r>
      <w:r>
        <w:rPr>
          <w:rFonts w:eastAsia="Times New Roman"/>
          <w:szCs w:val="24"/>
        </w:rPr>
        <w:t>εύτερου κύκλου του Βουλευτή Αχαΐας της Δημοκρατικής Συμπαράταξης κ. Θεόδωρου Παπαθεοδώρου προς τον Υπουργό Μεταναστευτικής Πολιτικής με θέμα: «Διορισμός Τομεακού Γραμματέα του Υπουργείου Μεταναστευτικής Πολιτικής».</w:t>
      </w:r>
    </w:p>
    <w:p w14:paraId="5EA3D5EA"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Ορίστε, κύριε συνάδελφε, έχετε δύο λεπτά για την </w:t>
      </w:r>
      <w:proofErr w:type="spellStart"/>
      <w:r>
        <w:rPr>
          <w:rFonts w:eastAsia="Times New Roman"/>
          <w:szCs w:val="24"/>
        </w:rPr>
        <w:t>πρωτολογία</w:t>
      </w:r>
      <w:proofErr w:type="spellEnd"/>
      <w:r>
        <w:rPr>
          <w:rFonts w:eastAsia="Times New Roman"/>
          <w:szCs w:val="24"/>
        </w:rPr>
        <w:t xml:space="preserve"> σας. </w:t>
      </w:r>
    </w:p>
    <w:p w14:paraId="5EA3D5EB" w14:textId="77777777" w:rsidR="00416916" w:rsidRDefault="00331763">
      <w:pPr>
        <w:spacing w:line="600" w:lineRule="auto"/>
        <w:ind w:firstLine="720"/>
        <w:contextualSpacing/>
        <w:jc w:val="both"/>
        <w:rPr>
          <w:rFonts w:eastAsia="Times New Roman"/>
          <w:szCs w:val="24"/>
        </w:rPr>
      </w:pPr>
      <w:r w:rsidRPr="00590A4E">
        <w:rPr>
          <w:rFonts w:eastAsia="Times New Roman"/>
          <w:b/>
          <w:szCs w:val="24"/>
        </w:rPr>
        <w:t>ΘΕΟΔΩΡΟΣ ΠΑΠΑΘΕΟΔΩΡΟΥ:</w:t>
      </w:r>
      <w:r>
        <w:rPr>
          <w:rFonts w:eastAsia="Times New Roman"/>
          <w:szCs w:val="24"/>
        </w:rPr>
        <w:t xml:space="preserve"> Ευχαριστώ, κύριε Πρόεδρε. </w:t>
      </w:r>
    </w:p>
    <w:p w14:paraId="5EA3D5EC"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Κύριε Πρόεδρε, θα ήθελα εκτός χρόνου να εκφράσω τον αποτροπιασμό μου -φαντάζομαι και του Σώματος- για το τρομοκρατικό </w:t>
      </w:r>
      <w:r>
        <w:rPr>
          <w:rFonts w:eastAsia="Times New Roman"/>
          <w:szCs w:val="24"/>
        </w:rPr>
        <w:t>κ</w:t>
      </w:r>
      <w:r>
        <w:rPr>
          <w:rFonts w:eastAsia="Times New Roman"/>
          <w:szCs w:val="24"/>
        </w:rPr>
        <w:t>τύπημα εναντίον δύο θ</w:t>
      </w:r>
      <w:r>
        <w:rPr>
          <w:rFonts w:eastAsia="Times New Roman"/>
          <w:szCs w:val="24"/>
        </w:rPr>
        <w:t>ρησκευτικών τόπων προσευχής, δύο τζαμιών στη Νέα Ζηλανδία, και τους σαράντα εννιά νεκρούς και τους πάρα πολλούς τραυματίες. Ας ευχηθούμε ότι και η διεθνής κοινότητα, αλλά και τα αρμόδια όργανα στις χώρες θα μπορέσουν να αντιμετωπίσουν αυτή την τρομοκρατική</w:t>
      </w:r>
      <w:r>
        <w:rPr>
          <w:rFonts w:eastAsia="Times New Roman"/>
          <w:szCs w:val="24"/>
        </w:rPr>
        <w:t xml:space="preserve"> τυφλή απειλή, η οποία δημιουργεί μόνο μίσος, θύματα και αφήνει πίσω της συντρίμμια. </w:t>
      </w:r>
    </w:p>
    <w:p w14:paraId="5EA3D5ED"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Έρχομαι τώρα στη ερώτηση.</w:t>
      </w:r>
    </w:p>
    <w:p w14:paraId="5EA3D5EE"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Κύριε Υπουργέ, έκανα αυτή την ερώτηση για να αναδείξω τρία πράγματα. </w:t>
      </w:r>
    </w:p>
    <w:p w14:paraId="5EA3D5EF"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Πρώτον, ήθελα να αναδείξω τον </w:t>
      </w:r>
      <w:proofErr w:type="spellStart"/>
      <w:r>
        <w:rPr>
          <w:rFonts w:eastAsia="Times New Roman"/>
          <w:szCs w:val="24"/>
        </w:rPr>
        <w:t>καθεστωτισμό</w:t>
      </w:r>
      <w:proofErr w:type="spellEnd"/>
      <w:r>
        <w:rPr>
          <w:rFonts w:eastAsia="Times New Roman"/>
          <w:szCs w:val="24"/>
        </w:rPr>
        <w:t xml:space="preserve"> με τον οποίον η Κυβέρνησή σας π</w:t>
      </w:r>
      <w:r>
        <w:rPr>
          <w:rFonts w:eastAsia="Times New Roman"/>
          <w:szCs w:val="24"/>
        </w:rPr>
        <w:t xml:space="preserve">ροχωρά στην υλοποίηση της πρώτης από μια σειρά τοποθετήσεις με επιλογή ΑΣΕΠ στους </w:t>
      </w:r>
      <w:r>
        <w:rPr>
          <w:rFonts w:eastAsia="Times New Roman"/>
          <w:szCs w:val="24"/>
        </w:rPr>
        <w:t>τ</w:t>
      </w:r>
      <w:r>
        <w:rPr>
          <w:rFonts w:eastAsia="Times New Roman"/>
          <w:szCs w:val="24"/>
        </w:rPr>
        <w:t xml:space="preserve">ομεακούς </w:t>
      </w:r>
      <w:r>
        <w:rPr>
          <w:rFonts w:eastAsia="Times New Roman"/>
          <w:szCs w:val="24"/>
        </w:rPr>
        <w:t>δ</w:t>
      </w:r>
      <w:r>
        <w:rPr>
          <w:rFonts w:eastAsia="Times New Roman"/>
          <w:szCs w:val="24"/>
        </w:rPr>
        <w:t xml:space="preserve">ιοικητικούς </w:t>
      </w:r>
      <w:r>
        <w:rPr>
          <w:rFonts w:eastAsia="Times New Roman"/>
          <w:szCs w:val="24"/>
        </w:rPr>
        <w:t>γ</w:t>
      </w:r>
      <w:r>
        <w:rPr>
          <w:rFonts w:eastAsia="Times New Roman"/>
          <w:szCs w:val="24"/>
        </w:rPr>
        <w:t xml:space="preserve">ραμματείς, έτσι ώστε να αποδειχθεί και στην πράξη ότι όχι μόνο δεν </w:t>
      </w:r>
      <w:proofErr w:type="spellStart"/>
      <w:r>
        <w:rPr>
          <w:rFonts w:eastAsia="Times New Roman"/>
          <w:szCs w:val="24"/>
        </w:rPr>
        <w:t>αποκομματικοποιείτε</w:t>
      </w:r>
      <w:proofErr w:type="spellEnd"/>
      <w:r>
        <w:rPr>
          <w:rFonts w:eastAsia="Times New Roman"/>
          <w:szCs w:val="24"/>
        </w:rPr>
        <w:t xml:space="preserve"> το κράτος, αλλά συνεχίζετε με μεγαλύτερη εμβάθυνση την κομματικ</w:t>
      </w:r>
      <w:r>
        <w:rPr>
          <w:rFonts w:eastAsia="Times New Roman"/>
          <w:szCs w:val="24"/>
        </w:rPr>
        <w:t>οποίηση του κράτους μέσα από φωτογραφικές προκηρύξεις και με στοιχεία τα οποία είναι απολύτως κατασκευασμένα, έτσι ώστε να φτάσετε στο επιθυμητό αποτέλεσμα.</w:t>
      </w:r>
    </w:p>
    <w:p w14:paraId="5EA3D5F0"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Δεύτερον. Έχει γίνει πολύς λόγος για τους νέους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 xml:space="preserve">ραμματείς με θητεία που θα </w:t>
      </w:r>
      <w:proofErr w:type="spellStart"/>
      <w:r>
        <w:rPr>
          <w:rFonts w:eastAsia="Times New Roman"/>
          <w:szCs w:val="24"/>
        </w:rPr>
        <w:t>αποκομματικοπο</w:t>
      </w:r>
      <w:r>
        <w:rPr>
          <w:rFonts w:eastAsia="Times New Roman"/>
          <w:szCs w:val="24"/>
        </w:rPr>
        <w:t>ιήσουν</w:t>
      </w:r>
      <w:proofErr w:type="spellEnd"/>
      <w:r>
        <w:rPr>
          <w:rFonts w:eastAsia="Times New Roman"/>
          <w:szCs w:val="24"/>
        </w:rPr>
        <w:t xml:space="preserve"> το κράτος. Οι θεσμοί είχαν επιστρέψει μια σειρά από προκηρύξεις. Όχι αυτή. Είναι η πρώτη η οποία βγαίνει. </w:t>
      </w:r>
    </w:p>
    <w:p w14:paraId="5EA3D5F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αναδείξω –δεν το κάνω σε επίπεδο προσωπικό, αλλά σε επίπεδο πολιτικών της Κυβέρνησής σας, κάτι που νομίζω ότι καταλαβαίνετ</w:t>
      </w:r>
      <w:r>
        <w:rPr>
          <w:rFonts w:eastAsia="Times New Roman" w:cs="Times New Roman"/>
          <w:szCs w:val="24"/>
        </w:rPr>
        <w:t xml:space="preserve">ε- και αυτές τις μεθόδους τύπου </w:t>
      </w:r>
      <w:r>
        <w:rPr>
          <w:rFonts w:eastAsia="Times New Roman" w:cs="Times New Roman"/>
          <w:szCs w:val="24"/>
        </w:rPr>
        <w:lastRenderedPageBreak/>
        <w:t xml:space="preserve">«πονηρού πολιτευτή», που νομίζετε ότι θα το κάνετε και θα φτάσετε στο επιθυμητό αποτέλεσμα, αλλά κανένας δεν θα πάρει είδηση αυτή τη μηχανική της εξουσίας. </w:t>
      </w:r>
    </w:p>
    <w:p w14:paraId="5EA3D5F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Είναι απλά τα πράγματα. Στο ΦΕΚ με ημερομηνία 25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ο κ. Μιλτιάδης Κλάπας διορίστηκε στη θέση του </w:t>
      </w:r>
      <w:r>
        <w:rPr>
          <w:rFonts w:eastAsia="Times New Roman" w:cs="Times New Roman"/>
          <w:szCs w:val="24"/>
        </w:rPr>
        <w:t>τ</w:t>
      </w:r>
      <w:r>
        <w:rPr>
          <w:rFonts w:eastAsia="Times New Roman" w:cs="Times New Roman"/>
          <w:szCs w:val="24"/>
        </w:rPr>
        <w:t xml:space="preserve">ομεακού </w:t>
      </w:r>
      <w:r>
        <w:rPr>
          <w:rFonts w:eastAsia="Times New Roman" w:cs="Times New Roman"/>
          <w:szCs w:val="24"/>
        </w:rPr>
        <w:t>γ</w:t>
      </w:r>
      <w:r>
        <w:rPr>
          <w:rFonts w:eastAsia="Times New Roman" w:cs="Times New Roman"/>
          <w:szCs w:val="24"/>
        </w:rPr>
        <w:t xml:space="preserve">ραμματέα του Υπουργείου Μεταναστευτικής Πολιτικής. Παραιτήθηκε από τη θέση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που κατείχε προηγουμένως. Διαπίστωσα ότι το ίδιο πρόσωπο αλλάζει ιδιότητα και μάλιστα, με θητεία, </w:t>
      </w:r>
      <w:r>
        <w:rPr>
          <w:rFonts w:eastAsia="Times New Roman" w:cs="Times New Roman"/>
          <w:szCs w:val="24"/>
        </w:rPr>
        <w:t>έτσι ώστε να μπορεί να ακολουθήσει την πολιτική την οποία ακολουθεί σήμερα και για τα επόμενα τρία, τέσσερα χρόνια.</w:t>
      </w:r>
    </w:p>
    <w:p w14:paraId="5EA3D5F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Στην ουσία μέσα από αυτές τις προκηρύξεις που έχετε τον έλεγχο εσείς, αλλά καλείτε το ΑΣΕΠ απλώς να διαπιστώσει αν υπάρχουν οι προϋποθέσεις,</w:t>
      </w:r>
      <w:r>
        <w:rPr>
          <w:rFonts w:eastAsia="Times New Roman" w:cs="Times New Roman"/>
          <w:szCs w:val="24"/>
        </w:rPr>
        <w:t xml:space="preserve"> κάνετε φωτογραφικές προκηρύξεις. Η πρώτη είναι μια περίτρανη απόδειξη.</w:t>
      </w:r>
    </w:p>
    <w:p w14:paraId="5EA3D5F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κύριε Υπουργέ, να μας εξηγήσετε πώς είναι δυνατόν από όλα αυτά τα προσόντα που μπορεί να έχει ένας </w:t>
      </w:r>
      <w:r>
        <w:rPr>
          <w:rFonts w:eastAsia="Times New Roman" w:cs="Times New Roman"/>
          <w:szCs w:val="24"/>
        </w:rPr>
        <w:t>τ</w:t>
      </w:r>
      <w:r>
        <w:rPr>
          <w:rFonts w:eastAsia="Times New Roman" w:cs="Times New Roman"/>
          <w:szCs w:val="24"/>
        </w:rPr>
        <w:t xml:space="preserve">ομεακός </w:t>
      </w:r>
      <w:r>
        <w:rPr>
          <w:rFonts w:eastAsia="Times New Roman" w:cs="Times New Roman"/>
          <w:szCs w:val="24"/>
        </w:rPr>
        <w:t>δ</w:t>
      </w:r>
      <w:r>
        <w:rPr>
          <w:rFonts w:eastAsia="Times New Roman" w:cs="Times New Roman"/>
          <w:szCs w:val="24"/>
        </w:rPr>
        <w:t xml:space="preserve">ιοικητικός </w:t>
      </w:r>
      <w:r>
        <w:rPr>
          <w:rFonts w:eastAsia="Times New Roman" w:cs="Times New Roman"/>
          <w:szCs w:val="24"/>
        </w:rPr>
        <w:t>γ</w:t>
      </w:r>
      <w:r>
        <w:rPr>
          <w:rFonts w:eastAsia="Times New Roman" w:cs="Times New Roman"/>
          <w:szCs w:val="24"/>
        </w:rPr>
        <w:t xml:space="preserve">ραμματέας στο Υπουργείο να επιλέγετε τα συγκεκριμένα </w:t>
      </w:r>
      <w:r>
        <w:rPr>
          <w:rFonts w:eastAsia="Times New Roman" w:cs="Times New Roman"/>
          <w:szCs w:val="24"/>
        </w:rPr>
        <w:t xml:space="preserve">με τόσο μεγάλη φωτογραφική πιστότητα, ώστε </w:t>
      </w:r>
      <w:r>
        <w:rPr>
          <w:rFonts w:eastAsia="Times New Roman" w:cs="Times New Roman"/>
          <w:szCs w:val="24"/>
        </w:rPr>
        <w:lastRenderedPageBreak/>
        <w:t>πριν ανοίξουμε τον φάκελο, να γνωρίζουμε ποιος τελικά θα επιλεγεί.</w:t>
      </w:r>
    </w:p>
    <w:p w14:paraId="5EA3D5F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EA3D5F6" w14:textId="77777777" w:rsidR="00416916" w:rsidRDefault="00331763">
      <w:pPr>
        <w:spacing w:line="600" w:lineRule="auto"/>
        <w:ind w:firstLine="720"/>
        <w:contextualSpacing/>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320302">
        <w:rPr>
          <w:rFonts w:eastAsia="Times New Roman" w:cs="Times New Roman"/>
          <w:b/>
          <w:szCs w:val="24"/>
        </w:rPr>
        <w:t>:</w:t>
      </w:r>
      <w:r>
        <w:rPr>
          <w:rFonts w:eastAsia="Times New Roman" w:cs="Times New Roman"/>
          <w:szCs w:val="24"/>
        </w:rPr>
        <w:t xml:space="preserve"> Ευχαριστούμε τον κ. Παπαθεοδώρου.</w:t>
      </w:r>
    </w:p>
    <w:p w14:paraId="5EA3D5F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τρία λεπτά στη διάθεσή σας.</w:t>
      </w:r>
    </w:p>
    <w:p w14:paraId="5EA3D5F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ΟΣ ΒΙΤΣΑΣ (Υπουργός Μεταναστευτικής Πολιτικής)</w:t>
      </w:r>
      <w:r w:rsidRPr="00320302">
        <w:rPr>
          <w:rFonts w:eastAsia="Times New Roman" w:cs="Times New Roman"/>
          <w:b/>
          <w:szCs w:val="24"/>
        </w:rPr>
        <w:t>:</w:t>
      </w:r>
      <w:r w:rsidRPr="00320302">
        <w:rPr>
          <w:rFonts w:eastAsia="Times New Roman" w:cs="Times New Roman"/>
          <w:szCs w:val="24"/>
        </w:rPr>
        <w:t xml:space="preserve"> </w:t>
      </w:r>
      <w:r>
        <w:rPr>
          <w:rFonts w:eastAsia="Times New Roman" w:cs="Times New Roman"/>
          <w:szCs w:val="24"/>
        </w:rPr>
        <w:t>Κύριε Παπαθεοδώρου, θα έλεγα ότι είναι ατυχές το παράδειγμά σας, αλλά ο καθένας νομίζει αυτό που νομίζει τέλος πάντων. Γνωρίζετε, βεβαίως, ότι με βάση το</w:t>
      </w:r>
      <w:r>
        <w:rPr>
          <w:rFonts w:eastAsia="Times New Roman" w:cs="Times New Roman"/>
          <w:szCs w:val="24"/>
        </w:rPr>
        <w:t>ν</w:t>
      </w:r>
      <w:r>
        <w:rPr>
          <w:rFonts w:eastAsia="Times New Roman" w:cs="Times New Roman"/>
          <w:szCs w:val="24"/>
        </w:rPr>
        <w:t xml:space="preserve"> ν.4369/16 θεσπίστηκε αυτή η διαδικασία. </w:t>
      </w:r>
    </w:p>
    <w:p w14:paraId="5EA3D5F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Από τη δική </w:t>
      </w:r>
      <w:r>
        <w:rPr>
          <w:rFonts w:eastAsia="Times New Roman" w:cs="Times New Roman"/>
          <w:szCs w:val="24"/>
        </w:rPr>
        <w:t xml:space="preserve">μας πλευρά έπρεπε να βάλουμε το περίγραμμα, θα έλεγε κανείς, των προσόντων που θα πρέπει να έχει ένας αντίστοιχος </w:t>
      </w:r>
      <w:r>
        <w:rPr>
          <w:rFonts w:eastAsia="Times New Roman" w:cs="Times New Roman"/>
          <w:szCs w:val="24"/>
        </w:rPr>
        <w:t>γ</w:t>
      </w:r>
      <w:r>
        <w:rPr>
          <w:rFonts w:eastAsia="Times New Roman" w:cs="Times New Roman"/>
          <w:szCs w:val="24"/>
        </w:rPr>
        <w:t>ραμματέας του δικού μου Υπουργείου. Επειδή δεν κατάλαβα, φαντάζομαι θα μου εξηγήσετε τι είναι αυτές οι ειδικές συνθήκες. Δεν έχω καταλάβει. Τ</w:t>
      </w:r>
      <w:r>
        <w:rPr>
          <w:rFonts w:eastAsia="Times New Roman" w:cs="Times New Roman"/>
          <w:szCs w:val="24"/>
        </w:rPr>
        <w:t xml:space="preserve">ουλάχιστον στην προκήρυξη που υπέγραψα εγώ, δεν υπήρξε κάποια ειδική συνθήκη. Η διαδικασία πήγε κατευθείαν στο ΑΣΕΠ. Στο ΑΣΕΠ υποβλήθηκαν </w:t>
      </w:r>
      <w:r>
        <w:rPr>
          <w:rFonts w:eastAsia="Times New Roman" w:cs="Times New Roman"/>
          <w:szCs w:val="24"/>
        </w:rPr>
        <w:lastRenderedPageBreak/>
        <w:t>σαράντα οκτώ προτάσεις, δηλαδή σαράντα οκτώ άνθρωποι ήθελαν αυτή τη θέση. Το ΑΣΕΠ έκανε μια σειρά από συνεδριάσεις</w:t>
      </w:r>
      <w:r w:rsidRPr="00CD023C">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θα σας δώσω τα αντίγραφα των </w:t>
      </w:r>
      <w:r>
        <w:rPr>
          <w:rFonts w:eastAsia="Times New Roman" w:cs="Times New Roman"/>
          <w:szCs w:val="24"/>
        </w:rPr>
        <w:t>π</w:t>
      </w:r>
      <w:r>
        <w:rPr>
          <w:rFonts w:eastAsia="Times New Roman" w:cs="Times New Roman"/>
          <w:szCs w:val="24"/>
        </w:rPr>
        <w:t xml:space="preserve">ρακτικών των συνεδριάσεων αυτών υπό τον κ. </w:t>
      </w:r>
      <w:proofErr w:type="spellStart"/>
      <w:r>
        <w:rPr>
          <w:rFonts w:eastAsia="Times New Roman" w:cs="Times New Roman"/>
          <w:szCs w:val="24"/>
        </w:rPr>
        <w:t>Λασκαράτο</w:t>
      </w:r>
      <w:proofErr w:type="spellEnd"/>
      <w:r>
        <w:rPr>
          <w:rFonts w:eastAsia="Times New Roman" w:cs="Times New Roman"/>
          <w:szCs w:val="24"/>
        </w:rPr>
        <w:t>. Θα μπορούσε να προτείνει στον Υπουργό έως τρεις, εκ των οποίων οι δύο οπωσδήποτε δημόσιοι υπάλληλοι, και κατέληξε να προτείνει δύο. Επέλεξα, με πλήρη συνείδηση ότι έκανα κ</w:t>
      </w:r>
      <w:r>
        <w:rPr>
          <w:rFonts w:eastAsia="Times New Roman" w:cs="Times New Roman"/>
          <w:szCs w:val="24"/>
        </w:rPr>
        <w:t>άτι καλά, τον κ. Κλάπα, ο οποίος έχει προσφέρει πάρα πολύ και είναι, θα έλεγε κανείς, ο πρώτος ο οποίος μεταφέρει και θεσμική πλέον μνήμη και θα είναι πολύ χρήσιμος σε οποιονδήποτε Υπουργό στα επόμενα χρόνια, με βάση τη θητεία του, μια και έχει διαχειριστε</w:t>
      </w:r>
      <w:r>
        <w:rPr>
          <w:rFonts w:eastAsia="Times New Roman" w:cs="Times New Roman"/>
          <w:szCs w:val="24"/>
        </w:rPr>
        <w:t xml:space="preserve">ί ζητήματα από την προστασία των αιτούντων άσυλο, μέχρι την </w:t>
      </w:r>
      <w:r>
        <w:rPr>
          <w:rFonts w:eastAsia="Times New Roman" w:cs="Times New Roman"/>
          <w:szCs w:val="24"/>
        </w:rPr>
        <w:t>«</w:t>
      </w:r>
      <w:r>
        <w:rPr>
          <w:rFonts w:eastAsia="Times New Roman" w:cs="Times New Roman"/>
          <w:szCs w:val="24"/>
          <w:lang w:val="en-GB"/>
        </w:rPr>
        <w:t>Golden</w:t>
      </w:r>
      <w:r w:rsidRPr="00F362CF">
        <w:rPr>
          <w:rFonts w:eastAsia="Times New Roman" w:cs="Times New Roman"/>
          <w:szCs w:val="24"/>
        </w:rPr>
        <w:t xml:space="preserve"> </w:t>
      </w:r>
      <w:r>
        <w:rPr>
          <w:rFonts w:eastAsia="Times New Roman" w:cs="Times New Roman"/>
          <w:szCs w:val="24"/>
          <w:lang w:val="en-GB"/>
        </w:rPr>
        <w:t>Visa</w:t>
      </w:r>
      <w:r>
        <w:rPr>
          <w:rFonts w:eastAsia="Times New Roman" w:cs="Times New Roman"/>
          <w:szCs w:val="24"/>
        </w:rPr>
        <w:t>»</w:t>
      </w:r>
      <w:r w:rsidRPr="00F362CF">
        <w:rPr>
          <w:rFonts w:eastAsia="Times New Roman" w:cs="Times New Roman"/>
          <w:szCs w:val="24"/>
        </w:rPr>
        <w:t xml:space="preserve">, </w:t>
      </w:r>
      <w:r>
        <w:rPr>
          <w:rFonts w:eastAsia="Times New Roman" w:cs="Times New Roman"/>
          <w:szCs w:val="24"/>
        </w:rPr>
        <w:t>έχει συγκροτήσει τις αντίστοιχες επιτροπές και φαντάζομαι δεν βάζετε κάποιο ζήτημα για την ικανότητά του. Αν βάζετε, θα μας το πείτε.</w:t>
      </w:r>
    </w:p>
    <w:p w14:paraId="5EA3D5FA"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είναι ότι </w:t>
      </w:r>
      <w:proofErr w:type="spellStart"/>
      <w:r>
        <w:rPr>
          <w:rFonts w:eastAsia="Times New Roman" w:cs="Times New Roman"/>
          <w:szCs w:val="24"/>
        </w:rPr>
        <w:t>όλως</w:t>
      </w:r>
      <w:proofErr w:type="spellEnd"/>
      <w:r>
        <w:rPr>
          <w:rFonts w:eastAsia="Times New Roman" w:cs="Times New Roman"/>
          <w:szCs w:val="24"/>
        </w:rPr>
        <w:t xml:space="preserve"> περιέργως -και γι’ αυτ</w:t>
      </w:r>
      <w:r>
        <w:rPr>
          <w:rFonts w:eastAsia="Times New Roman" w:cs="Times New Roman"/>
          <w:szCs w:val="24"/>
        </w:rPr>
        <w:t xml:space="preserve">ό το είπα «ατυχές»- υπάρχει και ένας δεύτερος, αφού ήταν δύο οι προτάσεις. Το θέμα είναι ότι και ο δεύτερος, ο κ. </w:t>
      </w:r>
      <w:proofErr w:type="spellStart"/>
      <w:r>
        <w:rPr>
          <w:rFonts w:eastAsia="Times New Roman" w:cs="Times New Roman"/>
          <w:szCs w:val="24"/>
        </w:rPr>
        <w:t>Παντελάτος</w:t>
      </w:r>
      <w:proofErr w:type="spellEnd"/>
      <w:r>
        <w:rPr>
          <w:rFonts w:eastAsia="Times New Roman" w:cs="Times New Roman"/>
          <w:szCs w:val="24"/>
        </w:rPr>
        <w:t xml:space="preserve"> δηλαδή, </w:t>
      </w:r>
      <w:r>
        <w:rPr>
          <w:rFonts w:eastAsia="Times New Roman" w:cs="Times New Roman"/>
          <w:szCs w:val="24"/>
        </w:rPr>
        <w:lastRenderedPageBreak/>
        <w:t xml:space="preserve">είναι και αυτός γνωστός μου. Και θα σας εξηγήσω αμέσως τι εννοώ γνωστός μου. Εννοώ ότι ήταν τρία χρόνια συνεργάτης μου στο </w:t>
      </w:r>
      <w:r>
        <w:rPr>
          <w:rFonts w:eastAsia="Times New Roman" w:cs="Times New Roman"/>
          <w:szCs w:val="24"/>
        </w:rPr>
        <w:t xml:space="preserve">γραφείο μου, στο Υπουργείο Εθνικής Άμυνας, έχοντας κατά κύριο λόγο ως ευθύνη το μεταναστευτικό. Μάλιστα, έχει και υψηλότερη βαθμολογία από τον κ. Κλάπα. Εγώ επέλεξα τον κ. Κλάπα, γιατί θεωρώ τον Δημήτρη, τον κ. </w:t>
      </w:r>
      <w:proofErr w:type="spellStart"/>
      <w:r>
        <w:rPr>
          <w:rFonts w:eastAsia="Times New Roman" w:cs="Times New Roman"/>
          <w:szCs w:val="24"/>
        </w:rPr>
        <w:t>Παντελάτο</w:t>
      </w:r>
      <w:proofErr w:type="spellEnd"/>
      <w:r>
        <w:rPr>
          <w:rFonts w:eastAsia="Times New Roman" w:cs="Times New Roman"/>
          <w:szCs w:val="24"/>
        </w:rPr>
        <w:t xml:space="preserve"> δηλαδή, πιο επιχειρησιακό. Το μοναδ</w:t>
      </w:r>
      <w:r>
        <w:rPr>
          <w:rFonts w:eastAsia="Times New Roman" w:cs="Times New Roman"/>
          <w:szCs w:val="24"/>
        </w:rPr>
        <w:t xml:space="preserve">ικό πράγμα που μπορώ να πω είναι ότι είναι μια διαδικασία καθ’ όλα αντικειμενική που αποδεικνύει ότι υπάρχουν άριστοι σε όλους τους χώρους που μπορούν να κάνουν τη δουλειά. Καταλαβαίνετε πώς το λέω. Θα σας δώσω τα </w:t>
      </w:r>
      <w:r>
        <w:rPr>
          <w:rFonts w:eastAsia="Times New Roman" w:cs="Times New Roman"/>
          <w:szCs w:val="24"/>
        </w:rPr>
        <w:t>π</w:t>
      </w:r>
      <w:r>
        <w:rPr>
          <w:rFonts w:eastAsia="Times New Roman" w:cs="Times New Roman"/>
          <w:szCs w:val="24"/>
        </w:rPr>
        <w:t xml:space="preserve">ρακτικά, όπως σας προανέφερα. </w:t>
      </w:r>
    </w:p>
    <w:p w14:paraId="5EA3D5F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5EA3D5FC" w14:textId="77777777" w:rsidR="00416916" w:rsidRDefault="00331763">
      <w:pPr>
        <w:spacing w:line="600" w:lineRule="auto"/>
        <w:ind w:firstLine="720"/>
        <w:contextualSpacing/>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Μάριος Γεωργιάδης</w:t>
      </w:r>
      <w:r w:rsidRPr="005D0EA1">
        <w:rPr>
          <w:rFonts w:eastAsia="Times New Roman" w:cs="Times New Roman"/>
          <w:b/>
          <w:szCs w:val="24"/>
        </w:rPr>
        <w:t>)</w:t>
      </w:r>
      <w:r w:rsidRPr="00F362CF">
        <w:rPr>
          <w:rFonts w:eastAsia="Times New Roman" w:cs="Times New Roman"/>
          <w:b/>
          <w:szCs w:val="24"/>
        </w:rPr>
        <w:t>:</w:t>
      </w:r>
      <w:r>
        <w:rPr>
          <w:rFonts w:eastAsia="Times New Roman" w:cs="Times New Roman"/>
          <w:szCs w:val="24"/>
        </w:rPr>
        <w:t xml:space="preserve"> Ευχαριστούμε τον κύριο Υπουργό.</w:t>
      </w:r>
    </w:p>
    <w:p w14:paraId="5EA3D5F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Παπαθεοδώρου, έχετε τον λόγο.</w:t>
      </w:r>
      <w:r w:rsidRPr="00566EC7">
        <w:rPr>
          <w:rFonts w:eastAsia="Times New Roman" w:cs="Times New Roman"/>
          <w:szCs w:val="24"/>
        </w:rPr>
        <w:t xml:space="preserve"> </w:t>
      </w:r>
    </w:p>
    <w:p w14:paraId="5EA3D5FE" w14:textId="77777777" w:rsidR="00416916" w:rsidRDefault="00331763">
      <w:pPr>
        <w:tabs>
          <w:tab w:val="left" w:pos="2738"/>
          <w:tab w:val="center" w:pos="4753"/>
          <w:tab w:val="left" w:pos="5723"/>
        </w:tabs>
        <w:spacing w:line="600" w:lineRule="auto"/>
        <w:ind w:firstLine="720"/>
        <w:contextualSpacing/>
        <w:jc w:val="both"/>
        <w:rPr>
          <w:rFonts w:eastAsia="Times New Roman"/>
          <w:color w:val="000000" w:themeColor="text1"/>
          <w:szCs w:val="24"/>
        </w:rPr>
      </w:pPr>
      <w:r w:rsidRPr="00F4719C">
        <w:rPr>
          <w:rFonts w:eastAsia="Times New Roman"/>
          <w:b/>
          <w:color w:val="000000" w:themeColor="text1"/>
          <w:szCs w:val="24"/>
        </w:rPr>
        <w:t xml:space="preserve">ΘΕΟΔΩΡΟΣ ΠΑΠΑΘΕΟΔΩΡΟΥ: </w:t>
      </w:r>
      <w:r w:rsidRPr="00F4719C">
        <w:rPr>
          <w:rFonts w:eastAsia="Times New Roman"/>
          <w:color w:val="000000" w:themeColor="text1"/>
          <w:szCs w:val="24"/>
        </w:rPr>
        <w:t>Κύριε Υπουργέ, ξέρετε -αν μη τι άλλο- ότι όσο καιρό αντιπαρατιθέμεθα στη Βουλή, είμαι επιμελής. Άρα αυτά περί ατυ</w:t>
      </w:r>
      <w:r w:rsidRPr="00F4719C">
        <w:rPr>
          <w:rFonts w:eastAsia="Times New Roman"/>
          <w:color w:val="000000" w:themeColor="text1"/>
          <w:szCs w:val="24"/>
        </w:rPr>
        <w:t>χών χαρακτηρισμών δεν νομίζω ότι ισχύουν.</w:t>
      </w:r>
    </w:p>
    <w:p w14:paraId="5EA3D5FF"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lastRenderedPageBreak/>
        <w:t xml:space="preserve">ΔΗΜΗΤΡΙΟΣ ΒΙΤΣΑΣ (Υπουργός Μεταναστευτικής Πολιτικής): </w:t>
      </w:r>
      <w:r>
        <w:rPr>
          <w:rFonts w:eastAsia="Times New Roman"/>
          <w:color w:val="212121"/>
          <w:szCs w:val="24"/>
        </w:rPr>
        <w:t xml:space="preserve">Ένα παράδειγμα είναι αυτό. </w:t>
      </w:r>
    </w:p>
    <w:p w14:paraId="5EA3D600"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b/>
          <w:color w:val="212121"/>
          <w:szCs w:val="24"/>
        </w:rPr>
        <w:t xml:space="preserve">ΘΕΟΔΩΡΟΣ ΠΑΠΑΘΕΟΔΩΡΟΥ: </w:t>
      </w:r>
      <w:r>
        <w:rPr>
          <w:rFonts w:eastAsia="Times New Roman"/>
          <w:color w:val="212121"/>
          <w:szCs w:val="24"/>
        </w:rPr>
        <w:t xml:space="preserve">Ναι. </w:t>
      </w:r>
    </w:p>
    <w:p w14:paraId="5EA3D601"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w:t>
      </w:r>
      <w:r w:rsidRPr="001D38EE">
        <w:rPr>
          <w:rFonts w:eastAsia="Times New Roman"/>
          <w:color w:val="212121"/>
          <w:szCs w:val="24"/>
        </w:rPr>
        <w:t>τήσατε μία φωτογραφικ</w:t>
      </w:r>
      <w:r>
        <w:rPr>
          <w:rFonts w:eastAsia="Times New Roman"/>
          <w:color w:val="212121"/>
          <w:szCs w:val="24"/>
        </w:rPr>
        <w:t>ή προκήρυξη για να φτάσετε στο ε</w:t>
      </w:r>
      <w:r w:rsidRPr="001D38EE">
        <w:rPr>
          <w:rFonts w:eastAsia="Times New Roman"/>
          <w:color w:val="212121"/>
          <w:szCs w:val="24"/>
        </w:rPr>
        <w:t>πιθυμητό αποτέλεσμα</w:t>
      </w:r>
      <w:r>
        <w:rPr>
          <w:rFonts w:eastAsia="Times New Roman"/>
          <w:color w:val="212121"/>
          <w:szCs w:val="24"/>
        </w:rPr>
        <w:t>.</w:t>
      </w:r>
      <w:r w:rsidRPr="001D38EE">
        <w:rPr>
          <w:rFonts w:eastAsia="Times New Roman"/>
          <w:color w:val="212121"/>
          <w:szCs w:val="24"/>
        </w:rPr>
        <w:t xml:space="preserve"> Έτσι </w:t>
      </w:r>
      <w:r>
        <w:rPr>
          <w:rFonts w:eastAsia="Times New Roman"/>
          <w:color w:val="212121"/>
          <w:szCs w:val="24"/>
        </w:rPr>
        <w:t>είναι. Θ</w:t>
      </w:r>
      <w:r w:rsidRPr="001D38EE">
        <w:rPr>
          <w:rFonts w:eastAsia="Times New Roman"/>
          <w:color w:val="212121"/>
          <w:szCs w:val="24"/>
        </w:rPr>
        <w:t>α σας το αποδε</w:t>
      </w:r>
      <w:r w:rsidRPr="001D38EE">
        <w:rPr>
          <w:rFonts w:eastAsia="Times New Roman"/>
          <w:color w:val="212121"/>
          <w:szCs w:val="24"/>
        </w:rPr>
        <w:t>ίξω με λίγα στοιχεία</w:t>
      </w:r>
      <w:r>
        <w:rPr>
          <w:rFonts w:eastAsia="Times New Roman"/>
          <w:color w:val="212121"/>
          <w:szCs w:val="24"/>
        </w:rPr>
        <w:t>. Γ</w:t>
      </w:r>
      <w:r w:rsidRPr="001D38EE">
        <w:rPr>
          <w:rFonts w:eastAsia="Times New Roman"/>
          <w:color w:val="212121"/>
          <w:szCs w:val="24"/>
        </w:rPr>
        <w:t>ι</w:t>
      </w:r>
      <w:r>
        <w:rPr>
          <w:rFonts w:eastAsia="Times New Roman"/>
          <w:color w:val="212121"/>
          <w:szCs w:val="24"/>
        </w:rPr>
        <w:t>’</w:t>
      </w:r>
      <w:r w:rsidRPr="001D38EE">
        <w:rPr>
          <w:rFonts w:eastAsia="Times New Roman"/>
          <w:color w:val="212121"/>
          <w:szCs w:val="24"/>
        </w:rPr>
        <w:t xml:space="preserve"> αυτό </w:t>
      </w:r>
      <w:r>
        <w:rPr>
          <w:rFonts w:eastAsia="Times New Roman"/>
          <w:color w:val="212121"/>
          <w:szCs w:val="24"/>
        </w:rPr>
        <w:t xml:space="preserve">είπα προηγουμένως ότι </w:t>
      </w:r>
      <w:r w:rsidRPr="001D38EE">
        <w:rPr>
          <w:rFonts w:eastAsia="Times New Roman"/>
          <w:color w:val="212121"/>
          <w:szCs w:val="24"/>
        </w:rPr>
        <w:t xml:space="preserve">πιστεύετε </w:t>
      </w:r>
      <w:r>
        <w:rPr>
          <w:rFonts w:eastAsia="Times New Roman"/>
          <w:color w:val="212121"/>
          <w:szCs w:val="24"/>
        </w:rPr>
        <w:t xml:space="preserve">πως </w:t>
      </w:r>
      <w:r w:rsidRPr="001D38EE">
        <w:rPr>
          <w:rFonts w:eastAsia="Times New Roman"/>
          <w:color w:val="212121"/>
          <w:szCs w:val="24"/>
        </w:rPr>
        <w:t xml:space="preserve">επειδή δεν το βρήκαν οι </w:t>
      </w:r>
      <w:r>
        <w:rPr>
          <w:rFonts w:eastAsia="Times New Roman"/>
          <w:color w:val="212121"/>
          <w:szCs w:val="24"/>
        </w:rPr>
        <w:t>θ</w:t>
      </w:r>
      <w:r w:rsidRPr="001D38EE">
        <w:rPr>
          <w:rFonts w:eastAsia="Times New Roman"/>
          <w:color w:val="212121"/>
          <w:szCs w:val="24"/>
        </w:rPr>
        <w:t>εσμοί</w:t>
      </w:r>
      <w:r>
        <w:rPr>
          <w:rFonts w:eastAsia="Times New Roman"/>
          <w:color w:val="212121"/>
          <w:szCs w:val="24"/>
        </w:rPr>
        <w:t>,</w:t>
      </w:r>
      <w:r w:rsidRPr="001D38EE">
        <w:rPr>
          <w:rFonts w:eastAsia="Times New Roman"/>
          <w:color w:val="212121"/>
          <w:szCs w:val="24"/>
        </w:rPr>
        <w:t xml:space="preserve"> κανένας άλλος δεν θα μπορούσε να διαβάσει τη </w:t>
      </w:r>
      <w:r>
        <w:rPr>
          <w:rFonts w:eastAsia="Times New Roman"/>
          <w:color w:val="212121"/>
          <w:szCs w:val="24"/>
        </w:rPr>
        <w:t xml:space="preserve">διαύγεια </w:t>
      </w:r>
      <w:r w:rsidRPr="001D38EE">
        <w:rPr>
          <w:rFonts w:eastAsia="Times New Roman"/>
          <w:color w:val="212121"/>
          <w:szCs w:val="24"/>
        </w:rPr>
        <w:t>του ΑΣΕΠ</w:t>
      </w:r>
      <w:r>
        <w:rPr>
          <w:rFonts w:eastAsia="Times New Roman"/>
          <w:color w:val="212121"/>
          <w:szCs w:val="24"/>
        </w:rPr>
        <w:t>. Σ</w:t>
      </w:r>
      <w:r w:rsidRPr="001D38EE">
        <w:rPr>
          <w:rFonts w:eastAsia="Times New Roman"/>
          <w:color w:val="212121"/>
          <w:szCs w:val="24"/>
        </w:rPr>
        <w:t>τήσατε μία διαδικασία από την αρχή</w:t>
      </w:r>
      <w:r>
        <w:rPr>
          <w:rFonts w:eastAsia="Times New Roman"/>
          <w:color w:val="212121"/>
          <w:szCs w:val="24"/>
        </w:rPr>
        <w:t xml:space="preserve">. </w:t>
      </w:r>
    </w:p>
    <w:p w14:paraId="5EA3D602"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sidRPr="001D38EE">
        <w:rPr>
          <w:rFonts w:eastAsia="Times New Roman"/>
          <w:color w:val="212121"/>
          <w:szCs w:val="24"/>
        </w:rPr>
        <w:t>Ακούστε</w:t>
      </w:r>
      <w:r>
        <w:rPr>
          <w:rFonts w:eastAsia="Times New Roman"/>
          <w:color w:val="212121"/>
          <w:szCs w:val="24"/>
        </w:rPr>
        <w:t>, λοιπόν,</w:t>
      </w:r>
      <w:r w:rsidRPr="001D38EE">
        <w:rPr>
          <w:rFonts w:eastAsia="Times New Roman"/>
          <w:color w:val="212121"/>
          <w:szCs w:val="24"/>
        </w:rPr>
        <w:t xml:space="preserve"> να δείτε πώς </w:t>
      </w:r>
      <w:r>
        <w:rPr>
          <w:rFonts w:eastAsia="Times New Roman"/>
          <w:color w:val="212121"/>
          <w:szCs w:val="24"/>
        </w:rPr>
        <w:t xml:space="preserve">τη στήσατε, πόσο όμορφα </w:t>
      </w:r>
      <w:r>
        <w:rPr>
          <w:rFonts w:eastAsia="Times New Roman"/>
          <w:color w:val="212121"/>
          <w:szCs w:val="24"/>
        </w:rPr>
        <w:t>τη στήσατ</w:t>
      </w:r>
      <w:r w:rsidRPr="001D38EE">
        <w:rPr>
          <w:rFonts w:eastAsia="Times New Roman"/>
          <w:color w:val="212121"/>
          <w:szCs w:val="24"/>
        </w:rPr>
        <w:t>ε</w:t>
      </w:r>
      <w:r>
        <w:rPr>
          <w:rFonts w:eastAsia="Times New Roman"/>
          <w:color w:val="212121"/>
          <w:szCs w:val="24"/>
        </w:rPr>
        <w:t>. Είναι φ</w:t>
      </w:r>
      <w:r w:rsidRPr="001D38EE">
        <w:rPr>
          <w:rFonts w:eastAsia="Times New Roman"/>
          <w:color w:val="212121"/>
          <w:szCs w:val="24"/>
        </w:rPr>
        <w:t>ωτογραφική διάταξη</w:t>
      </w:r>
      <w:r>
        <w:rPr>
          <w:rFonts w:eastAsia="Times New Roman"/>
          <w:color w:val="212121"/>
          <w:szCs w:val="24"/>
        </w:rPr>
        <w:t xml:space="preserve">. </w:t>
      </w:r>
      <w:r w:rsidRPr="001D38EE">
        <w:rPr>
          <w:rFonts w:eastAsia="Times New Roman"/>
          <w:color w:val="212121"/>
          <w:szCs w:val="24"/>
        </w:rPr>
        <w:t>Δεν υπάρχει κα</w:t>
      </w:r>
      <w:r>
        <w:rPr>
          <w:rFonts w:eastAsia="Times New Roman"/>
          <w:color w:val="212121"/>
          <w:szCs w:val="24"/>
        </w:rPr>
        <w:t>μ</w:t>
      </w:r>
      <w:r w:rsidRPr="001D38EE">
        <w:rPr>
          <w:rFonts w:eastAsia="Times New Roman"/>
          <w:color w:val="212121"/>
          <w:szCs w:val="24"/>
        </w:rPr>
        <w:t>μία</w:t>
      </w:r>
      <w:r>
        <w:rPr>
          <w:rFonts w:eastAsia="Times New Roman"/>
          <w:color w:val="212121"/>
          <w:szCs w:val="24"/>
        </w:rPr>
        <w:t xml:space="preserve"> άλλη προκήρυξη σε κανένα άλλο Υ</w:t>
      </w:r>
      <w:r w:rsidRPr="001D38EE">
        <w:rPr>
          <w:rFonts w:eastAsia="Times New Roman"/>
          <w:color w:val="212121"/>
          <w:szCs w:val="24"/>
        </w:rPr>
        <w:t>πουργείο που να έχει τη συγκεκριμένη προϋπόθεση</w:t>
      </w:r>
      <w:r>
        <w:rPr>
          <w:rFonts w:eastAsia="Times New Roman"/>
          <w:color w:val="212121"/>
          <w:szCs w:val="24"/>
        </w:rPr>
        <w:t>,</w:t>
      </w:r>
      <w:r w:rsidRPr="001D38EE">
        <w:rPr>
          <w:rFonts w:eastAsia="Times New Roman"/>
          <w:color w:val="212121"/>
          <w:szCs w:val="24"/>
        </w:rPr>
        <w:t xml:space="preserve"> </w:t>
      </w:r>
      <w:r>
        <w:rPr>
          <w:rFonts w:eastAsia="Times New Roman"/>
          <w:color w:val="212121"/>
          <w:szCs w:val="24"/>
        </w:rPr>
        <w:t>«οκτώ</w:t>
      </w:r>
      <w:r w:rsidRPr="001D38EE">
        <w:rPr>
          <w:rFonts w:eastAsia="Times New Roman"/>
          <w:color w:val="212121"/>
          <w:szCs w:val="24"/>
        </w:rPr>
        <w:t xml:space="preserve"> χρόνια σε υψηλή θέση ευθύνης</w:t>
      </w:r>
      <w:r>
        <w:rPr>
          <w:rFonts w:eastAsia="Times New Roman"/>
          <w:color w:val="212121"/>
          <w:szCs w:val="24"/>
        </w:rPr>
        <w:t xml:space="preserve">». </w:t>
      </w:r>
    </w:p>
    <w:p w14:paraId="5EA3D603"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Τι είναι «υψηλή </w:t>
      </w:r>
      <w:r w:rsidRPr="001D38EE">
        <w:rPr>
          <w:rFonts w:eastAsia="Times New Roman"/>
          <w:color w:val="212121"/>
          <w:szCs w:val="24"/>
        </w:rPr>
        <w:t>θέση ευθύνης</w:t>
      </w:r>
      <w:r>
        <w:rPr>
          <w:rFonts w:eastAsia="Times New Roman"/>
          <w:color w:val="212121"/>
          <w:szCs w:val="24"/>
        </w:rPr>
        <w:t xml:space="preserve">», κύριε Υπουργέ; Και γιατί δεν χρησιμοποιήθηκε </w:t>
      </w:r>
      <w:r w:rsidRPr="001D38EE">
        <w:rPr>
          <w:rFonts w:eastAsia="Times New Roman"/>
          <w:color w:val="212121"/>
          <w:szCs w:val="24"/>
        </w:rPr>
        <w:t>αυτό</w:t>
      </w:r>
      <w:r>
        <w:rPr>
          <w:rFonts w:eastAsia="Times New Roman"/>
          <w:color w:val="212121"/>
          <w:szCs w:val="24"/>
        </w:rPr>
        <w:t xml:space="preserve"> σ</w:t>
      </w:r>
      <w:r w:rsidRPr="001D38EE">
        <w:rPr>
          <w:rFonts w:eastAsia="Times New Roman"/>
          <w:color w:val="212121"/>
          <w:szCs w:val="24"/>
        </w:rPr>
        <w:t>ε κα</w:t>
      </w:r>
      <w:r>
        <w:rPr>
          <w:rFonts w:eastAsia="Times New Roman"/>
          <w:color w:val="212121"/>
          <w:szCs w:val="24"/>
        </w:rPr>
        <w:t>μ</w:t>
      </w:r>
      <w:r w:rsidRPr="001D38EE">
        <w:rPr>
          <w:rFonts w:eastAsia="Times New Roman"/>
          <w:color w:val="212121"/>
          <w:szCs w:val="24"/>
        </w:rPr>
        <w:t>μία άλλη διάταξη</w:t>
      </w:r>
      <w:r>
        <w:rPr>
          <w:rFonts w:eastAsia="Times New Roman"/>
          <w:color w:val="212121"/>
          <w:szCs w:val="24"/>
        </w:rPr>
        <w:t>,</w:t>
      </w:r>
      <w:r w:rsidRPr="001D38EE">
        <w:rPr>
          <w:rFonts w:eastAsia="Times New Roman"/>
          <w:color w:val="212121"/>
          <w:szCs w:val="24"/>
        </w:rPr>
        <w:t xml:space="preserve"> σε κα</w:t>
      </w:r>
      <w:r>
        <w:rPr>
          <w:rFonts w:eastAsia="Times New Roman"/>
          <w:color w:val="212121"/>
          <w:szCs w:val="24"/>
        </w:rPr>
        <w:t>μ</w:t>
      </w:r>
      <w:r w:rsidRPr="001D38EE">
        <w:rPr>
          <w:rFonts w:eastAsia="Times New Roman"/>
          <w:color w:val="212121"/>
          <w:szCs w:val="24"/>
        </w:rPr>
        <w:t>μία</w:t>
      </w:r>
      <w:r>
        <w:rPr>
          <w:rFonts w:eastAsia="Times New Roman"/>
          <w:color w:val="212121"/>
          <w:szCs w:val="24"/>
        </w:rPr>
        <w:t xml:space="preserve"> άλλη προκήρυξη, σε κανένα άλλο Υ</w:t>
      </w:r>
      <w:r w:rsidRPr="001D38EE">
        <w:rPr>
          <w:rFonts w:eastAsia="Times New Roman"/>
          <w:color w:val="212121"/>
          <w:szCs w:val="24"/>
        </w:rPr>
        <w:t>πουργείο</w:t>
      </w:r>
      <w:r>
        <w:rPr>
          <w:rFonts w:eastAsia="Times New Roman"/>
          <w:color w:val="212121"/>
          <w:szCs w:val="24"/>
        </w:rPr>
        <w:t xml:space="preserve">; Διότι </w:t>
      </w:r>
      <w:r w:rsidRPr="001D38EE">
        <w:rPr>
          <w:rFonts w:eastAsia="Times New Roman"/>
          <w:color w:val="212121"/>
          <w:szCs w:val="24"/>
        </w:rPr>
        <w:t xml:space="preserve">ο υποψήφιος </w:t>
      </w:r>
      <w:r>
        <w:rPr>
          <w:rFonts w:eastAsia="Times New Roman"/>
          <w:color w:val="212121"/>
          <w:szCs w:val="24"/>
        </w:rPr>
        <w:t>-</w:t>
      </w:r>
      <w:proofErr w:type="spellStart"/>
      <w:r w:rsidRPr="001D38EE">
        <w:rPr>
          <w:rFonts w:eastAsia="Times New Roman"/>
          <w:color w:val="212121"/>
          <w:szCs w:val="24"/>
        </w:rPr>
        <w:t>όλως</w:t>
      </w:r>
      <w:proofErr w:type="spellEnd"/>
      <w:r w:rsidRPr="001D38EE">
        <w:rPr>
          <w:rFonts w:eastAsia="Times New Roman"/>
          <w:color w:val="212121"/>
          <w:szCs w:val="24"/>
        </w:rPr>
        <w:t xml:space="preserve"> </w:t>
      </w:r>
      <w:proofErr w:type="spellStart"/>
      <w:r w:rsidRPr="001D38EE">
        <w:rPr>
          <w:rFonts w:eastAsia="Times New Roman"/>
          <w:color w:val="212121"/>
          <w:szCs w:val="24"/>
        </w:rPr>
        <w:t>τυχαίως</w:t>
      </w:r>
      <w:proofErr w:type="spellEnd"/>
      <w:r>
        <w:rPr>
          <w:rFonts w:eastAsia="Times New Roman"/>
          <w:color w:val="212121"/>
          <w:szCs w:val="24"/>
        </w:rPr>
        <w:t>!-</w:t>
      </w:r>
      <w:r w:rsidRPr="001D38EE">
        <w:rPr>
          <w:rFonts w:eastAsia="Times New Roman"/>
          <w:color w:val="212121"/>
          <w:szCs w:val="24"/>
        </w:rPr>
        <w:t xml:space="preserve"> είχε οκτώ χρόνια στην π</w:t>
      </w:r>
      <w:r>
        <w:rPr>
          <w:rFonts w:eastAsia="Times New Roman"/>
          <w:color w:val="212121"/>
          <w:szCs w:val="24"/>
        </w:rPr>
        <w:t xml:space="preserve">ροηγούμενη υψηλή </w:t>
      </w:r>
      <w:r>
        <w:rPr>
          <w:rFonts w:eastAsia="Times New Roman"/>
          <w:color w:val="212121"/>
          <w:szCs w:val="24"/>
        </w:rPr>
        <w:lastRenderedPageBreak/>
        <w:t>θέση</w:t>
      </w:r>
      <w:r>
        <w:rPr>
          <w:rFonts w:eastAsia="Times New Roman"/>
          <w:color w:val="212121"/>
          <w:szCs w:val="24"/>
        </w:rPr>
        <w:t>,</w:t>
      </w:r>
      <w:r>
        <w:rPr>
          <w:rFonts w:eastAsia="Times New Roman"/>
          <w:color w:val="212121"/>
          <w:szCs w:val="24"/>
        </w:rPr>
        <w:t xml:space="preserve"> είτε του </w:t>
      </w:r>
      <w:r>
        <w:rPr>
          <w:rFonts w:eastAsia="Times New Roman"/>
          <w:color w:val="212121"/>
          <w:szCs w:val="24"/>
        </w:rPr>
        <w:t>γενικού γ</w:t>
      </w:r>
      <w:r w:rsidRPr="001D38EE">
        <w:rPr>
          <w:rFonts w:eastAsia="Times New Roman"/>
          <w:color w:val="212121"/>
          <w:szCs w:val="24"/>
        </w:rPr>
        <w:t>ραμματέα</w:t>
      </w:r>
      <w:r w:rsidRPr="001D38EE">
        <w:rPr>
          <w:rFonts w:eastAsia="Times New Roman"/>
          <w:color w:val="212121"/>
          <w:szCs w:val="24"/>
        </w:rPr>
        <w:t xml:space="preserve"> </w:t>
      </w:r>
      <w:r>
        <w:rPr>
          <w:rFonts w:eastAsia="Times New Roman"/>
          <w:color w:val="212121"/>
          <w:szCs w:val="24"/>
        </w:rPr>
        <w:t>είτε</w:t>
      </w:r>
      <w:r w:rsidRPr="001D38EE">
        <w:rPr>
          <w:rFonts w:eastAsia="Times New Roman"/>
          <w:color w:val="212121"/>
          <w:szCs w:val="24"/>
        </w:rPr>
        <w:t xml:space="preserve"> του </w:t>
      </w:r>
      <w:r w:rsidRPr="001D38EE">
        <w:rPr>
          <w:rFonts w:eastAsia="Times New Roman"/>
          <w:color w:val="212121"/>
          <w:szCs w:val="24"/>
        </w:rPr>
        <w:t>δ</w:t>
      </w:r>
      <w:r w:rsidRPr="001D38EE">
        <w:rPr>
          <w:rFonts w:eastAsia="Times New Roman"/>
          <w:color w:val="212121"/>
          <w:szCs w:val="24"/>
        </w:rPr>
        <w:t>ημάρχου</w:t>
      </w:r>
      <w:r>
        <w:rPr>
          <w:rFonts w:eastAsia="Times New Roman"/>
          <w:color w:val="212121"/>
          <w:szCs w:val="24"/>
        </w:rPr>
        <w:t xml:space="preserve">, κύριε Υπουργέ. </w:t>
      </w:r>
    </w:p>
    <w:p w14:paraId="5EA3D604"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Ήρθαν σαράντα οκτώ, π</w:t>
      </w:r>
      <w:r w:rsidRPr="001D38EE">
        <w:rPr>
          <w:rFonts w:eastAsia="Times New Roman"/>
          <w:color w:val="212121"/>
          <w:szCs w:val="24"/>
        </w:rPr>
        <w:t>έρ</w:t>
      </w:r>
      <w:r>
        <w:rPr>
          <w:rFonts w:eastAsia="Times New Roman"/>
          <w:color w:val="212121"/>
          <w:szCs w:val="24"/>
        </w:rPr>
        <w:t>αν των άλλων π</w:t>
      </w:r>
      <w:r>
        <w:rPr>
          <w:rFonts w:eastAsia="Times New Roman"/>
          <w:color w:val="212121"/>
          <w:szCs w:val="24"/>
        </w:rPr>
        <w:t xml:space="preserve">ου αποκλείστηκαν διότι </w:t>
      </w:r>
      <w:r w:rsidRPr="001D38EE">
        <w:rPr>
          <w:rFonts w:eastAsia="Times New Roman"/>
          <w:color w:val="212121"/>
          <w:szCs w:val="24"/>
        </w:rPr>
        <w:t xml:space="preserve">δεν είχαν τα </w:t>
      </w:r>
      <w:r>
        <w:rPr>
          <w:rFonts w:eastAsia="Times New Roman"/>
          <w:color w:val="212121"/>
          <w:szCs w:val="24"/>
        </w:rPr>
        <w:t>οκτώ</w:t>
      </w:r>
      <w:r w:rsidRPr="001D38EE">
        <w:rPr>
          <w:rFonts w:eastAsia="Times New Roman"/>
          <w:color w:val="212121"/>
          <w:szCs w:val="24"/>
        </w:rPr>
        <w:t xml:space="preserve"> χρόνια</w:t>
      </w:r>
      <w:r>
        <w:rPr>
          <w:rFonts w:eastAsia="Times New Roman"/>
          <w:color w:val="212121"/>
          <w:szCs w:val="24"/>
        </w:rPr>
        <w:t>. Έ</w:t>
      </w:r>
      <w:r w:rsidRPr="001D38EE">
        <w:rPr>
          <w:rFonts w:eastAsia="Times New Roman"/>
          <w:color w:val="212121"/>
          <w:szCs w:val="24"/>
        </w:rPr>
        <w:t>ψαξα πάρα πολλές προκηρύξεις</w:t>
      </w:r>
      <w:r>
        <w:rPr>
          <w:rFonts w:eastAsia="Times New Roman"/>
          <w:color w:val="212121"/>
          <w:szCs w:val="24"/>
        </w:rPr>
        <w:t>. Τ</w:t>
      </w:r>
      <w:r w:rsidRPr="001D38EE">
        <w:rPr>
          <w:rFonts w:eastAsia="Times New Roman"/>
          <w:color w:val="212121"/>
          <w:szCs w:val="24"/>
        </w:rPr>
        <w:t xml:space="preserve">ο στήσιμο </w:t>
      </w:r>
      <w:r>
        <w:rPr>
          <w:rFonts w:eastAsia="Times New Roman"/>
          <w:color w:val="212121"/>
          <w:szCs w:val="24"/>
        </w:rPr>
        <w:t xml:space="preserve">είναι </w:t>
      </w:r>
      <w:r w:rsidRPr="001D38EE">
        <w:rPr>
          <w:rFonts w:eastAsia="Times New Roman"/>
          <w:color w:val="212121"/>
          <w:szCs w:val="24"/>
        </w:rPr>
        <w:t>εδώ</w:t>
      </w:r>
      <w:r>
        <w:rPr>
          <w:rFonts w:eastAsia="Times New Roman"/>
          <w:color w:val="212121"/>
          <w:szCs w:val="24"/>
        </w:rPr>
        <w:t>. Έψαξα</w:t>
      </w:r>
      <w:r w:rsidRPr="001D38EE">
        <w:rPr>
          <w:rFonts w:eastAsia="Times New Roman"/>
          <w:color w:val="212121"/>
          <w:szCs w:val="24"/>
        </w:rPr>
        <w:t xml:space="preserve"> πάρα πολλές προκηρύξεις</w:t>
      </w:r>
      <w:r>
        <w:rPr>
          <w:rFonts w:eastAsia="Times New Roman"/>
          <w:color w:val="212121"/>
          <w:szCs w:val="24"/>
        </w:rPr>
        <w:t xml:space="preserve">. Τρία χρόνια; Πέντε χρόνια; Έξι χρόνια; </w:t>
      </w:r>
      <w:r w:rsidRPr="001D38EE">
        <w:rPr>
          <w:rFonts w:eastAsia="Times New Roman"/>
          <w:color w:val="212121"/>
          <w:szCs w:val="24"/>
        </w:rPr>
        <w:t>Εν τω μεταξύ</w:t>
      </w:r>
      <w:r>
        <w:rPr>
          <w:rFonts w:eastAsia="Times New Roman"/>
          <w:color w:val="212121"/>
          <w:szCs w:val="24"/>
        </w:rPr>
        <w:t>,</w:t>
      </w:r>
      <w:r w:rsidRPr="001D38EE">
        <w:rPr>
          <w:rFonts w:eastAsia="Times New Roman"/>
          <w:color w:val="212121"/>
          <w:szCs w:val="24"/>
        </w:rPr>
        <w:t xml:space="preserve"> δεν έχετε μεταξύ σας καταλήξει</w:t>
      </w:r>
      <w:r>
        <w:rPr>
          <w:rFonts w:eastAsia="Times New Roman"/>
          <w:color w:val="212121"/>
          <w:szCs w:val="24"/>
        </w:rPr>
        <w:t xml:space="preserve"> -επειδή κάθε Υ</w:t>
      </w:r>
      <w:r w:rsidRPr="001D38EE">
        <w:rPr>
          <w:rFonts w:eastAsia="Times New Roman"/>
          <w:color w:val="212121"/>
          <w:szCs w:val="24"/>
        </w:rPr>
        <w:t xml:space="preserve">πουργείο θέλει να πάρει τους δικούς του για να τους έχει </w:t>
      </w:r>
      <w:r>
        <w:rPr>
          <w:rFonts w:eastAsia="Times New Roman"/>
          <w:color w:val="212121"/>
          <w:szCs w:val="24"/>
        </w:rPr>
        <w:t xml:space="preserve">μετά- </w:t>
      </w:r>
      <w:r w:rsidRPr="001D38EE">
        <w:rPr>
          <w:rFonts w:eastAsia="Times New Roman"/>
          <w:color w:val="212121"/>
          <w:szCs w:val="24"/>
        </w:rPr>
        <w:t>σε ένα</w:t>
      </w:r>
      <w:r>
        <w:rPr>
          <w:rFonts w:eastAsia="Times New Roman"/>
          <w:color w:val="212121"/>
          <w:szCs w:val="24"/>
        </w:rPr>
        <w:t xml:space="preserve">ν μπούσουλα, </w:t>
      </w:r>
      <w:r w:rsidRPr="001D38EE">
        <w:rPr>
          <w:rFonts w:eastAsia="Times New Roman"/>
          <w:color w:val="212121"/>
          <w:szCs w:val="24"/>
        </w:rPr>
        <w:t xml:space="preserve">να λέτε </w:t>
      </w:r>
      <w:r>
        <w:rPr>
          <w:rFonts w:eastAsia="Times New Roman"/>
          <w:color w:val="212121"/>
          <w:szCs w:val="24"/>
        </w:rPr>
        <w:t>«</w:t>
      </w:r>
      <w:r w:rsidRPr="001D38EE">
        <w:rPr>
          <w:rFonts w:eastAsia="Times New Roman"/>
          <w:color w:val="212121"/>
          <w:szCs w:val="24"/>
        </w:rPr>
        <w:t>πέντε χρόνια</w:t>
      </w:r>
      <w:r>
        <w:rPr>
          <w:rFonts w:eastAsia="Times New Roman"/>
          <w:color w:val="212121"/>
          <w:szCs w:val="24"/>
        </w:rPr>
        <w:t xml:space="preserve">», «έξι χρόνια», «επτά χρόνια», «οκτώ χρόνια». </w:t>
      </w:r>
    </w:p>
    <w:p w14:paraId="5EA3D605"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Εδώ είναι «οκτώ χρόνια σε υψηλή θέση». «Υψηλή θέση», λ</w:t>
      </w:r>
      <w:r w:rsidRPr="001D38EE">
        <w:rPr>
          <w:rFonts w:eastAsia="Times New Roman"/>
          <w:color w:val="212121"/>
          <w:szCs w:val="24"/>
        </w:rPr>
        <w:t>οιπόν</w:t>
      </w:r>
      <w:r>
        <w:rPr>
          <w:rFonts w:eastAsia="Times New Roman"/>
          <w:color w:val="212121"/>
          <w:szCs w:val="24"/>
        </w:rPr>
        <w:t>,</w:t>
      </w:r>
      <w:r w:rsidRPr="001D38EE">
        <w:rPr>
          <w:rFonts w:eastAsia="Times New Roman"/>
          <w:color w:val="212121"/>
          <w:szCs w:val="24"/>
        </w:rPr>
        <w:t xml:space="preserve"> έχω ψάξει </w:t>
      </w:r>
      <w:r>
        <w:rPr>
          <w:rFonts w:eastAsia="Times New Roman"/>
          <w:color w:val="212121"/>
          <w:szCs w:val="24"/>
        </w:rPr>
        <w:t>-</w:t>
      </w:r>
      <w:r w:rsidRPr="001D38EE">
        <w:rPr>
          <w:rFonts w:eastAsia="Times New Roman"/>
          <w:color w:val="212121"/>
          <w:szCs w:val="24"/>
        </w:rPr>
        <w:t xml:space="preserve">ψάξτε το και </w:t>
      </w:r>
      <w:r>
        <w:rPr>
          <w:rFonts w:eastAsia="Times New Roman"/>
          <w:color w:val="212121"/>
          <w:szCs w:val="24"/>
        </w:rPr>
        <w:t>εσείς, το ψάχνουν κα</w:t>
      </w:r>
      <w:r>
        <w:rPr>
          <w:rFonts w:eastAsia="Times New Roman"/>
          <w:color w:val="212121"/>
          <w:szCs w:val="24"/>
        </w:rPr>
        <w:t xml:space="preserve">ι οι </w:t>
      </w:r>
      <w:r w:rsidRPr="001D38EE">
        <w:rPr>
          <w:rFonts w:eastAsia="Times New Roman"/>
          <w:color w:val="212121"/>
          <w:szCs w:val="24"/>
        </w:rPr>
        <w:t>δημοσιογράφοι</w:t>
      </w:r>
      <w:r>
        <w:rPr>
          <w:rFonts w:eastAsia="Times New Roman"/>
          <w:color w:val="212121"/>
          <w:szCs w:val="24"/>
        </w:rPr>
        <w:t>-</w:t>
      </w:r>
      <w:r w:rsidRPr="001D38EE">
        <w:rPr>
          <w:rFonts w:eastAsia="Times New Roman"/>
          <w:color w:val="212121"/>
          <w:szCs w:val="24"/>
        </w:rPr>
        <w:t xml:space="preserve"> δεν υπάρχει σε κα</w:t>
      </w:r>
      <w:r>
        <w:rPr>
          <w:rFonts w:eastAsia="Times New Roman"/>
          <w:color w:val="212121"/>
          <w:szCs w:val="24"/>
        </w:rPr>
        <w:t>μ</w:t>
      </w:r>
      <w:r w:rsidRPr="001D38EE">
        <w:rPr>
          <w:rFonts w:eastAsia="Times New Roman"/>
          <w:color w:val="212121"/>
          <w:szCs w:val="24"/>
        </w:rPr>
        <w:t>μία άλλη προκήρυξη</w:t>
      </w:r>
      <w:r>
        <w:rPr>
          <w:rFonts w:eastAsia="Times New Roman"/>
          <w:color w:val="212121"/>
          <w:szCs w:val="24"/>
        </w:rPr>
        <w:t>. Δεν υπάρχει από εσάς ούτε στον έτερο Τομεακό Διοικητικό Γραμματέα του Υπουργείου Μ</w:t>
      </w:r>
      <w:r w:rsidRPr="001D38EE">
        <w:rPr>
          <w:rFonts w:eastAsia="Times New Roman"/>
          <w:color w:val="212121"/>
          <w:szCs w:val="24"/>
        </w:rPr>
        <w:t>εταναστευτικ</w:t>
      </w:r>
      <w:r>
        <w:rPr>
          <w:rFonts w:eastAsia="Times New Roman"/>
          <w:color w:val="212121"/>
          <w:szCs w:val="24"/>
        </w:rPr>
        <w:t>ής Π</w:t>
      </w:r>
      <w:r w:rsidRPr="001D38EE">
        <w:rPr>
          <w:rFonts w:eastAsia="Times New Roman"/>
          <w:color w:val="212121"/>
          <w:szCs w:val="24"/>
        </w:rPr>
        <w:t>ολιτικής</w:t>
      </w:r>
      <w:r>
        <w:rPr>
          <w:rFonts w:eastAsia="Times New Roman"/>
          <w:color w:val="212121"/>
          <w:szCs w:val="24"/>
        </w:rPr>
        <w:t xml:space="preserve">. Φαίνεται ότι αυτός για να βγει δεν χρειάζεται ή </w:t>
      </w:r>
      <w:r w:rsidRPr="001D38EE">
        <w:rPr>
          <w:rFonts w:eastAsia="Times New Roman"/>
          <w:color w:val="212121"/>
          <w:szCs w:val="24"/>
        </w:rPr>
        <w:t>δεν είχε την υψηλή θέση ευθύνης</w:t>
      </w:r>
      <w:r>
        <w:rPr>
          <w:rFonts w:eastAsia="Times New Roman"/>
          <w:color w:val="212121"/>
          <w:szCs w:val="24"/>
        </w:rPr>
        <w:t xml:space="preserve">. </w:t>
      </w:r>
    </w:p>
    <w:p w14:paraId="5EA3D606"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lastRenderedPageBreak/>
        <w:t>Ξέρετε π</w:t>
      </w:r>
      <w:r>
        <w:rPr>
          <w:rFonts w:eastAsia="Times New Roman"/>
          <w:color w:val="212121"/>
          <w:szCs w:val="24"/>
        </w:rPr>
        <w:t>ώ</w:t>
      </w:r>
      <w:r w:rsidRPr="001D38EE">
        <w:rPr>
          <w:rFonts w:eastAsia="Times New Roman"/>
          <w:color w:val="212121"/>
          <w:szCs w:val="24"/>
        </w:rPr>
        <w:t xml:space="preserve">ς καταλαβαίνουμε </w:t>
      </w:r>
      <w:r>
        <w:rPr>
          <w:rFonts w:eastAsia="Times New Roman"/>
          <w:color w:val="212121"/>
          <w:szCs w:val="24"/>
        </w:rPr>
        <w:t>ότι είναι μι</w:t>
      </w:r>
      <w:r w:rsidRPr="001D38EE">
        <w:rPr>
          <w:rFonts w:eastAsia="Times New Roman"/>
          <w:color w:val="212121"/>
          <w:szCs w:val="24"/>
        </w:rPr>
        <w:t>α φωτογραφική προκήρυξη</w:t>
      </w:r>
      <w:r>
        <w:rPr>
          <w:rFonts w:eastAsia="Times New Roman"/>
          <w:color w:val="212121"/>
          <w:szCs w:val="24"/>
        </w:rPr>
        <w:t>; Ό</w:t>
      </w:r>
      <w:r w:rsidRPr="001D38EE">
        <w:rPr>
          <w:rFonts w:eastAsia="Times New Roman"/>
          <w:color w:val="212121"/>
          <w:szCs w:val="24"/>
        </w:rPr>
        <w:t>ταν δ</w:t>
      </w:r>
      <w:r>
        <w:rPr>
          <w:rFonts w:eastAsia="Times New Roman"/>
          <w:color w:val="212121"/>
          <w:szCs w:val="24"/>
        </w:rPr>
        <w:t xml:space="preserve">ούμε το βιογραφικό. Όταν δούμε το βιογραφικό του υποψηφίου, </w:t>
      </w:r>
      <w:r w:rsidRPr="001D38EE">
        <w:rPr>
          <w:rFonts w:eastAsia="Times New Roman"/>
          <w:color w:val="212121"/>
          <w:szCs w:val="24"/>
        </w:rPr>
        <w:t xml:space="preserve">βλέπουμε κατά </w:t>
      </w:r>
      <w:r>
        <w:rPr>
          <w:rFonts w:eastAsia="Times New Roman"/>
          <w:color w:val="212121"/>
          <w:szCs w:val="24"/>
        </w:rPr>
        <w:t>πόσο</w:t>
      </w:r>
      <w:r w:rsidRPr="001D38EE">
        <w:rPr>
          <w:rFonts w:eastAsia="Times New Roman"/>
          <w:color w:val="212121"/>
          <w:szCs w:val="24"/>
        </w:rPr>
        <w:t xml:space="preserve"> αντιστοιχεί </w:t>
      </w:r>
      <w:r>
        <w:rPr>
          <w:rFonts w:eastAsia="Times New Roman"/>
          <w:color w:val="212121"/>
          <w:szCs w:val="24"/>
        </w:rPr>
        <w:t xml:space="preserve">ή </w:t>
      </w:r>
      <w:r w:rsidRPr="001D38EE">
        <w:rPr>
          <w:rFonts w:eastAsia="Times New Roman"/>
          <w:color w:val="212121"/>
          <w:szCs w:val="24"/>
        </w:rPr>
        <w:t xml:space="preserve">όχι </w:t>
      </w:r>
      <w:r>
        <w:rPr>
          <w:rFonts w:eastAsia="Times New Roman"/>
          <w:color w:val="212121"/>
          <w:szCs w:val="24"/>
        </w:rPr>
        <w:t>σ</w:t>
      </w:r>
      <w:r w:rsidRPr="001D38EE">
        <w:rPr>
          <w:rFonts w:eastAsia="Times New Roman"/>
          <w:color w:val="212121"/>
          <w:szCs w:val="24"/>
        </w:rPr>
        <w:t>τη συγκεκριμένη θέση</w:t>
      </w:r>
      <w:r>
        <w:rPr>
          <w:rFonts w:eastAsia="Times New Roman"/>
          <w:color w:val="212121"/>
          <w:szCs w:val="24"/>
        </w:rPr>
        <w:t xml:space="preserve">. </w:t>
      </w:r>
    </w:p>
    <w:p w14:paraId="5EA3D607"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Πράγματι, ο κ. </w:t>
      </w:r>
      <w:proofErr w:type="spellStart"/>
      <w:r>
        <w:rPr>
          <w:rFonts w:eastAsia="Times New Roman"/>
          <w:color w:val="212121"/>
          <w:szCs w:val="24"/>
        </w:rPr>
        <w:t>Παντελάτος</w:t>
      </w:r>
      <w:proofErr w:type="spellEnd"/>
      <w:r>
        <w:rPr>
          <w:rFonts w:eastAsia="Times New Roman"/>
          <w:color w:val="212121"/>
          <w:szCs w:val="24"/>
        </w:rPr>
        <w:t xml:space="preserve">, λοιπόν, είναι </w:t>
      </w:r>
      <w:r w:rsidRPr="001D38EE">
        <w:rPr>
          <w:rFonts w:eastAsia="Times New Roman"/>
          <w:color w:val="212121"/>
          <w:szCs w:val="24"/>
        </w:rPr>
        <w:t>ο έτερος υποψήφιος</w:t>
      </w:r>
      <w:r>
        <w:rPr>
          <w:rFonts w:eastAsia="Times New Roman"/>
          <w:color w:val="212121"/>
          <w:szCs w:val="24"/>
        </w:rPr>
        <w:t>. Α</w:t>
      </w:r>
      <w:r w:rsidRPr="001D38EE">
        <w:rPr>
          <w:rFonts w:eastAsia="Times New Roman"/>
          <w:color w:val="212121"/>
          <w:szCs w:val="24"/>
        </w:rPr>
        <w:t xml:space="preserve">πό τους </w:t>
      </w:r>
      <w:r>
        <w:rPr>
          <w:rFonts w:eastAsia="Times New Roman"/>
          <w:color w:val="212121"/>
          <w:szCs w:val="24"/>
        </w:rPr>
        <w:t>σαρά</w:t>
      </w:r>
      <w:r>
        <w:rPr>
          <w:rFonts w:eastAsia="Times New Roman"/>
          <w:color w:val="212121"/>
          <w:szCs w:val="24"/>
        </w:rPr>
        <w:t xml:space="preserve">ντα οκτώ </w:t>
      </w:r>
      <w:r w:rsidRPr="001D38EE">
        <w:rPr>
          <w:rFonts w:eastAsia="Times New Roman"/>
          <w:color w:val="212121"/>
          <w:szCs w:val="24"/>
        </w:rPr>
        <w:t xml:space="preserve">φεύγουν </w:t>
      </w:r>
      <w:r>
        <w:rPr>
          <w:rFonts w:eastAsia="Times New Roman"/>
          <w:color w:val="212121"/>
          <w:szCs w:val="24"/>
        </w:rPr>
        <w:t>οι σαράντα έξι,</w:t>
      </w:r>
      <w:r w:rsidRPr="001D38EE">
        <w:rPr>
          <w:rFonts w:eastAsia="Times New Roman"/>
          <w:color w:val="212121"/>
          <w:szCs w:val="24"/>
        </w:rPr>
        <w:t xml:space="preserve"> γιατί κανένας δεν είχε τα </w:t>
      </w:r>
      <w:r>
        <w:rPr>
          <w:rFonts w:eastAsia="Times New Roman"/>
          <w:color w:val="212121"/>
          <w:szCs w:val="24"/>
        </w:rPr>
        <w:t>οκτώ</w:t>
      </w:r>
      <w:r w:rsidRPr="001D38EE">
        <w:rPr>
          <w:rFonts w:eastAsia="Times New Roman"/>
          <w:color w:val="212121"/>
          <w:szCs w:val="24"/>
        </w:rPr>
        <w:t xml:space="preserve"> χρόνια και δεν ήξερε κανένας τι είναι </w:t>
      </w:r>
      <w:r>
        <w:rPr>
          <w:rFonts w:eastAsia="Times New Roman"/>
          <w:color w:val="212121"/>
          <w:szCs w:val="24"/>
        </w:rPr>
        <w:t>η «</w:t>
      </w:r>
      <w:r w:rsidRPr="001D38EE">
        <w:rPr>
          <w:rFonts w:eastAsia="Times New Roman"/>
          <w:color w:val="212121"/>
          <w:szCs w:val="24"/>
        </w:rPr>
        <w:t>υψηλή θέση</w:t>
      </w:r>
      <w:r>
        <w:rPr>
          <w:rFonts w:eastAsia="Times New Roman"/>
          <w:color w:val="212121"/>
          <w:szCs w:val="24"/>
        </w:rPr>
        <w:t>», ε</w:t>
      </w:r>
      <w:r w:rsidRPr="001D38EE">
        <w:rPr>
          <w:rFonts w:eastAsia="Times New Roman"/>
          <w:color w:val="212121"/>
          <w:szCs w:val="24"/>
        </w:rPr>
        <w:t xml:space="preserve">νώ </w:t>
      </w:r>
      <w:r>
        <w:rPr>
          <w:rFonts w:eastAsia="Times New Roman"/>
          <w:color w:val="212121"/>
          <w:szCs w:val="24"/>
        </w:rPr>
        <w:t>εσείς το προσδιορίσα</w:t>
      </w:r>
      <w:r w:rsidRPr="001D38EE">
        <w:rPr>
          <w:rFonts w:eastAsia="Times New Roman"/>
          <w:color w:val="212121"/>
          <w:szCs w:val="24"/>
        </w:rPr>
        <w:t>τε μέσα στην προκήρυξη</w:t>
      </w:r>
      <w:r>
        <w:rPr>
          <w:rFonts w:eastAsia="Times New Roman"/>
          <w:color w:val="212121"/>
          <w:szCs w:val="24"/>
        </w:rPr>
        <w:t xml:space="preserve">. Είναι η παράγραφος β. </w:t>
      </w:r>
    </w:p>
    <w:p w14:paraId="5EA3D608"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Στ</w:t>
      </w:r>
      <w:r w:rsidRPr="001D38EE">
        <w:rPr>
          <w:rFonts w:eastAsia="Times New Roman"/>
          <w:color w:val="212121"/>
          <w:szCs w:val="24"/>
        </w:rPr>
        <w:t>α τυπικά προσόντα</w:t>
      </w:r>
      <w:r>
        <w:rPr>
          <w:rFonts w:eastAsia="Times New Roman"/>
          <w:color w:val="212121"/>
          <w:szCs w:val="24"/>
        </w:rPr>
        <w:t>,</w:t>
      </w:r>
      <w:r w:rsidRPr="001D38EE">
        <w:rPr>
          <w:rFonts w:eastAsia="Times New Roman"/>
          <w:color w:val="212121"/>
          <w:szCs w:val="24"/>
        </w:rPr>
        <w:t xml:space="preserve"> λοιπόν</w:t>
      </w:r>
      <w:r>
        <w:rPr>
          <w:rFonts w:eastAsia="Times New Roman"/>
          <w:color w:val="212121"/>
          <w:szCs w:val="24"/>
        </w:rPr>
        <w:t xml:space="preserve"> -</w:t>
      </w:r>
      <w:r w:rsidRPr="001D38EE">
        <w:rPr>
          <w:rFonts w:eastAsia="Times New Roman"/>
          <w:color w:val="212121"/>
          <w:szCs w:val="24"/>
        </w:rPr>
        <w:t>γιατί εδώ θα πρέπει να το δούμε</w:t>
      </w:r>
      <w:r>
        <w:rPr>
          <w:rFonts w:eastAsia="Times New Roman"/>
          <w:color w:val="212121"/>
          <w:szCs w:val="24"/>
        </w:rPr>
        <w:t xml:space="preserve">, </w:t>
      </w:r>
      <w:r w:rsidRPr="001D38EE">
        <w:rPr>
          <w:rFonts w:eastAsia="Times New Roman"/>
          <w:color w:val="212121"/>
          <w:szCs w:val="24"/>
        </w:rPr>
        <w:t xml:space="preserve">έχει </w:t>
      </w:r>
      <w:r w:rsidRPr="001D38EE">
        <w:rPr>
          <w:rFonts w:eastAsia="Times New Roman"/>
          <w:color w:val="212121"/>
          <w:szCs w:val="24"/>
        </w:rPr>
        <w:t>αναρτηθεί</w:t>
      </w:r>
      <w:r>
        <w:rPr>
          <w:rFonts w:eastAsia="Times New Roman"/>
          <w:color w:val="212121"/>
          <w:szCs w:val="24"/>
        </w:rPr>
        <w:t>,</w:t>
      </w:r>
      <w:r w:rsidRPr="001D38EE">
        <w:rPr>
          <w:rFonts w:eastAsia="Times New Roman"/>
          <w:color w:val="212121"/>
          <w:szCs w:val="24"/>
        </w:rPr>
        <w:t xml:space="preserve"> το κοίταξα</w:t>
      </w:r>
      <w:r>
        <w:rPr>
          <w:rFonts w:eastAsia="Times New Roman"/>
          <w:color w:val="212121"/>
          <w:szCs w:val="24"/>
        </w:rPr>
        <w:t>- ο κ. Κλάπας μ</w:t>
      </w:r>
      <w:r w:rsidRPr="001D38EE">
        <w:rPr>
          <w:rFonts w:eastAsia="Times New Roman"/>
          <w:color w:val="212121"/>
          <w:szCs w:val="24"/>
        </w:rPr>
        <w:t xml:space="preserve">ε άριστα το </w:t>
      </w:r>
      <w:r>
        <w:rPr>
          <w:rFonts w:eastAsia="Times New Roman"/>
          <w:color w:val="212121"/>
          <w:szCs w:val="24"/>
        </w:rPr>
        <w:t>«</w:t>
      </w:r>
      <w:r>
        <w:rPr>
          <w:rFonts w:eastAsia="Times New Roman"/>
          <w:color w:val="212121"/>
          <w:szCs w:val="24"/>
        </w:rPr>
        <w:t>χίλια</w:t>
      </w:r>
      <w:r>
        <w:rPr>
          <w:rFonts w:eastAsia="Times New Roman"/>
          <w:color w:val="212121"/>
          <w:szCs w:val="24"/>
        </w:rPr>
        <w:t>»</w:t>
      </w:r>
      <w:r>
        <w:rPr>
          <w:rFonts w:eastAsia="Times New Roman"/>
          <w:color w:val="212121"/>
          <w:szCs w:val="24"/>
        </w:rPr>
        <w:t xml:space="preserve"> παίρνει </w:t>
      </w:r>
      <w:r>
        <w:rPr>
          <w:rFonts w:eastAsia="Times New Roman"/>
          <w:color w:val="212121"/>
          <w:szCs w:val="24"/>
        </w:rPr>
        <w:t>«</w:t>
      </w:r>
      <w:r>
        <w:rPr>
          <w:rFonts w:eastAsia="Times New Roman"/>
          <w:color w:val="212121"/>
          <w:szCs w:val="24"/>
        </w:rPr>
        <w:t>διακόσια τριάντα οκτώ</w:t>
      </w:r>
      <w:r>
        <w:rPr>
          <w:rFonts w:eastAsia="Times New Roman"/>
          <w:color w:val="212121"/>
          <w:szCs w:val="24"/>
        </w:rPr>
        <w:t>»</w:t>
      </w:r>
      <w:r>
        <w:rPr>
          <w:rFonts w:eastAsia="Times New Roman"/>
          <w:color w:val="212121"/>
          <w:szCs w:val="24"/>
        </w:rPr>
        <w:t xml:space="preserve">. Ο κ. </w:t>
      </w:r>
      <w:proofErr w:type="spellStart"/>
      <w:r>
        <w:rPr>
          <w:rFonts w:eastAsia="Times New Roman"/>
          <w:color w:val="212121"/>
          <w:szCs w:val="24"/>
        </w:rPr>
        <w:t>Παντελάτος</w:t>
      </w:r>
      <w:proofErr w:type="spellEnd"/>
      <w:r>
        <w:rPr>
          <w:rFonts w:eastAsia="Times New Roman"/>
          <w:color w:val="212121"/>
          <w:szCs w:val="24"/>
        </w:rPr>
        <w:t xml:space="preserve"> παίρνει </w:t>
      </w:r>
      <w:r>
        <w:rPr>
          <w:rFonts w:eastAsia="Times New Roman"/>
          <w:color w:val="212121"/>
          <w:szCs w:val="24"/>
        </w:rPr>
        <w:t>«</w:t>
      </w:r>
      <w:r>
        <w:rPr>
          <w:rFonts w:eastAsia="Times New Roman"/>
          <w:color w:val="212121"/>
          <w:szCs w:val="24"/>
        </w:rPr>
        <w:t>τριακόσια πενήντα έξι</w:t>
      </w:r>
      <w:r>
        <w:rPr>
          <w:rFonts w:eastAsia="Times New Roman"/>
          <w:color w:val="212121"/>
          <w:szCs w:val="24"/>
        </w:rPr>
        <w:t>»</w:t>
      </w:r>
      <w:r>
        <w:rPr>
          <w:rFonts w:eastAsia="Times New Roman"/>
          <w:color w:val="212121"/>
          <w:szCs w:val="24"/>
        </w:rPr>
        <w:t xml:space="preserve">, υψηλότερη βαθμολογία. </w:t>
      </w:r>
    </w:p>
    <w:p w14:paraId="5EA3D609"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Ερχόμαστε, όμως, στη συνέντευξη και </w:t>
      </w:r>
      <w:r w:rsidRPr="001D38EE">
        <w:rPr>
          <w:rFonts w:eastAsia="Times New Roman"/>
          <w:color w:val="212121"/>
          <w:szCs w:val="24"/>
        </w:rPr>
        <w:t xml:space="preserve">εκεί στη συνέντευξη θα πρέπει τουλάχιστον να σώσουμε τα </w:t>
      </w:r>
      <w:r w:rsidRPr="001D38EE">
        <w:rPr>
          <w:rFonts w:eastAsia="Times New Roman"/>
          <w:color w:val="212121"/>
          <w:szCs w:val="24"/>
        </w:rPr>
        <w:t>προσχήματα</w:t>
      </w:r>
      <w:r>
        <w:rPr>
          <w:rFonts w:eastAsia="Times New Roman"/>
          <w:color w:val="212121"/>
          <w:szCs w:val="24"/>
        </w:rPr>
        <w:t>. Στη συνέντευξη, μ</w:t>
      </w:r>
      <w:r w:rsidRPr="001D38EE">
        <w:rPr>
          <w:rFonts w:eastAsia="Times New Roman"/>
          <w:color w:val="212121"/>
          <w:szCs w:val="24"/>
        </w:rPr>
        <w:t xml:space="preserve">ε άριστα το </w:t>
      </w:r>
      <w:r>
        <w:rPr>
          <w:rFonts w:eastAsia="Times New Roman"/>
          <w:color w:val="212121"/>
          <w:szCs w:val="24"/>
        </w:rPr>
        <w:t>«</w:t>
      </w:r>
      <w:r>
        <w:rPr>
          <w:rFonts w:eastAsia="Times New Roman"/>
          <w:color w:val="212121"/>
          <w:szCs w:val="24"/>
        </w:rPr>
        <w:t>τριακόσια πενήντα</w:t>
      </w:r>
      <w:r>
        <w:rPr>
          <w:rFonts w:eastAsia="Times New Roman"/>
          <w:color w:val="212121"/>
          <w:szCs w:val="24"/>
        </w:rPr>
        <w:t>»</w:t>
      </w:r>
      <w:r>
        <w:rPr>
          <w:rFonts w:eastAsia="Times New Roman"/>
          <w:color w:val="212121"/>
          <w:szCs w:val="24"/>
        </w:rPr>
        <w:t>,</w:t>
      </w:r>
      <w:r w:rsidRPr="001D38EE">
        <w:rPr>
          <w:rFonts w:eastAsia="Times New Roman"/>
          <w:color w:val="212121"/>
          <w:szCs w:val="24"/>
        </w:rPr>
        <w:t xml:space="preserve"> ο άριστος </w:t>
      </w:r>
      <w:r>
        <w:rPr>
          <w:rFonts w:eastAsia="Times New Roman"/>
          <w:color w:val="212121"/>
          <w:szCs w:val="24"/>
        </w:rPr>
        <w:t xml:space="preserve">-λέτε- κ. Κλάπας </w:t>
      </w:r>
      <w:r>
        <w:rPr>
          <w:rFonts w:eastAsia="Times New Roman"/>
          <w:color w:val="212121"/>
          <w:szCs w:val="24"/>
        </w:rPr>
        <w:t>-</w:t>
      </w:r>
      <w:r>
        <w:rPr>
          <w:rFonts w:eastAsia="Times New Roman"/>
          <w:color w:val="212121"/>
          <w:szCs w:val="24"/>
        </w:rPr>
        <w:t xml:space="preserve">δεν το είπα εγώ, εσείς το είπατε- παίρνει </w:t>
      </w:r>
      <w:r>
        <w:rPr>
          <w:rFonts w:eastAsia="Times New Roman"/>
          <w:color w:val="212121"/>
          <w:szCs w:val="24"/>
        </w:rPr>
        <w:t>«</w:t>
      </w:r>
      <w:r>
        <w:rPr>
          <w:rFonts w:eastAsia="Times New Roman"/>
          <w:color w:val="212121"/>
          <w:szCs w:val="24"/>
        </w:rPr>
        <w:t>τριακόσια είκοσι δύο</w:t>
      </w:r>
      <w:r>
        <w:rPr>
          <w:rFonts w:eastAsia="Times New Roman"/>
          <w:color w:val="212121"/>
          <w:szCs w:val="24"/>
        </w:rPr>
        <w:t>»</w:t>
      </w:r>
      <w:r>
        <w:rPr>
          <w:rFonts w:eastAsia="Times New Roman"/>
          <w:color w:val="212121"/>
          <w:szCs w:val="24"/>
        </w:rPr>
        <w:t>. Το έχετε κάνει παντού σε όλα τα Υ</w:t>
      </w:r>
      <w:r w:rsidRPr="001D38EE">
        <w:rPr>
          <w:rFonts w:eastAsia="Times New Roman"/>
          <w:color w:val="212121"/>
          <w:szCs w:val="24"/>
        </w:rPr>
        <w:t>πουργεία</w:t>
      </w:r>
      <w:r>
        <w:rPr>
          <w:rFonts w:eastAsia="Times New Roman"/>
          <w:color w:val="212121"/>
          <w:szCs w:val="24"/>
        </w:rPr>
        <w:t xml:space="preserve">, </w:t>
      </w:r>
      <w:r w:rsidRPr="001D38EE">
        <w:rPr>
          <w:rFonts w:eastAsia="Times New Roman"/>
          <w:color w:val="212121"/>
          <w:szCs w:val="24"/>
        </w:rPr>
        <w:t>το έχετε κάνει στη Βουλή</w:t>
      </w:r>
      <w:r>
        <w:rPr>
          <w:rFonts w:eastAsia="Times New Roman"/>
          <w:color w:val="212121"/>
          <w:szCs w:val="24"/>
        </w:rPr>
        <w:t>. Ε</w:t>
      </w:r>
      <w:r w:rsidRPr="001D38EE">
        <w:rPr>
          <w:rFonts w:eastAsia="Times New Roman"/>
          <w:color w:val="212121"/>
          <w:szCs w:val="24"/>
        </w:rPr>
        <w:t>ίναι το γνωστό κόλπο</w:t>
      </w:r>
      <w:r>
        <w:rPr>
          <w:rFonts w:eastAsia="Times New Roman"/>
          <w:color w:val="212121"/>
          <w:szCs w:val="24"/>
        </w:rPr>
        <w:t>, το «</w:t>
      </w:r>
      <w:r w:rsidRPr="001D38EE">
        <w:rPr>
          <w:rFonts w:eastAsia="Times New Roman"/>
          <w:color w:val="212121"/>
          <w:szCs w:val="24"/>
        </w:rPr>
        <w:t>αλλά</w:t>
      </w:r>
      <w:r w:rsidRPr="001D38EE">
        <w:rPr>
          <w:rFonts w:eastAsia="Times New Roman"/>
          <w:color w:val="212121"/>
          <w:szCs w:val="24"/>
        </w:rPr>
        <w:t xml:space="preserve">ζουμε με </w:t>
      </w:r>
      <w:r w:rsidRPr="001D38EE">
        <w:rPr>
          <w:rFonts w:eastAsia="Times New Roman"/>
          <w:color w:val="212121"/>
          <w:szCs w:val="24"/>
        </w:rPr>
        <w:lastRenderedPageBreak/>
        <w:t>τη συνέντευξη</w:t>
      </w:r>
      <w:r>
        <w:rPr>
          <w:rFonts w:eastAsia="Times New Roman"/>
          <w:color w:val="212121"/>
          <w:szCs w:val="24"/>
        </w:rPr>
        <w:t xml:space="preserve">». </w:t>
      </w:r>
      <w:r>
        <w:rPr>
          <w:rFonts w:eastAsia="Times New Roman"/>
          <w:color w:val="212121"/>
          <w:szCs w:val="24"/>
        </w:rPr>
        <w:t>«</w:t>
      </w:r>
      <w:r>
        <w:rPr>
          <w:rFonts w:eastAsia="Times New Roman"/>
          <w:color w:val="212121"/>
          <w:szCs w:val="24"/>
        </w:rPr>
        <w:t>Τριακόσια είκοσι δύο</w:t>
      </w:r>
      <w:r>
        <w:rPr>
          <w:rFonts w:eastAsia="Times New Roman"/>
          <w:color w:val="212121"/>
          <w:szCs w:val="24"/>
        </w:rPr>
        <w:t xml:space="preserve">» </w:t>
      </w:r>
      <w:r>
        <w:rPr>
          <w:rFonts w:eastAsia="Times New Roman"/>
          <w:color w:val="212121"/>
          <w:szCs w:val="24"/>
        </w:rPr>
        <w:t xml:space="preserve">στα </w:t>
      </w:r>
      <w:r>
        <w:rPr>
          <w:rFonts w:eastAsia="Times New Roman"/>
          <w:color w:val="212121"/>
          <w:szCs w:val="24"/>
        </w:rPr>
        <w:t>«</w:t>
      </w:r>
      <w:r>
        <w:rPr>
          <w:rFonts w:eastAsia="Times New Roman"/>
          <w:color w:val="212121"/>
          <w:szCs w:val="24"/>
        </w:rPr>
        <w:t>τριακόσια πενήντα</w:t>
      </w:r>
      <w:r>
        <w:rPr>
          <w:rFonts w:eastAsia="Times New Roman"/>
          <w:color w:val="212121"/>
          <w:szCs w:val="24"/>
        </w:rPr>
        <w:t>»</w:t>
      </w:r>
      <w:r>
        <w:rPr>
          <w:rFonts w:eastAsia="Times New Roman"/>
          <w:color w:val="212121"/>
          <w:szCs w:val="24"/>
        </w:rPr>
        <w:t xml:space="preserve">! Ο κ. </w:t>
      </w:r>
      <w:proofErr w:type="spellStart"/>
      <w:r>
        <w:rPr>
          <w:rFonts w:eastAsia="Times New Roman"/>
          <w:color w:val="212121"/>
          <w:szCs w:val="24"/>
        </w:rPr>
        <w:t>Παντελάτος</w:t>
      </w:r>
      <w:proofErr w:type="spellEnd"/>
      <w:r>
        <w:rPr>
          <w:rFonts w:eastAsia="Times New Roman"/>
          <w:color w:val="212121"/>
          <w:szCs w:val="24"/>
        </w:rPr>
        <w:t xml:space="preserve"> δεν είναι τόσο άριστος, πήρε </w:t>
      </w:r>
      <w:r>
        <w:rPr>
          <w:rFonts w:eastAsia="Times New Roman"/>
          <w:color w:val="212121"/>
          <w:szCs w:val="24"/>
        </w:rPr>
        <w:t>«</w:t>
      </w:r>
      <w:r>
        <w:rPr>
          <w:rFonts w:eastAsia="Times New Roman"/>
          <w:color w:val="212121"/>
          <w:szCs w:val="24"/>
        </w:rPr>
        <w:t>διακόσια ενενήντα έξι</w:t>
      </w:r>
      <w:r>
        <w:rPr>
          <w:rFonts w:eastAsia="Times New Roman"/>
          <w:color w:val="212121"/>
          <w:szCs w:val="24"/>
        </w:rPr>
        <w:t>»</w:t>
      </w:r>
      <w:r>
        <w:rPr>
          <w:rFonts w:eastAsia="Times New Roman"/>
          <w:color w:val="212121"/>
          <w:szCs w:val="24"/>
        </w:rPr>
        <w:t xml:space="preserve">. </w:t>
      </w:r>
    </w:p>
    <w:p w14:paraId="5EA3D60A"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1D38EE">
        <w:rPr>
          <w:rFonts w:eastAsia="Times New Roman"/>
          <w:color w:val="212121"/>
          <w:szCs w:val="24"/>
        </w:rPr>
        <w:t>αρ</w:t>
      </w:r>
      <w:r>
        <w:rPr>
          <w:rFonts w:eastAsia="Times New Roman"/>
          <w:color w:val="212121"/>
          <w:szCs w:val="24"/>
        </w:rPr>
        <w:t xml:space="preserve">’ </w:t>
      </w:r>
      <w:r w:rsidRPr="001D38EE">
        <w:rPr>
          <w:rFonts w:eastAsia="Times New Roman"/>
          <w:color w:val="212121"/>
          <w:szCs w:val="24"/>
        </w:rPr>
        <w:t>όλα αυτά</w:t>
      </w:r>
      <w:r>
        <w:rPr>
          <w:rFonts w:eastAsia="Times New Roman"/>
          <w:color w:val="212121"/>
          <w:szCs w:val="24"/>
        </w:rPr>
        <w:t>,</w:t>
      </w:r>
      <w:r w:rsidRPr="001D38EE">
        <w:rPr>
          <w:rFonts w:eastAsia="Times New Roman"/>
          <w:color w:val="212121"/>
          <w:szCs w:val="24"/>
        </w:rPr>
        <w:t xml:space="preserve"> επειδή δεν μπορείτε και τον έτερο συνεργάτη σας να τον βγάλετε απ</w:t>
      </w:r>
      <w:r>
        <w:rPr>
          <w:rFonts w:eastAsia="Times New Roman"/>
          <w:color w:val="212121"/>
          <w:szCs w:val="24"/>
        </w:rPr>
        <w:t xml:space="preserve">’ </w:t>
      </w:r>
      <w:r w:rsidRPr="001D38EE">
        <w:rPr>
          <w:rFonts w:eastAsia="Times New Roman"/>
          <w:color w:val="212121"/>
          <w:szCs w:val="24"/>
        </w:rPr>
        <w:t>έξω</w:t>
      </w:r>
      <w:r>
        <w:rPr>
          <w:rFonts w:eastAsia="Times New Roman"/>
          <w:color w:val="212121"/>
          <w:szCs w:val="24"/>
        </w:rPr>
        <w:t>,</w:t>
      </w:r>
      <w:r w:rsidRPr="001D38EE">
        <w:rPr>
          <w:rFonts w:eastAsia="Times New Roman"/>
          <w:color w:val="212121"/>
          <w:szCs w:val="24"/>
        </w:rPr>
        <w:t xml:space="preserve"> γίνεται το άθροισμα </w:t>
      </w:r>
      <w:r>
        <w:rPr>
          <w:rFonts w:eastAsia="Times New Roman"/>
          <w:color w:val="212121"/>
          <w:szCs w:val="24"/>
        </w:rPr>
        <w:t>και ο</w:t>
      </w:r>
      <w:r>
        <w:rPr>
          <w:rFonts w:eastAsia="Times New Roman"/>
          <w:color w:val="212121"/>
          <w:szCs w:val="24"/>
        </w:rPr>
        <w:t xml:space="preserve"> κ. Κλάπας παίρνει </w:t>
      </w:r>
      <w:r>
        <w:rPr>
          <w:rFonts w:eastAsia="Times New Roman"/>
          <w:color w:val="212121"/>
          <w:szCs w:val="24"/>
        </w:rPr>
        <w:t>«</w:t>
      </w:r>
      <w:r>
        <w:rPr>
          <w:rFonts w:eastAsia="Times New Roman"/>
          <w:color w:val="212121"/>
          <w:szCs w:val="24"/>
        </w:rPr>
        <w:t>πεντακόσια εξήντα</w:t>
      </w:r>
      <w:r>
        <w:rPr>
          <w:rFonts w:eastAsia="Times New Roman"/>
          <w:color w:val="212121"/>
          <w:szCs w:val="24"/>
        </w:rPr>
        <w:t>»</w:t>
      </w:r>
      <w:r>
        <w:rPr>
          <w:rFonts w:eastAsia="Times New Roman"/>
          <w:color w:val="212121"/>
          <w:szCs w:val="24"/>
        </w:rPr>
        <w:t xml:space="preserve">, ο κ. </w:t>
      </w:r>
      <w:proofErr w:type="spellStart"/>
      <w:r>
        <w:rPr>
          <w:rFonts w:eastAsia="Times New Roman"/>
          <w:color w:val="212121"/>
          <w:szCs w:val="24"/>
        </w:rPr>
        <w:t>Παντελάτος</w:t>
      </w:r>
      <w:proofErr w:type="spellEnd"/>
      <w:r>
        <w:rPr>
          <w:rFonts w:eastAsia="Times New Roman"/>
          <w:color w:val="212121"/>
          <w:szCs w:val="24"/>
        </w:rPr>
        <w:t xml:space="preserve"> παίρνει </w:t>
      </w:r>
      <w:r>
        <w:rPr>
          <w:rFonts w:eastAsia="Times New Roman"/>
          <w:color w:val="212121"/>
          <w:szCs w:val="24"/>
        </w:rPr>
        <w:t>«</w:t>
      </w:r>
      <w:r>
        <w:rPr>
          <w:rFonts w:eastAsia="Times New Roman"/>
          <w:color w:val="212121"/>
          <w:szCs w:val="24"/>
        </w:rPr>
        <w:t>εξακόσια σαράντα οκτώ</w:t>
      </w:r>
      <w:r>
        <w:rPr>
          <w:rFonts w:eastAsia="Times New Roman"/>
          <w:color w:val="212121"/>
          <w:szCs w:val="24"/>
        </w:rPr>
        <w:t>»</w:t>
      </w:r>
      <w:r>
        <w:rPr>
          <w:rFonts w:eastAsia="Times New Roman"/>
          <w:color w:val="212121"/>
          <w:szCs w:val="24"/>
        </w:rPr>
        <w:t xml:space="preserve">. </w:t>
      </w:r>
    </w:p>
    <w:p w14:paraId="5EA3D60B"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Π</w:t>
      </w:r>
      <w:r w:rsidRPr="001D38EE">
        <w:rPr>
          <w:rFonts w:eastAsia="Times New Roman"/>
          <w:color w:val="212121"/>
          <w:szCs w:val="24"/>
        </w:rPr>
        <w:t>αρ</w:t>
      </w:r>
      <w:r>
        <w:rPr>
          <w:rFonts w:eastAsia="Times New Roman"/>
          <w:color w:val="212121"/>
          <w:szCs w:val="24"/>
        </w:rPr>
        <w:t xml:space="preserve">’ </w:t>
      </w:r>
      <w:r w:rsidRPr="001D38EE">
        <w:rPr>
          <w:rFonts w:eastAsia="Times New Roman"/>
          <w:color w:val="212121"/>
          <w:szCs w:val="24"/>
        </w:rPr>
        <w:t>όλα αυτά</w:t>
      </w:r>
      <w:r>
        <w:rPr>
          <w:rFonts w:eastAsia="Times New Roman"/>
          <w:color w:val="212121"/>
          <w:szCs w:val="24"/>
        </w:rPr>
        <w:t>,</w:t>
      </w:r>
      <w:r w:rsidRPr="001D38EE">
        <w:rPr>
          <w:rFonts w:eastAsia="Times New Roman"/>
          <w:color w:val="212121"/>
          <w:szCs w:val="24"/>
        </w:rPr>
        <w:t xml:space="preserve"> πρέπει να επιλέξετε</w:t>
      </w:r>
      <w:r>
        <w:rPr>
          <w:rFonts w:eastAsia="Times New Roman"/>
          <w:color w:val="212121"/>
          <w:szCs w:val="24"/>
        </w:rPr>
        <w:t xml:space="preserve">. </w:t>
      </w:r>
      <w:r w:rsidRPr="001D38EE">
        <w:rPr>
          <w:rFonts w:eastAsia="Times New Roman"/>
          <w:color w:val="212121"/>
          <w:szCs w:val="24"/>
        </w:rPr>
        <w:t>Και ποιον επιλέγετε</w:t>
      </w:r>
      <w:r>
        <w:rPr>
          <w:rFonts w:eastAsia="Times New Roman"/>
          <w:color w:val="212121"/>
          <w:szCs w:val="24"/>
        </w:rPr>
        <w:t>;</w:t>
      </w:r>
      <w:r w:rsidRPr="001D38EE">
        <w:rPr>
          <w:rFonts w:eastAsia="Times New Roman"/>
          <w:color w:val="212121"/>
          <w:szCs w:val="24"/>
        </w:rPr>
        <w:t xml:space="preserve"> </w:t>
      </w:r>
      <w:r>
        <w:rPr>
          <w:rFonts w:eastAsia="Times New Roman"/>
          <w:color w:val="212121"/>
          <w:szCs w:val="24"/>
        </w:rPr>
        <w:t>Τον κ. Κλάπα,</w:t>
      </w:r>
      <w:r w:rsidRPr="001D38EE">
        <w:rPr>
          <w:rFonts w:eastAsia="Times New Roman"/>
          <w:color w:val="212121"/>
          <w:szCs w:val="24"/>
        </w:rPr>
        <w:t xml:space="preserve"> για να μείνει </w:t>
      </w:r>
      <w:r>
        <w:rPr>
          <w:rFonts w:eastAsia="Times New Roman"/>
          <w:color w:val="212121"/>
          <w:szCs w:val="24"/>
        </w:rPr>
        <w:t>-</w:t>
      </w:r>
      <w:r>
        <w:rPr>
          <w:rFonts w:eastAsia="Times New Roman"/>
          <w:color w:val="212121"/>
          <w:szCs w:val="24"/>
        </w:rPr>
        <w:t xml:space="preserve">πόσο είναι η θητεία;- </w:t>
      </w:r>
      <w:r w:rsidRPr="001D38EE">
        <w:rPr>
          <w:rFonts w:eastAsia="Times New Roman"/>
          <w:color w:val="212121"/>
          <w:szCs w:val="24"/>
        </w:rPr>
        <w:t>για τρία</w:t>
      </w:r>
      <w:r>
        <w:rPr>
          <w:rFonts w:eastAsia="Times New Roman"/>
          <w:color w:val="212121"/>
          <w:szCs w:val="24"/>
        </w:rPr>
        <w:t>, τέσσερα</w:t>
      </w:r>
      <w:r w:rsidRPr="001D38EE">
        <w:rPr>
          <w:rFonts w:eastAsia="Times New Roman"/>
          <w:color w:val="212121"/>
          <w:szCs w:val="24"/>
        </w:rPr>
        <w:t xml:space="preserve"> χρόνια</w:t>
      </w:r>
      <w:r>
        <w:rPr>
          <w:rFonts w:eastAsia="Times New Roman"/>
          <w:color w:val="212121"/>
          <w:szCs w:val="24"/>
        </w:rPr>
        <w:t>.</w:t>
      </w:r>
    </w:p>
    <w:p w14:paraId="5EA3D60C"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Ακούστε, κ</w:t>
      </w:r>
      <w:r w:rsidRPr="001D38EE">
        <w:rPr>
          <w:rFonts w:eastAsia="Times New Roman"/>
          <w:color w:val="212121"/>
          <w:szCs w:val="24"/>
        </w:rPr>
        <w:t>ύριε Υπουργέ</w:t>
      </w:r>
      <w:r>
        <w:rPr>
          <w:rFonts w:eastAsia="Times New Roman"/>
          <w:color w:val="212121"/>
          <w:szCs w:val="24"/>
        </w:rPr>
        <w:t>:</w:t>
      </w:r>
      <w:r w:rsidRPr="001D38EE">
        <w:rPr>
          <w:rFonts w:eastAsia="Times New Roman"/>
          <w:color w:val="212121"/>
          <w:szCs w:val="24"/>
        </w:rPr>
        <w:t xml:space="preserve"> </w:t>
      </w:r>
      <w:r>
        <w:rPr>
          <w:rFonts w:eastAsia="Times New Roman"/>
          <w:color w:val="212121"/>
          <w:szCs w:val="24"/>
        </w:rPr>
        <w:t xml:space="preserve">Αυτό </w:t>
      </w:r>
      <w:r>
        <w:rPr>
          <w:rFonts w:eastAsia="Times New Roman"/>
          <w:color w:val="212121"/>
          <w:szCs w:val="24"/>
        </w:rPr>
        <w:t>λέγεται στήσιμο προκήρυξης. Κ</w:t>
      </w:r>
      <w:r w:rsidRPr="001D38EE">
        <w:rPr>
          <w:rFonts w:eastAsia="Times New Roman"/>
          <w:color w:val="212121"/>
          <w:szCs w:val="24"/>
        </w:rPr>
        <w:t>αι επειδή</w:t>
      </w:r>
      <w:r>
        <w:rPr>
          <w:rFonts w:eastAsia="Times New Roman"/>
          <w:color w:val="212121"/>
          <w:szCs w:val="24"/>
        </w:rPr>
        <w:t>,</w:t>
      </w:r>
      <w:r w:rsidRPr="001D38EE">
        <w:rPr>
          <w:rFonts w:eastAsia="Times New Roman"/>
          <w:color w:val="212121"/>
          <w:szCs w:val="24"/>
        </w:rPr>
        <w:t xml:space="preserve"> λοιπόν</w:t>
      </w:r>
      <w:r>
        <w:rPr>
          <w:rFonts w:eastAsia="Times New Roman"/>
          <w:color w:val="212121"/>
          <w:szCs w:val="24"/>
        </w:rPr>
        <w:t>,</w:t>
      </w:r>
      <w:r w:rsidRPr="001D38EE">
        <w:rPr>
          <w:rFonts w:eastAsia="Times New Roman"/>
          <w:color w:val="212121"/>
          <w:szCs w:val="24"/>
        </w:rPr>
        <w:t xml:space="preserve"> κάνω ακριβώς αυτή την ερώτηση για να </w:t>
      </w:r>
      <w:r>
        <w:rPr>
          <w:rFonts w:eastAsia="Times New Roman"/>
          <w:color w:val="212121"/>
          <w:szCs w:val="24"/>
        </w:rPr>
        <w:t xml:space="preserve">το </w:t>
      </w:r>
      <w:r w:rsidRPr="001D38EE">
        <w:rPr>
          <w:rFonts w:eastAsia="Times New Roman"/>
          <w:color w:val="212121"/>
          <w:szCs w:val="24"/>
        </w:rPr>
        <w:t>αποδείξω</w:t>
      </w:r>
      <w:r>
        <w:rPr>
          <w:rFonts w:eastAsia="Times New Roman"/>
          <w:color w:val="212121"/>
          <w:szCs w:val="24"/>
        </w:rPr>
        <w:t>,</w:t>
      </w:r>
      <w:r w:rsidRPr="001D38EE">
        <w:rPr>
          <w:rFonts w:eastAsia="Times New Roman"/>
          <w:color w:val="212121"/>
          <w:szCs w:val="24"/>
        </w:rPr>
        <w:t xml:space="preserve"> πρέπει να αποδεχτείτε ότι</w:t>
      </w:r>
      <w:r>
        <w:rPr>
          <w:rFonts w:eastAsia="Times New Roman"/>
          <w:color w:val="212121"/>
          <w:szCs w:val="24"/>
        </w:rPr>
        <w:t xml:space="preserve"> έχετε τη δυνατότητα να στήνετε προκηρύξεις σε όλα τα Υ</w:t>
      </w:r>
      <w:r w:rsidRPr="001D38EE">
        <w:rPr>
          <w:rFonts w:eastAsia="Times New Roman"/>
          <w:color w:val="212121"/>
          <w:szCs w:val="24"/>
        </w:rPr>
        <w:t>πουργεία</w:t>
      </w:r>
      <w:r>
        <w:rPr>
          <w:rFonts w:eastAsia="Times New Roman"/>
          <w:color w:val="212121"/>
          <w:szCs w:val="24"/>
        </w:rPr>
        <w:t>, για να έχετε το ε</w:t>
      </w:r>
      <w:r w:rsidRPr="001D38EE">
        <w:rPr>
          <w:rFonts w:eastAsia="Times New Roman"/>
          <w:color w:val="212121"/>
          <w:szCs w:val="24"/>
        </w:rPr>
        <w:t>πιθυμητό αποτέλεσμα και κάποιους από τα δικά σας στ</w:t>
      </w:r>
      <w:r w:rsidRPr="001D38EE">
        <w:rPr>
          <w:rFonts w:eastAsia="Times New Roman"/>
          <w:color w:val="212121"/>
          <w:szCs w:val="24"/>
        </w:rPr>
        <w:t>ελέχη στην επόμενη περίοδο</w:t>
      </w:r>
      <w:r>
        <w:rPr>
          <w:rFonts w:eastAsia="Times New Roman"/>
          <w:color w:val="212121"/>
          <w:szCs w:val="24"/>
        </w:rPr>
        <w:t xml:space="preserve">. </w:t>
      </w:r>
    </w:p>
    <w:p w14:paraId="5EA3D60D"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Θ</w:t>
      </w:r>
      <w:r w:rsidRPr="001D38EE">
        <w:rPr>
          <w:rFonts w:eastAsia="Times New Roman"/>
          <w:color w:val="212121"/>
          <w:szCs w:val="24"/>
        </w:rPr>
        <w:t xml:space="preserve">α πρέπει και εγώ με τον ίδιο τρόπο να σας πω ότι θα προτείνω </w:t>
      </w:r>
      <w:r>
        <w:rPr>
          <w:rFonts w:eastAsia="Times New Roman"/>
          <w:color w:val="212121"/>
          <w:szCs w:val="24"/>
        </w:rPr>
        <w:t>-</w:t>
      </w:r>
      <w:r w:rsidRPr="001D38EE">
        <w:rPr>
          <w:rFonts w:eastAsia="Times New Roman"/>
          <w:color w:val="212121"/>
          <w:szCs w:val="24"/>
        </w:rPr>
        <w:t xml:space="preserve">από όποια </w:t>
      </w:r>
      <w:r>
        <w:rPr>
          <w:rFonts w:eastAsia="Times New Roman"/>
          <w:color w:val="212121"/>
          <w:szCs w:val="24"/>
        </w:rPr>
        <w:t xml:space="preserve">θέση και αν είμαστε </w:t>
      </w:r>
      <w:r w:rsidRPr="001D38EE">
        <w:rPr>
          <w:rFonts w:eastAsia="Times New Roman"/>
          <w:color w:val="212121"/>
          <w:szCs w:val="24"/>
        </w:rPr>
        <w:t>στην επόμενη Βουλή</w:t>
      </w:r>
      <w:r>
        <w:rPr>
          <w:rFonts w:eastAsia="Times New Roman"/>
          <w:color w:val="212121"/>
          <w:szCs w:val="24"/>
        </w:rPr>
        <w:t>-</w:t>
      </w:r>
      <w:r w:rsidRPr="001D38EE">
        <w:rPr>
          <w:rFonts w:eastAsia="Times New Roman"/>
          <w:color w:val="212121"/>
          <w:szCs w:val="24"/>
        </w:rPr>
        <w:t xml:space="preserve"> να επανεξεταστούν αυτές οι διαδικασίες</w:t>
      </w:r>
      <w:r>
        <w:rPr>
          <w:rFonts w:eastAsia="Times New Roman"/>
          <w:color w:val="212121"/>
          <w:szCs w:val="24"/>
        </w:rPr>
        <w:t xml:space="preserve">. Διότι </w:t>
      </w:r>
      <w:r w:rsidRPr="001D38EE">
        <w:rPr>
          <w:rFonts w:eastAsia="Times New Roman"/>
          <w:color w:val="212121"/>
          <w:szCs w:val="24"/>
        </w:rPr>
        <w:t>όταν</w:t>
      </w:r>
      <w:r>
        <w:rPr>
          <w:rFonts w:eastAsia="Times New Roman"/>
          <w:color w:val="212121"/>
          <w:szCs w:val="24"/>
        </w:rPr>
        <w:t xml:space="preserve"> σας γύρισαν </w:t>
      </w:r>
      <w:r>
        <w:rPr>
          <w:rFonts w:eastAsia="Times New Roman"/>
          <w:color w:val="212121"/>
          <w:szCs w:val="24"/>
        </w:rPr>
        <w:lastRenderedPageBreak/>
        <w:t xml:space="preserve">πίσω τις προκηρύξεις οι </w:t>
      </w:r>
      <w:r>
        <w:rPr>
          <w:rFonts w:eastAsia="Times New Roman"/>
          <w:color w:val="212121"/>
          <w:szCs w:val="24"/>
        </w:rPr>
        <w:t>θ</w:t>
      </w:r>
      <w:r w:rsidRPr="001D38EE">
        <w:rPr>
          <w:rFonts w:eastAsia="Times New Roman"/>
          <w:color w:val="212121"/>
          <w:szCs w:val="24"/>
        </w:rPr>
        <w:t>εσμοί</w:t>
      </w:r>
      <w:r>
        <w:rPr>
          <w:rFonts w:eastAsia="Times New Roman"/>
          <w:color w:val="212121"/>
          <w:szCs w:val="24"/>
        </w:rPr>
        <w:t>,</w:t>
      </w:r>
      <w:r w:rsidRPr="001D38EE">
        <w:rPr>
          <w:rFonts w:eastAsia="Times New Roman"/>
          <w:color w:val="212121"/>
          <w:szCs w:val="24"/>
        </w:rPr>
        <w:t xml:space="preserve"> είχατε κάνει αυτά </w:t>
      </w:r>
      <w:r>
        <w:rPr>
          <w:rFonts w:eastAsia="Times New Roman"/>
          <w:color w:val="212121"/>
          <w:szCs w:val="24"/>
        </w:rPr>
        <w:t>κ</w:t>
      </w:r>
      <w:r>
        <w:rPr>
          <w:rFonts w:eastAsia="Times New Roman"/>
          <w:color w:val="212121"/>
          <w:szCs w:val="24"/>
        </w:rPr>
        <w:t>αι</w:t>
      </w:r>
      <w:r w:rsidRPr="001D38EE">
        <w:rPr>
          <w:rFonts w:eastAsia="Times New Roman"/>
          <w:color w:val="212121"/>
          <w:szCs w:val="24"/>
        </w:rPr>
        <w:t xml:space="preserve"> χειρότερα</w:t>
      </w:r>
      <w:r>
        <w:rPr>
          <w:rFonts w:eastAsia="Times New Roman"/>
          <w:color w:val="212121"/>
          <w:szCs w:val="24"/>
        </w:rPr>
        <w:t>. Α</w:t>
      </w:r>
      <w:r w:rsidRPr="001D38EE">
        <w:rPr>
          <w:rFonts w:eastAsia="Times New Roman"/>
          <w:color w:val="212121"/>
          <w:szCs w:val="24"/>
        </w:rPr>
        <w:t>πλώς τώρα νομίζατε ότι δεν θα το δει κανένας</w:t>
      </w:r>
      <w:r>
        <w:rPr>
          <w:rFonts w:eastAsia="Times New Roman"/>
          <w:color w:val="212121"/>
          <w:szCs w:val="24"/>
        </w:rPr>
        <w:t>. Α</w:t>
      </w:r>
      <w:r w:rsidRPr="001D38EE">
        <w:rPr>
          <w:rFonts w:eastAsia="Times New Roman"/>
          <w:color w:val="212121"/>
          <w:szCs w:val="24"/>
        </w:rPr>
        <w:t>υτή είναι η αλήθεια</w:t>
      </w:r>
      <w:r>
        <w:rPr>
          <w:rFonts w:eastAsia="Times New Roman"/>
          <w:color w:val="212121"/>
          <w:szCs w:val="24"/>
        </w:rPr>
        <w:t xml:space="preserve">. </w:t>
      </w:r>
      <w:r w:rsidRPr="001D38EE">
        <w:rPr>
          <w:rFonts w:eastAsia="Times New Roman"/>
          <w:color w:val="212121"/>
          <w:szCs w:val="24"/>
        </w:rPr>
        <w:t>Λυπάμαι</w:t>
      </w:r>
      <w:r>
        <w:rPr>
          <w:rFonts w:eastAsia="Times New Roman"/>
          <w:color w:val="212121"/>
          <w:szCs w:val="24"/>
        </w:rPr>
        <w:t xml:space="preserve">, </w:t>
      </w:r>
      <w:r w:rsidRPr="001D38EE">
        <w:rPr>
          <w:rFonts w:eastAsia="Times New Roman"/>
          <w:color w:val="212121"/>
          <w:szCs w:val="24"/>
        </w:rPr>
        <w:t>για</w:t>
      </w:r>
      <w:r>
        <w:rPr>
          <w:rFonts w:eastAsia="Times New Roman"/>
          <w:color w:val="212121"/>
          <w:szCs w:val="24"/>
        </w:rPr>
        <w:t>τί θα μπορούσαν και άλλοι άριστοι</w:t>
      </w:r>
      <w:r w:rsidRPr="001D38EE">
        <w:rPr>
          <w:rFonts w:eastAsia="Times New Roman"/>
          <w:color w:val="212121"/>
          <w:szCs w:val="24"/>
        </w:rPr>
        <w:t xml:space="preserve"> να είχαν τη δυνατότητα να τοποθετηθούν με διαδικασίες </w:t>
      </w:r>
      <w:proofErr w:type="spellStart"/>
      <w:r w:rsidRPr="001D38EE">
        <w:rPr>
          <w:rFonts w:eastAsia="Times New Roman"/>
          <w:color w:val="212121"/>
          <w:szCs w:val="24"/>
        </w:rPr>
        <w:t>αποκομματικοποίηση</w:t>
      </w:r>
      <w:r>
        <w:rPr>
          <w:rFonts w:eastAsia="Times New Roman"/>
          <w:color w:val="212121"/>
          <w:szCs w:val="24"/>
        </w:rPr>
        <w:t>ς</w:t>
      </w:r>
      <w:proofErr w:type="spellEnd"/>
      <w:r w:rsidRPr="001D38EE">
        <w:rPr>
          <w:rFonts w:eastAsia="Times New Roman"/>
          <w:color w:val="212121"/>
          <w:szCs w:val="24"/>
        </w:rPr>
        <w:t xml:space="preserve"> και όχι κομματικοποίησης</w:t>
      </w:r>
      <w:r>
        <w:rPr>
          <w:rFonts w:eastAsia="Times New Roman"/>
          <w:color w:val="212121"/>
          <w:szCs w:val="24"/>
        </w:rPr>
        <w:t>. Κ</w:t>
      </w:r>
      <w:r w:rsidRPr="001D38EE">
        <w:rPr>
          <w:rFonts w:eastAsia="Times New Roman"/>
          <w:color w:val="212121"/>
          <w:szCs w:val="24"/>
        </w:rPr>
        <w:t>αι αυτό δείχνει τον απόλυτ</w:t>
      </w:r>
      <w:r w:rsidRPr="001D38EE">
        <w:rPr>
          <w:rFonts w:eastAsia="Times New Roman"/>
          <w:color w:val="212121"/>
          <w:szCs w:val="24"/>
        </w:rPr>
        <w:t xml:space="preserve">ο </w:t>
      </w:r>
      <w:proofErr w:type="spellStart"/>
      <w:r>
        <w:rPr>
          <w:rFonts w:eastAsia="Times New Roman"/>
          <w:color w:val="212121"/>
          <w:szCs w:val="24"/>
        </w:rPr>
        <w:t>καθεστωτισμό</w:t>
      </w:r>
      <w:proofErr w:type="spellEnd"/>
      <w:r>
        <w:rPr>
          <w:rFonts w:eastAsia="Times New Roman"/>
          <w:color w:val="212121"/>
          <w:szCs w:val="24"/>
        </w:rPr>
        <w:t xml:space="preserve"> της Κυβέρνησης. </w:t>
      </w:r>
    </w:p>
    <w:p w14:paraId="5EA3D60E"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Α</w:t>
      </w:r>
      <w:r w:rsidRPr="001D38EE">
        <w:rPr>
          <w:rFonts w:eastAsia="Times New Roman"/>
          <w:color w:val="212121"/>
          <w:szCs w:val="24"/>
        </w:rPr>
        <w:t>πέναντι σε αυτό είμαι</w:t>
      </w:r>
      <w:r>
        <w:rPr>
          <w:rFonts w:eastAsia="Times New Roman"/>
          <w:color w:val="212121"/>
          <w:szCs w:val="24"/>
        </w:rPr>
        <w:t>. Δ</w:t>
      </w:r>
      <w:r w:rsidRPr="001D38EE">
        <w:rPr>
          <w:rFonts w:eastAsia="Times New Roman"/>
          <w:color w:val="212121"/>
          <w:szCs w:val="24"/>
        </w:rPr>
        <w:t xml:space="preserve">εν είμαι απέναντι στον </w:t>
      </w:r>
      <w:r>
        <w:rPr>
          <w:rFonts w:eastAsia="Times New Roman"/>
          <w:color w:val="212121"/>
          <w:szCs w:val="24"/>
        </w:rPr>
        <w:t>κ. Κλάπα,</w:t>
      </w:r>
      <w:r w:rsidRPr="001D38EE">
        <w:rPr>
          <w:rFonts w:eastAsia="Times New Roman"/>
          <w:color w:val="212121"/>
          <w:szCs w:val="24"/>
        </w:rPr>
        <w:t xml:space="preserve"> του οποίου λίγα από τα προσόντα μπορέσαμε να δούμε μέχρι τώρα</w:t>
      </w:r>
      <w:r>
        <w:rPr>
          <w:rFonts w:eastAsia="Times New Roman"/>
          <w:color w:val="212121"/>
          <w:szCs w:val="24"/>
        </w:rPr>
        <w:t xml:space="preserve">. </w:t>
      </w:r>
    </w:p>
    <w:p w14:paraId="5EA3D60F" w14:textId="77777777" w:rsidR="00416916" w:rsidRDefault="00331763">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Μ</w:t>
      </w:r>
      <w:r w:rsidRPr="001D38EE">
        <w:rPr>
          <w:rFonts w:eastAsia="Times New Roman"/>
          <w:color w:val="212121"/>
          <w:szCs w:val="24"/>
        </w:rPr>
        <w:t>έχρι τώρα η πολιτική σας έχει αποτύχει</w:t>
      </w:r>
      <w:r>
        <w:rPr>
          <w:rFonts w:eastAsia="Times New Roman"/>
          <w:color w:val="212121"/>
          <w:szCs w:val="24"/>
        </w:rPr>
        <w:t>. Επομένως δεν μπορείτε να μιλάτε για αρί</w:t>
      </w:r>
      <w:r w:rsidRPr="001D38EE">
        <w:rPr>
          <w:rFonts w:eastAsia="Times New Roman"/>
          <w:color w:val="212121"/>
          <w:szCs w:val="24"/>
        </w:rPr>
        <w:t>στους</w:t>
      </w:r>
      <w:r>
        <w:rPr>
          <w:rFonts w:eastAsia="Times New Roman"/>
          <w:color w:val="212121"/>
          <w:szCs w:val="24"/>
        </w:rPr>
        <w:t>.</w:t>
      </w:r>
      <w:r w:rsidRPr="001D38EE">
        <w:rPr>
          <w:rFonts w:eastAsia="Times New Roman"/>
          <w:color w:val="212121"/>
          <w:szCs w:val="24"/>
        </w:rPr>
        <w:t xml:space="preserve"> </w:t>
      </w:r>
      <w:r>
        <w:rPr>
          <w:rFonts w:eastAsia="Times New Roman"/>
          <w:color w:val="212121"/>
          <w:szCs w:val="24"/>
        </w:rPr>
        <w:t>Κ</w:t>
      </w:r>
      <w:r w:rsidRPr="001D38EE">
        <w:rPr>
          <w:rFonts w:eastAsia="Times New Roman"/>
          <w:color w:val="212121"/>
          <w:szCs w:val="24"/>
        </w:rPr>
        <w:t>αι από την άλλ</w:t>
      </w:r>
      <w:r w:rsidRPr="001D38EE">
        <w:rPr>
          <w:rFonts w:eastAsia="Times New Roman"/>
          <w:color w:val="212121"/>
          <w:szCs w:val="24"/>
        </w:rPr>
        <w:t xml:space="preserve">η πλευρά αναδεικνύουμε αυτή </w:t>
      </w:r>
      <w:r>
        <w:rPr>
          <w:rFonts w:eastAsia="Times New Roman"/>
          <w:color w:val="212121"/>
          <w:szCs w:val="24"/>
        </w:rPr>
        <w:t>τ</w:t>
      </w:r>
      <w:r w:rsidRPr="001D38EE">
        <w:rPr>
          <w:rFonts w:eastAsia="Times New Roman"/>
          <w:color w:val="212121"/>
          <w:szCs w:val="24"/>
        </w:rPr>
        <w:t>η διαδικασία εδώ</w:t>
      </w:r>
      <w:r>
        <w:rPr>
          <w:rFonts w:eastAsia="Times New Roman"/>
          <w:color w:val="212121"/>
          <w:szCs w:val="24"/>
        </w:rPr>
        <w:t>,</w:t>
      </w:r>
      <w:r w:rsidRPr="001D38EE">
        <w:rPr>
          <w:rFonts w:eastAsia="Times New Roman"/>
          <w:color w:val="212121"/>
          <w:szCs w:val="24"/>
        </w:rPr>
        <w:t xml:space="preserve"> γι</w:t>
      </w:r>
      <w:r>
        <w:rPr>
          <w:rFonts w:eastAsia="Times New Roman"/>
          <w:color w:val="212121"/>
          <w:szCs w:val="24"/>
        </w:rPr>
        <w:t>α να την καταγγείλουμε σε κάθε Υ</w:t>
      </w:r>
      <w:r w:rsidRPr="001D38EE">
        <w:rPr>
          <w:rFonts w:eastAsia="Times New Roman"/>
          <w:color w:val="212121"/>
          <w:szCs w:val="24"/>
        </w:rPr>
        <w:t>πουργείο</w:t>
      </w:r>
      <w:r>
        <w:rPr>
          <w:rFonts w:eastAsia="Times New Roman"/>
          <w:color w:val="212121"/>
          <w:szCs w:val="24"/>
        </w:rPr>
        <w:t>,</w:t>
      </w:r>
      <w:r w:rsidRPr="001D38EE">
        <w:rPr>
          <w:rFonts w:eastAsia="Times New Roman"/>
          <w:color w:val="212121"/>
          <w:szCs w:val="24"/>
        </w:rPr>
        <w:t xml:space="preserve"> </w:t>
      </w:r>
      <w:r>
        <w:rPr>
          <w:rFonts w:eastAsia="Times New Roman"/>
          <w:color w:val="212121"/>
          <w:szCs w:val="24"/>
        </w:rPr>
        <w:t>ό</w:t>
      </w:r>
      <w:r w:rsidRPr="001D38EE">
        <w:rPr>
          <w:rFonts w:eastAsia="Times New Roman"/>
          <w:color w:val="212121"/>
          <w:szCs w:val="24"/>
        </w:rPr>
        <w:t>που θα μπορούμε να βρούμε τα ίδια στοιχεία</w:t>
      </w:r>
      <w:r>
        <w:rPr>
          <w:rFonts w:eastAsia="Times New Roman"/>
          <w:color w:val="212121"/>
          <w:szCs w:val="24"/>
        </w:rPr>
        <w:t>. Κ</w:t>
      </w:r>
      <w:r w:rsidRPr="001D38EE">
        <w:rPr>
          <w:rFonts w:eastAsia="Times New Roman"/>
          <w:color w:val="212121"/>
          <w:szCs w:val="24"/>
        </w:rPr>
        <w:t>αι να είστε σίγουρος ότι θ</w:t>
      </w:r>
      <w:r>
        <w:rPr>
          <w:rFonts w:eastAsia="Times New Roman"/>
          <w:color w:val="212121"/>
          <w:szCs w:val="24"/>
        </w:rPr>
        <w:t>α τα βρίσκουμε σε κάθε Υ</w:t>
      </w:r>
      <w:r w:rsidRPr="001D38EE">
        <w:rPr>
          <w:rFonts w:eastAsia="Times New Roman"/>
          <w:color w:val="212121"/>
          <w:szCs w:val="24"/>
        </w:rPr>
        <w:t>πουργείο</w:t>
      </w:r>
      <w:r>
        <w:rPr>
          <w:rFonts w:eastAsia="Times New Roman"/>
          <w:color w:val="212121"/>
          <w:szCs w:val="24"/>
        </w:rPr>
        <w:t>,</w:t>
      </w:r>
      <w:r w:rsidRPr="001D38EE">
        <w:rPr>
          <w:rFonts w:eastAsia="Times New Roman"/>
          <w:color w:val="212121"/>
          <w:szCs w:val="24"/>
        </w:rPr>
        <w:t xml:space="preserve"> σε κάθε θέση την οποία προσπαθείτε να στήσετε</w:t>
      </w:r>
      <w:r>
        <w:rPr>
          <w:rFonts w:eastAsia="Times New Roman"/>
          <w:color w:val="212121"/>
          <w:szCs w:val="24"/>
        </w:rPr>
        <w:t xml:space="preserve">. </w:t>
      </w:r>
    </w:p>
    <w:p w14:paraId="5EA3D610" w14:textId="77777777" w:rsidR="00416916" w:rsidRDefault="00331763">
      <w:pPr>
        <w:tabs>
          <w:tab w:val="left" w:pos="2738"/>
          <w:tab w:val="center" w:pos="4753"/>
          <w:tab w:val="left" w:pos="5723"/>
        </w:tabs>
        <w:spacing w:line="600" w:lineRule="auto"/>
        <w:ind w:firstLine="720"/>
        <w:contextualSpacing/>
        <w:jc w:val="both"/>
        <w:rPr>
          <w:rFonts w:eastAsia="Times New Roman"/>
          <w:szCs w:val="24"/>
        </w:rPr>
      </w:pPr>
      <w:r w:rsidRPr="002A5E00">
        <w:rPr>
          <w:rFonts w:eastAsia="Times New Roman"/>
          <w:b/>
          <w:szCs w:val="24"/>
        </w:rPr>
        <w:t xml:space="preserve">ΠΡΟΕΔΡΕΥΩΝ </w:t>
      </w:r>
      <w:r w:rsidRPr="002A5E00">
        <w:rPr>
          <w:rFonts w:eastAsia="Times New Roman"/>
          <w:b/>
          <w:szCs w:val="24"/>
        </w:rPr>
        <w:t>(Μάριος Γεωργιάδης):</w:t>
      </w:r>
      <w:r>
        <w:rPr>
          <w:rFonts w:eastAsia="Times New Roman"/>
          <w:b/>
          <w:szCs w:val="24"/>
        </w:rPr>
        <w:t xml:space="preserve"> </w:t>
      </w:r>
      <w:r>
        <w:rPr>
          <w:rFonts w:eastAsia="Times New Roman"/>
          <w:szCs w:val="24"/>
        </w:rPr>
        <w:t xml:space="preserve">Ευχαριστούμε πολύ τον κ. Παπαθεοδώρου. </w:t>
      </w:r>
    </w:p>
    <w:p w14:paraId="5EA3D611" w14:textId="77777777" w:rsidR="00416916" w:rsidRDefault="00331763">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Τον λόγο έχει ο κύριος Υπουργός για τρία λεπτά. </w:t>
      </w:r>
    </w:p>
    <w:p w14:paraId="5EA3D612" w14:textId="77777777" w:rsidR="00416916" w:rsidRDefault="00331763">
      <w:pPr>
        <w:spacing w:line="600" w:lineRule="auto"/>
        <w:ind w:firstLine="720"/>
        <w:contextualSpacing/>
        <w:jc w:val="both"/>
        <w:rPr>
          <w:rFonts w:eastAsia="Times New Roman"/>
          <w:szCs w:val="24"/>
        </w:rPr>
      </w:pPr>
      <w:r w:rsidRPr="005B6D85">
        <w:rPr>
          <w:rFonts w:eastAsia="Times New Roman"/>
          <w:b/>
          <w:szCs w:val="24"/>
        </w:rPr>
        <w:lastRenderedPageBreak/>
        <w:t>ΔΗΜΗΤΡΙΟΣ ΒΙΤΣΑΣ (Υπουργός Μεταναστευτικής Πολιτικής):</w:t>
      </w:r>
      <w:r>
        <w:rPr>
          <w:rFonts w:eastAsia="Times New Roman"/>
          <w:szCs w:val="24"/>
        </w:rPr>
        <w:t xml:space="preserve"> Όπως καταλαβαίνετε, κύριε Παπαθεοδώρου,</w:t>
      </w:r>
      <w:r w:rsidRPr="005B6D85">
        <w:rPr>
          <w:rFonts w:eastAsia="Times New Roman"/>
          <w:szCs w:val="24"/>
        </w:rPr>
        <w:t xml:space="preserve"> αυτά που λέγατε </w:t>
      </w:r>
      <w:r>
        <w:rPr>
          <w:rFonts w:eastAsia="Times New Roman"/>
          <w:szCs w:val="24"/>
        </w:rPr>
        <w:t>για τον κ.</w:t>
      </w:r>
      <w:r w:rsidRPr="005B6D85">
        <w:rPr>
          <w:rFonts w:eastAsia="Times New Roman"/>
          <w:szCs w:val="24"/>
        </w:rPr>
        <w:t xml:space="preserve"> </w:t>
      </w:r>
      <w:r>
        <w:rPr>
          <w:rFonts w:eastAsia="Times New Roman"/>
          <w:szCs w:val="24"/>
        </w:rPr>
        <w:t>Κ</w:t>
      </w:r>
      <w:r w:rsidRPr="005B6D85">
        <w:rPr>
          <w:rFonts w:eastAsia="Times New Roman"/>
          <w:szCs w:val="24"/>
        </w:rPr>
        <w:t>λάπα θα μπορούσατε να τ</w:t>
      </w:r>
      <w:r w:rsidRPr="005B6D85">
        <w:rPr>
          <w:rFonts w:eastAsia="Times New Roman"/>
          <w:szCs w:val="24"/>
        </w:rPr>
        <w:t xml:space="preserve">α πείτε και </w:t>
      </w:r>
      <w:r>
        <w:rPr>
          <w:rFonts w:eastAsia="Times New Roman"/>
          <w:szCs w:val="24"/>
        </w:rPr>
        <w:t xml:space="preserve">για τον κ. </w:t>
      </w:r>
      <w:proofErr w:type="spellStart"/>
      <w:r>
        <w:rPr>
          <w:rFonts w:eastAsia="Times New Roman"/>
          <w:szCs w:val="24"/>
        </w:rPr>
        <w:t>Παντελάτο</w:t>
      </w:r>
      <w:proofErr w:type="spellEnd"/>
      <w:r>
        <w:rPr>
          <w:rFonts w:eastAsia="Times New Roman"/>
          <w:szCs w:val="24"/>
        </w:rPr>
        <w:t xml:space="preserve">, αν είχα επιλέξει τον κ. </w:t>
      </w:r>
      <w:proofErr w:type="spellStart"/>
      <w:r>
        <w:rPr>
          <w:rFonts w:eastAsia="Times New Roman"/>
          <w:szCs w:val="24"/>
        </w:rPr>
        <w:t>Παντελάτο</w:t>
      </w:r>
      <w:proofErr w:type="spellEnd"/>
      <w:r>
        <w:rPr>
          <w:rFonts w:eastAsia="Times New Roman"/>
          <w:szCs w:val="24"/>
        </w:rPr>
        <w:t>. Είναι εξόχως φανερό. Άρα είναι μια πολύ περίεργη φωτογραφική</w:t>
      </w:r>
      <w:r w:rsidRPr="005B6D85">
        <w:rPr>
          <w:rFonts w:eastAsia="Times New Roman"/>
          <w:szCs w:val="24"/>
        </w:rPr>
        <w:t xml:space="preserve"> προκήρυξη για τουλάχιστον δύο ανθρώπους</w:t>
      </w:r>
      <w:r>
        <w:rPr>
          <w:rFonts w:eastAsia="Times New Roman"/>
          <w:szCs w:val="24"/>
        </w:rPr>
        <w:t>, δ</w:t>
      </w:r>
      <w:r w:rsidRPr="005B6D85">
        <w:rPr>
          <w:rFonts w:eastAsia="Times New Roman"/>
          <w:szCs w:val="24"/>
        </w:rPr>
        <w:t xml:space="preserve">ηλαδή </w:t>
      </w:r>
      <w:r>
        <w:rPr>
          <w:rFonts w:eastAsia="Times New Roman"/>
          <w:szCs w:val="24"/>
        </w:rPr>
        <w:t>είναι μια</w:t>
      </w:r>
      <w:r w:rsidRPr="005B6D85">
        <w:rPr>
          <w:rFonts w:eastAsia="Times New Roman"/>
          <w:szCs w:val="24"/>
        </w:rPr>
        <w:t xml:space="preserve"> φωτογραφία</w:t>
      </w:r>
      <w:r>
        <w:rPr>
          <w:rFonts w:eastAsia="Times New Roman"/>
          <w:szCs w:val="24"/>
        </w:rPr>
        <w:t xml:space="preserve"> για</w:t>
      </w:r>
      <w:r w:rsidRPr="005B6D85">
        <w:rPr>
          <w:rFonts w:eastAsia="Times New Roman"/>
          <w:szCs w:val="24"/>
        </w:rPr>
        <w:t xml:space="preserve"> δύο</w:t>
      </w:r>
      <w:r>
        <w:rPr>
          <w:rFonts w:eastAsia="Times New Roman"/>
          <w:szCs w:val="24"/>
        </w:rPr>
        <w:t xml:space="preserve">, άρα δεν είναι. </w:t>
      </w:r>
    </w:p>
    <w:p w14:paraId="5EA3D613"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Το δεύτερο λάθος που </w:t>
      </w:r>
      <w:r w:rsidRPr="005B6D85">
        <w:rPr>
          <w:rFonts w:eastAsia="Times New Roman"/>
          <w:szCs w:val="24"/>
        </w:rPr>
        <w:t>κάνετε</w:t>
      </w:r>
      <w:r>
        <w:rPr>
          <w:rFonts w:eastAsia="Times New Roman"/>
          <w:szCs w:val="24"/>
        </w:rPr>
        <w:t>,</w:t>
      </w:r>
      <w:r w:rsidRPr="005B6D85">
        <w:rPr>
          <w:rFonts w:eastAsia="Times New Roman"/>
          <w:szCs w:val="24"/>
        </w:rPr>
        <w:t xml:space="preserve"> </w:t>
      </w:r>
      <w:r>
        <w:rPr>
          <w:rFonts w:eastAsia="Times New Roman"/>
          <w:szCs w:val="24"/>
        </w:rPr>
        <w:t>β</w:t>
      </w:r>
      <w:r w:rsidRPr="005B6D85">
        <w:rPr>
          <w:rFonts w:eastAsia="Times New Roman"/>
          <w:szCs w:val="24"/>
        </w:rPr>
        <w:t>εβ</w:t>
      </w:r>
      <w:r w:rsidRPr="005B6D85">
        <w:rPr>
          <w:rFonts w:eastAsia="Times New Roman"/>
          <w:szCs w:val="24"/>
        </w:rPr>
        <w:t>αίως</w:t>
      </w:r>
      <w:r>
        <w:rPr>
          <w:rFonts w:eastAsia="Times New Roman"/>
          <w:szCs w:val="24"/>
        </w:rPr>
        <w:t>,</w:t>
      </w:r>
      <w:r w:rsidRPr="005B6D85">
        <w:rPr>
          <w:rFonts w:eastAsia="Times New Roman"/>
          <w:szCs w:val="24"/>
        </w:rPr>
        <w:t xml:space="preserve"> είναι ότι παίρνετε τα χρόνια εμπειρίας </w:t>
      </w:r>
      <w:r>
        <w:rPr>
          <w:rFonts w:eastAsia="Times New Roman"/>
          <w:szCs w:val="24"/>
        </w:rPr>
        <w:t xml:space="preserve">που </w:t>
      </w:r>
      <w:r w:rsidRPr="005B6D85">
        <w:rPr>
          <w:rFonts w:eastAsia="Times New Roman"/>
          <w:szCs w:val="24"/>
        </w:rPr>
        <w:t xml:space="preserve">πρέπει να έχει κάποιος σε μία τόσο σοβαρή </w:t>
      </w:r>
      <w:r>
        <w:rPr>
          <w:rFonts w:eastAsia="Times New Roman"/>
          <w:szCs w:val="24"/>
        </w:rPr>
        <w:t>θέση.</w:t>
      </w:r>
      <w:r w:rsidRPr="005B6D85">
        <w:rPr>
          <w:rFonts w:eastAsia="Times New Roman"/>
          <w:szCs w:val="24"/>
        </w:rPr>
        <w:t xml:space="preserve"> </w:t>
      </w:r>
      <w:r>
        <w:rPr>
          <w:rFonts w:eastAsia="Times New Roman"/>
          <w:szCs w:val="24"/>
        </w:rPr>
        <w:t xml:space="preserve">Επίσης, για </w:t>
      </w:r>
      <w:r w:rsidRPr="005B6D85">
        <w:rPr>
          <w:rFonts w:eastAsia="Times New Roman"/>
          <w:szCs w:val="24"/>
        </w:rPr>
        <w:t>κάποιο</w:t>
      </w:r>
      <w:r>
        <w:rPr>
          <w:rFonts w:eastAsia="Times New Roman"/>
          <w:szCs w:val="24"/>
        </w:rPr>
        <w:t>ν λόγο -ί</w:t>
      </w:r>
      <w:r w:rsidRPr="005B6D85">
        <w:rPr>
          <w:rFonts w:eastAsia="Times New Roman"/>
          <w:szCs w:val="24"/>
        </w:rPr>
        <w:t>σως γιατί δεν είστε καλά ενημερωμένος</w:t>
      </w:r>
      <w:r>
        <w:rPr>
          <w:rFonts w:eastAsia="Times New Roman"/>
          <w:szCs w:val="24"/>
        </w:rPr>
        <w:t>-</w:t>
      </w:r>
      <w:r w:rsidRPr="005B6D85">
        <w:rPr>
          <w:rFonts w:eastAsia="Times New Roman"/>
          <w:szCs w:val="24"/>
        </w:rPr>
        <w:t xml:space="preserve"> δεν καταλαβαίνετε ότι ο κ</w:t>
      </w:r>
      <w:r>
        <w:rPr>
          <w:rFonts w:eastAsia="Times New Roman"/>
          <w:szCs w:val="24"/>
        </w:rPr>
        <w:t>.</w:t>
      </w:r>
      <w:r w:rsidRPr="005B6D85">
        <w:rPr>
          <w:rFonts w:eastAsia="Times New Roman"/>
          <w:szCs w:val="24"/>
        </w:rPr>
        <w:t xml:space="preserve"> </w:t>
      </w:r>
      <w:r>
        <w:rPr>
          <w:rFonts w:eastAsia="Times New Roman"/>
          <w:szCs w:val="24"/>
        </w:rPr>
        <w:t>Κ</w:t>
      </w:r>
      <w:r w:rsidRPr="005B6D85">
        <w:rPr>
          <w:rFonts w:eastAsia="Times New Roman"/>
          <w:szCs w:val="24"/>
        </w:rPr>
        <w:t>λάπας</w:t>
      </w:r>
      <w:r>
        <w:rPr>
          <w:rFonts w:eastAsia="Times New Roman"/>
          <w:szCs w:val="24"/>
        </w:rPr>
        <w:t>,</w:t>
      </w:r>
      <w:r w:rsidRPr="005B6D85">
        <w:rPr>
          <w:rFonts w:eastAsia="Times New Roman"/>
          <w:szCs w:val="24"/>
        </w:rPr>
        <w:t xml:space="preserve"> για τον οποίο συζητάμε</w:t>
      </w:r>
      <w:r>
        <w:rPr>
          <w:rFonts w:eastAsia="Times New Roman"/>
          <w:szCs w:val="24"/>
        </w:rPr>
        <w:t>,</w:t>
      </w:r>
      <w:r w:rsidRPr="005B6D85">
        <w:rPr>
          <w:rFonts w:eastAsia="Times New Roman"/>
          <w:szCs w:val="24"/>
        </w:rPr>
        <w:t xml:space="preserve"> δεν έχει </w:t>
      </w:r>
      <w:r>
        <w:rPr>
          <w:rFonts w:eastAsia="Times New Roman"/>
          <w:szCs w:val="24"/>
        </w:rPr>
        <w:t>οκτώ</w:t>
      </w:r>
      <w:r w:rsidRPr="005B6D85">
        <w:rPr>
          <w:rFonts w:eastAsia="Times New Roman"/>
          <w:szCs w:val="24"/>
        </w:rPr>
        <w:t xml:space="preserve"> χρόνια σε υψηλή θέση</w:t>
      </w:r>
      <w:r>
        <w:rPr>
          <w:rFonts w:eastAsia="Times New Roman"/>
          <w:szCs w:val="24"/>
        </w:rPr>
        <w:t xml:space="preserve">, αλλά </w:t>
      </w:r>
      <w:proofErr w:type="spellStart"/>
      <w:r>
        <w:rPr>
          <w:rFonts w:eastAsia="Times New Roman"/>
          <w:szCs w:val="24"/>
        </w:rPr>
        <w:t>δεκαε</w:t>
      </w:r>
      <w:r>
        <w:rPr>
          <w:rFonts w:eastAsia="Times New Roman"/>
          <w:szCs w:val="24"/>
        </w:rPr>
        <w:t>π</w:t>
      </w:r>
      <w:r>
        <w:rPr>
          <w:rFonts w:eastAsia="Times New Roman"/>
          <w:szCs w:val="24"/>
        </w:rPr>
        <w:t>τάμισι</w:t>
      </w:r>
      <w:proofErr w:type="spellEnd"/>
      <w:r>
        <w:rPr>
          <w:rFonts w:eastAsia="Times New Roman"/>
          <w:szCs w:val="24"/>
        </w:rPr>
        <w:t xml:space="preserve">. Ήταν οκτώ χρόνια </w:t>
      </w:r>
      <w:r>
        <w:rPr>
          <w:rFonts w:eastAsia="Times New Roman"/>
          <w:szCs w:val="24"/>
        </w:rPr>
        <w:t>α</w:t>
      </w:r>
      <w:r>
        <w:rPr>
          <w:rFonts w:eastAsia="Times New Roman"/>
          <w:szCs w:val="24"/>
        </w:rPr>
        <w:t>ντιδήμαρχος της Πρέβεζας, οκτώ χρόνια…</w:t>
      </w:r>
    </w:p>
    <w:p w14:paraId="5EA3D614" w14:textId="77777777" w:rsidR="00416916" w:rsidRDefault="00331763">
      <w:pPr>
        <w:spacing w:line="600" w:lineRule="auto"/>
        <w:ind w:firstLine="720"/>
        <w:contextualSpacing/>
        <w:jc w:val="both"/>
        <w:rPr>
          <w:rFonts w:eastAsia="Times New Roman"/>
          <w:szCs w:val="24"/>
        </w:rPr>
      </w:pPr>
      <w:r w:rsidRPr="00011F11">
        <w:rPr>
          <w:rFonts w:eastAsia="Times New Roman"/>
          <w:b/>
          <w:szCs w:val="24"/>
        </w:rPr>
        <w:t>ΘΕΟΔΩΡΟΣ ΠΑΠΑΘΕΟΔΩΡΟΥ:</w:t>
      </w:r>
      <w:r>
        <w:rPr>
          <w:rFonts w:eastAsia="Times New Roman"/>
          <w:szCs w:val="24"/>
        </w:rPr>
        <w:t xml:space="preserve"> Είναι «υψηλή θέση» η θέση του </w:t>
      </w:r>
      <w:r>
        <w:rPr>
          <w:rFonts w:eastAsia="Times New Roman"/>
          <w:szCs w:val="24"/>
        </w:rPr>
        <w:t>α</w:t>
      </w:r>
      <w:r>
        <w:rPr>
          <w:rFonts w:eastAsia="Times New Roman"/>
          <w:szCs w:val="24"/>
        </w:rPr>
        <w:t xml:space="preserve">ντιδημάρχου; Είναι θέση ευθύνης </w:t>
      </w:r>
      <w:r>
        <w:rPr>
          <w:rFonts w:eastAsia="Times New Roman"/>
          <w:szCs w:val="24"/>
        </w:rPr>
        <w:t xml:space="preserve">αυτή </w:t>
      </w:r>
      <w:r>
        <w:rPr>
          <w:rFonts w:eastAsia="Times New Roman"/>
          <w:szCs w:val="24"/>
        </w:rPr>
        <w:t xml:space="preserve">του </w:t>
      </w:r>
      <w:r>
        <w:rPr>
          <w:rFonts w:eastAsia="Times New Roman"/>
          <w:szCs w:val="24"/>
        </w:rPr>
        <w:t>α</w:t>
      </w:r>
      <w:r>
        <w:rPr>
          <w:rFonts w:eastAsia="Times New Roman"/>
          <w:szCs w:val="24"/>
        </w:rPr>
        <w:t xml:space="preserve">ντιδημάρχου, κύριε Υπουργέ; </w:t>
      </w:r>
    </w:p>
    <w:p w14:paraId="5EA3D615" w14:textId="77777777" w:rsidR="00416916" w:rsidRDefault="00331763">
      <w:pPr>
        <w:spacing w:line="600" w:lineRule="auto"/>
        <w:ind w:firstLine="720"/>
        <w:contextualSpacing/>
        <w:jc w:val="both"/>
        <w:rPr>
          <w:rFonts w:eastAsia="Times New Roman"/>
          <w:szCs w:val="24"/>
        </w:rPr>
      </w:pPr>
      <w:r w:rsidRPr="003234F3">
        <w:rPr>
          <w:rFonts w:eastAsia="Times New Roman"/>
          <w:b/>
          <w:szCs w:val="24"/>
        </w:rPr>
        <w:t xml:space="preserve">ΔΗΜΗΤΡΙΟΣ ΒΙΤΣΑΣ (Υπουργός Μεταναστευτικής </w:t>
      </w:r>
      <w:r w:rsidRPr="003234F3">
        <w:rPr>
          <w:rFonts w:eastAsia="Times New Roman"/>
          <w:b/>
          <w:szCs w:val="24"/>
        </w:rPr>
        <w:t>Πολιτικής):</w:t>
      </w:r>
      <w:r>
        <w:rPr>
          <w:rFonts w:eastAsia="Times New Roman"/>
          <w:szCs w:val="24"/>
        </w:rPr>
        <w:t xml:space="preserve"> Εσείς τι λέτε; Δεν έχετε κάνει…</w:t>
      </w:r>
    </w:p>
    <w:p w14:paraId="5EA3D616" w14:textId="77777777" w:rsidR="00416916" w:rsidRDefault="00331763">
      <w:pPr>
        <w:spacing w:line="600" w:lineRule="auto"/>
        <w:ind w:firstLine="720"/>
        <w:contextualSpacing/>
        <w:jc w:val="both"/>
        <w:rPr>
          <w:rFonts w:eastAsia="Times New Roman" w:cs="Times New Roman"/>
          <w:szCs w:val="24"/>
        </w:rPr>
      </w:pPr>
      <w:r w:rsidRPr="00F15680">
        <w:rPr>
          <w:rFonts w:eastAsia="Times New Roman" w:cs="Times New Roman"/>
          <w:b/>
          <w:szCs w:val="24"/>
        </w:rPr>
        <w:lastRenderedPageBreak/>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Παπαθεοδώρου, δεν ακούγεστε. </w:t>
      </w:r>
    </w:p>
    <w:p w14:paraId="5EA3D617" w14:textId="77777777" w:rsidR="00416916" w:rsidRDefault="00331763">
      <w:pPr>
        <w:spacing w:line="600" w:lineRule="auto"/>
        <w:ind w:firstLine="720"/>
        <w:contextualSpacing/>
        <w:jc w:val="both"/>
        <w:rPr>
          <w:rFonts w:eastAsia="Times New Roman" w:cs="Times New Roman"/>
          <w:szCs w:val="24"/>
        </w:rPr>
      </w:pPr>
      <w:r w:rsidRPr="00D200F7">
        <w:rPr>
          <w:rFonts w:eastAsia="Times New Roman"/>
          <w:b/>
          <w:szCs w:val="24"/>
        </w:rPr>
        <w:t>ΔΗΜΗΤΡΙΟΣ ΒΙΤΣΑΣ (Υπουργός Μεταναστευτικής Πολιτικής):</w:t>
      </w:r>
      <w:r>
        <w:rPr>
          <w:rFonts w:eastAsia="Times New Roman" w:cs="Times New Roman"/>
          <w:szCs w:val="24"/>
        </w:rPr>
        <w:t xml:space="preserve"> Δεν πειράζει, τον ακούω εγώ.</w:t>
      </w:r>
    </w:p>
    <w:p w14:paraId="5EA3D618" w14:textId="77777777" w:rsidR="00416916" w:rsidRDefault="00331763">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Καλό είναι να ακούγεται και </w:t>
      </w:r>
      <w:r>
        <w:rPr>
          <w:rFonts w:eastAsia="Times New Roman" w:cs="Times New Roman"/>
          <w:szCs w:val="24"/>
        </w:rPr>
        <w:t>για τα Πρακτικά και να ακούει και ο κόσμος.</w:t>
      </w:r>
    </w:p>
    <w:p w14:paraId="5EA3D619" w14:textId="77777777" w:rsidR="00416916" w:rsidRDefault="00331763">
      <w:pPr>
        <w:spacing w:line="600" w:lineRule="auto"/>
        <w:ind w:firstLine="720"/>
        <w:contextualSpacing/>
        <w:jc w:val="both"/>
        <w:rPr>
          <w:rFonts w:eastAsia="Times New Roman"/>
          <w:szCs w:val="24"/>
        </w:rPr>
      </w:pPr>
      <w:r w:rsidRPr="00557049">
        <w:rPr>
          <w:rFonts w:eastAsia="Times New Roman"/>
          <w:b/>
          <w:szCs w:val="24"/>
        </w:rPr>
        <w:t>ΔΗΜΗΤΡΙΟΣ ΒΙΤΣΑΣ (Υπουργός Μεταναστευτικής Πολιτικής):</w:t>
      </w:r>
      <w:r>
        <w:rPr>
          <w:rFonts w:eastAsia="Times New Roman"/>
          <w:szCs w:val="24"/>
        </w:rPr>
        <w:t xml:space="preserve"> Σε έναν </w:t>
      </w:r>
      <w:r>
        <w:rPr>
          <w:rFonts w:eastAsia="Times New Roman"/>
          <w:szCs w:val="24"/>
        </w:rPr>
        <w:t>δ</w:t>
      </w:r>
      <w:r>
        <w:rPr>
          <w:rFonts w:eastAsia="Times New Roman"/>
          <w:szCs w:val="24"/>
        </w:rPr>
        <w:t>ήμο, όπως είναι η</w:t>
      </w:r>
      <w:r w:rsidRPr="005B6D85">
        <w:rPr>
          <w:rFonts w:eastAsia="Times New Roman"/>
          <w:szCs w:val="24"/>
        </w:rPr>
        <w:t xml:space="preserve"> Πρέβεζα</w:t>
      </w:r>
      <w:r>
        <w:rPr>
          <w:rFonts w:eastAsia="Times New Roman"/>
          <w:szCs w:val="24"/>
        </w:rPr>
        <w:t>,</w:t>
      </w:r>
      <w:r w:rsidRPr="005B6D85">
        <w:rPr>
          <w:rFonts w:eastAsia="Times New Roman"/>
          <w:szCs w:val="24"/>
        </w:rPr>
        <w:t xml:space="preserve"> οφείλουμε να πούμε ότι είναι πάρα πολύ </w:t>
      </w:r>
      <w:r>
        <w:rPr>
          <w:rFonts w:eastAsia="Times New Roman"/>
          <w:szCs w:val="24"/>
        </w:rPr>
        <w:t>υ</w:t>
      </w:r>
      <w:r w:rsidRPr="005B6D85">
        <w:rPr>
          <w:rFonts w:eastAsia="Times New Roman"/>
          <w:szCs w:val="24"/>
        </w:rPr>
        <w:t xml:space="preserve">ψηλή </w:t>
      </w:r>
      <w:r>
        <w:rPr>
          <w:rFonts w:eastAsia="Times New Roman"/>
          <w:szCs w:val="24"/>
        </w:rPr>
        <w:t xml:space="preserve">η </w:t>
      </w:r>
      <w:r w:rsidRPr="005B6D85">
        <w:rPr>
          <w:rFonts w:eastAsia="Times New Roman"/>
          <w:szCs w:val="24"/>
        </w:rPr>
        <w:t>θέση</w:t>
      </w:r>
      <w:r>
        <w:rPr>
          <w:rFonts w:eastAsia="Times New Roman"/>
          <w:szCs w:val="24"/>
        </w:rPr>
        <w:t>.</w:t>
      </w:r>
    </w:p>
    <w:p w14:paraId="5EA3D61A" w14:textId="77777777" w:rsidR="00416916" w:rsidRDefault="00331763">
      <w:pPr>
        <w:spacing w:line="600" w:lineRule="auto"/>
        <w:ind w:firstLine="720"/>
        <w:contextualSpacing/>
        <w:jc w:val="both"/>
        <w:rPr>
          <w:rFonts w:eastAsia="Times New Roman"/>
          <w:szCs w:val="24"/>
        </w:rPr>
      </w:pPr>
      <w:r>
        <w:rPr>
          <w:rFonts w:eastAsia="Times New Roman"/>
          <w:szCs w:val="24"/>
        </w:rPr>
        <w:t>Ήταν οκτώ χρόνια ως</w:t>
      </w:r>
      <w:r w:rsidRPr="005B6D85">
        <w:rPr>
          <w:rFonts w:eastAsia="Times New Roman"/>
          <w:szCs w:val="24"/>
        </w:rPr>
        <w:t xml:space="preserve"> </w:t>
      </w:r>
      <w:r>
        <w:rPr>
          <w:rFonts w:eastAsia="Times New Roman"/>
          <w:szCs w:val="24"/>
        </w:rPr>
        <w:t>α</w:t>
      </w:r>
      <w:r w:rsidRPr="005B6D85">
        <w:rPr>
          <w:rFonts w:eastAsia="Times New Roman"/>
          <w:szCs w:val="24"/>
        </w:rPr>
        <w:t>ντιδήμαρχος</w:t>
      </w:r>
      <w:r>
        <w:rPr>
          <w:rFonts w:eastAsia="Times New Roman"/>
          <w:szCs w:val="24"/>
        </w:rPr>
        <w:t>,</w:t>
      </w:r>
      <w:r w:rsidRPr="005B6D85">
        <w:rPr>
          <w:rFonts w:eastAsia="Times New Roman"/>
          <w:szCs w:val="24"/>
        </w:rPr>
        <w:t xml:space="preserve"> </w:t>
      </w:r>
      <w:r>
        <w:rPr>
          <w:rFonts w:eastAsia="Times New Roman"/>
          <w:szCs w:val="24"/>
        </w:rPr>
        <w:t>οκτώ</w:t>
      </w:r>
      <w:r w:rsidRPr="005B6D85">
        <w:rPr>
          <w:rFonts w:eastAsia="Times New Roman"/>
          <w:szCs w:val="24"/>
        </w:rPr>
        <w:t xml:space="preserve"> χρόνια </w:t>
      </w:r>
      <w:r>
        <w:rPr>
          <w:rFonts w:eastAsia="Times New Roman"/>
          <w:szCs w:val="24"/>
        </w:rPr>
        <w:t>ως</w:t>
      </w:r>
      <w:r w:rsidRPr="005B6D85">
        <w:rPr>
          <w:rFonts w:eastAsia="Times New Roman"/>
          <w:szCs w:val="24"/>
        </w:rPr>
        <w:t xml:space="preserve"> </w:t>
      </w:r>
      <w:r>
        <w:rPr>
          <w:rFonts w:eastAsia="Times New Roman"/>
          <w:szCs w:val="24"/>
        </w:rPr>
        <w:t>δ</w:t>
      </w:r>
      <w:r w:rsidRPr="005B6D85">
        <w:rPr>
          <w:rFonts w:eastAsia="Times New Roman"/>
          <w:szCs w:val="24"/>
        </w:rPr>
        <w:t>ή</w:t>
      </w:r>
      <w:r>
        <w:rPr>
          <w:rFonts w:eastAsia="Times New Roman"/>
          <w:szCs w:val="24"/>
        </w:rPr>
        <w:t>μαρχος της Πρέβεζ</w:t>
      </w:r>
      <w:r>
        <w:rPr>
          <w:rFonts w:eastAsia="Times New Roman"/>
          <w:szCs w:val="24"/>
        </w:rPr>
        <w:t xml:space="preserve">ας και ενάμιση </w:t>
      </w:r>
      <w:r w:rsidRPr="005B6D85">
        <w:rPr>
          <w:rFonts w:eastAsia="Times New Roman"/>
          <w:szCs w:val="24"/>
        </w:rPr>
        <w:t xml:space="preserve">χρόνο ως </w:t>
      </w:r>
      <w:r w:rsidRPr="005B6D85">
        <w:rPr>
          <w:rFonts w:eastAsia="Times New Roman"/>
          <w:szCs w:val="24"/>
        </w:rPr>
        <w:t>γενικός γραμματέας</w:t>
      </w:r>
      <w:r>
        <w:rPr>
          <w:rFonts w:eastAsia="Times New Roman"/>
          <w:szCs w:val="24"/>
        </w:rPr>
        <w:t xml:space="preserve">. Άρα </w:t>
      </w:r>
      <w:r w:rsidRPr="005B6D85">
        <w:rPr>
          <w:rFonts w:eastAsia="Times New Roman"/>
          <w:szCs w:val="24"/>
        </w:rPr>
        <w:t xml:space="preserve">είναι </w:t>
      </w:r>
      <w:proofErr w:type="spellStart"/>
      <w:r>
        <w:rPr>
          <w:rFonts w:eastAsia="Times New Roman"/>
          <w:szCs w:val="24"/>
        </w:rPr>
        <w:t>δεκαε</w:t>
      </w:r>
      <w:r>
        <w:rPr>
          <w:rFonts w:eastAsia="Times New Roman"/>
          <w:szCs w:val="24"/>
        </w:rPr>
        <w:t>π</w:t>
      </w:r>
      <w:r>
        <w:rPr>
          <w:rFonts w:eastAsia="Times New Roman"/>
          <w:szCs w:val="24"/>
        </w:rPr>
        <w:t>τάμισι</w:t>
      </w:r>
      <w:proofErr w:type="spellEnd"/>
      <w:r w:rsidRPr="005B6D85">
        <w:rPr>
          <w:rFonts w:eastAsia="Times New Roman"/>
          <w:szCs w:val="24"/>
        </w:rPr>
        <w:t xml:space="preserve"> και </w:t>
      </w:r>
      <w:r>
        <w:rPr>
          <w:rFonts w:eastAsia="Times New Roman"/>
          <w:szCs w:val="24"/>
        </w:rPr>
        <w:t>όχι</w:t>
      </w:r>
      <w:r w:rsidRPr="005B6D85">
        <w:rPr>
          <w:rFonts w:eastAsia="Times New Roman"/>
          <w:szCs w:val="24"/>
        </w:rPr>
        <w:t xml:space="preserve"> </w:t>
      </w:r>
      <w:r>
        <w:rPr>
          <w:rFonts w:eastAsia="Times New Roman"/>
          <w:szCs w:val="24"/>
        </w:rPr>
        <w:t>οκτώ χρόνια.</w:t>
      </w:r>
      <w:r w:rsidRPr="005B6D85">
        <w:rPr>
          <w:rFonts w:eastAsia="Times New Roman"/>
          <w:szCs w:val="24"/>
        </w:rPr>
        <w:t xml:space="preserve"> </w:t>
      </w:r>
      <w:r>
        <w:rPr>
          <w:rFonts w:eastAsia="Times New Roman"/>
          <w:szCs w:val="24"/>
        </w:rPr>
        <w:t>Τ</w:t>
      </w:r>
      <w:r w:rsidRPr="005B6D85">
        <w:rPr>
          <w:rFonts w:eastAsia="Times New Roman"/>
          <w:szCs w:val="24"/>
        </w:rPr>
        <w:t xml:space="preserve">ο πρόβλημα με όλους τους άλλους δεν ήταν ότι δεν είχαν </w:t>
      </w:r>
      <w:r>
        <w:rPr>
          <w:rFonts w:eastAsia="Times New Roman"/>
          <w:szCs w:val="24"/>
        </w:rPr>
        <w:t>οκτώ</w:t>
      </w:r>
      <w:r w:rsidRPr="005B6D85">
        <w:rPr>
          <w:rFonts w:eastAsia="Times New Roman"/>
          <w:szCs w:val="24"/>
        </w:rPr>
        <w:t xml:space="preserve"> χρόνια στην υψηλή θέση με αυτή τη θέση</w:t>
      </w:r>
      <w:r>
        <w:rPr>
          <w:rFonts w:eastAsia="Times New Roman"/>
          <w:szCs w:val="24"/>
        </w:rPr>
        <w:t>.</w:t>
      </w:r>
      <w:r w:rsidRPr="005B6D85">
        <w:rPr>
          <w:rFonts w:eastAsia="Times New Roman"/>
          <w:szCs w:val="24"/>
        </w:rPr>
        <w:t xml:space="preserve"> </w:t>
      </w:r>
      <w:r>
        <w:rPr>
          <w:rFonts w:eastAsia="Times New Roman"/>
          <w:szCs w:val="24"/>
        </w:rPr>
        <w:t>Θ</w:t>
      </w:r>
      <w:r w:rsidRPr="005B6D85">
        <w:rPr>
          <w:rFonts w:eastAsia="Times New Roman"/>
          <w:szCs w:val="24"/>
        </w:rPr>
        <w:t xml:space="preserve">α δείτε </w:t>
      </w:r>
      <w:r>
        <w:rPr>
          <w:rFonts w:eastAsia="Times New Roman"/>
          <w:szCs w:val="24"/>
        </w:rPr>
        <w:t>-</w:t>
      </w:r>
      <w:r>
        <w:rPr>
          <w:rFonts w:eastAsia="Times New Roman"/>
          <w:szCs w:val="24"/>
        </w:rPr>
        <w:t xml:space="preserve">επειδή θα </w:t>
      </w:r>
      <w:r w:rsidRPr="005B6D85">
        <w:rPr>
          <w:rFonts w:eastAsia="Times New Roman"/>
          <w:szCs w:val="24"/>
        </w:rPr>
        <w:t>σας τα δώσω</w:t>
      </w:r>
      <w:r>
        <w:rPr>
          <w:rFonts w:eastAsia="Times New Roman"/>
          <w:szCs w:val="24"/>
        </w:rPr>
        <w:t>- ότι υπάρχουν</w:t>
      </w:r>
      <w:r w:rsidRPr="005B6D85">
        <w:rPr>
          <w:rFonts w:eastAsia="Times New Roman"/>
          <w:szCs w:val="24"/>
        </w:rPr>
        <w:t xml:space="preserve"> </w:t>
      </w:r>
      <w:r>
        <w:rPr>
          <w:rFonts w:eastAsia="Times New Roman"/>
          <w:szCs w:val="24"/>
        </w:rPr>
        <w:t>ο</w:t>
      </w:r>
      <w:r w:rsidRPr="005B6D85">
        <w:rPr>
          <w:rFonts w:eastAsia="Times New Roman"/>
          <w:szCs w:val="24"/>
        </w:rPr>
        <w:t xml:space="preserve">ι περισσότεροι που ξεκινάνε τώρα </w:t>
      </w:r>
      <w:r>
        <w:rPr>
          <w:rFonts w:eastAsia="Times New Roman"/>
          <w:szCs w:val="24"/>
        </w:rPr>
        <w:t>την καριέρα τους. Τους εύχομαι να πάνε πάρα πολύ καλά</w:t>
      </w:r>
      <w:r w:rsidRPr="005B6D85">
        <w:rPr>
          <w:rFonts w:eastAsia="Times New Roman"/>
          <w:szCs w:val="24"/>
        </w:rPr>
        <w:t xml:space="preserve"> και να βοηθήσου</w:t>
      </w:r>
      <w:r>
        <w:rPr>
          <w:rFonts w:eastAsia="Times New Roman"/>
          <w:szCs w:val="24"/>
        </w:rPr>
        <w:t>ν τη</w:t>
      </w:r>
      <w:r w:rsidRPr="005B6D85">
        <w:rPr>
          <w:rFonts w:eastAsia="Times New Roman"/>
          <w:szCs w:val="24"/>
        </w:rPr>
        <w:t xml:space="preserve"> χώρα</w:t>
      </w:r>
      <w:r>
        <w:rPr>
          <w:rFonts w:eastAsia="Times New Roman"/>
          <w:szCs w:val="24"/>
        </w:rPr>
        <w:t>.</w:t>
      </w:r>
      <w:r w:rsidRPr="005B6D85">
        <w:rPr>
          <w:rFonts w:eastAsia="Times New Roman"/>
          <w:szCs w:val="24"/>
        </w:rPr>
        <w:t xml:space="preserve"> </w:t>
      </w:r>
      <w:r>
        <w:rPr>
          <w:rFonts w:eastAsia="Times New Roman"/>
          <w:szCs w:val="24"/>
        </w:rPr>
        <w:t xml:space="preserve">Άρα </w:t>
      </w:r>
      <w:r w:rsidRPr="005B6D85">
        <w:rPr>
          <w:rFonts w:eastAsia="Times New Roman"/>
          <w:szCs w:val="24"/>
        </w:rPr>
        <w:t xml:space="preserve">και αυτό </w:t>
      </w:r>
      <w:r>
        <w:rPr>
          <w:rFonts w:eastAsia="Times New Roman"/>
          <w:szCs w:val="24"/>
        </w:rPr>
        <w:t>σαν</w:t>
      </w:r>
      <w:r w:rsidRPr="005B6D85">
        <w:rPr>
          <w:rFonts w:eastAsia="Times New Roman"/>
          <w:szCs w:val="24"/>
        </w:rPr>
        <w:t xml:space="preserve"> επιχείρημα νομίζω </w:t>
      </w:r>
      <w:r>
        <w:rPr>
          <w:rFonts w:eastAsia="Times New Roman"/>
          <w:szCs w:val="24"/>
        </w:rPr>
        <w:t xml:space="preserve">ότι </w:t>
      </w:r>
      <w:r w:rsidRPr="005B6D85">
        <w:rPr>
          <w:rFonts w:eastAsia="Times New Roman"/>
          <w:szCs w:val="24"/>
        </w:rPr>
        <w:t>καταπίπτει</w:t>
      </w:r>
      <w:r>
        <w:rPr>
          <w:rFonts w:eastAsia="Times New Roman"/>
          <w:szCs w:val="24"/>
        </w:rPr>
        <w:t xml:space="preserve"> και</w:t>
      </w:r>
      <w:r w:rsidRPr="005B6D85">
        <w:rPr>
          <w:rFonts w:eastAsia="Times New Roman"/>
          <w:szCs w:val="24"/>
        </w:rPr>
        <w:t xml:space="preserve"> δεν </w:t>
      </w:r>
      <w:r>
        <w:rPr>
          <w:rFonts w:eastAsia="Times New Roman"/>
          <w:szCs w:val="24"/>
        </w:rPr>
        <w:t xml:space="preserve">υπάρχουν κάποιες ειδικές συνθήκες. </w:t>
      </w:r>
    </w:p>
    <w:p w14:paraId="5EA3D61B"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Το τρίτο ζήτημα αφορά την εκκίνηση αυτής</w:t>
      </w:r>
      <w:r w:rsidRPr="005B6D85">
        <w:rPr>
          <w:rFonts w:eastAsia="Times New Roman"/>
          <w:szCs w:val="24"/>
        </w:rPr>
        <w:t xml:space="preserve"> της διαδ</w:t>
      </w:r>
      <w:r w:rsidRPr="005B6D85">
        <w:rPr>
          <w:rFonts w:eastAsia="Times New Roman"/>
          <w:szCs w:val="24"/>
        </w:rPr>
        <w:t>ικασίας</w:t>
      </w:r>
      <w:r>
        <w:rPr>
          <w:rFonts w:eastAsia="Times New Roman"/>
          <w:szCs w:val="24"/>
        </w:rPr>
        <w:t xml:space="preserve">. Ποτέ </w:t>
      </w:r>
      <w:r w:rsidRPr="005B6D85">
        <w:rPr>
          <w:rFonts w:eastAsia="Times New Roman"/>
          <w:szCs w:val="24"/>
        </w:rPr>
        <w:t xml:space="preserve">από τους θεσμούς </w:t>
      </w:r>
      <w:r>
        <w:rPr>
          <w:rFonts w:eastAsia="Times New Roman"/>
          <w:szCs w:val="24"/>
        </w:rPr>
        <w:t xml:space="preserve">γι’ </w:t>
      </w:r>
      <w:r w:rsidRPr="005B6D85">
        <w:rPr>
          <w:rFonts w:eastAsia="Times New Roman"/>
          <w:szCs w:val="24"/>
        </w:rPr>
        <w:t xml:space="preserve">αυτή </w:t>
      </w:r>
      <w:r>
        <w:rPr>
          <w:rFonts w:eastAsia="Times New Roman"/>
          <w:szCs w:val="24"/>
        </w:rPr>
        <w:t xml:space="preserve">ειδικά </w:t>
      </w:r>
      <w:r w:rsidRPr="005B6D85">
        <w:rPr>
          <w:rFonts w:eastAsia="Times New Roman"/>
          <w:szCs w:val="24"/>
        </w:rPr>
        <w:t xml:space="preserve">τη θέση </w:t>
      </w:r>
      <w:r>
        <w:rPr>
          <w:rFonts w:eastAsia="Times New Roman"/>
          <w:szCs w:val="24"/>
        </w:rPr>
        <w:t>-</w:t>
      </w:r>
      <w:r w:rsidRPr="005B6D85">
        <w:rPr>
          <w:rFonts w:eastAsia="Times New Roman"/>
          <w:szCs w:val="24"/>
        </w:rPr>
        <w:t xml:space="preserve">και τουλάχιστον </w:t>
      </w:r>
      <w:r>
        <w:rPr>
          <w:rFonts w:eastAsia="Times New Roman"/>
          <w:szCs w:val="24"/>
        </w:rPr>
        <w:t>για τις</w:t>
      </w:r>
      <w:r w:rsidRPr="005B6D85">
        <w:rPr>
          <w:rFonts w:eastAsia="Times New Roman"/>
          <w:szCs w:val="24"/>
        </w:rPr>
        <w:t xml:space="preserve"> δύο από τις τρεις θέσεις του Υπουργείου</w:t>
      </w:r>
      <w:r>
        <w:rPr>
          <w:rFonts w:eastAsia="Times New Roman"/>
          <w:szCs w:val="24"/>
        </w:rPr>
        <w:t>-</w:t>
      </w:r>
      <w:r w:rsidRPr="005B6D85">
        <w:rPr>
          <w:rFonts w:eastAsia="Times New Roman"/>
          <w:szCs w:val="24"/>
        </w:rPr>
        <w:t xml:space="preserve"> </w:t>
      </w:r>
      <w:r>
        <w:rPr>
          <w:rFonts w:eastAsia="Times New Roman"/>
          <w:szCs w:val="24"/>
        </w:rPr>
        <w:t>δ</w:t>
      </w:r>
      <w:r w:rsidRPr="005B6D85">
        <w:rPr>
          <w:rFonts w:eastAsia="Times New Roman"/>
          <w:szCs w:val="24"/>
        </w:rPr>
        <w:t xml:space="preserve">εν ακούστηκε </w:t>
      </w:r>
      <w:r>
        <w:rPr>
          <w:rFonts w:eastAsia="Times New Roman"/>
          <w:szCs w:val="24"/>
        </w:rPr>
        <w:t>«κιχ» για</w:t>
      </w:r>
      <w:r w:rsidRPr="005B6D85">
        <w:rPr>
          <w:rFonts w:eastAsia="Times New Roman"/>
          <w:szCs w:val="24"/>
        </w:rPr>
        <w:t xml:space="preserve"> την όλη διαδικασία</w:t>
      </w:r>
      <w:r>
        <w:rPr>
          <w:rFonts w:eastAsia="Times New Roman"/>
          <w:szCs w:val="24"/>
        </w:rPr>
        <w:t>.</w:t>
      </w:r>
      <w:r w:rsidRPr="005B6D85">
        <w:rPr>
          <w:rFonts w:eastAsia="Times New Roman"/>
          <w:szCs w:val="24"/>
        </w:rPr>
        <w:t xml:space="preserve"> </w:t>
      </w:r>
      <w:r>
        <w:rPr>
          <w:rFonts w:eastAsia="Times New Roman"/>
          <w:szCs w:val="24"/>
        </w:rPr>
        <w:t xml:space="preserve">Μην ξεχνάτε </w:t>
      </w:r>
      <w:r w:rsidRPr="005B6D85">
        <w:rPr>
          <w:rFonts w:eastAsia="Times New Roman"/>
          <w:szCs w:val="24"/>
        </w:rPr>
        <w:t xml:space="preserve">ότι η συνέντευξη </w:t>
      </w:r>
      <w:r>
        <w:rPr>
          <w:rFonts w:eastAsia="Times New Roman"/>
          <w:szCs w:val="24"/>
        </w:rPr>
        <w:t>δεν παίρνεται</w:t>
      </w:r>
      <w:r w:rsidRPr="005B6D85">
        <w:rPr>
          <w:rFonts w:eastAsia="Times New Roman"/>
          <w:szCs w:val="24"/>
        </w:rPr>
        <w:t xml:space="preserve"> από το </w:t>
      </w:r>
      <w:r>
        <w:rPr>
          <w:rFonts w:eastAsia="Times New Roman"/>
          <w:szCs w:val="24"/>
        </w:rPr>
        <w:t>Υ</w:t>
      </w:r>
      <w:r w:rsidRPr="005B6D85">
        <w:rPr>
          <w:rFonts w:eastAsia="Times New Roman"/>
          <w:szCs w:val="24"/>
        </w:rPr>
        <w:t>πουργείο αλλά από το ΑΣΕΠ</w:t>
      </w:r>
      <w:r>
        <w:rPr>
          <w:rFonts w:eastAsia="Times New Roman"/>
          <w:szCs w:val="24"/>
        </w:rPr>
        <w:t xml:space="preserve">. Θα φτιάξουμε </w:t>
      </w:r>
      <w:r>
        <w:rPr>
          <w:rFonts w:eastAsia="Times New Roman"/>
          <w:szCs w:val="24"/>
        </w:rPr>
        <w:t>τώρα μια θεωρία συν</w:t>
      </w:r>
      <w:r>
        <w:rPr>
          <w:rFonts w:eastAsia="Times New Roman"/>
          <w:szCs w:val="24"/>
        </w:rPr>
        <w:t>ω</w:t>
      </w:r>
      <w:r>
        <w:rPr>
          <w:rFonts w:eastAsia="Times New Roman"/>
          <w:szCs w:val="24"/>
        </w:rPr>
        <w:t>μ</w:t>
      </w:r>
      <w:r>
        <w:rPr>
          <w:rFonts w:eastAsia="Times New Roman"/>
          <w:szCs w:val="24"/>
        </w:rPr>
        <w:t>ο</w:t>
      </w:r>
      <w:r>
        <w:rPr>
          <w:rFonts w:eastAsia="Times New Roman"/>
          <w:szCs w:val="24"/>
        </w:rPr>
        <w:t>σίας ότι ελέγχω και το ΑΣΕΠ και τους λέω και τι ερωτήσεις θα κάνουν;</w:t>
      </w:r>
      <w:r w:rsidRPr="005B6D85">
        <w:rPr>
          <w:rFonts w:eastAsia="Times New Roman"/>
          <w:szCs w:val="24"/>
        </w:rPr>
        <w:t xml:space="preserve"> </w:t>
      </w:r>
      <w:r>
        <w:rPr>
          <w:rFonts w:eastAsia="Times New Roman"/>
          <w:szCs w:val="24"/>
        </w:rPr>
        <w:t>Ε</w:t>
      </w:r>
      <w:r w:rsidRPr="005B6D85">
        <w:rPr>
          <w:rFonts w:eastAsia="Times New Roman"/>
          <w:szCs w:val="24"/>
        </w:rPr>
        <w:t>γώ μπορώ να σας πω το εξής</w:t>
      </w:r>
      <w:r>
        <w:rPr>
          <w:rFonts w:eastAsia="Times New Roman"/>
          <w:szCs w:val="24"/>
        </w:rPr>
        <w:t>:</w:t>
      </w:r>
      <w:r w:rsidRPr="005B6D85">
        <w:rPr>
          <w:rFonts w:eastAsia="Times New Roman"/>
          <w:szCs w:val="24"/>
        </w:rPr>
        <w:t xml:space="preserve"> </w:t>
      </w:r>
      <w:r>
        <w:rPr>
          <w:rFonts w:eastAsia="Times New Roman"/>
          <w:szCs w:val="24"/>
        </w:rPr>
        <w:t>Τ</w:t>
      </w:r>
      <w:r w:rsidRPr="005B6D85">
        <w:rPr>
          <w:rFonts w:eastAsia="Times New Roman"/>
          <w:szCs w:val="24"/>
        </w:rPr>
        <w:t>ους συμπαθώ και τους εκτιμώ και τους δύο ιδιαίτερα</w:t>
      </w:r>
      <w:r>
        <w:rPr>
          <w:rFonts w:eastAsia="Times New Roman"/>
          <w:szCs w:val="24"/>
        </w:rPr>
        <w:t>.</w:t>
      </w:r>
      <w:r w:rsidRPr="005B6D85">
        <w:rPr>
          <w:rFonts w:eastAsia="Times New Roman"/>
          <w:szCs w:val="24"/>
        </w:rPr>
        <w:t xml:space="preserve"> Αν μου </w:t>
      </w:r>
      <w:r>
        <w:rPr>
          <w:rFonts w:eastAsia="Times New Roman"/>
          <w:szCs w:val="24"/>
        </w:rPr>
        <w:t>έλεγε</w:t>
      </w:r>
      <w:r w:rsidRPr="005B6D85">
        <w:rPr>
          <w:rFonts w:eastAsia="Times New Roman"/>
          <w:szCs w:val="24"/>
        </w:rPr>
        <w:t xml:space="preserve"> κ</w:t>
      </w:r>
      <w:r>
        <w:rPr>
          <w:rFonts w:eastAsia="Times New Roman"/>
          <w:szCs w:val="24"/>
        </w:rPr>
        <w:t>άποιος</w:t>
      </w:r>
      <w:r w:rsidRPr="005B6D85">
        <w:rPr>
          <w:rFonts w:eastAsia="Times New Roman"/>
          <w:szCs w:val="24"/>
        </w:rPr>
        <w:t xml:space="preserve"> ποιον συμπαθείς περισσότερο</w:t>
      </w:r>
      <w:r>
        <w:rPr>
          <w:rFonts w:eastAsia="Times New Roman"/>
          <w:szCs w:val="24"/>
        </w:rPr>
        <w:t>,</w:t>
      </w:r>
      <w:r w:rsidRPr="005B6D85">
        <w:rPr>
          <w:rFonts w:eastAsia="Times New Roman"/>
          <w:szCs w:val="24"/>
        </w:rPr>
        <w:t xml:space="preserve"> μάλλον το</w:t>
      </w:r>
      <w:r>
        <w:rPr>
          <w:rFonts w:eastAsia="Times New Roman"/>
          <w:szCs w:val="24"/>
        </w:rPr>
        <w:t>ν</w:t>
      </w:r>
      <w:r w:rsidRPr="005B6D85">
        <w:rPr>
          <w:rFonts w:eastAsia="Times New Roman"/>
          <w:szCs w:val="24"/>
        </w:rPr>
        <w:t xml:space="preserve"> Δημήτρη θα έλεγα</w:t>
      </w:r>
      <w:r>
        <w:rPr>
          <w:rFonts w:eastAsia="Times New Roman"/>
          <w:szCs w:val="24"/>
        </w:rPr>
        <w:t>. Όμως</w:t>
      </w:r>
      <w:r>
        <w:rPr>
          <w:rFonts w:eastAsia="Times New Roman"/>
          <w:szCs w:val="24"/>
        </w:rPr>
        <w:t xml:space="preserve">, δεν είναι εκεί το θέμα. </w:t>
      </w:r>
    </w:p>
    <w:p w14:paraId="5EA3D61C" w14:textId="77777777" w:rsidR="00416916" w:rsidRDefault="00331763">
      <w:pPr>
        <w:spacing w:line="600" w:lineRule="auto"/>
        <w:ind w:firstLine="720"/>
        <w:contextualSpacing/>
        <w:jc w:val="both"/>
        <w:rPr>
          <w:rFonts w:eastAsia="Times New Roman"/>
          <w:szCs w:val="24"/>
        </w:rPr>
      </w:pPr>
      <w:r w:rsidRPr="00FC5852">
        <w:rPr>
          <w:rFonts w:eastAsia="Times New Roman"/>
          <w:b/>
          <w:szCs w:val="24"/>
        </w:rPr>
        <w:t>ΘΕΟΔΩΡΟΣ ΠΑΠΑΘΕΟΔΩΡΟΥ:</w:t>
      </w:r>
      <w:r>
        <w:rPr>
          <w:rFonts w:eastAsia="Times New Roman"/>
          <w:szCs w:val="24"/>
        </w:rPr>
        <w:t xml:space="preserve"> Αν είναι τόσο οικογενειακή η περίπτωση…</w:t>
      </w:r>
    </w:p>
    <w:p w14:paraId="5EA3D61D" w14:textId="77777777" w:rsidR="00416916" w:rsidRDefault="00331763">
      <w:pPr>
        <w:spacing w:line="600" w:lineRule="auto"/>
        <w:ind w:firstLine="720"/>
        <w:contextualSpacing/>
        <w:jc w:val="both"/>
        <w:rPr>
          <w:rFonts w:eastAsia="Times New Roman"/>
          <w:szCs w:val="24"/>
        </w:rPr>
      </w:pPr>
      <w:r w:rsidRPr="000267EB">
        <w:rPr>
          <w:rFonts w:eastAsia="Times New Roman"/>
          <w:b/>
          <w:szCs w:val="24"/>
        </w:rPr>
        <w:t>ΔΗΜΗΤΡΙΟΣ ΒΙΤΣΑΣ (Υπουργός Μεταναστευτικής Πολιτικής):</w:t>
      </w:r>
      <w:r>
        <w:rPr>
          <w:rFonts w:eastAsia="Times New Roman"/>
          <w:szCs w:val="24"/>
        </w:rPr>
        <w:t xml:space="preserve"> Μα, </w:t>
      </w:r>
      <w:r w:rsidRPr="005B6D85">
        <w:rPr>
          <w:rFonts w:eastAsia="Times New Roman"/>
          <w:szCs w:val="24"/>
        </w:rPr>
        <w:t>γι</w:t>
      </w:r>
      <w:r>
        <w:rPr>
          <w:rFonts w:eastAsia="Times New Roman"/>
          <w:szCs w:val="24"/>
        </w:rPr>
        <w:t>’</w:t>
      </w:r>
      <w:r w:rsidRPr="005B6D85">
        <w:rPr>
          <w:rFonts w:eastAsia="Times New Roman"/>
          <w:szCs w:val="24"/>
        </w:rPr>
        <w:t xml:space="preserve"> αυτό σας είπα ότι προκρίνει το ΑΣΕΠ</w:t>
      </w:r>
      <w:r>
        <w:rPr>
          <w:rFonts w:eastAsia="Times New Roman"/>
          <w:szCs w:val="24"/>
        </w:rPr>
        <w:t>…</w:t>
      </w:r>
    </w:p>
    <w:p w14:paraId="5EA3D61E" w14:textId="77777777" w:rsidR="00416916" w:rsidRDefault="00331763">
      <w:pPr>
        <w:spacing w:line="600" w:lineRule="auto"/>
        <w:ind w:firstLine="720"/>
        <w:contextualSpacing/>
        <w:jc w:val="both"/>
        <w:rPr>
          <w:rFonts w:eastAsia="Times New Roman"/>
          <w:szCs w:val="24"/>
        </w:rPr>
      </w:pPr>
      <w:r w:rsidRPr="00FC5852">
        <w:rPr>
          <w:rFonts w:eastAsia="Times New Roman"/>
          <w:b/>
          <w:szCs w:val="24"/>
        </w:rPr>
        <w:t>ΘΕΟΔΩΡΟΣ ΠΑΠΑΘΕΟΔΩΡΟΥ:</w:t>
      </w:r>
      <w:r>
        <w:rPr>
          <w:rFonts w:eastAsia="Times New Roman"/>
          <w:b/>
          <w:szCs w:val="24"/>
        </w:rPr>
        <w:t xml:space="preserve"> </w:t>
      </w:r>
      <w:r>
        <w:rPr>
          <w:rFonts w:eastAsia="Times New Roman"/>
          <w:szCs w:val="24"/>
        </w:rPr>
        <w:t xml:space="preserve">Καταλαβαίνω τη θέση σας. Δεν ξέρετε ποιον </w:t>
      </w:r>
      <w:r>
        <w:rPr>
          <w:rFonts w:eastAsia="Times New Roman"/>
          <w:szCs w:val="24"/>
        </w:rPr>
        <w:t>να διαλέξετε.</w:t>
      </w:r>
    </w:p>
    <w:p w14:paraId="5EA3D61F" w14:textId="77777777" w:rsidR="00416916" w:rsidRDefault="00331763">
      <w:pPr>
        <w:spacing w:line="600" w:lineRule="auto"/>
        <w:ind w:firstLine="720"/>
        <w:contextualSpacing/>
        <w:jc w:val="both"/>
        <w:rPr>
          <w:rFonts w:eastAsia="Times New Roman"/>
          <w:szCs w:val="24"/>
        </w:rPr>
      </w:pPr>
      <w:r w:rsidRPr="00332BB2">
        <w:rPr>
          <w:rFonts w:eastAsia="Times New Roman"/>
          <w:b/>
          <w:szCs w:val="24"/>
        </w:rPr>
        <w:t>ΔΗΜΗΤΡΙΟΣ ΒΙΤΣΑΣ (Υπουργός Μεταναστευτικής Πολιτικής):</w:t>
      </w:r>
      <w:r>
        <w:rPr>
          <w:rFonts w:eastAsia="Times New Roman"/>
          <w:szCs w:val="24"/>
        </w:rPr>
        <w:t xml:space="preserve"> Προκρίνει το ΑΣΕΠ δύο ικανότατο</w:t>
      </w:r>
      <w:r w:rsidRPr="005B6D85">
        <w:rPr>
          <w:rFonts w:eastAsia="Times New Roman"/>
          <w:szCs w:val="24"/>
        </w:rPr>
        <w:t>υς ανθρώπους</w:t>
      </w:r>
      <w:r>
        <w:rPr>
          <w:rFonts w:eastAsia="Times New Roman"/>
          <w:szCs w:val="24"/>
        </w:rPr>
        <w:t>,</w:t>
      </w:r>
      <w:r w:rsidRPr="005B6D85">
        <w:rPr>
          <w:rFonts w:eastAsia="Times New Roman"/>
          <w:szCs w:val="24"/>
        </w:rPr>
        <w:t xml:space="preserve"> </w:t>
      </w:r>
      <w:r w:rsidRPr="005B6D85">
        <w:rPr>
          <w:rFonts w:eastAsia="Times New Roman"/>
          <w:szCs w:val="24"/>
        </w:rPr>
        <w:lastRenderedPageBreak/>
        <w:t>τους οποίους τυχαίνει να γνωρίζω</w:t>
      </w:r>
      <w:r>
        <w:rPr>
          <w:rFonts w:eastAsia="Times New Roman"/>
          <w:szCs w:val="24"/>
        </w:rPr>
        <w:t>.</w:t>
      </w:r>
      <w:r w:rsidRPr="005B6D85">
        <w:rPr>
          <w:rFonts w:eastAsia="Times New Roman"/>
          <w:szCs w:val="24"/>
        </w:rPr>
        <w:t xml:space="preserve"> </w:t>
      </w:r>
      <w:r>
        <w:rPr>
          <w:rFonts w:eastAsia="Times New Roman"/>
          <w:szCs w:val="24"/>
        </w:rPr>
        <w:t>Ο</w:t>
      </w:r>
      <w:r w:rsidRPr="005B6D85">
        <w:rPr>
          <w:rFonts w:eastAsia="Times New Roman"/>
          <w:szCs w:val="24"/>
        </w:rPr>
        <w:t xml:space="preserve"> </w:t>
      </w:r>
      <w:r>
        <w:rPr>
          <w:rFonts w:eastAsia="Times New Roman"/>
          <w:szCs w:val="24"/>
        </w:rPr>
        <w:t xml:space="preserve">ένας, ο Δημήτρης </w:t>
      </w:r>
      <w:proofErr w:type="spellStart"/>
      <w:r w:rsidRPr="005B6D85">
        <w:rPr>
          <w:rFonts w:eastAsia="Times New Roman"/>
          <w:szCs w:val="24"/>
        </w:rPr>
        <w:t>Παντελάτος</w:t>
      </w:r>
      <w:proofErr w:type="spellEnd"/>
      <w:r>
        <w:rPr>
          <w:rFonts w:eastAsia="Times New Roman"/>
          <w:szCs w:val="24"/>
        </w:rPr>
        <w:t xml:space="preserve"> δούλεψε πολύ </w:t>
      </w:r>
      <w:r w:rsidRPr="005B6D85">
        <w:rPr>
          <w:rFonts w:eastAsia="Times New Roman"/>
          <w:szCs w:val="24"/>
        </w:rPr>
        <w:t xml:space="preserve">με τον Γιάννη </w:t>
      </w:r>
      <w:proofErr w:type="spellStart"/>
      <w:r>
        <w:rPr>
          <w:rFonts w:eastAsia="Times New Roman"/>
          <w:szCs w:val="24"/>
        </w:rPr>
        <w:t>Νταφίλη</w:t>
      </w:r>
      <w:proofErr w:type="spellEnd"/>
      <w:r>
        <w:rPr>
          <w:rFonts w:eastAsia="Times New Roman"/>
          <w:szCs w:val="24"/>
        </w:rPr>
        <w:t xml:space="preserve"> τα</w:t>
      </w:r>
      <w:r w:rsidRPr="005B6D85">
        <w:rPr>
          <w:rFonts w:eastAsia="Times New Roman"/>
          <w:szCs w:val="24"/>
        </w:rPr>
        <w:t xml:space="preserve"> τρία πρώτα χρόνια της μεταναστευτ</w:t>
      </w:r>
      <w:r>
        <w:rPr>
          <w:rFonts w:eastAsia="Times New Roman"/>
          <w:szCs w:val="24"/>
        </w:rPr>
        <w:t xml:space="preserve">ικής </w:t>
      </w:r>
      <w:r w:rsidRPr="005B6D85">
        <w:rPr>
          <w:rFonts w:eastAsia="Times New Roman"/>
          <w:szCs w:val="24"/>
        </w:rPr>
        <w:t>κρ</w:t>
      </w:r>
      <w:r w:rsidRPr="005B6D85">
        <w:rPr>
          <w:rFonts w:eastAsia="Times New Roman"/>
          <w:szCs w:val="24"/>
        </w:rPr>
        <w:t>ίσης</w:t>
      </w:r>
      <w:r>
        <w:rPr>
          <w:rFonts w:eastAsia="Times New Roman"/>
          <w:szCs w:val="24"/>
        </w:rPr>
        <w:t>,</w:t>
      </w:r>
      <w:r w:rsidRPr="005B6D85">
        <w:rPr>
          <w:rFonts w:eastAsia="Times New Roman"/>
          <w:szCs w:val="24"/>
        </w:rPr>
        <w:t xml:space="preserve"> δούλεψε στο Αφγανιστάν </w:t>
      </w:r>
      <w:r>
        <w:rPr>
          <w:rFonts w:eastAsia="Times New Roman"/>
          <w:szCs w:val="24"/>
        </w:rPr>
        <w:t>κ.λπ</w:t>
      </w:r>
      <w:r>
        <w:rPr>
          <w:rFonts w:eastAsia="Times New Roman"/>
          <w:szCs w:val="24"/>
        </w:rPr>
        <w:t>.</w:t>
      </w:r>
      <w:r>
        <w:rPr>
          <w:rFonts w:eastAsia="Times New Roman"/>
          <w:szCs w:val="24"/>
        </w:rPr>
        <w:t>. Ο</w:t>
      </w:r>
      <w:r w:rsidRPr="005B6D85">
        <w:rPr>
          <w:rFonts w:eastAsia="Times New Roman"/>
          <w:szCs w:val="24"/>
        </w:rPr>
        <w:t xml:space="preserve"> </w:t>
      </w:r>
      <w:r>
        <w:rPr>
          <w:rFonts w:eastAsia="Times New Roman"/>
          <w:szCs w:val="24"/>
        </w:rPr>
        <w:t xml:space="preserve">άλλος </w:t>
      </w:r>
      <w:r w:rsidRPr="005B6D85">
        <w:rPr>
          <w:rFonts w:eastAsia="Times New Roman"/>
          <w:szCs w:val="24"/>
        </w:rPr>
        <w:t xml:space="preserve">έχει συστήσει τη Διεύθυνση Προστασίας για τους </w:t>
      </w:r>
      <w:r>
        <w:rPr>
          <w:rFonts w:eastAsia="Times New Roman"/>
          <w:szCs w:val="24"/>
        </w:rPr>
        <w:t>Α</w:t>
      </w:r>
      <w:r w:rsidRPr="005B6D85">
        <w:rPr>
          <w:rFonts w:eastAsia="Times New Roman"/>
          <w:szCs w:val="24"/>
        </w:rPr>
        <w:t xml:space="preserve">ιτούντες </w:t>
      </w:r>
      <w:r>
        <w:rPr>
          <w:rFonts w:eastAsia="Times New Roman"/>
          <w:szCs w:val="24"/>
        </w:rPr>
        <w:t>Ά</w:t>
      </w:r>
      <w:r w:rsidRPr="005B6D85">
        <w:rPr>
          <w:rFonts w:eastAsia="Times New Roman"/>
          <w:szCs w:val="24"/>
        </w:rPr>
        <w:t xml:space="preserve">συλο και </w:t>
      </w:r>
      <w:r>
        <w:rPr>
          <w:rFonts w:eastAsia="Times New Roman"/>
          <w:szCs w:val="24"/>
        </w:rPr>
        <w:t xml:space="preserve">έχει κάνει και </w:t>
      </w:r>
      <w:r w:rsidRPr="005B6D85">
        <w:rPr>
          <w:rFonts w:eastAsia="Times New Roman"/>
          <w:szCs w:val="24"/>
        </w:rPr>
        <w:t>μία σειρά άλλα πράγματα</w:t>
      </w:r>
      <w:r>
        <w:rPr>
          <w:rFonts w:eastAsia="Times New Roman"/>
          <w:szCs w:val="24"/>
        </w:rPr>
        <w:t>.</w:t>
      </w:r>
      <w:r w:rsidRPr="005B6D85">
        <w:rPr>
          <w:rFonts w:eastAsia="Times New Roman"/>
          <w:szCs w:val="24"/>
        </w:rPr>
        <w:t xml:space="preserve"> </w:t>
      </w:r>
      <w:r>
        <w:rPr>
          <w:rFonts w:eastAsia="Times New Roman"/>
          <w:szCs w:val="24"/>
        </w:rPr>
        <w:t>Έ</w:t>
      </w:r>
      <w:r w:rsidRPr="005B6D85">
        <w:rPr>
          <w:rFonts w:eastAsia="Times New Roman"/>
          <w:szCs w:val="24"/>
        </w:rPr>
        <w:t>πρεπε να επιλέξω</w:t>
      </w:r>
      <w:r>
        <w:rPr>
          <w:rFonts w:eastAsia="Times New Roman"/>
          <w:szCs w:val="24"/>
        </w:rPr>
        <w:t>.</w:t>
      </w:r>
      <w:r w:rsidRPr="005B6D85">
        <w:rPr>
          <w:rFonts w:eastAsia="Times New Roman"/>
          <w:szCs w:val="24"/>
        </w:rPr>
        <w:t xml:space="preserve"> </w:t>
      </w:r>
      <w:r>
        <w:rPr>
          <w:rFonts w:eastAsia="Times New Roman"/>
          <w:szCs w:val="24"/>
        </w:rPr>
        <w:t>Ε</w:t>
      </w:r>
      <w:r w:rsidRPr="005B6D85">
        <w:rPr>
          <w:rFonts w:eastAsia="Times New Roman"/>
          <w:szCs w:val="24"/>
        </w:rPr>
        <w:t>πέλεξα αυτό</w:t>
      </w:r>
      <w:r>
        <w:rPr>
          <w:rFonts w:eastAsia="Times New Roman"/>
          <w:szCs w:val="24"/>
        </w:rPr>
        <w:t>ν που</w:t>
      </w:r>
      <w:r w:rsidRPr="005B6D85">
        <w:rPr>
          <w:rFonts w:eastAsia="Times New Roman"/>
          <w:szCs w:val="24"/>
        </w:rPr>
        <w:t xml:space="preserve"> θεωρώ</w:t>
      </w:r>
      <w:r w:rsidRPr="00640188">
        <w:rPr>
          <w:rFonts w:eastAsia="Times New Roman"/>
          <w:szCs w:val="24"/>
        </w:rPr>
        <w:t xml:space="preserve"> </w:t>
      </w:r>
      <w:r>
        <w:rPr>
          <w:rFonts w:eastAsia="Times New Roman"/>
          <w:szCs w:val="24"/>
        </w:rPr>
        <w:t>καταλληλότερο</w:t>
      </w:r>
      <w:r w:rsidRPr="005B6D85">
        <w:rPr>
          <w:rFonts w:eastAsia="Times New Roman"/>
          <w:szCs w:val="24"/>
        </w:rPr>
        <w:t xml:space="preserve"> </w:t>
      </w:r>
      <w:r>
        <w:rPr>
          <w:rFonts w:eastAsia="Times New Roman"/>
          <w:szCs w:val="24"/>
        </w:rPr>
        <w:t>σ</w:t>
      </w:r>
      <w:r w:rsidRPr="005B6D85">
        <w:rPr>
          <w:rFonts w:eastAsia="Times New Roman"/>
          <w:szCs w:val="24"/>
        </w:rPr>
        <w:t>την παρούσα φάση και για το καλό του Υπουργείου</w:t>
      </w:r>
      <w:r>
        <w:rPr>
          <w:rFonts w:eastAsia="Times New Roman"/>
          <w:szCs w:val="24"/>
        </w:rPr>
        <w:t xml:space="preserve"> </w:t>
      </w:r>
      <w:r>
        <w:rPr>
          <w:rFonts w:eastAsia="Times New Roman"/>
          <w:szCs w:val="24"/>
        </w:rPr>
        <w:t>α</w:t>
      </w:r>
      <w:r w:rsidRPr="005B6D85">
        <w:rPr>
          <w:rFonts w:eastAsia="Times New Roman"/>
          <w:szCs w:val="24"/>
        </w:rPr>
        <w:t>λλά και της χώρας</w:t>
      </w:r>
      <w:r>
        <w:rPr>
          <w:rFonts w:eastAsia="Times New Roman"/>
          <w:szCs w:val="24"/>
        </w:rPr>
        <w:t>.</w:t>
      </w:r>
    </w:p>
    <w:p w14:paraId="5EA3D620" w14:textId="77777777" w:rsidR="00416916" w:rsidRDefault="00331763">
      <w:pPr>
        <w:spacing w:line="600" w:lineRule="auto"/>
        <w:ind w:firstLine="720"/>
        <w:contextualSpacing/>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sidRPr="005B6D85">
        <w:rPr>
          <w:rFonts w:eastAsia="Times New Roman"/>
          <w:szCs w:val="24"/>
        </w:rPr>
        <w:t xml:space="preserve"> </w:t>
      </w:r>
      <w:r>
        <w:rPr>
          <w:rFonts w:eastAsia="Times New Roman"/>
          <w:szCs w:val="24"/>
        </w:rPr>
        <w:t>Ε</w:t>
      </w:r>
      <w:r w:rsidRPr="005B6D85">
        <w:rPr>
          <w:rFonts w:eastAsia="Times New Roman"/>
          <w:szCs w:val="24"/>
        </w:rPr>
        <w:t>υχαριστ</w:t>
      </w:r>
      <w:r>
        <w:rPr>
          <w:rFonts w:eastAsia="Times New Roman"/>
          <w:szCs w:val="24"/>
        </w:rPr>
        <w:t xml:space="preserve">ούμε τον κύριο Υπουργό. </w:t>
      </w:r>
    </w:p>
    <w:p w14:paraId="5EA3D621" w14:textId="77777777" w:rsidR="00416916" w:rsidRDefault="00331763">
      <w:pPr>
        <w:spacing w:line="600" w:lineRule="auto"/>
        <w:ind w:firstLine="720"/>
        <w:contextualSpacing/>
        <w:jc w:val="both"/>
        <w:rPr>
          <w:rFonts w:eastAsia="Times New Roman" w:cs="Times New Roman"/>
          <w:szCs w:val="24"/>
        </w:rPr>
      </w:pPr>
      <w:r>
        <w:rPr>
          <w:rFonts w:eastAsia="Times New Roman"/>
          <w:szCs w:val="24"/>
        </w:rPr>
        <w:t>Σ</w:t>
      </w:r>
      <w:r w:rsidRPr="005B6D85">
        <w:rPr>
          <w:rFonts w:eastAsia="Times New Roman"/>
          <w:szCs w:val="24"/>
        </w:rPr>
        <w:t xml:space="preserve">υνεχίζουμε με την </w:t>
      </w:r>
      <w:r>
        <w:rPr>
          <w:rFonts w:eastAsia="Times New Roman"/>
          <w:szCs w:val="24"/>
        </w:rPr>
        <w:t xml:space="preserve">έκτη </w:t>
      </w:r>
      <w:r w:rsidRPr="00F85505">
        <w:rPr>
          <w:rFonts w:eastAsia="Times New Roman" w:cs="Times New Roman"/>
          <w:szCs w:val="24"/>
        </w:rPr>
        <w:t xml:space="preserve">με αριθμό 401/4-3-2019 </w:t>
      </w:r>
      <w:r>
        <w:rPr>
          <w:rFonts w:eastAsia="Times New Roman" w:cs="Times New Roman"/>
          <w:szCs w:val="24"/>
        </w:rPr>
        <w:t>ε</w:t>
      </w:r>
      <w:r w:rsidRPr="00F85505">
        <w:rPr>
          <w:rFonts w:eastAsia="Times New Roman" w:cs="Times New Roman"/>
          <w:szCs w:val="24"/>
        </w:rPr>
        <w:t xml:space="preserve">πίκαιρη </w:t>
      </w:r>
      <w:r>
        <w:rPr>
          <w:rFonts w:eastAsia="Times New Roman" w:cs="Times New Roman"/>
          <w:szCs w:val="24"/>
        </w:rPr>
        <w:t>ε</w:t>
      </w:r>
      <w:r w:rsidRPr="00F85505">
        <w:rPr>
          <w:rFonts w:eastAsia="Times New Roman" w:cs="Times New Roman"/>
          <w:szCs w:val="24"/>
        </w:rPr>
        <w:t xml:space="preserve">ρώτηση </w:t>
      </w:r>
      <w:r>
        <w:rPr>
          <w:rFonts w:eastAsia="Times New Roman" w:cs="Times New Roman"/>
          <w:szCs w:val="24"/>
        </w:rPr>
        <w:t xml:space="preserve">δεύτερου κύκλου του </w:t>
      </w:r>
      <w:r w:rsidRPr="00F85505">
        <w:rPr>
          <w:rFonts w:eastAsia="Times New Roman" w:cs="Times New Roman"/>
          <w:szCs w:val="24"/>
        </w:rPr>
        <w:t>Βουλευτή Β΄ Αθηνών της Νέας Δημοκρατίας κ.</w:t>
      </w:r>
      <w:r>
        <w:rPr>
          <w:rFonts w:eastAsia="Times New Roman" w:cs="Times New Roman"/>
          <w:szCs w:val="24"/>
        </w:rPr>
        <w:t xml:space="preserve"> </w:t>
      </w:r>
      <w:r w:rsidRPr="00F85505">
        <w:rPr>
          <w:rFonts w:eastAsia="Times New Roman" w:cs="Times New Roman"/>
          <w:bCs/>
          <w:szCs w:val="24"/>
        </w:rPr>
        <w:t>Μιλτιάδη Βαρβιτσιώτη</w:t>
      </w:r>
      <w:r>
        <w:rPr>
          <w:rFonts w:eastAsia="Times New Roman" w:cs="Times New Roman"/>
          <w:szCs w:val="24"/>
        </w:rPr>
        <w:t xml:space="preserve"> </w:t>
      </w:r>
      <w:r w:rsidRPr="00F85505">
        <w:rPr>
          <w:rFonts w:eastAsia="Times New Roman" w:cs="Times New Roman"/>
          <w:szCs w:val="24"/>
        </w:rPr>
        <w:t>προς τον Υπουργό</w:t>
      </w:r>
      <w:r>
        <w:rPr>
          <w:rFonts w:eastAsia="Times New Roman" w:cs="Times New Roman"/>
          <w:szCs w:val="24"/>
        </w:rPr>
        <w:t xml:space="preserve"> </w:t>
      </w:r>
      <w:r w:rsidRPr="00F85505">
        <w:rPr>
          <w:rFonts w:eastAsia="Times New Roman" w:cs="Times New Roman"/>
          <w:bCs/>
          <w:szCs w:val="24"/>
        </w:rPr>
        <w:t>Μεταναστευτικής Πολιτικής,</w:t>
      </w:r>
      <w:r>
        <w:rPr>
          <w:rFonts w:eastAsia="Times New Roman" w:cs="Times New Roman"/>
          <w:szCs w:val="24"/>
        </w:rPr>
        <w:t xml:space="preserve"> </w:t>
      </w:r>
      <w:r w:rsidRPr="00F85505">
        <w:rPr>
          <w:rFonts w:eastAsia="Times New Roman" w:cs="Times New Roman"/>
          <w:szCs w:val="24"/>
        </w:rPr>
        <w:t xml:space="preserve">με θέμα: «Απαράδεκτη η κατάσταση στον χώρο φιλοξενίας προσφύγων-μεταναστών στη Σάμο». </w:t>
      </w:r>
    </w:p>
    <w:p w14:paraId="5EA3D622"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Κύριε συνάδελφε, έχετε δύο λεπτά για την </w:t>
      </w:r>
      <w:proofErr w:type="spellStart"/>
      <w:r>
        <w:rPr>
          <w:rFonts w:eastAsia="Times New Roman"/>
          <w:szCs w:val="24"/>
        </w:rPr>
        <w:t>πρωτολογία</w:t>
      </w:r>
      <w:proofErr w:type="spellEnd"/>
      <w:r>
        <w:rPr>
          <w:rFonts w:eastAsia="Times New Roman"/>
          <w:szCs w:val="24"/>
        </w:rPr>
        <w:t xml:space="preserve"> σας. </w:t>
      </w:r>
    </w:p>
    <w:p w14:paraId="5EA3D623" w14:textId="77777777" w:rsidR="00416916" w:rsidRDefault="00331763">
      <w:pPr>
        <w:spacing w:line="600" w:lineRule="auto"/>
        <w:ind w:firstLine="720"/>
        <w:contextualSpacing/>
        <w:jc w:val="both"/>
        <w:rPr>
          <w:rFonts w:eastAsia="Times New Roman"/>
          <w:szCs w:val="24"/>
        </w:rPr>
      </w:pPr>
      <w:r w:rsidRPr="00975F35">
        <w:rPr>
          <w:rFonts w:eastAsia="Times New Roman"/>
          <w:b/>
          <w:szCs w:val="24"/>
        </w:rPr>
        <w:lastRenderedPageBreak/>
        <w:t>ΜΙΛΤΙΑΔΗΣ ΒΑΡΒΙΤΣΙΩΤΗΣ:</w:t>
      </w:r>
      <w:r>
        <w:rPr>
          <w:rFonts w:eastAsia="Times New Roman"/>
          <w:szCs w:val="24"/>
        </w:rPr>
        <w:t xml:space="preserve"> Κύριε Πρόεδρε, παίρνοντας </w:t>
      </w:r>
      <w:r w:rsidRPr="00F85505">
        <w:rPr>
          <w:rFonts w:eastAsia="Times New Roman"/>
          <w:szCs w:val="24"/>
        </w:rPr>
        <w:t>το νήμα από την προηγούμενη επίκαι</w:t>
      </w:r>
      <w:r w:rsidRPr="00F85505">
        <w:rPr>
          <w:rFonts w:eastAsia="Times New Roman"/>
          <w:szCs w:val="24"/>
        </w:rPr>
        <w:t>ρη ερώτηση</w:t>
      </w:r>
      <w:r>
        <w:rPr>
          <w:rFonts w:eastAsia="Times New Roman"/>
          <w:szCs w:val="24"/>
        </w:rPr>
        <w:t>,</w:t>
      </w:r>
      <w:r w:rsidRPr="00F85505">
        <w:rPr>
          <w:rFonts w:eastAsia="Times New Roman"/>
          <w:szCs w:val="24"/>
        </w:rPr>
        <w:t xml:space="preserve"> </w:t>
      </w:r>
      <w:r>
        <w:rPr>
          <w:rFonts w:eastAsia="Times New Roman"/>
          <w:szCs w:val="24"/>
        </w:rPr>
        <w:t>α</w:t>
      </w:r>
      <w:r w:rsidRPr="00F85505">
        <w:rPr>
          <w:rFonts w:eastAsia="Times New Roman"/>
          <w:szCs w:val="24"/>
        </w:rPr>
        <w:t xml:space="preserve">ν πραγματικά συζητάμε για </w:t>
      </w:r>
      <w:r w:rsidRPr="005B6D85">
        <w:rPr>
          <w:rFonts w:eastAsia="Times New Roman"/>
          <w:szCs w:val="24"/>
        </w:rPr>
        <w:t xml:space="preserve">ικανότητα και για ανικανότητα </w:t>
      </w:r>
      <w:r>
        <w:rPr>
          <w:rFonts w:eastAsia="Times New Roman"/>
          <w:szCs w:val="24"/>
        </w:rPr>
        <w:t>-ά</w:t>
      </w:r>
      <w:r w:rsidRPr="00F85505">
        <w:rPr>
          <w:rFonts w:eastAsia="Times New Roman"/>
          <w:szCs w:val="24"/>
        </w:rPr>
        <w:t>σχετα αν έχουν θέση ευθύνης ή όχι</w:t>
      </w:r>
      <w:r>
        <w:rPr>
          <w:rFonts w:eastAsia="Times New Roman"/>
          <w:szCs w:val="24"/>
        </w:rPr>
        <w:t>-</w:t>
      </w:r>
      <w:r w:rsidRPr="00F85505">
        <w:rPr>
          <w:rFonts w:eastAsia="Times New Roman"/>
          <w:szCs w:val="24"/>
        </w:rPr>
        <w:t xml:space="preserve"> </w:t>
      </w:r>
      <w:r w:rsidRPr="005B6D85">
        <w:rPr>
          <w:rFonts w:eastAsia="Times New Roman"/>
          <w:szCs w:val="24"/>
        </w:rPr>
        <w:t>όσοι ασχολούνται</w:t>
      </w:r>
      <w:r>
        <w:rPr>
          <w:rFonts w:eastAsia="Times New Roman"/>
          <w:szCs w:val="24"/>
        </w:rPr>
        <w:t>, κύριε Υπουργέ, με τη Σάμο π</w:t>
      </w:r>
      <w:r w:rsidRPr="005B6D85">
        <w:rPr>
          <w:rFonts w:eastAsia="Times New Roman"/>
          <w:szCs w:val="24"/>
        </w:rPr>
        <w:t>ρέπει</w:t>
      </w:r>
      <w:r>
        <w:rPr>
          <w:rFonts w:eastAsia="Times New Roman"/>
          <w:szCs w:val="24"/>
        </w:rPr>
        <w:t>,</w:t>
      </w:r>
      <w:r w:rsidRPr="005B6D85">
        <w:rPr>
          <w:rFonts w:eastAsia="Times New Roman"/>
          <w:szCs w:val="24"/>
        </w:rPr>
        <w:t xml:space="preserve"> πραγματικά</w:t>
      </w:r>
      <w:r>
        <w:rPr>
          <w:rFonts w:eastAsia="Times New Roman"/>
          <w:szCs w:val="24"/>
        </w:rPr>
        <w:t>,</w:t>
      </w:r>
      <w:r w:rsidRPr="005B6D85">
        <w:rPr>
          <w:rFonts w:eastAsia="Times New Roman"/>
          <w:szCs w:val="24"/>
        </w:rPr>
        <w:t xml:space="preserve"> να πάρουν το βραβείο της ανικανότητας</w:t>
      </w:r>
      <w:r>
        <w:rPr>
          <w:rFonts w:eastAsia="Times New Roman"/>
          <w:szCs w:val="24"/>
        </w:rPr>
        <w:t>!</w:t>
      </w:r>
      <w:r w:rsidRPr="005B6D85">
        <w:rPr>
          <w:rFonts w:eastAsia="Times New Roman"/>
          <w:szCs w:val="24"/>
        </w:rPr>
        <w:t xml:space="preserve"> </w:t>
      </w:r>
    </w:p>
    <w:p w14:paraId="5EA3D624" w14:textId="77777777" w:rsidR="00416916" w:rsidRDefault="00331763">
      <w:pPr>
        <w:spacing w:line="600" w:lineRule="auto"/>
        <w:ind w:firstLine="720"/>
        <w:contextualSpacing/>
        <w:jc w:val="both"/>
        <w:rPr>
          <w:rFonts w:eastAsia="Times New Roman"/>
          <w:szCs w:val="24"/>
        </w:rPr>
      </w:pPr>
      <w:r>
        <w:rPr>
          <w:rFonts w:eastAsia="Times New Roman"/>
          <w:szCs w:val="24"/>
        </w:rPr>
        <w:t>Έ</w:t>
      </w:r>
      <w:r w:rsidRPr="005B6D85">
        <w:rPr>
          <w:rFonts w:eastAsia="Times New Roman"/>
          <w:szCs w:val="24"/>
        </w:rPr>
        <w:t xml:space="preserve">χω πάει στο </w:t>
      </w:r>
      <w:proofErr w:type="spellStart"/>
      <w:r w:rsidRPr="005B6D85">
        <w:rPr>
          <w:rFonts w:eastAsia="Times New Roman"/>
          <w:szCs w:val="24"/>
        </w:rPr>
        <w:t>hotspot</w:t>
      </w:r>
      <w:proofErr w:type="spellEnd"/>
      <w:r w:rsidRPr="005B6D85">
        <w:rPr>
          <w:rFonts w:eastAsia="Times New Roman"/>
          <w:szCs w:val="24"/>
        </w:rPr>
        <w:t xml:space="preserve"> της Σάμου </w:t>
      </w:r>
      <w:r>
        <w:rPr>
          <w:rFonts w:eastAsia="Times New Roman"/>
          <w:szCs w:val="24"/>
        </w:rPr>
        <w:t xml:space="preserve">πάνω από επτά, </w:t>
      </w:r>
      <w:r>
        <w:rPr>
          <w:rFonts w:eastAsia="Times New Roman"/>
          <w:szCs w:val="24"/>
        </w:rPr>
        <w:t xml:space="preserve">οκτώ </w:t>
      </w:r>
      <w:r w:rsidRPr="005B6D85">
        <w:rPr>
          <w:rFonts w:eastAsia="Times New Roman"/>
          <w:szCs w:val="24"/>
        </w:rPr>
        <w:t>φορές</w:t>
      </w:r>
      <w:r>
        <w:rPr>
          <w:rFonts w:eastAsia="Times New Roman"/>
          <w:szCs w:val="24"/>
        </w:rPr>
        <w:t>.</w:t>
      </w:r>
      <w:r w:rsidRPr="005B6D85">
        <w:rPr>
          <w:rFonts w:eastAsia="Times New Roman"/>
          <w:szCs w:val="24"/>
        </w:rPr>
        <w:t xml:space="preserve"> </w:t>
      </w:r>
      <w:r>
        <w:rPr>
          <w:rFonts w:eastAsia="Times New Roman"/>
          <w:szCs w:val="24"/>
        </w:rPr>
        <w:t>Π</w:t>
      </w:r>
      <w:r w:rsidRPr="005B6D85">
        <w:rPr>
          <w:rFonts w:eastAsia="Times New Roman"/>
          <w:szCs w:val="24"/>
        </w:rPr>
        <w:t>οτέ</w:t>
      </w:r>
      <w:r>
        <w:rPr>
          <w:rFonts w:eastAsia="Times New Roman"/>
          <w:szCs w:val="24"/>
        </w:rPr>
        <w:t>, μα</w:t>
      </w:r>
      <w:r w:rsidRPr="005B6D85">
        <w:rPr>
          <w:rFonts w:eastAsia="Times New Roman"/>
          <w:szCs w:val="24"/>
        </w:rPr>
        <w:t xml:space="preserve"> ποτέ δεν </w:t>
      </w:r>
      <w:r>
        <w:rPr>
          <w:rFonts w:eastAsia="Times New Roman"/>
          <w:szCs w:val="24"/>
        </w:rPr>
        <w:t>είδα</w:t>
      </w:r>
      <w:r w:rsidRPr="005B6D85">
        <w:rPr>
          <w:rFonts w:eastAsia="Times New Roman"/>
          <w:szCs w:val="24"/>
        </w:rPr>
        <w:t xml:space="preserve"> εκεί το</w:t>
      </w:r>
      <w:r>
        <w:rPr>
          <w:rFonts w:eastAsia="Times New Roman"/>
          <w:szCs w:val="24"/>
        </w:rPr>
        <w:t>ν</w:t>
      </w:r>
      <w:r w:rsidRPr="005B6D85">
        <w:rPr>
          <w:rFonts w:eastAsia="Times New Roman"/>
          <w:szCs w:val="24"/>
        </w:rPr>
        <w:t xml:space="preserve"> </w:t>
      </w:r>
      <w:r>
        <w:rPr>
          <w:rFonts w:eastAsia="Times New Roman"/>
          <w:szCs w:val="24"/>
        </w:rPr>
        <w:t>δ</w:t>
      </w:r>
      <w:r w:rsidRPr="005B6D85">
        <w:rPr>
          <w:rFonts w:eastAsia="Times New Roman"/>
          <w:szCs w:val="24"/>
        </w:rPr>
        <w:t xml:space="preserve">ιευθυντή της Υπηρεσίας Ασύλου που εποπτεύει της </w:t>
      </w:r>
      <w:r>
        <w:rPr>
          <w:rFonts w:eastAsia="Times New Roman"/>
          <w:szCs w:val="24"/>
        </w:rPr>
        <w:t>Σάμο. Ποτέ! Ε</w:t>
      </w:r>
      <w:r w:rsidRPr="005B6D85">
        <w:rPr>
          <w:rFonts w:eastAsia="Times New Roman"/>
          <w:szCs w:val="24"/>
        </w:rPr>
        <w:t xml:space="preserve">ίδα μία </w:t>
      </w:r>
      <w:r>
        <w:rPr>
          <w:rFonts w:eastAsia="Times New Roman"/>
          <w:szCs w:val="24"/>
        </w:rPr>
        <w:t>δ</w:t>
      </w:r>
      <w:r w:rsidRPr="005B6D85">
        <w:rPr>
          <w:rFonts w:eastAsia="Times New Roman"/>
          <w:szCs w:val="24"/>
        </w:rPr>
        <w:t xml:space="preserve">ιοικήτρια η οποία είναι ανίκανη να </w:t>
      </w:r>
      <w:r>
        <w:rPr>
          <w:rFonts w:eastAsia="Times New Roman"/>
          <w:szCs w:val="24"/>
        </w:rPr>
        <w:t>δώσει μία</w:t>
      </w:r>
      <w:r w:rsidRPr="005B6D85">
        <w:rPr>
          <w:rFonts w:eastAsia="Times New Roman"/>
          <w:szCs w:val="24"/>
        </w:rPr>
        <w:t xml:space="preserve"> απάντηση για την κατάσταση του αίσχους το οποίο διοικεί</w:t>
      </w:r>
      <w:r>
        <w:rPr>
          <w:rFonts w:eastAsia="Times New Roman"/>
          <w:szCs w:val="24"/>
        </w:rPr>
        <w:t>.</w:t>
      </w:r>
      <w:r w:rsidRPr="005B6D85">
        <w:rPr>
          <w:rFonts w:eastAsia="Times New Roman"/>
          <w:szCs w:val="24"/>
        </w:rPr>
        <w:t xml:space="preserve"> </w:t>
      </w:r>
      <w:r>
        <w:rPr>
          <w:rFonts w:eastAsia="Times New Roman"/>
          <w:szCs w:val="24"/>
        </w:rPr>
        <w:t>Α</w:t>
      </w:r>
      <w:r w:rsidRPr="005B6D85">
        <w:rPr>
          <w:rFonts w:eastAsia="Times New Roman"/>
          <w:szCs w:val="24"/>
        </w:rPr>
        <w:t>ίσχος</w:t>
      </w:r>
      <w:r>
        <w:rPr>
          <w:rFonts w:eastAsia="Times New Roman"/>
          <w:szCs w:val="24"/>
        </w:rPr>
        <w:t>,</w:t>
      </w:r>
      <w:r w:rsidRPr="005B6D85">
        <w:rPr>
          <w:rFonts w:eastAsia="Times New Roman"/>
          <w:szCs w:val="24"/>
        </w:rPr>
        <w:t xml:space="preserve"> ντροπή</w:t>
      </w:r>
      <w:r>
        <w:rPr>
          <w:rFonts w:eastAsia="Times New Roman"/>
          <w:szCs w:val="24"/>
        </w:rPr>
        <w:t>!</w:t>
      </w:r>
    </w:p>
    <w:p w14:paraId="5EA3D625" w14:textId="77777777" w:rsidR="00416916" w:rsidRDefault="00331763">
      <w:pPr>
        <w:spacing w:line="600" w:lineRule="auto"/>
        <w:ind w:firstLine="720"/>
        <w:contextualSpacing/>
        <w:jc w:val="both"/>
        <w:rPr>
          <w:rFonts w:eastAsia="Times New Roman"/>
          <w:szCs w:val="24"/>
        </w:rPr>
      </w:pPr>
      <w:r>
        <w:rPr>
          <w:rFonts w:eastAsia="Times New Roman"/>
          <w:szCs w:val="24"/>
        </w:rPr>
        <w:t>Πέρυ</w:t>
      </w:r>
      <w:r w:rsidRPr="005B6D85">
        <w:rPr>
          <w:rFonts w:eastAsia="Times New Roman"/>
          <w:szCs w:val="24"/>
        </w:rPr>
        <w:t xml:space="preserve">σι τον Σεπτέμβριο </w:t>
      </w:r>
      <w:r>
        <w:rPr>
          <w:rFonts w:eastAsia="Times New Roman"/>
          <w:szCs w:val="24"/>
        </w:rPr>
        <w:t>η</w:t>
      </w:r>
      <w:r>
        <w:rPr>
          <w:rFonts w:eastAsia="Times New Roman"/>
          <w:szCs w:val="24"/>
        </w:rPr>
        <w:t xml:space="preserve"> Περιφέρεια Β</w:t>
      </w:r>
      <w:r w:rsidRPr="005B6D85">
        <w:rPr>
          <w:rFonts w:eastAsia="Times New Roman"/>
          <w:szCs w:val="24"/>
        </w:rPr>
        <w:t>ορείου Αιγαίου</w:t>
      </w:r>
      <w:r>
        <w:rPr>
          <w:rFonts w:eastAsia="Times New Roman"/>
          <w:szCs w:val="24"/>
        </w:rPr>
        <w:t xml:space="preserve"> έκρινε</w:t>
      </w:r>
      <w:r w:rsidRPr="005B6D85">
        <w:rPr>
          <w:rFonts w:eastAsia="Times New Roman"/>
          <w:szCs w:val="24"/>
        </w:rPr>
        <w:t xml:space="preserve"> υγειονομικ</w:t>
      </w:r>
      <w:r>
        <w:rPr>
          <w:rFonts w:eastAsia="Times New Roman"/>
          <w:szCs w:val="24"/>
        </w:rPr>
        <w:t>ά</w:t>
      </w:r>
      <w:r w:rsidRPr="005B6D85">
        <w:rPr>
          <w:rFonts w:eastAsia="Times New Roman"/>
          <w:szCs w:val="24"/>
        </w:rPr>
        <w:t xml:space="preserve"> ακατάλληλο το </w:t>
      </w:r>
      <w:proofErr w:type="spellStart"/>
      <w:r w:rsidRPr="005B6D85">
        <w:rPr>
          <w:rFonts w:eastAsia="Times New Roman"/>
          <w:szCs w:val="24"/>
        </w:rPr>
        <w:t>hotspot</w:t>
      </w:r>
      <w:proofErr w:type="spellEnd"/>
      <w:r w:rsidRPr="005B6D85">
        <w:rPr>
          <w:rFonts w:eastAsia="Times New Roman"/>
          <w:szCs w:val="24"/>
        </w:rPr>
        <w:t xml:space="preserve"> της Σάμου</w:t>
      </w:r>
      <w:r>
        <w:rPr>
          <w:rFonts w:eastAsia="Times New Roman"/>
          <w:szCs w:val="24"/>
        </w:rPr>
        <w:t>.</w:t>
      </w:r>
    </w:p>
    <w:p w14:paraId="5EA3D62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Χιλιάδες</w:t>
      </w:r>
      <w:r w:rsidRPr="0033626C">
        <w:rPr>
          <w:rFonts w:eastAsia="Times New Roman" w:cs="Times New Roman"/>
          <w:szCs w:val="24"/>
        </w:rPr>
        <w:t xml:space="preserve"> άνθρωποι βρίσκονται στις πλαγιές</w:t>
      </w:r>
      <w:r>
        <w:rPr>
          <w:rFonts w:eastAsia="Times New Roman" w:cs="Times New Roman"/>
          <w:szCs w:val="24"/>
        </w:rPr>
        <w:t>,</w:t>
      </w:r>
      <w:r w:rsidRPr="0033626C">
        <w:rPr>
          <w:rFonts w:eastAsia="Times New Roman" w:cs="Times New Roman"/>
          <w:szCs w:val="24"/>
        </w:rPr>
        <w:t xml:space="preserve"> γύρω από το </w:t>
      </w:r>
      <w:proofErr w:type="spellStart"/>
      <w:r w:rsidRPr="0033626C">
        <w:rPr>
          <w:rFonts w:eastAsia="Times New Roman" w:cs="Times New Roman"/>
          <w:szCs w:val="24"/>
        </w:rPr>
        <w:t>hotspot</w:t>
      </w:r>
      <w:proofErr w:type="spellEnd"/>
      <w:r>
        <w:rPr>
          <w:rFonts w:eastAsia="Times New Roman" w:cs="Times New Roman"/>
          <w:szCs w:val="24"/>
        </w:rPr>
        <w:t>,</w:t>
      </w:r>
      <w:r w:rsidRPr="0033626C">
        <w:rPr>
          <w:rFonts w:eastAsia="Times New Roman" w:cs="Times New Roman"/>
          <w:szCs w:val="24"/>
        </w:rPr>
        <w:t xml:space="preserve"> μένουν σε αυτοσχέδιες σκηνές</w:t>
      </w:r>
      <w:r>
        <w:rPr>
          <w:rFonts w:eastAsia="Times New Roman" w:cs="Times New Roman"/>
          <w:szCs w:val="24"/>
        </w:rPr>
        <w:t>, χ</w:t>
      </w:r>
      <w:r w:rsidRPr="0033626C">
        <w:rPr>
          <w:rFonts w:eastAsia="Times New Roman" w:cs="Times New Roman"/>
          <w:szCs w:val="24"/>
        </w:rPr>
        <w:t>ωρίς κα</w:t>
      </w:r>
      <w:r>
        <w:rPr>
          <w:rFonts w:eastAsia="Times New Roman" w:cs="Times New Roman"/>
          <w:szCs w:val="24"/>
        </w:rPr>
        <w:t>μ</w:t>
      </w:r>
      <w:r w:rsidRPr="0033626C">
        <w:rPr>
          <w:rFonts w:eastAsia="Times New Roman" w:cs="Times New Roman"/>
          <w:szCs w:val="24"/>
        </w:rPr>
        <w:t>μία υγειονομική κάλυψη</w:t>
      </w:r>
      <w:r>
        <w:rPr>
          <w:rFonts w:eastAsia="Times New Roman" w:cs="Times New Roman"/>
          <w:szCs w:val="24"/>
        </w:rPr>
        <w:t>. Α</w:t>
      </w:r>
      <w:r w:rsidRPr="0033626C">
        <w:rPr>
          <w:rFonts w:eastAsia="Times New Roman" w:cs="Times New Roman"/>
          <w:szCs w:val="24"/>
        </w:rPr>
        <w:t>πό το</w:t>
      </w:r>
      <w:r>
        <w:rPr>
          <w:rFonts w:eastAsia="Times New Roman" w:cs="Times New Roman"/>
          <w:szCs w:val="24"/>
        </w:rPr>
        <w:t>ν</w:t>
      </w:r>
      <w:r w:rsidRPr="0033626C">
        <w:rPr>
          <w:rFonts w:eastAsia="Times New Roman" w:cs="Times New Roman"/>
          <w:szCs w:val="24"/>
        </w:rPr>
        <w:t xml:space="preserve"> Σεπτέμβριο δεν έχει εγκατασταθεί ούτε μία</w:t>
      </w:r>
      <w:r w:rsidRPr="0033626C">
        <w:rPr>
          <w:rFonts w:eastAsia="Times New Roman" w:cs="Times New Roman"/>
          <w:szCs w:val="24"/>
        </w:rPr>
        <w:t xml:space="preserve"> καινούργια χημική τουαλέτα</w:t>
      </w:r>
      <w:r>
        <w:rPr>
          <w:rFonts w:eastAsia="Times New Roman" w:cs="Times New Roman"/>
          <w:szCs w:val="24"/>
        </w:rPr>
        <w:t>,</w:t>
      </w:r>
      <w:r w:rsidRPr="0033626C">
        <w:rPr>
          <w:rFonts w:eastAsia="Times New Roman" w:cs="Times New Roman"/>
          <w:szCs w:val="24"/>
        </w:rPr>
        <w:t xml:space="preserve"> δεν έχει εγκατασταθεί ούτε ένα καινούργιο </w:t>
      </w:r>
      <w:r>
        <w:rPr>
          <w:rFonts w:eastAsia="Times New Roman" w:cs="Times New Roman"/>
          <w:szCs w:val="24"/>
        </w:rPr>
        <w:t>κ</w:t>
      </w:r>
      <w:r w:rsidRPr="0033626C">
        <w:rPr>
          <w:rFonts w:eastAsia="Times New Roman" w:cs="Times New Roman"/>
          <w:szCs w:val="24"/>
        </w:rPr>
        <w:t xml:space="preserve">οντέινερ με </w:t>
      </w:r>
      <w:r>
        <w:rPr>
          <w:rFonts w:eastAsia="Times New Roman" w:cs="Times New Roman"/>
          <w:szCs w:val="24"/>
        </w:rPr>
        <w:t>ντους. Δεν έ</w:t>
      </w:r>
      <w:r w:rsidRPr="0033626C">
        <w:rPr>
          <w:rFonts w:eastAsia="Times New Roman" w:cs="Times New Roman"/>
          <w:szCs w:val="24"/>
        </w:rPr>
        <w:t>χε</w:t>
      </w:r>
      <w:r>
        <w:rPr>
          <w:rFonts w:eastAsia="Times New Roman" w:cs="Times New Roman"/>
          <w:szCs w:val="24"/>
        </w:rPr>
        <w:t>ι</w:t>
      </w:r>
      <w:r w:rsidRPr="0033626C">
        <w:rPr>
          <w:rFonts w:eastAsia="Times New Roman" w:cs="Times New Roman"/>
          <w:szCs w:val="24"/>
        </w:rPr>
        <w:t xml:space="preserve"> γίνει κα</w:t>
      </w:r>
      <w:r>
        <w:rPr>
          <w:rFonts w:eastAsia="Times New Roman" w:cs="Times New Roman"/>
          <w:szCs w:val="24"/>
        </w:rPr>
        <w:t>μ</w:t>
      </w:r>
      <w:r w:rsidRPr="0033626C">
        <w:rPr>
          <w:rFonts w:eastAsia="Times New Roman" w:cs="Times New Roman"/>
          <w:szCs w:val="24"/>
        </w:rPr>
        <w:t>μία ενέργεια ε</w:t>
      </w:r>
      <w:r w:rsidRPr="0033626C">
        <w:rPr>
          <w:rFonts w:eastAsia="Times New Roman" w:cs="Times New Roman"/>
          <w:szCs w:val="24"/>
        </w:rPr>
        <w:lastRenderedPageBreak/>
        <w:t>ξομάλυνση</w:t>
      </w:r>
      <w:r>
        <w:rPr>
          <w:rFonts w:eastAsia="Times New Roman" w:cs="Times New Roman"/>
          <w:szCs w:val="24"/>
        </w:rPr>
        <w:t>ς της κατάστασης. Κ</w:t>
      </w:r>
      <w:r w:rsidRPr="0033626C">
        <w:rPr>
          <w:rFonts w:eastAsia="Times New Roman" w:cs="Times New Roman"/>
          <w:szCs w:val="24"/>
        </w:rPr>
        <w:t>α</w:t>
      </w:r>
      <w:r>
        <w:rPr>
          <w:rFonts w:eastAsia="Times New Roman" w:cs="Times New Roman"/>
          <w:szCs w:val="24"/>
        </w:rPr>
        <w:t>μ</w:t>
      </w:r>
      <w:r w:rsidRPr="0033626C">
        <w:rPr>
          <w:rFonts w:eastAsia="Times New Roman" w:cs="Times New Roman"/>
          <w:szCs w:val="24"/>
        </w:rPr>
        <w:t>μία</w:t>
      </w:r>
      <w:r>
        <w:rPr>
          <w:rFonts w:eastAsia="Times New Roman" w:cs="Times New Roman"/>
          <w:szCs w:val="24"/>
        </w:rPr>
        <w:t>! Κα</w:t>
      </w:r>
      <w:r w:rsidRPr="0033626C">
        <w:rPr>
          <w:rFonts w:eastAsia="Times New Roman" w:cs="Times New Roman"/>
          <w:szCs w:val="24"/>
        </w:rPr>
        <w:t xml:space="preserve">ι εσείς ως </w:t>
      </w:r>
      <w:r>
        <w:rPr>
          <w:rFonts w:eastAsia="Times New Roman" w:cs="Times New Roman"/>
          <w:szCs w:val="24"/>
        </w:rPr>
        <w:t>π</w:t>
      </w:r>
      <w:r w:rsidRPr="0033626C">
        <w:rPr>
          <w:rFonts w:eastAsia="Times New Roman" w:cs="Times New Roman"/>
          <w:szCs w:val="24"/>
        </w:rPr>
        <w:t xml:space="preserve">αρατηρητής </w:t>
      </w:r>
      <w:r>
        <w:rPr>
          <w:rFonts w:eastAsia="Times New Roman" w:cs="Times New Roman"/>
          <w:szCs w:val="24"/>
        </w:rPr>
        <w:t>έρχεστε</w:t>
      </w:r>
      <w:r w:rsidRPr="0033626C">
        <w:rPr>
          <w:rFonts w:eastAsia="Times New Roman" w:cs="Times New Roman"/>
          <w:szCs w:val="24"/>
        </w:rPr>
        <w:t xml:space="preserve"> και λέτε</w:t>
      </w:r>
      <w:r>
        <w:rPr>
          <w:rFonts w:eastAsia="Times New Roman" w:cs="Times New Roman"/>
          <w:szCs w:val="24"/>
        </w:rPr>
        <w:t>:</w:t>
      </w:r>
      <w:r w:rsidRPr="0033626C">
        <w:rPr>
          <w:rFonts w:eastAsia="Times New Roman" w:cs="Times New Roman"/>
          <w:szCs w:val="24"/>
        </w:rPr>
        <w:t xml:space="preserve"> </w:t>
      </w:r>
      <w:r>
        <w:rPr>
          <w:rFonts w:eastAsia="Times New Roman" w:cs="Times New Roman"/>
          <w:szCs w:val="24"/>
        </w:rPr>
        <w:t>«</w:t>
      </w:r>
      <w:r>
        <w:rPr>
          <w:rFonts w:eastAsia="Times New Roman" w:cs="Times New Roman"/>
          <w:szCs w:val="24"/>
        </w:rPr>
        <w:t>μ</w:t>
      </w:r>
      <w:r w:rsidRPr="0033626C">
        <w:rPr>
          <w:rFonts w:eastAsia="Times New Roman" w:cs="Times New Roman"/>
          <w:szCs w:val="24"/>
        </w:rPr>
        <w:t>εγάλο το πρόβλημα στη Σάμο</w:t>
      </w:r>
      <w:r>
        <w:rPr>
          <w:rFonts w:eastAsia="Times New Roman" w:cs="Times New Roman"/>
          <w:szCs w:val="24"/>
        </w:rPr>
        <w:t>». Ε</w:t>
      </w:r>
      <w:r w:rsidRPr="0033626C">
        <w:rPr>
          <w:rFonts w:eastAsia="Times New Roman" w:cs="Times New Roman"/>
          <w:szCs w:val="24"/>
        </w:rPr>
        <w:t>υχαριστώ πολύ</w:t>
      </w:r>
      <w:r>
        <w:rPr>
          <w:rFonts w:eastAsia="Times New Roman" w:cs="Times New Roman"/>
          <w:szCs w:val="24"/>
        </w:rPr>
        <w:t>, τ</w:t>
      </w:r>
      <w:r w:rsidRPr="0033626C">
        <w:rPr>
          <w:rFonts w:eastAsia="Times New Roman" w:cs="Times New Roman"/>
          <w:szCs w:val="24"/>
        </w:rPr>
        <w:t>ο ξέρω</w:t>
      </w:r>
      <w:r>
        <w:rPr>
          <w:rFonts w:eastAsia="Times New Roman" w:cs="Times New Roman"/>
          <w:szCs w:val="24"/>
        </w:rPr>
        <w:t>!</w:t>
      </w:r>
      <w:r>
        <w:rPr>
          <w:rFonts w:eastAsia="Times New Roman" w:cs="Times New Roman"/>
          <w:szCs w:val="24"/>
        </w:rPr>
        <w:t xml:space="preserve"> </w:t>
      </w:r>
    </w:p>
    <w:p w14:paraId="5EA3D62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Τ</w:t>
      </w:r>
      <w:r w:rsidRPr="0033626C">
        <w:rPr>
          <w:rFonts w:eastAsia="Times New Roman" w:cs="Times New Roman"/>
          <w:szCs w:val="24"/>
        </w:rPr>
        <w:t>ι κάνετε</w:t>
      </w:r>
      <w:r>
        <w:rPr>
          <w:rFonts w:eastAsia="Times New Roman" w:cs="Times New Roman"/>
          <w:szCs w:val="24"/>
        </w:rPr>
        <w:t xml:space="preserve"> όμως</w:t>
      </w:r>
      <w:r>
        <w:rPr>
          <w:rFonts w:eastAsia="Times New Roman" w:cs="Times New Roman"/>
          <w:szCs w:val="24"/>
        </w:rPr>
        <w:t>;</w:t>
      </w:r>
      <w:r w:rsidRPr="0033626C">
        <w:rPr>
          <w:rFonts w:eastAsia="Times New Roman" w:cs="Times New Roman"/>
          <w:szCs w:val="24"/>
        </w:rPr>
        <w:t xml:space="preserve"> </w:t>
      </w:r>
      <w:r>
        <w:rPr>
          <w:rFonts w:eastAsia="Times New Roman" w:cs="Times New Roman"/>
          <w:szCs w:val="24"/>
        </w:rPr>
        <w:t>Έ</w:t>
      </w:r>
      <w:r w:rsidRPr="0033626C">
        <w:rPr>
          <w:rFonts w:eastAsia="Times New Roman" w:cs="Times New Roman"/>
          <w:szCs w:val="24"/>
        </w:rPr>
        <w:t xml:space="preserve">ρχεται η περίοδος στην οποία θα αυξηθούν </w:t>
      </w:r>
      <w:r>
        <w:rPr>
          <w:rFonts w:eastAsia="Times New Roman" w:cs="Times New Roman"/>
          <w:szCs w:val="24"/>
        </w:rPr>
        <w:t>οι ροές, διότι ο χειμώνας είναι πάντοτε αυτός που έχει</w:t>
      </w:r>
      <w:r w:rsidRPr="0033626C">
        <w:rPr>
          <w:rFonts w:eastAsia="Times New Roman" w:cs="Times New Roman"/>
          <w:szCs w:val="24"/>
        </w:rPr>
        <w:t xml:space="preserve"> τις </w:t>
      </w:r>
      <w:r>
        <w:rPr>
          <w:rFonts w:eastAsia="Times New Roman" w:cs="Times New Roman"/>
          <w:szCs w:val="24"/>
        </w:rPr>
        <w:t>χαμηλές ροές</w:t>
      </w:r>
      <w:r w:rsidRPr="0033626C">
        <w:rPr>
          <w:rFonts w:eastAsia="Times New Roman" w:cs="Times New Roman"/>
          <w:szCs w:val="24"/>
        </w:rPr>
        <w:t xml:space="preserve"> και το καλοκαίρι αυξάνονται </w:t>
      </w:r>
      <w:r>
        <w:rPr>
          <w:rFonts w:eastAsia="Times New Roman" w:cs="Times New Roman"/>
          <w:szCs w:val="24"/>
        </w:rPr>
        <w:t>οι ροές. Πώ</w:t>
      </w:r>
      <w:r w:rsidRPr="0033626C">
        <w:rPr>
          <w:rFonts w:eastAsia="Times New Roman" w:cs="Times New Roman"/>
          <w:szCs w:val="24"/>
        </w:rPr>
        <w:t xml:space="preserve">ς θα υποδεχθείτε τις καινούργιες </w:t>
      </w:r>
      <w:r>
        <w:rPr>
          <w:rFonts w:eastAsia="Times New Roman" w:cs="Times New Roman"/>
          <w:szCs w:val="24"/>
        </w:rPr>
        <w:t xml:space="preserve">ροές, κύριε Υπουργέ; Σε αυτές </w:t>
      </w:r>
      <w:r w:rsidRPr="0033626C">
        <w:rPr>
          <w:rFonts w:eastAsia="Times New Roman" w:cs="Times New Roman"/>
          <w:szCs w:val="24"/>
        </w:rPr>
        <w:t>τις υποδομές</w:t>
      </w:r>
      <w:r>
        <w:rPr>
          <w:rFonts w:eastAsia="Times New Roman" w:cs="Times New Roman"/>
          <w:szCs w:val="24"/>
        </w:rPr>
        <w:t>; Σ</w:t>
      </w:r>
      <w:r w:rsidRPr="0033626C">
        <w:rPr>
          <w:rFonts w:eastAsia="Times New Roman" w:cs="Times New Roman"/>
          <w:szCs w:val="24"/>
        </w:rPr>
        <w:t>ε αυτές</w:t>
      </w:r>
      <w:r w:rsidRPr="0033626C">
        <w:rPr>
          <w:rFonts w:eastAsia="Times New Roman" w:cs="Times New Roman"/>
          <w:szCs w:val="24"/>
        </w:rPr>
        <w:t xml:space="preserve"> τις συνθήκες</w:t>
      </w:r>
      <w:r>
        <w:rPr>
          <w:rFonts w:eastAsia="Times New Roman" w:cs="Times New Roman"/>
          <w:szCs w:val="24"/>
        </w:rPr>
        <w:t>;</w:t>
      </w:r>
      <w:r w:rsidRPr="0033626C">
        <w:rPr>
          <w:rFonts w:eastAsia="Times New Roman" w:cs="Times New Roman"/>
          <w:szCs w:val="24"/>
        </w:rPr>
        <w:t xml:space="preserve"> </w:t>
      </w:r>
      <w:r>
        <w:rPr>
          <w:rFonts w:eastAsia="Times New Roman" w:cs="Times New Roman"/>
          <w:szCs w:val="24"/>
        </w:rPr>
        <w:t>Τι έ</w:t>
      </w:r>
      <w:r w:rsidRPr="0033626C">
        <w:rPr>
          <w:rFonts w:eastAsia="Times New Roman" w:cs="Times New Roman"/>
          <w:szCs w:val="24"/>
        </w:rPr>
        <w:t>χετε προετοιμάσει</w:t>
      </w:r>
      <w:r>
        <w:rPr>
          <w:rFonts w:eastAsia="Times New Roman" w:cs="Times New Roman"/>
          <w:szCs w:val="24"/>
        </w:rPr>
        <w:t>; Διότι μας λέτε</w:t>
      </w:r>
      <w:r w:rsidRPr="0033626C">
        <w:rPr>
          <w:rFonts w:eastAsia="Times New Roman" w:cs="Times New Roman"/>
          <w:szCs w:val="24"/>
        </w:rPr>
        <w:t xml:space="preserve"> ότι ο ένας ή ο άλλος ήταν </w:t>
      </w:r>
      <w:r>
        <w:rPr>
          <w:rFonts w:eastAsia="Times New Roman" w:cs="Times New Roman"/>
          <w:szCs w:val="24"/>
        </w:rPr>
        <w:t>ικανοί, ήταν</w:t>
      </w:r>
      <w:r w:rsidRPr="0033626C">
        <w:rPr>
          <w:rFonts w:eastAsia="Times New Roman" w:cs="Times New Roman"/>
          <w:szCs w:val="24"/>
        </w:rPr>
        <w:t xml:space="preserve"> συνεργάτες </w:t>
      </w:r>
      <w:r>
        <w:rPr>
          <w:rFonts w:eastAsia="Times New Roman" w:cs="Times New Roman"/>
          <w:szCs w:val="24"/>
        </w:rPr>
        <w:t>σας. Μα,</w:t>
      </w:r>
      <w:r w:rsidRPr="0033626C">
        <w:rPr>
          <w:rFonts w:eastAsia="Times New Roman" w:cs="Times New Roman"/>
          <w:szCs w:val="24"/>
        </w:rPr>
        <w:t xml:space="preserve"> εδώ κρίνεται </w:t>
      </w:r>
      <w:r>
        <w:rPr>
          <w:rFonts w:eastAsia="Times New Roman" w:cs="Times New Roman"/>
          <w:szCs w:val="24"/>
        </w:rPr>
        <w:t xml:space="preserve">ως </w:t>
      </w:r>
      <w:r w:rsidRPr="0033626C">
        <w:rPr>
          <w:rFonts w:eastAsia="Times New Roman" w:cs="Times New Roman"/>
          <w:szCs w:val="24"/>
        </w:rPr>
        <w:t xml:space="preserve">αποτυχημένη όλη η πολιτική </w:t>
      </w:r>
      <w:r>
        <w:rPr>
          <w:rFonts w:eastAsia="Times New Roman" w:cs="Times New Roman"/>
          <w:szCs w:val="24"/>
        </w:rPr>
        <w:t>σας. Κρίνεται ως α</w:t>
      </w:r>
      <w:r w:rsidRPr="0033626C">
        <w:rPr>
          <w:rFonts w:eastAsia="Times New Roman" w:cs="Times New Roman"/>
          <w:szCs w:val="24"/>
        </w:rPr>
        <w:t xml:space="preserve">ποτυχημένη </w:t>
      </w:r>
      <w:r>
        <w:rPr>
          <w:rFonts w:eastAsia="Times New Roman" w:cs="Times New Roman"/>
          <w:szCs w:val="24"/>
        </w:rPr>
        <w:t xml:space="preserve">σε όλα τα επίπεδα και ιδιαίτερα </w:t>
      </w:r>
      <w:r w:rsidRPr="0033626C">
        <w:rPr>
          <w:rFonts w:eastAsia="Times New Roman" w:cs="Times New Roman"/>
          <w:szCs w:val="24"/>
        </w:rPr>
        <w:t>στο ανθρωπιστικό</w:t>
      </w:r>
      <w:r>
        <w:rPr>
          <w:rFonts w:eastAsia="Times New Roman" w:cs="Times New Roman"/>
          <w:szCs w:val="24"/>
        </w:rPr>
        <w:t>, εκεί σ</w:t>
      </w:r>
      <w:r w:rsidRPr="0033626C">
        <w:rPr>
          <w:rFonts w:eastAsia="Times New Roman" w:cs="Times New Roman"/>
          <w:szCs w:val="24"/>
        </w:rPr>
        <w:t xml:space="preserve">το οποίο χρόνια </w:t>
      </w:r>
      <w:r w:rsidRPr="0033626C">
        <w:rPr>
          <w:rFonts w:eastAsia="Times New Roman" w:cs="Times New Roman"/>
          <w:szCs w:val="24"/>
        </w:rPr>
        <w:t xml:space="preserve">τώρα με σημαία λέγατε ότι ο ΣΥΡΙΖΑ είναι </w:t>
      </w:r>
      <w:r>
        <w:rPr>
          <w:rFonts w:eastAsia="Times New Roman" w:cs="Times New Roman"/>
          <w:szCs w:val="24"/>
        </w:rPr>
        <w:t xml:space="preserve">η </w:t>
      </w:r>
      <w:r w:rsidRPr="0033626C">
        <w:rPr>
          <w:rFonts w:eastAsia="Times New Roman" w:cs="Times New Roman"/>
          <w:szCs w:val="24"/>
        </w:rPr>
        <w:t>δύναμη του ανθρωπισμού</w:t>
      </w:r>
      <w:r>
        <w:rPr>
          <w:rFonts w:eastAsia="Times New Roman" w:cs="Times New Roman"/>
          <w:szCs w:val="24"/>
        </w:rPr>
        <w:t>. Κ</w:t>
      </w:r>
      <w:r w:rsidRPr="0033626C">
        <w:rPr>
          <w:rFonts w:eastAsia="Times New Roman" w:cs="Times New Roman"/>
          <w:szCs w:val="24"/>
        </w:rPr>
        <w:t>ανένας ανθρωπισμός</w:t>
      </w:r>
      <w:r>
        <w:rPr>
          <w:rFonts w:eastAsia="Times New Roman" w:cs="Times New Roman"/>
          <w:szCs w:val="24"/>
        </w:rPr>
        <w:t>! Α</w:t>
      </w:r>
      <w:r w:rsidRPr="0033626C">
        <w:rPr>
          <w:rFonts w:eastAsia="Times New Roman" w:cs="Times New Roman"/>
          <w:szCs w:val="24"/>
        </w:rPr>
        <w:t>πάνθρωπη πολιτική</w:t>
      </w:r>
      <w:r>
        <w:rPr>
          <w:rFonts w:eastAsia="Times New Roman" w:cs="Times New Roman"/>
          <w:szCs w:val="24"/>
        </w:rPr>
        <w:t xml:space="preserve">, όταν στοιβάζετε τέσσερις χιλιάδες τριακόσιους </w:t>
      </w:r>
      <w:r w:rsidRPr="0033626C">
        <w:rPr>
          <w:rFonts w:eastAsia="Times New Roman" w:cs="Times New Roman"/>
          <w:szCs w:val="24"/>
        </w:rPr>
        <w:t xml:space="preserve">ανθρώπους σε ένα </w:t>
      </w:r>
      <w:proofErr w:type="spellStart"/>
      <w:r w:rsidRPr="0033626C">
        <w:rPr>
          <w:rFonts w:eastAsia="Times New Roman" w:cs="Times New Roman"/>
          <w:szCs w:val="24"/>
        </w:rPr>
        <w:t>hotspot</w:t>
      </w:r>
      <w:proofErr w:type="spellEnd"/>
      <w:r w:rsidRPr="0033626C">
        <w:rPr>
          <w:rFonts w:eastAsia="Times New Roman" w:cs="Times New Roman"/>
          <w:szCs w:val="24"/>
        </w:rPr>
        <w:t xml:space="preserve"> που είναι ικανό να διαχειριστεί </w:t>
      </w:r>
      <w:r>
        <w:rPr>
          <w:rFonts w:eastAsia="Times New Roman" w:cs="Times New Roman"/>
          <w:szCs w:val="24"/>
        </w:rPr>
        <w:t>επτακόσιους, και λόγω της γ</w:t>
      </w:r>
      <w:r w:rsidRPr="0033626C">
        <w:rPr>
          <w:rFonts w:eastAsia="Times New Roman" w:cs="Times New Roman"/>
          <w:szCs w:val="24"/>
        </w:rPr>
        <w:t xml:space="preserve">εωγραφίας του δεν </w:t>
      </w:r>
      <w:r w:rsidRPr="0033626C">
        <w:rPr>
          <w:rFonts w:eastAsia="Times New Roman" w:cs="Times New Roman"/>
          <w:szCs w:val="24"/>
        </w:rPr>
        <w:t xml:space="preserve">παίρνει </w:t>
      </w:r>
      <w:r>
        <w:rPr>
          <w:rFonts w:eastAsia="Times New Roman" w:cs="Times New Roman"/>
          <w:szCs w:val="24"/>
        </w:rPr>
        <w:t>επέκταση.</w:t>
      </w:r>
    </w:p>
    <w:p w14:paraId="5EA3D62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w:t>
      </w:r>
      <w:r w:rsidRPr="0033626C">
        <w:rPr>
          <w:rFonts w:eastAsia="Times New Roman" w:cs="Times New Roman"/>
          <w:szCs w:val="24"/>
        </w:rPr>
        <w:t>ύριε Υπουργέ</w:t>
      </w:r>
      <w:r>
        <w:rPr>
          <w:rFonts w:eastAsia="Times New Roman" w:cs="Times New Roman"/>
          <w:szCs w:val="24"/>
        </w:rPr>
        <w:t>, κ</w:t>
      </w:r>
      <w:r w:rsidRPr="0033626C">
        <w:rPr>
          <w:rFonts w:eastAsia="Times New Roman" w:cs="Times New Roman"/>
          <w:szCs w:val="24"/>
        </w:rPr>
        <w:t xml:space="preserve">άποια στιγμή πρέπει να απαντήσετε και στους πολίτες του </w:t>
      </w:r>
      <w:r>
        <w:rPr>
          <w:rFonts w:eastAsia="Times New Roman" w:cs="Times New Roman"/>
          <w:szCs w:val="24"/>
        </w:rPr>
        <w:t>β</w:t>
      </w:r>
      <w:r w:rsidRPr="0033626C">
        <w:rPr>
          <w:rFonts w:eastAsia="Times New Roman" w:cs="Times New Roman"/>
          <w:szCs w:val="24"/>
        </w:rPr>
        <w:t>ορείου Αιγαίου για το τι πρέπει να κάνετε</w:t>
      </w:r>
      <w:r>
        <w:rPr>
          <w:rFonts w:eastAsia="Times New Roman" w:cs="Times New Roman"/>
          <w:szCs w:val="24"/>
        </w:rPr>
        <w:t>,</w:t>
      </w:r>
      <w:r w:rsidRPr="0033626C">
        <w:rPr>
          <w:rFonts w:eastAsia="Times New Roman" w:cs="Times New Roman"/>
          <w:szCs w:val="24"/>
        </w:rPr>
        <w:t xml:space="preserve"> αλλά και </w:t>
      </w:r>
      <w:r>
        <w:rPr>
          <w:rFonts w:eastAsia="Times New Roman" w:cs="Times New Roman"/>
          <w:szCs w:val="24"/>
        </w:rPr>
        <w:t>στους</w:t>
      </w:r>
      <w:r w:rsidRPr="0033626C">
        <w:rPr>
          <w:rFonts w:eastAsia="Times New Roman" w:cs="Times New Roman"/>
          <w:szCs w:val="24"/>
        </w:rPr>
        <w:t xml:space="preserve"> πολίτες όλ</w:t>
      </w:r>
      <w:r>
        <w:rPr>
          <w:rFonts w:eastAsia="Times New Roman" w:cs="Times New Roman"/>
          <w:szCs w:val="24"/>
        </w:rPr>
        <w:t>η</w:t>
      </w:r>
      <w:r w:rsidRPr="0033626C">
        <w:rPr>
          <w:rFonts w:eastAsia="Times New Roman" w:cs="Times New Roman"/>
          <w:szCs w:val="24"/>
        </w:rPr>
        <w:t>ς τ</w:t>
      </w:r>
      <w:r>
        <w:rPr>
          <w:rFonts w:eastAsia="Times New Roman" w:cs="Times New Roman"/>
          <w:szCs w:val="24"/>
        </w:rPr>
        <w:t>η</w:t>
      </w:r>
      <w:r w:rsidRPr="0033626C">
        <w:rPr>
          <w:rFonts w:eastAsia="Times New Roman" w:cs="Times New Roman"/>
          <w:szCs w:val="24"/>
        </w:rPr>
        <w:t>ς υπόλοιπ</w:t>
      </w:r>
      <w:r>
        <w:rPr>
          <w:rFonts w:eastAsia="Times New Roman" w:cs="Times New Roman"/>
          <w:szCs w:val="24"/>
        </w:rPr>
        <w:t>η</w:t>
      </w:r>
      <w:r w:rsidRPr="0033626C">
        <w:rPr>
          <w:rFonts w:eastAsia="Times New Roman" w:cs="Times New Roman"/>
          <w:szCs w:val="24"/>
        </w:rPr>
        <w:t>ς χώρ</w:t>
      </w:r>
      <w:r>
        <w:rPr>
          <w:rFonts w:eastAsia="Times New Roman" w:cs="Times New Roman"/>
          <w:szCs w:val="24"/>
        </w:rPr>
        <w:t>α</w:t>
      </w:r>
      <w:r w:rsidRPr="0033626C">
        <w:rPr>
          <w:rFonts w:eastAsia="Times New Roman" w:cs="Times New Roman"/>
          <w:szCs w:val="24"/>
        </w:rPr>
        <w:t>ς</w:t>
      </w:r>
      <w:r>
        <w:rPr>
          <w:rFonts w:eastAsia="Times New Roman" w:cs="Times New Roman"/>
          <w:szCs w:val="24"/>
        </w:rPr>
        <w:t xml:space="preserve">, αλλά και </w:t>
      </w:r>
      <w:r>
        <w:rPr>
          <w:rFonts w:eastAsia="Times New Roman" w:cs="Times New Roman"/>
          <w:szCs w:val="24"/>
        </w:rPr>
        <w:lastRenderedPageBreak/>
        <w:t>στον Ε</w:t>
      </w:r>
      <w:r w:rsidRPr="0033626C">
        <w:rPr>
          <w:rFonts w:eastAsia="Times New Roman" w:cs="Times New Roman"/>
          <w:szCs w:val="24"/>
        </w:rPr>
        <w:t xml:space="preserve">υρωπαίο πολίτη που με την </w:t>
      </w:r>
      <w:r>
        <w:rPr>
          <w:rFonts w:eastAsia="Times New Roman" w:cs="Times New Roman"/>
          <w:szCs w:val="24"/>
        </w:rPr>
        <w:t>έ</w:t>
      </w:r>
      <w:r w:rsidRPr="0033626C">
        <w:rPr>
          <w:rFonts w:eastAsia="Times New Roman" w:cs="Times New Roman"/>
          <w:szCs w:val="24"/>
        </w:rPr>
        <w:t xml:space="preserve">κθεση της Ευρωπαϊκής Επιτροπής </w:t>
      </w:r>
      <w:r w:rsidRPr="0033626C">
        <w:rPr>
          <w:rFonts w:eastAsia="Times New Roman" w:cs="Times New Roman"/>
          <w:szCs w:val="24"/>
        </w:rPr>
        <w:t>σ</w:t>
      </w:r>
      <w:r>
        <w:rPr>
          <w:rFonts w:eastAsia="Times New Roman" w:cs="Times New Roman"/>
          <w:szCs w:val="24"/>
        </w:rPr>
        <w:t>ά</w:t>
      </w:r>
      <w:r w:rsidRPr="0033626C">
        <w:rPr>
          <w:rFonts w:eastAsia="Times New Roman" w:cs="Times New Roman"/>
          <w:szCs w:val="24"/>
        </w:rPr>
        <w:t>ς ζητά ευθύνες</w:t>
      </w:r>
      <w:r>
        <w:rPr>
          <w:rFonts w:eastAsia="Times New Roman" w:cs="Times New Roman"/>
          <w:szCs w:val="24"/>
        </w:rPr>
        <w:t>. Εμείς ως Αντιπολίτευση</w:t>
      </w:r>
      <w:r w:rsidRPr="0033626C">
        <w:rPr>
          <w:rFonts w:eastAsia="Times New Roman" w:cs="Times New Roman"/>
          <w:szCs w:val="24"/>
        </w:rPr>
        <w:t xml:space="preserve"> από πέρυσι που φέρατε το</w:t>
      </w:r>
      <w:r>
        <w:rPr>
          <w:rFonts w:eastAsia="Times New Roman" w:cs="Times New Roman"/>
          <w:szCs w:val="24"/>
        </w:rPr>
        <w:t>ν</w:t>
      </w:r>
      <w:r w:rsidRPr="0033626C">
        <w:rPr>
          <w:rFonts w:eastAsia="Times New Roman" w:cs="Times New Roman"/>
          <w:szCs w:val="24"/>
        </w:rPr>
        <w:t xml:space="preserve"> νόμο για </w:t>
      </w:r>
      <w:r>
        <w:rPr>
          <w:rFonts w:eastAsia="Times New Roman" w:cs="Times New Roman"/>
          <w:szCs w:val="24"/>
        </w:rPr>
        <w:t>τ</w:t>
      </w:r>
      <w:r w:rsidRPr="0033626C">
        <w:rPr>
          <w:rFonts w:eastAsia="Times New Roman" w:cs="Times New Roman"/>
          <w:szCs w:val="24"/>
        </w:rPr>
        <w:t>ο άσυλο σας</w:t>
      </w:r>
      <w:r>
        <w:rPr>
          <w:rFonts w:eastAsia="Times New Roman" w:cs="Times New Roman"/>
          <w:szCs w:val="24"/>
        </w:rPr>
        <w:t xml:space="preserve"> είπαμε ότι αυτό είναι «ασπιρίνη</w:t>
      </w:r>
      <w:r w:rsidRPr="0033626C">
        <w:rPr>
          <w:rFonts w:eastAsia="Times New Roman" w:cs="Times New Roman"/>
          <w:szCs w:val="24"/>
        </w:rPr>
        <w:t xml:space="preserve"> </w:t>
      </w:r>
      <w:r>
        <w:rPr>
          <w:rFonts w:eastAsia="Times New Roman" w:cs="Times New Roman"/>
          <w:szCs w:val="24"/>
        </w:rPr>
        <w:t xml:space="preserve">για </w:t>
      </w:r>
      <w:r w:rsidRPr="0033626C">
        <w:rPr>
          <w:rFonts w:eastAsia="Times New Roman" w:cs="Times New Roman"/>
          <w:szCs w:val="24"/>
        </w:rPr>
        <w:t>τον καρκίνο</w:t>
      </w:r>
      <w:r>
        <w:rPr>
          <w:rFonts w:eastAsia="Times New Roman" w:cs="Times New Roman"/>
          <w:szCs w:val="24"/>
        </w:rPr>
        <w:t>». Έ</w:t>
      </w:r>
      <w:r w:rsidRPr="0033626C">
        <w:rPr>
          <w:rFonts w:eastAsia="Times New Roman" w:cs="Times New Roman"/>
          <w:szCs w:val="24"/>
        </w:rPr>
        <w:t>να</w:t>
      </w:r>
      <w:r>
        <w:rPr>
          <w:rFonts w:eastAsia="Times New Roman" w:cs="Times New Roman"/>
          <w:szCs w:val="24"/>
        </w:rPr>
        <w:t>ν</w:t>
      </w:r>
      <w:r w:rsidRPr="0033626C">
        <w:rPr>
          <w:rFonts w:eastAsia="Times New Roman" w:cs="Times New Roman"/>
          <w:szCs w:val="24"/>
        </w:rPr>
        <w:t xml:space="preserve"> χρόνο μετά</w:t>
      </w:r>
      <w:r>
        <w:rPr>
          <w:rFonts w:eastAsia="Times New Roman" w:cs="Times New Roman"/>
          <w:szCs w:val="24"/>
        </w:rPr>
        <w:t>, τα αποτελέσματά</w:t>
      </w:r>
      <w:r w:rsidRPr="0033626C">
        <w:rPr>
          <w:rFonts w:eastAsia="Times New Roman" w:cs="Times New Roman"/>
          <w:szCs w:val="24"/>
        </w:rPr>
        <w:t xml:space="preserve"> του φαίνονται</w:t>
      </w:r>
      <w:r>
        <w:rPr>
          <w:rFonts w:eastAsia="Times New Roman" w:cs="Times New Roman"/>
          <w:szCs w:val="24"/>
        </w:rPr>
        <w:t>. Καμμία</w:t>
      </w:r>
      <w:r w:rsidRPr="0033626C">
        <w:rPr>
          <w:rFonts w:eastAsia="Times New Roman" w:cs="Times New Roman"/>
          <w:szCs w:val="24"/>
        </w:rPr>
        <w:t xml:space="preserve"> πραγματική επιτάχυνση της διαδικασίας ασύλου</w:t>
      </w:r>
      <w:r>
        <w:rPr>
          <w:rFonts w:eastAsia="Times New Roman" w:cs="Times New Roman"/>
          <w:szCs w:val="24"/>
        </w:rPr>
        <w:t>,</w:t>
      </w:r>
      <w:r w:rsidRPr="0033626C">
        <w:rPr>
          <w:rFonts w:eastAsia="Times New Roman" w:cs="Times New Roman"/>
          <w:szCs w:val="24"/>
        </w:rPr>
        <w:t xml:space="preserve"> η Ευρωπαϊκή Επιτροπή πάλι προχθές </w:t>
      </w:r>
      <w:r>
        <w:rPr>
          <w:rFonts w:eastAsia="Times New Roman" w:cs="Times New Roman"/>
          <w:szCs w:val="24"/>
        </w:rPr>
        <w:t>σας έκρουσε</w:t>
      </w:r>
      <w:r w:rsidRPr="0033626C">
        <w:rPr>
          <w:rFonts w:eastAsia="Times New Roman" w:cs="Times New Roman"/>
          <w:szCs w:val="24"/>
        </w:rPr>
        <w:t xml:space="preserve"> τον κώδωνα του κινδύνου</w:t>
      </w:r>
      <w:r>
        <w:rPr>
          <w:rFonts w:eastAsia="Times New Roman" w:cs="Times New Roman"/>
          <w:szCs w:val="24"/>
        </w:rPr>
        <w:t xml:space="preserve"> και σας ζήτησε </w:t>
      </w:r>
      <w:r w:rsidRPr="0033626C">
        <w:rPr>
          <w:rFonts w:eastAsia="Times New Roman" w:cs="Times New Roman"/>
          <w:szCs w:val="24"/>
        </w:rPr>
        <w:t>καλύτερη αξιοποίηση των κονδυλίων</w:t>
      </w:r>
      <w:r>
        <w:rPr>
          <w:rFonts w:eastAsia="Times New Roman" w:cs="Times New Roman"/>
          <w:szCs w:val="24"/>
        </w:rPr>
        <w:t xml:space="preserve"> και να κάνετε περισσότερες επιστροφές. </w:t>
      </w:r>
    </w:p>
    <w:p w14:paraId="5EA3D62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Προχθές ή</w:t>
      </w:r>
      <w:r w:rsidRPr="0033626C">
        <w:rPr>
          <w:rFonts w:eastAsia="Times New Roman" w:cs="Times New Roman"/>
          <w:szCs w:val="24"/>
        </w:rPr>
        <w:t xml:space="preserve">μασταν με τον </w:t>
      </w:r>
      <w:r>
        <w:rPr>
          <w:rFonts w:eastAsia="Times New Roman" w:cs="Times New Roman"/>
          <w:szCs w:val="24"/>
        </w:rPr>
        <w:t>κ.</w:t>
      </w:r>
      <w:r w:rsidRPr="0033626C">
        <w:rPr>
          <w:rFonts w:eastAsia="Times New Roman" w:cs="Times New Roman"/>
          <w:szCs w:val="24"/>
        </w:rPr>
        <w:t xml:space="preserve"> Μητσοτά</w:t>
      </w:r>
      <w:r>
        <w:rPr>
          <w:rFonts w:eastAsia="Times New Roman" w:cs="Times New Roman"/>
          <w:szCs w:val="24"/>
        </w:rPr>
        <w:t xml:space="preserve">κη στη Λέσβο. Δεκαοκτώ χιλιάδες μπήκαν </w:t>
      </w:r>
      <w:r w:rsidRPr="0033626C">
        <w:rPr>
          <w:rFonts w:eastAsia="Times New Roman" w:cs="Times New Roman"/>
          <w:szCs w:val="24"/>
        </w:rPr>
        <w:t xml:space="preserve">στη Λέσβο </w:t>
      </w:r>
      <w:r>
        <w:rPr>
          <w:rFonts w:eastAsia="Times New Roman" w:cs="Times New Roman"/>
          <w:szCs w:val="24"/>
        </w:rPr>
        <w:t>και τριακόσιοι</w:t>
      </w:r>
      <w:r w:rsidRPr="0033626C">
        <w:rPr>
          <w:rFonts w:eastAsia="Times New Roman" w:cs="Times New Roman"/>
          <w:szCs w:val="24"/>
        </w:rPr>
        <w:t xml:space="preserve"> έφυγαν προς την Τουρκία</w:t>
      </w:r>
      <w:r>
        <w:rPr>
          <w:rFonts w:eastAsia="Times New Roman" w:cs="Times New Roman"/>
          <w:szCs w:val="24"/>
        </w:rPr>
        <w:t>. Τριακόσιοι! Αυτό είναι το νούμερο. Πόσο θα συνεχίσει</w:t>
      </w:r>
      <w:r w:rsidRPr="0033626C">
        <w:rPr>
          <w:rFonts w:eastAsia="Times New Roman" w:cs="Times New Roman"/>
          <w:szCs w:val="24"/>
        </w:rPr>
        <w:t xml:space="preserve"> αυτή η ατελέσφορη πολιτική</w:t>
      </w:r>
      <w:r>
        <w:rPr>
          <w:rFonts w:eastAsia="Times New Roman" w:cs="Times New Roman"/>
          <w:szCs w:val="24"/>
        </w:rPr>
        <w:t>;</w:t>
      </w:r>
      <w:r w:rsidRPr="0033626C">
        <w:rPr>
          <w:rFonts w:eastAsia="Times New Roman" w:cs="Times New Roman"/>
          <w:szCs w:val="24"/>
        </w:rPr>
        <w:t xml:space="preserve"> Εγώ πιστεύω ότι αυτή η πολιτική σας έχει ιδεολογικό </w:t>
      </w:r>
      <w:r>
        <w:rPr>
          <w:rFonts w:eastAsia="Times New Roman" w:cs="Times New Roman"/>
          <w:szCs w:val="24"/>
        </w:rPr>
        <w:t>πρόσημο. Ξεκάθαρα. Γίνεται</w:t>
      </w:r>
      <w:r w:rsidRPr="0033626C">
        <w:rPr>
          <w:rFonts w:eastAsia="Times New Roman" w:cs="Times New Roman"/>
          <w:szCs w:val="24"/>
        </w:rPr>
        <w:t xml:space="preserve"> με σκοπιμότητα και η σκοπιμότητα είναι μία</w:t>
      </w:r>
      <w:r>
        <w:rPr>
          <w:rFonts w:eastAsia="Times New Roman" w:cs="Times New Roman"/>
          <w:szCs w:val="24"/>
        </w:rPr>
        <w:t xml:space="preserve">: Δεν πιστεύετε ότι </w:t>
      </w:r>
      <w:r w:rsidRPr="0033626C">
        <w:rPr>
          <w:rFonts w:eastAsia="Times New Roman" w:cs="Times New Roman"/>
          <w:szCs w:val="24"/>
        </w:rPr>
        <w:t>πρέπει ν</w:t>
      </w:r>
      <w:r w:rsidRPr="0033626C">
        <w:rPr>
          <w:rFonts w:eastAsia="Times New Roman" w:cs="Times New Roman"/>
          <w:szCs w:val="24"/>
        </w:rPr>
        <w:t>α επιστρέφονται οι παράνομοι</w:t>
      </w:r>
      <w:r>
        <w:rPr>
          <w:rFonts w:eastAsia="Times New Roman" w:cs="Times New Roman"/>
          <w:szCs w:val="24"/>
        </w:rPr>
        <w:t>. Θ</w:t>
      </w:r>
      <w:r w:rsidRPr="0033626C">
        <w:rPr>
          <w:rFonts w:eastAsia="Times New Roman" w:cs="Times New Roman"/>
          <w:szCs w:val="24"/>
        </w:rPr>
        <w:t xml:space="preserve">έλετε να τους πείτε </w:t>
      </w:r>
      <w:r>
        <w:rPr>
          <w:rFonts w:eastAsia="Times New Roman" w:cs="Times New Roman"/>
          <w:szCs w:val="24"/>
        </w:rPr>
        <w:t>«</w:t>
      </w:r>
      <w:r w:rsidRPr="0033626C">
        <w:rPr>
          <w:rFonts w:eastAsia="Times New Roman" w:cs="Times New Roman"/>
          <w:szCs w:val="24"/>
        </w:rPr>
        <w:t>παρά</w:t>
      </w:r>
      <w:r>
        <w:rPr>
          <w:rFonts w:eastAsia="Times New Roman" w:cs="Times New Roman"/>
          <w:szCs w:val="24"/>
        </w:rPr>
        <w:t>νομους»,</w:t>
      </w:r>
      <w:r w:rsidRPr="0033626C">
        <w:rPr>
          <w:rFonts w:eastAsia="Times New Roman" w:cs="Times New Roman"/>
          <w:szCs w:val="24"/>
        </w:rPr>
        <w:t xml:space="preserve"> θέλετε να τους πείτε </w:t>
      </w:r>
      <w:r>
        <w:rPr>
          <w:rFonts w:eastAsia="Times New Roman" w:cs="Times New Roman"/>
          <w:szCs w:val="24"/>
        </w:rPr>
        <w:t xml:space="preserve">«παράτυπους», θέλετε </w:t>
      </w:r>
      <w:r w:rsidRPr="0033626C">
        <w:rPr>
          <w:rFonts w:eastAsia="Times New Roman" w:cs="Times New Roman"/>
          <w:szCs w:val="24"/>
        </w:rPr>
        <w:t xml:space="preserve">να τους πείτε </w:t>
      </w:r>
      <w:r>
        <w:rPr>
          <w:rFonts w:eastAsia="Times New Roman" w:cs="Times New Roman"/>
          <w:szCs w:val="24"/>
        </w:rPr>
        <w:t>«</w:t>
      </w:r>
      <w:r w:rsidRPr="0033626C">
        <w:rPr>
          <w:rFonts w:eastAsia="Times New Roman" w:cs="Times New Roman"/>
          <w:szCs w:val="24"/>
        </w:rPr>
        <w:t>λαθρομετανάστες</w:t>
      </w:r>
      <w:r>
        <w:rPr>
          <w:rFonts w:eastAsia="Times New Roman" w:cs="Times New Roman"/>
          <w:szCs w:val="24"/>
        </w:rPr>
        <w:t>»; Πείτε τους</w:t>
      </w:r>
      <w:r w:rsidRPr="0033626C">
        <w:rPr>
          <w:rFonts w:eastAsia="Times New Roman" w:cs="Times New Roman"/>
          <w:szCs w:val="24"/>
        </w:rPr>
        <w:t xml:space="preserve"> όπως θέλετε</w:t>
      </w:r>
      <w:r>
        <w:rPr>
          <w:rFonts w:eastAsia="Times New Roman" w:cs="Times New Roman"/>
          <w:szCs w:val="24"/>
        </w:rPr>
        <w:t>,</w:t>
      </w:r>
      <w:r w:rsidRPr="0033626C">
        <w:rPr>
          <w:rFonts w:eastAsia="Times New Roman" w:cs="Times New Roman"/>
          <w:szCs w:val="24"/>
        </w:rPr>
        <w:t xml:space="preserve"> δεν έχει σημασία ο τίτλος</w:t>
      </w:r>
      <w:r>
        <w:rPr>
          <w:rFonts w:eastAsia="Times New Roman" w:cs="Times New Roman"/>
          <w:szCs w:val="24"/>
        </w:rPr>
        <w:t>. Α</w:t>
      </w:r>
      <w:r w:rsidRPr="0033626C">
        <w:rPr>
          <w:rFonts w:eastAsia="Times New Roman" w:cs="Times New Roman"/>
          <w:szCs w:val="24"/>
        </w:rPr>
        <w:t>υτοί που δεν δικαιούνται να παραμένουν στη χώρα</w:t>
      </w:r>
      <w:r>
        <w:rPr>
          <w:rFonts w:eastAsia="Times New Roman" w:cs="Times New Roman"/>
          <w:szCs w:val="24"/>
        </w:rPr>
        <w:t>,</w:t>
      </w:r>
      <w:r w:rsidRPr="0033626C">
        <w:rPr>
          <w:rFonts w:eastAsia="Times New Roman" w:cs="Times New Roman"/>
          <w:szCs w:val="24"/>
        </w:rPr>
        <w:t xml:space="preserve"> για μας πρέπει </w:t>
      </w:r>
      <w:r w:rsidRPr="0033626C">
        <w:rPr>
          <w:rFonts w:eastAsia="Times New Roman" w:cs="Times New Roman"/>
          <w:szCs w:val="24"/>
        </w:rPr>
        <w:t>να φεύγουν</w:t>
      </w:r>
      <w:r>
        <w:rPr>
          <w:rFonts w:eastAsia="Times New Roman" w:cs="Times New Roman"/>
          <w:szCs w:val="24"/>
        </w:rPr>
        <w:t>,</w:t>
      </w:r>
      <w:r w:rsidRPr="0033626C">
        <w:rPr>
          <w:rFonts w:eastAsia="Times New Roman" w:cs="Times New Roman"/>
          <w:szCs w:val="24"/>
        </w:rPr>
        <w:t xml:space="preserve"> για σας μένουν</w:t>
      </w:r>
      <w:r>
        <w:rPr>
          <w:rFonts w:eastAsia="Times New Roman" w:cs="Times New Roman"/>
          <w:szCs w:val="24"/>
        </w:rPr>
        <w:t>. Κ</w:t>
      </w:r>
      <w:r w:rsidRPr="0033626C">
        <w:rPr>
          <w:rFonts w:eastAsia="Times New Roman" w:cs="Times New Roman"/>
          <w:szCs w:val="24"/>
        </w:rPr>
        <w:t xml:space="preserve">αι αυτό είναι το </w:t>
      </w:r>
      <w:r w:rsidRPr="0033626C">
        <w:rPr>
          <w:rFonts w:eastAsia="Times New Roman" w:cs="Times New Roman"/>
          <w:szCs w:val="24"/>
        </w:rPr>
        <w:lastRenderedPageBreak/>
        <w:t>αποτέλεσμα μιας</w:t>
      </w:r>
      <w:r>
        <w:rPr>
          <w:rFonts w:eastAsia="Times New Roman" w:cs="Times New Roman"/>
          <w:szCs w:val="24"/>
        </w:rPr>
        <w:t xml:space="preserve"> ιδεολογικής πολιτικής απόφασης, </w:t>
      </w:r>
      <w:r w:rsidRPr="0033626C">
        <w:rPr>
          <w:rFonts w:eastAsia="Times New Roman" w:cs="Times New Roman"/>
          <w:szCs w:val="24"/>
        </w:rPr>
        <w:t>το αποτέλεσμα της οποίας το βλέπουμε σήμερα και στα νησιά και στην ενδοχώρα</w:t>
      </w:r>
      <w:r>
        <w:rPr>
          <w:rFonts w:eastAsia="Times New Roman" w:cs="Times New Roman"/>
          <w:szCs w:val="24"/>
        </w:rPr>
        <w:t>.</w:t>
      </w:r>
    </w:p>
    <w:p w14:paraId="5EA3D62A" w14:textId="77777777" w:rsidR="00416916" w:rsidRDefault="00331763">
      <w:pPr>
        <w:spacing w:line="600" w:lineRule="auto"/>
        <w:ind w:firstLine="720"/>
        <w:contextualSpacing/>
        <w:jc w:val="both"/>
        <w:rPr>
          <w:rFonts w:eastAsia="Times New Roman" w:cs="Times New Roman"/>
          <w:szCs w:val="24"/>
        </w:rPr>
      </w:pPr>
      <w:r w:rsidRPr="0033626C">
        <w:rPr>
          <w:rFonts w:eastAsia="Times New Roman" w:cs="Times New Roman"/>
          <w:szCs w:val="24"/>
        </w:rPr>
        <w:t>Ευχαριστώ</w:t>
      </w:r>
      <w:r>
        <w:rPr>
          <w:rFonts w:eastAsia="Times New Roman" w:cs="Times New Roman"/>
          <w:szCs w:val="24"/>
        </w:rPr>
        <w:t>, κύριε Π</w:t>
      </w:r>
      <w:r w:rsidRPr="0033626C">
        <w:rPr>
          <w:rFonts w:eastAsia="Times New Roman" w:cs="Times New Roman"/>
          <w:szCs w:val="24"/>
        </w:rPr>
        <w:t>ρόεδρε</w:t>
      </w:r>
      <w:r>
        <w:rPr>
          <w:rFonts w:eastAsia="Times New Roman" w:cs="Times New Roman"/>
          <w:szCs w:val="24"/>
        </w:rPr>
        <w:t>.</w:t>
      </w:r>
      <w:r w:rsidRPr="0033626C">
        <w:rPr>
          <w:rFonts w:eastAsia="Times New Roman" w:cs="Times New Roman"/>
          <w:szCs w:val="24"/>
        </w:rPr>
        <w:t xml:space="preserve"> </w:t>
      </w:r>
    </w:p>
    <w:p w14:paraId="5EA3D62B" w14:textId="77777777" w:rsidR="00416916" w:rsidRDefault="00331763">
      <w:pPr>
        <w:spacing w:line="600" w:lineRule="auto"/>
        <w:ind w:firstLine="720"/>
        <w:contextualSpacing/>
        <w:jc w:val="both"/>
        <w:rPr>
          <w:rFonts w:eastAsia="Times New Roman" w:cs="Times New Roman"/>
          <w:szCs w:val="24"/>
        </w:rPr>
      </w:pPr>
      <w:r w:rsidRPr="0033099E">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w:t>
      </w:r>
      <w:r>
        <w:rPr>
          <w:rFonts w:eastAsia="Times New Roman" w:cs="Times New Roman"/>
          <w:szCs w:val="24"/>
        </w:rPr>
        <w:t>άδελφο.</w:t>
      </w:r>
    </w:p>
    <w:p w14:paraId="5EA3D62C"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w:t>
      </w:r>
      <w:r>
        <w:rPr>
          <w:rFonts w:eastAsia="Times New Roman" w:cs="Times New Roman"/>
          <w:szCs w:val="24"/>
        </w:rPr>
        <w:t xml:space="preserve">τον λόγο για </w:t>
      </w:r>
      <w:r>
        <w:rPr>
          <w:rFonts w:eastAsia="Times New Roman" w:cs="Times New Roman"/>
          <w:szCs w:val="24"/>
        </w:rPr>
        <w:t>τρία λεπτά.</w:t>
      </w:r>
    </w:p>
    <w:p w14:paraId="5EA3D62D" w14:textId="77777777" w:rsidR="00416916" w:rsidRDefault="00331763">
      <w:pPr>
        <w:spacing w:line="600" w:lineRule="auto"/>
        <w:ind w:firstLine="720"/>
        <w:contextualSpacing/>
        <w:jc w:val="both"/>
        <w:rPr>
          <w:rFonts w:eastAsia="Times New Roman" w:cs="Times New Roman"/>
          <w:szCs w:val="24"/>
        </w:rPr>
      </w:pPr>
      <w:r w:rsidRPr="0033099E">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Κύριε Βαρβιτσιώτη, αρχικά πρέπει να λύσουμε ένα μεταξύ μας θέμα. Εκδώσατε πάλι την </w:t>
      </w:r>
      <w:r w:rsidRPr="0033626C">
        <w:rPr>
          <w:rFonts w:eastAsia="Times New Roman" w:cs="Times New Roman"/>
          <w:szCs w:val="24"/>
        </w:rPr>
        <w:t xml:space="preserve">προηγούμενη εβδομάδα μία ανακοίνωση </w:t>
      </w:r>
      <w:r>
        <w:rPr>
          <w:rFonts w:eastAsia="Times New Roman" w:cs="Times New Roman"/>
          <w:szCs w:val="24"/>
        </w:rPr>
        <w:t xml:space="preserve">ότι </w:t>
      </w:r>
      <w:r w:rsidRPr="0033626C">
        <w:rPr>
          <w:rFonts w:eastAsia="Times New Roman" w:cs="Times New Roman"/>
          <w:szCs w:val="24"/>
        </w:rPr>
        <w:t xml:space="preserve">δεν έρχομαι στη </w:t>
      </w:r>
      <w:r w:rsidRPr="0033626C">
        <w:rPr>
          <w:rFonts w:eastAsia="Times New Roman" w:cs="Times New Roman"/>
          <w:szCs w:val="24"/>
        </w:rPr>
        <w:t>Βουλή</w:t>
      </w:r>
      <w:r>
        <w:rPr>
          <w:rFonts w:eastAsia="Times New Roman" w:cs="Times New Roman"/>
          <w:szCs w:val="24"/>
        </w:rPr>
        <w:t xml:space="preserve"> </w:t>
      </w:r>
      <w:r w:rsidRPr="0033626C">
        <w:rPr>
          <w:rFonts w:eastAsia="Times New Roman" w:cs="Times New Roman"/>
          <w:szCs w:val="24"/>
        </w:rPr>
        <w:t>να σας απαντήσω</w:t>
      </w:r>
      <w:r>
        <w:rPr>
          <w:rFonts w:eastAsia="Times New Roman" w:cs="Times New Roman"/>
          <w:szCs w:val="24"/>
        </w:rPr>
        <w:t>. Και μου προκαλείτε έκπληξη γι’ αυτό το πράγμα. Μάλιστα, κραδαίνετε τις δέκα δικές σας ερωτήσεις στις οποίες δεν έχω απαντήσει. Όπως καταλαβαίνετε, θα ήθελα να ξέρω αυτές τις δέκα σας ερωτήσεις στις οποίες δεν έχω απαντήσει.</w:t>
      </w:r>
    </w:p>
    <w:p w14:paraId="5EA3D62E" w14:textId="77777777" w:rsidR="00416916" w:rsidRDefault="00331763">
      <w:pPr>
        <w:spacing w:line="600" w:lineRule="auto"/>
        <w:ind w:firstLine="720"/>
        <w:contextualSpacing/>
        <w:jc w:val="both"/>
        <w:rPr>
          <w:rFonts w:eastAsia="Times New Roman" w:cs="Times New Roman"/>
          <w:szCs w:val="24"/>
        </w:rPr>
      </w:pPr>
      <w:r w:rsidRPr="0033099E">
        <w:rPr>
          <w:rFonts w:eastAsia="Times New Roman" w:cs="Times New Roman"/>
          <w:b/>
          <w:szCs w:val="24"/>
        </w:rPr>
        <w:t>ΜΙΛΤΙΑΔΗΣ</w:t>
      </w:r>
      <w:r w:rsidRPr="0033099E">
        <w:rPr>
          <w:rFonts w:eastAsia="Times New Roman" w:cs="Times New Roman"/>
          <w:b/>
          <w:szCs w:val="24"/>
        </w:rPr>
        <w:t xml:space="preserve"> ΒΑΡΒΙΤΣΙΩΤΗΣ:</w:t>
      </w:r>
      <w:r>
        <w:rPr>
          <w:rFonts w:eastAsia="Times New Roman" w:cs="Times New Roman"/>
          <w:szCs w:val="24"/>
        </w:rPr>
        <w:t xml:space="preserve"> Εδώ τις έχω, θα σας τις καταθέσω, αν θέλετε, για να τις έχετε και εσείς. </w:t>
      </w:r>
    </w:p>
    <w:p w14:paraId="5EA3D62F" w14:textId="77777777" w:rsidR="00416916" w:rsidRDefault="00331763">
      <w:pPr>
        <w:spacing w:line="600" w:lineRule="auto"/>
        <w:ind w:firstLine="720"/>
        <w:contextualSpacing/>
        <w:jc w:val="both"/>
        <w:rPr>
          <w:rFonts w:eastAsia="Times New Roman" w:cs="Times New Roman"/>
          <w:szCs w:val="24"/>
        </w:rPr>
      </w:pPr>
      <w:r w:rsidRPr="0033099E">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Ναι, θα</w:t>
      </w:r>
      <w:r w:rsidRPr="0033626C">
        <w:rPr>
          <w:rFonts w:eastAsia="Times New Roman" w:cs="Times New Roman"/>
          <w:szCs w:val="24"/>
        </w:rPr>
        <w:t xml:space="preserve"> ήθελα να τις ξέρω</w:t>
      </w:r>
      <w:r>
        <w:rPr>
          <w:rFonts w:eastAsia="Times New Roman" w:cs="Times New Roman"/>
          <w:szCs w:val="24"/>
        </w:rPr>
        <w:t>,</w:t>
      </w:r>
      <w:r w:rsidRPr="0033626C">
        <w:rPr>
          <w:rFonts w:eastAsia="Times New Roman" w:cs="Times New Roman"/>
          <w:szCs w:val="24"/>
        </w:rPr>
        <w:t xml:space="preserve"> γιατί τα δικά μου στοιχεία </w:t>
      </w:r>
      <w:r w:rsidRPr="0033626C">
        <w:rPr>
          <w:rFonts w:eastAsia="Times New Roman" w:cs="Times New Roman"/>
          <w:szCs w:val="24"/>
        </w:rPr>
        <w:lastRenderedPageBreak/>
        <w:t xml:space="preserve">λένε ότι συμμετείχα </w:t>
      </w:r>
      <w:r>
        <w:rPr>
          <w:rFonts w:eastAsia="Times New Roman" w:cs="Times New Roman"/>
          <w:szCs w:val="24"/>
        </w:rPr>
        <w:t>σε δέκα</w:t>
      </w:r>
      <w:r w:rsidRPr="0033626C">
        <w:rPr>
          <w:rFonts w:eastAsia="Times New Roman" w:cs="Times New Roman"/>
          <w:szCs w:val="24"/>
        </w:rPr>
        <w:t xml:space="preserve"> συνεδριάσεις επίκαιρων ερωτήσεων σε αυτή</w:t>
      </w:r>
      <w:r>
        <w:rPr>
          <w:rFonts w:eastAsia="Times New Roman" w:cs="Times New Roman"/>
          <w:szCs w:val="24"/>
        </w:rPr>
        <w:t xml:space="preserve"> τη</w:t>
      </w:r>
      <w:r w:rsidRPr="0033626C">
        <w:rPr>
          <w:rFonts w:eastAsia="Times New Roman" w:cs="Times New Roman"/>
          <w:szCs w:val="24"/>
        </w:rPr>
        <w:t xml:space="preserve"> </w:t>
      </w:r>
      <w:r>
        <w:rPr>
          <w:rFonts w:eastAsia="Times New Roman" w:cs="Times New Roman"/>
          <w:szCs w:val="24"/>
        </w:rPr>
        <w:t>Β</w:t>
      </w:r>
      <w:r w:rsidRPr="0033626C">
        <w:rPr>
          <w:rFonts w:eastAsia="Times New Roman" w:cs="Times New Roman"/>
          <w:szCs w:val="24"/>
        </w:rPr>
        <w:t>ουλή</w:t>
      </w:r>
      <w:r>
        <w:rPr>
          <w:rFonts w:eastAsia="Times New Roman" w:cs="Times New Roman"/>
          <w:szCs w:val="24"/>
        </w:rPr>
        <w:t>. Ό</w:t>
      </w:r>
      <w:r w:rsidRPr="0033626C">
        <w:rPr>
          <w:rFonts w:eastAsia="Times New Roman" w:cs="Times New Roman"/>
          <w:szCs w:val="24"/>
        </w:rPr>
        <w:t>σο</w:t>
      </w:r>
      <w:r>
        <w:rPr>
          <w:rFonts w:eastAsia="Times New Roman" w:cs="Times New Roman"/>
          <w:szCs w:val="24"/>
        </w:rPr>
        <w:t>ν</w:t>
      </w:r>
      <w:r w:rsidRPr="0033626C">
        <w:rPr>
          <w:rFonts w:eastAsia="Times New Roman" w:cs="Times New Roman"/>
          <w:szCs w:val="24"/>
        </w:rPr>
        <w:t xml:space="preserve"> σας αφορά</w:t>
      </w:r>
      <w:r>
        <w:rPr>
          <w:rFonts w:eastAsia="Times New Roman" w:cs="Times New Roman"/>
          <w:szCs w:val="24"/>
        </w:rPr>
        <w:t>,</w:t>
      </w:r>
      <w:r w:rsidRPr="0033626C">
        <w:rPr>
          <w:rFonts w:eastAsia="Times New Roman" w:cs="Times New Roman"/>
          <w:szCs w:val="24"/>
        </w:rPr>
        <w:t xml:space="preserve"> </w:t>
      </w:r>
      <w:r>
        <w:rPr>
          <w:rFonts w:eastAsia="Times New Roman" w:cs="Times New Roman"/>
          <w:szCs w:val="24"/>
        </w:rPr>
        <w:t>έχετε καταθέσει δεκαεπτά</w:t>
      </w:r>
      <w:r w:rsidRPr="0033626C">
        <w:rPr>
          <w:rFonts w:eastAsia="Times New Roman" w:cs="Times New Roman"/>
          <w:szCs w:val="24"/>
        </w:rPr>
        <w:t xml:space="preserve"> ερω</w:t>
      </w:r>
      <w:r>
        <w:rPr>
          <w:rFonts w:eastAsia="Times New Roman" w:cs="Times New Roman"/>
          <w:szCs w:val="24"/>
        </w:rPr>
        <w:t>τήσεις και επίκαιρες ερωτήσεις, εννέα</w:t>
      </w:r>
      <w:r w:rsidRPr="0033626C">
        <w:rPr>
          <w:rFonts w:eastAsia="Times New Roman" w:cs="Times New Roman"/>
          <w:szCs w:val="24"/>
        </w:rPr>
        <w:t xml:space="preserve"> ερωτήσεις</w:t>
      </w:r>
      <w:r>
        <w:rPr>
          <w:rFonts w:eastAsia="Times New Roman" w:cs="Times New Roman"/>
          <w:szCs w:val="24"/>
        </w:rPr>
        <w:t>,</w:t>
      </w:r>
      <w:r w:rsidRPr="0033626C">
        <w:rPr>
          <w:rFonts w:eastAsia="Times New Roman" w:cs="Times New Roman"/>
          <w:szCs w:val="24"/>
        </w:rPr>
        <w:t xml:space="preserve"> </w:t>
      </w:r>
      <w:r>
        <w:rPr>
          <w:rFonts w:eastAsia="Times New Roman" w:cs="Times New Roman"/>
          <w:szCs w:val="24"/>
        </w:rPr>
        <w:t xml:space="preserve">εκ </w:t>
      </w:r>
      <w:r w:rsidRPr="0033626C">
        <w:rPr>
          <w:rFonts w:eastAsia="Times New Roman" w:cs="Times New Roman"/>
          <w:szCs w:val="24"/>
        </w:rPr>
        <w:t xml:space="preserve">των οποίων οι </w:t>
      </w:r>
      <w:r>
        <w:rPr>
          <w:rFonts w:eastAsia="Times New Roman" w:cs="Times New Roman"/>
          <w:szCs w:val="24"/>
        </w:rPr>
        <w:t>έξι</w:t>
      </w:r>
      <w:r w:rsidRPr="0033626C">
        <w:rPr>
          <w:rFonts w:eastAsia="Times New Roman" w:cs="Times New Roman"/>
          <w:szCs w:val="24"/>
        </w:rPr>
        <w:t xml:space="preserve"> έχουν απαντηθεί</w:t>
      </w:r>
      <w:r>
        <w:rPr>
          <w:rFonts w:eastAsia="Times New Roman" w:cs="Times New Roman"/>
          <w:szCs w:val="24"/>
        </w:rPr>
        <w:t>, οι δύο</w:t>
      </w:r>
      <w:r w:rsidRPr="0033626C">
        <w:rPr>
          <w:rFonts w:eastAsia="Times New Roman" w:cs="Times New Roman"/>
          <w:szCs w:val="24"/>
        </w:rPr>
        <w:t xml:space="preserve"> δεν έχουν απαντηθεί</w:t>
      </w:r>
      <w:r>
        <w:rPr>
          <w:rFonts w:eastAsia="Times New Roman" w:cs="Times New Roman"/>
          <w:szCs w:val="24"/>
        </w:rPr>
        <w:t>, καθώς</w:t>
      </w:r>
      <w:r w:rsidRPr="0033626C">
        <w:rPr>
          <w:rFonts w:eastAsia="Times New Roman" w:cs="Times New Roman"/>
          <w:szCs w:val="24"/>
        </w:rPr>
        <w:t xml:space="preserve"> δεν ήταν της δικιάς μας αρμοδιότητας κα</w:t>
      </w:r>
      <w:r w:rsidRPr="0033626C">
        <w:rPr>
          <w:rFonts w:eastAsia="Times New Roman" w:cs="Times New Roman"/>
          <w:szCs w:val="24"/>
        </w:rPr>
        <w:t xml:space="preserve">ι </w:t>
      </w:r>
      <w:r>
        <w:rPr>
          <w:rFonts w:eastAsia="Times New Roman" w:cs="Times New Roman"/>
          <w:szCs w:val="24"/>
        </w:rPr>
        <w:t>η μία δεν έχει απαντηθεί γιατί, ω του θαύματος, κάνατε ερώτηση μ</w:t>
      </w:r>
      <w:r w:rsidRPr="0033626C">
        <w:rPr>
          <w:rFonts w:eastAsia="Times New Roman" w:cs="Times New Roman"/>
          <w:szCs w:val="24"/>
        </w:rPr>
        <w:t xml:space="preserve">ε το ίδιο περιεχόμενο την αμέσως επόμενη </w:t>
      </w:r>
      <w:r>
        <w:rPr>
          <w:rFonts w:eastAsia="Times New Roman" w:cs="Times New Roman"/>
          <w:szCs w:val="24"/>
        </w:rPr>
        <w:t>η</w:t>
      </w:r>
      <w:r w:rsidRPr="0033626C">
        <w:rPr>
          <w:rFonts w:eastAsia="Times New Roman" w:cs="Times New Roman"/>
          <w:szCs w:val="24"/>
        </w:rPr>
        <w:t>μέρα της επίκαιρης ερώτησης</w:t>
      </w:r>
      <w:r>
        <w:rPr>
          <w:rFonts w:eastAsia="Times New Roman" w:cs="Times New Roman"/>
          <w:szCs w:val="24"/>
        </w:rPr>
        <w:t xml:space="preserve"> που είχατε καταθέσει</w:t>
      </w:r>
      <w:r w:rsidRPr="0033626C">
        <w:rPr>
          <w:rFonts w:eastAsia="Times New Roman" w:cs="Times New Roman"/>
          <w:szCs w:val="24"/>
        </w:rPr>
        <w:t xml:space="preserve"> με </w:t>
      </w:r>
      <w:r>
        <w:rPr>
          <w:rFonts w:eastAsia="Times New Roman" w:cs="Times New Roman"/>
          <w:szCs w:val="24"/>
        </w:rPr>
        <w:t xml:space="preserve">όλη </w:t>
      </w:r>
      <w:r w:rsidRPr="0033626C">
        <w:rPr>
          <w:rFonts w:eastAsia="Times New Roman" w:cs="Times New Roman"/>
          <w:szCs w:val="24"/>
        </w:rPr>
        <w:t>την Κοινοβουλευτική Ομάδα της Νέας Δημοκρατίας</w:t>
      </w:r>
      <w:r>
        <w:rPr>
          <w:rFonts w:eastAsia="Times New Roman" w:cs="Times New Roman"/>
          <w:szCs w:val="24"/>
        </w:rPr>
        <w:t>. Βέβαια,</w:t>
      </w:r>
      <w:r w:rsidRPr="0033626C">
        <w:rPr>
          <w:rFonts w:eastAsia="Times New Roman" w:cs="Times New Roman"/>
          <w:szCs w:val="24"/>
        </w:rPr>
        <w:t xml:space="preserve"> τότε είχαμε και το περίεργο ότι ο </w:t>
      </w:r>
      <w:r>
        <w:rPr>
          <w:rFonts w:eastAsia="Times New Roman" w:cs="Times New Roman"/>
          <w:szCs w:val="24"/>
        </w:rPr>
        <w:t>Α</w:t>
      </w:r>
      <w:r w:rsidRPr="0033626C">
        <w:rPr>
          <w:rFonts w:eastAsia="Times New Roman" w:cs="Times New Roman"/>
          <w:szCs w:val="24"/>
        </w:rPr>
        <w:t>ρ</w:t>
      </w:r>
      <w:r w:rsidRPr="0033626C">
        <w:rPr>
          <w:rFonts w:eastAsia="Times New Roman" w:cs="Times New Roman"/>
          <w:szCs w:val="24"/>
        </w:rPr>
        <w:t xml:space="preserve">χηγός σας </w:t>
      </w:r>
      <w:r>
        <w:rPr>
          <w:rFonts w:eastAsia="Times New Roman" w:cs="Times New Roman"/>
          <w:szCs w:val="24"/>
        </w:rPr>
        <w:t>δύο</w:t>
      </w:r>
      <w:r w:rsidRPr="0033626C">
        <w:rPr>
          <w:rFonts w:eastAsia="Times New Roman" w:cs="Times New Roman"/>
          <w:szCs w:val="24"/>
        </w:rPr>
        <w:t xml:space="preserve"> </w:t>
      </w:r>
      <w:r>
        <w:rPr>
          <w:rFonts w:eastAsia="Times New Roman" w:cs="Times New Roman"/>
          <w:szCs w:val="24"/>
        </w:rPr>
        <w:t>η</w:t>
      </w:r>
      <w:r w:rsidRPr="0033626C">
        <w:rPr>
          <w:rFonts w:eastAsia="Times New Roman" w:cs="Times New Roman"/>
          <w:szCs w:val="24"/>
        </w:rPr>
        <w:t xml:space="preserve">μέρες μετά ζήτησε και συζήτηση στη </w:t>
      </w:r>
      <w:r>
        <w:rPr>
          <w:rFonts w:eastAsia="Times New Roman" w:cs="Times New Roman"/>
          <w:szCs w:val="24"/>
        </w:rPr>
        <w:t>Βουλή ή</w:t>
      </w:r>
      <w:r w:rsidRPr="0033626C">
        <w:rPr>
          <w:rFonts w:eastAsia="Times New Roman" w:cs="Times New Roman"/>
          <w:szCs w:val="24"/>
        </w:rPr>
        <w:t xml:space="preserve"> αγνοώντας ότι </w:t>
      </w:r>
      <w:r>
        <w:rPr>
          <w:rFonts w:eastAsia="Times New Roman" w:cs="Times New Roman"/>
          <w:szCs w:val="24"/>
        </w:rPr>
        <w:t xml:space="preserve">σύσσωμη </w:t>
      </w:r>
      <w:r w:rsidRPr="0033626C">
        <w:rPr>
          <w:rFonts w:eastAsia="Times New Roman" w:cs="Times New Roman"/>
          <w:szCs w:val="24"/>
        </w:rPr>
        <w:t xml:space="preserve">η </w:t>
      </w:r>
      <w:r>
        <w:rPr>
          <w:rFonts w:eastAsia="Times New Roman" w:cs="Times New Roman"/>
          <w:szCs w:val="24"/>
        </w:rPr>
        <w:t>Κοινοβουλευτική του Ομάδα είχε κάνει ερώτηση ή θ</w:t>
      </w:r>
      <w:r w:rsidRPr="0033626C">
        <w:rPr>
          <w:rFonts w:eastAsia="Times New Roman" w:cs="Times New Roman"/>
          <w:szCs w:val="24"/>
        </w:rPr>
        <w:t>εωρώντας ότι δεν απ</w:t>
      </w:r>
      <w:r>
        <w:rPr>
          <w:rFonts w:eastAsia="Times New Roman" w:cs="Times New Roman"/>
          <w:szCs w:val="24"/>
        </w:rPr>
        <w:t>ο</w:t>
      </w:r>
      <w:r w:rsidRPr="0033626C">
        <w:rPr>
          <w:rFonts w:eastAsia="Times New Roman" w:cs="Times New Roman"/>
          <w:szCs w:val="24"/>
        </w:rPr>
        <w:t xml:space="preserve">δώσατε </w:t>
      </w:r>
      <w:r>
        <w:rPr>
          <w:rFonts w:eastAsia="Times New Roman" w:cs="Times New Roman"/>
          <w:szCs w:val="24"/>
        </w:rPr>
        <w:t>κ</w:t>
      </w:r>
      <w:r w:rsidRPr="0033626C">
        <w:rPr>
          <w:rFonts w:eastAsia="Times New Roman" w:cs="Times New Roman"/>
          <w:szCs w:val="24"/>
        </w:rPr>
        <w:t>αλά</w:t>
      </w:r>
      <w:r>
        <w:rPr>
          <w:rFonts w:eastAsia="Times New Roman" w:cs="Times New Roman"/>
          <w:szCs w:val="24"/>
        </w:rPr>
        <w:t>,</w:t>
      </w:r>
      <w:r w:rsidRPr="0033626C">
        <w:rPr>
          <w:rFonts w:eastAsia="Times New Roman" w:cs="Times New Roman"/>
          <w:szCs w:val="24"/>
        </w:rPr>
        <w:t xml:space="preserve"> όχι </w:t>
      </w:r>
      <w:r>
        <w:rPr>
          <w:rFonts w:eastAsia="Times New Roman" w:cs="Times New Roman"/>
          <w:szCs w:val="24"/>
        </w:rPr>
        <w:t>ε</w:t>
      </w:r>
      <w:r w:rsidRPr="0033626C">
        <w:rPr>
          <w:rFonts w:eastAsia="Times New Roman" w:cs="Times New Roman"/>
          <w:szCs w:val="24"/>
        </w:rPr>
        <w:t xml:space="preserve">σείς ο </w:t>
      </w:r>
      <w:r>
        <w:rPr>
          <w:rFonts w:eastAsia="Times New Roman" w:cs="Times New Roman"/>
          <w:szCs w:val="24"/>
        </w:rPr>
        <w:t>ίδιος, αλλά</w:t>
      </w:r>
      <w:r w:rsidRPr="0033626C">
        <w:rPr>
          <w:rFonts w:eastAsia="Times New Roman" w:cs="Times New Roman"/>
          <w:szCs w:val="24"/>
        </w:rPr>
        <w:t xml:space="preserve"> ολόκληρη η Κοινοβουλευτική Ομάδα </w:t>
      </w:r>
      <w:r>
        <w:rPr>
          <w:rFonts w:eastAsia="Times New Roman" w:cs="Times New Roman"/>
          <w:szCs w:val="24"/>
        </w:rPr>
        <w:t>και εσείς μαζί.</w:t>
      </w:r>
    </w:p>
    <w:p w14:paraId="5EA3D630"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Έ</w:t>
      </w:r>
      <w:r>
        <w:rPr>
          <w:rFonts w:eastAsia="Times New Roman"/>
          <w:color w:val="222222"/>
          <w:szCs w:val="24"/>
          <w:shd w:val="clear" w:color="auto" w:fill="FFFFFF"/>
        </w:rPr>
        <w:t>χω απαντήσει σε δύο</w:t>
      </w:r>
      <w:r>
        <w:rPr>
          <w:rFonts w:eastAsia="Times New Roman"/>
          <w:color w:val="222222"/>
          <w:szCs w:val="24"/>
          <w:shd w:val="clear" w:color="auto" w:fill="FFFFFF"/>
        </w:rPr>
        <w:t xml:space="preserve"> επίκαιρες ερωτήσεις και μου έχετε κάνει εσείς ο ίδιος δύο επίκαιρες ερωτήσεις. Στη μία</w:t>
      </w:r>
      <w:r w:rsidRPr="00B94950">
        <w:rPr>
          <w:rFonts w:eastAsia="Times New Roman"/>
          <w:color w:val="222222"/>
          <w:szCs w:val="24"/>
          <w:shd w:val="clear" w:color="auto" w:fill="FFFFFF"/>
        </w:rPr>
        <w:t xml:space="preserve">, </w:t>
      </w:r>
      <w:r>
        <w:rPr>
          <w:rFonts w:eastAsia="Times New Roman"/>
          <w:color w:val="222222"/>
          <w:szCs w:val="24"/>
          <w:shd w:val="clear" w:color="auto" w:fill="FFFFFF"/>
        </w:rPr>
        <w:t xml:space="preserve">στην οποία πάλι με καταγγείλατε, ήμουν στη Βιέννη. Εκτιμώ το γεγονός ότι θεωρείτε ότι έχω τη δυνατότητα να είμαι σε δύο μέρη της Ευρώπης ταυτοχρόνως. Στην τελευταία, </w:t>
      </w:r>
      <w:r>
        <w:rPr>
          <w:rFonts w:eastAsia="Times New Roman"/>
          <w:color w:val="222222"/>
          <w:szCs w:val="24"/>
          <w:shd w:val="clear" w:color="auto" w:fill="FFFFFF"/>
        </w:rPr>
        <w:t xml:space="preserve">που σας απαντώ τώρα, ήμουν στις Βρυξέλλες, έφτανα στις 23:00΄ και ζήτησα να πάνε σε </w:t>
      </w:r>
      <w:r>
        <w:rPr>
          <w:rFonts w:eastAsia="Times New Roman"/>
          <w:color w:val="222222"/>
          <w:szCs w:val="24"/>
          <w:shd w:val="clear" w:color="auto" w:fill="FFFFFF"/>
        </w:rPr>
        <w:lastRenderedPageBreak/>
        <w:t>μία εβδομάδα και οι τρεις ερωτήσεις. Αλίμονο! Τι, σας φοβάμαι; Όχι, βέβαια. Ούτε εσείς με φοβάστε ούτε εγώ σας φοβάμαι. Να ξεκαθαρίσουμε αυτά τα πράγματα.</w:t>
      </w:r>
    </w:p>
    <w:p w14:paraId="5EA3D631"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Από τις εννέα ερω</w:t>
      </w:r>
      <w:r>
        <w:rPr>
          <w:rFonts w:eastAsia="Times New Roman"/>
          <w:color w:val="222222"/>
          <w:szCs w:val="24"/>
          <w:shd w:val="clear" w:color="auto" w:fill="FFFFFF"/>
        </w:rPr>
        <w:t>τήσεις, σάς λέω ότι έχω απαντήσει στις έξι. Στη μία ερώτηση που δεν απάντησα είναι αν δόθηκαν ληγμένα φάρμακα σε πρόσφυγες στο</w:t>
      </w:r>
      <w:r>
        <w:rPr>
          <w:rFonts w:eastAsia="Times New Roman"/>
          <w:color w:val="222222"/>
          <w:szCs w:val="24"/>
          <w:shd w:val="clear" w:color="auto" w:fill="FFFFFF"/>
        </w:rPr>
        <w:t>ν</w:t>
      </w:r>
      <w:r>
        <w:rPr>
          <w:rFonts w:eastAsia="Times New Roman"/>
          <w:color w:val="222222"/>
          <w:szCs w:val="24"/>
          <w:shd w:val="clear" w:color="auto" w:fill="FFFFFF"/>
        </w:rPr>
        <w:t xml:space="preserve"> Σκαραμαγκά εις γνώση του ΚΕΕΛΠΝΟ. Αυτό είναι θέμα του Υπουργείου Υγείας, όχι του Υπουργείου Προστασίας του Πολίτη.</w:t>
      </w:r>
    </w:p>
    <w:p w14:paraId="5EA3D632"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σχέση με α</w:t>
      </w:r>
      <w:r>
        <w:rPr>
          <w:rFonts w:eastAsia="Times New Roman"/>
          <w:color w:val="222222"/>
          <w:szCs w:val="24"/>
          <w:shd w:val="clear" w:color="auto" w:fill="FFFFFF"/>
        </w:rPr>
        <w:t>υτό να σας πω το εξής: Μη διαστρέφετε τα πράγματα. Εγώ ανέδειξα το ζήτημα της Σάμου ως πρόβλημα, όταν όλοι κοίταζαν στη Μόρια. Έλεγα ότι στη Μόρια υπάρχει ένα σύστημα και ότι η Σάμος είναι το πρόβλημα και πάει λέγοντας.</w:t>
      </w:r>
    </w:p>
    <w:p w14:paraId="5EA3D633"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θέλω να διαβεβαιώσω εσάς. Το πρό</w:t>
      </w:r>
      <w:r>
        <w:rPr>
          <w:rFonts w:eastAsia="Times New Roman"/>
          <w:color w:val="222222"/>
          <w:szCs w:val="24"/>
          <w:shd w:val="clear" w:color="auto" w:fill="FFFFFF"/>
        </w:rPr>
        <w:t xml:space="preserve">βλημα της Σάμου θα το λύσω. Χθες έφυγαν τριακόσια ογδόντα άτομα από τη Σάμο και θα φύγουν όλοι. Θα το λύσω όχι με την έννοια ότι θα μειώσω τους αριθμούς. Θα εκκενώσω το </w:t>
      </w:r>
      <w:r>
        <w:rPr>
          <w:rFonts w:eastAsia="Times New Roman"/>
          <w:color w:val="222222"/>
          <w:szCs w:val="24"/>
          <w:shd w:val="clear" w:color="auto" w:fill="FFFFFF"/>
        </w:rPr>
        <w:t>κ</w:t>
      </w:r>
      <w:r>
        <w:rPr>
          <w:rFonts w:eastAsia="Times New Roman"/>
          <w:color w:val="222222"/>
          <w:szCs w:val="24"/>
          <w:shd w:val="clear" w:color="auto" w:fill="FFFFFF"/>
        </w:rPr>
        <w:t>έντρο και αυτό θα γίνει μέσα στο επόμενο χρονικό διάστημα.</w:t>
      </w:r>
    </w:p>
    <w:p w14:paraId="5EA3D634"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φτιαχτεί ένα νέο </w:t>
      </w:r>
      <w:r>
        <w:rPr>
          <w:rFonts w:eastAsia="Times New Roman"/>
          <w:color w:val="222222"/>
          <w:szCs w:val="24"/>
          <w:shd w:val="clear" w:color="auto" w:fill="FFFFFF"/>
        </w:rPr>
        <w:t>κ</w:t>
      </w:r>
      <w:r>
        <w:rPr>
          <w:rFonts w:eastAsia="Times New Roman"/>
          <w:color w:val="222222"/>
          <w:szCs w:val="24"/>
          <w:shd w:val="clear" w:color="auto" w:fill="FFFFFF"/>
        </w:rPr>
        <w:t xml:space="preserve">έντρο </w:t>
      </w:r>
      <w:r>
        <w:rPr>
          <w:rFonts w:eastAsia="Times New Roman"/>
          <w:color w:val="222222"/>
          <w:szCs w:val="24"/>
          <w:shd w:val="clear" w:color="auto" w:fill="FFFFFF"/>
        </w:rPr>
        <w:t xml:space="preserve">στην περιοχή Σφαγεία της Σάμου. Βρισκόμαστε στην τελική διαδικασία, τα έχουμε βγει με τους </w:t>
      </w:r>
      <w:r>
        <w:rPr>
          <w:rFonts w:eastAsia="Times New Roman"/>
          <w:color w:val="222222"/>
          <w:szCs w:val="24"/>
          <w:shd w:val="clear" w:color="auto" w:fill="FFFFFF"/>
        </w:rPr>
        <w:lastRenderedPageBreak/>
        <w:t>ιδιοκτήτες της περιοχής. Το κόστος θα είναι περίπου 10.000</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12.000, αν δεν κάνω λάθος, τον μήνα και θα φτιαχτεί ένα σύγχρονο </w:t>
      </w:r>
      <w:r>
        <w:rPr>
          <w:rFonts w:eastAsia="Times New Roman"/>
          <w:color w:val="222222"/>
          <w:szCs w:val="24"/>
          <w:shd w:val="clear" w:color="auto" w:fill="FFFFFF"/>
        </w:rPr>
        <w:t>κέντρο υποδοχής</w:t>
      </w:r>
      <w:r>
        <w:rPr>
          <w:rFonts w:eastAsia="Times New Roman"/>
          <w:color w:val="222222"/>
          <w:szCs w:val="24"/>
          <w:shd w:val="clear" w:color="auto" w:fill="FFFFFF"/>
        </w:rPr>
        <w:t xml:space="preserve"> και </w:t>
      </w:r>
      <w:r>
        <w:rPr>
          <w:rFonts w:eastAsia="Times New Roman"/>
          <w:color w:val="222222"/>
          <w:szCs w:val="24"/>
          <w:shd w:val="clear" w:color="auto" w:fill="FFFFFF"/>
        </w:rPr>
        <w:t>ταυτοποίησης</w:t>
      </w:r>
      <w:r>
        <w:rPr>
          <w:rFonts w:eastAsia="Times New Roman"/>
          <w:color w:val="222222"/>
          <w:szCs w:val="24"/>
          <w:shd w:val="clear" w:color="auto" w:fill="FFFFFF"/>
        </w:rPr>
        <w:t xml:space="preserve"> χιλίων</w:t>
      </w:r>
      <w:r>
        <w:rPr>
          <w:rFonts w:eastAsia="Times New Roman"/>
          <w:color w:val="222222"/>
          <w:szCs w:val="24"/>
          <w:shd w:val="clear" w:color="auto" w:fill="FFFFFF"/>
        </w:rPr>
        <w:t xml:space="preserve"> διακοσίων ανθρώπων. Αυτό σημαίνει ότι για να λειτουργήσει, με όσους είναι αυτή τη στιγμή και με όσους θα έρθουν και θα φύγουν, με διάφορους τρόπους θα έχουμε κλείσει. Θα έχουν μείνει χίλιοι διακόσιοι. Δηλαδή, θα έχουν απομακρυνθεί δύο χιλιάδες οκτακόσιοι,</w:t>
      </w:r>
      <w:r>
        <w:rPr>
          <w:rFonts w:eastAsia="Times New Roman"/>
          <w:color w:val="222222"/>
          <w:szCs w:val="24"/>
          <w:shd w:val="clear" w:color="auto" w:fill="FFFFFF"/>
        </w:rPr>
        <w:t xml:space="preserve"> από αυτούς που είναι τώρα, συν αυτούς που θα έρθουν, είτε επιστραφεί στην περιοχή.</w:t>
      </w:r>
    </w:p>
    <w:p w14:paraId="5EA3D635"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Επιμένετε στο ζήτημα των επιστροφών και επιμένουν και κάποια διευθυντικά στελέχη από την Ευρωπαϊκή Επιτροπή. Και λέω: Την </w:t>
      </w:r>
      <w:r>
        <w:rPr>
          <w:rFonts w:eastAsia="Times New Roman"/>
          <w:color w:val="222222"/>
          <w:szCs w:val="24"/>
          <w:shd w:val="clear" w:color="auto" w:fill="FFFFFF"/>
        </w:rPr>
        <w:t>κοινή δήλωση</w:t>
      </w:r>
      <w:r>
        <w:rPr>
          <w:rFonts w:eastAsia="Times New Roman"/>
          <w:color w:val="222222"/>
          <w:szCs w:val="24"/>
          <w:shd w:val="clear" w:color="auto" w:fill="FFFFFF"/>
        </w:rPr>
        <w:t xml:space="preserve"> Ευρωπαϊκής Ένωσης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Τουρκίας, κάποιοι</w:t>
      </w:r>
      <w:r>
        <w:rPr>
          <w:rFonts w:eastAsia="Times New Roman"/>
          <w:color w:val="222222"/>
          <w:szCs w:val="24"/>
          <w:shd w:val="clear" w:color="auto" w:fill="FFFFFF"/>
        </w:rPr>
        <w:t xml:space="preserve"> από αυτούς και εσείς ανάμεσά τους, την έχετε διαβάσει; Τι λέει αυτή η </w:t>
      </w:r>
      <w:r>
        <w:rPr>
          <w:rFonts w:eastAsia="Times New Roman"/>
          <w:color w:val="222222"/>
          <w:szCs w:val="24"/>
          <w:shd w:val="clear" w:color="auto" w:fill="FFFFFF"/>
        </w:rPr>
        <w:t>κοινή δήλωση</w:t>
      </w:r>
      <w:r>
        <w:rPr>
          <w:rFonts w:eastAsia="Times New Roman"/>
          <w:color w:val="222222"/>
          <w:szCs w:val="24"/>
          <w:shd w:val="clear" w:color="auto" w:fill="FFFFFF"/>
        </w:rPr>
        <w:t xml:space="preserve">; Ότι ολοκληρώνονται οι διαδικασίες. </w:t>
      </w:r>
      <w:r w:rsidRPr="00620A85">
        <w:rPr>
          <w:rFonts w:eastAsia="Times New Roman"/>
          <w:color w:val="222222"/>
          <w:szCs w:val="24"/>
          <w:shd w:val="clear" w:color="auto" w:fill="FFFFFF"/>
        </w:rPr>
        <w:t>Με κατηγορήσατε</w:t>
      </w:r>
      <w:r>
        <w:rPr>
          <w:rFonts w:eastAsia="Times New Roman"/>
          <w:color w:val="222222"/>
          <w:szCs w:val="24"/>
          <w:shd w:val="clear" w:color="auto" w:fill="FFFFFF"/>
        </w:rPr>
        <w:t xml:space="preserve"> ότι πρέπει να πάρω άλλους χίλιους υπαλλήλους.</w:t>
      </w:r>
    </w:p>
    <w:p w14:paraId="5EA3D636"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Μου κάνει εντύπωση και ένα πράγμα, για ένα ζήτημα, που είναι το πραγματικό</w:t>
      </w:r>
      <w:r>
        <w:rPr>
          <w:rFonts w:eastAsia="Times New Roman"/>
          <w:color w:val="222222"/>
          <w:szCs w:val="24"/>
          <w:shd w:val="clear" w:color="auto" w:fill="FFFFFF"/>
        </w:rPr>
        <w:t xml:space="preserve"> πρόβλημα στη Σάμο, ποτέ δεν αναφέρεστε </w:t>
      </w:r>
      <w:r>
        <w:rPr>
          <w:rFonts w:eastAsia="Times New Roman"/>
          <w:color w:val="222222"/>
          <w:szCs w:val="24"/>
          <w:shd w:val="clear" w:color="auto" w:fill="FFFFFF"/>
        </w:rPr>
        <w:t>-</w:t>
      </w:r>
      <w:r>
        <w:rPr>
          <w:rFonts w:eastAsia="Times New Roman"/>
          <w:color w:val="222222"/>
          <w:szCs w:val="24"/>
          <w:shd w:val="clear" w:color="auto" w:fill="FFFFFF"/>
        </w:rPr>
        <w:t xml:space="preserve">γιατί εμπλέκεται στέλεχός σας- στο ζήτημα της </w:t>
      </w:r>
      <w:proofErr w:type="spellStart"/>
      <w:r>
        <w:rPr>
          <w:rFonts w:eastAsia="Times New Roman"/>
          <w:color w:val="222222"/>
          <w:szCs w:val="24"/>
          <w:shd w:val="clear" w:color="auto" w:fill="FFFFFF"/>
        </w:rPr>
        <w:t>ευαλωτότητας</w:t>
      </w:r>
      <w:proofErr w:type="spellEnd"/>
      <w:r>
        <w:rPr>
          <w:rFonts w:eastAsia="Times New Roman"/>
          <w:color w:val="222222"/>
          <w:szCs w:val="24"/>
          <w:shd w:val="clear" w:color="auto" w:fill="FFFFFF"/>
        </w:rPr>
        <w:t xml:space="preserve"> και της ταχύτητας που βγαίνει η </w:t>
      </w:r>
      <w:proofErr w:type="spellStart"/>
      <w:r>
        <w:rPr>
          <w:rFonts w:eastAsia="Times New Roman"/>
          <w:color w:val="222222"/>
          <w:szCs w:val="24"/>
          <w:shd w:val="clear" w:color="auto" w:fill="FFFFFF"/>
        </w:rPr>
        <w:t>ευαλωτότητα</w:t>
      </w:r>
      <w:proofErr w:type="spellEnd"/>
      <w:r>
        <w:rPr>
          <w:rFonts w:eastAsia="Times New Roman"/>
          <w:color w:val="222222"/>
          <w:szCs w:val="24"/>
          <w:shd w:val="clear" w:color="auto" w:fill="FFFFFF"/>
        </w:rPr>
        <w:t>.</w:t>
      </w:r>
    </w:p>
    <w:p w14:paraId="5EA3D637" w14:textId="77777777" w:rsidR="00416916" w:rsidRDefault="00331763">
      <w:pPr>
        <w:spacing w:line="600" w:lineRule="auto"/>
        <w:ind w:firstLine="720"/>
        <w:contextualSpacing/>
        <w:jc w:val="both"/>
        <w:rPr>
          <w:rFonts w:eastAsia="Times New Roman"/>
          <w:color w:val="222222"/>
          <w:szCs w:val="24"/>
          <w:shd w:val="clear" w:color="auto" w:fill="FFFFFF"/>
        </w:rPr>
      </w:pPr>
      <w:r w:rsidRPr="008D02D4">
        <w:rPr>
          <w:rFonts w:eastAsia="Times New Roman"/>
          <w:b/>
          <w:color w:val="222222"/>
          <w:szCs w:val="24"/>
          <w:shd w:val="clear" w:color="auto" w:fill="FFFFFF"/>
        </w:rPr>
        <w:t>ΜΙΛΤ</w:t>
      </w:r>
      <w:r>
        <w:rPr>
          <w:rFonts w:eastAsia="Times New Roman"/>
          <w:b/>
          <w:color w:val="222222"/>
          <w:szCs w:val="24"/>
          <w:shd w:val="clear" w:color="auto" w:fill="FFFFFF"/>
        </w:rPr>
        <w:t>Ι</w:t>
      </w:r>
      <w:r w:rsidRPr="008D02D4">
        <w:rPr>
          <w:rFonts w:eastAsia="Times New Roman"/>
          <w:b/>
          <w:color w:val="222222"/>
          <w:szCs w:val="24"/>
          <w:shd w:val="clear" w:color="auto" w:fill="FFFFFF"/>
        </w:rPr>
        <w:t>ΑΔΗΣ ΒΑΡΒΙΤΣΙΩΤΗΣ:</w:t>
      </w:r>
      <w:r>
        <w:rPr>
          <w:rFonts w:eastAsia="Times New Roman"/>
          <w:color w:val="222222"/>
          <w:szCs w:val="24"/>
          <w:shd w:val="clear" w:color="auto" w:fill="FFFFFF"/>
        </w:rPr>
        <w:t xml:space="preserve"> Τι εννοείτε με αυτό;</w:t>
      </w:r>
    </w:p>
    <w:p w14:paraId="5EA3D638" w14:textId="77777777" w:rsidR="00416916" w:rsidRDefault="00331763">
      <w:pPr>
        <w:spacing w:line="600" w:lineRule="auto"/>
        <w:ind w:firstLine="720"/>
        <w:contextualSpacing/>
        <w:jc w:val="both"/>
        <w:rPr>
          <w:rFonts w:eastAsia="Times New Roman"/>
          <w:color w:val="000000" w:themeColor="text1"/>
          <w:szCs w:val="24"/>
          <w:shd w:val="clear" w:color="auto" w:fill="FFFFFF"/>
        </w:rPr>
      </w:pPr>
      <w:r w:rsidRPr="00F4719C">
        <w:rPr>
          <w:rFonts w:eastAsia="Times New Roman"/>
          <w:b/>
          <w:color w:val="000000" w:themeColor="text1"/>
          <w:szCs w:val="24"/>
          <w:shd w:val="clear" w:color="auto" w:fill="FFFFFF"/>
        </w:rPr>
        <w:t>ΔΗΜΗΤΡΙΟΣ ΒΙΤΣΑΣ (Υπουργός Μεταναστευτικής Πολιτικής):</w:t>
      </w:r>
      <w:r w:rsidRPr="00F4719C">
        <w:rPr>
          <w:rFonts w:eastAsia="Times New Roman"/>
          <w:color w:val="000000" w:themeColor="text1"/>
          <w:szCs w:val="24"/>
          <w:shd w:val="clear" w:color="auto" w:fill="FFFFFF"/>
        </w:rPr>
        <w:t xml:space="preserve"> Εννοώ την απόδοση η οποία πρέπει να δοθεί σε σχέση με τον χαρακτηρισμό της </w:t>
      </w:r>
      <w:proofErr w:type="spellStart"/>
      <w:r w:rsidRPr="00F4719C">
        <w:rPr>
          <w:rFonts w:eastAsia="Times New Roman"/>
          <w:color w:val="000000" w:themeColor="text1"/>
          <w:szCs w:val="24"/>
          <w:shd w:val="clear" w:color="auto" w:fill="FFFFFF"/>
        </w:rPr>
        <w:t>ευαλωτότητας</w:t>
      </w:r>
      <w:proofErr w:type="spellEnd"/>
      <w:r w:rsidRPr="00F4719C">
        <w:rPr>
          <w:rFonts w:eastAsia="Times New Roman"/>
          <w:color w:val="000000" w:themeColor="text1"/>
          <w:szCs w:val="24"/>
          <w:shd w:val="clear" w:color="auto" w:fill="FFFFFF"/>
        </w:rPr>
        <w:t xml:space="preserve"> που είναι ένα ιατρικό ζήτημα. Λέτε, λοιπόν...</w:t>
      </w:r>
    </w:p>
    <w:p w14:paraId="5EA3D639" w14:textId="77777777" w:rsidR="00416916" w:rsidRDefault="00331763">
      <w:pPr>
        <w:spacing w:line="600" w:lineRule="auto"/>
        <w:ind w:firstLine="720"/>
        <w:contextualSpacing/>
        <w:jc w:val="both"/>
        <w:rPr>
          <w:rFonts w:eastAsia="Times New Roman"/>
          <w:color w:val="222222"/>
          <w:szCs w:val="24"/>
          <w:shd w:val="clear" w:color="auto" w:fill="FFFFFF"/>
        </w:rPr>
      </w:pPr>
      <w:r w:rsidRPr="008D02D4">
        <w:rPr>
          <w:rFonts w:eastAsia="Times New Roman"/>
          <w:b/>
          <w:color w:val="222222"/>
          <w:szCs w:val="24"/>
          <w:shd w:val="clear" w:color="auto" w:fill="FFFFFF"/>
        </w:rPr>
        <w:t>ΜΙΛΙΤΑΔΗΣ ΒΑΡΒΙΤΣΙΩΤΗΣ:</w:t>
      </w:r>
      <w:r>
        <w:rPr>
          <w:rFonts w:eastAsia="Times New Roman"/>
          <w:color w:val="222222"/>
          <w:szCs w:val="24"/>
          <w:shd w:val="clear" w:color="auto" w:fill="FFFFFF"/>
        </w:rPr>
        <w:t xml:space="preserve"> Και εμείς τι δουλειά έχουμε με αυτό;</w:t>
      </w:r>
    </w:p>
    <w:p w14:paraId="5EA3D63A" w14:textId="77777777" w:rsidR="00416916" w:rsidRDefault="00331763">
      <w:pPr>
        <w:spacing w:line="600" w:lineRule="auto"/>
        <w:ind w:firstLine="720"/>
        <w:contextualSpacing/>
        <w:jc w:val="both"/>
        <w:rPr>
          <w:rFonts w:eastAsia="Times New Roman"/>
          <w:color w:val="222222"/>
          <w:szCs w:val="24"/>
          <w:shd w:val="clear" w:color="auto" w:fill="FFFFFF"/>
        </w:rPr>
      </w:pPr>
      <w:r w:rsidRPr="008D02D4">
        <w:rPr>
          <w:rFonts w:eastAsia="Times New Roman"/>
          <w:b/>
          <w:color w:val="222222"/>
          <w:szCs w:val="24"/>
          <w:shd w:val="clear" w:color="auto" w:fill="FFFFFF"/>
        </w:rPr>
        <w:t>ΔΗΜΗΤΡΙΟΣ ΒΙΤΣΑΣ (Υπουργός Μεταναστευτικής Πολιτικής)</w:t>
      </w:r>
      <w:r w:rsidRPr="003E4833">
        <w:rPr>
          <w:rFonts w:eastAsia="Times New Roman"/>
          <w:b/>
          <w:color w:val="222222"/>
          <w:szCs w:val="24"/>
          <w:shd w:val="clear" w:color="auto" w:fill="FFFFFF"/>
        </w:rPr>
        <w:t>:</w:t>
      </w:r>
      <w:r>
        <w:rPr>
          <w:rFonts w:eastAsia="Times New Roman"/>
          <w:color w:val="222222"/>
          <w:szCs w:val="24"/>
          <w:shd w:val="clear" w:color="auto" w:fill="FFFFFF"/>
        </w:rPr>
        <w:t xml:space="preserve"> Δεν α</w:t>
      </w:r>
      <w:r>
        <w:rPr>
          <w:rFonts w:eastAsia="Times New Roman"/>
          <w:color w:val="222222"/>
          <w:szCs w:val="24"/>
          <w:shd w:val="clear" w:color="auto" w:fill="FFFFFF"/>
        </w:rPr>
        <w:t>ναφέρεστε, κύριε Βαρβιτσιώτη. Το καταλαβαίνετε αυτό;</w:t>
      </w:r>
    </w:p>
    <w:p w14:paraId="5EA3D63B"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λέτε: «Ανίκανη η Διοικήτρια της Σάμου», μια γυναίκα η οποία διαχειρίζεται αυτήν τη στιγμή αυξημένες ροές με εκπληκτικές δυσκολίες. Πολύς κόσμος –δεν βάζω τον </w:t>
      </w:r>
      <w:proofErr w:type="spellStart"/>
      <w:r>
        <w:rPr>
          <w:rFonts w:eastAsia="Times New Roman"/>
          <w:color w:val="222222"/>
          <w:szCs w:val="24"/>
          <w:shd w:val="clear" w:color="auto" w:fill="FFFFFF"/>
        </w:rPr>
        <w:t>Μπαλμπακάκη</w:t>
      </w:r>
      <w:proofErr w:type="spellEnd"/>
      <w:r>
        <w:rPr>
          <w:rFonts w:eastAsia="Times New Roman"/>
          <w:color w:val="222222"/>
          <w:szCs w:val="24"/>
          <w:shd w:val="clear" w:color="auto" w:fill="FFFFFF"/>
        </w:rPr>
        <w:t xml:space="preserve"> στη Λέσβο, που τον γνωρ</w:t>
      </w:r>
      <w:r>
        <w:rPr>
          <w:rFonts w:eastAsia="Times New Roman"/>
          <w:color w:val="222222"/>
          <w:szCs w:val="24"/>
          <w:shd w:val="clear" w:color="auto" w:fill="FFFFFF"/>
        </w:rPr>
        <w:t xml:space="preserve">ίζετε- θα είχε σηκώσει τα χέρια </w:t>
      </w:r>
      <w:r>
        <w:rPr>
          <w:rFonts w:eastAsia="Times New Roman"/>
          <w:color w:val="222222"/>
          <w:szCs w:val="24"/>
          <w:shd w:val="clear" w:color="auto" w:fill="FFFFFF"/>
        </w:rPr>
        <w:lastRenderedPageBreak/>
        <w:t xml:space="preserve">ψηλά. Αυτή η γυναίκα δίνει καθημερινά μάχη, χωρίς βοήθεια. Όταν λέω χωρίς βοήθεια εννοώ από τις τοπικές αρχές και ιδιαίτερα από την </w:t>
      </w:r>
      <w:proofErr w:type="spellStart"/>
      <w:r>
        <w:rPr>
          <w:rFonts w:eastAsia="Times New Roman"/>
          <w:color w:val="222222"/>
          <w:szCs w:val="24"/>
          <w:shd w:val="clear" w:color="auto" w:fill="FFFFFF"/>
        </w:rPr>
        <w:t>Αντιπεριφ</w:t>
      </w:r>
      <w:r>
        <w:rPr>
          <w:rFonts w:eastAsia="Times New Roman"/>
          <w:color w:val="222222"/>
          <w:szCs w:val="24"/>
          <w:shd w:val="clear" w:color="auto" w:fill="FFFFFF"/>
        </w:rPr>
        <w:t>έ</w:t>
      </w:r>
      <w:r>
        <w:rPr>
          <w:rFonts w:eastAsia="Times New Roman"/>
          <w:color w:val="222222"/>
          <w:szCs w:val="24"/>
          <w:shd w:val="clear" w:color="auto" w:fill="FFFFFF"/>
        </w:rPr>
        <w:t>ρει</w:t>
      </w:r>
      <w:r>
        <w:rPr>
          <w:rFonts w:eastAsia="Times New Roman"/>
          <w:color w:val="222222"/>
          <w:szCs w:val="24"/>
          <w:shd w:val="clear" w:color="auto" w:fill="FFFFFF"/>
        </w:rPr>
        <w:t>α</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της Σάμου, η οποία κάνει ό,τι είναι δυνατόν για να εμποδίσει τη λύση.</w:t>
      </w:r>
    </w:p>
    <w:p w14:paraId="5EA3D63C" w14:textId="77777777" w:rsidR="00416916" w:rsidRDefault="0033176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Πηγαίνε</w:t>
      </w:r>
      <w:r>
        <w:rPr>
          <w:rFonts w:eastAsia="Times New Roman"/>
          <w:color w:val="222222"/>
          <w:szCs w:val="24"/>
          <w:shd w:val="clear" w:color="auto" w:fill="FFFFFF"/>
        </w:rPr>
        <w:t xml:space="preserve">ι στους Μυτιληνιούς και διοργανώνει συγκεντρώσεις, ψάχνει να βρει τρόπους για να μη φτιαχτεί καινούργιο </w:t>
      </w:r>
      <w:r>
        <w:rPr>
          <w:rFonts w:eastAsia="Times New Roman"/>
          <w:color w:val="222222"/>
          <w:szCs w:val="24"/>
          <w:shd w:val="clear" w:color="auto" w:fill="FFFFFF"/>
        </w:rPr>
        <w:t>κέντρο υποδοχής</w:t>
      </w:r>
      <w:r>
        <w:rPr>
          <w:rFonts w:eastAsia="Times New Roman"/>
          <w:color w:val="222222"/>
          <w:szCs w:val="24"/>
          <w:shd w:val="clear" w:color="auto" w:fill="FFFFFF"/>
        </w:rPr>
        <w:t xml:space="preserve"> και </w:t>
      </w:r>
      <w:r>
        <w:rPr>
          <w:rFonts w:eastAsia="Times New Roman"/>
          <w:color w:val="222222"/>
          <w:szCs w:val="24"/>
          <w:shd w:val="clear" w:color="auto" w:fill="FFFFFF"/>
        </w:rPr>
        <w:t xml:space="preserve">ταυτοποίησης </w:t>
      </w:r>
      <w:r>
        <w:rPr>
          <w:rFonts w:eastAsia="Times New Roman"/>
          <w:color w:val="222222"/>
          <w:szCs w:val="24"/>
          <w:shd w:val="clear" w:color="auto" w:fill="FFFFFF"/>
        </w:rPr>
        <w:t>και πάει λέγοντας. Θα γίνουν, όμως αυτά. Ό,τι και να κάνουν, ό,τι και να προσπαθήσουν, σε όποιο πολιτικό δημοτικό μέλλο</w:t>
      </w:r>
      <w:r>
        <w:rPr>
          <w:rFonts w:eastAsia="Times New Roman"/>
          <w:color w:val="222222"/>
          <w:szCs w:val="24"/>
          <w:shd w:val="clear" w:color="auto" w:fill="FFFFFF"/>
        </w:rPr>
        <w:t>ν και να επενδύει κάποιος, αυτά θα γίνουν.</w:t>
      </w:r>
    </w:p>
    <w:p w14:paraId="5EA3D63D" w14:textId="77777777" w:rsidR="00416916" w:rsidRDefault="00331763">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sidRPr="004154C7">
        <w:rPr>
          <w:rFonts w:eastAsia="Times New Roman"/>
          <w:b/>
          <w:bCs/>
          <w:szCs w:val="24"/>
        </w:rPr>
        <w:t xml:space="preserve"> </w:t>
      </w:r>
      <w:r>
        <w:rPr>
          <w:rFonts w:eastAsia="Times New Roman"/>
          <w:bCs/>
          <w:szCs w:val="24"/>
        </w:rPr>
        <w:t xml:space="preserve">Κύριε Υπουργέ, να σας υπενθυμίσω ότι έχετε και δευτερολογία. </w:t>
      </w:r>
    </w:p>
    <w:p w14:paraId="5EA3D63E" w14:textId="77777777" w:rsidR="00416916" w:rsidRDefault="00331763">
      <w:pPr>
        <w:spacing w:line="600" w:lineRule="auto"/>
        <w:ind w:firstLine="720"/>
        <w:contextualSpacing/>
        <w:jc w:val="both"/>
        <w:rPr>
          <w:rFonts w:eastAsia="Times New Roman"/>
          <w:bCs/>
          <w:szCs w:val="24"/>
        </w:rPr>
      </w:pPr>
      <w:r>
        <w:rPr>
          <w:rFonts w:eastAsia="Times New Roman"/>
          <w:b/>
          <w:bCs/>
          <w:szCs w:val="24"/>
        </w:rPr>
        <w:t xml:space="preserve">ΔΗΜΗΤΡΙΟΣ ΒΙΤΣΑΣ (Υπουργός Μεταναστευτικής Πολιτικής): </w:t>
      </w:r>
      <w:r w:rsidRPr="00187A04">
        <w:rPr>
          <w:rFonts w:eastAsia="Times New Roman"/>
          <w:bCs/>
          <w:szCs w:val="24"/>
        </w:rPr>
        <w:t>Έχω ολοκληρώσει, κύριε Πρόεδρε.</w:t>
      </w:r>
    </w:p>
    <w:p w14:paraId="5EA3D63F" w14:textId="77777777" w:rsidR="00416916" w:rsidRDefault="00331763">
      <w:pPr>
        <w:spacing w:line="600" w:lineRule="auto"/>
        <w:ind w:firstLine="720"/>
        <w:contextualSpacing/>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Σας ευχαριστώ πολύ.</w:t>
      </w:r>
    </w:p>
    <w:p w14:paraId="5EA3D640" w14:textId="77777777" w:rsidR="00416916" w:rsidRDefault="00331763">
      <w:pPr>
        <w:spacing w:line="600" w:lineRule="auto"/>
        <w:ind w:firstLine="720"/>
        <w:contextualSpacing/>
        <w:jc w:val="both"/>
        <w:rPr>
          <w:rFonts w:eastAsia="Times New Roman"/>
          <w:bCs/>
          <w:szCs w:val="24"/>
        </w:rPr>
      </w:pPr>
      <w:r>
        <w:rPr>
          <w:rFonts w:eastAsia="Times New Roman"/>
          <w:bCs/>
          <w:szCs w:val="24"/>
        </w:rPr>
        <w:t>Τον λόγο έχει ο κ. Βαρβιτσιώτης.</w:t>
      </w:r>
    </w:p>
    <w:p w14:paraId="5EA3D641" w14:textId="77777777" w:rsidR="00416916" w:rsidRDefault="00331763">
      <w:pPr>
        <w:spacing w:line="600" w:lineRule="auto"/>
        <w:ind w:firstLine="720"/>
        <w:contextualSpacing/>
        <w:jc w:val="both"/>
        <w:rPr>
          <w:rFonts w:eastAsia="Times New Roman"/>
          <w:bCs/>
          <w:szCs w:val="24"/>
        </w:rPr>
      </w:pPr>
      <w:r>
        <w:rPr>
          <w:rFonts w:eastAsia="Times New Roman"/>
          <w:b/>
          <w:bCs/>
          <w:szCs w:val="24"/>
        </w:rPr>
        <w:t>ΜΙΛΤΙΑΔΗΣ ΒΑΡΒΙΤΣΙΩΤΗΣ</w:t>
      </w:r>
      <w:r w:rsidRPr="004154C7">
        <w:rPr>
          <w:rFonts w:eastAsia="Times New Roman"/>
          <w:b/>
          <w:bCs/>
          <w:szCs w:val="24"/>
        </w:rPr>
        <w:t>:</w:t>
      </w:r>
      <w:r>
        <w:rPr>
          <w:rFonts w:eastAsia="Times New Roman"/>
          <w:b/>
          <w:bCs/>
          <w:szCs w:val="24"/>
        </w:rPr>
        <w:t xml:space="preserve"> </w:t>
      </w:r>
      <w:r w:rsidRPr="004154C7">
        <w:rPr>
          <w:rFonts w:eastAsia="Times New Roman"/>
          <w:bCs/>
          <w:szCs w:val="24"/>
        </w:rPr>
        <w:t>Κύριε Πρόεδρε, κατ</w:t>
      </w:r>
      <w:r>
        <w:rPr>
          <w:rFonts w:eastAsia="Times New Roman"/>
          <w:bCs/>
          <w:szCs w:val="24"/>
        </w:rPr>
        <w:t xml:space="preserve">’ </w:t>
      </w:r>
      <w:r w:rsidRPr="004154C7">
        <w:rPr>
          <w:rFonts w:eastAsia="Times New Roman"/>
          <w:bCs/>
          <w:szCs w:val="24"/>
        </w:rPr>
        <w:t xml:space="preserve">αρχάς να καταθέσω στα Πρακτικά τις αναπάντητες ερωτήσεις για να </w:t>
      </w:r>
      <w:r w:rsidRPr="004154C7">
        <w:rPr>
          <w:rFonts w:eastAsia="Times New Roman"/>
          <w:bCs/>
          <w:szCs w:val="24"/>
        </w:rPr>
        <w:lastRenderedPageBreak/>
        <w:t>μην υπάρχει καμμία αμφισβήτηση</w:t>
      </w:r>
      <w:r>
        <w:rPr>
          <w:rFonts w:eastAsia="Times New Roman"/>
          <w:bCs/>
          <w:szCs w:val="24"/>
        </w:rPr>
        <w:t xml:space="preserve"> και για να μη χάνω τον χρόνο μου σε αυτό</w:t>
      </w:r>
      <w:r w:rsidRPr="004154C7">
        <w:rPr>
          <w:rFonts w:eastAsia="Times New Roman"/>
          <w:bCs/>
          <w:szCs w:val="24"/>
        </w:rPr>
        <w:t>.</w:t>
      </w:r>
    </w:p>
    <w:p w14:paraId="5EA3D642" w14:textId="77777777" w:rsidR="00416916" w:rsidRDefault="00331763">
      <w:pPr>
        <w:spacing w:line="600" w:lineRule="auto"/>
        <w:ind w:firstLine="720"/>
        <w:contextualSpacing/>
        <w:jc w:val="both"/>
        <w:rPr>
          <w:rFonts w:eastAsia="Times New Roman"/>
          <w:bCs/>
          <w:szCs w:val="24"/>
        </w:rPr>
      </w:pPr>
      <w:r>
        <w:rPr>
          <w:rFonts w:eastAsia="Times New Roman" w:cs="Times New Roman"/>
          <w:szCs w:val="24"/>
        </w:rPr>
        <w:t>(Στο σημείο αυτό ο Βου</w:t>
      </w:r>
      <w:r>
        <w:rPr>
          <w:rFonts w:eastAsia="Times New Roman" w:cs="Times New Roman"/>
          <w:szCs w:val="24"/>
        </w:rPr>
        <w:t xml:space="preserve">λευτής κ. </w:t>
      </w:r>
      <w:r w:rsidRPr="00C87E19">
        <w:rPr>
          <w:rFonts w:eastAsia="Times New Roman"/>
          <w:bCs/>
          <w:szCs w:val="24"/>
        </w:rPr>
        <w:t>Μιλτιάδης Βαρβιτσιώτης</w:t>
      </w:r>
      <w:r>
        <w:rPr>
          <w:rFonts w:eastAsia="Times New Roman"/>
          <w:bCs/>
          <w:szCs w:val="24"/>
        </w:rPr>
        <w:t>,</w:t>
      </w:r>
      <w:r>
        <w:rPr>
          <w:rFonts w:eastAsia="Times New Roman"/>
          <w:b/>
          <w:bCs/>
          <w:szCs w:val="24"/>
        </w:rPr>
        <w:t xml:space="preserve"> </w:t>
      </w:r>
      <w:r>
        <w:rPr>
          <w:rFonts w:eastAsia="Times New Roman" w:cs="Times New Roman"/>
          <w:szCs w:val="24"/>
        </w:rPr>
        <w:t xml:space="preserve">καταθέτει για τα Πρακτικά τις προαναφερθείσες ερωτήσεις, οι οποίες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EA3D643" w14:textId="77777777" w:rsidR="00416916" w:rsidRDefault="00331763">
      <w:pPr>
        <w:spacing w:line="600" w:lineRule="auto"/>
        <w:ind w:firstLine="720"/>
        <w:contextualSpacing/>
        <w:jc w:val="both"/>
        <w:rPr>
          <w:rFonts w:eastAsia="Times New Roman"/>
          <w:bCs/>
          <w:szCs w:val="24"/>
        </w:rPr>
      </w:pPr>
      <w:r w:rsidRPr="004154C7">
        <w:rPr>
          <w:rFonts w:eastAsia="Times New Roman"/>
          <w:b/>
          <w:bCs/>
          <w:szCs w:val="24"/>
        </w:rPr>
        <w:t>ΔΗΜΗΤΡΙΟΣ ΒΙΤΣΑΣ (Υπουργός Μεταναστευτικής Πολιτικής):</w:t>
      </w:r>
      <w:r w:rsidRPr="004154C7">
        <w:rPr>
          <w:rFonts w:eastAsia="Times New Roman"/>
          <w:b/>
          <w:bCs/>
          <w:szCs w:val="24"/>
        </w:rPr>
        <w:t xml:space="preserve"> </w:t>
      </w:r>
      <w:r w:rsidRPr="004154C7">
        <w:rPr>
          <w:rFonts w:eastAsia="Times New Roman"/>
          <w:bCs/>
          <w:szCs w:val="24"/>
        </w:rPr>
        <w:t>Φαντάζομαι τις δικές μου αναπάντητες ερωτήσεις.</w:t>
      </w:r>
    </w:p>
    <w:p w14:paraId="5EA3D644" w14:textId="77777777" w:rsidR="00416916" w:rsidRDefault="00331763">
      <w:pPr>
        <w:spacing w:line="600" w:lineRule="auto"/>
        <w:ind w:firstLine="720"/>
        <w:contextualSpacing/>
        <w:jc w:val="both"/>
        <w:rPr>
          <w:rFonts w:eastAsia="Times New Roman"/>
          <w:bCs/>
          <w:szCs w:val="24"/>
        </w:rPr>
      </w:pPr>
      <w:r>
        <w:rPr>
          <w:rFonts w:eastAsia="Times New Roman"/>
          <w:b/>
          <w:bCs/>
          <w:szCs w:val="24"/>
        </w:rPr>
        <w:t xml:space="preserve">ΜΙΛΤΙΑΔΗΣ ΒΑΡΒΙΤΣΙΩΤΗΣ: </w:t>
      </w:r>
      <w:r w:rsidRPr="00187A04">
        <w:rPr>
          <w:rFonts w:eastAsia="Times New Roman"/>
          <w:bCs/>
          <w:szCs w:val="24"/>
        </w:rPr>
        <w:t>Βεβαίως,</w:t>
      </w:r>
      <w:r>
        <w:rPr>
          <w:rFonts w:eastAsia="Times New Roman"/>
          <w:b/>
          <w:bCs/>
          <w:szCs w:val="24"/>
        </w:rPr>
        <w:t xml:space="preserve"> </w:t>
      </w:r>
      <w:r w:rsidRPr="00187A04">
        <w:rPr>
          <w:rFonts w:eastAsia="Times New Roman"/>
          <w:bCs/>
          <w:szCs w:val="24"/>
        </w:rPr>
        <w:t>είναι</w:t>
      </w:r>
      <w:r>
        <w:rPr>
          <w:rFonts w:eastAsia="Times New Roman"/>
          <w:b/>
          <w:bCs/>
          <w:szCs w:val="24"/>
        </w:rPr>
        <w:t xml:space="preserve"> </w:t>
      </w:r>
      <w:r w:rsidRPr="00187A04">
        <w:rPr>
          <w:rFonts w:eastAsia="Times New Roman"/>
          <w:bCs/>
          <w:szCs w:val="24"/>
        </w:rPr>
        <w:t>δ</w:t>
      </w:r>
      <w:r w:rsidRPr="004154C7">
        <w:rPr>
          <w:rFonts w:eastAsia="Times New Roman"/>
          <w:bCs/>
          <w:szCs w:val="24"/>
        </w:rPr>
        <w:t>ικές σας, του Υπουργείου σας.</w:t>
      </w:r>
      <w:r>
        <w:rPr>
          <w:rFonts w:eastAsia="Times New Roman"/>
          <w:bCs/>
          <w:szCs w:val="24"/>
        </w:rPr>
        <w:t xml:space="preserve"> Είναι ή δικές μου ερωτήσεις ή μαζί με άλλους συναδέλφους.</w:t>
      </w:r>
    </w:p>
    <w:p w14:paraId="5EA3D645" w14:textId="77777777" w:rsidR="00416916" w:rsidRDefault="00331763">
      <w:pPr>
        <w:spacing w:line="600" w:lineRule="auto"/>
        <w:ind w:firstLine="720"/>
        <w:contextualSpacing/>
        <w:jc w:val="both"/>
        <w:rPr>
          <w:rFonts w:eastAsia="Times New Roman"/>
          <w:szCs w:val="24"/>
        </w:rPr>
      </w:pPr>
      <w:r>
        <w:rPr>
          <w:rFonts w:eastAsia="Times New Roman"/>
          <w:bCs/>
          <w:szCs w:val="24"/>
        </w:rPr>
        <w:t>Ας προχωρήσουμε παρακάτω. Αυτή η καραμέλα ότι για την κατάσταση στα νησιά φταίε</w:t>
      </w:r>
      <w:r>
        <w:rPr>
          <w:rFonts w:eastAsia="Times New Roman"/>
          <w:bCs/>
          <w:szCs w:val="24"/>
        </w:rPr>
        <w:t xml:space="preserve">ι κάποιος που ίσως κάπου εμπλέκεται, ο οποίος έχει κομματική ή φιλική ή ιδεολογική </w:t>
      </w:r>
      <w:r w:rsidRPr="004154C7">
        <w:rPr>
          <w:rFonts w:eastAsia="Times New Roman"/>
          <w:szCs w:val="24"/>
        </w:rPr>
        <w:t xml:space="preserve">απόληξη </w:t>
      </w:r>
      <w:r>
        <w:rPr>
          <w:rFonts w:eastAsia="Times New Roman"/>
          <w:szCs w:val="24"/>
        </w:rPr>
        <w:t>σ</w:t>
      </w:r>
      <w:r w:rsidRPr="004154C7">
        <w:rPr>
          <w:rFonts w:eastAsia="Times New Roman"/>
          <w:szCs w:val="24"/>
        </w:rPr>
        <w:t xml:space="preserve">τη Νέα Δημοκρατία </w:t>
      </w:r>
      <w:r>
        <w:rPr>
          <w:rFonts w:eastAsia="Times New Roman"/>
          <w:szCs w:val="24"/>
        </w:rPr>
        <w:t>ας τελειώνει. Είστε απόλυτα υπεύθυνοι,</w:t>
      </w:r>
      <w:r w:rsidRPr="004154C7">
        <w:rPr>
          <w:rFonts w:eastAsia="Times New Roman"/>
          <w:szCs w:val="24"/>
        </w:rPr>
        <w:t xml:space="preserve"> Κυβέρνηση είστε</w:t>
      </w:r>
      <w:r>
        <w:rPr>
          <w:rFonts w:eastAsia="Times New Roman"/>
          <w:szCs w:val="24"/>
        </w:rPr>
        <w:t xml:space="preserve">, εσείς δεν έχετε εμπλέξει κανέναν </w:t>
      </w:r>
      <w:r w:rsidRPr="004154C7">
        <w:rPr>
          <w:rFonts w:eastAsia="Times New Roman"/>
          <w:szCs w:val="24"/>
        </w:rPr>
        <w:t xml:space="preserve">Οργανισμό Τοπικής Αυτοδιοίκησης </w:t>
      </w:r>
      <w:r>
        <w:rPr>
          <w:rFonts w:eastAsia="Times New Roman"/>
          <w:szCs w:val="24"/>
        </w:rPr>
        <w:t xml:space="preserve">σε </w:t>
      </w:r>
      <w:r w:rsidRPr="004154C7">
        <w:rPr>
          <w:rFonts w:eastAsia="Times New Roman"/>
          <w:szCs w:val="24"/>
        </w:rPr>
        <w:t>αυτή</w:t>
      </w:r>
      <w:r>
        <w:rPr>
          <w:rFonts w:eastAsia="Times New Roman"/>
          <w:szCs w:val="24"/>
        </w:rPr>
        <w:t>ν</w:t>
      </w:r>
      <w:r w:rsidRPr="004154C7">
        <w:rPr>
          <w:rFonts w:eastAsia="Times New Roman"/>
          <w:szCs w:val="24"/>
        </w:rPr>
        <w:t xml:space="preserve"> την ιστορία</w:t>
      </w:r>
      <w:r>
        <w:rPr>
          <w:rFonts w:eastAsia="Times New Roman"/>
          <w:szCs w:val="24"/>
        </w:rPr>
        <w:t>,</w:t>
      </w:r>
      <w:r w:rsidRPr="004154C7">
        <w:rPr>
          <w:rFonts w:eastAsia="Times New Roman"/>
          <w:szCs w:val="24"/>
        </w:rPr>
        <w:t xml:space="preserve"> καν</w:t>
      </w:r>
      <w:r w:rsidRPr="004154C7">
        <w:rPr>
          <w:rFonts w:eastAsia="Times New Roman"/>
          <w:szCs w:val="24"/>
        </w:rPr>
        <w:t>ένα</w:t>
      </w:r>
      <w:r>
        <w:rPr>
          <w:rFonts w:eastAsia="Times New Roman"/>
          <w:szCs w:val="24"/>
        </w:rPr>
        <w:t>ν.</w:t>
      </w:r>
    </w:p>
    <w:p w14:paraId="5EA3D646"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Έχετε διαβουλευτεί </w:t>
      </w:r>
      <w:r w:rsidRPr="004154C7">
        <w:rPr>
          <w:rFonts w:eastAsia="Times New Roman"/>
          <w:szCs w:val="24"/>
        </w:rPr>
        <w:t>με τους τοπικούς άρχοντες</w:t>
      </w:r>
      <w:r>
        <w:rPr>
          <w:rFonts w:eastAsia="Times New Roman"/>
          <w:szCs w:val="24"/>
        </w:rPr>
        <w:t>;</w:t>
      </w:r>
      <w:r w:rsidRPr="004154C7">
        <w:rPr>
          <w:rFonts w:eastAsia="Times New Roman"/>
          <w:szCs w:val="24"/>
        </w:rPr>
        <w:t xml:space="preserve"> Έχετε δώσει λεφτά στις περιφέρειες και στους δήμους από τα κονδύλια </w:t>
      </w:r>
      <w:r w:rsidRPr="004154C7">
        <w:rPr>
          <w:rFonts w:eastAsia="Times New Roman"/>
          <w:szCs w:val="24"/>
        </w:rPr>
        <w:lastRenderedPageBreak/>
        <w:t>και τη μεταναστευτική πολιτική</w:t>
      </w:r>
      <w:r>
        <w:rPr>
          <w:rFonts w:eastAsia="Times New Roman"/>
          <w:szCs w:val="24"/>
        </w:rPr>
        <w:t>;</w:t>
      </w:r>
      <w:r w:rsidRPr="004154C7">
        <w:rPr>
          <w:rFonts w:eastAsia="Times New Roman"/>
          <w:szCs w:val="24"/>
        </w:rPr>
        <w:t xml:space="preserve"> Τους έχετε δώσει αρμοδιότητα και ζητάτε την ευθύνη</w:t>
      </w:r>
      <w:r>
        <w:rPr>
          <w:rFonts w:eastAsia="Times New Roman"/>
          <w:szCs w:val="24"/>
        </w:rPr>
        <w:t>;</w:t>
      </w:r>
      <w:r w:rsidRPr="004154C7">
        <w:rPr>
          <w:rFonts w:eastAsia="Times New Roman"/>
          <w:szCs w:val="24"/>
        </w:rPr>
        <w:t xml:space="preserve"> </w:t>
      </w:r>
      <w:r>
        <w:rPr>
          <w:rFonts w:eastAsia="Times New Roman"/>
          <w:szCs w:val="24"/>
        </w:rPr>
        <w:t>Πώς</w:t>
      </w:r>
      <w:r w:rsidRPr="004154C7">
        <w:rPr>
          <w:rFonts w:eastAsia="Times New Roman"/>
          <w:szCs w:val="24"/>
        </w:rPr>
        <w:t xml:space="preserve"> το κάνετε </w:t>
      </w:r>
      <w:r>
        <w:rPr>
          <w:rFonts w:eastAsia="Times New Roman"/>
          <w:szCs w:val="24"/>
        </w:rPr>
        <w:t xml:space="preserve">αυτό; Και συνέχεια –εσείς </w:t>
      </w:r>
      <w:r w:rsidRPr="004154C7">
        <w:rPr>
          <w:rFonts w:eastAsia="Times New Roman"/>
          <w:szCs w:val="24"/>
        </w:rPr>
        <w:t xml:space="preserve">πολύ πιο </w:t>
      </w:r>
      <w:r w:rsidRPr="004154C7">
        <w:rPr>
          <w:rFonts w:eastAsia="Times New Roman"/>
          <w:szCs w:val="24"/>
        </w:rPr>
        <w:t>κομψά</w:t>
      </w:r>
      <w:r>
        <w:rPr>
          <w:rFonts w:eastAsia="Times New Roman"/>
          <w:szCs w:val="24"/>
        </w:rPr>
        <w:t>,</w:t>
      </w:r>
      <w:r w:rsidRPr="004154C7">
        <w:rPr>
          <w:rFonts w:eastAsia="Times New Roman"/>
          <w:szCs w:val="24"/>
        </w:rPr>
        <w:t xml:space="preserve"> ο προκάτοχός σας πολύ πιο άκομψα </w:t>
      </w:r>
      <w:r>
        <w:rPr>
          <w:rFonts w:eastAsia="Times New Roman"/>
          <w:szCs w:val="24"/>
        </w:rPr>
        <w:t xml:space="preserve">επιδείκνυε </w:t>
      </w:r>
      <w:r w:rsidRPr="004154C7">
        <w:rPr>
          <w:rFonts w:eastAsia="Times New Roman"/>
          <w:szCs w:val="24"/>
        </w:rPr>
        <w:t>κιόλας τις αναρτήσεις στο Facebook</w:t>
      </w:r>
      <w:r>
        <w:rPr>
          <w:rFonts w:eastAsia="Times New Roman"/>
          <w:szCs w:val="24"/>
        </w:rPr>
        <w:t>- λέτε</w:t>
      </w:r>
      <w:r w:rsidRPr="00B707A3">
        <w:rPr>
          <w:rFonts w:eastAsia="Times New Roman"/>
          <w:szCs w:val="24"/>
        </w:rPr>
        <w:t>:</w:t>
      </w:r>
      <w:r w:rsidRPr="004154C7">
        <w:rPr>
          <w:rFonts w:eastAsia="Times New Roman"/>
          <w:szCs w:val="24"/>
        </w:rPr>
        <w:t xml:space="preserve"> </w:t>
      </w:r>
      <w:r>
        <w:rPr>
          <w:rFonts w:eastAsia="Times New Roman"/>
          <w:szCs w:val="24"/>
        </w:rPr>
        <w:t>«Ο τάδε μου δημιουργεί πρόβλημα ή ο δείνα μ</w:t>
      </w:r>
      <w:r w:rsidRPr="004154C7">
        <w:rPr>
          <w:rFonts w:eastAsia="Times New Roman"/>
          <w:szCs w:val="24"/>
        </w:rPr>
        <w:t>ου δημιουργεί πρόβλημα</w:t>
      </w:r>
      <w:r>
        <w:rPr>
          <w:rFonts w:eastAsia="Times New Roman"/>
          <w:szCs w:val="24"/>
        </w:rPr>
        <w:t xml:space="preserve">». Πρόβλημα </w:t>
      </w:r>
      <w:r w:rsidRPr="004154C7">
        <w:rPr>
          <w:rFonts w:eastAsia="Times New Roman"/>
          <w:szCs w:val="24"/>
        </w:rPr>
        <w:t xml:space="preserve">δημιουργεί </w:t>
      </w:r>
      <w:r>
        <w:rPr>
          <w:rFonts w:eastAsia="Times New Roman"/>
          <w:szCs w:val="24"/>
        </w:rPr>
        <w:t>η ίδια σας η πολιτική.</w:t>
      </w:r>
    </w:p>
    <w:p w14:paraId="5EA3D647" w14:textId="77777777" w:rsidR="00416916" w:rsidRDefault="00331763">
      <w:pPr>
        <w:spacing w:line="600" w:lineRule="auto"/>
        <w:ind w:firstLine="720"/>
        <w:contextualSpacing/>
        <w:jc w:val="both"/>
        <w:rPr>
          <w:rFonts w:eastAsia="Times New Roman"/>
          <w:szCs w:val="24"/>
        </w:rPr>
      </w:pPr>
      <w:r>
        <w:rPr>
          <w:rFonts w:eastAsia="Times New Roman"/>
          <w:szCs w:val="24"/>
        </w:rPr>
        <w:t>Σ</w:t>
      </w:r>
      <w:r w:rsidRPr="004154C7">
        <w:rPr>
          <w:rFonts w:eastAsia="Times New Roman"/>
          <w:szCs w:val="24"/>
        </w:rPr>
        <w:t>τη Σάμο</w:t>
      </w:r>
      <w:r>
        <w:rPr>
          <w:rFonts w:eastAsia="Times New Roman"/>
          <w:szCs w:val="24"/>
        </w:rPr>
        <w:t>, για να μη λέτε ότι</w:t>
      </w:r>
      <w:r w:rsidRPr="004154C7">
        <w:rPr>
          <w:rFonts w:eastAsia="Times New Roman"/>
          <w:szCs w:val="24"/>
        </w:rPr>
        <w:t xml:space="preserve"> την ανακαλύψαμε τώρα</w:t>
      </w:r>
      <w:r>
        <w:rPr>
          <w:rFonts w:eastAsia="Times New Roman"/>
          <w:szCs w:val="24"/>
        </w:rPr>
        <w:t>, π</w:t>
      </w:r>
      <w:r>
        <w:rPr>
          <w:rFonts w:eastAsia="Times New Roman"/>
          <w:szCs w:val="24"/>
        </w:rPr>
        <w:t>ήγα πέρσι</w:t>
      </w:r>
      <w:r w:rsidRPr="004154C7">
        <w:rPr>
          <w:rFonts w:eastAsia="Times New Roman"/>
          <w:szCs w:val="24"/>
        </w:rPr>
        <w:t xml:space="preserve"> τον Ιανουάριο</w:t>
      </w:r>
      <w:r>
        <w:rPr>
          <w:rFonts w:eastAsia="Times New Roman"/>
          <w:szCs w:val="24"/>
        </w:rPr>
        <w:t>.</w:t>
      </w:r>
      <w:r w:rsidRPr="004154C7">
        <w:rPr>
          <w:rFonts w:eastAsia="Times New Roman"/>
          <w:szCs w:val="24"/>
        </w:rPr>
        <w:t xml:space="preserve"> Σας </w:t>
      </w:r>
      <w:r>
        <w:rPr>
          <w:rFonts w:eastAsia="Times New Roman"/>
          <w:szCs w:val="24"/>
        </w:rPr>
        <w:t>τα επισήμανα με δ</w:t>
      </w:r>
      <w:r w:rsidRPr="004154C7">
        <w:rPr>
          <w:rFonts w:eastAsia="Times New Roman"/>
          <w:szCs w:val="24"/>
        </w:rPr>
        <w:t>ημόσιες δηλώσεις μου και τοποθετήσεις στη Βουλή</w:t>
      </w:r>
      <w:r>
        <w:rPr>
          <w:rFonts w:eastAsia="Times New Roman"/>
          <w:szCs w:val="24"/>
        </w:rPr>
        <w:t>. Τ</w:t>
      </w:r>
      <w:r w:rsidRPr="004154C7">
        <w:rPr>
          <w:rFonts w:eastAsia="Times New Roman"/>
          <w:szCs w:val="24"/>
        </w:rPr>
        <w:t>ίποτα</w:t>
      </w:r>
      <w:r>
        <w:rPr>
          <w:rFonts w:eastAsia="Times New Roman"/>
          <w:szCs w:val="24"/>
        </w:rPr>
        <w:t>.</w:t>
      </w:r>
      <w:r w:rsidRPr="004154C7">
        <w:rPr>
          <w:rFonts w:eastAsia="Times New Roman"/>
          <w:szCs w:val="24"/>
        </w:rPr>
        <w:t xml:space="preserve"> Το Σεπτέμβριο </w:t>
      </w:r>
      <w:r>
        <w:rPr>
          <w:rFonts w:eastAsia="Times New Roman"/>
          <w:szCs w:val="24"/>
        </w:rPr>
        <w:t xml:space="preserve">πήγαμε με </w:t>
      </w:r>
      <w:r w:rsidRPr="004154C7">
        <w:rPr>
          <w:rFonts w:eastAsia="Times New Roman"/>
          <w:szCs w:val="24"/>
        </w:rPr>
        <w:t>το</w:t>
      </w:r>
      <w:r>
        <w:rPr>
          <w:rFonts w:eastAsia="Times New Roman"/>
          <w:szCs w:val="24"/>
        </w:rPr>
        <w:t xml:space="preserve">ν Κυριάκο τον </w:t>
      </w:r>
      <w:r w:rsidRPr="004154C7">
        <w:rPr>
          <w:rFonts w:eastAsia="Times New Roman"/>
          <w:szCs w:val="24"/>
        </w:rPr>
        <w:t>Μητσοτάκη</w:t>
      </w:r>
      <w:r>
        <w:rPr>
          <w:rFonts w:eastAsia="Times New Roman"/>
          <w:szCs w:val="24"/>
        </w:rPr>
        <w:t>. Τίποτα,</w:t>
      </w:r>
      <w:r w:rsidRPr="004154C7">
        <w:rPr>
          <w:rFonts w:eastAsia="Times New Roman"/>
          <w:szCs w:val="24"/>
        </w:rPr>
        <w:t xml:space="preserve"> καμ</w:t>
      </w:r>
      <w:r>
        <w:rPr>
          <w:rFonts w:eastAsia="Times New Roman"/>
          <w:szCs w:val="24"/>
        </w:rPr>
        <w:t>μ</w:t>
      </w:r>
      <w:r w:rsidRPr="004154C7">
        <w:rPr>
          <w:rFonts w:eastAsia="Times New Roman"/>
          <w:szCs w:val="24"/>
        </w:rPr>
        <w:t>ία αντίδραση</w:t>
      </w:r>
      <w:r>
        <w:rPr>
          <w:rFonts w:eastAsia="Times New Roman"/>
          <w:szCs w:val="24"/>
        </w:rPr>
        <w:t>. Το Δεκέμβριο μαζεύετε και εσείς όπως</w:t>
      </w:r>
      <w:r w:rsidRPr="004154C7">
        <w:rPr>
          <w:rFonts w:eastAsia="Times New Roman"/>
          <w:szCs w:val="24"/>
        </w:rPr>
        <w:t xml:space="preserve"> τους είδαμε και εμείς όλους τους φορείς</w:t>
      </w:r>
      <w:r w:rsidRPr="004154C7">
        <w:rPr>
          <w:rFonts w:eastAsia="Times New Roman"/>
          <w:szCs w:val="24"/>
        </w:rPr>
        <w:t xml:space="preserve"> </w:t>
      </w:r>
      <w:r>
        <w:rPr>
          <w:rFonts w:eastAsia="Times New Roman"/>
          <w:szCs w:val="24"/>
        </w:rPr>
        <w:t>της</w:t>
      </w:r>
      <w:r w:rsidRPr="004154C7">
        <w:rPr>
          <w:rFonts w:eastAsia="Times New Roman"/>
          <w:szCs w:val="24"/>
        </w:rPr>
        <w:t xml:space="preserve"> Σάμο</w:t>
      </w:r>
      <w:r>
        <w:rPr>
          <w:rFonts w:eastAsia="Times New Roman"/>
          <w:szCs w:val="24"/>
        </w:rPr>
        <w:t>υ</w:t>
      </w:r>
      <w:r w:rsidRPr="004154C7">
        <w:rPr>
          <w:rFonts w:eastAsia="Times New Roman"/>
          <w:szCs w:val="24"/>
        </w:rPr>
        <w:t xml:space="preserve"> </w:t>
      </w:r>
      <w:r>
        <w:rPr>
          <w:rFonts w:eastAsia="Times New Roman"/>
          <w:szCs w:val="24"/>
        </w:rPr>
        <w:t>κ</w:t>
      </w:r>
      <w:r w:rsidRPr="004154C7">
        <w:rPr>
          <w:rFonts w:eastAsia="Times New Roman"/>
          <w:szCs w:val="24"/>
        </w:rPr>
        <w:t>αι λένε οι άνθρωποι</w:t>
      </w:r>
      <w:r w:rsidRPr="00B707A3">
        <w:rPr>
          <w:rFonts w:eastAsia="Times New Roman"/>
          <w:szCs w:val="24"/>
        </w:rPr>
        <w:t>:</w:t>
      </w:r>
      <w:r w:rsidRPr="004154C7">
        <w:rPr>
          <w:rFonts w:eastAsia="Times New Roman"/>
          <w:szCs w:val="24"/>
        </w:rPr>
        <w:t xml:space="preserve"> </w:t>
      </w:r>
      <w:r>
        <w:rPr>
          <w:rFonts w:eastAsia="Times New Roman"/>
          <w:szCs w:val="24"/>
        </w:rPr>
        <w:t>«</w:t>
      </w:r>
      <w:r w:rsidRPr="004154C7">
        <w:rPr>
          <w:rFonts w:eastAsia="Times New Roman"/>
          <w:szCs w:val="24"/>
        </w:rPr>
        <w:t>Δεν γίνεται άλλο</w:t>
      </w:r>
      <w:r>
        <w:rPr>
          <w:rFonts w:eastAsia="Times New Roman"/>
          <w:szCs w:val="24"/>
        </w:rPr>
        <w:t>». Κ</w:t>
      </w:r>
      <w:r w:rsidRPr="004154C7">
        <w:rPr>
          <w:rFonts w:eastAsia="Times New Roman"/>
          <w:szCs w:val="24"/>
        </w:rPr>
        <w:t>αι ερχόμαστε το</w:t>
      </w:r>
      <w:r>
        <w:rPr>
          <w:rFonts w:eastAsia="Times New Roman"/>
          <w:szCs w:val="24"/>
        </w:rPr>
        <w:t>ν</w:t>
      </w:r>
      <w:r w:rsidRPr="004154C7">
        <w:rPr>
          <w:rFonts w:eastAsia="Times New Roman"/>
          <w:szCs w:val="24"/>
        </w:rPr>
        <w:t xml:space="preserve"> Μάρτιο να μας πείτε </w:t>
      </w:r>
      <w:r>
        <w:rPr>
          <w:rFonts w:eastAsia="Times New Roman"/>
          <w:szCs w:val="24"/>
        </w:rPr>
        <w:t>ό</w:t>
      </w:r>
      <w:r w:rsidRPr="004154C7">
        <w:rPr>
          <w:rFonts w:eastAsia="Times New Roman"/>
          <w:szCs w:val="24"/>
        </w:rPr>
        <w:t xml:space="preserve">τι θα φτιάξετε ένα καινούργιο </w:t>
      </w:r>
      <w:r>
        <w:rPr>
          <w:rFonts w:eastAsia="Times New Roman"/>
          <w:szCs w:val="24"/>
        </w:rPr>
        <w:t>κ</w:t>
      </w:r>
      <w:r w:rsidRPr="004154C7">
        <w:rPr>
          <w:rFonts w:eastAsia="Times New Roman"/>
          <w:szCs w:val="24"/>
        </w:rPr>
        <w:t>έντρο</w:t>
      </w:r>
      <w:r>
        <w:rPr>
          <w:rFonts w:eastAsia="Times New Roman"/>
          <w:szCs w:val="24"/>
        </w:rPr>
        <w:t>.</w:t>
      </w:r>
    </w:p>
    <w:p w14:paraId="5EA3D648" w14:textId="77777777" w:rsidR="00416916" w:rsidRDefault="00331763">
      <w:pPr>
        <w:spacing w:line="600" w:lineRule="auto"/>
        <w:ind w:firstLine="720"/>
        <w:contextualSpacing/>
        <w:jc w:val="both"/>
        <w:rPr>
          <w:rFonts w:eastAsia="Times New Roman"/>
          <w:szCs w:val="24"/>
        </w:rPr>
      </w:pPr>
      <w:r>
        <w:rPr>
          <w:rFonts w:eastAsia="Times New Roman"/>
          <w:szCs w:val="24"/>
        </w:rPr>
        <w:t>Ξέρετε έχουν</w:t>
      </w:r>
      <w:r w:rsidRPr="004154C7">
        <w:rPr>
          <w:rFonts w:eastAsia="Times New Roman"/>
          <w:szCs w:val="24"/>
        </w:rPr>
        <w:t xml:space="preserve"> χορτάσει από </w:t>
      </w:r>
      <w:r>
        <w:rPr>
          <w:rFonts w:eastAsia="Times New Roman"/>
          <w:szCs w:val="24"/>
        </w:rPr>
        <w:t>υποσχέσεις. Ε</w:t>
      </w:r>
      <w:r w:rsidRPr="004154C7">
        <w:rPr>
          <w:rFonts w:eastAsia="Times New Roman"/>
          <w:szCs w:val="24"/>
        </w:rPr>
        <w:t xml:space="preserve">ίναι σαν τον αγωγό των λυμάτων της </w:t>
      </w:r>
      <w:proofErr w:type="spellStart"/>
      <w:r w:rsidRPr="004154C7">
        <w:rPr>
          <w:rFonts w:eastAsia="Times New Roman"/>
          <w:szCs w:val="24"/>
        </w:rPr>
        <w:t>Μόριας</w:t>
      </w:r>
      <w:proofErr w:type="spellEnd"/>
      <w:r>
        <w:rPr>
          <w:rFonts w:eastAsia="Times New Roman"/>
          <w:szCs w:val="24"/>
        </w:rPr>
        <w:t>.</w:t>
      </w:r>
      <w:r w:rsidRPr="004154C7">
        <w:rPr>
          <w:rFonts w:eastAsia="Times New Roman"/>
          <w:szCs w:val="24"/>
        </w:rPr>
        <w:t xml:space="preserve"> Τον είχατε εξαγγείλει όταν ήσασταν στο Υπουρ</w:t>
      </w:r>
      <w:r w:rsidRPr="004154C7">
        <w:rPr>
          <w:rFonts w:eastAsia="Times New Roman"/>
          <w:szCs w:val="24"/>
        </w:rPr>
        <w:t xml:space="preserve">γείο </w:t>
      </w:r>
      <w:r>
        <w:rPr>
          <w:rFonts w:eastAsia="Times New Roman"/>
          <w:szCs w:val="24"/>
        </w:rPr>
        <w:t>Εθνικής Άμυνας -από το 20</w:t>
      </w:r>
      <w:r w:rsidRPr="004154C7">
        <w:rPr>
          <w:rFonts w:eastAsia="Times New Roman"/>
          <w:szCs w:val="24"/>
        </w:rPr>
        <w:t xml:space="preserve">16 </w:t>
      </w:r>
      <w:r>
        <w:rPr>
          <w:rFonts w:eastAsia="Times New Roman"/>
          <w:szCs w:val="24"/>
        </w:rPr>
        <w:t xml:space="preserve">αυτό- και ακόμα </w:t>
      </w:r>
      <w:r w:rsidRPr="004154C7">
        <w:rPr>
          <w:rFonts w:eastAsia="Times New Roman"/>
          <w:szCs w:val="24"/>
        </w:rPr>
        <w:t>δεν έχει ξεκινήσει</w:t>
      </w:r>
      <w:r>
        <w:rPr>
          <w:rFonts w:eastAsia="Times New Roman"/>
          <w:szCs w:val="24"/>
        </w:rPr>
        <w:t>,</w:t>
      </w:r>
      <w:r w:rsidRPr="004154C7">
        <w:rPr>
          <w:rFonts w:eastAsia="Times New Roman"/>
          <w:szCs w:val="24"/>
        </w:rPr>
        <w:t xml:space="preserve"> ακόμα σήμερ</w:t>
      </w:r>
      <w:r>
        <w:rPr>
          <w:rFonts w:eastAsia="Times New Roman"/>
          <w:szCs w:val="24"/>
        </w:rPr>
        <w:t xml:space="preserve">α που μιλάμε δεν έχει ξεκινήσει. Αν αυτό δεν δείχνει ανικανότητα, τι δείχνει; </w:t>
      </w:r>
    </w:p>
    <w:p w14:paraId="5EA3D649"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Σα</w:t>
      </w:r>
      <w:r w:rsidRPr="004154C7">
        <w:rPr>
          <w:rFonts w:eastAsia="Times New Roman"/>
          <w:szCs w:val="24"/>
        </w:rPr>
        <w:t xml:space="preserve">ς κατηγορούμε </w:t>
      </w:r>
      <w:r>
        <w:rPr>
          <w:rFonts w:eastAsia="Times New Roman"/>
          <w:szCs w:val="24"/>
        </w:rPr>
        <w:t xml:space="preserve">–σας το είπα και πριν- και για λαθεμένη </w:t>
      </w:r>
      <w:r w:rsidRPr="004154C7">
        <w:rPr>
          <w:rFonts w:eastAsia="Times New Roman"/>
          <w:szCs w:val="24"/>
        </w:rPr>
        <w:t>πολιτική</w:t>
      </w:r>
      <w:r>
        <w:rPr>
          <w:rFonts w:eastAsia="Times New Roman"/>
          <w:szCs w:val="24"/>
        </w:rPr>
        <w:t xml:space="preserve">, αλλά σας κατηγορούμε και </w:t>
      </w:r>
      <w:r w:rsidRPr="004154C7">
        <w:rPr>
          <w:rFonts w:eastAsia="Times New Roman"/>
          <w:szCs w:val="24"/>
        </w:rPr>
        <w:t xml:space="preserve">για </w:t>
      </w:r>
      <w:r w:rsidRPr="004154C7">
        <w:rPr>
          <w:rFonts w:eastAsia="Times New Roman"/>
          <w:szCs w:val="24"/>
        </w:rPr>
        <w:t>τον τρόπο με τον οποίο διαχειρίζεστε τα προβλήματα και τους στόχο</w:t>
      </w:r>
      <w:r>
        <w:rPr>
          <w:rFonts w:eastAsia="Times New Roman"/>
          <w:szCs w:val="24"/>
        </w:rPr>
        <w:t xml:space="preserve">υς και την υλοποίηση των στόχων, </w:t>
      </w:r>
      <w:r w:rsidRPr="004154C7">
        <w:rPr>
          <w:rFonts w:eastAsia="Times New Roman"/>
          <w:szCs w:val="24"/>
        </w:rPr>
        <w:t xml:space="preserve">τους οποίους εσείς βάζετε στον εαυτό </w:t>
      </w:r>
      <w:r>
        <w:rPr>
          <w:rFonts w:eastAsia="Times New Roman"/>
          <w:szCs w:val="24"/>
        </w:rPr>
        <w:t>σας. Εσείς είπατε το Δεκέμβριο ότι θα λύσετε</w:t>
      </w:r>
      <w:r w:rsidRPr="004154C7">
        <w:rPr>
          <w:rFonts w:eastAsia="Times New Roman"/>
          <w:szCs w:val="24"/>
        </w:rPr>
        <w:t xml:space="preserve"> το θέμα της Σάμου</w:t>
      </w:r>
      <w:r>
        <w:rPr>
          <w:rFonts w:eastAsia="Times New Roman"/>
          <w:szCs w:val="24"/>
        </w:rPr>
        <w:t xml:space="preserve"> και ερχόσαστε σήμερα</w:t>
      </w:r>
      <w:r w:rsidRPr="004154C7">
        <w:rPr>
          <w:rFonts w:eastAsia="Times New Roman"/>
          <w:szCs w:val="24"/>
        </w:rPr>
        <w:t xml:space="preserve"> το Μάρτιο στη Βουλή να μας πείτε ότι </w:t>
      </w:r>
      <w:r w:rsidRPr="004154C7">
        <w:rPr>
          <w:rFonts w:eastAsia="Times New Roman"/>
          <w:szCs w:val="24"/>
        </w:rPr>
        <w:t xml:space="preserve">θα το </w:t>
      </w:r>
      <w:r>
        <w:rPr>
          <w:rFonts w:eastAsia="Times New Roman"/>
          <w:szCs w:val="24"/>
        </w:rPr>
        <w:t xml:space="preserve">λύσετε οριστικά φτιάχνοντας </w:t>
      </w:r>
      <w:r w:rsidRPr="004154C7">
        <w:rPr>
          <w:rFonts w:eastAsia="Times New Roman"/>
          <w:szCs w:val="24"/>
        </w:rPr>
        <w:t xml:space="preserve">ένα </w:t>
      </w:r>
      <w:r>
        <w:rPr>
          <w:rFonts w:eastAsia="Times New Roman"/>
          <w:szCs w:val="24"/>
        </w:rPr>
        <w:t>κ</w:t>
      </w:r>
      <w:r w:rsidRPr="004154C7">
        <w:rPr>
          <w:rFonts w:eastAsia="Times New Roman"/>
          <w:szCs w:val="24"/>
        </w:rPr>
        <w:t xml:space="preserve">έντρο </w:t>
      </w:r>
      <w:r w:rsidRPr="004154C7">
        <w:rPr>
          <w:rFonts w:eastAsia="Times New Roman"/>
          <w:szCs w:val="24"/>
        </w:rPr>
        <w:t xml:space="preserve">για </w:t>
      </w:r>
      <w:r>
        <w:rPr>
          <w:rFonts w:eastAsia="Times New Roman"/>
          <w:szCs w:val="24"/>
        </w:rPr>
        <w:t>χίλιους πεντακόσιους,</w:t>
      </w:r>
      <w:r w:rsidRPr="004154C7">
        <w:rPr>
          <w:rFonts w:eastAsia="Times New Roman"/>
          <w:szCs w:val="24"/>
        </w:rPr>
        <w:t xml:space="preserve"> όταν σήμερα στη Σάμο έχουμε </w:t>
      </w:r>
      <w:r>
        <w:rPr>
          <w:rFonts w:eastAsia="Times New Roman"/>
          <w:szCs w:val="24"/>
        </w:rPr>
        <w:t>τέσσερις χιλιάδες τριακόσιους. Έχουμε τέσσερις χιλιάδες τριακόσιους.</w:t>
      </w:r>
      <w:r w:rsidRPr="004154C7">
        <w:rPr>
          <w:rFonts w:eastAsia="Times New Roman"/>
          <w:szCs w:val="24"/>
        </w:rPr>
        <w:t xml:space="preserve"> </w:t>
      </w:r>
      <w:r>
        <w:rPr>
          <w:rFonts w:eastAsia="Times New Roman"/>
          <w:szCs w:val="24"/>
        </w:rPr>
        <w:t xml:space="preserve">Πραγματικά, </w:t>
      </w:r>
      <w:r w:rsidRPr="004154C7">
        <w:rPr>
          <w:rFonts w:eastAsia="Times New Roman"/>
          <w:szCs w:val="24"/>
        </w:rPr>
        <w:t xml:space="preserve">κανένας δεν πιστεύει πλέον στα νησιά την πολιτική </w:t>
      </w:r>
      <w:r>
        <w:rPr>
          <w:rFonts w:eastAsia="Times New Roman"/>
          <w:szCs w:val="24"/>
        </w:rPr>
        <w:t>σας.</w:t>
      </w:r>
    </w:p>
    <w:p w14:paraId="5EA3D64A" w14:textId="77777777" w:rsidR="00416916" w:rsidRDefault="00331763">
      <w:pPr>
        <w:spacing w:line="600" w:lineRule="auto"/>
        <w:ind w:firstLine="720"/>
        <w:contextualSpacing/>
        <w:jc w:val="both"/>
        <w:rPr>
          <w:rFonts w:eastAsia="Times New Roman"/>
          <w:szCs w:val="24"/>
        </w:rPr>
      </w:pPr>
      <w:r w:rsidRPr="004154C7">
        <w:rPr>
          <w:rFonts w:eastAsia="Times New Roman"/>
          <w:szCs w:val="24"/>
        </w:rPr>
        <w:t>Είπατε ότι η Ευρωπαϊκ</w:t>
      </w:r>
      <w:r w:rsidRPr="004154C7">
        <w:rPr>
          <w:rFonts w:eastAsia="Times New Roman"/>
          <w:szCs w:val="24"/>
        </w:rPr>
        <w:t>ή Επιτροπή έχει εμμονές με τις επιστροφές και τα λοιπά</w:t>
      </w:r>
      <w:r>
        <w:rPr>
          <w:rFonts w:eastAsia="Times New Roman"/>
          <w:szCs w:val="24"/>
        </w:rPr>
        <w:t>.</w:t>
      </w:r>
      <w:r w:rsidRPr="004154C7">
        <w:rPr>
          <w:rFonts w:eastAsia="Times New Roman"/>
          <w:szCs w:val="24"/>
        </w:rPr>
        <w:t xml:space="preserve"> Αυτό είναι το πλαίσιο της συμφωνίας</w:t>
      </w:r>
      <w:r>
        <w:rPr>
          <w:rFonts w:eastAsia="Times New Roman"/>
          <w:szCs w:val="24"/>
        </w:rPr>
        <w:t>.</w:t>
      </w:r>
      <w:r w:rsidRPr="004154C7">
        <w:rPr>
          <w:rFonts w:eastAsia="Times New Roman"/>
          <w:szCs w:val="24"/>
        </w:rPr>
        <w:t xml:space="preserve"> Και δεν έχει μόνο η Ευρωπαϊκή Επιτροπή</w:t>
      </w:r>
      <w:r>
        <w:rPr>
          <w:rFonts w:eastAsia="Times New Roman"/>
          <w:szCs w:val="24"/>
        </w:rPr>
        <w:t xml:space="preserve">, έχετε κατευθύνει τον </w:t>
      </w:r>
      <w:r w:rsidRPr="004154C7">
        <w:rPr>
          <w:rFonts w:eastAsia="Times New Roman"/>
          <w:szCs w:val="24"/>
        </w:rPr>
        <w:t>Διεθνή Οργανισμό Μετανάστευσης στο να νοικιάζει σπίτια ώστε να μένουν εδώ άνθρωποι και την ίδια στιγμή</w:t>
      </w:r>
      <w:r w:rsidRPr="004154C7">
        <w:rPr>
          <w:rFonts w:eastAsia="Times New Roman"/>
          <w:szCs w:val="24"/>
        </w:rPr>
        <w:t xml:space="preserve"> δεν δί</w:t>
      </w:r>
      <w:r>
        <w:rPr>
          <w:rFonts w:eastAsia="Times New Roman"/>
          <w:szCs w:val="24"/>
        </w:rPr>
        <w:t xml:space="preserve">νετε την κατεύθυνση να ενισχυθεί </w:t>
      </w:r>
      <w:r w:rsidRPr="004154C7">
        <w:rPr>
          <w:rFonts w:eastAsia="Times New Roman"/>
          <w:szCs w:val="24"/>
        </w:rPr>
        <w:t>το πρόγραμμα των εθελοντικών επιστροφών</w:t>
      </w:r>
      <w:r>
        <w:rPr>
          <w:rFonts w:eastAsia="Times New Roman"/>
          <w:szCs w:val="24"/>
        </w:rPr>
        <w:t>.</w:t>
      </w:r>
    </w:p>
    <w:p w14:paraId="5EA3D64B"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Γ</w:t>
      </w:r>
      <w:r w:rsidRPr="004154C7">
        <w:rPr>
          <w:rFonts w:eastAsia="Times New Roman"/>
          <w:szCs w:val="24"/>
        </w:rPr>
        <w:t>ιατί έχει καταρρεύσει το πρόγραμμα εθελοντικών επιστροφών</w:t>
      </w:r>
      <w:r>
        <w:rPr>
          <w:rFonts w:eastAsia="Times New Roman"/>
          <w:szCs w:val="24"/>
        </w:rPr>
        <w:t>;</w:t>
      </w:r>
      <w:r w:rsidRPr="004154C7">
        <w:rPr>
          <w:rFonts w:eastAsia="Times New Roman"/>
          <w:szCs w:val="24"/>
        </w:rPr>
        <w:t xml:space="preserve"> Γιατί το 2014 ήταν </w:t>
      </w:r>
      <w:r>
        <w:rPr>
          <w:rFonts w:eastAsia="Times New Roman"/>
          <w:szCs w:val="24"/>
        </w:rPr>
        <w:t xml:space="preserve">είκοσι χιλιάδες </w:t>
      </w:r>
      <w:r w:rsidRPr="004154C7">
        <w:rPr>
          <w:rFonts w:eastAsia="Times New Roman"/>
          <w:szCs w:val="24"/>
        </w:rPr>
        <w:t xml:space="preserve">οι εθελοντικές επιστροφές και σήμερα είναι κάτω από </w:t>
      </w:r>
      <w:r>
        <w:rPr>
          <w:rFonts w:eastAsia="Times New Roman"/>
          <w:szCs w:val="24"/>
        </w:rPr>
        <w:t>δέκα χιλιάδες;</w:t>
      </w:r>
      <w:r w:rsidRPr="004154C7">
        <w:rPr>
          <w:rFonts w:eastAsia="Times New Roman"/>
          <w:szCs w:val="24"/>
        </w:rPr>
        <w:t xml:space="preserve"> </w:t>
      </w:r>
      <w:r>
        <w:rPr>
          <w:rFonts w:eastAsia="Times New Roman"/>
          <w:szCs w:val="24"/>
        </w:rPr>
        <w:t>Γιατί; Δεν δε</w:t>
      </w:r>
      <w:r>
        <w:rPr>
          <w:rFonts w:eastAsia="Times New Roman"/>
          <w:szCs w:val="24"/>
        </w:rPr>
        <w:t>ίχνει μι</w:t>
      </w:r>
      <w:r w:rsidRPr="004154C7">
        <w:rPr>
          <w:rFonts w:eastAsia="Times New Roman"/>
          <w:szCs w:val="24"/>
        </w:rPr>
        <w:t>α πολιτική</w:t>
      </w:r>
      <w:r>
        <w:rPr>
          <w:rFonts w:eastAsia="Times New Roman"/>
          <w:szCs w:val="24"/>
        </w:rPr>
        <w:t>,</w:t>
      </w:r>
      <w:r w:rsidRPr="004154C7">
        <w:rPr>
          <w:rFonts w:eastAsia="Times New Roman"/>
          <w:szCs w:val="24"/>
        </w:rPr>
        <w:t xml:space="preserve"> ιδεολογική και ρεαλιστική στόχευση</w:t>
      </w:r>
      <w:r>
        <w:rPr>
          <w:rFonts w:eastAsia="Times New Roman"/>
          <w:szCs w:val="24"/>
        </w:rPr>
        <w:t>,</w:t>
      </w:r>
      <w:r w:rsidRPr="004154C7">
        <w:rPr>
          <w:rFonts w:eastAsia="Times New Roman"/>
          <w:szCs w:val="24"/>
        </w:rPr>
        <w:t xml:space="preserve"> η οποία έχει στόχο το να </w:t>
      </w:r>
      <w:r>
        <w:rPr>
          <w:rFonts w:eastAsia="Times New Roman"/>
          <w:szCs w:val="24"/>
        </w:rPr>
        <w:t>μείνουν</w:t>
      </w:r>
      <w:r w:rsidRPr="004154C7">
        <w:rPr>
          <w:rFonts w:eastAsia="Times New Roman"/>
          <w:szCs w:val="24"/>
        </w:rPr>
        <w:t xml:space="preserve"> άνθρωποι στη </w:t>
      </w:r>
      <w:r>
        <w:rPr>
          <w:rFonts w:eastAsia="Times New Roman"/>
          <w:szCs w:val="24"/>
        </w:rPr>
        <w:t>χ</w:t>
      </w:r>
      <w:r w:rsidRPr="004154C7">
        <w:rPr>
          <w:rFonts w:eastAsia="Times New Roman"/>
          <w:szCs w:val="24"/>
        </w:rPr>
        <w:t>ώρα</w:t>
      </w:r>
      <w:r>
        <w:rPr>
          <w:rFonts w:eastAsia="Times New Roman"/>
          <w:szCs w:val="24"/>
        </w:rPr>
        <w:t>;</w:t>
      </w:r>
    </w:p>
    <w:p w14:paraId="5EA3D64C" w14:textId="77777777" w:rsidR="00416916" w:rsidRDefault="00331763">
      <w:pPr>
        <w:spacing w:line="600" w:lineRule="auto"/>
        <w:ind w:firstLine="720"/>
        <w:contextualSpacing/>
        <w:jc w:val="both"/>
        <w:rPr>
          <w:rFonts w:eastAsia="Times New Roman"/>
          <w:szCs w:val="24"/>
        </w:rPr>
      </w:pPr>
      <w:r>
        <w:rPr>
          <w:rFonts w:eastAsia="Times New Roman"/>
          <w:szCs w:val="24"/>
        </w:rPr>
        <w:t>Κ</w:t>
      </w:r>
      <w:r w:rsidRPr="004154C7">
        <w:rPr>
          <w:rFonts w:eastAsia="Times New Roman"/>
          <w:szCs w:val="24"/>
        </w:rPr>
        <w:t>αι να σας πω και το τελευταίο</w:t>
      </w:r>
      <w:r>
        <w:rPr>
          <w:rFonts w:eastAsia="Times New Roman"/>
          <w:szCs w:val="24"/>
        </w:rPr>
        <w:t>,</w:t>
      </w:r>
      <w:r w:rsidRPr="004154C7">
        <w:rPr>
          <w:rFonts w:eastAsia="Times New Roman"/>
          <w:szCs w:val="24"/>
        </w:rPr>
        <w:t xml:space="preserve"> γιατί το άκουσα και πριν που λέγατε </w:t>
      </w:r>
      <w:r>
        <w:rPr>
          <w:rFonts w:eastAsia="Times New Roman"/>
          <w:szCs w:val="24"/>
        </w:rPr>
        <w:t xml:space="preserve">τι </w:t>
      </w:r>
      <w:r w:rsidRPr="004154C7">
        <w:rPr>
          <w:rFonts w:eastAsia="Times New Roman"/>
          <w:szCs w:val="24"/>
        </w:rPr>
        <w:t>καλή δουλειά που κάνετε με τα ασυνόδευτα ανήλικα</w:t>
      </w:r>
      <w:r>
        <w:rPr>
          <w:rFonts w:eastAsia="Times New Roman"/>
          <w:szCs w:val="24"/>
        </w:rPr>
        <w:t xml:space="preserve"> και το Υπουργείο</w:t>
      </w:r>
      <w:r w:rsidRPr="004154C7">
        <w:rPr>
          <w:rFonts w:eastAsia="Times New Roman"/>
          <w:szCs w:val="24"/>
        </w:rPr>
        <w:t xml:space="preserve"> Κοινωνικής </w:t>
      </w:r>
      <w:r w:rsidRPr="004154C7">
        <w:rPr>
          <w:rFonts w:eastAsia="Times New Roman"/>
          <w:szCs w:val="24"/>
        </w:rPr>
        <w:t>Αλληλεγγύης</w:t>
      </w:r>
      <w:r>
        <w:rPr>
          <w:rFonts w:eastAsia="Times New Roman"/>
          <w:szCs w:val="24"/>
        </w:rPr>
        <w:t>. Τρίχες! Η έκθεσή του, αυτά</w:t>
      </w:r>
      <w:r w:rsidRPr="004154C7">
        <w:rPr>
          <w:rFonts w:eastAsia="Times New Roman"/>
          <w:szCs w:val="24"/>
        </w:rPr>
        <w:t xml:space="preserve"> που βγάζει </w:t>
      </w:r>
      <w:r>
        <w:rPr>
          <w:rFonts w:eastAsia="Times New Roman"/>
          <w:szCs w:val="24"/>
        </w:rPr>
        <w:t xml:space="preserve">το ΕΚΚΑ </w:t>
      </w:r>
      <w:r w:rsidRPr="004154C7">
        <w:rPr>
          <w:rFonts w:eastAsia="Times New Roman"/>
          <w:szCs w:val="24"/>
        </w:rPr>
        <w:t>κάθε μήνα</w:t>
      </w:r>
      <w:r>
        <w:rPr>
          <w:rFonts w:eastAsia="Times New Roman"/>
          <w:szCs w:val="24"/>
        </w:rPr>
        <w:t>,</w:t>
      </w:r>
      <w:r w:rsidRPr="004154C7">
        <w:rPr>
          <w:rFonts w:eastAsia="Times New Roman"/>
          <w:szCs w:val="24"/>
        </w:rPr>
        <w:t xml:space="preserve"> </w:t>
      </w:r>
      <w:r>
        <w:rPr>
          <w:rFonts w:eastAsia="Times New Roman"/>
          <w:szCs w:val="24"/>
        </w:rPr>
        <w:t>δείχνει ότι δεν</w:t>
      </w:r>
      <w:r w:rsidRPr="004154C7">
        <w:rPr>
          <w:rFonts w:eastAsia="Times New Roman"/>
          <w:szCs w:val="24"/>
        </w:rPr>
        <w:t xml:space="preserve"> έχει βελτιώσει την κατάσταση καθόλου</w:t>
      </w:r>
      <w:r>
        <w:rPr>
          <w:rFonts w:eastAsia="Times New Roman"/>
          <w:szCs w:val="24"/>
        </w:rPr>
        <w:t>.</w:t>
      </w:r>
      <w:r w:rsidRPr="004154C7">
        <w:rPr>
          <w:rFonts w:eastAsia="Times New Roman"/>
          <w:szCs w:val="24"/>
        </w:rPr>
        <w:t xml:space="preserve"> Ακόμα και σήμερα που μιλάμε</w:t>
      </w:r>
      <w:r>
        <w:rPr>
          <w:rFonts w:eastAsia="Times New Roman"/>
          <w:szCs w:val="24"/>
        </w:rPr>
        <w:t xml:space="preserve"> έχει</w:t>
      </w:r>
      <w:r w:rsidRPr="004154C7">
        <w:rPr>
          <w:rFonts w:eastAsia="Times New Roman"/>
          <w:szCs w:val="24"/>
        </w:rPr>
        <w:t xml:space="preserve"> περίπου </w:t>
      </w:r>
      <w:r>
        <w:rPr>
          <w:rFonts w:eastAsia="Times New Roman"/>
          <w:szCs w:val="24"/>
        </w:rPr>
        <w:t>χίλια εννιακόσια ογδόντα</w:t>
      </w:r>
      <w:r w:rsidRPr="004154C7">
        <w:rPr>
          <w:rFonts w:eastAsia="Times New Roman"/>
          <w:szCs w:val="24"/>
        </w:rPr>
        <w:t xml:space="preserve"> παιδιά</w:t>
      </w:r>
      <w:r>
        <w:rPr>
          <w:rFonts w:eastAsia="Times New Roman"/>
          <w:szCs w:val="24"/>
        </w:rPr>
        <w:t>,</w:t>
      </w:r>
      <w:r w:rsidRPr="004154C7">
        <w:rPr>
          <w:rFonts w:eastAsia="Times New Roman"/>
          <w:szCs w:val="24"/>
        </w:rPr>
        <w:t xml:space="preserve"> τα οποία μένουν έξω από προστασία και μένουν στο</w:t>
      </w:r>
      <w:r>
        <w:rPr>
          <w:rFonts w:eastAsia="Times New Roman"/>
          <w:szCs w:val="24"/>
        </w:rPr>
        <w:t>ν</w:t>
      </w:r>
      <w:r w:rsidRPr="004154C7">
        <w:rPr>
          <w:rFonts w:eastAsia="Times New Roman"/>
          <w:szCs w:val="24"/>
        </w:rPr>
        <w:t xml:space="preserve"> δρόμο </w:t>
      </w:r>
      <w:r>
        <w:rPr>
          <w:rFonts w:eastAsia="Times New Roman"/>
          <w:szCs w:val="24"/>
        </w:rPr>
        <w:t>σ</w:t>
      </w:r>
      <w:r w:rsidRPr="004154C7">
        <w:rPr>
          <w:rFonts w:eastAsia="Times New Roman"/>
          <w:szCs w:val="24"/>
        </w:rPr>
        <w:t>ε</w:t>
      </w:r>
      <w:r w:rsidRPr="004154C7">
        <w:rPr>
          <w:rFonts w:eastAsia="Times New Roman"/>
          <w:szCs w:val="24"/>
        </w:rPr>
        <w:t xml:space="preserve"> </w:t>
      </w:r>
      <w:r>
        <w:rPr>
          <w:rFonts w:eastAsia="Times New Roman"/>
          <w:szCs w:val="24"/>
        </w:rPr>
        <w:t>άγνωστες</w:t>
      </w:r>
      <w:r w:rsidRPr="004154C7">
        <w:rPr>
          <w:rFonts w:eastAsia="Times New Roman"/>
          <w:szCs w:val="24"/>
        </w:rPr>
        <w:t xml:space="preserve"> διευθύνσεις </w:t>
      </w:r>
      <w:r>
        <w:rPr>
          <w:rFonts w:eastAsia="Times New Roman"/>
          <w:szCs w:val="24"/>
        </w:rPr>
        <w:t>και οπουδήποτε. Δεν έχει φτιάξει τον τελευταίο χρόνο</w:t>
      </w:r>
      <w:r w:rsidRPr="004154C7">
        <w:rPr>
          <w:rFonts w:eastAsia="Times New Roman"/>
          <w:szCs w:val="24"/>
        </w:rPr>
        <w:t xml:space="preserve"> ούτε μία θέση</w:t>
      </w:r>
      <w:r>
        <w:rPr>
          <w:rFonts w:eastAsia="Times New Roman"/>
          <w:szCs w:val="24"/>
        </w:rPr>
        <w:t xml:space="preserve">. Φέτος έχει εννιακόσιες σαράντα τρεις θέσεις, </w:t>
      </w:r>
      <w:r w:rsidRPr="004154C7">
        <w:rPr>
          <w:rFonts w:eastAsia="Times New Roman"/>
          <w:szCs w:val="24"/>
        </w:rPr>
        <w:t xml:space="preserve">πέρσι τέτοια εποχή που μιλάμε </w:t>
      </w:r>
      <w:r>
        <w:rPr>
          <w:rFonts w:eastAsia="Times New Roman"/>
          <w:szCs w:val="24"/>
        </w:rPr>
        <w:t>είχε εννιακόσιες πενήντα έξι. Καμμία πρόοδος. Π</w:t>
      </w:r>
      <w:r w:rsidRPr="004154C7">
        <w:rPr>
          <w:rFonts w:eastAsia="Times New Roman"/>
          <w:szCs w:val="24"/>
        </w:rPr>
        <w:t>ο</w:t>
      </w:r>
      <w:r>
        <w:rPr>
          <w:rFonts w:eastAsia="Times New Roman"/>
          <w:szCs w:val="24"/>
        </w:rPr>
        <w:t>ύ</w:t>
      </w:r>
      <w:r w:rsidRPr="004154C7">
        <w:rPr>
          <w:rFonts w:eastAsia="Times New Roman"/>
          <w:szCs w:val="24"/>
        </w:rPr>
        <w:t xml:space="preserve"> είναι </w:t>
      </w:r>
      <w:r>
        <w:rPr>
          <w:rFonts w:eastAsia="Times New Roman"/>
          <w:szCs w:val="24"/>
        </w:rPr>
        <w:t xml:space="preserve">η </w:t>
      </w:r>
      <w:r w:rsidRPr="004154C7">
        <w:rPr>
          <w:rFonts w:eastAsia="Times New Roman"/>
          <w:szCs w:val="24"/>
        </w:rPr>
        <w:t>πετυχημένη πολιτική</w:t>
      </w:r>
      <w:r>
        <w:rPr>
          <w:rFonts w:eastAsia="Times New Roman"/>
          <w:szCs w:val="24"/>
        </w:rPr>
        <w:t>;</w:t>
      </w:r>
    </w:p>
    <w:p w14:paraId="5EA3D64D"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Και νομίζετε ότι σε αυτά τα στελέχη, που λέτε </w:t>
      </w:r>
      <w:r w:rsidRPr="005A6495">
        <w:rPr>
          <w:rFonts w:eastAsia="Times New Roman"/>
          <w:szCs w:val="24"/>
        </w:rPr>
        <w:t>ότι διαχειρίστηκαν αυτή</w:t>
      </w:r>
      <w:r>
        <w:rPr>
          <w:rFonts w:eastAsia="Times New Roman"/>
          <w:szCs w:val="24"/>
        </w:rPr>
        <w:t>ν</w:t>
      </w:r>
      <w:r w:rsidRPr="005A6495">
        <w:rPr>
          <w:rFonts w:eastAsia="Times New Roman"/>
          <w:szCs w:val="24"/>
        </w:rPr>
        <w:t xml:space="preserve"> την κρίση</w:t>
      </w:r>
      <w:r>
        <w:rPr>
          <w:rFonts w:eastAsia="Times New Roman"/>
          <w:szCs w:val="24"/>
        </w:rPr>
        <w:t>,</w:t>
      </w:r>
      <w:r w:rsidRPr="005A6495">
        <w:rPr>
          <w:rFonts w:eastAsia="Times New Roman"/>
          <w:szCs w:val="24"/>
        </w:rPr>
        <w:t xml:space="preserve"> ότι θα πρέπει </w:t>
      </w:r>
      <w:r>
        <w:rPr>
          <w:rFonts w:eastAsia="Times New Roman"/>
          <w:szCs w:val="24"/>
        </w:rPr>
        <w:t>σ</w:t>
      </w:r>
      <w:r w:rsidRPr="005A6495">
        <w:rPr>
          <w:rFonts w:eastAsia="Times New Roman"/>
          <w:szCs w:val="24"/>
        </w:rPr>
        <w:t>ώνει και καλά να απονείμου</w:t>
      </w:r>
      <w:r>
        <w:rPr>
          <w:rFonts w:eastAsia="Times New Roman"/>
          <w:szCs w:val="24"/>
        </w:rPr>
        <w:t>με και εύσημα</w:t>
      </w:r>
      <w:r w:rsidRPr="005A6495">
        <w:rPr>
          <w:rFonts w:eastAsia="Times New Roman"/>
          <w:szCs w:val="24"/>
        </w:rPr>
        <w:t xml:space="preserve"> και </w:t>
      </w:r>
      <w:r>
        <w:rPr>
          <w:rFonts w:eastAsia="Times New Roman"/>
          <w:szCs w:val="24"/>
        </w:rPr>
        <w:t xml:space="preserve">να τους </w:t>
      </w:r>
      <w:r w:rsidRPr="005A6495">
        <w:rPr>
          <w:rFonts w:eastAsia="Times New Roman"/>
          <w:szCs w:val="24"/>
        </w:rPr>
        <w:t>απονείμου</w:t>
      </w:r>
      <w:r>
        <w:rPr>
          <w:rFonts w:eastAsia="Times New Roman"/>
          <w:szCs w:val="24"/>
        </w:rPr>
        <w:t>με</w:t>
      </w:r>
      <w:r w:rsidRPr="005A6495">
        <w:rPr>
          <w:rFonts w:eastAsia="Times New Roman"/>
          <w:szCs w:val="24"/>
        </w:rPr>
        <w:t xml:space="preserve"> και τίτλους και να </w:t>
      </w:r>
      <w:r w:rsidRPr="005A6495">
        <w:rPr>
          <w:rFonts w:eastAsia="Times New Roman"/>
          <w:szCs w:val="24"/>
        </w:rPr>
        <w:lastRenderedPageBreak/>
        <w:t xml:space="preserve">τους βάλουμε </w:t>
      </w:r>
      <w:r>
        <w:rPr>
          <w:rFonts w:eastAsia="Times New Roman"/>
          <w:szCs w:val="24"/>
        </w:rPr>
        <w:t xml:space="preserve">και </w:t>
      </w:r>
      <w:r w:rsidRPr="005A6495">
        <w:rPr>
          <w:rFonts w:eastAsia="Times New Roman"/>
          <w:szCs w:val="24"/>
        </w:rPr>
        <w:t>σε μόνιμες θέσεις</w:t>
      </w:r>
      <w:r>
        <w:rPr>
          <w:rFonts w:eastAsia="Times New Roman"/>
          <w:szCs w:val="24"/>
        </w:rPr>
        <w:t>, να μεταφέρουν</w:t>
      </w:r>
      <w:r w:rsidRPr="005A6495">
        <w:rPr>
          <w:rFonts w:eastAsia="Times New Roman"/>
          <w:szCs w:val="24"/>
        </w:rPr>
        <w:t xml:space="preserve"> την ανικανότητά τους και σ</w:t>
      </w:r>
      <w:r>
        <w:rPr>
          <w:rFonts w:eastAsia="Times New Roman"/>
          <w:szCs w:val="24"/>
        </w:rPr>
        <w:t>τις</w:t>
      </w:r>
      <w:r w:rsidRPr="005A6495">
        <w:rPr>
          <w:rFonts w:eastAsia="Times New Roman"/>
          <w:szCs w:val="24"/>
        </w:rPr>
        <w:t xml:space="preserve"> επόμενες κυβ</w:t>
      </w:r>
      <w:r>
        <w:rPr>
          <w:rFonts w:eastAsia="Times New Roman"/>
          <w:szCs w:val="24"/>
        </w:rPr>
        <w:t>ερνήσεις;</w:t>
      </w:r>
      <w:r w:rsidRPr="005A6495">
        <w:rPr>
          <w:rFonts w:eastAsia="Times New Roman"/>
          <w:szCs w:val="24"/>
        </w:rPr>
        <w:t xml:space="preserve"> Όχι</w:t>
      </w:r>
      <w:r>
        <w:rPr>
          <w:rFonts w:eastAsia="Times New Roman"/>
          <w:szCs w:val="24"/>
        </w:rPr>
        <w:t>!</w:t>
      </w:r>
      <w:r w:rsidRPr="005A6495">
        <w:rPr>
          <w:rFonts w:eastAsia="Times New Roman"/>
          <w:szCs w:val="24"/>
        </w:rPr>
        <w:t xml:space="preserve"> </w:t>
      </w:r>
      <w:r>
        <w:rPr>
          <w:rFonts w:eastAsia="Times New Roman"/>
          <w:szCs w:val="24"/>
        </w:rPr>
        <w:t>Δ</w:t>
      </w:r>
      <w:r w:rsidRPr="005A6495">
        <w:rPr>
          <w:rFonts w:eastAsia="Times New Roman"/>
          <w:szCs w:val="24"/>
        </w:rPr>
        <w:t>εν θέλουμε να συνεργα</w:t>
      </w:r>
      <w:r>
        <w:rPr>
          <w:rFonts w:eastAsia="Times New Roman"/>
          <w:szCs w:val="24"/>
        </w:rPr>
        <w:t xml:space="preserve">στούμε με αυτούς τους ανθρώπους, </w:t>
      </w:r>
      <w:r w:rsidRPr="005A6495">
        <w:rPr>
          <w:rFonts w:eastAsia="Times New Roman"/>
          <w:szCs w:val="24"/>
        </w:rPr>
        <w:t xml:space="preserve">οι οποίοι έφεραν τη χώρα </w:t>
      </w:r>
      <w:proofErr w:type="spellStart"/>
      <w:r w:rsidRPr="005A6495">
        <w:rPr>
          <w:rFonts w:eastAsia="Times New Roman"/>
          <w:szCs w:val="24"/>
        </w:rPr>
        <w:t>δακτυλοδεικτούμεν</w:t>
      </w:r>
      <w:r>
        <w:rPr>
          <w:rFonts w:eastAsia="Times New Roman"/>
          <w:szCs w:val="24"/>
        </w:rPr>
        <w:t>η</w:t>
      </w:r>
      <w:proofErr w:type="spellEnd"/>
      <w:r w:rsidRPr="005A6495">
        <w:rPr>
          <w:rFonts w:eastAsia="Times New Roman"/>
          <w:szCs w:val="24"/>
        </w:rPr>
        <w:t xml:space="preserve"> για την αδυ</w:t>
      </w:r>
      <w:r>
        <w:rPr>
          <w:rFonts w:eastAsia="Times New Roman"/>
          <w:szCs w:val="24"/>
        </w:rPr>
        <w:t>ναμία αντιμετώπισης, ό</w:t>
      </w:r>
      <w:r w:rsidRPr="005A6495">
        <w:rPr>
          <w:rFonts w:eastAsia="Times New Roman"/>
          <w:szCs w:val="24"/>
        </w:rPr>
        <w:t>χι πλέον κρίσης</w:t>
      </w:r>
      <w:r>
        <w:rPr>
          <w:rFonts w:eastAsia="Times New Roman"/>
          <w:szCs w:val="24"/>
        </w:rPr>
        <w:t>,</w:t>
      </w:r>
      <w:r w:rsidRPr="005A6495">
        <w:rPr>
          <w:rFonts w:eastAsia="Times New Roman"/>
          <w:szCs w:val="24"/>
        </w:rPr>
        <w:t xml:space="preserve"> αλλά τακτικών</w:t>
      </w:r>
      <w:r>
        <w:rPr>
          <w:rFonts w:eastAsia="Times New Roman"/>
          <w:szCs w:val="24"/>
        </w:rPr>
        <w:t xml:space="preserve"> ροών. Γιατί αυτό που συμβαίνει στο Αιγαίο δεν είναι κα</w:t>
      </w:r>
      <w:r>
        <w:rPr>
          <w:rFonts w:eastAsia="Times New Roman"/>
          <w:szCs w:val="24"/>
        </w:rPr>
        <w:t>μ</w:t>
      </w:r>
      <w:r>
        <w:rPr>
          <w:rFonts w:eastAsia="Times New Roman"/>
          <w:szCs w:val="24"/>
        </w:rPr>
        <w:t>μία κρί</w:t>
      </w:r>
      <w:r>
        <w:rPr>
          <w:rFonts w:eastAsia="Times New Roman"/>
          <w:szCs w:val="24"/>
        </w:rPr>
        <w:t xml:space="preserve">ση. Είκοσι πέντε χιλιάδες ήρθαν </w:t>
      </w:r>
      <w:r w:rsidRPr="005A6495">
        <w:rPr>
          <w:rFonts w:eastAsia="Times New Roman"/>
          <w:szCs w:val="24"/>
        </w:rPr>
        <w:t>το 2017</w:t>
      </w:r>
      <w:r>
        <w:rPr>
          <w:rFonts w:eastAsia="Times New Roman"/>
          <w:szCs w:val="24"/>
        </w:rPr>
        <w:t>,</w:t>
      </w:r>
      <w:r w:rsidRPr="005A6495">
        <w:rPr>
          <w:rFonts w:eastAsia="Times New Roman"/>
          <w:szCs w:val="24"/>
        </w:rPr>
        <w:t xml:space="preserve"> </w:t>
      </w:r>
      <w:r>
        <w:rPr>
          <w:rFonts w:eastAsia="Times New Roman"/>
          <w:szCs w:val="24"/>
        </w:rPr>
        <w:t xml:space="preserve">είκοσι πέντε χιλιάδες, </w:t>
      </w:r>
      <w:r w:rsidRPr="005A6495">
        <w:rPr>
          <w:rFonts w:eastAsia="Times New Roman"/>
          <w:szCs w:val="24"/>
        </w:rPr>
        <w:t>περίπου</w:t>
      </w:r>
      <w:r>
        <w:rPr>
          <w:rFonts w:eastAsia="Times New Roman"/>
          <w:szCs w:val="24"/>
        </w:rPr>
        <w:t>,</w:t>
      </w:r>
      <w:r w:rsidRPr="005A6495">
        <w:rPr>
          <w:rFonts w:eastAsia="Times New Roman"/>
          <w:szCs w:val="24"/>
        </w:rPr>
        <w:t xml:space="preserve"> ήρθαν το 2018</w:t>
      </w:r>
      <w:r>
        <w:rPr>
          <w:rFonts w:eastAsia="Times New Roman"/>
          <w:szCs w:val="24"/>
        </w:rPr>
        <w:t>.</w:t>
      </w:r>
      <w:r w:rsidRPr="005A6495">
        <w:rPr>
          <w:rFonts w:eastAsia="Times New Roman"/>
          <w:szCs w:val="24"/>
        </w:rPr>
        <w:t xml:space="preserve"> </w:t>
      </w:r>
      <w:r>
        <w:rPr>
          <w:rFonts w:eastAsia="Times New Roman"/>
          <w:szCs w:val="24"/>
        </w:rPr>
        <w:t>Τ</w:t>
      </w:r>
      <w:r w:rsidRPr="005A6495">
        <w:rPr>
          <w:rFonts w:eastAsia="Times New Roman"/>
          <w:szCs w:val="24"/>
        </w:rPr>
        <w:t>όσα</w:t>
      </w:r>
      <w:r>
        <w:rPr>
          <w:rFonts w:eastAsia="Times New Roman"/>
          <w:szCs w:val="24"/>
        </w:rPr>
        <w:t xml:space="preserve"> είναι τα νούμερα. </w:t>
      </w:r>
    </w:p>
    <w:p w14:paraId="5EA3D64E" w14:textId="77777777" w:rsidR="00416916" w:rsidRDefault="00331763">
      <w:pPr>
        <w:spacing w:line="600" w:lineRule="auto"/>
        <w:ind w:firstLine="720"/>
        <w:contextualSpacing/>
        <w:jc w:val="both"/>
        <w:rPr>
          <w:rFonts w:eastAsia="Times New Roman"/>
          <w:szCs w:val="24"/>
        </w:rPr>
      </w:pPr>
      <w:r>
        <w:rPr>
          <w:rFonts w:eastAsia="Times New Roman"/>
          <w:szCs w:val="24"/>
        </w:rPr>
        <w:t>Σήμερα</w:t>
      </w:r>
      <w:r w:rsidRPr="005A6495">
        <w:rPr>
          <w:rFonts w:eastAsia="Times New Roman"/>
          <w:szCs w:val="24"/>
        </w:rPr>
        <w:t xml:space="preserve"> ξεκινάει μία καινούργια κρίση και μία πίεση από την πλευρά του Έβρου</w:t>
      </w:r>
      <w:r>
        <w:rPr>
          <w:rFonts w:eastAsia="Times New Roman"/>
          <w:szCs w:val="24"/>
        </w:rPr>
        <w:t>. Και</w:t>
      </w:r>
      <w:r w:rsidRPr="005A6495">
        <w:rPr>
          <w:rFonts w:eastAsia="Times New Roman"/>
          <w:szCs w:val="24"/>
        </w:rPr>
        <w:t xml:space="preserve"> ήταν πολύ εύστοχο το ερώτημα του κ</w:t>
      </w:r>
      <w:r>
        <w:rPr>
          <w:rFonts w:eastAsia="Times New Roman"/>
          <w:szCs w:val="24"/>
        </w:rPr>
        <w:t>.</w:t>
      </w:r>
      <w:r w:rsidRPr="005A6495">
        <w:rPr>
          <w:rFonts w:eastAsia="Times New Roman"/>
          <w:szCs w:val="24"/>
        </w:rPr>
        <w:t xml:space="preserve"> Καμμένου</w:t>
      </w:r>
      <w:r>
        <w:rPr>
          <w:rFonts w:eastAsia="Times New Roman"/>
          <w:szCs w:val="24"/>
        </w:rPr>
        <w:t xml:space="preserve"> </w:t>
      </w:r>
      <w:r w:rsidRPr="005A6495">
        <w:rPr>
          <w:rFonts w:eastAsia="Times New Roman"/>
          <w:szCs w:val="24"/>
        </w:rPr>
        <w:t xml:space="preserve">πώς </w:t>
      </w:r>
      <w:r>
        <w:rPr>
          <w:rFonts w:eastAsia="Times New Roman"/>
          <w:szCs w:val="24"/>
        </w:rPr>
        <w:t>δεκαέξι χιλιάδ</w:t>
      </w:r>
      <w:r>
        <w:rPr>
          <w:rFonts w:eastAsia="Times New Roman"/>
          <w:szCs w:val="24"/>
        </w:rPr>
        <w:t>ες</w:t>
      </w:r>
      <w:r w:rsidRPr="005A6495">
        <w:rPr>
          <w:rFonts w:eastAsia="Times New Roman"/>
          <w:szCs w:val="24"/>
        </w:rPr>
        <w:t xml:space="preserve"> άνθρωποι πέρασαν από τα πιο φυλασσόμενα χερσαία σύνορα της χώρας περπατώντας μέσα στη χώρα</w:t>
      </w:r>
      <w:r>
        <w:rPr>
          <w:rFonts w:eastAsia="Times New Roman"/>
          <w:szCs w:val="24"/>
        </w:rPr>
        <w:t>,</w:t>
      </w:r>
      <w:r w:rsidRPr="005A6495">
        <w:rPr>
          <w:rFonts w:eastAsia="Times New Roman"/>
          <w:szCs w:val="24"/>
        </w:rPr>
        <w:t xml:space="preserve"> χωρίς να τους σταματήσει κανείς</w:t>
      </w:r>
      <w:r>
        <w:rPr>
          <w:rFonts w:eastAsia="Times New Roman"/>
          <w:szCs w:val="24"/>
        </w:rPr>
        <w:t>.</w:t>
      </w:r>
      <w:r w:rsidRPr="005A6495">
        <w:rPr>
          <w:rFonts w:eastAsia="Times New Roman"/>
          <w:szCs w:val="24"/>
        </w:rPr>
        <w:t xml:space="preserve"> </w:t>
      </w:r>
      <w:r>
        <w:rPr>
          <w:rFonts w:eastAsia="Times New Roman"/>
          <w:szCs w:val="24"/>
        </w:rPr>
        <w:t>Είναι</w:t>
      </w:r>
      <w:r w:rsidRPr="005A6495">
        <w:rPr>
          <w:rFonts w:eastAsia="Times New Roman"/>
          <w:szCs w:val="24"/>
        </w:rPr>
        <w:t xml:space="preserve"> ένα εύλογο ερώτημα στο οποίο πρέπει</w:t>
      </w:r>
      <w:r>
        <w:rPr>
          <w:rFonts w:eastAsia="Times New Roman"/>
          <w:szCs w:val="24"/>
        </w:rPr>
        <w:t>,</w:t>
      </w:r>
      <w:r w:rsidRPr="005A6495">
        <w:rPr>
          <w:rFonts w:eastAsia="Times New Roman"/>
          <w:szCs w:val="24"/>
        </w:rPr>
        <w:t xml:space="preserve"> επιτέλους</w:t>
      </w:r>
      <w:r>
        <w:rPr>
          <w:rFonts w:eastAsia="Times New Roman"/>
          <w:szCs w:val="24"/>
        </w:rPr>
        <w:t>,</w:t>
      </w:r>
      <w:r w:rsidRPr="005A6495">
        <w:rPr>
          <w:rFonts w:eastAsia="Times New Roman"/>
          <w:szCs w:val="24"/>
        </w:rPr>
        <w:t xml:space="preserve"> να δώσετε απαντήσεις </w:t>
      </w:r>
      <w:r>
        <w:rPr>
          <w:rFonts w:eastAsia="Times New Roman"/>
          <w:szCs w:val="24"/>
        </w:rPr>
        <w:t>για το τι</w:t>
      </w:r>
      <w:r w:rsidRPr="005A6495">
        <w:rPr>
          <w:rFonts w:eastAsia="Times New Roman"/>
          <w:szCs w:val="24"/>
        </w:rPr>
        <w:t xml:space="preserve"> θα κάνετε με τη φύλαξη των συνόρων</w:t>
      </w:r>
      <w:r>
        <w:rPr>
          <w:rFonts w:eastAsia="Times New Roman"/>
          <w:szCs w:val="24"/>
        </w:rPr>
        <w:t>,</w:t>
      </w:r>
      <w:r w:rsidRPr="005A6495">
        <w:rPr>
          <w:rFonts w:eastAsia="Times New Roman"/>
          <w:szCs w:val="24"/>
        </w:rPr>
        <w:t xml:space="preserve"> </w:t>
      </w:r>
      <w:r>
        <w:rPr>
          <w:rFonts w:eastAsia="Times New Roman"/>
          <w:szCs w:val="24"/>
        </w:rPr>
        <w:t xml:space="preserve">για το </w:t>
      </w:r>
      <w:r>
        <w:rPr>
          <w:rFonts w:eastAsia="Times New Roman"/>
          <w:szCs w:val="24"/>
        </w:rPr>
        <w:t>τι</w:t>
      </w:r>
      <w:r w:rsidRPr="005A6495">
        <w:rPr>
          <w:rFonts w:eastAsia="Times New Roman"/>
          <w:szCs w:val="24"/>
        </w:rPr>
        <w:t xml:space="preserve"> θα κάνετε με την κατάσταση τα νησιά</w:t>
      </w:r>
      <w:r>
        <w:rPr>
          <w:rFonts w:eastAsia="Times New Roman"/>
          <w:szCs w:val="24"/>
        </w:rPr>
        <w:t>,</w:t>
      </w:r>
      <w:r w:rsidRPr="005A6495">
        <w:rPr>
          <w:rFonts w:eastAsia="Times New Roman"/>
          <w:szCs w:val="24"/>
        </w:rPr>
        <w:t xml:space="preserve"> για το πώς θα κάνετε μία πολιτική η οποία θα δίνει άσυλο εκεί που πραγματικά δικαιούνται </w:t>
      </w:r>
      <w:r w:rsidRPr="005A6495">
        <w:rPr>
          <w:rFonts w:eastAsia="Times New Roman"/>
          <w:szCs w:val="24"/>
        </w:rPr>
        <w:lastRenderedPageBreak/>
        <w:t>προστασία</w:t>
      </w:r>
      <w:r>
        <w:rPr>
          <w:rFonts w:eastAsia="Times New Roman"/>
          <w:szCs w:val="24"/>
        </w:rPr>
        <w:t>,</w:t>
      </w:r>
      <w:r w:rsidRPr="005A6495">
        <w:rPr>
          <w:rFonts w:eastAsia="Times New Roman"/>
          <w:szCs w:val="24"/>
        </w:rPr>
        <w:t xml:space="preserve"> αλλά θα κλείν</w:t>
      </w:r>
      <w:r>
        <w:rPr>
          <w:rFonts w:eastAsia="Times New Roman"/>
          <w:szCs w:val="24"/>
        </w:rPr>
        <w:t xml:space="preserve">ει </w:t>
      </w:r>
      <w:r w:rsidRPr="005A6495">
        <w:rPr>
          <w:rFonts w:eastAsia="Times New Roman"/>
          <w:szCs w:val="24"/>
        </w:rPr>
        <w:t>την πόρτα σε οποιο</w:t>
      </w:r>
      <w:r>
        <w:rPr>
          <w:rFonts w:eastAsia="Times New Roman"/>
          <w:szCs w:val="24"/>
        </w:rPr>
        <w:t>ν</w:t>
      </w:r>
      <w:r w:rsidRPr="005A6495">
        <w:rPr>
          <w:rFonts w:eastAsia="Times New Roman"/>
          <w:szCs w:val="24"/>
        </w:rPr>
        <w:t>δήποτε παρανόμως θέλει να μπει στη χώρα με στόχο να μεταβληθεί σε οικονομικό μετα</w:t>
      </w:r>
      <w:r w:rsidRPr="005A6495">
        <w:rPr>
          <w:rFonts w:eastAsia="Times New Roman"/>
          <w:szCs w:val="24"/>
        </w:rPr>
        <w:t>νάστη</w:t>
      </w:r>
      <w:r>
        <w:rPr>
          <w:rFonts w:eastAsia="Times New Roman"/>
          <w:szCs w:val="24"/>
        </w:rPr>
        <w:t>.</w:t>
      </w:r>
    </w:p>
    <w:p w14:paraId="5EA3D64F" w14:textId="77777777" w:rsidR="00416916" w:rsidRDefault="00331763">
      <w:pPr>
        <w:spacing w:line="600" w:lineRule="auto"/>
        <w:ind w:firstLine="720"/>
        <w:contextualSpacing/>
        <w:jc w:val="both"/>
        <w:rPr>
          <w:rFonts w:eastAsia="Times New Roman"/>
          <w:szCs w:val="24"/>
        </w:rPr>
      </w:pPr>
      <w:r w:rsidRPr="005A6495">
        <w:rPr>
          <w:rFonts w:eastAsia="Times New Roman"/>
          <w:szCs w:val="24"/>
        </w:rPr>
        <w:t>Ευχαριστώ πολύ</w:t>
      </w:r>
      <w:r>
        <w:rPr>
          <w:rFonts w:eastAsia="Times New Roman"/>
          <w:szCs w:val="24"/>
        </w:rPr>
        <w:t>.</w:t>
      </w:r>
    </w:p>
    <w:p w14:paraId="5EA3D65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κι εμείς τον κ. Βαρβιτσιώτη.</w:t>
      </w:r>
    </w:p>
    <w:p w14:paraId="5EA3D651"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EA3D652" w14:textId="77777777" w:rsidR="00416916" w:rsidRDefault="00331763">
      <w:pPr>
        <w:spacing w:line="600" w:lineRule="auto"/>
        <w:ind w:firstLine="720"/>
        <w:contextualSpacing/>
        <w:jc w:val="both"/>
        <w:rPr>
          <w:rFonts w:eastAsia="Times New Roman" w:cs="Times New Roman"/>
          <w:szCs w:val="24"/>
        </w:rPr>
      </w:pPr>
      <w:r w:rsidRPr="00DC0AA7">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Θα τα πω γρήγορα και ένα-ένα. </w:t>
      </w:r>
    </w:p>
    <w:p w14:paraId="5EA3D653" w14:textId="77777777" w:rsidR="00416916" w:rsidRDefault="00331763">
      <w:pPr>
        <w:spacing w:line="600" w:lineRule="auto"/>
        <w:ind w:firstLine="720"/>
        <w:contextualSpacing/>
        <w:jc w:val="both"/>
        <w:rPr>
          <w:rFonts w:eastAsia="Times New Roman"/>
          <w:szCs w:val="24"/>
        </w:rPr>
      </w:pPr>
      <w:r>
        <w:rPr>
          <w:rFonts w:eastAsia="Times New Roman"/>
          <w:szCs w:val="24"/>
        </w:rPr>
        <w:t>Το 2017 πέρασαν από τον Έβρο πεντέμισι χιλ</w:t>
      </w:r>
      <w:r>
        <w:rPr>
          <w:rFonts w:eastAsia="Times New Roman"/>
          <w:szCs w:val="24"/>
        </w:rPr>
        <w:t>ιάδες</w:t>
      </w:r>
      <w:r w:rsidRPr="005A6495">
        <w:rPr>
          <w:rFonts w:eastAsia="Times New Roman"/>
          <w:szCs w:val="24"/>
        </w:rPr>
        <w:t xml:space="preserve"> </w:t>
      </w:r>
      <w:r>
        <w:rPr>
          <w:rFonts w:eastAsia="Times New Roman"/>
          <w:szCs w:val="24"/>
        </w:rPr>
        <w:t xml:space="preserve">πολίτες τρίτων χωρών. Το 2018 πέρασαν </w:t>
      </w:r>
      <w:proofErr w:type="spellStart"/>
      <w:r>
        <w:rPr>
          <w:rFonts w:eastAsia="Times New Roman"/>
          <w:szCs w:val="24"/>
        </w:rPr>
        <w:t>δεκαπεντέμισι</w:t>
      </w:r>
      <w:proofErr w:type="spellEnd"/>
      <w:r>
        <w:rPr>
          <w:rFonts w:eastAsia="Times New Roman"/>
          <w:szCs w:val="24"/>
        </w:rPr>
        <w:t xml:space="preserve"> χιλιάδες, εκ των οποίων τα δύο τρίτα, </w:t>
      </w:r>
      <w:r w:rsidRPr="005A6495">
        <w:rPr>
          <w:rFonts w:eastAsia="Times New Roman"/>
          <w:szCs w:val="24"/>
        </w:rPr>
        <w:t>ως γνωστόν</w:t>
      </w:r>
      <w:r>
        <w:rPr>
          <w:rFonts w:eastAsia="Times New Roman"/>
          <w:szCs w:val="24"/>
        </w:rPr>
        <w:t>,</w:t>
      </w:r>
      <w:r w:rsidRPr="005A6495">
        <w:rPr>
          <w:rFonts w:eastAsia="Times New Roman"/>
          <w:szCs w:val="24"/>
        </w:rPr>
        <w:t xml:space="preserve"> είναι </w:t>
      </w:r>
      <w:r>
        <w:rPr>
          <w:rFonts w:eastAsia="Times New Roman"/>
          <w:szCs w:val="24"/>
        </w:rPr>
        <w:t xml:space="preserve">Κούρδοι από το </w:t>
      </w:r>
      <w:proofErr w:type="spellStart"/>
      <w:r>
        <w:rPr>
          <w:rFonts w:eastAsia="Times New Roman"/>
          <w:szCs w:val="24"/>
        </w:rPr>
        <w:t>Αφρίν</w:t>
      </w:r>
      <w:proofErr w:type="spellEnd"/>
      <w:r>
        <w:rPr>
          <w:rFonts w:eastAsia="Times New Roman"/>
          <w:szCs w:val="24"/>
        </w:rPr>
        <w:t>,</w:t>
      </w:r>
      <w:r w:rsidRPr="005A6495">
        <w:rPr>
          <w:rFonts w:eastAsia="Times New Roman"/>
          <w:szCs w:val="24"/>
        </w:rPr>
        <w:t xml:space="preserve"> μέσω ενός διαδρόμου που άνοιξε η γείτονα χώρα</w:t>
      </w:r>
      <w:r>
        <w:rPr>
          <w:rFonts w:eastAsia="Times New Roman"/>
          <w:szCs w:val="24"/>
        </w:rPr>
        <w:t>,</w:t>
      </w:r>
      <w:r w:rsidRPr="005A6495">
        <w:rPr>
          <w:rFonts w:eastAsia="Times New Roman"/>
          <w:szCs w:val="24"/>
        </w:rPr>
        <w:t xml:space="preserve"> </w:t>
      </w:r>
      <w:r>
        <w:rPr>
          <w:rFonts w:eastAsia="Times New Roman"/>
          <w:szCs w:val="24"/>
        </w:rPr>
        <w:t>ώ</w:t>
      </w:r>
      <w:r w:rsidRPr="005A6495">
        <w:rPr>
          <w:rFonts w:eastAsia="Times New Roman"/>
          <w:szCs w:val="24"/>
        </w:rPr>
        <w:t xml:space="preserve">στε οι ηττημένοι του </w:t>
      </w:r>
      <w:proofErr w:type="spellStart"/>
      <w:r>
        <w:rPr>
          <w:rFonts w:eastAsia="Times New Roman"/>
          <w:szCs w:val="24"/>
        </w:rPr>
        <w:t>Α</w:t>
      </w:r>
      <w:r w:rsidRPr="005A6495">
        <w:rPr>
          <w:rFonts w:eastAsia="Times New Roman"/>
          <w:szCs w:val="24"/>
        </w:rPr>
        <w:t>φρίν</w:t>
      </w:r>
      <w:proofErr w:type="spellEnd"/>
      <w:r w:rsidRPr="005A6495">
        <w:rPr>
          <w:rFonts w:eastAsia="Times New Roman"/>
          <w:szCs w:val="24"/>
        </w:rPr>
        <w:t xml:space="preserve"> να περάσουν σε ασφαλέστερο μέρος</w:t>
      </w:r>
      <w:r>
        <w:rPr>
          <w:rFonts w:eastAsia="Times New Roman"/>
          <w:szCs w:val="24"/>
        </w:rPr>
        <w:t>.</w:t>
      </w:r>
      <w:r w:rsidRPr="005A6495">
        <w:rPr>
          <w:rFonts w:eastAsia="Times New Roman"/>
          <w:szCs w:val="24"/>
        </w:rPr>
        <w:t xml:space="preserve"> </w:t>
      </w:r>
      <w:r>
        <w:rPr>
          <w:rFonts w:eastAsia="Times New Roman"/>
          <w:szCs w:val="24"/>
        </w:rPr>
        <w:t>Τ</w:t>
      </w:r>
      <w:r w:rsidRPr="005A6495">
        <w:rPr>
          <w:rFonts w:eastAsia="Times New Roman"/>
          <w:szCs w:val="24"/>
        </w:rPr>
        <w:t xml:space="preserve">ους </w:t>
      </w:r>
      <w:r>
        <w:rPr>
          <w:rFonts w:eastAsia="Times New Roman"/>
          <w:szCs w:val="24"/>
        </w:rPr>
        <w:t>νίκησα</w:t>
      </w:r>
      <w:r>
        <w:rPr>
          <w:rFonts w:eastAsia="Times New Roman"/>
          <w:szCs w:val="24"/>
        </w:rPr>
        <w:t xml:space="preserve">ν, </w:t>
      </w:r>
      <w:r w:rsidRPr="005A6495">
        <w:rPr>
          <w:rFonts w:eastAsia="Times New Roman"/>
          <w:szCs w:val="24"/>
        </w:rPr>
        <w:t>δηλαδή</w:t>
      </w:r>
      <w:r>
        <w:rPr>
          <w:rFonts w:eastAsia="Times New Roman"/>
          <w:szCs w:val="24"/>
        </w:rPr>
        <w:t>,</w:t>
      </w:r>
      <w:r w:rsidRPr="005A6495">
        <w:rPr>
          <w:rFonts w:eastAsia="Times New Roman"/>
          <w:szCs w:val="24"/>
        </w:rPr>
        <w:t xml:space="preserve"> και τους έδωσαν χρόνο</w:t>
      </w:r>
      <w:r>
        <w:rPr>
          <w:rFonts w:eastAsia="Times New Roman"/>
          <w:szCs w:val="24"/>
        </w:rPr>
        <w:t>.</w:t>
      </w:r>
      <w:r w:rsidRPr="005A6495">
        <w:rPr>
          <w:rFonts w:eastAsia="Times New Roman"/>
          <w:szCs w:val="24"/>
        </w:rPr>
        <w:t xml:space="preserve"> </w:t>
      </w:r>
      <w:r>
        <w:rPr>
          <w:rFonts w:eastAsia="Times New Roman"/>
          <w:szCs w:val="24"/>
        </w:rPr>
        <w:t xml:space="preserve">Αυτό είναι το ένα. </w:t>
      </w:r>
    </w:p>
    <w:p w14:paraId="5EA3D654" w14:textId="77777777" w:rsidR="00416916" w:rsidRDefault="00331763">
      <w:pPr>
        <w:spacing w:line="600" w:lineRule="auto"/>
        <w:ind w:firstLine="720"/>
        <w:contextualSpacing/>
        <w:jc w:val="both"/>
        <w:rPr>
          <w:rFonts w:eastAsia="Times New Roman"/>
          <w:szCs w:val="24"/>
        </w:rPr>
      </w:pPr>
      <w:r>
        <w:rPr>
          <w:rFonts w:eastAsia="Times New Roman"/>
          <w:szCs w:val="24"/>
        </w:rPr>
        <w:t>Δ</w:t>
      </w:r>
      <w:r w:rsidRPr="005A6495">
        <w:rPr>
          <w:rFonts w:eastAsia="Times New Roman"/>
          <w:szCs w:val="24"/>
        </w:rPr>
        <w:t>εύτερο</w:t>
      </w:r>
      <w:r>
        <w:rPr>
          <w:rFonts w:eastAsia="Times New Roman"/>
          <w:szCs w:val="24"/>
        </w:rPr>
        <w:t>ν, τι λέτε, κύριε Βαρβιτσιώτη; Μ</w:t>
      </w:r>
      <w:r w:rsidRPr="005A6495">
        <w:rPr>
          <w:rFonts w:eastAsia="Times New Roman"/>
          <w:szCs w:val="24"/>
        </w:rPr>
        <w:t>ιλάμε σοβαρά</w:t>
      </w:r>
      <w:r>
        <w:rPr>
          <w:rFonts w:eastAsia="Times New Roman"/>
          <w:szCs w:val="24"/>
        </w:rPr>
        <w:t>;</w:t>
      </w:r>
      <w:r w:rsidRPr="005A6495">
        <w:rPr>
          <w:rFonts w:eastAsia="Times New Roman"/>
          <w:szCs w:val="24"/>
        </w:rPr>
        <w:t xml:space="preserve"> </w:t>
      </w:r>
      <w:r>
        <w:rPr>
          <w:rFonts w:eastAsia="Times New Roman"/>
          <w:szCs w:val="24"/>
        </w:rPr>
        <w:t>Είκοσι χιλιάδες</w:t>
      </w:r>
      <w:r w:rsidRPr="005A6495">
        <w:rPr>
          <w:rFonts w:eastAsia="Times New Roman"/>
          <w:szCs w:val="24"/>
        </w:rPr>
        <w:t xml:space="preserve"> </w:t>
      </w:r>
      <w:r>
        <w:rPr>
          <w:rFonts w:eastAsia="Times New Roman"/>
          <w:szCs w:val="24"/>
        </w:rPr>
        <w:t xml:space="preserve">οικειοθελείς </w:t>
      </w:r>
      <w:r w:rsidRPr="005A6495">
        <w:rPr>
          <w:rFonts w:eastAsia="Times New Roman"/>
          <w:szCs w:val="24"/>
        </w:rPr>
        <w:t xml:space="preserve">με βάση το πρόγραμμα </w:t>
      </w:r>
      <w:r>
        <w:rPr>
          <w:rFonts w:eastAsia="Times New Roman"/>
          <w:szCs w:val="24"/>
        </w:rPr>
        <w:t>του ΔΟΜ; Μ</w:t>
      </w:r>
      <w:r w:rsidRPr="005A6495">
        <w:rPr>
          <w:rFonts w:eastAsia="Times New Roman"/>
          <w:szCs w:val="24"/>
        </w:rPr>
        <w:t>ήπως αναφέρεσ</w:t>
      </w:r>
      <w:r>
        <w:rPr>
          <w:rFonts w:eastAsia="Times New Roman"/>
          <w:szCs w:val="24"/>
        </w:rPr>
        <w:t>τε</w:t>
      </w:r>
      <w:r w:rsidRPr="005A6495">
        <w:rPr>
          <w:rFonts w:eastAsia="Times New Roman"/>
          <w:szCs w:val="24"/>
        </w:rPr>
        <w:t xml:space="preserve"> στους Αλβανούς</w:t>
      </w:r>
      <w:r>
        <w:rPr>
          <w:rFonts w:eastAsia="Times New Roman"/>
          <w:szCs w:val="24"/>
        </w:rPr>
        <w:t>;</w:t>
      </w:r>
      <w:r w:rsidRPr="005A6495">
        <w:rPr>
          <w:rFonts w:eastAsia="Times New Roman"/>
          <w:szCs w:val="24"/>
        </w:rPr>
        <w:t xml:space="preserve"> </w:t>
      </w:r>
      <w:r>
        <w:rPr>
          <w:rFonts w:eastAsia="Times New Roman"/>
          <w:szCs w:val="24"/>
        </w:rPr>
        <w:t xml:space="preserve">Φέρτε μου αυτά τα στοιχεία. </w:t>
      </w:r>
      <w:r>
        <w:rPr>
          <w:rFonts w:eastAsia="Times New Roman"/>
          <w:szCs w:val="24"/>
        </w:rPr>
        <w:lastRenderedPageBreak/>
        <w:t>Δ</w:t>
      </w:r>
      <w:r w:rsidRPr="005A6495">
        <w:rPr>
          <w:rFonts w:eastAsia="Times New Roman"/>
          <w:szCs w:val="24"/>
        </w:rPr>
        <w:t>εν υπάρχουν</w:t>
      </w:r>
      <w:r>
        <w:rPr>
          <w:rFonts w:eastAsia="Times New Roman"/>
          <w:szCs w:val="24"/>
        </w:rPr>
        <w:t>,</w:t>
      </w:r>
      <w:r w:rsidRPr="005A6495">
        <w:rPr>
          <w:rFonts w:eastAsia="Times New Roman"/>
          <w:szCs w:val="24"/>
        </w:rPr>
        <w:t xml:space="preserve"> γιατί πρώτον δεν υπήρχε π</w:t>
      </w:r>
      <w:r>
        <w:rPr>
          <w:rFonts w:eastAsia="Times New Roman"/>
          <w:szCs w:val="24"/>
        </w:rPr>
        <w:t xml:space="preserve">ρόγραμμα </w:t>
      </w:r>
      <w:r w:rsidRPr="005A6495">
        <w:rPr>
          <w:rFonts w:eastAsia="Times New Roman"/>
          <w:szCs w:val="24"/>
        </w:rPr>
        <w:t>τότε</w:t>
      </w:r>
      <w:r>
        <w:rPr>
          <w:rFonts w:eastAsia="Times New Roman"/>
          <w:szCs w:val="24"/>
        </w:rPr>
        <w:t>!</w:t>
      </w:r>
      <w:r w:rsidRPr="005A6495">
        <w:rPr>
          <w:rFonts w:eastAsia="Times New Roman"/>
          <w:szCs w:val="24"/>
        </w:rPr>
        <w:t xml:space="preserve"> </w:t>
      </w:r>
      <w:r>
        <w:rPr>
          <w:rFonts w:eastAsia="Times New Roman"/>
          <w:szCs w:val="24"/>
        </w:rPr>
        <w:t>Και κάθεστε και μου</w:t>
      </w:r>
      <w:r w:rsidRPr="005A6495">
        <w:rPr>
          <w:rFonts w:eastAsia="Times New Roman"/>
          <w:szCs w:val="24"/>
        </w:rPr>
        <w:t xml:space="preserve"> λέτε τέτοια πράγματα στη Βουλή των Ελλήνων</w:t>
      </w:r>
      <w:r>
        <w:rPr>
          <w:rFonts w:eastAsia="Times New Roman"/>
          <w:szCs w:val="24"/>
        </w:rPr>
        <w:t>;</w:t>
      </w:r>
    </w:p>
    <w:p w14:paraId="5EA3D655" w14:textId="77777777" w:rsidR="00416916" w:rsidRDefault="00331763">
      <w:pPr>
        <w:spacing w:line="600" w:lineRule="auto"/>
        <w:ind w:firstLine="720"/>
        <w:contextualSpacing/>
        <w:jc w:val="both"/>
        <w:rPr>
          <w:rFonts w:eastAsia="Times New Roman"/>
          <w:szCs w:val="24"/>
        </w:rPr>
      </w:pPr>
      <w:r w:rsidRPr="00021E9A">
        <w:rPr>
          <w:rFonts w:eastAsia="Times New Roman"/>
          <w:b/>
          <w:szCs w:val="24"/>
        </w:rPr>
        <w:t xml:space="preserve">ΜΙΛΤΙΑΔΗΣ ΒΑΡΒΙΤΣΙΩΤΗΣ: </w:t>
      </w:r>
      <w:r>
        <w:rPr>
          <w:rFonts w:eastAsia="Times New Roman"/>
          <w:szCs w:val="24"/>
        </w:rPr>
        <w:t>Πώς δεν υπήρχε!</w:t>
      </w:r>
    </w:p>
    <w:p w14:paraId="5EA3D656" w14:textId="77777777" w:rsidR="00416916" w:rsidRDefault="00331763">
      <w:pPr>
        <w:spacing w:line="600" w:lineRule="auto"/>
        <w:ind w:firstLine="720"/>
        <w:contextualSpacing/>
        <w:jc w:val="both"/>
        <w:rPr>
          <w:rFonts w:eastAsia="Times New Roman"/>
          <w:szCs w:val="24"/>
        </w:rPr>
      </w:pPr>
      <w:r>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w:t>
      </w:r>
      <w:r w:rsidRPr="00021E9A">
        <w:rPr>
          <w:rFonts w:eastAsia="Times New Roman" w:cs="Times New Roman"/>
          <w:szCs w:val="24"/>
        </w:rPr>
        <w:t>Είκοσι χιλιάδες;</w:t>
      </w:r>
      <w:r w:rsidRPr="00021E9A">
        <w:rPr>
          <w:rFonts w:eastAsia="Times New Roman"/>
          <w:szCs w:val="24"/>
        </w:rPr>
        <w:t xml:space="preserve"> </w:t>
      </w:r>
    </w:p>
    <w:p w14:paraId="5EA3D657" w14:textId="77777777" w:rsidR="00416916" w:rsidRDefault="00331763">
      <w:pPr>
        <w:spacing w:line="600" w:lineRule="auto"/>
        <w:ind w:firstLine="720"/>
        <w:contextualSpacing/>
        <w:jc w:val="both"/>
        <w:rPr>
          <w:rFonts w:eastAsia="Times New Roman"/>
          <w:szCs w:val="24"/>
        </w:rPr>
      </w:pPr>
      <w:r w:rsidRPr="00021E9A">
        <w:rPr>
          <w:rFonts w:eastAsia="Times New Roman"/>
          <w:b/>
          <w:szCs w:val="24"/>
        </w:rPr>
        <w:t>ΜΙΛΤΙΑΔΗΣ ΒΑΡΒΙΤΣΙΩΤΗΣ:</w:t>
      </w:r>
      <w:r>
        <w:rPr>
          <w:rFonts w:eastAsia="Times New Roman"/>
          <w:b/>
          <w:szCs w:val="24"/>
        </w:rPr>
        <w:t xml:space="preserve"> </w:t>
      </w:r>
      <w:r>
        <w:rPr>
          <w:rFonts w:eastAsia="Times New Roman"/>
          <w:szCs w:val="24"/>
        </w:rPr>
        <w:t>Βεβαίως!</w:t>
      </w:r>
    </w:p>
    <w:p w14:paraId="5EA3D658" w14:textId="77777777" w:rsidR="00416916" w:rsidRDefault="00331763">
      <w:pPr>
        <w:spacing w:line="600" w:lineRule="auto"/>
        <w:ind w:firstLine="720"/>
        <w:contextualSpacing/>
        <w:jc w:val="both"/>
        <w:rPr>
          <w:rFonts w:eastAsia="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Εμείς πέρυσι χίλιους πεντακόσιους, δύο χιλιάδες; Σοβαρά; Τι </w:t>
      </w:r>
      <w:r w:rsidRPr="005A6495">
        <w:rPr>
          <w:rFonts w:eastAsia="Times New Roman"/>
          <w:szCs w:val="24"/>
        </w:rPr>
        <w:t xml:space="preserve">λέει </w:t>
      </w:r>
      <w:r>
        <w:rPr>
          <w:rFonts w:eastAsia="Times New Roman"/>
          <w:szCs w:val="24"/>
        </w:rPr>
        <w:t xml:space="preserve">η κοινή δήλωση; Η κοινή δήλωση λέει ότι </w:t>
      </w:r>
      <w:r w:rsidRPr="005A6495">
        <w:rPr>
          <w:rFonts w:eastAsia="Times New Roman"/>
          <w:szCs w:val="24"/>
        </w:rPr>
        <w:t xml:space="preserve">δίνουμε </w:t>
      </w:r>
      <w:r>
        <w:rPr>
          <w:rFonts w:eastAsia="Times New Roman"/>
          <w:szCs w:val="24"/>
        </w:rPr>
        <w:t>3</w:t>
      </w:r>
      <w:r w:rsidRPr="005A6495">
        <w:rPr>
          <w:rFonts w:eastAsia="Times New Roman"/>
          <w:szCs w:val="24"/>
        </w:rPr>
        <w:t xml:space="preserve"> δισεκατομμύρια στην Τουρκία για να κρατάει αυτούς τους πληθυσμούς στη </w:t>
      </w:r>
      <w:r>
        <w:rPr>
          <w:rFonts w:eastAsia="Times New Roman"/>
          <w:szCs w:val="24"/>
        </w:rPr>
        <w:t>χ</w:t>
      </w:r>
      <w:r w:rsidRPr="005A6495">
        <w:rPr>
          <w:rFonts w:eastAsia="Times New Roman"/>
          <w:szCs w:val="24"/>
        </w:rPr>
        <w:t xml:space="preserve">ώρα </w:t>
      </w:r>
      <w:r>
        <w:rPr>
          <w:rFonts w:eastAsia="Times New Roman"/>
          <w:szCs w:val="24"/>
        </w:rPr>
        <w:t>τους</w:t>
      </w:r>
      <w:r w:rsidRPr="005A6495">
        <w:rPr>
          <w:rFonts w:eastAsia="Times New Roman"/>
          <w:szCs w:val="24"/>
        </w:rPr>
        <w:t xml:space="preserve"> και ως</w:t>
      </w:r>
      <w:r w:rsidRPr="005A6495">
        <w:rPr>
          <w:rFonts w:eastAsia="Times New Roman"/>
          <w:szCs w:val="24"/>
        </w:rPr>
        <w:t xml:space="preserve"> διορθωτικός μηχανισμός είναι οι επιστροφές</w:t>
      </w:r>
      <w:r>
        <w:rPr>
          <w:rFonts w:eastAsia="Times New Roman"/>
          <w:szCs w:val="24"/>
        </w:rPr>
        <w:t>,</w:t>
      </w:r>
      <w:r w:rsidRPr="005A6495">
        <w:rPr>
          <w:rFonts w:eastAsia="Times New Roman"/>
          <w:szCs w:val="24"/>
        </w:rPr>
        <w:t xml:space="preserve"> αφού γίνουν όλες οι διαδικασίες που προβλέπει η Συνθήκη της Γενεύης</w:t>
      </w:r>
      <w:r>
        <w:rPr>
          <w:rFonts w:eastAsia="Times New Roman"/>
          <w:szCs w:val="24"/>
        </w:rPr>
        <w:t>.</w:t>
      </w:r>
      <w:r w:rsidRPr="005A6495">
        <w:rPr>
          <w:rFonts w:eastAsia="Times New Roman"/>
          <w:szCs w:val="24"/>
        </w:rPr>
        <w:t xml:space="preserve"> </w:t>
      </w:r>
      <w:r>
        <w:rPr>
          <w:rFonts w:eastAsia="Times New Roman"/>
          <w:szCs w:val="24"/>
        </w:rPr>
        <w:t>Δ</w:t>
      </w:r>
      <w:r w:rsidRPr="005A6495">
        <w:rPr>
          <w:rFonts w:eastAsia="Times New Roman"/>
          <w:szCs w:val="24"/>
        </w:rPr>
        <w:t>εν τα ξέρετε αυτά</w:t>
      </w:r>
      <w:r>
        <w:rPr>
          <w:rFonts w:eastAsia="Times New Roman"/>
          <w:szCs w:val="24"/>
        </w:rPr>
        <w:t>;</w:t>
      </w:r>
      <w:r w:rsidRPr="005A6495">
        <w:rPr>
          <w:rFonts w:eastAsia="Times New Roman"/>
          <w:szCs w:val="24"/>
        </w:rPr>
        <w:t xml:space="preserve"> </w:t>
      </w:r>
      <w:r>
        <w:rPr>
          <w:rFonts w:eastAsia="Times New Roman"/>
          <w:szCs w:val="24"/>
        </w:rPr>
        <w:t>Τ</w:t>
      </w:r>
      <w:r w:rsidRPr="005A6495">
        <w:rPr>
          <w:rFonts w:eastAsia="Times New Roman"/>
          <w:szCs w:val="24"/>
        </w:rPr>
        <w:t>α ξέρετε</w:t>
      </w:r>
      <w:r>
        <w:rPr>
          <w:rFonts w:eastAsia="Times New Roman"/>
          <w:szCs w:val="24"/>
        </w:rPr>
        <w:t>!</w:t>
      </w:r>
      <w:r w:rsidRPr="005A6495">
        <w:rPr>
          <w:rFonts w:eastAsia="Times New Roman"/>
          <w:szCs w:val="24"/>
        </w:rPr>
        <w:t xml:space="preserve"> </w:t>
      </w:r>
      <w:r>
        <w:rPr>
          <w:rFonts w:eastAsia="Times New Roman"/>
          <w:szCs w:val="24"/>
        </w:rPr>
        <w:t>Για αντιπολιτευτικούς</w:t>
      </w:r>
      <w:r w:rsidRPr="005A6495">
        <w:rPr>
          <w:rFonts w:eastAsia="Times New Roman"/>
          <w:szCs w:val="24"/>
        </w:rPr>
        <w:t xml:space="preserve"> λόγους θα συζητά</w:t>
      </w:r>
      <w:r>
        <w:rPr>
          <w:rFonts w:eastAsia="Times New Roman"/>
          <w:szCs w:val="24"/>
        </w:rPr>
        <w:t>μ</w:t>
      </w:r>
      <w:r w:rsidRPr="005A6495">
        <w:rPr>
          <w:rFonts w:eastAsia="Times New Roman"/>
          <w:szCs w:val="24"/>
        </w:rPr>
        <w:t>ε για ένα εθνικό θέμα με αυτό</w:t>
      </w:r>
      <w:r>
        <w:rPr>
          <w:rFonts w:eastAsia="Times New Roman"/>
          <w:szCs w:val="24"/>
        </w:rPr>
        <w:t>ν</w:t>
      </w:r>
      <w:r w:rsidRPr="005A6495">
        <w:rPr>
          <w:rFonts w:eastAsia="Times New Roman"/>
          <w:szCs w:val="24"/>
        </w:rPr>
        <w:t xml:space="preserve"> τον τρόπο</w:t>
      </w:r>
      <w:r>
        <w:rPr>
          <w:rFonts w:eastAsia="Times New Roman"/>
          <w:szCs w:val="24"/>
        </w:rPr>
        <w:t>;</w:t>
      </w:r>
      <w:r w:rsidRPr="005A6495">
        <w:rPr>
          <w:rFonts w:eastAsia="Times New Roman"/>
          <w:szCs w:val="24"/>
        </w:rPr>
        <w:t xml:space="preserve"> </w:t>
      </w:r>
      <w:r>
        <w:rPr>
          <w:rFonts w:eastAsia="Times New Roman"/>
          <w:szCs w:val="24"/>
        </w:rPr>
        <w:t>Δ</w:t>
      </w:r>
      <w:r w:rsidRPr="005A6495">
        <w:rPr>
          <w:rFonts w:eastAsia="Times New Roman"/>
          <w:szCs w:val="24"/>
        </w:rPr>
        <w:t>εν είναι δυνατόν</w:t>
      </w:r>
      <w:r>
        <w:rPr>
          <w:rFonts w:eastAsia="Times New Roman"/>
          <w:szCs w:val="24"/>
        </w:rPr>
        <w:t>!</w:t>
      </w:r>
      <w:r w:rsidRPr="005A6495">
        <w:rPr>
          <w:rFonts w:eastAsia="Times New Roman"/>
          <w:szCs w:val="24"/>
        </w:rPr>
        <w:t xml:space="preserve"> </w:t>
      </w:r>
    </w:p>
    <w:p w14:paraId="5EA3D659" w14:textId="77777777" w:rsidR="00416916" w:rsidRDefault="00331763">
      <w:pPr>
        <w:spacing w:line="600" w:lineRule="auto"/>
        <w:ind w:firstLine="720"/>
        <w:contextualSpacing/>
        <w:jc w:val="both"/>
        <w:rPr>
          <w:rFonts w:eastAsia="Times New Roman"/>
          <w:szCs w:val="24"/>
        </w:rPr>
      </w:pPr>
      <w:r>
        <w:rPr>
          <w:rFonts w:eastAsia="Times New Roman"/>
          <w:szCs w:val="24"/>
        </w:rPr>
        <w:t xml:space="preserve">Τρίτον, </w:t>
      </w:r>
      <w:r w:rsidRPr="005A6495">
        <w:rPr>
          <w:rFonts w:eastAsia="Times New Roman"/>
          <w:szCs w:val="24"/>
        </w:rPr>
        <w:t>κά</w:t>
      </w:r>
      <w:r w:rsidRPr="005A6495">
        <w:rPr>
          <w:rFonts w:eastAsia="Times New Roman"/>
          <w:szCs w:val="24"/>
        </w:rPr>
        <w:t>ν</w:t>
      </w:r>
      <w:r>
        <w:rPr>
          <w:rFonts w:eastAsia="Times New Roman"/>
          <w:szCs w:val="24"/>
        </w:rPr>
        <w:t>α</w:t>
      </w:r>
      <w:r w:rsidRPr="005A6495">
        <w:rPr>
          <w:rFonts w:eastAsia="Times New Roman"/>
          <w:szCs w:val="24"/>
        </w:rPr>
        <w:t xml:space="preserve">τε την </w:t>
      </w:r>
      <w:r w:rsidRPr="005A6495">
        <w:rPr>
          <w:rFonts w:eastAsia="Times New Roman"/>
          <w:szCs w:val="24"/>
        </w:rPr>
        <w:t>ερώτησ</w:t>
      </w:r>
      <w:r>
        <w:rPr>
          <w:rFonts w:eastAsia="Times New Roman"/>
          <w:szCs w:val="24"/>
        </w:rPr>
        <w:t xml:space="preserve">η </w:t>
      </w:r>
      <w:r>
        <w:rPr>
          <w:rFonts w:eastAsia="Times New Roman"/>
          <w:szCs w:val="24"/>
        </w:rPr>
        <w:t xml:space="preserve">για τα </w:t>
      </w:r>
      <w:r w:rsidRPr="005A6495">
        <w:rPr>
          <w:rFonts w:eastAsia="Times New Roman"/>
          <w:szCs w:val="24"/>
        </w:rPr>
        <w:t xml:space="preserve">οικονομικά της </w:t>
      </w:r>
      <w:r>
        <w:rPr>
          <w:rFonts w:eastAsia="Times New Roman"/>
          <w:szCs w:val="24"/>
        </w:rPr>
        <w:t>Σάμου. Μη νομίζετε ότι το ξέχασα. Τ</w:t>
      </w:r>
      <w:r w:rsidRPr="005A6495">
        <w:rPr>
          <w:rFonts w:eastAsia="Times New Roman"/>
          <w:szCs w:val="24"/>
        </w:rPr>
        <w:t xml:space="preserve">ο πρώτο κομμάτι </w:t>
      </w:r>
      <w:r>
        <w:rPr>
          <w:rFonts w:eastAsia="Times New Roman"/>
          <w:szCs w:val="24"/>
        </w:rPr>
        <w:t xml:space="preserve">για τη συγκρότηση του ΚΥΤ </w:t>
      </w:r>
      <w:r w:rsidRPr="005A6495">
        <w:rPr>
          <w:rFonts w:eastAsia="Times New Roman"/>
          <w:szCs w:val="24"/>
        </w:rPr>
        <w:t>τη</w:t>
      </w:r>
      <w:r>
        <w:rPr>
          <w:rFonts w:eastAsia="Times New Roman"/>
          <w:szCs w:val="24"/>
        </w:rPr>
        <w:t>ς</w:t>
      </w:r>
      <w:r w:rsidRPr="005A6495">
        <w:rPr>
          <w:rFonts w:eastAsia="Times New Roman"/>
          <w:szCs w:val="24"/>
        </w:rPr>
        <w:t xml:space="preserve"> Σάμο</w:t>
      </w:r>
      <w:r>
        <w:rPr>
          <w:rFonts w:eastAsia="Times New Roman"/>
          <w:szCs w:val="24"/>
        </w:rPr>
        <w:t>υ</w:t>
      </w:r>
      <w:r w:rsidRPr="005A6495">
        <w:rPr>
          <w:rFonts w:eastAsia="Times New Roman"/>
          <w:szCs w:val="24"/>
        </w:rPr>
        <w:t xml:space="preserve"> σας αφορά</w:t>
      </w:r>
      <w:r>
        <w:rPr>
          <w:rFonts w:eastAsia="Times New Roman"/>
          <w:szCs w:val="24"/>
        </w:rPr>
        <w:t xml:space="preserve"> -όχι </w:t>
      </w:r>
      <w:r w:rsidRPr="005A6495">
        <w:rPr>
          <w:rFonts w:eastAsia="Times New Roman"/>
          <w:szCs w:val="24"/>
        </w:rPr>
        <w:t xml:space="preserve">τον εαυτό </w:t>
      </w:r>
      <w:r>
        <w:rPr>
          <w:rFonts w:eastAsia="Times New Roman"/>
          <w:szCs w:val="24"/>
        </w:rPr>
        <w:t>σας-</w:t>
      </w:r>
      <w:r w:rsidRPr="005A6495">
        <w:rPr>
          <w:rFonts w:eastAsia="Times New Roman"/>
          <w:szCs w:val="24"/>
        </w:rPr>
        <w:t xml:space="preserve"> γιατί είναι </w:t>
      </w:r>
      <w:r w:rsidRPr="005A6495">
        <w:rPr>
          <w:rFonts w:eastAsia="Times New Roman"/>
          <w:szCs w:val="24"/>
        </w:rPr>
        <w:lastRenderedPageBreak/>
        <w:t>γνωστό ότι</w:t>
      </w:r>
      <w:r>
        <w:rPr>
          <w:rFonts w:eastAsia="Times New Roman"/>
          <w:szCs w:val="24"/>
        </w:rPr>
        <w:t xml:space="preserve"> αυτό </w:t>
      </w:r>
      <w:r w:rsidRPr="005A6495">
        <w:rPr>
          <w:rFonts w:eastAsia="Times New Roman"/>
          <w:szCs w:val="24"/>
        </w:rPr>
        <w:t>δημιουργήθηκε επί κυβερνήσεως Νέας Δημοκρατίας</w:t>
      </w:r>
      <w:r>
        <w:rPr>
          <w:rFonts w:eastAsia="Times New Roman"/>
          <w:szCs w:val="24"/>
        </w:rPr>
        <w:t>,</w:t>
      </w:r>
      <w:r w:rsidRPr="005A6495">
        <w:rPr>
          <w:rFonts w:eastAsia="Times New Roman"/>
          <w:szCs w:val="24"/>
        </w:rPr>
        <w:t xml:space="preserve"> στο επάνω μέρος</w:t>
      </w:r>
      <w:r>
        <w:rPr>
          <w:rFonts w:eastAsia="Times New Roman"/>
          <w:szCs w:val="24"/>
        </w:rPr>
        <w:t>,</w:t>
      </w:r>
      <w:r w:rsidRPr="005A6495">
        <w:rPr>
          <w:rFonts w:eastAsia="Times New Roman"/>
          <w:szCs w:val="24"/>
        </w:rPr>
        <w:t xml:space="preserve"> με δυναμικότητα </w:t>
      </w:r>
      <w:proofErr w:type="spellStart"/>
      <w:r>
        <w:rPr>
          <w:rFonts w:eastAsia="Times New Roman"/>
          <w:szCs w:val="24"/>
        </w:rPr>
        <w:t>εκατόν</w:t>
      </w:r>
      <w:proofErr w:type="spellEnd"/>
      <w:r>
        <w:rPr>
          <w:rFonts w:eastAsia="Times New Roman"/>
          <w:szCs w:val="24"/>
        </w:rPr>
        <w:t xml:space="preserve"> πενήντα </w:t>
      </w:r>
      <w:r w:rsidRPr="005A6495">
        <w:rPr>
          <w:rFonts w:eastAsia="Times New Roman"/>
          <w:szCs w:val="24"/>
        </w:rPr>
        <w:t>άτομα</w:t>
      </w:r>
      <w:r>
        <w:rPr>
          <w:rFonts w:eastAsia="Times New Roman"/>
          <w:szCs w:val="24"/>
        </w:rPr>
        <w:t xml:space="preserve"> και είχαμε φτάσει να είναι μέσα χίλια</w:t>
      </w:r>
      <w:r w:rsidRPr="005A6495">
        <w:rPr>
          <w:rFonts w:eastAsia="Times New Roman"/>
          <w:szCs w:val="24"/>
        </w:rPr>
        <w:t xml:space="preserve"> άτομα</w:t>
      </w:r>
      <w:r>
        <w:rPr>
          <w:rFonts w:eastAsia="Times New Roman"/>
          <w:szCs w:val="24"/>
        </w:rPr>
        <w:t>. Κ</w:t>
      </w:r>
      <w:r w:rsidRPr="005A6495">
        <w:rPr>
          <w:rFonts w:eastAsia="Times New Roman"/>
          <w:szCs w:val="24"/>
        </w:rPr>
        <w:t xml:space="preserve">αι μάλιστα </w:t>
      </w:r>
      <w:r>
        <w:rPr>
          <w:rFonts w:eastAsia="Times New Roman"/>
          <w:szCs w:val="24"/>
        </w:rPr>
        <w:t>είναι κλειστό ΚΥΤ.</w:t>
      </w:r>
      <w:r w:rsidRPr="005A6495">
        <w:rPr>
          <w:rFonts w:eastAsia="Times New Roman"/>
          <w:szCs w:val="24"/>
        </w:rPr>
        <w:t xml:space="preserve"> </w:t>
      </w:r>
      <w:r>
        <w:rPr>
          <w:rFonts w:eastAsia="Times New Roman"/>
          <w:szCs w:val="24"/>
        </w:rPr>
        <w:t xml:space="preserve">Τα ξέρετε αυτά. </w:t>
      </w:r>
    </w:p>
    <w:p w14:paraId="5EA3D65A" w14:textId="77777777" w:rsidR="00416916" w:rsidRDefault="00331763">
      <w:pPr>
        <w:spacing w:line="600" w:lineRule="auto"/>
        <w:ind w:firstLine="720"/>
        <w:contextualSpacing/>
        <w:jc w:val="both"/>
        <w:rPr>
          <w:rFonts w:eastAsia="Times New Roman"/>
          <w:szCs w:val="24"/>
        </w:rPr>
      </w:pPr>
      <w:r>
        <w:rPr>
          <w:rFonts w:eastAsia="Times New Roman"/>
          <w:szCs w:val="24"/>
        </w:rPr>
        <w:t>Τ</w:t>
      </w:r>
      <w:r w:rsidRPr="005A6495">
        <w:rPr>
          <w:rFonts w:eastAsia="Times New Roman"/>
          <w:szCs w:val="24"/>
        </w:rPr>
        <w:t>ο δεύτερο κομμάτι γνωρίζετε ότι το έφτιαξε το Υπουργείο Προστασίας του Πολίτη</w:t>
      </w:r>
      <w:r>
        <w:rPr>
          <w:rFonts w:eastAsia="Times New Roman"/>
          <w:szCs w:val="24"/>
        </w:rPr>
        <w:t xml:space="preserve">, δηλαδή τις δύο «πεζούλες», για να το ονομάσω </w:t>
      </w:r>
      <w:r>
        <w:rPr>
          <w:rFonts w:eastAsia="Times New Roman"/>
          <w:szCs w:val="24"/>
        </w:rPr>
        <w:t>με τεχνικούς όρους. Δεν</w:t>
      </w:r>
      <w:r w:rsidRPr="005A6495">
        <w:rPr>
          <w:rFonts w:eastAsia="Times New Roman"/>
          <w:szCs w:val="24"/>
        </w:rPr>
        <w:t xml:space="preserve"> έχει νόημα να λέω ότι εγώ διαφωνούσα </w:t>
      </w:r>
      <w:r>
        <w:rPr>
          <w:rFonts w:eastAsia="Times New Roman"/>
          <w:szCs w:val="24"/>
        </w:rPr>
        <w:t xml:space="preserve">τότε </w:t>
      </w:r>
      <w:r w:rsidRPr="005A6495">
        <w:rPr>
          <w:rFonts w:eastAsia="Times New Roman"/>
          <w:szCs w:val="24"/>
        </w:rPr>
        <w:t xml:space="preserve">να γίνει εκεί και ήθελα να γίνει </w:t>
      </w:r>
      <w:r>
        <w:rPr>
          <w:rFonts w:eastAsia="Times New Roman"/>
          <w:szCs w:val="24"/>
        </w:rPr>
        <w:t>α</w:t>
      </w:r>
      <w:r w:rsidRPr="005A6495">
        <w:rPr>
          <w:rFonts w:eastAsia="Times New Roman"/>
          <w:szCs w:val="24"/>
        </w:rPr>
        <w:t>λλού</w:t>
      </w:r>
      <w:r>
        <w:rPr>
          <w:rFonts w:eastAsia="Times New Roman"/>
          <w:szCs w:val="24"/>
        </w:rPr>
        <w:t>,</w:t>
      </w:r>
      <w:r w:rsidRPr="005A6495">
        <w:rPr>
          <w:rFonts w:eastAsia="Times New Roman"/>
          <w:szCs w:val="24"/>
        </w:rPr>
        <w:t xml:space="preserve"> όχι εκεί</w:t>
      </w:r>
      <w:r>
        <w:rPr>
          <w:rFonts w:eastAsia="Times New Roman"/>
          <w:szCs w:val="24"/>
        </w:rPr>
        <w:t>,</w:t>
      </w:r>
      <w:r w:rsidRPr="005A6495">
        <w:rPr>
          <w:rFonts w:eastAsia="Times New Roman"/>
          <w:szCs w:val="24"/>
        </w:rPr>
        <w:t xml:space="preserve"> στα </w:t>
      </w:r>
      <w:r>
        <w:rPr>
          <w:rFonts w:eastAsia="Times New Roman"/>
          <w:szCs w:val="24"/>
        </w:rPr>
        <w:t>Σφαγεία, σ</w:t>
      </w:r>
      <w:r w:rsidRPr="005A6495">
        <w:rPr>
          <w:rFonts w:eastAsia="Times New Roman"/>
          <w:szCs w:val="24"/>
        </w:rPr>
        <w:t>ε άλλο μέρος</w:t>
      </w:r>
      <w:r>
        <w:rPr>
          <w:rFonts w:eastAsia="Times New Roman"/>
          <w:szCs w:val="24"/>
        </w:rPr>
        <w:t>.</w:t>
      </w:r>
      <w:r w:rsidRPr="005A6495">
        <w:rPr>
          <w:rFonts w:eastAsia="Times New Roman"/>
          <w:szCs w:val="24"/>
        </w:rPr>
        <w:t xml:space="preserve"> Δεν έχει κα</w:t>
      </w:r>
      <w:r>
        <w:rPr>
          <w:rFonts w:eastAsia="Times New Roman"/>
          <w:szCs w:val="24"/>
        </w:rPr>
        <w:t>μ</w:t>
      </w:r>
      <w:r w:rsidRPr="005A6495">
        <w:rPr>
          <w:rFonts w:eastAsia="Times New Roman"/>
          <w:szCs w:val="24"/>
        </w:rPr>
        <w:t>μία σημασία</w:t>
      </w:r>
      <w:r>
        <w:rPr>
          <w:rFonts w:eastAsia="Times New Roman"/>
          <w:szCs w:val="24"/>
        </w:rPr>
        <w:t>.</w:t>
      </w:r>
      <w:r w:rsidRPr="005A6495">
        <w:rPr>
          <w:rFonts w:eastAsia="Times New Roman"/>
          <w:szCs w:val="24"/>
        </w:rPr>
        <w:t xml:space="preserve"> Σημασία έχει να μειωθεί ο πληθυσμός</w:t>
      </w:r>
      <w:r>
        <w:rPr>
          <w:rFonts w:eastAsia="Times New Roman"/>
          <w:szCs w:val="24"/>
        </w:rPr>
        <w:t>,</w:t>
      </w:r>
      <w:r w:rsidRPr="005A6495">
        <w:rPr>
          <w:rFonts w:eastAsia="Times New Roman"/>
          <w:szCs w:val="24"/>
        </w:rPr>
        <w:t xml:space="preserve"> να εκκενωθεί το νησί</w:t>
      </w:r>
      <w:r>
        <w:rPr>
          <w:rFonts w:eastAsia="Times New Roman"/>
          <w:szCs w:val="24"/>
        </w:rPr>
        <w:t>.</w:t>
      </w:r>
    </w:p>
    <w:p w14:paraId="5EA3D65B" w14:textId="77777777" w:rsidR="00416916" w:rsidRDefault="00331763">
      <w:pPr>
        <w:spacing w:line="600" w:lineRule="auto"/>
        <w:ind w:firstLine="720"/>
        <w:contextualSpacing/>
        <w:jc w:val="both"/>
        <w:rPr>
          <w:rFonts w:eastAsia="Times New Roman"/>
          <w:szCs w:val="24"/>
        </w:rPr>
      </w:pPr>
      <w:r>
        <w:rPr>
          <w:rFonts w:eastAsia="Times New Roman"/>
          <w:szCs w:val="24"/>
        </w:rPr>
        <w:t>Και τέλος, μη</w:t>
      </w:r>
      <w:r w:rsidRPr="005A6495">
        <w:rPr>
          <w:rFonts w:eastAsia="Times New Roman"/>
          <w:szCs w:val="24"/>
        </w:rPr>
        <w:t xml:space="preserve"> μπερδεύεστε</w:t>
      </w:r>
      <w:r>
        <w:rPr>
          <w:rFonts w:eastAsia="Times New Roman"/>
          <w:szCs w:val="24"/>
        </w:rPr>
        <w:t>.</w:t>
      </w:r>
      <w:r w:rsidRPr="005A6495">
        <w:rPr>
          <w:rFonts w:eastAsia="Times New Roman"/>
          <w:szCs w:val="24"/>
        </w:rPr>
        <w:t xml:space="preserve"> </w:t>
      </w:r>
      <w:r>
        <w:rPr>
          <w:rFonts w:eastAsia="Times New Roman"/>
          <w:szCs w:val="24"/>
        </w:rPr>
        <w:t>Ε</w:t>
      </w:r>
      <w:r w:rsidRPr="005A6495">
        <w:rPr>
          <w:rFonts w:eastAsia="Times New Roman"/>
          <w:szCs w:val="24"/>
        </w:rPr>
        <w:t>γώ δεν τα βάζω με τον άνθρωπο</w:t>
      </w:r>
      <w:r>
        <w:rPr>
          <w:rFonts w:eastAsia="Times New Roman"/>
          <w:szCs w:val="24"/>
        </w:rPr>
        <w:t>.</w:t>
      </w:r>
      <w:r w:rsidRPr="005A6495">
        <w:rPr>
          <w:rFonts w:eastAsia="Times New Roman"/>
          <w:szCs w:val="24"/>
        </w:rPr>
        <w:t xml:space="preserve"> </w:t>
      </w:r>
      <w:r>
        <w:rPr>
          <w:rFonts w:eastAsia="Times New Roman"/>
          <w:szCs w:val="24"/>
        </w:rPr>
        <w:t>Λ</w:t>
      </w:r>
      <w:r w:rsidRPr="005A6495">
        <w:rPr>
          <w:rFonts w:eastAsia="Times New Roman"/>
          <w:szCs w:val="24"/>
        </w:rPr>
        <w:t xml:space="preserve">έω </w:t>
      </w:r>
      <w:r>
        <w:rPr>
          <w:rFonts w:eastAsia="Times New Roman"/>
          <w:szCs w:val="24"/>
        </w:rPr>
        <w:t xml:space="preserve">ότι </w:t>
      </w:r>
      <w:r w:rsidRPr="005A6495">
        <w:rPr>
          <w:rFonts w:eastAsia="Times New Roman"/>
          <w:szCs w:val="24"/>
        </w:rPr>
        <w:t>το κεντρικό ζήτημα</w:t>
      </w:r>
      <w:r>
        <w:rPr>
          <w:rFonts w:eastAsia="Times New Roman"/>
          <w:szCs w:val="24"/>
        </w:rPr>
        <w:t>,</w:t>
      </w:r>
      <w:r w:rsidRPr="005A6495">
        <w:rPr>
          <w:rFonts w:eastAsia="Times New Roman"/>
          <w:szCs w:val="24"/>
        </w:rPr>
        <w:t xml:space="preserve"> που είναι η </w:t>
      </w:r>
      <w:proofErr w:type="spellStart"/>
      <w:r w:rsidRPr="005A6495">
        <w:rPr>
          <w:rFonts w:eastAsia="Times New Roman"/>
          <w:szCs w:val="24"/>
        </w:rPr>
        <w:t>ευαλωτότητα</w:t>
      </w:r>
      <w:proofErr w:type="spellEnd"/>
      <w:r>
        <w:rPr>
          <w:rFonts w:eastAsia="Times New Roman"/>
          <w:szCs w:val="24"/>
        </w:rPr>
        <w:t>,</w:t>
      </w:r>
      <w:r w:rsidRPr="005A6495">
        <w:rPr>
          <w:rFonts w:eastAsia="Times New Roman"/>
          <w:szCs w:val="24"/>
        </w:rPr>
        <w:t xml:space="preserve"> </w:t>
      </w:r>
      <w:r>
        <w:rPr>
          <w:rFonts w:eastAsia="Times New Roman"/>
          <w:szCs w:val="24"/>
        </w:rPr>
        <w:t xml:space="preserve">δεν το αναφέρετε ποτέ. Και κάνετε και μια μικροπρέπεια, κατά τη γνώμη μου, </w:t>
      </w:r>
      <w:r w:rsidRPr="005A6495">
        <w:rPr>
          <w:rFonts w:eastAsia="Times New Roman"/>
          <w:szCs w:val="24"/>
        </w:rPr>
        <w:t xml:space="preserve">στην ερώτησή </w:t>
      </w:r>
      <w:r>
        <w:rPr>
          <w:rFonts w:eastAsia="Times New Roman"/>
          <w:szCs w:val="24"/>
        </w:rPr>
        <w:t>σας.</w:t>
      </w:r>
      <w:r w:rsidRPr="005A6495">
        <w:rPr>
          <w:rFonts w:eastAsia="Times New Roman"/>
          <w:szCs w:val="24"/>
        </w:rPr>
        <w:t xml:space="preserve"> </w:t>
      </w:r>
      <w:r>
        <w:rPr>
          <w:rFonts w:eastAsia="Times New Roman"/>
          <w:szCs w:val="24"/>
        </w:rPr>
        <w:t>Ε</w:t>
      </w:r>
      <w:r w:rsidRPr="005A6495">
        <w:rPr>
          <w:rFonts w:eastAsia="Times New Roman"/>
          <w:szCs w:val="24"/>
        </w:rPr>
        <w:t xml:space="preserve">γώ βγαίνω και λέω ότι από την πλευρά της Τουρκίας και </w:t>
      </w:r>
      <w:r>
        <w:rPr>
          <w:rFonts w:eastAsia="Times New Roman"/>
          <w:szCs w:val="24"/>
        </w:rPr>
        <w:t xml:space="preserve">από </w:t>
      </w:r>
      <w:r w:rsidRPr="005A6495">
        <w:rPr>
          <w:rFonts w:eastAsia="Times New Roman"/>
          <w:szCs w:val="24"/>
        </w:rPr>
        <w:t>την πλευρά της Σάμου</w:t>
      </w:r>
      <w:r w:rsidRPr="005A6495">
        <w:rPr>
          <w:rFonts w:eastAsia="Times New Roman"/>
          <w:szCs w:val="24"/>
        </w:rPr>
        <w:t xml:space="preserve"> λειτουργούν κυκλώματα δια</w:t>
      </w:r>
      <w:r>
        <w:rPr>
          <w:rFonts w:eastAsia="Times New Roman"/>
          <w:szCs w:val="24"/>
        </w:rPr>
        <w:t>κινητών</w:t>
      </w:r>
      <w:r w:rsidRPr="005A6495">
        <w:rPr>
          <w:rFonts w:eastAsia="Times New Roman"/>
          <w:szCs w:val="24"/>
        </w:rPr>
        <w:t xml:space="preserve"> που δεν υπάρχουν </w:t>
      </w:r>
      <w:r>
        <w:rPr>
          <w:rFonts w:eastAsia="Times New Roman"/>
          <w:szCs w:val="24"/>
        </w:rPr>
        <w:t>–όχι ότι δεν υπάρχουν καθόλου, πιθανόν να υπάρχουν- στη Χίο.</w:t>
      </w:r>
      <w:r w:rsidRPr="005A6495">
        <w:rPr>
          <w:rFonts w:eastAsia="Times New Roman"/>
          <w:szCs w:val="24"/>
        </w:rPr>
        <w:t xml:space="preserve"> </w:t>
      </w:r>
      <w:r>
        <w:rPr>
          <w:rFonts w:eastAsia="Times New Roman"/>
          <w:szCs w:val="24"/>
        </w:rPr>
        <w:t xml:space="preserve">Δεν είμαι, όμως, υπεύθυνος να ψάξω να τα βρω. </w:t>
      </w:r>
    </w:p>
    <w:p w14:paraId="5EA3D65C" w14:textId="77777777" w:rsidR="00416916" w:rsidRDefault="00331763">
      <w:pPr>
        <w:spacing w:line="600" w:lineRule="auto"/>
        <w:ind w:firstLine="720"/>
        <w:contextualSpacing/>
        <w:jc w:val="both"/>
        <w:rPr>
          <w:rFonts w:eastAsia="Times New Roman"/>
          <w:szCs w:val="24"/>
        </w:rPr>
      </w:pPr>
      <w:r>
        <w:rPr>
          <w:rFonts w:eastAsia="Times New Roman"/>
          <w:szCs w:val="24"/>
        </w:rPr>
        <w:lastRenderedPageBreak/>
        <w:t>Εγώ το</w:t>
      </w:r>
      <w:r w:rsidRPr="005A6495">
        <w:rPr>
          <w:rFonts w:eastAsia="Times New Roman"/>
          <w:szCs w:val="24"/>
        </w:rPr>
        <w:t xml:space="preserve"> ανέφερα και στον Υπουργό Εσωτερικών της Τουρκίας </w:t>
      </w:r>
      <w:r>
        <w:rPr>
          <w:rFonts w:eastAsia="Times New Roman"/>
          <w:szCs w:val="24"/>
        </w:rPr>
        <w:t xml:space="preserve">ότι </w:t>
      </w:r>
      <w:r w:rsidRPr="005A6495">
        <w:rPr>
          <w:rFonts w:eastAsia="Times New Roman"/>
          <w:szCs w:val="24"/>
        </w:rPr>
        <w:t>δεν μπορεί απέναντι από τη Σάμο να υπ</w:t>
      </w:r>
      <w:r w:rsidRPr="005A6495">
        <w:rPr>
          <w:rFonts w:eastAsia="Times New Roman"/>
          <w:szCs w:val="24"/>
        </w:rPr>
        <w:t xml:space="preserve">άρχουν στρατιωτικές περιοχές </w:t>
      </w:r>
      <w:r>
        <w:rPr>
          <w:rFonts w:eastAsia="Times New Roman"/>
          <w:szCs w:val="24"/>
        </w:rPr>
        <w:t>–στο σύνορο απέναντι από τη Σάμο, όπως γνωρίζετε, είναι</w:t>
      </w:r>
      <w:r w:rsidRPr="005A6495">
        <w:rPr>
          <w:rFonts w:eastAsia="Times New Roman"/>
          <w:szCs w:val="24"/>
        </w:rPr>
        <w:t xml:space="preserve"> στρατιωτική περιοχή</w:t>
      </w:r>
      <w:r>
        <w:rPr>
          <w:rFonts w:eastAsia="Times New Roman"/>
          <w:szCs w:val="24"/>
        </w:rPr>
        <w:t>- και να περνάνε από εκεί προς τη Σάμο. Εμείς δεν έχουμε αντίστοιχη στρατιωτική περιοχή</w:t>
      </w:r>
      <w:r w:rsidRPr="005A6495">
        <w:rPr>
          <w:rFonts w:eastAsia="Times New Roman"/>
          <w:szCs w:val="24"/>
        </w:rPr>
        <w:t xml:space="preserve"> </w:t>
      </w:r>
      <w:r>
        <w:rPr>
          <w:rFonts w:eastAsia="Times New Roman"/>
          <w:szCs w:val="24"/>
        </w:rPr>
        <w:t xml:space="preserve">προς </w:t>
      </w:r>
      <w:r w:rsidRPr="005A6495">
        <w:rPr>
          <w:rFonts w:eastAsia="Times New Roman"/>
          <w:szCs w:val="24"/>
        </w:rPr>
        <w:t>την Τουρκία</w:t>
      </w:r>
      <w:r>
        <w:rPr>
          <w:rFonts w:eastAsia="Times New Roman"/>
          <w:szCs w:val="24"/>
        </w:rPr>
        <w:t>.</w:t>
      </w:r>
      <w:r w:rsidRPr="005A6495">
        <w:rPr>
          <w:rFonts w:eastAsia="Times New Roman"/>
          <w:szCs w:val="24"/>
        </w:rPr>
        <w:t xml:space="preserve"> </w:t>
      </w:r>
      <w:r>
        <w:rPr>
          <w:rFonts w:eastAsia="Times New Roman"/>
          <w:szCs w:val="24"/>
        </w:rPr>
        <w:t>Τ</w:t>
      </w:r>
      <w:r w:rsidRPr="005A6495">
        <w:rPr>
          <w:rFonts w:eastAsia="Times New Roman"/>
          <w:szCs w:val="24"/>
        </w:rPr>
        <w:t>ο ελικοδρόμιο που υπήρχε παλιά</w:t>
      </w:r>
      <w:r>
        <w:rPr>
          <w:rFonts w:eastAsia="Times New Roman"/>
          <w:szCs w:val="24"/>
        </w:rPr>
        <w:t>,</w:t>
      </w:r>
      <w:r w:rsidRPr="005A6495">
        <w:rPr>
          <w:rFonts w:eastAsia="Times New Roman"/>
          <w:szCs w:val="24"/>
        </w:rPr>
        <w:t xml:space="preserve"> όπως γνωρίζετ</w:t>
      </w:r>
      <w:r w:rsidRPr="005A6495">
        <w:rPr>
          <w:rFonts w:eastAsia="Times New Roman"/>
          <w:szCs w:val="24"/>
        </w:rPr>
        <w:t>ε</w:t>
      </w:r>
      <w:r>
        <w:rPr>
          <w:rFonts w:eastAsia="Times New Roman"/>
          <w:szCs w:val="24"/>
        </w:rPr>
        <w:t>, δεν</w:t>
      </w:r>
      <w:r w:rsidRPr="005A6495">
        <w:rPr>
          <w:rFonts w:eastAsia="Times New Roman"/>
          <w:szCs w:val="24"/>
        </w:rPr>
        <w:t xml:space="preserve"> λειτουργεί εδώ και πάρα πολλά χρόνια</w:t>
      </w:r>
      <w:r>
        <w:rPr>
          <w:rFonts w:eastAsia="Times New Roman"/>
          <w:szCs w:val="24"/>
        </w:rPr>
        <w:t>.</w:t>
      </w:r>
      <w:r w:rsidRPr="005A6495">
        <w:rPr>
          <w:rFonts w:eastAsia="Times New Roman"/>
          <w:szCs w:val="24"/>
        </w:rPr>
        <w:t xml:space="preserve"> </w:t>
      </w:r>
    </w:p>
    <w:p w14:paraId="5EA3D65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Άρα,</w:t>
      </w:r>
      <w:r w:rsidRPr="00DD51AC">
        <w:rPr>
          <w:rFonts w:eastAsia="Times New Roman" w:cs="Times New Roman"/>
          <w:szCs w:val="24"/>
        </w:rPr>
        <w:t xml:space="preserve"> </w:t>
      </w:r>
      <w:r>
        <w:rPr>
          <w:rFonts w:eastAsia="Times New Roman" w:cs="Times New Roman"/>
          <w:szCs w:val="24"/>
        </w:rPr>
        <w:t xml:space="preserve">εδώ έχουμε ένα </w:t>
      </w:r>
      <w:r w:rsidRPr="00DD51AC">
        <w:rPr>
          <w:rFonts w:eastAsia="Times New Roman" w:cs="Times New Roman"/>
          <w:szCs w:val="24"/>
        </w:rPr>
        <w:t>πρόβλημα</w:t>
      </w:r>
      <w:r>
        <w:rPr>
          <w:rFonts w:eastAsia="Times New Roman" w:cs="Times New Roman"/>
          <w:szCs w:val="24"/>
        </w:rPr>
        <w:t xml:space="preserve">. Να </w:t>
      </w:r>
      <w:r>
        <w:rPr>
          <w:rFonts w:eastAsia="Times New Roman" w:cs="Times New Roman"/>
          <w:szCs w:val="24"/>
        </w:rPr>
        <w:t>κάτσουμε</w:t>
      </w:r>
      <w:r>
        <w:rPr>
          <w:rFonts w:eastAsia="Times New Roman" w:cs="Times New Roman"/>
          <w:szCs w:val="24"/>
        </w:rPr>
        <w:t>,</w:t>
      </w:r>
      <w:r>
        <w:rPr>
          <w:rFonts w:ascii="Segoe UI" w:eastAsia="Times New Roman" w:hAnsi="Segoe UI" w:cs="Segoe UI"/>
          <w:color w:val="212121"/>
          <w:sz w:val="22"/>
          <w:szCs w:val="22"/>
          <w:shd w:val="clear" w:color="auto" w:fill="FFFFFF"/>
        </w:rPr>
        <w:t xml:space="preserve"> </w:t>
      </w:r>
      <w:r w:rsidRPr="00DD51AC">
        <w:rPr>
          <w:rFonts w:eastAsia="Times New Roman" w:cs="Times New Roman"/>
          <w:szCs w:val="24"/>
        </w:rPr>
        <w:t>να έρθετε στο γραφείο μου</w:t>
      </w:r>
      <w:r>
        <w:rPr>
          <w:rFonts w:eastAsia="Times New Roman" w:cs="Times New Roman"/>
          <w:szCs w:val="24"/>
        </w:rPr>
        <w:t>,</w:t>
      </w:r>
      <w:r w:rsidRPr="00DD51AC">
        <w:rPr>
          <w:rFonts w:eastAsia="Times New Roman" w:cs="Times New Roman"/>
          <w:szCs w:val="24"/>
        </w:rPr>
        <w:t xml:space="preserve"> να κάνουμε μία ανοιχτή συζήτηση</w:t>
      </w:r>
      <w:r>
        <w:rPr>
          <w:rFonts w:eastAsia="Times New Roman" w:cs="Times New Roman"/>
          <w:szCs w:val="24"/>
        </w:rPr>
        <w:t>,</w:t>
      </w:r>
      <w:r w:rsidRPr="00DD51AC">
        <w:rPr>
          <w:rFonts w:eastAsia="Times New Roman" w:cs="Times New Roman"/>
          <w:szCs w:val="24"/>
        </w:rPr>
        <w:t xml:space="preserve"> να βρούμε λύσεις</w:t>
      </w:r>
      <w:r>
        <w:rPr>
          <w:rFonts w:eastAsia="Times New Roman" w:cs="Times New Roman"/>
          <w:szCs w:val="24"/>
        </w:rPr>
        <w:t>; Ν</w:t>
      </w:r>
      <w:r w:rsidRPr="00DD51AC">
        <w:rPr>
          <w:rFonts w:eastAsia="Times New Roman" w:cs="Times New Roman"/>
          <w:szCs w:val="24"/>
        </w:rPr>
        <w:t>αι</w:t>
      </w:r>
      <w:r>
        <w:rPr>
          <w:rFonts w:eastAsia="Times New Roman" w:cs="Times New Roman"/>
          <w:szCs w:val="24"/>
        </w:rPr>
        <w:t>! Να κάνουμε στην Χίο αυτό της Σάμου;</w:t>
      </w:r>
      <w:r w:rsidRPr="00DD51AC">
        <w:rPr>
          <w:rFonts w:eastAsia="Times New Roman" w:cs="Times New Roman"/>
          <w:szCs w:val="24"/>
        </w:rPr>
        <w:t xml:space="preserve"> </w:t>
      </w:r>
    </w:p>
    <w:p w14:paraId="5EA3D65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w:t>
      </w:r>
      <w:r w:rsidRPr="00DD51AC">
        <w:rPr>
          <w:rFonts w:eastAsia="Times New Roman" w:cs="Times New Roman"/>
          <w:szCs w:val="24"/>
        </w:rPr>
        <w:t>αι πάμε και για το</w:t>
      </w:r>
      <w:r>
        <w:rPr>
          <w:rFonts w:eastAsia="Times New Roman" w:cs="Times New Roman"/>
          <w:szCs w:val="24"/>
        </w:rPr>
        <w:t>ν</w:t>
      </w:r>
      <w:r w:rsidRPr="00DD51AC">
        <w:rPr>
          <w:rFonts w:eastAsia="Times New Roman" w:cs="Times New Roman"/>
          <w:szCs w:val="24"/>
        </w:rPr>
        <w:t xml:space="preserve"> Δεκέμβρη</w:t>
      </w:r>
      <w:r>
        <w:rPr>
          <w:rFonts w:eastAsia="Times New Roman" w:cs="Times New Roman"/>
          <w:szCs w:val="24"/>
        </w:rPr>
        <w:t>. Ε</w:t>
      </w:r>
      <w:r w:rsidRPr="00DD51AC">
        <w:rPr>
          <w:rFonts w:eastAsia="Times New Roman" w:cs="Times New Roman"/>
          <w:szCs w:val="24"/>
        </w:rPr>
        <w:t xml:space="preserve">ίναι δυνατόν να μου λέτε </w:t>
      </w:r>
      <w:r>
        <w:rPr>
          <w:rFonts w:eastAsia="Times New Roman" w:cs="Times New Roman"/>
          <w:szCs w:val="24"/>
        </w:rPr>
        <w:t>τέτοια πράγματα; Είναι δυνατόν</w:t>
      </w:r>
      <w:r w:rsidRPr="00DD51AC">
        <w:rPr>
          <w:rFonts w:eastAsia="Times New Roman" w:cs="Times New Roman"/>
          <w:szCs w:val="24"/>
        </w:rPr>
        <w:t xml:space="preserve"> να έχουμε την απειλή του </w:t>
      </w:r>
      <w:r>
        <w:rPr>
          <w:rFonts w:eastAsia="Times New Roman" w:cs="Times New Roman"/>
          <w:szCs w:val="24"/>
        </w:rPr>
        <w:t>«</w:t>
      </w:r>
      <w:r w:rsidRPr="00DD51AC">
        <w:rPr>
          <w:rFonts w:eastAsia="Times New Roman" w:cs="Times New Roman"/>
          <w:szCs w:val="24"/>
        </w:rPr>
        <w:t>Ζορμπά</w:t>
      </w:r>
      <w:r>
        <w:rPr>
          <w:rFonts w:eastAsia="Times New Roman" w:cs="Times New Roman"/>
          <w:szCs w:val="24"/>
        </w:rPr>
        <w:t>»,</w:t>
      </w:r>
      <w:r w:rsidRPr="00DD51AC">
        <w:rPr>
          <w:rFonts w:eastAsia="Times New Roman" w:cs="Times New Roman"/>
          <w:szCs w:val="24"/>
        </w:rPr>
        <w:t xml:space="preserve"> του </w:t>
      </w:r>
      <w:r>
        <w:rPr>
          <w:rFonts w:eastAsia="Times New Roman" w:cs="Times New Roman"/>
          <w:szCs w:val="24"/>
        </w:rPr>
        <w:t xml:space="preserve">καιρικού </w:t>
      </w:r>
      <w:r w:rsidRPr="00DD51AC">
        <w:rPr>
          <w:rFonts w:eastAsia="Times New Roman" w:cs="Times New Roman"/>
          <w:szCs w:val="24"/>
        </w:rPr>
        <w:t>φαινομένου</w:t>
      </w:r>
      <w:r>
        <w:rPr>
          <w:rFonts w:eastAsia="Times New Roman" w:cs="Times New Roman"/>
          <w:szCs w:val="24"/>
        </w:rPr>
        <w:t>,</w:t>
      </w:r>
      <w:r w:rsidRPr="00DD51AC">
        <w:rPr>
          <w:rFonts w:eastAsia="Times New Roman" w:cs="Times New Roman"/>
          <w:szCs w:val="24"/>
        </w:rPr>
        <w:t xml:space="preserve"> και να σηκώνεται ο </w:t>
      </w:r>
      <w:proofErr w:type="spellStart"/>
      <w:r>
        <w:rPr>
          <w:rFonts w:eastAsia="Times New Roman" w:cs="Times New Roman"/>
          <w:szCs w:val="24"/>
        </w:rPr>
        <w:t>α</w:t>
      </w:r>
      <w:r w:rsidRPr="00DD51AC">
        <w:rPr>
          <w:rFonts w:eastAsia="Times New Roman" w:cs="Times New Roman"/>
          <w:szCs w:val="24"/>
        </w:rPr>
        <w:t>ντιπεριφερειάρχης</w:t>
      </w:r>
      <w:proofErr w:type="spellEnd"/>
      <w:r w:rsidRPr="00DD51AC">
        <w:rPr>
          <w:rFonts w:eastAsia="Times New Roman" w:cs="Times New Roman"/>
          <w:szCs w:val="24"/>
        </w:rPr>
        <w:t xml:space="preserve"> </w:t>
      </w:r>
      <w:r w:rsidRPr="00DD51AC">
        <w:rPr>
          <w:rFonts w:eastAsia="Times New Roman" w:cs="Times New Roman"/>
          <w:szCs w:val="24"/>
        </w:rPr>
        <w:t xml:space="preserve">και να λέει </w:t>
      </w:r>
      <w:r>
        <w:rPr>
          <w:rFonts w:eastAsia="Times New Roman" w:cs="Times New Roman"/>
          <w:szCs w:val="24"/>
        </w:rPr>
        <w:t xml:space="preserve">ότι </w:t>
      </w:r>
      <w:r w:rsidRPr="00DD51AC">
        <w:rPr>
          <w:rFonts w:eastAsia="Times New Roman" w:cs="Times New Roman"/>
          <w:szCs w:val="24"/>
        </w:rPr>
        <w:t xml:space="preserve">στη </w:t>
      </w:r>
      <w:r>
        <w:rPr>
          <w:rFonts w:eastAsia="Times New Roman" w:cs="Times New Roman"/>
          <w:szCs w:val="24"/>
        </w:rPr>
        <w:t xml:space="preserve">Σάμο εμείς δεν δίνουμε ούτε έναν </w:t>
      </w:r>
      <w:r w:rsidRPr="00DD51AC">
        <w:rPr>
          <w:rFonts w:eastAsia="Times New Roman" w:cs="Times New Roman"/>
          <w:szCs w:val="24"/>
        </w:rPr>
        <w:t>χώρο</w:t>
      </w:r>
      <w:r>
        <w:rPr>
          <w:rFonts w:eastAsia="Times New Roman" w:cs="Times New Roman"/>
          <w:szCs w:val="24"/>
        </w:rPr>
        <w:t>,</w:t>
      </w:r>
      <w:r w:rsidRPr="00DD51AC">
        <w:rPr>
          <w:rFonts w:eastAsia="Times New Roman" w:cs="Times New Roman"/>
          <w:szCs w:val="24"/>
        </w:rPr>
        <w:t xml:space="preserve"> δεν δίνουμε τίποτα </w:t>
      </w:r>
      <w:r>
        <w:rPr>
          <w:rFonts w:eastAsia="Times New Roman" w:cs="Times New Roman"/>
          <w:szCs w:val="24"/>
        </w:rPr>
        <w:t>-</w:t>
      </w:r>
      <w:r w:rsidRPr="00DD51AC">
        <w:rPr>
          <w:rFonts w:eastAsia="Times New Roman" w:cs="Times New Roman"/>
          <w:szCs w:val="24"/>
        </w:rPr>
        <w:t>στις κακές συνθήκες που</w:t>
      </w:r>
      <w:r w:rsidRPr="00DD51AC">
        <w:rPr>
          <w:rFonts w:eastAsia="Times New Roman" w:cs="Times New Roman"/>
          <w:szCs w:val="24"/>
        </w:rPr>
        <w:t xml:space="preserve"> λέτε εσείς </w:t>
      </w:r>
      <w:r>
        <w:rPr>
          <w:rFonts w:eastAsia="Times New Roman" w:cs="Times New Roman"/>
          <w:szCs w:val="24"/>
        </w:rPr>
        <w:t xml:space="preserve">και που </w:t>
      </w:r>
      <w:r w:rsidRPr="00DD51AC">
        <w:rPr>
          <w:rFonts w:eastAsia="Times New Roman" w:cs="Times New Roman"/>
          <w:szCs w:val="24"/>
        </w:rPr>
        <w:t>έχω πει εγώ από τον Αύγουστο ότι είναι οριακές</w:t>
      </w:r>
      <w:r>
        <w:rPr>
          <w:rFonts w:eastAsia="Times New Roman" w:cs="Times New Roman"/>
          <w:szCs w:val="24"/>
        </w:rPr>
        <w:t>-</w:t>
      </w:r>
      <w:r w:rsidRPr="00DD51AC">
        <w:rPr>
          <w:rFonts w:eastAsia="Times New Roman" w:cs="Times New Roman"/>
          <w:szCs w:val="24"/>
        </w:rPr>
        <w:t xml:space="preserve"> αν συμβεί κάτι</w:t>
      </w:r>
      <w:r>
        <w:rPr>
          <w:rFonts w:eastAsia="Times New Roman" w:cs="Times New Roman"/>
          <w:szCs w:val="24"/>
        </w:rPr>
        <w:t xml:space="preserve"> για να τους προστατεύσουμε; Μ</w:t>
      </w:r>
      <w:r w:rsidRPr="00DD51AC">
        <w:rPr>
          <w:rFonts w:eastAsia="Times New Roman" w:cs="Times New Roman"/>
          <w:szCs w:val="24"/>
        </w:rPr>
        <w:t>ε αυτό</w:t>
      </w:r>
      <w:r>
        <w:rPr>
          <w:rFonts w:eastAsia="Times New Roman" w:cs="Times New Roman"/>
          <w:szCs w:val="24"/>
        </w:rPr>
        <w:t>ν</w:t>
      </w:r>
      <w:r w:rsidRPr="00DD51AC">
        <w:rPr>
          <w:rFonts w:eastAsia="Times New Roman" w:cs="Times New Roman"/>
          <w:szCs w:val="24"/>
        </w:rPr>
        <w:t xml:space="preserve"> τον τρόπο θα βγει δήμαρχος</w:t>
      </w:r>
      <w:r>
        <w:rPr>
          <w:rFonts w:eastAsia="Times New Roman" w:cs="Times New Roman"/>
          <w:szCs w:val="24"/>
        </w:rPr>
        <w:t>; Ας βγει. Να τον χαίρονται!</w:t>
      </w:r>
    </w:p>
    <w:p w14:paraId="5EA3D65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Λ</w:t>
      </w:r>
      <w:r w:rsidRPr="00DD51AC">
        <w:rPr>
          <w:rFonts w:eastAsia="Times New Roman" w:cs="Times New Roman"/>
          <w:szCs w:val="24"/>
        </w:rPr>
        <w:t>έω</w:t>
      </w:r>
      <w:r>
        <w:rPr>
          <w:rFonts w:eastAsia="Times New Roman" w:cs="Times New Roman"/>
          <w:szCs w:val="24"/>
        </w:rPr>
        <w:t>,</w:t>
      </w:r>
      <w:r w:rsidRPr="00DD51AC">
        <w:rPr>
          <w:rFonts w:eastAsia="Times New Roman" w:cs="Times New Roman"/>
          <w:szCs w:val="24"/>
        </w:rPr>
        <w:t xml:space="preserve"> λοιπόν </w:t>
      </w:r>
      <w:r>
        <w:rPr>
          <w:rFonts w:eastAsia="Times New Roman" w:cs="Times New Roman"/>
          <w:szCs w:val="24"/>
        </w:rPr>
        <w:t>-</w:t>
      </w:r>
      <w:r w:rsidRPr="00DD51AC">
        <w:rPr>
          <w:rFonts w:eastAsia="Times New Roman" w:cs="Times New Roman"/>
          <w:szCs w:val="24"/>
        </w:rPr>
        <w:t>για να κλείσω</w:t>
      </w:r>
      <w:r>
        <w:rPr>
          <w:rFonts w:eastAsia="Times New Roman" w:cs="Times New Roman"/>
          <w:szCs w:val="24"/>
        </w:rPr>
        <w:t xml:space="preserve">- ότι </w:t>
      </w:r>
      <w:r w:rsidRPr="00DD51AC">
        <w:rPr>
          <w:rFonts w:eastAsia="Times New Roman" w:cs="Times New Roman"/>
          <w:szCs w:val="24"/>
        </w:rPr>
        <w:t xml:space="preserve">θα φτιάξουμε το νέο </w:t>
      </w:r>
      <w:r>
        <w:rPr>
          <w:rFonts w:eastAsia="Times New Roman" w:cs="Times New Roman"/>
          <w:szCs w:val="24"/>
        </w:rPr>
        <w:t>κ</w:t>
      </w:r>
      <w:r w:rsidRPr="00DD51AC">
        <w:rPr>
          <w:rFonts w:eastAsia="Times New Roman" w:cs="Times New Roman"/>
          <w:szCs w:val="24"/>
        </w:rPr>
        <w:t xml:space="preserve">έντρο </w:t>
      </w:r>
      <w:r>
        <w:rPr>
          <w:rFonts w:eastAsia="Times New Roman" w:cs="Times New Roman"/>
          <w:szCs w:val="24"/>
        </w:rPr>
        <w:t>υ</w:t>
      </w:r>
      <w:r w:rsidRPr="00DD51AC">
        <w:rPr>
          <w:rFonts w:eastAsia="Times New Roman" w:cs="Times New Roman"/>
          <w:szCs w:val="24"/>
        </w:rPr>
        <w:t xml:space="preserve">ποδοχής </w:t>
      </w:r>
      <w:r w:rsidRPr="00DD51AC">
        <w:rPr>
          <w:rFonts w:eastAsia="Times New Roman" w:cs="Times New Roman"/>
          <w:szCs w:val="24"/>
        </w:rPr>
        <w:t xml:space="preserve">και </w:t>
      </w:r>
      <w:r>
        <w:rPr>
          <w:rFonts w:eastAsia="Times New Roman" w:cs="Times New Roman"/>
          <w:szCs w:val="24"/>
        </w:rPr>
        <w:t>τ</w:t>
      </w:r>
      <w:r w:rsidRPr="00DD51AC">
        <w:rPr>
          <w:rFonts w:eastAsia="Times New Roman" w:cs="Times New Roman"/>
          <w:szCs w:val="24"/>
        </w:rPr>
        <w:t>αυτοποίησης</w:t>
      </w:r>
      <w:r>
        <w:rPr>
          <w:rFonts w:eastAsia="Times New Roman" w:cs="Times New Roman"/>
          <w:szCs w:val="24"/>
        </w:rPr>
        <w:t>. Α</w:t>
      </w:r>
      <w:r w:rsidRPr="00DD51AC">
        <w:rPr>
          <w:rFonts w:eastAsia="Times New Roman" w:cs="Times New Roman"/>
          <w:szCs w:val="24"/>
        </w:rPr>
        <w:t xml:space="preserve">υτό το </w:t>
      </w:r>
      <w:r>
        <w:rPr>
          <w:rFonts w:eastAsia="Times New Roman" w:cs="Times New Roman"/>
          <w:szCs w:val="24"/>
        </w:rPr>
        <w:t>κ</w:t>
      </w:r>
      <w:r w:rsidRPr="00DD51AC">
        <w:rPr>
          <w:rFonts w:eastAsia="Times New Roman" w:cs="Times New Roman"/>
          <w:szCs w:val="24"/>
        </w:rPr>
        <w:t xml:space="preserve">έντρο </w:t>
      </w:r>
      <w:r>
        <w:rPr>
          <w:rFonts w:eastAsia="Times New Roman" w:cs="Times New Roman"/>
          <w:szCs w:val="24"/>
        </w:rPr>
        <w:t>υ</w:t>
      </w:r>
      <w:r w:rsidRPr="00DD51AC">
        <w:rPr>
          <w:rFonts w:eastAsia="Times New Roman" w:cs="Times New Roman"/>
          <w:szCs w:val="24"/>
        </w:rPr>
        <w:t xml:space="preserve">ποδοχής </w:t>
      </w:r>
      <w:r w:rsidRPr="00DD51AC">
        <w:rPr>
          <w:rFonts w:eastAsia="Times New Roman" w:cs="Times New Roman"/>
          <w:szCs w:val="24"/>
        </w:rPr>
        <w:t>και</w:t>
      </w:r>
      <w:r>
        <w:rPr>
          <w:rFonts w:eastAsia="Times New Roman" w:cs="Times New Roman"/>
          <w:szCs w:val="24"/>
        </w:rPr>
        <w:t xml:space="preserve"> </w:t>
      </w:r>
      <w:r>
        <w:rPr>
          <w:rFonts w:eastAsia="Times New Roman" w:cs="Times New Roman"/>
          <w:szCs w:val="24"/>
        </w:rPr>
        <w:t>ταυτοποίησης</w:t>
      </w:r>
      <w:r>
        <w:rPr>
          <w:rFonts w:eastAsia="Times New Roman" w:cs="Times New Roman"/>
          <w:szCs w:val="24"/>
        </w:rPr>
        <w:t xml:space="preserve"> θα είναι σ</w:t>
      </w:r>
      <w:r w:rsidRPr="00DD51AC">
        <w:rPr>
          <w:rFonts w:eastAsia="Times New Roman" w:cs="Times New Roman"/>
          <w:szCs w:val="24"/>
        </w:rPr>
        <w:t>αφώς μικρότερο</w:t>
      </w:r>
      <w:r>
        <w:rPr>
          <w:rFonts w:eastAsia="Times New Roman" w:cs="Times New Roman"/>
          <w:szCs w:val="24"/>
        </w:rPr>
        <w:t>, θα είναι επτά χιλιόμετρα από το Β</w:t>
      </w:r>
      <w:r w:rsidRPr="00DD51AC">
        <w:rPr>
          <w:rFonts w:eastAsia="Times New Roman" w:cs="Times New Roman"/>
          <w:szCs w:val="24"/>
        </w:rPr>
        <w:t>αθύ της Σάμου</w:t>
      </w:r>
      <w:r>
        <w:rPr>
          <w:rFonts w:eastAsia="Times New Roman" w:cs="Times New Roman"/>
          <w:szCs w:val="24"/>
        </w:rPr>
        <w:t>. Θ</w:t>
      </w:r>
      <w:r w:rsidRPr="00DD51AC">
        <w:rPr>
          <w:rFonts w:eastAsia="Times New Roman" w:cs="Times New Roman"/>
          <w:szCs w:val="24"/>
        </w:rPr>
        <w:t>α είναι στο</w:t>
      </w:r>
      <w:r>
        <w:rPr>
          <w:rFonts w:eastAsia="Times New Roman" w:cs="Times New Roman"/>
          <w:szCs w:val="24"/>
        </w:rPr>
        <w:t>ν</w:t>
      </w:r>
      <w:r w:rsidRPr="00DD51AC">
        <w:rPr>
          <w:rFonts w:eastAsia="Times New Roman" w:cs="Times New Roman"/>
          <w:szCs w:val="24"/>
        </w:rPr>
        <w:t xml:space="preserve"> χώρο των παλαιών </w:t>
      </w:r>
      <w:r>
        <w:rPr>
          <w:rFonts w:eastAsia="Times New Roman" w:cs="Times New Roman"/>
          <w:szCs w:val="24"/>
        </w:rPr>
        <w:t>σ</w:t>
      </w:r>
      <w:r w:rsidRPr="00DD51AC">
        <w:rPr>
          <w:rFonts w:eastAsia="Times New Roman" w:cs="Times New Roman"/>
          <w:szCs w:val="24"/>
        </w:rPr>
        <w:t xml:space="preserve">φαγείων </w:t>
      </w:r>
      <w:r w:rsidRPr="00DD51AC">
        <w:rPr>
          <w:rFonts w:eastAsia="Times New Roman" w:cs="Times New Roman"/>
          <w:szCs w:val="24"/>
        </w:rPr>
        <w:t>και της γύρω περιοχής</w:t>
      </w:r>
      <w:r>
        <w:rPr>
          <w:rFonts w:eastAsia="Times New Roman" w:cs="Times New Roman"/>
          <w:szCs w:val="24"/>
        </w:rPr>
        <w:t>. Θ</w:t>
      </w:r>
      <w:r w:rsidRPr="00DD51AC">
        <w:rPr>
          <w:rFonts w:eastAsia="Times New Roman" w:cs="Times New Roman"/>
          <w:szCs w:val="24"/>
        </w:rPr>
        <w:t>α έχει προστατευτικά μέτρα</w:t>
      </w:r>
      <w:r>
        <w:rPr>
          <w:rFonts w:eastAsia="Times New Roman" w:cs="Times New Roman"/>
          <w:szCs w:val="24"/>
        </w:rPr>
        <w:t>,</w:t>
      </w:r>
      <w:r w:rsidRPr="00DD51AC">
        <w:rPr>
          <w:rFonts w:eastAsia="Times New Roman" w:cs="Times New Roman"/>
          <w:szCs w:val="24"/>
        </w:rPr>
        <w:t xml:space="preserve"> για να μην υπάρχει και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sidRPr="00DD51AC">
        <w:rPr>
          <w:rFonts w:eastAsia="Times New Roman" w:cs="Times New Roman"/>
          <w:szCs w:val="24"/>
        </w:rPr>
        <w:t xml:space="preserve"> ανησυχ</w:t>
      </w:r>
      <w:r w:rsidRPr="00DD51AC">
        <w:rPr>
          <w:rFonts w:eastAsia="Times New Roman" w:cs="Times New Roman"/>
          <w:szCs w:val="24"/>
        </w:rPr>
        <w:t>ία για τους κατοίκους της περιοχής</w:t>
      </w:r>
      <w:r>
        <w:rPr>
          <w:rFonts w:eastAsia="Times New Roman" w:cs="Times New Roman"/>
          <w:szCs w:val="24"/>
        </w:rPr>
        <w:t>.</w:t>
      </w:r>
    </w:p>
    <w:p w14:paraId="5EA3D66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w:t>
      </w:r>
      <w:r w:rsidRPr="00DD51AC">
        <w:rPr>
          <w:rFonts w:eastAsia="Times New Roman" w:cs="Times New Roman"/>
          <w:szCs w:val="24"/>
        </w:rPr>
        <w:t>αι αυτ</w:t>
      </w:r>
      <w:r>
        <w:rPr>
          <w:rFonts w:eastAsia="Times New Roman" w:cs="Times New Roman"/>
          <w:szCs w:val="24"/>
        </w:rPr>
        <w:t>οί</w:t>
      </w:r>
      <w:r w:rsidRPr="00DD51AC">
        <w:rPr>
          <w:rFonts w:eastAsia="Times New Roman" w:cs="Times New Roman"/>
          <w:szCs w:val="24"/>
        </w:rPr>
        <w:t xml:space="preserve"> που είναι αυτή</w:t>
      </w:r>
      <w:r>
        <w:rPr>
          <w:rFonts w:eastAsia="Times New Roman" w:cs="Times New Roman"/>
          <w:szCs w:val="24"/>
        </w:rPr>
        <w:t>ν</w:t>
      </w:r>
      <w:r w:rsidRPr="00DD51AC">
        <w:rPr>
          <w:rFonts w:eastAsia="Times New Roman" w:cs="Times New Roman"/>
          <w:szCs w:val="24"/>
        </w:rPr>
        <w:t xml:space="preserve"> τη στιγμή είτε θα κριθούν ευάλωτοι και θα περάσου</w:t>
      </w:r>
      <w:r>
        <w:rPr>
          <w:rFonts w:eastAsia="Times New Roman" w:cs="Times New Roman"/>
          <w:szCs w:val="24"/>
        </w:rPr>
        <w:t>ν</w:t>
      </w:r>
      <w:r w:rsidRPr="00DD51AC">
        <w:rPr>
          <w:rFonts w:eastAsia="Times New Roman" w:cs="Times New Roman"/>
          <w:szCs w:val="24"/>
        </w:rPr>
        <w:t xml:space="preserve"> στην ενδοχώρα</w:t>
      </w:r>
      <w:r>
        <w:rPr>
          <w:rFonts w:eastAsia="Times New Roman" w:cs="Times New Roman"/>
          <w:szCs w:val="24"/>
        </w:rPr>
        <w:t xml:space="preserve"> είτε θ</w:t>
      </w:r>
      <w:r w:rsidRPr="00DD51AC">
        <w:rPr>
          <w:rFonts w:eastAsia="Times New Roman" w:cs="Times New Roman"/>
          <w:szCs w:val="24"/>
        </w:rPr>
        <w:t>α επιστραφούν</w:t>
      </w:r>
      <w:r>
        <w:rPr>
          <w:rFonts w:eastAsia="Times New Roman" w:cs="Times New Roman"/>
          <w:szCs w:val="24"/>
        </w:rPr>
        <w:t>.</w:t>
      </w:r>
      <w:r w:rsidRPr="00DD51AC">
        <w:rPr>
          <w:rFonts w:eastAsia="Times New Roman" w:cs="Times New Roman"/>
          <w:szCs w:val="24"/>
        </w:rPr>
        <w:t xml:space="preserve"> </w:t>
      </w:r>
      <w:r>
        <w:rPr>
          <w:rFonts w:eastAsia="Times New Roman" w:cs="Times New Roman"/>
          <w:szCs w:val="24"/>
        </w:rPr>
        <w:t>Ε</w:t>
      </w:r>
      <w:r w:rsidRPr="00DD51AC">
        <w:rPr>
          <w:rFonts w:eastAsia="Times New Roman" w:cs="Times New Roman"/>
          <w:szCs w:val="24"/>
        </w:rPr>
        <w:t>πιστροφές γίνονται</w:t>
      </w:r>
      <w:r>
        <w:rPr>
          <w:rFonts w:eastAsia="Times New Roman" w:cs="Times New Roman"/>
          <w:szCs w:val="24"/>
        </w:rPr>
        <w:t>.</w:t>
      </w:r>
      <w:r w:rsidRPr="00DD51AC">
        <w:rPr>
          <w:rFonts w:eastAsia="Times New Roman" w:cs="Times New Roman"/>
          <w:szCs w:val="24"/>
        </w:rPr>
        <w:t xml:space="preserve"> Την προηγούμενη Δευτέρα </w:t>
      </w:r>
      <w:r>
        <w:rPr>
          <w:rFonts w:eastAsia="Times New Roman" w:cs="Times New Roman"/>
          <w:szCs w:val="24"/>
        </w:rPr>
        <w:t>έ</w:t>
      </w:r>
      <w:r w:rsidRPr="00DD51AC">
        <w:rPr>
          <w:rFonts w:eastAsia="Times New Roman" w:cs="Times New Roman"/>
          <w:szCs w:val="24"/>
        </w:rPr>
        <w:t>φυγαν άλλοι πέντε</w:t>
      </w:r>
      <w:r>
        <w:rPr>
          <w:rFonts w:eastAsia="Times New Roman" w:cs="Times New Roman"/>
          <w:szCs w:val="24"/>
        </w:rPr>
        <w:t>. Θα μου πείτε πέντε; Ναι, πέντε.</w:t>
      </w:r>
    </w:p>
    <w:p w14:paraId="5EA3D661" w14:textId="77777777" w:rsidR="00416916" w:rsidRDefault="00331763">
      <w:pPr>
        <w:spacing w:line="600" w:lineRule="auto"/>
        <w:ind w:firstLine="720"/>
        <w:contextualSpacing/>
        <w:jc w:val="both"/>
        <w:rPr>
          <w:rFonts w:eastAsia="Times New Roman" w:cs="Times New Roman"/>
          <w:szCs w:val="24"/>
        </w:rPr>
      </w:pPr>
      <w:r w:rsidRPr="00710048">
        <w:rPr>
          <w:rFonts w:eastAsia="Times New Roman" w:cs="Times New Roman"/>
          <w:b/>
          <w:szCs w:val="24"/>
        </w:rPr>
        <w:t>ΜΙΛΤΙΑΔΗΣ Β</w:t>
      </w:r>
      <w:r w:rsidRPr="00710048">
        <w:rPr>
          <w:rFonts w:eastAsia="Times New Roman" w:cs="Times New Roman"/>
          <w:b/>
          <w:szCs w:val="24"/>
        </w:rPr>
        <w:t xml:space="preserve">ΑΡΒΙΤΣΙΩΤΗΣ: </w:t>
      </w:r>
      <w:r>
        <w:rPr>
          <w:rFonts w:eastAsia="Times New Roman" w:cs="Times New Roman"/>
          <w:szCs w:val="24"/>
        </w:rPr>
        <w:t>Μα πέντε; Με πέντε-πέντε δεν γίνεται!</w:t>
      </w:r>
    </w:p>
    <w:p w14:paraId="5EA3D662" w14:textId="77777777" w:rsidR="00416916" w:rsidRDefault="00331763">
      <w:pPr>
        <w:spacing w:line="600" w:lineRule="auto"/>
        <w:ind w:firstLine="720"/>
        <w:contextualSpacing/>
        <w:jc w:val="both"/>
        <w:rPr>
          <w:rFonts w:eastAsia="Times New Roman" w:cs="Times New Roman"/>
          <w:szCs w:val="24"/>
        </w:rPr>
      </w:pPr>
      <w:r w:rsidRPr="00710048">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Τι να κάνω;</w:t>
      </w:r>
      <w:r>
        <w:rPr>
          <w:rFonts w:eastAsia="Times New Roman" w:cs="Times New Roman"/>
          <w:szCs w:val="24"/>
        </w:rPr>
        <w:tab/>
        <w:t xml:space="preserve"> Έλα να σε βάλω επικεφαλής δικαστή –δεν είσαι δικαστής ούτε είμαι δικαστής- </w:t>
      </w:r>
      <w:r w:rsidRPr="00DD51AC">
        <w:rPr>
          <w:rFonts w:eastAsia="Times New Roman" w:cs="Times New Roman"/>
          <w:szCs w:val="24"/>
        </w:rPr>
        <w:t>να βγάζει</w:t>
      </w:r>
      <w:r>
        <w:rPr>
          <w:rFonts w:eastAsia="Times New Roman" w:cs="Times New Roman"/>
          <w:szCs w:val="24"/>
        </w:rPr>
        <w:t>ς</w:t>
      </w:r>
      <w:r w:rsidRPr="00DD51AC">
        <w:rPr>
          <w:rFonts w:eastAsia="Times New Roman" w:cs="Times New Roman"/>
          <w:szCs w:val="24"/>
        </w:rPr>
        <w:t xml:space="preserve"> περισσότερες αποφάσεις</w:t>
      </w:r>
      <w:r>
        <w:rPr>
          <w:rFonts w:eastAsia="Times New Roman" w:cs="Times New Roman"/>
          <w:szCs w:val="24"/>
        </w:rPr>
        <w:t xml:space="preserve">. </w:t>
      </w:r>
    </w:p>
    <w:p w14:paraId="5EA3D663"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sidRPr="00DD51AC">
        <w:rPr>
          <w:rFonts w:eastAsia="Times New Roman" w:cs="Times New Roman"/>
          <w:szCs w:val="24"/>
        </w:rPr>
        <w:t xml:space="preserve"> έρχονται και αυτοί και μας κουνάνε το δάχτυλο</w:t>
      </w:r>
      <w:r>
        <w:rPr>
          <w:rFonts w:eastAsia="Times New Roman" w:cs="Times New Roman"/>
          <w:szCs w:val="24"/>
        </w:rPr>
        <w:t>. Κ</w:t>
      </w:r>
      <w:r w:rsidRPr="00DD51AC">
        <w:rPr>
          <w:rFonts w:eastAsia="Times New Roman" w:cs="Times New Roman"/>
          <w:szCs w:val="24"/>
        </w:rPr>
        <w:t xml:space="preserve">αι κοιτάω </w:t>
      </w:r>
      <w:r>
        <w:rPr>
          <w:rFonts w:eastAsia="Times New Roman" w:cs="Times New Roman"/>
          <w:szCs w:val="24"/>
        </w:rPr>
        <w:t xml:space="preserve">και λέω, τι </w:t>
      </w:r>
      <w:r w:rsidRPr="00DD51AC">
        <w:rPr>
          <w:rFonts w:eastAsia="Times New Roman" w:cs="Times New Roman"/>
          <w:szCs w:val="24"/>
        </w:rPr>
        <w:t xml:space="preserve">επιστροφές </w:t>
      </w:r>
      <w:r>
        <w:rPr>
          <w:rFonts w:eastAsia="Times New Roman" w:cs="Times New Roman"/>
          <w:szCs w:val="24"/>
        </w:rPr>
        <w:t xml:space="preserve">κάνει η </w:t>
      </w:r>
      <w:r w:rsidRPr="00DD51AC">
        <w:rPr>
          <w:rFonts w:eastAsia="Times New Roman" w:cs="Times New Roman"/>
          <w:szCs w:val="24"/>
        </w:rPr>
        <w:t>Γερμανία στο Αφγανιστάν</w:t>
      </w:r>
      <w:r>
        <w:rPr>
          <w:rFonts w:eastAsia="Times New Roman" w:cs="Times New Roman"/>
          <w:szCs w:val="24"/>
        </w:rPr>
        <w:t>,</w:t>
      </w:r>
      <w:r w:rsidRPr="00DD51AC">
        <w:rPr>
          <w:rFonts w:eastAsia="Times New Roman" w:cs="Times New Roman"/>
          <w:szCs w:val="24"/>
        </w:rPr>
        <w:t xml:space="preserve"> για παράδειγμα</w:t>
      </w:r>
      <w:r>
        <w:rPr>
          <w:rFonts w:eastAsia="Times New Roman" w:cs="Times New Roman"/>
          <w:szCs w:val="24"/>
        </w:rPr>
        <w:t>,</w:t>
      </w:r>
      <w:r w:rsidRPr="00DD51AC">
        <w:rPr>
          <w:rFonts w:eastAsia="Times New Roman" w:cs="Times New Roman"/>
          <w:szCs w:val="24"/>
        </w:rPr>
        <w:t xml:space="preserve"> που έχει και καλές σχέσεις</w:t>
      </w:r>
      <w:r>
        <w:rPr>
          <w:rFonts w:eastAsia="Times New Roman" w:cs="Times New Roman"/>
          <w:szCs w:val="24"/>
        </w:rPr>
        <w:t>; Τίποτα.</w:t>
      </w:r>
    </w:p>
    <w:p w14:paraId="5EA3D664"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Εμείς έχουμε ένα δεδομένο. Κ</w:t>
      </w:r>
      <w:r w:rsidRPr="00DD51AC">
        <w:rPr>
          <w:rFonts w:eastAsia="Times New Roman" w:cs="Times New Roman"/>
          <w:szCs w:val="24"/>
        </w:rPr>
        <w:t>αι κάθομαι εγώ με τον κ</w:t>
      </w:r>
      <w:r>
        <w:rPr>
          <w:rFonts w:eastAsia="Times New Roman" w:cs="Times New Roman"/>
          <w:szCs w:val="24"/>
        </w:rPr>
        <w:t>.</w:t>
      </w:r>
      <w:r w:rsidRPr="00DD51AC">
        <w:rPr>
          <w:rFonts w:eastAsia="Times New Roman" w:cs="Times New Roman"/>
          <w:szCs w:val="24"/>
        </w:rPr>
        <w:t xml:space="preserve"> Βαρβιτσιώτη και πολιτικά τσακωνόμαστ</w:t>
      </w:r>
      <w:r w:rsidRPr="00DD51AC">
        <w:rPr>
          <w:rFonts w:eastAsia="Times New Roman" w:cs="Times New Roman"/>
          <w:szCs w:val="24"/>
        </w:rPr>
        <w:t>ε μέσα στην Βο</w:t>
      </w:r>
      <w:r>
        <w:rPr>
          <w:rFonts w:eastAsia="Times New Roman" w:cs="Times New Roman"/>
          <w:szCs w:val="24"/>
        </w:rPr>
        <w:t>υλή πάνω σε ένα υπάρχον σύστημα για το πόσο</w:t>
      </w:r>
      <w:r w:rsidRPr="00DD51AC">
        <w:rPr>
          <w:rFonts w:eastAsia="Times New Roman" w:cs="Times New Roman"/>
          <w:szCs w:val="24"/>
        </w:rPr>
        <w:t xml:space="preserve"> μπορεί αυτό το σύστημα να είναι αποδοτικό </w:t>
      </w:r>
      <w:r>
        <w:rPr>
          <w:rFonts w:eastAsia="Times New Roman" w:cs="Times New Roman"/>
          <w:szCs w:val="24"/>
        </w:rPr>
        <w:t xml:space="preserve">και να είναι ανθρωπιστικό στο κάτω-κάτω. Και πηγαίνω στην </w:t>
      </w:r>
      <w:r>
        <w:rPr>
          <w:rFonts w:eastAsia="Times New Roman" w:cs="Times New Roman"/>
          <w:szCs w:val="24"/>
        </w:rPr>
        <w:t xml:space="preserve">επιτροπή </w:t>
      </w:r>
      <w:r>
        <w:rPr>
          <w:rFonts w:eastAsia="Times New Roman" w:cs="Times New Roman"/>
          <w:szCs w:val="24"/>
        </w:rPr>
        <w:t>και ρωτάω: Π</w:t>
      </w:r>
      <w:r w:rsidRPr="00DD51AC">
        <w:rPr>
          <w:rFonts w:eastAsia="Times New Roman" w:cs="Times New Roman"/>
          <w:szCs w:val="24"/>
        </w:rPr>
        <w:t xml:space="preserve">οιο είναι το αντίστοιχο σύστημα </w:t>
      </w:r>
      <w:r>
        <w:rPr>
          <w:rFonts w:eastAsia="Times New Roman" w:cs="Times New Roman"/>
          <w:szCs w:val="24"/>
        </w:rPr>
        <w:t>στην Ιταλία; Ποιο είναι το αντίστοιχο σύστημα</w:t>
      </w:r>
      <w:r>
        <w:rPr>
          <w:rFonts w:eastAsia="Times New Roman" w:cs="Times New Roman"/>
          <w:szCs w:val="24"/>
        </w:rPr>
        <w:t xml:space="preserve"> στην Μάλτα;</w:t>
      </w:r>
      <w:r w:rsidRPr="00DD51AC">
        <w:rPr>
          <w:rFonts w:eastAsia="Times New Roman" w:cs="Times New Roman"/>
          <w:szCs w:val="24"/>
        </w:rPr>
        <w:t xml:space="preserve"> </w:t>
      </w:r>
      <w:r>
        <w:rPr>
          <w:rFonts w:eastAsia="Times New Roman" w:cs="Times New Roman"/>
          <w:szCs w:val="24"/>
        </w:rPr>
        <w:t xml:space="preserve">Ποιο είναι το αντίστοιχο σύστημα στην </w:t>
      </w:r>
      <w:r w:rsidRPr="00DD51AC">
        <w:rPr>
          <w:rFonts w:eastAsia="Times New Roman" w:cs="Times New Roman"/>
          <w:szCs w:val="24"/>
        </w:rPr>
        <w:t>Γαλλία</w:t>
      </w:r>
      <w:r>
        <w:rPr>
          <w:rFonts w:eastAsia="Times New Roman" w:cs="Times New Roman"/>
          <w:szCs w:val="24"/>
        </w:rPr>
        <w:t>,</w:t>
      </w:r>
      <w:r w:rsidRPr="00DD51AC">
        <w:rPr>
          <w:rFonts w:eastAsia="Times New Roman" w:cs="Times New Roman"/>
          <w:szCs w:val="24"/>
        </w:rPr>
        <w:t xml:space="preserve"> στην Ισπανία</w:t>
      </w:r>
      <w:r>
        <w:rPr>
          <w:rFonts w:eastAsia="Times New Roman" w:cs="Times New Roman"/>
          <w:szCs w:val="24"/>
        </w:rPr>
        <w:t>;</w:t>
      </w:r>
      <w:r w:rsidRPr="00DD51AC">
        <w:rPr>
          <w:rFonts w:eastAsia="Times New Roman" w:cs="Times New Roman"/>
          <w:szCs w:val="24"/>
        </w:rPr>
        <w:t xml:space="preserve"> </w:t>
      </w:r>
      <w:r>
        <w:rPr>
          <w:rFonts w:eastAsia="Times New Roman" w:cs="Times New Roman"/>
          <w:szCs w:val="24"/>
        </w:rPr>
        <w:t>Δ</w:t>
      </w:r>
      <w:r w:rsidRPr="00DD51AC">
        <w:rPr>
          <w:rFonts w:eastAsia="Times New Roman" w:cs="Times New Roman"/>
          <w:szCs w:val="24"/>
        </w:rPr>
        <w:t>εν υπάρχουν συστήματα</w:t>
      </w:r>
      <w:r>
        <w:rPr>
          <w:rFonts w:eastAsia="Times New Roman" w:cs="Times New Roman"/>
          <w:szCs w:val="24"/>
        </w:rPr>
        <w:t>.</w:t>
      </w:r>
      <w:r w:rsidRPr="00DD51AC">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lang w:val="en-US"/>
        </w:rPr>
        <w:t>blame</w:t>
      </w:r>
      <w:r w:rsidRPr="00D40FFF">
        <w:rPr>
          <w:rFonts w:eastAsia="Times New Roman" w:cs="Times New Roman"/>
          <w:szCs w:val="24"/>
        </w:rPr>
        <w:t xml:space="preserve"> </w:t>
      </w:r>
      <w:r>
        <w:rPr>
          <w:rFonts w:eastAsia="Times New Roman" w:cs="Times New Roman"/>
          <w:szCs w:val="24"/>
          <w:lang w:val="en-US"/>
        </w:rPr>
        <w:t>game</w:t>
      </w:r>
      <w:r w:rsidRPr="00D40FFF">
        <w:rPr>
          <w:rFonts w:eastAsia="Times New Roman" w:cs="Times New Roman"/>
          <w:szCs w:val="24"/>
        </w:rPr>
        <w:t xml:space="preserve">! </w:t>
      </w:r>
    </w:p>
    <w:p w14:paraId="5EA3D66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w:t>
      </w:r>
      <w:r>
        <w:rPr>
          <w:rFonts w:eastAsia="Times New Roman" w:cs="Times New Roman"/>
          <w:szCs w:val="24"/>
        </w:rPr>
        <w:t>ως</w:t>
      </w:r>
      <w:r>
        <w:rPr>
          <w:rFonts w:eastAsia="Times New Roman" w:cs="Times New Roman"/>
          <w:szCs w:val="24"/>
        </w:rPr>
        <w:t xml:space="preserve"> Βουλή θα καθόμαστε</w:t>
      </w:r>
      <w:r w:rsidRPr="00DD51AC">
        <w:rPr>
          <w:rFonts w:eastAsia="Times New Roman" w:cs="Times New Roman"/>
          <w:szCs w:val="24"/>
        </w:rPr>
        <w:t xml:space="preserve"> </w:t>
      </w:r>
      <w:r>
        <w:rPr>
          <w:rFonts w:eastAsia="Times New Roman" w:cs="Times New Roman"/>
          <w:szCs w:val="24"/>
        </w:rPr>
        <w:t xml:space="preserve">να υποταχθούμε στο </w:t>
      </w:r>
      <w:proofErr w:type="spellStart"/>
      <w:r>
        <w:rPr>
          <w:rFonts w:eastAsia="Times New Roman" w:cs="Times New Roman"/>
          <w:szCs w:val="24"/>
        </w:rPr>
        <w:t>blame</w:t>
      </w:r>
      <w:proofErr w:type="spellEnd"/>
      <w:r>
        <w:rPr>
          <w:rFonts w:eastAsia="Times New Roman" w:cs="Times New Roman"/>
          <w:szCs w:val="24"/>
        </w:rPr>
        <w:t xml:space="preserve"> </w:t>
      </w:r>
      <w:proofErr w:type="spellStart"/>
      <w:r>
        <w:rPr>
          <w:rFonts w:eastAsia="Times New Roman" w:cs="Times New Roman"/>
          <w:szCs w:val="24"/>
        </w:rPr>
        <w:t>game</w:t>
      </w:r>
      <w:proofErr w:type="spellEnd"/>
      <w:r>
        <w:rPr>
          <w:rFonts w:eastAsia="Times New Roman" w:cs="Times New Roman"/>
          <w:szCs w:val="24"/>
        </w:rPr>
        <w:t xml:space="preserve"> –θυμηθήκαμε τ</w:t>
      </w:r>
      <w:r w:rsidRPr="00DD51AC">
        <w:rPr>
          <w:rFonts w:eastAsia="Times New Roman" w:cs="Times New Roman"/>
          <w:szCs w:val="24"/>
        </w:rPr>
        <w:t xml:space="preserve">ον Γιάννη </w:t>
      </w:r>
      <w:r>
        <w:rPr>
          <w:rFonts w:eastAsia="Times New Roman" w:cs="Times New Roman"/>
          <w:szCs w:val="24"/>
        </w:rPr>
        <w:t>με τα δύο «ν» τώρα-</w:t>
      </w:r>
      <w:r w:rsidRPr="00DD51AC">
        <w:rPr>
          <w:rFonts w:eastAsia="Times New Roman" w:cs="Times New Roman"/>
          <w:szCs w:val="24"/>
        </w:rPr>
        <w:t xml:space="preserve"> </w:t>
      </w:r>
      <w:r>
        <w:rPr>
          <w:rFonts w:eastAsia="Times New Roman" w:cs="Times New Roman"/>
          <w:szCs w:val="24"/>
        </w:rPr>
        <w:t>των άλλων;</w:t>
      </w:r>
      <w:r w:rsidRPr="00DD51AC">
        <w:rPr>
          <w:rFonts w:eastAsia="Times New Roman" w:cs="Times New Roman"/>
          <w:szCs w:val="24"/>
        </w:rPr>
        <w:t xml:space="preserve"> </w:t>
      </w:r>
      <w:r>
        <w:rPr>
          <w:rFonts w:eastAsia="Times New Roman" w:cs="Times New Roman"/>
          <w:szCs w:val="24"/>
        </w:rPr>
        <w:t>Όχι. Μ</w:t>
      </w:r>
      <w:r w:rsidRPr="00DD51AC">
        <w:rPr>
          <w:rFonts w:eastAsia="Times New Roman" w:cs="Times New Roman"/>
          <w:szCs w:val="24"/>
        </w:rPr>
        <w:t xml:space="preserve">ας οφείλουν </w:t>
      </w:r>
      <w:r>
        <w:rPr>
          <w:rFonts w:eastAsia="Times New Roman" w:cs="Times New Roman"/>
          <w:szCs w:val="24"/>
        </w:rPr>
        <w:t>οι Ευρ</w:t>
      </w:r>
      <w:r>
        <w:rPr>
          <w:rFonts w:eastAsia="Times New Roman" w:cs="Times New Roman"/>
          <w:szCs w:val="24"/>
        </w:rPr>
        <w:t>ωπαίοι για αυτά που κάνουμ</w:t>
      </w:r>
      <w:r w:rsidRPr="00DD51AC">
        <w:rPr>
          <w:rFonts w:eastAsia="Times New Roman" w:cs="Times New Roman"/>
          <w:szCs w:val="24"/>
        </w:rPr>
        <w:t>ε για το μεταναστευτικό</w:t>
      </w:r>
      <w:r>
        <w:rPr>
          <w:rFonts w:eastAsia="Times New Roman" w:cs="Times New Roman"/>
          <w:szCs w:val="24"/>
        </w:rPr>
        <w:t>! Κ</w:t>
      </w:r>
      <w:r w:rsidRPr="00DD51AC">
        <w:rPr>
          <w:rFonts w:eastAsia="Times New Roman" w:cs="Times New Roman"/>
          <w:szCs w:val="24"/>
        </w:rPr>
        <w:t>αι εγώ μπορώ να λέω ότι είμαι</w:t>
      </w:r>
      <w:r>
        <w:rPr>
          <w:rFonts w:eastAsia="Times New Roman" w:cs="Times New Roman"/>
          <w:szCs w:val="24"/>
        </w:rPr>
        <w:t xml:space="preserve"> και</w:t>
      </w:r>
      <w:r w:rsidRPr="00DD51AC">
        <w:rPr>
          <w:rFonts w:eastAsia="Times New Roman" w:cs="Times New Roman"/>
          <w:szCs w:val="24"/>
        </w:rPr>
        <w:t xml:space="preserve"> υπερήφανος για </w:t>
      </w:r>
      <w:r>
        <w:rPr>
          <w:rFonts w:eastAsia="Times New Roman" w:cs="Times New Roman"/>
          <w:szCs w:val="24"/>
        </w:rPr>
        <w:t>αυ</w:t>
      </w:r>
      <w:r w:rsidRPr="00DD51AC">
        <w:rPr>
          <w:rFonts w:eastAsia="Times New Roman" w:cs="Times New Roman"/>
          <w:szCs w:val="24"/>
        </w:rPr>
        <w:t xml:space="preserve">τούς </w:t>
      </w:r>
      <w:r>
        <w:rPr>
          <w:rFonts w:eastAsia="Times New Roman" w:cs="Times New Roman"/>
          <w:szCs w:val="24"/>
        </w:rPr>
        <w:t xml:space="preserve">τους </w:t>
      </w:r>
      <w:r w:rsidRPr="00DD51AC">
        <w:rPr>
          <w:rFonts w:eastAsia="Times New Roman" w:cs="Times New Roman"/>
          <w:szCs w:val="24"/>
        </w:rPr>
        <w:t>ανθρώπους που συνεργάζονται στο Υπουργείο Μεταναστευτικής Πολιτικής και θα τους χρησιμοποιήσει οποιαδήποτε κυβέρνηση αύριο ή μεθαύριο</w:t>
      </w:r>
      <w:r>
        <w:rPr>
          <w:rFonts w:eastAsia="Times New Roman" w:cs="Times New Roman"/>
          <w:szCs w:val="24"/>
        </w:rPr>
        <w:t>,</w:t>
      </w:r>
      <w:r w:rsidRPr="00DD51AC">
        <w:rPr>
          <w:rFonts w:eastAsia="Times New Roman" w:cs="Times New Roman"/>
          <w:szCs w:val="24"/>
        </w:rPr>
        <w:t xml:space="preserve"> γιατί έχ</w:t>
      </w:r>
      <w:r w:rsidRPr="00DD51AC">
        <w:rPr>
          <w:rFonts w:eastAsia="Times New Roman" w:cs="Times New Roman"/>
          <w:szCs w:val="24"/>
        </w:rPr>
        <w:t xml:space="preserve">ουν και </w:t>
      </w:r>
      <w:r w:rsidRPr="00DD51AC">
        <w:rPr>
          <w:rFonts w:eastAsia="Times New Roman" w:cs="Times New Roman"/>
          <w:szCs w:val="24"/>
        </w:rPr>
        <w:lastRenderedPageBreak/>
        <w:t>την εμπειρία και τη δυνατότητα και το μεράκι και τη γ</w:t>
      </w:r>
      <w:r>
        <w:rPr>
          <w:rFonts w:eastAsia="Times New Roman" w:cs="Times New Roman"/>
          <w:szCs w:val="24"/>
        </w:rPr>
        <w:t>νώση</w:t>
      </w:r>
      <w:r w:rsidRPr="00DD51AC">
        <w:rPr>
          <w:rFonts w:eastAsia="Times New Roman" w:cs="Times New Roman"/>
          <w:szCs w:val="24"/>
        </w:rPr>
        <w:t xml:space="preserve"> σε αυτό το πράγμα</w:t>
      </w:r>
      <w:r>
        <w:rPr>
          <w:rFonts w:eastAsia="Times New Roman" w:cs="Times New Roman"/>
          <w:szCs w:val="24"/>
        </w:rPr>
        <w:t>.</w:t>
      </w:r>
    </w:p>
    <w:p w14:paraId="5EA3D666"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w:t>
      </w:r>
      <w:r w:rsidRPr="00DD51AC">
        <w:rPr>
          <w:rFonts w:eastAsia="Times New Roman" w:cs="Times New Roman"/>
          <w:szCs w:val="24"/>
        </w:rPr>
        <w:t>αι σε κα</w:t>
      </w:r>
      <w:r>
        <w:rPr>
          <w:rFonts w:eastAsia="Times New Roman" w:cs="Times New Roman"/>
          <w:szCs w:val="24"/>
        </w:rPr>
        <w:t>μ</w:t>
      </w:r>
      <w:r w:rsidRPr="00DD51AC">
        <w:rPr>
          <w:rFonts w:eastAsia="Times New Roman" w:cs="Times New Roman"/>
          <w:szCs w:val="24"/>
        </w:rPr>
        <w:t>μία περίπτωση δεν θα δεχτώ</w:t>
      </w:r>
      <w:r>
        <w:rPr>
          <w:rFonts w:eastAsia="Times New Roman" w:cs="Times New Roman"/>
          <w:szCs w:val="24"/>
        </w:rPr>
        <w:t xml:space="preserve"> </w:t>
      </w:r>
      <w:r w:rsidRPr="00DD51AC">
        <w:rPr>
          <w:rFonts w:eastAsia="Times New Roman" w:cs="Times New Roman"/>
          <w:szCs w:val="24"/>
        </w:rPr>
        <w:t xml:space="preserve">ούτε θα </w:t>
      </w:r>
      <w:r>
        <w:rPr>
          <w:rFonts w:eastAsia="Times New Roman" w:cs="Times New Roman"/>
          <w:szCs w:val="24"/>
        </w:rPr>
        <w:t>ανεχθώ</w:t>
      </w:r>
      <w:r w:rsidRPr="00DD51AC">
        <w:rPr>
          <w:rFonts w:eastAsia="Times New Roman" w:cs="Times New Roman"/>
          <w:szCs w:val="24"/>
        </w:rPr>
        <w:t xml:space="preserve"> ότι η Ελλάδα </w:t>
      </w:r>
      <w:r>
        <w:rPr>
          <w:rFonts w:eastAsia="Times New Roman" w:cs="Times New Roman"/>
          <w:szCs w:val="24"/>
        </w:rPr>
        <w:t xml:space="preserve">από –θα έλεγε κανένας- </w:t>
      </w:r>
      <w:r w:rsidRPr="00DD51AC">
        <w:rPr>
          <w:rFonts w:eastAsia="Times New Roman" w:cs="Times New Roman"/>
          <w:szCs w:val="24"/>
        </w:rPr>
        <w:t>προστάτιδα δύναμη της ανθρωπιάς</w:t>
      </w:r>
      <w:r>
        <w:rPr>
          <w:rFonts w:eastAsia="Times New Roman" w:cs="Times New Roman"/>
          <w:szCs w:val="24"/>
        </w:rPr>
        <w:t xml:space="preserve"> </w:t>
      </w:r>
      <w:r w:rsidRPr="00DD51AC">
        <w:rPr>
          <w:rFonts w:eastAsia="Times New Roman" w:cs="Times New Roman"/>
          <w:szCs w:val="24"/>
        </w:rPr>
        <w:t>είναι κίνδυνος</w:t>
      </w:r>
      <w:r>
        <w:rPr>
          <w:rFonts w:eastAsia="Times New Roman" w:cs="Times New Roman"/>
          <w:szCs w:val="24"/>
        </w:rPr>
        <w:t>.</w:t>
      </w:r>
    </w:p>
    <w:p w14:paraId="5EA3D66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Σας</w:t>
      </w:r>
      <w:r w:rsidRPr="00DD51AC">
        <w:rPr>
          <w:rFonts w:eastAsia="Times New Roman" w:cs="Times New Roman"/>
          <w:szCs w:val="24"/>
        </w:rPr>
        <w:t xml:space="preserve"> ευχαριστώ</w:t>
      </w:r>
      <w:r>
        <w:rPr>
          <w:rFonts w:eastAsia="Times New Roman" w:cs="Times New Roman"/>
          <w:szCs w:val="24"/>
        </w:rPr>
        <w:t>.</w:t>
      </w:r>
    </w:p>
    <w:p w14:paraId="5EA3D668" w14:textId="77777777" w:rsidR="00416916" w:rsidRDefault="00331763">
      <w:pPr>
        <w:spacing w:line="600" w:lineRule="auto"/>
        <w:ind w:firstLine="720"/>
        <w:contextualSpacing/>
        <w:jc w:val="both"/>
        <w:rPr>
          <w:rFonts w:eastAsia="Times New Roman" w:cs="Times New Roman"/>
          <w:szCs w:val="24"/>
        </w:rPr>
      </w:pPr>
      <w:r>
        <w:rPr>
          <w:rFonts w:eastAsia="Times New Roman"/>
          <w:b/>
          <w:bCs/>
          <w:szCs w:val="24"/>
        </w:rPr>
        <w:t xml:space="preserve">ΠΡΟΕΔΡΕΥΩΝ (Μάριος </w:t>
      </w:r>
      <w:r>
        <w:rPr>
          <w:rFonts w:eastAsia="Times New Roman"/>
          <w:b/>
          <w:bCs/>
          <w:szCs w:val="24"/>
        </w:rPr>
        <w:t>Γεωργιάδης):</w:t>
      </w:r>
      <w:r>
        <w:rPr>
          <w:rFonts w:eastAsia="Times New Roman"/>
          <w:bCs/>
          <w:szCs w:val="24"/>
        </w:rPr>
        <w:t xml:space="preserve"> Ευχαριστούμε τον κύριο Υπουργό. </w:t>
      </w:r>
    </w:p>
    <w:p w14:paraId="5EA3D66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Κ</w:t>
      </w:r>
      <w:r w:rsidRPr="00DD51AC">
        <w:rPr>
          <w:rFonts w:eastAsia="Times New Roman" w:cs="Times New Roman"/>
          <w:szCs w:val="24"/>
        </w:rPr>
        <w:t>υρίες και κύριοι συνάδελφοι</w:t>
      </w:r>
      <w:r>
        <w:rPr>
          <w:rFonts w:eastAsia="Times New Roman" w:cs="Times New Roman"/>
          <w:szCs w:val="24"/>
        </w:rPr>
        <w:t>, γίνεται γνωστό στο Σ</w:t>
      </w:r>
      <w:r w:rsidRPr="00DD51AC">
        <w:rPr>
          <w:rFonts w:eastAsia="Times New Roman" w:cs="Times New Roman"/>
          <w:szCs w:val="24"/>
        </w:rPr>
        <w:t xml:space="preserve">ώμα </w:t>
      </w:r>
      <w:r w:rsidRPr="00726A05">
        <w:rPr>
          <w:rFonts w:eastAsia="Times New Roman"/>
          <w:bCs/>
          <w:szCs w:val="24"/>
        </w:rPr>
        <w:t xml:space="preserve">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ενημερώθηκαν για την ιστορία του κτηρίου και τον τρόπο οργάνωσης και λειτου</w:t>
      </w:r>
      <w:r w:rsidRPr="00726A05">
        <w:rPr>
          <w:rFonts w:eastAsia="Times New Roman"/>
          <w:bCs/>
          <w:szCs w:val="24"/>
        </w:rPr>
        <w:t xml:space="preserve">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w:t>
      </w:r>
      <w:r w:rsidRPr="00726A05">
        <w:rPr>
          <w:rFonts w:eastAsia="Times New Roman"/>
          <w:bCs/>
          <w:szCs w:val="24"/>
        </w:rPr>
        <w:t>«ΕΛΕΥΘΕΡΙΟΣ ΒΕΝΙΖΕΛΟΣ»,</w:t>
      </w:r>
      <w:r w:rsidRPr="00DD51AC">
        <w:rPr>
          <w:rFonts w:eastAsia="Times New Roman" w:cs="Times New Roman"/>
          <w:szCs w:val="24"/>
        </w:rPr>
        <w:t xml:space="preserve"> </w:t>
      </w:r>
      <w:r>
        <w:rPr>
          <w:rFonts w:eastAsia="Times New Roman" w:cs="Times New Roman"/>
          <w:szCs w:val="24"/>
        </w:rPr>
        <w:t>σαράντα δύο</w:t>
      </w:r>
      <w:r w:rsidRPr="00DD51AC">
        <w:rPr>
          <w:rFonts w:eastAsia="Times New Roman" w:cs="Times New Roman"/>
          <w:szCs w:val="24"/>
        </w:rPr>
        <w:t xml:space="preserve"> μαθήτριες και μαθητές και </w:t>
      </w:r>
      <w:r>
        <w:rPr>
          <w:rFonts w:eastAsia="Times New Roman" w:cs="Times New Roman"/>
          <w:szCs w:val="24"/>
        </w:rPr>
        <w:t>επτά</w:t>
      </w:r>
      <w:r w:rsidRPr="00DD51AC">
        <w:rPr>
          <w:rFonts w:eastAsia="Times New Roman" w:cs="Times New Roman"/>
          <w:szCs w:val="24"/>
        </w:rPr>
        <w:t xml:space="preserve"> </w:t>
      </w:r>
      <w:r w:rsidRPr="00DD51AC">
        <w:rPr>
          <w:rFonts w:eastAsia="Times New Roman" w:cs="Times New Roman"/>
          <w:szCs w:val="24"/>
        </w:rPr>
        <w:t>συνοδοί</w:t>
      </w:r>
      <w:r>
        <w:rPr>
          <w:rFonts w:eastAsia="Times New Roman" w:cs="Times New Roman"/>
          <w:szCs w:val="24"/>
        </w:rPr>
        <w:t>-</w:t>
      </w:r>
      <w:r w:rsidRPr="00DD51AC">
        <w:rPr>
          <w:rFonts w:eastAsia="Times New Roman" w:cs="Times New Roman"/>
          <w:szCs w:val="24"/>
        </w:rPr>
        <w:t xml:space="preserve">εκπαιδευτικοί από το 17ο Δημοτικό Σχολείο Ευόσμου Θεσσαλονίκης και από τα </w:t>
      </w:r>
      <w:r>
        <w:rPr>
          <w:rFonts w:eastAsia="Times New Roman" w:cs="Times New Roman"/>
          <w:szCs w:val="24"/>
        </w:rPr>
        <w:t xml:space="preserve">Δημοτικά Σχολεία Βασιλικής και </w:t>
      </w:r>
      <w:proofErr w:type="spellStart"/>
      <w:r>
        <w:rPr>
          <w:rFonts w:eastAsia="Times New Roman" w:cs="Times New Roman"/>
          <w:szCs w:val="24"/>
        </w:rPr>
        <w:t>Σφακιωτών</w:t>
      </w:r>
      <w:proofErr w:type="spellEnd"/>
      <w:r>
        <w:rPr>
          <w:rFonts w:eastAsia="Times New Roman" w:cs="Times New Roman"/>
          <w:szCs w:val="24"/>
        </w:rPr>
        <w:t xml:space="preserve"> Λευκάδας</w:t>
      </w:r>
      <w:r>
        <w:rPr>
          <w:rFonts w:eastAsia="Times New Roman" w:cs="Times New Roman"/>
          <w:szCs w:val="24"/>
        </w:rPr>
        <w:t>.</w:t>
      </w:r>
    </w:p>
    <w:p w14:paraId="5EA3D66A" w14:textId="77777777" w:rsidR="00416916" w:rsidRDefault="00331763">
      <w:pPr>
        <w:spacing w:line="600" w:lineRule="auto"/>
        <w:ind w:firstLine="720"/>
        <w:contextualSpacing/>
        <w:jc w:val="both"/>
        <w:rPr>
          <w:rFonts w:eastAsia="Times New Roman"/>
          <w:bCs/>
          <w:szCs w:val="24"/>
        </w:rPr>
      </w:pPr>
      <w:r w:rsidRPr="00726A05">
        <w:rPr>
          <w:rFonts w:eastAsia="Times New Roman"/>
          <w:bCs/>
          <w:szCs w:val="24"/>
        </w:rPr>
        <w:t>Η Βουλή τούς καλωσορίζει.</w:t>
      </w:r>
    </w:p>
    <w:p w14:paraId="5EA3D66B" w14:textId="77777777" w:rsidR="00416916" w:rsidRDefault="00331763">
      <w:pPr>
        <w:spacing w:line="600" w:lineRule="auto"/>
        <w:ind w:firstLine="720"/>
        <w:contextualSpacing/>
        <w:jc w:val="center"/>
        <w:rPr>
          <w:rFonts w:eastAsia="Times New Roman"/>
          <w:bCs/>
          <w:szCs w:val="24"/>
        </w:rPr>
      </w:pPr>
      <w:r w:rsidRPr="00726A05">
        <w:rPr>
          <w:rFonts w:eastAsia="Times New Roman"/>
          <w:bCs/>
          <w:szCs w:val="24"/>
        </w:rPr>
        <w:t>(Χειροκροτήματα απ’ όλες τις πτέρυγες της Βουλής)</w:t>
      </w:r>
    </w:p>
    <w:p w14:paraId="5EA3D66C" w14:textId="77777777" w:rsidR="00416916" w:rsidRDefault="00331763">
      <w:pPr>
        <w:spacing w:line="600" w:lineRule="auto"/>
        <w:ind w:firstLine="720"/>
        <w:contextualSpacing/>
        <w:jc w:val="both"/>
        <w:rPr>
          <w:rFonts w:eastAsia="Times New Roman" w:cs="Times New Roman"/>
          <w:szCs w:val="24"/>
        </w:rPr>
      </w:pPr>
      <w:r w:rsidRPr="00DD51AC">
        <w:rPr>
          <w:rFonts w:eastAsia="Times New Roman" w:cs="Times New Roman"/>
          <w:szCs w:val="24"/>
        </w:rPr>
        <w:lastRenderedPageBreak/>
        <w:t>Δυστυχώς</w:t>
      </w:r>
      <w:r>
        <w:rPr>
          <w:rFonts w:eastAsia="Times New Roman" w:cs="Times New Roman"/>
          <w:szCs w:val="24"/>
        </w:rPr>
        <w:t>,</w:t>
      </w:r>
      <w:r w:rsidRPr="00DD51AC">
        <w:rPr>
          <w:rFonts w:eastAsia="Times New Roman" w:cs="Times New Roman"/>
          <w:szCs w:val="24"/>
        </w:rPr>
        <w:t xml:space="preserve"> </w:t>
      </w:r>
      <w:r>
        <w:rPr>
          <w:rFonts w:eastAsia="Times New Roman" w:cs="Times New Roman"/>
          <w:szCs w:val="24"/>
        </w:rPr>
        <w:t>ήρθατε στο τέλος της συνεδρίασης. Ε</w:t>
      </w:r>
      <w:r w:rsidRPr="00DD51AC">
        <w:rPr>
          <w:rFonts w:eastAsia="Times New Roman" w:cs="Times New Roman"/>
          <w:szCs w:val="24"/>
        </w:rPr>
        <w:t>ίναι κοινοβουλευτικός έλεγχος</w:t>
      </w:r>
      <w:r>
        <w:rPr>
          <w:rFonts w:eastAsia="Times New Roman" w:cs="Times New Roman"/>
          <w:szCs w:val="24"/>
        </w:rPr>
        <w:t xml:space="preserve"> –</w:t>
      </w:r>
      <w:r w:rsidRPr="00DD51AC">
        <w:rPr>
          <w:rFonts w:eastAsia="Times New Roman" w:cs="Times New Roman"/>
          <w:szCs w:val="24"/>
        </w:rPr>
        <w:t>συζήτηση επίκαιρων ερωτήσεων</w:t>
      </w:r>
      <w:r>
        <w:rPr>
          <w:rFonts w:eastAsia="Times New Roman" w:cs="Times New Roman"/>
          <w:szCs w:val="24"/>
        </w:rPr>
        <w:t>- και γι’</w:t>
      </w:r>
      <w:r w:rsidRPr="00DD51AC">
        <w:rPr>
          <w:rFonts w:eastAsia="Times New Roman" w:cs="Times New Roman"/>
          <w:szCs w:val="24"/>
        </w:rPr>
        <w:t xml:space="preserve"> αυτό</w:t>
      </w:r>
      <w:r>
        <w:rPr>
          <w:rFonts w:eastAsia="Times New Roman" w:cs="Times New Roman"/>
          <w:szCs w:val="24"/>
        </w:rPr>
        <w:t>ν</w:t>
      </w:r>
      <w:r w:rsidRPr="00DD51AC">
        <w:rPr>
          <w:rFonts w:eastAsia="Times New Roman" w:cs="Times New Roman"/>
          <w:szCs w:val="24"/>
        </w:rPr>
        <w:t xml:space="preserve"> το</w:t>
      </w:r>
      <w:r>
        <w:rPr>
          <w:rFonts w:eastAsia="Times New Roman" w:cs="Times New Roman"/>
          <w:szCs w:val="24"/>
        </w:rPr>
        <w:t>ν</w:t>
      </w:r>
      <w:r w:rsidRPr="00DD51AC">
        <w:rPr>
          <w:rFonts w:eastAsia="Times New Roman" w:cs="Times New Roman"/>
          <w:szCs w:val="24"/>
        </w:rPr>
        <w:t xml:space="preserve"> λόγο βλέπετε λίγους συναδ</w:t>
      </w:r>
      <w:r>
        <w:rPr>
          <w:rFonts w:eastAsia="Times New Roman" w:cs="Times New Roman"/>
          <w:szCs w:val="24"/>
        </w:rPr>
        <w:t xml:space="preserve">έλφους να βρίσκονται εντός </w:t>
      </w:r>
      <w:r>
        <w:rPr>
          <w:rFonts w:eastAsia="Times New Roman" w:cs="Times New Roman"/>
          <w:szCs w:val="24"/>
        </w:rPr>
        <w:t>της Α</w:t>
      </w:r>
      <w:r w:rsidRPr="00DD51AC">
        <w:rPr>
          <w:rFonts w:eastAsia="Times New Roman" w:cs="Times New Roman"/>
          <w:szCs w:val="24"/>
        </w:rPr>
        <w:t>ιθούσης</w:t>
      </w:r>
      <w:r>
        <w:rPr>
          <w:rFonts w:eastAsia="Times New Roman" w:cs="Times New Roman"/>
          <w:szCs w:val="24"/>
        </w:rPr>
        <w:t xml:space="preserve">. </w:t>
      </w:r>
    </w:p>
    <w:p w14:paraId="5EA3D66D"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Τ</w:t>
      </w:r>
      <w:r w:rsidRPr="00DD51AC">
        <w:rPr>
          <w:rFonts w:eastAsia="Times New Roman" w:cs="Times New Roman"/>
          <w:szCs w:val="24"/>
        </w:rPr>
        <w:t xml:space="preserve">ο θέμα της ημέρας ήταν η μεταναστευτική πολιτική και τα μείζονα θέματα για τη διαχείριση και τα προβλήματα που μπορεί να δημιουργούνται από </w:t>
      </w:r>
      <w:r>
        <w:rPr>
          <w:rFonts w:eastAsia="Times New Roman" w:cs="Times New Roman"/>
          <w:szCs w:val="24"/>
        </w:rPr>
        <w:t>τις μεταναστευτικές</w:t>
      </w:r>
      <w:r w:rsidRPr="00DD51AC">
        <w:rPr>
          <w:rFonts w:eastAsia="Times New Roman" w:cs="Times New Roman"/>
          <w:szCs w:val="24"/>
        </w:rPr>
        <w:t xml:space="preserve"> ροές στη χώρα </w:t>
      </w:r>
      <w:r>
        <w:rPr>
          <w:rFonts w:eastAsia="Times New Roman" w:cs="Times New Roman"/>
          <w:szCs w:val="24"/>
        </w:rPr>
        <w:t xml:space="preserve">μας και ο </w:t>
      </w:r>
      <w:r w:rsidRPr="00DD51AC">
        <w:rPr>
          <w:rFonts w:eastAsia="Times New Roman" w:cs="Times New Roman"/>
          <w:szCs w:val="24"/>
        </w:rPr>
        <w:t>Υπουργός Μεταναστευτικής Πολιτικής</w:t>
      </w:r>
      <w:r>
        <w:rPr>
          <w:rFonts w:eastAsia="Times New Roman" w:cs="Times New Roman"/>
          <w:szCs w:val="24"/>
        </w:rPr>
        <w:t xml:space="preserve"> κ. Βίτσας απάντησε </w:t>
      </w:r>
      <w:r w:rsidRPr="00DD51AC">
        <w:rPr>
          <w:rFonts w:eastAsia="Times New Roman" w:cs="Times New Roman"/>
          <w:szCs w:val="24"/>
        </w:rPr>
        <w:t>σε</w:t>
      </w:r>
      <w:r w:rsidRPr="00DD51AC">
        <w:rPr>
          <w:rFonts w:eastAsia="Times New Roman" w:cs="Times New Roman"/>
          <w:szCs w:val="24"/>
        </w:rPr>
        <w:t xml:space="preserve"> τρεις </w:t>
      </w:r>
      <w:r>
        <w:rPr>
          <w:rFonts w:eastAsia="Times New Roman" w:cs="Times New Roman"/>
          <w:szCs w:val="24"/>
        </w:rPr>
        <w:t xml:space="preserve">ερωτώντες </w:t>
      </w:r>
      <w:r w:rsidRPr="00DD51AC">
        <w:rPr>
          <w:rFonts w:eastAsia="Times New Roman" w:cs="Times New Roman"/>
          <w:szCs w:val="24"/>
        </w:rPr>
        <w:t xml:space="preserve">συναδέλφους </w:t>
      </w:r>
      <w:r>
        <w:rPr>
          <w:rFonts w:eastAsia="Times New Roman" w:cs="Times New Roman"/>
          <w:szCs w:val="24"/>
        </w:rPr>
        <w:t>σ</w:t>
      </w:r>
      <w:r w:rsidRPr="00DD51AC">
        <w:rPr>
          <w:rFonts w:eastAsia="Times New Roman" w:cs="Times New Roman"/>
          <w:szCs w:val="24"/>
        </w:rPr>
        <w:t>τον κ</w:t>
      </w:r>
      <w:r>
        <w:rPr>
          <w:rFonts w:eastAsia="Times New Roman" w:cs="Times New Roman"/>
          <w:szCs w:val="24"/>
        </w:rPr>
        <w:t xml:space="preserve">. </w:t>
      </w:r>
      <w:r w:rsidRPr="00DD51AC">
        <w:rPr>
          <w:rFonts w:eastAsia="Times New Roman" w:cs="Times New Roman"/>
          <w:szCs w:val="24"/>
        </w:rPr>
        <w:t>Καμμένο</w:t>
      </w:r>
      <w:r>
        <w:rPr>
          <w:rFonts w:eastAsia="Times New Roman" w:cs="Times New Roman"/>
          <w:szCs w:val="24"/>
        </w:rPr>
        <w:t>,</w:t>
      </w:r>
      <w:r w:rsidRPr="00DD51AC">
        <w:rPr>
          <w:rFonts w:eastAsia="Times New Roman" w:cs="Times New Roman"/>
          <w:szCs w:val="24"/>
        </w:rPr>
        <w:t xml:space="preserve"> στον κ</w:t>
      </w:r>
      <w:r>
        <w:rPr>
          <w:rFonts w:eastAsia="Times New Roman" w:cs="Times New Roman"/>
          <w:szCs w:val="24"/>
        </w:rPr>
        <w:t>.</w:t>
      </w:r>
      <w:r w:rsidRPr="00DD51AC">
        <w:rPr>
          <w:rFonts w:eastAsia="Times New Roman" w:cs="Times New Roman"/>
          <w:szCs w:val="24"/>
        </w:rPr>
        <w:t xml:space="preserve"> </w:t>
      </w:r>
      <w:proofErr w:type="spellStart"/>
      <w:r>
        <w:rPr>
          <w:rFonts w:eastAsia="Times New Roman" w:cs="Times New Roman"/>
          <w:szCs w:val="24"/>
        </w:rPr>
        <w:t>ΠαπαΘεοδώ</w:t>
      </w:r>
      <w:r w:rsidRPr="00DD51AC">
        <w:rPr>
          <w:rFonts w:eastAsia="Times New Roman" w:cs="Times New Roman"/>
          <w:szCs w:val="24"/>
        </w:rPr>
        <w:t>ρο</w:t>
      </w:r>
      <w:r>
        <w:rPr>
          <w:rFonts w:eastAsia="Times New Roman" w:cs="Times New Roman"/>
          <w:szCs w:val="24"/>
        </w:rPr>
        <w:t>υ</w:t>
      </w:r>
      <w:proofErr w:type="spellEnd"/>
      <w:r w:rsidRPr="00DD51AC">
        <w:rPr>
          <w:rFonts w:eastAsia="Times New Roman" w:cs="Times New Roman"/>
          <w:szCs w:val="24"/>
        </w:rPr>
        <w:t xml:space="preserve"> και στον κ</w:t>
      </w:r>
      <w:r>
        <w:rPr>
          <w:rFonts w:eastAsia="Times New Roman" w:cs="Times New Roman"/>
          <w:szCs w:val="24"/>
        </w:rPr>
        <w:t>.</w:t>
      </w:r>
      <w:r w:rsidRPr="00DD51AC">
        <w:rPr>
          <w:rFonts w:eastAsia="Times New Roman" w:cs="Times New Roman"/>
          <w:szCs w:val="24"/>
        </w:rPr>
        <w:t xml:space="preserve"> Βαρβιτσιώτη</w:t>
      </w:r>
      <w:r>
        <w:rPr>
          <w:rFonts w:eastAsia="Times New Roman" w:cs="Times New Roman"/>
          <w:szCs w:val="24"/>
        </w:rPr>
        <w:t>.</w:t>
      </w:r>
      <w:r w:rsidRPr="00DD51AC">
        <w:rPr>
          <w:rFonts w:eastAsia="Times New Roman" w:cs="Times New Roman"/>
          <w:szCs w:val="24"/>
        </w:rPr>
        <w:t xml:space="preserve"> </w:t>
      </w:r>
    </w:p>
    <w:p w14:paraId="5EA3D66E"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δυο ακόμη ανακοινώσεις </w:t>
      </w:r>
      <w:r>
        <w:rPr>
          <w:rFonts w:eastAsia="Times New Roman" w:cs="Times New Roman"/>
          <w:szCs w:val="24"/>
        </w:rPr>
        <w:t xml:space="preserve">προς </w:t>
      </w:r>
      <w:r>
        <w:rPr>
          <w:rFonts w:eastAsia="Times New Roman" w:cs="Times New Roman"/>
          <w:szCs w:val="24"/>
        </w:rPr>
        <w:t>το Σώμα:</w:t>
      </w:r>
    </w:p>
    <w:p w14:paraId="5EA3D66F"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Β΄ Αθηνών κ. Γεώργιος Κουμουτσάκος ζητεί άδεια ολιγοήμερης απουσίας στο εξωτερικό από 18 </w:t>
      </w:r>
      <w:r>
        <w:rPr>
          <w:rFonts w:eastAsia="Times New Roman" w:cs="Times New Roman"/>
          <w:szCs w:val="24"/>
        </w:rPr>
        <w:t xml:space="preserve">Μαρτίου </w:t>
      </w:r>
      <w:r>
        <w:rPr>
          <w:rFonts w:eastAsia="Times New Roman" w:cs="Times New Roman"/>
          <w:szCs w:val="24"/>
        </w:rPr>
        <w:t>έως 20 Μαρτίου</w:t>
      </w:r>
      <w:r>
        <w:rPr>
          <w:rFonts w:eastAsia="Times New Roman" w:cs="Times New Roman"/>
          <w:szCs w:val="24"/>
        </w:rPr>
        <w:t xml:space="preserve"> 2019</w:t>
      </w:r>
      <w:r>
        <w:rPr>
          <w:rFonts w:eastAsia="Times New Roman" w:cs="Times New Roman"/>
          <w:szCs w:val="24"/>
        </w:rPr>
        <w:t>. Η Βουλή εγκρίνει;</w:t>
      </w:r>
    </w:p>
    <w:p w14:paraId="5EA3D670"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sidRPr="00661F52">
        <w:rPr>
          <w:rFonts w:eastAsia="Times New Roman" w:cs="Times New Roman"/>
          <w:b/>
          <w:szCs w:val="24"/>
        </w:rPr>
        <w:t xml:space="preserve">ΟΙ </w:t>
      </w:r>
      <w:r w:rsidRPr="00661F52">
        <w:rPr>
          <w:rFonts w:eastAsia="Times New Roman" w:cs="Times New Roman"/>
          <w:b/>
          <w:szCs w:val="24"/>
        </w:rPr>
        <w:t>ΒΟΥΛΕΥΤΕΣ:</w:t>
      </w:r>
      <w:r>
        <w:rPr>
          <w:rFonts w:eastAsia="Times New Roman" w:cs="Times New Roman"/>
          <w:szCs w:val="24"/>
        </w:rPr>
        <w:t xml:space="preserve"> Μάλιστα, μάλιστα.</w:t>
      </w:r>
    </w:p>
    <w:p w14:paraId="5EA3D671" w14:textId="77777777" w:rsidR="00416916" w:rsidRDefault="00331763">
      <w:pPr>
        <w:spacing w:line="600" w:lineRule="auto"/>
        <w:ind w:firstLine="720"/>
        <w:contextualSpacing/>
        <w:jc w:val="both"/>
        <w:rPr>
          <w:rFonts w:eastAsia="Times New Roman" w:cs="Times New Roman"/>
          <w:szCs w:val="24"/>
        </w:rPr>
      </w:pPr>
      <w:r w:rsidRPr="00661F52">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5EA3D672"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Βουλευτής Β΄ Αθηνών κ. Θεοχάρης (Χάρης) Θεοχάρης ζητεί άδεια ολιγοήμερης απουσίας στο εξωτερι</w:t>
      </w:r>
      <w:r>
        <w:rPr>
          <w:rFonts w:eastAsia="Times New Roman" w:cs="Times New Roman"/>
          <w:szCs w:val="24"/>
        </w:rPr>
        <w:t>κό από 17</w:t>
      </w:r>
      <w:r>
        <w:rPr>
          <w:rFonts w:eastAsia="Times New Roman" w:cs="Times New Roman"/>
          <w:szCs w:val="24"/>
        </w:rPr>
        <w:t xml:space="preserve"> Μαρτίου</w:t>
      </w:r>
      <w:r>
        <w:rPr>
          <w:rFonts w:eastAsia="Times New Roman" w:cs="Times New Roman"/>
          <w:szCs w:val="24"/>
        </w:rPr>
        <w:t xml:space="preserve"> έως 22 Μαρτίου</w:t>
      </w:r>
      <w:r>
        <w:rPr>
          <w:rFonts w:eastAsia="Times New Roman" w:cs="Times New Roman"/>
          <w:szCs w:val="24"/>
        </w:rPr>
        <w:t xml:space="preserve"> 2019</w:t>
      </w:r>
      <w:r>
        <w:rPr>
          <w:rFonts w:eastAsia="Times New Roman" w:cs="Times New Roman"/>
          <w:szCs w:val="24"/>
        </w:rPr>
        <w:t>. Η Βουλή εγκρίνει;</w:t>
      </w:r>
    </w:p>
    <w:p w14:paraId="5EA3D673" w14:textId="77777777" w:rsidR="00416916" w:rsidRDefault="00331763">
      <w:pPr>
        <w:spacing w:line="600" w:lineRule="auto"/>
        <w:ind w:firstLine="720"/>
        <w:contextualSpacing/>
        <w:jc w:val="both"/>
        <w:rPr>
          <w:rFonts w:eastAsia="Times New Roman" w:cs="Times New Roman"/>
          <w:szCs w:val="24"/>
        </w:rPr>
      </w:pPr>
      <w:r w:rsidRPr="00661F52">
        <w:rPr>
          <w:rFonts w:eastAsia="Times New Roman" w:cs="Times New Roman"/>
          <w:b/>
          <w:szCs w:val="24"/>
        </w:rPr>
        <w:t xml:space="preserve">ΟΛΟΙ </w:t>
      </w:r>
      <w:r>
        <w:rPr>
          <w:rFonts w:eastAsia="Times New Roman" w:cs="Times New Roman"/>
          <w:b/>
          <w:szCs w:val="24"/>
        </w:rPr>
        <w:t xml:space="preserve">ΟΙ </w:t>
      </w:r>
      <w:r w:rsidRPr="00661F52">
        <w:rPr>
          <w:rFonts w:eastAsia="Times New Roman" w:cs="Times New Roman"/>
          <w:b/>
          <w:szCs w:val="24"/>
        </w:rPr>
        <w:t>ΒΟΥΛΕΥΤΕΣ:</w:t>
      </w:r>
      <w:r>
        <w:rPr>
          <w:rFonts w:eastAsia="Times New Roman" w:cs="Times New Roman"/>
          <w:szCs w:val="24"/>
        </w:rPr>
        <w:t xml:space="preserve"> Μάλιστα, μάλιστα.</w:t>
      </w:r>
    </w:p>
    <w:p w14:paraId="5EA3D674" w14:textId="77777777" w:rsidR="00416916" w:rsidRDefault="00331763">
      <w:pPr>
        <w:spacing w:line="600" w:lineRule="auto"/>
        <w:ind w:firstLine="720"/>
        <w:contextualSpacing/>
        <w:jc w:val="both"/>
        <w:rPr>
          <w:rFonts w:eastAsia="Times New Roman" w:cs="Times New Roman"/>
          <w:szCs w:val="24"/>
        </w:rPr>
      </w:pPr>
      <w:r w:rsidRPr="00661F52">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5EA3D675"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των συνεδριάσεων της Τρίτης 15 Ιανουαρίου 2019, </w:t>
      </w:r>
      <w:r>
        <w:rPr>
          <w:rFonts w:eastAsia="Times New Roman" w:cs="Times New Roman"/>
          <w:szCs w:val="24"/>
        </w:rPr>
        <w:t xml:space="preserve">της </w:t>
      </w:r>
      <w:r>
        <w:rPr>
          <w:rFonts w:eastAsia="Times New Roman" w:cs="Times New Roman"/>
          <w:szCs w:val="24"/>
        </w:rPr>
        <w:t xml:space="preserve">Τετάρτης 16 Ιανουαρίου 2019, </w:t>
      </w:r>
      <w:r>
        <w:rPr>
          <w:rFonts w:eastAsia="Times New Roman" w:cs="Times New Roman"/>
          <w:szCs w:val="24"/>
        </w:rPr>
        <w:t xml:space="preserve">της </w:t>
      </w:r>
      <w:r>
        <w:rPr>
          <w:rFonts w:eastAsia="Times New Roman" w:cs="Times New Roman"/>
          <w:szCs w:val="24"/>
        </w:rPr>
        <w:t xml:space="preserve">Πέμπτης 17 Ιανουαρίου 2019, </w:t>
      </w:r>
      <w:r>
        <w:rPr>
          <w:rFonts w:eastAsia="Times New Roman" w:cs="Times New Roman"/>
          <w:szCs w:val="24"/>
        </w:rPr>
        <w:t xml:space="preserve">της </w:t>
      </w:r>
      <w:r>
        <w:rPr>
          <w:rFonts w:eastAsia="Times New Roman" w:cs="Times New Roman"/>
          <w:szCs w:val="24"/>
        </w:rPr>
        <w:t xml:space="preserve">Παρασκευής 18 Ιανουαρίου 2019 και </w:t>
      </w:r>
      <w:r>
        <w:rPr>
          <w:rFonts w:eastAsia="Times New Roman" w:cs="Times New Roman"/>
          <w:szCs w:val="24"/>
        </w:rPr>
        <w:t xml:space="preserve">της </w:t>
      </w:r>
      <w:r>
        <w:rPr>
          <w:rFonts w:eastAsia="Times New Roman" w:cs="Times New Roman"/>
          <w:szCs w:val="24"/>
        </w:rPr>
        <w:t>Δευτέρας 21 Ιανουαρίου 2019 και ερωτάται τ</w:t>
      </w:r>
      <w:r>
        <w:rPr>
          <w:rFonts w:eastAsia="Times New Roman" w:cs="Times New Roman"/>
          <w:szCs w:val="24"/>
        </w:rPr>
        <w:t>ο Σώμα αν τα επικυρώνει.</w:t>
      </w:r>
    </w:p>
    <w:p w14:paraId="5EA3D676" w14:textId="77777777" w:rsidR="00416916" w:rsidRDefault="00331763">
      <w:pPr>
        <w:spacing w:line="600" w:lineRule="auto"/>
        <w:ind w:firstLine="720"/>
        <w:contextualSpacing/>
        <w:jc w:val="both"/>
        <w:rPr>
          <w:rFonts w:eastAsia="Times New Roman" w:cs="Times New Roman"/>
          <w:szCs w:val="24"/>
        </w:rPr>
      </w:pPr>
      <w:r w:rsidRPr="00661F52">
        <w:rPr>
          <w:rFonts w:eastAsia="Times New Roman" w:cs="Times New Roman"/>
          <w:b/>
          <w:szCs w:val="24"/>
        </w:rPr>
        <w:t>ΟΛΟΙ ΟΙ ΒΟΥΛΕΥΤΕΣ:</w:t>
      </w:r>
      <w:r>
        <w:rPr>
          <w:rFonts w:eastAsia="Times New Roman" w:cs="Times New Roman"/>
          <w:szCs w:val="24"/>
        </w:rPr>
        <w:t xml:space="preserve"> Μάλιστα, μάλιστα.</w:t>
      </w:r>
    </w:p>
    <w:p w14:paraId="5EA3D677"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τα Πρακτικά της Τρίτης 15 Ιανουαρίου 2019, </w:t>
      </w:r>
      <w:r>
        <w:rPr>
          <w:rFonts w:eastAsia="Times New Roman" w:cs="Times New Roman"/>
          <w:szCs w:val="24"/>
        </w:rPr>
        <w:t xml:space="preserve">της </w:t>
      </w:r>
      <w:r>
        <w:rPr>
          <w:rFonts w:eastAsia="Times New Roman" w:cs="Times New Roman"/>
          <w:szCs w:val="24"/>
        </w:rPr>
        <w:t>Τετάρτης 16 Ιανουαρίου 2019,</w:t>
      </w:r>
      <w:r>
        <w:rPr>
          <w:rFonts w:eastAsia="Times New Roman" w:cs="Times New Roman"/>
          <w:szCs w:val="24"/>
        </w:rPr>
        <w:t xml:space="preserve"> της</w:t>
      </w:r>
      <w:r>
        <w:rPr>
          <w:rFonts w:eastAsia="Times New Roman" w:cs="Times New Roman"/>
          <w:szCs w:val="24"/>
        </w:rPr>
        <w:t xml:space="preserve"> Πέμπτης 17 Ιανουαρίου 2019, </w:t>
      </w:r>
      <w:r>
        <w:rPr>
          <w:rFonts w:eastAsia="Times New Roman" w:cs="Times New Roman"/>
          <w:szCs w:val="24"/>
        </w:rPr>
        <w:t xml:space="preserve">της </w:t>
      </w:r>
      <w:r>
        <w:rPr>
          <w:rFonts w:eastAsia="Times New Roman" w:cs="Times New Roman"/>
          <w:szCs w:val="24"/>
        </w:rPr>
        <w:t xml:space="preserve">Παρασκευής 18 Ιανουαρίου 2019 και </w:t>
      </w:r>
      <w:r>
        <w:rPr>
          <w:rFonts w:eastAsia="Times New Roman" w:cs="Times New Roman"/>
          <w:szCs w:val="24"/>
        </w:rPr>
        <w:t xml:space="preserve">της </w:t>
      </w:r>
      <w:r>
        <w:rPr>
          <w:rFonts w:eastAsia="Times New Roman" w:cs="Times New Roman"/>
          <w:szCs w:val="24"/>
        </w:rPr>
        <w:t>Δευτ</w:t>
      </w:r>
      <w:r>
        <w:rPr>
          <w:rFonts w:eastAsia="Times New Roman" w:cs="Times New Roman"/>
          <w:szCs w:val="24"/>
        </w:rPr>
        <w:t>έρας 21 Ιανουαρίου 2019 επικυρώθηκαν.</w:t>
      </w:r>
    </w:p>
    <w:p w14:paraId="5EA3D678"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5EA3D679"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δέχεστε </w:t>
      </w:r>
      <w:r>
        <w:rPr>
          <w:rFonts w:eastAsia="Times New Roman" w:cs="Times New Roman"/>
          <w:szCs w:val="24"/>
        </w:rPr>
        <w:t>στο σημείο αυτό να λύσουμε τη συνεδρίαση;</w:t>
      </w:r>
    </w:p>
    <w:p w14:paraId="5EA3D67A" w14:textId="77777777" w:rsidR="00416916" w:rsidRDefault="00331763">
      <w:pPr>
        <w:spacing w:line="600" w:lineRule="auto"/>
        <w:ind w:firstLine="720"/>
        <w:contextualSpacing/>
        <w:jc w:val="both"/>
        <w:rPr>
          <w:rFonts w:eastAsia="Times New Roman" w:cs="Times New Roman"/>
          <w:szCs w:val="24"/>
        </w:rPr>
      </w:pPr>
      <w:r w:rsidRPr="0095738F">
        <w:rPr>
          <w:rFonts w:eastAsia="Times New Roman" w:cs="Times New Roman"/>
          <w:b/>
          <w:szCs w:val="24"/>
        </w:rPr>
        <w:t>ΟΛΟΙ ΟΙ ΒΟΥΛΕΥΤΕΣ:</w:t>
      </w:r>
      <w:r>
        <w:rPr>
          <w:rFonts w:eastAsia="Times New Roman" w:cs="Times New Roman"/>
          <w:szCs w:val="24"/>
        </w:rPr>
        <w:t xml:space="preserve"> Μάλιστα, μάλιστα.</w:t>
      </w:r>
    </w:p>
    <w:p w14:paraId="5EA3D67B" w14:textId="77777777" w:rsidR="00416916" w:rsidRDefault="00331763">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w:t>
      </w:r>
      <w:r>
        <w:rPr>
          <w:rFonts w:eastAsia="Times New Roman" w:cs="Times New Roman"/>
          <w:szCs w:val="24"/>
        </w:rPr>
        <w:t xml:space="preserve"> Σώματος και ώρα 11.10΄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18 Μαρτίου 2019 και ώρα 18.00΄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w:t>
      </w:r>
    </w:p>
    <w:p w14:paraId="5EA3D67C" w14:textId="77777777" w:rsidR="00416916" w:rsidRDefault="00331763">
      <w:pPr>
        <w:spacing w:line="600" w:lineRule="auto"/>
        <w:ind w:firstLine="720"/>
        <w:contextualSpacing/>
        <w:jc w:val="both"/>
        <w:rPr>
          <w:rFonts w:eastAsia="Times New Roman" w:cs="Times New Roman"/>
          <w:szCs w:val="24"/>
        </w:rPr>
      </w:pPr>
      <w:r w:rsidRPr="0095738F">
        <w:rPr>
          <w:rFonts w:eastAsia="Times New Roman" w:cs="Times New Roman"/>
          <w:b/>
          <w:szCs w:val="24"/>
        </w:rPr>
        <w:t>Ο ΠΡΟΕΔΡΟΣ</w:t>
      </w:r>
      <w:r>
        <w:rPr>
          <w:rFonts w:eastAsia="Times New Roman" w:cs="Times New Roman"/>
          <w:szCs w:val="24"/>
        </w:rPr>
        <w:t xml:space="preserve">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Pr="0095738F">
        <w:rPr>
          <w:rFonts w:eastAsia="Times New Roman" w:cs="Times New Roman"/>
          <w:b/>
          <w:szCs w:val="24"/>
        </w:rPr>
        <w:t>ΟΙ ΓΡΑΜΜΑΤΕΙΣ</w:t>
      </w:r>
    </w:p>
    <w:sectPr w:rsidR="004169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QpmCoKr3db5VCr8ByX/Km4EYjKE=" w:salt="cRMxDuzNbSwjhVi0QG5ot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16"/>
    <w:rsid w:val="000D18AE"/>
    <w:rsid w:val="00331763"/>
    <w:rsid w:val="004169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D580"/>
  <w15:docId w15:val="{AE89E755-0F9B-48DA-94C6-47DDE85E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33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93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806</MetadataID>
    <Session xmlns="641f345b-441b-4b81-9152-adc2e73ba5e1">Δ´</Session>
    <Date xmlns="641f345b-441b-4b81-9152-adc2e73ba5e1">2019-03-14T22:00:00+00:00</Date>
    <Status xmlns="641f345b-441b-4b81-9152-adc2e73ba5e1">
      <Url>https://intra.parliament.gr/praktika/Lists/Incoming_Metadata/EditForm.aspx?ID=806&amp;Source=/praktika/Recordings_Library/Forms/AllItems.aspx</Url>
      <Description>Δημοσιεύτηκε</Description>
    </Status>
    <Meeting xmlns="641f345b-441b-4b81-9152-adc2e73ba5e1">ϞΕ´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DF4A3B-004B-4157-949E-277E0D56B58E}">
  <ds:schemaRefs>
    <ds:schemaRef ds:uri="http://schemas.microsoft.com/office/2006/metadata/properties"/>
    <ds:schemaRef ds:uri="641f345b-441b-4b81-9152-adc2e73ba5e1"/>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DE007AF-32C9-403C-B992-463B168C1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101CDC-C6A7-4045-AD11-1FEA9A65CD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10112</Words>
  <Characters>54610</Characters>
  <Application>Microsoft Office Word</Application>
  <DocSecurity>0</DocSecurity>
  <Lines>455</Lines>
  <Paragraphs>129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2019-03-29T11:28:00Z</dcterms:created>
  <dcterms:modified xsi:type="dcterms:W3CDTF">2019-03-29T11:28:00Z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