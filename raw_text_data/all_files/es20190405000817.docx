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A2A0F3" w14:textId="77777777" w:rsidR="00756C06" w:rsidRPr="00756C06" w:rsidRDefault="00756C06" w:rsidP="00756C06">
      <w:pPr>
        <w:spacing w:after="0" w:line="360" w:lineRule="auto"/>
        <w:rPr>
          <w:ins w:id="0" w:author="Φλούδα Χριστίνα" w:date="2019-04-10T12:01:00Z"/>
          <w:rFonts w:eastAsia="Times New Roman"/>
          <w:szCs w:val="24"/>
          <w:lang w:eastAsia="en-US"/>
        </w:rPr>
      </w:pPr>
      <w:bookmarkStart w:id="1" w:name="_GoBack"/>
      <w:bookmarkEnd w:id="1"/>
      <w:ins w:id="2" w:author="Φλούδα Χριστίνα" w:date="2019-04-10T12:01:00Z">
        <w:r w:rsidRPr="00756C0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D0553EE" w14:textId="77777777" w:rsidR="00756C06" w:rsidRPr="00756C06" w:rsidRDefault="00756C06" w:rsidP="00756C06">
      <w:pPr>
        <w:spacing w:after="0" w:line="360" w:lineRule="auto"/>
        <w:rPr>
          <w:ins w:id="3" w:author="Φλούδα Χριστίνα" w:date="2019-04-10T12:01:00Z"/>
          <w:rFonts w:eastAsia="Times New Roman"/>
          <w:szCs w:val="24"/>
          <w:lang w:eastAsia="en-US"/>
        </w:rPr>
      </w:pPr>
    </w:p>
    <w:p w14:paraId="0071C082" w14:textId="77777777" w:rsidR="00756C06" w:rsidRPr="00756C06" w:rsidRDefault="00756C06" w:rsidP="00756C06">
      <w:pPr>
        <w:spacing w:after="0" w:line="360" w:lineRule="auto"/>
        <w:rPr>
          <w:ins w:id="4" w:author="Φλούδα Χριστίνα" w:date="2019-04-10T12:01:00Z"/>
          <w:rFonts w:eastAsia="Times New Roman"/>
          <w:szCs w:val="24"/>
          <w:lang w:eastAsia="en-US"/>
        </w:rPr>
      </w:pPr>
      <w:ins w:id="5" w:author="Φλούδα Χριστίνα" w:date="2019-04-10T12:01:00Z">
        <w:r w:rsidRPr="00756C06">
          <w:rPr>
            <w:rFonts w:eastAsia="Times New Roman"/>
            <w:szCs w:val="24"/>
            <w:lang w:eastAsia="en-US"/>
          </w:rPr>
          <w:t>ΠΙΝΑΚΑΣ ΠΕΡΙΕΧΟΜΕΝΩΝ</w:t>
        </w:r>
      </w:ins>
    </w:p>
    <w:p w14:paraId="26F2F632" w14:textId="77777777" w:rsidR="00756C06" w:rsidRPr="00756C06" w:rsidRDefault="00756C06" w:rsidP="00756C06">
      <w:pPr>
        <w:spacing w:after="0" w:line="360" w:lineRule="auto"/>
        <w:rPr>
          <w:ins w:id="6" w:author="Φλούδα Χριστίνα" w:date="2019-04-10T12:01:00Z"/>
          <w:rFonts w:eastAsia="Times New Roman"/>
          <w:szCs w:val="24"/>
          <w:lang w:eastAsia="en-US"/>
        </w:rPr>
      </w:pPr>
      <w:ins w:id="7" w:author="Φλούδα Χριστίνα" w:date="2019-04-10T12:01:00Z">
        <w:r w:rsidRPr="00756C06">
          <w:rPr>
            <w:rFonts w:eastAsia="Times New Roman"/>
            <w:szCs w:val="24"/>
            <w:lang w:eastAsia="en-US"/>
          </w:rPr>
          <w:t xml:space="preserve">ΙΖ΄ ΠΕΡΙΟΔΟΣ </w:t>
        </w:r>
      </w:ins>
    </w:p>
    <w:p w14:paraId="51DBB421" w14:textId="77777777" w:rsidR="00756C06" w:rsidRPr="00756C06" w:rsidRDefault="00756C06" w:rsidP="00756C06">
      <w:pPr>
        <w:spacing w:after="0" w:line="360" w:lineRule="auto"/>
        <w:rPr>
          <w:ins w:id="8" w:author="Φλούδα Χριστίνα" w:date="2019-04-10T12:01:00Z"/>
          <w:rFonts w:eastAsia="Times New Roman"/>
          <w:szCs w:val="24"/>
          <w:lang w:eastAsia="en-US"/>
        </w:rPr>
      </w:pPr>
      <w:ins w:id="9" w:author="Φλούδα Χριστίνα" w:date="2019-04-10T12:01:00Z">
        <w:r w:rsidRPr="00756C06">
          <w:rPr>
            <w:rFonts w:eastAsia="Times New Roman"/>
            <w:szCs w:val="24"/>
            <w:lang w:eastAsia="en-US"/>
          </w:rPr>
          <w:t>ΠΡΟΕΔΡΕΥΟΜΕΝΗΣ ΚΟΙΝΟΒΟΥΛΕΥΤΙΚΗΣ ΔΗΜΟΚΡΑΤΙΑΣ</w:t>
        </w:r>
      </w:ins>
    </w:p>
    <w:p w14:paraId="749A44C4" w14:textId="77777777" w:rsidR="00756C06" w:rsidRPr="00756C06" w:rsidRDefault="00756C06" w:rsidP="00756C06">
      <w:pPr>
        <w:spacing w:after="0" w:line="360" w:lineRule="auto"/>
        <w:rPr>
          <w:ins w:id="10" w:author="Φλούδα Χριστίνα" w:date="2019-04-10T12:01:00Z"/>
          <w:rFonts w:eastAsia="Times New Roman"/>
          <w:szCs w:val="24"/>
          <w:lang w:eastAsia="en-US"/>
        </w:rPr>
      </w:pPr>
      <w:ins w:id="11" w:author="Φλούδα Χριστίνα" w:date="2019-04-10T12:01:00Z">
        <w:r w:rsidRPr="00756C06">
          <w:rPr>
            <w:rFonts w:eastAsia="Times New Roman"/>
            <w:szCs w:val="24"/>
            <w:lang w:eastAsia="en-US"/>
          </w:rPr>
          <w:t>ΣΥΝΟΔΟΣ Δ΄</w:t>
        </w:r>
      </w:ins>
    </w:p>
    <w:p w14:paraId="5D4D1594" w14:textId="77777777" w:rsidR="00756C06" w:rsidRPr="00756C06" w:rsidRDefault="00756C06" w:rsidP="00756C06">
      <w:pPr>
        <w:spacing w:after="0" w:line="360" w:lineRule="auto"/>
        <w:rPr>
          <w:ins w:id="12" w:author="Φλούδα Χριστίνα" w:date="2019-04-10T12:01:00Z"/>
          <w:rFonts w:eastAsia="Times New Roman"/>
          <w:szCs w:val="24"/>
          <w:lang w:eastAsia="en-US"/>
        </w:rPr>
      </w:pPr>
    </w:p>
    <w:p w14:paraId="7141AAB3" w14:textId="77777777" w:rsidR="00756C06" w:rsidRPr="00756C06" w:rsidRDefault="00756C06" w:rsidP="00756C06">
      <w:pPr>
        <w:spacing w:after="0" w:line="360" w:lineRule="auto"/>
        <w:rPr>
          <w:ins w:id="13" w:author="Φλούδα Χριστίνα" w:date="2019-04-10T12:01:00Z"/>
          <w:rFonts w:eastAsia="Times New Roman"/>
          <w:szCs w:val="24"/>
          <w:lang w:eastAsia="en-US"/>
        </w:rPr>
      </w:pPr>
      <w:ins w:id="14" w:author="Φλούδα Χριστίνα" w:date="2019-04-10T12:01:00Z">
        <w:r w:rsidRPr="00756C06">
          <w:rPr>
            <w:rFonts w:eastAsia="Times New Roman"/>
            <w:szCs w:val="24"/>
            <w:lang w:eastAsia="en-US"/>
          </w:rPr>
          <w:t>ΣΥΝΕΔΡΙΑΣΗ ΡΣΤ΄</w:t>
        </w:r>
      </w:ins>
    </w:p>
    <w:p w14:paraId="7F3E905B" w14:textId="77777777" w:rsidR="00756C06" w:rsidRPr="00756C06" w:rsidRDefault="00756C06" w:rsidP="00756C06">
      <w:pPr>
        <w:spacing w:after="0" w:line="360" w:lineRule="auto"/>
        <w:rPr>
          <w:ins w:id="15" w:author="Φλούδα Χριστίνα" w:date="2019-04-10T12:01:00Z"/>
          <w:rFonts w:eastAsia="Times New Roman"/>
          <w:szCs w:val="24"/>
          <w:lang w:eastAsia="en-US"/>
        </w:rPr>
      </w:pPr>
      <w:ins w:id="16" w:author="Φλούδα Χριστίνα" w:date="2019-04-10T12:01:00Z">
        <w:r w:rsidRPr="00756C06">
          <w:rPr>
            <w:rFonts w:eastAsia="Times New Roman"/>
            <w:szCs w:val="24"/>
            <w:lang w:eastAsia="en-US"/>
          </w:rPr>
          <w:t>Παρασκευή  5 Απριλίου 2019</w:t>
        </w:r>
      </w:ins>
    </w:p>
    <w:p w14:paraId="1E34F2AA" w14:textId="77777777" w:rsidR="00756C06" w:rsidRPr="00756C06" w:rsidRDefault="00756C06" w:rsidP="00756C06">
      <w:pPr>
        <w:spacing w:after="0" w:line="360" w:lineRule="auto"/>
        <w:rPr>
          <w:ins w:id="17" w:author="Φλούδα Χριστίνα" w:date="2019-04-10T12:01:00Z"/>
          <w:rFonts w:eastAsia="Times New Roman"/>
          <w:szCs w:val="24"/>
          <w:lang w:eastAsia="en-US"/>
        </w:rPr>
      </w:pPr>
    </w:p>
    <w:p w14:paraId="704E241E" w14:textId="77777777" w:rsidR="00756C06" w:rsidRPr="00756C06" w:rsidRDefault="00756C06" w:rsidP="00756C06">
      <w:pPr>
        <w:spacing w:after="0" w:line="360" w:lineRule="auto"/>
        <w:rPr>
          <w:ins w:id="18" w:author="Φλούδα Χριστίνα" w:date="2019-04-10T12:01:00Z"/>
          <w:rFonts w:eastAsia="Times New Roman"/>
          <w:szCs w:val="24"/>
          <w:lang w:eastAsia="en-US"/>
        </w:rPr>
      </w:pPr>
      <w:ins w:id="19" w:author="Φλούδα Χριστίνα" w:date="2019-04-10T12:01:00Z">
        <w:r w:rsidRPr="00756C06">
          <w:rPr>
            <w:rFonts w:eastAsia="Times New Roman"/>
            <w:szCs w:val="24"/>
            <w:lang w:eastAsia="en-US"/>
          </w:rPr>
          <w:t>ΘΕΜΑΤΑ</w:t>
        </w:r>
      </w:ins>
    </w:p>
    <w:p w14:paraId="00CC943B" w14:textId="77777777" w:rsidR="00756C06" w:rsidRPr="00756C06" w:rsidRDefault="00756C06" w:rsidP="00756C06">
      <w:pPr>
        <w:spacing w:after="0" w:line="360" w:lineRule="auto"/>
        <w:rPr>
          <w:ins w:id="20" w:author="Φλούδα Χριστίνα" w:date="2019-04-10T12:01:00Z"/>
          <w:rFonts w:eastAsia="Times New Roman"/>
          <w:szCs w:val="24"/>
          <w:lang w:eastAsia="en-US"/>
        </w:rPr>
      </w:pPr>
      <w:ins w:id="21" w:author="Φλούδα Χριστίνα" w:date="2019-04-10T12:01:00Z">
        <w:r w:rsidRPr="00756C06">
          <w:rPr>
            <w:rFonts w:eastAsia="Times New Roman"/>
            <w:szCs w:val="24"/>
            <w:lang w:eastAsia="en-US"/>
          </w:rPr>
          <w:t xml:space="preserve"> </w:t>
        </w:r>
        <w:r w:rsidRPr="00756C06">
          <w:rPr>
            <w:rFonts w:eastAsia="Times New Roman"/>
            <w:szCs w:val="24"/>
            <w:lang w:eastAsia="en-US"/>
          </w:rPr>
          <w:br/>
          <w:t xml:space="preserve">Α. ΕΙΔΙΚΑ ΘΕΜΑΤΑ </w:t>
        </w:r>
        <w:r w:rsidRPr="00756C06">
          <w:rPr>
            <w:rFonts w:eastAsia="Times New Roman"/>
            <w:szCs w:val="24"/>
            <w:lang w:eastAsia="en-US"/>
          </w:rPr>
          <w:br/>
          <w:t xml:space="preserve">1. Επικύρωση Πρακτικών, σελ. </w:t>
        </w:r>
        <w:r w:rsidRPr="00756C06">
          <w:rPr>
            <w:rFonts w:eastAsia="Times New Roman"/>
            <w:szCs w:val="24"/>
            <w:lang w:eastAsia="en-US"/>
          </w:rPr>
          <w:br/>
          <w:t xml:space="preserve">2. Ανακοινώνεται ότι τη συνεδρίαση παρακολουθούν μαθητές από το 1ο Δημοτικό Σχολείο Νέας Ραιδεστού Θεσσαλονίκης, και τα Γυμνάσια </w:t>
        </w:r>
        <w:proofErr w:type="spellStart"/>
        <w:r w:rsidRPr="00756C06">
          <w:rPr>
            <w:rFonts w:eastAsia="Times New Roman"/>
            <w:szCs w:val="24"/>
            <w:lang w:eastAsia="en-US"/>
          </w:rPr>
          <w:t>Πραμάντων</w:t>
        </w:r>
        <w:proofErr w:type="spellEnd"/>
        <w:r w:rsidRPr="00756C06">
          <w:rPr>
            <w:rFonts w:eastAsia="Times New Roman"/>
            <w:szCs w:val="24"/>
            <w:lang w:eastAsia="en-US"/>
          </w:rPr>
          <w:t xml:space="preserve">, </w:t>
        </w:r>
        <w:proofErr w:type="spellStart"/>
        <w:r w:rsidRPr="00756C06">
          <w:rPr>
            <w:rFonts w:eastAsia="Times New Roman"/>
            <w:szCs w:val="24"/>
            <w:lang w:eastAsia="en-US"/>
          </w:rPr>
          <w:t>Χρυσοβίτσας</w:t>
        </w:r>
        <w:proofErr w:type="spellEnd"/>
        <w:r w:rsidRPr="00756C06">
          <w:rPr>
            <w:rFonts w:eastAsia="Times New Roman"/>
            <w:szCs w:val="24"/>
            <w:lang w:eastAsia="en-US"/>
          </w:rPr>
          <w:t xml:space="preserve"> </w:t>
        </w:r>
        <w:proofErr w:type="spellStart"/>
        <w:r w:rsidRPr="00756C06">
          <w:rPr>
            <w:rFonts w:eastAsia="Times New Roman"/>
            <w:szCs w:val="24"/>
            <w:lang w:eastAsia="en-US"/>
          </w:rPr>
          <w:t>Βροσίνας</w:t>
        </w:r>
        <w:proofErr w:type="spellEnd"/>
        <w:r w:rsidRPr="00756C06">
          <w:rPr>
            <w:rFonts w:eastAsia="Times New Roman"/>
            <w:szCs w:val="24"/>
            <w:lang w:eastAsia="en-US"/>
          </w:rPr>
          <w:t xml:space="preserve"> και </w:t>
        </w:r>
        <w:proofErr w:type="spellStart"/>
        <w:r w:rsidRPr="00756C06">
          <w:rPr>
            <w:rFonts w:eastAsia="Times New Roman"/>
            <w:szCs w:val="24"/>
            <w:lang w:eastAsia="en-US"/>
          </w:rPr>
          <w:t>Ζίτσας</w:t>
        </w:r>
        <w:proofErr w:type="spellEnd"/>
        <w:r w:rsidRPr="00756C06">
          <w:rPr>
            <w:rFonts w:eastAsia="Times New Roman"/>
            <w:szCs w:val="24"/>
            <w:lang w:eastAsia="en-US"/>
          </w:rPr>
          <w:t xml:space="preserve"> Ιωαννίνων, σελ. </w:t>
        </w:r>
        <w:r w:rsidRPr="00756C06">
          <w:rPr>
            <w:rFonts w:eastAsia="Times New Roman"/>
            <w:szCs w:val="24"/>
            <w:lang w:eastAsia="en-US"/>
          </w:rPr>
          <w:br/>
          <w:t xml:space="preserve">3. Επί διαδικαστικού θέματος, σελ. </w:t>
        </w:r>
        <w:r w:rsidRPr="00756C06">
          <w:rPr>
            <w:rFonts w:eastAsia="Times New Roman"/>
            <w:szCs w:val="24"/>
            <w:lang w:eastAsia="en-US"/>
          </w:rPr>
          <w:br/>
          <w:t xml:space="preserve"> </w:t>
        </w:r>
        <w:r w:rsidRPr="00756C06">
          <w:rPr>
            <w:rFonts w:eastAsia="Times New Roman"/>
            <w:szCs w:val="24"/>
            <w:lang w:eastAsia="en-US"/>
          </w:rPr>
          <w:br/>
          <w:t xml:space="preserve">Β. ΚΟΙΝΟΒΟΥΛΕΥΤΙΚΟΣ ΕΛΕΓΧΟΣ </w:t>
        </w:r>
        <w:r w:rsidRPr="00756C06">
          <w:rPr>
            <w:rFonts w:eastAsia="Times New Roman"/>
            <w:szCs w:val="24"/>
            <w:lang w:eastAsia="en-US"/>
          </w:rPr>
          <w:br/>
          <w:t xml:space="preserve">1. Ανακοίνωση του δελτίου επικαίρων ερωτήσεων της Δευτέρας 8 Απριλίου 2019, σελ. </w:t>
        </w:r>
        <w:r w:rsidRPr="00756C06">
          <w:rPr>
            <w:rFonts w:eastAsia="Times New Roman"/>
            <w:szCs w:val="24"/>
            <w:lang w:eastAsia="en-US"/>
          </w:rPr>
          <w:br/>
          <w:t xml:space="preserve">2. Συζήτηση επίκαιρης ερώτησης προς τον Υπουργό Περιβάλλοντος και Ενέργειας, με θέμα: «Να γίνει άμεσα διακανονισμός χρεών των Τοπικών Οργανισμών Εγγείων Βελτιώσεων (ΤΟΕΒ) </w:t>
        </w:r>
        <w:proofErr w:type="spellStart"/>
        <w:r w:rsidRPr="00756C06">
          <w:rPr>
            <w:rFonts w:eastAsia="Times New Roman"/>
            <w:szCs w:val="24"/>
            <w:lang w:eastAsia="en-US"/>
          </w:rPr>
          <w:t>Ιρίων</w:t>
        </w:r>
        <w:proofErr w:type="spellEnd"/>
        <w:r w:rsidRPr="00756C06">
          <w:rPr>
            <w:rFonts w:eastAsia="Times New Roman"/>
            <w:szCs w:val="24"/>
            <w:lang w:eastAsia="en-US"/>
          </w:rPr>
          <w:t xml:space="preserve">-Ασίνης-Δρεπάνου», σελ. </w:t>
        </w:r>
        <w:r w:rsidRPr="00756C06">
          <w:rPr>
            <w:rFonts w:eastAsia="Times New Roman"/>
            <w:szCs w:val="24"/>
            <w:lang w:eastAsia="en-US"/>
          </w:rPr>
          <w:br/>
        </w:r>
      </w:ins>
    </w:p>
    <w:p w14:paraId="435F3C54" w14:textId="77777777" w:rsidR="00756C06" w:rsidRPr="00756C06" w:rsidRDefault="00756C06" w:rsidP="00756C06">
      <w:pPr>
        <w:spacing w:after="0" w:line="360" w:lineRule="auto"/>
        <w:rPr>
          <w:ins w:id="22" w:author="Φλούδα Χριστίνα" w:date="2019-04-10T12:01:00Z"/>
          <w:rFonts w:eastAsia="Times New Roman"/>
          <w:szCs w:val="24"/>
          <w:lang w:eastAsia="en-US"/>
        </w:rPr>
      </w:pPr>
      <w:ins w:id="23" w:author="Φλούδα Χριστίνα" w:date="2019-04-10T12:01:00Z">
        <w:r w:rsidRPr="00756C06">
          <w:rPr>
            <w:rFonts w:eastAsia="Times New Roman"/>
            <w:szCs w:val="24"/>
            <w:lang w:eastAsia="en-US"/>
          </w:rPr>
          <w:t>ΠΡΟΕΔΡΕΥΩΝ</w:t>
        </w:r>
      </w:ins>
    </w:p>
    <w:p w14:paraId="379A3264" w14:textId="77777777" w:rsidR="00756C06" w:rsidRPr="00756C06" w:rsidRDefault="00756C06" w:rsidP="00756C06">
      <w:pPr>
        <w:spacing w:after="0" w:line="360" w:lineRule="auto"/>
        <w:rPr>
          <w:ins w:id="24" w:author="Φλούδα Χριστίνα" w:date="2019-04-10T12:01:00Z"/>
          <w:rFonts w:eastAsia="Times New Roman"/>
          <w:szCs w:val="24"/>
          <w:lang w:eastAsia="en-US"/>
        </w:rPr>
      </w:pPr>
    </w:p>
    <w:p w14:paraId="318BFD65" w14:textId="77777777" w:rsidR="00756C06" w:rsidRPr="00756C06" w:rsidRDefault="00756C06" w:rsidP="00756C06">
      <w:pPr>
        <w:spacing w:after="0" w:line="360" w:lineRule="auto"/>
        <w:rPr>
          <w:ins w:id="25" w:author="Φλούδα Χριστίνα" w:date="2019-04-10T12:01:00Z"/>
          <w:rFonts w:eastAsia="Times New Roman"/>
          <w:szCs w:val="24"/>
          <w:lang w:eastAsia="en-US"/>
        </w:rPr>
      </w:pPr>
      <w:ins w:id="26" w:author="Φλούδα Χριστίνα" w:date="2019-04-10T12:01:00Z">
        <w:r w:rsidRPr="00756C06">
          <w:rPr>
            <w:rFonts w:eastAsia="Times New Roman"/>
            <w:szCs w:val="24"/>
            <w:lang w:eastAsia="en-US"/>
          </w:rPr>
          <w:t>ΧΡΙΣΤΟΔΟΥΛΟΠΟΥΛΟΥ Α. , σελ.</w:t>
        </w:r>
        <w:r w:rsidRPr="00756C06">
          <w:rPr>
            <w:rFonts w:eastAsia="Times New Roman"/>
            <w:szCs w:val="24"/>
            <w:lang w:eastAsia="en-US"/>
          </w:rPr>
          <w:br/>
        </w:r>
      </w:ins>
    </w:p>
    <w:p w14:paraId="6284E814" w14:textId="77777777" w:rsidR="00756C06" w:rsidRPr="00756C06" w:rsidRDefault="00756C06" w:rsidP="00756C06">
      <w:pPr>
        <w:spacing w:after="0" w:line="360" w:lineRule="auto"/>
        <w:rPr>
          <w:ins w:id="27" w:author="Φλούδα Χριστίνα" w:date="2019-04-10T12:01:00Z"/>
          <w:rFonts w:eastAsia="Times New Roman"/>
          <w:szCs w:val="24"/>
          <w:lang w:eastAsia="en-US"/>
        </w:rPr>
      </w:pPr>
    </w:p>
    <w:p w14:paraId="1FC81FAF" w14:textId="77777777" w:rsidR="00756C06" w:rsidRPr="00756C06" w:rsidRDefault="00756C06" w:rsidP="00756C06">
      <w:pPr>
        <w:spacing w:after="0" w:line="360" w:lineRule="auto"/>
        <w:rPr>
          <w:ins w:id="28" w:author="Φλούδα Χριστίνα" w:date="2019-04-10T12:01:00Z"/>
          <w:rFonts w:eastAsia="Times New Roman"/>
          <w:szCs w:val="24"/>
          <w:lang w:eastAsia="en-US"/>
        </w:rPr>
      </w:pPr>
      <w:ins w:id="29" w:author="Φλούδα Χριστίνα" w:date="2019-04-10T12:01:00Z">
        <w:r w:rsidRPr="00756C06">
          <w:rPr>
            <w:rFonts w:eastAsia="Times New Roman"/>
            <w:szCs w:val="24"/>
            <w:lang w:eastAsia="en-US"/>
          </w:rPr>
          <w:t>ΟΜΙΛΗΤΕΣ</w:t>
        </w:r>
      </w:ins>
    </w:p>
    <w:p w14:paraId="414F05E9" w14:textId="5B743CF0" w:rsidR="00756C06" w:rsidRDefault="00756C06" w:rsidP="00756C06">
      <w:pPr>
        <w:spacing w:after="0" w:line="600" w:lineRule="auto"/>
        <w:ind w:firstLine="720"/>
        <w:jc w:val="center"/>
        <w:rPr>
          <w:ins w:id="30" w:author="Φλούδα Χριστίνα" w:date="2019-04-10T12:01:00Z"/>
          <w:rFonts w:eastAsia="Times New Roman" w:cs="Times New Roman"/>
          <w:szCs w:val="24"/>
        </w:rPr>
      </w:pPr>
      <w:ins w:id="31" w:author="Φλούδα Χριστίνα" w:date="2019-04-10T12:01:00Z">
        <w:r w:rsidRPr="00756C06">
          <w:rPr>
            <w:rFonts w:eastAsia="Times New Roman"/>
            <w:szCs w:val="24"/>
            <w:lang w:eastAsia="en-US"/>
          </w:rPr>
          <w:br/>
          <w:t>Α. Επί διαδικαστικού θέματος:</w:t>
        </w:r>
        <w:r w:rsidRPr="00756C06">
          <w:rPr>
            <w:rFonts w:eastAsia="Times New Roman"/>
            <w:szCs w:val="24"/>
            <w:lang w:eastAsia="en-US"/>
          </w:rPr>
          <w:br/>
          <w:t>ΧΡΙΣΤΟΔΟΥΛΟΠΟΥΛΟΥ Α. , σελ.</w:t>
        </w:r>
        <w:r w:rsidRPr="00756C06">
          <w:rPr>
            <w:rFonts w:eastAsia="Times New Roman"/>
            <w:szCs w:val="24"/>
            <w:lang w:eastAsia="en-US"/>
          </w:rPr>
          <w:br/>
        </w:r>
        <w:r w:rsidRPr="00756C06">
          <w:rPr>
            <w:rFonts w:eastAsia="Times New Roman"/>
            <w:szCs w:val="24"/>
            <w:lang w:eastAsia="en-US"/>
          </w:rPr>
          <w:br/>
          <w:t>Β. Επί της επίκαιρης ερώτησης:</w:t>
        </w:r>
        <w:r w:rsidRPr="00756C06">
          <w:rPr>
            <w:rFonts w:eastAsia="Times New Roman"/>
            <w:szCs w:val="24"/>
            <w:lang w:eastAsia="en-US"/>
          </w:rPr>
          <w:br/>
          <w:t>ΜΑΝΙΑΤΗΣ Ι. , σελ.</w:t>
        </w:r>
        <w:r w:rsidRPr="00756C06">
          <w:rPr>
            <w:rFonts w:eastAsia="Times New Roman"/>
            <w:szCs w:val="24"/>
            <w:lang w:eastAsia="en-US"/>
          </w:rPr>
          <w:br/>
          <w:t>ΣΤΑΘΑΚΗΣ Γ. , σελ.</w:t>
        </w:r>
        <w:r w:rsidRPr="00756C06">
          <w:rPr>
            <w:rFonts w:eastAsia="Times New Roman"/>
            <w:szCs w:val="24"/>
            <w:lang w:eastAsia="en-US"/>
          </w:rPr>
          <w:br/>
        </w:r>
      </w:ins>
    </w:p>
    <w:p w14:paraId="00D80AD6" w14:textId="4C1E4BCE" w:rsidR="00233D9B" w:rsidRDefault="00756C06">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00D80AD7" w14:textId="77777777" w:rsidR="00233D9B" w:rsidRDefault="00756C06">
      <w:pPr>
        <w:spacing w:after="0"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rPr>
        <w:t xml:space="preserve">Ζ΄ ΠΕΡΙΟΔΟΣ </w:t>
      </w:r>
    </w:p>
    <w:p w14:paraId="00D80AD8" w14:textId="77777777" w:rsidR="00233D9B" w:rsidRDefault="00756C06">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00D80AD9" w14:textId="77777777" w:rsidR="00233D9B" w:rsidRDefault="00756C06">
      <w:pPr>
        <w:spacing w:after="0" w:line="600" w:lineRule="auto"/>
        <w:ind w:firstLine="720"/>
        <w:jc w:val="center"/>
        <w:rPr>
          <w:rFonts w:eastAsia="Times New Roman" w:cs="Times New Roman"/>
          <w:szCs w:val="24"/>
        </w:rPr>
      </w:pPr>
      <w:r>
        <w:rPr>
          <w:rFonts w:eastAsia="Times New Roman" w:cs="Times New Roman"/>
          <w:szCs w:val="24"/>
        </w:rPr>
        <w:t>ΣΥΝΟΔΟΣ Δ΄</w:t>
      </w:r>
    </w:p>
    <w:p w14:paraId="00D80ADA" w14:textId="77777777" w:rsidR="00233D9B" w:rsidRDefault="00756C06">
      <w:pPr>
        <w:spacing w:after="0" w:line="600" w:lineRule="auto"/>
        <w:ind w:firstLine="720"/>
        <w:jc w:val="center"/>
        <w:rPr>
          <w:rFonts w:eastAsia="Times New Roman" w:cs="Times New Roman"/>
          <w:szCs w:val="24"/>
        </w:rPr>
      </w:pPr>
      <w:r>
        <w:rPr>
          <w:rFonts w:eastAsia="Times New Roman" w:cs="Times New Roman"/>
          <w:szCs w:val="24"/>
        </w:rPr>
        <w:t>ΣΥΝΕΔΡΙΑΣΗ ΡΣΤ΄</w:t>
      </w:r>
    </w:p>
    <w:p w14:paraId="00D80ADB" w14:textId="77777777" w:rsidR="00233D9B" w:rsidRDefault="00756C06">
      <w:pPr>
        <w:spacing w:after="0" w:line="600" w:lineRule="auto"/>
        <w:ind w:firstLine="720"/>
        <w:jc w:val="center"/>
        <w:rPr>
          <w:rFonts w:eastAsia="Times New Roman" w:cs="Times New Roman"/>
          <w:szCs w:val="24"/>
        </w:rPr>
      </w:pPr>
      <w:r>
        <w:rPr>
          <w:rFonts w:eastAsia="Times New Roman" w:cs="Times New Roman"/>
          <w:szCs w:val="24"/>
        </w:rPr>
        <w:t>Παρασκευή 5 Απριλίου 2019</w:t>
      </w:r>
    </w:p>
    <w:p w14:paraId="00D80ADC"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Αθήνα, σήμερα στις 5 Απριλίου 2019, ημέρα Παρασκευή και ώρα 10.05΄</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της Γ΄ Αντιπροέδρου αυτής κ. </w:t>
      </w:r>
      <w:r w:rsidRPr="000018E5">
        <w:rPr>
          <w:rFonts w:eastAsia="Times New Roman" w:cs="Times New Roman"/>
          <w:b/>
          <w:szCs w:val="24"/>
        </w:rPr>
        <w:t>ΑΝΑΣΤΑΣΙΑΣ ΧΡΙΣΤΟΔΟΥΛΟΠΟΥΛΟΥ</w:t>
      </w:r>
      <w:r>
        <w:rPr>
          <w:rFonts w:eastAsia="Times New Roman" w:cs="Times New Roman"/>
          <w:szCs w:val="24"/>
        </w:rPr>
        <w:t xml:space="preserve">. </w:t>
      </w:r>
    </w:p>
    <w:p w14:paraId="00D80ADD" w14:textId="77777777" w:rsidR="00233D9B" w:rsidRDefault="00756C06">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Κυρίες και κύριοι συνάδελφοι, αρχίζει η</w:t>
      </w:r>
      <w:r>
        <w:rPr>
          <w:rFonts w:eastAsia="Times New Roman" w:cs="Times New Roman"/>
          <w:szCs w:val="24"/>
        </w:rPr>
        <w:t xml:space="preserve"> συνεδρίαση.</w:t>
      </w:r>
    </w:p>
    <w:p w14:paraId="00D80ADE"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 xml:space="preserve">(ΕΠΙΚΥΡΩΣΗ ΠΡΑΚΤΙΚΩΝ: Σύμφωνα με την από 4-4-2019 εξουσιοδότηση του Σώματος επικυρώθηκαν με ευθύνη του Προεδρείου τα Πρακτικά της ΡΕ΄ συνεδριάσεώς του, της Πέμπτης 4 Απριλίου 2019, σε ό,τι αφορά την ψήφιση στο σύνολο </w:t>
      </w:r>
      <w:r>
        <w:rPr>
          <w:rFonts w:eastAsia="Times New Roman" w:cs="Times New Roman"/>
          <w:szCs w:val="24"/>
        </w:rPr>
        <w:lastRenderedPageBreak/>
        <w:t>του σχεδίου νόμου του Υπου</w:t>
      </w:r>
      <w:r>
        <w:rPr>
          <w:rFonts w:eastAsia="Times New Roman" w:cs="Times New Roman"/>
          <w:szCs w:val="24"/>
        </w:rPr>
        <w:t>ργού Επικρατείας: «Σύσταση, συγκρότηση και αρμοδιότητ</w:t>
      </w:r>
      <w:r>
        <w:rPr>
          <w:rFonts w:eastAsia="Times New Roman" w:cs="Times New Roman"/>
          <w:szCs w:val="24"/>
        </w:rPr>
        <w:t>ε</w:t>
      </w:r>
      <w:r>
        <w:rPr>
          <w:rFonts w:eastAsia="Times New Roman" w:cs="Times New Roman"/>
          <w:szCs w:val="24"/>
        </w:rPr>
        <w:t>ς της Κεντρικής Επιτροπής Κωδικοποίησης και άλλες διατάξεις»</w:t>
      </w:r>
      <w:r>
        <w:rPr>
          <w:rFonts w:eastAsia="Times New Roman" w:cs="Times New Roman"/>
          <w:szCs w:val="24"/>
        </w:rPr>
        <w:t>.</w:t>
      </w:r>
      <w:r>
        <w:rPr>
          <w:rFonts w:eastAsia="Times New Roman" w:cs="Times New Roman"/>
          <w:szCs w:val="24"/>
        </w:rPr>
        <w:t>)</w:t>
      </w:r>
    </w:p>
    <w:p w14:paraId="00D80ADF"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πριν εισέλθουμε στη συζήτηση των </w:t>
      </w:r>
      <w:r>
        <w:rPr>
          <w:rFonts w:eastAsia="Times New Roman" w:cs="Times New Roman"/>
          <w:szCs w:val="24"/>
        </w:rPr>
        <w:t>προγραμματισμένων για σήμερα</w:t>
      </w:r>
      <w:r>
        <w:rPr>
          <w:rFonts w:eastAsia="Times New Roman" w:cs="Times New Roman"/>
          <w:szCs w:val="24"/>
        </w:rPr>
        <w:t xml:space="preserve"> επικαίρων ερωτήσεων επιτρέψτε μου </w:t>
      </w:r>
      <w:r>
        <w:rPr>
          <w:rFonts w:eastAsia="Times New Roman" w:cs="Times New Roman"/>
          <w:szCs w:val="24"/>
        </w:rPr>
        <w:t>να ανακοινώσω</w:t>
      </w:r>
      <w:r>
        <w:rPr>
          <w:rFonts w:eastAsia="Times New Roman" w:cs="Times New Roman"/>
          <w:szCs w:val="24"/>
        </w:rPr>
        <w:t xml:space="preserve"> στο Σώμα το δελτίο επικαίρων ερωτήσεων της Δευτέρας 8 Απριλίου 2019</w:t>
      </w:r>
      <w:r>
        <w:rPr>
          <w:rFonts w:eastAsia="Times New Roman" w:cs="Times New Roman"/>
          <w:szCs w:val="24"/>
        </w:rPr>
        <w:t>.</w:t>
      </w:r>
    </w:p>
    <w:p w14:paraId="00D80AE0" w14:textId="77777777" w:rsidR="00233D9B" w:rsidRDefault="00756C06">
      <w:pPr>
        <w:spacing w:after="0" w:line="600" w:lineRule="auto"/>
        <w:ind w:firstLine="720"/>
        <w:jc w:val="both"/>
        <w:rPr>
          <w:rFonts w:eastAsia="Times New Roman"/>
          <w:b/>
          <w:color w:val="000000"/>
          <w:szCs w:val="24"/>
        </w:rPr>
      </w:pPr>
      <w:r>
        <w:rPr>
          <w:rFonts w:eastAsia="Times New Roman"/>
          <w:bCs/>
          <w:color w:val="000000"/>
          <w:szCs w:val="24"/>
        </w:rPr>
        <w:t xml:space="preserve">Α. </w:t>
      </w:r>
      <w:r>
        <w:rPr>
          <w:rFonts w:eastAsia="Times New Roman"/>
          <w:bCs/>
          <w:color w:val="000000"/>
          <w:szCs w:val="24"/>
        </w:rPr>
        <w:t>ΕΠΙΚΑΙΡΕΣ ΕΡΩΤΗΣΕΙΣ Πρώτου Κύκλου (Άρθρο 130 παράγραφοι</w:t>
      </w:r>
      <w:r w:rsidRPr="00220D0E">
        <w:rPr>
          <w:rFonts w:eastAsia="Times New Roman"/>
          <w:bCs/>
          <w:color w:val="000000"/>
          <w:szCs w:val="24"/>
        </w:rPr>
        <w:t xml:space="preserve"> 2 και 3 </w:t>
      </w:r>
      <w:r>
        <w:rPr>
          <w:rFonts w:eastAsia="Times New Roman"/>
          <w:bCs/>
          <w:color w:val="000000"/>
          <w:szCs w:val="24"/>
        </w:rPr>
        <w:t xml:space="preserve">του </w:t>
      </w:r>
      <w:r w:rsidRPr="00220D0E">
        <w:rPr>
          <w:rFonts w:eastAsia="Times New Roman"/>
          <w:bCs/>
          <w:color w:val="000000"/>
          <w:szCs w:val="24"/>
        </w:rPr>
        <w:t>Καν</w:t>
      </w:r>
      <w:r>
        <w:rPr>
          <w:rFonts w:eastAsia="Times New Roman"/>
          <w:bCs/>
          <w:color w:val="000000"/>
          <w:szCs w:val="24"/>
        </w:rPr>
        <w:t>ονισμού της</w:t>
      </w:r>
      <w:r w:rsidRPr="00220D0E">
        <w:rPr>
          <w:rFonts w:eastAsia="Times New Roman"/>
          <w:bCs/>
          <w:color w:val="000000"/>
          <w:szCs w:val="24"/>
        </w:rPr>
        <w:t xml:space="preserve"> Βουλής)</w:t>
      </w:r>
    </w:p>
    <w:p w14:paraId="00D80AE1" w14:textId="77777777" w:rsidR="00233D9B" w:rsidRDefault="00756C06">
      <w:pPr>
        <w:spacing w:after="0" w:line="600" w:lineRule="auto"/>
        <w:ind w:firstLine="720"/>
        <w:jc w:val="both"/>
        <w:rPr>
          <w:rFonts w:eastAsia="Times New Roman"/>
          <w:color w:val="000000"/>
          <w:szCs w:val="24"/>
        </w:rPr>
      </w:pPr>
      <w:r>
        <w:rPr>
          <w:rFonts w:eastAsia="Times New Roman"/>
          <w:color w:val="000000"/>
          <w:szCs w:val="24"/>
        </w:rPr>
        <w:t xml:space="preserve">1. </w:t>
      </w:r>
      <w:r w:rsidRPr="00220D0E">
        <w:rPr>
          <w:rFonts w:eastAsia="Times New Roman"/>
          <w:color w:val="000000"/>
          <w:szCs w:val="24"/>
        </w:rPr>
        <w:t xml:space="preserve">Η με αριθμό 462/1-4-2019 </w:t>
      </w:r>
      <w:r>
        <w:rPr>
          <w:rFonts w:eastAsia="Times New Roman"/>
          <w:color w:val="000000"/>
          <w:szCs w:val="24"/>
        </w:rPr>
        <w:t>επίκαιρη ερώτηση του Βουλευτή Α΄</w:t>
      </w:r>
      <w:r w:rsidRPr="00220D0E">
        <w:rPr>
          <w:rFonts w:eastAsia="Times New Roman"/>
          <w:color w:val="000000"/>
          <w:szCs w:val="24"/>
        </w:rPr>
        <w:t xml:space="preserve"> Πειραιώς της Νέας Δημοκρατίας κ.</w:t>
      </w:r>
      <w:r>
        <w:rPr>
          <w:rFonts w:eastAsia="Times New Roman"/>
          <w:color w:val="000000"/>
          <w:szCs w:val="24"/>
        </w:rPr>
        <w:t xml:space="preserve"> </w:t>
      </w:r>
      <w:r w:rsidRPr="00D11E3C">
        <w:rPr>
          <w:rFonts w:eastAsia="Times New Roman"/>
          <w:bCs/>
          <w:color w:val="000000"/>
          <w:szCs w:val="24"/>
        </w:rPr>
        <w:t>Κωνσταντίνου Κατσαφάδου</w:t>
      </w:r>
      <w:r>
        <w:rPr>
          <w:rFonts w:eastAsia="Times New Roman"/>
          <w:b/>
          <w:bCs/>
          <w:color w:val="000000"/>
          <w:szCs w:val="24"/>
        </w:rPr>
        <w:t xml:space="preserve"> </w:t>
      </w:r>
      <w:r w:rsidRPr="00220D0E">
        <w:rPr>
          <w:rFonts w:eastAsia="Times New Roman"/>
          <w:color w:val="000000"/>
          <w:szCs w:val="24"/>
        </w:rPr>
        <w:t>προς την Υπουργό</w:t>
      </w:r>
      <w:r>
        <w:rPr>
          <w:rFonts w:eastAsia="Times New Roman"/>
          <w:color w:val="000000"/>
          <w:szCs w:val="24"/>
        </w:rPr>
        <w:t xml:space="preserve"> </w:t>
      </w:r>
      <w:r w:rsidRPr="00D11E3C">
        <w:rPr>
          <w:rFonts w:eastAsia="Times New Roman"/>
          <w:bCs/>
          <w:color w:val="000000"/>
          <w:szCs w:val="24"/>
        </w:rPr>
        <w:t>Προστασίας του Πολίτη,</w:t>
      </w:r>
      <w:r>
        <w:rPr>
          <w:rFonts w:eastAsia="Times New Roman"/>
          <w:color w:val="000000"/>
          <w:szCs w:val="24"/>
        </w:rPr>
        <w:t xml:space="preserve"> </w:t>
      </w:r>
      <w:r w:rsidRPr="00220D0E">
        <w:rPr>
          <w:rFonts w:eastAsia="Times New Roman"/>
          <w:color w:val="000000"/>
          <w:szCs w:val="24"/>
        </w:rPr>
        <w:t>με θέμα: «Απογοητευτική η κατάσταση στη ΔΙΑΣ Πειραιά».</w:t>
      </w:r>
    </w:p>
    <w:p w14:paraId="00D80AE2" w14:textId="77777777" w:rsidR="00233D9B" w:rsidRDefault="00756C06">
      <w:pPr>
        <w:spacing w:after="0" w:line="600" w:lineRule="auto"/>
        <w:ind w:firstLine="720"/>
        <w:jc w:val="both"/>
        <w:rPr>
          <w:rFonts w:eastAsia="Times New Roman"/>
          <w:color w:val="000000"/>
          <w:szCs w:val="24"/>
        </w:rPr>
      </w:pPr>
      <w:r>
        <w:rPr>
          <w:rFonts w:eastAsia="Times New Roman"/>
          <w:color w:val="000000"/>
          <w:szCs w:val="24"/>
        </w:rPr>
        <w:t>2.</w:t>
      </w:r>
      <w:r w:rsidRPr="00220D0E">
        <w:rPr>
          <w:rFonts w:eastAsia="Times New Roman"/>
          <w:color w:val="000000"/>
          <w:szCs w:val="24"/>
        </w:rPr>
        <w:t xml:space="preserve"> Η με αριθμό 454/27-3-2019 </w:t>
      </w:r>
      <w:r>
        <w:rPr>
          <w:rFonts w:eastAsia="Times New Roman"/>
          <w:color w:val="000000"/>
          <w:szCs w:val="24"/>
        </w:rPr>
        <w:t>επίκαιρη ερώτηση του Βουλευτή Β΄</w:t>
      </w:r>
      <w:r w:rsidRPr="00220D0E">
        <w:rPr>
          <w:rFonts w:eastAsia="Times New Roman"/>
          <w:color w:val="000000"/>
          <w:szCs w:val="24"/>
        </w:rPr>
        <w:t xml:space="preserve"> Πειραιώς του Λαϊκού Συνδέσμου</w:t>
      </w:r>
      <w:r>
        <w:rPr>
          <w:rFonts w:eastAsia="Times New Roman"/>
          <w:color w:val="000000"/>
          <w:szCs w:val="24"/>
        </w:rPr>
        <w:t xml:space="preserve"> </w:t>
      </w:r>
      <w:r w:rsidRPr="00220D0E">
        <w:rPr>
          <w:rFonts w:eastAsia="Times New Roman"/>
          <w:color w:val="000000"/>
          <w:szCs w:val="24"/>
        </w:rPr>
        <w:t>-</w:t>
      </w:r>
      <w:r>
        <w:rPr>
          <w:rFonts w:eastAsia="Times New Roman"/>
          <w:color w:val="000000"/>
          <w:szCs w:val="24"/>
        </w:rPr>
        <w:t xml:space="preserve"> Χρυσή Αυγ</w:t>
      </w:r>
      <w:r>
        <w:rPr>
          <w:rFonts w:eastAsia="Times New Roman"/>
          <w:color w:val="000000"/>
          <w:szCs w:val="24"/>
        </w:rPr>
        <w:t>ή</w:t>
      </w:r>
      <w:r w:rsidRPr="00220D0E">
        <w:rPr>
          <w:rFonts w:eastAsia="Times New Roman"/>
          <w:color w:val="000000"/>
          <w:szCs w:val="24"/>
        </w:rPr>
        <w:t xml:space="preserve"> κ.</w:t>
      </w:r>
      <w:r>
        <w:rPr>
          <w:rFonts w:eastAsia="Times New Roman"/>
          <w:color w:val="000000"/>
          <w:szCs w:val="24"/>
        </w:rPr>
        <w:t xml:space="preserve"> </w:t>
      </w:r>
      <w:r w:rsidRPr="00D11E3C">
        <w:rPr>
          <w:rFonts w:eastAsia="Times New Roman"/>
          <w:color w:val="000000"/>
          <w:szCs w:val="24"/>
        </w:rPr>
        <w:t>Ι</w:t>
      </w:r>
      <w:r w:rsidRPr="00D11E3C">
        <w:rPr>
          <w:rFonts w:eastAsia="Times New Roman"/>
          <w:bCs/>
          <w:color w:val="000000"/>
          <w:szCs w:val="24"/>
        </w:rPr>
        <w:t>ωάννη Λαγού</w:t>
      </w:r>
      <w:r>
        <w:rPr>
          <w:rFonts w:eastAsia="Times New Roman"/>
          <w:bCs/>
          <w:color w:val="000000"/>
          <w:szCs w:val="24"/>
        </w:rPr>
        <w:t xml:space="preserve"> </w:t>
      </w:r>
      <w:r w:rsidRPr="00220D0E">
        <w:rPr>
          <w:rFonts w:eastAsia="Times New Roman"/>
          <w:color w:val="000000"/>
          <w:szCs w:val="24"/>
        </w:rPr>
        <w:t>προς την Υπουργό</w:t>
      </w:r>
      <w:r>
        <w:rPr>
          <w:rFonts w:eastAsia="Times New Roman"/>
          <w:color w:val="000000"/>
          <w:szCs w:val="24"/>
        </w:rPr>
        <w:t xml:space="preserve"> </w:t>
      </w:r>
      <w:r w:rsidRPr="00D11E3C">
        <w:rPr>
          <w:rFonts w:eastAsia="Times New Roman"/>
          <w:bCs/>
          <w:color w:val="000000"/>
          <w:szCs w:val="24"/>
        </w:rPr>
        <w:t>Προστασίας του Πολίτη,</w:t>
      </w:r>
      <w:r>
        <w:rPr>
          <w:rFonts w:eastAsia="Times New Roman"/>
          <w:color w:val="000000"/>
          <w:szCs w:val="24"/>
        </w:rPr>
        <w:t xml:space="preserve"> </w:t>
      </w:r>
      <w:r w:rsidRPr="00220D0E">
        <w:rPr>
          <w:rFonts w:eastAsia="Times New Roman"/>
          <w:color w:val="000000"/>
          <w:szCs w:val="24"/>
        </w:rPr>
        <w:t>με θέμα: «Κα</w:t>
      </w:r>
      <w:r>
        <w:rPr>
          <w:rFonts w:eastAsia="Times New Roman"/>
          <w:color w:val="000000"/>
          <w:szCs w:val="24"/>
        </w:rPr>
        <w:t>μ</w:t>
      </w:r>
      <w:r w:rsidRPr="00220D0E">
        <w:rPr>
          <w:rFonts w:eastAsia="Times New Roman"/>
          <w:color w:val="000000"/>
          <w:szCs w:val="24"/>
        </w:rPr>
        <w:t xml:space="preserve">μία σύλληψη στην Κόρινθο, όπου ομάδες </w:t>
      </w:r>
      <w:proofErr w:type="spellStart"/>
      <w:r w:rsidRPr="00220D0E">
        <w:rPr>
          <w:rFonts w:eastAsia="Times New Roman"/>
          <w:color w:val="000000"/>
          <w:szCs w:val="24"/>
        </w:rPr>
        <w:t>Ρομά</w:t>
      </w:r>
      <w:proofErr w:type="spellEnd"/>
      <w:r w:rsidRPr="00220D0E">
        <w:rPr>
          <w:rFonts w:eastAsia="Times New Roman"/>
          <w:color w:val="000000"/>
          <w:szCs w:val="24"/>
        </w:rPr>
        <w:t xml:space="preserve"> προέβησαν σε βιαιοπραγίες».</w:t>
      </w:r>
    </w:p>
    <w:p w14:paraId="00D80AE3" w14:textId="77777777" w:rsidR="00233D9B" w:rsidRDefault="00756C06">
      <w:pPr>
        <w:spacing w:after="0" w:line="600" w:lineRule="auto"/>
        <w:ind w:firstLine="720"/>
        <w:jc w:val="both"/>
        <w:rPr>
          <w:rFonts w:eastAsia="Times New Roman"/>
          <w:color w:val="000000"/>
          <w:szCs w:val="24"/>
        </w:rPr>
      </w:pPr>
      <w:r>
        <w:rPr>
          <w:rFonts w:eastAsia="Times New Roman"/>
          <w:color w:val="000000"/>
          <w:szCs w:val="24"/>
        </w:rPr>
        <w:lastRenderedPageBreak/>
        <w:t xml:space="preserve">3. </w:t>
      </w:r>
      <w:r w:rsidRPr="00220D0E">
        <w:rPr>
          <w:rFonts w:eastAsia="Times New Roman"/>
          <w:color w:val="000000"/>
          <w:szCs w:val="24"/>
        </w:rPr>
        <w:t xml:space="preserve">Η με αριθμό 451/26-3-2019 </w:t>
      </w:r>
      <w:r>
        <w:rPr>
          <w:rFonts w:eastAsia="Times New Roman"/>
          <w:color w:val="000000"/>
          <w:szCs w:val="24"/>
        </w:rPr>
        <w:t>ε</w:t>
      </w:r>
      <w:r w:rsidRPr="00220D0E">
        <w:rPr>
          <w:rFonts w:eastAsia="Times New Roman"/>
          <w:color w:val="000000"/>
          <w:szCs w:val="24"/>
        </w:rPr>
        <w:t xml:space="preserve">πίκαιρη </w:t>
      </w:r>
      <w:r>
        <w:rPr>
          <w:rFonts w:eastAsia="Times New Roman"/>
          <w:color w:val="000000"/>
          <w:szCs w:val="24"/>
        </w:rPr>
        <w:t>ε</w:t>
      </w:r>
      <w:r w:rsidRPr="00220D0E">
        <w:rPr>
          <w:rFonts w:eastAsia="Times New Roman"/>
          <w:color w:val="000000"/>
          <w:szCs w:val="24"/>
        </w:rPr>
        <w:t>ρώτη</w:t>
      </w:r>
      <w:r>
        <w:rPr>
          <w:rFonts w:eastAsia="Times New Roman"/>
          <w:color w:val="000000"/>
          <w:szCs w:val="24"/>
        </w:rPr>
        <w:t xml:space="preserve">ση του Βουλευτή Α΄ Θεσσαλονίκης της Ένωσης Κεντρώων κ. </w:t>
      </w:r>
      <w:r w:rsidRPr="00D11E3C">
        <w:rPr>
          <w:rFonts w:eastAsia="Times New Roman"/>
          <w:bCs/>
          <w:color w:val="000000"/>
          <w:szCs w:val="24"/>
        </w:rPr>
        <w:t xml:space="preserve">Ιωάννη </w:t>
      </w:r>
      <w:proofErr w:type="spellStart"/>
      <w:r w:rsidRPr="00D11E3C">
        <w:rPr>
          <w:rFonts w:eastAsia="Times New Roman"/>
          <w:bCs/>
          <w:color w:val="000000"/>
          <w:szCs w:val="24"/>
        </w:rPr>
        <w:t>Σαρίδη</w:t>
      </w:r>
      <w:proofErr w:type="spellEnd"/>
      <w:r>
        <w:rPr>
          <w:rFonts w:eastAsia="Times New Roman"/>
          <w:b/>
          <w:bCs/>
          <w:color w:val="000000"/>
          <w:szCs w:val="24"/>
        </w:rPr>
        <w:t xml:space="preserve"> </w:t>
      </w:r>
      <w:r w:rsidRPr="00220D0E">
        <w:rPr>
          <w:rFonts w:eastAsia="Times New Roman"/>
          <w:color w:val="000000"/>
          <w:szCs w:val="24"/>
        </w:rPr>
        <w:t>πρ</w:t>
      </w:r>
      <w:r w:rsidRPr="00220D0E">
        <w:rPr>
          <w:rFonts w:eastAsia="Times New Roman"/>
          <w:color w:val="000000"/>
          <w:szCs w:val="24"/>
        </w:rPr>
        <w:t>ος την Υπουργό</w:t>
      </w:r>
      <w:r>
        <w:rPr>
          <w:rFonts w:eastAsia="Times New Roman"/>
          <w:color w:val="000000"/>
          <w:szCs w:val="24"/>
        </w:rPr>
        <w:t xml:space="preserve"> </w:t>
      </w:r>
      <w:r w:rsidRPr="00D11E3C">
        <w:rPr>
          <w:rFonts w:eastAsia="Times New Roman"/>
          <w:bCs/>
          <w:color w:val="000000"/>
          <w:szCs w:val="24"/>
        </w:rPr>
        <w:t>Προστασίας του Πολίτη,</w:t>
      </w:r>
      <w:r>
        <w:rPr>
          <w:rFonts w:eastAsia="Times New Roman"/>
          <w:color w:val="000000"/>
          <w:szCs w:val="24"/>
        </w:rPr>
        <w:t xml:space="preserve"> </w:t>
      </w:r>
      <w:r w:rsidRPr="00220D0E">
        <w:rPr>
          <w:rFonts w:eastAsia="Times New Roman"/>
          <w:color w:val="000000"/>
          <w:szCs w:val="24"/>
        </w:rPr>
        <w:t>με θέμα: «Ρύθμιση θεμάτων προσωπι</w:t>
      </w:r>
      <w:r>
        <w:rPr>
          <w:rFonts w:eastAsia="Times New Roman"/>
          <w:color w:val="000000"/>
          <w:szCs w:val="24"/>
        </w:rPr>
        <w:t>κού του Πυροσβεστικού Σώματος».</w:t>
      </w:r>
    </w:p>
    <w:p w14:paraId="00D80AE4" w14:textId="77777777" w:rsidR="00233D9B" w:rsidRDefault="00756C06">
      <w:pPr>
        <w:spacing w:after="0" w:line="600" w:lineRule="auto"/>
        <w:ind w:firstLine="720"/>
        <w:jc w:val="both"/>
        <w:rPr>
          <w:rFonts w:eastAsia="Times New Roman"/>
          <w:b/>
          <w:color w:val="000000"/>
          <w:szCs w:val="24"/>
        </w:rPr>
      </w:pPr>
      <w:r w:rsidRPr="00D11E3C">
        <w:rPr>
          <w:rFonts w:eastAsia="Times New Roman"/>
          <w:bCs/>
          <w:color w:val="000000"/>
          <w:szCs w:val="24"/>
        </w:rPr>
        <w:t>Β. ΕΠΙΚΑΙΡΕΣ ΕΡΩΤΗΣΕΙΣ</w:t>
      </w:r>
      <w:r>
        <w:rPr>
          <w:rFonts w:eastAsia="Times New Roman"/>
          <w:bCs/>
          <w:color w:val="000000"/>
          <w:szCs w:val="24"/>
        </w:rPr>
        <w:t xml:space="preserve"> Δεύτερου Κύκλου (Άρθρο 130 παράγραφο</w:t>
      </w:r>
      <w:r>
        <w:rPr>
          <w:rFonts w:eastAsia="Times New Roman"/>
          <w:bCs/>
          <w:color w:val="000000"/>
          <w:szCs w:val="24"/>
        </w:rPr>
        <w:t>ι</w:t>
      </w:r>
      <w:r>
        <w:rPr>
          <w:rFonts w:eastAsia="Times New Roman"/>
          <w:bCs/>
          <w:color w:val="000000"/>
          <w:szCs w:val="24"/>
        </w:rPr>
        <w:t xml:space="preserve"> 2 και 3 του Κανονισμού της</w:t>
      </w:r>
      <w:r w:rsidRPr="00D11E3C">
        <w:rPr>
          <w:rFonts w:eastAsia="Times New Roman"/>
          <w:bCs/>
          <w:color w:val="000000"/>
          <w:szCs w:val="24"/>
        </w:rPr>
        <w:t xml:space="preserve"> Βουλής)</w:t>
      </w:r>
    </w:p>
    <w:p w14:paraId="00D80AE5" w14:textId="77777777" w:rsidR="00233D9B" w:rsidRDefault="00756C06">
      <w:pPr>
        <w:spacing w:after="0" w:line="600" w:lineRule="auto"/>
        <w:ind w:firstLine="720"/>
        <w:jc w:val="both"/>
        <w:rPr>
          <w:rFonts w:eastAsia="Times New Roman"/>
          <w:b/>
          <w:color w:val="000000"/>
          <w:szCs w:val="24"/>
        </w:rPr>
      </w:pPr>
      <w:r>
        <w:rPr>
          <w:rFonts w:eastAsia="Times New Roman"/>
          <w:color w:val="000000"/>
          <w:szCs w:val="24"/>
        </w:rPr>
        <w:t xml:space="preserve">1. </w:t>
      </w:r>
      <w:r w:rsidRPr="00220D0E">
        <w:rPr>
          <w:rFonts w:eastAsia="Times New Roman"/>
          <w:color w:val="000000"/>
          <w:szCs w:val="24"/>
        </w:rPr>
        <w:t xml:space="preserve">Η με αριθμό 461/1-4-2019 </w:t>
      </w:r>
      <w:r>
        <w:rPr>
          <w:rFonts w:eastAsia="Times New Roman"/>
          <w:color w:val="000000"/>
          <w:szCs w:val="24"/>
        </w:rPr>
        <w:t>ε</w:t>
      </w:r>
      <w:r w:rsidRPr="00220D0E">
        <w:rPr>
          <w:rFonts w:eastAsia="Times New Roman"/>
          <w:color w:val="000000"/>
          <w:szCs w:val="24"/>
        </w:rPr>
        <w:t xml:space="preserve">πίκαιρη </w:t>
      </w:r>
      <w:r>
        <w:rPr>
          <w:rFonts w:eastAsia="Times New Roman"/>
          <w:color w:val="000000"/>
          <w:szCs w:val="24"/>
        </w:rPr>
        <w:t>ε</w:t>
      </w:r>
      <w:r w:rsidRPr="00220D0E">
        <w:rPr>
          <w:rFonts w:eastAsia="Times New Roman"/>
          <w:color w:val="000000"/>
          <w:szCs w:val="24"/>
        </w:rPr>
        <w:t>ρώτηση του Βουλευτή</w:t>
      </w:r>
      <w:r w:rsidRPr="00220D0E">
        <w:rPr>
          <w:rFonts w:eastAsia="Times New Roman"/>
          <w:color w:val="000000"/>
          <w:szCs w:val="24"/>
        </w:rPr>
        <w:t xml:space="preserve"> Τρικάλων της Νέας Δημοκρατίας κ.</w:t>
      </w:r>
      <w:r>
        <w:rPr>
          <w:rFonts w:eastAsia="Times New Roman"/>
          <w:color w:val="000000"/>
          <w:szCs w:val="24"/>
        </w:rPr>
        <w:t xml:space="preserve"> </w:t>
      </w:r>
      <w:r w:rsidRPr="00D11E3C">
        <w:rPr>
          <w:rFonts w:eastAsia="Times New Roman"/>
          <w:bCs/>
          <w:color w:val="000000"/>
          <w:szCs w:val="24"/>
        </w:rPr>
        <w:t>Κωνσταντίνου Σκρέκα</w:t>
      </w:r>
      <w:r>
        <w:rPr>
          <w:rFonts w:eastAsia="Times New Roman"/>
          <w:b/>
          <w:color w:val="000000"/>
          <w:szCs w:val="24"/>
        </w:rPr>
        <w:t xml:space="preserve"> </w:t>
      </w:r>
      <w:r w:rsidRPr="00220D0E">
        <w:rPr>
          <w:rFonts w:eastAsia="Times New Roman"/>
          <w:color w:val="000000"/>
          <w:szCs w:val="24"/>
        </w:rPr>
        <w:t>προς τον Υπουργό</w:t>
      </w:r>
      <w:r>
        <w:rPr>
          <w:rFonts w:eastAsia="Times New Roman"/>
          <w:color w:val="000000"/>
          <w:szCs w:val="24"/>
        </w:rPr>
        <w:t xml:space="preserve"> Οι</w:t>
      </w:r>
      <w:r w:rsidRPr="00D11E3C">
        <w:rPr>
          <w:rFonts w:eastAsia="Times New Roman"/>
          <w:bCs/>
          <w:color w:val="000000"/>
          <w:szCs w:val="24"/>
        </w:rPr>
        <w:t>κονομικών,</w:t>
      </w:r>
      <w:r>
        <w:rPr>
          <w:rFonts w:eastAsia="Times New Roman"/>
          <w:b/>
          <w:color w:val="000000"/>
          <w:szCs w:val="24"/>
        </w:rPr>
        <w:t xml:space="preserve"> </w:t>
      </w:r>
      <w:r w:rsidRPr="00D11E3C">
        <w:rPr>
          <w:rFonts w:eastAsia="Times New Roman"/>
          <w:color w:val="000000"/>
          <w:szCs w:val="24"/>
        </w:rPr>
        <w:t>μ</w:t>
      </w:r>
      <w:r w:rsidRPr="00220D0E">
        <w:rPr>
          <w:rFonts w:eastAsia="Times New Roman"/>
          <w:color w:val="000000"/>
          <w:szCs w:val="24"/>
        </w:rPr>
        <w:t>ε θέμα: «Υγιείς ξενοδοχειακές επιχειρήσεις κινδυνεύουν μ</w:t>
      </w:r>
      <w:r>
        <w:rPr>
          <w:rFonts w:eastAsia="Times New Roman"/>
          <w:color w:val="000000"/>
          <w:szCs w:val="24"/>
        </w:rPr>
        <w:t xml:space="preserve">ε </w:t>
      </w:r>
      <w:r>
        <w:rPr>
          <w:rFonts w:eastAsia="Times New Roman"/>
          <w:color w:val="000000"/>
          <w:szCs w:val="24"/>
        </w:rPr>
        <w:t>"</w:t>
      </w:r>
      <w:r>
        <w:rPr>
          <w:rFonts w:eastAsia="Times New Roman"/>
          <w:color w:val="000000"/>
          <w:szCs w:val="24"/>
        </w:rPr>
        <w:t>λουκέτο</w:t>
      </w:r>
      <w:r>
        <w:rPr>
          <w:rFonts w:eastAsia="Times New Roman"/>
          <w:color w:val="000000"/>
          <w:szCs w:val="24"/>
        </w:rPr>
        <w:t>"</w:t>
      </w:r>
      <w:r>
        <w:rPr>
          <w:rFonts w:eastAsia="Times New Roman"/>
          <w:color w:val="000000"/>
          <w:szCs w:val="24"/>
        </w:rPr>
        <w:t xml:space="preserve"> λόγω καταλογισμού ΦΠΑ</w:t>
      </w:r>
      <w:r w:rsidRPr="00220D0E">
        <w:rPr>
          <w:rFonts w:eastAsia="Times New Roman"/>
          <w:color w:val="000000"/>
          <w:szCs w:val="24"/>
        </w:rPr>
        <w:t>».</w:t>
      </w:r>
    </w:p>
    <w:p w14:paraId="00D80AE6" w14:textId="77777777" w:rsidR="00233D9B" w:rsidRDefault="00756C06">
      <w:pPr>
        <w:spacing w:after="0" w:line="600" w:lineRule="auto"/>
        <w:ind w:firstLine="720"/>
        <w:jc w:val="both"/>
        <w:rPr>
          <w:rFonts w:eastAsia="Times New Roman"/>
          <w:color w:val="000000"/>
          <w:szCs w:val="24"/>
        </w:rPr>
      </w:pPr>
      <w:r>
        <w:rPr>
          <w:rFonts w:eastAsia="Times New Roman"/>
          <w:color w:val="000000"/>
          <w:szCs w:val="24"/>
        </w:rPr>
        <w:t>2.</w:t>
      </w:r>
      <w:r w:rsidRPr="00220D0E">
        <w:rPr>
          <w:rFonts w:eastAsia="Times New Roman"/>
          <w:color w:val="000000"/>
          <w:szCs w:val="24"/>
        </w:rPr>
        <w:t xml:space="preserve"> Η με αριθμό </w:t>
      </w:r>
      <w:r>
        <w:rPr>
          <w:rFonts w:eastAsia="Times New Roman"/>
          <w:color w:val="000000"/>
          <w:szCs w:val="24"/>
        </w:rPr>
        <w:t xml:space="preserve">439/22-3-2019 επίκαιρη ερώτηση </w:t>
      </w:r>
      <w:r w:rsidRPr="00220D0E">
        <w:rPr>
          <w:rFonts w:eastAsia="Times New Roman"/>
          <w:color w:val="000000"/>
          <w:szCs w:val="24"/>
        </w:rPr>
        <w:t>του Βουλευτή Φθιώτιδας της Νέας Δ</w:t>
      </w:r>
      <w:r w:rsidRPr="00220D0E">
        <w:rPr>
          <w:rFonts w:eastAsia="Times New Roman"/>
          <w:color w:val="000000"/>
          <w:szCs w:val="24"/>
        </w:rPr>
        <w:t>ημοκρατίας κ.</w:t>
      </w:r>
      <w:r>
        <w:rPr>
          <w:rFonts w:eastAsia="Times New Roman"/>
          <w:color w:val="000000"/>
          <w:szCs w:val="24"/>
        </w:rPr>
        <w:t xml:space="preserve"> </w:t>
      </w:r>
      <w:r w:rsidRPr="00D11E3C">
        <w:rPr>
          <w:rFonts w:eastAsia="Times New Roman"/>
          <w:bCs/>
          <w:color w:val="000000"/>
          <w:szCs w:val="24"/>
        </w:rPr>
        <w:t xml:space="preserve">Χρήστου </w:t>
      </w:r>
      <w:proofErr w:type="spellStart"/>
      <w:r w:rsidRPr="00D11E3C">
        <w:rPr>
          <w:rFonts w:eastAsia="Times New Roman"/>
          <w:bCs/>
          <w:color w:val="000000"/>
          <w:szCs w:val="24"/>
        </w:rPr>
        <w:t>Σταϊκούρα</w:t>
      </w:r>
      <w:proofErr w:type="spellEnd"/>
      <w:r>
        <w:rPr>
          <w:rFonts w:eastAsia="Times New Roman"/>
          <w:color w:val="000000"/>
          <w:szCs w:val="24"/>
        </w:rPr>
        <w:t xml:space="preserve"> </w:t>
      </w:r>
      <w:r w:rsidRPr="00220D0E">
        <w:rPr>
          <w:rFonts w:eastAsia="Times New Roman"/>
          <w:color w:val="000000"/>
          <w:szCs w:val="24"/>
        </w:rPr>
        <w:t>προς τον Υπουργό</w:t>
      </w:r>
      <w:r>
        <w:rPr>
          <w:rFonts w:eastAsia="Times New Roman"/>
          <w:b/>
          <w:bCs/>
          <w:color w:val="000000"/>
          <w:szCs w:val="24"/>
        </w:rPr>
        <w:t xml:space="preserve"> </w:t>
      </w:r>
      <w:r w:rsidRPr="00D11E3C">
        <w:rPr>
          <w:rFonts w:eastAsia="Times New Roman"/>
          <w:bCs/>
          <w:color w:val="000000"/>
          <w:szCs w:val="24"/>
        </w:rPr>
        <w:t>Οικονομικών,</w:t>
      </w:r>
      <w:r>
        <w:rPr>
          <w:rFonts w:ascii="Times New Roman" w:eastAsia="Times New Roman" w:hAnsi="Times New Roman" w:cs="Times New Roman"/>
          <w:szCs w:val="24"/>
        </w:rPr>
        <w:t xml:space="preserve"> </w:t>
      </w:r>
      <w:r w:rsidRPr="00220D0E">
        <w:rPr>
          <w:rFonts w:eastAsia="Times New Roman"/>
          <w:color w:val="000000"/>
          <w:szCs w:val="24"/>
        </w:rPr>
        <w:t xml:space="preserve">με θέμα: «Καταπτώσεις εγγυήσεων του </w:t>
      </w:r>
      <w:r w:rsidRPr="00220D0E">
        <w:rPr>
          <w:rFonts w:eastAsia="Times New Roman"/>
          <w:color w:val="000000"/>
          <w:szCs w:val="24"/>
        </w:rPr>
        <w:t xml:space="preserve">ελληνικού δημοσίου </w:t>
      </w:r>
      <w:r w:rsidRPr="00220D0E">
        <w:rPr>
          <w:rFonts w:eastAsia="Times New Roman"/>
          <w:color w:val="000000"/>
          <w:szCs w:val="24"/>
        </w:rPr>
        <w:t>για δάνεια που έχουν χορηγηθεί σε ιδιωτικές επιχειρήσεις και πληγέντες φυσικών καταστροφών».</w:t>
      </w:r>
    </w:p>
    <w:p w14:paraId="00D80AE7" w14:textId="77777777" w:rsidR="00233D9B" w:rsidRDefault="00756C06">
      <w:pPr>
        <w:spacing w:after="0" w:line="600" w:lineRule="auto"/>
        <w:ind w:firstLine="720"/>
        <w:jc w:val="both"/>
        <w:rPr>
          <w:rFonts w:eastAsia="Times New Roman"/>
          <w:color w:val="000000"/>
          <w:szCs w:val="24"/>
        </w:rPr>
      </w:pPr>
      <w:r>
        <w:rPr>
          <w:rFonts w:eastAsia="Times New Roman"/>
          <w:color w:val="000000"/>
          <w:szCs w:val="24"/>
        </w:rPr>
        <w:t>3.</w:t>
      </w:r>
      <w:r w:rsidRPr="00220D0E">
        <w:rPr>
          <w:rFonts w:eastAsia="Times New Roman"/>
          <w:color w:val="000000"/>
          <w:szCs w:val="24"/>
        </w:rPr>
        <w:t xml:space="preserve"> Η με αριθμό 440/22-3-2019 </w:t>
      </w:r>
      <w:r>
        <w:rPr>
          <w:rFonts w:eastAsia="Times New Roman"/>
          <w:color w:val="000000"/>
          <w:szCs w:val="24"/>
        </w:rPr>
        <w:t>ε</w:t>
      </w:r>
      <w:r w:rsidRPr="00220D0E">
        <w:rPr>
          <w:rFonts w:eastAsia="Times New Roman"/>
          <w:color w:val="000000"/>
          <w:szCs w:val="24"/>
        </w:rPr>
        <w:t xml:space="preserve">πίκαιρη </w:t>
      </w:r>
      <w:r>
        <w:rPr>
          <w:rFonts w:eastAsia="Times New Roman"/>
          <w:color w:val="000000"/>
          <w:szCs w:val="24"/>
        </w:rPr>
        <w:t>ε</w:t>
      </w:r>
      <w:r w:rsidRPr="00220D0E">
        <w:rPr>
          <w:rFonts w:eastAsia="Times New Roman"/>
          <w:color w:val="000000"/>
          <w:szCs w:val="24"/>
        </w:rPr>
        <w:t xml:space="preserve">ρώτηση </w:t>
      </w:r>
      <w:r w:rsidRPr="00220D0E">
        <w:rPr>
          <w:rFonts w:eastAsia="Times New Roman"/>
          <w:color w:val="000000"/>
          <w:szCs w:val="24"/>
        </w:rPr>
        <w:t>του Βουλευτή Θεσπρωτίας της Νέας Δημοκρατίας κ.</w:t>
      </w:r>
      <w:r>
        <w:rPr>
          <w:rFonts w:eastAsia="Times New Roman"/>
          <w:color w:val="000000"/>
          <w:szCs w:val="24"/>
        </w:rPr>
        <w:t xml:space="preserve"> </w:t>
      </w:r>
      <w:r w:rsidRPr="00D11E3C">
        <w:rPr>
          <w:rFonts w:eastAsia="Times New Roman"/>
          <w:bCs/>
          <w:color w:val="000000"/>
          <w:szCs w:val="24"/>
        </w:rPr>
        <w:t xml:space="preserve">Βασιλείου </w:t>
      </w:r>
      <w:proofErr w:type="spellStart"/>
      <w:r w:rsidRPr="00D11E3C">
        <w:rPr>
          <w:rFonts w:eastAsia="Times New Roman"/>
          <w:bCs/>
          <w:color w:val="000000"/>
          <w:szCs w:val="24"/>
        </w:rPr>
        <w:t>Γιόγιακα</w:t>
      </w:r>
      <w:proofErr w:type="spellEnd"/>
      <w:r>
        <w:rPr>
          <w:rFonts w:eastAsia="Times New Roman"/>
          <w:b/>
          <w:bCs/>
          <w:color w:val="000000"/>
          <w:szCs w:val="24"/>
        </w:rPr>
        <w:t xml:space="preserve"> </w:t>
      </w:r>
      <w:r w:rsidRPr="00220D0E">
        <w:rPr>
          <w:rFonts w:eastAsia="Times New Roman"/>
          <w:color w:val="000000"/>
          <w:szCs w:val="24"/>
        </w:rPr>
        <w:lastRenderedPageBreak/>
        <w:t>προς τον Υπουργό</w:t>
      </w:r>
      <w:r>
        <w:rPr>
          <w:rFonts w:eastAsia="Times New Roman"/>
          <w:color w:val="000000"/>
          <w:szCs w:val="24"/>
        </w:rPr>
        <w:t xml:space="preserve"> </w:t>
      </w:r>
      <w:r w:rsidRPr="00D11E3C">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 xml:space="preserve">με θέμα: «Επίλυση </w:t>
      </w:r>
      <w:r w:rsidRPr="00220D0E">
        <w:rPr>
          <w:rFonts w:eastAsia="Times New Roman"/>
          <w:color w:val="000000"/>
          <w:szCs w:val="24"/>
        </w:rPr>
        <w:t>σοβαρών εκκρεμοτήτων σχετικά με τ</w:t>
      </w:r>
      <w:r>
        <w:rPr>
          <w:rFonts w:eastAsia="Times New Roman"/>
          <w:color w:val="000000"/>
          <w:szCs w:val="24"/>
        </w:rPr>
        <w:t>ην έγκριση ειδικών θεραπειών».</w:t>
      </w:r>
    </w:p>
    <w:p w14:paraId="00D80AE8" w14:textId="77777777" w:rsidR="00233D9B" w:rsidRDefault="00756C06">
      <w:pPr>
        <w:spacing w:after="0" w:line="600" w:lineRule="auto"/>
        <w:ind w:firstLine="720"/>
        <w:jc w:val="both"/>
        <w:rPr>
          <w:rFonts w:eastAsia="Times New Roman"/>
          <w:color w:val="000000"/>
          <w:szCs w:val="24"/>
        </w:rPr>
      </w:pPr>
      <w:r>
        <w:rPr>
          <w:rFonts w:eastAsia="Times New Roman"/>
          <w:color w:val="000000"/>
          <w:szCs w:val="24"/>
        </w:rPr>
        <w:t xml:space="preserve">4. </w:t>
      </w:r>
      <w:r w:rsidRPr="00220D0E">
        <w:rPr>
          <w:rFonts w:eastAsia="Times New Roman"/>
          <w:color w:val="000000"/>
          <w:szCs w:val="24"/>
        </w:rPr>
        <w:t xml:space="preserve">Η με αριθμό 430/19-3-2019 </w:t>
      </w:r>
      <w:r>
        <w:rPr>
          <w:rFonts w:eastAsia="Times New Roman"/>
          <w:color w:val="000000"/>
          <w:szCs w:val="24"/>
        </w:rPr>
        <w:t>ε</w:t>
      </w:r>
      <w:r w:rsidRPr="00220D0E">
        <w:rPr>
          <w:rFonts w:eastAsia="Times New Roman"/>
          <w:color w:val="000000"/>
          <w:szCs w:val="24"/>
        </w:rPr>
        <w:t xml:space="preserve">πίκαιρη </w:t>
      </w:r>
      <w:r>
        <w:rPr>
          <w:rFonts w:eastAsia="Times New Roman"/>
          <w:color w:val="000000"/>
          <w:szCs w:val="24"/>
        </w:rPr>
        <w:t>ε</w:t>
      </w:r>
      <w:r w:rsidRPr="00220D0E">
        <w:rPr>
          <w:rFonts w:eastAsia="Times New Roman"/>
          <w:color w:val="000000"/>
          <w:szCs w:val="24"/>
        </w:rPr>
        <w:t>ρώτηση του</w:t>
      </w:r>
      <w:r>
        <w:rPr>
          <w:rFonts w:eastAsia="Times New Roman"/>
          <w:color w:val="000000"/>
          <w:szCs w:val="24"/>
        </w:rPr>
        <w:t xml:space="preserve"> Ανεξάρτητου Βουλευτή Β΄ Αθηνών </w:t>
      </w:r>
      <w:r w:rsidRPr="00220D0E">
        <w:rPr>
          <w:rFonts w:eastAsia="Times New Roman"/>
          <w:color w:val="000000"/>
          <w:szCs w:val="24"/>
        </w:rPr>
        <w:t>κ</w:t>
      </w:r>
      <w:r w:rsidRPr="00220D0E">
        <w:rPr>
          <w:rFonts w:eastAsia="Times New Roman"/>
          <w:color w:val="000000"/>
          <w:szCs w:val="24"/>
        </w:rPr>
        <w:t>.</w:t>
      </w:r>
      <w:r>
        <w:rPr>
          <w:rFonts w:eastAsia="Times New Roman"/>
          <w:color w:val="000000"/>
          <w:szCs w:val="24"/>
        </w:rPr>
        <w:t xml:space="preserve"> </w:t>
      </w:r>
      <w:r w:rsidRPr="00D11E3C">
        <w:rPr>
          <w:rFonts w:eastAsia="Times New Roman"/>
          <w:bCs/>
          <w:color w:val="000000"/>
          <w:szCs w:val="24"/>
        </w:rPr>
        <w:t>Ευσταθίου (Στάθη) Παναγούλη</w:t>
      </w:r>
      <w:r>
        <w:rPr>
          <w:rFonts w:eastAsia="Times New Roman"/>
          <w:b/>
          <w:bCs/>
          <w:color w:val="000000"/>
          <w:szCs w:val="24"/>
        </w:rPr>
        <w:t xml:space="preserve"> </w:t>
      </w:r>
      <w:r w:rsidRPr="00220D0E">
        <w:rPr>
          <w:rFonts w:eastAsia="Times New Roman"/>
          <w:color w:val="000000"/>
          <w:szCs w:val="24"/>
        </w:rPr>
        <w:t>προς την Υπουργό</w:t>
      </w:r>
      <w:r>
        <w:rPr>
          <w:rFonts w:eastAsia="Times New Roman"/>
          <w:color w:val="000000"/>
          <w:szCs w:val="24"/>
        </w:rPr>
        <w:t xml:space="preserve"> </w:t>
      </w:r>
      <w:r w:rsidRPr="00D11E3C">
        <w:rPr>
          <w:rFonts w:eastAsia="Times New Roman"/>
          <w:bCs/>
          <w:color w:val="000000"/>
          <w:szCs w:val="24"/>
        </w:rPr>
        <w:t>Προστασίας του Πολίτη,</w:t>
      </w:r>
      <w:r>
        <w:rPr>
          <w:rFonts w:eastAsia="Times New Roman"/>
          <w:color w:val="000000"/>
          <w:szCs w:val="24"/>
        </w:rPr>
        <w:t xml:space="preserve"> </w:t>
      </w:r>
      <w:r w:rsidRPr="00220D0E">
        <w:rPr>
          <w:rFonts w:eastAsia="Times New Roman"/>
          <w:color w:val="000000"/>
          <w:szCs w:val="24"/>
        </w:rPr>
        <w:t>με θέμα</w:t>
      </w:r>
      <w:r>
        <w:rPr>
          <w:rFonts w:eastAsia="Times New Roman"/>
          <w:color w:val="000000"/>
          <w:szCs w:val="24"/>
        </w:rPr>
        <w:t>:</w:t>
      </w:r>
      <w:r w:rsidRPr="00220D0E">
        <w:rPr>
          <w:rFonts w:eastAsia="Times New Roman"/>
          <w:color w:val="000000"/>
          <w:szCs w:val="24"/>
        </w:rPr>
        <w:t xml:space="preserve"> «Με χημικά και τραμπουκισμούς προσπάθησαν να διαλύσουν το </w:t>
      </w:r>
      <w:r>
        <w:rPr>
          <w:rFonts w:eastAsia="Times New Roman"/>
          <w:color w:val="000000"/>
          <w:szCs w:val="24"/>
        </w:rPr>
        <w:t xml:space="preserve">ειρηνικό παλλαϊκό συλλαλητήριο </w:t>
      </w:r>
      <w:r w:rsidRPr="00220D0E">
        <w:rPr>
          <w:rFonts w:eastAsia="Times New Roman"/>
          <w:color w:val="000000"/>
          <w:szCs w:val="24"/>
        </w:rPr>
        <w:t>για τη Μακεδονία στο Σύνταγμα».</w:t>
      </w:r>
    </w:p>
    <w:p w14:paraId="00D80AE9" w14:textId="77777777" w:rsidR="00233D9B" w:rsidRDefault="00756C06">
      <w:pPr>
        <w:spacing w:after="0" w:line="600" w:lineRule="auto"/>
        <w:ind w:firstLine="720"/>
        <w:jc w:val="both"/>
        <w:rPr>
          <w:rFonts w:eastAsia="Times New Roman"/>
          <w:color w:val="000000"/>
          <w:szCs w:val="24"/>
        </w:rPr>
      </w:pPr>
      <w:r>
        <w:rPr>
          <w:rFonts w:eastAsia="Times New Roman"/>
          <w:color w:val="000000"/>
          <w:szCs w:val="24"/>
        </w:rPr>
        <w:t>5.</w:t>
      </w:r>
      <w:r w:rsidRPr="00220D0E">
        <w:rPr>
          <w:rFonts w:eastAsia="Times New Roman"/>
          <w:color w:val="000000"/>
          <w:szCs w:val="24"/>
        </w:rPr>
        <w:t xml:space="preserve"> Η με αριθμό 416/12-3-2019 </w:t>
      </w:r>
      <w:r>
        <w:rPr>
          <w:rFonts w:eastAsia="Times New Roman"/>
          <w:color w:val="000000"/>
          <w:szCs w:val="24"/>
        </w:rPr>
        <w:t>ε</w:t>
      </w:r>
      <w:r w:rsidRPr="00220D0E">
        <w:rPr>
          <w:rFonts w:eastAsia="Times New Roman"/>
          <w:color w:val="000000"/>
          <w:szCs w:val="24"/>
        </w:rPr>
        <w:t xml:space="preserve">πίκαιρη </w:t>
      </w:r>
      <w:r>
        <w:rPr>
          <w:rFonts w:eastAsia="Times New Roman"/>
          <w:color w:val="000000"/>
          <w:szCs w:val="24"/>
        </w:rPr>
        <w:t>ε</w:t>
      </w:r>
      <w:r w:rsidRPr="00220D0E">
        <w:rPr>
          <w:rFonts w:eastAsia="Times New Roman"/>
          <w:color w:val="000000"/>
          <w:szCs w:val="24"/>
        </w:rPr>
        <w:t>ρώτηση του Βουλευ</w:t>
      </w:r>
      <w:r w:rsidRPr="00220D0E">
        <w:rPr>
          <w:rFonts w:eastAsia="Times New Roman"/>
          <w:color w:val="000000"/>
          <w:szCs w:val="24"/>
        </w:rPr>
        <w:t>τή Κιλκίς της Νέας Δημοκρατίας κ.</w:t>
      </w:r>
      <w:r>
        <w:rPr>
          <w:rFonts w:eastAsia="Times New Roman"/>
          <w:color w:val="000000"/>
          <w:szCs w:val="24"/>
        </w:rPr>
        <w:t xml:space="preserve"> </w:t>
      </w:r>
      <w:r w:rsidRPr="00D11E3C">
        <w:rPr>
          <w:rFonts w:eastAsia="Times New Roman"/>
          <w:bCs/>
          <w:color w:val="000000"/>
          <w:szCs w:val="24"/>
        </w:rPr>
        <w:t>Γεωργίου Γεωργαντά</w:t>
      </w:r>
      <w:r>
        <w:rPr>
          <w:rFonts w:eastAsia="Times New Roman"/>
          <w:color w:val="000000"/>
          <w:szCs w:val="24"/>
        </w:rPr>
        <w:t xml:space="preserve"> </w:t>
      </w:r>
      <w:r w:rsidRPr="00220D0E">
        <w:rPr>
          <w:rFonts w:eastAsia="Times New Roman"/>
          <w:color w:val="000000"/>
          <w:szCs w:val="24"/>
        </w:rPr>
        <w:t>προς τον Υπουργό</w:t>
      </w:r>
      <w:r>
        <w:rPr>
          <w:rFonts w:eastAsia="Times New Roman"/>
          <w:b/>
          <w:bCs/>
          <w:color w:val="000000"/>
          <w:szCs w:val="24"/>
        </w:rPr>
        <w:t xml:space="preserve"> </w:t>
      </w:r>
      <w:r w:rsidRPr="00D11E3C">
        <w:rPr>
          <w:rFonts w:eastAsia="Times New Roman"/>
          <w:bCs/>
          <w:color w:val="000000"/>
          <w:szCs w:val="24"/>
        </w:rPr>
        <w:t>Υγείας,</w:t>
      </w:r>
      <w:r>
        <w:rPr>
          <w:rFonts w:eastAsia="Times New Roman"/>
          <w:b/>
          <w:bCs/>
          <w:color w:val="000000"/>
          <w:szCs w:val="24"/>
        </w:rPr>
        <w:t xml:space="preserve"> </w:t>
      </w:r>
      <w:r w:rsidRPr="00220D0E">
        <w:rPr>
          <w:rFonts w:eastAsia="Times New Roman"/>
          <w:color w:val="000000"/>
          <w:szCs w:val="24"/>
        </w:rPr>
        <w:t>με θέμα: «Τραγικές ελλείψεις προσωπικού στο Νοσοκομείο Κιλκίς».</w:t>
      </w:r>
    </w:p>
    <w:p w14:paraId="00D80AEA" w14:textId="77777777" w:rsidR="00233D9B" w:rsidRDefault="00756C06">
      <w:pPr>
        <w:spacing w:after="0" w:line="600" w:lineRule="auto"/>
        <w:ind w:firstLine="720"/>
        <w:jc w:val="both"/>
        <w:rPr>
          <w:rFonts w:eastAsia="Times New Roman"/>
          <w:color w:val="000000"/>
          <w:szCs w:val="24"/>
        </w:rPr>
      </w:pPr>
      <w:r>
        <w:rPr>
          <w:rFonts w:eastAsia="Times New Roman"/>
          <w:color w:val="000000"/>
          <w:szCs w:val="24"/>
        </w:rPr>
        <w:t xml:space="preserve">6. </w:t>
      </w:r>
      <w:r w:rsidRPr="00220D0E">
        <w:rPr>
          <w:rFonts w:eastAsia="Times New Roman"/>
          <w:color w:val="000000"/>
          <w:szCs w:val="24"/>
        </w:rPr>
        <w:t xml:space="preserve">Η με αριθμό 414/8-3-2019 </w:t>
      </w:r>
      <w:r>
        <w:rPr>
          <w:rFonts w:eastAsia="Times New Roman"/>
          <w:color w:val="000000"/>
          <w:szCs w:val="24"/>
        </w:rPr>
        <w:t>ε</w:t>
      </w:r>
      <w:r w:rsidRPr="00220D0E">
        <w:rPr>
          <w:rFonts w:eastAsia="Times New Roman"/>
          <w:color w:val="000000"/>
          <w:szCs w:val="24"/>
        </w:rPr>
        <w:t xml:space="preserve">πίκαιρη </w:t>
      </w:r>
      <w:r>
        <w:rPr>
          <w:rFonts w:eastAsia="Times New Roman"/>
          <w:color w:val="000000"/>
          <w:szCs w:val="24"/>
        </w:rPr>
        <w:t>ε</w:t>
      </w:r>
      <w:r w:rsidRPr="00220D0E">
        <w:rPr>
          <w:rFonts w:eastAsia="Times New Roman"/>
          <w:color w:val="000000"/>
          <w:szCs w:val="24"/>
        </w:rPr>
        <w:t>ρώτηση του Βουλευτή Ηλείας της Δημοκρατικής Συμπαράταξης κ.</w:t>
      </w:r>
      <w:r>
        <w:rPr>
          <w:rFonts w:eastAsia="Times New Roman"/>
          <w:color w:val="000000"/>
          <w:szCs w:val="24"/>
        </w:rPr>
        <w:t xml:space="preserve"> </w:t>
      </w:r>
      <w:r w:rsidRPr="00D11E3C">
        <w:rPr>
          <w:rFonts w:eastAsia="Times New Roman"/>
          <w:color w:val="000000"/>
          <w:szCs w:val="24"/>
        </w:rPr>
        <w:t>Ι</w:t>
      </w:r>
      <w:r w:rsidRPr="00D11E3C">
        <w:rPr>
          <w:rFonts w:eastAsia="Times New Roman"/>
          <w:bCs/>
          <w:color w:val="000000"/>
          <w:szCs w:val="24"/>
        </w:rPr>
        <w:t>ωάννη Κουτσούκο</w:t>
      </w:r>
      <w:r w:rsidRPr="00D11E3C">
        <w:rPr>
          <w:rFonts w:eastAsia="Times New Roman"/>
          <w:bCs/>
          <w:color w:val="000000"/>
          <w:szCs w:val="24"/>
        </w:rPr>
        <w:t>υ</w:t>
      </w:r>
      <w:r>
        <w:rPr>
          <w:rFonts w:eastAsia="Times New Roman"/>
          <w:bCs/>
          <w:color w:val="000000"/>
          <w:szCs w:val="24"/>
        </w:rPr>
        <w:t xml:space="preserve"> </w:t>
      </w:r>
      <w:r w:rsidRPr="00220D0E">
        <w:rPr>
          <w:rFonts w:eastAsia="Times New Roman"/>
          <w:color w:val="000000"/>
          <w:szCs w:val="24"/>
        </w:rPr>
        <w:t>προς τον Υπουργό</w:t>
      </w:r>
      <w:r>
        <w:rPr>
          <w:rFonts w:eastAsia="Times New Roman"/>
          <w:color w:val="000000"/>
          <w:szCs w:val="24"/>
        </w:rPr>
        <w:t xml:space="preserve"> </w:t>
      </w:r>
      <w:r w:rsidRPr="00D11E3C">
        <w:rPr>
          <w:rFonts w:eastAsia="Times New Roman"/>
          <w:bCs/>
          <w:color w:val="000000"/>
          <w:szCs w:val="24"/>
        </w:rPr>
        <w:t>Υγείας,</w:t>
      </w:r>
      <w:r>
        <w:rPr>
          <w:rFonts w:eastAsia="Times New Roman"/>
          <w:b/>
          <w:bCs/>
          <w:color w:val="000000"/>
          <w:szCs w:val="24"/>
        </w:rPr>
        <w:t xml:space="preserve"> </w:t>
      </w:r>
      <w:r w:rsidRPr="00220D0E">
        <w:rPr>
          <w:rFonts w:eastAsia="Times New Roman"/>
          <w:color w:val="000000"/>
          <w:szCs w:val="24"/>
        </w:rPr>
        <w:t>με θέμα: «Καταγγελίες για μεθοδεύσεις σε βάρος των παρεχόμενων υπηρεσιών υγείας με την υπολειτουργία της Παθολογικής Κλινικής του Νοσοκομείου Αμαλιάδας». </w:t>
      </w:r>
    </w:p>
    <w:p w14:paraId="00D80AEB" w14:textId="77777777" w:rsidR="00233D9B" w:rsidRDefault="00756C06">
      <w:pPr>
        <w:spacing w:after="0" w:line="600" w:lineRule="auto"/>
        <w:ind w:firstLine="720"/>
        <w:jc w:val="both"/>
        <w:rPr>
          <w:rFonts w:eastAsia="Times New Roman"/>
          <w:color w:val="000000"/>
          <w:szCs w:val="24"/>
        </w:rPr>
      </w:pPr>
      <w:r>
        <w:rPr>
          <w:rFonts w:eastAsia="Times New Roman"/>
          <w:color w:val="000000"/>
          <w:szCs w:val="24"/>
        </w:rPr>
        <w:lastRenderedPageBreak/>
        <w:t xml:space="preserve">7. </w:t>
      </w:r>
      <w:r w:rsidRPr="00220D0E">
        <w:rPr>
          <w:rFonts w:eastAsia="Times New Roman"/>
          <w:color w:val="000000"/>
          <w:szCs w:val="24"/>
        </w:rPr>
        <w:t xml:space="preserve">Η με αριθμό 421/12-3-2019 </w:t>
      </w:r>
      <w:r>
        <w:rPr>
          <w:rFonts w:eastAsia="Times New Roman"/>
          <w:color w:val="000000"/>
          <w:szCs w:val="24"/>
        </w:rPr>
        <w:t>ε</w:t>
      </w:r>
      <w:r w:rsidRPr="00220D0E">
        <w:rPr>
          <w:rFonts w:eastAsia="Times New Roman"/>
          <w:color w:val="000000"/>
          <w:szCs w:val="24"/>
        </w:rPr>
        <w:t xml:space="preserve">πίκαιρη </w:t>
      </w:r>
      <w:r>
        <w:rPr>
          <w:rFonts w:eastAsia="Times New Roman"/>
          <w:color w:val="000000"/>
          <w:szCs w:val="24"/>
        </w:rPr>
        <w:t>ε</w:t>
      </w:r>
      <w:r w:rsidRPr="00220D0E">
        <w:rPr>
          <w:rFonts w:eastAsia="Times New Roman"/>
          <w:color w:val="000000"/>
          <w:szCs w:val="24"/>
        </w:rPr>
        <w:t>ρώτηση του Βουλευτή Α΄ Θεσσαλονίκης</w:t>
      </w:r>
      <w:r w:rsidRPr="00220D0E">
        <w:rPr>
          <w:rFonts w:eastAsia="Times New Roman"/>
          <w:color w:val="000000"/>
          <w:szCs w:val="24"/>
        </w:rPr>
        <w:t xml:space="preserve"> του Κομμουνιστικού Κόμματος Ελλάδ</w:t>
      </w:r>
      <w:r>
        <w:rPr>
          <w:rFonts w:eastAsia="Times New Roman"/>
          <w:color w:val="000000"/>
          <w:szCs w:val="24"/>
        </w:rPr>
        <w:t>α</w:t>
      </w:r>
      <w:r w:rsidRPr="00220D0E">
        <w:rPr>
          <w:rFonts w:eastAsia="Times New Roman"/>
          <w:color w:val="000000"/>
          <w:szCs w:val="24"/>
        </w:rPr>
        <w:t>ς κ.</w:t>
      </w:r>
      <w:r>
        <w:rPr>
          <w:rFonts w:eastAsia="Times New Roman"/>
          <w:color w:val="000000"/>
          <w:szCs w:val="24"/>
        </w:rPr>
        <w:t xml:space="preserve"> Ιωάννη</w:t>
      </w:r>
      <w:r w:rsidRPr="00D11E3C">
        <w:rPr>
          <w:rFonts w:eastAsia="Times New Roman"/>
          <w:bCs/>
          <w:color w:val="000000"/>
          <w:szCs w:val="24"/>
        </w:rPr>
        <w:t xml:space="preserve"> Δελή</w:t>
      </w:r>
      <w:r>
        <w:rPr>
          <w:rFonts w:eastAsia="Times New Roman"/>
          <w:bCs/>
          <w:color w:val="000000"/>
          <w:szCs w:val="24"/>
        </w:rPr>
        <w:t xml:space="preserve"> </w:t>
      </w:r>
      <w:r w:rsidRPr="00220D0E">
        <w:rPr>
          <w:rFonts w:eastAsia="Times New Roman"/>
          <w:color w:val="000000"/>
          <w:szCs w:val="24"/>
        </w:rPr>
        <w:t>προς τον Υπουργό</w:t>
      </w:r>
      <w:r>
        <w:rPr>
          <w:rFonts w:eastAsia="Times New Roman"/>
          <w:color w:val="000000"/>
          <w:szCs w:val="24"/>
        </w:rPr>
        <w:t xml:space="preserve"> </w:t>
      </w:r>
      <w:r w:rsidRPr="00D11E3C">
        <w:rPr>
          <w:rFonts w:eastAsia="Times New Roman"/>
          <w:bCs/>
          <w:color w:val="000000"/>
          <w:szCs w:val="24"/>
        </w:rPr>
        <w:t>Υγείας,</w:t>
      </w:r>
      <w:r>
        <w:rPr>
          <w:rFonts w:eastAsia="Times New Roman"/>
          <w:b/>
          <w:bCs/>
          <w:color w:val="000000"/>
          <w:szCs w:val="24"/>
        </w:rPr>
        <w:t xml:space="preserve"> </w:t>
      </w:r>
      <w:r w:rsidRPr="00220D0E">
        <w:rPr>
          <w:rFonts w:eastAsia="Times New Roman"/>
          <w:color w:val="000000"/>
          <w:szCs w:val="24"/>
        </w:rPr>
        <w:t>με θέμα: «Σε αναστολή λειτουργίας η Χειρουργική Κλινική του Γενικού Νοσοκομείου Κιλκίς λόγω έλλειψης προσωπικού».</w:t>
      </w:r>
    </w:p>
    <w:p w14:paraId="00D80AEC" w14:textId="77777777" w:rsidR="00233D9B" w:rsidRDefault="00756C06">
      <w:pPr>
        <w:spacing w:after="0" w:line="600" w:lineRule="auto"/>
        <w:ind w:firstLine="720"/>
        <w:jc w:val="both"/>
        <w:rPr>
          <w:rFonts w:eastAsia="Times New Roman"/>
          <w:color w:val="000000"/>
          <w:szCs w:val="24"/>
        </w:rPr>
      </w:pPr>
      <w:r>
        <w:rPr>
          <w:rFonts w:eastAsia="Times New Roman"/>
          <w:color w:val="000000"/>
          <w:szCs w:val="24"/>
        </w:rPr>
        <w:t xml:space="preserve">8. </w:t>
      </w:r>
      <w:r w:rsidRPr="00220D0E">
        <w:rPr>
          <w:rFonts w:eastAsia="Times New Roman"/>
          <w:color w:val="000000"/>
          <w:szCs w:val="24"/>
        </w:rPr>
        <w:t xml:space="preserve">Η με αριθμό 420/12-3-2019 </w:t>
      </w:r>
      <w:r>
        <w:rPr>
          <w:rFonts w:eastAsia="Times New Roman"/>
          <w:color w:val="000000"/>
          <w:szCs w:val="24"/>
        </w:rPr>
        <w:t>ε</w:t>
      </w:r>
      <w:r w:rsidRPr="00220D0E">
        <w:rPr>
          <w:rFonts w:eastAsia="Times New Roman"/>
          <w:color w:val="000000"/>
          <w:szCs w:val="24"/>
        </w:rPr>
        <w:t xml:space="preserve">πίκαιρη </w:t>
      </w:r>
      <w:r>
        <w:rPr>
          <w:rFonts w:eastAsia="Times New Roman"/>
          <w:color w:val="000000"/>
          <w:szCs w:val="24"/>
        </w:rPr>
        <w:t>ε</w:t>
      </w:r>
      <w:r w:rsidRPr="00220D0E">
        <w:rPr>
          <w:rFonts w:eastAsia="Times New Roman"/>
          <w:color w:val="000000"/>
          <w:szCs w:val="24"/>
        </w:rPr>
        <w:t>ρώτηση του Βουλευτή Β΄ Θεσ</w:t>
      </w:r>
      <w:r w:rsidRPr="00220D0E">
        <w:rPr>
          <w:rFonts w:eastAsia="Times New Roman"/>
          <w:color w:val="000000"/>
          <w:szCs w:val="24"/>
        </w:rPr>
        <w:t>σαλονίκης του Κομμουνιστικού Κόμματος Ελλάδ</w:t>
      </w:r>
      <w:r>
        <w:rPr>
          <w:rFonts w:eastAsia="Times New Roman"/>
          <w:color w:val="000000"/>
          <w:szCs w:val="24"/>
        </w:rPr>
        <w:t>α</w:t>
      </w:r>
      <w:r w:rsidRPr="00220D0E">
        <w:rPr>
          <w:rFonts w:eastAsia="Times New Roman"/>
          <w:color w:val="000000"/>
          <w:szCs w:val="24"/>
        </w:rPr>
        <w:t>ς κ.</w:t>
      </w:r>
      <w:r>
        <w:rPr>
          <w:rFonts w:eastAsia="Times New Roman"/>
          <w:color w:val="000000"/>
          <w:szCs w:val="24"/>
        </w:rPr>
        <w:t xml:space="preserve"> Αθανάσιου</w:t>
      </w:r>
      <w:r w:rsidRPr="00D11E3C">
        <w:rPr>
          <w:rFonts w:eastAsia="Times New Roman"/>
          <w:bCs/>
          <w:color w:val="000000"/>
          <w:szCs w:val="24"/>
        </w:rPr>
        <w:t xml:space="preserve"> </w:t>
      </w:r>
      <w:proofErr w:type="spellStart"/>
      <w:r w:rsidRPr="00D11E3C">
        <w:rPr>
          <w:rFonts w:eastAsia="Times New Roman"/>
          <w:bCs/>
          <w:color w:val="000000"/>
          <w:szCs w:val="24"/>
        </w:rPr>
        <w:t>Βαρδαλή</w:t>
      </w:r>
      <w:proofErr w:type="spellEnd"/>
      <w:r>
        <w:rPr>
          <w:rFonts w:eastAsia="Times New Roman"/>
          <w:bCs/>
          <w:color w:val="000000"/>
          <w:szCs w:val="24"/>
        </w:rPr>
        <w:t xml:space="preserve"> </w:t>
      </w:r>
      <w:r w:rsidRPr="00220D0E">
        <w:rPr>
          <w:rFonts w:eastAsia="Times New Roman"/>
          <w:color w:val="000000"/>
          <w:szCs w:val="24"/>
        </w:rPr>
        <w:t>προς τον Υπουργό</w:t>
      </w:r>
      <w:r>
        <w:rPr>
          <w:rFonts w:eastAsia="Times New Roman"/>
          <w:b/>
          <w:bCs/>
          <w:color w:val="000000"/>
          <w:szCs w:val="24"/>
        </w:rPr>
        <w:t xml:space="preserve"> </w:t>
      </w:r>
      <w:r w:rsidRPr="00DA462B">
        <w:rPr>
          <w:rFonts w:eastAsia="Times New Roman"/>
          <w:bCs/>
          <w:color w:val="000000"/>
          <w:szCs w:val="24"/>
        </w:rPr>
        <w:t xml:space="preserve">Οικονομικών, </w:t>
      </w:r>
      <w:r w:rsidRPr="00220D0E">
        <w:rPr>
          <w:rFonts w:eastAsia="Times New Roman"/>
          <w:color w:val="000000"/>
          <w:szCs w:val="24"/>
        </w:rPr>
        <w:t>σχετικά με «τη</w:t>
      </w:r>
      <w:r>
        <w:rPr>
          <w:rFonts w:eastAsia="Times New Roman"/>
          <w:color w:val="000000"/>
          <w:szCs w:val="24"/>
        </w:rPr>
        <w:t>ν Ελληνική Βιομηχανία Οχημάτων (ΕΛΒΟ ΑΒΕ)</w:t>
      </w:r>
      <w:r w:rsidRPr="00220D0E">
        <w:rPr>
          <w:rFonts w:eastAsia="Times New Roman"/>
          <w:color w:val="000000"/>
          <w:szCs w:val="24"/>
        </w:rPr>
        <w:t>».</w:t>
      </w:r>
    </w:p>
    <w:p w14:paraId="00D80AED" w14:textId="77777777" w:rsidR="00233D9B" w:rsidRDefault="00756C06">
      <w:pPr>
        <w:spacing w:after="0" w:line="600" w:lineRule="auto"/>
        <w:ind w:firstLine="720"/>
        <w:jc w:val="both"/>
        <w:rPr>
          <w:rFonts w:eastAsia="Times New Roman"/>
          <w:color w:val="000000"/>
          <w:szCs w:val="24"/>
        </w:rPr>
      </w:pPr>
      <w:r>
        <w:rPr>
          <w:rFonts w:eastAsia="Times New Roman"/>
          <w:color w:val="000000"/>
          <w:szCs w:val="24"/>
        </w:rPr>
        <w:t>9.</w:t>
      </w:r>
      <w:r w:rsidRPr="00220D0E">
        <w:rPr>
          <w:rFonts w:eastAsia="Times New Roman"/>
          <w:color w:val="000000"/>
          <w:szCs w:val="24"/>
        </w:rPr>
        <w:t xml:space="preserve"> Η με αριθμό 375/20-2-2019 </w:t>
      </w:r>
      <w:r>
        <w:rPr>
          <w:rFonts w:eastAsia="Times New Roman"/>
          <w:color w:val="000000"/>
          <w:szCs w:val="24"/>
        </w:rPr>
        <w:t>ε</w:t>
      </w:r>
      <w:r w:rsidRPr="00220D0E">
        <w:rPr>
          <w:rFonts w:eastAsia="Times New Roman"/>
          <w:color w:val="000000"/>
          <w:szCs w:val="24"/>
        </w:rPr>
        <w:t xml:space="preserve">πίκαιρη </w:t>
      </w:r>
      <w:r>
        <w:rPr>
          <w:rFonts w:eastAsia="Times New Roman"/>
          <w:color w:val="000000"/>
          <w:szCs w:val="24"/>
        </w:rPr>
        <w:t>ε</w:t>
      </w:r>
      <w:r w:rsidRPr="00220D0E">
        <w:rPr>
          <w:rFonts w:eastAsia="Times New Roman"/>
          <w:color w:val="000000"/>
          <w:szCs w:val="24"/>
        </w:rPr>
        <w:t>ρώτηση του Βουλευτή Β΄ Αθηνών της Δημοκρατικής Συμπαράταξης κ.</w:t>
      </w:r>
      <w:r>
        <w:rPr>
          <w:rFonts w:eastAsia="Times New Roman"/>
          <w:color w:val="000000"/>
          <w:szCs w:val="24"/>
        </w:rPr>
        <w:t xml:space="preserve"> </w:t>
      </w:r>
      <w:r w:rsidRPr="00D11E3C">
        <w:rPr>
          <w:rFonts w:eastAsia="Times New Roman"/>
          <w:bCs/>
          <w:color w:val="000000"/>
          <w:szCs w:val="24"/>
        </w:rPr>
        <w:t>Ανδρέα Λοβέρδου</w:t>
      </w:r>
      <w:r>
        <w:rPr>
          <w:rFonts w:eastAsia="Times New Roman"/>
          <w:b/>
          <w:bCs/>
          <w:color w:val="000000"/>
          <w:szCs w:val="24"/>
        </w:rPr>
        <w:t xml:space="preserve"> </w:t>
      </w:r>
      <w:r w:rsidRPr="00220D0E">
        <w:rPr>
          <w:rFonts w:eastAsia="Times New Roman"/>
          <w:color w:val="000000"/>
          <w:szCs w:val="24"/>
        </w:rPr>
        <w:t>προς τον Υπουργό</w:t>
      </w:r>
      <w:r>
        <w:rPr>
          <w:rFonts w:eastAsia="Times New Roman"/>
          <w:color w:val="000000"/>
          <w:szCs w:val="24"/>
        </w:rPr>
        <w:t xml:space="preserve"> </w:t>
      </w:r>
      <w:r w:rsidRPr="00D11E3C">
        <w:rPr>
          <w:rFonts w:eastAsia="Times New Roman"/>
          <w:bCs/>
          <w:color w:val="000000"/>
          <w:szCs w:val="24"/>
        </w:rPr>
        <w:t>Εθνικής Άμυνας,</w:t>
      </w:r>
      <w:r>
        <w:rPr>
          <w:rFonts w:eastAsia="Times New Roman"/>
          <w:color w:val="000000"/>
          <w:szCs w:val="24"/>
        </w:rPr>
        <w:t xml:space="preserve"> </w:t>
      </w:r>
      <w:r w:rsidRPr="00220D0E">
        <w:rPr>
          <w:rFonts w:eastAsia="Times New Roman"/>
          <w:color w:val="000000"/>
          <w:szCs w:val="24"/>
        </w:rPr>
        <w:t>με θέμα: «Συμμετοχή της Ελλάδας στην αμυντική συν</w:t>
      </w:r>
      <w:r>
        <w:rPr>
          <w:rFonts w:eastAsia="Times New Roman"/>
          <w:color w:val="000000"/>
          <w:szCs w:val="24"/>
        </w:rPr>
        <w:t>εργασία της Ευρωπαϊκής Ένωσης».</w:t>
      </w:r>
    </w:p>
    <w:p w14:paraId="00D80AEE" w14:textId="77777777" w:rsidR="00233D9B" w:rsidRDefault="00756C06">
      <w:pPr>
        <w:spacing w:after="0" w:line="600" w:lineRule="auto"/>
        <w:ind w:firstLine="720"/>
        <w:jc w:val="both"/>
        <w:rPr>
          <w:rFonts w:eastAsia="Times New Roman"/>
          <w:color w:val="000000"/>
          <w:szCs w:val="24"/>
        </w:rPr>
      </w:pPr>
      <w:r>
        <w:rPr>
          <w:rFonts w:eastAsia="Times New Roman"/>
          <w:color w:val="000000"/>
          <w:szCs w:val="24"/>
        </w:rPr>
        <w:t>10.</w:t>
      </w:r>
      <w:r w:rsidRPr="00220D0E">
        <w:rPr>
          <w:rFonts w:eastAsia="Times New Roman"/>
          <w:color w:val="000000"/>
          <w:szCs w:val="24"/>
        </w:rPr>
        <w:t xml:space="preserve"> Η με αριθμό 355/12-2-2019 </w:t>
      </w:r>
      <w:r>
        <w:rPr>
          <w:rFonts w:eastAsia="Times New Roman"/>
          <w:color w:val="000000"/>
          <w:szCs w:val="24"/>
        </w:rPr>
        <w:t>ε</w:t>
      </w:r>
      <w:r w:rsidRPr="00220D0E">
        <w:rPr>
          <w:rFonts w:eastAsia="Times New Roman"/>
          <w:color w:val="000000"/>
          <w:szCs w:val="24"/>
        </w:rPr>
        <w:t xml:space="preserve">πίκαιρη </w:t>
      </w:r>
      <w:r>
        <w:rPr>
          <w:rFonts w:eastAsia="Times New Roman"/>
          <w:color w:val="000000"/>
          <w:szCs w:val="24"/>
        </w:rPr>
        <w:t>ε</w:t>
      </w:r>
      <w:r w:rsidRPr="00220D0E">
        <w:rPr>
          <w:rFonts w:eastAsia="Times New Roman"/>
          <w:color w:val="000000"/>
          <w:szCs w:val="24"/>
        </w:rPr>
        <w:t>ρώτηση του Βουλευτή Β</w:t>
      </w:r>
      <w:r>
        <w:rPr>
          <w:rFonts w:eastAsia="Times New Roman"/>
          <w:color w:val="000000"/>
          <w:szCs w:val="24"/>
        </w:rPr>
        <w:t>΄</w:t>
      </w:r>
      <w:r w:rsidRPr="00220D0E">
        <w:rPr>
          <w:rFonts w:eastAsia="Times New Roman"/>
          <w:color w:val="000000"/>
          <w:szCs w:val="24"/>
        </w:rPr>
        <w:t xml:space="preserve"> Αθηνών του Κομμουνιστικού Κόμματος Ελλάδ</w:t>
      </w:r>
      <w:r>
        <w:rPr>
          <w:rFonts w:eastAsia="Times New Roman"/>
          <w:color w:val="000000"/>
          <w:szCs w:val="24"/>
        </w:rPr>
        <w:t>α</w:t>
      </w:r>
      <w:r w:rsidRPr="00220D0E">
        <w:rPr>
          <w:rFonts w:eastAsia="Times New Roman"/>
          <w:color w:val="000000"/>
          <w:szCs w:val="24"/>
        </w:rPr>
        <w:t>ς κ.</w:t>
      </w:r>
      <w:r>
        <w:rPr>
          <w:rFonts w:eastAsia="Times New Roman"/>
          <w:color w:val="000000"/>
          <w:szCs w:val="24"/>
        </w:rPr>
        <w:t xml:space="preserve"> </w:t>
      </w:r>
      <w:r w:rsidRPr="00D11E3C">
        <w:rPr>
          <w:rFonts w:eastAsia="Times New Roman"/>
          <w:bCs/>
          <w:color w:val="000000"/>
          <w:szCs w:val="24"/>
        </w:rPr>
        <w:t xml:space="preserve">Χρήστου </w:t>
      </w:r>
      <w:proofErr w:type="spellStart"/>
      <w:r w:rsidRPr="00D11E3C">
        <w:rPr>
          <w:rFonts w:eastAsia="Times New Roman"/>
          <w:bCs/>
          <w:color w:val="000000"/>
          <w:szCs w:val="24"/>
        </w:rPr>
        <w:t>Κατσώτη</w:t>
      </w:r>
      <w:proofErr w:type="spellEnd"/>
      <w:r>
        <w:rPr>
          <w:rFonts w:eastAsia="Times New Roman"/>
          <w:b/>
          <w:bCs/>
          <w:color w:val="000000"/>
          <w:szCs w:val="24"/>
        </w:rPr>
        <w:t xml:space="preserve"> </w:t>
      </w:r>
      <w:r w:rsidRPr="00220D0E">
        <w:rPr>
          <w:rFonts w:eastAsia="Times New Roman"/>
          <w:color w:val="000000"/>
          <w:szCs w:val="24"/>
        </w:rPr>
        <w:t>προς τον Υπουργό</w:t>
      </w:r>
      <w:r>
        <w:rPr>
          <w:rFonts w:eastAsia="Times New Roman"/>
          <w:color w:val="000000"/>
          <w:szCs w:val="24"/>
        </w:rPr>
        <w:t xml:space="preserve"> </w:t>
      </w:r>
      <w:r w:rsidRPr="00D11E3C">
        <w:rPr>
          <w:rFonts w:eastAsia="Times New Roman"/>
          <w:bCs/>
          <w:color w:val="000000"/>
          <w:szCs w:val="24"/>
        </w:rPr>
        <w:t>Οικονομικών,</w:t>
      </w:r>
      <w:r>
        <w:rPr>
          <w:rFonts w:eastAsia="Times New Roman"/>
          <w:color w:val="000000"/>
          <w:szCs w:val="24"/>
        </w:rPr>
        <w:t xml:space="preserve"> </w:t>
      </w:r>
      <w:r w:rsidRPr="00220D0E">
        <w:rPr>
          <w:rFonts w:eastAsia="Times New Roman"/>
          <w:color w:val="000000"/>
          <w:szCs w:val="24"/>
        </w:rPr>
        <w:t xml:space="preserve">σχετικά με την «εκχώρηση της ακίνητης δημόσιας περιουσίας σε Εταιρεία </w:t>
      </w:r>
      <w:r w:rsidRPr="00220D0E">
        <w:rPr>
          <w:rFonts w:eastAsia="Times New Roman"/>
          <w:color w:val="000000"/>
          <w:szCs w:val="24"/>
        </w:rPr>
        <w:lastRenderedPageBreak/>
        <w:t>Ακινήτων του Δημοσίου (ΕΤΑΔ)</w:t>
      </w:r>
      <w:r>
        <w:rPr>
          <w:rFonts w:eastAsia="Times New Roman"/>
          <w:color w:val="000000"/>
          <w:szCs w:val="24"/>
        </w:rPr>
        <w:t xml:space="preserve"> </w:t>
      </w:r>
      <w:r w:rsidRPr="00220D0E">
        <w:rPr>
          <w:rFonts w:eastAsia="Times New Roman"/>
          <w:color w:val="000000"/>
          <w:szCs w:val="24"/>
        </w:rPr>
        <w:t>- Ταμείο Αξιοποίησης Ιδιωτικ</w:t>
      </w:r>
      <w:r>
        <w:rPr>
          <w:rFonts w:eastAsia="Times New Roman"/>
          <w:color w:val="000000"/>
          <w:szCs w:val="24"/>
        </w:rPr>
        <w:t xml:space="preserve">ής </w:t>
      </w:r>
      <w:r w:rsidRPr="00220D0E">
        <w:rPr>
          <w:rFonts w:eastAsia="Times New Roman"/>
          <w:color w:val="000000"/>
          <w:szCs w:val="24"/>
        </w:rPr>
        <w:t>Περιουσίας του Δημοσίου (ΤΑΙΠΕΔ)».</w:t>
      </w:r>
    </w:p>
    <w:p w14:paraId="00D80AEF" w14:textId="77777777" w:rsidR="00233D9B" w:rsidRDefault="00756C06">
      <w:pPr>
        <w:spacing w:after="0" w:line="600" w:lineRule="auto"/>
        <w:ind w:firstLine="720"/>
        <w:jc w:val="both"/>
        <w:rPr>
          <w:rFonts w:eastAsia="Times New Roman"/>
          <w:color w:val="000000"/>
          <w:szCs w:val="24"/>
        </w:rPr>
      </w:pPr>
      <w:r>
        <w:rPr>
          <w:rFonts w:eastAsia="Times New Roman"/>
          <w:color w:val="000000"/>
          <w:szCs w:val="24"/>
        </w:rPr>
        <w:t xml:space="preserve">11. </w:t>
      </w:r>
      <w:r w:rsidRPr="00220D0E">
        <w:rPr>
          <w:rFonts w:eastAsia="Times New Roman"/>
          <w:color w:val="000000"/>
          <w:szCs w:val="24"/>
        </w:rPr>
        <w:t>Η με αριθμό 350/11-2-2019</w:t>
      </w:r>
      <w:r>
        <w:rPr>
          <w:rFonts w:eastAsia="Times New Roman"/>
          <w:color w:val="000000"/>
          <w:szCs w:val="24"/>
        </w:rPr>
        <w:t xml:space="preserve"> ε</w:t>
      </w:r>
      <w:r w:rsidRPr="00220D0E">
        <w:rPr>
          <w:rFonts w:eastAsia="Times New Roman"/>
          <w:color w:val="000000"/>
          <w:szCs w:val="24"/>
        </w:rPr>
        <w:t xml:space="preserve">πίκαιρη </w:t>
      </w:r>
      <w:r>
        <w:rPr>
          <w:rFonts w:eastAsia="Times New Roman"/>
          <w:color w:val="000000"/>
          <w:szCs w:val="24"/>
        </w:rPr>
        <w:t>ε</w:t>
      </w:r>
      <w:r w:rsidRPr="00220D0E">
        <w:rPr>
          <w:rFonts w:eastAsia="Times New Roman"/>
          <w:color w:val="000000"/>
          <w:szCs w:val="24"/>
        </w:rPr>
        <w:t>ρώτηση του Βουλευτή Α</w:t>
      </w:r>
      <w:r w:rsidRPr="00220D0E">
        <w:rPr>
          <w:rFonts w:eastAsia="Times New Roman"/>
          <w:color w:val="000000"/>
          <w:szCs w:val="24"/>
        </w:rPr>
        <w:t>ττικής της Νέας Δημοκρατίας κ.</w:t>
      </w:r>
      <w:r>
        <w:rPr>
          <w:rFonts w:eastAsia="Times New Roman"/>
          <w:color w:val="000000"/>
          <w:szCs w:val="24"/>
        </w:rPr>
        <w:t xml:space="preserve"> </w:t>
      </w:r>
      <w:r w:rsidRPr="00DA462B">
        <w:rPr>
          <w:rFonts w:eastAsia="Times New Roman"/>
          <w:bCs/>
          <w:color w:val="000000"/>
          <w:szCs w:val="24"/>
        </w:rPr>
        <w:t>Γεωργίου Βλάχου</w:t>
      </w:r>
      <w:r>
        <w:rPr>
          <w:rFonts w:eastAsia="Times New Roman"/>
          <w:b/>
          <w:bCs/>
          <w:color w:val="000000"/>
          <w:szCs w:val="24"/>
        </w:rPr>
        <w:t xml:space="preserve"> </w:t>
      </w:r>
      <w:r w:rsidRPr="00220D0E">
        <w:rPr>
          <w:rFonts w:eastAsia="Times New Roman"/>
          <w:color w:val="000000"/>
          <w:szCs w:val="24"/>
        </w:rPr>
        <w:t>προς τον Υπουργό</w:t>
      </w:r>
      <w:r>
        <w:rPr>
          <w:rFonts w:eastAsia="Times New Roman"/>
          <w:color w:val="000000"/>
          <w:szCs w:val="24"/>
        </w:rPr>
        <w:t xml:space="preserve"> </w:t>
      </w:r>
      <w:r w:rsidRPr="00DA462B">
        <w:rPr>
          <w:rFonts w:eastAsia="Times New Roman"/>
          <w:bCs/>
          <w:color w:val="000000"/>
          <w:szCs w:val="24"/>
        </w:rPr>
        <w:t>Οικονομικών,</w:t>
      </w:r>
      <w:r>
        <w:rPr>
          <w:rFonts w:eastAsia="Times New Roman"/>
          <w:b/>
          <w:bCs/>
          <w:color w:val="000000"/>
          <w:szCs w:val="24"/>
        </w:rPr>
        <w:t xml:space="preserve"> </w:t>
      </w:r>
      <w:r w:rsidRPr="00220D0E">
        <w:rPr>
          <w:rFonts w:eastAsia="Times New Roman"/>
          <w:color w:val="000000"/>
          <w:szCs w:val="24"/>
        </w:rPr>
        <w:t xml:space="preserve">με θέμα: «Λογαριασμός </w:t>
      </w:r>
      <w:proofErr w:type="spellStart"/>
      <w:r w:rsidRPr="00220D0E">
        <w:rPr>
          <w:rFonts w:eastAsia="Times New Roman"/>
          <w:color w:val="000000"/>
          <w:szCs w:val="24"/>
        </w:rPr>
        <w:t>Επικούρησης</w:t>
      </w:r>
      <w:proofErr w:type="spellEnd"/>
      <w:r w:rsidRPr="00220D0E">
        <w:rPr>
          <w:rFonts w:eastAsia="Times New Roman"/>
          <w:color w:val="000000"/>
          <w:szCs w:val="24"/>
        </w:rPr>
        <w:t xml:space="preserve"> της Εθνικής </w:t>
      </w:r>
      <w:r>
        <w:rPr>
          <w:rFonts w:eastAsia="Times New Roman"/>
          <w:color w:val="000000"/>
          <w:szCs w:val="24"/>
        </w:rPr>
        <w:t>Τράπεζας της Ελλάδος (ΛΕΠΕΤΕ)».</w:t>
      </w:r>
    </w:p>
    <w:p w14:paraId="00D80AF0" w14:textId="77777777" w:rsidR="00233D9B" w:rsidRDefault="00756C06">
      <w:pPr>
        <w:spacing w:after="0" w:line="600" w:lineRule="auto"/>
        <w:ind w:firstLine="720"/>
        <w:jc w:val="both"/>
        <w:rPr>
          <w:rFonts w:eastAsia="Times New Roman"/>
          <w:color w:val="000000"/>
          <w:szCs w:val="24"/>
        </w:rPr>
      </w:pPr>
      <w:r>
        <w:rPr>
          <w:rFonts w:eastAsia="Times New Roman"/>
          <w:color w:val="000000"/>
          <w:szCs w:val="24"/>
        </w:rPr>
        <w:t xml:space="preserve">12. </w:t>
      </w:r>
      <w:r w:rsidRPr="00220D0E">
        <w:rPr>
          <w:rFonts w:eastAsia="Times New Roman"/>
          <w:color w:val="000000"/>
          <w:szCs w:val="24"/>
        </w:rPr>
        <w:t xml:space="preserve">Η με αριθμό 351/11-2-2019 </w:t>
      </w:r>
      <w:r>
        <w:rPr>
          <w:rFonts w:eastAsia="Times New Roman"/>
          <w:color w:val="000000"/>
          <w:szCs w:val="24"/>
        </w:rPr>
        <w:t>ε</w:t>
      </w:r>
      <w:r w:rsidRPr="00220D0E">
        <w:rPr>
          <w:rFonts w:eastAsia="Times New Roman"/>
          <w:color w:val="000000"/>
          <w:szCs w:val="24"/>
        </w:rPr>
        <w:t xml:space="preserve">πίκαιρη </w:t>
      </w:r>
      <w:r>
        <w:rPr>
          <w:rFonts w:eastAsia="Times New Roman"/>
          <w:color w:val="000000"/>
          <w:szCs w:val="24"/>
        </w:rPr>
        <w:t>ε</w:t>
      </w:r>
      <w:r w:rsidRPr="00220D0E">
        <w:rPr>
          <w:rFonts w:eastAsia="Times New Roman"/>
          <w:color w:val="000000"/>
          <w:szCs w:val="24"/>
        </w:rPr>
        <w:t>ρώτηση του Βουλευτή Ηλείας της Δημοκρατικής Συμπαράταξης κ.</w:t>
      </w:r>
      <w:r>
        <w:rPr>
          <w:rFonts w:eastAsia="Times New Roman"/>
          <w:color w:val="000000"/>
          <w:szCs w:val="24"/>
        </w:rPr>
        <w:t xml:space="preserve"> </w:t>
      </w:r>
      <w:r w:rsidRPr="00DA462B">
        <w:rPr>
          <w:rFonts w:eastAsia="Times New Roman"/>
          <w:bCs/>
          <w:color w:val="000000"/>
          <w:szCs w:val="24"/>
        </w:rPr>
        <w:t>Ιωάννη Κουτσούκου</w:t>
      </w:r>
      <w:r>
        <w:rPr>
          <w:rFonts w:eastAsia="Times New Roman"/>
          <w:color w:val="000000"/>
          <w:szCs w:val="24"/>
        </w:rPr>
        <w:t xml:space="preserve"> </w:t>
      </w:r>
      <w:r w:rsidRPr="00220D0E">
        <w:rPr>
          <w:rFonts w:eastAsia="Times New Roman"/>
          <w:color w:val="000000"/>
          <w:szCs w:val="24"/>
        </w:rPr>
        <w:t>προς τον Υπουργό</w:t>
      </w:r>
      <w:r>
        <w:rPr>
          <w:rFonts w:eastAsia="Times New Roman"/>
          <w:color w:val="000000"/>
          <w:szCs w:val="24"/>
        </w:rPr>
        <w:t xml:space="preserve"> </w:t>
      </w:r>
      <w:r w:rsidRPr="00DA462B">
        <w:rPr>
          <w:rFonts w:eastAsia="Times New Roman"/>
          <w:bCs/>
          <w:color w:val="000000"/>
          <w:szCs w:val="24"/>
        </w:rPr>
        <w:t>Οικονομικών,</w:t>
      </w:r>
      <w:r>
        <w:rPr>
          <w:rFonts w:eastAsia="Times New Roman"/>
          <w:color w:val="000000"/>
          <w:szCs w:val="24"/>
        </w:rPr>
        <w:t xml:space="preserve"> </w:t>
      </w:r>
      <w:r w:rsidRPr="00220D0E">
        <w:rPr>
          <w:rFonts w:eastAsia="Times New Roman"/>
          <w:color w:val="000000"/>
          <w:szCs w:val="24"/>
        </w:rPr>
        <w:t>με θέμα: «Η σκοπιμότητα και</w:t>
      </w:r>
      <w:r>
        <w:rPr>
          <w:rFonts w:eastAsia="Times New Roman"/>
          <w:color w:val="000000"/>
          <w:szCs w:val="24"/>
        </w:rPr>
        <w:t xml:space="preserve"> η μεθόδευση της μεταφοράς στο </w:t>
      </w:r>
      <w:proofErr w:type="spellStart"/>
      <w:r>
        <w:rPr>
          <w:rFonts w:eastAsia="Times New Roman"/>
          <w:color w:val="000000"/>
          <w:szCs w:val="24"/>
        </w:rPr>
        <w:t>Υ</w:t>
      </w:r>
      <w:r w:rsidRPr="00220D0E">
        <w:rPr>
          <w:rFonts w:eastAsia="Times New Roman"/>
          <w:color w:val="000000"/>
          <w:szCs w:val="24"/>
        </w:rPr>
        <w:t>περταμεί</w:t>
      </w:r>
      <w:r>
        <w:rPr>
          <w:rFonts w:eastAsia="Times New Roman"/>
          <w:color w:val="000000"/>
          <w:szCs w:val="24"/>
        </w:rPr>
        <w:t>ο</w:t>
      </w:r>
      <w:proofErr w:type="spellEnd"/>
      <w:r>
        <w:rPr>
          <w:rFonts w:eastAsia="Times New Roman"/>
          <w:color w:val="000000"/>
          <w:szCs w:val="24"/>
        </w:rPr>
        <w:t xml:space="preserve"> κατ’ απαίτηση των δανειστών πενήντα ενός</w:t>
      </w:r>
      <w:r w:rsidRPr="00220D0E">
        <w:rPr>
          <w:rFonts w:eastAsia="Times New Roman"/>
          <w:color w:val="000000"/>
          <w:szCs w:val="24"/>
        </w:rPr>
        <w:t xml:space="preserve"> ακινήτων </w:t>
      </w:r>
      <w:r>
        <w:rPr>
          <w:rFonts w:eastAsia="Times New Roman"/>
          <w:color w:val="000000"/>
          <w:szCs w:val="24"/>
        </w:rPr>
        <w:t xml:space="preserve">του </w:t>
      </w:r>
      <w:r>
        <w:rPr>
          <w:rFonts w:eastAsia="Times New Roman"/>
          <w:color w:val="000000"/>
          <w:szCs w:val="24"/>
        </w:rPr>
        <w:t>δ</w:t>
      </w:r>
      <w:r>
        <w:rPr>
          <w:rFonts w:eastAsia="Times New Roman"/>
          <w:color w:val="000000"/>
          <w:szCs w:val="24"/>
        </w:rPr>
        <w:t>ημοσίου στον Δήμο Πύργου».</w:t>
      </w:r>
    </w:p>
    <w:p w14:paraId="00D80AF1" w14:textId="77777777" w:rsidR="00233D9B" w:rsidRDefault="00756C06">
      <w:pPr>
        <w:spacing w:after="0" w:line="600" w:lineRule="auto"/>
        <w:ind w:firstLine="720"/>
        <w:jc w:val="both"/>
        <w:rPr>
          <w:rFonts w:eastAsia="Times New Roman"/>
          <w:color w:val="000000"/>
          <w:szCs w:val="24"/>
        </w:rPr>
      </w:pPr>
      <w:r>
        <w:rPr>
          <w:rFonts w:eastAsia="Times New Roman"/>
          <w:color w:val="000000"/>
          <w:szCs w:val="24"/>
        </w:rPr>
        <w:t>13.</w:t>
      </w:r>
      <w:r w:rsidRPr="00220D0E">
        <w:rPr>
          <w:rFonts w:eastAsia="Times New Roman"/>
          <w:color w:val="000000"/>
          <w:szCs w:val="24"/>
        </w:rPr>
        <w:t xml:space="preserve"> Η με αριθμό 316/</w:t>
      </w:r>
      <w:r>
        <w:rPr>
          <w:rFonts w:eastAsia="Times New Roman"/>
          <w:color w:val="000000"/>
          <w:szCs w:val="24"/>
        </w:rPr>
        <w:t xml:space="preserve">29-1-2019 επίκαιρη ερώτηση του </w:t>
      </w:r>
      <w:r w:rsidRPr="00220D0E">
        <w:rPr>
          <w:rFonts w:eastAsia="Times New Roman"/>
          <w:color w:val="000000"/>
          <w:szCs w:val="24"/>
        </w:rPr>
        <w:t>Βουλευ</w:t>
      </w:r>
      <w:r w:rsidRPr="00220D0E">
        <w:rPr>
          <w:rFonts w:eastAsia="Times New Roman"/>
          <w:color w:val="000000"/>
          <w:szCs w:val="24"/>
        </w:rPr>
        <w:t>τή Λακωνίας της Δημοκρατικής Συμπαράταξης κ.</w:t>
      </w:r>
      <w:r>
        <w:rPr>
          <w:rFonts w:eastAsia="Times New Roman"/>
          <w:color w:val="000000"/>
          <w:szCs w:val="24"/>
        </w:rPr>
        <w:t xml:space="preserve"> </w:t>
      </w:r>
      <w:r w:rsidRPr="00DA462B">
        <w:rPr>
          <w:rFonts w:eastAsia="Times New Roman"/>
          <w:bCs/>
          <w:color w:val="000000"/>
          <w:szCs w:val="24"/>
        </w:rPr>
        <w:t>Λεωνίδα Γρηγοράκου</w:t>
      </w:r>
      <w:r>
        <w:rPr>
          <w:rFonts w:eastAsia="Times New Roman"/>
          <w:color w:val="000000"/>
          <w:szCs w:val="24"/>
        </w:rPr>
        <w:t xml:space="preserve"> </w:t>
      </w:r>
      <w:r w:rsidRPr="00220D0E">
        <w:rPr>
          <w:rFonts w:eastAsia="Times New Roman"/>
          <w:color w:val="000000"/>
          <w:szCs w:val="24"/>
        </w:rPr>
        <w:t>προς τον Υπουργό</w:t>
      </w:r>
      <w:r>
        <w:rPr>
          <w:rFonts w:eastAsia="Times New Roman"/>
          <w:color w:val="000000"/>
          <w:szCs w:val="24"/>
        </w:rPr>
        <w:t xml:space="preserve"> </w:t>
      </w:r>
      <w:r w:rsidRPr="00DA462B">
        <w:rPr>
          <w:rFonts w:eastAsia="Times New Roman"/>
          <w:bCs/>
          <w:color w:val="000000"/>
          <w:szCs w:val="24"/>
        </w:rPr>
        <w:t>Υγείας,</w:t>
      </w:r>
      <w:r>
        <w:rPr>
          <w:rFonts w:eastAsia="Times New Roman"/>
          <w:color w:val="000000"/>
          <w:szCs w:val="24"/>
        </w:rPr>
        <w:t xml:space="preserve"> </w:t>
      </w:r>
      <w:r w:rsidRPr="00220D0E">
        <w:rPr>
          <w:rFonts w:eastAsia="Times New Roman"/>
          <w:color w:val="000000"/>
          <w:szCs w:val="24"/>
        </w:rPr>
        <w:t>με θέμα: «Καθυστερήσεις στη διακομιδή ασθενών από το ΕΚΑΒ σε Μονάδες Εντατικής Θεραπείας λόγω</w:t>
      </w:r>
      <w:r>
        <w:rPr>
          <w:rFonts w:eastAsia="Times New Roman"/>
          <w:color w:val="000000"/>
          <w:szCs w:val="24"/>
        </w:rPr>
        <w:t xml:space="preserve"> έλλειψης ιατρικού προσωπικού». </w:t>
      </w:r>
    </w:p>
    <w:p w14:paraId="00D80AF2" w14:textId="77777777" w:rsidR="00233D9B" w:rsidRDefault="00756C06">
      <w:pPr>
        <w:spacing w:after="0" w:line="600" w:lineRule="auto"/>
        <w:ind w:firstLine="720"/>
        <w:jc w:val="both"/>
        <w:rPr>
          <w:rFonts w:eastAsia="Times New Roman"/>
          <w:color w:val="000000"/>
          <w:szCs w:val="24"/>
        </w:rPr>
      </w:pPr>
      <w:r>
        <w:rPr>
          <w:rFonts w:eastAsia="Times New Roman"/>
          <w:color w:val="000000"/>
          <w:szCs w:val="24"/>
        </w:rPr>
        <w:lastRenderedPageBreak/>
        <w:t xml:space="preserve">14. </w:t>
      </w:r>
      <w:r w:rsidRPr="00220D0E">
        <w:rPr>
          <w:rFonts w:eastAsia="Times New Roman"/>
          <w:color w:val="000000"/>
          <w:szCs w:val="24"/>
        </w:rPr>
        <w:t xml:space="preserve">Η με αριθμό 332/5-2-2019 </w:t>
      </w:r>
      <w:r>
        <w:rPr>
          <w:rFonts w:eastAsia="Times New Roman"/>
          <w:color w:val="000000"/>
          <w:szCs w:val="24"/>
        </w:rPr>
        <w:t>ε</w:t>
      </w:r>
      <w:r w:rsidRPr="00220D0E">
        <w:rPr>
          <w:rFonts w:eastAsia="Times New Roman"/>
          <w:color w:val="000000"/>
          <w:szCs w:val="24"/>
        </w:rPr>
        <w:t xml:space="preserve">πίκαιρη </w:t>
      </w:r>
      <w:r>
        <w:rPr>
          <w:rFonts w:eastAsia="Times New Roman"/>
          <w:color w:val="000000"/>
          <w:szCs w:val="24"/>
        </w:rPr>
        <w:t>ε</w:t>
      </w:r>
      <w:r w:rsidRPr="00220D0E">
        <w:rPr>
          <w:rFonts w:eastAsia="Times New Roman"/>
          <w:color w:val="000000"/>
          <w:szCs w:val="24"/>
        </w:rPr>
        <w:t>ρώτηση του Βουλευτή Ηρακλείου του Κομμουνιστικού Κόμματος Ελλάδ</w:t>
      </w:r>
      <w:r>
        <w:rPr>
          <w:rFonts w:eastAsia="Times New Roman"/>
          <w:color w:val="000000"/>
          <w:szCs w:val="24"/>
        </w:rPr>
        <w:t>α</w:t>
      </w:r>
      <w:r w:rsidRPr="00220D0E">
        <w:rPr>
          <w:rFonts w:eastAsia="Times New Roman"/>
          <w:color w:val="000000"/>
          <w:szCs w:val="24"/>
        </w:rPr>
        <w:t>ς κ.</w:t>
      </w:r>
      <w:r>
        <w:rPr>
          <w:rFonts w:eastAsia="Times New Roman"/>
          <w:color w:val="000000"/>
          <w:szCs w:val="24"/>
        </w:rPr>
        <w:t xml:space="preserve"> </w:t>
      </w:r>
      <w:r w:rsidRPr="00DA462B">
        <w:rPr>
          <w:rFonts w:eastAsia="Times New Roman"/>
          <w:bCs/>
          <w:color w:val="000000"/>
          <w:szCs w:val="24"/>
        </w:rPr>
        <w:t>Εμμανουήλ Συντυχάκη</w:t>
      </w:r>
      <w:r w:rsidRPr="00220D0E">
        <w:rPr>
          <w:rFonts w:eastAsia="Times New Roman"/>
          <w:b/>
          <w:bCs/>
          <w:color w:val="000000"/>
          <w:szCs w:val="24"/>
        </w:rPr>
        <w:t xml:space="preserve"> </w:t>
      </w:r>
      <w:r w:rsidRPr="00220D0E">
        <w:rPr>
          <w:rFonts w:eastAsia="Times New Roman"/>
          <w:color w:val="000000"/>
          <w:szCs w:val="24"/>
        </w:rPr>
        <w:t>προς τον Υπουργό</w:t>
      </w:r>
      <w:r>
        <w:rPr>
          <w:rFonts w:eastAsia="Times New Roman"/>
          <w:color w:val="000000"/>
          <w:szCs w:val="24"/>
        </w:rPr>
        <w:t xml:space="preserve"> </w:t>
      </w:r>
      <w:r w:rsidRPr="00DA462B">
        <w:rPr>
          <w:rFonts w:eastAsia="Times New Roman"/>
          <w:bCs/>
          <w:color w:val="000000"/>
          <w:szCs w:val="24"/>
        </w:rPr>
        <w:t>Υγείας,</w:t>
      </w:r>
      <w:r>
        <w:rPr>
          <w:rFonts w:eastAsia="Times New Roman"/>
          <w:color w:val="000000"/>
          <w:szCs w:val="24"/>
        </w:rPr>
        <w:t xml:space="preserve"> </w:t>
      </w:r>
      <w:r w:rsidRPr="00220D0E">
        <w:rPr>
          <w:rFonts w:eastAsia="Times New Roman"/>
          <w:color w:val="000000"/>
          <w:szCs w:val="24"/>
        </w:rPr>
        <w:t>σχετικά με «τα χρό</w:t>
      </w:r>
      <w:r>
        <w:rPr>
          <w:rFonts w:eastAsia="Times New Roman"/>
          <w:color w:val="000000"/>
          <w:szCs w:val="24"/>
        </w:rPr>
        <w:t>νια προβλήματα της Ψυχιατρικής Κ</w:t>
      </w:r>
      <w:r w:rsidRPr="00220D0E">
        <w:rPr>
          <w:rFonts w:eastAsia="Times New Roman"/>
          <w:color w:val="000000"/>
          <w:szCs w:val="24"/>
        </w:rPr>
        <w:t xml:space="preserve">λινικής του Πανεπιστημιακού Γενικού </w:t>
      </w:r>
      <w:r>
        <w:rPr>
          <w:rFonts w:eastAsia="Times New Roman"/>
          <w:color w:val="000000"/>
          <w:szCs w:val="24"/>
        </w:rPr>
        <w:t>Νοσοκομείου Ηρακλείου (ΠΑΓΝΗ)».</w:t>
      </w:r>
    </w:p>
    <w:p w14:paraId="00D80AF3" w14:textId="77777777" w:rsidR="00233D9B" w:rsidRDefault="00756C06">
      <w:pPr>
        <w:spacing w:after="0" w:line="600" w:lineRule="auto"/>
        <w:ind w:firstLine="720"/>
        <w:jc w:val="both"/>
        <w:rPr>
          <w:rFonts w:eastAsia="Times New Roman"/>
          <w:color w:val="000000"/>
          <w:szCs w:val="24"/>
        </w:rPr>
      </w:pPr>
      <w:r>
        <w:rPr>
          <w:rFonts w:eastAsia="Times New Roman"/>
          <w:color w:val="000000"/>
          <w:szCs w:val="24"/>
        </w:rPr>
        <w:t>15.</w:t>
      </w:r>
      <w:r w:rsidRPr="00220D0E">
        <w:rPr>
          <w:rFonts w:eastAsia="Times New Roman"/>
          <w:color w:val="000000"/>
          <w:szCs w:val="24"/>
        </w:rPr>
        <w:t xml:space="preserve"> Η με αριθμό 329/4-2-</w:t>
      </w:r>
      <w:r w:rsidRPr="00220D0E">
        <w:rPr>
          <w:rFonts w:eastAsia="Times New Roman"/>
          <w:color w:val="000000"/>
          <w:szCs w:val="24"/>
        </w:rPr>
        <w:t xml:space="preserve">2019 </w:t>
      </w:r>
      <w:r>
        <w:rPr>
          <w:rFonts w:eastAsia="Times New Roman"/>
          <w:color w:val="000000"/>
          <w:szCs w:val="24"/>
        </w:rPr>
        <w:t>ε</w:t>
      </w:r>
      <w:r w:rsidRPr="00220D0E">
        <w:rPr>
          <w:rFonts w:eastAsia="Times New Roman"/>
          <w:color w:val="000000"/>
          <w:szCs w:val="24"/>
        </w:rPr>
        <w:t xml:space="preserve">πίκαιρη </w:t>
      </w:r>
      <w:r>
        <w:rPr>
          <w:rFonts w:eastAsia="Times New Roman"/>
          <w:color w:val="000000"/>
          <w:szCs w:val="24"/>
        </w:rPr>
        <w:t>ε</w:t>
      </w:r>
      <w:r w:rsidRPr="00220D0E">
        <w:rPr>
          <w:rFonts w:eastAsia="Times New Roman"/>
          <w:color w:val="000000"/>
          <w:szCs w:val="24"/>
        </w:rPr>
        <w:t>ρώτηση του Βουλευτή Δράμας της Νέας Δημοκρατίας κ.</w:t>
      </w:r>
      <w:r>
        <w:rPr>
          <w:rFonts w:eastAsia="Times New Roman"/>
          <w:color w:val="000000"/>
          <w:szCs w:val="24"/>
        </w:rPr>
        <w:t xml:space="preserve"> </w:t>
      </w:r>
      <w:r w:rsidRPr="00DA462B">
        <w:rPr>
          <w:rFonts w:eastAsia="Times New Roman"/>
          <w:bCs/>
          <w:color w:val="000000"/>
          <w:szCs w:val="24"/>
        </w:rPr>
        <w:t>Δημητρίου Κυριαζίδη</w:t>
      </w:r>
      <w:r>
        <w:rPr>
          <w:rFonts w:eastAsia="Times New Roman"/>
          <w:bCs/>
          <w:color w:val="000000"/>
          <w:szCs w:val="24"/>
        </w:rPr>
        <w:t xml:space="preserve"> </w:t>
      </w:r>
      <w:r w:rsidRPr="00220D0E">
        <w:rPr>
          <w:rFonts w:eastAsia="Times New Roman"/>
          <w:color w:val="000000"/>
          <w:szCs w:val="24"/>
        </w:rPr>
        <w:t>προς τον Υπουργό</w:t>
      </w:r>
      <w:r>
        <w:rPr>
          <w:rFonts w:eastAsia="Times New Roman"/>
          <w:color w:val="000000"/>
          <w:szCs w:val="24"/>
        </w:rPr>
        <w:t xml:space="preserve"> </w:t>
      </w:r>
      <w:r w:rsidRPr="00DA462B">
        <w:rPr>
          <w:rFonts w:eastAsia="Times New Roman"/>
          <w:bCs/>
          <w:color w:val="000000"/>
          <w:szCs w:val="24"/>
        </w:rPr>
        <w:t>Υγείας,</w:t>
      </w:r>
      <w:r>
        <w:rPr>
          <w:rFonts w:eastAsia="Times New Roman"/>
          <w:color w:val="000000"/>
          <w:szCs w:val="24"/>
        </w:rPr>
        <w:t xml:space="preserve"> </w:t>
      </w:r>
      <w:r w:rsidRPr="00220D0E">
        <w:rPr>
          <w:rFonts w:eastAsia="Times New Roman"/>
          <w:color w:val="000000"/>
          <w:szCs w:val="24"/>
        </w:rPr>
        <w:t>με θέμα: «Δημιουργί</w:t>
      </w:r>
      <w:r>
        <w:rPr>
          <w:rFonts w:eastAsia="Times New Roman"/>
          <w:color w:val="000000"/>
          <w:szCs w:val="24"/>
        </w:rPr>
        <w:t>α Τμήματος Βραχείας Νοσηλείας</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sidRPr="00220D0E">
        <w:rPr>
          <w:rFonts w:eastAsia="Times New Roman"/>
          <w:color w:val="000000"/>
          <w:szCs w:val="24"/>
        </w:rPr>
        <w:t>Ογκολογικής Κλινικής στο Γενικό Νοσοκομείο Δράμας».</w:t>
      </w:r>
    </w:p>
    <w:p w14:paraId="00D80AF4" w14:textId="77777777" w:rsidR="00233D9B" w:rsidRDefault="00756C06">
      <w:pPr>
        <w:spacing w:after="0" w:line="600" w:lineRule="auto"/>
        <w:ind w:firstLine="720"/>
        <w:jc w:val="both"/>
        <w:rPr>
          <w:rFonts w:eastAsia="Times New Roman"/>
          <w:color w:val="000000"/>
          <w:szCs w:val="24"/>
        </w:rPr>
      </w:pPr>
      <w:r>
        <w:rPr>
          <w:rFonts w:eastAsia="Times New Roman"/>
          <w:color w:val="000000"/>
          <w:szCs w:val="24"/>
        </w:rPr>
        <w:t>16.</w:t>
      </w:r>
      <w:r w:rsidRPr="00220D0E">
        <w:rPr>
          <w:rFonts w:eastAsia="Times New Roman"/>
          <w:color w:val="000000"/>
          <w:szCs w:val="24"/>
        </w:rPr>
        <w:t xml:space="preserve"> Η με αριθμό 322/4-2-2019 </w:t>
      </w:r>
      <w:r>
        <w:rPr>
          <w:rFonts w:eastAsia="Times New Roman"/>
          <w:color w:val="000000"/>
          <w:szCs w:val="24"/>
        </w:rPr>
        <w:t>ε</w:t>
      </w:r>
      <w:r w:rsidRPr="00220D0E">
        <w:rPr>
          <w:rFonts w:eastAsia="Times New Roman"/>
          <w:color w:val="000000"/>
          <w:szCs w:val="24"/>
        </w:rPr>
        <w:t xml:space="preserve">πίκαιρη </w:t>
      </w:r>
      <w:r>
        <w:rPr>
          <w:rFonts w:eastAsia="Times New Roman"/>
          <w:color w:val="000000"/>
          <w:szCs w:val="24"/>
        </w:rPr>
        <w:t>ε</w:t>
      </w:r>
      <w:r w:rsidRPr="00220D0E">
        <w:rPr>
          <w:rFonts w:eastAsia="Times New Roman"/>
          <w:color w:val="000000"/>
          <w:szCs w:val="24"/>
        </w:rPr>
        <w:t>ρώτ</w:t>
      </w:r>
      <w:r w:rsidRPr="00220D0E">
        <w:rPr>
          <w:rFonts w:eastAsia="Times New Roman"/>
          <w:color w:val="000000"/>
          <w:szCs w:val="24"/>
        </w:rPr>
        <w:t>ηση του Βουλευτή Λάρισας της Δημοκρατικής Συμπαράταξης κ.</w:t>
      </w:r>
      <w:r>
        <w:rPr>
          <w:rFonts w:eastAsia="Times New Roman"/>
          <w:color w:val="000000"/>
          <w:szCs w:val="24"/>
        </w:rPr>
        <w:t xml:space="preserve"> </w:t>
      </w:r>
      <w:r w:rsidRPr="00DA462B">
        <w:rPr>
          <w:rFonts w:eastAsia="Times New Roman"/>
          <w:bCs/>
          <w:color w:val="000000"/>
          <w:szCs w:val="24"/>
        </w:rPr>
        <w:t xml:space="preserve">Κωνσταντίνου </w:t>
      </w:r>
      <w:proofErr w:type="spellStart"/>
      <w:r w:rsidRPr="00DA462B">
        <w:rPr>
          <w:rFonts w:eastAsia="Times New Roman"/>
          <w:bCs/>
          <w:color w:val="000000"/>
          <w:szCs w:val="24"/>
        </w:rPr>
        <w:t>Μπαργιώτα</w:t>
      </w:r>
      <w:proofErr w:type="spellEnd"/>
      <w:r>
        <w:rPr>
          <w:rFonts w:eastAsia="Times New Roman"/>
          <w:b/>
          <w:bCs/>
          <w:color w:val="000000"/>
          <w:szCs w:val="24"/>
        </w:rPr>
        <w:t xml:space="preserve"> </w:t>
      </w:r>
      <w:r w:rsidRPr="00220D0E">
        <w:rPr>
          <w:rFonts w:eastAsia="Times New Roman"/>
          <w:color w:val="000000"/>
          <w:szCs w:val="24"/>
        </w:rPr>
        <w:t>προς τον Υπουργό</w:t>
      </w:r>
      <w:r>
        <w:rPr>
          <w:rFonts w:eastAsia="Times New Roman"/>
          <w:color w:val="000000"/>
          <w:szCs w:val="24"/>
        </w:rPr>
        <w:t xml:space="preserve"> </w:t>
      </w:r>
      <w:r w:rsidRPr="00DA462B">
        <w:rPr>
          <w:rFonts w:eastAsia="Times New Roman"/>
          <w:bCs/>
          <w:color w:val="000000"/>
          <w:szCs w:val="24"/>
        </w:rPr>
        <w:t>Υγείας,</w:t>
      </w:r>
      <w:r>
        <w:rPr>
          <w:rFonts w:eastAsia="Times New Roman"/>
          <w:color w:val="000000"/>
          <w:szCs w:val="24"/>
        </w:rPr>
        <w:t xml:space="preserve"> </w:t>
      </w:r>
      <w:r w:rsidRPr="00220D0E">
        <w:rPr>
          <w:rFonts w:eastAsia="Times New Roman"/>
          <w:color w:val="000000"/>
          <w:szCs w:val="24"/>
        </w:rPr>
        <w:t>με θέμα: «</w:t>
      </w:r>
      <w:proofErr w:type="spellStart"/>
      <w:r w:rsidRPr="00220D0E">
        <w:rPr>
          <w:rFonts w:eastAsia="Times New Roman"/>
          <w:color w:val="000000"/>
          <w:szCs w:val="24"/>
        </w:rPr>
        <w:t>Υπερκοστολογήσεις</w:t>
      </w:r>
      <w:proofErr w:type="spellEnd"/>
      <w:r w:rsidRPr="00220D0E">
        <w:rPr>
          <w:rFonts w:eastAsia="Times New Roman"/>
          <w:color w:val="000000"/>
          <w:szCs w:val="24"/>
        </w:rPr>
        <w:t xml:space="preserve"> με τα χημικοθεραπευτικά σκευάσματα».</w:t>
      </w:r>
    </w:p>
    <w:p w14:paraId="00D80AF5" w14:textId="77777777" w:rsidR="00233D9B" w:rsidRDefault="00756C06">
      <w:pPr>
        <w:spacing w:after="0" w:line="600" w:lineRule="auto"/>
        <w:ind w:firstLine="720"/>
        <w:jc w:val="both"/>
        <w:rPr>
          <w:rFonts w:eastAsia="Times New Roman"/>
          <w:color w:val="000000"/>
          <w:szCs w:val="24"/>
        </w:rPr>
      </w:pPr>
      <w:r>
        <w:rPr>
          <w:rFonts w:eastAsia="Times New Roman"/>
          <w:color w:val="000000"/>
          <w:szCs w:val="24"/>
        </w:rPr>
        <w:t xml:space="preserve">17. </w:t>
      </w:r>
      <w:r w:rsidRPr="00220D0E">
        <w:rPr>
          <w:rFonts w:eastAsia="Times New Roman"/>
          <w:color w:val="000000"/>
          <w:szCs w:val="24"/>
        </w:rPr>
        <w:t xml:space="preserve">Η με αριθμό 262/9-1-2019 </w:t>
      </w:r>
      <w:r>
        <w:rPr>
          <w:rFonts w:eastAsia="Times New Roman"/>
          <w:color w:val="000000"/>
          <w:szCs w:val="24"/>
        </w:rPr>
        <w:t>ε</w:t>
      </w:r>
      <w:r w:rsidRPr="00220D0E">
        <w:rPr>
          <w:rFonts w:eastAsia="Times New Roman"/>
          <w:color w:val="000000"/>
          <w:szCs w:val="24"/>
        </w:rPr>
        <w:t xml:space="preserve">πίκαιρη </w:t>
      </w:r>
      <w:r>
        <w:rPr>
          <w:rFonts w:eastAsia="Times New Roman"/>
          <w:color w:val="000000"/>
          <w:szCs w:val="24"/>
        </w:rPr>
        <w:t>ε</w:t>
      </w:r>
      <w:r w:rsidRPr="00220D0E">
        <w:rPr>
          <w:rFonts w:eastAsia="Times New Roman"/>
          <w:color w:val="000000"/>
          <w:szCs w:val="24"/>
        </w:rPr>
        <w:t xml:space="preserve">ρώτηση του Βουλευτή Επικρατείας του Λαϊκού </w:t>
      </w:r>
      <w:r w:rsidRPr="00220D0E">
        <w:rPr>
          <w:rFonts w:eastAsia="Times New Roman"/>
          <w:color w:val="000000"/>
          <w:szCs w:val="24"/>
        </w:rPr>
        <w:t>Συνδέσμου</w:t>
      </w:r>
      <w:r>
        <w:rPr>
          <w:rFonts w:eastAsia="Times New Roman"/>
          <w:color w:val="000000"/>
          <w:szCs w:val="24"/>
        </w:rPr>
        <w:t xml:space="preserve"> </w:t>
      </w:r>
      <w:r w:rsidRPr="00220D0E">
        <w:rPr>
          <w:rFonts w:eastAsia="Times New Roman"/>
          <w:color w:val="000000"/>
          <w:szCs w:val="24"/>
        </w:rPr>
        <w:t>-</w:t>
      </w:r>
      <w:r>
        <w:rPr>
          <w:rFonts w:eastAsia="Times New Roman"/>
          <w:color w:val="000000"/>
          <w:szCs w:val="24"/>
        </w:rPr>
        <w:t xml:space="preserve"> Χρυσή Αυγή</w:t>
      </w:r>
      <w:r w:rsidRPr="00220D0E">
        <w:rPr>
          <w:rFonts w:eastAsia="Times New Roman"/>
          <w:color w:val="000000"/>
          <w:szCs w:val="24"/>
        </w:rPr>
        <w:t xml:space="preserve"> κ.</w:t>
      </w:r>
      <w:r>
        <w:rPr>
          <w:rFonts w:eastAsia="Times New Roman"/>
          <w:color w:val="000000"/>
          <w:szCs w:val="24"/>
        </w:rPr>
        <w:t xml:space="preserve"> </w:t>
      </w:r>
      <w:r w:rsidRPr="00DA462B">
        <w:rPr>
          <w:rFonts w:eastAsia="Times New Roman"/>
          <w:bCs/>
          <w:color w:val="000000"/>
          <w:szCs w:val="24"/>
        </w:rPr>
        <w:t>Χρήστου Παππά</w:t>
      </w:r>
      <w:r>
        <w:rPr>
          <w:rFonts w:eastAsia="Times New Roman"/>
          <w:color w:val="000000"/>
          <w:szCs w:val="24"/>
        </w:rPr>
        <w:t xml:space="preserve"> </w:t>
      </w:r>
      <w:r w:rsidRPr="00220D0E">
        <w:rPr>
          <w:rFonts w:eastAsia="Times New Roman"/>
          <w:color w:val="000000"/>
          <w:szCs w:val="24"/>
        </w:rPr>
        <w:t>προς τον Υπουργό</w:t>
      </w:r>
      <w:r>
        <w:rPr>
          <w:rFonts w:eastAsia="Times New Roman"/>
          <w:color w:val="000000"/>
          <w:szCs w:val="24"/>
        </w:rPr>
        <w:t xml:space="preserve"> </w:t>
      </w:r>
      <w:r w:rsidRPr="00DA462B">
        <w:rPr>
          <w:rFonts w:eastAsia="Times New Roman"/>
          <w:bCs/>
          <w:color w:val="000000"/>
          <w:szCs w:val="24"/>
        </w:rPr>
        <w:t>Εθνικής Άμυνας,</w:t>
      </w:r>
      <w:r>
        <w:rPr>
          <w:rFonts w:eastAsia="Times New Roman"/>
          <w:color w:val="000000"/>
          <w:szCs w:val="24"/>
        </w:rPr>
        <w:t xml:space="preserve"> </w:t>
      </w:r>
      <w:r w:rsidRPr="00220D0E">
        <w:rPr>
          <w:rFonts w:eastAsia="Times New Roman"/>
          <w:color w:val="000000"/>
          <w:szCs w:val="24"/>
        </w:rPr>
        <w:t>με θέμα: «Επιτακτική ανάγκη αυξήσεως της στρατιωτικής θητείας».</w:t>
      </w:r>
    </w:p>
    <w:p w14:paraId="00D80AF6" w14:textId="77777777" w:rsidR="00233D9B" w:rsidRDefault="00756C06">
      <w:pPr>
        <w:spacing w:after="0" w:line="600" w:lineRule="auto"/>
        <w:ind w:firstLine="720"/>
        <w:jc w:val="both"/>
        <w:rPr>
          <w:rFonts w:eastAsia="Times New Roman"/>
          <w:b/>
          <w:color w:val="000000"/>
          <w:szCs w:val="24"/>
        </w:rPr>
      </w:pPr>
      <w:r w:rsidRPr="00DA462B">
        <w:rPr>
          <w:rFonts w:eastAsia="Times New Roman"/>
          <w:bCs/>
          <w:color w:val="000000"/>
          <w:szCs w:val="24"/>
        </w:rPr>
        <w:lastRenderedPageBreak/>
        <w:t>ΑΝ</w:t>
      </w:r>
      <w:r>
        <w:rPr>
          <w:rFonts w:eastAsia="Times New Roman"/>
          <w:bCs/>
          <w:color w:val="000000"/>
          <w:szCs w:val="24"/>
        </w:rPr>
        <w:t xml:space="preserve">ΑΦΟΡΕΣ - ΕΡΩΤΗΣΕΙΣ (Άρθρο 130 παράγραφος 5 του Κανονισμού της </w:t>
      </w:r>
      <w:r w:rsidRPr="00DA462B">
        <w:rPr>
          <w:rFonts w:eastAsia="Times New Roman"/>
          <w:bCs/>
          <w:color w:val="000000"/>
          <w:szCs w:val="24"/>
        </w:rPr>
        <w:t>Βουλής)</w:t>
      </w:r>
    </w:p>
    <w:p w14:paraId="00D80AF7" w14:textId="77777777" w:rsidR="00233D9B" w:rsidRDefault="00756C06">
      <w:pPr>
        <w:spacing w:after="0" w:line="600" w:lineRule="auto"/>
        <w:ind w:firstLine="720"/>
        <w:jc w:val="both"/>
        <w:rPr>
          <w:rFonts w:eastAsia="Times New Roman"/>
          <w:color w:val="000000"/>
          <w:szCs w:val="24"/>
        </w:rPr>
      </w:pPr>
      <w:r>
        <w:rPr>
          <w:rFonts w:eastAsia="Times New Roman"/>
          <w:color w:val="000000"/>
          <w:szCs w:val="24"/>
        </w:rPr>
        <w:t xml:space="preserve">1. </w:t>
      </w:r>
      <w:r w:rsidRPr="00220D0E">
        <w:rPr>
          <w:rFonts w:eastAsia="Times New Roman"/>
          <w:color w:val="000000"/>
          <w:szCs w:val="24"/>
        </w:rPr>
        <w:t xml:space="preserve">Η με αριθμό 1867/25-9-2018 </w:t>
      </w:r>
      <w:r>
        <w:rPr>
          <w:rFonts w:eastAsia="Times New Roman"/>
          <w:color w:val="000000"/>
          <w:szCs w:val="24"/>
        </w:rPr>
        <w:t>ε</w:t>
      </w:r>
      <w:r w:rsidRPr="00220D0E">
        <w:rPr>
          <w:rFonts w:eastAsia="Times New Roman"/>
          <w:color w:val="000000"/>
          <w:szCs w:val="24"/>
        </w:rPr>
        <w:t>ρώτηση του Βουλε</w:t>
      </w:r>
      <w:r w:rsidRPr="00220D0E">
        <w:rPr>
          <w:rFonts w:eastAsia="Times New Roman"/>
          <w:color w:val="000000"/>
          <w:szCs w:val="24"/>
        </w:rPr>
        <w:t>υτή Χίου του Συνασπισμού Ριζοσπαστικής Αριστεράς κ.</w:t>
      </w:r>
      <w:r>
        <w:rPr>
          <w:rFonts w:eastAsia="Times New Roman"/>
          <w:color w:val="000000"/>
          <w:szCs w:val="24"/>
        </w:rPr>
        <w:t xml:space="preserve"> </w:t>
      </w:r>
      <w:r w:rsidRPr="00DA462B">
        <w:rPr>
          <w:rFonts w:eastAsia="Times New Roman"/>
          <w:bCs/>
          <w:color w:val="000000"/>
          <w:szCs w:val="24"/>
        </w:rPr>
        <w:t>Ανδρέα Μιχαηλίδη</w:t>
      </w:r>
      <w:r>
        <w:rPr>
          <w:rFonts w:eastAsia="Times New Roman"/>
          <w:b/>
          <w:bCs/>
          <w:color w:val="000000"/>
          <w:szCs w:val="24"/>
        </w:rPr>
        <w:t xml:space="preserve"> </w:t>
      </w:r>
      <w:r w:rsidRPr="00220D0E">
        <w:rPr>
          <w:rFonts w:eastAsia="Times New Roman"/>
          <w:color w:val="000000"/>
          <w:szCs w:val="24"/>
        </w:rPr>
        <w:t>προς τον Υπουργό</w:t>
      </w:r>
      <w:r>
        <w:rPr>
          <w:rFonts w:eastAsia="Times New Roman"/>
          <w:color w:val="000000"/>
          <w:szCs w:val="24"/>
        </w:rPr>
        <w:t xml:space="preserve"> </w:t>
      </w:r>
      <w:r w:rsidRPr="00DA462B">
        <w:rPr>
          <w:rFonts w:eastAsia="Times New Roman"/>
          <w:bCs/>
          <w:color w:val="000000"/>
          <w:szCs w:val="24"/>
        </w:rPr>
        <w:t>Οικονομικών,</w:t>
      </w:r>
      <w:r>
        <w:rPr>
          <w:rFonts w:eastAsia="Times New Roman"/>
          <w:color w:val="000000"/>
          <w:szCs w:val="24"/>
        </w:rPr>
        <w:t xml:space="preserve"> </w:t>
      </w:r>
      <w:r w:rsidRPr="00220D0E">
        <w:rPr>
          <w:rFonts w:eastAsia="Times New Roman"/>
          <w:color w:val="000000"/>
          <w:szCs w:val="24"/>
        </w:rPr>
        <w:t>σχετικά με την προστασία του παραδοσιακού οικισμού</w:t>
      </w:r>
      <w:r>
        <w:rPr>
          <w:rFonts w:eastAsia="Times New Roman"/>
          <w:color w:val="000000"/>
          <w:szCs w:val="24"/>
        </w:rPr>
        <w:t xml:space="preserve"> </w:t>
      </w:r>
      <w:r w:rsidRPr="00220D0E">
        <w:rPr>
          <w:rFonts w:eastAsia="Times New Roman"/>
          <w:color w:val="000000"/>
          <w:szCs w:val="24"/>
        </w:rPr>
        <w:t>-</w:t>
      </w:r>
      <w:r>
        <w:rPr>
          <w:rFonts w:eastAsia="Times New Roman"/>
          <w:color w:val="000000"/>
          <w:szCs w:val="24"/>
        </w:rPr>
        <w:t xml:space="preserve"> </w:t>
      </w:r>
      <w:r w:rsidRPr="00220D0E">
        <w:rPr>
          <w:rFonts w:eastAsia="Times New Roman"/>
          <w:color w:val="000000"/>
          <w:szCs w:val="24"/>
        </w:rPr>
        <w:t>ιστορικού τόπου Κάμπου Χίου και των περιβολιών του από την υπέρμετρη φορολόγηση και την οικοπεδοποίηση.</w:t>
      </w:r>
    </w:p>
    <w:p w14:paraId="00D80AF8" w14:textId="77777777" w:rsidR="00233D9B" w:rsidRDefault="00756C06">
      <w:pPr>
        <w:spacing w:after="0" w:line="600" w:lineRule="auto"/>
        <w:ind w:firstLine="720"/>
        <w:jc w:val="both"/>
        <w:rPr>
          <w:rFonts w:eastAsia="Times New Roman"/>
          <w:szCs w:val="24"/>
        </w:rPr>
      </w:pPr>
      <w:r>
        <w:rPr>
          <w:rFonts w:eastAsia="Times New Roman"/>
          <w:color w:val="000000"/>
          <w:szCs w:val="24"/>
        </w:rPr>
        <w:t xml:space="preserve">2. </w:t>
      </w:r>
      <w:r w:rsidRPr="00220D0E">
        <w:rPr>
          <w:rFonts w:eastAsia="Times New Roman"/>
          <w:color w:val="000000"/>
          <w:szCs w:val="24"/>
        </w:rPr>
        <w:t xml:space="preserve">Η με αριθμό 2932/31-10-2018 </w:t>
      </w:r>
      <w:r>
        <w:rPr>
          <w:rFonts w:eastAsia="Times New Roman"/>
          <w:color w:val="000000"/>
          <w:szCs w:val="24"/>
        </w:rPr>
        <w:t>ε</w:t>
      </w:r>
      <w:r w:rsidRPr="00220D0E">
        <w:rPr>
          <w:rFonts w:eastAsia="Times New Roman"/>
          <w:color w:val="000000"/>
          <w:szCs w:val="24"/>
        </w:rPr>
        <w:t>ρώτηση του Βουλευτή Β΄ Αθηνών τ</w:t>
      </w:r>
      <w:r>
        <w:rPr>
          <w:rFonts w:eastAsia="Times New Roman"/>
          <w:color w:val="000000"/>
          <w:szCs w:val="24"/>
        </w:rPr>
        <w:t xml:space="preserve">ης Δημοκρατικής Συμπαράταξης </w:t>
      </w:r>
      <w:r w:rsidRPr="00220D0E">
        <w:rPr>
          <w:rFonts w:eastAsia="Times New Roman"/>
          <w:color w:val="000000"/>
          <w:szCs w:val="24"/>
        </w:rPr>
        <w:t>κ.</w:t>
      </w:r>
      <w:r>
        <w:rPr>
          <w:rFonts w:eastAsia="Times New Roman"/>
          <w:color w:val="000000"/>
          <w:szCs w:val="24"/>
        </w:rPr>
        <w:t xml:space="preserve"> </w:t>
      </w:r>
      <w:r w:rsidRPr="00DA462B">
        <w:rPr>
          <w:rFonts w:eastAsia="Times New Roman"/>
          <w:bCs/>
          <w:color w:val="000000"/>
          <w:szCs w:val="24"/>
        </w:rPr>
        <w:t>Γεωργίου</w:t>
      </w:r>
      <w:r>
        <w:rPr>
          <w:rFonts w:eastAsia="Times New Roman"/>
          <w:bCs/>
          <w:color w:val="000000"/>
          <w:szCs w:val="24"/>
        </w:rPr>
        <w:t xml:space="preserve"> </w:t>
      </w:r>
      <w:r w:rsidRPr="00DA462B">
        <w:rPr>
          <w:rFonts w:eastAsia="Times New Roman"/>
          <w:bCs/>
          <w:color w:val="000000"/>
          <w:szCs w:val="24"/>
        </w:rPr>
        <w:t>-</w:t>
      </w:r>
      <w:r>
        <w:rPr>
          <w:rFonts w:eastAsia="Times New Roman"/>
          <w:bCs/>
          <w:color w:val="000000"/>
          <w:szCs w:val="24"/>
        </w:rPr>
        <w:t xml:space="preserve"> </w:t>
      </w:r>
      <w:r w:rsidRPr="00DA462B">
        <w:rPr>
          <w:rFonts w:eastAsia="Times New Roman"/>
          <w:bCs/>
          <w:color w:val="000000"/>
          <w:szCs w:val="24"/>
        </w:rPr>
        <w:t>Δημητρίου Καρρά</w:t>
      </w:r>
      <w:r w:rsidRPr="00DA462B">
        <w:rPr>
          <w:rFonts w:eastAsia="Times New Roman"/>
          <w:b/>
          <w:color w:val="000000"/>
          <w:szCs w:val="24"/>
        </w:rPr>
        <w:t xml:space="preserve"> </w:t>
      </w:r>
      <w:r w:rsidRPr="00220D0E">
        <w:rPr>
          <w:rFonts w:eastAsia="Times New Roman"/>
          <w:color w:val="000000"/>
          <w:szCs w:val="24"/>
        </w:rPr>
        <w:t>προς τον Υπουργό</w:t>
      </w:r>
      <w:r>
        <w:rPr>
          <w:rFonts w:eastAsia="Times New Roman"/>
          <w:color w:val="000000"/>
          <w:szCs w:val="24"/>
        </w:rPr>
        <w:t xml:space="preserve"> </w:t>
      </w:r>
      <w:r w:rsidRPr="00DA462B">
        <w:rPr>
          <w:rFonts w:eastAsia="Times New Roman"/>
          <w:bCs/>
          <w:color w:val="000000"/>
          <w:szCs w:val="24"/>
        </w:rPr>
        <w:t>Οικονομικών,</w:t>
      </w:r>
      <w:r w:rsidRPr="00DA462B">
        <w:rPr>
          <w:rFonts w:eastAsia="Times New Roman"/>
          <w:b/>
          <w:color w:val="000000"/>
          <w:szCs w:val="24"/>
        </w:rPr>
        <w:t xml:space="preserve"> </w:t>
      </w:r>
      <w:r w:rsidRPr="00220D0E">
        <w:rPr>
          <w:rFonts w:eastAsia="Times New Roman"/>
          <w:color w:val="000000"/>
          <w:szCs w:val="24"/>
        </w:rPr>
        <w:t>με θέμα: «Αποδέσμευση του Δ</w:t>
      </w:r>
      <w:r>
        <w:rPr>
          <w:rFonts w:eastAsia="Times New Roman"/>
          <w:color w:val="000000"/>
          <w:szCs w:val="24"/>
        </w:rPr>
        <w:t xml:space="preserve">ημοτικού Κλειστού Γυμναστηρίου </w:t>
      </w:r>
      <w:r>
        <w:rPr>
          <w:rFonts w:eastAsia="Times New Roman"/>
          <w:color w:val="000000"/>
          <w:szCs w:val="24"/>
        </w:rPr>
        <w:t>"</w:t>
      </w:r>
      <w:r w:rsidRPr="00220D0E">
        <w:rPr>
          <w:rFonts w:eastAsia="Times New Roman"/>
          <w:color w:val="000000"/>
          <w:szCs w:val="24"/>
        </w:rPr>
        <w:t xml:space="preserve">Νίκης </w:t>
      </w:r>
      <w:r w:rsidRPr="00DA462B">
        <w:rPr>
          <w:rFonts w:eastAsia="Times New Roman"/>
          <w:color w:val="000000"/>
          <w:szCs w:val="24"/>
        </w:rPr>
        <w:t>2</w:t>
      </w:r>
      <w:r w:rsidRPr="00E32595">
        <w:rPr>
          <w:rFonts w:eastAsia="Times New Roman"/>
          <w:color w:val="000000"/>
          <w:szCs w:val="24"/>
          <w:vertAlign w:val="superscript"/>
        </w:rPr>
        <w:t>ου</w:t>
      </w:r>
      <w:r>
        <w:rPr>
          <w:rFonts w:eastAsia="Times New Roman"/>
          <w:color w:val="000000"/>
          <w:szCs w:val="24"/>
        </w:rPr>
        <w:t xml:space="preserve"> Λυκείου</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Αγίας Βαρβάρας από το </w:t>
      </w:r>
      <w:proofErr w:type="spellStart"/>
      <w:r>
        <w:rPr>
          <w:rFonts w:eastAsia="Times New Roman"/>
          <w:color w:val="000000"/>
          <w:szCs w:val="24"/>
        </w:rPr>
        <w:t>Υπερταμείο</w:t>
      </w:r>
      <w:proofErr w:type="spellEnd"/>
      <w:r>
        <w:rPr>
          <w:rFonts w:eastAsia="Times New Roman"/>
          <w:color w:val="000000"/>
          <w:szCs w:val="24"/>
        </w:rPr>
        <w:t>».</w:t>
      </w:r>
    </w:p>
    <w:p w14:paraId="00D80AF9" w14:textId="77777777" w:rsidR="00233D9B" w:rsidRDefault="00756C06">
      <w:pPr>
        <w:spacing w:after="0"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εισερχόμαστε στη συζήτηση των </w:t>
      </w:r>
    </w:p>
    <w:p w14:paraId="00D80AFA" w14:textId="77777777" w:rsidR="00233D9B" w:rsidRDefault="00756C06">
      <w:pPr>
        <w:spacing w:after="0" w:line="600" w:lineRule="auto"/>
        <w:jc w:val="center"/>
        <w:rPr>
          <w:rFonts w:eastAsia="Times New Roman" w:cs="Times New Roman"/>
          <w:b/>
          <w:szCs w:val="24"/>
        </w:rPr>
      </w:pPr>
      <w:r w:rsidRPr="001D2A03">
        <w:rPr>
          <w:rFonts w:eastAsia="Times New Roman" w:cs="Times New Roman"/>
          <w:b/>
          <w:szCs w:val="24"/>
        </w:rPr>
        <w:t>ΕΠΙΚΑΙΡΩΝ ΕΡΩΤΗΣΕΩΝ</w:t>
      </w:r>
    </w:p>
    <w:p w14:paraId="00D80AFB"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το </w:t>
      </w:r>
      <w:r>
        <w:rPr>
          <w:rFonts w:eastAsia="Times New Roman" w:cs="Times New Roman"/>
          <w:szCs w:val="24"/>
        </w:rPr>
        <w:t>σημερινό</w:t>
      </w:r>
      <w:r>
        <w:rPr>
          <w:rFonts w:eastAsia="Times New Roman" w:cs="Times New Roman"/>
          <w:szCs w:val="24"/>
        </w:rPr>
        <w:t xml:space="preserve"> δελτίο επικαίρων ερωτήσεων</w:t>
      </w:r>
      <w:r>
        <w:rPr>
          <w:rFonts w:eastAsia="Times New Roman" w:cs="Times New Roman"/>
          <w:szCs w:val="24"/>
        </w:rPr>
        <w:t xml:space="preserve"> </w:t>
      </w:r>
      <w:r>
        <w:rPr>
          <w:rFonts w:eastAsia="Times New Roman" w:cs="Times New Roman"/>
          <w:szCs w:val="24"/>
        </w:rPr>
        <w:t xml:space="preserve">θα </w:t>
      </w:r>
      <w:r>
        <w:rPr>
          <w:rFonts w:eastAsia="Times New Roman" w:cs="Times New Roman"/>
          <w:szCs w:val="24"/>
        </w:rPr>
        <w:t xml:space="preserve">συζητηθεί μόνο μία ερώτηση. </w:t>
      </w:r>
      <w:r>
        <w:rPr>
          <w:rFonts w:eastAsia="Times New Roman" w:cs="Times New Roman"/>
          <w:szCs w:val="24"/>
        </w:rPr>
        <w:t xml:space="preserve">Πρώτα, όμως, </w:t>
      </w:r>
      <w:r>
        <w:rPr>
          <w:rFonts w:eastAsia="Times New Roman" w:cs="Times New Roman"/>
          <w:szCs w:val="24"/>
        </w:rPr>
        <w:t>ε</w:t>
      </w:r>
      <w:r>
        <w:rPr>
          <w:rFonts w:eastAsia="Times New Roman" w:cs="Times New Roman"/>
          <w:szCs w:val="24"/>
        </w:rPr>
        <w:t>πιτρέψτε μου</w:t>
      </w:r>
      <w:r>
        <w:rPr>
          <w:rFonts w:eastAsia="Times New Roman" w:cs="Times New Roman"/>
          <w:szCs w:val="24"/>
        </w:rPr>
        <w:t xml:space="preserve"> </w:t>
      </w:r>
      <w:r>
        <w:rPr>
          <w:rFonts w:eastAsia="Times New Roman" w:cs="Times New Roman"/>
          <w:szCs w:val="24"/>
        </w:rPr>
        <w:t xml:space="preserve">να ανακοινώσω κάποιες </w:t>
      </w:r>
      <w:r>
        <w:rPr>
          <w:rFonts w:eastAsia="Times New Roman" w:cs="Times New Roman"/>
          <w:szCs w:val="24"/>
        </w:rPr>
        <w:t xml:space="preserve">από τις </w:t>
      </w:r>
      <w:r>
        <w:rPr>
          <w:rFonts w:eastAsia="Times New Roman" w:cs="Times New Roman"/>
          <w:szCs w:val="24"/>
        </w:rPr>
        <w:t xml:space="preserve">επίκαιρες ερωτήσεις που δεν θα </w:t>
      </w:r>
      <w:r>
        <w:rPr>
          <w:rFonts w:eastAsia="Times New Roman" w:cs="Times New Roman"/>
          <w:szCs w:val="24"/>
        </w:rPr>
        <w:t>συζητηθούν.</w:t>
      </w:r>
    </w:p>
    <w:p w14:paraId="00D80AFC"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Η τρίτη με αριθμό 467/2-4-2019 επίκαιρη ερώτηση δεύτερου κύκλου της Βουλευτού Χαλκιδικής του Συνασπισμού Ριζοσπαστικής Αριστεράς κ</w:t>
      </w:r>
      <w:r>
        <w:rPr>
          <w:rFonts w:eastAsia="Times New Roman" w:cs="Times New Roman"/>
          <w:szCs w:val="24"/>
        </w:rPr>
        <w:t>.</w:t>
      </w:r>
      <w:r>
        <w:rPr>
          <w:rFonts w:eastAsia="Times New Roman" w:cs="Times New Roman"/>
          <w:szCs w:val="24"/>
        </w:rPr>
        <w:t xml:space="preserve"> Αικατερίνης </w:t>
      </w:r>
      <w:proofErr w:type="spellStart"/>
      <w:r>
        <w:rPr>
          <w:rFonts w:eastAsia="Times New Roman" w:cs="Times New Roman"/>
          <w:szCs w:val="24"/>
        </w:rPr>
        <w:t>Ιγγλέζη</w:t>
      </w:r>
      <w:proofErr w:type="spellEnd"/>
      <w:r>
        <w:rPr>
          <w:rFonts w:eastAsia="Times New Roman" w:cs="Times New Roman"/>
          <w:szCs w:val="24"/>
        </w:rPr>
        <w:t xml:space="preserve"> προς τον Υπουργό Περιβάλλοντος και Ενέργειας, με θέμα: «Παραβιάσεις κατ’ εξακολούθηση της κε</w:t>
      </w:r>
      <w:r>
        <w:rPr>
          <w:rFonts w:eastAsia="Times New Roman" w:cs="Times New Roman"/>
          <w:szCs w:val="24"/>
        </w:rPr>
        <w:t xml:space="preserve">ίμενης περιβαλλοντικής νομοθεσίας και των εγκεκριμένων περιβαλλοντικών όρων της </w:t>
      </w:r>
      <w:r>
        <w:rPr>
          <w:rFonts w:eastAsia="Times New Roman" w:cs="Times New Roman"/>
          <w:szCs w:val="24"/>
        </w:rPr>
        <w:t xml:space="preserve">κοινής υπουργικής απόφασης </w:t>
      </w:r>
      <w:r>
        <w:rPr>
          <w:rFonts w:eastAsia="Times New Roman" w:cs="Times New Roman"/>
          <w:szCs w:val="24"/>
        </w:rPr>
        <w:t xml:space="preserve">Έγκρισης Περιβαλλοντικών Όρων (ΚΥΑ ΕΠΟ) από την </w:t>
      </w:r>
      <w:r>
        <w:rPr>
          <w:rFonts w:eastAsia="Times New Roman" w:cs="Times New Roman"/>
          <w:szCs w:val="24"/>
        </w:rPr>
        <w:t>ε</w:t>
      </w:r>
      <w:r>
        <w:rPr>
          <w:rFonts w:eastAsia="Times New Roman" w:cs="Times New Roman"/>
          <w:szCs w:val="24"/>
        </w:rPr>
        <w:t xml:space="preserve">ταιρεία </w:t>
      </w:r>
      <w:r>
        <w:rPr>
          <w:rFonts w:eastAsia="Times New Roman"/>
          <w:szCs w:val="24"/>
        </w:rPr>
        <w:t>"</w:t>
      </w:r>
      <w:r>
        <w:rPr>
          <w:rFonts w:eastAsia="Times New Roman" w:cs="Times New Roman"/>
          <w:szCs w:val="24"/>
        </w:rPr>
        <w:t>Ελληνικός Χρυσός</w:t>
      </w:r>
      <w:r>
        <w:rPr>
          <w:rFonts w:eastAsia="Times New Roman"/>
          <w:szCs w:val="24"/>
        </w:rPr>
        <w:t>"</w:t>
      </w:r>
      <w:r>
        <w:rPr>
          <w:rFonts w:eastAsia="Times New Roman" w:cs="Times New Roman"/>
          <w:szCs w:val="24"/>
        </w:rPr>
        <w:t>», δεν θα συζητηθεί λόγω κωλύματος της κυρίας Βουλευτού.</w:t>
      </w:r>
    </w:p>
    <w:p w14:paraId="00D80AFD"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Η δεύτερη με αριθ</w:t>
      </w:r>
      <w:r>
        <w:rPr>
          <w:rFonts w:eastAsia="Times New Roman" w:cs="Times New Roman"/>
          <w:szCs w:val="24"/>
        </w:rPr>
        <w:t xml:space="preserve">μό 464/1-4-2019 επίκαιρη ερώτηση πρώτου κύκλου του Βουλευτή Λέσβου της Νέας Δημοκρατίας κ. Χαράλαμπου Αθανασίου προς τον Υπουργό Μεταναστευτικής Πολιτικής, με θέμα: «Απάνθρωπη και εξευτελιστική για τη Λέσβο και την Ελλάδα η υφιστάμενη κατάσταση στο Κέντρο </w:t>
      </w:r>
      <w:r>
        <w:rPr>
          <w:rFonts w:eastAsia="Times New Roman" w:cs="Times New Roman"/>
          <w:szCs w:val="24"/>
        </w:rPr>
        <w:t xml:space="preserve">Υποδοχής </w:t>
      </w:r>
      <w:r>
        <w:rPr>
          <w:rFonts w:eastAsia="Times New Roman" w:cs="Times New Roman"/>
          <w:szCs w:val="24"/>
        </w:rPr>
        <w:lastRenderedPageBreak/>
        <w:t xml:space="preserve">της </w:t>
      </w:r>
      <w:proofErr w:type="spellStart"/>
      <w:r>
        <w:rPr>
          <w:rFonts w:eastAsia="Times New Roman" w:cs="Times New Roman"/>
          <w:szCs w:val="24"/>
        </w:rPr>
        <w:t>Μόριας</w:t>
      </w:r>
      <w:proofErr w:type="spellEnd"/>
      <w:r>
        <w:rPr>
          <w:rFonts w:eastAsia="Times New Roman" w:cs="Times New Roman"/>
          <w:szCs w:val="24"/>
        </w:rPr>
        <w:t>», δεν θα συζητηθεί λόγω κωλύματος του κυρίου Βουλευτή.</w:t>
      </w:r>
    </w:p>
    <w:p w14:paraId="00D80AFE"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 xml:space="preserve">Η πρώτη με αριθμό 469/2-4-2019 επίκαιρη ερώτηση πρώτου κύκλου του Βουλευτή Β΄ Αθηνών του Συνασπισμού Ριζοσπαστικής Αριστεράς κ. Παναγιώτη </w:t>
      </w:r>
      <w:proofErr w:type="spellStart"/>
      <w:r>
        <w:rPr>
          <w:rFonts w:eastAsia="Times New Roman" w:cs="Times New Roman"/>
          <w:szCs w:val="24"/>
        </w:rPr>
        <w:t>Κουρουμπλή</w:t>
      </w:r>
      <w:proofErr w:type="spellEnd"/>
      <w:r>
        <w:rPr>
          <w:rFonts w:eastAsia="Times New Roman" w:cs="Times New Roman"/>
          <w:szCs w:val="24"/>
        </w:rPr>
        <w:t xml:space="preserve"> προς τον Υπουργό Περιβάλλοντος κ</w:t>
      </w:r>
      <w:r>
        <w:rPr>
          <w:rFonts w:eastAsia="Times New Roman" w:cs="Times New Roman"/>
          <w:szCs w:val="24"/>
        </w:rPr>
        <w:t>αι Ενέργειας, με θέμα: «Ανταποδοτικά τέλη μεγάλων υδροηλεκτρικών σταθμών», δεν θα συζητηθεί λόγω κωλύματος του κυρίου Βουλευτή.</w:t>
      </w:r>
    </w:p>
    <w:p w14:paraId="00D80AFF"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Η έκτη με αριθμό 450/26-3-2019 επίκαιρη ερώτηση δεύτερου κύκλου του ΣΤ΄ Αντιπροέδρου της Βουλής και Βουλευτή Λάρισας του Κομμουν</w:t>
      </w:r>
      <w:r>
        <w:rPr>
          <w:rFonts w:eastAsia="Times New Roman" w:cs="Times New Roman"/>
          <w:szCs w:val="24"/>
        </w:rPr>
        <w:t xml:space="preserve">ιστικού Κόμματος Ελλάδας κ. Γεωργίου </w:t>
      </w:r>
      <w:proofErr w:type="spellStart"/>
      <w:r>
        <w:rPr>
          <w:rFonts w:eastAsia="Times New Roman" w:cs="Times New Roman"/>
          <w:szCs w:val="24"/>
        </w:rPr>
        <w:t>Λαμπρούλη</w:t>
      </w:r>
      <w:proofErr w:type="spellEnd"/>
      <w:r>
        <w:rPr>
          <w:rFonts w:eastAsia="Times New Roman" w:cs="Times New Roman"/>
          <w:szCs w:val="24"/>
        </w:rPr>
        <w:t xml:space="preserve"> προς τον Υπουργό Περιβάλλοντος και Ενέργειας, με θέμα: «Να σταματήσει η εγκατάσταση αιολικών πάρκων στις βουνοκορφές των </w:t>
      </w:r>
      <w:proofErr w:type="spellStart"/>
      <w:r>
        <w:rPr>
          <w:rFonts w:eastAsia="Times New Roman" w:cs="Times New Roman"/>
          <w:szCs w:val="24"/>
        </w:rPr>
        <w:t>Αγράφων</w:t>
      </w:r>
      <w:proofErr w:type="spellEnd"/>
      <w:r>
        <w:rPr>
          <w:rFonts w:eastAsia="Times New Roman" w:cs="Times New Roman"/>
          <w:szCs w:val="24"/>
        </w:rPr>
        <w:t>», δεν θα συζητηθεί λόγω κωλύματος του κυρίου Βουλευτή.</w:t>
      </w:r>
    </w:p>
    <w:p w14:paraId="00D80B00"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Η έβδομη με αριθμό 438/22</w:t>
      </w:r>
      <w:r>
        <w:rPr>
          <w:rFonts w:eastAsia="Times New Roman" w:cs="Times New Roman"/>
          <w:szCs w:val="24"/>
        </w:rPr>
        <w:t>-3-2019 επίκαιρη ερώτηση δεύτερου κύκλου του Βουλευτή Α΄ Πειραιώς της Νέας Δημοκρα</w:t>
      </w:r>
      <w:r>
        <w:rPr>
          <w:rFonts w:eastAsia="Times New Roman" w:cs="Times New Roman"/>
          <w:szCs w:val="24"/>
        </w:rPr>
        <w:lastRenderedPageBreak/>
        <w:t>τίας κ. Κωνσταντίνου Κατσαφάδου προς τον Υπουργό Περιβάλλοντος και Ενέργειας</w:t>
      </w:r>
      <w:r w:rsidRPr="00F62BDA">
        <w:rPr>
          <w:rFonts w:eastAsia="Times New Roman" w:cs="Times New Roman"/>
          <w:szCs w:val="24"/>
        </w:rPr>
        <w:t>,</w:t>
      </w:r>
      <w:r>
        <w:rPr>
          <w:rFonts w:eastAsia="Times New Roman" w:cs="Times New Roman"/>
          <w:szCs w:val="24"/>
        </w:rPr>
        <w:t xml:space="preserve"> με θέμα: «Αλλαγές στα τιμολόγια της ΔΕΗ», δεν θα συζητηθεί λόγω κωλύματος του κυρίου Βουλευτή.</w:t>
      </w:r>
    </w:p>
    <w:p w14:paraId="00D80B01"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συζητηθεί τώρα η τρίτη με αριθμό 457/1-4-2019 επίκαιρη ερώτηση πρώτου κύκλου του Βουλευτή Αργολίδας της Δημοκρατικής Συμπαράταξης κ. Ιωάννη Μανιάτη προς τον Υπουργό Περιβάλλοντος και Ενέργειας, με θέμα: «Να γίνει άμεσα διακανονισμός χρεών των Τοπικών Οργ</w:t>
      </w:r>
      <w:r>
        <w:rPr>
          <w:rFonts w:eastAsia="Times New Roman" w:cs="Times New Roman"/>
          <w:szCs w:val="24"/>
        </w:rPr>
        <w:t xml:space="preserve">ανισμών Εγγείων Βελτιώσεων (ΤΟΕΒ) </w:t>
      </w:r>
      <w:proofErr w:type="spellStart"/>
      <w:r>
        <w:rPr>
          <w:rFonts w:eastAsia="Times New Roman" w:cs="Times New Roman"/>
          <w:szCs w:val="24"/>
        </w:rPr>
        <w:t>Ιρίων</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Ασίνης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Δρεπάνου». </w:t>
      </w:r>
    </w:p>
    <w:p w14:paraId="00D80B02"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 αυτή την</w:t>
      </w:r>
      <w:r>
        <w:rPr>
          <w:rFonts w:eastAsia="Times New Roman" w:cs="Times New Roman"/>
          <w:szCs w:val="24"/>
        </w:rPr>
        <w:t xml:space="preserve"> επίκαιρη ερώτηση θα απαντήσει ο Υπουργός Περιβάλλοντος και Ενέργειας</w:t>
      </w:r>
      <w:r>
        <w:rPr>
          <w:rFonts w:eastAsia="Times New Roman" w:cs="Times New Roman"/>
          <w:szCs w:val="24"/>
        </w:rPr>
        <w:t xml:space="preserve"> </w:t>
      </w:r>
      <w:r>
        <w:rPr>
          <w:rFonts w:eastAsia="Times New Roman" w:cs="Times New Roman"/>
          <w:szCs w:val="24"/>
        </w:rPr>
        <w:t>κ. Γεώργιος Σταθάκης.</w:t>
      </w:r>
    </w:p>
    <w:p w14:paraId="00D80B03"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Κύριε Μανιάτη, έχετε τον λόγο για δύο λεπτά.</w:t>
      </w:r>
    </w:p>
    <w:p w14:paraId="00D80B04" w14:textId="77777777" w:rsidR="00233D9B" w:rsidRDefault="00756C06">
      <w:pPr>
        <w:tabs>
          <w:tab w:val="left" w:pos="1905"/>
        </w:tabs>
        <w:spacing w:after="0" w:line="600" w:lineRule="auto"/>
        <w:ind w:firstLine="720"/>
        <w:jc w:val="both"/>
        <w:rPr>
          <w:rFonts w:eastAsia="Times New Roman" w:cs="Times New Roman"/>
          <w:szCs w:val="24"/>
        </w:rPr>
      </w:pPr>
      <w:r w:rsidRPr="00DF0330">
        <w:rPr>
          <w:rFonts w:eastAsia="Times New Roman" w:cs="Times New Roman"/>
          <w:b/>
          <w:szCs w:val="24"/>
        </w:rPr>
        <w:t>ΙΩΑΝΝΗΣ ΜΑΝΙΑΤΗΣ:</w:t>
      </w:r>
      <w:r>
        <w:rPr>
          <w:rFonts w:eastAsia="Times New Roman" w:cs="Times New Roman"/>
          <w:szCs w:val="24"/>
        </w:rPr>
        <w:t xml:space="preserve"> Ευχαριστώ, κυρία Πρόεδρε.</w:t>
      </w:r>
    </w:p>
    <w:p w14:paraId="00D80B05" w14:textId="77777777" w:rsidR="00233D9B" w:rsidRDefault="00756C06">
      <w:pPr>
        <w:tabs>
          <w:tab w:val="left" w:pos="1905"/>
        </w:tabs>
        <w:spacing w:after="0" w:line="600" w:lineRule="auto"/>
        <w:ind w:firstLine="720"/>
        <w:jc w:val="both"/>
        <w:rPr>
          <w:rFonts w:eastAsia="Times New Roman" w:cs="Times New Roman"/>
          <w:szCs w:val="24"/>
        </w:rPr>
      </w:pPr>
      <w:r w:rsidRPr="005A339E">
        <w:rPr>
          <w:rFonts w:eastAsia="Times New Roman" w:cs="Times New Roman"/>
          <w:szCs w:val="24"/>
        </w:rPr>
        <w:t>Σ</w:t>
      </w:r>
      <w:r w:rsidRPr="005A339E">
        <w:rPr>
          <w:rFonts w:eastAsia="Times New Roman" w:cs="Times New Roman"/>
          <w:szCs w:val="24"/>
        </w:rPr>
        <w:t>ήμερα είναι μία ιστορική μέρα για την Αργολίδα</w:t>
      </w:r>
      <w:r>
        <w:rPr>
          <w:rFonts w:eastAsia="Times New Roman" w:cs="Times New Roman"/>
          <w:szCs w:val="24"/>
        </w:rPr>
        <w:t>.</w:t>
      </w:r>
      <w:r w:rsidRPr="005A339E">
        <w:rPr>
          <w:rFonts w:eastAsia="Times New Roman" w:cs="Times New Roman"/>
          <w:szCs w:val="24"/>
        </w:rPr>
        <w:t xml:space="preserve"> Είναι η πρώτη φορά στην ιστορία της δημοκρατίας που </w:t>
      </w:r>
      <w:r>
        <w:rPr>
          <w:rFonts w:eastAsia="Times New Roman" w:cs="Times New Roman"/>
          <w:szCs w:val="24"/>
        </w:rPr>
        <w:t>όλη η</w:t>
      </w:r>
      <w:r w:rsidRPr="005A339E">
        <w:rPr>
          <w:rFonts w:eastAsia="Times New Roman" w:cs="Times New Roman"/>
          <w:szCs w:val="24"/>
        </w:rPr>
        <w:t xml:space="preserve"> Αίθουσα του Κοινοβουλίου είναι αφιερωμένη στην Αργολίδα και θέλω να ελπίζω ότι ο παριστάμενος Υπουργός</w:t>
      </w:r>
      <w:r>
        <w:rPr>
          <w:rFonts w:eastAsia="Times New Roman" w:cs="Times New Roman"/>
          <w:szCs w:val="24"/>
        </w:rPr>
        <w:t>,</w:t>
      </w:r>
      <w:r w:rsidRPr="005A339E">
        <w:rPr>
          <w:rFonts w:eastAsia="Times New Roman" w:cs="Times New Roman"/>
          <w:szCs w:val="24"/>
        </w:rPr>
        <w:t xml:space="preserve"> με τις απαντήσεις που θα μας δώσει</w:t>
      </w:r>
      <w:r>
        <w:rPr>
          <w:rFonts w:eastAsia="Times New Roman" w:cs="Times New Roman"/>
          <w:szCs w:val="24"/>
        </w:rPr>
        <w:t>,</w:t>
      </w:r>
      <w:r w:rsidRPr="005A339E">
        <w:rPr>
          <w:rFonts w:eastAsia="Times New Roman" w:cs="Times New Roman"/>
          <w:szCs w:val="24"/>
        </w:rPr>
        <w:t xml:space="preserve"> θα βελτιώσ</w:t>
      </w:r>
      <w:r w:rsidRPr="005A339E">
        <w:rPr>
          <w:rFonts w:eastAsia="Times New Roman" w:cs="Times New Roman"/>
          <w:szCs w:val="24"/>
        </w:rPr>
        <w:t xml:space="preserve">ει αυτό το πολύ θετικό κλίμα για τα τρία χωριά πάνω στα οποία αναφέρεται η επίκαιρη </w:t>
      </w:r>
      <w:r>
        <w:rPr>
          <w:rFonts w:eastAsia="Times New Roman" w:cs="Times New Roman"/>
          <w:szCs w:val="24"/>
        </w:rPr>
        <w:t>ερώτησή μου.</w:t>
      </w:r>
      <w:r w:rsidRPr="005A339E">
        <w:rPr>
          <w:rFonts w:eastAsia="Times New Roman" w:cs="Times New Roman"/>
          <w:szCs w:val="24"/>
        </w:rPr>
        <w:t xml:space="preserve"> </w:t>
      </w:r>
    </w:p>
    <w:p w14:paraId="00D80B06" w14:textId="77777777" w:rsidR="00233D9B" w:rsidRDefault="00756C06">
      <w:pPr>
        <w:tabs>
          <w:tab w:val="left" w:pos="1905"/>
        </w:tabs>
        <w:spacing w:after="0" w:line="600" w:lineRule="auto"/>
        <w:ind w:firstLine="720"/>
        <w:jc w:val="both"/>
        <w:rPr>
          <w:rFonts w:eastAsia="Times New Roman" w:cs="Times New Roman"/>
          <w:szCs w:val="24"/>
        </w:rPr>
      </w:pPr>
      <w:r>
        <w:rPr>
          <w:rFonts w:eastAsia="Times New Roman" w:cs="Times New Roman"/>
          <w:szCs w:val="24"/>
        </w:rPr>
        <w:lastRenderedPageBreak/>
        <w:t>Κύρια</w:t>
      </w:r>
      <w:r w:rsidRPr="005A339E">
        <w:rPr>
          <w:rFonts w:eastAsia="Times New Roman" w:cs="Times New Roman"/>
          <w:szCs w:val="24"/>
        </w:rPr>
        <w:t xml:space="preserve"> Πρόεδρε</w:t>
      </w:r>
      <w:r>
        <w:rPr>
          <w:rFonts w:eastAsia="Times New Roman" w:cs="Times New Roman"/>
          <w:szCs w:val="24"/>
        </w:rPr>
        <w:t>,</w:t>
      </w:r>
      <w:r w:rsidRPr="005A339E">
        <w:rPr>
          <w:rFonts w:eastAsia="Times New Roman" w:cs="Times New Roman"/>
          <w:szCs w:val="24"/>
        </w:rPr>
        <w:t xml:space="preserve"> </w:t>
      </w:r>
      <w:r>
        <w:rPr>
          <w:rFonts w:eastAsia="Times New Roman" w:cs="Times New Roman"/>
          <w:szCs w:val="24"/>
        </w:rPr>
        <w:t>με μία μικρή ανοχή από σας</w:t>
      </w:r>
      <w:r w:rsidRPr="00822FB0">
        <w:rPr>
          <w:rFonts w:eastAsia="Times New Roman" w:cs="Times New Roman"/>
          <w:szCs w:val="24"/>
        </w:rPr>
        <w:t>,</w:t>
      </w:r>
      <w:r>
        <w:rPr>
          <w:rFonts w:eastAsia="Times New Roman" w:cs="Times New Roman"/>
          <w:szCs w:val="24"/>
        </w:rPr>
        <w:t xml:space="preserve"> α</w:t>
      </w:r>
      <w:r w:rsidRPr="005A339E">
        <w:rPr>
          <w:rFonts w:eastAsia="Times New Roman" w:cs="Times New Roman"/>
          <w:szCs w:val="24"/>
        </w:rPr>
        <w:t>κούστε μία ιστορία τρέλας</w:t>
      </w:r>
      <w:r>
        <w:rPr>
          <w:rFonts w:eastAsia="Times New Roman" w:cs="Times New Roman"/>
          <w:szCs w:val="24"/>
        </w:rPr>
        <w:t>,</w:t>
      </w:r>
      <w:r w:rsidRPr="005A339E">
        <w:rPr>
          <w:rFonts w:eastAsia="Times New Roman" w:cs="Times New Roman"/>
          <w:szCs w:val="24"/>
        </w:rPr>
        <w:t xml:space="preserve"> παράνοιας</w:t>
      </w:r>
      <w:r>
        <w:rPr>
          <w:rFonts w:eastAsia="Times New Roman" w:cs="Times New Roman"/>
          <w:szCs w:val="24"/>
        </w:rPr>
        <w:t>:</w:t>
      </w:r>
      <w:r w:rsidRPr="005A339E">
        <w:rPr>
          <w:rFonts w:eastAsia="Times New Roman" w:cs="Times New Roman"/>
          <w:szCs w:val="24"/>
        </w:rPr>
        <w:t xml:space="preserve"> Τοπικός Οργανισμός Εγγείων Βελτιώσεων </w:t>
      </w:r>
      <w:proofErr w:type="spellStart"/>
      <w:r>
        <w:rPr>
          <w:rFonts w:eastAsia="Times New Roman" w:cs="Times New Roman"/>
          <w:szCs w:val="24"/>
        </w:rPr>
        <w:t>Ιρίων</w:t>
      </w:r>
      <w:proofErr w:type="spellEnd"/>
      <w:r>
        <w:rPr>
          <w:rFonts w:eastAsia="Times New Roman" w:cs="Times New Roman"/>
          <w:szCs w:val="24"/>
        </w:rPr>
        <w:t xml:space="preserve"> – </w:t>
      </w:r>
      <w:r w:rsidRPr="005A339E">
        <w:rPr>
          <w:rFonts w:eastAsia="Times New Roman" w:cs="Times New Roman"/>
          <w:szCs w:val="24"/>
        </w:rPr>
        <w:t>Δρεπάνου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Ασίνης.</w:t>
      </w:r>
      <w:r w:rsidRPr="005A339E">
        <w:rPr>
          <w:rFonts w:eastAsia="Times New Roman" w:cs="Times New Roman"/>
          <w:szCs w:val="24"/>
        </w:rPr>
        <w:t xml:space="preserve"> Είναι τρία χωριά στην Αργολίδα που ποτίζουν με αρδευτικό δίκτυο και καταναλώνουν ηλεκτρικό ρεύμα</w:t>
      </w:r>
      <w:r>
        <w:rPr>
          <w:rFonts w:eastAsia="Times New Roman" w:cs="Times New Roman"/>
          <w:szCs w:val="24"/>
        </w:rPr>
        <w:t>.</w:t>
      </w:r>
      <w:r w:rsidRPr="005A339E">
        <w:rPr>
          <w:rFonts w:eastAsia="Times New Roman" w:cs="Times New Roman"/>
          <w:szCs w:val="24"/>
        </w:rPr>
        <w:t xml:space="preserve"> Πόσα χρωστούσαν οι αγρότες </w:t>
      </w:r>
      <w:r w:rsidRPr="00822FB0">
        <w:rPr>
          <w:rFonts w:eastAsia="Times New Roman" w:cs="Times New Roman"/>
          <w:szCs w:val="24"/>
        </w:rPr>
        <w:t>αυτ</w:t>
      </w:r>
      <w:r>
        <w:rPr>
          <w:rFonts w:eastAsia="Times New Roman" w:cs="Times New Roman"/>
          <w:szCs w:val="24"/>
        </w:rPr>
        <w:t>ών των</w:t>
      </w:r>
      <w:r w:rsidRPr="005A339E">
        <w:rPr>
          <w:rFonts w:eastAsia="Times New Roman" w:cs="Times New Roman"/>
          <w:szCs w:val="24"/>
        </w:rPr>
        <w:t xml:space="preserve"> ΤΟΕΒ τον Ιανουάριο 2015</w:t>
      </w:r>
      <w:r>
        <w:rPr>
          <w:rFonts w:eastAsia="Times New Roman" w:cs="Times New Roman"/>
          <w:szCs w:val="24"/>
        </w:rPr>
        <w:t>;</w:t>
      </w:r>
      <w:r w:rsidRPr="005A339E">
        <w:rPr>
          <w:rFonts w:eastAsia="Times New Roman" w:cs="Times New Roman"/>
          <w:szCs w:val="24"/>
        </w:rPr>
        <w:t xml:space="preserve"> Χρωστούσαν στη ΔΕΗ μόλις 163.000 ευρώ</w:t>
      </w:r>
      <w:r>
        <w:rPr>
          <w:rFonts w:eastAsia="Times New Roman" w:cs="Times New Roman"/>
          <w:szCs w:val="24"/>
        </w:rPr>
        <w:t xml:space="preserve">. Πόσα χρωστούσαν οι </w:t>
      </w:r>
      <w:r w:rsidRPr="005A339E">
        <w:rPr>
          <w:rFonts w:eastAsia="Times New Roman" w:cs="Times New Roman"/>
          <w:szCs w:val="24"/>
        </w:rPr>
        <w:t>ίδιοι άνθρωποι στα μέσα του 2018</w:t>
      </w:r>
      <w:r>
        <w:rPr>
          <w:rFonts w:eastAsia="Times New Roman" w:cs="Times New Roman"/>
          <w:szCs w:val="24"/>
        </w:rPr>
        <w:t>;</w:t>
      </w:r>
      <w:r w:rsidRPr="005A339E">
        <w:rPr>
          <w:rFonts w:eastAsia="Times New Roman" w:cs="Times New Roman"/>
          <w:szCs w:val="24"/>
        </w:rPr>
        <w:t xml:space="preserve"> Χρω</w:t>
      </w:r>
      <w:r w:rsidRPr="005A339E">
        <w:rPr>
          <w:rFonts w:eastAsia="Times New Roman" w:cs="Times New Roman"/>
          <w:szCs w:val="24"/>
        </w:rPr>
        <w:t>στούσαν 930.000 ευρώ</w:t>
      </w:r>
      <w:r>
        <w:rPr>
          <w:rFonts w:eastAsia="Times New Roman" w:cs="Times New Roman"/>
          <w:szCs w:val="24"/>
        </w:rPr>
        <w:t>.</w:t>
      </w:r>
      <w:r w:rsidRPr="005A339E">
        <w:rPr>
          <w:rFonts w:eastAsia="Times New Roman" w:cs="Times New Roman"/>
          <w:szCs w:val="24"/>
        </w:rPr>
        <w:t xml:space="preserve"> Μετά από πολλές προσπάθειες μειώθηκε αυτό το χρέος στις 600.000 ευρώ</w:t>
      </w:r>
      <w:r>
        <w:rPr>
          <w:rFonts w:eastAsia="Times New Roman" w:cs="Times New Roman"/>
          <w:szCs w:val="24"/>
        </w:rPr>
        <w:t>.</w:t>
      </w:r>
      <w:r w:rsidRPr="005A339E">
        <w:rPr>
          <w:rFonts w:eastAsia="Times New Roman" w:cs="Times New Roman"/>
          <w:szCs w:val="24"/>
        </w:rPr>
        <w:t xml:space="preserve"> </w:t>
      </w:r>
    </w:p>
    <w:p w14:paraId="00D80B07" w14:textId="77777777" w:rsidR="00233D9B" w:rsidRDefault="00756C06">
      <w:pPr>
        <w:tabs>
          <w:tab w:val="left" w:pos="1905"/>
        </w:tabs>
        <w:spacing w:after="0" w:line="600" w:lineRule="auto"/>
        <w:ind w:firstLine="720"/>
        <w:jc w:val="both"/>
        <w:rPr>
          <w:rFonts w:eastAsia="Times New Roman" w:cs="Times New Roman"/>
          <w:szCs w:val="24"/>
        </w:rPr>
      </w:pPr>
      <w:r w:rsidRPr="005A339E">
        <w:rPr>
          <w:rFonts w:eastAsia="Times New Roman" w:cs="Times New Roman"/>
          <w:szCs w:val="24"/>
        </w:rPr>
        <w:t xml:space="preserve">Ερχόμαστε πριν πέντε μήνες εδώ στο </w:t>
      </w:r>
      <w:r>
        <w:rPr>
          <w:rFonts w:eastAsia="Times New Roman" w:cs="Times New Roman"/>
          <w:szCs w:val="24"/>
        </w:rPr>
        <w:t>ε</w:t>
      </w:r>
      <w:r w:rsidRPr="005A339E">
        <w:rPr>
          <w:rFonts w:eastAsia="Times New Roman" w:cs="Times New Roman"/>
          <w:szCs w:val="24"/>
        </w:rPr>
        <w:t>θνικό Κοινοβούλιο</w:t>
      </w:r>
      <w:r>
        <w:rPr>
          <w:rFonts w:eastAsia="Times New Roman" w:cs="Times New Roman"/>
          <w:szCs w:val="24"/>
        </w:rPr>
        <w:t>.</w:t>
      </w:r>
      <w:r w:rsidRPr="005A339E">
        <w:rPr>
          <w:rFonts w:eastAsia="Times New Roman" w:cs="Times New Roman"/>
          <w:szCs w:val="24"/>
        </w:rPr>
        <w:t xml:space="preserve"> Προς τιμήν του ο παριστάμενος Υπουργός αποδέχ</w:t>
      </w:r>
      <w:r>
        <w:rPr>
          <w:rFonts w:eastAsia="Times New Roman" w:cs="Times New Roman"/>
          <w:szCs w:val="24"/>
        </w:rPr>
        <w:t>θ</w:t>
      </w:r>
      <w:r w:rsidRPr="005A339E">
        <w:rPr>
          <w:rFonts w:eastAsia="Times New Roman" w:cs="Times New Roman"/>
          <w:szCs w:val="24"/>
        </w:rPr>
        <w:t>ηκε την πρόταση που του έκαν</w:t>
      </w:r>
      <w:r>
        <w:rPr>
          <w:rFonts w:eastAsia="Times New Roman" w:cs="Times New Roman"/>
          <w:szCs w:val="24"/>
        </w:rPr>
        <w:t>α</w:t>
      </w:r>
      <w:r w:rsidRPr="005A339E">
        <w:rPr>
          <w:rFonts w:eastAsia="Times New Roman" w:cs="Times New Roman"/>
          <w:szCs w:val="24"/>
        </w:rPr>
        <w:t xml:space="preserve"> για να αποπληρωθούν τα χρέη του </w:t>
      </w:r>
      <w:r w:rsidRPr="005A339E">
        <w:rPr>
          <w:rFonts w:eastAsia="Times New Roman" w:cs="Times New Roman"/>
          <w:szCs w:val="24"/>
        </w:rPr>
        <w:t>ΤΟΕΒ</w:t>
      </w:r>
      <w:r>
        <w:rPr>
          <w:rFonts w:eastAsia="Times New Roman" w:cs="Times New Roman"/>
          <w:szCs w:val="24"/>
        </w:rPr>
        <w:t>.</w:t>
      </w:r>
      <w:r w:rsidRPr="005A339E">
        <w:rPr>
          <w:rFonts w:eastAsia="Times New Roman" w:cs="Times New Roman"/>
          <w:szCs w:val="24"/>
        </w:rPr>
        <w:t xml:space="preserve"> Τι είπαμε</w:t>
      </w:r>
      <w:r>
        <w:rPr>
          <w:rFonts w:eastAsia="Times New Roman" w:cs="Times New Roman"/>
          <w:szCs w:val="24"/>
        </w:rPr>
        <w:t>;</w:t>
      </w:r>
      <w:r w:rsidRPr="005A339E">
        <w:rPr>
          <w:rFonts w:eastAsia="Times New Roman" w:cs="Times New Roman"/>
          <w:szCs w:val="24"/>
        </w:rPr>
        <w:t xml:space="preserve"> Να </w:t>
      </w:r>
      <w:r>
        <w:rPr>
          <w:rFonts w:eastAsia="Times New Roman" w:cs="Times New Roman"/>
          <w:szCs w:val="24"/>
        </w:rPr>
        <w:t>πληρώσουν</w:t>
      </w:r>
      <w:r w:rsidRPr="005A339E">
        <w:rPr>
          <w:rFonts w:eastAsia="Times New Roman" w:cs="Times New Roman"/>
          <w:szCs w:val="24"/>
        </w:rPr>
        <w:t xml:space="preserve"> ο</w:t>
      </w:r>
      <w:r>
        <w:rPr>
          <w:rFonts w:eastAsia="Times New Roman" w:cs="Times New Roman"/>
          <w:szCs w:val="24"/>
        </w:rPr>
        <w:t>ι</w:t>
      </w:r>
      <w:r w:rsidRPr="005A339E">
        <w:rPr>
          <w:rFonts w:eastAsia="Times New Roman" w:cs="Times New Roman"/>
          <w:szCs w:val="24"/>
        </w:rPr>
        <w:t xml:space="preserve"> ΤΟΕΒ άλλο ένα 10%</w:t>
      </w:r>
      <w:r>
        <w:rPr>
          <w:rFonts w:eastAsia="Times New Roman" w:cs="Times New Roman"/>
          <w:szCs w:val="24"/>
        </w:rPr>
        <w:t>,</w:t>
      </w:r>
      <w:r w:rsidRPr="005A339E">
        <w:rPr>
          <w:rFonts w:eastAsia="Times New Roman" w:cs="Times New Roman"/>
          <w:szCs w:val="24"/>
        </w:rPr>
        <w:t xml:space="preserve"> δεσμεύονται να αποπληρώνουν κανονικά</w:t>
      </w:r>
      <w:r>
        <w:rPr>
          <w:rFonts w:eastAsia="Times New Roman" w:cs="Times New Roman"/>
          <w:szCs w:val="24"/>
        </w:rPr>
        <w:t>,</w:t>
      </w:r>
      <w:r w:rsidRPr="005A339E">
        <w:rPr>
          <w:rFonts w:eastAsia="Times New Roman" w:cs="Times New Roman"/>
          <w:szCs w:val="24"/>
        </w:rPr>
        <w:t xml:space="preserve"> στο</w:t>
      </w:r>
      <w:r>
        <w:rPr>
          <w:rFonts w:eastAsia="Times New Roman" w:cs="Times New Roman"/>
          <w:szCs w:val="24"/>
        </w:rPr>
        <w:t>ν</w:t>
      </w:r>
      <w:r w:rsidRPr="005A339E">
        <w:rPr>
          <w:rFonts w:eastAsia="Times New Roman" w:cs="Times New Roman"/>
          <w:szCs w:val="24"/>
        </w:rPr>
        <w:t xml:space="preserve"> χρόνο </w:t>
      </w:r>
      <w:r>
        <w:rPr>
          <w:rFonts w:eastAsia="Times New Roman" w:cs="Times New Roman"/>
          <w:szCs w:val="24"/>
        </w:rPr>
        <w:t>τους,</w:t>
      </w:r>
      <w:r w:rsidRPr="005A339E">
        <w:rPr>
          <w:rFonts w:eastAsia="Times New Roman" w:cs="Times New Roman"/>
          <w:szCs w:val="24"/>
        </w:rPr>
        <w:t xml:space="preserve"> όλους τους τρέχοντες λογαριασμούς και το εναπομένον χρέος να ρυθμιστεί σε </w:t>
      </w:r>
      <w:r>
        <w:rPr>
          <w:rFonts w:eastAsia="Times New Roman" w:cs="Times New Roman"/>
          <w:szCs w:val="24"/>
        </w:rPr>
        <w:t>πενήντα</w:t>
      </w:r>
      <w:r w:rsidRPr="005A339E">
        <w:rPr>
          <w:rFonts w:eastAsia="Times New Roman" w:cs="Times New Roman"/>
          <w:szCs w:val="24"/>
        </w:rPr>
        <w:t xml:space="preserve"> δόσεις</w:t>
      </w:r>
      <w:r>
        <w:rPr>
          <w:rFonts w:eastAsia="Times New Roman" w:cs="Times New Roman"/>
          <w:szCs w:val="24"/>
        </w:rPr>
        <w:t>.</w:t>
      </w:r>
      <w:r w:rsidRPr="005A339E">
        <w:rPr>
          <w:rFonts w:eastAsia="Times New Roman" w:cs="Times New Roman"/>
          <w:szCs w:val="24"/>
        </w:rPr>
        <w:t xml:space="preserve"> </w:t>
      </w:r>
      <w:r>
        <w:rPr>
          <w:rFonts w:eastAsia="Times New Roman" w:cs="Times New Roman"/>
          <w:szCs w:val="24"/>
        </w:rPr>
        <w:t xml:space="preserve">Ο </w:t>
      </w:r>
      <w:r w:rsidRPr="005A339E">
        <w:rPr>
          <w:rFonts w:eastAsia="Times New Roman" w:cs="Times New Roman"/>
          <w:szCs w:val="24"/>
        </w:rPr>
        <w:t xml:space="preserve">Υπουργός </w:t>
      </w:r>
      <w:r>
        <w:rPr>
          <w:rFonts w:eastAsia="Times New Roman" w:cs="Times New Roman"/>
          <w:szCs w:val="24"/>
        </w:rPr>
        <w:t>αποδέχθη</w:t>
      </w:r>
      <w:r w:rsidRPr="005A339E">
        <w:rPr>
          <w:rFonts w:eastAsia="Times New Roman" w:cs="Times New Roman"/>
          <w:szCs w:val="24"/>
        </w:rPr>
        <w:t xml:space="preserve">κε την πρότασή μας και πανηγυρίσαμε στα </w:t>
      </w:r>
      <w:r>
        <w:rPr>
          <w:rFonts w:eastAsia="Times New Roman" w:cs="Times New Roman"/>
          <w:szCs w:val="24"/>
        </w:rPr>
        <w:t>τρία αυτά</w:t>
      </w:r>
      <w:r w:rsidRPr="005A339E">
        <w:rPr>
          <w:rFonts w:eastAsia="Times New Roman" w:cs="Times New Roman"/>
          <w:szCs w:val="24"/>
        </w:rPr>
        <w:t xml:space="preserve"> χ</w:t>
      </w:r>
      <w:r>
        <w:rPr>
          <w:rFonts w:eastAsia="Times New Roman" w:cs="Times New Roman"/>
          <w:szCs w:val="24"/>
        </w:rPr>
        <w:t>ωριά</w:t>
      </w:r>
      <w:r w:rsidRPr="005A339E">
        <w:rPr>
          <w:rFonts w:eastAsia="Times New Roman" w:cs="Times New Roman"/>
          <w:szCs w:val="24"/>
        </w:rPr>
        <w:t xml:space="preserve"> ότι πράγματι είναι μία καλή απάντηση στο πρόβλημα</w:t>
      </w:r>
      <w:r>
        <w:rPr>
          <w:rFonts w:eastAsia="Times New Roman" w:cs="Times New Roman"/>
          <w:szCs w:val="24"/>
        </w:rPr>
        <w:t>.</w:t>
      </w:r>
      <w:r w:rsidRPr="005A339E">
        <w:rPr>
          <w:rFonts w:eastAsia="Times New Roman" w:cs="Times New Roman"/>
          <w:szCs w:val="24"/>
        </w:rPr>
        <w:t xml:space="preserve"> </w:t>
      </w:r>
    </w:p>
    <w:p w14:paraId="00D80B08" w14:textId="77777777" w:rsidR="00233D9B" w:rsidRDefault="00756C06">
      <w:pPr>
        <w:tabs>
          <w:tab w:val="left" w:pos="1905"/>
        </w:tabs>
        <w:spacing w:after="0" w:line="600" w:lineRule="auto"/>
        <w:ind w:firstLine="720"/>
        <w:jc w:val="both"/>
        <w:rPr>
          <w:rFonts w:eastAsia="Times New Roman" w:cs="Times New Roman"/>
          <w:szCs w:val="24"/>
        </w:rPr>
      </w:pPr>
      <w:r w:rsidRPr="005A339E">
        <w:rPr>
          <w:rFonts w:eastAsia="Times New Roman" w:cs="Times New Roman"/>
          <w:szCs w:val="24"/>
        </w:rPr>
        <w:lastRenderedPageBreak/>
        <w:t>Εδώ τώρα αρχίζει η παράνοια</w:t>
      </w:r>
      <w:r>
        <w:rPr>
          <w:rFonts w:eastAsia="Times New Roman" w:cs="Times New Roman"/>
          <w:szCs w:val="24"/>
        </w:rPr>
        <w:t>.</w:t>
      </w:r>
      <w:r w:rsidRPr="005A339E">
        <w:rPr>
          <w:rFonts w:eastAsia="Times New Roman" w:cs="Times New Roman"/>
          <w:szCs w:val="24"/>
        </w:rPr>
        <w:t xml:space="preserve"> Λογικά</w:t>
      </w:r>
      <w:r>
        <w:rPr>
          <w:rFonts w:eastAsia="Times New Roman" w:cs="Times New Roman"/>
          <w:szCs w:val="24"/>
        </w:rPr>
        <w:t>,</w:t>
      </w:r>
      <w:r w:rsidRPr="005A339E">
        <w:rPr>
          <w:rFonts w:eastAsia="Times New Roman" w:cs="Times New Roman"/>
          <w:szCs w:val="24"/>
        </w:rPr>
        <w:t xml:space="preserve"> </w:t>
      </w:r>
      <w:r>
        <w:rPr>
          <w:rFonts w:eastAsia="Times New Roman" w:cs="Times New Roman"/>
          <w:szCs w:val="24"/>
        </w:rPr>
        <w:t>σε μια-δυο</w:t>
      </w:r>
      <w:r w:rsidRPr="005A339E">
        <w:rPr>
          <w:rFonts w:eastAsia="Times New Roman" w:cs="Times New Roman"/>
          <w:szCs w:val="24"/>
        </w:rPr>
        <w:t xml:space="preserve"> εβδομάδες</w:t>
      </w:r>
      <w:r>
        <w:rPr>
          <w:rFonts w:eastAsia="Times New Roman" w:cs="Times New Roman"/>
          <w:szCs w:val="24"/>
        </w:rPr>
        <w:t xml:space="preserve"> θ</w:t>
      </w:r>
      <w:r w:rsidRPr="005A339E">
        <w:rPr>
          <w:rFonts w:eastAsia="Times New Roman" w:cs="Times New Roman"/>
          <w:szCs w:val="24"/>
        </w:rPr>
        <w:t xml:space="preserve">α έπρεπε η ΔΕΗ υλοποιώντας τη δέσμευση του Υπουργού να </w:t>
      </w:r>
      <w:r>
        <w:rPr>
          <w:rFonts w:eastAsia="Times New Roman" w:cs="Times New Roman"/>
          <w:szCs w:val="24"/>
        </w:rPr>
        <w:t>καλέσει τους ΤΟΕΒ και να πει</w:t>
      </w:r>
      <w:r>
        <w:rPr>
          <w:rFonts w:eastAsia="Times New Roman" w:cs="Times New Roman"/>
          <w:szCs w:val="24"/>
        </w:rPr>
        <w:t>:</w:t>
      </w:r>
      <w:r>
        <w:rPr>
          <w:rFonts w:eastAsia="Times New Roman" w:cs="Times New Roman"/>
          <w:szCs w:val="24"/>
        </w:rPr>
        <w:t xml:space="preserve"> «Ελάτε να συμφωνήσουμε να υπογράψουμε ένα συμβόλαιο».</w:t>
      </w:r>
      <w:r w:rsidRPr="005A339E">
        <w:rPr>
          <w:rFonts w:eastAsia="Times New Roman" w:cs="Times New Roman"/>
          <w:szCs w:val="24"/>
        </w:rPr>
        <w:t xml:space="preserve"> Σήμερα που μιλάμε δεν έχει υπογραφεί κανένα συμβόλαιο</w:t>
      </w:r>
      <w:r>
        <w:rPr>
          <w:rFonts w:eastAsia="Times New Roman" w:cs="Times New Roman"/>
          <w:szCs w:val="24"/>
        </w:rPr>
        <w:t>,</w:t>
      </w:r>
      <w:r w:rsidRPr="005A339E">
        <w:rPr>
          <w:rFonts w:eastAsia="Times New Roman" w:cs="Times New Roman"/>
          <w:szCs w:val="24"/>
        </w:rPr>
        <w:t xml:space="preserve"> δεν έχει </w:t>
      </w:r>
      <w:r>
        <w:rPr>
          <w:rFonts w:eastAsia="Times New Roman" w:cs="Times New Roman"/>
          <w:szCs w:val="24"/>
        </w:rPr>
        <w:t>υπάρξει ουσιαστικά</w:t>
      </w:r>
      <w:r w:rsidRPr="005A339E">
        <w:rPr>
          <w:rFonts w:eastAsia="Times New Roman" w:cs="Times New Roman"/>
          <w:szCs w:val="24"/>
        </w:rPr>
        <w:t xml:space="preserve"> καμ</w:t>
      </w:r>
      <w:r>
        <w:rPr>
          <w:rFonts w:eastAsia="Times New Roman" w:cs="Times New Roman"/>
          <w:szCs w:val="24"/>
        </w:rPr>
        <w:t>μ</w:t>
      </w:r>
      <w:r w:rsidRPr="005A339E">
        <w:rPr>
          <w:rFonts w:eastAsia="Times New Roman" w:cs="Times New Roman"/>
          <w:szCs w:val="24"/>
        </w:rPr>
        <w:t xml:space="preserve">ία συνάντηση και </w:t>
      </w:r>
      <w:r>
        <w:rPr>
          <w:rFonts w:eastAsia="Times New Roman" w:cs="Times New Roman"/>
          <w:szCs w:val="24"/>
        </w:rPr>
        <w:t>υπ</w:t>
      </w:r>
      <w:r w:rsidRPr="005A339E">
        <w:rPr>
          <w:rFonts w:eastAsia="Times New Roman" w:cs="Times New Roman"/>
          <w:szCs w:val="24"/>
        </w:rPr>
        <w:t xml:space="preserve">άρχει και το </w:t>
      </w:r>
      <w:r>
        <w:rPr>
          <w:rFonts w:eastAsia="Times New Roman" w:cs="Times New Roman"/>
          <w:szCs w:val="24"/>
        </w:rPr>
        <w:t>«</w:t>
      </w:r>
      <w:r w:rsidRPr="005A339E">
        <w:rPr>
          <w:rFonts w:eastAsia="Times New Roman" w:cs="Times New Roman"/>
          <w:szCs w:val="24"/>
        </w:rPr>
        <w:t>κερασάκι στην τούρτα</w:t>
      </w:r>
      <w:r>
        <w:rPr>
          <w:rFonts w:eastAsia="Times New Roman" w:cs="Times New Roman"/>
          <w:szCs w:val="24"/>
        </w:rPr>
        <w:t>».</w:t>
      </w:r>
      <w:r w:rsidRPr="005A339E">
        <w:rPr>
          <w:rFonts w:eastAsia="Times New Roman" w:cs="Times New Roman"/>
          <w:szCs w:val="24"/>
        </w:rPr>
        <w:t xml:space="preserve"> Εγώ καταθέτω διαρκώς επίκαιρες ερωτήσεις</w:t>
      </w:r>
      <w:r>
        <w:rPr>
          <w:rFonts w:eastAsia="Times New Roman" w:cs="Times New Roman"/>
          <w:szCs w:val="24"/>
        </w:rPr>
        <w:t>,</w:t>
      </w:r>
      <w:r w:rsidRPr="005A339E">
        <w:rPr>
          <w:rFonts w:eastAsia="Times New Roman" w:cs="Times New Roman"/>
          <w:szCs w:val="24"/>
        </w:rPr>
        <w:t xml:space="preserve"> προκειμένου να ε</w:t>
      </w:r>
      <w:r w:rsidRPr="005A339E">
        <w:rPr>
          <w:rFonts w:eastAsia="Times New Roman" w:cs="Times New Roman"/>
          <w:szCs w:val="24"/>
        </w:rPr>
        <w:t>νημ</w:t>
      </w:r>
      <w:r>
        <w:rPr>
          <w:rFonts w:eastAsia="Times New Roman" w:cs="Times New Roman"/>
          <w:szCs w:val="24"/>
        </w:rPr>
        <w:t>ερώσω τον Υπουργό ότι η δέσμευσή</w:t>
      </w:r>
      <w:r w:rsidRPr="005A339E">
        <w:rPr>
          <w:rFonts w:eastAsia="Times New Roman" w:cs="Times New Roman"/>
          <w:szCs w:val="24"/>
        </w:rPr>
        <w:t xml:space="preserve"> του δεν υλοποιείται</w:t>
      </w:r>
      <w:r>
        <w:rPr>
          <w:rFonts w:eastAsia="Times New Roman" w:cs="Times New Roman"/>
          <w:szCs w:val="24"/>
        </w:rPr>
        <w:t xml:space="preserve">. </w:t>
      </w:r>
    </w:p>
    <w:p w14:paraId="00D80B09" w14:textId="77777777" w:rsidR="00233D9B" w:rsidRDefault="00756C06">
      <w:pPr>
        <w:tabs>
          <w:tab w:val="left" w:pos="1905"/>
        </w:tabs>
        <w:spacing w:after="0" w:line="600" w:lineRule="auto"/>
        <w:ind w:firstLine="720"/>
        <w:jc w:val="both"/>
        <w:rPr>
          <w:rFonts w:eastAsia="Times New Roman" w:cs="Times New Roman"/>
          <w:szCs w:val="24"/>
        </w:rPr>
      </w:pPr>
      <w:r w:rsidRPr="005A339E">
        <w:rPr>
          <w:rFonts w:eastAsia="Times New Roman" w:cs="Times New Roman"/>
          <w:szCs w:val="24"/>
        </w:rPr>
        <w:t xml:space="preserve">Σήμερα έχει προγραμματιστεί να συζητηθεί εδώ η </w:t>
      </w:r>
      <w:r>
        <w:rPr>
          <w:rFonts w:eastAsia="Times New Roman" w:cs="Times New Roman"/>
          <w:szCs w:val="24"/>
        </w:rPr>
        <w:t>επίκαιρη ερώτησή</w:t>
      </w:r>
      <w:r w:rsidRPr="005A339E">
        <w:rPr>
          <w:rFonts w:eastAsia="Times New Roman" w:cs="Times New Roman"/>
          <w:szCs w:val="24"/>
        </w:rPr>
        <w:t xml:space="preserve"> μας</w:t>
      </w:r>
      <w:r>
        <w:rPr>
          <w:rFonts w:eastAsia="Times New Roman" w:cs="Times New Roman"/>
          <w:szCs w:val="24"/>
        </w:rPr>
        <w:t>.</w:t>
      </w:r>
      <w:r w:rsidRPr="005A339E">
        <w:rPr>
          <w:rFonts w:eastAsia="Times New Roman" w:cs="Times New Roman"/>
          <w:szCs w:val="24"/>
        </w:rPr>
        <w:t xml:space="preserve"> Μετά από πέντε μήνες</w:t>
      </w:r>
      <w:r>
        <w:rPr>
          <w:rFonts w:eastAsia="Times New Roman" w:cs="Times New Roman"/>
          <w:szCs w:val="24"/>
        </w:rPr>
        <w:t>,</w:t>
      </w:r>
      <w:r w:rsidRPr="005A339E">
        <w:rPr>
          <w:rFonts w:eastAsia="Times New Roman" w:cs="Times New Roman"/>
          <w:szCs w:val="24"/>
        </w:rPr>
        <w:t xml:space="preserve"> μόλις </w:t>
      </w:r>
      <w:r>
        <w:rPr>
          <w:rFonts w:eastAsia="Times New Roman" w:cs="Times New Roman"/>
          <w:szCs w:val="24"/>
        </w:rPr>
        <w:t xml:space="preserve">χθες, ημέρα </w:t>
      </w:r>
      <w:r w:rsidRPr="005A339E">
        <w:rPr>
          <w:rFonts w:eastAsia="Times New Roman" w:cs="Times New Roman"/>
          <w:szCs w:val="24"/>
        </w:rPr>
        <w:t>Πέμπτη</w:t>
      </w:r>
      <w:r>
        <w:rPr>
          <w:rFonts w:eastAsia="Times New Roman" w:cs="Times New Roman"/>
          <w:szCs w:val="24"/>
        </w:rPr>
        <w:t>,</w:t>
      </w:r>
      <w:r w:rsidRPr="005A339E">
        <w:rPr>
          <w:rFonts w:eastAsia="Times New Roman" w:cs="Times New Roman"/>
          <w:szCs w:val="24"/>
        </w:rPr>
        <w:t xml:space="preserve"> η ΔΕΗ </w:t>
      </w:r>
      <w:r>
        <w:rPr>
          <w:rFonts w:eastAsia="Times New Roman" w:cs="Times New Roman"/>
          <w:szCs w:val="24"/>
        </w:rPr>
        <w:t>εδέησε</w:t>
      </w:r>
      <w:r w:rsidRPr="005A339E">
        <w:rPr>
          <w:rFonts w:eastAsia="Times New Roman" w:cs="Times New Roman"/>
          <w:szCs w:val="24"/>
        </w:rPr>
        <w:t xml:space="preserve"> να καλέσει σε συνάντηση στην Τρίπολη τους </w:t>
      </w:r>
      <w:r>
        <w:rPr>
          <w:rFonts w:eastAsia="Times New Roman" w:cs="Times New Roman"/>
          <w:szCs w:val="24"/>
        </w:rPr>
        <w:t>ΤΟΕΒ</w:t>
      </w:r>
      <w:r w:rsidRPr="005A339E">
        <w:rPr>
          <w:rFonts w:eastAsia="Times New Roman" w:cs="Times New Roman"/>
          <w:szCs w:val="24"/>
        </w:rPr>
        <w:t xml:space="preserve"> της ευρύτερης περιοχή</w:t>
      </w:r>
      <w:r w:rsidRPr="005A339E">
        <w:rPr>
          <w:rFonts w:eastAsia="Times New Roman" w:cs="Times New Roman"/>
          <w:szCs w:val="24"/>
        </w:rPr>
        <w:t>ς</w:t>
      </w:r>
      <w:r>
        <w:rPr>
          <w:rFonts w:eastAsia="Times New Roman" w:cs="Times New Roman"/>
          <w:szCs w:val="24"/>
        </w:rPr>
        <w:t xml:space="preserve"> της</w:t>
      </w:r>
      <w:r w:rsidRPr="005A339E">
        <w:rPr>
          <w:rFonts w:eastAsia="Times New Roman" w:cs="Times New Roman"/>
          <w:szCs w:val="24"/>
        </w:rPr>
        <w:t xml:space="preserve"> Πελοποννήσου</w:t>
      </w:r>
      <w:r>
        <w:rPr>
          <w:rFonts w:eastAsia="Times New Roman" w:cs="Times New Roman"/>
          <w:szCs w:val="24"/>
        </w:rPr>
        <w:t xml:space="preserve"> κ</w:t>
      </w:r>
      <w:r w:rsidRPr="005A339E">
        <w:rPr>
          <w:rFonts w:eastAsia="Times New Roman" w:cs="Times New Roman"/>
          <w:szCs w:val="24"/>
        </w:rPr>
        <w:t xml:space="preserve">αι </w:t>
      </w:r>
      <w:r>
        <w:rPr>
          <w:rFonts w:eastAsia="Times New Roman" w:cs="Times New Roman"/>
          <w:szCs w:val="24"/>
        </w:rPr>
        <w:t>είπε</w:t>
      </w:r>
      <w:r>
        <w:rPr>
          <w:rFonts w:eastAsia="Times New Roman" w:cs="Times New Roman"/>
          <w:szCs w:val="24"/>
        </w:rPr>
        <w:t>:</w:t>
      </w:r>
      <w:r>
        <w:rPr>
          <w:rFonts w:eastAsia="Times New Roman" w:cs="Times New Roman"/>
          <w:szCs w:val="24"/>
        </w:rPr>
        <w:t xml:space="preserve"> «ν</w:t>
      </w:r>
      <w:r w:rsidRPr="005A339E">
        <w:rPr>
          <w:rFonts w:eastAsia="Times New Roman" w:cs="Times New Roman"/>
          <w:szCs w:val="24"/>
        </w:rPr>
        <w:t>αι</w:t>
      </w:r>
      <w:r>
        <w:rPr>
          <w:rFonts w:eastAsia="Times New Roman" w:cs="Times New Roman"/>
          <w:szCs w:val="24"/>
        </w:rPr>
        <w:t>,</w:t>
      </w:r>
      <w:r w:rsidRPr="005A339E">
        <w:rPr>
          <w:rFonts w:eastAsia="Times New Roman" w:cs="Times New Roman"/>
          <w:szCs w:val="24"/>
        </w:rPr>
        <w:t xml:space="preserve"> θα </w:t>
      </w:r>
      <w:r>
        <w:rPr>
          <w:rFonts w:eastAsia="Times New Roman" w:cs="Times New Roman"/>
          <w:szCs w:val="24"/>
        </w:rPr>
        <w:t>υπογράψουμε</w:t>
      </w:r>
      <w:r w:rsidRPr="005A339E">
        <w:rPr>
          <w:rFonts w:eastAsia="Times New Roman" w:cs="Times New Roman"/>
          <w:szCs w:val="24"/>
        </w:rPr>
        <w:t xml:space="preserve"> αυτή τη συμφωνία</w:t>
      </w:r>
      <w:r>
        <w:rPr>
          <w:rFonts w:eastAsia="Times New Roman" w:cs="Times New Roman"/>
          <w:szCs w:val="24"/>
        </w:rPr>
        <w:t>,</w:t>
      </w:r>
      <w:r w:rsidRPr="005A339E">
        <w:rPr>
          <w:rFonts w:eastAsia="Times New Roman" w:cs="Times New Roman"/>
          <w:szCs w:val="24"/>
        </w:rPr>
        <w:t xml:space="preserve"> αλλά</w:t>
      </w:r>
      <w:r>
        <w:rPr>
          <w:rFonts w:eastAsia="Times New Roman" w:cs="Times New Roman"/>
          <w:szCs w:val="24"/>
        </w:rPr>
        <w:t>…».</w:t>
      </w:r>
      <w:r w:rsidRPr="005A339E">
        <w:rPr>
          <w:rFonts w:eastAsia="Times New Roman" w:cs="Times New Roman"/>
          <w:szCs w:val="24"/>
        </w:rPr>
        <w:t xml:space="preserve"> Και εδώ αρχίζει πια η κορύφωση της </w:t>
      </w:r>
      <w:r>
        <w:rPr>
          <w:rFonts w:eastAsia="Times New Roman" w:cs="Times New Roman"/>
          <w:szCs w:val="24"/>
        </w:rPr>
        <w:t>παράνοιας:</w:t>
      </w:r>
      <w:r w:rsidRPr="005A339E">
        <w:rPr>
          <w:rFonts w:eastAsia="Times New Roman" w:cs="Times New Roman"/>
          <w:szCs w:val="24"/>
        </w:rPr>
        <w:t xml:space="preserve"> Οι άνθρωποι αυτοί</w:t>
      </w:r>
      <w:r>
        <w:rPr>
          <w:rFonts w:eastAsia="Times New Roman" w:cs="Times New Roman"/>
          <w:szCs w:val="24"/>
        </w:rPr>
        <w:t>,</w:t>
      </w:r>
      <w:r w:rsidRPr="005A339E">
        <w:rPr>
          <w:rFonts w:eastAsia="Times New Roman" w:cs="Times New Roman"/>
          <w:szCs w:val="24"/>
        </w:rPr>
        <w:t xml:space="preserve"> τους πέντε αυτούς μήνες</w:t>
      </w:r>
      <w:r>
        <w:rPr>
          <w:rFonts w:eastAsia="Times New Roman" w:cs="Times New Roman"/>
          <w:szCs w:val="24"/>
        </w:rPr>
        <w:t>,</w:t>
      </w:r>
      <w:r w:rsidRPr="005A339E">
        <w:rPr>
          <w:rFonts w:eastAsia="Times New Roman" w:cs="Times New Roman"/>
          <w:szCs w:val="24"/>
        </w:rPr>
        <w:t xml:space="preserve"> υλοποιώντας τη δ</w:t>
      </w:r>
      <w:r>
        <w:rPr>
          <w:rFonts w:eastAsia="Times New Roman" w:cs="Times New Roman"/>
          <w:szCs w:val="24"/>
        </w:rPr>
        <w:t xml:space="preserve">έσμευση του Υπουργού αποπλήρωναν </w:t>
      </w:r>
      <w:r w:rsidRPr="005A339E">
        <w:rPr>
          <w:rFonts w:eastAsia="Times New Roman" w:cs="Times New Roman"/>
          <w:szCs w:val="24"/>
        </w:rPr>
        <w:t>τους λογαριασμούς τους και επιπλέον έβαζα</w:t>
      </w:r>
      <w:r w:rsidRPr="005A339E">
        <w:rPr>
          <w:rFonts w:eastAsia="Times New Roman" w:cs="Times New Roman"/>
          <w:szCs w:val="24"/>
        </w:rPr>
        <w:t>ν τα παραπανίσια χρήματα για την υποτιθέμενη δόση αποπλη</w:t>
      </w:r>
      <w:r>
        <w:rPr>
          <w:rFonts w:eastAsia="Times New Roman" w:cs="Times New Roman"/>
          <w:szCs w:val="24"/>
        </w:rPr>
        <w:t>ρωμής του χρέους που θα έδιναν, ε</w:t>
      </w:r>
      <w:r w:rsidRPr="005A339E">
        <w:rPr>
          <w:rFonts w:eastAsia="Times New Roman" w:cs="Times New Roman"/>
          <w:szCs w:val="24"/>
        </w:rPr>
        <w:t>άν είχαν υπογράψει τη συμφωνία με τη ΔΕΗ</w:t>
      </w:r>
      <w:r>
        <w:rPr>
          <w:rFonts w:eastAsia="Times New Roman" w:cs="Times New Roman"/>
          <w:szCs w:val="24"/>
        </w:rPr>
        <w:t>,</w:t>
      </w:r>
      <w:r w:rsidRPr="005A339E">
        <w:rPr>
          <w:rFonts w:eastAsia="Times New Roman" w:cs="Times New Roman"/>
          <w:szCs w:val="24"/>
        </w:rPr>
        <w:t xml:space="preserve"> </w:t>
      </w:r>
      <w:r>
        <w:rPr>
          <w:rFonts w:eastAsia="Times New Roman" w:cs="Times New Roman"/>
          <w:szCs w:val="24"/>
        </w:rPr>
        <w:t>πλήρωναν δηλαδή</w:t>
      </w:r>
      <w:r w:rsidRPr="005A339E">
        <w:rPr>
          <w:rFonts w:eastAsia="Times New Roman" w:cs="Times New Roman"/>
          <w:szCs w:val="24"/>
        </w:rPr>
        <w:t xml:space="preserve"> κανονικά τη δόση </w:t>
      </w:r>
      <w:r>
        <w:rPr>
          <w:rFonts w:eastAsia="Times New Roman" w:cs="Times New Roman"/>
          <w:szCs w:val="24"/>
        </w:rPr>
        <w:t>τους.</w:t>
      </w:r>
      <w:r w:rsidRPr="005A339E">
        <w:rPr>
          <w:rFonts w:eastAsia="Times New Roman" w:cs="Times New Roman"/>
          <w:szCs w:val="24"/>
        </w:rPr>
        <w:t xml:space="preserve"> Η </w:t>
      </w:r>
      <w:r>
        <w:rPr>
          <w:rFonts w:eastAsia="Times New Roman" w:cs="Times New Roman"/>
          <w:szCs w:val="24"/>
        </w:rPr>
        <w:t xml:space="preserve">ΔΕΗ όμως </w:t>
      </w:r>
      <w:r>
        <w:rPr>
          <w:rFonts w:eastAsia="Times New Roman" w:cs="Times New Roman"/>
          <w:szCs w:val="24"/>
        </w:rPr>
        <w:lastRenderedPageBreak/>
        <w:t>μη</w:t>
      </w:r>
      <w:r w:rsidRPr="005A339E">
        <w:rPr>
          <w:rFonts w:eastAsia="Times New Roman" w:cs="Times New Roman"/>
          <w:szCs w:val="24"/>
        </w:rPr>
        <w:t xml:space="preserve"> αναγνωρίζοντας δεν ξέρω τι</w:t>
      </w:r>
      <w:r>
        <w:rPr>
          <w:rFonts w:eastAsia="Times New Roman" w:cs="Times New Roman"/>
          <w:szCs w:val="24"/>
        </w:rPr>
        <w:t>,</w:t>
      </w:r>
      <w:r w:rsidRPr="005A339E">
        <w:rPr>
          <w:rFonts w:eastAsia="Times New Roman" w:cs="Times New Roman"/>
          <w:szCs w:val="24"/>
        </w:rPr>
        <w:t xml:space="preserve"> όχι μόνο δεν βλέπει ότι την πληρώνουν κανονι</w:t>
      </w:r>
      <w:r w:rsidRPr="005A339E">
        <w:rPr>
          <w:rFonts w:eastAsia="Times New Roman" w:cs="Times New Roman"/>
          <w:szCs w:val="24"/>
        </w:rPr>
        <w:t>κά για το χρέος</w:t>
      </w:r>
      <w:r>
        <w:rPr>
          <w:rFonts w:eastAsia="Times New Roman" w:cs="Times New Roman"/>
          <w:szCs w:val="24"/>
        </w:rPr>
        <w:t>,</w:t>
      </w:r>
      <w:r w:rsidRPr="005A339E">
        <w:rPr>
          <w:rFonts w:eastAsia="Times New Roman" w:cs="Times New Roman"/>
          <w:szCs w:val="24"/>
        </w:rPr>
        <w:t xml:space="preserve"> αλλά τους βάζει και τόκους υπερημερίας και τους τελευταίους πέντε μήνες οι άνθρωποι αυτοί έχουν χρεωθεί με άλλες 14.000 </w:t>
      </w:r>
      <w:r>
        <w:rPr>
          <w:rFonts w:eastAsia="Times New Roman" w:cs="Times New Roman"/>
          <w:szCs w:val="24"/>
        </w:rPr>
        <w:t xml:space="preserve">ευρώ </w:t>
      </w:r>
      <w:r w:rsidRPr="005A339E">
        <w:rPr>
          <w:rFonts w:eastAsia="Times New Roman" w:cs="Times New Roman"/>
          <w:szCs w:val="24"/>
        </w:rPr>
        <w:t>επιπλέον τόκους υπερημερίας</w:t>
      </w:r>
      <w:r>
        <w:rPr>
          <w:rFonts w:eastAsia="Times New Roman" w:cs="Times New Roman"/>
          <w:szCs w:val="24"/>
        </w:rPr>
        <w:t>.</w:t>
      </w:r>
      <w:r w:rsidRPr="005A339E">
        <w:rPr>
          <w:rFonts w:eastAsia="Times New Roman" w:cs="Times New Roman"/>
          <w:szCs w:val="24"/>
        </w:rPr>
        <w:t xml:space="preserve"> Λέμε</w:t>
      </w:r>
      <w:r>
        <w:rPr>
          <w:rFonts w:eastAsia="Times New Roman" w:cs="Times New Roman"/>
          <w:szCs w:val="24"/>
        </w:rPr>
        <w:t>,</w:t>
      </w:r>
      <w:r w:rsidRPr="005A339E">
        <w:rPr>
          <w:rFonts w:eastAsia="Times New Roman" w:cs="Times New Roman"/>
          <w:szCs w:val="24"/>
        </w:rPr>
        <w:t xml:space="preserve"> </w:t>
      </w:r>
      <w:r>
        <w:rPr>
          <w:rFonts w:eastAsia="Times New Roman" w:cs="Times New Roman"/>
          <w:szCs w:val="24"/>
        </w:rPr>
        <w:t>λ</w:t>
      </w:r>
      <w:r w:rsidRPr="005A339E">
        <w:rPr>
          <w:rFonts w:eastAsia="Times New Roman" w:cs="Times New Roman"/>
          <w:szCs w:val="24"/>
        </w:rPr>
        <w:t>οιπόν</w:t>
      </w:r>
      <w:r>
        <w:rPr>
          <w:rFonts w:eastAsia="Times New Roman" w:cs="Times New Roman"/>
          <w:szCs w:val="24"/>
        </w:rPr>
        <w:t>,</w:t>
      </w:r>
      <w:r w:rsidRPr="005A339E">
        <w:rPr>
          <w:rFonts w:eastAsia="Times New Roman" w:cs="Times New Roman"/>
          <w:szCs w:val="24"/>
        </w:rPr>
        <w:t xml:space="preserve"> χθες στη ΔΕΗ</w:t>
      </w:r>
      <w:r>
        <w:rPr>
          <w:rFonts w:eastAsia="Times New Roman" w:cs="Times New Roman"/>
          <w:szCs w:val="24"/>
        </w:rPr>
        <w:t>:</w:t>
      </w:r>
      <w:r w:rsidRPr="005A339E">
        <w:rPr>
          <w:rFonts w:eastAsia="Times New Roman" w:cs="Times New Roman"/>
          <w:szCs w:val="24"/>
        </w:rPr>
        <w:t xml:space="preserve"> </w:t>
      </w:r>
      <w:r>
        <w:rPr>
          <w:rFonts w:eastAsia="Times New Roman" w:cs="Times New Roman"/>
          <w:szCs w:val="24"/>
        </w:rPr>
        <w:t>«</w:t>
      </w:r>
      <w:r w:rsidRPr="005A339E">
        <w:rPr>
          <w:rFonts w:eastAsia="Times New Roman" w:cs="Times New Roman"/>
          <w:szCs w:val="24"/>
        </w:rPr>
        <w:t>Παιδιά</w:t>
      </w:r>
      <w:r>
        <w:rPr>
          <w:rFonts w:eastAsia="Times New Roman" w:cs="Times New Roman"/>
          <w:szCs w:val="24"/>
        </w:rPr>
        <w:t>,</w:t>
      </w:r>
      <w:r w:rsidRPr="005A339E">
        <w:rPr>
          <w:rFonts w:eastAsia="Times New Roman" w:cs="Times New Roman"/>
          <w:szCs w:val="24"/>
        </w:rPr>
        <w:t xml:space="preserve"> έστω με καθυστέρηση πέντε μηνών να υλοποιήσουμε την απόφαση</w:t>
      </w:r>
      <w:r>
        <w:rPr>
          <w:rFonts w:eastAsia="Times New Roman" w:cs="Times New Roman"/>
          <w:szCs w:val="24"/>
        </w:rPr>
        <w:t>,</w:t>
      </w:r>
      <w:r w:rsidRPr="005A339E">
        <w:rPr>
          <w:rFonts w:eastAsia="Times New Roman" w:cs="Times New Roman"/>
          <w:szCs w:val="24"/>
        </w:rPr>
        <w:t xml:space="preserve"> αλλά προφανώς επειδή σας έχουμε πληρώσει τις δόσεις</w:t>
      </w:r>
      <w:r>
        <w:rPr>
          <w:rFonts w:eastAsia="Times New Roman" w:cs="Times New Roman"/>
          <w:szCs w:val="24"/>
        </w:rPr>
        <w:t>,</w:t>
      </w:r>
      <w:r w:rsidRPr="005A339E">
        <w:rPr>
          <w:rFonts w:eastAsia="Times New Roman" w:cs="Times New Roman"/>
          <w:szCs w:val="24"/>
        </w:rPr>
        <w:t xml:space="preserve"> που υποτίθεται έπρεπε να έχουμε συμφωνήσει</w:t>
      </w:r>
      <w:r>
        <w:rPr>
          <w:rFonts w:eastAsia="Times New Roman" w:cs="Times New Roman"/>
          <w:szCs w:val="24"/>
        </w:rPr>
        <w:t>,</w:t>
      </w:r>
      <w:r w:rsidRPr="005A339E">
        <w:rPr>
          <w:rFonts w:eastAsia="Times New Roman" w:cs="Times New Roman"/>
          <w:szCs w:val="24"/>
        </w:rPr>
        <w:t xml:space="preserve"> </w:t>
      </w:r>
      <w:r>
        <w:rPr>
          <w:rFonts w:eastAsia="Times New Roman" w:cs="Times New Roman"/>
          <w:szCs w:val="24"/>
        </w:rPr>
        <w:t>μη μας χρεώσετε</w:t>
      </w:r>
      <w:r w:rsidRPr="005A339E">
        <w:rPr>
          <w:rFonts w:eastAsia="Times New Roman" w:cs="Times New Roman"/>
          <w:szCs w:val="24"/>
        </w:rPr>
        <w:t xml:space="preserve"> και τόκους υπερημερίας</w:t>
      </w:r>
      <w:r>
        <w:rPr>
          <w:rFonts w:eastAsia="Times New Roman" w:cs="Times New Roman"/>
          <w:szCs w:val="24"/>
        </w:rPr>
        <w:t>».</w:t>
      </w:r>
      <w:r w:rsidRPr="005A339E">
        <w:rPr>
          <w:rFonts w:eastAsia="Times New Roman" w:cs="Times New Roman"/>
          <w:szCs w:val="24"/>
        </w:rPr>
        <w:t xml:space="preserve"> </w:t>
      </w:r>
      <w:r>
        <w:rPr>
          <w:rFonts w:eastAsia="Times New Roman" w:cs="Times New Roman"/>
          <w:szCs w:val="24"/>
        </w:rPr>
        <w:t>«</w:t>
      </w:r>
      <w:r w:rsidRPr="005A339E">
        <w:rPr>
          <w:rFonts w:eastAsia="Times New Roman" w:cs="Times New Roman"/>
          <w:szCs w:val="24"/>
        </w:rPr>
        <w:t>Όχι</w:t>
      </w:r>
      <w:r>
        <w:rPr>
          <w:rFonts w:eastAsia="Times New Roman" w:cs="Times New Roman"/>
          <w:szCs w:val="24"/>
        </w:rPr>
        <w:t>»</w:t>
      </w:r>
      <w:r w:rsidRPr="005A339E">
        <w:rPr>
          <w:rFonts w:eastAsia="Times New Roman" w:cs="Times New Roman"/>
          <w:szCs w:val="24"/>
        </w:rPr>
        <w:t xml:space="preserve"> λέει </w:t>
      </w:r>
      <w:r>
        <w:rPr>
          <w:rFonts w:eastAsia="Times New Roman" w:cs="Times New Roman"/>
          <w:szCs w:val="24"/>
        </w:rPr>
        <w:t>η ΔΕΗ. «</w:t>
      </w:r>
      <w:r w:rsidRPr="005A339E">
        <w:rPr>
          <w:rFonts w:eastAsia="Times New Roman" w:cs="Times New Roman"/>
          <w:szCs w:val="24"/>
        </w:rPr>
        <w:t xml:space="preserve">Θα </w:t>
      </w:r>
      <w:r>
        <w:rPr>
          <w:rFonts w:eastAsia="Times New Roman" w:cs="Times New Roman"/>
          <w:szCs w:val="24"/>
        </w:rPr>
        <w:t>π</w:t>
      </w:r>
      <w:r w:rsidRPr="005A339E">
        <w:rPr>
          <w:rFonts w:eastAsia="Times New Roman" w:cs="Times New Roman"/>
          <w:szCs w:val="24"/>
        </w:rPr>
        <w:t>ληρώσετε και τις δόσεις και τόκου</w:t>
      </w:r>
      <w:r w:rsidRPr="005A339E">
        <w:rPr>
          <w:rFonts w:eastAsia="Times New Roman" w:cs="Times New Roman"/>
          <w:szCs w:val="24"/>
        </w:rPr>
        <w:t>ς υπερημερίας</w:t>
      </w:r>
      <w:r>
        <w:rPr>
          <w:rFonts w:eastAsia="Times New Roman" w:cs="Times New Roman"/>
          <w:szCs w:val="24"/>
        </w:rPr>
        <w:t>».</w:t>
      </w:r>
      <w:r w:rsidRPr="005A339E">
        <w:rPr>
          <w:rFonts w:eastAsia="Times New Roman" w:cs="Times New Roman"/>
          <w:szCs w:val="24"/>
        </w:rPr>
        <w:t xml:space="preserve"> </w:t>
      </w:r>
    </w:p>
    <w:p w14:paraId="00D80B0A" w14:textId="77777777" w:rsidR="00233D9B" w:rsidRDefault="00756C06">
      <w:pPr>
        <w:tabs>
          <w:tab w:val="left" w:pos="1905"/>
        </w:tabs>
        <w:spacing w:after="0" w:line="600" w:lineRule="auto"/>
        <w:ind w:firstLine="720"/>
        <w:jc w:val="both"/>
        <w:rPr>
          <w:rFonts w:eastAsia="Times New Roman" w:cs="Times New Roman"/>
          <w:szCs w:val="24"/>
        </w:rPr>
      </w:pPr>
      <w:r>
        <w:rPr>
          <w:rFonts w:eastAsia="Times New Roman" w:cs="Times New Roman"/>
          <w:szCs w:val="24"/>
        </w:rPr>
        <w:t>Κύριε Υπουργέ,</w:t>
      </w:r>
      <w:r w:rsidRPr="005A339E">
        <w:rPr>
          <w:rFonts w:eastAsia="Times New Roman" w:cs="Times New Roman"/>
          <w:szCs w:val="24"/>
        </w:rPr>
        <w:t xml:space="preserve"> επειδή είμαι βέβαιος ότι η κοινή λογική υπάρχει σε όλους </w:t>
      </w:r>
      <w:r>
        <w:rPr>
          <w:rFonts w:eastAsia="Times New Roman" w:cs="Times New Roman"/>
          <w:szCs w:val="24"/>
        </w:rPr>
        <w:t>μας,</w:t>
      </w:r>
      <w:r w:rsidRPr="005A339E">
        <w:rPr>
          <w:rFonts w:eastAsia="Times New Roman" w:cs="Times New Roman"/>
          <w:szCs w:val="24"/>
        </w:rPr>
        <w:t xml:space="preserve"> </w:t>
      </w:r>
      <w:r>
        <w:rPr>
          <w:rFonts w:eastAsia="Times New Roman" w:cs="Times New Roman"/>
          <w:szCs w:val="24"/>
        </w:rPr>
        <w:t>τι</w:t>
      </w:r>
      <w:r w:rsidRPr="005A339E">
        <w:rPr>
          <w:rFonts w:eastAsia="Times New Roman" w:cs="Times New Roman"/>
          <w:szCs w:val="24"/>
        </w:rPr>
        <w:t xml:space="preserve"> ζητούμε από εσάς</w:t>
      </w:r>
      <w:r>
        <w:rPr>
          <w:rFonts w:eastAsia="Times New Roman" w:cs="Times New Roman"/>
          <w:szCs w:val="24"/>
        </w:rPr>
        <w:t>;</w:t>
      </w:r>
      <w:r w:rsidRPr="005A339E">
        <w:rPr>
          <w:rFonts w:eastAsia="Times New Roman" w:cs="Times New Roman"/>
          <w:szCs w:val="24"/>
        </w:rPr>
        <w:t xml:space="preserve"> Πρώτον</w:t>
      </w:r>
      <w:r>
        <w:rPr>
          <w:rFonts w:eastAsia="Times New Roman" w:cs="Times New Roman"/>
          <w:szCs w:val="24"/>
        </w:rPr>
        <w:t>, να δώσετε εντολή στη ΔΕΗ τη</w:t>
      </w:r>
      <w:r w:rsidRPr="005A339E">
        <w:rPr>
          <w:rFonts w:eastAsia="Times New Roman" w:cs="Times New Roman"/>
          <w:szCs w:val="24"/>
        </w:rPr>
        <w:t xml:space="preserve"> δέσμευσή σας να την κάνει πράξη άμεσα</w:t>
      </w:r>
      <w:r>
        <w:rPr>
          <w:rFonts w:eastAsia="Times New Roman" w:cs="Times New Roman"/>
          <w:szCs w:val="24"/>
        </w:rPr>
        <w:t>,</w:t>
      </w:r>
      <w:r w:rsidRPr="005A339E">
        <w:rPr>
          <w:rFonts w:eastAsia="Times New Roman" w:cs="Times New Roman"/>
          <w:szCs w:val="24"/>
        </w:rPr>
        <w:t xml:space="preserve"> όπως επίσης να κάνει αντίστοιχη πράξη αυτό που έχουμε ζητήσει και </w:t>
      </w:r>
      <w:r>
        <w:rPr>
          <w:rFonts w:eastAsia="Times New Roman" w:cs="Times New Roman"/>
          <w:szCs w:val="24"/>
        </w:rPr>
        <w:t>για τους ΤΟΕΒ</w:t>
      </w:r>
      <w:r w:rsidRPr="005A339E">
        <w:rPr>
          <w:rFonts w:eastAsia="Times New Roman" w:cs="Times New Roman"/>
          <w:szCs w:val="24"/>
        </w:rPr>
        <w:t xml:space="preserve"> όλης της Ελλάδας</w:t>
      </w:r>
      <w:r>
        <w:rPr>
          <w:rFonts w:eastAsia="Times New Roman" w:cs="Times New Roman"/>
          <w:szCs w:val="24"/>
        </w:rPr>
        <w:t>.</w:t>
      </w:r>
      <w:r w:rsidRPr="005A339E">
        <w:rPr>
          <w:rFonts w:eastAsia="Times New Roman" w:cs="Times New Roman"/>
          <w:szCs w:val="24"/>
        </w:rPr>
        <w:t xml:space="preserve"> Κ</w:t>
      </w:r>
      <w:r>
        <w:rPr>
          <w:rFonts w:eastAsia="Times New Roman" w:cs="Times New Roman"/>
          <w:szCs w:val="24"/>
        </w:rPr>
        <w:t>υ</w:t>
      </w:r>
      <w:r w:rsidRPr="005A339E">
        <w:rPr>
          <w:rFonts w:eastAsia="Times New Roman" w:cs="Times New Roman"/>
          <w:szCs w:val="24"/>
        </w:rPr>
        <w:t>ρία Πρόεδ</w:t>
      </w:r>
      <w:r>
        <w:rPr>
          <w:rFonts w:eastAsia="Times New Roman" w:cs="Times New Roman"/>
          <w:szCs w:val="24"/>
        </w:rPr>
        <w:t>ρε,</w:t>
      </w:r>
      <w:r w:rsidRPr="005A339E">
        <w:rPr>
          <w:rFonts w:eastAsia="Times New Roman" w:cs="Times New Roman"/>
          <w:szCs w:val="24"/>
        </w:rPr>
        <w:t xml:space="preserve"> είναι </w:t>
      </w:r>
      <w:r>
        <w:rPr>
          <w:rFonts w:eastAsia="Times New Roman" w:cs="Times New Roman"/>
          <w:szCs w:val="24"/>
        </w:rPr>
        <w:t>τετρακόσιοι ΤΟΕΒ</w:t>
      </w:r>
      <w:r w:rsidRPr="005A339E">
        <w:rPr>
          <w:rFonts w:eastAsia="Times New Roman" w:cs="Times New Roman"/>
          <w:szCs w:val="24"/>
        </w:rPr>
        <w:t xml:space="preserve"> σε όλη την Ελλάδα</w:t>
      </w:r>
      <w:r>
        <w:rPr>
          <w:rFonts w:eastAsia="Times New Roman" w:cs="Times New Roman"/>
          <w:szCs w:val="24"/>
        </w:rPr>
        <w:t>,</w:t>
      </w:r>
      <w:r w:rsidRPr="005A339E">
        <w:rPr>
          <w:rFonts w:eastAsia="Times New Roman" w:cs="Times New Roman"/>
          <w:szCs w:val="24"/>
        </w:rPr>
        <w:t xml:space="preserve"> </w:t>
      </w:r>
      <w:r>
        <w:rPr>
          <w:rFonts w:eastAsia="Times New Roman" w:cs="Times New Roman"/>
          <w:szCs w:val="24"/>
        </w:rPr>
        <w:t>στους οποίους</w:t>
      </w:r>
      <w:r w:rsidRPr="005A339E">
        <w:rPr>
          <w:rFonts w:eastAsia="Times New Roman" w:cs="Times New Roman"/>
          <w:szCs w:val="24"/>
        </w:rPr>
        <w:t xml:space="preserve"> υπάγονται </w:t>
      </w:r>
      <w:r>
        <w:rPr>
          <w:rFonts w:eastAsia="Times New Roman" w:cs="Times New Roman"/>
          <w:szCs w:val="24"/>
        </w:rPr>
        <w:t>τριακόσιες χιλιάδες Έ</w:t>
      </w:r>
      <w:r w:rsidRPr="005A339E">
        <w:rPr>
          <w:rFonts w:eastAsia="Times New Roman" w:cs="Times New Roman"/>
          <w:szCs w:val="24"/>
        </w:rPr>
        <w:t>λληνες αγρότες</w:t>
      </w:r>
      <w:r>
        <w:rPr>
          <w:rFonts w:eastAsia="Times New Roman" w:cs="Times New Roman"/>
          <w:szCs w:val="24"/>
        </w:rPr>
        <w:t>.</w:t>
      </w:r>
      <w:r w:rsidRPr="005A339E">
        <w:rPr>
          <w:rFonts w:eastAsia="Times New Roman" w:cs="Times New Roman"/>
          <w:szCs w:val="24"/>
        </w:rPr>
        <w:t xml:space="preserve"> Είναι </w:t>
      </w:r>
      <w:r>
        <w:rPr>
          <w:rFonts w:eastAsia="Times New Roman" w:cs="Times New Roman"/>
          <w:szCs w:val="24"/>
        </w:rPr>
        <w:t xml:space="preserve">ένα </w:t>
      </w:r>
      <w:r w:rsidRPr="005A339E">
        <w:rPr>
          <w:rFonts w:eastAsia="Times New Roman" w:cs="Times New Roman"/>
          <w:szCs w:val="24"/>
        </w:rPr>
        <w:t>τεράστιο πρόβλημα</w:t>
      </w:r>
      <w:r>
        <w:rPr>
          <w:rFonts w:eastAsia="Times New Roman" w:cs="Times New Roman"/>
          <w:szCs w:val="24"/>
        </w:rPr>
        <w:t>,</w:t>
      </w:r>
      <w:r w:rsidRPr="005A339E">
        <w:rPr>
          <w:rFonts w:eastAsia="Times New Roman" w:cs="Times New Roman"/>
          <w:szCs w:val="24"/>
        </w:rPr>
        <w:t xml:space="preserve"> που πρέπει να επιλυθεί</w:t>
      </w:r>
      <w:r>
        <w:rPr>
          <w:rFonts w:eastAsia="Times New Roman" w:cs="Times New Roman"/>
          <w:szCs w:val="24"/>
        </w:rPr>
        <w:t>.</w:t>
      </w:r>
      <w:r w:rsidRPr="005A339E">
        <w:rPr>
          <w:rFonts w:eastAsia="Times New Roman" w:cs="Times New Roman"/>
          <w:szCs w:val="24"/>
        </w:rPr>
        <w:t xml:space="preserve"> </w:t>
      </w:r>
      <w:r>
        <w:rPr>
          <w:rFonts w:eastAsia="Times New Roman" w:cs="Times New Roman"/>
          <w:szCs w:val="24"/>
        </w:rPr>
        <w:t>Άρα πρέπει, πρώτον,</w:t>
      </w:r>
      <w:r w:rsidRPr="005A339E">
        <w:rPr>
          <w:rFonts w:eastAsia="Times New Roman" w:cs="Times New Roman"/>
          <w:szCs w:val="24"/>
        </w:rPr>
        <w:t xml:space="preserve"> να υλοποιήσει </w:t>
      </w:r>
      <w:r>
        <w:rPr>
          <w:rFonts w:eastAsia="Times New Roman" w:cs="Times New Roman"/>
          <w:szCs w:val="24"/>
        </w:rPr>
        <w:t xml:space="preserve">η ΔΕΗ </w:t>
      </w:r>
      <w:r w:rsidRPr="005A339E">
        <w:rPr>
          <w:rFonts w:eastAsia="Times New Roman" w:cs="Times New Roman"/>
          <w:szCs w:val="24"/>
        </w:rPr>
        <w:t>τη δέσμευσή σ</w:t>
      </w:r>
      <w:r w:rsidRPr="005A339E">
        <w:rPr>
          <w:rFonts w:eastAsia="Times New Roman" w:cs="Times New Roman"/>
          <w:szCs w:val="24"/>
        </w:rPr>
        <w:t xml:space="preserve">ας για τις </w:t>
      </w:r>
      <w:r>
        <w:rPr>
          <w:rFonts w:eastAsia="Times New Roman" w:cs="Times New Roman"/>
          <w:szCs w:val="24"/>
        </w:rPr>
        <w:t>πενήντα</w:t>
      </w:r>
      <w:r w:rsidRPr="005A339E">
        <w:rPr>
          <w:rFonts w:eastAsia="Times New Roman" w:cs="Times New Roman"/>
          <w:szCs w:val="24"/>
        </w:rPr>
        <w:t xml:space="preserve"> δόσεις του </w:t>
      </w:r>
      <w:r w:rsidRPr="005A339E">
        <w:rPr>
          <w:rFonts w:eastAsia="Times New Roman" w:cs="Times New Roman"/>
          <w:szCs w:val="24"/>
        </w:rPr>
        <w:lastRenderedPageBreak/>
        <w:t xml:space="preserve">ΤΟΕΒ </w:t>
      </w:r>
      <w:proofErr w:type="spellStart"/>
      <w:r>
        <w:rPr>
          <w:rFonts w:eastAsia="Times New Roman" w:cs="Times New Roman"/>
          <w:szCs w:val="24"/>
        </w:rPr>
        <w:t>Ιρίων</w:t>
      </w:r>
      <w:proofErr w:type="spellEnd"/>
      <w:r>
        <w:rPr>
          <w:rFonts w:eastAsia="Times New Roman" w:cs="Times New Roman"/>
          <w:szCs w:val="24"/>
        </w:rPr>
        <w:t xml:space="preserve"> - </w:t>
      </w:r>
      <w:r>
        <w:rPr>
          <w:rFonts w:eastAsia="Times New Roman" w:cs="Times New Roman"/>
          <w:szCs w:val="24"/>
        </w:rPr>
        <w:t>Δρεπάνου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Ασίνης</w:t>
      </w:r>
      <w:r w:rsidRPr="005A339E">
        <w:rPr>
          <w:rFonts w:eastAsia="Times New Roman" w:cs="Times New Roman"/>
          <w:szCs w:val="24"/>
        </w:rPr>
        <w:t xml:space="preserve"> και</w:t>
      </w:r>
      <w:r>
        <w:rPr>
          <w:rFonts w:eastAsia="Times New Roman" w:cs="Times New Roman"/>
          <w:szCs w:val="24"/>
        </w:rPr>
        <w:t>,</w:t>
      </w:r>
      <w:r w:rsidRPr="005A339E">
        <w:rPr>
          <w:rFonts w:eastAsia="Times New Roman" w:cs="Times New Roman"/>
          <w:szCs w:val="24"/>
        </w:rPr>
        <w:t xml:space="preserve"> δεύτερον</w:t>
      </w:r>
      <w:r>
        <w:rPr>
          <w:rFonts w:eastAsia="Times New Roman" w:cs="Times New Roman"/>
          <w:szCs w:val="24"/>
        </w:rPr>
        <w:t>,</w:t>
      </w:r>
      <w:r w:rsidRPr="005A339E">
        <w:rPr>
          <w:rFonts w:eastAsia="Times New Roman" w:cs="Times New Roman"/>
          <w:szCs w:val="24"/>
        </w:rPr>
        <w:t xml:space="preserve"> να μη</w:t>
      </w:r>
      <w:r>
        <w:rPr>
          <w:rFonts w:eastAsia="Times New Roman" w:cs="Times New Roman"/>
          <w:szCs w:val="24"/>
        </w:rPr>
        <w:t xml:space="preserve"> </w:t>
      </w:r>
      <w:r w:rsidRPr="005A339E">
        <w:rPr>
          <w:rFonts w:eastAsia="Times New Roman" w:cs="Times New Roman"/>
          <w:szCs w:val="24"/>
        </w:rPr>
        <w:t>χρεώσει τόκους υπερημερίας η ΔΕΗ για λεφτά που της έχει ήδη δώσει ο συγκεκριμένος</w:t>
      </w:r>
      <w:r>
        <w:rPr>
          <w:rFonts w:eastAsia="Times New Roman" w:cs="Times New Roman"/>
          <w:szCs w:val="24"/>
        </w:rPr>
        <w:t xml:space="preserve"> ΤΟΕΒ. Θέλω να</w:t>
      </w:r>
      <w:r w:rsidRPr="005A339E">
        <w:rPr>
          <w:rFonts w:eastAsia="Times New Roman" w:cs="Times New Roman"/>
          <w:szCs w:val="24"/>
        </w:rPr>
        <w:t xml:space="preserve"> ελπίζω ότι </w:t>
      </w:r>
      <w:r>
        <w:rPr>
          <w:rFonts w:eastAsia="Times New Roman" w:cs="Times New Roman"/>
          <w:szCs w:val="24"/>
        </w:rPr>
        <w:t>η απάντησή σας, κύριε Υπουργέ, θα είναι θετική στη</w:t>
      </w:r>
      <w:r w:rsidRPr="005A339E">
        <w:rPr>
          <w:rFonts w:eastAsia="Times New Roman" w:cs="Times New Roman"/>
          <w:szCs w:val="24"/>
        </w:rPr>
        <w:t xml:space="preserve">ν κατεύθυνση που </w:t>
      </w:r>
      <w:r w:rsidRPr="005A339E">
        <w:rPr>
          <w:rFonts w:eastAsia="Times New Roman" w:cs="Times New Roman"/>
          <w:szCs w:val="24"/>
        </w:rPr>
        <w:t>σας προανέφερα</w:t>
      </w:r>
      <w:r>
        <w:rPr>
          <w:rFonts w:eastAsia="Times New Roman" w:cs="Times New Roman"/>
          <w:szCs w:val="24"/>
        </w:rPr>
        <w:t>.</w:t>
      </w:r>
    </w:p>
    <w:p w14:paraId="00D80B0B" w14:textId="77777777" w:rsidR="00233D9B" w:rsidRDefault="00756C06">
      <w:pPr>
        <w:tabs>
          <w:tab w:val="left" w:pos="1905"/>
        </w:tabs>
        <w:spacing w:after="0" w:line="600" w:lineRule="auto"/>
        <w:ind w:firstLine="720"/>
        <w:jc w:val="both"/>
        <w:rPr>
          <w:rFonts w:eastAsia="Times New Roman" w:cs="Times New Roman"/>
          <w:szCs w:val="24"/>
        </w:rPr>
      </w:pPr>
      <w:r w:rsidRPr="005A339E">
        <w:rPr>
          <w:rFonts w:eastAsia="Times New Roman" w:cs="Times New Roman"/>
          <w:szCs w:val="24"/>
        </w:rPr>
        <w:t>Ευχαριστώ πολύ</w:t>
      </w:r>
      <w:r>
        <w:rPr>
          <w:rFonts w:eastAsia="Times New Roman" w:cs="Times New Roman"/>
          <w:szCs w:val="24"/>
        </w:rPr>
        <w:t>.</w:t>
      </w:r>
    </w:p>
    <w:p w14:paraId="00D80B0C" w14:textId="77777777" w:rsidR="00233D9B" w:rsidRDefault="00756C06">
      <w:pPr>
        <w:spacing w:after="0" w:line="600" w:lineRule="auto"/>
        <w:ind w:firstLine="720"/>
        <w:jc w:val="both"/>
        <w:rPr>
          <w:rFonts w:eastAsia="Times New Roman"/>
          <w:szCs w:val="24"/>
        </w:rPr>
      </w:pPr>
      <w:r w:rsidRPr="00CE5CCD">
        <w:rPr>
          <w:rFonts w:eastAsia="Times New Roman"/>
          <w:b/>
          <w:bCs/>
        </w:rPr>
        <w:t>ΠΡΟΕΔΡΕΥΟΥΣΑ (Αναστασία Χριστοδουλοπούλου):</w:t>
      </w:r>
      <w:r>
        <w:rPr>
          <w:rFonts w:eastAsia="Times New Roman"/>
          <w:b/>
          <w:bCs/>
        </w:rPr>
        <w:t xml:space="preserve"> </w:t>
      </w:r>
      <w:r w:rsidRPr="00CE5CCD">
        <w:rPr>
          <w:rFonts w:eastAsia="Times New Roman"/>
          <w:szCs w:val="24"/>
        </w:rPr>
        <w:t>Κύριε Υπουργέ</w:t>
      </w:r>
      <w:r>
        <w:rPr>
          <w:rFonts w:eastAsia="Times New Roman"/>
          <w:szCs w:val="24"/>
        </w:rPr>
        <w:t>,</w:t>
      </w:r>
      <w:r w:rsidRPr="00CE5CCD">
        <w:rPr>
          <w:rFonts w:eastAsia="Times New Roman"/>
          <w:szCs w:val="24"/>
        </w:rPr>
        <w:t xml:space="preserve"> έχετε το</w:t>
      </w:r>
      <w:r>
        <w:rPr>
          <w:rFonts w:eastAsia="Times New Roman"/>
          <w:szCs w:val="24"/>
        </w:rPr>
        <w:t>ν</w:t>
      </w:r>
      <w:r w:rsidRPr="00CE5CCD">
        <w:rPr>
          <w:rFonts w:eastAsia="Times New Roman"/>
          <w:szCs w:val="24"/>
        </w:rPr>
        <w:t xml:space="preserve"> λόγο για τρία λεπτά</w:t>
      </w:r>
      <w:r>
        <w:rPr>
          <w:rFonts w:eastAsia="Times New Roman"/>
          <w:szCs w:val="24"/>
        </w:rPr>
        <w:t>.</w:t>
      </w:r>
    </w:p>
    <w:p w14:paraId="00D80B0D" w14:textId="77777777" w:rsidR="00233D9B" w:rsidRDefault="00756C06">
      <w:pPr>
        <w:spacing w:after="0" w:line="600" w:lineRule="auto"/>
        <w:ind w:firstLine="720"/>
        <w:jc w:val="both"/>
        <w:rPr>
          <w:rFonts w:eastAsia="Times New Roman"/>
          <w:szCs w:val="24"/>
        </w:rPr>
      </w:pPr>
      <w:r w:rsidRPr="00CE5CCD">
        <w:rPr>
          <w:rFonts w:eastAsia="Times New Roman"/>
          <w:b/>
          <w:szCs w:val="24"/>
        </w:rPr>
        <w:t>ΓΕΩΡΓΙΟΣ ΣΤΑΘΑΚΗΣ (Υπουργός Περιβάλλοντος και Ενέργειας):</w:t>
      </w:r>
      <w:r>
        <w:rPr>
          <w:rFonts w:eastAsia="Times New Roman"/>
          <w:szCs w:val="24"/>
        </w:rPr>
        <w:t xml:space="preserve"> Θα ξ</w:t>
      </w:r>
      <w:r w:rsidRPr="00CE5CCD">
        <w:rPr>
          <w:rFonts w:eastAsia="Times New Roman"/>
          <w:szCs w:val="24"/>
        </w:rPr>
        <w:t xml:space="preserve">εκινήσω λέγοντας ότι το </w:t>
      </w:r>
      <w:r>
        <w:rPr>
          <w:rFonts w:eastAsia="Times New Roman"/>
          <w:szCs w:val="24"/>
        </w:rPr>
        <w:t>θέμα,</w:t>
      </w:r>
      <w:r w:rsidRPr="00CE5CCD">
        <w:rPr>
          <w:rFonts w:eastAsia="Times New Roman"/>
          <w:szCs w:val="24"/>
        </w:rPr>
        <w:t xml:space="preserve"> όπως ξέρετε</w:t>
      </w:r>
      <w:r>
        <w:rPr>
          <w:rFonts w:eastAsia="Times New Roman"/>
          <w:szCs w:val="24"/>
        </w:rPr>
        <w:t>, έ</w:t>
      </w:r>
      <w:r w:rsidRPr="00CE5CCD">
        <w:rPr>
          <w:rFonts w:eastAsia="Times New Roman"/>
          <w:szCs w:val="24"/>
        </w:rPr>
        <w:t xml:space="preserve">χει εξελιχθεί σε </w:t>
      </w:r>
      <w:r>
        <w:rPr>
          <w:rFonts w:eastAsia="Times New Roman"/>
          <w:szCs w:val="24"/>
        </w:rPr>
        <w:t xml:space="preserve">ένα </w:t>
      </w:r>
      <w:r w:rsidRPr="00CE5CCD">
        <w:rPr>
          <w:rFonts w:eastAsia="Times New Roman"/>
          <w:szCs w:val="24"/>
        </w:rPr>
        <w:t>πολύ με</w:t>
      </w:r>
      <w:r w:rsidRPr="00CE5CCD">
        <w:rPr>
          <w:rFonts w:eastAsia="Times New Roman"/>
          <w:szCs w:val="24"/>
        </w:rPr>
        <w:t>γάλο πρόβλημα</w:t>
      </w:r>
      <w:r>
        <w:rPr>
          <w:rFonts w:eastAsia="Times New Roman"/>
          <w:szCs w:val="24"/>
        </w:rPr>
        <w:t>,</w:t>
      </w:r>
      <w:r w:rsidRPr="00CE5CCD">
        <w:rPr>
          <w:rFonts w:eastAsia="Times New Roman"/>
          <w:szCs w:val="24"/>
        </w:rPr>
        <w:t xml:space="preserve"> λόγω της αύξησης των χρεών των ΤΟΕΒ </w:t>
      </w:r>
      <w:r>
        <w:rPr>
          <w:rFonts w:eastAsia="Times New Roman"/>
          <w:szCs w:val="24"/>
        </w:rPr>
        <w:t>προς τη ΔΕΗ.</w:t>
      </w:r>
    </w:p>
    <w:p w14:paraId="00D80B0E" w14:textId="77777777" w:rsidR="00233D9B" w:rsidRDefault="00756C06">
      <w:pPr>
        <w:spacing w:after="0" w:line="600" w:lineRule="auto"/>
        <w:ind w:firstLine="720"/>
        <w:jc w:val="both"/>
        <w:rPr>
          <w:rFonts w:eastAsia="Times New Roman"/>
          <w:szCs w:val="24"/>
        </w:rPr>
      </w:pPr>
      <w:r>
        <w:rPr>
          <w:rFonts w:eastAsia="Times New Roman"/>
          <w:szCs w:val="24"/>
        </w:rPr>
        <w:t>Να υπενθυμίσ</w:t>
      </w:r>
      <w:r w:rsidRPr="00CE5CCD">
        <w:rPr>
          <w:rFonts w:eastAsia="Times New Roman"/>
          <w:szCs w:val="24"/>
        </w:rPr>
        <w:t>ω</w:t>
      </w:r>
      <w:r>
        <w:rPr>
          <w:rFonts w:eastAsia="Times New Roman"/>
          <w:szCs w:val="24"/>
        </w:rPr>
        <w:t>,</w:t>
      </w:r>
      <w:r w:rsidRPr="00CE5CCD">
        <w:rPr>
          <w:rFonts w:eastAsia="Times New Roman"/>
          <w:szCs w:val="24"/>
        </w:rPr>
        <w:t xml:space="preserve"> βέ</w:t>
      </w:r>
      <w:r>
        <w:rPr>
          <w:rFonts w:eastAsia="Times New Roman"/>
          <w:szCs w:val="24"/>
        </w:rPr>
        <w:t>βαια</w:t>
      </w:r>
      <w:r>
        <w:rPr>
          <w:rFonts w:eastAsia="Times New Roman"/>
          <w:szCs w:val="24"/>
        </w:rPr>
        <w:t>,</w:t>
      </w:r>
      <w:r>
        <w:rPr>
          <w:rFonts w:eastAsia="Times New Roman"/>
          <w:szCs w:val="24"/>
        </w:rPr>
        <w:t xml:space="preserve"> στον κ. </w:t>
      </w:r>
      <w:r w:rsidRPr="00CE5CCD">
        <w:rPr>
          <w:rFonts w:eastAsia="Times New Roman"/>
          <w:szCs w:val="24"/>
        </w:rPr>
        <w:t>Μανιάτη ότι η αύξηση των τιμών του ρεύματος για τους ΤΟΕΒ στη δική σας θητεία σχεδόν διπλασιάστη</w:t>
      </w:r>
      <w:r>
        <w:rPr>
          <w:rFonts w:eastAsia="Times New Roman"/>
          <w:szCs w:val="24"/>
        </w:rPr>
        <w:t xml:space="preserve">κε και αυτό δημιούργησε πλέον μια μεγάλη πίεση στους ΤΟΕΒ, </w:t>
      </w:r>
      <w:r w:rsidRPr="00CE5CCD">
        <w:rPr>
          <w:rFonts w:eastAsia="Times New Roman"/>
          <w:szCs w:val="24"/>
        </w:rPr>
        <w:t xml:space="preserve">καθώς </w:t>
      </w:r>
      <w:r w:rsidRPr="00CE5CCD">
        <w:rPr>
          <w:rFonts w:eastAsia="Times New Roman"/>
          <w:szCs w:val="24"/>
        </w:rPr>
        <w:t>διπλασιάστηκε η τιμή του ρεύματος και δημιούργησε</w:t>
      </w:r>
      <w:r>
        <w:rPr>
          <w:rFonts w:eastAsia="Times New Roman"/>
          <w:szCs w:val="24"/>
        </w:rPr>
        <w:t>,</w:t>
      </w:r>
      <w:r w:rsidRPr="00CE5CCD">
        <w:rPr>
          <w:rFonts w:eastAsia="Times New Roman"/>
          <w:szCs w:val="24"/>
        </w:rPr>
        <w:t xml:space="preserve"> επαναλαμβάνω</w:t>
      </w:r>
      <w:r>
        <w:rPr>
          <w:rFonts w:eastAsia="Times New Roman"/>
          <w:szCs w:val="24"/>
        </w:rPr>
        <w:t>,</w:t>
      </w:r>
      <w:r w:rsidRPr="00CE5CCD">
        <w:rPr>
          <w:rFonts w:eastAsia="Times New Roman"/>
          <w:szCs w:val="24"/>
        </w:rPr>
        <w:t xml:space="preserve"> στη δική σας περίοδο</w:t>
      </w:r>
      <w:r>
        <w:rPr>
          <w:rFonts w:eastAsia="Times New Roman"/>
          <w:szCs w:val="24"/>
        </w:rPr>
        <w:t>, τα έτη 20</w:t>
      </w:r>
      <w:r w:rsidRPr="00CE5CCD">
        <w:rPr>
          <w:rFonts w:eastAsia="Times New Roman"/>
          <w:szCs w:val="24"/>
        </w:rPr>
        <w:t>12</w:t>
      </w:r>
      <w:r>
        <w:rPr>
          <w:rFonts w:eastAsia="Times New Roman"/>
          <w:szCs w:val="24"/>
        </w:rPr>
        <w:t>, 20</w:t>
      </w:r>
      <w:r w:rsidRPr="00CE5CCD">
        <w:rPr>
          <w:rFonts w:eastAsia="Times New Roman"/>
          <w:szCs w:val="24"/>
        </w:rPr>
        <w:t xml:space="preserve">13 και </w:t>
      </w:r>
      <w:r>
        <w:rPr>
          <w:rFonts w:eastAsia="Times New Roman"/>
          <w:szCs w:val="24"/>
        </w:rPr>
        <w:t>20</w:t>
      </w:r>
      <w:r w:rsidRPr="00CE5CCD">
        <w:rPr>
          <w:rFonts w:eastAsia="Times New Roman"/>
          <w:szCs w:val="24"/>
        </w:rPr>
        <w:t>14</w:t>
      </w:r>
      <w:r>
        <w:rPr>
          <w:rFonts w:eastAsia="Times New Roman"/>
          <w:szCs w:val="24"/>
        </w:rPr>
        <w:t>,</w:t>
      </w:r>
      <w:r w:rsidRPr="00CE5CCD">
        <w:rPr>
          <w:rFonts w:eastAsia="Times New Roman"/>
          <w:szCs w:val="24"/>
        </w:rPr>
        <w:t xml:space="preserve"> ένα διαφορετικό οικονομικό δεδομένο για τους ΤΟΕΒ</w:t>
      </w:r>
      <w:r>
        <w:rPr>
          <w:rFonts w:eastAsia="Times New Roman"/>
          <w:szCs w:val="24"/>
        </w:rPr>
        <w:t>.</w:t>
      </w:r>
    </w:p>
    <w:p w14:paraId="00D80B0F" w14:textId="77777777" w:rsidR="00233D9B" w:rsidRDefault="00756C06">
      <w:pPr>
        <w:spacing w:after="0" w:line="600" w:lineRule="auto"/>
        <w:ind w:firstLine="720"/>
        <w:jc w:val="both"/>
        <w:rPr>
          <w:rFonts w:eastAsia="Times New Roman"/>
          <w:szCs w:val="24"/>
        </w:rPr>
      </w:pPr>
      <w:r>
        <w:rPr>
          <w:rFonts w:eastAsia="Times New Roman"/>
          <w:szCs w:val="24"/>
        </w:rPr>
        <w:lastRenderedPageBreak/>
        <w:t>Οι ΤΟΕΒ έχουν</w:t>
      </w:r>
      <w:r w:rsidRPr="00CE5CCD">
        <w:rPr>
          <w:rFonts w:eastAsia="Times New Roman"/>
          <w:szCs w:val="24"/>
        </w:rPr>
        <w:t xml:space="preserve"> διαφοροποιημένη συμπεριφορά </w:t>
      </w:r>
      <w:r>
        <w:rPr>
          <w:rFonts w:eastAsia="Times New Roman"/>
          <w:szCs w:val="24"/>
        </w:rPr>
        <w:t xml:space="preserve">από </w:t>
      </w:r>
      <w:r w:rsidRPr="00CE5CCD">
        <w:rPr>
          <w:rFonts w:eastAsia="Times New Roman"/>
          <w:szCs w:val="24"/>
        </w:rPr>
        <w:t xml:space="preserve">το </w:t>
      </w:r>
      <w:r>
        <w:rPr>
          <w:rFonts w:eastAsia="Times New Roman"/>
          <w:szCs w:val="24"/>
        </w:rPr>
        <w:t>20</w:t>
      </w:r>
      <w:r w:rsidRPr="00CE5CCD">
        <w:rPr>
          <w:rFonts w:eastAsia="Times New Roman"/>
          <w:szCs w:val="24"/>
        </w:rPr>
        <w:t>15 έως σήμερα</w:t>
      </w:r>
      <w:r>
        <w:rPr>
          <w:rFonts w:eastAsia="Times New Roman"/>
          <w:szCs w:val="24"/>
        </w:rPr>
        <w:t>.</w:t>
      </w:r>
      <w:r w:rsidRPr="00CE5CCD">
        <w:rPr>
          <w:rFonts w:eastAsia="Times New Roman"/>
          <w:szCs w:val="24"/>
        </w:rPr>
        <w:t xml:space="preserve"> Θα πω δύο κατηγορίες</w:t>
      </w:r>
      <w:r>
        <w:rPr>
          <w:rFonts w:eastAsia="Times New Roman"/>
          <w:szCs w:val="24"/>
        </w:rPr>
        <w:t>: Πρ</w:t>
      </w:r>
      <w:r>
        <w:rPr>
          <w:rFonts w:eastAsia="Times New Roman"/>
          <w:szCs w:val="24"/>
        </w:rPr>
        <w:t>ώτον, είναι ο</w:t>
      </w:r>
      <w:r w:rsidRPr="00CE5CCD">
        <w:rPr>
          <w:rFonts w:eastAsia="Times New Roman"/>
          <w:szCs w:val="24"/>
        </w:rPr>
        <w:t>ι ΤΟΕΒ οι οποίοι συνεργάστηκαν και προχώρησαν σε ρυθμίσεις με τη ΔΕΗ</w:t>
      </w:r>
      <w:r>
        <w:rPr>
          <w:rFonts w:eastAsia="Times New Roman"/>
          <w:szCs w:val="24"/>
        </w:rPr>
        <w:t xml:space="preserve">. </w:t>
      </w:r>
    </w:p>
    <w:p w14:paraId="00D80B10" w14:textId="77777777" w:rsidR="00233D9B" w:rsidRDefault="00756C06">
      <w:pPr>
        <w:spacing w:after="0" w:line="600" w:lineRule="auto"/>
        <w:ind w:firstLine="720"/>
        <w:jc w:val="both"/>
        <w:rPr>
          <w:rFonts w:eastAsia="Times New Roman"/>
          <w:szCs w:val="24"/>
        </w:rPr>
      </w:pPr>
      <w:r>
        <w:rPr>
          <w:rFonts w:eastAsia="Times New Roman"/>
          <w:szCs w:val="24"/>
        </w:rPr>
        <w:t>Σ</w:t>
      </w:r>
      <w:r w:rsidRPr="00CE5CCD">
        <w:rPr>
          <w:rFonts w:eastAsia="Times New Roman"/>
          <w:szCs w:val="24"/>
        </w:rPr>
        <w:t xml:space="preserve">τη συγκεκριμένη περίπτωση της περιοχής </w:t>
      </w:r>
      <w:r>
        <w:rPr>
          <w:rFonts w:eastAsia="Times New Roman"/>
          <w:szCs w:val="24"/>
        </w:rPr>
        <w:t>σας η εν λόγω διευθέτηση έγινε</w:t>
      </w:r>
      <w:r w:rsidRPr="00CE5CCD">
        <w:rPr>
          <w:rFonts w:eastAsia="Times New Roman"/>
          <w:szCs w:val="24"/>
        </w:rPr>
        <w:t xml:space="preserve"> </w:t>
      </w:r>
      <w:r>
        <w:rPr>
          <w:rFonts w:eastAsia="Times New Roman"/>
          <w:szCs w:val="24"/>
        </w:rPr>
        <w:t xml:space="preserve">από τον ΤΟΕΒ </w:t>
      </w:r>
      <w:proofErr w:type="spellStart"/>
      <w:r>
        <w:rPr>
          <w:rFonts w:eastAsia="Times New Roman"/>
          <w:szCs w:val="24"/>
        </w:rPr>
        <w:t>Ιρίων</w:t>
      </w:r>
      <w:proofErr w:type="spellEnd"/>
      <w:r>
        <w:rPr>
          <w:rFonts w:eastAsia="Times New Roman"/>
          <w:szCs w:val="24"/>
        </w:rPr>
        <w:t xml:space="preserve"> και</w:t>
      </w:r>
      <w:r w:rsidRPr="00CE5CCD">
        <w:rPr>
          <w:rFonts w:eastAsia="Times New Roman"/>
          <w:szCs w:val="24"/>
        </w:rPr>
        <w:t xml:space="preserve"> τηρείται</w:t>
      </w:r>
      <w:r>
        <w:rPr>
          <w:rFonts w:eastAsia="Times New Roman"/>
          <w:szCs w:val="24"/>
        </w:rPr>
        <w:t>. Ο</w:t>
      </w:r>
      <w:r w:rsidRPr="00CE5CCD">
        <w:rPr>
          <w:rFonts w:eastAsia="Times New Roman"/>
          <w:szCs w:val="24"/>
        </w:rPr>
        <w:t xml:space="preserve">ι οφειλές </w:t>
      </w:r>
      <w:r>
        <w:rPr>
          <w:rFonts w:eastAsia="Times New Roman"/>
          <w:szCs w:val="24"/>
        </w:rPr>
        <w:t>του συγκεκριμένου ΤΟΕΒ</w:t>
      </w:r>
      <w:r w:rsidRPr="00CE5CCD">
        <w:rPr>
          <w:rFonts w:eastAsia="Times New Roman"/>
          <w:szCs w:val="24"/>
        </w:rPr>
        <w:t xml:space="preserve"> έχουν μειωθεί από 800.000</w:t>
      </w:r>
      <w:r>
        <w:rPr>
          <w:rFonts w:eastAsia="Times New Roman"/>
          <w:szCs w:val="24"/>
        </w:rPr>
        <w:t xml:space="preserve"> ευρώ σε</w:t>
      </w:r>
      <w:r w:rsidRPr="00CE5CCD">
        <w:rPr>
          <w:rFonts w:eastAsia="Times New Roman"/>
          <w:szCs w:val="24"/>
        </w:rPr>
        <w:t xml:space="preserve"> περίπου 550</w:t>
      </w:r>
      <w:r>
        <w:rPr>
          <w:rFonts w:eastAsia="Times New Roman"/>
          <w:szCs w:val="24"/>
        </w:rPr>
        <w:t>.000 ευρώ κ</w:t>
      </w:r>
      <w:r w:rsidRPr="00CE5CCD">
        <w:rPr>
          <w:rFonts w:eastAsia="Times New Roman"/>
          <w:szCs w:val="24"/>
        </w:rPr>
        <w:t>ι έχουμε ένα ευνοϊκό καθεστώς ρύθμισης και συμφωνίας</w:t>
      </w:r>
      <w:r>
        <w:rPr>
          <w:rFonts w:eastAsia="Times New Roman"/>
          <w:szCs w:val="24"/>
        </w:rPr>
        <w:t>. Α</w:t>
      </w:r>
      <w:r w:rsidRPr="00CE5CCD">
        <w:rPr>
          <w:rFonts w:eastAsia="Times New Roman"/>
          <w:szCs w:val="24"/>
        </w:rPr>
        <w:t>ντίθετα</w:t>
      </w:r>
      <w:r>
        <w:rPr>
          <w:rFonts w:eastAsia="Times New Roman"/>
          <w:szCs w:val="24"/>
        </w:rPr>
        <w:t>,</w:t>
      </w:r>
      <w:r w:rsidRPr="00CE5CCD">
        <w:rPr>
          <w:rFonts w:eastAsia="Times New Roman"/>
          <w:szCs w:val="24"/>
        </w:rPr>
        <w:t xml:space="preserve"> στη δική σας περιοχή πάλι</w:t>
      </w:r>
      <w:r>
        <w:rPr>
          <w:rFonts w:eastAsia="Times New Roman"/>
          <w:szCs w:val="24"/>
        </w:rPr>
        <w:t>,</w:t>
      </w:r>
      <w:r w:rsidRPr="00CE5CCD">
        <w:rPr>
          <w:rFonts w:eastAsia="Times New Roman"/>
          <w:szCs w:val="24"/>
        </w:rPr>
        <w:t xml:space="preserve"> την ίδια περίοδο</w:t>
      </w:r>
      <w:r>
        <w:rPr>
          <w:rFonts w:eastAsia="Times New Roman"/>
          <w:szCs w:val="24"/>
        </w:rPr>
        <w:t>,</w:t>
      </w:r>
      <w:r w:rsidRPr="00CE5CCD">
        <w:rPr>
          <w:rFonts w:eastAsia="Times New Roman"/>
          <w:szCs w:val="24"/>
        </w:rPr>
        <w:t xml:space="preserve"> ενώ θα έπρεπε να είχαν μειωθεί οι συνολικές οφειλές</w:t>
      </w:r>
      <w:r>
        <w:rPr>
          <w:rFonts w:eastAsia="Times New Roman"/>
          <w:szCs w:val="24"/>
        </w:rPr>
        <w:t>,</w:t>
      </w:r>
      <w:r w:rsidRPr="00CE5CCD">
        <w:rPr>
          <w:rFonts w:eastAsia="Times New Roman"/>
          <w:szCs w:val="24"/>
        </w:rPr>
        <w:t xml:space="preserve"> </w:t>
      </w:r>
      <w:r>
        <w:rPr>
          <w:rFonts w:eastAsia="Times New Roman"/>
          <w:szCs w:val="24"/>
        </w:rPr>
        <w:t>στον ΓΟΕΒ Α</w:t>
      </w:r>
      <w:r w:rsidRPr="00CE5CCD">
        <w:rPr>
          <w:rFonts w:eastAsia="Times New Roman"/>
          <w:szCs w:val="24"/>
        </w:rPr>
        <w:t>κροναυπλίας εμφανίζεται να αυξάνεται το χρέος και μάλιστα</w:t>
      </w:r>
      <w:r>
        <w:rPr>
          <w:rFonts w:eastAsia="Times New Roman"/>
          <w:szCs w:val="24"/>
        </w:rPr>
        <w:t xml:space="preserve"> να</w:t>
      </w:r>
      <w:r>
        <w:rPr>
          <w:rFonts w:eastAsia="Times New Roman"/>
          <w:szCs w:val="24"/>
        </w:rPr>
        <w:t xml:space="preserve"> έχει φτάσει κοντά </w:t>
      </w:r>
      <w:r w:rsidRPr="00CE5CCD">
        <w:rPr>
          <w:rFonts w:eastAsia="Times New Roman"/>
          <w:szCs w:val="24"/>
        </w:rPr>
        <w:t>στα 2,5 εκατομμύρια</w:t>
      </w:r>
      <w:r>
        <w:rPr>
          <w:rFonts w:eastAsia="Times New Roman"/>
          <w:szCs w:val="24"/>
        </w:rPr>
        <w:t xml:space="preserve">. </w:t>
      </w:r>
    </w:p>
    <w:p w14:paraId="00D80B11" w14:textId="77777777" w:rsidR="00233D9B" w:rsidRDefault="00756C06">
      <w:pPr>
        <w:spacing w:after="0" w:line="600" w:lineRule="auto"/>
        <w:ind w:firstLine="720"/>
        <w:jc w:val="both"/>
        <w:rPr>
          <w:rFonts w:eastAsia="Times New Roman"/>
          <w:szCs w:val="24"/>
        </w:rPr>
      </w:pPr>
      <w:r>
        <w:rPr>
          <w:rFonts w:eastAsia="Times New Roman"/>
          <w:szCs w:val="24"/>
        </w:rPr>
        <w:t>Στην Πελοπόννησο υ</w:t>
      </w:r>
      <w:r w:rsidRPr="00CE5CCD">
        <w:rPr>
          <w:rFonts w:eastAsia="Times New Roman"/>
          <w:szCs w:val="24"/>
        </w:rPr>
        <w:t xml:space="preserve">πάρχει ένα γενικότερο πρόβλημα </w:t>
      </w:r>
      <w:r>
        <w:rPr>
          <w:rFonts w:eastAsia="Times New Roman"/>
          <w:szCs w:val="24"/>
        </w:rPr>
        <w:t xml:space="preserve">με τους ΤΟΕΒ. </w:t>
      </w:r>
      <w:r w:rsidRPr="002544FC">
        <w:rPr>
          <w:rFonts w:eastAsia="Times New Roman"/>
          <w:szCs w:val="24"/>
        </w:rPr>
        <w:t>Είναι</w:t>
      </w:r>
      <w:r>
        <w:rPr>
          <w:rFonts w:eastAsia="Times New Roman"/>
          <w:szCs w:val="24"/>
        </w:rPr>
        <w:t xml:space="preserve"> </w:t>
      </w:r>
      <w:r w:rsidRPr="00CE5CCD">
        <w:rPr>
          <w:rFonts w:eastAsia="Times New Roman"/>
          <w:szCs w:val="24"/>
        </w:rPr>
        <w:t xml:space="preserve">η περιοχή </w:t>
      </w:r>
      <w:r>
        <w:rPr>
          <w:rFonts w:eastAsia="Times New Roman"/>
          <w:szCs w:val="24"/>
        </w:rPr>
        <w:t>όπου έχουν τα μεγαλύτερα χ</w:t>
      </w:r>
      <w:r w:rsidRPr="00CE5CCD">
        <w:rPr>
          <w:rFonts w:eastAsia="Times New Roman"/>
          <w:szCs w:val="24"/>
        </w:rPr>
        <w:t>ρέη προς τη ΔΕΗ και χαιρετίζω την πρωτοβουλία της ΔΕΗ να συναντηθεί με τους ΤΟΕΒ της Πελοποννήσου</w:t>
      </w:r>
      <w:r>
        <w:rPr>
          <w:rFonts w:eastAsia="Times New Roman"/>
          <w:szCs w:val="24"/>
        </w:rPr>
        <w:t>,</w:t>
      </w:r>
      <w:r w:rsidRPr="00CE5CCD">
        <w:rPr>
          <w:rFonts w:eastAsia="Times New Roman"/>
          <w:szCs w:val="24"/>
        </w:rPr>
        <w:t xml:space="preserve"> προκειμένου</w:t>
      </w:r>
      <w:r w:rsidRPr="00CE5CCD">
        <w:rPr>
          <w:rFonts w:eastAsia="Times New Roman"/>
          <w:szCs w:val="24"/>
        </w:rPr>
        <w:t xml:space="preserve"> να βρεθεί μ</w:t>
      </w:r>
      <w:r>
        <w:rPr>
          <w:rFonts w:eastAsia="Times New Roman"/>
          <w:szCs w:val="24"/>
        </w:rPr>
        <w:t>ι</w:t>
      </w:r>
      <w:r w:rsidRPr="00CE5CCD">
        <w:rPr>
          <w:rFonts w:eastAsia="Times New Roman"/>
          <w:szCs w:val="24"/>
        </w:rPr>
        <w:t>α αμοιβαία αποδεκτή λύση</w:t>
      </w:r>
      <w:r>
        <w:rPr>
          <w:rFonts w:eastAsia="Times New Roman"/>
          <w:szCs w:val="24"/>
        </w:rPr>
        <w:t>,</w:t>
      </w:r>
      <w:r w:rsidRPr="00CE5CCD">
        <w:rPr>
          <w:rFonts w:eastAsia="Times New Roman"/>
          <w:szCs w:val="24"/>
        </w:rPr>
        <w:t xml:space="preserve"> η οποία θα διευθετεί το χρέος με τους καλύτερους δυνατούς όρους</w:t>
      </w:r>
      <w:r>
        <w:rPr>
          <w:rFonts w:eastAsia="Times New Roman"/>
          <w:szCs w:val="24"/>
        </w:rPr>
        <w:t>.</w:t>
      </w:r>
      <w:r w:rsidRPr="00CE5CCD">
        <w:rPr>
          <w:rFonts w:eastAsia="Times New Roman"/>
          <w:szCs w:val="24"/>
        </w:rPr>
        <w:t xml:space="preserve"> </w:t>
      </w:r>
    </w:p>
    <w:p w14:paraId="00D80B12" w14:textId="77777777" w:rsidR="00233D9B" w:rsidRDefault="00756C06">
      <w:pPr>
        <w:spacing w:after="0" w:line="600" w:lineRule="auto"/>
        <w:ind w:firstLine="720"/>
        <w:jc w:val="both"/>
        <w:rPr>
          <w:rFonts w:eastAsia="Times New Roman"/>
          <w:szCs w:val="24"/>
        </w:rPr>
      </w:pPr>
      <w:r>
        <w:rPr>
          <w:rFonts w:eastAsia="Times New Roman"/>
          <w:szCs w:val="24"/>
        </w:rPr>
        <w:lastRenderedPageBreak/>
        <w:t>Ε</w:t>
      </w:r>
      <w:r w:rsidRPr="00CE5CCD">
        <w:rPr>
          <w:rFonts w:eastAsia="Times New Roman"/>
          <w:szCs w:val="24"/>
        </w:rPr>
        <w:t>παναλαμβάνω</w:t>
      </w:r>
      <w:r>
        <w:rPr>
          <w:rFonts w:eastAsia="Times New Roman"/>
          <w:szCs w:val="24"/>
        </w:rPr>
        <w:t>, οι</w:t>
      </w:r>
      <w:r w:rsidRPr="00CE5CCD">
        <w:rPr>
          <w:rFonts w:eastAsia="Times New Roman"/>
          <w:szCs w:val="24"/>
        </w:rPr>
        <w:t xml:space="preserve"> πιο </w:t>
      </w:r>
      <w:r>
        <w:rPr>
          <w:rFonts w:eastAsia="Times New Roman"/>
          <w:szCs w:val="24"/>
        </w:rPr>
        <w:t>συνεπεί</w:t>
      </w:r>
      <w:r w:rsidRPr="00CE5CCD">
        <w:rPr>
          <w:rFonts w:eastAsia="Times New Roman"/>
          <w:szCs w:val="24"/>
        </w:rPr>
        <w:t>ς ΤΟΕΒ</w:t>
      </w:r>
      <w:r>
        <w:rPr>
          <w:rFonts w:eastAsia="Times New Roman"/>
          <w:szCs w:val="24"/>
        </w:rPr>
        <w:t>,</w:t>
      </w:r>
      <w:r w:rsidRPr="00CE5CCD">
        <w:rPr>
          <w:rFonts w:eastAsia="Times New Roman"/>
          <w:szCs w:val="24"/>
        </w:rPr>
        <w:t xml:space="preserve"> οι οποίοι </w:t>
      </w:r>
      <w:r>
        <w:rPr>
          <w:rFonts w:eastAsia="Times New Roman"/>
          <w:szCs w:val="24"/>
        </w:rPr>
        <w:t>έχουν κάνει μεγάλη προσπάθεια κι έχουν ρυθμίσει</w:t>
      </w:r>
      <w:r w:rsidRPr="00CE5CCD">
        <w:rPr>
          <w:rFonts w:eastAsia="Times New Roman"/>
          <w:szCs w:val="24"/>
        </w:rPr>
        <w:t xml:space="preserve"> και τηρούν τις ρυθμίσεις</w:t>
      </w:r>
      <w:r>
        <w:rPr>
          <w:rFonts w:eastAsia="Times New Roman"/>
          <w:szCs w:val="24"/>
        </w:rPr>
        <w:t>,</w:t>
      </w:r>
      <w:r w:rsidRPr="00CE5CCD">
        <w:rPr>
          <w:rFonts w:eastAsia="Times New Roman"/>
          <w:szCs w:val="24"/>
        </w:rPr>
        <w:t xml:space="preserve"> πρέπει μετά βεβαιότητας να διευ</w:t>
      </w:r>
      <w:r w:rsidRPr="00CE5CCD">
        <w:rPr>
          <w:rFonts w:eastAsia="Times New Roman"/>
          <w:szCs w:val="24"/>
        </w:rPr>
        <w:t>κολυνθούν</w:t>
      </w:r>
      <w:r>
        <w:rPr>
          <w:rFonts w:eastAsia="Times New Roman"/>
          <w:szCs w:val="24"/>
        </w:rPr>
        <w:t>,</w:t>
      </w:r>
      <w:r w:rsidRPr="00CE5CCD">
        <w:rPr>
          <w:rFonts w:eastAsia="Times New Roman"/>
          <w:szCs w:val="24"/>
        </w:rPr>
        <w:t xml:space="preserve"> σε αντίθεση με </w:t>
      </w:r>
      <w:r>
        <w:rPr>
          <w:rFonts w:eastAsia="Times New Roman"/>
          <w:szCs w:val="24"/>
        </w:rPr>
        <w:t>ΤΟΕΒ οι οποίοι είναι μη συνεργάσιμοι, δ</w:t>
      </w:r>
      <w:r w:rsidRPr="00CE5CCD">
        <w:rPr>
          <w:rFonts w:eastAsia="Times New Roman"/>
          <w:szCs w:val="24"/>
        </w:rPr>
        <w:t>εν έχουν έρθει σε επαφή για ρυθμίσεις και</w:t>
      </w:r>
      <w:r>
        <w:rPr>
          <w:rFonts w:eastAsia="Times New Roman"/>
          <w:szCs w:val="24"/>
        </w:rPr>
        <w:t>,</w:t>
      </w:r>
      <w:r w:rsidRPr="00CE5CCD">
        <w:rPr>
          <w:rFonts w:eastAsia="Times New Roman"/>
          <w:szCs w:val="24"/>
        </w:rPr>
        <w:t xml:space="preserve"> ταυτόχρονα</w:t>
      </w:r>
      <w:r>
        <w:rPr>
          <w:rFonts w:eastAsia="Times New Roman"/>
          <w:szCs w:val="24"/>
        </w:rPr>
        <w:t>,</w:t>
      </w:r>
      <w:r w:rsidRPr="00CE5CCD">
        <w:rPr>
          <w:rFonts w:eastAsia="Times New Roman"/>
          <w:szCs w:val="24"/>
        </w:rPr>
        <w:t xml:space="preserve"> κάθε χρόνο τέτοια εποχή αναβιώνει το πρόβλημα</w:t>
      </w:r>
      <w:r>
        <w:rPr>
          <w:rFonts w:eastAsia="Times New Roman"/>
          <w:szCs w:val="24"/>
        </w:rPr>
        <w:t>.</w:t>
      </w:r>
      <w:r w:rsidRPr="00CE5CCD">
        <w:rPr>
          <w:rFonts w:eastAsia="Times New Roman"/>
          <w:szCs w:val="24"/>
        </w:rPr>
        <w:t xml:space="preserve"> </w:t>
      </w:r>
    </w:p>
    <w:p w14:paraId="00D80B13" w14:textId="77777777" w:rsidR="00233D9B" w:rsidRDefault="00756C06">
      <w:pPr>
        <w:spacing w:after="0" w:line="600" w:lineRule="auto"/>
        <w:ind w:firstLine="720"/>
        <w:jc w:val="both"/>
        <w:rPr>
          <w:rFonts w:eastAsia="Times New Roman"/>
          <w:szCs w:val="24"/>
        </w:rPr>
      </w:pPr>
      <w:r>
        <w:rPr>
          <w:rFonts w:eastAsia="Times New Roman"/>
          <w:szCs w:val="24"/>
        </w:rPr>
        <w:t>Θ</w:t>
      </w:r>
      <w:r w:rsidRPr="00CE5CCD">
        <w:rPr>
          <w:rFonts w:eastAsia="Times New Roman"/>
          <w:szCs w:val="24"/>
        </w:rPr>
        <w:t xml:space="preserve">α κλείσω </w:t>
      </w:r>
      <w:r>
        <w:rPr>
          <w:rFonts w:eastAsia="Times New Roman"/>
          <w:szCs w:val="24"/>
        </w:rPr>
        <w:t>αναφερόμενος στους</w:t>
      </w:r>
      <w:r w:rsidRPr="00CE5CCD">
        <w:rPr>
          <w:rFonts w:eastAsia="Times New Roman"/>
          <w:szCs w:val="24"/>
        </w:rPr>
        <w:t xml:space="preserve"> τόκους υπερημερίας</w:t>
      </w:r>
      <w:r>
        <w:rPr>
          <w:rFonts w:eastAsia="Times New Roman"/>
          <w:szCs w:val="24"/>
        </w:rPr>
        <w:t>. Δ</w:t>
      </w:r>
      <w:r w:rsidRPr="00CE5CCD">
        <w:rPr>
          <w:rFonts w:eastAsia="Times New Roman"/>
          <w:szCs w:val="24"/>
        </w:rPr>
        <w:t>εν είναι παράνομ</w:t>
      </w:r>
      <w:r>
        <w:rPr>
          <w:rFonts w:eastAsia="Times New Roman"/>
          <w:szCs w:val="24"/>
        </w:rPr>
        <w:t>οι. Π</w:t>
      </w:r>
      <w:r w:rsidRPr="00CE5CCD">
        <w:rPr>
          <w:rFonts w:eastAsia="Times New Roman"/>
          <w:szCs w:val="24"/>
        </w:rPr>
        <w:t>ροβλ</w:t>
      </w:r>
      <w:r>
        <w:rPr>
          <w:rFonts w:eastAsia="Times New Roman"/>
          <w:szCs w:val="24"/>
        </w:rPr>
        <w:t xml:space="preserve">έπονται στον </w:t>
      </w:r>
      <w:r>
        <w:rPr>
          <w:rFonts w:eastAsia="Times New Roman"/>
          <w:szCs w:val="24"/>
        </w:rPr>
        <w:t>Κώδικα Προμήθειας Ηλεκτρικής Ε</w:t>
      </w:r>
      <w:r w:rsidRPr="00CE5CCD">
        <w:rPr>
          <w:rFonts w:eastAsia="Times New Roman"/>
          <w:szCs w:val="24"/>
        </w:rPr>
        <w:t>νέργειας</w:t>
      </w:r>
      <w:r>
        <w:rPr>
          <w:rFonts w:eastAsia="Times New Roman"/>
          <w:szCs w:val="24"/>
        </w:rPr>
        <w:t>,</w:t>
      </w:r>
      <w:r w:rsidRPr="00CE5CCD">
        <w:rPr>
          <w:rFonts w:eastAsia="Times New Roman"/>
          <w:szCs w:val="24"/>
        </w:rPr>
        <w:t xml:space="preserve"> όπως αυτός αναθεωρήθηκε το</w:t>
      </w:r>
      <w:r>
        <w:rPr>
          <w:rFonts w:eastAsia="Times New Roman"/>
          <w:szCs w:val="24"/>
        </w:rPr>
        <w:t>ν</w:t>
      </w:r>
      <w:r w:rsidRPr="00CE5CCD">
        <w:rPr>
          <w:rFonts w:eastAsia="Times New Roman"/>
          <w:szCs w:val="24"/>
        </w:rPr>
        <w:t xml:space="preserve"> Μάρτιο του </w:t>
      </w:r>
      <w:r>
        <w:rPr>
          <w:rFonts w:eastAsia="Times New Roman"/>
          <w:szCs w:val="24"/>
        </w:rPr>
        <w:t>20</w:t>
      </w:r>
      <w:r w:rsidRPr="00CE5CCD">
        <w:rPr>
          <w:rFonts w:eastAsia="Times New Roman"/>
          <w:szCs w:val="24"/>
        </w:rPr>
        <w:t>13 με υπουργική απόφαση</w:t>
      </w:r>
      <w:r>
        <w:rPr>
          <w:rFonts w:eastAsia="Times New Roman"/>
          <w:szCs w:val="24"/>
        </w:rPr>
        <w:t xml:space="preserve">, ο οποίος </w:t>
      </w:r>
      <w:r w:rsidRPr="009A7876">
        <w:rPr>
          <w:rFonts w:eastAsia="Times New Roman"/>
          <w:szCs w:val="24"/>
        </w:rPr>
        <w:t>λ</w:t>
      </w:r>
      <w:r>
        <w:rPr>
          <w:rFonts w:eastAsia="Times New Roman"/>
          <w:szCs w:val="24"/>
        </w:rPr>
        <w:t>έει</w:t>
      </w:r>
      <w:r w:rsidRPr="00CE5CCD">
        <w:rPr>
          <w:rFonts w:eastAsia="Times New Roman"/>
          <w:szCs w:val="24"/>
        </w:rPr>
        <w:t xml:space="preserve"> ότι </w:t>
      </w:r>
      <w:r>
        <w:rPr>
          <w:rFonts w:eastAsia="Times New Roman"/>
          <w:szCs w:val="24"/>
        </w:rPr>
        <w:t>α</w:t>
      </w:r>
      <w:r w:rsidRPr="00CE5CCD">
        <w:rPr>
          <w:rFonts w:eastAsia="Times New Roman"/>
          <w:szCs w:val="24"/>
        </w:rPr>
        <w:t>ν ο λογαριασμός κατανάλωσης δεν εξοφληθεί εντός της οριζόμενης προθεσμίας</w:t>
      </w:r>
      <w:r>
        <w:rPr>
          <w:rFonts w:eastAsia="Times New Roman"/>
          <w:szCs w:val="24"/>
        </w:rPr>
        <w:t>,</w:t>
      </w:r>
      <w:r w:rsidRPr="00CE5CCD">
        <w:rPr>
          <w:rFonts w:eastAsia="Times New Roman"/>
          <w:szCs w:val="24"/>
        </w:rPr>
        <w:t xml:space="preserve"> ο προμηθευτής προβαίνει στη δυνατότητά του να βάζει τόκο</w:t>
      </w:r>
      <w:r>
        <w:rPr>
          <w:rFonts w:eastAsia="Times New Roman"/>
          <w:szCs w:val="24"/>
        </w:rPr>
        <w:t>. Ο</w:t>
      </w:r>
      <w:r w:rsidRPr="00CE5CCD">
        <w:rPr>
          <w:rFonts w:eastAsia="Times New Roman"/>
          <w:szCs w:val="24"/>
        </w:rPr>
        <w:t xml:space="preserve"> νόμι</w:t>
      </w:r>
      <w:r>
        <w:rPr>
          <w:rFonts w:eastAsia="Times New Roman"/>
          <w:szCs w:val="24"/>
        </w:rPr>
        <w:t>μος τόκος υπερημερίας ορίζεται μ</w:t>
      </w:r>
      <w:r w:rsidRPr="00CE5CCD">
        <w:rPr>
          <w:rFonts w:eastAsia="Times New Roman"/>
          <w:szCs w:val="24"/>
        </w:rPr>
        <w:t>ε ένα</w:t>
      </w:r>
      <w:r>
        <w:rPr>
          <w:rFonts w:eastAsia="Times New Roman"/>
          <w:szCs w:val="24"/>
        </w:rPr>
        <w:t>ν</w:t>
      </w:r>
      <w:r w:rsidRPr="00CE5CCD">
        <w:rPr>
          <w:rFonts w:eastAsia="Times New Roman"/>
          <w:szCs w:val="24"/>
        </w:rPr>
        <w:t xml:space="preserve"> συγκεκριμένο τρόπο</w:t>
      </w:r>
      <w:r>
        <w:rPr>
          <w:rFonts w:eastAsia="Times New Roman"/>
          <w:szCs w:val="24"/>
        </w:rPr>
        <w:t>.</w:t>
      </w:r>
      <w:r w:rsidRPr="00CE5CCD">
        <w:rPr>
          <w:rFonts w:eastAsia="Times New Roman"/>
          <w:szCs w:val="24"/>
        </w:rPr>
        <w:t xml:space="preserve"> </w:t>
      </w:r>
    </w:p>
    <w:p w14:paraId="00D80B14" w14:textId="77777777" w:rsidR="00233D9B" w:rsidRDefault="00756C06">
      <w:pPr>
        <w:spacing w:after="0" w:line="600" w:lineRule="auto"/>
        <w:ind w:firstLine="720"/>
        <w:jc w:val="both"/>
        <w:rPr>
          <w:rFonts w:eastAsia="Times New Roman"/>
          <w:szCs w:val="24"/>
        </w:rPr>
      </w:pPr>
      <w:r>
        <w:rPr>
          <w:rFonts w:eastAsia="Times New Roman"/>
          <w:szCs w:val="24"/>
        </w:rPr>
        <w:t xml:space="preserve">Εκ των πραγμάτων, </w:t>
      </w:r>
      <w:r w:rsidRPr="00CE5CCD">
        <w:rPr>
          <w:rFonts w:eastAsia="Times New Roman"/>
          <w:szCs w:val="24"/>
        </w:rPr>
        <w:t>λοιπόν</w:t>
      </w:r>
      <w:r>
        <w:rPr>
          <w:rFonts w:eastAsia="Times New Roman"/>
          <w:szCs w:val="24"/>
        </w:rPr>
        <w:t xml:space="preserve"> </w:t>
      </w:r>
      <w:r>
        <w:rPr>
          <w:rFonts w:eastAsia="Times New Roman"/>
          <w:szCs w:val="24"/>
        </w:rPr>
        <w:t>-</w:t>
      </w:r>
      <w:r>
        <w:rPr>
          <w:rFonts w:eastAsia="Times New Roman"/>
          <w:szCs w:val="24"/>
        </w:rPr>
        <w:t xml:space="preserve">ανακεφαλαιώνω- νομίζω ότι </w:t>
      </w:r>
      <w:r w:rsidRPr="009A7876">
        <w:rPr>
          <w:rFonts w:eastAsia="Times New Roman"/>
          <w:szCs w:val="24"/>
        </w:rPr>
        <w:t>είναι</w:t>
      </w:r>
      <w:r>
        <w:rPr>
          <w:rFonts w:eastAsia="Times New Roman"/>
          <w:szCs w:val="24"/>
        </w:rPr>
        <w:t xml:space="preserve"> θετικό να μπει</w:t>
      </w:r>
      <w:r w:rsidRPr="00CE5CCD">
        <w:rPr>
          <w:rFonts w:eastAsia="Times New Roman"/>
          <w:szCs w:val="24"/>
        </w:rPr>
        <w:t xml:space="preserve"> το σύνολο των ΤΟΕΒ σε</w:t>
      </w:r>
      <w:r>
        <w:rPr>
          <w:rFonts w:eastAsia="Times New Roman"/>
          <w:szCs w:val="24"/>
        </w:rPr>
        <w:t xml:space="preserve"> ένα</w:t>
      </w:r>
      <w:r w:rsidRPr="00CE5CCD">
        <w:rPr>
          <w:rFonts w:eastAsia="Times New Roman"/>
          <w:szCs w:val="24"/>
        </w:rPr>
        <w:t xml:space="preserve"> καθεστώς ρύθμισης</w:t>
      </w:r>
      <w:r>
        <w:rPr>
          <w:rFonts w:eastAsia="Times New Roman"/>
          <w:szCs w:val="24"/>
        </w:rPr>
        <w:t>. Δεύτερον, χ</w:t>
      </w:r>
      <w:r w:rsidRPr="00CE5CCD">
        <w:rPr>
          <w:rFonts w:eastAsia="Times New Roman"/>
          <w:szCs w:val="24"/>
        </w:rPr>
        <w:t xml:space="preserve">αιρετίζουμε </w:t>
      </w:r>
      <w:r>
        <w:rPr>
          <w:rFonts w:eastAsia="Times New Roman"/>
          <w:szCs w:val="24"/>
        </w:rPr>
        <w:t>μι</w:t>
      </w:r>
      <w:r w:rsidRPr="00CE5CCD">
        <w:rPr>
          <w:rFonts w:eastAsia="Times New Roman"/>
          <w:szCs w:val="24"/>
        </w:rPr>
        <w:t xml:space="preserve">α πρωτοβουλία να </w:t>
      </w:r>
      <w:r>
        <w:rPr>
          <w:rFonts w:eastAsia="Times New Roman"/>
          <w:szCs w:val="24"/>
        </w:rPr>
        <w:t xml:space="preserve">βρεθεί </w:t>
      </w:r>
      <w:r w:rsidRPr="00CE5CCD">
        <w:rPr>
          <w:rFonts w:eastAsia="Times New Roman"/>
          <w:szCs w:val="24"/>
        </w:rPr>
        <w:t xml:space="preserve">ένα </w:t>
      </w:r>
      <w:r w:rsidRPr="00CE5CCD">
        <w:rPr>
          <w:rFonts w:eastAsia="Times New Roman"/>
          <w:szCs w:val="24"/>
        </w:rPr>
        <w:lastRenderedPageBreak/>
        <w:t>πεδίο συνεννόησης</w:t>
      </w:r>
      <w:r w:rsidRPr="00CE5CCD">
        <w:rPr>
          <w:rFonts w:eastAsia="Times New Roman"/>
          <w:szCs w:val="24"/>
        </w:rPr>
        <w:t xml:space="preserve"> για το σύνολο της Πελοποννήσου που επαναλαμβάνω ότι έ</w:t>
      </w:r>
      <w:r>
        <w:rPr>
          <w:rFonts w:eastAsia="Times New Roman"/>
          <w:szCs w:val="24"/>
        </w:rPr>
        <w:t>χει το μεγαλύτερο χρέος προς τη</w:t>
      </w:r>
      <w:r w:rsidRPr="00CE5CCD">
        <w:rPr>
          <w:rFonts w:eastAsia="Times New Roman"/>
          <w:szCs w:val="24"/>
        </w:rPr>
        <w:t xml:space="preserve"> ΔΕΗ σε σχέση με άλλες περιφέρειες της χώρας</w:t>
      </w:r>
      <w:r>
        <w:rPr>
          <w:rFonts w:eastAsia="Times New Roman"/>
          <w:szCs w:val="24"/>
        </w:rPr>
        <w:t xml:space="preserve">. </w:t>
      </w:r>
    </w:p>
    <w:p w14:paraId="00D80B15" w14:textId="77777777" w:rsidR="00233D9B" w:rsidRDefault="00756C06">
      <w:pPr>
        <w:spacing w:after="0" w:line="600" w:lineRule="auto"/>
        <w:ind w:firstLine="720"/>
        <w:jc w:val="both"/>
        <w:rPr>
          <w:rFonts w:eastAsia="Times New Roman"/>
          <w:szCs w:val="24"/>
        </w:rPr>
      </w:pPr>
      <w:r>
        <w:rPr>
          <w:rFonts w:eastAsia="Times New Roman"/>
          <w:szCs w:val="24"/>
        </w:rPr>
        <w:t>Και στη συγκεκριμένη</w:t>
      </w:r>
      <w:r w:rsidRPr="00CE5CCD">
        <w:rPr>
          <w:rFonts w:eastAsia="Times New Roman"/>
          <w:szCs w:val="24"/>
        </w:rPr>
        <w:t xml:space="preserve"> περ</w:t>
      </w:r>
      <w:r>
        <w:rPr>
          <w:rFonts w:eastAsia="Times New Roman"/>
          <w:szCs w:val="24"/>
        </w:rPr>
        <w:t>ίπτωση της Α</w:t>
      </w:r>
      <w:r w:rsidRPr="00CE5CCD">
        <w:rPr>
          <w:rFonts w:eastAsia="Times New Roman"/>
          <w:szCs w:val="24"/>
        </w:rPr>
        <w:t>κροναυπλίας έχουμε πολύ θετικά παραδείγματα</w:t>
      </w:r>
      <w:r>
        <w:rPr>
          <w:rFonts w:eastAsia="Times New Roman"/>
          <w:szCs w:val="24"/>
        </w:rPr>
        <w:t>,</w:t>
      </w:r>
      <w:r w:rsidRPr="00CE5CCD">
        <w:rPr>
          <w:rFonts w:eastAsia="Times New Roman"/>
          <w:szCs w:val="24"/>
        </w:rPr>
        <w:t xml:space="preserve"> όπως είναι ο</w:t>
      </w:r>
      <w:r>
        <w:rPr>
          <w:rFonts w:eastAsia="Times New Roman"/>
          <w:szCs w:val="24"/>
        </w:rPr>
        <w:t xml:space="preserve"> ΤΟΕΒ </w:t>
      </w:r>
      <w:proofErr w:type="spellStart"/>
      <w:r>
        <w:rPr>
          <w:rFonts w:eastAsia="Times New Roman"/>
          <w:szCs w:val="24"/>
        </w:rPr>
        <w:t>Ιρίων</w:t>
      </w:r>
      <w:proofErr w:type="spellEnd"/>
      <w:r>
        <w:rPr>
          <w:rFonts w:eastAsia="Times New Roman"/>
          <w:szCs w:val="24"/>
        </w:rPr>
        <w:t>. Δ</w:t>
      </w:r>
      <w:r w:rsidRPr="00CE5CCD">
        <w:rPr>
          <w:rFonts w:eastAsia="Times New Roman"/>
          <w:szCs w:val="24"/>
        </w:rPr>
        <w:t>ιατηρούμε επιφυλά</w:t>
      </w:r>
      <w:r w:rsidRPr="00CE5CCD">
        <w:rPr>
          <w:rFonts w:eastAsia="Times New Roman"/>
          <w:szCs w:val="24"/>
        </w:rPr>
        <w:t>ξεις για το</w:t>
      </w:r>
      <w:r>
        <w:rPr>
          <w:rFonts w:eastAsia="Times New Roman"/>
          <w:szCs w:val="24"/>
        </w:rPr>
        <w:t>ν</w:t>
      </w:r>
      <w:r w:rsidRPr="00CE5CCD">
        <w:rPr>
          <w:rFonts w:eastAsia="Times New Roman"/>
          <w:szCs w:val="24"/>
        </w:rPr>
        <w:t xml:space="preserve"> </w:t>
      </w:r>
      <w:r>
        <w:rPr>
          <w:rFonts w:eastAsia="Times New Roman"/>
          <w:szCs w:val="24"/>
        </w:rPr>
        <w:t>ΓΟΕΒ Α</w:t>
      </w:r>
      <w:r w:rsidRPr="00CE5CCD">
        <w:rPr>
          <w:rFonts w:eastAsia="Times New Roman"/>
          <w:szCs w:val="24"/>
        </w:rPr>
        <w:t>κροναυπλίας</w:t>
      </w:r>
      <w:r>
        <w:rPr>
          <w:rFonts w:eastAsia="Times New Roman"/>
          <w:szCs w:val="24"/>
        </w:rPr>
        <w:t>,</w:t>
      </w:r>
      <w:r w:rsidRPr="00CE5CCD">
        <w:rPr>
          <w:rFonts w:eastAsia="Times New Roman"/>
          <w:szCs w:val="24"/>
        </w:rPr>
        <w:t xml:space="preserve"> ο οποίος θα έπρεπε να εμφανίζεται </w:t>
      </w:r>
      <w:r>
        <w:rPr>
          <w:rFonts w:eastAsia="Times New Roman"/>
          <w:szCs w:val="24"/>
        </w:rPr>
        <w:t xml:space="preserve">πολύ </w:t>
      </w:r>
      <w:r w:rsidRPr="00CE5CCD">
        <w:rPr>
          <w:rFonts w:eastAsia="Times New Roman"/>
          <w:szCs w:val="24"/>
        </w:rPr>
        <w:t xml:space="preserve">πιο δραστήριος </w:t>
      </w:r>
      <w:r>
        <w:rPr>
          <w:rFonts w:eastAsia="Times New Roman"/>
          <w:szCs w:val="24"/>
        </w:rPr>
        <w:t>σ</w:t>
      </w:r>
      <w:r w:rsidRPr="00CE5CCD">
        <w:rPr>
          <w:rFonts w:eastAsia="Times New Roman"/>
          <w:szCs w:val="24"/>
        </w:rPr>
        <w:t>το να βρεθούν λύσεις κοινά αποδεκτές με τη ΔΕΗ</w:t>
      </w:r>
      <w:r>
        <w:rPr>
          <w:rFonts w:eastAsia="Times New Roman"/>
          <w:szCs w:val="24"/>
        </w:rPr>
        <w:t>.</w:t>
      </w:r>
      <w:r w:rsidRPr="00CE5CCD">
        <w:rPr>
          <w:rFonts w:eastAsia="Times New Roman"/>
          <w:szCs w:val="24"/>
        </w:rPr>
        <w:t xml:space="preserve"> </w:t>
      </w:r>
    </w:p>
    <w:p w14:paraId="00D80B16" w14:textId="77777777" w:rsidR="00233D9B" w:rsidRDefault="00756C06">
      <w:pPr>
        <w:spacing w:after="0" w:line="600" w:lineRule="auto"/>
        <w:ind w:firstLine="720"/>
        <w:jc w:val="both"/>
        <w:rPr>
          <w:rFonts w:eastAsia="Times New Roman"/>
          <w:szCs w:val="24"/>
        </w:rPr>
      </w:pPr>
      <w:r w:rsidRPr="001D1090">
        <w:rPr>
          <w:rFonts w:eastAsia="Times New Roman"/>
          <w:b/>
          <w:bCs/>
        </w:rPr>
        <w:t>ΠΡΟΕΔΡΕΥΟΥΣΑ (Αναστασία Χριστοδουλοπούλου):</w:t>
      </w:r>
      <w:r w:rsidRPr="001D1090">
        <w:rPr>
          <w:rFonts w:eastAsia="Times New Roman"/>
          <w:szCs w:val="24"/>
        </w:rPr>
        <w:t xml:space="preserve"> Ευχαριστ</w:t>
      </w:r>
      <w:r>
        <w:rPr>
          <w:rFonts w:eastAsia="Times New Roman"/>
          <w:szCs w:val="24"/>
        </w:rPr>
        <w:t>ούμε.</w:t>
      </w:r>
    </w:p>
    <w:p w14:paraId="00D80B17" w14:textId="77777777" w:rsidR="00233D9B" w:rsidRDefault="00756C06">
      <w:pPr>
        <w:spacing w:after="0" w:line="600" w:lineRule="auto"/>
        <w:ind w:firstLine="720"/>
        <w:jc w:val="both"/>
        <w:rPr>
          <w:rFonts w:eastAsia="Times New Roman"/>
          <w:szCs w:val="24"/>
        </w:rPr>
      </w:pPr>
      <w:r w:rsidRPr="00BD12B3">
        <w:rPr>
          <w:rFonts w:eastAsia="Times New Roman"/>
          <w:szCs w:val="24"/>
        </w:rPr>
        <w:t>Κυρίες και κύριοι συνάδελφοι, έχω την τιμή να ανακοινώσω στο Σ</w:t>
      </w:r>
      <w:r w:rsidRPr="00BD12B3">
        <w:rPr>
          <w:rFonts w:eastAsia="Times New Roman"/>
          <w:szCs w:val="24"/>
        </w:rPr>
        <w:t xml:space="preserve">ώμα ότι τη συνεδρίασή μας παρακολουθούν από τα άνω δυτικά θεωρεία, αφού προηγουμένως ξεναγήθηκαν στην έκθεση της </w:t>
      </w:r>
      <w:r>
        <w:rPr>
          <w:rFonts w:eastAsia="Times New Roman"/>
          <w:szCs w:val="24"/>
        </w:rPr>
        <w:t>α</w:t>
      </w:r>
      <w:r w:rsidRPr="00BD12B3">
        <w:rPr>
          <w:rFonts w:eastAsia="Times New Roman"/>
          <w:szCs w:val="24"/>
        </w:rPr>
        <w:t xml:space="preserve">ίθουσας </w:t>
      </w:r>
      <w:r>
        <w:rPr>
          <w:rFonts w:eastAsia="Times New Roman"/>
          <w:szCs w:val="24"/>
        </w:rPr>
        <w:t>«</w:t>
      </w:r>
      <w:r w:rsidRPr="00BD12B3">
        <w:rPr>
          <w:rFonts w:eastAsia="Times New Roman"/>
          <w:szCs w:val="24"/>
        </w:rPr>
        <w:t>ΕΛΕΥΘΕΡΙΟΣ ΒΕΝΙΖΕΛΟΣ</w:t>
      </w:r>
      <w:r>
        <w:rPr>
          <w:rFonts w:eastAsia="Times New Roman"/>
          <w:szCs w:val="24"/>
        </w:rPr>
        <w:t>»</w:t>
      </w:r>
      <w:r w:rsidRPr="00BD12B3">
        <w:rPr>
          <w:rFonts w:eastAsia="Times New Roman"/>
          <w:szCs w:val="24"/>
        </w:rPr>
        <w:t xml:space="preserve"> και ενημερώθηκαν για την ιστορία του κτηρίου και τον τρόπο οργάνωσης και λειτουργίας της Βουλής, </w:t>
      </w:r>
      <w:r>
        <w:rPr>
          <w:rFonts w:eastAsia="Times New Roman"/>
          <w:szCs w:val="24"/>
        </w:rPr>
        <w:t>σαράντα δύο</w:t>
      </w:r>
      <w:r w:rsidRPr="00BD12B3">
        <w:rPr>
          <w:rFonts w:eastAsia="Times New Roman"/>
          <w:szCs w:val="24"/>
        </w:rPr>
        <w:t xml:space="preserve"> μα</w:t>
      </w:r>
      <w:r w:rsidRPr="00BD12B3">
        <w:rPr>
          <w:rFonts w:eastAsia="Times New Roman"/>
          <w:szCs w:val="24"/>
        </w:rPr>
        <w:t xml:space="preserve">θήτριες και μαθητές και </w:t>
      </w:r>
      <w:r>
        <w:rPr>
          <w:rFonts w:eastAsia="Times New Roman"/>
          <w:szCs w:val="24"/>
        </w:rPr>
        <w:t>τρεις</w:t>
      </w:r>
      <w:r w:rsidRPr="00BD12B3">
        <w:rPr>
          <w:rFonts w:eastAsia="Times New Roman"/>
          <w:szCs w:val="24"/>
        </w:rPr>
        <w:t xml:space="preserve"> εκπα</w:t>
      </w:r>
      <w:r>
        <w:rPr>
          <w:rFonts w:eastAsia="Times New Roman"/>
          <w:szCs w:val="24"/>
        </w:rPr>
        <w:t>ιδευτικοί συνοδοί τους από το 1</w:t>
      </w:r>
      <w:r w:rsidRPr="00BD12B3">
        <w:rPr>
          <w:rFonts w:eastAsia="Times New Roman"/>
          <w:szCs w:val="24"/>
          <w:vertAlign w:val="superscript"/>
        </w:rPr>
        <w:t>ο</w:t>
      </w:r>
      <w:r w:rsidRPr="00BD12B3">
        <w:rPr>
          <w:rFonts w:eastAsia="Times New Roman"/>
          <w:szCs w:val="24"/>
        </w:rPr>
        <w:t xml:space="preserve"> Δημοτικό Σχολείο </w:t>
      </w:r>
      <w:r w:rsidRPr="00CE5CCD">
        <w:rPr>
          <w:rFonts w:eastAsia="Times New Roman"/>
          <w:szCs w:val="24"/>
        </w:rPr>
        <w:t>Νέας Ραιδεστού Θεσσαλονίκη</w:t>
      </w:r>
      <w:r>
        <w:rPr>
          <w:rFonts w:eastAsia="Times New Roman"/>
          <w:szCs w:val="24"/>
        </w:rPr>
        <w:t>ς</w:t>
      </w:r>
      <w:r w:rsidRPr="00BD12B3">
        <w:rPr>
          <w:rFonts w:eastAsia="Times New Roman"/>
          <w:szCs w:val="24"/>
        </w:rPr>
        <w:t xml:space="preserve">. </w:t>
      </w:r>
    </w:p>
    <w:p w14:paraId="00D80B18" w14:textId="77777777" w:rsidR="00233D9B" w:rsidRDefault="00756C06">
      <w:pPr>
        <w:spacing w:after="0" w:line="600" w:lineRule="auto"/>
        <w:ind w:firstLine="720"/>
        <w:jc w:val="both"/>
        <w:rPr>
          <w:rFonts w:eastAsia="Times New Roman"/>
          <w:szCs w:val="24"/>
        </w:rPr>
      </w:pPr>
      <w:r>
        <w:rPr>
          <w:rFonts w:eastAsia="Times New Roman"/>
          <w:szCs w:val="24"/>
        </w:rPr>
        <w:lastRenderedPageBreak/>
        <w:t>Σ</w:t>
      </w:r>
      <w:r>
        <w:rPr>
          <w:rFonts w:eastAsia="Times New Roman"/>
          <w:szCs w:val="24"/>
        </w:rPr>
        <w:t>ά</w:t>
      </w:r>
      <w:r>
        <w:rPr>
          <w:rFonts w:eastAsia="Times New Roman"/>
          <w:szCs w:val="24"/>
        </w:rPr>
        <w:t>ς καλωσορίζουμε στην Αθήνα και στο ελληνικό Κοινοβούλιο!</w:t>
      </w:r>
    </w:p>
    <w:p w14:paraId="00D80B19" w14:textId="77777777" w:rsidR="00233D9B" w:rsidRDefault="00756C06">
      <w:pPr>
        <w:spacing w:after="0" w:line="600" w:lineRule="auto"/>
        <w:jc w:val="center"/>
        <w:rPr>
          <w:rFonts w:eastAsia="Times New Roman"/>
          <w:szCs w:val="24"/>
        </w:rPr>
      </w:pPr>
      <w:r w:rsidRPr="00BD12B3">
        <w:rPr>
          <w:rFonts w:eastAsia="Times New Roman"/>
          <w:szCs w:val="24"/>
        </w:rPr>
        <w:t>(Χειροκροτήματα απ’ όλες τις πτέρυγες της Βουλής)</w:t>
      </w:r>
    </w:p>
    <w:p w14:paraId="00D80B1A"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 xml:space="preserve">Σήμερα δεν έχουμε πολλή παρουσία, γιατί είναι μια διαδικασία κοινοβουλευτικού ελέγχου και υπάρχει μόνο μια ερώτηση προς συζήτηση, γι’ αυτό και δεν </w:t>
      </w:r>
      <w:r>
        <w:rPr>
          <w:rFonts w:eastAsia="Times New Roman" w:cs="Times New Roman"/>
          <w:szCs w:val="24"/>
        </w:rPr>
        <w:t>υπάρχει</w:t>
      </w:r>
      <w:r>
        <w:rPr>
          <w:rFonts w:eastAsia="Times New Roman" w:cs="Times New Roman"/>
          <w:szCs w:val="24"/>
        </w:rPr>
        <w:t xml:space="preserve"> μεγάλη συμμετοχή.</w:t>
      </w:r>
    </w:p>
    <w:p w14:paraId="00D80B1B"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Τον λόγο έχει ο κ. Μανιάτης για τρία λεπτά.</w:t>
      </w:r>
    </w:p>
    <w:p w14:paraId="00D80B1C" w14:textId="77777777" w:rsidR="00233D9B" w:rsidRDefault="00756C06">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Υπουργέ, εάν ήμ</w:t>
      </w:r>
      <w:r>
        <w:rPr>
          <w:rFonts w:eastAsia="Times New Roman" w:cs="Times New Roman"/>
          <w:szCs w:val="24"/>
        </w:rPr>
        <w:t>ουν ΣΥΡΙΖΑ, θα σας έλεγα ότι είστε ψεύτης, διότι είπατε ψευδόμενος ότι στη διάρκεια της δικής μας θητείας διπλασιάστηκε το ηλεκτρικό ρεύμα.</w:t>
      </w:r>
    </w:p>
    <w:p w14:paraId="00D80B1D"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Επειδή δεν είμαι, όμως, ΣΥΡΙΖΑ, σας λέω ότι σας παραπληροφόρησαν. Το ηλεκτρικό ρεύμα στους αγρότες και σε όλη την Ελ</w:t>
      </w:r>
      <w:r>
        <w:rPr>
          <w:rFonts w:eastAsia="Times New Roman" w:cs="Times New Roman"/>
          <w:szCs w:val="24"/>
        </w:rPr>
        <w:t>λάδα δεν αυξήθηκε. Όπου υπήρξαν ελ</w:t>
      </w:r>
      <w:r>
        <w:rPr>
          <w:rFonts w:eastAsia="Times New Roman" w:cs="Times New Roman"/>
          <w:szCs w:val="24"/>
        </w:rPr>
        <w:t>άχιστες</w:t>
      </w:r>
      <w:r>
        <w:rPr>
          <w:rFonts w:eastAsia="Times New Roman" w:cs="Times New Roman"/>
          <w:szCs w:val="24"/>
        </w:rPr>
        <w:t xml:space="preserve"> αυξήσεις, της τάξης του 2% ή 3%, ήταν υποχρεωτικές και σε κάθε περίπτωση υπήρξαν και μειώσεις, ειδικά στα πάγια για τους </w:t>
      </w:r>
      <w:proofErr w:type="spellStart"/>
      <w:r>
        <w:rPr>
          <w:rFonts w:eastAsia="Times New Roman" w:cs="Times New Roman"/>
          <w:szCs w:val="24"/>
        </w:rPr>
        <w:t>ανεμομείκτες</w:t>
      </w:r>
      <w:proofErr w:type="spellEnd"/>
      <w:r>
        <w:rPr>
          <w:rFonts w:eastAsia="Times New Roman" w:cs="Times New Roman"/>
          <w:szCs w:val="24"/>
        </w:rPr>
        <w:t xml:space="preserve"> και για άλλες περιπτώσεις. Ρωτήστε τους συνεργάτες σας, διότι θέλω να ελπίζω ότι</w:t>
      </w:r>
      <w:r>
        <w:rPr>
          <w:rFonts w:eastAsia="Times New Roman" w:cs="Times New Roman"/>
          <w:szCs w:val="24"/>
        </w:rPr>
        <w:t xml:space="preserve"> δεν </w:t>
      </w:r>
      <w:proofErr w:type="spellStart"/>
      <w:r>
        <w:rPr>
          <w:rFonts w:eastAsia="Times New Roman" w:cs="Times New Roman"/>
          <w:szCs w:val="24"/>
        </w:rPr>
        <w:t>ψεύδεσθε</w:t>
      </w:r>
      <w:proofErr w:type="spellEnd"/>
      <w:r>
        <w:rPr>
          <w:rFonts w:eastAsia="Times New Roman" w:cs="Times New Roman"/>
          <w:szCs w:val="24"/>
        </w:rPr>
        <w:t xml:space="preserve"> ενσυνειδήτως, ότι σας έχουν δώσει λάθος στοιχεία.</w:t>
      </w:r>
    </w:p>
    <w:p w14:paraId="00D80B1E"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lastRenderedPageBreak/>
        <w:t>Δεύτερον, αποδέχομαι την ευθύνη για όλη την περιοχή μου, για όλον τον Νομό Αργολίδας και για όλους τους αγρότες της Αργολίδας, τους οποίους εκπροσωπώ.</w:t>
      </w:r>
    </w:p>
    <w:p w14:paraId="00D80B1F"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Όντως, εδώ</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επί</w:t>
      </w:r>
      <w:r>
        <w:rPr>
          <w:rFonts w:eastAsia="Times New Roman" w:cs="Times New Roman"/>
          <w:szCs w:val="24"/>
        </w:rPr>
        <w:t>ς</w:t>
      </w:r>
      <w:r>
        <w:rPr>
          <w:rFonts w:eastAsia="Times New Roman" w:cs="Times New Roman"/>
          <w:szCs w:val="24"/>
        </w:rPr>
        <w:t>ης</w:t>
      </w:r>
      <w:proofErr w:type="spellEnd"/>
      <w:r>
        <w:rPr>
          <w:rFonts w:eastAsia="Times New Roman" w:cs="Times New Roman"/>
          <w:szCs w:val="24"/>
        </w:rPr>
        <w:t>,</w:t>
      </w:r>
      <w:r>
        <w:rPr>
          <w:rFonts w:eastAsia="Times New Roman" w:cs="Times New Roman"/>
          <w:szCs w:val="24"/>
        </w:rPr>
        <w:t xml:space="preserve"> πάλι σας παραπληροφόρ</w:t>
      </w:r>
      <w:r>
        <w:rPr>
          <w:rFonts w:eastAsia="Times New Roman" w:cs="Times New Roman"/>
          <w:szCs w:val="24"/>
        </w:rPr>
        <w:t>ησαν</w:t>
      </w:r>
      <w:r>
        <w:rPr>
          <w:rFonts w:eastAsia="Times New Roman" w:cs="Times New Roman"/>
          <w:szCs w:val="24"/>
        </w:rPr>
        <w:t>,</w:t>
      </w:r>
      <w:r>
        <w:rPr>
          <w:rFonts w:eastAsia="Times New Roman" w:cs="Times New Roman"/>
          <w:szCs w:val="24"/>
        </w:rPr>
        <w:t xml:space="preserve"> για να σας απαντήσω ευγενικά, κύριε Υπουργέ. Ο ΓΟΕΒ Αργολίδας -ΓΟΕΒ για τους μη </w:t>
      </w:r>
      <w:proofErr w:type="spellStart"/>
      <w:r>
        <w:rPr>
          <w:rFonts w:eastAsia="Times New Roman" w:cs="Times New Roman"/>
          <w:szCs w:val="24"/>
        </w:rPr>
        <w:t>γνωρίζοντες</w:t>
      </w:r>
      <w:proofErr w:type="spellEnd"/>
      <w:r>
        <w:rPr>
          <w:rFonts w:eastAsia="Times New Roman" w:cs="Times New Roman"/>
          <w:szCs w:val="24"/>
        </w:rPr>
        <w:t xml:space="preserve"> είναι το σύνολο, ο φορέας που συντονίζει τους Τοπικούς Οργανισμούς Εγγείων Βελτιώσεων σε κάθε νομό- στις αρχές του 2015 χρωστούσε στη ΔΕΗ περίπου 1.000.000 ευ</w:t>
      </w:r>
      <w:r>
        <w:rPr>
          <w:rFonts w:eastAsia="Times New Roman" w:cs="Times New Roman"/>
          <w:szCs w:val="24"/>
        </w:rPr>
        <w:t>ρώ. Στα μέσα του 2018 χρωστούσε -οι ίδιοι άνθρωποι- για να δείτε τον παραλογισμό της δικής σας Κυβέρνησης, 2.800.000 ευρώ. Είναι οι ίδιοι άνθρωποι, οι ίδιοι αγρότες, οι ίδιοι παραγωγοί.</w:t>
      </w:r>
    </w:p>
    <w:p w14:paraId="00D80B20"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 xml:space="preserve">Ψαχτείτε στον καθρέφτη της πολιτικής σας, κύριε Υπουργέ, για να δείτε </w:t>
      </w:r>
      <w:r>
        <w:rPr>
          <w:rFonts w:eastAsia="Times New Roman" w:cs="Times New Roman"/>
          <w:szCs w:val="24"/>
        </w:rPr>
        <w:t>γιατί οι ίδιοι άνθρωποι υπερδιπλασιάζουν τα χρέη τους προς τη ΔΕΗ στη διάρκεια της δικής σας διακυβέρνησης.</w:t>
      </w:r>
    </w:p>
    <w:p w14:paraId="00D80B21"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Τρίτον, ως Κοινοβουλευτική Ομάδα της Δημοκρατικής Συμπαράταξης σας έχουμε κάνει ένα αίτημα, επειδή το πρόβλημα με τα χρέη των ΤΟΕΒ είναι πανελλαδικό</w:t>
      </w:r>
      <w:r>
        <w:rPr>
          <w:rFonts w:eastAsia="Times New Roman" w:cs="Times New Roman"/>
          <w:szCs w:val="24"/>
        </w:rPr>
        <w:t xml:space="preserve">. Αφορά το σύνολο των </w:t>
      </w:r>
      <w:r>
        <w:rPr>
          <w:rFonts w:eastAsia="Times New Roman" w:cs="Times New Roman"/>
          <w:szCs w:val="24"/>
        </w:rPr>
        <w:lastRenderedPageBreak/>
        <w:t>ΤΟΕΒ και πρέπει να σας πω ότι δεν αποδέχομαι -σας το απέδειξα ήδη- ότι οι αγρότες της Αργολίδας είναι πιο ασυνεπείς από τους αγρότες της υπόλοιπης Ελλάδας. Ό,τι ισχύει σε όλη την υπόλοιπη Ελλάδα ισχύει και στην Αργολίδα και μάλιστα οι</w:t>
      </w:r>
      <w:r>
        <w:rPr>
          <w:rFonts w:eastAsia="Times New Roman" w:cs="Times New Roman"/>
          <w:szCs w:val="24"/>
        </w:rPr>
        <w:t xml:space="preserve"> αγρότες της Αργολίδας απέδειξαν ότι είναι πολύ πιο συνεπείς από πολλούς άλλους.</w:t>
      </w:r>
    </w:p>
    <w:p w14:paraId="00D80B22"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 xml:space="preserve">Εμείς, λοιπόν, ως Κοινοβουλευτική Ομάδα της Δημοκρατικής Συμπαράταξης σας έχουμε καταθέσει ένα αίτημα με ερώτησή μας, όπου ζητούμε, επειδή ακριβώς είναι τεράστιο το πρόβλημα, </w:t>
      </w:r>
      <w:r>
        <w:rPr>
          <w:rFonts w:eastAsia="Times New Roman" w:cs="Times New Roman"/>
          <w:szCs w:val="24"/>
        </w:rPr>
        <w:t xml:space="preserve">οι δόσεις να μην είναι πενήντα -που μόνο πενήντα σας ζητώ για την Αργολίδα- αλλά να είναι </w:t>
      </w:r>
      <w:proofErr w:type="spellStart"/>
      <w:r>
        <w:rPr>
          <w:rFonts w:eastAsia="Times New Roman" w:cs="Times New Roman"/>
          <w:szCs w:val="24"/>
        </w:rPr>
        <w:t>εκατόν</w:t>
      </w:r>
      <w:proofErr w:type="spellEnd"/>
      <w:r>
        <w:rPr>
          <w:rFonts w:eastAsia="Times New Roman" w:cs="Times New Roman"/>
          <w:szCs w:val="24"/>
        </w:rPr>
        <w:t xml:space="preserve"> είκοσι, όπως αυτό το οποίο διαπραγματεύεται τώρα η Κυβέρνησή σας, δήθεν ηρωικά μαχόμενη για τα κόκκινα δάνεια.</w:t>
      </w:r>
    </w:p>
    <w:p w14:paraId="00D80B23"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Θέλω, λοιπόν, την απάντησή σας και σε αυτό.</w:t>
      </w:r>
    </w:p>
    <w:p w14:paraId="00D80B24"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τελειώνω, κυρία Πρόεδρε, με το εξής. Για να είμαστε σοβαροί, λέτε στους ανθρώπους της Αργολίδας, των τριών ΤΟΕΒ, ότι πλήρωναν κανονικά τη δόση και επειδή η ΔΕΗ ολιγώ</w:t>
      </w:r>
      <w:r>
        <w:rPr>
          <w:rFonts w:eastAsia="Times New Roman" w:cs="Times New Roman"/>
          <w:szCs w:val="24"/>
        </w:rPr>
        <w:lastRenderedPageBreak/>
        <w:t>ρησε, αδιαφόρησε, έχει άχρηστους ανθρώπους μέσα, θα πληρώσουν τόκους υπερημερίας οι άνθρωπο</w:t>
      </w:r>
      <w:r>
        <w:rPr>
          <w:rFonts w:eastAsia="Times New Roman" w:cs="Times New Roman"/>
          <w:szCs w:val="24"/>
        </w:rPr>
        <w:t>ι που πλήρωναν κανονικά τη δόση τους;</w:t>
      </w:r>
    </w:p>
    <w:p w14:paraId="00D80B25"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για να είμαστε σοβαροί, εγώ καταλαβαίνω την Κυβέρνησή σας, τον κ. Τσίπρα να βγάζει </w:t>
      </w:r>
      <w:r>
        <w:rPr>
          <w:rFonts w:eastAsia="Times New Roman" w:cs="Times New Roman"/>
          <w:szCs w:val="24"/>
          <w:lang w:val="en-US"/>
        </w:rPr>
        <w:t>selfies</w:t>
      </w:r>
      <w:r>
        <w:rPr>
          <w:rFonts w:eastAsia="Times New Roman" w:cs="Times New Roman"/>
          <w:szCs w:val="24"/>
        </w:rPr>
        <w:t xml:space="preserve"> με τον </w:t>
      </w:r>
      <w:proofErr w:type="spellStart"/>
      <w:r>
        <w:rPr>
          <w:rFonts w:eastAsia="Times New Roman" w:cs="Times New Roman"/>
          <w:szCs w:val="24"/>
        </w:rPr>
        <w:t>Ζάεφ</w:t>
      </w:r>
      <w:proofErr w:type="spellEnd"/>
      <w:r>
        <w:rPr>
          <w:rFonts w:eastAsia="Times New Roman" w:cs="Times New Roman"/>
          <w:szCs w:val="24"/>
        </w:rPr>
        <w:t xml:space="preserve"> κ</w:t>
      </w:r>
      <w:r w:rsidRPr="0072597F">
        <w:rPr>
          <w:rFonts w:eastAsia="Times New Roman" w:cs="Times New Roman"/>
          <w:szCs w:val="24"/>
        </w:rPr>
        <w:t>.</w:t>
      </w:r>
      <w:r>
        <w:rPr>
          <w:rFonts w:eastAsia="Times New Roman" w:cs="Times New Roman"/>
          <w:szCs w:val="24"/>
        </w:rPr>
        <w:t>λπ., να παριστάνει τον μεγάλο πολιτικό. Όμως, η ζωή των ανθρώπων είναι εδώ, προσγειωμένη στην πραγ</w:t>
      </w:r>
      <w:r>
        <w:rPr>
          <w:rFonts w:eastAsia="Times New Roman" w:cs="Times New Roman"/>
          <w:szCs w:val="24"/>
        </w:rPr>
        <w:t>ματικότητα. Θα γυρίσετε και θα πείτε στους αγρότες των τριών αυτών χωριών</w:t>
      </w:r>
      <w:r>
        <w:rPr>
          <w:rFonts w:eastAsia="Times New Roman" w:cs="Times New Roman"/>
          <w:szCs w:val="24"/>
        </w:rPr>
        <w:t>:</w:t>
      </w:r>
      <w:r>
        <w:rPr>
          <w:rFonts w:eastAsia="Times New Roman" w:cs="Times New Roman"/>
          <w:szCs w:val="24"/>
        </w:rPr>
        <w:t xml:space="preserve"> «ήσασταν συνεπείς με τις δόσεις σας</w:t>
      </w:r>
      <w:r w:rsidRPr="0072597F">
        <w:rPr>
          <w:rFonts w:eastAsia="Times New Roman" w:cs="Times New Roman"/>
          <w:szCs w:val="24"/>
        </w:rPr>
        <w:t>,</w:t>
      </w:r>
      <w:r>
        <w:rPr>
          <w:rFonts w:eastAsia="Times New Roman" w:cs="Times New Roman"/>
          <w:szCs w:val="24"/>
        </w:rPr>
        <w:t xml:space="preserve"> αλλά </w:t>
      </w:r>
      <w:r w:rsidRPr="0072597F">
        <w:rPr>
          <w:rFonts w:eastAsia="Times New Roman" w:cs="Times New Roman"/>
          <w:szCs w:val="24"/>
        </w:rPr>
        <w:t>εμ</w:t>
      </w:r>
      <w:r>
        <w:rPr>
          <w:rFonts w:eastAsia="Times New Roman" w:cs="Times New Roman"/>
          <w:szCs w:val="24"/>
        </w:rPr>
        <w:t>ένα, επειδή έτσι θεωρώ, θα μου πληρώνετε και τόκους για λεφτά που ήδη μου έχετε καταθέσει»;</w:t>
      </w:r>
    </w:p>
    <w:p w14:paraId="00D80B26"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Κυρία Πρόεδρε, θεωρώ, για να κλείσω -και ευχα</w:t>
      </w:r>
      <w:r>
        <w:rPr>
          <w:rFonts w:eastAsia="Times New Roman" w:cs="Times New Roman"/>
          <w:szCs w:val="24"/>
        </w:rPr>
        <w:t xml:space="preserve">ριστώ για την ανοχή σας- ότι αυτή η συζήτηση δεν μπορεί να συνεχιστεί. Είναι μια συζήτηση </w:t>
      </w:r>
      <w:r>
        <w:rPr>
          <w:rFonts w:eastAsia="Times New Roman" w:cs="Times New Roman"/>
          <w:szCs w:val="24"/>
        </w:rPr>
        <w:t xml:space="preserve">του </w:t>
      </w:r>
      <w:r>
        <w:rPr>
          <w:rFonts w:eastAsia="Times New Roman" w:cs="Times New Roman"/>
          <w:szCs w:val="24"/>
        </w:rPr>
        <w:t>παραλόγου. Η Κυβέρνηση υπάρχει για να παίρνει αποφάσεις.</w:t>
      </w:r>
    </w:p>
    <w:p w14:paraId="00D80B27"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 xml:space="preserve">Εάν συνεχιστεί αυτή η κατάσταση, κύριε Υπουργέ, θα αποδείξετε ότι εκτός από όλα τα φύλλα συκής, ηθικής, </w:t>
      </w:r>
      <w:r>
        <w:rPr>
          <w:rFonts w:eastAsia="Times New Roman" w:cs="Times New Roman"/>
          <w:szCs w:val="24"/>
        </w:rPr>
        <w:t>αποτελε</w:t>
      </w:r>
      <w:r>
        <w:rPr>
          <w:rFonts w:eastAsia="Times New Roman" w:cs="Times New Roman"/>
          <w:szCs w:val="24"/>
        </w:rPr>
        <w:lastRenderedPageBreak/>
        <w:t>σματικότητας κ.λπ., που έχουν καταπέσει, θα πέσει και το τελευταίο φύλλο συκής της απλής, της κοινής λογικής. Και οι πολίτες θυμούνται στις εκλογές.</w:t>
      </w:r>
    </w:p>
    <w:p w14:paraId="00D80B28" w14:textId="77777777" w:rsidR="00233D9B" w:rsidRDefault="00756C06">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Ορίστε, κύριε Σταθάκη, περιμένουμε με αγωνία την απάντησ</w:t>
      </w:r>
      <w:r>
        <w:rPr>
          <w:rFonts w:eastAsia="Times New Roman" w:cs="Times New Roman"/>
          <w:szCs w:val="24"/>
        </w:rPr>
        <w:t>ή σας.</w:t>
      </w:r>
    </w:p>
    <w:p w14:paraId="00D80B29" w14:textId="77777777" w:rsidR="00233D9B" w:rsidRDefault="00756C06">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Ας ξεκινήσουμε με το ένα εκατομμύριο που έγιναν δύο για τον ΓΟΕΒ της περιοχής. Το ένα εκατομμύριο ήταν εκεί. Οι ίδιοι άνθρωποι είχαν δημιουργήσει ένα τεράστιο χρέος για τα δεδομένα της εποχής</w:t>
      </w:r>
      <w:r>
        <w:rPr>
          <w:rFonts w:eastAsia="Times New Roman" w:cs="Times New Roman"/>
          <w:szCs w:val="24"/>
        </w:rPr>
        <w:t>. Και για να αποκαταστήσω και το δήθεν ψέμα, θα διαβάσω τη χρέωση της ΔΕΗ ανά στρέμμα. Το 2006 ήταν 10,44 ευρώ, το 2010 15,08 ευρώ, το 2013 34,39 ευρώ. Η αύξηση είναι τεράστια. Αυτή είναι η χρέωση.</w:t>
      </w:r>
    </w:p>
    <w:p w14:paraId="00D80B2A" w14:textId="77777777" w:rsidR="00233D9B" w:rsidRDefault="00756C06">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Διαβάζετε άλλα νούμερα. Για άλλο θέμα συ</w:t>
      </w:r>
      <w:r>
        <w:rPr>
          <w:rFonts w:eastAsia="Times New Roman" w:cs="Times New Roman"/>
          <w:szCs w:val="24"/>
        </w:rPr>
        <w:t>ζητάμε.</w:t>
      </w:r>
    </w:p>
    <w:p w14:paraId="00D80B2B" w14:textId="77777777" w:rsidR="00233D9B" w:rsidRDefault="00756C06">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sidRPr="00EC2362">
        <w:rPr>
          <w:rFonts w:eastAsia="Times New Roman" w:cs="Times New Roman"/>
          <w:szCs w:val="24"/>
        </w:rPr>
        <w:t>Αν θέλετε,</w:t>
      </w:r>
      <w:r>
        <w:rPr>
          <w:rFonts w:eastAsia="Times New Roman" w:cs="Times New Roman"/>
          <w:b/>
          <w:szCs w:val="24"/>
        </w:rPr>
        <w:t xml:space="preserve"> </w:t>
      </w:r>
      <w:r>
        <w:rPr>
          <w:rFonts w:eastAsia="Times New Roman" w:cs="Times New Roman"/>
          <w:szCs w:val="24"/>
        </w:rPr>
        <w:t xml:space="preserve">μπορώ να σας διαβάσω όλες τις χρονιές. Από το 2015 και μετά ήταν 33,95 ευρώ και το 2016 36,33 </w:t>
      </w:r>
      <w:r>
        <w:rPr>
          <w:rFonts w:eastAsia="Times New Roman" w:cs="Times New Roman"/>
          <w:szCs w:val="24"/>
        </w:rPr>
        <w:lastRenderedPageBreak/>
        <w:t>ευρώ. Έκτοτε δεν υπήρξε κα</w:t>
      </w:r>
      <w:r>
        <w:rPr>
          <w:rFonts w:eastAsia="Times New Roman" w:cs="Times New Roman"/>
          <w:szCs w:val="24"/>
        </w:rPr>
        <w:t>μ</w:t>
      </w:r>
      <w:r>
        <w:rPr>
          <w:rFonts w:eastAsia="Times New Roman" w:cs="Times New Roman"/>
          <w:szCs w:val="24"/>
        </w:rPr>
        <w:t>μιά απολύτως μεταβολή. Άρα οι επιδόσεις στο πρόβλημα είναι</w:t>
      </w:r>
      <w:r>
        <w:rPr>
          <w:rFonts w:eastAsia="Times New Roman" w:cs="Times New Roman"/>
          <w:szCs w:val="24"/>
        </w:rPr>
        <w:t xml:space="preserve"> γνωστές.</w:t>
      </w:r>
    </w:p>
    <w:p w14:paraId="00D80B2C"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Ας αναφερθούμε τώρα στο δεύτερο θέμα. Επαναλαμβάνω ότι οι φορείς που ήρθαν σε συνεννόηση και έχουν κάνει ρυθμίσεις, προχωρούν κανονικά. Δεν είναι καθολικό αυτό και πρέπει να αντιμετωπιστεί και από τους φορείς που δεν έχουν μπει σε καθεστώς ρύθμισ</w:t>
      </w:r>
      <w:r>
        <w:rPr>
          <w:rFonts w:eastAsia="Times New Roman" w:cs="Times New Roman"/>
          <w:szCs w:val="24"/>
        </w:rPr>
        <w:t xml:space="preserve">ης και πρέπει να το κάνουν. </w:t>
      </w:r>
    </w:p>
    <w:p w14:paraId="00D80B2D"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Δεύτερον, αναφορικά με τους τόκους, η ρύθμιση δεν αφορά μόνο άτοκα. Μπορεί να έχει και ένα</w:t>
      </w:r>
      <w:r>
        <w:rPr>
          <w:rFonts w:eastAsia="Times New Roman" w:cs="Times New Roman"/>
          <w:szCs w:val="24"/>
        </w:rPr>
        <w:t>ν</w:t>
      </w:r>
      <w:r>
        <w:rPr>
          <w:rFonts w:eastAsia="Times New Roman" w:cs="Times New Roman"/>
          <w:szCs w:val="24"/>
        </w:rPr>
        <w:t xml:space="preserve"> μικρό τόκο, αυτόν που προβλέπεται από τον νόμο. Άρα αυτό το θέμα πρέπει να το ξαναδούμε σχετικά με το αν είναι σωστός ο τρόπος που τοκί</w:t>
      </w:r>
      <w:r>
        <w:rPr>
          <w:rFonts w:eastAsia="Times New Roman" w:cs="Times New Roman"/>
          <w:szCs w:val="24"/>
        </w:rPr>
        <w:t xml:space="preserve">ζεται, αλλά οι ρυθμίσεις δεν είναι άτοκες εξ ορισμού. Επαναλαμβάνω ότι είναι ανοιχτό το θέμα προς μελέτη εάν γίνεται σωστά ο υπολογισμός στις ρυθμίσεις των δόσεων, αν τηρείται ο </w:t>
      </w:r>
      <w:r>
        <w:rPr>
          <w:rFonts w:eastAsia="Times New Roman" w:cs="Times New Roman"/>
          <w:szCs w:val="24"/>
        </w:rPr>
        <w:t>κ</w:t>
      </w:r>
      <w:r>
        <w:rPr>
          <w:rFonts w:eastAsia="Times New Roman" w:cs="Times New Roman"/>
          <w:szCs w:val="24"/>
        </w:rPr>
        <w:t xml:space="preserve">ώδικας. Νομίζω ότι έχουμε κοινή αντιμετώπιση του </w:t>
      </w:r>
      <w:r>
        <w:rPr>
          <w:rFonts w:eastAsia="Times New Roman" w:cs="Times New Roman"/>
          <w:szCs w:val="24"/>
        </w:rPr>
        <w:t>κ</w:t>
      </w:r>
      <w:r>
        <w:rPr>
          <w:rFonts w:eastAsia="Times New Roman" w:cs="Times New Roman"/>
          <w:szCs w:val="24"/>
        </w:rPr>
        <w:t>ώδικα που προβλέπεται από τ</w:t>
      </w:r>
      <w:r>
        <w:rPr>
          <w:rFonts w:eastAsia="Times New Roman" w:cs="Times New Roman"/>
          <w:szCs w:val="24"/>
        </w:rPr>
        <w:t>ην ΡΑΕ.</w:t>
      </w:r>
    </w:p>
    <w:p w14:paraId="00D80B2E"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 xml:space="preserve">Τρίτον, δεν είναι θέμα αν είναι πιο πολλά στη μία περιφέρεια. Έχουν διαφορές οι περιφέρειες. Όμως, ο κοινός τόπος είναι ότι πρέπει να μπούμε σε ένα καθεστώς ρυθμίσεων για το σύνολο </w:t>
      </w:r>
      <w:r>
        <w:rPr>
          <w:rFonts w:eastAsia="Times New Roman" w:cs="Times New Roman"/>
          <w:szCs w:val="24"/>
        </w:rPr>
        <w:lastRenderedPageBreak/>
        <w:t>της χώρας. Αυτή είναι η προσπάθεια που γίνεται, να είναι ρυθμισμένα</w:t>
      </w:r>
      <w:r>
        <w:rPr>
          <w:rFonts w:eastAsia="Times New Roman" w:cs="Times New Roman"/>
          <w:szCs w:val="24"/>
        </w:rPr>
        <w:t xml:space="preserve">. Αυτό θα δώσει και στη ΔΕΗ μεγάλο πλεονέκτημα, διότι δεν θα έχει στον τομέα αυτόν χρέη, τα οποία δεν έχουν ρυθμιστεί. Έχει τεράστια σημασία να ρυθμιστούν. </w:t>
      </w:r>
    </w:p>
    <w:p w14:paraId="00D80B2F"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Υπάρχει ένα ευνοϊκό καθεστώς. Έχει γίνει μία ρύθμιση από το Υπουργείο Αγροτικής Ανάπτυξης και συνεχ</w:t>
      </w:r>
      <w:r>
        <w:rPr>
          <w:rFonts w:eastAsia="Times New Roman" w:cs="Times New Roman"/>
          <w:szCs w:val="24"/>
        </w:rPr>
        <w:t>ίζουμε για να αντιμετωπίσουμε το πρόβλημα των αγροτών που πληρώνουν και των αγροτών που δεν πληρώνουν στους ΤΟΕΒ. Έχουμε βρει μια λύση εκεί</w:t>
      </w:r>
      <w:r>
        <w:rPr>
          <w:rFonts w:eastAsia="Times New Roman" w:cs="Times New Roman"/>
          <w:szCs w:val="24"/>
        </w:rPr>
        <w:t xml:space="preserve"> </w:t>
      </w:r>
      <w:r>
        <w:rPr>
          <w:rFonts w:eastAsia="Times New Roman" w:cs="Times New Roman"/>
          <w:szCs w:val="24"/>
        </w:rPr>
        <w:t>προκειμένου να στηρίζεται, να μην υφίστανται αρνητικές συνέπειες εντός του ΤΟΕΒ οι αγρότες οι οποίοι πληρώνουν έναντ</w:t>
      </w:r>
      <w:r>
        <w:rPr>
          <w:rFonts w:eastAsia="Times New Roman" w:cs="Times New Roman"/>
          <w:szCs w:val="24"/>
        </w:rPr>
        <w:t>ι αυτών που δεν πληρώνουν.</w:t>
      </w:r>
    </w:p>
    <w:p w14:paraId="00D80B30"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Άρα έχουν γίνει τα επιμέρους νομοθετικά και διοικητικά μέτρα προκειμένου να διευκολύνουμε μία ρύθμιση. Επαναλαμβάνω ότι είναι κοινό το πνεύμα μας. Θέλουμε να διευκολύνουμε αυτούς που κάνουν τη μεγάλη προσπάθεια από τους ΤΟΕΒ και,</w:t>
      </w:r>
      <w:r>
        <w:rPr>
          <w:rFonts w:eastAsia="Times New Roman" w:cs="Times New Roman"/>
          <w:szCs w:val="24"/>
        </w:rPr>
        <w:t xml:space="preserve"> ταυτόχρονα, πρέπει να οριστικοποιήσουμε ότι υπάρχει ένα κομμάτι το οποίο εφαρμόζει μια πρακτική του να συσσωρεύει τα χρέη, χωρίς να μπαίνει σε έναν σοβαρό διάλογο για τη ρύθμιση αυτή. </w:t>
      </w:r>
    </w:p>
    <w:p w14:paraId="00D80B31"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lastRenderedPageBreak/>
        <w:t>Σε οτιδήποτε ευνοϊκότερο μπορεί να προκύψει από τις υπάρχουσες ρυθμίσε</w:t>
      </w:r>
      <w:r>
        <w:rPr>
          <w:rFonts w:eastAsia="Times New Roman" w:cs="Times New Roman"/>
          <w:szCs w:val="24"/>
        </w:rPr>
        <w:t>ις και το υπάρχον καθεστώς ρυθμίσεων, προσωπικά είμαι θετικός, αρκεί να είναι ένα κοινό πεδίο διαλόγου από όλους.</w:t>
      </w:r>
    </w:p>
    <w:p w14:paraId="00D80B32" w14:textId="77777777" w:rsidR="00233D9B" w:rsidRDefault="00756C06">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Κυρία Πρόεδρε, μπορεί ο Υπουργός να μας καταθέσει, παρακαλώ, τα επίσημα στοιχεία που επικαλέστηκε για τη ΔΕΗ για τις αυξήσει</w:t>
      </w:r>
      <w:r>
        <w:rPr>
          <w:rFonts w:eastAsia="Times New Roman" w:cs="Times New Roman"/>
          <w:szCs w:val="24"/>
        </w:rPr>
        <w:t>ς του ηλεκτρικού ρεύματος;</w:t>
      </w:r>
    </w:p>
    <w:p w14:paraId="00D80B33"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Παρακαλώ, να τα καταθέσετε για τα Πρακτικά, προκειμένου να ελέγξουμε την αλήθεια αυτών που είπατε.</w:t>
      </w:r>
    </w:p>
    <w:p w14:paraId="00D80B34"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Παρακαλώ, κύριε Υπουργέ, να τα καταθέσετε.</w:t>
      </w:r>
    </w:p>
    <w:p w14:paraId="00D80B35" w14:textId="77777777" w:rsidR="00233D9B" w:rsidRDefault="00756C06">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Αν τα έχει πλήρως τα έγγραφα και δεν έχει α</w:t>
      </w:r>
      <w:r>
        <w:rPr>
          <w:rFonts w:eastAsia="Times New Roman" w:cs="Times New Roman"/>
          <w:szCs w:val="24"/>
        </w:rPr>
        <w:t>ποσπάσματα, θα τα καταθέσει, κύριε Μανιάτη. Αυτό το ξέρει ο ίδιος. Αν μπορεί, θα τα καταθέσει.</w:t>
      </w:r>
    </w:p>
    <w:p w14:paraId="00D80B36" w14:textId="77777777" w:rsidR="00233D9B" w:rsidRDefault="00756C06">
      <w:pPr>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Το καταθέτω για τα Πρακτικά, κυρία Πρόεδρε.</w:t>
      </w:r>
    </w:p>
    <w:p w14:paraId="00D80B37" w14:textId="77777777" w:rsidR="00233D9B" w:rsidRDefault="00756C06">
      <w:pPr>
        <w:tabs>
          <w:tab w:val="left" w:pos="7371"/>
        </w:tabs>
        <w:spacing w:after="0" w:line="600" w:lineRule="auto"/>
        <w:ind w:firstLine="720"/>
        <w:jc w:val="both"/>
        <w:rPr>
          <w:rFonts w:eastAsia="Times New Roman" w:cs="Times New Roman"/>
          <w:szCs w:val="24"/>
        </w:rPr>
      </w:pPr>
      <w:r w:rsidRPr="00212EE8">
        <w:rPr>
          <w:rFonts w:eastAsia="Times New Roman" w:cs="Times New Roman"/>
          <w:szCs w:val="24"/>
        </w:rPr>
        <w:t xml:space="preserve">(Στο σημείο αυτό ο </w:t>
      </w:r>
      <w:r>
        <w:rPr>
          <w:rFonts w:eastAsia="Times New Roman" w:cs="Times New Roman"/>
          <w:szCs w:val="24"/>
        </w:rPr>
        <w:t xml:space="preserve">Υπουργός κ. Γεώργιος Σταθάκης καταθέτει </w:t>
      </w:r>
      <w:r>
        <w:rPr>
          <w:rFonts w:eastAsia="Times New Roman" w:cs="Times New Roman"/>
          <w:szCs w:val="24"/>
        </w:rPr>
        <w:t xml:space="preserve">για τα Πρακτικά το </w:t>
      </w:r>
      <w:r>
        <w:rPr>
          <w:rFonts w:eastAsia="Times New Roman" w:cs="Times New Roman"/>
          <w:szCs w:val="24"/>
        </w:rPr>
        <w:t>σχετικό</w:t>
      </w:r>
      <w:r>
        <w:rPr>
          <w:rFonts w:eastAsia="Times New Roman" w:cs="Times New Roman"/>
          <w:szCs w:val="24"/>
        </w:rPr>
        <w:t xml:space="preserve"> έγγραφο, το οποίο βρίσκεται</w:t>
      </w:r>
      <w:r w:rsidRPr="00212EE8">
        <w:rPr>
          <w:rFonts w:eastAsia="Times New Roman" w:cs="Times New Roman"/>
          <w:szCs w:val="24"/>
        </w:rPr>
        <w:t xml:space="preserve"> </w:t>
      </w:r>
      <w:r>
        <w:rPr>
          <w:rFonts w:eastAsia="Times New Roman" w:cs="Times New Roman"/>
          <w:szCs w:val="24"/>
        </w:rPr>
        <w:lastRenderedPageBreak/>
        <w:t>στο α</w:t>
      </w:r>
      <w:r w:rsidRPr="00212EE8">
        <w:rPr>
          <w:rFonts w:eastAsia="Times New Roman" w:cs="Times New Roman"/>
          <w:szCs w:val="24"/>
        </w:rPr>
        <w:t>ρχείο του Τμήματος Γραμματείας της Διεύθυνσης Στενογραφίας και Πρακτικών της Βουλής)</w:t>
      </w:r>
    </w:p>
    <w:p w14:paraId="00D80B38" w14:textId="77777777" w:rsidR="00233D9B" w:rsidRDefault="00756C06">
      <w:pPr>
        <w:spacing w:after="0" w:line="600" w:lineRule="auto"/>
        <w:ind w:firstLine="720"/>
        <w:jc w:val="both"/>
        <w:rPr>
          <w:rFonts w:eastAsia="Times New Roman" w:cs="Times New Roman"/>
        </w:rPr>
      </w:pPr>
      <w:r>
        <w:rPr>
          <w:rFonts w:eastAsia="Times New Roman" w:cs="Times New Roman"/>
          <w:b/>
          <w:szCs w:val="24"/>
        </w:rPr>
        <w:t>ΠΡΟΕΔΡΕΥΟΥΣΑ (Αναστασία Χριστοδουλοπούλου):</w:t>
      </w:r>
      <w:r w:rsidRPr="003D5F16">
        <w:rPr>
          <w:rFonts w:eastAsia="Times New Roman" w:cs="Times New Roman"/>
          <w:b/>
          <w:szCs w:val="24"/>
        </w:rPr>
        <w:t xml:space="preserve"> </w:t>
      </w:r>
      <w:r w:rsidRPr="00636294">
        <w:rPr>
          <w:rFonts w:eastAsia="Times New Roman" w:cs="Times New Roman"/>
        </w:rPr>
        <w:t>Κυρίες και κύριοι συνάδελφοι, έχω την τιμή να ανακοινώσω στο Σώμα ό</w:t>
      </w:r>
      <w:r w:rsidRPr="00636294">
        <w:rPr>
          <w:rFonts w:eastAsia="Times New Roman" w:cs="Times New Roman"/>
        </w:rPr>
        <w:t xml:space="preserve">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σαράντα </w:t>
      </w:r>
      <w:r w:rsidRPr="00636294">
        <w:rPr>
          <w:rFonts w:eastAsia="Times New Roman" w:cs="Times New Roman"/>
        </w:rPr>
        <w:t xml:space="preserve">μαθήτριες και μαθητές και </w:t>
      </w:r>
      <w:r>
        <w:rPr>
          <w:rFonts w:eastAsia="Times New Roman" w:cs="Times New Roman"/>
        </w:rPr>
        <w:t xml:space="preserve">τέσσερις </w:t>
      </w:r>
      <w:r w:rsidRPr="00636294">
        <w:rPr>
          <w:rFonts w:eastAsia="Times New Roman" w:cs="Times New Roman"/>
        </w:rPr>
        <w:t>εκ</w:t>
      </w:r>
      <w:r>
        <w:rPr>
          <w:rFonts w:eastAsia="Times New Roman" w:cs="Times New Roman"/>
        </w:rPr>
        <w:t xml:space="preserve">παιδευτικοί συνοδοί τους από τα Γυμνάσια </w:t>
      </w:r>
      <w:proofErr w:type="spellStart"/>
      <w:r>
        <w:rPr>
          <w:rFonts w:eastAsia="Times New Roman" w:cs="Times New Roman"/>
        </w:rPr>
        <w:t>Πραμάντων</w:t>
      </w:r>
      <w:proofErr w:type="spellEnd"/>
      <w:r>
        <w:rPr>
          <w:rFonts w:eastAsia="Times New Roman" w:cs="Times New Roman"/>
        </w:rPr>
        <w:t xml:space="preserve">, </w:t>
      </w:r>
      <w:proofErr w:type="spellStart"/>
      <w:r>
        <w:rPr>
          <w:rFonts w:eastAsia="Times New Roman" w:cs="Times New Roman"/>
        </w:rPr>
        <w:t>Χρυσοβίτσας</w:t>
      </w:r>
      <w:proofErr w:type="spellEnd"/>
      <w:r>
        <w:rPr>
          <w:rFonts w:eastAsia="Times New Roman" w:cs="Times New Roman"/>
        </w:rPr>
        <w:t xml:space="preserve">, </w:t>
      </w:r>
      <w:proofErr w:type="spellStart"/>
      <w:r>
        <w:rPr>
          <w:rFonts w:eastAsia="Times New Roman" w:cs="Times New Roman"/>
        </w:rPr>
        <w:t>Βροσίνας</w:t>
      </w:r>
      <w:proofErr w:type="spellEnd"/>
      <w:r>
        <w:rPr>
          <w:rFonts w:eastAsia="Times New Roman" w:cs="Times New Roman"/>
        </w:rPr>
        <w:t xml:space="preserve"> και </w:t>
      </w:r>
      <w:proofErr w:type="spellStart"/>
      <w:r>
        <w:rPr>
          <w:rFonts w:eastAsia="Times New Roman" w:cs="Times New Roman"/>
        </w:rPr>
        <w:t>Ζίτσας</w:t>
      </w:r>
      <w:proofErr w:type="spellEnd"/>
      <w:r>
        <w:rPr>
          <w:rFonts w:eastAsia="Times New Roman" w:cs="Times New Roman"/>
        </w:rPr>
        <w:t xml:space="preserve"> Ιωαννίνων, τα οποία φιλοξενούνται</w:t>
      </w:r>
      <w:r w:rsidRPr="003D5F16">
        <w:rPr>
          <w:rFonts w:eastAsia="Times New Roman" w:cs="Times New Roman"/>
          <w:szCs w:val="24"/>
        </w:rPr>
        <w:t xml:space="preserve"> </w:t>
      </w:r>
      <w:r>
        <w:rPr>
          <w:rFonts w:eastAsia="Times New Roman" w:cs="Times New Roman"/>
          <w:szCs w:val="24"/>
        </w:rPr>
        <w:t>στην Αθήνα στο πλαίσιο εκπαιδευτικού προγράμματος που οργανώνει το Ίδρυμα της Βουλής.</w:t>
      </w:r>
    </w:p>
    <w:p w14:paraId="00D80B39" w14:textId="77777777" w:rsidR="00233D9B" w:rsidRDefault="00756C06">
      <w:pPr>
        <w:spacing w:after="0" w:line="600" w:lineRule="auto"/>
        <w:ind w:left="357" w:firstLine="720"/>
        <w:jc w:val="both"/>
        <w:rPr>
          <w:rFonts w:eastAsia="Times New Roman" w:cs="Times New Roman"/>
        </w:rPr>
      </w:pPr>
      <w:r w:rsidRPr="00636294">
        <w:rPr>
          <w:rFonts w:eastAsia="Times New Roman" w:cs="Times New Roman"/>
        </w:rPr>
        <w:t xml:space="preserve">Η Βουλή </w:t>
      </w:r>
      <w:r>
        <w:rPr>
          <w:rFonts w:eastAsia="Times New Roman" w:cs="Times New Roman"/>
        </w:rPr>
        <w:t>σ</w:t>
      </w:r>
      <w:r>
        <w:rPr>
          <w:rFonts w:eastAsia="Times New Roman" w:cs="Times New Roman"/>
        </w:rPr>
        <w:t>ά</w:t>
      </w:r>
      <w:r>
        <w:rPr>
          <w:rFonts w:eastAsia="Times New Roman" w:cs="Times New Roman"/>
        </w:rPr>
        <w:t>ς</w:t>
      </w:r>
      <w:r w:rsidRPr="00636294">
        <w:rPr>
          <w:rFonts w:eastAsia="Times New Roman" w:cs="Times New Roman"/>
        </w:rPr>
        <w:t xml:space="preserve"> καλωσορίζει. </w:t>
      </w:r>
    </w:p>
    <w:p w14:paraId="00D80B3A" w14:textId="77777777" w:rsidR="00233D9B" w:rsidRDefault="00756C06">
      <w:pPr>
        <w:spacing w:after="0" w:line="600" w:lineRule="auto"/>
        <w:ind w:firstLine="709"/>
        <w:jc w:val="center"/>
        <w:rPr>
          <w:rFonts w:eastAsia="Times New Roman" w:cs="Times New Roman"/>
          <w:szCs w:val="24"/>
        </w:rPr>
      </w:pPr>
      <w:r w:rsidRPr="00636294">
        <w:rPr>
          <w:rFonts w:eastAsia="Times New Roman" w:cs="Times New Roman"/>
        </w:rPr>
        <w:t>(Χειροκροτήματα απ</w:t>
      </w:r>
      <w:r>
        <w:rPr>
          <w:rFonts w:eastAsia="Times New Roman" w:cs="Times New Roman"/>
        </w:rPr>
        <w:t>’</w:t>
      </w:r>
      <w:r w:rsidRPr="00636294">
        <w:rPr>
          <w:rFonts w:eastAsia="Times New Roman" w:cs="Times New Roman"/>
        </w:rPr>
        <w:t xml:space="preserve"> όλες τις πτέρυγες της Βουλής)</w:t>
      </w:r>
    </w:p>
    <w:p w14:paraId="00D80B3B" w14:textId="77777777" w:rsidR="00233D9B" w:rsidRDefault="00756C06">
      <w:pPr>
        <w:spacing w:after="0" w:line="600" w:lineRule="auto"/>
        <w:ind w:firstLine="720"/>
        <w:contextualSpacing/>
        <w:jc w:val="both"/>
        <w:rPr>
          <w:rFonts w:eastAsia="Times New Roman"/>
          <w:szCs w:val="24"/>
        </w:rPr>
      </w:pPr>
      <w:r>
        <w:rPr>
          <w:rFonts w:eastAsia="Times New Roman"/>
          <w:szCs w:val="24"/>
        </w:rPr>
        <w:t xml:space="preserve">Είσαστε από σπουδαία μέρη. Η Αθήνα έχει πολύ ωραία μέρη, αλλά δεν συγκρίνονται με τα δικά σας βουνά και τα δικά σας τοπία. </w:t>
      </w:r>
    </w:p>
    <w:p w14:paraId="00D80B3C" w14:textId="77777777" w:rsidR="00233D9B" w:rsidRDefault="00756C06">
      <w:pPr>
        <w:spacing w:after="0" w:line="600" w:lineRule="auto"/>
        <w:ind w:firstLine="720"/>
        <w:contextualSpacing/>
        <w:jc w:val="both"/>
        <w:rPr>
          <w:rFonts w:eastAsia="Times New Roman"/>
          <w:szCs w:val="24"/>
        </w:rPr>
      </w:pPr>
      <w:r>
        <w:rPr>
          <w:rFonts w:eastAsia="Times New Roman"/>
          <w:szCs w:val="24"/>
        </w:rPr>
        <w:lastRenderedPageBreak/>
        <w:t xml:space="preserve">Σήμερα δεν </w:t>
      </w:r>
      <w:r>
        <w:rPr>
          <w:rFonts w:eastAsia="Times New Roman"/>
          <w:szCs w:val="24"/>
        </w:rPr>
        <w:t>έχουμε νομοθετική εργασία</w:t>
      </w:r>
      <w:r>
        <w:rPr>
          <w:rFonts w:eastAsia="Times New Roman"/>
          <w:szCs w:val="24"/>
        </w:rPr>
        <w:t>. Μπορείτε</w:t>
      </w:r>
      <w:r>
        <w:rPr>
          <w:rFonts w:eastAsia="Times New Roman"/>
          <w:szCs w:val="24"/>
        </w:rPr>
        <w:t>, όμως,</w:t>
      </w:r>
      <w:r>
        <w:rPr>
          <w:rFonts w:eastAsia="Times New Roman"/>
          <w:szCs w:val="24"/>
        </w:rPr>
        <w:t xml:space="preserve"> να δείτε το υ</w:t>
      </w:r>
      <w:r>
        <w:rPr>
          <w:rFonts w:eastAsia="Times New Roman"/>
          <w:szCs w:val="24"/>
        </w:rPr>
        <w:t>πέροχο αυτό κτήριο και την Αίθουσα της Ολομέλειας της Βουλής.</w:t>
      </w:r>
    </w:p>
    <w:p w14:paraId="00D80B3D" w14:textId="77777777" w:rsidR="00233D9B" w:rsidRDefault="00756C06">
      <w:pPr>
        <w:spacing w:after="0" w:line="600" w:lineRule="auto"/>
        <w:ind w:firstLine="720"/>
        <w:contextualSpacing/>
        <w:jc w:val="both"/>
        <w:rPr>
          <w:rFonts w:eastAsia="Times New Roman"/>
          <w:szCs w:val="24"/>
        </w:rPr>
      </w:pPr>
      <w:r>
        <w:rPr>
          <w:rFonts w:eastAsia="Times New Roman"/>
          <w:szCs w:val="24"/>
        </w:rPr>
        <w:t xml:space="preserve">Πριν κλείσω τη συνεδρίαση, </w:t>
      </w:r>
      <w:r>
        <w:rPr>
          <w:rFonts w:eastAsia="Times New Roman"/>
          <w:szCs w:val="24"/>
        </w:rPr>
        <w:t>θ</w:t>
      </w:r>
      <w:r w:rsidRPr="00140565">
        <w:rPr>
          <w:rFonts w:eastAsia="Times New Roman"/>
          <w:szCs w:val="24"/>
        </w:rPr>
        <w:t>α ανακοινώσω κ</w:t>
      </w:r>
      <w:r>
        <w:rPr>
          <w:rFonts w:eastAsia="Times New Roman"/>
          <w:szCs w:val="24"/>
        </w:rPr>
        <w:t>αι τις υπόλοιπες</w:t>
      </w:r>
      <w:r w:rsidRPr="00140565">
        <w:rPr>
          <w:rFonts w:eastAsia="Times New Roman"/>
          <w:szCs w:val="24"/>
        </w:rPr>
        <w:t xml:space="preserve"> ερωτήσεις οι οποίες δεν θα συζητηθούν λόγω κωλύματος των αρμόδιων </w:t>
      </w:r>
      <w:r>
        <w:rPr>
          <w:rFonts w:eastAsia="Times New Roman"/>
          <w:szCs w:val="24"/>
        </w:rPr>
        <w:t>Υ</w:t>
      </w:r>
      <w:r w:rsidRPr="00140565">
        <w:rPr>
          <w:rFonts w:eastAsia="Times New Roman"/>
          <w:szCs w:val="24"/>
        </w:rPr>
        <w:t>πουργών</w:t>
      </w:r>
      <w:r>
        <w:rPr>
          <w:rFonts w:eastAsia="Times New Roman"/>
          <w:szCs w:val="24"/>
        </w:rPr>
        <w:t>.</w:t>
      </w:r>
    </w:p>
    <w:p w14:paraId="00D80B3E" w14:textId="77777777" w:rsidR="00233D9B" w:rsidRDefault="00756C06">
      <w:pPr>
        <w:spacing w:after="0" w:line="600" w:lineRule="auto"/>
        <w:ind w:firstLine="720"/>
        <w:contextualSpacing/>
        <w:jc w:val="both"/>
        <w:rPr>
          <w:rFonts w:eastAsia="Times New Roman"/>
          <w:szCs w:val="24"/>
        </w:rPr>
      </w:pPr>
      <w:r w:rsidRPr="00A2346F">
        <w:rPr>
          <w:rFonts w:eastAsia="Times New Roman"/>
          <w:szCs w:val="24"/>
        </w:rPr>
        <w:t xml:space="preserve">Η </w:t>
      </w:r>
      <w:r>
        <w:rPr>
          <w:rFonts w:eastAsia="Times New Roman"/>
          <w:szCs w:val="24"/>
        </w:rPr>
        <w:t xml:space="preserve">τέταρτη με αριθμό 458/1-4-2019 </w:t>
      </w:r>
      <w:r>
        <w:rPr>
          <w:rFonts w:eastAsia="Times New Roman"/>
          <w:szCs w:val="24"/>
        </w:rPr>
        <w:t>επίκαιρη ε</w:t>
      </w:r>
      <w:r w:rsidRPr="00A2346F">
        <w:rPr>
          <w:rFonts w:eastAsia="Times New Roman"/>
          <w:szCs w:val="24"/>
        </w:rPr>
        <w:t xml:space="preserve">ρώτηση </w:t>
      </w:r>
      <w:r>
        <w:rPr>
          <w:rFonts w:eastAsia="Times New Roman"/>
          <w:szCs w:val="24"/>
        </w:rPr>
        <w:t>πρώτου κύ</w:t>
      </w:r>
      <w:r>
        <w:rPr>
          <w:rFonts w:eastAsia="Times New Roman"/>
          <w:szCs w:val="24"/>
        </w:rPr>
        <w:t xml:space="preserve">κλου </w:t>
      </w:r>
      <w:r w:rsidRPr="00A2346F">
        <w:rPr>
          <w:rFonts w:eastAsia="Times New Roman"/>
          <w:szCs w:val="24"/>
        </w:rPr>
        <w:t xml:space="preserve">του Βουλευτή Α΄ Θεσσαλονίκης της Ένωσης Κεντρώων κ. Ιωάννη </w:t>
      </w:r>
      <w:proofErr w:type="spellStart"/>
      <w:r w:rsidRPr="00A2346F">
        <w:rPr>
          <w:rFonts w:eastAsia="Times New Roman"/>
          <w:szCs w:val="24"/>
        </w:rPr>
        <w:t>Σαρίδη</w:t>
      </w:r>
      <w:proofErr w:type="spellEnd"/>
      <w:r w:rsidRPr="00A2346F">
        <w:rPr>
          <w:rFonts w:eastAsia="Times New Roman"/>
          <w:szCs w:val="24"/>
        </w:rPr>
        <w:t xml:space="preserve"> προς τον Υπουργό Οικονομίας και Ανάπτυξης, με θέμα: «Μεταβίβαση απαιτήσεων των πιστωτικών ή χρηματοδοτικών ιδρυμάτων σε Εταιρ</w:t>
      </w:r>
      <w:r>
        <w:rPr>
          <w:rFonts w:eastAsia="Times New Roman"/>
          <w:szCs w:val="24"/>
        </w:rPr>
        <w:t>ε</w:t>
      </w:r>
      <w:r w:rsidRPr="00A2346F">
        <w:rPr>
          <w:rFonts w:eastAsia="Times New Roman"/>
          <w:szCs w:val="24"/>
        </w:rPr>
        <w:t xml:space="preserve">ίες Διαχείρισης Απαιτήσεων </w:t>
      </w:r>
      <w:r>
        <w:rPr>
          <w:rFonts w:eastAsia="Times New Roman"/>
          <w:szCs w:val="24"/>
        </w:rPr>
        <w:t>-</w:t>
      </w:r>
      <w:r w:rsidRPr="00A2346F">
        <w:rPr>
          <w:rFonts w:eastAsia="Times New Roman"/>
          <w:szCs w:val="24"/>
        </w:rPr>
        <w:t xml:space="preserve"> Εταιρ</w:t>
      </w:r>
      <w:r>
        <w:rPr>
          <w:rFonts w:eastAsia="Times New Roman"/>
          <w:szCs w:val="24"/>
        </w:rPr>
        <w:t>ε</w:t>
      </w:r>
      <w:r w:rsidRPr="00A2346F">
        <w:rPr>
          <w:rFonts w:eastAsia="Times New Roman"/>
          <w:szCs w:val="24"/>
        </w:rPr>
        <w:t>ίες Απόκτησης Απαιτήσεων</w:t>
      </w:r>
      <w:r w:rsidRPr="00A2346F">
        <w:rPr>
          <w:rFonts w:eastAsia="Times New Roman"/>
          <w:szCs w:val="24"/>
        </w:rPr>
        <w:t xml:space="preserve"> από Δάνεια και Πιστώσεις»</w:t>
      </w:r>
      <w:r>
        <w:rPr>
          <w:rFonts w:eastAsia="Times New Roman"/>
          <w:szCs w:val="24"/>
        </w:rPr>
        <w:t>, δεν θα συζητηθεί λόγω κωλύματος του Υπουργού Οικονομίας και Ανάπτυξης κ. Ιωάννη Δραγασάκη με αιτία: κυβερνητική αποστολή στη Θεσσαλονίκη</w:t>
      </w:r>
      <w:r w:rsidRPr="00A2346F">
        <w:rPr>
          <w:rFonts w:eastAsia="Times New Roman"/>
          <w:szCs w:val="24"/>
        </w:rPr>
        <w:t xml:space="preserve">. </w:t>
      </w:r>
    </w:p>
    <w:p w14:paraId="00D80B3F" w14:textId="77777777" w:rsidR="00233D9B" w:rsidRDefault="00756C06">
      <w:pPr>
        <w:spacing w:after="0" w:line="600" w:lineRule="auto"/>
        <w:ind w:firstLine="720"/>
        <w:contextualSpacing/>
        <w:jc w:val="both"/>
        <w:rPr>
          <w:rFonts w:eastAsia="Times New Roman"/>
          <w:szCs w:val="24"/>
        </w:rPr>
      </w:pPr>
      <w:r w:rsidRPr="00A2346F">
        <w:rPr>
          <w:rFonts w:eastAsia="Times New Roman"/>
          <w:szCs w:val="24"/>
        </w:rPr>
        <w:t xml:space="preserve">Η τέταρτη με αριθμό 441/26-3-2019 </w:t>
      </w:r>
      <w:r w:rsidRPr="00A2346F">
        <w:rPr>
          <w:rFonts w:eastAsia="Times New Roman"/>
          <w:szCs w:val="24"/>
        </w:rPr>
        <w:t xml:space="preserve">επίκαιρη ερώτηση </w:t>
      </w:r>
      <w:r>
        <w:rPr>
          <w:rFonts w:eastAsia="Times New Roman"/>
          <w:szCs w:val="24"/>
        </w:rPr>
        <w:t>δεύτερου κύκλου</w:t>
      </w:r>
      <w:r w:rsidRPr="00A2346F">
        <w:rPr>
          <w:rFonts w:eastAsia="Times New Roman"/>
          <w:szCs w:val="24"/>
        </w:rPr>
        <w:t xml:space="preserve"> του Βουλευτή Α΄ Θεσσαλ</w:t>
      </w:r>
      <w:r w:rsidRPr="00A2346F">
        <w:rPr>
          <w:rFonts w:eastAsia="Times New Roman"/>
          <w:szCs w:val="24"/>
        </w:rPr>
        <w:t xml:space="preserve">ονίκης του Συνασπισμού Ριζοσπαστικής Αριστεράς κ. Αλέξανδρου Τριανταφυλλίδη </w:t>
      </w:r>
      <w:r w:rsidRPr="00A2346F">
        <w:rPr>
          <w:rFonts w:eastAsia="Times New Roman"/>
          <w:szCs w:val="24"/>
        </w:rPr>
        <w:lastRenderedPageBreak/>
        <w:t>προς τον Υπουργό Οικονομίας και Ανάπτυξης, με θέμα: «Προστασία πολιτών-δανειοληπτών από την καταχρηστική λειτουργία δικηγορικών γραφείων ως εισπρακτικών εταιρειών»</w:t>
      </w:r>
      <w:r>
        <w:rPr>
          <w:rFonts w:eastAsia="Times New Roman"/>
          <w:szCs w:val="24"/>
        </w:rPr>
        <w:t>, δεν θα συζητηθε</w:t>
      </w:r>
      <w:r>
        <w:rPr>
          <w:rFonts w:eastAsia="Times New Roman"/>
          <w:szCs w:val="24"/>
        </w:rPr>
        <w:t>ί λόγω κωλύματος του Υπουργού Οικονομίας και Ανάπτυξης κ. Ιωάννη Δραγασάκη με αιτία: κυβερνητική αποστολή στη Θεσσαλονίκη</w:t>
      </w:r>
      <w:r w:rsidRPr="00A2346F">
        <w:rPr>
          <w:rFonts w:eastAsia="Times New Roman"/>
          <w:szCs w:val="24"/>
        </w:rPr>
        <w:t xml:space="preserve">. </w:t>
      </w:r>
    </w:p>
    <w:p w14:paraId="00D80B40" w14:textId="77777777" w:rsidR="00233D9B" w:rsidRDefault="00756C06">
      <w:pPr>
        <w:spacing w:after="0" w:line="600" w:lineRule="auto"/>
        <w:ind w:firstLine="720"/>
        <w:contextualSpacing/>
        <w:jc w:val="both"/>
        <w:rPr>
          <w:rFonts w:eastAsia="Times New Roman"/>
          <w:szCs w:val="24"/>
        </w:rPr>
      </w:pPr>
      <w:r w:rsidRPr="00A2346F">
        <w:rPr>
          <w:rFonts w:eastAsia="Times New Roman"/>
          <w:szCs w:val="24"/>
        </w:rPr>
        <w:t xml:space="preserve">Η </w:t>
      </w:r>
      <w:r>
        <w:rPr>
          <w:rFonts w:eastAsia="Times New Roman"/>
          <w:szCs w:val="24"/>
        </w:rPr>
        <w:t xml:space="preserve">πρώτη </w:t>
      </w:r>
      <w:r w:rsidRPr="00A2346F">
        <w:rPr>
          <w:rFonts w:eastAsia="Times New Roman"/>
          <w:szCs w:val="24"/>
        </w:rPr>
        <w:t xml:space="preserve">με αριθμό 468/2-4-2019 </w:t>
      </w:r>
      <w:r>
        <w:rPr>
          <w:rFonts w:eastAsia="Times New Roman"/>
          <w:szCs w:val="24"/>
        </w:rPr>
        <w:t>ε</w:t>
      </w:r>
      <w:r w:rsidRPr="00A2346F">
        <w:rPr>
          <w:rFonts w:eastAsia="Times New Roman"/>
          <w:szCs w:val="24"/>
        </w:rPr>
        <w:t xml:space="preserve">πίκαιρη </w:t>
      </w:r>
      <w:r>
        <w:rPr>
          <w:rFonts w:eastAsia="Times New Roman"/>
          <w:szCs w:val="24"/>
        </w:rPr>
        <w:t>ε</w:t>
      </w:r>
      <w:r w:rsidRPr="00A2346F">
        <w:rPr>
          <w:rFonts w:eastAsia="Times New Roman"/>
          <w:szCs w:val="24"/>
        </w:rPr>
        <w:t xml:space="preserve">ρώτηση </w:t>
      </w:r>
      <w:r>
        <w:rPr>
          <w:rFonts w:eastAsia="Times New Roman"/>
          <w:szCs w:val="24"/>
        </w:rPr>
        <w:t xml:space="preserve">δεύτερου κύκλου </w:t>
      </w:r>
      <w:r w:rsidRPr="00A2346F">
        <w:rPr>
          <w:rFonts w:eastAsia="Times New Roman"/>
          <w:szCs w:val="24"/>
        </w:rPr>
        <w:t xml:space="preserve">του Βουλευτή Χανίων του Συνασπισμού Ριζοσπαστικής Αριστεράς κ. </w:t>
      </w:r>
      <w:r w:rsidRPr="00A2346F">
        <w:rPr>
          <w:rFonts w:eastAsia="Times New Roman"/>
          <w:szCs w:val="24"/>
        </w:rPr>
        <w:t xml:space="preserve">Αντωνίου </w:t>
      </w:r>
      <w:proofErr w:type="spellStart"/>
      <w:r w:rsidRPr="00A2346F">
        <w:rPr>
          <w:rFonts w:eastAsia="Times New Roman"/>
          <w:szCs w:val="24"/>
        </w:rPr>
        <w:t>Μπαλωμενάκη</w:t>
      </w:r>
      <w:proofErr w:type="spellEnd"/>
      <w:r w:rsidRPr="00A2346F">
        <w:rPr>
          <w:rFonts w:eastAsia="Times New Roman"/>
          <w:szCs w:val="24"/>
        </w:rPr>
        <w:t xml:space="preserve"> προς τον Υπουργό Οικονομίας και Ανάπτυξης, με θέμα: «Ανάγκη νομοθετικής ρύθμισης των συμβάσεων </w:t>
      </w:r>
      <w:proofErr w:type="spellStart"/>
      <w:r w:rsidRPr="00A2346F">
        <w:rPr>
          <w:rFonts w:eastAsia="Times New Roman"/>
          <w:szCs w:val="24"/>
        </w:rPr>
        <w:t>δικαιόχρησης</w:t>
      </w:r>
      <w:proofErr w:type="spellEnd"/>
      <w:r w:rsidRPr="00A2346F">
        <w:rPr>
          <w:rFonts w:eastAsia="Times New Roman"/>
          <w:szCs w:val="24"/>
        </w:rPr>
        <w:t xml:space="preserve"> (</w:t>
      </w:r>
      <w:proofErr w:type="spellStart"/>
      <w:r w:rsidRPr="00A2346F">
        <w:rPr>
          <w:rFonts w:eastAsia="Times New Roman"/>
          <w:szCs w:val="24"/>
        </w:rPr>
        <w:t>franchising</w:t>
      </w:r>
      <w:proofErr w:type="spellEnd"/>
      <w:r w:rsidRPr="00A2346F">
        <w:rPr>
          <w:rFonts w:eastAsia="Times New Roman"/>
          <w:szCs w:val="24"/>
        </w:rPr>
        <w:t>)»</w:t>
      </w:r>
      <w:r>
        <w:rPr>
          <w:rFonts w:eastAsia="Times New Roman"/>
          <w:szCs w:val="24"/>
        </w:rPr>
        <w:t xml:space="preserve">, δεν θα συζητηθεί λόγω κωλύματος του Αναπληρωτή Υπουργού Οικονομίας και Ανάπτυξης κ. Στέργιου </w:t>
      </w:r>
      <w:proofErr w:type="spellStart"/>
      <w:r>
        <w:rPr>
          <w:rFonts w:eastAsia="Times New Roman"/>
          <w:szCs w:val="24"/>
        </w:rPr>
        <w:t>Πιτσιόρλα</w:t>
      </w:r>
      <w:proofErr w:type="spellEnd"/>
      <w:r>
        <w:rPr>
          <w:rFonts w:eastAsia="Times New Roman"/>
          <w:szCs w:val="24"/>
        </w:rPr>
        <w:t xml:space="preserve"> με αιτία</w:t>
      </w:r>
      <w:r>
        <w:rPr>
          <w:rFonts w:eastAsia="Times New Roman"/>
          <w:szCs w:val="24"/>
        </w:rPr>
        <w:t>: ανειλημμένες υποχρεώσεις</w:t>
      </w:r>
      <w:r w:rsidRPr="00A2346F">
        <w:rPr>
          <w:rFonts w:eastAsia="Times New Roman"/>
          <w:szCs w:val="24"/>
        </w:rPr>
        <w:t xml:space="preserve">. </w:t>
      </w:r>
    </w:p>
    <w:p w14:paraId="00D80B41" w14:textId="77777777" w:rsidR="00233D9B" w:rsidRDefault="00756C06">
      <w:pPr>
        <w:spacing w:after="0" w:line="600" w:lineRule="auto"/>
        <w:ind w:firstLine="720"/>
        <w:contextualSpacing/>
        <w:jc w:val="both"/>
        <w:rPr>
          <w:rFonts w:eastAsia="Times New Roman"/>
          <w:szCs w:val="24"/>
        </w:rPr>
      </w:pPr>
      <w:r w:rsidRPr="00A2346F">
        <w:rPr>
          <w:rFonts w:eastAsia="Times New Roman"/>
          <w:szCs w:val="24"/>
        </w:rPr>
        <w:t xml:space="preserve">Η </w:t>
      </w:r>
      <w:r>
        <w:rPr>
          <w:rFonts w:eastAsia="Times New Roman"/>
          <w:szCs w:val="24"/>
        </w:rPr>
        <w:t xml:space="preserve">δεύτερη </w:t>
      </w:r>
      <w:r w:rsidRPr="00A2346F">
        <w:rPr>
          <w:rFonts w:eastAsia="Times New Roman"/>
          <w:szCs w:val="24"/>
        </w:rPr>
        <w:t xml:space="preserve">με αριθμό 463/1-4-2019 </w:t>
      </w:r>
      <w:r>
        <w:rPr>
          <w:rFonts w:eastAsia="Times New Roman"/>
          <w:szCs w:val="24"/>
        </w:rPr>
        <w:t>ε</w:t>
      </w:r>
      <w:r w:rsidRPr="00A2346F">
        <w:rPr>
          <w:rFonts w:eastAsia="Times New Roman"/>
          <w:szCs w:val="24"/>
        </w:rPr>
        <w:t xml:space="preserve">πίκαιρη </w:t>
      </w:r>
      <w:r>
        <w:rPr>
          <w:rFonts w:eastAsia="Times New Roman"/>
          <w:szCs w:val="24"/>
        </w:rPr>
        <w:t>ε</w:t>
      </w:r>
      <w:r w:rsidRPr="00A2346F">
        <w:rPr>
          <w:rFonts w:eastAsia="Times New Roman"/>
          <w:szCs w:val="24"/>
        </w:rPr>
        <w:t xml:space="preserve">ρώτηση </w:t>
      </w:r>
      <w:r>
        <w:rPr>
          <w:rFonts w:eastAsia="Times New Roman"/>
          <w:szCs w:val="24"/>
        </w:rPr>
        <w:t xml:space="preserve">δεύτερου κύκλου </w:t>
      </w:r>
      <w:r w:rsidRPr="00A2346F">
        <w:rPr>
          <w:rFonts w:eastAsia="Times New Roman"/>
          <w:szCs w:val="24"/>
        </w:rPr>
        <w:t xml:space="preserve">του Βουλευτή Θεσπρωτίας της Νέας Δημοκρατίας κ. Βασιλείου </w:t>
      </w:r>
      <w:proofErr w:type="spellStart"/>
      <w:r w:rsidRPr="00A2346F">
        <w:rPr>
          <w:rFonts w:eastAsia="Times New Roman"/>
          <w:szCs w:val="24"/>
        </w:rPr>
        <w:t>Γιόγιακα</w:t>
      </w:r>
      <w:proofErr w:type="spellEnd"/>
      <w:r w:rsidRPr="00A2346F">
        <w:rPr>
          <w:rFonts w:eastAsia="Times New Roman"/>
          <w:szCs w:val="24"/>
        </w:rPr>
        <w:t xml:space="preserve"> προς τον Υπουργό Οικονομίας και Ανάπτυξης, με θέμα: «Παράταση συγχρηματοδότησης Κοινωνι</w:t>
      </w:r>
      <w:r w:rsidRPr="00A2346F">
        <w:rPr>
          <w:rFonts w:eastAsia="Times New Roman"/>
          <w:szCs w:val="24"/>
        </w:rPr>
        <w:lastRenderedPageBreak/>
        <w:t>κών Παν</w:t>
      </w:r>
      <w:r w:rsidRPr="00A2346F">
        <w:rPr>
          <w:rFonts w:eastAsia="Times New Roman"/>
          <w:szCs w:val="24"/>
        </w:rPr>
        <w:t>τοπωλείων και Κοινωνικών Φαρμακείων από τα Περιφερειακά Επιχειρησιακά Προγράμματα 2014</w:t>
      </w:r>
      <w:r>
        <w:rPr>
          <w:rFonts w:eastAsia="Times New Roman"/>
          <w:szCs w:val="24"/>
        </w:rPr>
        <w:t xml:space="preserve"> </w:t>
      </w:r>
      <w:r w:rsidRPr="00A2346F">
        <w:rPr>
          <w:rFonts w:eastAsia="Times New Roman"/>
          <w:szCs w:val="24"/>
        </w:rPr>
        <w:t>-</w:t>
      </w:r>
      <w:r>
        <w:rPr>
          <w:rFonts w:eastAsia="Times New Roman"/>
          <w:szCs w:val="24"/>
        </w:rPr>
        <w:t xml:space="preserve"> </w:t>
      </w:r>
      <w:r w:rsidRPr="00A2346F">
        <w:rPr>
          <w:rFonts w:eastAsia="Times New Roman"/>
          <w:szCs w:val="24"/>
        </w:rPr>
        <w:t>2020»</w:t>
      </w:r>
      <w:r>
        <w:rPr>
          <w:rFonts w:eastAsia="Times New Roman"/>
          <w:szCs w:val="24"/>
        </w:rPr>
        <w:t xml:space="preserve">, δεν θα συζητηθεί λόγω κωλύματος του Υφυπουργού Οικονομίας και Ανάπτυξης κ. Στάθη </w:t>
      </w:r>
      <w:proofErr w:type="spellStart"/>
      <w:r>
        <w:rPr>
          <w:rFonts w:eastAsia="Times New Roman"/>
          <w:szCs w:val="24"/>
        </w:rPr>
        <w:t>Γιαννακίδη</w:t>
      </w:r>
      <w:proofErr w:type="spellEnd"/>
      <w:r>
        <w:rPr>
          <w:rFonts w:eastAsia="Times New Roman"/>
          <w:szCs w:val="24"/>
        </w:rPr>
        <w:t xml:space="preserve"> με αιτία: κυβερνητική αποστολή στη Θεσσαλονίκη</w:t>
      </w:r>
      <w:r w:rsidRPr="00A2346F">
        <w:rPr>
          <w:rFonts w:eastAsia="Times New Roman"/>
          <w:szCs w:val="24"/>
        </w:rPr>
        <w:t xml:space="preserve">. </w:t>
      </w:r>
    </w:p>
    <w:p w14:paraId="00D80B42" w14:textId="77777777" w:rsidR="00233D9B" w:rsidRDefault="00756C06">
      <w:pPr>
        <w:spacing w:after="0" w:line="600" w:lineRule="auto"/>
        <w:ind w:firstLine="720"/>
        <w:contextualSpacing/>
        <w:jc w:val="both"/>
        <w:rPr>
          <w:rFonts w:eastAsia="Times New Roman"/>
          <w:szCs w:val="24"/>
        </w:rPr>
      </w:pPr>
      <w:r w:rsidRPr="00A2346F">
        <w:rPr>
          <w:rFonts w:eastAsia="Times New Roman"/>
          <w:szCs w:val="24"/>
        </w:rPr>
        <w:t xml:space="preserve">Η </w:t>
      </w:r>
      <w:r>
        <w:rPr>
          <w:rFonts w:eastAsia="Times New Roman"/>
          <w:szCs w:val="24"/>
        </w:rPr>
        <w:t xml:space="preserve">όγδοη </w:t>
      </w:r>
      <w:r w:rsidRPr="00A2346F">
        <w:rPr>
          <w:rFonts w:eastAsia="Times New Roman"/>
          <w:szCs w:val="24"/>
        </w:rPr>
        <w:t>με αριθμό 2</w:t>
      </w:r>
      <w:r w:rsidRPr="00A2346F">
        <w:rPr>
          <w:rFonts w:eastAsia="Times New Roman"/>
          <w:szCs w:val="24"/>
        </w:rPr>
        <w:t xml:space="preserve">79/15-1-2019 </w:t>
      </w:r>
      <w:r>
        <w:rPr>
          <w:rFonts w:eastAsia="Times New Roman"/>
          <w:szCs w:val="24"/>
        </w:rPr>
        <w:t>επίκαιρη ε</w:t>
      </w:r>
      <w:r w:rsidRPr="00A2346F">
        <w:rPr>
          <w:rFonts w:eastAsia="Times New Roman"/>
          <w:szCs w:val="24"/>
        </w:rPr>
        <w:t xml:space="preserve">ρώτηση </w:t>
      </w:r>
      <w:r>
        <w:rPr>
          <w:rFonts w:eastAsia="Times New Roman"/>
          <w:szCs w:val="24"/>
        </w:rPr>
        <w:t xml:space="preserve">δεύτερου κύκλου </w:t>
      </w:r>
      <w:r w:rsidRPr="00A2346F">
        <w:rPr>
          <w:rFonts w:eastAsia="Times New Roman"/>
          <w:szCs w:val="24"/>
        </w:rPr>
        <w:t xml:space="preserve">του Βουλευτή Ηρακλείου της Δημοκρατικής Συμπαράταξης κ. Βασιλείου </w:t>
      </w:r>
      <w:proofErr w:type="spellStart"/>
      <w:r w:rsidRPr="00A2346F">
        <w:rPr>
          <w:rFonts w:eastAsia="Times New Roman"/>
          <w:szCs w:val="24"/>
        </w:rPr>
        <w:t>Κεγκέρογλου</w:t>
      </w:r>
      <w:proofErr w:type="spellEnd"/>
      <w:r w:rsidRPr="00A2346F">
        <w:rPr>
          <w:rFonts w:eastAsia="Times New Roman"/>
          <w:szCs w:val="24"/>
        </w:rPr>
        <w:t xml:space="preserve"> προς τον Υπουργό Ναυτιλίας και Νησιωτικής Πολιτικής, με θέμα: «Άμεσες ενέργειες για να ενταχθεί η Κρήτη στο Μεταφορικό Ισοδύναμο»</w:t>
      </w:r>
      <w:r>
        <w:rPr>
          <w:rFonts w:eastAsia="Times New Roman"/>
          <w:szCs w:val="24"/>
        </w:rPr>
        <w:t>, δ</w:t>
      </w:r>
      <w:r>
        <w:rPr>
          <w:rFonts w:eastAsia="Times New Roman"/>
          <w:szCs w:val="24"/>
        </w:rPr>
        <w:t>εν θα συζητηθεί λόγω κωλύματος του Αναπληρωτή Υπουργού Ναυτιλίας και Νησιωτικής Πολιτικής κ. Νεκτάριου Σαντορινιού με αιτία: έχει ξανασυζητηθεί η ίδιου περιεχομένου ερώτηση του ίδιου Βουλευτή</w:t>
      </w:r>
      <w:r w:rsidRPr="00A2346F">
        <w:rPr>
          <w:rFonts w:eastAsia="Times New Roman"/>
          <w:szCs w:val="24"/>
        </w:rPr>
        <w:t xml:space="preserve">. </w:t>
      </w:r>
    </w:p>
    <w:p w14:paraId="00D80B43" w14:textId="77777777" w:rsidR="00233D9B" w:rsidRDefault="00756C06">
      <w:pPr>
        <w:spacing w:after="0" w:line="600" w:lineRule="auto"/>
        <w:ind w:firstLine="720"/>
        <w:contextualSpacing/>
        <w:jc w:val="both"/>
        <w:rPr>
          <w:rFonts w:eastAsia="Times New Roman"/>
          <w:szCs w:val="24"/>
        </w:rPr>
      </w:pPr>
      <w:r>
        <w:rPr>
          <w:rFonts w:eastAsia="Times New Roman"/>
          <w:szCs w:val="24"/>
        </w:rPr>
        <w:t>Μου φαίνεται ότι κάτι ανακοινώθηκε γι’ αυτό.</w:t>
      </w:r>
    </w:p>
    <w:p w14:paraId="00D80B44" w14:textId="77777777" w:rsidR="00233D9B" w:rsidRDefault="00756C06">
      <w:pPr>
        <w:spacing w:after="0" w:line="600" w:lineRule="auto"/>
        <w:ind w:firstLine="720"/>
        <w:contextualSpacing/>
        <w:jc w:val="both"/>
        <w:rPr>
          <w:rFonts w:eastAsia="Times New Roman"/>
          <w:szCs w:val="24"/>
        </w:rPr>
      </w:pPr>
      <w:r w:rsidRPr="00A2346F">
        <w:rPr>
          <w:rFonts w:eastAsia="Times New Roman"/>
          <w:szCs w:val="24"/>
        </w:rPr>
        <w:t xml:space="preserve">Η </w:t>
      </w:r>
      <w:r>
        <w:rPr>
          <w:rFonts w:eastAsia="Times New Roman"/>
          <w:szCs w:val="24"/>
        </w:rPr>
        <w:t xml:space="preserve">πέμπτη </w:t>
      </w:r>
      <w:r w:rsidRPr="00A2346F">
        <w:rPr>
          <w:rFonts w:eastAsia="Times New Roman"/>
          <w:szCs w:val="24"/>
        </w:rPr>
        <w:t>με αριθμ</w:t>
      </w:r>
      <w:r w:rsidRPr="00A2346F">
        <w:rPr>
          <w:rFonts w:eastAsia="Times New Roman"/>
          <w:szCs w:val="24"/>
        </w:rPr>
        <w:t xml:space="preserve">ό 437/22-3-2019 </w:t>
      </w:r>
      <w:r>
        <w:rPr>
          <w:rFonts w:eastAsia="Times New Roman"/>
          <w:szCs w:val="24"/>
        </w:rPr>
        <w:t>επίκαιρη ε</w:t>
      </w:r>
      <w:r w:rsidRPr="00A2346F">
        <w:rPr>
          <w:rFonts w:eastAsia="Times New Roman"/>
          <w:szCs w:val="24"/>
        </w:rPr>
        <w:t xml:space="preserve">ρώτηση </w:t>
      </w:r>
      <w:r>
        <w:rPr>
          <w:rFonts w:eastAsia="Times New Roman"/>
          <w:szCs w:val="24"/>
        </w:rPr>
        <w:t>δεύτερου κύκλου τ</w:t>
      </w:r>
      <w:r w:rsidRPr="00A2346F">
        <w:rPr>
          <w:rFonts w:eastAsia="Times New Roman"/>
          <w:szCs w:val="24"/>
        </w:rPr>
        <w:t xml:space="preserve">ου Βουλευτή Έβρου της Νέας Δημοκρατίας κ. Αναστασίου </w:t>
      </w:r>
      <w:proofErr w:type="spellStart"/>
      <w:r w:rsidRPr="00A2346F">
        <w:rPr>
          <w:rFonts w:eastAsia="Times New Roman"/>
          <w:szCs w:val="24"/>
        </w:rPr>
        <w:t>Δημοσχάκη</w:t>
      </w:r>
      <w:proofErr w:type="spellEnd"/>
      <w:r w:rsidRPr="00A2346F">
        <w:rPr>
          <w:rFonts w:eastAsia="Times New Roman"/>
          <w:szCs w:val="24"/>
        </w:rPr>
        <w:t xml:space="preserve"> προς τον Υπουργό Παιδ</w:t>
      </w:r>
      <w:r>
        <w:rPr>
          <w:rFonts w:eastAsia="Times New Roman"/>
          <w:szCs w:val="24"/>
        </w:rPr>
        <w:t xml:space="preserve">είας, Έρευνας </w:t>
      </w:r>
      <w:r>
        <w:rPr>
          <w:rFonts w:eastAsia="Times New Roman"/>
          <w:szCs w:val="24"/>
        </w:rPr>
        <w:lastRenderedPageBreak/>
        <w:t>και Θρησκευμάτων,</w:t>
      </w:r>
      <w:r w:rsidRPr="00A2346F">
        <w:rPr>
          <w:rFonts w:eastAsia="Times New Roman"/>
          <w:szCs w:val="24"/>
        </w:rPr>
        <w:t xml:space="preserve"> με θέμα: «Προκήρυξη θέσεως Καθηγητή Σηροτροφίας – Μελισσοκομίας στο Δημοκρίτειο Πανεπιστήμ</w:t>
      </w:r>
      <w:r w:rsidRPr="00A2346F">
        <w:rPr>
          <w:rFonts w:eastAsia="Times New Roman"/>
          <w:szCs w:val="24"/>
        </w:rPr>
        <w:t>ιο Θράκης»</w:t>
      </w:r>
      <w:r>
        <w:rPr>
          <w:rFonts w:eastAsia="Times New Roman"/>
          <w:szCs w:val="24"/>
        </w:rPr>
        <w:t xml:space="preserve">, δεν θα συζητηθεί λόγω κωλύματος του Υπουργού Παιδείας, Έρευνας και Θρησκευμάτων κ. Κωνσταντίνου </w:t>
      </w:r>
      <w:proofErr w:type="spellStart"/>
      <w:r>
        <w:rPr>
          <w:rFonts w:eastAsia="Times New Roman"/>
          <w:szCs w:val="24"/>
        </w:rPr>
        <w:t>Γαβρόγλου</w:t>
      </w:r>
      <w:proofErr w:type="spellEnd"/>
      <w:r>
        <w:rPr>
          <w:rFonts w:eastAsia="Times New Roman"/>
          <w:szCs w:val="24"/>
        </w:rPr>
        <w:t xml:space="preserve"> με αιτία: φόρτος εργασίας.</w:t>
      </w:r>
    </w:p>
    <w:p w14:paraId="00D80B45"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 xml:space="preserve">Τέλος, η </w:t>
      </w:r>
      <w:r>
        <w:rPr>
          <w:rFonts w:eastAsia="Times New Roman" w:cs="Times New Roman"/>
          <w:szCs w:val="24"/>
        </w:rPr>
        <w:t xml:space="preserve">πρώτη </w:t>
      </w:r>
      <w:r>
        <w:rPr>
          <w:rFonts w:eastAsia="Times New Roman" w:cs="Times New Roman"/>
          <w:szCs w:val="24"/>
        </w:rPr>
        <w:t xml:space="preserve">με αριθμό 5080/28-1-2019 ερώτηση </w:t>
      </w:r>
      <w:r>
        <w:rPr>
          <w:rFonts w:eastAsia="Times New Roman" w:cs="Times New Roman"/>
          <w:szCs w:val="24"/>
        </w:rPr>
        <w:t xml:space="preserve">του κύκλου αναφορών και ερωτήσεων </w:t>
      </w:r>
      <w:r>
        <w:rPr>
          <w:rFonts w:eastAsia="Times New Roman" w:cs="Times New Roman"/>
          <w:szCs w:val="24"/>
        </w:rPr>
        <w:t xml:space="preserve">του Βουλευτή Δράμας της Νέας </w:t>
      </w:r>
      <w:r>
        <w:rPr>
          <w:rFonts w:eastAsia="Times New Roman" w:cs="Times New Roman"/>
          <w:szCs w:val="24"/>
        </w:rPr>
        <w:t>Δημοκρατίας κ. Δημητρίου Κυριαζίδη προς τον Υπουργό Παιδείας, Έρευνας και Θρησκευμάτων, σχετικά «με την έκδοση των αναγκαίων υπουργικών αποφάσεων για την πλήρωση οργανικών θέσεων ιερέων», δεν συζητείται λόγω κωλύματος του Υπουργού Παιδείας, Έρευνας και Θρη</w:t>
      </w:r>
      <w:r>
        <w:rPr>
          <w:rFonts w:eastAsia="Times New Roman" w:cs="Times New Roman"/>
          <w:szCs w:val="24"/>
        </w:rPr>
        <w:t xml:space="preserve">σκευμάτων, με αιτία: «φόρτος εργασίας». </w:t>
      </w:r>
    </w:p>
    <w:p w14:paraId="00D80B46"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Με ίδιο έγγραφο ενημερώνει για τις ματαιωθείσες ερωτήσεις, καθώς και για τους λόγους που αυτές ματαιώνονται</w:t>
      </w:r>
      <w:r>
        <w:rPr>
          <w:rFonts w:eastAsia="Times New Roman" w:cs="Times New Roman"/>
          <w:szCs w:val="24"/>
        </w:rPr>
        <w:t>,</w:t>
      </w:r>
      <w:r>
        <w:rPr>
          <w:rFonts w:eastAsia="Times New Roman" w:cs="Times New Roman"/>
          <w:szCs w:val="24"/>
        </w:rPr>
        <w:t xml:space="preserve"> ο Γενικός Γραμματέας της Κυβέρνησης. </w:t>
      </w:r>
    </w:p>
    <w:p w14:paraId="00D80B47"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λοκληρώθηκε η συζήτηση των επικαίρων ερωτήσεων. </w:t>
      </w:r>
    </w:p>
    <w:p w14:paraId="00D80B48" w14:textId="77777777" w:rsidR="00233D9B" w:rsidRDefault="00756C06">
      <w:pPr>
        <w:spacing w:after="0" w:line="600" w:lineRule="auto"/>
        <w:ind w:firstLine="720"/>
        <w:jc w:val="both"/>
        <w:rPr>
          <w:rFonts w:eastAsia="Times New Roman" w:cs="Times New Roman"/>
          <w:szCs w:val="24"/>
        </w:rPr>
      </w:pPr>
      <w:r>
        <w:rPr>
          <w:rFonts w:eastAsia="Times New Roman" w:cs="Times New Roman"/>
          <w:szCs w:val="24"/>
        </w:rPr>
        <w:t>Κυρίες και κ</w:t>
      </w:r>
      <w:r w:rsidRPr="00C76C56">
        <w:rPr>
          <w:rFonts w:eastAsia="Times New Roman" w:cs="Times New Roman"/>
          <w:szCs w:val="24"/>
        </w:rPr>
        <w:t xml:space="preserve">ύριοι </w:t>
      </w:r>
      <w:r w:rsidRPr="00C76C56">
        <w:rPr>
          <w:rFonts w:eastAsia="Times New Roman" w:cs="Times New Roman"/>
          <w:szCs w:val="24"/>
        </w:rPr>
        <w:t>συνάδελφοι, δέχεστε στο σημείο αυτό να λύσουμε τη συνεδρίαση;</w:t>
      </w:r>
    </w:p>
    <w:p w14:paraId="00D80B49" w14:textId="77777777" w:rsidR="00233D9B" w:rsidRDefault="00756C06">
      <w:pPr>
        <w:spacing w:after="0" w:line="600" w:lineRule="auto"/>
        <w:ind w:firstLine="720"/>
        <w:jc w:val="both"/>
        <w:rPr>
          <w:rFonts w:eastAsia="Times New Roman" w:cs="Times New Roman"/>
          <w:szCs w:val="24"/>
        </w:rPr>
      </w:pPr>
      <w:r w:rsidRPr="00C76C56">
        <w:rPr>
          <w:rFonts w:eastAsia="Times New Roman" w:cs="Times New Roman"/>
          <w:b/>
          <w:bCs/>
          <w:szCs w:val="24"/>
        </w:rPr>
        <w:lastRenderedPageBreak/>
        <w:t xml:space="preserve">ΟΛΟΙ ΟΙ ΒΟΥΛΕΥΤΕΣ: </w:t>
      </w:r>
      <w:r w:rsidRPr="00C76C56">
        <w:rPr>
          <w:rFonts w:eastAsia="Times New Roman" w:cs="Times New Roman"/>
          <w:szCs w:val="24"/>
        </w:rPr>
        <w:t>Μάλιστα, μάλιστα.</w:t>
      </w:r>
    </w:p>
    <w:p w14:paraId="00D80B4A" w14:textId="77777777" w:rsidR="00233D9B" w:rsidRDefault="00756C06">
      <w:pPr>
        <w:spacing w:after="0" w:line="600" w:lineRule="auto"/>
        <w:ind w:firstLine="720"/>
        <w:jc w:val="both"/>
        <w:rPr>
          <w:rFonts w:eastAsia="Times New Roman" w:cs="Times New Roman"/>
          <w:b/>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sidRPr="00C76C56">
        <w:rPr>
          <w:rFonts w:eastAsia="Times New Roman" w:cs="Times New Roman"/>
          <w:szCs w:val="24"/>
        </w:rPr>
        <w:t xml:space="preserve">Με τη </w:t>
      </w:r>
      <w:r>
        <w:rPr>
          <w:rFonts w:eastAsia="Times New Roman" w:cs="Times New Roman"/>
          <w:szCs w:val="24"/>
        </w:rPr>
        <w:t>συναίνεση του Σώματος και ώρα 10.30΄</w:t>
      </w:r>
      <w:r w:rsidRPr="00C76C56">
        <w:rPr>
          <w:rFonts w:eastAsia="Times New Roman" w:cs="Times New Roman"/>
          <w:szCs w:val="24"/>
        </w:rPr>
        <w:t xml:space="preserve"> </w:t>
      </w:r>
      <w:proofErr w:type="spellStart"/>
      <w:r w:rsidRPr="00C76C56">
        <w:rPr>
          <w:rFonts w:eastAsia="Times New Roman" w:cs="Times New Roman"/>
          <w:szCs w:val="24"/>
        </w:rPr>
        <w:t>λύεται</w:t>
      </w:r>
      <w:proofErr w:type="spellEnd"/>
      <w:r w:rsidRPr="00C76C56">
        <w:rPr>
          <w:rFonts w:eastAsia="Times New Roman" w:cs="Times New Roman"/>
          <w:szCs w:val="24"/>
        </w:rPr>
        <w:t xml:space="preserve"> η συνεδρίαση για</w:t>
      </w:r>
      <w:r>
        <w:rPr>
          <w:rFonts w:eastAsia="Times New Roman" w:cs="Times New Roman"/>
          <w:szCs w:val="24"/>
        </w:rPr>
        <w:t xml:space="preserve"> τη</w:t>
      </w:r>
      <w:r>
        <w:rPr>
          <w:rFonts w:eastAsia="Times New Roman" w:cs="Times New Roman"/>
          <w:szCs w:val="24"/>
        </w:rPr>
        <w:t>ν προσεχή</w:t>
      </w:r>
      <w:r>
        <w:rPr>
          <w:rFonts w:eastAsia="Times New Roman" w:cs="Times New Roman"/>
          <w:szCs w:val="24"/>
        </w:rPr>
        <w:t xml:space="preserve"> Δευτέρα 8 Απριλίου 2019 και ώρα 18</w:t>
      </w:r>
      <w:r w:rsidRPr="00C76C56">
        <w:rPr>
          <w:rFonts w:eastAsia="Times New Roman" w:cs="Times New Roman"/>
          <w:szCs w:val="24"/>
        </w:rPr>
        <w:t>.00΄, με α</w:t>
      </w:r>
      <w:r>
        <w:rPr>
          <w:rFonts w:eastAsia="Times New Roman" w:cs="Times New Roman"/>
          <w:szCs w:val="24"/>
        </w:rPr>
        <w:t>ντικείμενο εργασιών του Σώματος:</w:t>
      </w:r>
      <w:r w:rsidRPr="00C76C56">
        <w:rPr>
          <w:rFonts w:eastAsia="Times New Roman" w:cs="Times New Roman"/>
          <w:szCs w:val="24"/>
        </w:rPr>
        <w:t xml:space="preserve"> κοινοβουλευτικό έλεγχο</w:t>
      </w:r>
      <w:r>
        <w:rPr>
          <w:rFonts w:eastAsia="Times New Roman" w:cs="Times New Roman"/>
          <w:szCs w:val="24"/>
        </w:rPr>
        <w:t xml:space="preserve">, </w:t>
      </w:r>
      <w:r w:rsidRPr="00C76C56">
        <w:rPr>
          <w:rFonts w:eastAsia="Times New Roman" w:cs="Times New Roman"/>
          <w:szCs w:val="24"/>
        </w:rPr>
        <w:t>συζήτηση επικαίρων ερωτήσεων</w:t>
      </w:r>
      <w:r>
        <w:rPr>
          <w:rFonts w:eastAsia="Times New Roman" w:cs="Times New Roman"/>
          <w:szCs w:val="24"/>
        </w:rPr>
        <w:t>.</w:t>
      </w:r>
      <w:r w:rsidRPr="00C76C56">
        <w:rPr>
          <w:rFonts w:eastAsia="Times New Roman" w:cs="Times New Roman"/>
          <w:szCs w:val="24"/>
        </w:rPr>
        <w:t xml:space="preserve"> </w:t>
      </w:r>
    </w:p>
    <w:p w14:paraId="00D80B4B" w14:textId="77777777" w:rsidR="00233D9B" w:rsidRDefault="00756C06">
      <w:pPr>
        <w:spacing w:after="0" w:line="600" w:lineRule="auto"/>
        <w:jc w:val="both"/>
        <w:rPr>
          <w:rFonts w:eastAsia="Times New Roman" w:cs="Times New Roman"/>
          <w:szCs w:val="24"/>
        </w:rPr>
      </w:pPr>
      <w:r w:rsidRPr="00C76C56">
        <w:rPr>
          <w:rFonts w:eastAsia="Times New Roman" w:cs="Times New Roman"/>
          <w:b/>
          <w:bCs/>
          <w:szCs w:val="24"/>
        </w:rPr>
        <w:t xml:space="preserve">Ο ΠΡΟΕΔΡΟΣ              </w:t>
      </w:r>
      <w:r>
        <w:rPr>
          <w:rFonts w:eastAsia="Times New Roman" w:cs="Times New Roman"/>
          <w:b/>
          <w:bCs/>
          <w:szCs w:val="24"/>
        </w:rPr>
        <w:t xml:space="preserve">                </w:t>
      </w:r>
      <w:r w:rsidRPr="00C76C56">
        <w:rPr>
          <w:rFonts w:eastAsia="Times New Roman" w:cs="Times New Roman"/>
          <w:b/>
          <w:bCs/>
          <w:szCs w:val="24"/>
        </w:rPr>
        <w:t xml:space="preserve">                                          ΟΙ ΓΡΑΜΜΑΤΕΙΣ</w:t>
      </w:r>
      <w:r w:rsidRPr="00C76C56">
        <w:rPr>
          <w:rFonts w:eastAsia="Times New Roman" w:cs="Times New Roman"/>
          <w:szCs w:val="24"/>
        </w:rPr>
        <w:t xml:space="preserve"> </w:t>
      </w:r>
      <w:r>
        <w:rPr>
          <w:rFonts w:eastAsia="Times New Roman" w:cs="Times New Roman"/>
          <w:szCs w:val="24"/>
        </w:rPr>
        <w:t xml:space="preserve"> </w:t>
      </w:r>
    </w:p>
    <w:p w14:paraId="00D80B4C" w14:textId="77777777" w:rsidR="00233D9B" w:rsidRDefault="00233D9B">
      <w:pPr>
        <w:spacing w:after="0" w:line="600" w:lineRule="auto"/>
        <w:ind w:firstLine="720"/>
        <w:jc w:val="both"/>
        <w:rPr>
          <w:rFonts w:eastAsia="Times New Roman" w:cs="Times New Roman"/>
          <w:szCs w:val="24"/>
        </w:rPr>
      </w:pPr>
    </w:p>
    <w:sectPr w:rsidR="00233D9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7Hk3zpy3b6MX+Mwn2aLqZvIu88=" w:salt="e+Z3+Hzuxak+OAi8yqBGo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D9B"/>
    <w:rsid w:val="00233D9B"/>
    <w:rsid w:val="002D20A5"/>
    <w:rsid w:val="00756C0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80AD6"/>
  <w15:docId w15:val="{801D84BD-4591-478C-BD21-258DA1FA6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E5C0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E5C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817</MetadataID>
    <Session xmlns="641f345b-441b-4b81-9152-adc2e73ba5e1">Δ´</Session>
    <Date xmlns="641f345b-441b-4b81-9152-adc2e73ba5e1">2019-04-04T21:00:00+00:00</Date>
    <Status xmlns="641f345b-441b-4b81-9152-adc2e73ba5e1">
      <Url>https://intra.parliament.gr/praktika/Lists/Incoming_Metadata/EditForm.aspx?ID=817&amp;Source=/praktika/Recordings_Library/Forms/AllItems.aspx</Url>
      <Description>Δημοσιεύτηκε</Description>
    </Status>
    <Meeting xmlns="641f345b-441b-4b81-9152-adc2e73ba5e1">ΡΣΤ´</Meeting>
  </documentManagement>
</p:properties>
</file>

<file path=customXml/itemProps1.xml><?xml version="1.0" encoding="utf-8"?>
<ds:datastoreItem xmlns:ds="http://schemas.openxmlformats.org/officeDocument/2006/customXml" ds:itemID="{9DD22683-06CF-4F61-8F21-C32AC36E3A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B1A4B0-0707-4F62-8F30-35BD0C6B112A}">
  <ds:schemaRefs>
    <ds:schemaRef ds:uri="http://schemas.microsoft.com/sharepoint/v3/contenttype/forms"/>
  </ds:schemaRefs>
</ds:datastoreItem>
</file>

<file path=customXml/itemProps3.xml><?xml version="1.0" encoding="utf-8"?>
<ds:datastoreItem xmlns:ds="http://schemas.openxmlformats.org/officeDocument/2006/customXml" ds:itemID="{ABD7B824-9CD0-4410-B21B-69600202FDC9}">
  <ds:schemaRefs>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641f345b-441b-4b81-9152-adc2e73ba5e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4712</Words>
  <Characters>25451</Characters>
  <Application>Microsoft Office Word</Application>
  <DocSecurity>0</DocSecurity>
  <Lines>212</Lines>
  <Paragraphs>60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2019-04-10T09:01:00Z</dcterms:created>
  <dcterms:modified xsi:type="dcterms:W3CDTF">2019-04-10T09:01:00Z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