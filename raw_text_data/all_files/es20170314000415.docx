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94F172" w14:textId="77777777" w:rsidR="00EF3197" w:rsidRPr="00EF3197" w:rsidRDefault="00EF3197" w:rsidP="00EF3197">
      <w:pPr>
        <w:spacing w:after="0" w:line="360" w:lineRule="auto"/>
        <w:rPr>
          <w:ins w:id="0" w:author="Φλούδα Χριστίνα" w:date="2017-03-24T09:50:00Z"/>
          <w:rFonts w:eastAsia="Times New Roman"/>
          <w:szCs w:val="24"/>
          <w:lang w:eastAsia="en-US"/>
        </w:rPr>
      </w:pPr>
      <w:bookmarkStart w:id="1" w:name="_GoBack"/>
      <w:bookmarkEnd w:id="1"/>
      <w:ins w:id="2" w:author="Φλούδα Χριστίνα" w:date="2017-03-24T09:50:00Z">
        <w:r w:rsidRPr="00EF3197">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7FF6AF2" w14:textId="77777777" w:rsidR="00EF3197" w:rsidRPr="00EF3197" w:rsidRDefault="00EF3197" w:rsidP="00EF3197">
      <w:pPr>
        <w:spacing w:after="0" w:line="360" w:lineRule="auto"/>
        <w:rPr>
          <w:ins w:id="3" w:author="Φλούδα Χριστίνα" w:date="2017-03-24T09:50:00Z"/>
          <w:rFonts w:eastAsia="Times New Roman"/>
          <w:szCs w:val="24"/>
          <w:lang w:eastAsia="en-US"/>
        </w:rPr>
      </w:pPr>
    </w:p>
    <w:p w14:paraId="5CB69928" w14:textId="77777777" w:rsidR="00EF3197" w:rsidRPr="00EF3197" w:rsidRDefault="00EF3197" w:rsidP="00EF3197">
      <w:pPr>
        <w:spacing w:after="0" w:line="360" w:lineRule="auto"/>
        <w:rPr>
          <w:ins w:id="4" w:author="Φλούδα Χριστίνα" w:date="2017-03-24T09:50:00Z"/>
          <w:rFonts w:eastAsia="Times New Roman"/>
          <w:szCs w:val="24"/>
          <w:lang w:eastAsia="en-US"/>
        </w:rPr>
      </w:pPr>
      <w:ins w:id="5" w:author="Φλούδα Χριστίνα" w:date="2017-03-24T09:50:00Z">
        <w:r w:rsidRPr="00EF3197">
          <w:rPr>
            <w:rFonts w:eastAsia="Times New Roman"/>
            <w:szCs w:val="24"/>
            <w:lang w:eastAsia="en-US"/>
          </w:rPr>
          <w:t>ΠΙΝΑΚΑΣ ΠΕΡΙΕΧΟΜΕΝΩΝ</w:t>
        </w:r>
      </w:ins>
    </w:p>
    <w:p w14:paraId="641E8C2A" w14:textId="77777777" w:rsidR="00EF3197" w:rsidRPr="00EF3197" w:rsidRDefault="00EF3197" w:rsidP="00EF3197">
      <w:pPr>
        <w:spacing w:after="0" w:line="360" w:lineRule="auto"/>
        <w:rPr>
          <w:ins w:id="6" w:author="Φλούδα Χριστίνα" w:date="2017-03-24T09:50:00Z"/>
          <w:rFonts w:eastAsia="Times New Roman"/>
          <w:szCs w:val="24"/>
          <w:lang w:eastAsia="en-US"/>
        </w:rPr>
      </w:pPr>
      <w:ins w:id="7" w:author="Φλούδα Χριστίνα" w:date="2017-03-24T09:50:00Z">
        <w:r w:rsidRPr="00EF3197">
          <w:rPr>
            <w:rFonts w:eastAsia="Times New Roman"/>
            <w:szCs w:val="24"/>
            <w:lang w:eastAsia="en-US"/>
          </w:rPr>
          <w:t xml:space="preserve">ΙΖ΄ ΠΕΡΙΟΔΟΣ </w:t>
        </w:r>
      </w:ins>
    </w:p>
    <w:p w14:paraId="02F41209" w14:textId="77777777" w:rsidR="00EF3197" w:rsidRPr="00EF3197" w:rsidRDefault="00EF3197" w:rsidP="00EF3197">
      <w:pPr>
        <w:spacing w:after="0" w:line="360" w:lineRule="auto"/>
        <w:rPr>
          <w:ins w:id="8" w:author="Φλούδα Χριστίνα" w:date="2017-03-24T09:50:00Z"/>
          <w:rFonts w:eastAsia="Times New Roman"/>
          <w:szCs w:val="24"/>
          <w:lang w:eastAsia="en-US"/>
        </w:rPr>
      </w:pPr>
      <w:ins w:id="9" w:author="Φλούδα Χριστίνα" w:date="2017-03-24T09:50:00Z">
        <w:r w:rsidRPr="00EF3197">
          <w:rPr>
            <w:rFonts w:eastAsia="Times New Roman"/>
            <w:szCs w:val="24"/>
            <w:lang w:eastAsia="en-US"/>
          </w:rPr>
          <w:t>ΠΡΟΕΔΡΕΥΟΜΕΝΗΣ ΚΟΙΝΟΒΟΥΛΕΥΤΙΚΗΣ ΔΗΜΟΚΡΑΤΙΑΣ</w:t>
        </w:r>
      </w:ins>
    </w:p>
    <w:p w14:paraId="68649086" w14:textId="77777777" w:rsidR="00EF3197" w:rsidRPr="00EF3197" w:rsidRDefault="00EF3197" w:rsidP="00EF3197">
      <w:pPr>
        <w:spacing w:after="0" w:line="360" w:lineRule="auto"/>
        <w:rPr>
          <w:ins w:id="10" w:author="Φλούδα Χριστίνα" w:date="2017-03-24T09:50:00Z"/>
          <w:rFonts w:eastAsia="Times New Roman"/>
          <w:szCs w:val="24"/>
          <w:lang w:eastAsia="en-US"/>
        </w:rPr>
      </w:pPr>
      <w:ins w:id="11" w:author="Φλούδα Χριστίνα" w:date="2017-03-24T09:50:00Z">
        <w:r w:rsidRPr="00EF3197">
          <w:rPr>
            <w:rFonts w:eastAsia="Times New Roman"/>
            <w:szCs w:val="24"/>
            <w:lang w:eastAsia="en-US"/>
          </w:rPr>
          <w:t>ΣΥΝΟΔΟΣ Β΄</w:t>
        </w:r>
      </w:ins>
    </w:p>
    <w:p w14:paraId="750959CB" w14:textId="77777777" w:rsidR="00EF3197" w:rsidRPr="00EF3197" w:rsidRDefault="00EF3197" w:rsidP="00EF3197">
      <w:pPr>
        <w:spacing w:after="0" w:line="360" w:lineRule="auto"/>
        <w:rPr>
          <w:ins w:id="12" w:author="Φλούδα Χριστίνα" w:date="2017-03-24T09:50:00Z"/>
          <w:rFonts w:eastAsia="Times New Roman"/>
          <w:szCs w:val="24"/>
          <w:lang w:eastAsia="en-US"/>
        </w:rPr>
      </w:pPr>
    </w:p>
    <w:p w14:paraId="02C6ADEC" w14:textId="77777777" w:rsidR="00EF3197" w:rsidRPr="00EF3197" w:rsidRDefault="00EF3197" w:rsidP="00EF3197">
      <w:pPr>
        <w:spacing w:after="0" w:line="360" w:lineRule="auto"/>
        <w:rPr>
          <w:ins w:id="13" w:author="Φλούδα Χριστίνα" w:date="2017-03-24T09:50:00Z"/>
          <w:rFonts w:eastAsia="Times New Roman"/>
          <w:szCs w:val="24"/>
          <w:lang w:eastAsia="en-US"/>
        </w:rPr>
      </w:pPr>
      <w:ins w:id="14" w:author="Φλούδα Χριστίνα" w:date="2017-03-24T09:50:00Z">
        <w:r w:rsidRPr="00EF3197">
          <w:rPr>
            <w:rFonts w:eastAsia="Times New Roman"/>
            <w:szCs w:val="24"/>
            <w:lang w:eastAsia="en-US"/>
          </w:rPr>
          <w:t>ΣΥΝΕΔΡΙΑΣΗ ΠΘ΄</w:t>
        </w:r>
      </w:ins>
    </w:p>
    <w:p w14:paraId="1B0ADCE0" w14:textId="77777777" w:rsidR="00EF3197" w:rsidRPr="00EF3197" w:rsidRDefault="00EF3197" w:rsidP="00EF3197">
      <w:pPr>
        <w:spacing w:after="0" w:line="360" w:lineRule="auto"/>
        <w:rPr>
          <w:ins w:id="15" w:author="Φλούδα Χριστίνα" w:date="2017-03-24T09:50:00Z"/>
          <w:rFonts w:eastAsia="Times New Roman"/>
          <w:szCs w:val="24"/>
          <w:lang w:eastAsia="en-US"/>
        </w:rPr>
      </w:pPr>
      <w:ins w:id="16" w:author="Φλούδα Χριστίνα" w:date="2017-03-24T09:50:00Z">
        <w:r w:rsidRPr="00EF3197">
          <w:rPr>
            <w:rFonts w:eastAsia="Times New Roman"/>
            <w:szCs w:val="24"/>
            <w:lang w:eastAsia="en-US"/>
          </w:rPr>
          <w:t>Τρίτη  14 Μαρτίου 2017</w:t>
        </w:r>
      </w:ins>
    </w:p>
    <w:p w14:paraId="0AC84251" w14:textId="77777777" w:rsidR="00EF3197" w:rsidRPr="00EF3197" w:rsidRDefault="00EF3197" w:rsidP="00EF3197">
      <w:pPr>
        <w:spacing w:after="0" w:line="360" w:lineRule="auto"/>
        <w:rPr>
          <w:ins w:id="17" w:author="Φλούδα Χριστίνα" w:date="2017-03-24T09:50:00Z"/>
          <w:rFonts w:eastAsia="Times New Roman"/>
          <w:szCs w:val="24"/>
          <w:lang w:eastAsia="en-US"/>
        </w:rPr>
      </w:pPr>
    </w:p>
    <w:p w14:paraId="3FA4C5BD" w14:textId="77777777" w:rsidR="00EF3197" w:rsidRPr="00EF3197" w:rsidRDefault="00EF3197" w:rsidP="00EF3197">
      <w:pPr>
        <w:spacing w:after="0" w:line="360" w:lineRule="auto"/>
        <w:rPr>
          <w:ins w:id="18" w:author="Φλούδα Χριστίνα" w:date="2017-03-24T09:50:00Z"/>
          <w:rFonts w:eastAsia="Times New Roman"/>
          <w:szCs w:val="24"/>
          <w:lang w:eastAsia="en-US"/>
        </w:rPr>
      </w:pPr>
      <w:ins w:id="19" w:author="Φλούδα Χριστίνα" w:date="2017-03-24T09:50:00Z">
        <w:r w:rsidRPr="00EF3197">
          <w:rPr>
            <w:rFonts w:eastAsia="Times New Roman"/>
            <w:szCs w:val="24"/>
            <w:lang w:eastAsia="en-US"/>
          </w:rPr>
          <w:t>ΘΕΜΑΤΑ</w:t>
        </w:r>
      </w:ins>
    </w:p>
    <w:p w14:paraId="2F42B2DC" w14:textId="77777777" w:rsidR="00EF3197" w:rsidRPr="00EF3197" w:rsidRDefault="00EF3197" w:rsidP="00EF3197">
      <w:pPr>
        <w:spacing w:after="0" w:line="360" w:lineRule="auto"/>
        <w:rPr>
          <w:ins w:id="20" w:author="Φλούδα Χριστίνα" w:date="2017-03-24T09:50:00Z"/>
          <w:rFonts w:eastAsia="Times New Roman"/>
          <w:szCs w:val="24"/>
          <w:lang w:eastAsia="en-US"/>
        </w:rPr>
      </w:pPr>
      <w:ins w:id="21" w:author="Φλούδα Χριστίνα" w:date="2017-03-24T09:50:00Z">
        <w:r w:rsidRPr="00EF3197">
          <w:rPr>
            <w:rFonts w:eastAsia="Times New Roman"/>
            <w:szCs w:val="24"/>
            <w:lang w:eastAsia="en-US"/>
          </w:rPr>
          <w:t xml:space="preserve"> </w:t>
        </w:r>
        <w:r w:rsidRPr="00EF3197">
          <w:rPr>
            <w:rFonts w:eastAsia="Times New Roman"/>
            <w:szCs w:val="24"/>
            <w:lang w:eastAsia="en-US"/>
          </w:rPr>
          <w:br/>
          <w:t xml:space="preserve">Α. ΕΙΔΙΚΑ ΘΕΜΑΤΑ </w:t>
        </w:r>
        <w:r w:rsidRPr="00EF3197">
          <w:rPr>
            <w:rFonts w:eastAsia="Times New Roman"/>
            <w:szCs w:val="24"/>
            <w:lang w:eastAsia="en-US"/>
          </w:rPr>
          <w:br/>
          <w:t xml:space="preserve">1. Επικύρωση Πρακτικών, σελ. </w:t>
        </w:r>
        <w:r w:rsidRPr="00EF3197">
          <w:rPr>
            <w:rFonts w:eastAsia="Times New Roman"/>
            <w:szCs w:val="24"/>
            <w:lang w:eastAsia="en-US"/>
          </w:rPr>
          <w:br/>
          <w:t xml:space="preserve">2. Ανακοινώνεται ότι τη συνεδρίαση παρακολουθούν μαθητές από το Εσπερινό Γενικό Λύκειο Νέας Ιωνίας, σελ. </w:t>
        </w:r>
        <w:r w:rsidRPr="00EF3197">
          <w:rPr>
            <w:rFonts w:eastAsia="Times New Roman"/>
            <w:szCs w:val="24"/>
            <w:lang w:eastAsia="en-US"/>
          </w:rPr>
          <w:br/>
          <w:t xml:space="preserve">3. Επί διαδικαστικού θέματος, σελ. </w:t>
        </w:r>
        <w:r w:rsidRPr="00EF3197">
          <w:rPr>
            <w:rFonts w:eastAsia="Times New Roman"/>
            <w:szCs w:val="24"/>
            <w:lang w:eastAsia="en-US"/>
          </w:rPr>
          <w:br/>
          <w:t xml:space="preserve"> </w:t>
        </w:r>
        <w:r w:rsidRPr="00EF3197">
          <w:rPr>
            <w:rFonts w:eastAsia="Times New Roman"/>
            <w:szCs w:val="24"/>
            <w:lang w:eastAsia="en-US"/>
          </w:rPr>
          <w:br/>
          <w:t xml:space="preserve">Β. ΝΟΜΟΘΕΤΙΚΗ ΕΡΓΑΣΙΑ </w:t>
        </w:r>
        <w:r w:rsidRPr="00EF3197">
          <w:rPr>
            <w:rFonts w:eastAsia="Times New Roman"/>
            <w:szCs w:val="24"/>
            <w:lang w:eastAsia="en-US"/>
          </w:rPr>
          <w:br/>
          <w:t>1. Συζήτηση και ψήφιση επί της αρχής, των άρθρων και του συνόλου του σχεδίου νόμου του Υπουργείου Εθνικής  Άμυνας:</w:t>
        </w:r>
        <w:r w:rsidRPr="00EF3197">
          <w:rPr>
            <w:rFonts w:eastAsia="Times New Roman"/>
            <w:szCs w:val="24"/>
            <w:lang w:eastAsia="en-US"/>
          </w:rPr>
          <w:br/>
          <w:t xml:space="preserve">    α) «Κύρωση της Τεχνικής Διευθέτησης μεταξύ των Σουηδικών Ενόπλων Δυνάμεων και του Υπουργείου Εθνικής  Άμυνας της Ελληνικής Δημοκρατίας για τη Συνεργασία των Σουηδικών Ενόπλων Δυνάμεων με το Ελληνικό Πολεμικό Ναυτικό στον Τομέα Ανταλλαγής και Εκπαίδευσης των Ειδικών Δυνάμεων», σελ. </w:t>
        </w:r>
        <w:r w:rsidRPr="00EF3197">
          <w:rPr>
            <w:rFonts w:eastAsia="Times New Roman"/>
            <w:szCs w:val="24"/>
            <w:lang w:eastAsia="en-US"/>
          </w:rPr>
          <w:br/>
          <w:t xml:space="preserve">     β) «Κύρωση της Συμφωνίας Στρατιωτικής Συνεργασίας μεταξύ του Υπουργείου Εθνικής  Άμυνας της Ελληνικής Δημοκρατίας και του Υπουργείου  Άμυνας της Δημοκρατίας της Αρμενίας», σελ. </w:t>
        </w:r>
        <w:r w:rsidRPr="00EF3197">
          <w:rPr>
            <w:rFonts w:eastAsia="Times New Roman"/>
            <w:szCs w:val="24"/>
            <w:lang w:eastAsia="en-US"/>
          </w:rPr>
          <w:br/>
          <w:t>2. Κατάθεση Εκθέσεως Διαρκούς Επιτροπής:</w:t>
        </w:r>
      </w:ins>
    </w:p>
    <w:p w14:paraId="2CD47B8A" w14:textId="77777777" w:rsidR="00EF3197" w:rsidRPr="00EF3197" w:rsidRDefault="00EF3197" w:rsidP="00EF3197">
      <w:pPr>
        <w:spacing w:after="0" w:line="360" w:lineRule="auto"/>
        <w:rPr>
          <w:ins w:id="22" w:author="Φλούδα Χριστίνα" w:date="2017-03-24T09:50:00Z"/>
          <w:rFonts w:eastAsia="Times New Roman"/>
          <w:szCs w:val="24"/>
          <w:lang w:eastAsia="en-US"/>
        </w:rPr>
      </w:pPr>
      <w:ins w:id="23" w:author="Φλούδα Χριστίνα" w:date="2017-03-24T09:50:00Z">
        <w:r w:rsidRPr="00EF3197">
          <w:rPr>
            <w:rFonts w:eastAsia="Times New Roman"/>
            <w:szCs w:val="24"/>
            <w:lang w:eastAsia="en-US"/>
          </w:rPr>
          <w:t xml:space="preserve">Η Διαρκής Επιτροπή Παραγωγής και Εμπορίου καταθέτει την έκθεσή της στο σχέδιο νόμου του Υπουργείου Περιβάλλοντος και Ενέργειας «Κύρωση του Μνημονίου Κατανόησης μεταξύ του Υπουργείου Περιβάλλοντος και Ενέργειας της Κυβέρνησης της Ελληνικής Δημοκρατίας και του Υπουργείου Βιομηχανίας και Ενέργειας της Κυβέρνησης της Δημοκρατίας του Αζερμπαϊτζάν για συνεργασία στον τομέα των Ανανεώσιμων Πηγών και της Ενεργειακής Αποδοτικότητας και άλλες διατάξεις», σελ. </w:t>
        </w:r>
        <w:r w:rsidRPr="00EF3197">
          <w:rPr>
            <w:rFonts w:eastAsia="Times New Roman"/>
            <w:szCs w:val="24"/>
            <w:lang w:eastAsia="en-US"/>
          </w:rPr>
          <w:br/>
        </w:r>
      </w:ins>
    </w:p>
    <w:p w14:paraId="6E9419E6" w14:textId="77777777" w:rsidR="00EF3197" w:rsidRPr="00EF3197" w:rsidRDefault="00EF3197" w:rsidP="00EF3197">
      <w:pPr>
        <w:spacing w:after="0" w:line="360" w:lineRule="auto"/>
        <w:rPr>
          <w:ins w:id="24" w:author="Φλούδα Χριστίνα" w:date="2017-03-24T09:50:00Z"/>
          <w:rFonts w:eastAsia="Times New Roman"/>
          <w:szCs w:val="24"/>
          <w:lang w:eastAsia="en-US"/>
        </w:rPr>
      </w:pPr>
      <w:ins w:id="25" w:author="Φλούδα Χριστίνα" w:date="2017-03-24T09:50:00Z">
        <w:r w:rsidRPr="00EF3197">
          <w:rPr>
            <w:rFonts w:eastAsia="Times New Roman"/>
            <w:szCs w:val="24"/>
            <w:lang w:eastAsia="en-US"/>
          </w:rPr>
          <w:t>ΠΡΟΕΔΡΕΥΩΝ</w:t>
        </w:r>
      </w:ins>
    </w:p>
    <w:p w14:paraId="42B2724F" w14:textId="77777777" w:rsidR="00EF3197" w:rsidRPr="00EF3197" w:rsidRDefault="00EF3197" w:rsidP="00EF3197">
      <w:pPr>
        <w:spacing w:after="0" w:line="360" w:lineRule="auto"/>
        <w:rPr>
          <w:ins w:id="26" w:author="Φλούδα Χριστίνα" w:date="2017-03-24T09:50:00Z"/>
          <w:rFonts w:eastAsia="Times New Roman"/>
          <w:szCs w:val="24"/>
          <w:lang w:eastAsia="en-US"/>
        </w:rPr>
      </w:pPr>
      <w:ins w:id="27" w:author="Φλούδα Χριστίνα" w:date="2017-03-24T09:50:00Z">
        <w:r w:rsidRPr="00EF3197">
          <w:rPr>
            <w:rFonts w:eastAsia="Times New Roman"/>
            <w:szCs w:val="24"/>
            <w:lang w:eastAsia="en-US"/>
          </w:rPr>
          <w:t>ΒΑΡΕΜΕΝΟΣ Γ. , σελ.</w:t>
        </w:r>
        <w:r w:rsidRPr="00EF3197">
          <w:rPr>
            <w:rFonts w:eastAsia="Times New Roman"/>
            <w:szCs w:val="24"/>
            <w:lang w:eastAsia="en-US"/>
          </w:rPr>
          <w:br/>
        </w:r>
      </w:ins>
    </w:p>
    <w:p w14:paraId="52D80DF3" w14:textId="77777777" w:rsidR="00EF3197" w:rsidRPr="00EF3197" w:rsidRDefault="00EF3197" w:rsidP="00EF3197">
      <w:pPr>
        <w:spacing w:after="0" w:line="360" w:lineRule="auto"/>
        <w:rPr>
          <w:ins w:id="28" w:author="Φλούδα Χριστίνα" w:date="2017-03-24T09:50:00Z"/>
          <w:rFonts w:eastAsia="Times New Roman"/>
          <w:szCs w:val="24"/>
          <w:lang w:eastAsia="en-US"/>
        </w:rPr>
      </w:pPr>
    </w:p>
    <w:p w14:paraId="459C0788" w14:textId="77777777" w:rsidR="00EF3197" w:rsidRPr="00EF3197" w:rsidRDefault="00EF3197" w:rsidP="00EF3197">
      <w:pPr>
        <w:spacing w:after="0" w:line="360" w:lineRule="auto"/>
        <w:rPr>
          <w:ins w:id="29" w:author="Φλούδα Χριστίνα" w:date="2017-03-24T09:50:00Z"/>
          <w:rFonts w:eastAsia="Times New Roman"/>
          <w:szCs w:val="24"/>
          <w:lang w:eastAsia="en-US"/>
        </w:rPr>
      </w:pPr>
      <w:ins w:id="30" w:author="Φλούδα Χριστίνα" w:date="2017-03-24T09:50:00Z">
        <w:r w:rsidRPr="00EF3197">
          <w:rPr>
            <w:rFonts w:eastAsia="Times New Roman"/>
            <w:szCs w:val="24"/>
            <w:lang w:eastAsia="en-US"/>
          </w:rPr>
          <w:t>ΟΜΙΛΗΤΕΣ</w:t>
        </w:r>
      </w:ins>
    </w:p>
    <w:p w14:paraId="58DD9473" w14:textId="0DD9C799" w:rsidR="00EF3197" w:rsidRDefault="00EF3197" w:rsidP="00EF3197">
      <w:pPr>
        <w:spacing w:line="600" w:lineRule="auto"/>
        <w:ind w:firstLine="720"/>
        <w:jc w:val="both"/>
        <w:rPr>
          <w:ins w:id="31" w:author="Φλούδα Χριστίνα" w:date="2017-03-24T09:50:00Z"/>
          <w:rFonts w:eastAsia="Times New Roman"/>
          <w:szCs w:val="24"/>
        </w:rPr>
        <w:pPrChange w:id="32" w:author="Φλούδα Χριστίνα" w:date="2017-03-24T09:50:00Z">
          <w:pPr>
            <w:spacing w:line="600" w:lineRule="auto"/>
            <w:ind w:firstLine="720"/>
            <w:jc w:val="center"/>
          </w:pPr>
        </w:pPrChange>
      </w:pPr>
      <w:ins w:id="33" w:author="Φλούδα Χριστίνα" w:date="2017-03-24T09:50:00Z">
        <w:r w:rsidRPr="00EF3197">
          <w:rPr>
            <w:rFonts w:eastAsia="Times New Roman"/>
            <w:szCs w:val="24"/>
            <w:lang w:eastAsia="en-US"/>
          </w:rPr>
          <w:br/>
          <w:t>Α. Επί διαδικαστικού θέματος:</w:t>
        </w:r>
        <w:r w:rsidRPr="00EF3197">
          <w:rPr>
            <w:rFonts w:eastAsia="Times New Roman"/>
            <w:szCs w:val="24"/>
            <w:lang w:eastAsia="en-US"/>
          </w:rPr>
          <w:br/>
          <w:t>ΒΑΡΕΜΕΝΟΣ Γ. , σελ.</w:t>
        </w:r>
        <w:r w:rsidRPr="00EF3197">
          <w:rPr>
            <w:rFonts w:eastAsia="Times New Roman"/>
            <w:szCs w:val="24"/>
            <w:lang w:eastAsia="en-US"/>
          </w:rPr>
          <w:br/>
          <w:t>ΒΙΤΣΑΣ Δ. , σελ.</w:t>
        </w:r>
        <w:r w:rsidRPr="00EF3197">
          <w:rPr>
            <w:rFonts w:eastAsia="Times New Roman"/>
            <w:szCs w:val="24"/>
            <w:lang w:eastAsia="en-US"/>
          </w:rPr>
          <w:br/>
          <w:t>ΔΑΒΑΚΗΣ Α. , σελ.</w:t>
        </w:r>
        <w:r w:rsidRPr="00EF3197">
          <w:rPr>
            <w:rFonts w:eastAsia="Times New Roman"/>
            <w:szCs w:val="24"/>
            <w:lang w:eastAsia="en-US"/>
          </w:rPr>
          <w:br/>
          <w:t>ΔΕΝΔΙΑΣ Ν. , σελ.</w:t>
        </w:r>
        <w:r w:rsidRPr="00EF3197">
          <w:rPr>
            <w:rFonts w:eastAsia="Times New Roman"/>
            <w:szCs w:val="24"/>
            <w:lang w:eastAsia="en-US"/>
          </w:rPr>
          <w:br/>
          <w:t>ΚΑΝΕΛΛΗ Γ. , σελ.</w:t>
        </w:r>
        <w:r w:rsidRPr="00EF3197">
          <w:rPr>
            <w:rFonts w:eastAsia="Times New Roman"/>
            <w:szCs w:val="24"/>
            <w:lang w:eastAsia="en-US"/>
          </w:rPr>
          <w:br/>
          <w:t>ΚΑΡΡΑΣ Γ. , σελ.</w:t>
        </w:r>
        <w:r w:rsidRPr="00EF3197">
          <w:rPr>
            <w:rFonts w:eastAsia="Times New Roman"/>
            <w:szCs w:val="24"/>
            <w:lang w:eastAsia="en-US"/>
          </w:rPr>
          <w:br/>
          <w:t>ΚΑΤΣΙΚΗΣ Κ. , σελ.</w:t>
        </w:r>
        <w:r w:rsidRPr="00EF3197">
          <w:rPr>
            <w:rFonts w:eastAsia="Times New Roman"/>
            <w:szCs w:val="24"/>
            <w:lang w:eastAsia="en-US"/>
          </w:rPr>
          <w:br/>
          <w:t>ΛΟΒΕΡΔΟΣ Α. , σελ.</w:t>
        </w:r>
        <w:r w:rsidRPr="00EF3197">
          <w:rPr>
            <w:rFonts w:eastAsia="Times New Roman"/>
            <w:szCs w:val="24"/>
            <w:lang w:eastAsia="en-US"/>
          </w:rPr>
          <w:br/>
          <w:t>ΠΑΠΠΑΣ Χ. , σελ.</w:t>
        </w:r>
        <w:r w:rsidRPr="00EF3197">
          <w:rPr>
            <w:rFonts w:eastAsia="Times New Roman"/>
            <w:szCs w:val="24"/>
            <w:lang w:eastAsia="en-US"/>
          </w:rPr>
          <w:br/>
        </w:r>
        <w:r w:rsidRPr="00EF3197">
          <w:rPr>
            <w:rFonts w:eastAsia="Times New Roman"/>
            <w:szCs w:val="24"/>
            <w:lang w:eastAsia="en-US"/>
          </w:rPr>
          <w:br/>
          <w:t>Β. Επί των σχεδίων νόμων του Υπουργείου Εθνικής  Άμυνας:</w:t>
        </w:r>
        <w:r w:rsidRPr="00EF3197">
          <w:rPr>
            <w:rFonts w:eastAsia="Times New Roman"/>
            <w:szCs w:val="24"/>
            <w:lang w:eastAsia="en-US"/>
          </w:rPr>
          <w:br/>
          <w:t>ΒΙΤΣΑΣ Δ. , σελ.</w:t>
        </w:r>
        <w:r w:rsidRPr="00EF3197">
          <w:rPr>
            <w:rFonts w:eastAsia="Times New Roman"/>
            <w:szCs w:val="24"/>
            <w:lang w:eastAsia="en-US"/>
          </w:rPr>
          <w:br/>
          <w:t>ΔΑΒΑΚΗΣ Α. , σελ.</w:t>
        </w:r>
        <w:r w:rsidRPr="00EF3197">
          <w:rPr>
            <w:rFonts w:eastAsia="Times New Roman"/>
            <w:szCs w:val="24"/>
            <w:lang w:eastAsia="en-US"/>
          </w:rPr>
          <w:br/>
          <w:t>ΔΕΝΔΙΑΣ Ν. , σελ.</w:t>
        </w:r>
        <w:r w:rsidRPr="00EF3197">
          <w:rPr>
            <w:rFonts w:eastAsia="Times New Roman"/>
            <w:szCs w:val="24"/>
            <w:lang w:eastAsia="en-US"/>
          </w:rPr>
          <w:br/>
          <w:t>ΘΕΟΧΑΡΟΠΟΥΛΟΣ Α. , σελ.</w:t>
        </w:r>
        <w:r w:rsidRPr="00EF3197">
          <w:rPr>
            <w:rFonts w:eastAsia="Times New Roman"/>
            <w:szCs w:val="24"/>
            <w:lang w:eastAsia="en-US"/>
          </w:rPr>
          <w:br/>
          <w:t>ΚΑΝΕΛΛΗ Γ. , σελ.</w:t>
        </w:r>
        <w:r w:rsidRPr="00EF3197">
          <w:rPr>
            <w:rFonts w:eastAsia="Times New Roman"/>
            <w:szCs w:val="24"/>
            <w:lang w:eastAsia="en-US"/>
          </w:rPr>
          <w:br/>
          <w:t>ΚΑΡΡΑΣ Γ. , σελ.</w:t>
        </w:r>
        <w:r w:rsidRPr="00EF3197">
          <w:rPr>
            <w:rFonts w:eastAsia="Times New Roman"/>
            <w:szCs w:val="24"/>
            <w:lang w:eastAsia="en-US"/>
          </w:rPr>
          <w:br/>
          <w:t>ΚΑΤΣΙΚΗΣ Κ. , σελ.</w:t>
        </w:r>
        <w:r w:rsidRPr="00EF3197">
          <w:rPr>
            <w:rFonts w:eastAsia="Times New Roman"/>
            <w:szCs w:val="24"/>
            <w:lang w:eastAsia="en-US"/>
          </w:rPr>
          <w:br/>
          <w:t>ΚΟΥΖΗΛΟΣ Ν. , σελ.</w:t>
        </w:r>
        <w:r w:rsidRPr="00EF3197">
          <w:rPr>
            <w:rFonts w:eastAsia="Times New Roman"/>
            <w:szCs w:val="24"/>
            <w:lang w:eastAsia="en-US"/>
          </w:rPr>
          <w:br/>
          <w:t>ΛΟΒΕΡΔΟΣ Α. , σελ.</w:t>
        </w:r>
        <w:r w:rsidRPr="00EF3197">
          <w:rPr>
            <w:rFonts w:eastAsia="Times New Roman"/>
            <w:szCs w:val="24"/>
            <w:lang w:eastAsia="en-US"/>
          </w:rPr>
          <w:br/>
          <w:t>ΛΥΚΟΥΔΗΣ Σ. , σελ.</w:t>
        </w:r>
        <w:r w:rsidRPr="00EF3197">
          <w:rPr>
            <w:rFonts w:eastAsia="Times New Roman"/>
            <w:szCs w:val="24"/>
            <w:lang w:eastAsia="en-US"/>
          </w:rPr>
          <w:br/>
          <w:t>ΞΥΔΑΚΗΣ Ν. , σελ.</w:t>
        </w:r>
        <w:r w:rsidRPr="00EF3197">
          <w:rPr>
            <w:rFonts w:eastAsia="Times New Roman"/>
            <w:szCs w:val="24"/>
            <w:lang w:eastAsia="en-US"/>
          </w:rPr>
          <w:br/>
          <w:t>ΠΑΠΠΑΣ Χ. , σελ.</w:t>
        </w:r>
        <w:r w:rsidRPr="00EF3197">
          <w:rPr>
            <w:rFonts w:eastAsia="Times New Roman"/>
            <w:szCs w:val="24"/>
            <w:lang w:eastAsia="en-US"/>
          </w:rPr>
          <w:br/>
          <w:t>ΣΑΡΙΔΗΣ Ι. , σελ.</w:t>
        </w:r>
        <w:r w:rsidRPr="00EF3197">
          <w:rPr>
            <w:rFonts w:eastAsia="Times New Roman"/>
            <w:szCs w:val="24"/>
            <w:lang w:eastAsia="en-US"/>
          </w:rPr>
          <w:br/>
        </w:r>
      </w:ins>
    </w:p>
    <w:p w14:paraId="32C9F1C5" w14:textId="77777777" w:rsidR="004C0B2A" w:rsidRDefault="00EF3197">
      <w:pPr>
        <w:spacing w:line="600" w:lineRule="auto"/>
        <w:ind w:firstLine="720"/>
        <w:jc w:val="center"/>
        <w:rPr>
          <w:rFonts w:eastAsia="Times New Roman" w:cs="Times New Roman"/>
          <w:szCs w:val="24"/>
        </w:rPr>
      </w:pPr>
      <w:r>
        <w:rPr>
          <w:rFonts w:eastAsia="Times New Roman"/>
          <w:szCs w:val="24"/>
        </w:rPr>
        <w:t>ΠΡΑΚΤΙΚΑ ΒΟΥΛΗΣ</w:t>
      </w:r>
    </w:p>
    <w:p w14:paraId="32C9F1C6" w14:textId="77777777" w:rsidR="004C0B2A" w:rsidRDefault="00EF3197">
      <w:pPr>
        <w:spacing w:line="600" w:lineRule="auto"/>
        <w:ind w:firstLine="720"/>
        <w:jc w:val="center"/>
        <w:rPr>
          <w:rFonts w:eastAsia="Times New Roman" w:cs="Times New Roman"/>
          <w:szCs w:val="24"/>
        </w:rPr>
      </w:pPr>
      <w:r>
        <w:rPr>
          <w:rFonts w:eastAsia="Times New Roman"/>
          <w:szCs w:val="24"/>
        </w:rPr>
        <w:t xml:space="preserve">ΙΖ΄ ΠΕΡΙΟΔΟΣ </w:t>
      </w:r>
    </w:p>
    <w:p w14:paraId="32C9F1C7" w14:textId="77777777" w:rsidR="004C0B2A" w:rsidRDefault="00EF3197">
      <w:pPr>
        <w:spacing w:line="600" w:lineRule="auto"/>
        <w:ind w:firstLine="720"/>
        <w:jc w:val="center"/>
        <w:rPr>
          <w:rFonts w:eastAsia="Times New Roman" w:cs="Times New Roman"/>
          <w:szCs w:val="24"/>
        </w:rPr>
      </w:pPr>
      <w:r>
        <w:rPr>
          <w:rFonts w:eastAsia="Times New Roman"/>
          <w:szCs w:val="24"/>
        </w:rPr>
        <w:t>ΠΡΟΕΔΡΕΥΟΜΕΝΗΣ ΚΟΙΝΟΒΟΥΛΕΥΤΙΚΗΣ ΔΗΜΟΚΡΑΤΙΑΣ</w:t>
      </w:r>
    </w:p>
    <w:p w14:paraId="32C9F1C8" w14:textId="77777777" w:rsidR="004C0B2A" w:rsidRDefault="00EF3197">
      <w:pPr>
        <w:spacing w:line="600" w:lineRule="auto"/>
        <w:ind w:firstLine="720"/>
        <w:jc w:val="center"/>
        <w:rPr>
          <w:rFonts w:eastAsia="Times New Roman" w:cs="Times New Roman"/>
          <w:szCs w:val="24"/>
        </w:rPr>
      </w:pPr>
      <w:r>
        <w:rPr>
          <w:rFonts w:eastAsia="Times New Roman"/>
          <w:szCs w:val="24"/>
        </w:rPr>
        <w:t>ΣΥΝΟΔΟΣ Β΄</w:t>
      </w:r>
    </w:p>
    <w:p w14:paraId="32C9F1C9" w14:textId="77777777" w:rsidR="004C0B2A" w:rsidRDefault="00EF3197">
      <w:pPr>
        <w:spacing w:line="600" w:lineRule="auto"/>
        <w:ind w:firstLine="720"/>
        <w:jc w:val="center"/>
        <w:rPr>
          <w:rFonts w:eastAsia="Times New Roman" w:cs="Times New Roman"/>
          <w:szCs w:val="24"/>
        </w:rPr>
      </w:pPr>
      <w:r>
        <w:rPr>
          <w:rFonts w:eastAsia="Times New Roman"/>
          <w:szCs w:val="24"/>
        </w:rPr>
        <w:t>ΣΥΝΕΔΡΙΑΣΗ ΠΘ΄</w:t>
      </w:r>
    </w:p>
    <w:p w14:paraId="32C9F1CA" w14:textId="77777777" w:rsidR="004C0B2A" w:rsidRDefault="00EF3197">
      <w:pPr>
        <w:spacing w:line="600" w:lineRule="auto"/>
        <w:ind w:firstLine="720"/>
        <w:jc w:val="center"/>
        <w:rPr>
          <w:rFonts w:eastAsia="Times New Roman" w:cs="Times New Roman"/>
          <w:szCs w:val="24"/>
        </w:rPr>
      </w:pPr>
      <w:r>
        <w:rPr>
          <w:rFonts w:eastAsia="Times New Roman"/>
          <w:szCs w:val="24"/>
        </w:rPr>
        <w:t>Τρίτη 14 Μαρτίου 2017</w:t>
      </w:r>
    </w:p>
    <w:p w14:paraId="32C9F1CB" w14:textId="77777777" w:rsidR="004C0B2A" w:rsidRDefault="00EF3197">
      <w:pPr>
        <w:spacing w:line="600" w:lineRule="auto"/>
        <w:ind w:firstLine="720"/>
        <w:jc w:val="both"/>
        <w:rPr>
          <w:rFonts w:eastAsia="Times New Roman" w:cs="Times New Roman"/>
          <w:szCs w:val="24"/>
        </w:rPr>
      </w:pPr>
      <w:r>
        <w:rPr>
          <w:rFonts w:eastAsia="Times New Roman"/>
          <w:szCs w:val="24"/>
        </w:rPr>
        <w:t>Αθήνα, σήμερα στις 14 Μαρτίου 2017, ημέρα Τρίτη και ώρα 18</w:t>
      </w:r>
      <w:r>
        <w:rPr>
          <w:rFonts w:eastAsia="Times New Roman"/>
          <w:szCs w:val="24"/>
        </w:rPr>
        <w:t>.</w:t>
      </w:r>
      <w:r>
        <w:rPr>
          <w:rFonts w:eastAsia="Times New Roman"/>
          <w:szCs w:val="24"/>
        </w:rPr>
        <w:t>06΄</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Β΄ Αντιπροέδρου αυτής κ</w:t>
      </w:r>
      <w:r w:rsidRPr="004B2DA3">
        <w:rPr>
          <w:rFonts w:eastAsia="Times New Roman"/>
          <w:szCs w:val="24"/>
        </w:rPr>
        <w:t xml:space="preserve">. </w:t>
      </w:r>
      <w:r w:rsidRPr="004B2DA3">
        <w:rPr>
          <w:rFonts w:eastAsia="Times New Roman"/>
          <w:b/>
          <w:szCs w:val="24"/>
        </w:rPr>
        <w:t>ΓΕΩΡΓΙΟΥ ΒΑΡΕΜΕΝΟΥ</w:t>
      </w:r>
      <w:r w:rsidRPr="001A24DB">
        <w:rPr>
          <w:rFonts w:eastAsia="Times New Roman"/>
          <w:szCs w:val="24"/>
        </w:rPr>
        <w:t>.</w:t>
      </w:r>
    </w:p>
    <w:p w14:paraId="32C9F1CC" w14:textId="77777777" w:rsidR="004C0B2A" w:rsidRDefault="00EF3197">
      <w:pPr>
        <w:spacing w:line="600" w:lineRule="auto"/>
        <w:ind w:firstLine="720"/>
        <w:jc w:val="both"/>
        <w:rPr>
          <w:rFonts w:eastAsia="Times New Roman" w:cs="Times New Roman"/>
          <w:szCs w:val="24"/>
        </w:rPr>
      </w:pPr>
      <w:r>
        <w:rPr>
          <w:rFonts w:eastAsia="Times New Roman"/>
          <w:b/>
          <w:bCs/>
          <w:shd w:val="clear" w:color="auto" w:fill="FFFFFF"/>
        </w:rPr>
        <w:t xml:space="preserve">ΠΡΟΕΔΡΕΥΩΝ (Γεώργιος Βαρεμένος): </w:t>
      </w:r>
      <w:r>
        <w:rPr>
          <w:rFonts w:eastAsia="Times New Roman"/>
          <w:szCs w:val="24"/>
        </w:rPr>
        <w:t>Κυρίες και κύριοι συνάδελφοι, αρχίζει η συνεδρίαση.</w:t>
      </w:r>
    </w:p>
    <w:p w14:paraId="32C9F1CD"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Εισερχόμα</w:t>
      </w:r>
      <w:r>
        <w:rPr>
          <w:rFonts w:eastAsia="Times New Roman" w:cs="Times New Roman"/>
          <w:szCs w:val="24"/>
        </w:rPr>
        <w:t xml:space="preserve">στε στην ημερήσια </w:t>
      </w:r>
      <w:r>
        <w:rPr>
          <w:rFonts w:eastAsia="Times New Roman"/>
          <w:bCs/>
          <w:shd w:val="clear" w:color="auto" w:fill="FFFFFF"/>
        </w:rPr>
        <w:t>διάταξη</w:t>
      </w:r>
      <w:r>
        <w:rPr>
          <w:rFonts w:eastAsia="Times New Roman" w:cs="Times New Roman"/>
          <w:szCs w:val="24"/>
        </w:rPr>
        <w:t xml:space="preserve"> της</w:t>
      </w:r>
    </w:p>
    <w:p w14:paraId="32C9F1CE" w14:textId="77777777" w:rsidR="004C0B2A" w:rsidRDefault="00EF3197">
      <w:pPr>
        <w:spacing w:line="600" w:lineRule="auto"/>
        <w:ind w:firstLine="720"/>
        <w:jc w:val="center"/>
        <w:rPr>
          <w:rFonts w:eastAsia="Times New Roman" w:cs="Times New Roman"/>
          <w:b/>
          <w:bCs/>
          <w:szCs w:val="24"/>
        </w:rPr>
      </w:pPr>
      <w:r>
        <w:rPr>
          <w:rFonts w:eastAsia="Times New Roman" w:cs="Times New Roman"/>
          <w:b/>
          <w:bCs/>
          <w:szCs w:val="24"/>
        </w:rPr>
        <w:t>ΝΟΜΟΘΕΤΙΚΗΣ ΕΡΓΑΣΙΑΣ</w:t>
      </w:r>
    </w:p>
    <w:p w14:paraId="32C9F1CF" w14:textId="77777777" w:rsidR="004C0B2A" w:rsidRDefault="00EF3197">
      <w:pPr>
        <w:spacing w:line="600" w:lineRule="auto"/>
        <w:ind w:firstLine="720"/>
        <w:jc w:val="both"/>
        <w:rPr>
          <w:rFonts w:eastAsia="Times New Roman"/>
          <w:szCs w:val="24"/>
        </w:rPr>
      </w:pPr>
      <w:r>
        <w:rPr>
          <w:rFonts w:eastAsia="Times New Roman"/>
          <w:szCs w:val="24"/>
        </w:rPr>
        <w:lastRenderedPageBreak/>
        <w:t>Μόνη συζήτηση και ψήφιση επί της αρχής, των άρθρων και του συνόλου τ</w:t>
      </w:r>
      <w:r>
        <w:rPr>
          <w:rFonts w:eastAsia="Times New Roman"/>
          <w:szCs w:val="24"/>
        </w:rPr>
        <w:t>ων</w:t>
      </w:r>
      <w:r>
        <w:rPr>
          <w:rFonts w:eastAsia="Times New Roman"/>
          <w:szCs w:val="24"/>
        </w:rPr>
        <w:t xml:space="preserve"> σχεδίων νόμ</w:t>
      </w:r>
      <w:r>
        <w:rPr>
          <w:rFonts w:eastAsia="Times New Roman"/>
          <w:szCs w:val="24"/>
        </w:rPr>
        <w:t>ου</w:t>
      </w:r>
      <w:r>
        <w:rPr>
          <w:rFonts w:eastAsia="Times New Roman"/>
          <w:szCs w:val="24"/>
        </w:rPr>
        <w:t xml:space="preserve"> του Υπουργείου Εθνικής Άμυνας:</w:t>
      </w:r>
    </w:p>
    <w:p w14:paraId="32C9F1D0" w14:textId="77777777" w:rsidR="004C0B2A" w:rsidRDefault="00EF3197">
      <w:pPr>
        <w:spacing w:line="600" w:lineRule="auto"/>
        <w:ind w:firstLine="720"/>
        <w:jc w:val="both"/>
        <w:rPr>
          <w:rFonts w:eastAsia="Times New Roman"/>
          <w:szCs w:val="24"/>
        </w:rPr>
      </w:pPr>
      <w:r>
        <w:rPr>
          <w:rFonts w:eastAsia="Times New Roman"/>
          <w:szCs w:val="24"/>
        </w:rPr>
        <w:t>α) «Κύρωση της Τεχνικής Διευθέτησης μεταξύ των Σουηδικών Ενόπλων Δυνάμεων και του Υπουργε</w:t>
      </w:r>
      <w:r>
        <w:rPr>
          <w:rFonts w:eastAsia="Times New Roman"/>
          <w:szCs w:val="24"/>
        </w:rPr>
        <w:t>ίου Εθνικής Άμυνας της Ελληνικής Δημοκρατίας για τη Συνεργασία των Σουηδικών Ενόπλων Δυνάμεων με το Ελληνικό Πολεμικό Ναυτικό στον Τομέα Ανταλλαγής και Εκπαίδευσης των Ειδικών Δυνάμεων».</w:t>
      </w:r>
    </w:p>
    <w:p w14:paraId="32C9F1D1" w14:textId="77777777" w:rsidR="004C0B2A" w:rsidRDefault="00EF3197">
      <w:pPr>
        <w:spacing w:line="600" w:lineRule="auto"/>
        <w:ind w:firstLine="720"/>
        <w:jc w:val="both"/>
        <w:rPr>
          <w:rFonts w:eastAsia="Times New Roman"/>
          <w:szCs w:val="24"/>
        </w:rPr>
      </w:pPr>
      <w:r>
        <w:rPr>
          <w:rFonts w:eastAsia="Times New Roman"/>
          <w:szCs w:val="24"/>
        </w:rPr>
        <w:t>β) «Κύρωση της Συμφωνίας Στρατιωτικής Συνεργασίας μεταξύ του Υπουργεί</w:t>
      </w:r>
      <w:r>
        <w:rPr>
          <w:rFonts w:eastAsia="Times New Roman"/>
          <w:szCs w:val="24"/>
        </w:rPr>
        <w:t>ου Εθνικής Άμυνας της Ελληνικής Δημοκρατίας και του Υπουργείου Άμυνας της Δημοκρατίας της Αρμενίας».</w:t>
      </w:r>
    </w:p>
    <w:p w14:paraId="32C9F1D2" w14:textId="77777777" w:rsidR="004C0B2A" w:rsidRDefault="00EF3197">
      <w:pPr>
        <w:spacing w:line="600" w:lineRule="auto"/>
        <w:ind w:firstLine="720"/>
        <w:jc w:val="both"/>
        <w:rPr>
          <w:rFonts w:eastAsia="Times New Roman"/>
          <w:szCs w:val="24"/>
        </w:rPr>
      </w:pPr>
      <w:r>
        <w:rPr>
          <w:rFonts w:eastAsia="Times New Roman"/>
          <w:szCs w:val="24"/>
        </w:rPr>
        <w:t xml:space="preserve">Τα νομοσχέδια ψηφίστηκαν στη Διαρκή Επιτροπή κατά πλειοψηφία. Εισάγονται προς συζήτηση στη </w:t>
      </w:r>
      <w:r>
        <w:rPr>
          <w:rFonts w:eastAsia="Times New Roman"/>
          <w:bCs/>
        </w:rPr>
        <w:t>Βουλή</w:t>
      </w:r>
      <w:r>
        <w:rPr>
          <w:rFonts w:eastAsia="Times New Roman"/>
          <w:szCs w:val="24"/>
        </w:rPr>
        <w:t xml:space="preserve"> με τη διαδικασία του άρθρου 108 του Κανονισμού της Βουλής,</w:t>
      </w:r>
      <w:r>
        <w:rPr>
          <w:rFonts w:eastAsia="Times New Roman"/>
          <w:szCs w:val="24"/>
        </w:rPr>
        <w:t xml:space="preserve"> </w:t>
      </w:r>
      <w:r>
        <w:rPr>
          <w:rFonts w:eastAsia="Times New Roman"/>
        </w:rPr>
        <w:t>δηλαδή</w:t>
      </w:r>
      <w:r>
        <w:rPr>
          <w:rFonts w:eastAsia="Times New Roman"/>
          <w:szCs w:val="24"/>
        </w:rPr>
        <w:t xml:space="preserve"> μπορούν να λάβουν τον λόγο όσοι έχουν αντίρρηση επί της κυρώσεως αυτών των συμφωνιών. </w:t>
      </w:r>
    </w:p>
    <w:p w14:paraId="32C9F1D3" w14:textId="77777777" w:rsidR="004C0B2A" w:rsidRDefault="00EF3197">
      <w:pPr>
        <w:spacing w:line="600" w:lineRule="auto"/>
        <w:jc w:val="both"/>
        <w:rPr>
          <w:rFonts w:eastAsia="Times New Roman" w:cs="Times New Roman"/>
          <w:szCs w:val="24"/>
        </w:rPr>
      </w:pPr>
      <w:r>
        <w:rPr>
          <w:rFonts w:eastAsia="Times New Roman"/>
          <w:szCs w:val="24"/>
        </w:rPr>
        <w:tab/>
      </w:r>
      <w:r>
        <w:rPr>
          <w:rFonts w:eastAsia="Times New Roman" w:cs="Times New Roman"/>
          <w:szCs w:val="24"/>
        </w:rPr>
        <w:t xml:space="preserve">Ωστόσο, επειδή έχουν κατατεθεί και δύο υπουργικές τροπολογίες, </w:t>
      </w:r>
      <w:r>
        <w:rPr>
          <w:rFonts w:eastAsia="Times New Roman" w:cs="Times New Roman"/>
          <w:szCs w:val="24"/>
        </w:rPr>
        <w:t>οι υπ’</w:t>
      </w:r>
      <w:r>
        <w:rPr>
          <w:rFonts w:eastAsia="Times New Roman" w:cs="Times New Roman"/>
          <w:szCs w:val="24"/>
        </w:rPr>
        <w:t xml:space="preserve"> </w:t>
      </w:r>
      <w:r>
        <w:rPr>
          <w:rFonts w:eastAsia="Times New Roman" w:cs="Times New Roman"/>
          <w:szCs w:val="24"/>
        </w:rPr>
        <w:t>αριθμόν</w:t>
      </w:r>
      <w:r>
        <w:rPr>
          <w:rFonts w:eastAsia="Times New Roman" w:cs="Times New Roman"/>
          <w:szCs w:val="24"/>
        </w:rPr>
        <w:t xml:space="preserve"> 963/69 και 965/70, στη </w:t>
      </w:r>
      <w:r>
        <w:rPr>
          <w:rFonts w:eastAsia="Times New Roman" w:cs="Times New Roman"/>
          <w:szCs w:val="24"/>
        </w:rPr>
        <w:t>σ</w:t>
      </w:r>
      <w:r>
        <w:rPr>
          <w:rFonts w:eastAsia="Times New Roman" w:cs="Times New Roman"/>
          <w:szCs w:val="24"/>
        </w:rPr>
        <w:t xml:space="preserve">υμφωνία με τις </w:t>
      </w:r>
      <w:r>
        <w:rPr>
          <w:rFonts w:eastAsia="Times New Roman" w:cs="Times New Roman"/>
          <w:szCs w:val="24"/>
        </w:rPr>
        <w:lastRenderedPageBreak/>
        <w:t xml:space="preserve">Σουηδικές Ένοπλες Δυνάμεις, προτείνω αρχικά να τοποθετηθούν επί της αρχής των δύο Συμφωνιών όσοι τις καταψήφισαν ή εξέφρασαν επιφυλάξεις, καθώς και ο αρμόδιος Υπουργός, για πέντε λεπτά. </w:t>
      </w:r>
    </w:p>
    <w:p w14:paraId="32C9F1D4"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Αν συμφωνείτε όλοι, όμως, μπορούμε να αρχίσουμε με τον</w:t>
      </w:r>
      <w:r>
        <w:rPr>
          <w:rFonts w:eastAsia="Times New Roman" w:cs="Times New Roman"/>
          <w:szCs w:val="24"/>
        </w:rPr>
        <w:t xml:space="preserve"> Υπουργό, προκειμένου να καλύψει τυχόν απορίες. </w:t>
      </w:r>
    </w:p>
    <w:p w14:paraId="32C9F1D5"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Βεβαίως. </w:t>
      </w:r>
    </w:p>
    <w:p w14:paraId="32C9F1D6"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Στη συνέχεια, προτείνω να συζητηθούν μαζί οι δύο τροπολογίες, με τους Κοινοβουλευτικούς Εκπροσώπους, τους εισηγητές και τους ειδικούς αγορητές και</w:t>
      </w:r>
      <w:r>
        <w:rPr>
          <w:rFonts w:eastAsia="Times New Roman" w:cs="Times New Roman"/>
          <w:szCs w:val="24"/>
        </w:rPr>
        <w:t xml:space="preserve"> τον αρμόδιο Υπουργό να μιλούν ο καθένας για πέντε λεπτά. </w:t>
      </w:r>
    </w:p>
    <w:p w14:paraId="32C9F1D7"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Συμφωνεί το Σώμα;</w:t>
      </w:r>
    </w:p>
    <w:p w14:paraId="32C9F1D8"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Μάλιστα, μάλιστα. </w:t>
      </w:r>
    </w:p>
    <w:p w14:paraId="32C9F1D9"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cs="Times New Roman"/>
          <w:szCs w:val="24"/>
        </w:rPr>
        <w:t>Συνεπώς τ</w:t>
      </w:r>
      <w:r>
        <w:rPr>
          <w:rFonts w:eastAsia="Times New Roman" w:cs="Times New Roman"/>
          <w:szCs w:val="24"/>
        </w:rPr>
        <w:t xml:space="preserve">ο Σώμα συμφώνησε ομοφώνως. </w:t>
      </w:r>
    </w:p>
    <w:p w14:paraId="32C9F1DA"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 xml:space="preserve">Οι εισηγητές είναι οι ίδιοι και για τις δυο </w:t>
      </w:r>
      <w:r>
        <w:rPr>
          <w:rFonts w:eastAsia="Times New Roman" w:cs="Times New Roman"/>
          <w:szCs w:val="24"/>
        </w:rPr>
        <w:t>σ</w:t>
      </w:r>
      <w:r>
        <w:rPr>
          <w:rFonts w:eastAsia="Times New Roman" w:cs="Times New Roman"/>
          <w:szCs w:val="24"/>
        </w:rPr>
        <w:t xml:space="preserve">υμφωνίες. </w:t>
      </w:r>
    </w:p>
    <w:p w14:paraId="32C9F1DB"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 xml:space="preserve">Κύριε Υπουργέ, </w:t>
      </w:r>
      <w:r>
        <w:rPr>
          <w:rFonts w:eastAsia="Times New Roman" w:cs="Times New Roman"/>
          <w:szCs w:val="24"/>
        </w:rPr>
        <w:t xml:space="preserve">έχετε τον λόγο για πέντε λεπτά. </w:t>
      </w:r>
    </w:p>
    <w:p w14:paraId="32C9F1DC"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lastRenderedPageBreak/>
        <w:t xml:space="preserve">ΛΙΑΝΑ ΚΑΝΕΛΛΗ: </w:t>
      </w:r>
      <w:r>
        <w:rPr>
          <w:rFonts w:eastAsia="Times New Roman" w:cs="Times New Roman"/>
          <w:szCs w:val="24"/>
        </w:rPr>
        <w:t>Το πεντάλεπτο που θα έχουμε</w:t>
      </w:r>
      <w:r>
        <w:rPr>
          <w:rFonts w:eastAsia="Times New Roman" w:cs="Times New Roman"/>
          <w:szCs w:val="24"/>
        </w:rPr>
        <w:t>,</w:t>
      </w:r>
      <w:r>
        <w:rPr>
          <w:rFonts w:eastAsia="Times New Roman" w:cs="Times New Roman"/>
          <w:szCs w:val="24"/>
        </w:rPr>
        <w:t xml:space="preserve"> θα είναι για να μιλήσουμε και επί των </w:t>
      </w:r>
      <w:r>
        <w:rPr>
          <w:rFonts w:eastAsia="Times New Roman" w:cs="Times New Roman"/>
          <w:szCs w:val="24"/>
        </w:rPr>
        <w:t xml:space="preserve">συμφωνιών </w:t>
      </w:r>
      <w:r>
        <w:rPr>
          <w:rFonts w:eastAsia="Times New Roman" w:cs="Times New Roman"/>
          <w:szCs w:val="24"/>
        </w:rPr>
        <w:t xml:space="preserve">και επί των τροπολογιών; </w:t>
      </w:r>
    </w:p>
    <w:p w14:paraId="32C9F1DD"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 xml:space="preserve">Ναι, όλα μαζί θα συζητηθούν. </w:t>
      </w:r>
    </w:p>
    <w:p w14:paraId="32C9F1DE"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w:t>
      </w:r>
      <w:r>
        <w:rPr>
          <w:rFonts w:eastAsia="Times New Roman" w:cs="Times New Roman"/>
          <w:b/>
          <w:szCs w:val="24"/>
        </w:rPr>
        <w:t xml:space="preserve">ΚΑΡΡΑΣ: </w:t>
      </w:r>
      <w:r>
        <w:rPr>
          <w:rFonts w:eastAsia="Times New Roman" w:cs="Times New Roman"/>
          <w:szCs w:val="24"/>
        </w:rPr>
        <w:t xml:space="preserve">Παρακαλώ, να ανοίξει κατάλογος ομιλητών για τις τροπολογίες. </w:t>
      </w:r>
    </w:p>
    <w:p w14:paraId="32C9F1DF"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Εντάξει, θα μιλήσετε. </w:t>
      </w:r>
    </w:p>
    <w:p w14:paraId="32C9F1E0"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τον λόγο. </w:t>
      </w:r>
    </w:p>
    <w:p w14:paraId="32C9F1E1"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Έχουμε συμφωνήσει</w:t>
      </w:r>
      <w:r>
        <w:rPr>
          <w:rFonts w:eastAsia="Times New Roman" w:cs="Times New Roman"/>
          <w:szCs w:val="24"/>
        </w:rPr>
        <w:t>,</w:t>
      </w:r>
      <w:r>
        <w:rPr>
          <w:rFonts w:eastAsia="Times New Roman" w:cs="Times New Roman"/>
          <w:szCs w:val="24"/>
        </w:rPr>
        <w:t xml:space="preserve"> όποιος θέλει να πάρει τον λόγο και για τις τροπολογίες</w:t>
      </w:r>
      <w:r>
        <w:rPr>
          <w:rFonts w:eastAsia="Times New Roman" w:cs="Times New Roman"/>
          <w:szCs w:val="24"/>
        </w:rPr>
        <w:t>,</w:t>
      </w:r>
      <w:r>
        <w:rPr>
          <w:rFonts w:eastAsia="Times New Roman" w:cs="Times New Roman"/>
          <w:szCs w:val="24"/>
        </w:rPr>
        <w:t xml:space="preserve"> να τον λάβει. Οπότε</w:t>
      </w:r>
      <w:r>
        <w:rPr>
          <w:rFonts w:eastAsia="Times New Roman" w:cs="Times New Roman"/>
          <w:szCs w:val="24"/>
        </w:rPr>
        <w:t>,</w:t>
      </w:r>
      <w:r>
        <w:rPr>
          <w:rFonts w:eastAsia="Times New Roman" w:cs="Times New Roman"/>
          <w:szCs w:val="24"/>
        </w:rPr>
        <w:t xml:space="preserve"> να σας παρουσιάσω πολύ γρήγορα τις κυρώσεις των </w:t>
      </w:r>
      <w:r>
        <w:rPr>
          <w:rFonts w:eastAsia="Times New Roman" w:cs="Times New Roman"/>
          <w:szCs w:val="24"/>
        </w:rPr>
        <w:t>συμφωνιών</w:t>
      </w:r>
      <w:r>
        <w:rPr>
          <w:rFonts w:eastAsia="Times New Roman" w:cs="Times New Roman"/>
          <w:szCs w:val="24"/>
        </w:rPr>
        <w:t xml:space="preserve">. </w:t>
      </w:r>
    </w:p>
    <w:p w14:paraId="32C9F1E2"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Όσον αφορά την κύρωση της Συμφωνίας Στρατιωτικής Συνεργασίας μεταξύ του Υπουργείου Εθνικής Άμυνας της Ελληνικής Δημοκρ</w:t>
      </w:r>
      <w:r>
        <w:rPr>
          <w:rFonts w:eastAsia="Times New Roman" w:cs="Times New Roman"/>
          <w:szCs w:val="24"/>
        </w:rPr>
        <w:t xml:space="preserve">ατίας και του Υπουργείου Άμυνας της Δημοκρατίας </w:t>
      </w:r>
      <w:r>
        <w:rPr>
          <w:rFonts w:eastAsia="Times New Roman" w:cs="Times New Roman"/>
          <w:szCs w:val="24"/>
        </w:rPr>
        <w:lastRenderedPageBreak/>
        <w:t>της Αρμενίας, η προς κύρωση Συμφωνία συνολικής Στρατιωτικής Συνεργασίας έρχεται προς αντικατάσταση της προηγούμενης, η ισχύς της οποίας έχει λήξει και επιβεβαιώνει το άριστο επίπεδο των σχέσεων ανάμεσα στις δ</w:t>
      </w:r>
      <w:r>
        <w:rPr>
          <w:rFonts w:eastAsia="Times New Roman" w:cs="Times New Roman"/>
          <w:szCs w:val="24"/>
        </w:rPr>
        <w:t>ύο χώρες και την άψογη έως τώρα συνεργασία τους σε αμυντικά θέματα.</w:t>
      </w:r>
    </w:p>
    <w:p w14:paraId="32C9F1E3"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Είναι σε όλους μας γνωστές οι μακραίωνες και εγκάρδιες σχέσεις των Ελλήνων με τους Αρμένιους</w:t>
      </w:r>
      <w:r>
        <w:rPr>
          <w:rFonts w:eastAsia="Times New Roman" w:cs="Times New Roman"/>
          <w:szCs w:val="24"/>
        </w:rPr>
        <w:t>,</w:t>
      </w:r>
      <w:r>
        <w:rPr>
          <w:rFonts w:eastAsia="Times New Roman" w:cs="Times New Roman"/>
          <w:szCs w:val="24"/>
        </w:rPr>
        <w:t xml:space="preserve"> καθώς και τα κοινά σημεία ενδιαφέροντος</w:t>
      </w:r>
      <w:r>
        <w:rPr>
          <w:rFonts w:eastAsia="Times New Roman" w:cs="Times New Roman"/>
          <w:szCs w:val="24"/>
        </w:rPr>
        <w:t>,</w:t>
      </w:r>
      <w:r>
        <w:rPr>
          <w:rFonts w:eastAsia="Times New Roman" w:cs="Times New Roman"/>
          <w:szCs w:val="24"/>
        </w:rPr>
        <w:t xml:space="preserve"> σε μια σειρά από θέματα εξωτερικής και αμυντικής πολι</w:t>
      </w:r>
      <w:r>
        <w:rPr>
          <w:rFonts w:eastAsia="Times New Roman" w:cs="Times New Roman"/>
          <w:szCs w:val="24"/>
        </w:rPr>
        <w:t>τικής. Κάνω αναφορά στην Τουρκία, στο νότιο Καύκασο κ</w:t>
      </w:r>
      <w:r>
        <w:rPr>
          <w:rFonts w:eastAsia="Times New Roman" w:cs="Times New Roman"/>
          <w:szCs w:val="24"/>
        </w:rPr>
        <w:t>.</w:t>
      </w:r>
      <w:r>
        <w:rPr>
          <w:rFonts w:eastAsia="Times New Roman" w:cs="Times New Roman"/>
          <w:szCs w:val="24"/>
        </w:rPr>
        <w:t>λ</w:t>
      </w:r>
      <w:r>
        <w:rPr>
          <w:rFonts w:eastAsia="Times New Roman" w:cs="Times New Roman"/>
          <w:szCs w:val="24"/>
        </w:rPr>
        <w:t>π.</w:t>
      </w:r>
      <w:r>
        <w:rPr>
          <w:rFonts w:eastAsia="Times New Roman" w:cs="Times New Roman"/>
          <w:szCs w:val="24"/>
        </w:rPr>
        <w:t xml:space="preserve">. </w:t>
      </w:r>
    </w:p>
    <w:p w14:paraId="32C9F1E4"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συμφωνία </w:t>
      </w:r>
      <w:r>
        <w:rPr>
          <w:rFonts w:eastAsia="Times New Roman" w:cs="Times New Roman"/>
          <w:szCs w:val="24"/>
        </w:rPr>
        <w:t xml:space="preserve">είναι απολύτως επωφελής για την Ελλάδα, καθώς αναβαθμίζει τον ρόλο της στην περιοχή του Καυκάσου, ενώ καλύπτει όλα τα πεδία της στρατιωτικής συνεργασίας, μεταξύ άλλων αμυντικό </w:t>
      </w:r>
      <w:r>
        <w:rPr>
          <w:rFonts w:eastAsia="Times New Roman" w:cs="Times New Roman"/>
          <w:szCs w:val="24"/>
        </w:rPr>
        <w:t>σχεδιασμό, θέματα εξοπλισμού και αμυντικής βιομηχανίας, εκπαίδευση και επιμόρφωση προσωπικού, έρευνα και ανάπτυξη, υποτροφίες για φοίτηση Αρμενίων αξιωματικών σε ελληνικά στρατιωτικά εκπαιδευτικά ιδρύματα, εκπαίδευση ειδικών δυνάμεων κ</w:t>
      </w:r>
      <w:r>
        <w:rPr>
          <w:rFonts w:eastAsia="Times New Roman" w:cs="Times New Roman"/>
          <w:szCs w:val="24"/>
        </w:rPr>
        <w:t>.</w:t>
      </w:r>
      <w:r>
        <w:rPr>
          <w:rFonts w:eastAsia="Times New Roman" w:cs="Times New Roman"/>
          <w:szCs w:val="24"/>
        </w:rPr>
        <w:t>λ</w:t>
      </w:r>
      <w:r>
        <w:rPr>
          <w:rFonts w:eastAsia="Times New Roman" w:cs="Times New Roman"/>
          <w:szCs w:val="24"/>
        </w:rPr>
        <w:t>π.</w:t>
      </w:r>
      <w:r>
        <w:rPr>
          <w:rFonts w:eastAsia="Times New Roman" w:cs="Times New Roman"/>
          <w:szCs w:val="24"/>
        </w:rPr>
        <w:t>. Αυτά για την κύ</w:t>
      </w:r>
      <w:r>
        <w:rPr>
          <w:rFonts w:eastAsia="Times New Roman" w:cs="Times New Roman"/>
          <w:szCs w:val="24"/>
        </w:rPr>
        <w:t xml:space="preserve">ρωση της Συμφωνίας με την Αρμενία. </w:t>
      </w:r>
    </w:p>
    <w:p w14:paraId="32C9F1E5"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lastRenderedPageBreak/>
        <w:t>Όσον αφορά την κύρωση της Τεχνικής Διευθέτησης μεταξύ των Σουηδικών Ενόπλων Δυνάμεων και του Υπουργείου Εθνικής Άμυνας της Ελληνικής Δημοκρατίας, πρέπει να προσθέσουμε στον τίτλο «και άλλες διατάξεις», γιατί σε αυτήν τη</w:t>
      </w:r>
      <w:r>
        <w:rPr>
          <w:rFonts w:eastAsia="Times New Roman" w:cs="Times New Roman"/>
          <w:szCs w:val="24"/>
        </w:rPr>
        <w:t xml:space="preserve"> </w:t>
      </w:r>
      <w:r>
        <w:rPr>
          <w:rFonts w:eastAsia="Times New Roman" w:cs="Times New Roman"/>
          <w:szCs w:val="24"/>
        </w:rPr>
        <w:t>σ</w:t>
      </w:r>
      <w:r>
        <w:rPr>
          <w:rFonts w:eastAsia="Times New Roman" w:cs="Times New Roman"/>
          <w:szCs w:val="24"/>
        </w:rPr>
        <w:t>υμφωνία μπαίνουν και οι τροπολογίες. Πρόκειται για μια Κύρωση Τεχνικής Διευθέτησης μεταξύ των ελληνικών και των σουηδικών Ενόπλων Δυνάμεων, που καθορίζει τις προϋποθέσεις παροχής υποστήριξης φιλοξενούντος έθνους</w:t>
      </w:r>
      <w:r>
        <w:rPr>
          <w:rFonts w:eastAsia="Times New Roman" w:cs="Times New Roman"/>
          <w:szCs w:val="24"/>
        </w:rPr>
        <w:t>,</w:t>
      </w:r>
      <w:r>
        <w:rPr>
          <w:rFonts w:eastAsia="Times New Roman" w:cs="Times New Roman"/>
          <w:szCs w:val="24"/>
        </w:rPr>
        <w:t xml:space="preserve"> κατά τη διεξαγωγή κοινών ασκήσεων και συνε</w:t>
      </w:r>
      <w:r>
        <w:rPr>
          <w:rFonts w:eastAsia="Times New Roman" w:cs="Times New Roman"/>
          <w:szCs w:val="24"/>
        </w:rPr>
        <w:t>κπαίδευσης μεταξύ του ελληνικού και του σουηδικού Πολεμικού Ναυτικού σύμφωνα</w:t>
      </w:r>
      <w:r>
        <w:rPr>
          <w:rFonts w:eastAsia="Times New Roman" w:cs="Times New Roman"/>
          <w:szCs w:val="24"/>
        </w:rPr>
        <w:t>,</w:t>
      </w:r>
      <w:r>
        <w:rPr>
          <w:rFonts w:eastAsia="Times New Roman" w:cs="Times New Roman"/>
          <w:szCs w:val="24"/>
        </w:rPr>
        <w:t xml:space="preserve"> με τα πρότυπα της συνεργασίας για την ειρήνη, προγράμματος δηλαδή του ΝΑΤΟ, μια που η Σουηδία δεν μετέχει στο ΝΑΤΟ. Αντικατοπτρίζει τις παραδοσιακές καλές σχέσεις μεταξύ των δύο </w:t>
      </w:r>
      <w:r>
        <w:rPr>
          <w:rFonts w:eastAsia="Times New Roman" w:cs="Times New Roman"/>
          <w:szCs w:val="24"/>
        </w:rPr>
        <w:t>κρατών και των δύο Ναυτικών και κρίνεται λίαν επωφελής</w:t>
      </w:r>
      <w:r>
        <w:rPr>
          <w:rFonts w:eastAsia="Times New Roman" w:cs="Times New Roman"/>
          <w:szCs w:val="24"/>
        </w:rPr>
        <w:t>,</w:t>
      </w:r>
      <w:r>
        <w:rPr>
          <w:rFonts w:eastAsia="Times New Roman" w:cs="Times New Roman"/>
          <w:szCs w:val="24"/>
        </w:rPr>
        <w:t xml:space="preserve"> αφού ανοίγει ευκαιρίες για τη μελλοντική στενότερη συνεργασία ανάμεσα στις δυο χώρες. Έχουμε να επωφεληθούμε πολλά από αυτή τη συνεργασία, όπως και το αντίστροφο, το σουηδικό δηλαδή Ναυτικό από το δικ</w:t>
      </w:r>
      <w:r>
        <w:rPr>
          <w:rFonts w:eastAsia="Times New Roman" w:cs="Times New Roman"/>
          <w:szCs w:val="24"/>
        </w:rPr>
        <w:t xml:space="preserve">ό μας. </w:t>
      </w:r>
    </w:p>
    <w:p w14:paraId="32C9F1E6"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 xml:space="preserve">Με αυτήν τη </w:t>
      </w:r>
      <w:r>
        <w:rPr>
          <w:rFonts w:eastAsia="Times New Roman" w:cs="Times New Roman"/>
          <w:szCs w:val="24"/>
        </w:rPr>
        <w:t>σ</w:t>
      </w:r>
      <w:r>
        <w:rPr>
          <w:rFonts w:eastAsia="Times New Roman" w:cs="Times New Roman"/>
          <w:szCs w:val="24"/>
        </w:rPr>
        <w:t xml:space="preserve">υμφωνία καλύπτουμε όλες τις πτυχές των κοινών ασκήσεων και της συνεκπαίδευσης, όπως: </w:t>
      </w:r>
      <w:r>
        <w:rPr>
          <w:rFonts w:eastAsia="Times New Roman" w:cs="Times New Roman"/>
          <w:szCs w:val="24"/>
        </w:rPr>
        <w:t>Α</w:t>
      </w:r>
      <w:r>
        <w:rPr>
          <w:rFonts w:eastAsia="Times New Roman" w:cs="Times New Roman"/>
          <w:szCs w:val="24"/>
        </w:rPr>
        <w:t xml:space="preserve">ποστολή </w:t>
      </w:r>
      <w:r>
        <w:rPr>
          <w:rFonts w:eastAsia="Times New Roman" w:cs="Times New Roman"/>
          <w:szCs w:val="24"/>
        </w:rPr>
        <w:lastRenderedPageBreak/>
        <w:t>πληροφοριών που απαιτούνται όσον αφορά τον κατάλογο προσωπικού, υλικών και μέσων πριν από κάθε κοινή άσκηση, πρότυπα ασφαλείας και πειθαρχίας</w:t>
      </w:r>
      <w:r>
        <w:rPr>
          <w:rFonts w:eastAsia="Times New Roman" w:cs="Times New Roman"/>
          <w:szCs w:val="24"/>
        </w:rPr>
        <w:t xml:space="preserve"> που θέτει το κάθε κράτος για το προσωπικό του άλλου, σύμφωνα με τους κανόνες της αμοιβαιότητας, κάλυψη εξόδων φιλοξενίας του προσωπικού, ιατρικά έξοδα και ανταλλαγή και προστασία εμπιστευτικών πληροφοριών. </w:t>
      </w:r>
    </w:p>
    <w:p w14:paraId="32C9F1E7"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Έρχομαι τώρα στις τροπολογίες.</w:t>
      </w:r>
    </w:p>
    <w:p w14:paraId="32C9F1E8"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Η τροπολογία με γ</w:t>
      </w:r>
      <w:r>
        <w:rPr>
          <w:rFonts w:eastAsia="Times New Roman" w:cs="Times New Roman"/>
          <w:szCs w:val="24"/>
        </w:rPr>
        <w:t xml:space="preserve">ενικό αριθμό 963 και ειδικό 69 έχει </w:t>
      </w:r>
      <w:r>
        <w:rPr>
          <w:rFonts w:eastAsia="Times New Roman" w:cs="Times New Roman"/>
          <w:szCs w:val="24"/>
        </w:rPr>
        <w:t>ως</w:t>
      </w:r>
      <w:r>
        <w:rPr>
          <w:rFonts w:eastAsia="Times New Roman" w:cs="Times New Roman"/>
          <w:szCs w:val="24"/>
        </w:rPr>
        <w:t xml:space="preserve"> στόχο την οριστική διευθέτηση των ζητημάτων των αμοιβών και λοιπών εξόδων των δύο υποθέσεων που εκκρεμούν ενώπιον του Διεθνούς Διαιτητικού Δικαστηρίου, δηλαδή την προσφυγή της εταιρείας «Ελληνικά Ναυπηγεία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και λ</w:t>
      </w:r>
      <w:r>
        <w:rPr>
          <w:rFonts w:eastAsia="Times New Roman" w:cs="Times New Roman"/>
          <w:szCs w:val="24"/>
        </w:rPr>
        <w:t xml:space="preserve">οιπών κατά του </w:t>
      </w:r>
      <w:r>
        <w:rPr>
          <w:rFonts w:eastAsia="Times New Roman" w:cs="Times New Roman"/>
          <w:szCs w:val="24"/>
        </w:rPr>
        <w:t>ε</w:t>
      </w:r>
      <w:r>
        <w:rPr>
          <w:rFonts w:eastAsia="Times New Roman" w:cs="Times New Roman"/>
          <w:szCs w:val="24"/>
        </w:rPr>
        <w:t xml:space="preserve">λληνικού </w:t>
      </w:r>
      <w:r>
        <w:rPr>
          <w:rFonts w:eastAsia="Times New Roman" w:cs="Times New Roman"/>
          <w:szCs w:val="24"/>
        </w:rPr>
        <w:t>δ</w:t>
      </w:r>
      <w:r>
        <w:rPr>
          <w:rFonts w:eastAsia="Times New Roman" w:cs="Times New Roman"/>
          <w:szCs w:val="24"/>
        </w:rPr>
        <w:t xml:space="preserve">ημοσίου και την αντίθετη προσφυγή, του </w:t>
      </w:r>
      <w:r>
        <w:rPr>
          <w:rFonts w:eastAsia="Times New Roman" w:cs="Times New Roman"/>
          <w:szCs w:val="24"/>
        </w:rPr>
        <w:t xml:space="preserve">ελληνικού δημοσίου </w:t>
      </w:r>
      <w:r>
        <w:rPr>
          <w:rFonts w:eastAsia="Times New Roman" w:cs="Times New Roman"/>
          <w:szCs w:val="24"/>
        </w:rPr>
        <w:t>κατά της εταιρείας «Ελληνικά Ναυπηγεία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Οι υποθέσεις αυτές αφορούν στην εφαρμογή της στρατιωτικής συμφωνίας του 2010, βάσει της οποίας έγινε η αλλαγή ιδιοκτησίας των </w:t>
      </w:r>
      <w:r>
        <w:rPr>
          <w:rFonts w:eastAsia="Times New Roman" w:cs="Times New Roman"/>
          <w:szCs w:val="24"/>
        </w:rPr>
        <w:t xml:space="preserve">Ελληνικών Ναυπηγείων και ρυθμίστηκε η πορεία του προγράμματος των ελληνικών υποβρυχίων 214. </w:t>
      </w:r>
    </w:p>
    <w:p w14:paraId="32C9F1E9"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 xml:space="preserve">Η διαβεβαίωση που έχει το ΥΠΕΘΑ από το Νομικό Συμβούλιο του Κράτους είναι ότι η συνεργασία του με την εν λόγω </w:t>
      </w:r>
      <w:r>
        <w:rPr>
          <w:rFonts w:eastAsia="Times New Roman" w:cs="Times New Roman"/>
          <w:szCs w:val="24"/>
        </w:rPr>
        <w:lastRenderedPageBreak/>
        <w:t>εταιρεία, η οποία έχει αναλάβει ένα κομμάτι του νομικ</w:t>
      </w:r>
      <w:r>
        <w:rPr>
          <w:rFonts w:eastAsia="Times New Roman" w:cs="Times New Roman"/>
          <w:szCs w:val="24"/>
        </w:rPr>
        <w:t xml:space="preserve">ού έργου, υπήρξε μέχρι στιγμής επωφελής και θα ήταν πολύ σημαντικό να συνεχιστεί αυτή απρόσκοπτα, ιδίως ενόψει της έκδοσης απόφασης του δικαστηρίου για την πρώτη προσφυγή εντός του Απριλίου του 2017. </w:t>
      </w:r>
    </w:p>
    <w:p w14:paraId="32C9F1EA"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Το οικονομικό αντικείμενο των δύο υποθέσεων είναι εξαιρ</w:t>
      </w:r>
      <w:r>
        <w:rPr>
          <w:rFonts w:eastAsia="Times New Roman" w:cs="Times New Roman"/>
          <w:szCs w:val="24"/>
        </w:rPr>
        <w:t>ετικά υψηλό. Χαρακτηριστικά, στην πρώτη προσφυγή</w:t>
      </w:r>
      <w:r>
        <w:rPr>
          <w:rFonts w:eastAsia="Times New Roman" w:cs="Times New Roman"/>
          <w:szCs w:val="24"/>
        </w:rPr>
        <w:t>,</w:t>
      </w:r>
      <w:r>
        <w:rPr>
          <w:rFonts w:eastAsia="Times New Roman" w:cs="Times New Roman"/>
          <w:szCs w:val="24"/>
        </w:rPr>
        <w:t xml:space="preserve"> οι προσφεύγοντες κατά του </w:t>
      </w:r>
      <w:r>
        <w:rPr>
          <w:rFonts w:eastAsia="Times New Roman" w:cs="Times New Roman"/>
          <w:szCs w:val="24"/>
        </w:rPr>
        <w:t>ε</w:t>
      </w:r>
      <w:r>
        <w:rPr>
          <w:rFonts w:eastAsia="Times New Roman" w:cs="Times New Roman"/>
          <w:szCs w:val="24"/>
        </w:rPr>
        <w:t xml:space="preserve">λληνικού </w:t>
      </w:r>
      <w:r>
        <w:rPr>
          <w:rFonts w:eastAsia="Times New Roman" w:cs="Times New Roman"/>
          <w:szCs w:val="24"/>
        </w:rPr>
        <w:t>δ</w:t>
      </w:r>
      <w:r>
        <w:rPr>
          <w:rFonts w:eastAsia="Times New Roman" w:cs="Times New Roman"/>
          <w:szCs w:val="24"/>
        </w:rPr>
        <w:t xml:space="preserve">ημοσίου, δηλαδή ο </w:t>
      </w:r>
      <w:proofErr w:type="spellStart"/>
      <w:r>
        <w:rPr>
          <w:rFonts w:eastAsia="Times New Roman" w:cs="Times New Roman"/>
          <w:szCs w:val="24"/>
        </w:rPr>
        <w:t>Ισκαντάρ</w:t>
      </w:r>
      <w:proofErr w:type="spellEnd"/>
      <w:r>
        <w:rPr>
          <w:rFonts w:eastAsia="Times New Roman" w:cs="Times New Roman"/>
          <w:szCs w:val="24"/>
        </w:rPr>
        <w:t xml:space="preserve"> </w:t>
      </w:r>
      <w:proofErr w:type="spellStart"/>
      <w:r>
        <w:rPr>
          <w:rFonts w:eastAsia="Times New Roman" w:cs="Times New Roman"/>
          <w:szCs w:val="24"/>
        </w:rPr>
        <w:t>Σάφα</w:t>
      </w:r>
      <w:proofErr w:type="spellEnd"/>
      <w:r>
        <w:rPr>
          <w:rFonts w:eastAsia="Times New Roman" w:cs="Times New Roman"/>
          <w:szCs w:val="24"/>
        </w:rPr>
        <w:t xml:space="preserve"> και οι λοιποί, αξιώνουν από την Ελλάδα ποσό περίπου 1,5 δισεκατομμυρίου ευρώ. Αντίστοιχα, η δεύτερη προσφυγή της Ελλάδας κατά του </w:t>
      </w:r>
      <w:proofErr w:type="spellStart"/>
      <w:r>
        <w:rPr>
          <w:rFonts w:eastAsia="Times New Roman" w:cs="Times New Roman"/>
          <w:szCs w:val="24"/>
        </w:rPr>
        <w:t>Σάφα</w:t>
      </w:r>
      <w:proofErr w:type="spellEnd"/>
      <w:r>
        <w:rPr>
          <w:rFonts w:eastAsia="Times New Roman" w:cs="Times New Roman"/>
          <w:szCs w:val="24"/>
        </w:rPr>
        <w:t xml:space="preserve"> κα</w:t>
      </w:r>
      <w:r>
        <w:rPr>
          <w:rFonts w:eastAsia="Times New Roman" w:cs="Times New Roman"/>
          <w:szCs w:val="24"/>
        </w:rPr>
        <w:t xml:space="preserve">ι των λοιπών αγγίζει τα 6 δισεκατομμύρια ευρώ. </w:t>
      </w:r>
    </w:p>
    <w:p w14:paraId="32C9F1EB"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 xml:space="preserve">Επομένως, είναι προφανές ότι πρέπει να ληφθούν υπ’ </w:t>
      </w:r>
      <w:proofErr w:type="spellStart"/>
      <w:r>
        <w:rPr>
          <w:rFonts w:eastAsia="Times New Roman" w:cs="Times New Roman"/>
          <w:szCs w:val="24"/>
        </w:rPr>
        <w:t>όψιν</w:t>
      </w:r>
      <w:proofErr w:type="spellEnd"/>
      <w:r>
        <w:rPr>
          <w:rFonts w:eastAsia="Times New Roman" w:cs="Times New Roman"/>
          <w:szCs w:val="24"/>
        </w:rPr>
        <w:t xml:space="preserve"> δύο πολύ σημαντικά θέματα: </w:t>
      </w:r>
      <w:r>
        <w:rPr>
          <w:rFonts w:eastAsia="Times New Roman" w:cs="Times New Roman"/>
          <w:szCs w:val="24"/>
        </w:rPr>
        <w:t>Π</w:t>
      </w:r>
      <w:r>
        <w:rPr>
          <w:rFonts w:eastAsia="Times New Roman" w:cs="Times New Roman"/>
          <w:szCs w:val="24"/>
        </w:rPr>
        <w:t>ρώτον, ο τρόπος και η διαδικασία πληρωμής της εταιρείας</w:t>
      </w:r>
      <w:r>
        <w:rPr>
          <w:rFonts w:eastAsia="Times New Roman" w:cs="Times New Roman"/>
          <w:szCs w:val="24"/>
        </w:rPr>
        <w:t>,</w:t>
      </w:r>
      <w:r>
        <w:rPr>
          <w:rFonts w:eastAsia="Times New Roman" w:cs="Times New Roman"/>
          <w:szCs w:val="24"/>
        </w:rPr>
        <w:t xml:space="preserve"> με τρόπο πάγιο και οριστικό, ώστε να αφοσιωθούν οι δικηγόροι στο κα</w:t>
      </w:r>
      <w:r>
        <w:rPr>
          <w:rFonts w:eastAsia="Times New Roman" w:cs="Times New Roman"/>
          <w:szCs w:val="24"/>
        </w:rPr>
        <w:t>θαρά νομικό τους έργο και δεύτερον, να γίνει αυτό με τρόπο</w:t>
      </w:r>
      <w:r>
        <w:rPr>
          <w:rFonts w:eastAsia="Times New Roman" w:cs="Times New Roman"/>
          <w:szCs w:val="24"/>
        </w:rPr>
        <w:t>,</w:t>
      </w:r>
      <w:r>
        <w:rPr>
          <w:rFonts w:eastAsia="Times New Roman" w:cs="Times New Roman"/>
          <w:szCs w:val="24"/>
        </w:rPr>
        <w:t xml:space="preserve"> που θα βάζει κάποιο τελικό ανώτατο όριο, δηλαδή ένα ταβάνι στις αμοιβές, δεδομένου ότι σε τέτοιες υποθέσεις τα κόστη έχουν την τάση να εκτοξεύονται. </w:t>
      </w:r>
    </w:p>
    <w:p w14:paraId="32C9F1EC"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lastRenderedPageBreak/>
        <w:t>Για παράδειγμα, στην πρώτη υπόθεση</w:t>
      </w:r>
      <w:r>
        <w:rPr>
          <w:rFonts w:eastAsia="Times New Roman" w:cs="Times New Roman"/>
          <w:szCs w:val="24"/>
        </w:rPr>
        <w:t>,</w:t>
      </w:r>
      <w:r>
        <w:rPr>
          <w:rFonts w:eastAsia="Times New Roman" w:cs="Times New Roman"/>
          <w:szCs w:val="24"/>
        </w:rPr>
        <w:t xml:space="preserve"> το τελικό κόστος έφτασε σχεδόν στο διπλάσιο ποσό από αυτό που είχε αρχικά συμφωνηθεί, ενώ η σχετική εργασία της εταιρείας είναι επιβεβαιωμένη από το Νομικό Συμβούλιο του Κράτους και από το δικαστήριο ότι όντως παρασχέθηκε. Η ρύθμιση είναι προϊόν διαπραγμά</w:t>
      </w:r>
      <w:r>
        <w:rPr>
          <w:rFonts w:eastAsia="Times New Roman" w:cs="Times New Roman"/>
          <w:szCs w:val="24"/>
        </w:rPr>
        <w:t xml:space="preserve">τευσης ανάμεσα στην εταιρεία και το ΥΠΕΘΑ, λύνει και τα δύο αυτά ζητήματα, περιλαμβάνει όλες τις αμοιβές σε όλα τα στάδια της διαδικασίας, ακόμα και για τυχόν ένδικα μέσα κατά των πρωτόδικων αποφάσεων. Όπως καταλαβαίνετε, πρόκειται περί της «οροφής». </w:t>
      </w:r>
    </w:p>
    <w:p w14:paraId="32C9F1ED"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Συνο</w:t>
      </w:r>
      <w:r>
        <w:rPr>
          <w:rFonts w:eastAsia="Times New Roman" w:cs="Times New Roman"/>
          <w:szCs w:val="24"/>
        </w:rPr>
        <w:t xml:space="preserve">λικά και λαμβάνοντας υπ’ </w:t>
      </w:r>
      <w:proofErr w:type="spellStart"/>
      <w:r>
        <w:rPr>
          <w:rFonts w:eastAsia="Times New Roman" w:cs="Times New Roman"/>
          <w:szCs w:val="24"/>
        </w:rPr>
        <w:t>όψιν</w:t>
      </w:r>
      <w:proofErr w:type="spellEnd"/>
      <w:r>
        <w:rPr>
          <w:rFonts w:eastAsia="Times New Roman" w:cs="Times New Roman"/>
          <w:szCs w:val="24"/>
        </w:rPr>
        <w:t xml:space="preserve"> τις αμοιβές, που συνήθως καταβάλλονται στις διεθνείς δικαστικές υποθέσεις τέτοιου επιπέδου, είναι κατά τη γνώμη μας μια επωφελής ρύθμιση για το δημόσιο. </w:t>
      </w:r>
    </w:p>
    <w:p w14:paraId="32C9F1EE"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Η άλλη τροπολογία με γενικό αριθμό 965 και ειδικό αριθμό 70 έρχεται να σ</w:t>
      </w:r>
      <w:r>
        <w:rPr>
          <w:rFonts w:eastAsia="Times New Roman" w:cs="Times New Roman"/>
          <w:szCs w:val="24"/>
        </w:rPr>
        <w:t xml:space="preserve">υμπληρώσει και να επεκτείνει την αντίστοιχη ρύθμιση που είχαμε περάσει με το άρθρο 125 και επόμενα του ν.4446/2016 για τη διευκόλυνση της μεταβίβασης μιας έκτασης στην Ελευσίνα από τα Ελληνικά Αμυντικά Συστήματα στα ΕΛΠΕ. </w:t>
      </w:r>
    </w:p>
    <w:p w14:paraId="32C9F1EF"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lastRenderedPageBreak/>
        <w:t>Οι ρυθμίσεις της εν λόγω διάταξης</w:t>
      </w:r>
      <w:r>
        <w:rPr>
          <w:rFonts w:eastAsia="Times New Roman" w:cs="Times New Roman"/>
          <w:szCs w:val="24"/>
        </w:rPr>
        <w:t xml:space="preserve"> δεν αλλάζουν, απλώς αυτό που γίνεται τώρα είναι: </w:t>
      </w:r>
      <w:r>
        <w:rPr>
          <w:rFonts w:eastAsia="Times New Roman" w:cs="Times New Roman"/>
          <w:szCs w:val="24"/>
        </w:rPr>
        <w:t>Π</w:t>
      </w:r>
      <w:r>
        <w:rPr>
          <w:rFonts w:eastAsia="Times New Roman" w:cs="Times New Roman"/>
          <w:szCs w:val="24"/>
        </w:rPr>
        <w:t>ρώτον, μια ακριβέστερη περιγραφή της έκτασης που θα μεταβιβασθεί, σύμφωνα με τον τίτλο κτήσης των ΕΑΣ και δεύτερον, επέκταση της χορήγησης φορολογικής και ασφαλιστικής ενημερότητας για ακόμα τρεις μήνες, δ</w:t>
      </w:r>
      <w:r>
        <w:rPr>
          <w:rFonts w:eastAsia="Times New Roman" w:cs="Times New Roman"/>
          <w:szCs w:val="24"/>
        </w:rPr>
        <w:t>ιότι έως σήμερα δεν κατέστη δυνατόν και λόγω του πρώτου</w:t>
      </w:r>
      <w:r>
        <w:rPr>
          <w:rFonts w:eastAsia="Times New Roman" w:cs="Times New Roman"/>
          <w:szCs w:val="24"/>
        </w:rPr>
        <w:t>,</w:t>
      </w:r>
      <w:r>
        <w:rPr>
          <w:rFonts w:eastAsia="Times New Roman" w:cs="Times New Roman"/>
          <w:szCs w:val="24"/>
        </w:rPr>
        <w:t xml:space="preserve"> τα δύο μέρη να συνάψουν το οριστικό συμβόλαιο στο μεσοδιάστημα. </w:t>
      </w:r>
    </w:p>
    <w:p w14:paraId="32C9F1F0"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Η σχετική αγοραπωλησία, όπως έχουμε ξαναπεί, είναι κρίσιμης σημασίας για τα ΕΑΣ. Θα τους δώσει μια πολύτιμη ανάσα ρευστότητας, αφού το</w:t>
      </w:r>
      <w:r>
        <w:rPr>
          <w:rFonts w:eastAsia="Times New Roman" w:cs="Times New Roman"/>
          <w:szCs w:val="24"/>
        </w:rPr>
        <w:t xml:space="preserve"> συμφωνηθέν τίμημα είναι άνω των 26 εκατομμυρίων ευρώ και συγχρόνως θα προσφέρει χρόνο</w:t>
      </w:r>
      <w:r>
        <w:rPr>
          <w:rFonts w:eastAsia="Times New Roman" w:cs="Times New Roman"/>
          <w:szCs w:val="24"/>
        </w:rPr>
        <w:t>,</w:t>
      </w:r>
      <w:r>
        <w:rPr>
          <w:rFonts w:eastAsia="Times New Roman" w:cs="Times New Roman"/>
          <w:szCs w:val="24"/>
        </w:rPr>
        <w:t xml:space="preserve"> ώστε να εφαρμοστεί το συνολικό πλάνο αναδιοργάνωσης των ΕΑΣ, με βάση το </w:t>
      </w:r>
      <w:r>
        <w:rPr>
          <w:rFonts w:eastAsia="Times New Roman" w:cs="Times New Roman"/>
          <w:szCs w:val="24"/>
          <w:lang w:val="en-US"/>
        </w:rPr>
        <w:t>business</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w:t>
      </w:r>
      <w:r>
        <w:rPr>
          <w:rFonts w:eastAsia="Times New Roman" w:cs="Times New Roman"/>
          <w:szCs w:val="24"/>
        </w:rPr>
        <w:t xml:space="preserve"> που έχει καταρτισθεί. </w:t>
      </w:r>
    </w:p>
    <w:p w14:paraId="32C9F1F1"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Επίσης, με αυτή την τροπολογία επεκτείνουμε και την απαλλα</w:t>
      </w:r>
      <w:r>
        <w:rPr>
          <w:rFonts w:eastAsia="Times New Roman" w:cs="Times New Roman"/>
          <w:szCs w:val="24"/>
        </w:rPr>
        <w:t xml:space="preserve">γή από πιστοποιητικό ΕΝΦΙΑ, πιστοποιητικό ενεργειακής απόδοσης και πιστοποιητικό του ν.4178/2013, ενώ προβλέπεται και η δυνατότητα εμπράγματης εξασφάλισης υπέρ του τελικού αγοραστή. </w:t>
      </w:r>
    </w:p>
    <w:p w14:paraId="32C9F1F2"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Ευχαριστούμε. </w:t>
      </w:r>
    </w:p>
    <w:p w14:paraId="32C9F1F3"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Κανέλλη, θέλετε να </w:t>
      </w:r>
      <w:r>
        <w:rPr>
          <w:rFonts w:eastAsia="Times New Roman" w:cs="Times New Roman"/>
          <w:szCs w:val="24"/>
        </w:rPr>
        <w:t xml:space="preserve">πάρετε τον λόγο; </w:t>
      </w:r>
    </w:p>
    <w:p w14:paraId="32C9F1F4"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Εάν δεν υπάρχει κάποιος </w:t>
      </w:r>
      <w:r>
        <w:rPr>
          <w:rFonts w:eastAsia="Times New Roman" w:cs="Times New Roman"/>
          <w:szCs w:val="24"/>
        </w:rPr>
        <w:t>άλλος,</w:t>
      </w:r>
      <w:r>
        <w:rPr>
          <w:rFonts w:eastAsia="Times New Roman" w:cs="Times New Roman"/>
          <w:szCs w:val="24"/>
        </w:rPr>
        <w:t xml:space="preserve"> ο οποίος να έχει αντίρρηση. </w:t>
      </w:r>
    </w:p>
    <w:p w14:paraId="32C9F1F5"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Υπάρχει κάποιος </w:t>
      </w:r>
      <w:r>
        <w:rPr>
          <w:rFonts w:eastAsia="Times New Roman" w:cs="Times New Roman"/>
          <w:szCs w:val="24"/>
        </w:rPr>
        <w:t>κύριος συνάδελφος</w:t>
      </w:r>
      <w:r>
        <w:rPr>
          <w:rFonts w:eastAsia="Times New Roman" w:cs="Times New Roman"/>
          <w:szCs w:val="24"/>
        </w:rPr>
        <w:t>,</w:t>
      </w:r>
      <w:r>
        <w:rPr>
          <w:rFonts w:eastAsia="Times New Roman" w:cs="Times New Roman"/>
          <w:szCs w:val="24"/>
        </w:rPr>
        <w:t xml:space="preserve"> ο οποίος έχει αντίρρηση; Η Δημοκρατική Συμπαράταξη είχε επιφυλαχθεί στην </w:t>
      </w:r>
      <w:r>
        <w:rPr>
          <w:rFonts w:eastAsia="Times New Roman" w:cs="Times New Roman"/>
          <w:szCs w:val="24"/>
        </w:rPr>
        <w:t>ε</w:t>
      </w:r>
      <w:r>
        <w:rPr>
          <w:rFonts w:eastAsia="Times New Roman" w:cs="Times New Roman"/>
          <w:szCs w:val="24"/>
        </w:rPr>
        <w:t xml:space="preserve">πιτροπή. </w:t>
      </w:r>
    </w:p>
    <w:p w14:paraId="32C9F1F6"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 xml:space="preserve">Θέλετε τον </w:t>
      </w:r>
      <w:r>
        <w:rPr>
          <w:rFonts w:eastAsia="Times New Roman" w:cs="Times New Roman"/>
          <w:szCs w:val="24"/>
        </w:rPr>
        <w:t>λόγο, κύριε Λοβέρδο;</w:t>
      </w:r>
    </w:p>
    <w:p w14:paraId="32C9F1F7"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Μάλιστα</w:t>
      </w:r>
      <w:r>
        <w:rPr>
          <w:rFonts w:eastAsia="Times New Roman" w:cs="Times New Roman"/>
          <w:szCs w:val="24"/>
        </w:rPr>
        <w:t>,</w:t>
      </w:r>
      <w:r>
        <w:rPr>
          <w:rFonts w:eastAsia="Times New Roman" w:cs="Times New Roman"/>
          <w:szCs w:val="24"/>
        </w:rPr>
        <w:t xml:space="preserve"> κύριε Πρόεδρε, θα ήθελα τον λόγο. </w:t>
      </w:r>
    </w:p>
    <w:p w14:paraId="32C9F1F8"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Ορίστε, κύριε Λοβέρδο, έχετε τον λόγο. </w:t>
      </w:r>
    </w:p>
    <w:p w14:paraId="32C9F1F9"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αγαπητές και αγαπητοί συνάδελφοι, είπα και στην αρμόδια Επιτροπή Εξ</w:t>
      </w:r>
      <w:r>
        <w:rPr>
          <w:rFonts w:eastAsia="Times New Roman" w:cs="Times New Roman"/>
          <w:szCs w:val="24"/>
        </w:rPr>
        <w:t>ωτερικών και Άμυνας ότι οι επιφυλάξεις που διατυπώθηκαν εκ μέρους μας για την κύρωση αυτών των συμφωνιών έχουν ως πρώτο λόγο τη δυνατότητά μας να πάρουμε τον λόγο στην Ολομέλεια. Διότι</w:t>
      </w:r>
      <w:r>
        <w:rPr>
          <w:rFonts w:eastAsia="Times New Roman" w:cs="Times New Roman"/>
          <w:szCs w:val="24"/>
        </w:rPr>
        <w:t>,</w:t>
      </w:r>
      <w:r>
        <w:rPr>
          <w:rFonts w:eastAsia="Times New Roman" w:cs="Times New Roman"/>
          <w:szCs w:val="24"/>
        </w:rPr>
        <w:t xml:space="preserve"> έτσι όπως είναι διαρθρωμένος ο Κανονισμός της Βουλής</w:t>
      </w:r>
      <w:r>
        <w:rPr>
          <w:rFonts w:eastAsia="Times New Roman" w:cs="Times New Roman"/>
          <w:szCs w:val="24"/>
        </w:rPr>
        <w:t>,</w:t>
      </w:r>
      <w:r>
        <w:rPr>
          <w:rFonts w:eastAsia="Times New Roman" w:cs="Times New Roman"/>
          <w:szCs w:val="24"/>
        </w:rPr>
        <w:t xml:space="preserve"> παράγει ανισότητ</w:t>
      </w:r>
      <w:r>
        <w:rPr>
          <w:rFonts w:eastAsia="Times New Roman" w:cs="Times New Roman"/>
          <w:szCs w:val="24"/>
        </w:rPr>
        <w:t>ες. Παράγει την εξής ανισότητα, για ένα θέμα -</w:t>
      </w:r>
      <w:r>
        <w:rPr>
          <w:rFonts w:eastAsia="Times New Roman" w:cs="Times New Roman"/>
          <w:szCs w:val="24"/>
        </w:rPr>
        <w:lastRenderedPageBreak/>
        <w:t xml:space="preserve">οποιοδήποτε- να μιλούν εκείνοι οι οποίοι δεν το δέχονται και αυτοί που το έχουν δεχθεί να είναι απλώς θεατές και να περιμένουν να πουν το «ναι» στην ψηφοφορία στο τέλος. </w:t>
      </w:r>
    </w:p>
    <w:p w14:paraId="32C9F1FA" w14:textId="77777777" w:rsidR="004C0B2A" w:rsidRDefault="00EF319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Άρα, εμείς, εφόσον δημιουργούνται τέτοιου είδους προβλήματα άνισης μεταχείρισης, θα </w:t>
      </w:r>
      <w:proofErr w:type="spellStart"/>
      <w:r>
        <w:rPr>
          <w:rFonts w:eastAsia="Times New Roman" w:cs="Times New Roman"/>
          <w:szCs w:val="24"/>
        </w:rPr>
        <w:t>επιφυλασσόμεθα</w:t>
      </w:r>
      <w:proofErr w:type="spellEnd"/>
      <w:r>
        <w:rPr>
          <w:rFonts w:eastAsia="Times New Roman" w:cs="Times New Roman"/>
          <w:szCs w:val="24"/>
        </w:rPr>
        <w:t xml:space="preserve"> για όλες τις κυρώσεις, για να έχουμε τη δυνατότητα να παίρνουμε τον λόγο εδώ. </w:t>
      </w:r>
    </w:p>
    <w:p w14:paraId="32C9F1FB" w14:textId="77777777" w:rsidR="004C0B2A" w:rsidRDefault="00EF3197">
      <w:pPr>
        <w:tabs>
          <w:tab w:val="left" w:pos="2738"/>
          <w:tab w:val="center" w:pos="4753"/>
          <w:tab w:val="left" w:pos="5723"/>
        </w:tabs>
        <w:spacing w:line="600" w:lineRule="auto"/>
        <w:ind w:firstLine="720"/>
        <w:jc w:val="both"/>
        <w:rPr>
          <w:rFonts w:eastAsia="Times New Roman" w:cs="Times New Roman"/>
          <w:szCs w:val="24"/>
        </w:rPr>
      </w:pPr>
      <w:proofErr w:type="spellStart"/>
      <w:r>
        <w:rPr>
          <w:rFonts w:eastAsia="Times New Roman" w:cs="Times New Roman"/>
          <w:szCs w:val="24"/>
        </w:rPr>
        <w:t>Πόσω</w:t>
      </w:r>
      <w:proofErr w:type="spellEnd"/>
      <w:r>
        <w:rPr>
          <w:rFonts w:eastAsia="Times New Roman" w:cs="Times New Roman"/>
          <w:szCs w:val="24"/>
        </w:rPr>
        <w:t xml:space="preserve"> μάλλον, κύριε Πρόεδρε, που πολλές φορές έρχονται και τροπολογίες. Και δεν</w:t>
      </w:r>
      <w:r>
        <w:rPr>
          <w:rFonts w:eastAsia="Times New Roman" w:cs="Times New Roman"/>
          <w:szCs w:val="24"/>
        </w:rPr>
        <w:t xml:space="preserve"> είναι όλοι οι Υπουργοί όπως ο κ. Βίτσας, που στην </w:t>
      </w:r>
      <w:r>
        <w:rPr>
          <w:rFonts w:eastAsia="Times New Roman" w:cs="Times New Roman"/>
          <w:szCs w:val="24"/>
        </w:rPr>
        <w:t>ε</w:t>
      </w:r>
      <w:r>
        <w:rPr>
          <w:rFonts w:eastAsia="Times New Roman" w:cs="Times New Roman"/>
          <w:szCs w:val="24"/>
        </w:rPr>
        <w:t>πιτροπή προειδοποίησε για τις τροπολογίες και δέχτηκε ότι αλλάζει η διαδικασία της συζήτησης στην Ολομέλεια. Η ύπαρξη τροπολογιών γενικεύει τη συζήτηση. Άλλοι Υπουργοί, όμως, δεν συνηγορούν, σα</w:t>
      </w:r>
      <w:r>
        <w:rPr>
          <w:rFonts w:eastAsia="Times New Roman" w:cs="Times New Roman"/>
          <w:szCs w:val="24"/>
        </w:rPr>
        <w:t xml:space="preserve"> να θέλουν να φύγουν πιο γρήγορα από εδώ, αλλά και πολλοί Πρόεδροι δεν δίνουν τον λόγο σε </w:t>
      </w:r>
      <w:r>
        <w:rPr>
          <w:rFonts w:eastAsia="Times New Roman" w:cs="Times New Roman"/>
          <w:szCs w:val="24"/>
        </w:rPr>
        <w:t>άλλους,</w:t>
      </w:r>
      <w:r>
        <w:rPr>
          <w:rFonts w:eastAsia="Times New Roman" w:cs="Times New Roman"/>
          <w:szCs w:val="24"/>
        </w:rPr>
        <w:t xml:space="preserve"> πέραν των εισηγητών και των Κοινοβουλευτικών Εκπροσώπων, με τελευταίο παράδειγμα την περασμένη εβδομάδα, τον κ. </w:t>
      </w:r>
      <w:proofErr w:type="spellStart"/>
      <w:r>
        <w:rPr>
          <w:rFonts w:eastAsia="Times New Roman" w:cs="Times New Roman"/>
          <w:szCs w:val="24"/>
        </w:rPr>
        <w:t>Κεγκέρογλου</w:t>
      </w:r>
      <w:proofErr w:type="spellEnd"/>
      <w:r>
        <w:rPr>
          <w:rFonts w:eastAsia="Times New Roman" w:cs="Times New Roman"/>
          <w:szCs w:val="24"/>
        </w:rPr>
        <w:t xml:space="preserve"> και τον κ. Κουράκη. Τώρα</w:t>
      </w:r>
      <w:r>
        <w:rPr>
          <w:rFonts w:eastAsia="Times New Roman" w:cs="Times New Roman"/>
          <w:szCs w:val="24"/>
        </w:rPr>
        <w:t>,</w:t>
      </w:r>
      <w:r>
        <w:rPr>
          <w:rFonts w:eastAsia="Times New Roman" w:cs="Times New Roman"/>
          <w:szCs w:val="24"/>
        </w:rPr>
        <w:t xml:space="preserve"> άκουσα τ</w:t>
      </w:r>
      <w:r>
        <w:rPr>
          <w:rFonts w:eastAsia="Times New Roman" w:cs="Times New Roman"/>
          <w:szCs w:val="24"/>
        </w:rPr>
        <w:t xml:space="preserve">ον κ. Καρρά που είπε «θέλω να μιλήσω». Σωστά, γιατί υπάρχουν τροπολογίες. Πρέπει να ανοίγει κατάλογος. Έγινε αυτό κάποιες φορές, κύριε Πρόεδρε, αλλά και κάποιες άλλες δεν έγινε. </w:t>
      </w:r>
    </w:p>
    <w:p w14:paraId="32C9F1FC" w14:textId="77777777" w:rsidR="004C0B2A" w:rsidRDefault="00EF319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Παρακαλούμε, λοιπόν, να διευθετηθεί μια εκ των </w:t>
      </w:r>
      <w:proofErr w:type="spellStart"/>
      <w:r>
        <w:rPr>
          <w:rFonts w:eastAsia="Times New Roman" w:cs="Times New Roman"/>
          <w:szCs w:val="24"/>
        </w:rPr>
        <w:t>ενόντων</w:t>
      </w:r>
      <w:proofErr w:type="spellEnd"/>
      <w:r>
        <w:rPr>
          <w:rFonts w:eastAsia="Times New Roman" w:cs="Times New Roman"/>
          <w:szCs w:val="24"/>
        </w:rPr>
        <w:t xml:space="preserve"> διαδικασία -δεν χρειάζ</w:t>
      </w:r>
      <w:r>
        <w:rPr>
          <w:rFonts w:eastAsia="Times New Roman" w:cs="Times New Roman"/>
          <w:szCs w:val="24"/>
        </w:rPr>
        <w:t xml:space="preserve">εται να περιμένουμε την αναθεώρηση του Κανονισμού- για να μπορούμε να έχουμε καθένας εδώ τον λόγο και να κυριολεκτούμε. </w:t>
      </w:r>
    </w:p>
    <w:p w14:paraId="32C9F1FD" w14:textId="77777777" w:rsidR="004C0B2A" w:rsidRDefault="00EF319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Εμείς τώρα, για να αποκτούμε δικαίωμα λόγου, αναγκαζόμαστε να μην κυριολεκτούμε ακριβώς στην </w:t>
      </w:r>
      <w:r>
        <w:rPr>
          <w:rFonts w:eastAsia="Times New Roman" w:cs="Times New Roman"/>
          <w:szCs w:val="24"/>
        </w:rPr>
        <w:t xml:space="preserve">επιτροπή </w:t>
      </w:r>
      <w:r>
        <w:rPr>
          <w:rFonts w:eastAsia="Times New Roman" w:cs="Times New Roman"/>
          <w:szCs w:val="24"/>
        </w:rPr>
        <w:t xml:space="preserve">και να διατυπώνουμε επιφυλάξεις, </w:t>
      </w:r>
      <w:r>
        <w:rPr>
          <w:rFonts w:eastAsia="Times New Roman" w:cs="Times New Roman"/>
          <w:szCs w:val="24"/>
        </w:rPr>
        <w:t>μάλιστα</w:t>
      </w:r>
      <w:r>
        <w:rPr>
          <w:rFonts w:eastAsia="Times New Roman" w:cs="Times New Roman"/>
          <w:szCs w:val="24"/>
        </w:rPr>
        <w:t>,</w:t>
      </w:r>
      <w:r>
        <w:rPr>
          <w:rFonts w:eastAsia="Times New Roman" w:cs="Times New Roman"/>
          <w:szCs w:val="24"/>
        </w:rPr>
        <w:t xml:space="preserve"> για μια συμφωνία την οποία έχουμε καταρτίσει εμείς ως κυβέρνηση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υτή με την Αρμενία. </w:t>
      </w:r>
    </w:p>
    <w:p w14:paraId="32C9F1FE" w14:textId="77777777" w:rsidR="004C0B2A" w:rsidRDefault="00EF319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Θα πούμε «ναι», αίρουμε τις επιφυλάξεις μας στην Ολομέλεια. </w:t>
      </w:r>
    </w:p>
    <w:p w14:paraId="32C9F1FF" w14:textId="77777777" w:rsidR="004C0B2A" w:rsidRDefault="00EF319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Όσον αφορά τις τροπολογίες, έχω να πω τα εξής: Συμφωνούμε για την αμοιβή, για τη λειτουργία της δια</w:t>
      </w:r>
      <w:r>
        <w:rPr>
          <w:rFonts w:eastAsia="Times New Roman" w:cs="Times New Roman"/>
          <w:szCs w:val="24"/>
        </w:rPr>
        <w:t xml:space="preserve">ιτησίας. Συμφωνούμε, επίσης και για τη χορήγηση χρόνου φορολογικής ενημερότητας για τα ΕΑΣ, τους έξι μήνες. </w:t>
      </w:r>
    </w:p>
    <w:p w14:paraId="32C9F200" w14:textId="77777777" w:rsidR="004C0B2A" w:rsidRDefault="00EF319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Όμως, κύριε Βίτσα, γιατί έναν χρόνο για την ΕΑΒ και έξι μήνες για τα ΕΑΣ; </w:t>
      </w:r>
    </w:p>
    <w:p w14:paraId="32C9F201" w14:textId="77777777" w:rsidR="004C0B2A" w:rsidRDefault="00EF319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Δεύτερο ερώτημα, στο οποίο θα σας παρακαλούσα να απαντήσετε: Με τα προβλ</w:t>
      </w:r>
      <w:r>
        <w:rPr>
          <w:rFonts w:eastAsia="Times New Roman" w:cs="Times New Roman"/>
          <w:szCs w:val="24"/>
        </w:rPr>
        <w:t>ήματα που έχουν δημιουργηθεί με τις δεσμεύσεις λογαριασμών των στελεχών</w:t>
      </w:r>
      <w:r>
        <w:rPr>
          <w:rFonts w:eastAsia="Times New Roman" w:cs="Times New Roman"/>
          <w:szCs w:val="24"/>
        </w:rPr>
        <w:t>,</w:t>
      </w:r>
      <w:r>
        <w:rPr>
          <w:rFonts w:eastAsia="Times New Roman" w:cs="Times New Roman"/>
          <w:szCs w:val="24"/>
        </w:rPr>
        <w:t xml:space="preserve"> που εσείς διορίσατε και </w:t>
      </w:r>
      <w:r>
        <w:rPr>
          <w:rFonts w:eastAsia="Times New Roman" w:cs="Times New Roman"/>
          <w:szCs w:val="24"/>
        </w:rPr>
        <w:lastRenderedPageBreak/>
        <w:t>που υπόκεινται στη μοίρα των νομικών προσώπων</w:t>
      </w:r>
      <w:r>
        <w:rPr>
          <w:rFonts w:eastAsia="Times New Roman" w:cs="Times New Roman"/>
          <w:szCs w:val="24"/>
        </w:rPr>
        <w:t>,</w:t>
      </w:r>
      <w:r>
        <w:rPr>
          <w:rFonts w:eastAsia="Times New Roman" w:cs="Times New Roman"/>
          <w:szCs w:val="24"/>
        </w:rPr>
        <w:t xml:space="preserve"> τα οποία καλούνται να διοικήσουν, τι θα κάνετε; Θα τους κρατήσετε δεσμευμένους τους λογαριασμούς; Αφού τους δίνε</w:t>
      </w:r>
      <w:r>
        <w:rPr>
          <w:rFonts w:eastAsia="Times New Roman" w:cs="Times New Roman"/>
          <w:szCs w:val="24"/>
        </w:rPr>
        <w:t xml:space="preserve">τε φορολογική ενημερότητα και αφού και αφού και αφού, αυτοί οι άνθρωποι στα προσωπικά τους θέματα υφίστανται έναν διωγμό. Δικοί σας άνθρωποι είναι, εσείς τους διορίσατε δηλαδή. Γιατί γίνεται αυτό; Σας πληρώνουν δηλαδή με προσωπικό κόστος για τις υπηρεσίες </w:t>
      </w:r>
      <w:r>
        <w:rPr>
          <w:rFonts w:eastAsia="Times New Roman" w:cs="Times New Roman"/>
          <w:szCs w:val="24"/>
        </w:rPr>
        <w:t xml:space="preserve">που παρέχουν για εσάς. </w:t>
      </w:r>
    </w:p>
    <w:p w14:paraId="32C9F202" w14:textId="77777777" w:rsidR="004C0B2A" w:rsidRDefault="00EF319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τέλος, όσον αφορά το οικόπεδο των ΕΑΣ</w:t>
      </w:r>
      <w:r>
        <w:rPr>
          <w:rFonts w:eastAsia="Times New Roman" w:cs="Times New Roman"/>
          <w:szCs w:val="24"/>
        </w:rPr>
        <w:t>,</w:t>
      </w:r>
      <w:r>
        <w:rPr>
          <w:rFonts w:eastAsia="Times New Roman" w:cs="Times New Roman"/>
          <w:szCs w:val="24"/>
        </w:rPr>
        <w:t xml:space="preserve"> που θα μεταφερθεί στα ΕΛΠΕ, εμείς συμφωνούμε, θα το στηρίξουμε. Άλλωστε, είναι ο μόνος τρόπος να βρεθεί βραχυπρόθεσμη λύση για τα Αμυντικά Συστήματα, τους εργαζομένους, τα θέματά τους, τα λ</w:t>
      </w:r>
      <w:r>
        <w:rPr>
          <w:rFonts w:eastAsia="Times New Roman" w:cs="Times New Roman"/>
          <w:szCs w:val="24"/>
        </w:rPr>
        <w:t xml:space="preserve">ειτουργικά τους. Όμως, αυτή η μεταβίβαση πρέπει να μην έχει προβλήματα νομιμότητας και συνταγματικότητας σε σχέση με τα ιδιοκτησιακά. Ελπίζω εσείς, ο νομικός σας σύμβουλος να την έχει καλώς διαμορφώσει, γιατί δεν έχουμε τον χρόνο ούτε και τη δυνατότητα να </w:t>
      </w:r>
      <w:r>
        <w:rPr>
          <w:rFonts w:eastAsia="Times New Roman" w:cs="Times New Roman"/>
          <w:szCs w:val="24"/>
        </w:rPr>
        <w:t xml:space="preserve">διατυπώσουμε πρώτες σκέψεις συνταγματικότητας ή αντισυνταγματικότητας. Τα ΕΛΠΕ διασφαλίζονται. Ο αγοραστής διασφαλίζεται. Υπάρχει νόμος. Δεν θα το αμφισβητήσει </w:t>
      </w:r>
      <w:r>
        <w:rPr>
          <w:rFonts w:eastAsia="Times New Roman" w:cs="Times New Roman"/>
          <w:szCs w:val="24"/>
        </w:rPr>
        <w:lastRenderedPageBreak/>
        <w:t xml:space="preserve">κανείς με τον τρόπο αυτό, αλλά μπορεί συνοδευτικά επιχειρήματα να δημιουργούν προβλήματα. </w:t>
      </w:r>
    </w:p>
    <w:p w14:paraId="32C9F203" w14:textId="77777777" w:rsidR="004C0B2A" w:rsidRDefault="00EF319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Θέλω,</w:t>
      </w:r>
      <w:r>
        <w:rPr>
          <w:rFonts w:eastAsia="Times New Roman" w:cs="Times New Roman"/>
          <w:szCs w:val="24"/>
        </w:rPr>
        <w:t xml:space="preserve"> λοιπόν, να ξέρω ότι οι νομικοί σας σύμβουλοι το έχουν δει και ότι η διάταξη που μας φέρνετε είναι η καλύτερη δυνατή. </w:t>
      </w:r>
    </w:p>
    <w:p w14:paraId="32C9F204" w14:textId="77777777" w:rsidR="004C0B2A" w:rsidRDefault="00EF319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Κλείνοντας, θέλω να θίξω ένα τελευταίο θέμα. </w:t>
      </w:r>
    </w:p>
    <w:p w14:paraId="32C9F205" w14:textId="77777777" w:rsidR="004C0B2A" w:rsidRDefault="00EF319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Κύριε Πρόεδρε, εκφράζουμε την έντονη διαμαρτυρία μας. Δεν φθάνω στα όρια της καταγγελίας ακ</w:t>
      </w:r>
      <w:r>
        <w:rPr>
          <w:rFonts w:eastAsia="Times New Roman" w:cs="Times New Roman"/>
          <w:szCs w:val="24"/>
        </w:rPr>
        <w:t>όμα, γιατί έχω ζητήσει να έρθει ο αρμόδιος Υπουργός στη Βουλή</w:t>
      </w:r>
      <w:r>
        <w:rPr>
          <w:rFonts w:eastAsia="Times New Roman" w:cs="Times New Roman"/>
          <w:szCs w:val="24"/>
        </w:rPr>
        <w:t xml:space="preserve">, </w:t>
      </w:r>
      <w:r>
        <w:rPr>
          <w:rFonts w:eastAsia="Times New Roman" w:cs="Times New Roman"/>
          <w:szCs w:val="24"/>
        </w:rPr>
        <w:t xml:space="preserve">να απαντήσει. Ο Υπουργός Ανάπτυξης -κλείνω με μια φράση, σας παρακαλώ να μη με διακόψετε- ο Υπουργός ο οποίος σχολιάστηκε ως Υπουργός δραχμής όταν ανέλαβε, διόρισε επικεφαλής της Επιστημονικής </w:t>
      </w:r>
      <w:r>
        <w:rPr>
          <w:rFonts w:eastAsia="Times New Roman" w:cs="Times New Roman"/>
          <w:szCs w:val="24"/>
        </w:rPr>
        <w:t>Υπηρεσίας, του Επιστημονικού Συμβουλίου της Αναπτυξιακής Επιτροπής έναν θεωρητικό της δραχμής και του παράλληλου νομίσματος, του «</w:t>
      </w:r>
      <w:proofErr w:type="spellStart"/>
      <w:r>
        <w:rPr>
          <w:rFonts w:eastAsia="Times New Roman" w:cs="Times New Roman"/>
          <w:szCs w:val="24"/>
          <w:lang w:val="en-US"/>
        </w:rPr>
        <w:t>Geuro</w:t>
      </w:r>
      <w:proofErr w:type="spellEnd"/>
      <w:r>
        <w:rPr>
          <w:rFonts w:eastAsia="Times New Roman" w:cs="Times New Roman"/>
          <w:szCs w:val="24"/>
        </w:rPr>
        <w:t>» και Αντιπρόεδρο της Επιτροπής</w:t>
      </w:r>
      <w:r>
        <w:rPr>
          <w:rFonts w:eastAsia="Times New Roman" w:cs="Times New Roman"/>
          <w:szCs w:val="24"/>
        </w:rPr>
        <w:t>,</w:t>
      </w:r>
      <w:r>
        <w:rPr>
          <w:rFonts w:eastAsia="Times New Roman" w:cs="Times New Roman"/>
          <w:szCs w:val="24"/>
        </w:rPr>
        <w:t xml:space="preserve"> τον Γενικό Γραμματέα του κ. </w:t>
      </w:r>
      <w:proofErr w:type="spellStart"/>
      <w:r>
        <w:rPr>
          <w:rFonts w:eastAsia="Times New Roman" w:cs="Times New Roman"/>
          <w:szCs w:val="24"/>
        </w:rPr>
        <w:t>Βαρουφάκη</w:t>
      </w:r>
      <w:proofErr w:type="spellEnd"/>
      <w:r>
        <w:rPr>
          <w:rFonts w:eastAsia="Times New Roman" w:cs="Times New Roman"/>
          <w:szCs w:val="24"/>
        </w:rPr>
        <w:t xml:space="preserve">, τον κ. Νίκο </w:t>
      </w:r>
      <w:proofErr w:type="spellStart"/>
      <w:r>
        <w:rPr>
          <w:rFonts w:eastAsia="Times New Roman" w:cs="Times New Roman"/>
          <w:szCs w:val="24"/>
        </w:rPr>
        <w:t>Θεοχαράκη</w:t>
      </w:r>
      <w:proofErr w:type="spellEnd"/>
      <w:r>
        <w:rPr>
          <w:rFonts w:eastAsia="Times New Roman" w:cs="Times New Roman"/>
          <w:szCs w:val="24"/>
        </w:rPr>
        <w:t>, που τώρα «περιποιείται» το</w:t>
      </w:r>
      <w:r>
        <w:rPr>
          <w:rFonts w:eastAsia="Times New Roman" w:cs="Times New Roman"/>
          <w:szCs w:val="24"/>
        </w:rPr>
        <w:t xml:space="preserve"> Μέγαρο, όπως τότε «περιποιήθηκε» την Ελλάδα. </w:t>
      </w:r>
    </w:p>
    <w:p w14:paraId="32C9F206" w14:textId="77777777" w:rsidR="004C0B2A" w:rsidRDefault="00EF319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Υπάρχει πρόβλημα, κύριε Πρόεδρε και καλώ τα μέλη του Υπουργικού Συμβουλίου να έχουν συνείδηση για το ποιος ενδεχομένως κάθεται δίπλα τους. </w:t>
      </w:r>
    </w:p>
    <w:p w14:paraId="32C9F207" w14:textId="77777777" w:rsidR="004C0B2A" w:rsidRDefault="00EF3197">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szCs w:val="24"/>
        </w:rPr>
        <w:t>Θα ήθελα να πω δυο λόγια. Υπάρχει μι</w:t>
      </w:r>
      <w:r>
        <w:rPr>
          <w:rFonts w:eastAsia="Times New Roman"/>
          <w:szCs w:val="24"/>
        </w:rPr>
        <w:t xml:space="preserve">α συγκεκριμένη πρόνοια του Κανονισμού της Βουλής. Είναι γεγονός ότι η κατάθεση τροπολογιών σε κυρώσεις συμβάσεων δεν είναι η καλύτερη διαδικασία. </w:t>
      </w:r>
      <w:r>
        <w:rPr>
          <w:rFonts w:eastAsia="Times New Roman" w:cs="Times New Roman"/>
          <w:szCs w:val="24"/>
        </w:rPr>
        <w:t>Εάν, όμως, δεν συμφωνούν με τον Κανονισμό, υπάρχει κάποια διαδικασία αλλαγής και όποιος θέλει, μπορεί να την α</w:t>
      </w:r>
      <w:r>
        <w:rPr>
          <w:rFonts w:eastAsia="Times New Roman" w:cs="Times New Roman"/>
          <w:szCs w:val="24"/>
        </w:rPr>
        <w:t xml:space="preserve">κολουθήσει. Το να επιφυλασσόμαστε, όμως, προκειμένου να ακυρώσουμε αυτήν την πρόνοια του Κανονισμού της Βουλής, νομίζω πως είναι ένα τέχνασμα, που, αν γενικευθεί, τελικά οδηγεί στην ακύρωση του Κανονισμού. </w:t>
      </w:r>
    </w:p>
    <w:p w14:paraId="32C9F208"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Εμείς δεν το κάνουμε γι’ αυτό π</w:t>
      </w:r>
      <w:r>
        <w:rPr>
          <w:rFonts w:eastAsia="Times New Roman" w:cs="Times New Roman"/>
          <w:szCs w:val="24"/>
        </w:rPr>
        <w:t>άντως.</w:t>
      </w:r>
    </w:p>
    <w:p w14:paraId="32C9F209"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Η Δημοκρατική Συμπαράταξη μπορεί να κάνει μία δεύτερη σκέψη επ’ αυτού.</w:t>
      </w:r>
    </w:p>
    <w:p w14:paraId="32C9F20A"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Υπάρχει μια ελαστικότητα. Είπαμε ότι θα μιλήσει ο κ. Καρράς. Κατάλογο ομιλητών, όμως, δεν μπορούμε να ανοίξουμε.</w:t>
      </w:r>
    </w:p>
    <w:p w14:paraId="32C9F20B"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Γιατί όχι;</w:t>
      </w:r>
    </w:p>
    <w:p w14:paraId="32C9F20C"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ΛΙΑ</w:t>
      </w:r>
      <w:r>
        <w:rPr>
          <w:rFonts w:eastAsia="Times New Roman" w:cs="Times New Roman"/>
          <w:b/>
          <w:szCs w:val="24"/>
        </w:rPr>
        <w:t>ΝΑ ΚΑΝΕΛΛΗ:</w:t>
      </w:r>
      <w:r>
        <w:rPr>
          <w:rFonts w:eastAsia="Times New Roman" w:cs="Times New Roman"/>
          <w:szCs w:val="24"/>
        </w:rPr>
        <w:t xml:space="preserve"> Κύριε Πρόεδρε, όσοι καταψήφισαν…</w:t>
      </w:r>
    </w:p>
    <w:p w14:paraId="32C9F20D"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 Εντάξει. Εν τοις </w:t>
      </w:r>
      <w:proofErr w:type="spellStart"/>
      <w:r>
        <w:rPr>
          <w:rFonts w:eastAsia="Times New Roman" w:cs="Times New Roman"/>
          <w:szCs w:val="24"/>
        </w:rPr>
        <w:t>πράγμασι</w:t>
      </w:r>
      <w:proofErr w:type="spellEnd"/>
      <w:r>
        <w:rPr>
          <w:rFonts w:eastAsia="Times New Roman" w:cs="Times New Roman"/>
          <w:szCs w:val="24"/>
        </w:rPr>
        <w:t>,</w:t>
      </w:r>
      <w:r>
        <w:rPr>
          <w:rFonts w:eastAsia="Times New Roman" w:cs="Times New Roman"/>
          <w:szCs w:val="24"/>
        </w:rPr>
        <w:t xml:space="preserve"> αυτό είναι βεβαίως, αλλά την ελαστικότητα της ερμηνείας του Κανονισμού επιτρέψτε μου να την κάνω μέχρι ενός ορισμένου σημείου.</w:t>
      </w:r>
    </w:p>
    <w:p w14:paraId="32C9F20E"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Κύριε </w:t>
      </w:r>
      <w:r>
        <w:rPr>
          <w:rFonts w:eastAsia="Times New Roman" w:cs="Times New Roman"/>
          <w:szCs w:val="24"/>
        </w:rPr>
        <w:t xml:space="preserve">Πρόεδρε, με </w:t>
      </w:r>
      <w:proofErr w:type="spellStart"/>
      <w:r>
        <w:rPr>
          <w:rFonts w:eastAsia="Times New Roman" w:cs="Times New Roman"/>
          <w:szCs w:val="24"/>
        </w:rPr>
        <w:t>συγχωρείτε</w:t>
      </w:r>
      <w:proofErr w:type="spellEnd"/>
      <w:r>
        <w:rPr>
          <w:rFonts w:eastAsia="Times New Roman" w:cs="Times New Roman"/>
          <w:szCs w:val="24"/>
        </w:rPr>
        <w:t>, θα ήθελα τον λόγο επί του Κανονισμού.</w:t>
      </w:r>
    </w:p>
    <w:p w14:paraId="32C9F20F"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 Κυρία Κανέλλη, θέλετε να μιλήσετε τώρα;</w:t>
      </w:r>
    </w:p>
    <w:p w14:paraId="32C9F210"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Και θέλω να μιλήσω τώρα και θέλω να μιλήσω επί του Κανονισμού.</w:t>
      </w:r>
    </w:p>
    <w:p w14:paraId="32C9F211"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 Έχετε το</w:t>
      </w:r>
      <w:r>
        <w:rPr>
          <w:rFonts w:eastAsia="Times New Roman" w:cs="Times New Roman"/>
          <w:szCs w:val="24"/>
        </w:rPr>
        <w:t>ν λόγο.</w:t>
      </w:r>
    </w:p>
    <w:p w14:paraId="32C9F212"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Πρώτον, με βάση τον Κανονισμό</w:t>
      </w:r>
      <w:r>
        <w:rPr>
          <w:rFonts w:eastAsia="Times New Roman" w:cs="Times New Roman"/>
          <w:szCs w:val="24"/>
        </w:rPr>
        <w:t>,</w:t>
      </w:r>
      <w:r>
        <w:rPr>
          <w:rFonts w:eastAsia="Times New Roman" w:cs="Times New Roman"/>
          <w:szCs w:val="24"/>
        </w:rPr>
        <w:t xml:space="preserve"> προηγούνται, όσα τερτίπια και να κάνει κανείς, αυτοί που καταψήφισαν στην </w:t>
      </w:r>
      <w:r>
        <w:rPr>
          <w:rFonts w:eastAsia="Times New Roman" w:cs="Times New Roman"/>
          <w:szCs w:val="24"/>
        </w:rPr>
        <w:t>επιτροπή</w:t>
      </w:r>
      <w:r>
        <w:rPr>
          <w:rFonts w:eastAsia="Times New Roman" w:cs="Times New Roman"/>
          <w:szCs w:val="24"/>
        </w:rPr>
        <w:t>. Άρα προηγούμεθα κανονικά.</w:t>
      </w:r>
    </w:p>
    <w:p w14:paraId="32C9F213"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 Ωραία. Η λέξη «τερτίπια» τώρα τι νόημα έχει;</w:t>
      </w:r>
    </w:p>
    <w:p w14:paraId="32C9F214"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 xml:space="preserve">ΛΙΑΝΑ </w:t>
      </w:r>
      <w:r>
        <w:rPr>
          <w:rFonts w:eastAsia="Times New Roman" w:cs="Times New Roman"/>
          <w:b/>
          <w:szCs w:val="24"/>
        </w:rPr>
        <w:t>ΚΑΝΕΛΛΗ:</w:t>
      </w:r>
      <w:r>
        <w:rPr>
          <w:rFonts w:eastAsia="Times New Roman" w:cs="Times New Roman"/>
          <w:szCs w:val="24"/>
        </w:rPr>
        <w:t xml:space="preserve"> Επιτρέψτε μου, σας παρακαλώ πάρα πολύ. Θα μιλήσω. Παίρνω και από τον χρόνο μου, αν θέλετε, ο οποίος ούτως ή άλλως μετράει αθροιστικά στο χρόνο του κ. Λοβέρδου.</w:t>
      </w:r>
    </w:p>
    <w:p w14:paraId="32C9F215"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Εντάξει, εντάξει. Μιλήστε.</w:t>
      </w:r>
    </w:p>
    <w:p w14:paraId="32C9F216"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Δεύτερον, μπ</w:t>
      </w:r>
      <w:r>
        <w:rPr>
          <w:rFonts w:eastAsia="Times New Roman" w:cs="Times New Roman"/>
          <w:szCs w:val="24"/>
        </w:rPr>
        <w:t>ορεί κάποιος</w:t>
      </w:r>
      <w:r>
        <w:rPr>
          <w:rFonts w:eastAsia="Times New Roman" w:cs="Times New Roman"/>
          <w:szCs w:val="24"/>
        </w:rPr>
        <w:t xml:space="preserve"> να</w:t>
      </w:r>
      <w:r>
        <w:rPr>
          <w:rFonts w:eastAsia="Times New Roman" w:cs="Times New Roman"/>
          <w:szCs w:val="24"/>
        </w:rPr>
        <w:t xml:space="preserve"> θέλει να χρησιμοποιήσει τον Κανονισμό υπέρ του, καταθέτοντας αυτά που είπε ο κύριος συνάδελφος. Σας παρακαλώ πολύ! Τον λόγο που δώσατε σε αυτούς που έχουν πει «ναι» στις συμβάσεις, τον δίνετε μόνο για τις τροπολογίες. Άμα είναι</w:t>
      </w:r>
      <w:r>
        <w:rPr>
          <w:rFonts w:eastAsia="Times New Roman" w:cs="Times New Roman"/>
          <w:szCs w:val="24"/>
        </w:rPr>
        <w:t>,</w:t>
      </w:r>
      <w:r>
        <w:rPr>
          <w:rFonts w:eastAsia="Times New Roman" w:cs="Times New Roman"/>
          <w:szCs w:val="24"/>
        </w:rPr>
        <w:t xml:space="preserve"> να ανοίξουμ</w:t>
      </w:r>
      <w:r>
        <w:rPr>
          <w:rFonts w:eastAsia="Times New Roman" w:cs="Times New Roman"/>
          <w:szCs w:val="24"/>
        </w:rPr>
        <w:t>ε συζήτηση.</w:t>
      </w:r>
    </w:p>
    <w:p w14:paraId="32C9F217"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Είχε επιφυλαχθεί η Δημοκρατική Συμπαράταξη. Σας παρακαλώ πολύ!</w:t>
      </w:r>
    </w:p>
    <w:p w14:paraId="32C9F218"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Το ξέρω, κύριε Πρόεδρε. </w:t>
      </w:r>
    </w:p>
    <w:p w14:paraId="32C9F219"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lastRenderedPageBreak/>
        <w:t xml:space="preserve">Εν πάση </w:t>
      </w:r>
      <w:proofErr w:type="spellStart"/>
      <w:r>
        <w:rPr>
          <w:rFonts w:eastAsia="Times New Roman" w:cs="Times New Roman"/>
          <w:szCs w:val="24"/>
        </w:rPr>
        <w:t>περιπτώσει</w:t>
      </w:r>
      <w:proofErr w:type="spellEnd"/>
      <w:r>
        <w:rPr>
          <w:rFonts w:eastAsia="Times New Roman" w:cs="Times New Roman"/>
          <w:szCs w:val="24"/>
        </w:rPr>
        <w:t>, όμως, δεν μπορεί να ανοίξει ένας κατάλογος σε βάρος του υφιστάμενου Κανονισμού. Όποιος κ</w:t>
      </w:r>
      <w:r>
        <w:rPr>
          <w:rFonts w:eastAsia="Times New Roman" w:cs="Times New Roman"/>
          <w:szCs w:val="24"/>
        </w:rPr>
        <w:t>αταψήφισε, προηγείται. Πολύ απλά.</w:t>
      </w:r>
    </w:p>
    <w:p w14:paraId="32C9F21A"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Αυτό είπα. Προχωρήστε. Πάρτε τον λόγο, λοιπόν.</w:t>
      </w:r>
    </w:p>
    <w:p w14:paraId="32C9F21B"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Θα είμαι σαφής και σύντομη. Δεν πρόκειται να σας ξαναπώ αυτά που είπα και στην </w:t>
      </w:r>
      <w:r>
        <w:rPr>
          <w:rFonts w:eastAsia="Times New Roman" w:cs="Times New Roman"/>
          <w:szCs w:val="24"/>
        </w:rPr>
        <w:t>ε</w:t>
      </w:r>
      <w:r>
        <w:rPr>
          <w:rFonts w:eastAsia="Times New Roman" w:cs="Times New Roman"/>
          <w:szCs w:val="24"/>
        </w:rPr>
        <w:t xml:space="preserve">πιτροπή. </w:t>
      </w:r>
    </w:p>
    <w:p w14:paraId="32C9F21C"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Καταψηφίσαμε και τις δύο συμβάσεις γι</w:t>
      </w:r>
      <w:r>
        <w:rPr>
          <w:rFonts w:eastAsia="Times New Roman" w:cs="Times New Roman"/>
          <w:szCs w:val="24"/>
        </w:rPr>
        <w:t>α σοβαρότατους λόγους και πρώτα απ’ όλα</w:t>
      </w:r>
      <w:r>
        <w:rPr>
          <w:rFonts w:eastAsia="Times New Roman" w:cs="Times New Roman"/>
          <w:szCs w:val="24"/>
        </w:rPr>
        <w:t xml:space="preserve">, </w:t>
      </w:r>
      <w:r>
        <w:rPr>
          <w:rFonts w:eastAsia="Times New Roman" w:cs="Times New Roman"/>
          <w:szCs w:val="24"/>
        </w:rPr>
        <w:t xml:space="preserve">για λόγους συνέπειας. Το Κομμουνιστικό Κόμμα Ελλάδας είναι ένα συνεπές κόμμα, δεν είναι σαν την Κυβέρνηση. </w:t>
      </w:r>
    </w:p>
    <w:p w14:paraId="32C9F21D"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Η Κυβέρνηση σε ό,τι αφορά τις σχέσεις με το ΝΑΤΟ, τη σχέση με την αντίληψη περί ειρήνης, τη σχέση με τους ε</w:t>
      </w:r>
      <w:r>
        <w:rPr>
          <w:rFonts w:eastAsia="Times New Roman" w:cs="Times New Roman"/>
          <w:szCs w:val="24"/>
        </w:rPr>
        <w:t>ξοπλισμούς των Ενόπλων Δυνάμεων, τις έχει αλλάξει παραπάνω από μία φορές τα τελευταία τρία χρόνια και ως Κυβέρνηση τα τελευταία δύο. Για παράδειγμα, έχει προσχωρήσει στην εξής αντίληψη: Εμείς δεν είμαστε εναντίον των αρίστων σχέσεων με την Αρμενία ούτε λέμ</w:t>
      </w:r>
      <w:r>
        <w:rPr>
          <w:rFonts w:eastAsia="Times New Roman" w:cs="Times New Roman"/>
          <w:szCs w:val="24"/>
        </w:rPr>
        <w:t xml:space="preserve">ε ότι δεν είναι άριστες οι σχέσεις μας με την Αρμενία, αλλά να χρησιμοποιούμε και τις ιστορικώς άριστες σχέσεις με την </w:t>
      </w:r>
      <w:r>
        <w:rPr>
          <w:rFonts w:eastAsia="Times New Roman" w:cs="Times New Roman"/>
          <w:szCs w:val="24"/>
        </w:rPr>
        <w:lastRenderedPageBreak/>
        <w:t>Αρμενία για να δικαιολογήσουμε συμμετοχή σε οργανισμούς</w:t>
      </w:r>
      <w:r>
        <w:rPr>
          <w:rFonts w:eastAsia="Times New Roman" w:cs="Times New Roman"/>
          <w:szCs w:val="24"/>
        </w:rPr>
        <w:t>,</w:t>
      </w:r>
      <w:r>
        <w:rPr>
          <w:rFonts w:eastAsia="Times New Roman" w:cs="Times New Roman"/>
          <w:szCs w:val="24"/>
        </w:rPr>
        <w:t xml:space="preserve"> που είναι για την ειρήνη και στην πραγματικότητα εξοπλίζουν και προετοιμάζουν το</w:t>
      </w:r>
      <w:r>
        <w:rPr>
          <w:rFonts w:eastAsia="Times New Roman" w:cs="Times New Roman"/>
          <w:szCs w:val="24"/>
        </w:rPr>
        <w:t xml:space="preserve"> ΝΑΤΟ για να έρθει «να την πέσει» στον Καύκασο, θα ήταν μια πολιτική και λογική τεράστια υποκρισία. </w:t>
      </w:r>
    </w:p>
    <w:p w14:paraId="32C9F21E"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Γι’ αυτό λέμε «όχι», όχι γιατί θέλουμε να βλάψουμε τη συμφωνία. Ούτως ή άλλως</w:t>
      </w:r>
      <w:r>
        <w:rPr>
          <w:rFonts w:eastAsia="Times New Roman" w:cs="Times New Roman"/>
          <w:szCs w:val="24"/>
        </w:rPr>
        <w:t>,</w:t>
      </w:r>
      <w:r>
        <w:rPr>
          <w:rFonts w:eastAsia="Times New Roman" w:cs="Times New Roman"/>
          <w:szCs w:val="24"/>
        </w:rPr>
        <w:t xml:space="preserve"> αυτές οι συμφωνίες είναι ένα σχήμα πρωθύστερο. Έχουν γίνει, έχουν εφαρμοστεί</w:t>
      </w:r>
      <w:r>
        <w:rPr>
          <w:rFonts w:eastAsia="Times New Roman" w:cs="Times New Roman"/>
          <w:szCs w:val="24"/>
        </w:rPr>
        <w:t xml:space="preserve"> και έρχονται εδώ για μία επικύρωση. Είναι μια διαδικασία</w:t>
      </w:r>
      <w:r>
        <w:rPr>
          <w:rFonts w:eastAsia="Times New Roman" w:cs="Times New Roman"/>
          <w:szCs w:val="24"/>
        </w:rPr>
        <w:t>,</w:t>
      </w:r>
      <w:r>
        <w:rPr>
          <w:rFonts w:eastAsia="Times New Roman" w:cs="Times New Roman"/>
          <w:szCs w:val="24"/>
        </w:rPr>
        <w:t xml:space="preserve"> για την οποία έχουμε παρακαλέσει άπειρες φορές να έρχονται εδώ προς επικύρωση οι συμβάσεις</w:t>
      </w:r>
      <w:r>
        <w:rPr>
          <w:rFonts w:eastAsia="Times New Roman" w:cs="Times New Roman"/>
          <w:szCs w:val="24"/>
        </w:rPr>
        <w:t>,</w:t>
      </w:r>
      <w:r>
        <w:rPr>
          <w:rFonts w:eastAsia="Times New Roman" w:cs="Times New Roman"/>
          <w:szCs w:val="24"/>
        </w:rPr>
        <w:t xml:space="preserve"> πριν εφαρμοστούν. Δεν γίνεται. Η Κυβέρνηση μέχρι στιγμής</w:t>
      </w:r>
      <w:r>
        <w:rPr>
          <w:rFonts w:eastAsia="Times New Roman" w:cs="Times New Roman"/>
          <w:szCs w:val="24"/>
        </w:rPr>
        <w:t>,</w:t>
      </w:r>
      <w:r>
        <w:rPr>
          <w:rFonts w:eastAsia="Times New Roman" w:cs="Times New Roman"/>
          <w:szCs w:val="24"/>
        </w:rPr>
        <w:t xml:space="preserve"> μαζεύει τα των προηγουμένων κυβερνήσεων. Η επόμενη θα μαζεύει αυτά. Και θα πηγαίνει έτσι για πάντα, γιατί είναι ένας πάρα πολύ ωραίος τρόπος να χρησιμοποιείται ως ντεκόρ το Κοινοβούλιο. </w:t>
      </w:r>
    </w:p>
    <w:p w14:paraId="32C9F21F"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Αυτό συμβαίνει σε όλες τις συμβάσεις, όχι μόνο του Υπουργείου Εθνική</w:t>
      </w:r>
      <w:r>
        <w:rPr>
          <w:rFonts w:eastAsia="Times New Roman" w:cs="Times New Roman"/>
          <w:szCs w:val="24"/>
        </w:rPr>
        <w:t>ς Άμυνας. Υπογράφουν, πηγαίνουν, αρχίζει η εφαρμογή κι έναν χρόνο, δύο χρόνια, τρία χρόνια, τέσσερα χρόνια μετά κάποιος θυμάται ότι χρειάζεται και επικύρωση του Ελληνικού Κοινοβουλίου. Και έρχεται εδώ η σύμβαση και εμείς παίζουμε τον κομπάρσο πολιτικά, όχι</w:t>
      </w:r>
      <w:r>
        <w:rPr>
          <w:rFonts w:eastAsia="Times New Roman" w:cs="Times New Roman"/>
          <w:szCs w:val="24"/>
        </w:rPr>
        <w:t xml:space="preserve"> τον κομπάρσο θεαματικά. Η </w:t>
      </w:r>
      <w:r>
        <w:rPr>
          <w:rFonts w:eastAsia="Times New Roman" w:cs="Times New Roman"/>
          <w:szCs w:val="24"/>
        </w:rPr>
        <w:lastRenderedPageBreak/>
        <w:t xml:space="preserve">Ολομέλεια δεν είναι για να αποκτάμε </w:t>
      </w:r>
      <w:proofErr w:type="spellStart"/>
      <w:r>
        <w:rPr>
          <w:rFonts w:eastAsia="Times New Roman" w:cs="Times New Roman"/>
          <w:szCs w:val="24"/>
        </w:rPr>
        <w:t>βιντεάκια</w:t>
      </w:r>
      <w:proofErr w:type="spellEnd"/>
      <w:r>
        <w:rPr>
          <w:rFonts w:eastAsia="Times New Roman" w:cs="Times New Roman"/>
          <w:szCs w:val="24"/>
        </w:rPr>
        <w:t xml:space="preserve"> να τα παίζουμε. Αυτά όσον αφορά τη σύμβαση με την Αρμενία.</w:t>
      </w:r>
    </w:p>
    <w:p w14:paraId="32C9F220"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 xml:space="preserve">Όσον αφορά τώρα τη σύμβαση με τη Σουηδία, σας επισημάναμε και στην </w:t>
      </w:r>
      <w:r>
        <w:rPr>
          <w:rFonts w:eastAsia="Times New Roman" w:cs="Times New Roman"/>
          <w:szCs w:val="24"/>
        </w:rPr>
        <w:t>ε</w:t>
      </w:r>
      <w:r>
        <w:rPr>
          <w:rFonts w:eastAsia="Times New Roman" w:cs="Times New Roman"/>
          <w:szCs w:val="24"/>
        </w:rPr>
        <w:t>πιτροπή ότι υπάρχουν ορισμένα ζητήματα. Ακούγονται εύσχη</w:t>
      </w:r>
      <w:r>
        <w:rPr>
          <w:rFonts w:eastAsia="Times New Roman" w:cs="Times New Roman"/>
          <w:szCs w:val="24"/>
        </w:rPr>
        <w:t xml:space="preserve">μα και ωραία τα λόγια για τις ειδικές δυνάμεις από εδώ και από εκεί, με χώρες που είναι συναρτώμενες και φίλιες και κοντά στο ΝΑΤΟ. Το ερώτημα είναι, όμως, επ’ </w:t>
      </w:r>
      <w:proofErr w:type="spellStart"/>
      <w:r>
        <w:rPr>
          <w:rFonts w:eastAsia="Times New Roman" w:cs="Times New Roman"/>
          <w:szCs w:val="24"/>
        </w:rPr>
        <w:t>ωφελεία</w:t>
      </w:r>
      <w:proofErr w:type="spellEnd"/>
      <w:r>
        <w:rPr>
          <w:rFonts w:eastAsia="Times New Roman" w:cs="Times New Roman"/>
          <w:szCs w:val="24"/>
        </w:rPr>
        <w:t xml:space="preserve"> τίνος.</w:t>
      </w:r>
    </w:p>
    <w:p w14:paraId="32C9F221"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Όλη η στρατιωτική προετοιμασία που γίνεται αυτήν τη στιγμή, στον χώρο μας, στη γε</w:t>
      </w:r>
      <w:r>
        <w:rPr>
          <w:rFonts w:eastAsia="Times New Roman" w:cs="Times New Roman"/>
          <w:szCs w:val="24"/>
        </w:rPr>
        <w:t xml:space="preserve">ιτονιά μας, στον βορρά, στον νότο, στην ανατολή μας και στη δύση μας, γίνεται καθ’ </w:t>
      </w:r>
      <w:proofErr w:type="spellStart"/>
      <w:r>
        <w:rPr>
          <w:rFonts w:eastAsia="Times New Roman" w:cs="Times New Roman"/>
          <w:szCs w:val="24"/>
        </w:rPr>
        <w:t>ομολογίαν</w:t>
      </w:r>
      <w:proofErr w:type="spellEnd"/>
      <w:r>
        <w:rPr>
          <w:rFonts w:eastAsia="Times New Roman" w:cs="Times New Roman"/>
          <w:szCs w:val="24"/>
        </w:rPr>
        <w:t xml:space="preserve"> -ο Υπουργός Εξωτερικών αυτήν τη στιγμή είναι στις Ηνωμένες Πολιτείες- και των </w:t>
      </w:r>
      <w:proofErr w:type="spellStart"/>
      <w:r>
        <w:rPr>
          <w:rFonts w:eastAsia="Times New Roman" w:cs="Times New Roman"/>
          <w:szCs w:val="24"/>
        </w:rPr>
        <w:t>αμερικανών</w:t>
      </w:r>
      <w:proofErr w:type="spellEnd"/>
      <w:r>
        <w:rPr>
          <w:rFonts w:eastAsia="Times New Roman" w:cs="Times New Roman"/>
          <w:szCs w:val="24"/>
        </w:rPr>
        <w:t xml:space="preserve"> αξιωματούχων, με συναίνεση και της ελληνικής πλευράς, ότι πρέπει να διατηρ</w:t>
      </w:r>
      <w:r>
        <w:rPr>
          <w:rFonts w:eastAsia="Times New Roman" w:cs="Times New Roman"/>
          <w:szCs w:val="24"/>
        </w:rPr>
        <w:t xml:space="preserve">ηθούν οι ενεργειακοί δρόμοι. </w:t>
      </w:r>
    </w:p>
    <w:p w14:paraId="32C9F222"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Πείτε μου εσείς ποιοι λαοί, όταν οι ενεργειακοί δρόμοι δεν βρίσκονται στα χέρια τους, αλλά βρίσκονται στα χέρια των μονοπωλιακών συμφερόντων απανταχού της γης, όπου υπάρχουν ενεργειακοί διάδρομοι, επωφελήθηκαν; Πεινάνε οι λαοί</w:t>
      </w:r>
      <w:r>
        <w:rPr>
          <w:rFonts w:eastAsia="Times New Roman" w:cs="Times New Roman"/>
          <w:szCs w:val="24"/>
        </w:rPr>
        <w:t xml:space="preserve">. «Τίγκα» </w:t>
      </w:r>
      <w:r>
        <w:rPr>
          <w:rFonts w:eastAsia="Times New Roman" w:cs="Times New Roman"/>
          <w:szCs w:val="24"/>
        </w:rPr>
        <w:lastRenderedPageBreak/>
        <w:t>στο πετρέλαιο είναι η Νιγηρία. Είδατε εσείς πλούσιους τους Νιγηριανούς; Να μην τρελαθούμε!</w:t>
      </w:r>
    </w:p>
    <w:p w14:paraId="32C9F223"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 xml:space="preserve">Οι επτά αδελφές, οι εξής τρεις, οι δώδεκα, οι είκοσι δύο, οι πέντε, οι τριάντα οκτώ που είναι εκεί τα εκμεταλλεύονται. Το ίδιο συμβαίνει κι εδώ. Επομένως, </w:t>
      </w:r>
      <w:r>
        <w:rPr>
          <w:rFonts w:eastAsia="Times New Roman" w:cs="Times New Roman"/>
          <w:szCs w:val="24"/>
        </w:rPr>
        <w:t>γιατί να πούμε «ναι» σε πράγματα για τα οποία δεν είχε ενημερωθεί καν ο ελληνικός λαός;</w:t>
      </w:r>
    </w:p>
    <w:p w14:paraId="32C9F224"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Είχε έρθει εδώ ο Υπουργός, ένας στρατιωτικός. Είχε ανοίξει συζητήσεις. Γίνονται κουβέντες για τις βάσεις και για τη συνεργασία των Ειδικών Δυνάμεων. Σε μια Σουηδία, η ο</w:t>
      </w:r>
      <w:r>
        <w:rPr>
          <w:rFonts w:eastAsia="Times New Roman" w:cs="Times New Roman"/>
          <w:szCs w:val="24"/>
        </w:rPr>
        <w:t xml:space="preserve">ποία βρίσκεται εν </w:t>
      </w:r>
      <w:proofErr w:type="spellStart"/>
      <w:r>
        <w:rPr>
          <w:rFonts w:eastAsia="Times New Roman" w:cs="Times New Roman"/>
          <w:szCs w:val="24"/>
        </w:rPr>
        <w:t>εμπολέμω</w:t>
      </w:r>
      <w:proofErr w:type="spellEnd"/>
      <w:r>
        <w:rPr>
          <w:rFonts w:eastAsia="Times New Roman" w:cs="Times New Roman"/>
          <w:szCs w:val="24"/>
        </w:rPr>
        <w:t xml:space="preserve"> προετοιμασία, λόγω των αλλαγών και των εξελίξεων των συμφερόντων και της διατήρησης, επαναφέροντας και τη θητεία. Επομένως, λέμε «όχι» κι εκεί.</w:t>
      </w:r>
    </w:p>
    <w:p w14:paraId="32C9F225"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Πάμε στις δύο τροπολογίες. Κοιτάξτε, στην τροπολογία που φέρνετε με 4,5 εκατομμύρια ε</w:t>
      </w:r>
      <w:r>
        <w:rPr>
          <w:rFonts w:eastAsia="Times New Roman" w:cs="Times New Roman"/>
          <w:szCs w:val="24"/>
        </w:rPr>
        <w:t xml:space="preserve">υρώ για νομική στήριξη, όταν βάλετε δίπλα και το ποσό και βάλετε και τη διεθνή πρακτική, αμάν πια αυτή η διεθνής πρακτική και η διεθνής </w:t>
      </w:r>
      <w:proofErr w:type="spellStart"/>
      <w:r>
        <w:rPr>
          <w:rFonts w:eastAsia="Times New Roman" w:cs="Times New Roman"/>
          <w:szCs w:val="24"/>
        </w:rPr>
        <w:t>νομιμότης</w:t>
      </w:r>
      <w:proofErr w:type="spellEnd"/>
      <w:r>
        <w:rPr>
          <w:rFonts w:eastAsia="Times New Roman" w:cs="Times New Roman"/>
          <w:szCs w:val="24"/>
        </w:rPr>
        <w:t xml:space="preserve">. Είναι οι ωραιότερες ρετσέτες και τίτλοι για να καλυφθούν από κάτω παρανομίες. Όχι εν προκειμένω. Η διεθνής </w:t>
      </w:r>
      <w:proofErr w:type="spellStart"/>
      <w:r>
        <w:rPr>
          <w:rFonts w:eastAsia="Times New Roman" w:cs="Times New Roman"/>
          <w:szCs w:val="24"/>
        </w:rPr>
        <w:t>νο</w:t>
      </w:r>
      <w:r>
        <w:rPr>
          <w:rFonts w:eastAsia="Times New Roman" w:cs="Times New Roman"/>
          <w:szCs w:val="24"/>
        </w:rPr>
        <w:t>μιμότης</w:t>
      </w:r>
      <w:proofErr w:type="spellEnd"/>
      <w:r>
        <w:rPr>
          <w:rFonts w:eastAsia="Times New Roman" w:cs="Times New Roman"/>
          <w:szCs w:val="24"/>
        </w:rPr>
        <w:t xml:space="preserve">. Ποια είναι η διεθνής </w:t>
      </w:r>
      <w:proofErr w:type="spellStart"/>
      <w:r>
        <w:rPr>
          <w:rFonts w:eastAsia="Times New Roman" w:cs="Times New Roman"/>
          <w:szCs w:val="24"/>
        </w:rPr>
        <w:t>νομιμότης</w:t>
      </w:r>
      <w:proofErr w:type="spellEnd"/>
      <w:r>
        <w:rPr>
          <w:rFonts w:eastAsia="Times New Roman" w:cs="Times New Roman"/>
          <w:szCs w:val="24"/>
        </w:rPr>
        <w:t xml:space="preserve">; Κάθε φορά συμπτύσσονται συμμαχίες προθύμων. </w:t>
      </w:r>
    </w:p>
    <w:p w14:paraId="32C9F226"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lastRenderedPageBreak/>
        <w:t>Μία χώρα η οποία είναι εξηρτημένη στο επίπεδο των εξοπλισμών της. Σωστά; Αγοράζουμε. Δεν παράγουμε ούτε τανκς ούτε υποβρύχια. Η άποψή μας είναι ότι θα μπορούσαμε, αλλά, σ</w:t>
      </w:r>
      <w:r>
        <w:rPr>
          <w:rFonts w:eastAsia="Times New Roman" w:cs="Times New Roman"/>
          <w:szCs w:val="24"/>
        </w:rPr>
        <w:t>ε κάθε περίπτωση, δεν τα παράγουμε αυτή τη στιγμή. Τα παραγγέλνουμε και τα αγοράζουμε απ’ έξω. Είναι φυσικό, λοιπόν, εφόσον τα αγοράζουμε απ’ έξω, να έχουμε και αντιδικίες με τους πωλητές κατά καιρούς. Μην το παρουσιάζετε αυτό ως αγαθοεργία, γιατί κι εκείν</w:t>
      </w:r>
      <w:r>
        <w:rPr>
          <w:rFonts w:eastAsia="Times New Roman" w:cs="Times New Roman"/>
          <w:szCs w:val="24"/>
        </w:rPr>
        <w:t xml:space="preserve">οι, όταν ζητούν λεφτά από το ελληνικό δημόσιο, τα ζητούν γι’ αυτό που πρέπει να τα ζητήσουν. </w:t>
      </w:r>
    </w:p>
    <w:p w14:paraId="32C9F227"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Ερώτημα: Τόσα χρόνια, ακόμα κι εσείς που θέλετε να κάνετε αλλαγή ως αριστερή Κυβέρνηση, δεν υπάρχει νομικό προσωπικό στη χώρα; Δεν υπάρχουν Έλληνες νομικοί και υπ</w:t>
      </w:r>
      <w:r>
        <w:rPr>
          <w:rFonts w:eastAsia="Times New Roman" w:cs="Times New Roman"/>
          <w:szCs w:val="24"/>
        </w:rPr>
        <w:t xml:space="preserve">ηρεσίες να συγκροτήσετε που να υπερασπίζονται τα ρημάδια τα συμφέροντα του ελληνικού δημοσίου; </w:t>
      </w:r>
    </w:p>
    <w:p w14:paraId="32C9F228"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Και πάτε να προσλάβετε –συγγνώμη για την έκφραση- έναν νομικό διάσημο –δεν λέω, η ευπρεπής λέξη είναι «προαγωγός», η άλλη λέξη είναι πολύ πιο κοινότοπη- που παί</w:t>
      </w:r>
      <w:r>
        <w:rPr>
          <w:rFonts w:eastAsia="Times New Roman" w:cs="Times New Roman"/>
          <w:szCs w:val="24"/>
        </w:rPr>
        <w:t xml:space="preserve">ρνει μονοπωλιακά τέτοιου είδους συμβάσεις, έναντι του φαινόμενου ως μη ευκαταφρόνητου ποσού των 4,5 εκατομμυρίων. </w:t>
      </w:r>
    </w:p>
    <w:p w14:paraId="32C9F229"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lastRenderedPageBreak/>
        <w:t xml:space="preserve">Μας το </w:t>
      </w:r>
      <w:r>
        <w:rPr>
          <w:rFonts w:eastAsia="Times New Roman" w:cs="Times New Roman"/>
          <w:szCs w:val="24"/>
        </w:rPr>
        <w:t>παρουσιάζετε</w:t>
      </w:r>
      <w:r>
        <w:rPr>
          <w:rFonts w:eastAsia="Times New Roman" w:cs="Times New Roman"/>
          <w:szCs w:val="24"/>
        </w:rPr>
        <w:t xml:space="preserve"> λες και είναι ψίχουλα: Άντε πάρτε δώστε 4,5 εκατομμύρια, μπροστά στα δισεκατομμύρια που μας ζητάνε, 1,5 ο ένας και 4,5 ο </w:t>
      </w:r>
      <w:r>
        <w:rPr>
          <w:rFonts w:eastAsia="Times New Roman" w:cs="Times New Roman"/>
          <w:szCs w:val="24"/>
        </w:rPr>
        <w:t xml:space="preserve">άλλος, η προμήθεια για τις νομικές υπηρεσίες. Γιατί; Δεν έχουμε από το Νομικό Συμβούλιο του Κράτους; Λαμπρούς ανθρώπους έχουμε. Τους πήρατε ποτέ; Ψωμολυσσάνε νομικά μυαλά σε αυτή τη χώρα. Άνθρωποι με κύρος. Τι πάει να πει εξειδίκευση; Δεν έχουμε εμείς την </w:t>
      </w:r>
      <w:r>
        <w:rPr>
          <w:rFonts w:eastAsia="Times New Roman" w:cs="Times New Roman"/>
          <w:szCs w:val="24"/>
        </w:rPr>
        <w:t xml:space="preserve">εξειδίκευση που αγοράζουμε και πληρώνουμε τα ωραία μας λεφτά, κι έχουν την εξειδίκευση οι άλλοι που είναι νομικό μονοπώλιο στις αγοραπωλησίες; </w:t>
      </w:r>
    </w:p>
    <w:p w14:paraId="32C9F22A"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Αυτό είναι το υπόβαθρο για το οποίο σας λέμε «όχι». Θα σας πούμε «κατά» σε αυτή τη σύμβαση. Και συντομεύω για τη</w:t>
      </w:r>
      <w:r>
        <w:rPr>
          <w:rFonts w:eastAsia="Times New Roman" w:cs="Times New Roman"/>
          <w:szCs w:val="24"/>
        </w:rPr>
        <w:t>ν άλλη.</w:t>
      </w:r>
    </w:p>
    <w:p w14:paraId="32C9F22B"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Φέρατε τα ΕΑΣ. Αν μας φέρνατε την φορολογική ενημερότητά τους -το λέω και απλά, για να μας καταλαβαίνει ο κόσμος- μόνο και μόνο για να πληρωθούν οι εργαζόμενοι και να τακτοποιηθούν ένα κάρο εκκρεμότητες, θα σας λέγαμε με τα τέσσερα «ναι». Να, που έ</w:t>
      </w:r>
      <w:r>
        <w:rPr>
          <w:rFonts w:eastAsia="Times New Roman" w:cs="Times New Roman"/>
          <w:szCs w:val="24"/>
        </w:rPr>
        <w:t xml:space="preserve">ρχεται τώρα ο κανονισμός. Πονηρά </w:t>
      </w:r>
      <w:proofErr w:type="spellStart"/>
      <w:r>
        <w:rPr>
          <w:rFonts w:eastAsia="Times New Roman" w:cs="Times New Roman"/>
          <w:szCs w:val="24"/>
        </w:rPr>
        <w:t>πονηρά</w:t>
      </w:r>
      <w:proofErr w:type="spellEnd"/>
      <w:r>
        <w:rPr>
          <w:rFonts w:eastAsia="Times New Roman" w:cs="Times New Roman"/>
          <w:szCs w:val="24"/>
        </w:rPr>
        <w:t xml:space="preserve"> βάζετε στην ίδια τροπολογία, πρώτον, τη φορολογική ενημερότητα </w:t>
      </w:r>
      <w:r>
        <w:rPr>
          <w:rFonts w:eastAsia="Times New Roman" w:cs="Times New Roman"/>
          <w:szCs w:val="24"/>
        </w:rPr>
        <w:lastRenderedPageBreak/>
        <w:t xml:space="preserve">για να πληρωθούν οι εργαζόμενοι και τα ακούει ο κόσμος και λέει «τι καλή Κυβέρνηση. Ας τους δώσουμε κι ένα ψεύτικο χαρτί». </w:t>
      </w:r>
    </w:p>
    <w:p w14:paraId="32C9F22C"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 xml:space="preserve">Το κάναμε και στα ναυπηγεία. </w:t>
      </w:r>
      <w:r>
        <w:rPr>
          <w:rFonts w:eastAsia="Times New Roman" w:cs="Times New Roman"/>
          <w:szCs w:val="24"/>
        </w:rPr>
        <w:t>Και στα ναυπηγεία δεν πληρώθηκε κανένας. Κι αφού πληρώθηκαν λίγο, ξανάρχισαν τα ίδια προβλήματα κάτω στη Σύρο. Εδώ μέσα ήμασταν, πριν από ενάμιση χρόνο, με τον ίδιο τρόπο. Δηλαδή, πώς να σας το πω; Σαν να κρατάς διπλά βιβλία είναι. Ήρθαμε και νομιμοποιήσαμ</w:t>
      </w:r>
      <w:r>
        <w:rPr>
          <w:rFonts w:eastAsia="Times New Roman" w:cs="Times New Roman"/>
          <w:szCs w:val="24"/>
        </w:rPr>
        <w:t>ε να δώσουμε φορολογική ενημερότητα που δεν υπάρχει, μόνο και μόνο για να πληρωθούν οι εργαζόμενοι. Τι καλό κράτος! Παρανομεί για να πληρωθούν οι εργαζόμενοι! Και δίνει παρανόμως φορολογικές ενημερότητες! Πάτε και πείτε το έξω σε αυτούς που τους κυνηγάει η</w:t>
      </w:r>
      <w:r>
        <w:rPr>
          <w:rFonts w:eastAsia="Times New Roman" w:cs="Times New Roman"/>
          <w:szCs w:val="24"/>
        </w:rPr>
        <w:t xml:space="preserve"> εφορία, να μας δείρουν. </w:t>
      </w:r>
    </w:p>
    <w:p w14:paraId="32C9F22D"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 xml:space="preserve">Παρά ταύτα, θα σας λέγαμε «ναι», γιατί ο κόσμος, ο πεινασμένος και απλήρωτος, είναι ουσιαστικός. </w:t>
      </w:r>
      <w:proofErr w:type="spellStart"/>
      <w:r>
        <w:rPr>
          <w:rFonts w:eastAsia="Times New Roman" w:cs="Times New Roman"/>
          <w:szCs w:val="24"/>
        </w:rPr>
        <w:t>Τσουπ</w:t>
      </w:r>
      <w:proofErr w:type="spellEnd"/>
      <w:r>
        <w:rPr>
          <w:rFonts w:eastAsia="Times New Roman" w:cs="Times New Roman"/>
          <w:szCs w:val="24"/>
        </w:rPr>
        <w:t>, μας φέρατε και ένα δεύτερο, να παραχωρήσετε οικόπεδο της ΕΑΣ στα ΕΛΠΕ. Γι’ αυτό εμείς θέλαμε να σας πούμε «όχι». Όχι απλώς «όχ</w:t>
      </w:r>
      <w:r>
        <w:rPr>
          <w:rFonts w:eastAsia="Times New Roman" w:cs="Times New Roman"/>
          <w:szCs w:val="24"/>
        </w:rPr>
        <w:t xml:space="preserve">ι», κατηγορηματικό «όχι». </w:t>
      </w:r>
    </w:p>
    <w:p w14:paraId="32C9F22E"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 xml:space="preserve">Ποιος, πότε, πού, πώς και γιατί; Τι είναι αυτό το οικόπεδο; Με τι όρους το δίνετε; Υπέρ </w:t>
      </w:r>
      <w:proofErr w:type="spellStart"/>
      <w:r>
        <w:rPr>
          <w:rFonts w:eastAsia="Times New Roman" w:cs="Times New Roman"/>
          <w:szCs w:val="24"/>
        </w:rPr>
        <w:t>ποίου</w:t>
      </w:r>
      <w:proofErr w:type="spellEnd"/>
      <w:r>
        <w:rPr>
          <w:rFonts w:eastAsia="Times New Roman" w:cs="Times New Roman"/>
          <w:szCs w:val="24"/>
        </w:rPr>
        <w:t xml:space="preserve"> το δίνετε; Ποιος θα ωφεληθεί; Είναι περιουσία ή δεν είναι περιουσία του ελληνικού δημοσίου; </w:t>
      </w:r>
      <w:r>
        <w:rPr>
          <w:rFonts w:eastAsia="Times New Roman" w:cs="Times New Roman"/>
          <w:szCs w:val="24"/>
        </w:rPr>
        <w:lastRenderedPageBreak/>
        <w:t xml:space="preserve">Θα μείνει στο ελληνικό δημόσιο; Κατά </w:t>
      </w:r>
      <w:proofErr w:type="spellStart"/>
      <w:r>
        <w:rPr>
          <w:rFonts w:eastAsia="Times New Roman" w:cs="Times New Roman"/>
          <w:szCs w:val="24"/>
        </w:rPr>
        <w:t>ποίαν</w:t>
      </w:r>
      <w:proofErr w:type="spellEnd"/>
      <w:r>
        <w:rPr>
          <w:rFonts w:eastAsia="Times New Roman" w:cs="Times New Roman"/>
          <w:szCs w:val="24"/>
        </w:rPr>
        <w:t xml:space="preserve"> </w:t>
      </w:r>
      <w:r>
        <w:rPr>
          <w:rFonts w:eastAsia="Times New Roman" w:cs="Times New Roman"/>
          <w:szCs w:val="24"/>
        </w:rPr>
        <w:t>έννοια θα μείνει στο ελληνικό δημόσιο και πώς; Τι αντίτιμο έχει; Σε τι συμβάλλει; Τίποτα. Αυτά δεν απαντώνται. Να κάνουμε με μια τροπολογία σε μια, κατά ελαστική ερμηνεία του Κανονισμού, τροπολογία, και το κολλάμε στη σύμβαση. Δηλαδή, να σας το μεταφράσω π</w:t>
      </w:r>
      <w:r>
        <w:rPr>
          <w:rFonts w:eastAsia="Times New Roman" w:cs="Times New Roman"/>
          <w:szCs w:val="24"/>
        </w:rPr>
        <w:t>ώς γίνεται κατανοητό; Πουλάμε το οικόπεδο να πληρώσουμε τους εργαζόμενους.</w:t>
      </w:r>
    </w:p>
    <w:p w14:paraId="32C9F22F"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 xml:space="preserve">Πώς να σας πούμε «ναι» για το ένα; Έτσι που είναι ο Κανονισμός λέει ότι το ένα δεν γίνεται, στο άλλο δεν μπορείς. Ή την παίρνεις πακέτο την τροπολογία ή δεν την παίρνεις πακέτο την </w:t>
      </w:r>
      <w:r>
        <w:rPr>
          <w:rFonts w:eastAsia="Times New Roman" w:cs="Times New Roman"/>
          <w:szCs w:val="24"/>
        </w:rPr>
        <w:t>τροπολογία. Και ερχόμαστε εμείς σήμερα, που κοπτόμαστε για τους απλήρωτους εργαζόμενους, να είμαστε υποχρεωμένοι να εξηγήσουμε και σε αυτούς, να εξηγήσουμε και σε εσάς ότι δεν μπορούμε να πούμε «ναι».</w:t>
      </w:r>
    </w:p>
    <w:p w14:paraId="32C9F230"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 xml:space="preserve">Στην πρώτη, λοιπόν, θα πούμε «παρών», διότι, παρ’ ότι </w:t>
      </w:r>
      <w:r>
        <w:rPr>
          <w:rFonts w:eastAsia="Times New Roman" w:cs="Times New Roman"/>
          <w:szCs w:val="24"/>
        </w:rPr>
        <w:t>αυτή τη στιγμή θέλετε να δώσετε 4,5 εκατομμύρια, από την ώρα που μας λέτε ότι είναι επωφελές για το δημόσιο, να μη φανεί ότι σας σταματάμε κιόλας. «Κατά» θα θέλαμε να πούμε, αλλά λέμε «παρών».</w:t>
      </w:r>
    </w:p>
    <w:p w14:paraId="32C9F231"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Σαφές, κυρία Κανέλλη.</w:t>
      </w:r>
    </w:p>
    <w:p w14:paraId="32C9F232"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ΛΙΑΝΑ ΚΑ</w:t>
      </w:r>
      <w:r>
        <w:rPr>
          <w:rFonts w:eastAsia="Times New Roman" w:cs="Times New Roman"/>
          <w:b/>
          <w:szCs w:val="24"/>
        </w:rPr>
        <w:t>ΝΕΛΛΗ:</w:t>
      </w:r>
      <w:r>
        <w:rPr>
          <w:rFonts w:eastAsia="Times New Roman" w:cs="Times New Roman"/>
          <w:szCs w:val="24"/>
        </w:rPr>
        <w:t xml:space="preserve"> Στη δεύτερη λέμε «κατά» για λόγους τουλάχιστον πολιτικής αξιοπρέπειας απέναντι στην εκποίηση περιουσιακών στοιχείων με οποιονδήποτε τρόπο με πρόσχημα την κάλυψη απόρων εργαζομένων.</w:t>
      </w:r>
    </w:p>
    <w:p w14:paraId="32C9F233"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Ωραία.</w:t>
      </w:r>
    </w:p>
    <w:p w14:paraId="32C9F234"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Ευχαριστούμε, κυρία Κανέλλη.</w:t>
      </w:r>
    </w:p>
    <w:p w14:paraId="32C9F235"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Ο κ. Παππάς έχει τον λόγο.</w:t>
      </w:r>
    </w:p>
    <w:p w14:paraId="32C9F236"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Θα προσπεράσω το αντικανονικό που γίνεται για άλλη μια φορά σήμερα, το ότι φέρνουμε τροπολογίες σε κυρώσεις. Το έχουμε πει πάρα πολλές φορές εδώ. Απορώ που διάφοροι Βουλευτές δεν εγείρονται να διαμαρτυρηθούν, όπω</w:t>
      </w:r>
      <w:r>
        <w:rPr>
          <w:rFonts w:eastAsia="Times New Roman" w:cs="Times New Roman"/>
          <w:szCs w:val="24"/>
        </w:rPr>
        <w:t>ς τις προηγούμενες φορές. Βέβαια, υπήρχε η ειδοποίηση του κυρίου Υπουργού.</w:t>
      </w:r>
    </w:p>
    <w:p w14:paraId="32C9F237"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κανονικά δεν θα έπρεπε να συζητούμε, αλλά θα μπούμε στην ουσία των τροπολογιών και μετά θα μιλήσει ο κ. </w:t>
      </w:r>
      <w:proofErr w:type="spellStart"/>
      <w:r>
        <w:rPr>
          <w:rFonts w:eastAsia="Times New Roman" w:cs="Times New Roman"/>
          <w:szCs w:val="24"/>
        </w:rPr>
        <w:t>Κούζηλος</w:t>
      </w:r>
      <w:proofErr w:type="spellEnd"/>
      <w:r>
        <w:rPr>
          <w:rFonts w:eastAsia="Times New Roman" w:cs="Times New Roman"/>
          <w:szCs w:val="24"/>
        </w:rPr>
        <w:t xml:space="preserve"> επί της ουσίας της κυρώσεως. Φέρνετε μια </w:t>
      </w:r>
      <w:r>
        <w:rPr>
          <w:rFonts w:eastAsia="Times New Roman" w:cs="Times New Roman"/>
          <w:szCs w:val="24"/>
        </w:rPr>
        <w:lastRenderedPageBreak/>
        <w:t>τροπολο</w:t>
      </w:r>
      <w:r>
        <w:rPr>
          <w:rFonts w:eastAsia="Times New Roman" w:cs="Times New Roman"/>
          <w:szCs w:val="24"/>
        </w:rPr>
        <w:t xml:space="preserve">γία για τη </w:t>
      </w:r>
      <w:r>
        <w:rPr>
          <w:rFonts w:eastAsia="Times New Roman" w:cs="Times New Roman"/>
          <w:szCs w:val="24"/>
        </w:rPr>
        <w:t>«</w:t>
      </w:r>
      <w:r>
        <w:rPr>
          <w:rFonts w:eastAsia="Times New Roman" w:cs="Times New Roman"/>
          <w:szCs w:val="24"/>
          <w:lang w:val="en-US"/>
        </w:rPr>
        <w:t>HOLMAN</w:t>
      </w:r>
      <w:r>
        <w:rPr>
          <w:rFonts w:eastAsia="Times New Roman" w:cs="Times New Roman"/>
          <w:szCs w:val="24"/>
        </w:rPr>
        <w:t xml:space="preserve"> </w:t>
      </w:r>
      <w:r>
        <w:rPr>
          <w:rFonts w:eastAsia="Times New Roman" w:cs="Times New Roman"/>
          <w:szCs w:val="24"/>
          <w:lang w:val="en-US"/>
        </w:rPr>
        <w:t>FENWICK</w:t>
      </w:r>
      <w:r>
        <w:rPr>
          <w:rFonts w:eastAsia="Times New Roman" w:cs="Times New Roman"/>
          <w:szCs w:val="24"/>
        </w:rPr>
        <w:t xml:space="preserve"> </w:t>
      </w:r>
      <w:r>
        <w:rPr>
          <w:rFonts w:eastAsia="Times New Roman" w:cs="Times New Roman"/>
          <w:szCs w:val="24"/>
          <w:lang w:val="en-US"/>
        </w:rPr>
        <w:t>WILLAN</w:t>
      </w:r>
      <w:r>
        <w:rPr>
          <w:rFonts w:eastAsia="Times New Roman" w:cs="Times New Roman"/>
          <w:szCs w:val="24"/>
        </w:rPr>
        <w:t xml:space="preserve"> </w:t>
      </w:r>
      <w:r>
        <w:rPr>
          <w:rFonts w:eastAsia="Times New Roman" w:cs="Times New Roman"/>
          <w:szCs w:val="24"/>
          <w:lang w:val="en-US"/>
        </w:rPr>
        <w:t>LLP</w:t>
      </w:r>
      <w:r>
        <w:rPr>
          <w:rFonts w:eastAsia="Times New Roman" w:cs="Times New Roman"/>
          <w:szCs w:val="24"/>
        </w:rPr>
        <w:t>»</w:t>
      </w:r>
      <w:r>
        <w:rPr>
          <w:rFonts w:eastAsia="Times New Roman" w:cs="Times New Roman"/>
          <w:szCs w:val="24"/>
        </w:rPr>
        <w:t>, μια δικηγορική εταιρεία και διαβάζω εδώ το αστρονομικό ποσό των 4,5 εκατομμυρίων ευρώ.</w:t>
      </w:r>
    </w:p>
    <w:p w14:paraId="32C9F238"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Μας είπατε πριν από λίγο, κύριε Υπουργέ, ότι έχετε δώσει ήδη και 9 εκατομμύρια ευρώ. Εγώ αυτό κατάλαβα -γιατί εσείς τα ευρώ τα έχ</w:t>
      </w:r>
      <w:r>
        <w:rPr>
          <w:rFonts w:eastAsia="Times New Roman" w:cs="Times New Roman"/>
          <w:szCs w:val="24"/>
        </w:rPr>
        <w:t>ετε σαν στραγάλια, τα μοιράζετε από εδώ και από εκεί- 4,5 εκατομμύρια ευρώ. Είπατε ότι έχουν δοθεί και 9 εκατομμύρια. Να βρω τα Πρακτικά να το δω. Ήδη έχουν δοθεί 9 εκατομμύρια.</w:t>
      </w:r>
    </w:p>
    <w:p w14:paraId="32C9F239"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 xml:space="preserve">Είπατε, λοιπόν, ότι αυτό ήταν μια συμφωνία του Υπουργείου Εθνικής Άμυνας με </w:t>
      </w:r>
      <w:r>
        <w:rPr>
          <w:rFonts w:eastAsia="Times New Roman" w:cs="Times New Roman"/>
          <w:szCs w:val="24"/>
        </w:rPr>
        <w:t>την εν λόγω εταιρεία.</w:t>
      </w:r>
    </w:p>
    <w:p w14:paraId="32C9F23A"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 xml:space="preserve">Δεν έχουμε δικηγόρους στην Ελλάδα; Δεν έχουμε νομικές σχολές; Δεν έχουμε άξιους νομικούς και εντός του Κοινοβουλίου; Δεν έχουμε το Νομικό Συμβούλιο του Κράτους; Δεν έχουμε τη Νομική Υπηρεσία της Βουλής, που, όταν τα βρίσκετε δύσκολα, </w:t>
      </w:r>
      <w:r>
        <w:rPr>
          <w:rFonts w:eastAsia="Times New Roman" w:cs="Times New Roman"/>
          <w:szCs w:val="24"/>
        </w:rPr>
        <w:t>λέτε «όχι, θα πάμε στη Νομική Υπηρεσία»; Πρέπει να καταφύγουμε στους ξένους και να δώσουμε 4,5 εκατομμύρια; Ξέρετε πόσα είναι 4,5 εκατομμύρια;</w:t>
      </w:r>
    </w:p>
    <w:p w14:paraId="32C9F23B"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 xml:space="preserve">Θα σας υπολογίσω εγώ. Βάλτε αυτό που είχατε σαν οροφή, τον κατώτατο μισθό στα 750 ευρώ που το έχετε ξεχάσει και </w:t>
      </w:r>
      <w:r>
        <w:rPr>
          <w:rFonts w:eastAsia="Times New Roman" w:cs="Times New Roman"/>
          <w:szCs w:val="24"/>
        </w:rPr>
        <w:lastRenderedPageBreak/>
        <w:t>π</w:t>
      </w:r>
      <w:r>
        <w:rPr>
          <w:rFonts w:eastAsia="Times New Roman" w:cs="Times New Roman"/>
          <w:szCs w:val="24"/>
        </w:rPr>
        <w:t xml:space="preserve">ληρώνονται πλέον οι μισθωτοί με μισθούς πείνας, 200 ευρώ οι </w:t>
      </w:r>
      <w:proofErr w:type="spellStart"/>
      <w:r>
        <w:rPr>
          <w:rFonts w:eastAsia="Times New Roman" w:cs="Times New Roman"/>
          <w:szCs w:val="24"/>
        </w:rPr>
        <w:t>ημιαπασχολούμενοι</w:t>
      </w:r>
      <w:proofErr w:type="spellEnd"/>
      <w:r>
        <w:rPr>
          <w:rFonts w:eastAsia="Times New Roman" w:cs="Times New Roman"/>
          <w:szCs w:val="24"/>
        </w:rPr>
        <w:t>. Με 750 ευρώ σάς λέω εγώ να υπολογίσετε. Είναι μια ελληνική κωμόπολη, το μηνιάτικο μιας κωμόπολης, έξι χιλιάδες εργαζόμενοι επί 750 ευρώ είναι 4,5 εκατομμύρια ευρώ.</w:t>
      </w:r>
    </w:p>
    <w:p w14:paraId="32C9F23C"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Δίνετε, λοιπό</w:t>
      </w:r>
      <w:r>
        <w:rPr>
          <w:rFonts w:eastAsia="Times New Roman" w:cs="Times New Roman"/>
          <w:szCs w:val="24"/>
        </w:rPr>
        <w:t>ν, τα λεφτά του ελληνικού λαού έτσι, χωρίς καμμία έννοια, σαν να είναι δικά σας λεφτά, σαν να είναι κληρονομιά σας, που δεν είναι κληρονομιά σας -γιατί υπηρέτες του ελληνικού λαού είστε- και τα σκορπάτε όπου θέλετε. Τις ωφελείται από αυτό; Διότι πίσω από κ</w:t>
      </w:r>
      <w:r>
        <w:rPr>
          <w:rFonts w:eastAsia="Times New Roman" w:cs="Times New Roman"/>
          <w:szCs w:val="24"/>
        </w:rPr>
        <w:t>άποιες τροπολογίες που είναι σε μια μισοάδεια αίθουσα υπάρχουν κάποια συμφέροντα. Τα λέγατε, όταν ήσασταν Αντιπολίτευση αυτά, που έρχονταν τροπολογίες νύ</w:t>
      </w:r>
      <w:r>
        <w:rPr>
          <w:rFonts w:eastAsia="Times New Roman" w:cs="Times New Roman"/>
          <w:szCs w:val="24"/>
        </w:rPr>
        <w:t>χ</w:t>
      </w:r>
      <w:r>
        <w:rPr>
          <w:rFonts w:eastAsia="Times New Roman" w:cs="Times New Roman"/>
          <w:szCs w:val="24"/>
        </w:rPr>
        <w:t>τα και κάνετε ακριβώς τα ίδια που έκανε και η Νέα Δημοκρατία. Νεοφιλελεύθερη η Νέα Δημοκρατία, νεοφιλε</w:t>
      </w:r>
      <w:r>
        <w:rPr>
          <w:rFonts w:eastAsia="Times New Roman" w:cs="Times New Roman"/>
          <w:szCs w:val="24"/>
        </w:rPr>
        <w:t>λεύθεροι και εσείς. Ποιος ωφελείται; Ποιος έκανε τη συμφωνία; Την κάνατε εσείς; Την έκανε ο κ. Καμμένος; Διότι, αν την έκανε ο κ. Καμμένος, έχουμε πολύ μεγάλες επιφυλάξεις, γιατί γνωρίζουμε τον κ. Καμμένο, γνωρίζουμε πώς λειτουργεί, έχουμε μια εμπειρία από</w:t>
      </w:r>
      <w:r>
        <w:rPr>
          <w:rFonts w:eastAsia="Times New Roman" w:cs="Times New Roman"/>
          <w:szCs w:val="24"/>
        </w:rPr>
        <w:t xml:space="preserve"> τις συμφωνίες που κάνει για 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τώρα χωρίς διαγωνισμούς και δεν έχουμε καμμία εμπιστοσύνη στον κ. Καμμένο και στις επιλογές του.</w:t>
      </w:r>
    </w:p>
    <w:p w14:paraId="32C9F23D"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lastRenderedPageBreak/>
        <w:t>Ποιος έκανε αυτές τις συνομιλίες; Ποιου ήταν αυτή η επιλογή, να φέρουμε τους ξένους νομικούς για τα δικά μας συμφέρον</w:t>
      </w:r>
      <w:r>
        <w:rPr>
          <w:rFonts w:eastAsia="Times New Roman" w:cs="Times New Roman"/>
          <w:szCs w:val="24"/>
        </w:rPr>
        <w:t xml:space="preserve">τα; </w:t>
      </w:r>
    </w:p>
    <w:p w14:paraId="32C9F23E"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Όσον αφορά τη δεύτερη τροπολογία που αφορά τα Ελληνικά Αμυντικά Συστήματα, θέλετε να πουλήσετε και αυτά, ένα ασημικό, όπως ξεπουλάτε όλα τα ασημικά της Ελλάδας στους ξένους, για να πληρωθούν οι εργαζόμενοι. Πολύ ωραία! Αυτή ήταν και δική μας πρόταση σ</w:t>
      </w:r>
      <w:r>
        <w:rPr>
          <w:rFonts w:eastAsia="Times New Roman" w:cs="Times New Roman"/>
          <w:szCs w:val="24"/>
        </w:rPr>
        <w:t xml:space="preserve">την </w:t>
      </w:r>
      <w:r>
        <w:rPr>
          <w:rFonts w:eastAsia="Times New Roman" w:cs="Times New Roman"/>
          <w:szCs w:val="24"/>
        </w:rPr>
        <w:t xml:space="preserve">επιτροπή </w:t>
      </w:r>
      <w:r>
        <w:rPr>
          <w:rFonts w:eastAsia="Times New Roman" w:cs="Times New Roman"/>
          <w:szCs w:val="24"/>
        </w:rPr>
        <w:t xml:space="preserve">–σας το είχε πει ο κ. </w:t>
      </w:r>
      <w:proofErr w:type="spellStart"/>
      <w:r>
        <w:rPr>
          <w:rFonts w:eastAsia="Times New Roman" w:cs="Times New Roman"/>
          <w:szCs w:val="24"/>
        </w:rPr>
        <w:t>Κούζηλος</w:t>
      </w:r>
      <w:proofErr w:type="spellEnd"/>
      <w:r>
        <w:rPr>
          <w:rFonts w:eastAsia="Times New Roman" w:cs="Times New Roman"/>
          <w:szCs w:val="24"/>
        </w:rPr>
        <w:t>- δηλαδή να κάνουν μία εκποίηση τα ΕΑΣ, ώστε να μπορέσουν να ορθοποδήσουν. Βέβαια, η λύση που δίνετε είναι αποσπασματική. Είναι μόνο για έξι μήνες, ενώ θα έπρεπε να είναι για παραπάνω και είναι μόνο για τα ΕΑΣ. Δε</w:t>
      </w:r>
      <w:r>
        <w:rPr>
          <w:rFonts w:eastAsia="Times New Roman" w:cs="Times New Roman"/>
          <w:szCs w:val="24"/>
        </w:rPr>
        <w:t>ν έχετε μία συνολική πολιτική, έναν σχεδιασμό για την αμυντική παραγωγή της πατρίδας μας.</w:t>
      </w:r>
    </w:p>
    <w:p w14:paraId="32C9F23F"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Θα πούμε «</w:t>
      </w:r>
      <w:r>
        <w:rPr>
          <w:rFonts w:eastAsia="Times New Roman" w:cs="Times New Roman"/>
          <w:szCs w:val="24"/>
        </w:rPr>
        <w:t>παρών</w:t>
      </w:r>
      <w:r>
        <w:rPr>
          <w:rFonts w:eastAsia="Times New Roman" w:cs="Times New Roman"/>
          <w:szCs w:val="24"/>
        </w:rPr>
        <w:t>» σ’ αυτό, διότι δίνετε φορολογική ενημερότητα στα ΕΑΣ. Γιατί δεν δίνετε φορολογική ενημερότητα και σε εκατοντάδες επαγγελματίες Έλληνες που βρίσκονται</w:t>
      </w:r>
      <w:r>
        <w:rPr>
          <w:rFonts w:eastAsia="Times New Roman" w:cs="Times New Roman"/>
          <w:szCs w:val="24"/>
        </w:rPr>
        <w:t xml:space="preserve"> σε δεινή θέση, που δεν έχουν «μία»; Πρέπει να τους δώσετε μία ενημερότητα, μία βοήθεια, ώστε να πληρώσουν και αυτοί τους εργαζόμενους.</w:t>
      </w:r>
    </w:p>
    <w:p w14:paraId="32C9F240"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lastRenderedPageBreak/>
        <w:t>Ψηφίζουμε, λοιπόν, «</w:t>
      </w:r>
      <w:r>
        <w:rPr>
          <w:rFonts w:eastAsia="Times New Roman" w:cs="Times New Roman"/>
          <w:szCs w:val="24"/>
        </w:rPr>
        <w:t>παρών</w:t>
      </w:r>
      <w:r>
        <w:rPr>
          <w:rFonts w:eastAsia="Times New Roman" w:cs="Times New Roman"/>
          <w:szCs w:val="24"/>
        </w:rPr>
        <w:t xml:space="preserve">» στη δεύτερη τροπολογία. Θα ήθελα πάρα πολύ να μπείτε στην ουσία και να μας απαντήσετε, κύριε </w:t>
      </w:r>
      <w:r>
        <w:rPr>
          <w:rFonts w:eastAsia="Times New Roman" w:cs="Times New Roman"/>
          <w:szCs w:val="24"/>
        </w:rPr>
        <w:t>Υπουργέ…</w:t>
      </w:r>
    </w:p>
    <w:p w14:paraId="32C9F241"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Ευχαριστούμε.</w:t>
      </w:r>
    </w:p>
    <w:p w14:paraId="32C9F242"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Όχι, δεν θα με διακόψετε, κύριε Πρόεδρε. Εννέα λεπτά μιλούσε η </w:t>
      </w:r>
      <w:r>
        <w:rPr>
          <w:rFonts w:eastAsia="Times New Roman" w:cs="Times New Roman"/>
          <w:szCs w:val="24"/>
        </w:rPr>
        <w:t xml:space="preserve">κ. </w:t>
      </w:r>
      <w:r>
        <w:rPr>
          <w:rFonts w:eastAsia="Times New Roman" w:cs="Times New Roman"/>
          <w:szCs w:val="24"/>
        </w:rPr>
        <w:t>Κανέλλη και ήταν και εκτός σειράς.</w:t>
      </w:r>
    </w:p>
    <w:p w14:paraId="32C9F243"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Νόμιζα ότι ήθελε να πάρει τον λόγο ο κ. </w:t>
      </w:r>
      <w:proofErr w:type="spellStart"/>
      <w:r>
        <w:rPr>
          <w:rFonts w:eastAsia="Times New Roman" w:cs="Times New Roman"/>
          <w:szCs w:val="24"/>
        </w:rPr>
        <w:t>Κούζηλος</w:t>
      </w:r>
      <w:proofErr w:type="spellEnd"/>
      <w:r>
        <w:rPr>
          <w:rFonts w:eastAsia="Times New Roman" w:cs="Times New Roman"/>
          <w:szCs w:val="24"/>
        </w:rPr>
        <w:t xml:space="preserve">, </w:t>
      </w:r>
      <w:r>
        <w:rPr>
          <w:rFonts w:eastAsia="Times New Roman" w:cs="Times New Roman"/>
          <w:szCs w:val="24"/>
        </w:rPr>
        <w:t>για να μιλήσει.</w:t>
      </w:r>
    </w:p>
    <w:p w14:paraId="32C9F244"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Θα τον πάρει τον λόγο ο κ. </w:t>
      </w:r>
      <w:proofErr w:type="spellStart"/>
      <w:r>
        <w:rPr>
          <w:rFonts w:eastAsia="Times New Roman" w:cs="Times New Roman"/>
          <w:szCs w:val="24"/>
        </w:rPr>
        <w:t>Κούζηλος</w:t>
      </w:r>
      <w:proofErr w:type="spellEnd"/>
      <w:r>
        <w:rPr>
          <w:rFonts w:eastAsia="Times New Roman" w:cs="Times New Roman"/>
          <w:szCs w:val="24"/>
        </w:rPr>
        <w:t>.</w:t>
      </w:r>
    </w:p>
    <w:p w14:paraId="32C9F245"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Δεν σας διέκοψα. Συνεχίστε, για να ολοκληρώσετε.</w:t>
      </w:r>
    </w:p>
    <w:p w14:paraId="32C9F246" w14:textId="77777777" w:rsidR="004C0B2A" w:rsidRDefault="00EF3197">
      <w:pPr>
        <w:spacing w:line="600" w:lineRule="auto"/>
        <w:ind w:firstLine="720"/>
        <w:jc w:val="both"/>
        <w:rPr>
          <w:rFonts w:eastAsia="Times New Roman" w:cs="Times New Roman"/>
          <w:b/>
          <w:szCs w:val="24"/>
        </w:rPr>
      </w:pPr>
      <w:r>
        <w:rPr>
          <w:rFonts w:eastAsia="Times New Roman" w:cs="Times New Roman"/>
          <w:b/>
          <w:szCs w:val="24"/>
        </w:rPr>
        <w:t xml:space="preserve">ΧΡΗΣΤΟΣ ΠΑΠΠΑΣ: </w:t>
      </w:r>
      <w:r>
        <w:rPr>
          <w:rFonts w:eastAsia="Times New Roman" w:cs="Times New Roman"/>
          <w:szCs w:val="24"/>
        </w:rPr>
        <w:t>Σας παρακαλώ πάρα πολύ, λοιπόν, να μας ενημερώσετε για το ποιος τεχνικός, Υπουργός ή Υφυπ</w:t>
      </w:r>
      <w:r>
        <w:rPr>
          <w:rFonts w:eastAsia="Times New Roman" w:cs="Times New Roman"/>
          <w:szCs w:val="24"/>
        </w:rPr>
        <w:t xml:space="preserve">ουργός, αξιωματικός, πολιτικό προσωπικό ή οτιδήποτε άλλο, έκανε συνομιλίες μ’ αυτόν τον δικηγορικό νταβατζή που λέγεται </w:t>
      </w:r>
      <w:r>
        <w:rPr>
          <w:rFonts w:eastAsia="Times New Roman" w:cs="Times New Roman"/>
          <w:szCs w:val="24"/>
        </w:rPr>
        <w:lastRenderedPageBreak/>
        <w:t>«</w:t>
      </w:r>
      <w:r>
        <w:rPr>
          <w:rFonts w:eastAsia="Times New Roman" w:cs="Times New Roman"/>
          <w:szCs w:val="24"/>
          <w:lang w:val="en-US"/>
        </w:rPr>
        <w:t>HOLMAN</w:t>
      </w:r>
      <w:r>
        <w:rPr>
          <w:rFonts w:eastAsia="Times New Roman" w:cs="Times New Roman"/>
          <w:szCs w:val="24"/>
        </w:rPr>
        <w:t xml:space="preserve"> </w:t>
      </w:r>
      <w:r>
        <w:rPr>
          <w:rFonts w:eastAsia="Times New Roman" w:cs="Times New Roman"/>
          <w:szCs w:val="24"/>
          <w:lang w:val="en-US"/>
        </w:rPr>
        <w:t>FENWICK</w:t>
      </w:r>
      <w:r>
        <w:rPr>
          <w:rFonts w:eastAsia="Times New Roman" w:cs="Times New Roman"/>
          <w:szCs w:val="24"/>
        </w:rPr>
        <w:t xml:space="preserve"> </w:t>
      </w:r>
      <w:r>
        <w:rPr>
          <w:rFonts w:eastAsia="Times New Roman" w:cs="Times New Roman"/>
          <w:szCs w:val="24"/>
          <w:lang w:val="en-US"/>
        </w:rPr>
        <w:t>WILLAN</w:t>
      </w:r>
      <w:r>
        <w:rPr>
          <w:rFonts w:eastAsia="Times New Roman" w:cs="Times New Roman"/>
          <w:szCs w:val="24"/>
        </w:rPr>
        <w:t xml:space="preserve"> </w:t>
      </w:r>
      <w:r>
        <w:rPr>
          <w:rFonts w:eastAsia="Times New Roman" w:cs="Times New Roman"/>
          <w:szCs w:val="24"/>
          <w:lang w:val="en-US"/>
        </w:rPr>
        <w:t>LLP</w:t>
      </w:r>
      <w:r>
        <w:rPr>
          <w:rFonts w:eastAsia="Times New Roman" w:cs="Times New Roman"/>
          <w:szCs w:val="24"/>
        </w:rPr>
        <w:t>». Τελικά, ποιος ωφελείται απ’ αυτή τη συμφωνία των τόσων εκατομμυρίων ευρώ;</w:t>
      </w:r>
    </w:p>
    <w:p w14:paraId="32C9F247"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 κ. </w:t>
      </w:r>
      <w:proofErr w:type="spellStart"/>
      <w:r>
        <w:rPr>
          <w:rFonts w:eastAsia="Times New Roman" w:cs="Times New Roman"/>
          <w:szCs w:val="24"/>
        </w:rPr>
        <w:t>Κούζηλος</w:t>
      </w:r>
      <w:proofErr w:type="spellEnd"/>
      <w:r>
        <w:rPr>
          <w:rFonts w:eastAsia="Times New Roman" w:cs="Times New Roman"/>
          <w:szCs w:val="24"/>
        </w:rPr>
        <w:t xml:space="preserve"> έχει τον λόγο.</w:t>
      </w:r>
    </w:p>
    <w:p w14:paraId="32C9F248"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Σε σχέση με την τροπολογία των ΕΑΣ, όντως σας είχαμε κάνει κι εμείς αυτήν την πρόταση για τα ΕΑΣ, γιατί σίγουρα βλέπαμε ότι θα πρέπει να υπάρχει ρευστότητα. Αυτό ήταν το βασικό για τα ΕΑΣ. Λέμε «</w:t>
      </w:r>
      <w:r>
        <w:rPr>
          <w:rFonts w:eastAsia="Times New Roman" w:cs="Times New Roman"/>
          <w:szCs w:val="24"/>
        </w:rPr>
        <w:t>παρών</w:t>
      </w:r>
      <w:r>
        <w:rPr>
          <w:rFonts w:eastAsia="Times New Roman" w:cs="Times New Roman"/>
          <w:szCs w:val="24"/>
        </w:rPr>
        <w:t>» στη συ</w:t>
      </w:r>
      <w:r>
        <w:rPr>
          <w:rFonts w:eastAsia="Times New Roman" w:cs="Times New Roman"/>
          <w:szCs w:val="24"/>
        </w:rPr>
        <w:t xml:space="preserve">γκεκριμένη τροπολογία, γιατί σίγουρα δεν επαινούμε την πολιτική σας. Δεν επαινούμε αυτά που θα ακολουθήσουν και δεν έχουμε εμπιστοσύνη σ’ αυτά που θα κάνετε. Μπορείτε να έχετε τις καλύτερες προθέσεις, αλλά δεν το βλέπουμε μέχρι στιγμής, γιατί βλέπουμε ότι </w:t>
      </w:r>
      <w:r>
        <w:rPr>
          <w:rFonts w:eastAsia="Times New Roman" w:cs="Times New Roman"/>
          <w:szCs w:val="24"/>
        </w:rPr>
        <w:t>συνεχίζονται τα προβλήματα.</w:t>
      </w:r>
    </w:p>
    <w:p w14:paraId="32C9F249"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Όσον αφορά τη δικηγορική εταιρεία, επιμένουμε σ’ αυτό που λέμε σχετικά με το ποιος έχει κάνει αυτή τη συμφωνία. Προϋπήρχε; Γιατί διαλέγουμε, μάλιστα, ξένες δικηγορικές εταιρείες;</w:t>
      </w:r>
    </w:p>
    <w:p w14:paraId="32C9F24A"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Ευχαριστώ πολύ.</w:t>
      </w:r>
    </w:p>
    <w:p w14:paraId="32C9F24B"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w:t>
      </w:r>
      <w:proofErr w:type="spellStart"/>
      <w:r>
        <w:rPr>
          <w:rFonts w:eastAsia="Times New Roman" w:cs="Times New Roman"/>
          <w:szCs w:val="24"/>
        </w:rPr>
        <w:t>Κούζηλε</w:t>
      </w:r>
      <w:proofErr w:type="spellEnd"/>
      <w:r>
        <w:rPr>
          <w:rFonts w:eastAsia="Times New Roman" w:cs="Times New Roman"/>
          <w:szCs w:val="24"/>
        </w:rPr>
        <w:t>, έχετε να πείτε κάτι άλλο επί των συμβάσεων;</w:t>
      </w:r>
    </w:p>
    <w:p w14:paraId="32C9F24C"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ΚΟΥΖΗΛΟΣ: </w:t>
      </w:r>
      <w:r>
        <w:rPr>
          <w:rFonts w:eastAsia="Times New Roman" w:cs="Times New Roman"/>
          <w:szCs w:val="24"/>
        </w:rPr>
        <w:t>Επί των συμβάσεων λέμε «</w:t>
      </w:r>
      <w:r>
        <w:rPr>
          <w:rFonts w:eastAsia="Times New Roman" w:cs="Times New Roman"/>
          <w:szCs w:val="24"/>
        </w:rPr>
        <w:t>παρών</w:t>
      </w:r>
      <w:r>
        <w:rPr>
          <w:rFonts w:eastAsia="Times New Roman" w:cs="Times New Roman"/>
          <w:szCs w:val="24"/>
        </w:rPr>
        <w:t>».</w:t>
      </w:r>
    </w:p>
    <w:p w14:paraId="32C9F24D"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Μάλιστα.</w:t>
      </w:r>
    </w:p>
    <w:p w14:paraId="32C9F24E"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Δένδιας</w:t>
      </w:r>
      <w:proofErr w:type="spellEnd"/>
      <w:r>
        <w:rPr>
          <w:rFonts w:eastAsia="Times New Roman" w:cs="Times New Roman"/>
          <w:szCs w:val="24"/>
        </w:rPr>
        <w:t xml:space="preserve"> έχει τον λόγο.</w:t>
      </w:r>
    </w:p>
    <w:p w14:paraId="32C9F24F"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Κύριε Πρόεδρε, σας ευχαριστώ.</w:t>
      </w:r>
    </w:p>
    <w:p w14:paraId="32C9F250"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για τα θέματα των συμβάσεων έχει τοποθετηθεί ήδη και στην </w:t>
      </w:r>
      <w:r>
        <w:rPr>
          <w:rFonts w:eastAsia="Times New Roman" w:cs="Times New Roman"/>
          <w:szCs w:val="24"/>
        </w:rPr>
        <w:t xml:space="preserve">επιτροπή </w:t>
      </w:r>
      <w:r>
        <w:rPr>
          <w:rFonts w:eastAsia="Times New Roman" w:cs="Times New Roman"/>
          <w:szCs w:val="24"/>
        </w:rPr>
        <w:t>ο εισηγητής μας κ. Σάββας Αναστασιάδης.</w:t>
      </w:r>
    </w:p>
    <w:p w14:paraId="32C9F251"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Όσον αφορά τις δύο τροπολογίες, η Νέα Δημοκρατία θα ψηφίσει «</w:t>
      </w:r>
      <w:r>
        <w:rPr>
          <w:rFonts w:eastAsia="Times New Roman" w:cs="Times New Roman"/>
          <w:szCs w:val="24"/>
        </w:rPr>
        <w:t>παρών</w:t>
      </w:r>
      <w:r>
        <w:rPr>
          <w:rFonts w:eastAsia="Times New Roman" w:cs="Times New Roman"/>
          <w:szCs w:val="24"/>
        </w:rPr>
        <w:t>» και όχι θετικά, στη μεν μία διότι όσον αφορά τις αμ</w:t>
      </w:r>
      <w:r>
        <w:rPr>
          <w:rFonts w:eastAsia="Times New Roman" w:cs="Times New Roman"/>
          <w:szCs w:val="24"/>
        </w:rPr>
        <w:t>οιβές της «</w:t>
      </w:r>
      <w:r>
        <w:rPr>
          <w:rFonts w:eastAsia="Times New Roman" w:cs="Times New Roman"/>
          <w:szCs w:val="24"/>
          <w:lang w:val="en-US"/>
        </w:rPr>
        <w:t>HOLMAN</w:t>
      </w:r>
      <w:r>
        <w:rPr>
          <w:rFonts w:eastAsia="Times New Roman" w:cs="Times New Roman"/>
          <w:szCs w:val="24"/>
        </w:rPr>
        <w:t xml:space="preserve"> </w:t>
      </w:r>
      <w:r>
        <w:rPr>
          <w:rFonts w:eastAsia="Times New Roman" w:cs="Times New Roman"/>
          <w:szCs w:val="24"/>
          <w:lang w:val="en-US"/>
        </w:rPr>
        <w:t>FENWICK</w:t>
      </w:r>
      <w:r>
        <w:rPr>
          <w:rFonts w:eastAsia="Times New Roman" w:cs="Times New Roman"/>
          <w:szCs w:val="24"/>
        </w:rPr>
        <w:t xml:space="preserve"> </w:t>
      </w:r>
      <w:r>
        <w:rPr>
          <w:rFonts w:eastAsia="Times New Roman" w:cs="Times New Roman"/>
          <w:szCs w:val="24"/>
          <w:lang w:val="en-US"/>
        </w:rPr>
        <w:t>WILLAN</w:t>
      </w:r>
      <w:r>
        <w:rPr>
          <w:rFonts w:eastAsia="Times New Roman" w:cs="Times New Roman"/>
          <w:szCs w:val="24"/>
        </w:rPr>
        <w:t xml:space="preserve"> </w:t>
      </w:r>
      <w:r>
        <w:rPr>
          <w:rFonts w:eastAsia="Times New Roman" w:cs="Times New Roman"/>
          <w:szCs w:val="24"/>
          <w:lang w:val="en-US"/>
        </w:rPr>
        <w:t>LLP</w:t>
      </w:r>
      <w:r>
        <w:rPr>
          <w:rFonts w:eastAsia="Times New Roman" w:cs="Times New Roman"/>
          <w:szCs w:val="24"/>
        </w:rPr>
        <w:t>» θεωρούμε ότι οι επεξηγήσεις ως περιγράφονται στην αιτιολογική έκθεση δεν είναι επαρκείς και κατά συνέπεια δεν μπορούμε να έχουμε απόλυτη βεβαιότητα και να την ψηφίσουμε, ενώ ως προς το άλλο θέμα που αφορά τα ΕΑΣ θεωρού</w:t>
      </w:r>
      <w:r>
        <w:rPr>
          <w:rFonts w:eastAsia="Times New Roman" w:cs="Times New Roman"/>
          <w:szCs w:val="24"/>
        </w:rPr>
        <w:t xml:space="preserve">με πράγματι ότι δεν είναι μία απλή περίπτωση για την πληρωμή του προσωπικού, αλλά μία πιο σύνθετη προσέγγιση και δεν μπορούμε με τη θετική μας ψήφο να επαινέσουμε το γεγονός ότι έρχεται με εκπρόθεσμη τροπολογία. </w:t>
      </w:r>
    </w:p>
    <w:p w14:paraId="32C9F252"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Κύριε Υπουργέ, θα επιθυμούσαμε μία άλλη δια</w:t>
      </w:r>
      <w:r>
        <w:rPr>
          <w:rFonts w:eastAsia="Times New Roman" w:cs="Times New Roman"/>
          <w:szCs w:val="24"/>
        </w:rPr>
        <w:t>δικασία.</w:t>
      </w:r>
    </w:p>
    <w:p w14:paraId="32C9F253"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να τοποθετηθώ για ένα λεπτό και σε κάτι άλλο, το οποίο απασχολεί προφανώς και όλους στην Αίθουσα, αλλά και την ελληνική επικαιρότητα. Αναφέρομαι στην τελευταία τοποθέτηση του Υπουργού κ. </w:t>
      </w:r>
      <w:proofErr w:type="spellStart"/>
      <w:r>
        <w:rPr>
          <w:rFonts w:eastAsia="Times New Roman" w:cs="Times New Roman"/>
          <w:szCs w:val="24"/>
        </w:rPr>
        <w:t>Κατρούγκαλου</w:t>
      </w:r>
      <w:proofErr w:type="spellEnd"/>
      <w:r>
        <w:rPr>
          <w:rFonts w:eastAsia="Times New Roman" w:cs="Times New Roman"/>
          <w:szCs w:val="24"/>
        </w:rPr>
        <w:t>, όσον αφορά το θέμα το οποίο δημιουργή</w:t>
      </w:r>
      <w:r>
        <w:rPr>
          <w:rFonts w:eastAsia="Times New Roman" w:cs="Times New Roman"/>
          <w:szCs w:val="24"/>
        </w:rPr>
        <w:t>θηκε ανάμεσα στην Τουρκία και την Ολλανδία.</w:t>
      </w:r>
    </w:p>
    <w:p w14:paraId="32C9F254" w14:textId="77777777" w:rsidR="004C0B2A" w:rsidRDefault="00EF3197">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θέλω να περιέχονται στα Πρακτικά οι εξής θέσεις που αφορούν τη Νέα Δημοκρατία: Το πρώτον είναι ότι δεν υφίσταται καμμία ομοιότητα με τη Θράκη. Η αναφορά του κυρίου Υπουργού ότι και σ</w:t>
      </w:r>
      <w:r>
        <w:rPr>
          <w:rFonts w:eastAsia="Times New Roman" w:cs="Times New Roman"/>
          <w:szCs w:val="24"/>
        </w:rPr>
        <w:t>τη Θράκη έγιναν εκδηλώσεις στις οποίες παρέστησαν Τούρκοι Υπουργοί δεν μπορεί να έχει καμμία σχέση με την πραγματικότητα για έναν απλό λόγο, διότι στη Θράκη δεν ζουν Τούρκοι μετανάστες και δεν υπάρχουν Τούρκοι υπήκοοι. Υπάρχουν μουσουλμάνοι υπήκοοι της Ελλ</w:t>
      </w:r>
      <w:r>
        <w:rPr>
          <w:rFonts w:eastAsia="Times New Roman" w:cs="Times New Roman"/>
          <w:szCs w:val="24"/>
        </w:rPr>
        <w:t>ηνικής Δημοκρατίας.</w:t>
      </w:r>
      <w:r>
        <w:rPr>
          <w:rFonts w:eastAsia="Times New Roman" w:cs="Times New Roman"/>
          <w:szCs w:val="24"/>
        </w:rPr>
        <w:t xml:space="preserve"> </w:t>
      </w:r>
      <w:r>
        <w:rPr>
          <w:rFonts w:eastAsia="Times New Roman" w:cs="Times New Roman"/>
          <w:szCs w:val="24"/>
        </w:rPr>
        <w:t>Κατά συνέπεια, το παράδειγμα ήταν ατυχές. Είμαι απολύτως βέβαιος ότι ο Υπουργός θα χρησιμοποιήσει άλλο, επιτυχέστερο παράδειγμα.</w:t>
      </w:r>
    </w:p>
    <w:p w14:paraId="32C9F255"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Το δεύτερο έχει να κάνει με τη διάσπαση της θέσης της ευρωπαϊκής αλληλεγγύης. Δεν καταλαβαίνουμε γιατί θα π</w:t>
      </w:r>
      <w:r>
        <w:rPr>
          <w:rFonts w:eastAsia="Times New Roman" w:cs="Times New Roman"/>
          <w:szCs w:val="24"/>
        </w:rPr>
        <w:t xml:space="preserve">ρέπει, έστω και καθ’ </w:t>
      </w:r>
      <w:proofErr w:type="spellStart"/>
      <w:r>
        <w:rPr>
          <w:rFonts w:eastAsia="Times New Roman" w:cs="Times New Roman"/>
          <w:szCs w:val="24"/>
        </w:rPr>
        <w:t>ερμηνείαν</w:t>
      </w:r>
      <w:proofErr w:type="spellEnd"/>
      <w:r>
        <w:rPr>
          <w:rFonts w:eastAsia="Times New Roman" w:cs="Times New Roman"/>
          <w:szCs w:val="24"/>
        </w:rPr>
        <w:t xml:space="preserve">, δηλώσεις Έλληνα Υπουργού να ερμηνεύονται ως υποστηρικτικές της Τουρκίας. </w:t>
      </w:r>
    </w:p>
    <w:p w14:paraId="32C9F256"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lastRenderedPageBreak/>
        <w:t>Θα ήθελα δε να πω, κύριε Υπουργέ, ότι ό,τι και αν είναι, τα εθνικά συμφέροντα τα εξυπηρετεί αυτό το προηγούμενο. Δεν γνωρίζουμε τι θα χρειαστεί να αντ</w:t>
      </w:r>
      <w:r>
        <w:rPr>
          <w:rFonts w:eastAsia="Times New Roman" w:cs="Times New Roman"/>
          <w:szCs w:val="24"/>
        </w:rPr>
        <w:t>ιμετωπίσουμε στο μέλλον. Η ολλανδική στάση είναι επωφελής για την πιθανή ελληνική στάση στο μέλλον για οποιοδήποτε θέμα τυχόν θα δημιουργηθεί.</w:t>
      </w:r>
    </w:p>
    <w:p w14:paraId="32C9F257"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Θα ήθελα δε να πω και το εξής. Να ομιλούμε περί ζητήματος δημοκρατίας, αυτό και αν είναι το οποίο δημιουργεί κλαυ</w:t>
      </w:r>
      <w:r>
        <w:rPr>
          <w:rFonts w:eastAsia="Times New Roman" w:cs="Times New Roman"/>
          <w:szCs w:val="24"/>
        </w:rPr>
        <w:t>σίγελο! Είναι απολύτως βέβαιο και το ξέρουμε όλοι ότι υπάρχει βάρβαρη καταπίεση των ανθρωπίνων δικαιωμάτων στην Τουρκία σήμερα. Η Τουρκία είναι χώρα με τους περισσότερους κρατούμενους δημοσιογράφους από οπουδήποτε αλλού, νομίζω, παγκοσμίως. Η δε εμφάνιση τ</w:t>
      </w:r>
      <w:r>
        <w:rPr>
          <w:rFonts w:eastAsia="Times New Roman" w:cs="Times New Roman"/>
          <w:szCs w:val="24"/>
        </w:rPr>
        <w:t xml:space="preserve">ων Τούρκων ότι δήθεν δεν τους επιτρέπεται η ελευθερία του </w:t>
      </w:r>
      <w:proofErr w:type="spellStart"/>
      <w:r>
        <w:rPr>
          <w:rFonts w:eastAsia="Times New Roman" w:cs="Times New Roman"/>
          <w:szCs w:val="24"/>
        </w:rPr>
        <w:t>συνέρχεσθαι</w:t>
      </w:r>
      <w:proofErr w:type="spellEnd"/>
      <w:r>
        <w:rPr>
          <w:rFonts w:eastAsia="Times New Roman" w:cs="Times New Roman"/>
          <w:szCs w:val="24"/>
        </w:rPr>
        <w:t xml:space="preserve"> στην Ευρώπη, για ποιόν λόγο </w:t>
      </w:r>
      <w:r>
        <w:rPr>
          <w:rFonts w:eastAsia="Times New Roman" w:cs="Times New Roman"/>
          <w:szCs w:val="24"/>
        </w:rPr>
        <w:t xml:space="preserve">-για </w:t>
      </w:r>
      <w:r>
        <w:rPr>
          <w:rFonts w:eastAsia="Times New Roman" w:cs="Times New Roman"/>
          <w:szCs w:val="24"/>
        </w:rPr>
        <w:t xml:space="preserve">να υπερασπίσουν ένα αυταρχικό Σύνταγμα, το οποίο από διαπρεπείς Έλληνες συνταγματολόγους έχει χαρακτηριστεί </w:t>
      </w:r>
      <w:r>
        <w:rPr>
          <w:rFonts w:eastAsia="Times New Roman" w:cs="Times New Roman"/>
          <w:szCs w:val="24"/>
        </w:rPr>
        <w:t>«</w:t>
      </w:r>
      <w:r>
        <w:rPr>
          <w:rFonts w:eastAsia="Times New Roman" w:cs="Times New Roman"/>
          <w:szCs w:val="24"/>
        </w:rPr>
        <w:t>καισαρικό</w:t>
      </w:r>
      <w:r>
        <w:rPr>
          <w:rFonts w:eastAsia="Times New Roman" w:cs="Times New Roman"/>
          <w:szCs w:val="24"/>
        </w:rPr>
        <w:t>»</w:t>
      </w:r>
      <w:r>
        <w:rPr>
          <w:rFonts w:eastAsia="Times New Roman" w:cs="Times New Roman"/>
          <w:szCs w:val="24"/>
        </w:rPr>
        <w:t>- μόνο ελληνική αντίδραση πρέπει ν</w:t>
      </w:r>
      <w:r>
        <w:rPr>
          <w:rFonts w:eastAsia="Times New Roman" w:cs="Times New Roman"/>
          <w:szCs w:val="24"/>
        </w:rPr>
        <w:t>α προκαλεί.</w:t>
      </w:r>
    </w:p>
    <w:p w14:paraId="32C9F258"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 xml:space="preserve">Καταλήγω, κύριε Πρόεδρε. Θεωρώ ότι το </w:t>
      </w:r>
      <w:proofErr w:type="spellStart"/>
      <w:r>
        <w:rPr>
          <w:rFonts w:eastAsia="Times New Roman" w:cs="Times New Roman"/>
          <w:szCs w:val="24"/>
        </w:rPr>
        <w:t>ορθόν</w:t>
      </w:r>
      <w:proofErr w:type="spellEnd"/>
      <w:r>
        <w:rPr>
          <w:rFonts w:eastAsia="Times New Roman" w:cs="Times New Roman"/>
          <w:szCs w:val="24"/>
        </w:rPr>
        <w:t xml:space="preserve"> σε αυτή τη θέση θα ήταν είτε ο Υπουργός να μην πει τίποτα ή να τηρήσει την ευρωπαϊκή αλληλεγγύη και να σταθεί αλληλέγγυος του Βασιλείου της Ολλανδίας.</w:t>
      </w:r>
    </w:p>
    <w:p w14:paraId="32C9F259" w14:textId="77777777" w:rsidR="004C0B2A" w:rsidRDefault="00EF3197">
      <w:pPr>
        <w:spacing w:line="600" w:lineRule="auto"/>
        <w:ind w:firstLine="720"/>
        <w:jc w:val="both"/>
        <w:rPr>
          <w:rFonts w:eastAsia="Times New Roman" w:cs="Times New Roman"/>
          <w:szCs w:val="24"/>
        </w:rPr>
      </w:pPr>
      <w:r>
        <w:rPr>
          <w:rFonts w:eastAsia="Times New Roman"/>
          <w:szCs w:val="24"/>
        </w:rPr>
        <w:lastRenderedPageBreak/>
        <w:t>Ευχαριστώ.</w:t>
      </w:r>
      <w:r>
        <w:rPr>
          <w:rFonts w:eastAsia="Times New Roman" w:cs="Times New Roman"/>
          <w:szCs w:val="24"/>
        </w:rPr>
        <w:t xml:space="preserve"> </w:t>
      </w:r>
    </w:p>
    <w:p w14:paraId="32C9F25A"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Κυρί</w:t>
      </w:r>
      <w:r>
        <w:rPr>
          <w:rFonts w:eastAsia="Times New Roman" w:cs="Times New Roman"/>
          <w:szCs w:val="24"/>
        </w:rPr>
        <w:t>ες και κύριοι συνάδελφοι, θα κάνω μια ανακοίνωση προς το Σώμα.</w:t>
      </w:r>
    </w:p>
    <w:p w14:paraId="32C9F25B"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Η Διαρκής Επιτροπή Παραγωγής και Εμπορίου καταθέτει την έκθεσή της στο σχέδιο νόμου του Υπουργείου Περιβάλλοντος και Ενέργειας «Κύρωση του Μνημονίου Κατανόησης μεταξύ του Υπουργείου Περιβάλλοντ</w:t>
      </w:r>
      <w:r>
        <w:rPr>
          <w:rFonts w:eastAsia="Times New Roman" w:cs="Times New Roman"/>
          <w:szCs w:val="24"/>
        </w:rPr>
        <w:t xml:space="preserve">ος και Ενέργειας της Κυβέρνησης της Ελληνικής Δημοκρατίας και του Υπουργείου Βιομηχανίας και Ενέργειας της Κυβέρνησης της Δημοκρατίας του Αζερμπαϊτζάν για </w:t>
      </w:r>
      <w:r>
        <w:rPr>
          <w:rFonts w:eastAsia="Times New Roman" w:cs="Times New Roman"/>
          <w:szCs w:val="24"/>
        </w:rPr>
        <w:t xml:space="preserve">Συνεργασία </w:t>
      </w:r>
      <w:r>
        <w:rPr>
          <w:rFonts w:eastAsia="Times New Roman" w:cs="Times New Roman"/>
          <w:szCs w:val="24"/>
        </w:rPr>
        <w:t>στον τομέα των Ανανεώσιμων Πηγών και Ενεργειακής Αποδοτικότητας και άλλες διατάξεις».</w:t>
      </w:r>
    </w:p>
    <w:p w14:paraId="32C9F25C"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Κύρι</w:t>
      </w:r>
      <w:r>
        <w:rPr>
          <w:rFonts w:eastAsia="Times New Roman" w:cs="Times New Roman"/>
          <w:szCs w:val="24"/>
        </w:rPr>
        <w:t>ε Καρρά, έχετε τον λόγο για τρία λεπτά.</w:t>
      </w:r>
    </w:p>
    <w:p w14:paraId="32C9F25D"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 xml:space="preserve">ΓΕΩΡΓΙΟΣ – ΔΗΜΗΤΡΙΟΣ ΚΑΡΡΑΣ: </w:t>
      </w:r>
      <w:r>
        <w:rPr>
          <w:rFonts w:eastAsia="Times New Roman"/>
          <w:color w:val="000000"/>
          <w:szCs w:val="24"/>
        </w:rPr>
        <w:t>Ευχαριστώ για την παραχώρηση, κύριε Πρόεδρε.</w:t>
      </w:r>
      <w:r>
        <w:rPr>
          <w:rFonts w:eastAsia="Times New Roman" w:cs="Times New Roman"/>
          <w:szCs w:val="24"/>
        </w:rPr>
        <w:t xml:space="preserve"> Δεν θα ζητούσα τον λόγο, παρά μόνο για να εκφράσω τη στενοχώρια μου σήμερα. Γιατί πρέπει να το πω αυτό; </w:t>
      </w:r>
    </w:p>
    <w:p w14:paraId="32C9F25E"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 xml:space="preserve">Λαμβάνοντας υπ’ </w:t>
      </w:r>
      <w:proofErr w:type="spellStart"/>
      <w:r>
        <w:rPr>
          <w:rFonts w:eastAsia="Times New Roman" w:cs="Times New Roman"/>
          <w:szCs w:val="24"/>
        </w:rPr>
        <w:t>όψιν</w:t>
      </w:r>
      <w:proofErr w:type="spellEnd"/>
      <w:r>
        <w:rPr>
          <w:rFonts w:eastAsia="Times New Roman" w:cs="Times New Roman"/>
          <w:szCs w:val="24"/>
        </w:rPr>
        <w:t xml:space="preserve"> την </w:t>
      </w:r>
      <w:r>
        <w:rPr>
          <w:rFonts w:eastAsia="Times New Roman" w:cs="Times New Roman"/>
          <w:bCs/>
          <w:szCs w:val="24"/>
        </w:rPr>
        <w:t>τροπολογία</w:t>
      </w:r>
      <w:r>
        <w:rPr>
          <w:rFonts w:eastAsia="Times New Roman" w:cs="Times New Roman"/>
          <w:szCs w:val="24"/>
        </w:rPr>
        <w:t xml:space="preserve"> που αφορά την παροχή νομικών υπηρεσιών από ένα διεθνές νομικό γραφείο, κατανοώ την κατ’ αρχήν ανάγκη, ίσως, εξειδικευμένων υπηρεσιών. </w:t>
      </w:r>
      <w:r>
        <w:rPr>
          <w:rFonts w:eastAsia="Times New Roman" w:cs="Times New Roman"/>
          <w:szCs w:val="24"/>
        </w:rPr>
        <w:lastRenderedPageBreak/>
        <w:t>Δεν κατανοώ, όμως, κύριε Υπουργέ, γιατί, ενώ υπάρχει νομοθετικό πλαίσιο που επιτρέπει στον αρμόδιο καθ’ ύλην Υπουργό μετά</w:t>
      </w:r>
      <w:r>
        <w:rPr>
          <w:rFonts w:eastAsia="Times New Roman" w:cs="Times New Roman"/>
          <w:szCs w:val="24"/>
        </w:rPr>
        <w:t xml:space="preserve"> τη γνώμη του Νομικού Συμβουλίου του Κράτους να συνάπτει συμβάσεις αυτής της μορφής, σήμερα έρχεστε και ζητάτε την κύρωση από τη Βουλή μιας αμοιβής που έχει ήδη συμφωνηθεί. Δεν είμαι εγώ εκείνος που θα κρίνω αν είναι υψηλή ή χαμηλή. Δεν γνωρίζω τις υπηρεσί</w:t>
      </w:r>
      <w:r>
        <w:rPr>
          <w:rFonts w:eastAsia="Times New Roman" w:cs="Times New Roman"/>
          <w:szCs w:val="24"/>
        </w:rPr>
        <w:t xml:space="preserve">ες που </w:t>
      </w:r>
      <w:proofErr w:type="spellStart"/>
      <w:r>
        <w:rPr>
          <w:rFonts w:eastAsia="Times New Roman" w:cs="Times New Roman"/>
          <w:szCs w:val="24"/>
        </w:rPr>
        <w:t>παρεσχέθησαν</w:t>
      </w:r>
      <w:proofErr w:type="spellEnd"/>
      <w:r>
        <w:rPr>
          <w:rFonts w:eastAsia="Times New Roman" w:cs="Times New Roman"/>
          <w:szCs w:val="24"/>
        </w:rPr>
        <w:t xml:space="preserve">. Δεν γνωρίζω το τιμολόγιο της συγκεκριμένης δικηγορικής εταιρείας. Όμως, με προβληματίζει, με ενοχλεί, με στενοχωρεί γιατί ζητάτε την κύρωση από τη Βουλή μιας αμοιβής που έχει ήδη συμφωνηθεί. </w:t>
      </w:r>
    </w:p>
    <w:p w14:paraId="32C9F25F"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Δεν θέλω να ανοίξω το πολύπαθο ζήτημα των ν</w:t>
      </w:r>
      <w:r>
        <w:rPr>
          <w:rFonts w:eastAsia="Times New Roman" w:cs="Times New Roman"/>
          <w:szCs w:val="24"/>
        </w:rPr>
        <w:t xml:space="preserve">αυπηγείων τη στιγμή αυτή. Το γνωρίζουν και οι Βουλευτές. Γνωρίζει και η κοινή γνώμη πόσο έχουν ταλαιπωρηθεί οι Έλληνες και το ελληνικό ταμείο. </w:t>
      </w:r>
    </w:p>
    <w:p w14:paraId="32C9F260"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Όμως, βγάζω ένα συμπέρασμα και θα μου το επιτρέψετε. Εφόσον έρχεται με νόμο ο καθορισμός μιας δικηγορικής αμοιβή</w:t>
      </w:r>
      <w:r>
        <w:rPr>
          <w:rFonts w:eastAsia="Times New Roman" w:cs="Times New Roman"/>
          <w:szCs w:val="24"/>
        </w:rPr>
        <w:t xml:space="preserve">ς, για μένα σημαίνει τούτο: την έκπτωση της αξιοπιστίας της </w:t>
      </w:r>
      <w:r>
        <w:rPr>
          <w:rFonts w:eastAsia="Times New Roman" w:cs="Times New Roman"/>
          <w:szCs w:val="24"/>
        </w:rPr>
        <w:t>Ελλάδας</w:t>
      </w:r>
      <w:r>
        <w:rPr>
          <w:rFonts w:eastAsia="Times New Roman" w:cs="Times New Roman"/>
          <w:szCs w:val="24"/>
        </w:rPr>
        <w:t xml:space="preserve">. Δεν περίμενα να τη ζήσω, δηλαδή μια απλή δικηγορική εταιρεία να μπορεί να επιβάλει τους όρους της και να ζητά τη νομοθεσία. </w:t>
      </w:r>
    </w:p>
    <w:p w14:paraId="32C9F261"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lastRenderedPageBreak/>
        <w:t>Επιπλέον -είναι βαριά ίσως η λέξη, αλλά θα μου τη συγχωρέσετε-</w:t>
      </w:r>
      <w:r>
        <w:rPr>
          <w:rFonts w:eastAsia="Times New Roman" w:cs="Times New Roman"/>
          <w:szCs w:val="24"/>
        </w:rPr>
        <w:t xml:space="preserve"> έχει και μια αποικιακή χροιά, την οποία ζήσαμε πάλι μέσα στην Αίθουσα αυτή και προ ημερών για ένα δευτερεύον θέμα, για τη σύμβαση της </w:t>
      </w:r>
      <w:r>
        <w:rPr>
          <w:rFonts w:eastAsia="Times New Roman" w:cs="Times New Roman"/>
          <w:szCs w:val="24"/>
        </w:rPr>
        <w:t>«</w:t>
      </w:r>
      <w:r>
        <w:rPr>
          <w:rFonts w:eastAsia="Times New Roman" w:cs="Times New Roman"/>
          <w:szCs w:val="24"/>
        </w:rPr>
        <w:t>FRAPORT</w:t>
      </w:r>
      <w:r>
        <w:rPr>
          <w:rFonts w:eastAsia="Times New Roman" w:cs="Times New Roman"/>
          <w:szCs w:val="24"/>
        </w:rPr>
        <w:t>»</w:t>
      </w:r>
      <w:r>
        <w:rPr>
          <w:rFonts w:eastAsia="Times New Roman" w:cs="Times New Roman"/>
          <w:szCs w:val="24"/>
        </w:rPr>
        <w:t>. Ποιο ήταν εκείνο το θέμα; Ήταν η παροχή δημοσίων υπηρεσιών από την Ελληνική Αστυνομία, από την Πυροσβεστική, α</w:t>
      </w:r>
      <w:r>
        <w:rPr>
          <w:rFonts w:eastAsia="Times New Roman" w:cs="Times New Roman"/>
          <w:szCs w:val="24"/>
        </w:rPr>
        <w:t xml:space="preserve">πό το ΕΚΑΒ. Είναι γνωστό το θέμα αυτό. Βρίσκεται σε εξέλιξη –υποτίθεται- η διαπραγμάτευση. </w:t>
      </w:r>
    </w:p>
    <w:p w14:paraId="32C9F262"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Φέρατε μια διάταξη στη Βουλή -δεν αναφέρομαι σε εσάς, κύριε Βίτσα, αναφέρομαι στην Κυβέρνηση- όπου επιβάλατε οι διαφορές -μικρού μεγέθους διαφορές- μεταξύ ελληνικής</w:t>
      </w:r>
      <w:r>
        <w:rPr>
          <w:rFonts w:eastAsia="Times New Roman" w:cs="Times New Roman"/>
          <w:szCs w:val="24"/>
        </w:rPr>
        <w:t xml:space="preserve"> Κυβέρνησης και της </w:t>
      </w:r>
      <w:proofErr w:type="spellStart"/>
      <w:r>
        <w:rPr>
          <w:rFonts w:eastAsia="Times New Roman" w:cs="Times New Roman"/>
          <w:szCs w:val="24"/>
        </w:rPr>
        <w:t>παραχωρησιούχου</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FRAPORT</w:t>
      </w:r>
      <w:r>
        <w:rPr>
          <w:rFonts w:eastAsia="Times New Roman" w:cs="Times New Roman"/>
          <w:szCs w:val="24"/>
        </w:rPr>
        <w:t>»</w:t>
      </w:r>
      <w:r>
        <w:rPr>
          <w:rFonts w:eastAsia="Times New Roman" w:cs="Times New Roman"/>
          <w:szCs w:val="24"/>
        </w:rPr>
        <w:t xml:space="preserve"> να οδηγούνται και αυτές στη διεθνή διαιτησία του Διεθνούς Εμπορικού Επιμελητηρίου. </w:t>
      </w:r>
    </w:p>
    <w:p w14:paraId="32C9F263" w14:textId="77777777" w:rsidR="004C0B2A" w:rsidRDefault="00EF3197">
      <w:pPr>
        <w:spacing w:line="600" w:lineRule="auto"/>
        <w:ind w:firstLine="720"/>
        <w:jc w:val="both"/>
        <w:rPr>
          <w:rFonts w:eastAsia="Times New Roman"/>
          <w:szCs w:val="24"/>
        </w:rPr>
      </w:pPr>
      <w:proofErr w:type="spellStart"/>
      <w:r>
        <w:rPr>
          <w:rFonts w:eastAsia="Times New Roman"/>
          <w:szCs w:val="24"/>
        </w:rPr>
        <w:t>Επιτρέψατέ</w:t>
      </w:r>
      <w:proofErr w:type="spellEnd"/>
      <w:r>
        <w:rPr>
          <w:rFonts w:eastAsia="Times New Roman"/>
          <w:szCs w:val="24"/>
        </w:rPr>
        <w:t xml:space="preserve"> μου να το εκτιμήσω. Γιατί, όμως; Και εδώ έπρεπε να φύγουμε από τα ελληνικά δικαστήρια για δευτερεύοντα ζητήματα ή τ</w:t>
      </w:r>
      <w:r>
        <w:rPr>
          <w:rFonts w:eastAsia="Times New Roman"/>
          <w:szCs w:val="24"/>
        </w:rPr>
        <w:t xml:space="preserve">ο επόμενο στάδιο θα είναι η εισαγωγή μιας διατάξεως που θα εξασφαλίζει και τις αμοιβές εκείνων που θα διαχειριστούν αυτές τις υποθέσεις για λογαριασμό του ελληνικού δημοσίου; </w:t>
      </w:r>
    </w:p>
    <w:p w14:paraId="32C9F264" w14:textId="77777777" w:rsidR="004C0B2A" w:rsidRDefault="00EF3197">
      <w:pPr>
        <w:spacing w:line="600" w:lineRule="auto"/>
        <w:ind w:firstLine="720"/>
        <w:jc w:val="both"/>
        <w:rPr>
          <w:rFonts w:eastAsia="Times New Roman"/>
          <w:szCs w:val="24"/>
        </w:rPr>
      </w:pPr>
      <w:r>
        <w:rPr>
          <w:rFonts w:eastAsia="Times New Roman"/>
          <w:szCs w:val="24"/>
        </w:rPr>
        <w:lastRenderedPageBreak/>
        <w:t>Κύριε Υπουργέ, θέλω να σας πω ότι από εδώ και εμπρός -και εννοώ ως Κυβέρνηση και</w:t>
      </w:r>
      <w:r>
        <w:rPr>
          <w:rFonts w:eastAsia="Times New Roman"/>
          <w:szCs w:val="24"/>
        </w:rPr>
        <w:t xml:space="preserve"> δεν αναφέρομαι καθόλου προσωπικά, γιατί γνωρίζω και το ήθος σας- δεν θα πρέπει να υποτιμάτε την παρουσία του ελληνικού κράτους και διεθνώς. Διότι όταν αύριο οδηγηθείτε να πάρετε μια νομική διάταξη για να υποσχεθείτε ή να εξασφαλίσετε την πληρωμή της αμοιβ</w:t>
      </w:r>
      <w:r>
        <w:rPr>
          <w:rFonts w:eastAsia="Times New Roman"/>
          <w:szCs w:val="24"/>
        </w:rPr>
        <w:t xml:space="preserve">ής μιας δικηγορικής εταιρείας, νομίζω ότι η Ελλάδα βρίσκεται σε πολύ χαμηλό επίπεδο. </w:t>
      </w:r>
    </w:p>
    <w:p w14:paraId="32C9F265" w14:textId="77777777" w:rsidR="004C0B2A" w:rsidRDefault="00EF3197">
      <w:pPr>
        <w:spacing w:line="600" w:lineRule="auto"/>
        <w:ind w:firstLine="720"/>
        <w:jc w:val="both"/>
        <w:rPr>
          <w:rFonts w:eastAsia="Times New Roman"/>
          <w:szCs w:val="24"/>
        </w:rPr>
      </w:pPr>
      <w:r>
        <w:rPr>
          <w:rFonts w:eastAsia="Times New Roman"/>
          <w:szCs w:val="24"/>
        </w:rPr>
        <w:t xml:space="preserve">Σας ευχαριστώ πολύ, κύριε Πρόεδρε. </w:t>
      </w:r>
    </w:p>
    <w:p w14:paraId="32C9F266" w14:textId="77777777" w:rsidR="004C0B2A" w:rsidRDefault="00EF3197">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Ορίστε, κύριε Δαβάκη, έχετε τον λόγο. </w:t>
      </w:r>
    </w:p>
    <w:p w14:paraId="32C9F267" w14:textId="77777777" w:rsidR="004C0B2A" w:rsidRDefault="00EF3197">
      <w:pPr>
        <w:spacing w:line="600" w:lineRule="auto"/>
        <w:ind w:firstLine="720"/>
        <w:jc w:val="both"/>
        <w:rPr>
          <w:rFonts w:eastAsia="Times New Roman"/>
          <w:szCs w:val="24"/>
        </w:rPr>
      </w:pPr>
      <w:r>
        <w:rPr>
          <w:rFonts w:eastAsia="Times New Roman"/>
          <w:b/>
          <w:szCs w:val="24"/>
        </w:rPr>
        <w:t>ΚΩΝΣΤΑΝΤΙΝΟΣ ΚΑΤΣΙΚΗΣ:</w:t>
      </w:r>
      <w:r>
        <w:rPr>
          <w:rFonts w:eastAsia="Times New Roman"/>
          <w:szCs w:val="24"/>
        </w:rPr>
        <w:t xml:space="preserve"> Συγγνώμη, κύριε Πρόεδρε, αλλά πώς δίνετε τον λόγο; Οι εισηγητές των κομμάτων θα μιλήσουν ή θα παίρνει τον λόγο όποιος σηκώνει το χέρι; Δεν έχω καταλάβει! </w:t>
      </w:r>
    </w:p>
    <w:p w14:paraId="32C9F268" w14:textId="77777777" w:rsidR="004C0B2A" w:rsidRDefault="00EF3197">
      <w:pPr>
        <w:spacing w:line="600" w:lineRule="auto"/>
        <w:ind w:firstLine="720"/>
        <w:jc w:val="both"/>
        <w:rPr>
          <w:rFonts w:eastAsia="Times New Roman"/>
          <w:szCs w:val="24"/>
        </w:rPr>
      </w:pPr>
      <w:r>
        <w:rPr>
          <w:rFonts w:eastAsia="Times New Roman"/>
          <w:b/>
          <w:szCs w:val="24"/>
        </w:rPr>
        <w:t>ΑΘΑΝΑΣΙΟΣ ΔΑΒΑΚΗΣ:</w:t>
      </w:r>
      <w:r>
        <w:rPr>
          <w:rFonts w:eastAsia="Times New Roman"/>
          <w:szCs w:val="24"/>
        </w:rPr>
        <w:t xml:space="preserve"> Καλά, κύριε συνάδελφε, και όποιος σηκώνει το χέρι, Βουλευτής είναι! Δεν είναι «εξ</w:t>
      </w:r>
      <w:r>
        <w:rPr>
          <w:rFonts w:eastAsia="Times New Roman"/>
          <w:szCs w:val="24"/>
        </w:rPr>
        <w:t xml:space="preserve">ωτικός»! </w:t>
      </w:r>
    </w:p>
    <w:p w14:paraId="32C9F269" w14:textId="77777777" w:rsidR="004C0B2A" w:rsidRDefault="00EF3197">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Δαβάκη, πείτε δυο λόγια, σας παρακαλώ! </w:t>
      </w:r>
    </w:p>
    <w:p w14:paraId="32C9F26A" w14:textId="77777777" w:rsidR="004C0B2A" w:rsidRDefault="00EF3197">
      <w:pPr>
        <w:spacing w:line="600" w:lineRule="auto"/>
        <w:ind w:firstLine="720"/>
        <w:jc w:val="both"/>
        <w:rPr>
          <w:rFonts w:eastAsia="Times New Roman"/>
          <w:szCs w:val="24"/>
        </w:rPr>
      </w:pPr>
      <w:r>
        <w:rPr>
          <w:rFonts w:eastAsia="Times New Roman"/>
          <w:b/>
          <w:szCs w:val="24"/>
        </w:rPr>
        <w:lastRenderedPageBreak/>
        <w:t>ΑΘΑΝΑΣΙΟΣ ΔΑΒΑΚΗΣ:</w:t>
      </w:r>
      <w:r>
        <w:rPr>
          <w:rFonts w:eastAsia="Times New Roman"/>
          <w:szCs w:val="24"/>
        </w:rPr>
        <w:t xml:space="preserve"> Ας προηγηθεί ο κύριος συνάδελφος, κύριε Πρόεδρε</w:t>
      </w:r>
      <w:r>
        <w:rPr>
          <w:rFonts w:eastAsia="Times New Roman"/>
          <w:szCs w:val="24"/>
        </w:rPr>
        <w:t>.</w:t>
      </w:r>
      <w:r>
        <w:rPr>
          <w:rFonts w:eastAsia="Times New Roman"/>
          <w:szCs w:val="24"/>
        </w:rPr>
        <w:t xml:space="preserve"> </w:t>
      </w:r>
    </w:p>
    <w:p w14:paraId="32C9F26B" w14:textId="77777777" w:rsidR="004C0B2A" w:rsidRDefault="00EF3197">
      <w:pPr>
        <w:spacing w:line="600" w:lineRule="auto"/>
        <w:ind w:firstLine="720"/>
        <w:jc w:val="both"/>
        <w:rPr>
          <w:rFonts w:eastAsia="Times New Roman"/>
          <w:szCs w:val="24"/>
        </w:rPr>
      </w:pPr>
      <w:r>
        <w:rPr>
          <w:rFonts w:eastAsia="Times New Roman"/>
          <w:b/>
          <w:szCs w:val="24"/>
        </w:rPr>
        <w:t>ΚΩΝΣΤΑΝΤΙΝΟΣ ΚΑΤΣΙΚΗΣ:</w:t>
      </w:r>
      <w:r>
        <w:rPr>
          <w:rFonts w:eastAsia="Times New Roman"/>
          <w:szCs w:val="24"/>
        </w:rPr>
        <w:t xml:space="preserve"> Δεν έχει να κάνει με το πρόσωπό σας, αλλά με τη διαδικασία! </w:t>
      </w:r>
    </w:p>
    <w:p w14:paraId="32C9F26C" w14:textId="77777777" w:rsidR="004C0B2A" w:rsidRDefault="00EF3197">
      <w:pPr>
        <w:spacing w:line="600" w:lineRule="auto"/>
        <w:ind w:firstLine="720"/>
        <w:jc w:val="both"/>
        <w:rPr>
          <w:rFonts w:eastAsia="Times New Roman"/>
          <w:szCs w:val="24"/>
        </w:rPr>
      </w:pPr>
      <w:r>
        <w:rPr>
          <w:rFonts w:eastAsia="Times New Roman"/>
          <w:b/>
          <w:szCs w:val="24"/>
        </w:rPr>
        <w:t>ΑΘΑΝΑΣΙΟΣ ΔΑΒΑ</w:t>
      </w:r>
      <w:r>
        <w:rPr>
          <w:rFonts w:eastAsia="Times New Roman"/>
          <w:b/>
          <w:szCs w:val="24"/>
        </w:rPr>
        <w:t>ΚΗΣ:</w:t>
      </w:r>
      <w:r>
        <w:rPr>
          <w:rFonts w:eastAsia="Times New Roman"/>
          <w:szCs w:val="24"/>
        </w:rPr>
        <w:t xml:space="preserve"> Εντάξει, εντάξει! Να προηγηθούν τα κόμματα! </w:t>
      </w:r>
    </w:p>
    <w:p w14:paraId="32C9F26D" w14:textId="77777777" w:rsidR="004C0B2A" w:rsidRDefault="00EF3197">
      <w:pPr>
        <w:spacing w:line="600" w:lineRule="auto"/>
        <w:ind w:firstLine="720"/>
        <w:jc w:val="both"/>
        <w:rPr>
          <w:rFonts w:eastAsia="Times New Roman"/>
          <w:szCs w:val="24"/>
        </w:rPr>
      </w:pPr>
      <w:r>
        <w:rPr>
          <w:rFonts w:eastAsia="Times New Roman"/>
          <w:b/>
          <w:szCs w:val="24"/>
        </w:rPr>
        <w:t>ΚΩΝΣΤΑΝΤΙΝΟΣ ΚΑΤΣΙΚΗΣ:</w:t>
      </w:r>
      <w:r>
        <w:rPr>
          <w:rFonts w:eastAsia="Times New Roman"/>
          <w:szCs w:val="24"/>
        </w:rPr>
        <w:t xml:space="preserve"> Δεν θέλω να προηγηθώ!</w:t>
      </w:r>
    </w:p>
    <w:p w14:paraId="32C9F26E" w14:textId="77777777" w:rsidR="004C0B2A" w:rsidRDefault="00EF3197">
      <w:pPr>
        <w:spacing w:line="600" w:lineRule="auto"/>
        <w:ind w:firstLine="720"/>
        <w:jc w:val="both"/>
        <w:rPr>
          <w:rFonts w:eastAsia="Times New Roman"/>
          <w:szCs w:val="24"/>
        </w:rPr>
      </w:pPr>
      <w:r>
        <w:rPr>
          <w:rFonts w:eastAsia="Times New Roman"/>
          <w:b/>
          <w:szCs w:val="24"/>
        </w:rPr>
        <w:t>ΑΘΑΝΑΣΙΟΣ ΔΑΒΑΚΗΣ:</w:t>
      </w:r>
      <w:r>
        <w:rPr>
          <w:rFonts w:eastAsia="Times New Roman"/>
          <w:szCs w:val="24"/>
        </w:rPr>
        <w:t xml:space="preserve"> Δεν έχω πρόβλημα. Άλλωστε, είστε εισηγητής. </w:t>
      </w:r>
    </w:p>
    <w:p w14:paraId="32C9F26F" w14:textId="77777777" w:rsidR="004C0B2A" w:rsidRDefault="00EF3197">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Ελάτε τώρα! Σας παρακαλώ! Πείτε ό,τι έχετε να πείτε! Δεν διευθύν</w:t>
      </w:r>
      <w:r>
        <w:rPr>
          <w:rFonts w:eastAsia="Times New Roman"/>
          <w:szCs w:val="24"/>
        </w:rPr>
        <w:t xml:space="preserve">ει ο κύριος τη διαδικασία, αλλά εγώ! </w:t>
      </w:r>
    </w:p>
    <w:p w14:paraId="32C9F270" w14:textId="77777777" w:rsidR="004C0B2A" w:rsidRDefault="00EF3197">
      <w:pPr>
        <w:spacing w:line="600" w:lineRule="auto"/>
        <w:ind w:firstLine="720"/>
        <w:jc w:val="both"/>
        <w:rPr>
          <w:rFonts w:eastAsia="Times New Roman"/>
          <w:szCs w:val="24"/>
        </w:rPr>
      </w:pPr>
      <w:r>
        <w:rPr>
          <w:rFonts w:eastAsia="Times New Roman"/>
          <w:szCs w:val="24"/>
        </w:rPr>
        <w:t xml:space="preserve">Ορίστε, έχετε τον λόγο. </w:t>
      </w:r>
    </w:p>
    <w:p w14:paraId="32C9F271" w14:textId="77777777" w:rsidR="004C0B2A" w:rsidRDefault="00EF3197">
      <w:pPr>
        <w:spacing w:line="600" w:lineRule="auto"/>
        <w:ind w:firstLine="720"/>
        <w:jc w:val="both"/>
        <w:rPr>
          <w:rFonts w:eastAsia="Times New Roman"/>
          <w:szCs w:val="24"/>
        </w:rPr>
      </w:pPr>
      <w:r>
        <w:rPr>
          <w:rFonts w:eastAsia="Times New Roman"/>
          <w:b/>
          <w:szCs w:val="24"/>
        </w:rPr>
        <w:t>ΑΘΑΝΑΣΙΟΣ ΔΑΒΑΚΗΣ:</w:t>
      </w:r>
      <w:r>
        <w:rPr>
          <w:rFonts w:eastAsia="Times New Roman"/>
          <w:szCs w:val="24"/>
        </w:rPr>
        <w:t xml:space="preserve"> Κύριε Πρόεδρε, σχετικά με τις τροπολογίες, όπως αυτές εμφανίστηκαν πριν από λίγο και στις οποίες αναφέρθηκε ο κύριος Υπουργός στην Επιτροπή, ο προβληματισμός ο οποίος τίθεται -και ο οποίος είναι πολύ σημαντικός- είναι ότι μετά από δύο χρόνια που η </w:t>
      </w:r>
      <w:r>
        <w:rPr>
          <w:rFonts w:eastAsia="Times New Roman"/>
          <w:szCs w:val="24"/>
        </w:rPr>
        <w:t>συγκυβέ</w:t>
      </w:r>
      <w:r>
        <w:rPr>
          <w:rFonts w:eastAsia="Times New Roman"/>
          <w:szCs w:val="24"/>
        </w:rPr>
        <w:t xml:space="preserve">ρνηση </w:t>
      </w:r>
      <w:r>
        <w:rPr>
          <w:rFonts w:eastAsia="Times New Roman"/>
          <w:szCs w:val="24"/>
        </w:rPr>
        <w:t xml:space="preserve">βρήκε </w:t>
      </w:r>
      <w:r>
        <w:rPr>
          <w:rFonts w:eastAsia="Times New Roman"/>
          <w:szCs w:val="24"/>
        </w:rPr>
        <w:lastRenderedPageBreak/>
        <w:t xml:space="preserve">από την προηγούμενη Κυβέρνηση ένα συγκεκριμένο σχέδιο για τα ΕΑΣ, ένα σχέδιο ανασυγκρότησης, αυτή </w:t>
      </w:r>
      <w:proofErr w:type="spellStart"/>
      <w:r>
        <w:rPr>
          <w:rFonts w:eastAsia="Times New Roman"/>
          <w:szCs w:val="24"/>
        </w:rPr>
        <w:t>προέτεινε</w:t>
      </w:r>
      <w:proofErr w:type="spellEnd"/>
      <w:r>
        <w:rPr>
          <w:rFonts w:eastAsia="Times New Roman"/>
          <w:szCs w:val="24"/>
        </w:rPr>
        <w:t xml:space="preserve"> μια εναλλακτική προσέγγιση την οποία δεν έχουμε δει. </w:t>
      </w:r>
    </w:p>
    <w:p w14:paraId="32C9F272" w14:textId="77777777" w:rsidR="004C0B2A" w:rsidRDefault="00EF3197">
      <w:pPr>
        <w:spacing w:line="600" w:lineRule="auto"/>
        <w:ind w:firstLine="720"/>
        <w:jc w:val="both"/>
        <w:rPr>
          <w:rFonts w:eastAsia="Times New Roman"/>
          <w:szCs w:val="24"/>
        </w:rPr>
      </w:pPr>
      <w:r>
        <w:rPr>
          <w:rFonts w:eastAsia="Times New Roman"/>
          <w:szCs w:val="24"/>
        </w:rPr>
        <w:t>Πριν από δύο μήνες είχε συνεδριάσει η Επιτροπή Εξοπλισμών, στην οποία ενημερωθήκαμ</w:t>
      </w:r>
      <w:r>
        <w:rPr>
          <w:rFonts w:eastAsia="Times New Roman"/>
          <w:szCs w:val="24"/>
        </w:rPr>
        <w:t xml:space="preserve">ε για ένα σχέδιο εθνικής στρατηγικής, του οποίου τα αποτελέσματα ακόμα περιμένουμε να δούμε. </w:t>
      </w:r>
    </w:p>
    <w:p w14:paraId="32C9F273" w14:textId="77777777" w:rsidR="004C0B2A" w:rsidRDefault="00EF3197">
      <w:pPr>
        <w:spacing w:line="600" w:lineRule="auto"/>
        <w:ind w:firstLine="720"/>
        <w:jc w:val="both"/>
        <w:rPr>
          <w:rFonts w:eastAsia="Times New Roman"/>
          <w:szCs w:val="24"/>
        </w:rPr>
      </w:pPr>
      <w:r>
        <w:rPr>
          <w:rFonts w:eastAsia="Times New Roman"/>
          <w:szCs w:val="24"/>
        </w:rPr>
        <w:t>Φτάσαμε, λοιπόν, πάλι να ψηφίζουμε για την επιβίωση των ΕΑΣ κατ’ εξακολούθηση δια τροπολογιών, όταν πριν από λίγο καιρό ο κύριος Υπουργός Εθνικής Άμυνας ανέφερε ό</w:t>
      </w:r>
      <w:r>
        <w:rPr>
          <w:rFonts w:eastAsia="Times New Roman"/>
          <w:szCs w:val="24"/>
        </w:rPr>
        <w:t xml:space="preserve">τι θα τα αναζωογονήσει με την παραγωγή </w:t>
      </w:r>
      <w:proofErr w:type="spellStart"/>
      <w:r>
        <w:rPr>
          <w:rFonts w:eastAsia="Times New Roman"/>
          <w:szCs w:val="24"/>
        </w:rPr>
        <w:t>καλάζνικοφ</w:t>
      </w:r>
      <w:proofErr w:type="spellEnd"/>
      <w:r>
        <w:rPr>
          <w:rFonts w:eastAsia="Times New Roman"/>
          <w:szCs w:val="24"/>
        </w:rPr>
        <w:t xml:space="preserve"> και άλλων οπλικών συστημάτων.</w:t>
      </w:r>
    </w:p>
    <w:p w14:paraId="32C9F274" w14:textId="77777777" w:rsidR="004C0B2A" w:rsidRDefault="00EF3197">
      <w:pPr>
        <w:spacing w:line="600" w:lineRule="auto"/>
        <w:ind w:firstLine="720"/>
        <w:jc w:val="both"/>
        <w:rPr>
          <w:rFonts w:eastAsia="Times New Roman"/>
          <w:szCs w:val="24"/>
        </w:rPr>
      </w:pPr>
      <w:r>
        <w:rPr>
          <w:rFonts w:eastAsia="Times New Roman"/>
          <w:szCs w:val="24"/>
        </w:rPr>
        <w:t>Και σήμερα έρχεται ο κ. Βίτσας –τα είπε και η κ. Κανέλλη προηγουμένως- με μια τροπολογία για να ψηφίσουμε τη χορήγηση ασφαλιστικής ενημερότητας, για να πληρωθούν οι εργαζόμενοι</w:t>
      </w:r>
      <w:r>
        <w:rPr>
          <w:rFonts w:eastAsia="Times New Roman"/>
          <w:szCs w:val="24"/>
        </w:rPr>
        <w:t xml:space="preserve"> και να επιβιώσουν, όπως επιβιώνουν τα ΕΑΣ. </w:t>
      </w:r>
    </w:p>
    <w:p w14:paraId="32C9F275" w14:textId="77777777" w:rsidR="004C0B2A" w:rsidRDefault="00EF3197">
      <w:pPr>
        <w:spacing w:line="600" w:lineRule="auto"/>
        <w:ind w:firstLine="720"/>
        <w:jc w:val="both"/>
        <w:rPr>
          <w:rFonts w:eastAsia="Times New Roman"/>
          <w:szCs w:val="24"/>
        </w:rPr>
      </w:pPr>
      <w:r>
        <w:rPr>
          <w:rFonts w:eastAsia="Times New Roman"/>
          <w:szCs w:val="24"/>
        </w:rPr>
        <w:t xml:space="preserve">Είναι κριτική η στάση της Νέας Δημοκρατίας απέναντι σ’ αυτήν την υπόθεση και </w:t>
      </w:r>
      <w:proofErr w:type="spellStart"/>
      <w:r>
        <w:rPr>
          <w:rFonts w:eastAsia="Times New Roman"/>
          <w:szCs w:val="24"/>
        </w:rPr>
        <w:t>εξεφράσθη</w:t>
      </w:r>
      <w:proofErr w:type="spellEnd"/>
      <w:r>
        <w:rPr>
          <w:rFonts w:eastAsia="Times New Roman"/>
          <w:szCs w:val="24"/>
        </w:rPr>
        <w:t xml:space="preserve"> από τον Κοινοβουλευτικό Εκπρόσωπο κ. </w:t>
      </w:r>
      <w:proofErr w:type="spellStart"/>
      <w:r>
        <w:rPr>
          <w:rFonts w:eastAsia="Times New Roman"/>
          <w:szCs w:val="24"/>
        </w:rPr>
        <w:t>Δένδια</w:t>
      </w:r>
      <w:proofErr w:type="spellEnd"/>
      <w:r>
        <w:rPr>
          <w:rFonts w:eastAsia="Times New Roman"/>
          <w:szCs w:val="24"/>
        </w:rPr>
        <w:t xml:space="preserve">. Πάντα ψηφίζαμε και είμαστε θετικοί, αλλά </w:t>
      </w:r>
      <w:r>
        <w:rPr>
          <w:rFonts w:eastAsia="Times New Roman"/>
          <w:szCs w:val="24"/>
        </w:rPr>
        <w:lastRenderedPageBreak/>
        <w:t>τελικώς αυτή η στάση μας είναι τέτοια,</w:t>
      </w:r>
      <w:r>
        <w:rPr>
          <w:rFonts w:eastAsia="Times New Roman"/>
          <w:szCs w:val="24"/>
        </w:rPr>
        <w:t xml:space="preserve"> ούτως ώστε να σας πει επιτέλους να εμφανίσετε αυτό το σχέδιο. </w:t>
      </w:r>
    </w:p>
    <w:p w14:paraId="32C9F276" w14:textId="77777777" w:rsidR="004C0B2A" w:rsidRDefault="00EF3197">
      <w:pPr>
        <w:spacing w:line="600" w:lineRule="auto"/>
        <w:ind w:firstLine="720"/>
        <w:jc w:val="both"/>
        <w:rPr>
          <w:rFonts w:eastAsia="Times New Roman"/>
          <w:szCs w:val="24"/>
        </w:rPr>
      </w:pPr>
      <w:r>
        <w:rPr>
          <w:rFonts w:eastAsia="Times New Roman"/>
          <w:szCs w:val="24"/>
        </w:rPr>
        <w:t xml:space="preserve">Το ίδιο συμβαίνει και σε ζητήματα τα οποία αφορούν τα </w:t>
      </w:r>
      <w:r>
        <w:rPr>
          <w:rFonts w:eastAsia="Times New Roman"/>
          <w:szCs w:val="24"/>
        </w:rPr>
        <w:t>ναυπηγεία</w:t>
      </w:r>
      <w:r>
        <w:rPr>
          <w:rFonts w:eastAsia="Times New Roman"/>
          <w:szCs w:val="24"/>
        </w:rPr>
        <w:t>. Το ερώτημα που τίθεται, λοιπόν, είναι ένα: Με δεδομένο ότι τα προγράμματα του Πολεμικού Ναυτικού τελειώνουν –κάτι που έχουμε συ</w:t>
      </w:r>
      <w:r>
        <w:rPr>
          <w:rFonts w:eastAsia="Times New Roman"/>
          <w:szCs w:val="24"/>
        </w:rPr>
        <w:t xml:space="preserve">ζητήσει και μαζί-, τι πρόκειται να γίνει πλέον στα </w:t>
      </w:r>
      <w:r>
        <w:rPr>
          <w:rFonts w:eastAsia="Times New Roman"/>
          <w:szCs w:val="24"/>
        </w:rPr>
        <w:t>ναυπηγεία</w:t>
      </w:r>
      <w:r>
        <w:rPr>
          <w:rFonts w:eastAsia="Times New Roman"/>
          <w:szCs w:val="24"/>
        </w:rPr>
        <w:t xml:space="preserve">, ούτως ώστε να υπάρχει ένας σχεδιασμός για το μέλλον τους; </w:t>
      </w:r>
    </w:p>
    <w:p w14:paraId="32C9F277" w14:textId="77777777" w:rsidR="004C0B2A" w:rsidRDefault="00EF3197">
      <w:pPr>
        <w:spacing w:line="600" w:lineRule="auto"/>
        <w:ind w:firstLine="720"/>
        <w:jc w:val="both"/>
        <w:rPr>
          <w:rFonts w:eastAsia="Times New Roman"/>
          <w:szCs w:val="24"/>
        </w:rPr>
      </w:pPr>
      <w:r>
        <w:rPr>
          <w:rFonts w:eastAsia="Times New Roman"/>
          <w:szCs w:val="24"/>
        </w:rPr>
        <w:t xml:space="preserve">Και κλείνω με το εξής. Σε μια παρέμβαση που είχα κάνει στο τέλος της συζητήσεως στην </w:t>
      </w:r>
      <w:r>
        <w:rPr>
          <w:rFonts w:eastAsia="Times New Roman"/>
          <w:szCs w:val="24"/>
        </w:rPr>
        <w:t xml:space="preserve">επιτροπή </w:t>
      </w:r>
      <w:r>
        <w:rPr>
          <w:rFonts w:eastAsia="Times New Roman"/>
          <w:szCs w:val="24"/>
        </w:rPr>
        <w:t>σχετικά με το Στρατόπεδο του Παύλου Μελά,</w:t>
      </w:r>
      <w:r>
        <w:rPr>
          <w:rFonts w:eastAsia="Times New Roman"/>
          <w:szCs w:val="24"/>
        </w:rPr>
        <w:t xml:space="preserve"> είχατε κάνει μια δήλωση την οποία θεωρώ ατυχή, κύριε Υπουργέ, αν και γνωρίζετε την εκτίμηση που τρέφω στο πρόσωπό σας. Είχατε πει ότι δεν καταλαβαίνω γιατί οι απόστρατοι ενδιαφέρονται </w:t>
      </w:r>
      <w:proofErr w:type="spellStart"/>
      <w:r>
        <w:rPr>
          <w:rFonts w:eastAsia="Times New Roman"/>
          <w:szCs w:val="24"/>
        </w:rPr>
        <w:t>ιδιοκτησιακώ</w:t>
      </w:r>
      <w:proofErr w:type="spellEnd"/>
      <w:r>
        <w:rPr>
          <w:rFonts w:eastAsia="Times New Roman"/>
          <w:szCs w:val="24"/>
        </w:rPr>
        <w:t xml:space="preserve"> τω τρόπω ή με μια ιδιοκτησιακή αντίληψη για τα ακίνητα του</w:t>
      </w:r>
      <w:r>
        <w:rPr>
          <w:rFonts w:eastAsia="Times New Roman"/>
          <w:szCs w:val="24"/>
        </w:rPr>
        <w:t xml:space="preserve"> Υπουργείου Εθνικής Άμυνας. </w:t>
      </w:r>
    </w:p>
    <w:p w14:paraId="32C9F278" w14:textId="77777777" w:rsidR="004C0B2A" w:rsidRDefault="00EF3197">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 xml:space="preserve">κτυπάει </w:t>
      </w:r>
      <w:r>
        <w:rPr>
          <w:rFonts w:eastAsia="Times New Roman"/>
          <w:szCs w:val="24"/>
        </w:rPr>
        <w:t>το κουδούνι λήξεως του χρόνου ομιλίας του κυρίου Βουλευτή)</w:t>
      </w:r>
    </w:p>
    <w:p w14:paraId="32C9F279" w14:textId="77777777" w:rsidR="004C0B2A" w:rsidRDefault="00EF3197">
      <w:pPr>
        <w:spacing w:line="600" w:lineRule="auto"/>
        <w:ind w:firstLine="720"/>
        <w:jc w:val="both"/>
        <w:rPr>
          <w:rFonts w:eastAsia="Times New Roman"/>
          <w:szCs w:val="24"/>
        </w:rPr>
      </w:pPr>
      <w:r>
        <w:rPr>
          <w:rFonts w:eastAsia="Times New Roman"/>
          <w:szCs w:val="24"/>
        </w:rPr>
        <w:t>Τελειώνω αμέσως, κύριε Πρόεδρε.</w:t>
      </w:r>
    </w:p>
    <w:p w14:paraId="32C9F27A" w14:textId="77777777" w:rsidR="004C0B2A" w:rsidRDefault="00EF3197">
      <w:pPr>
        <w:spacing w:line="600" w:lineRule="auto"/>
        <w:ind w:firstLine="720"/>
        <w:jc w:val="both"/>
        <w:rPr>
          <w:rFonts w:eastAsia="Times New Roman"/>
          <w:szCs w:val="24"/>
        </w:rPr>
      </w:pPr>
      <w:r>
        <w:rPr>
          <w:rFonts w:eastAsia="Times New Roman"/>
          <w:szCs w:val="24"/>
        </w:rPr>
        <w:lastRenderedPageBreak/>
        <w:t xml:space="preserve">Πρέπει να γνωρίζετε –και είμαι βέβαιος ότι το γνωρίζετε- ότι η σύμβαση, η οποία υπεγράφη μετά βαΐων και κλάδων </w:t>
      </w:r>
      <w:r>
        <w:rPr>
          <w:rFonts w:eastAsia="Times New Roman"/>
          <w:szCs w:val="24"/>
        </w:rPr>
        <w:t xml:space="preserve">από τον κύριο Πρωθυπουργό και τον κύριο Υπουργό Εθνικής Άμυνας στη Θεσσαλονίκη, παραχωρήσεως του Στρατοπέδου του Παύλου Μελά -ζήτησα προχθές με αίτηση καταθέσεως εγγράφων τη σύμβαση, την οποία δεν έχουμε δει- είναι μια σύμβαση που μεγάλα ερωτηματικά γεννά </w:t>
      </w:r>
      <w:r>
        <w:rPr>
          <w:rFonts w:eastAsia="Times New Roman"/>
          <w:szCs w:val="24"/>
        </w:rPr>
        <w:t xml:space="preserve">στα στελέχη των Ενόπλων Δυνάμεων, αλλά και στους αποστράτους. </w:t>
      </w:r>
    </w:p>
    <w:p w14:paraId="32C9F27B" w14:textId="77777777" w:rsidR="004C0B2A" w:rsidRDefault="00EF3197">
      <w:pPr>
        <w:spacing w:line="600" w:lineRule="auto"/>
        <w:ind w:firstLine="720"/>
        <w:jc w:val="both"/>
        <w:rPr>
          <w:rFonts w:eastAsia="Times New Roman"/>
          <w:szCs w:val="24"/>
        </w:rPr>
      </w:pPr>
      <w:r>
        <w:rPr>
          <w:rFonts w:eastAsia="Times New Roman"/>
          <w:szCs w:val="24"/>
        </w:rPr>
        <w:t>Και έρχομαι τώρα στο γιατί στους αποστράτους; Και όταν λέμε «αποστράτους», μη νομίζουμε κάποιες γραφικές, ενδεχομένως, φιγούρες των Βαλκανικών Πολέμων ή του 1940, αλλά μιλάμε για νέους ανθρώπου</w:t>
      </w:r>
      <w:r>
        <w:rPr>
          <w:rFonts w:eastAsia="Times New Roman"/>
          <w:szCs w:val="24"/>
        </w:rPr>
        <w:t xml:space="preserve">ς πενήντα, πενήντα πέντε χρονών οι οποίοι έχουν τεράστια ερωτήματα και ανησυχίες για την περιουσία τους. </w:t>
      </w:r>
    </w:p>
    <w:p w14:paraId="32C9F27C" w14:textId="77777777" w:rsidR="004C0B2A" w:rsidRDefault="00EF3197">
      <w:pPr>
        <w:spacing w:line="600" w:lineRule="auto"/>
        <w:ind w:firstLine="720"/>
        <w:jc w:val="both"/>
        <w:rPr>
          <w:rFonts w:eastAsia="Times New Roman" w:cs="Times New Roman"/>
          <w:szCs w:val="24"/>
        </w:rPr>
      </w:pPr>
      <w:r>
        <w:rPr>
          <w:rFonts w:eastAsia="Times New Roman"/>
          <w:szCs w:val="24"/>
        </w:rPr>
        <w:t>Η προηγούμενη σύμβαση –και τελείωσα, κύριε Πρόεδρε- ανέφερε πέραν όλων των άλλων στοιχείων –και περιμένω τη σύμβαση για να τα δω- ότι ένα 10% των εισο</w:t>
      </w:r>
      <w:r>
        <w:rPr>
          <w:rFonts w:eastAsia="Times New Roman"/>
          <w:szCs w:val="24"/>
        </w:rPr>
        <w:t xml:space="preserve">δημάτων από τη διαχείριση διαφόρων ακινήτων μέσα στο στρατόπεδο –η προηγούμενη σύμβαση, την οποία καταργεί ενδεχομένως αυτή η οποία </w:t>
      </w:r>
      <w:r>
        <w:rPr>
          <w:rFonts w:eastAsia="Times New Roman"/>
          <w:szCs w:val="24"/>
        </w:rPr>
        <w:lastRenderedPageBreak/>
        <w:t xml:space="preserve">υπογράψατε τώρα- θα πηγαίνει υπέρ του Ταμείου Εθνικής Άμυνας, του οποίου τα έσοδα πηγαίνουν στο ΕΚΟΕΜΣ. </w:t>
      </w:r>
    </w:p>
    <w:p w14:paraId="32C9F27D"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Ποιο είναι το ΕΚΟΕΜ</w:t>
      </w:r>
      <w:r>
        <w:rPr>
          <w:rFonts w:eastAsia="Times New Roman" w:cs="Times New Roman"/>
          <w:szCs w:val="24"/>
        </w:rPr>
        <w:t>Σ; Το ΕΚΟΕΜΣ είναι ο ειδικός κωδικός οικονομικής ενίσχυσης των μερισματούχων του Υπουργείου Εθνικής Άμυνας, που σημαίνει ότι θα διασφαλίσουν το μέρισμά τους οι απόστρατοι και θα διασφαλίσουν τη μη μείωση.</w:t>
      </w:r>
    </w:p>
    <w:p w14:paraId="32C9F27E"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Άρα, για αυτό ανησυχούν οι απόστρατοι για τη μείωση</w:t>
      </w:r>
      <w:r>
        <w:rPr>
          <w:rFonts w:eastAsia="Times New Roman" w:cs="Times New Roman"/>
          <w:szCs w:val="24"/>
        </w:rPr>
        <w:t xml:space="preserve"> του ΕΚΟΕΜΣ την οποία κάνετε εσείς με τη σύμβαση την οποία φέρατε, όχι εσείς, ο κ. Καμμένος και η οποία δημιουργεί εντυπώσεις. Αυτά ήθελα να πω, γι’ αυτό ενδιαφέρονται, γιατί είναι ιδιοκτησία τους, κύριε Υπουργέ.</w:t>
      </w:r>
    </w:p>
    <w:p w14:paraId="32C9F27F"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Ευχαριστώ.</w:t>
      </w:r>
    </w:p>
    <w:p w14:paraId="32C9F280"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Είπαμε να δείξουμε ελαστικότητα, αλλά όχι «βρήκαμε παππά να θάψουμε πέντε-έξι».</w:t>
      </w:r>
    </w:p>
    <w:p w14:paraId="32C9F281"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Κύριε Λυκούδη, έχετε τον λόγο και κλείνουμε με εσάς.</w:t>
      </w:r>
    </w:p>
    <w:p w14:paraId="32C9F282"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ΣΠΥΡΙΔΩΝ ΛΥΚΟΥΔΗΣ (Ζ΄ Αντιπρόεδρος της Βουλής):</w:t>
      </w:r>
      <w:r>
        <w:rPr>
          <w:rFonts w:eastAsia="Times New Roman" w:cs="Times New Roman"/>
          <w:szCs w:val="24"/>
        </w:rPr>
        <w:t xml:space="preserve"> Κύριε Πρόεδρε, κατ</w:t>
      </w:r>
      <w:r w:rsidRPr="00D36EB7">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θέλω να πω ότι για τις συμβάσεις ψηφίζουμε θετικά, όπως και στην </w:t>
      </w:r>
      <w:r>
        <w:rPr>
          <w:rFonts w:eastAsia="Times New Roman" w:cs="Times New Roman"/>
          <w:szCs w:val="24"/>
        </w:rPr>
        <w:t>ε</w:t>
      </w:r>
      <w:r>
        <w:rPr>
          <w:rFonts w:eastAsia="Times New Roman" w:cs="Times New Roman"/>
          <w:szCs w:val="24"/>
        </w:rPr>
        <w:t>πιτροπή.</w:t>
      </w:r>
    </w:p>
    <w:p w14:paraId="32C9F283"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όμως, με την ευκαιρία να κάνω κι εγώ την παρατήρηση που έκανε και ο κ. Λοβέρδος πιο πριν και που δώσατε μια απάντηση που, εν πάση </w:t>
      </w:r>
      <w:proofErr w:type="spellStart"/>
      <w:r>
        <w:rPr>
          <w:rFonts w:eastAsia="Times New Roman" w:cs="Times New Roman"/>
          <w:szCs w:val="24"/>
        </w:rPr>
        <w:t>περιπτώσει</w:t>
      </w:r>
      <w:proofErr w:type="spellEnd"/>
      <w:r>
        <w:rPr>
          <w:rFonts w:eastAsia="Times New Roman" w:cs="Times New Roman"/>
          <w:szCs w:val="24"/>
        </w:rPr>
        <w:t>, έχω την εντύπωση ότι δεν είν</w:t>
      </w:r>
      <w:r>
        <w:rPr>
          <w:rFonts w:eastAsia="Times New Roman" w:cs="Times New Roman"/>
          <w:szCs w:val="24"/>
        </w:rPr>
        <w:t>αι ότι έχετε άδικο, αυτό επιβάλλει ο Κανονισμός και δεν μπορείτε να έχετε μια μεγαλύτερη ελαστικότητα που να υπερβαίνει τα όρια, αλλά πρέπει να συνεννοηθούμε κάποια στιγμή ότι όσοι ψηφίζουμε θετικά τις κυρώσεις μπορεί να έχουμε και ένα περιεχόμενο διαφορετ</w:t>
      </w:r>
      <w:r>
        <w:rPr>
          <w:rFonts w:eastAsia="Times New Roman" w:cs="Times New Roman"/>
          <w:szCs w:val="24"/>
        </w:rPr>
        <w:t>ικό από το περιεχόμενο το οποίο έρχεται ως υπουργική πρόταση και μπορεί να θέλουμε να διατυπώσουμε κάποιες απόψεις στην Ολομέλεια.</w:t>
      </w:r>
    </w:p>
    <w:p w14:paraId="32C9F284"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Οδηγείται εξ αντικειμένου το ζήτημα -δεν λέω εσείς, ο Κανονισμός έτσι όπως είναι διατυπωμένος- στο να δηλώνει κάποιος επιφυλα</w:t>
      </w:r>
      <w:r>
        <w:rPr>
          <w:rFonts w:eastAsia="Times New Roman" w:cs="Times New Roman"/>
          <w:szCs w:val="24"/>
        </w:rPr>
        <w:t>κτικός, για να έχει τη δυνατότητα να μιλήσει στην Ολομέλεια. Αυτό, κύριε Πρόεδρε, ξέρετε, δεν είναι τέχνασμα, είναι μια στοιχειώδης άμυνα για να διατυπωθούν κάποιες απόψεις. Ως παρατήρηση το λέω, συμφωνώ δηλαδή με αυτά που είπε ο κ. Λοβέρδος πριν.</w:t>
      </w:r>
    </w:p>
    <w:p w14:paraId="32C9F285"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Τώρα, σχ</w:t>
      </w:r>
      <w:r>
        <w:rPr>
          <w:rFonts w:eastAsia="Times New Roman" w:cs="Times New Roman"/>
          <w:szCs w:val="24"/>
        </w:rPr>
        <w:t xml:space="preserve">ετικά με τις τροπολογίες, θέλω να πω τα εξής: όσον αφορά την τροπολογία που έχει σχέση με τις αμοιβές και τα </w:t>
      </w:r>
      <w:r>
        <w:rPr>
          <w:rFonts w:eastAsia="Times New Roman" w:cs="Times New Roman"/>
          <w:szCs w:val="24"/>
        </w:rPr>
        <w:lastRenderedPageBreak/>
        <w:t>δικαστικά έξοδα της διεθνούς δικηγορικής εταιρίας, ψηφίζουμε θετικά.</w:t>
      </w:r>
    </w:p>
    <w:p w14:paraId="32C9F286"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Θα ήθελα, όμως, κύριε Υπουργέ, να ρωτήσω και το λέω ειλικρινά, δεν έχει 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σκοπιμότητα η ερώτηση, είναι ειλικρινής: Πρώτον, η υφιστάμενη νομοθεσία, που καλύπτει τις δημόσιες συμβάσεις, δεν καλύπτει τη σύμβαση για έκτακτες ανάγκες; Γιατί πρέπει να έρθει εκτάκτως αυτό στη Βουλή για να το δούμε; Αν τις καλύπτει δηλαδή, γιατί κάνουμ</w:t>
      </w:r>
      <w:r>
        <w:rPr>
          <w:rFonts w:eastAsia="Times New Roman" w:cs="Times New Roman"/>
          <w:szCs w:val="24"/>
        </w:rPr>
        <w:t>ε σήμερα αυτήν τη συζήτηση; Δεύτερον, για την άλλη τροπολογία που έχει σχέση με τα αμυντικά συστήματα, και εκεί θα είναι θετική η ψήφος μας.</w:t>
      </w:r>
    </w:p>
    <w:p w14:paraId="32C9F287"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Θέλω, όμως, να διατυπώσω τρία ερωτήματα και αν μπορείτε να μου τα απαντήσετε:</w:t>
      </w:r>
    </w:p>
    <w:p w14:paraId="32C9F288"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Πρώτον, γιατί έμεινε η εταιρ</w:t>
      </w:r>
      <w:r>
        <w:rPr>
          <w:rFonts w:eastAsia="Times New Roman" w:cs="Times New Roman"/>
          <w:szCs w:val="24"/>
        </w:rPr>
        <w:t>ε</w:t>
      </w:r>
      <w:r>
        <w:rPr>
          <w:rFonts w:eastAsia="Times New Roman" w:cs="Times New Roman"/>
          <w:szCs w:val="24"/>
        </w:rPr>
        <w:t>ία χωρίς</w:t>
      </w:r>
      <w:r>
        <w:rPr>
          <w:rFonts w:eastAsia="Times New Roman" w:cs="Times New Roman"/>
          <w:szCs w:val="24"/>
        </w:rPr>
        <w:t xml:space="preserve"> φορολογική και ασφαλιστική ενημέρωση για τόσο μεγάλο χρονικό διάστημα, με αποτέλεσμα να αδυνατεί σήμερα να προχωρήσει στα προγράμματα που βρίσκονται σε εξέλιξη;</w:t>
      </w:r>
    </w:p>
    <w:p w14:paraId="32C9F289"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Δεύτερον, ποιοι ήταν οι λόγοι της μεγάλης καθυστέρησης στην πώληση του οικοπέδου της Ελευσίνας</w:t>
      </w:r>
      <w:r>
        <w:rPr>
          <w:rFonts w:eastAsia="Times New Roman" w:cs="Times New Roman"/>
          <w:szCs w:val="24"/>
        </w:rPr>
        <w:t>, γεγονός που θα έδινε κάποιες οικονομικές ανάσες στην εταιρ</w:t>
      </w:r>
      <w:r>
        <w:rPr>
          <w:rFonts w:eastAsia="Times New Roman" w:cs="Times New Roman"/>
          <w:szCs w:val="24"/>
        </w:rPr>
        <w:t>ε</w:t>
      </w:r>
      <w:r>
        <w:rPr>
          <w:rFonts w:eastAsia="Times New Roman" w:cs="Times New Roman"/>
          <w:szCs w:val="24"/>
        </w:rPr>
        <w:t>ία;</w:t>
      </w:r>
    </w:p>
    <w:p w14:paraId="32C9F28A"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lastRenderedPageBreak/>
        <w:t>Τρίτον, η διοίκηση της εταιρ</w:t>
      </w:r>
      <w:r>
        <w:rPr>
          <w:rFonts w:eastAsia="Times New Roman" w:cs="Times New Roman"/>
          <w:szCs w:val="24"/>
        </w:rPr>
        <w:t>ε</w:t>
      </w:r>
      <w:r>
        <w:rPr>
          <w:rFonts w:eastAsia="Times New Roman" w:cs="Times New Roman"/>
          <w:szCs w:val="24"/>
        </w:rPr>
        <w:t>ίας επελέγη από την Κυβέρνηση και με τις μετέπειτα κινήσεις φαίνεται ότι δεν υπήρχε η κατάλληλη στήριξη στη συνδρομή της για την επίλυση των προβλημάτων της εταιρ</w:t>
      </w:r>
      <w:r>
        <w:rPr>
          <w:rFonts w:eastAsia="Times New Roman" w:cs="Times New Roman"/>
          <w:szCs w:val="24"/>
        </w:rPr>
        <w:t>ε</w:t>
      </w:r>
      <w:r>
        <w:rPr>
          <w:rFonts w:eastAsia="Times New Roman" w:cs="Times New Roman"/>
          <w:szCs w:val="24"/>
        </w:rPr>
        <w:t>ίας από τα αρμόδια Υπουργεία. Αν υπήρχε πρόβλημα με τη διοίκηση, γιατί δεν έγιναν οι κατάλληλες κινήσεις στο αρχικό στάδιο; Είναι καθαρές και νομίζω -ειλικρινά σας το λέω- απλές ερωτήσεις και θα ήθελα μια απάντηση. Κατά τα άλλα, οι τροπολογίες έχουν θετικ</w:t>
      </w:r>
      <w:r>
        <w:rPr>
          <w:rFonts w:eastAsia="Times New Roman" w:cs="Times New Roman"/>
          <w:szCs w:val="24"/>
        </w:rPr>
        <w:t>ή από εμάς στάση.</w:t>
      </w:r>
    </w:p>
    <w:p w14:paraId="32C9F28B"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 </w:t>
      </w:r>
    </w:p>
    <w:p w14:paraId="32C9F28C"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 xml:space="preserve">Στη συνέχεια τον λόγο έχει ο κ. </w:t>
      </w:r>
      <w:proofErr w:type="spellStart"/>
      <w:r>
        <w:rPr>
          <w:rFonts w:eastAsia="Times New Roman" w:cs="Times New Roman"/>
          <w:szCs w:val="24"/>
        </w:rPr>
        <w:t>Ξυδάκης</w:t>
      </w:r>
      <w:proofErr w:type="spellEnd"/>
      <w:r>
        <w:rPr>
          <w:rFonts w:eastAsia="Times New Roman" w:cs="Times New Roman"/>
          <w:szCs w:val="24"/>
        </w:rPr>
        <w:t xml:space="preserve"> και μετά ο κύριος Υπουργός.</w:t>
      </w:r>
    </w:p>
    <w:p w14:paraId="32C9F28D"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Ευχαριστώ, κύριε Πρόεδρε.</w:t>
      </w:r>
    </w:p>
    <w:p w14:paraId="32C9F28E"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Επειδή ακούστηκαν μερικά πράγματα κάποια σχετικά με τις τροπολογίες και κάποια</w:t>
      </w:r>
      <w:r>
        <w:rPr>
          <w:rFonts w:eastAsia="Times New Roman" w:cs="Times New Roman"/>
          <w:szCs w:val="24"/>
        </w:rPr>
        <w:t xml:space="preserve"> παρεμφερή, κατ</w:t>
      </w:r>
      <w:r>
        <w:rPr>
          <w:rFonts w:eastAsia="Times New Roman" w:cs="Times New Roman"/>
          <w:szCs w:val="24"/>
        </w:rPr>
        <w:t xml:space="preserve">’ </w:t>
      </w:r>
      <w:r>
        <w:rPr>
          <w:rFonts w:eastAsia="Times New Roman" w:cs="Times New Roman"/>
          <w:szCs w:val="24"/>
        </w:rPr>
        <w:t>αρχάς θέλω να πω ότι όλη αυτή η υψηλών τόνων ρητορική για τις δικηγορικές εταιρ</w:t>
      </w:r>
      <w:r>
        <w:rPr>
          <w:rFonts w:eastAsia="Times New Roman" w:cs="Times New Roman"/>
          <w:szCs w:val="24"/>
        </w:rPr>
        <w:t>ε</w:t>
      </w:r>
      <w:r>
        <w:rPr>
          <w:rFonts w:eastAsia="Times New Roman" w:cs="Times New Roman"/>
          <w:szCs w:val="24"/>
        </w:rPr>
        <w:t>ίες του εξωτερικού τις οποίες συχνά μάλλον το ελληνικό κράτος προσλαμβάνει, προκειμένου να παρασταθούν υπέρ του ελληνικού δημοσίου στα διεθνή δικαστήρια, δεν ά</w:t>
      </w:r>
      <w:r>
        <w:rPr>
          <w:rFonts w:eastAsia="Times New Roman" w:cs="Times New Roman"/>
          <w:szCs w:val="24"/>
        </w:rPr>
        <w:t xml:space="preserve">κουσα κάποια αιτίαση σοβαρή. Είναι μια τακτική η οποία ακολουθείται. Σε διεθνή </w:t>
      </w:r>
      <w:r>
        <w:rPr>
          <w:rFonts w:eastAsia="Times New Roman" w:cs="Times New Roman"/>
          <w:szCs w:val="24"/>
        </w:rPr>
        <w:lastRenderedPageBreak/>
        <w:t>δικαστήρια ζητάς νομική συνδρομή από μεγάλα δικηγορικά γραφεία, από μεγάλους νομικούς οίκους. Είναι μία τακτική την οποία νομίζω ότι επί σειρά ετών την ακολουθεί το ελληνικό δημ</w:t>
      </w:r>
      <w:r>
        <w:rPr>
          <w:rFonts w:eastAsia="Times New Roman" w:cs="Times New Roman"/>
          <w:szCs w:val="24"/>
        </w:rPr>
        <w:t>όσιο. Σε άλλες περιπτώσεις που δεν την έχει ζητήσει, έχει ηττηθεί ακόμη και όταν ήταν δίκαια τα αιτήματα και το δίκαιο με το μέρος του ελληνικού κράτους.</w:t>
      </w:r>
    </w:p>
    <w:p w14:paraId="32C9F28F"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Από εκεί και πέρα, ο κ. Λοβέρδος επανέλαβε μία ερώτηση την οποία απάντησε ο Υπουργός Ανάπτυξης κ. Παπα</w:t>
      </w:r>
      <w:r>
        <w:rPr>
          <w:rFonts w:eastAsia="Times New Roman" w:cs="Times New Roman"/>
          <w:szCs w:val="24"/>
        </w:rPr>
        <w:t>δημητρίου. Νομίζω ότι η απάντηση ήταν πολύ ευπρεπής και πολύ ακριβής και μέσα στο πνεύμα μιας εθνικής προσπάθειας.</w:t>
      </w:r>
    </w:p>
    <w:p w14:paraId="32C9F290" w14:textId="77777777" w:rsidR="004C0B2A" w:rsidRDefault="00EF3197">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Συνάδελφε, δεν σας ακούμε.</w:t>
      </w:r>
    </w:p>
    <w:p w14:paraId="32C9F291" w14:textId="77777777" w:rsidR="004C0B2A" w:rsidRDefault="00EF3197">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Κύριε </w:t>
      </w:r>
      <w:proofErr w:type="spellStart"/>
      <w:r>
        <w:rPr>
          <w:rFonts w:eastAsia="Times New Roman"/>
          <w:szCs w:val="24"/>
        </w:rPr>
        <w:t>Ξυδάκη</w:t>
      </w:r>
      <w:proofErr w:type="spellEnd"/>
      <w:r>
        <w:rPr>
          <w:rFonts w:eastAsia="Times New Roman"/>
          <w:szCs w:val="24"/>
        </w:rPr>
        <w:t>, πιο δυνατά σας παρακαλώ.</w:t>
      </w:r>
    </w:p>
    <w:p w14:paraId="32C9F292" w14:textId="77777777" w:rsidR="004C0B2A" w:rsidRDefault="00EF3197">
      <w:pPr>
        <w:spacing w:line="600" w:lineRule="auto"/>
        <w:ind w:firstLine="720"/>
        <w:jc w:val="both"/>
        <w:rPr>
          <w:rFonts w:eastAsia="Times New Roman"/>
          <w:szCs w:val="24"/>
        </w:rPr>
      </w:pPr>
      <w:r>
        <w:rPr>
          <w:rFonts w:eastAsia="Times New Roman"/>
          <w:b/>
          <w:szCs w:val="24"/>
        </w:rPr>
        <w:t>ΝΙΚΟΛΑΟΣ ΞΥΔΑΚΗΣ:</w:t>
      </w:r>
      <w:r>
        <w:rPr>
          <w:rFonts w:eastAsia="Times New Roman"/>
          <w:szCs w:val="24"/>
        </w:rPr>
        <w:t xml:space="preserve"> Νομίζω</w:t>
      </w:r>
      <w:r>
        <w:rPr>
          <w:rFonts w:eastAsia="Times New Roman"/>
          <w:szCs w:val="24"/>
        </w:rPr>
        <w:t xml:space="preserve"> ότι η απάντηση του Υπουργού, κ. Παπαδημητρίου, ήταν μια ευπρεπής απάντηση, ακριβής, εμπεριστατωμένη και μέσα στο πνεύμα μιας εθνικής προσπάθειας να φτιαχτεί ένα αναπτυξιακό παραγωγικό μοντέλο για μια χώρα, που έχει κατακρημνιστεί και προσπαθεί να σηκωθεί </w:t>
      </w:r>
      <w:r>
        <w:rPr>
          <w:rFonts w:eastAsia="Times New Roman"/>
          <w:szCs w:val="24"/>
        </w:rPr>
        <w:t>στα πόδια της.</w:t>
      </w:r>
    </w:p>
    <w:p w14:paraId="32C9F293" w14:textId="77777777" w:rsidR="004C0B2A" w:rsidRDefault="00EF3197">
      <w:pPr>
        <w:spacing w:line="600" w:lineRule="auto"/>
        <w:ind w:firstLine="720"/>
        <w:jc w:val="both"/>
        <w:rPr>
          <w:rFonts w:eastAsia="Times New Roman"/>
          <w:szCs w:val="24"/>
        </w:rPr>
      </w:pPr>
      <w:r>
        <w:rPr>
          <w:rFonts w:eastAsia="Times New Roman"/>
          <w:szCs w:val="24"/>
        </w:rPr>
        <w:lastRenderedPageBreak/>
        <w:t xml:space="preserve">Το αν θα κρίνουμε με αγοραία κριτήρια και με έναν </w:t>
      </w:r>
      <w:proofErr w:type="spellStart"/>
      <w:r>
        <w:rPr>
          <w:rFonts w:eastAsia="Times New Roman"/>
          <w:szCs w:val="24"/>
        </w:rPr>
        <w:t>ζηλωτισμό</w:t>
      </w:r>
      <w:proofErr w:type="spellEnd"/>
      <w:r>
        <w:rPr>
          <w:rFonts w:eastAsia="Times New Roman"/>
          <w:szCs w:val="24"/>
        </w:rPr>
        <w:t xml:space="preserve"> την επιστημονική αξία του Γιαν </w:t>
      </w:r>
      <w:proofErr w:type="spellStart"/>
      <w:r>
        <w:rPr>
          <w:rFonts w:eastAsia="Times New Roman"/>
          <w:szCs w:val="24"/>
        </w:rPr>
        <w:t>Κρέγκελ</w:t>
      </w:r>
      <w:proofErr w:type="spellEnd"/>
      <w:r>
        <w:rPr>
          <w:rFonts w:eastAsia="Times New Roman"/>
          <w:szCs w:val="24"/>
        </w:rPr>
        <w:t xml:space="preserve"> ή του Νίκου </w:t>
      </w:r>
      <w:proofErr w:type="spellStart"/>
      <w:r>
        <w:rPr>
          <w:rFonts w:eastAsia="Times New Roman"/>
          <w:szCs w:val="24"/>
        </w:rPr>
        <w:t>Θεοχαράκη</w:t>
      </w:r>
      <w:proofErr w:type="spellEnd"/>
      <w:r>
        <w:rPr>
          <w:rFonts w:eastAsia="Times New Roman"/>
          <w:szCs w:val="24"/>
        </w:rPr>
        <w:t xml:space="preserve">, νομίζω ότι ξεφεύγει από μια καλόπιστη συζήτηση για το τι χρειάζεται αυτή η χώρα. Ο </w:t>
      </w:r>
      <w:proofErr w:type="spellStart"/>
      <w:r>
        <w:rPr>
          <w:rFonts w:eastAsia="Times New Roman"/>
          <w:szCs w:val="24"/>
        </w:rPr>
        <w:t>Κρέγκελ</w:t>
      </w:r>
      <w:proofErr w:type="spellEnd"/>
      <w:r>
        <w:rPr>
          <w:rFonts w:eastAsia="Times New Roman"/>
          <w:szCs w:val="24"/>
        </w:rPr>
        <w:t xml:space="preserve"> έχει χρηματίσει επί σειρά ετ</w:t>
      </w:r>
      <w:r>
        <w:rPr>
          <w:rFonts w:eastAsia="Times New Roman"/>
          <w:szCs w:val="24"/>
        </w:rPr>
        <w:t xml:space="preserve">ών επικεφαλής οικονομολόγος σ’ όλα τα επιστημονικά γραφεία του ΟΗΕ και έχει τιμηθεί από τα πανεπιστήμια του κόσμου για τη διδασκαλία του και τη συμβολή του στην οικονομική θεωρία. Ο Νίκος </w:t>
      </w:r>
      <w:proofErr w:type="spellStart"/>
      <w:r>
        <w:rPr>
          <w:rFonts w:eastAsia="Times New Roman"/>
          <w:szCs w:val="24"/>
        </w:rPr>
        <w:t>Θεοχαράκης</w:t>
      </w:r>
      <w:proofErr w:type="spellEnd"/>
      <w:r>
        <w:rPr>
          <w:rFonts w:eastAsia="Times New Roman"/>
          <w:szCs w:val="24"/>
        </w:rPr>
        <w:t>, μέσα από το οικονομικό τμήμα του Πανεπιστημίου Αθηνών έχ</w:t>
      </w:r>
      <w:r>
        <w:rPr>
          <w:rFonts w:eastAsia="Times New Roman"/>
          <w:szCs w:val="24"/>
        </w:rPr>
        <w:t>ει βγάλει γενιές φοιτητών και τιμάται διαρκώς για την επιστημονική και ακαδημαϊκή του προσφορά. Ας αφήσουμε τα έργα τους τα πολιτικά, τα έργα τους τα επιστημονικά -η συμβολή τους και η συμβουλή τους στην ελληνική πολιτική ηγεσία- και να τους κρίνουμε από α</w:t>
      </w:r>
      <w:r>
        <w:rPr>
          <w:rFonts w:eastAsia="Times New Roman"/>
          <w:szCs w:val="24"/>
        </w:rPr>
        <w:t xml:space="preserve">υτά που θα εισηγηθούν, από αυτά που θα ακούσουμε. Θα ακουστούν οι γνώμες τους και οι εισηγήσεις τους στη δημόσια σφαίρα. Ας μην κάνουμε δίκη προθέσεων, δίκη ιδεών και έναν </w:t>
      </w:r>
      <w:proofErr w:type="spellStart"/>
      <w:r>
        <w:rPr>
          <w:rFonts w:eastAsia="Times New Roman"/>
          <w:szCs w:val="24"/>
        </w:rPr>
        <w:t>ζηλωτισμό</w:t>
      </w:r>
      <w:proofErr w:type="spellEnd"/>
      <w:r>
        <w:rPr>
          <w:rFonts w:eastAsia="Times New Roman"/>
          <w:szCs w:val="24"/>
        </w:rPr>
        <w:t>, ο οποίος δεν προσφέρει καμμία υπηρεσία σε κανέναν, παρεκτός από μια μάλλο</w:t>
      </w:r>
      <w:r>
        <w:rPr>
          <w:rFonts w:eastAsia="Times New Roman"/>
          <w:szCs w:val="24"/>
        </w:rPr>
        <w:t>ν ανωφελή -για τον ελληνικό λαό που υποφέρει-, δημιουργία εντυπώσεων.</w:t>
      </w:r>
    </w:p>
    <w:p w14:paraId="32C9F294" w14:textId="77777777" w:rsidR="004C0B2A" w:rsidRDefault="00EF3197">
      <w:pPr>
        <w:spacing w:line="600" w:lineRule="auto"/>
        <w:ind w:firstLine="720"/>
        <w:jc w:val="both"/>
        <w:rPr>
          <w:rFonts w:eastAsia="Times New Roman"/>
          <w:szCs w:val="24"/>
        </w:rPr>
      </w:pPr>
      <w:r>
        <w:rPr>
          <w:rFonts w:eastAsia="Times New Roman"/>
          <w:szCs w:val="24"/>
        </w:rPr>
        <w:lastRenderedPageBreak/>
        <w:t xml:space="preserve">Από εκεί και πέρα, θα ήθελα να αναφερθώ σε αυτά τα οποία είπε ο κ. </w:t>
      </w:r>
      <w:proofErr w:type="spellStart"/>
      <w:r>
        <w:rPr>
          <w:rFonts w:eastAsia="Times New Roman"/>
          <w:szCs w:val="24"/>
        </w:rPr>
        <w:t>Δένδιας</w:t>
      </w:r>
      <w:proofErr w:type="spellEnd"/>
      <w:r>
        <w:rPr>
          <w:rFonts w:eastAsia="Times New Roman"/>
          <w:szCs w:val="24"/>
        </w:rPr>
        <w:t>. Το πώς εκμεταλλεύεται η τουρκική Κυβέρνηση κάποιες δηλώσεις που γίνονται στην Ελλάδα, είναι ένα πράγμα το οποί</w:t>
      </w:r>
      <w:r>
        <w:rPr>
          <w:rFonts w:eastAsia="Times New Roman"/>
          <w:szCs w:val="24"/>
        </w:rPr>
        <w:t xml:space="preserve">ο δεν μπορεί να ελεγχθεί. Δηλαδή η στρεβλωτική ή η κακόβουλη ή η ιδιοτελής </w:t>
      </w:r>
      <w:proofErr w:type="spellStart"/>
      <w:r>
        <w:rPr>
          <w:rFonts w:eastAsia="Times New Roman"/>
          <w:szCs w:val="24"/>
        </w:rPr>
        <w:t>υπερερμηνεία</w:t>
      </w:r>
      <w:proofErr w:type="spellEnd"/>
      <w:r>
        <w:rPr>
          <w:rFonts w:eastAsia="Times New Roman"/>
          <w:szCs w:val="24"/>
        </w:rPr>
        <w:t xml:space="preserve"> ή παρερμηνεία κάποιων δηλώσεων, είναι αναπόφευκτο να γίνει. Την έκαναν οι Τούρκοι, η Τουρκική </w:t>
      </w:r>
      <w:r>
        <w:rPr>
          <w:rFonts w:eastAsia="Times New Roman"/>
          <w:szCs w:val="24"/>
        </w:rPr>
        <w:t>κ</w:t>
      </w:r>
      <w:r>
        <w:rPr>
          <w:rFonts w:eastAsia="Times New Roman"/>
          <w:szCs w:val="24"/>
        </w:rPr>
        <w:t>υβέρνηση στην περίπτωση της Ολλανδίας και της Γαλλίας, με διαφορετικά μέτ</w:t>
      </w:r>
      <w:r>
        <w:rPr>
          <w:rFonts w:eastAsia="Times New Roman"/>
          <w:szCs w:val="24"/>
        </w:rPr>
        <w:t>ρα και διαφορετικά σταθμά. Με τους Ολλανδούς υπήρξε μια έρις, η οποία μπορεί να ερμηνευτεί από εμάς τώρα που είμαστε τρίτοι παρατηρητές εν</w:t>
      </w:r>
      <w:r>
        <w:rPr>
          <w:rFonts w:eastAsia="Times New Roman"/>
          <w:szCs w:val="24"/>
        </w:rPr>
        <w:t xml:space="preserve">’ </w:t>
      </w:r>
      <w:r>
        <w:rPr>
          <w:rFonts w:eastAsia="Times New Roman"/>
          <w:szCs w:val="24"/>
        </w:rPr>
        <w:t>όψει των κρίσιμων εκλογικών αναμετρήσεων και στην Ολλανδία και στην Τουρκία. Στη Γαλλία απεναντίας, η ίδια η Υπουργό</w:t>
      </w:r>
      <w:r>
        <w:rPr>
          <w:rFonts w:eastAsia="Times New Roman"/>
          <w:szCs w:val="24"/>
        </w:rPr>
        <w:t xml:space="preserve">ς που της απαγορεύθηκε να μιλήσει πήγε στο </w:t>
      </w:r>
      <w:proofErr w:type="spellStart"/>
      <w:r>
        <w:rPr>
          <w:rFonts w:eastAsia="Times New Roman"/>
          <w:szCs w:val="24"/>
        </w:rPr>
        <w:t>Μετς</w:t>
      </w:r>
      <w:proofErr w:type="spellEnd"/>
      <w:r>
        <w:rPr>
          <w:rFonts w:eastAsia="Times New Roman"/>
          <w:szCs w:val="24"/>
        </w:rPr>
        <w:t xml:space="preserve"> και μίλησε ενώπιον μαζικού ακροατηρίου.</w:t>
      </w:r>
    </w:p>
    <w:p w14:paraId="32C9F295" w14:textId="77777777" w:rsidR="004C0B2A" w:rsidRDefault="00EF3197">
      <w:pPr>
        <w:spacing w:line="600" w:lineRule="auto"/>
        <w:ind w:firstLine="720"/>
        <w:jc w:val="both"/>
        <w:rPr>
          <w:rFonts w:eastAsia="Times New Roman"/>
          <w:szCs w:val="24"/>
        </w:rPr>
      </w:pPr>
      <w:r>
        <w:rPr>
          <w:rFonts w:eastAsia="Times New Roman"/>
          <w:szCs w:val="24"/>
        </w:rPr>
        <w:t xml:space="preserve">Θα ψέξουμε τους Γάλλους επειδή επέτρεψαν αυτοί, δηλαδή θα μπούμε εμείς ανάμεσα και θα κάνουμε ερμηνείες; Οι Τούρκοι έδωσαν συγχαρητήρια στους Γάλλους. Ο καθένας παίζει </w:t>
      </w:r>
      <w:r>
        <w:rPr>
          <w:rFonts w:eastAsia="Times New Roman"/>
          <w:szCs w:val="24"/>
        </w:rPr>
        <w:t xml:space="preserve">το παιχνίδι του για το πολιτικό συμφέρον της χώρας του. Το δικό μας συμφέρον είναι να είμαστε ψύχραιμοι, συγκρατημένοι, αυστηροί και να επιδεικνύουμε διαρκώς τη βούλησή μας, σε κάθε </w:t>
      </w:r>
      <w:r>
        <w:rPr>
          <w:rFonts w:eastAsia="Times New Roman"/>
          <w:szCs w:val="24"/>
        </w:rPr>
        <w:lastRenderedPageBreak/>
        <w:t>περίσταση για την υπεράσπιση και της κυριαρχίας και της δημοκρατίας και τω</w:t>
      </w:r>
      <w:r>
        <w:rPr>
          <w:rFonts w:eastAsia="Times New Roman"/>
          <w:szCs w:val="24"/>
        </w:rPr>
        <w:t>ν ανθρωπίνων δικαιωμάτων.</w:t>
      </w:r>
    </w:p>
    <w:p w14:paraId="32C9F296" w14:textId="77777777" w:rsidR="004C0B2A" w:rsidRDefault="00EF3197">
      <w:pPr>
        <w:spacing w:line="600" w:lineRule="auto"/>
        <w:ind w:firstLine="720"/>
        <w:jc w:val="both"/>
        <w:rPr>
          <w:rFonts w:eastAsia="Times New Roman"/>
          <w:szCs w:val="24"/>
        </w:rPr>
      </w:pPr>
      <w:r>
        <w:rPr>
          <w:rFonts w:eastAsia="Times New Roman"/>
          <w:szCs w:val="24"/>
        </w:rPr>
        <w:t>Σας ευχαριστώ πολύ.</w:t>
      </w:r>
    </w:p>
    <w:p w14:paraId="32C9F297" w14:textId="77777777" w:rsidR="004C0B2A" w:rsidRDefault="00EF3197">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Εμείς σας ευχαριστούμε.</w:t>
      </w:r>
    </w:p>
    <w:p w14:paraId="32C9F298" w14:textId="77777777" w:rsidR="004C0B2A" w:rsidRDefault="00EF3197">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Κατσίκης</w:t>
      </w:r>
      <w:proofErr w:type="spellEnd"/>
      <w:r>
        <w:rPr>
          <w:rFonts w:eastAsia="Times New Roman"/>
          <w:szCs w:val="24"/>
        </w:rPr>
        <w:t xml:space="preserve"> έχει τον λόγο.</w:t>
      </w:r>
    </w:p>
    <w:p w14:paraId="32C9F299" w14:textId="77777777" w:rsidR="004C0B2A" w:rsidRDefault="00EF3197">
      <w:pPr>
        <w:spacing w:line="600" w:lineRule="auto"/>
        <w:ind w:firstLine="720"/>
        <w:jc w:val="both"/>
        <w:rPr>
          <w:rFonts w:eastAsia="Times New Roman"/>
          <w:szCs w:val="24"/>
        </w:rPr>
      </w:pPr>
      <w:r>
        <w:rPr>
          <w:rFonts w:eastAsia="Times New Roman"/>
          <w:b/>
          <w:szCs w:val="24"/>
        </w:rPr>
        <w:t>ΛΙ</w:t>
      </w:r>
      <w:r>
        <w:rPr>
          <w:rFonts w:eastAsia="Times New Roman"/>
          <w:b/>
          <w:szCs w:val="24"/>
        </w:rPr>
        <w:t>ΑΝΑ ΚΑΝΕΛΛΗ:</w:t>
      </w:r>
      <w:r>
        <w:rPr>
          <w:rFonts w:eastAsia="Times New Roman"/>
          <w:szCs w:val="24"/>
        </w:rPr>
        <w:t xml:space="preserve"> Μπορώ να παρέμβω, κύριε Πρόεδρε;</w:t>
      </w:r>
    </w:p>
    <w:p w14:paraId="32C9F29A" w14:textId="77777777" w:rsidR="004C0B2A" w:rsidRDefault="00EF3197">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Όχι.</w:t>
      </w:r>
    </w:p>
    <w:p w14:paraId="32C9F29B" w14:textId="77777777" w:rsidR="004C0B2A" w:rsidRDefault="00EF3197">
      <w:pPr>
        <w:spacing w:line="600" w:lineRule="auto"/>
        <w:ind w:firstLine="720"/>
        <w:jc w:val="both"/>
        <w:rPr>
          <w:rFonts w:eastAsia="Times New Roman"/>
          <w:szCs w:val="24"/>
        </w:rPr>
      </w:pPr>
      <w:r>
        <w:rPr>
          <w:rFonts w:eastAsia="Times New Roman"/>
          <w:b/>
          <w:szCs w:val="24"/>
        </w:rPr>
        <w:t>ΚΩΝΣΤΑΝΤΙΝΟΣ ΚΑΤΣΙΚΗΣ:</w:t>
      </w:r>
      <w:r>
        <w:rPr>
          <w:rFonts w:eastAsia="Times New Roman"/>
          <w:szCs w:val="24"/>
        </w:rPr>
        <w:t xml:space="preserve"> Από εμένα, κύριε Πρόεδρε, δεν υπάρχει πρόβλημα.</w:t>
      </w:r>
    </w:p>
    <w:p w14:paraId="32C9F29C" w14:textId="77777777" w:rsidR="004C0B2A" w:rsidRDefault="00EF3197">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Παρακαλώ, κύριε </w:t>
      </w:r>
      <w:proofErr w:type="spellStart"/>
      <w:r>
        <w:rPr>
          <w:rFonts w:eastAsia="Times New Roman"/>
          <w:szCs w:val="24"/>
        </w:rPr>
        <w:t>Κατσίκη</w:t>
      </w:r>
      <w:proofErr w:type="spellEnd"/>
      <w:r>
        <w:rPr>
          <w:rFonts w:eastAsia="Times New Roman"/>
          <w:szCs w:val="24"/>
        </w:rPr>
        <w:t>, έχετε τον λόγο, που τόσο διακαώς επιθυμούσατε. Ορίστε, πάρτε τον λόγο.</w:t>
      </w:r>
    </w:p>
    <w:p w14:paraId="32C9F29D" w14:textId="77777777" w:rsidR="004C0B2A" w:rsidRDefault="00EF3197">
      <w:pPr>
        <w:spacing w:line="600" w:lineRule="auto"/>
        <w:ind w:firstLine="720"/>
        <w:jc w:val="both"/>
        <w:rPr>
          <w:rFonts w:eastAsia="Times New Roman"/>
          <w:szCs w:val="24"/>
        </w:rPr>
      </w:pPr>
      <w:r>
        <w:rPr>
          <w:rFonts w:eastAsia="Times New Roman"/>
          <w:b/>
          <w:szCs w:val="24"/>
        </w:rPr>
        <w:t>ΛΙΑΝΑ ΚΑΝΕΛΛΗ:</w:t>
      </w:r>
      <w:r>
        <w:rPr>
          <w:rFonts w:eastAsia="Times New Roman"/>
          <w:szCs w:val="24"/>
        </w:rPr>
        <w:t xml:space="preserve"> Με </w:t>
      </w:r>
      <w:proofErr w:type="spellStart"/>
      <w:r>
        <w:rPr>
          <w:rFonts w:eastAsia="Times New Roman"/>
          <w:szCs w:val="24"/>
        </w:rPr>
        <w:t>συγχωρείτε</w:t>
      </w:r>
      <w:proofErr w:type="spellEnd"/>
      <w:r>
        <w:rPr>
          <w:rFonts w:eastAsia="Times New Roman"/>
          <w:szCs w:val="24"/>
        </w:rPr>
        <w:t>, δεν επιτρέπεται από τον Κανονισμό μια Κοινοβουλε</w:t>
      </w:r>
      <w:r>
        <w:rPr>
          <w:rFonts w:eastAsia="Times New Roman"/>
          <w:szCs w:val="24"/>
        </w:rPr>
        <w:t>υτική Εκπρόσωπος…</w:t>
      </w:r>
    </w:p>
    <w:p w14:paraId="32C9F29E" w14:textId="77777777" w:rsidR="004C0B2A" w:rsidRDefault="00EF3197">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Ορίστε, μιλήστε!</w:t>
      </w:r>
    </w:p>
    <w:p w14:paraId="32C9F29F" w14:textId="77777777" w:rsidR="004C0B2A" w:rsidRDefault="00EF3197">
      <w:pPr>
        <w:spacing w:line="600" w:lineRule="auto"/>
        <w:ind w:firstLine="720"/>
        <w:jc w:val="both"/>
        <w:rPr>
          <w:rFonts w:eastAsia="Times New Roman"/>
          <w:szCs w:val="24"/>
        </w:rPr>
      </w:pPr>
      <w:r>
        <w:rPr>
          <w:rFonts w:eastAsia="Times New Roman"/>
          <w:b/>
          <w:szCs w:val="24"/>
        </w:rPr>
        <w:lastRenderedPageBreak/>
        <w:t>ΚΩΝΣΤΑΝΤΙΝΟΣ ΚΑΤΣΙΚΗΣ:</w:t>
      </w:r>
      <w:r>
        <w:rPr>
          <w:rFonts w:eastAsia="Times New Roman"/>
          <w:szCs w:val="24"/>
        </w:rPr>
        <w:t xml:space="preserve"> Προσπαθώ να πάρω τον λόγο, αν σταματήσετε να μιλάτε εσείς.</w:t>
      </w:r>
    </w:p>
    <w:p w14:paraId="32C9F2A0" w14:textId="77777777" w:rsidR="004C0B2A" w:rsidRDefault="00EF3197">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Βιαζόσασταν κιόλας! Πάρτε τον λόγο, σας παρακαλώ! Αρθρώστε τον λόγο!</w:t>
      </w:r>
    </w:p>
    <w:p w14:paraId="32C9F2A1" w14:textId="77777777" w:rsidR="004C0B2A" w:rsidRDefault="00EF3197">
      <w:pPr>
        <w:spacing w:line="600" w:lineRule="auto"/>
        <w:ind w:firstLine="720"/>
        <w:jc w:val="both"/>
        <w:rPr>
          <w:rFonts w:eastAsia="Times New Roman"/>
          <w:szCs w:val="24"/>
        </w:rPr>
      </w:pPr>
      <w:r>
        <w:rPr>
          <w:rFonts w:eastAsia="Times New Roman"/>
          <w:b/>
          <w:szCs w:val="24"/>
        </w:rPr>
        <w:t>ΚΩΝΣΤΑΝΤΙΝΟΣ ΚΑΤΣΙΚΗΣ:</w:t>
      </w:r>
      <w:r>
        <w:rPr>
          <w:rFonts w:eastAsia="Times New Roman"/>
          <w:szCs w:val="24"/>
        </w:rPr>
        <w:t xml:space="preserve"> Προσπαθώ, κύριε Πρόεδρε. Αυτό κάνω. Και βεβαίως, επειδή διακαώς επιθυμούσα, όχι επειδή έτσι μου άρεσε, αλλά επειδή έτσι έπρεπε και επέβαλλε ο Κανονισμός, να πάρω…</w:t>
      </w:r>
    </w:p>
    <w:p w14:paraId="32C9F2A2" w14:textId="77777777" w:rsidR="004C0B2A" w:rsidRDefault="00EF3197">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Έχετε το δικαίωμα, συνεχίστε. Πάρτε τ</w:t>
      </w:r>
      <w:r>
        <w:rPr>
          <w:rFonts w:eastAsia="Times New Roman"/>
          <w:szCs w:val="24"/>
        </w:rPr>
        <w:t>ον λόγο, βάσει του δικαιώματός σας.</w:t>
      </w:r>
    </w:p>
    <w:p w14:paraId="32C9F2A3" w14:textId="77777777" w:rsidR="004C0B2A" w:rsidRDefault="00EF3197">
      <w:pPr>
        <w:spacing w:line="600" w:lineRule="auto"/>
        <w:ind w:firstLine="720"/>
        <w:jc w:val="both"/>
        <w:rPr>
          <w:rFonts w:eastAsia="Times New Roman"/>
          <w:szCs w:val="24"/>
        </w:rPr>
      </w:pPr>
      <w:r>
        <w:rPr>
          <w:rFonts w:eastAsia="Times New Roman"/>
          <w:b/>
          <w:szCs w:val="24"/>
        </w:rPr>
        <w:t>ΚΩΝΣΤΑΝΤΙΝΟΣ ΚΑΤΣΙΚΗΣ:</w:t>
      </w:r>
      <w:r>
        <w:rPr>
          <w:rFonts w:eastAsia="Times New Roman"/>
          <w:szCs w:val="24"/>
        </w:rPr>
        <w:t xml:space="preserve"> Μάλιστα. Ευχαριστώ πολύ που μου τον ξαναδίνετε για τρίτη φορά. Να είστε καλά. Και λυπάμαι, κυρία Κανέλλη, που παρά τις προσπάθειές μου, δεν προηγηθήκατε.</w:t>
      </w:r>
    </w:p>
    <w:p w14:paraId="32C9F2A4" w14:textId="77777777" w:rsidR="004C0B2A" w:rsidRDefault="00EF3197">
      <w:pPr>
        <w:spacing w:line="600" w:lineRule="auto"/>
        <w:ind w:firstLine="720"/>
        <w:jc w:val="both"/>
        <w:rPr>
          <w:rFonts w:eastAsia="Times New Roman"/>
          <w:szCs w:val="24"/>
        </w:rPr>
      </w:pPr>
      <w:r>
        <w:rPr>
          <w:rFonts w:eastAsia="Times New Roman"/>
          <w:b/>
          <w:szCs w:val="24"/>
        </w:rPr>
        <w:t>ΛΙΑΝΑ ΚΑΝΕΛΛΗ:</w:t>
      </w:r>
      <w:r>
        <w:rPr>
          <w:rFonts w:eastAsia="Times New Roman"/>
          <w:szCs w:val="24"/>
        </w:rPr>
        <w:t xml:space="preserve"> Δεν κάνω τη χάρη να λυπάμαι </w:t>
      </w:r>
      <w:r>
        <w:rPr>
          <w:rFonts w:eastAsia="Times New Roman"/>
          <w:szCs w:val="24"/>
        </w:rPr>
        <w:t>για κανέναν…</w:t>
      </w:r>
    </w:p>
    <w:p w14:paraId="32C9F2A5" w14:textId="77777777" w:rsidR="004C0B2A" w:rsidRDefault="00EF3197">
      <w:pPr>
        <w:spacing w:line="600" w:lineRule="auto"/>
        <w:ind w:firstLine="720"/>
        <w:jc w:val="both"/>
        <w:rPr>
          <w:rFonts w:eastAsia="Times New Roman"/>
          <w:szCs w:val="24"/>
        </w:rPr>
      </w:pPr>
      <w:r>
        <w:rPr>
          <w:rFonts w:eastAsia="Times New Roman"/>
          <w:b/>
          <w:szCs w:val="24"/>
        </w:rPr>
        <w:lastRenderedPageBreak/>
        <w:t>ΚΩΝΣΤΑΝΤΙΝΟΣ ΚΑΤΣΙΚΗΣ:</w:t>
      </w:r>
      <w:r>
        <w:rPr>
          <w:rFonts w:eastAsia="Times New Roman"/>
          <w:szCs w:val="24"/>
        </w:rPr>
        <w:t xml:space="preserve"> Κύριοι συνάδελφοι, θέλω να ξεκινήσω σε ό,τι αφορά την τροπολογία με γενικό 963 και ειδικό αριθμό 69, λέγοντας ότι το 2014 με </w:t>
      </w:r>
      <w:r>
        <w:rPr>
          <w:rFonts w:eastAsia="Times New Roman"/>
          <w:szCs w:val="24"/>
        </w:rPr>
        <w:t>κ</w:t>
      </w:r>
      <w:r>
        <w:rPr>
          <w:rFonts w:eastAsia="Times New Roman"/>
          <w:szCs w:val="24"/>
        </w:rPr>
        <w:t xml:space="preserve">οινή </w:t>
      </w:r>
      <w:r>
        <w:rPr>
          <w:rFonts w:eastAsia="Times New Roman"/>
          <w:szCs w:val="24"/>
        </w:rPr>
        <w:t>υ</w:t>
      </w:r>
      <w:r>
        <w:rPr>
          <w:rFonts w:eastAsia="Times New Roman"/>
          <w:szCs w:val="24"/>
        </w:rPr>
        <w:t xml:space="preserve">πουργική </w:t>
      </w:r>
      <w:r>
        <w:rPr>
          <w:rFonts w:eastAsia="Times New Roman"/>
          <w:szCs w:val="24"/>
        </w:rPr>
        <w:t>α</w:t>
      </w:r>
      <w:r>
        <w:rPr>
          <w:rFonts w:eastAsia="Times New Roman"/>
          <w:szCs w:val="24"/>
        </w:rPr>
        <w:t>πόφαση που υπέγραψαν οι Υπουργοί, ο κ. Αβραμόπουλος και ο κ. Στουρνάρας, ανατέ</w:t>
      </w:r>
      <w:r>
        <w:rPr>
          <w:rFonts w:eastAsia="Times New Roman"/>
          <w:szCs w:val="24"/>
        </w:rPr>
        <w:t>θηκε στη συγκεκριμένη δικηγορική εταιρεία η υπεράσπιση των συμφερόντων του ελληνικού δημοσίου σε συνεργασία με το Νομικό Συμβούλιο του Κράτους. Η εταιρεία δε από τότε είχε εισπράξει 950 χιλιάδες ευρώ. Και η πρώτη προσφυγή βρίσκεται στο στάδιο της έκδοσης τ</w:t>
      </w:r>
      <w:r>
        <w:rPr>
          <w:rFonts w:eastAsia="Times New Roman"/>
          <w:szCs w:val="24"/>
        </w:rPr>
        <w:t>ης τελικής απόφασης, η δεύτερη προσφυγή έχει ξεκινήσει, έχουν παρασχεθεί υπηρεσίες από την εταιρεία, οι οποίες παραμένουν ανεξόφλητες και υπάρχει αναγκαιότητα να καθοριστεί το ανώτατο όριο της αμοιβής της.</w:t>
      </w:r>
    </w:p>
    <w:p w14:paraId="32C9F2A6" w14:textId="77777777" w:rsidR="004C0B2A" w:rsidRDefault="00EF3197">
      <w:pPr>
        <w:spacing w:after="0" w:line="600" w:lineRule="auto"/>
        <w:ind w:firstLine="720"/>
        <w:jc w:val="both"/>
        <w:rPr>
          <w:rFonts w:eastAsia="Times New Roman"/>
          <w:szCs w:val="24"/>
        </w:rPr>
      </w:pPr>
      <w:r>
        <w:rPr>
          <w:rFonts w:eastAsia="Times New Roman"/>
          <w:szCs w:val="24"/>
        </w:rPr>
        <w:t>Εδώ, λοιπόν, θέλω να επισημάνω ότι δεν είναι δυνατ</w:t>
      </w:r>
      <w:r>
        <w:rPr>
          <w:rFonts w:eastAsia="Times New Roman"/>
          <w:szCs w:val="24"/>
        </w:rPr>
        <w:t xml:space="preserve">όν για μια εταιρεία η οποία είχε επιλεγεί από τη </w:t>
      </w:r>
      <w:r>
        <w:rPr>
          <w:rFonts w:eastAsia="Times New Roman"/>
          <w:szCs w:val="24"/>
        </w:rPr>
        <w:t>σ</w:t>
      </w:r>
      <w:r>
        <w:rPr>
          <w:rFonts w:eastAsia="Times New Roman"/>
          <w:szCs w:val="24"/>
        </w:rPr>
        <w:t xml:space="preserve">υγκυβέρνηση Νέας Δημοκρατίας – ΠΑΣΟΚ, για μια εταιρεία η οποία έχει πάρει προκαταβολή με συναίνεση της προηγούμενης </w:t>
      </w:r>
      <w:r>
        <w:rPr>
          <w:rFonts w:eastAsia="Times New Roman"/>
          <w:szCs w:val="24"/>
        </w:rPr>
        <w:t>σ</w:t>
      </w:r>
      <w:r>
        <w:rPr>
          <w:rFonts w:eastAsia="Times New Roman"/>
          <w:szCs w:val="24"/>
        </w:rPr>
        <w:t>υγκυβέρνησης, να εκδηλώνεται αντίδραση από τον κοινοβουλευτικό εκπρόσωπο της Νέας Δημοκρα</w:t>
      </w:r>
      <w:r>
        <w:rPr>
          <w:rFonts w:eastAsia="Times New Roman"/>
          <w:szCs w:val="24"/>
        </w:rPr>
        <w:t xml:space="preserve">τίας. Αν μη τι άλλο, το θεωρώ άκομψο στη </w:t>
      </w:r>
      <w:r>
        <w:rPr>
          <w:rFonts w:eastAsia="Times New Roman"/>
          <w:szCs w:val="24"/>
        </w:rPr>
        <w:lastRenderedPageBreak/>
        <w:t xml:space="preserve">βάση που σε εφαρμογή μιας τέτοιας σύμβασης η οποία είχε συναφθεί τότε, είχε επιλεγεί αυτή η δικηγορική εταιρεία, η οποία είναι ξένη και η επωνυμία της είναι </w:t>
      </w:r>
      <w:r>
        <w:rPr>
          <w:rFonts w:eastAsia="Times New Roman"/>
          <w:szCs w:val="24"/>
        </w:rPr>
        <w:t>«</w:t>
      </w:r>
      <w:r>
        <w:rPr>
          <w:rFonts w:eastAsia="Times New Roman"/>
          <w:szCs w:val="24"/>
          <w:lang w:val="en-US"/>
        </w:rPr>
        <w:t>HOLMAN</w:t>
      </w:r>
      <w:r>
        <w:rPr>
          <w:rFonts w:eastAsia="Times New Roman"/>
          <w:szCs w:val="24"/>
        </w:rPr>
        <w:t xml:space="preserve"> </w:t>
      </w:r>
      <w:r>
        <w:rPr>
          <w:rFonts w:eastAsia="Times New Roman"/>
          <w:szCs w:val="24"/>
          <w:lang w:val="en-US"/>
        </w:rPr>
        <w:t>FENWICK</w:t>
      </w:r>
      <w:r>
        <w:rPr>
          <w:rFonts w:eastAsia="Times New Roman"/>
          <w:szCs w:val="24"/>
        </w:rPr>
        <w:t xml:space="preserve"> </w:t>
      </w:r>
      <w:r>
        <w:rPr>
          <w:rFonts w:eastAsia="Times New Roman"/>
          <w:szCs w:val="24"/>
          <w:lang w:val="en-US"/>
        </w:rPr>
        <w:t>WILLAN</w:t>
      </w:r>
      <w:r>
        <w:rPr>
          <w:rFonts w:eastAsia="Times New Roman"/>
          <w:szCs w:val="24"/>
        </w:rPr>
        <w:t xml:space="preserve"> </w:t>
      </w:r>
      <w:r>
        <w:rPr>
          <w:rFonts w:eastAsia="Times New Roman"/>
          <w:szCs w:val="24"/>
          <w:lang w:val="en-US"/>
        </w:rPr>
        <w:t>LLP</w:t>
      </w:r>
      <w:r>
        <w:rPr>
          <w:rFonts w:eastAsia="Times New Roman"/>
          <w:szCs w:val="24"/>
        </w:rPr>
        <w:t>»</w:t>
      </w:r>
      <w:r>
        <w:rPr>
          <w:rFonts w:eastAsia="Times New Roman"/>
          <w:szCs w:val="24"/>
        </w:rPr>
        <w:t xml:space="preserve">, από τη Νέα Δημοκρατία και το </w:t>
      </w:r>
      <w:r>
        <w:rPr>
          <w:rFonts w:eastAsia="Times New Roman"/>
          <w:szCs w:val="24"/>
        </w:rPr>
        <w:t xml:space="preserve">ΠΑΣΟΚ. Προς τιμήν του, το τότε ΠΑΣΟΚ και η σημερινή Δημοκρατική Συμπαράταξη υπερψηφίζει αυτή την τροπολογία. Δεν την υπερψηφίζει η Νέα Δημοκρατία, καίτοι τότε επελέγη, τότε </w:t>
      </w:r>
      <w:proofErr w:type="spellStart"/>
      <w:r>
        <w:rPr>
          <w:rFonts w:eastAsia="Times New Roman"/>
          <w:szCs w:val="24"/>
        </w:rPr>
        <w:t>εδόθη</w:t>
      </w:r>
      <w:proofErr w:type="spellEnd"/>
      <w:r>
        <w:rPr>
          <w:rFonts w:eastAsia="Times New Roman"/>
          <w:szCs w:val="24"/>
        </w:rPr>
        <w:t xml:space="preserve"> προκαταβολή.</w:t>
      </w:r>
    </w:p>
    <w:p w14:paraId="32C9F2A7" w14:textId="77777777" w:rsidR="004C0B2A" w:rsidRDefault="00EF3197">
      <w:pPr>
        <w:spacing w:after="0" w:line="600" w:lineRule="auto"/>
        <w:ind w:firstLine="720"/>
        <w:jc w:val="both"/>
        <w:rPr>
          <w:rFonts w:eastAsia="Times New Roman"/>
          <w:szCs w:val="24"/>
        </w:rPr>
      </w:pPr>
      <w:r>
        <w:rPr>
          <w:rFonts w:eastAsia="Times New Roman"/>
          <w:szCs w:val="24"/>
        </w:rPr>
        <w:t>Διερωτώμαι ειλικρινά: Απαντώντας στις αντιρρήσεις και στις επιχε</w:t>
      </w:r>
      <w:r>
        <w:rPr>
          <w:rFonts w:eastAsia="Times New Roman"/>
          <w:szCs w:val="24"/>
        </w:rPr>
        <w:t xml:space="preserve">ιρηματολογίες των </w:t>
      </w:r>
      <w:proofErr w:type="spellStart"/>
      <w:r>
        <w:rPr>
          <w:rFonts w:eastAsia="Times New Roman"/>
          <w:szCs w:val="24"/>
        </w:rPr>
        <w:t>αντιλεγόντων</w:t>
      </w:r>
      <w:proofErr w:type="spellEnd"/>
      <w:r>
        <w:rPr>
          <w:rFonts w:eastAsia="Times New Roman"/>
          <w:szCs w:val="24"/>
        </w:rPr>
        <w:t xml:space="preserve"> και </w:t>
      </w:r>
      <w:proofErr w:type="spellStart"/>
      <w:r>
        <w:rPr>
          <w:rFonts w:eastAsia="Times New Roman"/>
          <w:szCs w:val="24"/>
        </w:rPr>
        <w:t>καταψηφιζόντων</w:t>
      </w:r>
      <w:proofErr w:type="spellEnd"/>
      <w:r>
        <w:rPr>
          <w:rFonts w:eastAsia="Times New Roman"/>
          <w:szCs w:val="24"/>
        </w:rPr>
        <w:t xml:space="preserve"> αυτή την τροπολογία, μια εταιρεία η οποία ξεκίνησε και έχει εντρυφήσει στο όλο θέμα και προχωρά στη δεύτερη προσφυγή, θα μπορούσε να σηκωθεί να φύγει από τη μέση και να έλθει μια άλλη ελληνική; Εγώ είμαι υπ</w:t>
      </w:r>
      <w:r>
        <w:rPr>
          <w:rFonts w:eastAsia="Times New Roman"/>
          <w:szCs w:val="24"/>
        </w:rPr>
        <w:t>έρ τού να είχε αναλάβει από τότε μια ελληνική εταιρεία. Επειδή, όμως, τα πράγματα έχουν δρομολογηθεί, δεν νομίζω ότι θα μπορούσε να ισχύσει σήμερα μια τέτοια θέση και άποψη, δηλαδή γιατί εκείνη η εταιρεία και όχι κάποια άλλη.</w:t>
      </w:r>
    </w:p>
    <w:p w14:paraId="32C9F2A8" w14:textId="77777777" w:rsidR="004C0B2A" w:rsidRDefault="00EF3197">
      <w:pPr>
        <w:spacing w:after="0" w:line="600" w:lineRule="auto"/>
        <w:ind w:firstLine="720"/>
        <w:jc w:val="both"/>
        <w:rPr>
          <w:rFonts w:eastAsia="Times New Roman"/>
          <w:szCs w:val="24"/>
        </w:rPr>
      </w:pPr>
      <w:r>
        <w:rPr>
          <w:rFonts w:eastAsia="Times New Roman"/>
          <w:szCs w:val="24"/>
        </w:rPr>
        <w:t>Βέβαια, υπάρχει παροχή εξειδικ</w:t>
      </w:r>
      <w:r>
        <w:rPr>
          <w:rFonts w:eastAsia="Times New Roman"/>
          <w:szCs w:val="24"/>
        </w:rPr>
        <w:t>ευμένων νομικών υπηρεσιών αυτής της εταιρείας, σε συνεργασία πάντα με το Νομικό Συμβούλιο του Κράτους –και αυτό θέλω να το επισημάνω- και στο πλαίσιο δύο εν εξελίξει προσφυγών, όπως είπα, αφ</w:t>
      </w:r>
      <w:r>
        <w:rPr>
          <w:rFonts w:eastAsia="Times New Roman"/>
          <w:szCs w:val="24"/>
        </w:rPr>
        <w:t xml:space="preserve">’ </w:t>
      </w:r>
      <w:r>
        <w:rPr>
          <w:rFonts w:eastAsia="Times New Roman"/>
          <w:szCs w:val="24"/>
        </w:rPr>
        <w:t xml:space="preserve">ενός της </w:t>
      </w:r>
      <w:r>
        <w:rPr>
          <w:rFonts w:eastAsia="Times New Roman"/>
          <w:szCs w:val="24"/>
        </w:rPr>
        <w:lastRenderedPageBreak/>
        <w:t>εταιρείας «</w:t>
      </w:r>
      <w:r>
        <w:rPr>
          <w:rFonts w:eastAsia="Times New Roman"/>
          <w:szCs w:val="24"/>
        </w:rPr>
        <w:t xml:space="preserve">ΕΛΛΗΝΙΚΑ ΝΑΥΠΗΓΕΙΑ </w:t>
      </w:r>
      <w:r>
        <w:rPr>
          <w:rFonts w:eastAsia="Times New Roman"/>
          <w:szCs w:val="24"/>
        </w:rPr>
        <w:t>Α</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κατά του ελληνικού </w:t>
      </w:r>
      <w:r>
        <w:rPr>
          <w:rFonts w:eastAsia="Times New Roman"/>
          <w:szCs w:val="24"/>
        </w:rPr>
        <w:t>δημοσίου και αφ</w:t>
      </w:r>
      <w:r>
        <w:rPr>
          <w:rFonts w:eastAsia="Times New Roman"/>
          <w:szCs w:val="24"/>
        </w:rPr>
        <w:t xml:space="preserve">’ </w:t>
      </w:r>
      <w:r>
        <w:rPr>
          <w:rFonts w:eastAsia="Times New Roman"/>
          <w:szCs w:val="24"/>
        </w:rPr>
        <w:t xml:space="preserve">ετέρου της αντίθετης προσφυγής του ελληνικού δημοσίου ενώπιον του Διεθνούς Διαιτητικού Δικαστηρίου του Διεθνούς Εμπορικού Επιμελητηρίου. Οι προσφυγές αυτές παρουσιάζουν μεγάλο βαθμό πολυπλοκότητας, έχουν υψηλό οικονομικό αντίκρισμα και </w:t>
      </w:r>
      <w:r>
        <w:rPr>
          <w:rFonts w:eastAsia="Times New Roman"/>
          <w:szCs w:val="24"/>
        </w:rPr>
        <w:t>επηρεάζουν τη μελλοντική λειτουργία των «</w:t>
      </w:r>
      <w:r>
        <w:rPr>
          <w:rFonts w:eastAsia="Times New Roman"/>
          <w:szCs w:val="24"/>
        </w:rPr>
        <w:t>ΕΛΛΗΝΙΚΩΝ ΝΑΥΠΗΓΕΙΩΝ Α.Ε.</w:t>
      </w:r>
      <w:r>
        <w:rPr>
          <w:rFonts w:eastAsia="Times New Roman"/>
          <w:szCs w:val="24"/>
        </w:rPr>
        <w:t>». Η δικαστική διαδικασία βρίσκεται σε εξέλιξη και δεν είναι δυνατή η διακοπή της, όπως είπα. Οποιαδήποτε δε καθυστέρηση εμπεριέχει τον κίνδυνο της πρόκλησης ανυπέρβλητης βλάβης κατά των συμ</w:t>
      </w:r>
      <w:r>
        <w:rPr>
          <w:rFonts w:eastAsia="Times New Roman"/>
          <w:szCs w:val="24"/>
        </w:rPr>
        <w:t>φερόντων του ελληνικού δημοσίου. Έχουμε μιλήσει και για τη δαπάνη.</w:t>
      </w:r>
    </w:p>
    <w:p w14:paraId="32C9F2A9" w14:textId="77777777" w:rsidR="004C0B2A" w:rsidRDefault="00EF3197">
      <w:pPr>
        <w:spacing w:after="0" w:line="600" w:lineRule="auto"/>
        <w:ind w:firstLine="720"/>
        <w:jc w:val="both"/>
        <w:rPr>
          <w:rFonts w:eastAsia="Times New Roman"/>
          <w:szCs w:val="24"/>
        </w:rPr>
      </w:pPr>
      <w:r>
        <w:rPr>
          <w:rFonts w:eastAsia="Times New Roman"/>
          <w:szCs w:val="24"/>
        </w:rPr>
        <w:t xml:space="preserve">Σ’ ό,τι αφορά τη δεύτερη τροπολογία –και τελειώνω, κύριε Πρόεδρε, διότι στις κυρώσεις αρκούμαι στα όσα είπα στην </w:t>
      </w:r>
      <w:r>
        <w:rPr>
          <w:rFonts w:eastAsia="Times New Roman"/>
          <w:szCs w:val="24"/>
        </w:rPr>
        <w:t>ε</w:t>
      </w:r>
      <w:r>
        <w:rPr>
          <w:rFonts w:eastAsia="Times New Roman"/>
          <w:szCs w:val="24"/>
        </w:rPr>
        <w:t>πιτροπή, άλλωστε δεν το επιτρέπει και ο Κανονισμός, δεν τοποθετούμαι- δηλαδ</w:t>
      </w:r>
      <w:r>
        <w:rPr>
          <w:rFonts w:eastAsia="Times New Roman"/>
          <w:szCs w:val="24"/>
        </w:rPr>
        <w:t>ή την τροπολογία 965 με ειδικό αριθμό 70, με τις διατάξεις της χορηγούνται στην ανώνυμη εταιρεία «</w:t>
      </w:r>
      <w:r>
        <w:rPr>
          <w:rFonts w:eastAsia="Times New Roman"/>
          <w:szCs w:val="24"/>
        </w:rPr>
        <w:t>ΕΛΛΗΝΙΚΑ ΑΜΥΝΤΙΚΑ ΣΥΣΤΗΜΑΤΑ Α.Β.Ε.Ε.</w:t>
      </w:r>
      <w:r>
        <w:rPr>
          <w:rFonts w:eastAsia="Times New Roman"/>
          <w:szCs w:val="24"/>
        </w:rPr>
        <w:t>» αποδεικτικά φορολογικής και ασφαλιστικής ενημερότητας για έξι μήνες από τις 22 Δεκεμβρίου του 2016. Με τον τρόπο αυτό δι</w:t>
      </w:r>
      <w:r>
        <w:rPr>
          <w:rFonts w:eastAsia="Times New Roman"/>
          <w:szCs w:val="24"/>
        </w:rPr>
        <w:t xml:space="preserve">ευκολύνεται η συμμετοχή </w:t>
      </w:r>
      <w:r>
        <w:rPr>
          <w:rFonts w:eastAsia="Times New Roman"/>
          <w:szCs w:val="24"/>
        </w:rPr>
        <w:lastRenderedPageBreak/>
        <w:t xml:space="preserve">της εν λόγω εταιρείας σε διαγωνισμούς ανάληψης, εκτέλεσης δημοσίων έργων ή προμηθειών από το δημόσιο τομέα. Έτσι εξασφαλίζεται η απρόσκοπτη και συνεχής δραστηριοποίηση της ίδιας εταιρείας στην παραγωγή και εμπορία όπλων, </w:t>
      </w:r>
      <w:proofErr w:type="spellStart"/>
      <w:r>
        <w:rPr>
          <w:rFonts w:eastAsia="Times New Roman"/>
          <w:szCs w:val="24"/>
        </w:rPr>
        <w:t>πυρομαχικών</w:t>
      </w:r>
      <w:proofErr w:type="spellEnd"/>
      <w:r>
        <w:rPr>
          <w:rFonts w:eastAsia="Times New Roman"/>
          <w:szCs w:val="24"/>
        </w:rPr>
        <w:t xml:space="preserve"> και υλικού πολέμου.</w:t>
      </w:r>
    </w:p>
    <w:p w14:paraId="32C9F2AA" w14:textId="77777777" w:rsidR="004C0B2A" w:rsidRDefault="00EF3197">
      <w:pPr>
        <w:spacing w:after="0" w:line="600" w:lineRule="auto"/>
        <w:ind w:firstLine="720"/>
        <w:jc w:val="both"/>
        <w:rPr>
          <w:rFonts w:eastAsia="Times New Roman"/>
          <w:szCs w:val="24"/>
        </w:rPr>
      </w:pPr>
      <w:r>
        <w:rPr>
          <w:rFonts w:eastAsia="Times New Roman"/>
          <w:szCs w:val="24"/>
        </w:rPr>
        <w:t>Κλείνοντας, σε όσους από τη Χρυσή Αυγή εξακολουθούν να βυσσοδομούν κατά του Προέδρου των Ανεξαρτήτων Ελλήνων και Υπουργού Εθνικής Άμυνας, έχω να τους πω ότι ευαγγελίζεται τη διαφάνεια. Ήδη έχουν φύγει για τον εισαγγελέα δικογραφίες από</w:t>
      </w:r>
      <w:r>
        <w:rPr>
          <w:rFonts w:eastAsia="Times New Roman"/>
          <w:szCs w:val="24"/>
        </w:rPr>
        <w:t xml:space="preserve"> σκάνδαλα τα οποία εξετάζεται κατά πόσο έχουν εκείνη την υπόσταση ώστε να εξελιχθούν σε ποινική δίκη και εν πάση </w:t>
      </w:r>
      <w:proofErr w:type="spellStart"/>
      <w:r>
        <w:rPr>
          <w:rFonts w:eastAsia="Times New Roman"/>
          <w:szCs w:val="24"/>
        </w:rPr>
        <w:t>περιπτώσει</w:t>
      </w:r>
      <w:proofErr w:type="spellEnd"/>
      <w:r>
        <w:rPr>
          <w:rFonts w:eastAsia="Times New Roman"/>
          <w:szCs w:val="24"/>
        </w:rPr>
        <w:t xml:space="preserve"> ο κ. Καμμένος καταβάλλει μια άοκνη και φιλότιμη προσπάθεια, αξιοποιώντας και την περιουσία του Υπουργείου Εθνικής Άμυνας, αγαπητέ κύ</w:t>
      </w:r>
      <w:r>
        <w:rPr>
          <w:rFonts w:eastAsia="Times New Roman"/>
          <w:szCs w:val="24"/>
        </w:rPr>
        <w:t>ριε Δαβάκη, για να προσφέρει το καλύτερο.</w:t>
      </w:r>
    </w:p>
    <w:p w14:paraId="32C9F2AB" w14:textId="77777777" w:rsidR="004C0B2A" w:rsidRDefault="00EF3197">
      <w:pPr>
        <w:spacing w:after="0" w:line="600" w:lineRule="auto"/>
        <w:ind w:firstLine="720"/>
        <w:jc w:val="both"/>
        <w:rPr>
          <w:rFonts w:eastAsia="Times New Roman"/>
          <w:szCs w:val="24"/>
        </w:rPr>
      </w:pPr>
      <w:r>
        <w:rPr>
          <w:rFonts w:eastAsia="Times New Roman"/>
          <w:szCs w:val="24"/>
        </w:rPr>
        <w:t>Σας ευχαριστώ.</w:t>
      </w:r>
    </w:p>
    <w:p w14:paraId="32C9F2AC" w14:textId="77777777" w:rsidR="004C0B2A" w:rsidRDefault="00EF3197">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Ευχαριστούμε κι εμείς.</w:t>
      </w:r>
    </w:p>
    <w:p w14:paraId="32C9F2AD" w14:textId="77777777" w:rsidR="004C0B2A" w:rsidRDefault="00EF3197">
      <w:pPr>
        <w:spacing w:after="0"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Σαρίδης</w:t>
      </w:r>
      <w:proofErr w:type="spellEnd"/>
      <w:r>
        <w:rPr>
          <w:rFonts w:eastAsia="Times New Roman"/>
          <w:szCs w:val="24"/>
        </w:rPr>
        <w:t xml:space="preserve"> έχει τον λόγο.</w:t>
      </w:r>
    </w:p>
    <w:p w14:paraId="32C9F2AE" w14:textId="77777777" w:rsidR="004C0B2A" w:rsidRDefault="00EF3197">
      <w:pPr>
        <w:spacing w:after="0" w:line="600" w:lineRule="auto"/>
        <w:ind w:firstLine="720"/>
        <w:jc w:val="both"/>
        <w:rPr>
          <w:rFonts w:eastAsia="Times New Roman"/>
          <w:szCs w:val="24"/>
        </w:rPr>
      </w:pPr>
      <w:r>
        <w:rPr>
          <w:rFonts w:eastAsia="Times New Roman"/>
          <w:b/>
          <w:szCs w:val="24"/>
        </w:rPr>
        <w:lastRenderedPageBreak/>
        <w:t>ΙΩΑΝΝΗΣ ΣΑΡΙΔΗΣ:</w:t>
      </w:r>
      <w:r>
        <w:rPr>
          <w:rFonts w:eastAsia="Times New Roman"/>
          <w:szCs w:val="24"/>
        </w:rPr>
        <w:t xml:space="preserve"> Κυρίες και κύριοι συνάδελφοι, η επιλογή του κ. Βίτσα να ενημερώσει τα μέλη της </w:t>
      </w:r>
      <w:r>
        <w:rPr>
          <w:rFonts w:eastAsia="Times New Roman"/>
          <w:szCs w:val="24"/>
        </w:rPr>
        <w:t>ε</w:t>
      </w:r>
      <w:r>
        <w:rPr>
          <w:rFonts w:eastAsia="Times New Roman"/>
          <w:szCs w:val="24"/>
        </w:rPr>
        <w:t>πιτροπής για την π</w:t>
      </w:r>
      <w:r>
        <w:rPr>
          <w:rFonts w:eastAsia="Times New Roman"/>
          <w:szCs w:val="24"/>
        </w:rPr>
        <w:t xml:space="preserve">ροσθήκη των δύο αυτών τροπολογιών στην κύρωση του νομοσχεδίου μόνο θετική μπορεί να χαρακτηριστεί, αρκεί να μη γίνει κανόνας και θεσπιστεί αυτός ο κανόνας και στις υπόλοιπες κυρώσεις οι οποίες θα έρχονται στο </w:t>
      </w:r>
      <w:r>
        <w:rPr>
          <w:rFonts w:eastAsia="Times New Roman"/>
          <w:szCs w:val="24"/>
        </w:rPr>
        <w:t>ε</w:t>
      </w:r>
      <w:r>
        <w:rPr>
          <w:rFonts w:eastAsia="Times New Roman"/>
          <w:szCs w:val="24"/>
        </w:rPr>
        <w:t>λληνικό Κοινοβούλιο.</w:t>
      </w:r>
    </w:p>
    <w:p w14:paraId="32C9F2AF" w14:textId="77777777" w:rsidR="004C0B2A" w:rsidRDefault="00EF3197">
      <w:pPr>
        <w:spacing w:after="0" w:line="600" w:lineRule="auto"/>
        <w:ind w:firstLine="720"/>
        <w:jc w:val="both"/>
        <w:rPr>
          <w:rFonts w:eastAsia="Times New Roman"/>
          <w:szCs w:val="24"/>
        </w:rPr>
      </w:pPr>
      <w:r>
        <w:rPr>
          <w:rFonts w:eastAsia="Times New Roman"/>
          <w:szCs w:val="24"/>
        </w:rPr>
        <w:t>Όσον αφορά τις δύο τροπολ</w:t>
      </w:r>
      <w:r>
        <w:rPr>
          <w:rFonts w:eastAsia="Times New Roman"/>
          <w:szCs w:val="24"/>
        </w:rPr>
        <w:t xml:space="preserve">ογίες, η Ένωση Κεντρώων θα στηρίξει την </w:t>
      </w:r>
      <w:proofErr w:type="spellStart"/>
      <w:r>
        <w:rPr>
          <w:rFonts w:eastAsia="Times New Roman"/>
          <w:szCs w:val="24"/>
        </w:rPr>
        <w:t>η</w:t>
      </w:r>
      <w:r>
        <w:rPr>
          <w:rFonts w:eastAsia="Times New Roman"/>
          <w:szCs w:val="24"/>
        </w:rPr>
        <w:t>τροπολογία</w:t>
      </w:r>
      <w:proofErr w:type="spellEnd"/>
      <w:r>
        <w:rPr>
          <w:rFonts w:eastAsia="Times New Roman"/>
          <w:szCs w:val="24"/>
        </w:rPr>
        <w:t xml:space="preserve"> για τη ρύθμιση θεμάτων σχετικά με την αμοιβή και τα λοιπά έξοδα της δικηγορικής εταιρείας </w:t>
      </w:r>
      <w:r>
        <w:rPr>
          <w:rFonts w:eastAsia="Times New Roman"/>
          <w:szCs w:val="24"/>
        </w:rPr>
        <w:t>«</w:t>
      </w:r>
      <w:r>
        <w:rPr>
          <w:rFonts w:eastAsia="Times New Roman"/>
          <w:szCs w:val="24"/>
          <w:lang w:val="en-US"/>
        </w:rPr>
        <w:t>HOLMAN</w:t>
      </w:r>
      <w:r>
        <w:rPr>
          <w:rFonts w:eastAsia="Times New Roman"/>
          <w:szCs w:val="24"/>
        </w:rPr>
        <w:t xml:space="preserve"> </w:t>
      </w:r>
      <w:r>
        <w:rPr>
          <w:rFonts w:eastAsia="Times New Roman"/>
          <w:szCs w:val="24"/>
          <w:lang w:val="en-US"/>
        </w:rPr>
        <w:t>FENWICK</w:t>
      </w:r>
      <w:r>
        <w:rPr>
          <w:rFonts w:eastAsia="Times New Roman"/>
          <w:szCs w:val="24"/>
        </w:rPr>
        <w:t xml:space="preserve"> </w:t>
      </w:r>
      <w:r>
        <w:rPr>
          <w:rFonts w:eastAsia="Times New Roman"/>
          <w:szCs w:val="24"/>
          <w:lang w:val="en-US"/>
        </w:rPr>
        <w:t>WILLAN</w:t>
      </w:r>
      <w:r>
        <w:rPr>
          <w:rFonts w:eastAsia="Times New Roman"/>
          <w:szCs w:val="24"/>
        </w:rPr>
        <w:t>»</w:t>
      </w:r>
      <w:r>
        <w:rPr>
          <w:rFonts w:eastAsia="Times New Roman"/>
          <w:szCs w:val="24"/>
        </w:rPr>
        <w:t xml:space="preserve">. </w:t>
      </w:r>
    </w:p>
    <w:p w14:paraId="32C9F2B0"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Παρ’ όλα αυτά, δεν μπορούμε να μην τονίσουμε το γεγονός ότι το ύψος αυτής της αμοιβής ου</w:t>
      </w:r>
      <w:r>
        <w:rPr>
          <w:rFonts w:eastAsia="Times New Roman" w:cs="Times New Roman"/>
          <w:szCs w:val="24"/>
        </w:rPr>
        <w:t xml:space="preserve">σιαστικά είναι η απόδειξη πως όταν οι εκλεγμένοι δεν μπορούν να προασπίσουν τα συμφέροντα του ελληνικού λαού ερχόμαστε σε αυτό ακριβώς το σημείο, σε αυτό ακριβώς το επίπεδο. Το κόστος που έχει πληρώσει ο ελληνικός λαός σε δικηγόρους, σε δικηγορικά γραφεία </w:t>
      </w:r>
      <w:r>
        <w:rPr>
          <w:rFonts w:eastAsia="Times New Roman" w:cs="Times New Roman"/>
          <w:szCs w:val="24"/>
        </w:rPr>
        <w:t xml:space="preserve">είναι πάρα πολύ μεγάλο. </w:t>
      </w:r>
    </w:p>
    <w:p w14:paraId="32C9F2B1"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 xml:space="preserve">Όσον αφορά την τροπολογία για τα ΕΑΣ, εμείς θα ψηφίσουμε «παρών». Και αυτό διότι, ενώ μπορούμε και καταλαβαίνουμε την παρέκκλιση όλων των κείμενων και γενικών διατάξεων </w:t>
      </w:r>
      <w:r>
        <w:rPr>
          <w:rFonts w:eastAsia="Times New Roman" w:cs="Times New Roman"/>
          <w:szCs w:val="24"/>
        </w:rPr>
        <w:lastRenderedPageBreak/>
        <w:t>όσον αφορά τη χορήγηση ασφαλιστικής και φορολογικής ενημερότητ</w:t>
      </w:r>
      <w:r>
        <w:rPr>
          <w:rFonts w:eastAsia="Times New Roman" w:cs="Times New Roman"/>
          <w:szCs w:val="24"/>
        </w:rPr>
        <w:t xml:space="preserve">ας για να μπορέσουν και να πληρωθούν οι άνθρωποι αλλά και να συμμετέχουν τα ΕΑΣ στους διαγωνισμούς, δεν μπορούμε να καταλάβουμε γιατί μέσα στην ίδια τροπολογία μπαίνει ακόμα και το κατά παρέκκλιση όλων των κείμενων γενικών διατάξεων του πιστοποιητικού του </w:t>
      </w:r>
      <w:r>
        <w:rPr>
          <w:rFonts w:eastAsia="Times New Roman" w:cs="Times New Roman"/>
          <w:szCs w:val="24"/>
        </w:rPr>
        <w:t xml:space="preserve">μηχανικού και όλων των άλλων πιστοποιητικών που απαλλάσσονται το ΕΑΣ. </w:t>
      </w:r>
    </w:p>
    <w:p w14:paraId="32C9F2B2"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14:paraId="32C9F2B3"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Τον λόγο έχει ο κ. Θεοχαρόπουλος. </w:t>
      </w:r>
    </w:p>
    <w:p w14:paraId="32C9F2B4"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Κύριε Υπουργέ, κύριε Πρόεδρε, πρώτα-πρώτα για άλλη μια φορά σήμερα συζ</w:t>
      </w:r>
      <w:r>
        <w:rPr>
          <w:rFonts w:eastAsia="Times New Roman" w:cs="Times New Roman"/>
          <w:szCs w:val="24"/>
        </w:rPr>
        <w:t>ητούμε τη διαδικασία τροπολογιών σε διαδικασίες κυρώσεων. Και μιλάω ειδικά για αυτήν τη διαδικασία. Θα το τονίζουμε κάθε φορά, τονίστηκε και προηγουμένως. Τουλάχιστον το Προεδρείο στη Διάσκεψη των Προέδρων να δει το συγκεκριμένο θέμα για τις κυρώσεις. Είνα</w:t>
      </w:r>
      <w:r>
        <w:rPr>
          <w:rFonts w:eastAsia="Times New Roman" w:cs="Times New Roman"/>
          <w:szCs w:val="24"/>
        </w:rPr>
        <w:t xml:space="preserve">ι άλλης τάξεως ζήτημα στα άλλα νομοσχέδια και άλλο σε αυτήν τη διαδικασία που χρειάζεται να κάνουμε και να υπάρχει όλο αυτό το μπέρδεμα που υπάρχει και σήμερα σε σχέση με τους </w:t>
      </w:r>
      <w:r>
        <w:rPr>
          <w:rFonts w:eastAsia="Times New Roman" w:cs="Times New Roman"/>
          <w:szCs w:val="24"/>
        </w:rPr>
        <w:lastRenderedPageBreak/>
        <w:t>ομιλητές και με όλα αυτά τα θέματα σε μια διαδικασία που είναι εντελώς εκτός του</w:t>
      </w:r>
      <w:r>
        <w:rPr>
          <w:rFonts w:eastAsia="Times New Roman" w:cs="Times New Roman"/>
          <w:szCs w:val="24"/>
        </w:rPr>
        <w:t xml:space="preserve"> Κανονισμού. </w:t>
      </w:r>
    </w:p>
    <w:p w14:paraId="32C9F2B5"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Αρχικά να πω ότι πράγματι, κύριε Βίτσα, σας τιμά το γεγονός ότι τουλάχιστον εσείς φέρατε τις δύο τροπολογίες, τις στείλατε στις κοινοβουλευτικές ομάδες και υπήρχε ενημέρωση σε αυτό το στάδιο. Το λέω αυτό γιατί δείχνει ότι υπάρχει μια διάθεση,</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μέσα σε μια διαδικασία που λειτουργεί εκτός κανονιστικού πλαισίου να υπάρχει μια συνεννόηση, να γνωρίζουμε λίγο εκ των προτέρων κάποια πράγματα, να μπορούμε να συζητήσουμε επί αυτών και αυτό πράγματι είναι μια διαδικασία που εμείς όταν</w:t>
      </w:r>
      <w:r>
        <w:rPr>
          <w:rFonts w:eastAsia="Times New Roman" w:cs="Times New Roman"/>
          <w:szCs w:val="24"/>
        </w:rPr>
        <w:t xml:space="preserve"> τη βλέπουμε την τονίζουμε. </w:t>
      </w:r>
    </w:p>
    <w:p w14:paraId="32C9F2B6"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Όσον αφορά τις δύο τροπολογίες, ανέφερε ο εισηγητής μας, ο κ. Λοβέρδος την άποψή μας, ότι είναι θετική. Θα θέσω, όμως, κάποια συγκεκριμένα ερωτήματα. Όσον αφορά την πρώτη τροπολογία βεβαίως η διαδικασία της διαιτησίας πάντοτε ε</w:t>
      </w:r>
      <w:r>
        <w:rPr>
          <w:rFonts w:eastAsia="Times New Roman" w:cs="Times New Roman"/>
          <w:szCs w:val="24"/>
        </w:rPr>
        <w:t xml:space="preserve">ίναι πολύ </w:t>
      </w:r>
      <w:proofErr w:type="spellStart"/>
      <w:r>
        <w:rPr>
          <w:rFonts w:eastAsia="Times New Roman" w:cs="Times New Roman"/>
          <w:szCs w:val="24"/>
        </w:rPr>
        <w:t>κοστοβόρα</w:t>
      </w:r>
      <w:proofErr w:type="spellEnd"/>
      <w:r>
        <w:rPr>
          <w:rFonts w:eastAsia="Times New Roman" w:cs="Times New Roman"/>
          <w:szCs w:val="24"/>
        </w:rPr>
        <w:t xml:space="preserve"> και πράγματι τα χρονικά περιθώρια που τίθενται από τους θεσμικούς κανόνες είναι εξαιρετικά στενά. Από την στιγμή που πρόκειται για διεθνή διαιτησία λογικά πρέπει να έχει προηγηθεί συμφωνία διαιτησίας στην οποία περιγράφονται τα πάντα. Ό</w:t>
      </w:r>
      <w:r>
        <w:rPr>
          <w:rFonts w:eastAsia="Times New Roman" w:cs="Times New Roman"/>
          <w:szCs w:val="24"/>
        </w:rPr>
        <w:t xml:space="preserve">μως, είναι δυνατόν να υπάρχουν διαδικασίες και στάδια </w:t>
      </w:r>
      <w:r>
        <w:rPr>
          <w:rFonts w:eastAsia="Times New Roman" w:cs="Times New Roman"/>
          <w:szCs w:val="24"/>
        </w:rPr>
        <w:lastRenderedPageBreak/>
        <w:t>που δεν μπορούσαν να προβλεφθούν, όπως μας λέει η αιτιολογική έκθεση</w:t>
      </w:r>
      <w:r>
        <w:rPr>
          <w:rFonts w:eastAsia="Times New Roman" w:cs="Times New Roman"/>
          <w:szCs w:val="24"/>
        </w:rPr>
        <w:t>,</w:t>
      </w:r>
      <w:r>
        <w:rPr>
          <w:rFonts w:eastAsia="Times New Roman" w:cs="Times New Roman"/>
          <w:szCs w:val="24"/>
        </w:rPr>
        <w:t xml:space="preserve"> και μάλιστα από μια δικηγορική εταιρεία του συγκεκριμένου βεληνεκούς. </w:t>
      </w:r>
    </w:p>
    <w:p w14:paraId="32C9F2B7"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Στη διάταξη, επίσης, της τροπολογίας αναφέρεται ότι στο ποσό αυτό συμπεριλαμβάνονται αμοιβές και έξοδα για υπηρεσίες που έχουν ήδη παρασχεθεί και δεν έχουν εξοφληθεί, ενώ, δεν συμπεριλαμβάνονται αμοιβές και έξοδα για υπηρεσίες που έχουν ήδη εξοφληθεί. Αν κ</w:t>
      </w:r>
      <w:r>
        <w:rPr>
          <w:rFonts w:eastAsia="Times New Roman" w:cs="Times New Roman"/>
          <w:szCs w:val="24"/>
        </w:rPr>
        <w:t xml:space="preserve">αταλαβαίνουμε καλά το συνολικό ποσό είναι πολύ μεγαλύτερο του ανώτατου πλαφόν το οποίο μπαίνει μέσα στην αιτιολογική και το οποίο αγνοούμε. </w:t>
      </w:r>
    </w:p>
    <w:p w14:paraId="32C9F2B8"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 xml:space="preserve">Επιπλέον, στη διάταξη της τροπολογίας αναφέρεται ότι στα έξοδα συμπεριλαμβάνονται και έξοδα για την εκδίκαση ένδικων μέσων που τυχόν ασκηθούν κατά των οριστικών αποφάσεων του διαιτητικού δικαστηρίου. Όμως, η διαιτητική απόφαση δεν υπόκειται σε ένδικα μέσα </w:t>
      </w:r>
      <w:r>
        <w:rPr>
          <w:rFonts w:eastAsia="Times New Roman" w:cs="Times New Roman"/>
          <w:szCs w:val="24"/>
        </w:rPr>
        <w:t xml:space="preserve">βάση του άρθρου 35 του ν. 2735/1999 διεθνής εμπορική διαδικασία. Είναι ορισμένες μόνο επισημάνσεις στις οποίες θα ήθελα τα σχόλιά σας για την καλύτερη ενημέρωση και συζήτηση επί αυτών. </w:t>
      </w:r>
    </w:p>
    <w:p w14:paraId="32C9F2B9"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lastRenderedPageBreak/>
        <w:t>Όσον αφορά τη δεύτερη τροπολογία, έχει γίνει πολύ συζήτηση για το συγκ</w:t>
      </w:r>
      <w:r>
        <w:rPr>
          <w:rFonts w:eastAsia="Times New Roman" w:cs="Times New Roman"/>
          <w:szCs w:val="24"/>
        </w:rPr>
        <w:t>εκριμένο θέμα και στις επιτροπές και στην Ολομέλεια. Δεν είναι η ώρα να ανοίξουμε ξανά όλη τη συζήτηση. Πρόκειται πάλι για μια κατά παρέκκλιση τροπολογία. Έχουμε δει εξάλλου πάρα πολλές κατά παρέκκλιση διαδικασίες από την Κυβέρνησή σας σε πάρα πολλά νομοσχ</w:t>
      </w:r>
      <w:r>
        <w:rPr>
          <w:rFonts w:eastAsia="Times New Roman" w:cs="Times New Roman"/>
          <w:szCs w:val="24"/>
        </w:rPr>
        <w:t xml:space="preserve">έδια και σε πάρα πολλές τροπολογίες. Έχει γίνει συνήθεια πλέον, δεν </w:t>
      </w:r>
      <w:r>
        <w:rPr>
          <w:rFonts w:eastAsia="Times New Roman" w:cs="Times New Roman"/>
          <w:szCs w:val="24"/>
        </w:rPr>
        <w:t>είναι η</w:t>
      </w:r>
      <w:r>
        <w:rPr>
          <w:rFonts w:eastAsia="Times New Roman" w:cs="Times New Roman"/>
          <w:szCs w:val="24"/>
        </w:rPr>
        <w:t xml:space="preserve"> εξαίρεση. </w:t>
      </w:r>
    </w:p>
    <w:p w14:paraId="32C9F2BA"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Να τονίσω ότι και εδώ κατά παρέκκλιση της γενικής και ειδικής διάταξης δίνετε την παράταση για έξι μήνες. Βεβαίως, εμείς ρωτήσαμε γιατί για έξι μήνες και όχι για έναν χρ</w:t>
      </w:r>
      <w:r>
        <w:rPr>
          <w:rFonts w:eastAsia="Times New Roman" w:cs="Times New Roman"/>
          <w:szCs w:val="24"/>
        </w:rPr>
        <w:t>όνο για παράδειγμα. Και εδώ θέλαμε μια απάντηση. Έχει τεθεί ήδη. Αναρωτιέται κανείς εάν και οι έξι μήνες αρκούν για συμμετοχή σε διαγωνισμούς, ανάληψη και εκτέλεση έργων, είσπραξη χρημάτων από το δημόσιο. Κατά πάσα πιθανότητα σε πέντε μήνες φοβόμαστε ότι θ</w:t>
      </w:r>
      <w:r>
        <w:rPr>
          <w:rFonts w:eastAsia="Times New Roman" w:cs="Times New Roman"/>
          <w:szCs w:val="24"/>
        </w:rPr>
        <w:t xml:space="preserve">α ψηφίζουμε πάλι την ίδια διάταξη της ίδια παράτασης. Για αυτό να μας πείτε για ποιόν λόγο είναι έξι και όχι δώδεκα μήνες. Νομίζω ότι το ερώτημα που έχει τεθεί είναι ξεκάθαρο. Θα μπορούσα να θέσω και άλλα ζητήματα σχετικά με τα ΕΑΣ. Δεν θα μπω σε αυτήν τη </w:t>
      </w:r>
      <w:r>
        <w:rPr>
          <w:rFonts w:eastAsia="Times New Roman" w:cs="Times New Roman"/>
          <w:szCs w:val="24"/>
        </w:rPr>
        <w:t xml:space="preserve">διαδικασία. Θα γίνει έτσι και αλλιώς η συζήτηση στις επιτροπές. </w:t>
      </w:r>
    </w:p>
    <w:p w14:paraId="32C9F2BB"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να κάνω τώρα ένα ευρύτερο σχόλιο. Έγινε μια συζήτηση το προηγούμενο χρονικά διάστημα η οποία βέβαια δεν τιμά το ελληνικό </w:t>
      </w:r>
      <w:r>
        <w:rPr>
          <w:rFonts w:eastAsia="Times New Roman" w:cs="Times New Roman"/>
          <w:szCs w:val="24"/>
        </w:rPr>
        <w:t>Κ</w:t>
      </w:r>
      <w:r>
        <w:rPr>
          <w:rFonts w:eastAsia="Times New Roman" w:cs="Times New Roman"/>
          <w:szCs w:val="24"/>
        </w:rPr>
        <w:t xml:space="preserve">οινοβούλιο, με ευθύνη του Υπουργού </w:t>
      </w:r>
      <w:r>
        <w:rPr>
          <w:rFonts w:eastAsia="Times New Roman" w:cs="Times New Roman"/>
          <w:szCs w:val="24"/>
        </w:rPr>
        <w:t>σας,</w:t>
      </w:r>
      <w:r>
        <w:rPr>
          <w:rFonts w:eastAsia="Times New Roman" w:cs="Times New Roman"/>
          <w:szCs w:val="24"/>
        </w:rPr>
        <w:t xml:space="preserve"> και στην οποία δεν υ</w:t>
      </w:r>
      <w:r>
        <w:rPr>
          <w:rFonts w:eastAsia="Times New Roman" w:cs="Times New Roman"/>
          <w:szCs w:val="24"/>
        </w:rPr>
        <w:t>πήρχαν οι κατάλληλες πληροφορίες</w:t>
      </w:r>
      <w:r>
        <w:rPr>
          <w:rFonts w:eastAsia="Times New Roman" w:cs="Times New Roman"/>
          <w:szCs w:val="24"/>
        </w:rPr>
        <w:t>,</w:t>
      </w:r>
      <w:r>
        <w:rPr>
          <w:rFonts w:eastAsia="Times New Roman" w:cs="Times New Roman"/>
          <w:szCs w:val="24"/>
        </w:rPr>
        <w:t xml:space="preserve"> ενώ ζητήθηκαν, για τα θέματα των εξοπλιστικών. </w:t>
      </w:r>
    </w:p>
    <w:p w14:paraId="32C9F2BC"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Αντί να απαντήσει, η Κυβέρνησή σας κατέθεσε τις επόμενες μέρες αίτημα για προανακριτική. Εμείς, από την πρώτη στιγμή, συγκεκριμένα ο εισηγητής κ. Λοβέρδος, τοποθετήθηκε στο σ</w:t>
      </w:r>
      <w:r>
        <w:rPr>
          <w:rFonts w:eastAsia="Times New Roman" w:cs="Times New Roman"/>
          <w:szCs w:val="24"/>
        </w:rPr>
        <w:t xml:space="preserve">υγκεκριμένο θέμα και είπε «όλα στο φως». Όλα στο φως για όλες τις διαδικασίες και εκείνων των ετών. Όμως θα πρέπει εδώ που βρίσκεστε και βρισκόμαστε -είστε στην Κυβέρνηση, είμαστε στην Αντιπολίτευση- να απαντάτε στα συγκεκριμένα ερωτήματα που σας θέτουμε. </w:t>
      </w:r>
      <w:r>
        <w:rPr>
          <w:rFonts w:eastAsia="Times New Roman" w:cs="Times New Roman"/>
          <w:szCs w:val="24"/>
        </w:rPr>
        <w:t xml:space="preserve">Δεν ανοίγω συζήτηση αυτή τη στιγμή. Εξ άλλου ο κ. Καμμένος μας είπε ότι έχει γίνει αίτημα για αγορά είκοσι </w:t>
      </w:r>
      <w:r>
        <w:rPr>
          <w:rFonts w:eastAsia="Times New Roman" w:cs="Times New Roman"/>
          <w:szCs w:val="24"/>
          <w:lang w:val="en-US"/>
        </w:rPr>
        <w:t>F</w:t>
      </w:r>
      <w:r>
        <w:rPr>
          <w:rFonts w:eastAsia="Times New Roman" w:cs="Times New Roman"/>
          <w:szCs w:val="24"/>
        </w:rPr>
        <w:t xml:space="preserve">35 και αίτημα για την αναβάθμιση των </w:t>
      </w:r>
      <w:r>
        <w:rPr>
          <w:rFonts w:eastAsia="Times New Roman" w:cs="Times New Roman"/>
          <w:szCs w:val="24"/>
          <w:lang w:val="en-US"/>
        </w:rPr>
        <w:t>F</w:t>
      </w:r>
      <w:r>
        <w:rPr>
          <w:rFonts w:eastAsia="Times New Roman" w:cs="Times New Roman"/>
          <w:szCs w:val="24"/>
        </w:rPr>
        <w:t xml:space="preserve">16. Ως προς τα </w:t>
      </w:r>
      <w:r>
        <w:rPr>
          <w:rFonts w:eastAsia="Times New Roman" w:cs="Times New Roman"/>
          <w:szCs w:val="24"/>
          <w:lang w:val="en-US"/>
        </w:rPr>
        <w:t>F</w:t>
      </w:r>
      <w:r>
        <w:rPr>
          <w:rFonts w:eastAsia="Times New Roman" w:cs="Times New Roman"/>
          <w:szCs w:val="24"/>
        </w:rPr>
        <w:t xml:space="preserve">35 είναι αίτημα </w:t>
      </w:r>
      <w:r>
        <w:rPr>
          <w:rFonts w:eastAsia="Times New Roman" w:cs="Times New Roman"/>
          <w:szCs w:val="24"/>
        </w:rPr>
        <w:t>του Υπουργείου σας</w:t>
      </w:r>
      <w:r>
        <w:rPr>
          <w:rFonts w:eastAsia="Times New Roman" w:cs="Times New Roman"/>
          <w:szCs w:val="24"/>
        </w:rPr>
        <w:t>. Χαρακτηριστικά διαβάζω ότι «διαβίβασε αίτημα τιμής και δια</w:t>
      </w:r>
      <w:r>
        <w:rPr>
          <w:rFonts w:eastAsia="Times New Roman" w:cs="Times New Roman"/>
          <w:szCs w:val="24"/>
        </w:rPr>
        <w:t xml:space="preserve">θεσιμότητας για πιθανή αγορά είκοσι αεροσκαφών </w:t>
      </w:r>
      <w:r>
        <w:rPr>
          <w:rFonts w:eastAsia="Times New Roman" w:cs="Times New Roman"/>
          <w:szCs w:val="24"/>
          <w:lang w:val="en-US"/>
        </w:rPr>
        <w:t>F</w:t>
      </w:r>
      <w:r>
        <w:rPr>
          <w:rFonts w:eastAsia="Times New Roman" w:cs="Times New Roman"/>
          <w:szCs w:val="24"/>
        </w:rPr>
        <w:t>35 την 7</w:t>
      </w:r>
      <w:r>
        <w:rPr>
          <w:rFonts w:eastAsia="Times New Roman" w:cs="Times New Roman"/>
          <w:szCs w:val="24"/>
          <w:vertAlign w:val="superscript"/>
        </w:rPr>
        <w:t>η</w:t>
      </w:r>
      <w:r>
        <w:rPr>
          <w:rFonts w:eastAsia="Times New Roman" w:cs="Times New Roman"/>
          <w:szCs w:val="24"/>
        </w:rPr>
        <w:t xml:space="preserve"> Φεβρουαρίου». Από τα Πρακτικά της Βουλής και την απάντηση του κ. Καμμένου. </w:t>
      </w:r>
    </w:p>
    <w:p w14:paraId="32C9F2BD"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lastRenderedPageBreak/>
        <w:t>Σας ακούσαμε τις επόμενες μέρες να παίρνετε αποστάσεις</w:t>
      </w:r>
      <w:r>
        <w:rPr>
          <w:rFonts w:eastAsia="Times New Roman" w:cs="Times New Roman"/>
          <w:szCs w:val="24"/>
        </w:rPr>
        <w:t>,</w:t>
      </w:r>
      <w:r>
        <w:rPr>
          <w:rFonts w:eastAsia="Times New Roman" w:cs="Times New Roman"/>
          <w:szCs w:val="24"/>
        </w:rPr>
        <w:t xml:space="preserve"> όπως χαρακτηρίστηκε στον Τύπο</w:t>
      </w:r>
      <w:r>
        <w:rPr>
          <w:rFonts w:eastAsia="Times New Roman" w:cs="Times New Roman"/>
          <w:szCs w:val="24"/>
        </w:rPr>
        <w:t>,</w:t>
      </w:r>
      <w:r>
        <w:rPr>
          <w:rFonts w:eastAsia="Times New Roman" w:cs="Times New Roman"/>
          <w:szCs w:val="24"/>
        </w:rPr>
        <w:t xml:space="preserve"> απ’ αυτή τη δήλωση </w:t>
      </w:r>
      <w:r>
        <w:rPr>
          <w:rFonts w:eastAsia="Times New Roman" w:cs="Times New Roman"/>
          <w:szCs w:val="24"/>
        </w:rPr>
        <w:t xml:space="preserve">και είπατε </w:t>
      </w:r>
      <w:r>
        <w:rPr>
          <w:rFonts w:eastAsia="Times New Roman" w:cs="Times New Roman"/>
          <w:szCs w:val="24"/>
        </w:rPr>
        <w:t>ότι τ</w:t>
      </w:r>
      <w:r>
        <w:rPr>
          <w:rFonts w:eastAsia="Times New Roman" w:cs="Times New Roman"/>
          <w:szCs w:val="24"/>
        </w:rPr>
        <w:t xml:space="preserve">ελικά δεν θα τα αγοράσουμε τα </w:t>
      </w:r>
      <w:r>
        <w:rPr>
          <w:rFonts w:eastAsia="Times New Roman" w:cs="Times New Roman"/>
          <w:szCs w:val="24"/>
          <w:lang w:val="en-US"/>
        </w:rPr>
        <w:t>F</w:t>
      </w:r>
      <w:r>
        <w:rPr>
          <w:rFonts w:eastAsia="Times New Roman" w:cs="Times New Roman"/>
          <w:szCs w:val="24"/>
        </w:rPr>
        <w:t xml:space="preserve">35. </w:t>
      </w:r>
    </w:p>
    <w:p w14:paraId="32C9F2BE"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Μη γενικεύετε τη συζήτηση. </w:t>
      </w:r>
    </w:p>
    <w:p w14:paraId="32C9F2BF"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Έχει ξεφύγει εντελώς.</w:t>
      </w:r>
    </w:p>
    <w:p w14:paraId="32C9F2C0"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Ολοκληρώνω, κύριε Πρόεδρε. </w:t>
      </w:r>
    </w:p>
    <w:p w14:paraId="32C9F2C1"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 xml:space="preserve">Αυτά που τέθηκαν </w:t>
      </w:r>
      <w:r>
        <w:rPr>
          <w:rFonts w:eastAsia="Times New Roman" w:cs="Times New Roman"/>
          <w:szCs w:val="24"/>
        </w:rPr>
        <w:t xml:space="preserve">για τα </w:t>
      </w:r>
      <w:r>
        <w:rPr>
          <w:rFonts w:eastAsia="Times New Roman" w:cs="Times New Roman"/>
          <w:szCs w:val="24"/>
          <w:lang w:val="en-US"/>
        </w:rPr>
        <w:t>F</w:t>
      </w:r>
      <w:r w:rsidRPr="00F754F1">
        <w:rPr>
          <w:rFonts w:eastAsia="Times New Roman" w:cs="Times New Roman"/>
          <w:szCs w:val="24"/>
        </w:rPr>
        <w:t xml:space="preserve">35 </w:t>
      </w:r>
      <w:r>
        <w:rPr>
          <w:rFonts w:eastAsia="Times New Roman" w:cs="Times New Roman"/>
          <w:szCs w:val="24"/>
        </w:rPr>
        <w:t>είναι περίπου της τάξεως των 2 δισεκατομμ</w:t>
      </w:r>
      <w:r>
        <w:rPr>
          <w:rFonts w:eastAsia="Times New Roman" w:cs="Times New Roman"/>
          <w:szCs w:val="24"/>
        </w:rPr>
        <w:t xml:space="preserve">υρίων ευρώ. </w:t>
      </w:r>
    </w:p>
    <w:p w14:paraId="32C9F2C2"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Σας ρωτώ: Συζήτηση στην Επιτροπή Εξοπλιστικών, όπως έχει γίνει αίτημα και από τους Βουλευτές του Ποταμιού, θα γίνει για το συγκεκριμένο θέμα; Να γίνει μια αναλυτική συζήτηση στην Επιτροπή Εξοπλιστικών για όλα αυτά τα ζητήματα; Διότι καταλαβαίν</w:t>
      </w:r>
      <w:r>
        <w:rPr>
          <w:rFonts w:eastAsia="Times New Roman" w:cs="Times New Roman"/>
          <w:szCs w:val="24"/>
        </w:rPr>
        <w:t xml:space="preserve">ετε ότι είναι πάρα πολύ σοβαρά. Εμείς αυτό που έχουμε ζητήσει είναι την πλήρη ενημέρωση της Επιτροπής Εξοπλιστικών. Αυτό το οποίο ζητάμε κι αυτή τη στιγμή είναι να προχωρήσει κι αυτή η διαδικασία. </w:t>
      </w:r>
    </w:p>
    <w:p w14:paraId="32C9F2C3"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lastRenderedPageBreak/>
        <w:t>Τέλος, επειδή αναφέρθηκε ο Κοινοβουλευτικός Εκπρόσωπος του</w:t>
      </w:r>
      <w:r>
        <w:rPr>
          <w:rFonts w:eastAsia="Times New Roman" w:cs="Times New Roman"/>
          <w:szCs w:val="24"/>
        </w:rPr>
        <w:t xml:space="preserve"> ΣΥΡΙΖΑ στα συγκεκριμένα</w:t>
      </w:r>
      <w:r>
        <w:rPr>
          <w:rFonts w:eastAsia="Times New Roman" w:cs="Times New Roman"/>
          <w:szCs w:val="24"/>
        </w:rPr>
        <w:t xml:space="preserve"> εθνικά</w:t>
      </w:r>
      <w:r>
        <w:rPr>
          <w:rFonts w:eastAsia="Times New Roman" w:cs="Times New Roman"/>
          <w:szCs w:val="24"/>
        </w:rPr>
        <w:t xml:space="preserve"> θέματα, θέλω να πω ότι είναι πολύ ευαίσθητα. Εμείς στην Κοινοβουλευτική μας Ομάδα έχουμε ένα μουσουλμάνο Βουλευτή της Θράκης. Να σας πω ότι η σημερινή δήλωση του Αναπληρωτή Υπουργού Εξωτερικών που παρομοίασε την περίπτωση τη</w:t>
      </w:r>
      <w:r>
        <w:rPr>
          <w:rFonts w:eastAsia="Times New Roman" w:cs="Times New Roman"/>
          <w:szCs w:val="24"/>
        </w:rPr>
        <w:t xml:space="preserve">ς επίσκεψης Τούρκων Υπουργών στους μουσουλμάνους της Θράκης με τους Τούρκους πολίτες </w:t>
      </w:r>
      <w:r>
        <w:rPr>
          <w:rFonts w:eastAsia="Times New Roman" w:cs="Times New Roman"/>
          <w:szCs w:val="24"/>
        </w:rPr>
        <w:t xml:space="preserve">της Ολλανδίας </w:t>
      </w:r>
      <w:r>
        <w:rPr>
          <w:rFonts w:eastAsia="Times New Roman" w:cs="Times New Roman"/>
          <w:szCs w:val="24"/>
        </w:rPr>
        <w:t xml:space="preserve">που ψηφίζουν στην Τουρκία, είναι όχι μόνο άστοχες, είναι πέρα από κάθε λογική. Να το ξεκαθαρίσετε </w:t>
      </w:r>
      <w:r>
        <w:rPr>
          <w:rFonts w:eastAsia="Times New Roman" w:cs="Times New Roman"/>
          <w:szCs w:val="24"/>
        </w:rPr>
        <w:t>εσείς,</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εκ μέρους της Κυβέρνησης ότι δεν έχει κ</w:t>
      </w:r>
      <w:r>
        <w:rPr>
          <w:rFonts w:eastAsia="Times New Roman" w:cs="Times New Roman"/>
          <w:szCs w:val="24"/>
        </w:rPr>
        <w:t>α</w:t>
      </w:r>
      <w:r>
        <w:rPr>
          <w:rFonts w:eastAsia="Times New Roman" w:cs="Times New Roman"/>
          <w:szCs w:val="24"/>
        </w:rPr>
        <w:t>μ</w:t>
      </w:r>
      <w:r>
        <w:rPr>
          <w:rFonts w:eastAsia="Times New Roman" w:cs="Times New Roman"/>
          <w:szCs w:val="24"/>
        </w:rPr>
        <w:t>μία σχέση το ένα θέμα με το άλλο ζήτημα γιατί είναι εντελώς άσχετα μεταξύ τους.</w:t>
      </w:r>
    </w:p>
    <w:p w14:paraId="32C9F2C4"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Ξυδάκη</w:t>
      </w:r>
      <w:proofErr w:type="spellEnd"/>
      <w:r>
        <w:rPr>
          <w:rFonts w:eastAsia="Times New Roman" w:cs="Times New Roman"/>
          <w:szCs w:val="24"/>
        </w:rPr>
        <w:t xml:space="preserve">, πραγματικά </w:t>
      </w:r>
      <w:r>
        <w:rPr>
          <w:rFonts w:eastAsia="Times New Roman" w:cs="Times New Roman"/>
          <w:szCs w:val="24"/>
        </w:rPr>
        <w:t xml:space="preserve">όπως είπατε πρέπει </w:t>
      </w:r>
      <w:r>
        <w:rPr>
          <w:rFonts w:eastAsia="Times New Roman" w:cs="Times New Roman"/>
          <w:szCs w:val="24"/>
        </w:rPr>
        <w:t xml:space="preserve">να είμαστε ψύχραιμοι και συγκροτημένοι στο πως αντιδρούμε σε όλα αυτά τα ζητήματα και προς την Τουρκία αλλά νομίζω ότι </w:t>
      </w:r>
      <w:r>
        <w:rPr>
          <w:rFonts w:eastAsia="Times New Roman" w:cs="Times New Roman"/>
          <w:szCs w:val="24"/>
        </w:rPr>
        <w:t xml:space="preserve">πρέπει να </w:t>
      </w:r>
      <w:r>
        <w:rPr>
          <w:rFonts w:eastAsia="Times New Roman" w:cs="Times New Roman"/>
          <w:szCs w:val="24"/>
        </w:rPr>
        <w:t>α</w:t>
      </w:r>
      <w:r>
        <w:rPr>
          <w:rFonts w:eastAsia="Times New Roman" w:cs="Times New Roman"/>
          <w:szCs w:val="24"/>
        </w:rPr>
        <w:t xml:space="preserve">πευθύνετε το συγκεκριμένο θέμα κυρίως προς τον Υπουργό Άμυνας και όχι προς την Αντιπολίτευση. </w:t>
      </w:r>
    </w:p>
    <w:p w14:paraId="32C9F2C5"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32C9F2C6"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 xml:space="preserve">ΠΡΟΕΔΡΕΥΩΝ (Γεώργιος Βαρεμένος): </w:t>
      </w:r>
      <w:r>
        <w:rPr>
          <w:rFonts w:eastAsia="Times New Roman" w:cs="Times New Roman"/>
          <w:szCs w:val="24"/>
        </w:rPr>
        <w:t>Κύριε Υπουργέ, έχετε τον λόγο.</w:t>
      </w:r>
    </w:p>
    <w:p w14:paraId="32C9F2C7"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ΔΗΜΗΤΡΙΟΣ ΒΙΤΣΑΣ (Ανα</w:t>
      </w:r>
      <w:r>
        <w:rPr>
          <w:rFonts w:eastAsia="Times New Roman" w:cs="Times New Roman"/>
          <w:b/>
          <w:szCs w:val="24"/>
        </w:rPr>
        <w:t xml:space="preserve">πληρωτής Υπουργός Εθνικής Άμυνας): </w:t>
      </w:r>
      <w:r>
        <w:rPr>
          <w:rFonts w:eastAsia="Times New Roman" w:cs="Times New Roman"/>
          <w:szCs w:val="24"/>
        </w:rPr>
        <w:t xml:space="preserve">Έχω την αίσθηση ότι για να απαντήσω σε όλα αυτά τα ζητήματα που μπήκαν εν </w:t>
      </w:r>
      <w:proofErr w:type="spellStart"/>
      <w:r>
        <w:rPr>
          <w:rFonts w:eastAsia="Times New Roman" w:cs="Times New Roman"/>
          <w:szCs w:val="24"/>
        </w:rPr>
        <w:t>παρόδω</w:t>
      </w:r>
      <w:proofErr w:type="spellEnd"/>
      <w:r>
        <w:rPr>
          <w:rFonts w:eastAsia="Times New Roman" w:cs="Times New Roman"/>
          <w:szCs w:val="24"/>
        </w:rPr>
        <w:t xml:space="preserve"> θα χρειαστώ πάρα πολλή ώρα. Αλλά θέλω να πω ότι ιδιαίτερα για τα ζητήματα της </w:t>
      </w:r>
      <w:proofErr w:type="spellStart"/>
      <w:r>
        <w:rPr>
          <w:rFonts w:eastAsia="Times New Roman" w:cs="Times New Roman"/>
          <w:szCs w:val="24"/>
        </w:rPr>
        <w:t>Ολλανδοτουρκικής</w:t>
      </w:r>
      <w:proofErr w:type="spellEnd"/>
      <w:r>
        <w:rPr>
          <w:rFonts w:eastAsia="Times New Roman" w:cs="Times New Roman"/>
          <w:szCs w:val="24"/>
        </w:rPr>
        <w:t xml:space="preserve"> διένεξης δεν περίμενα να έρθει το θέμα στη Βο</w:t>
      </w:r>
      <w:r>
        <w:rPr>
          <w:rFonts w:eastAsia="Times New Roman" w:cs="Times New Roman"/>
          <w:szCs w:val="24"/>
        </w:rPr>
        <w:t xml:space="preserve">υλή. Βεβαίως, ο καθένας έχει δικαίωμα να το κάνει. Είναι θέματα τα οποία μπορούμε να αναφέρουμε στα </w:t>
      </w:r>
      <w:proofErr w:type="spellStart"/>
      <w:r>
        <w:rPr>
          <w:rFonts w:eastAsia="Times New Roman" w:cs="Times New Roman"/>
          <w:szCs w:val="24"/>
        </w:rPr>
        <w:t>τηλεπαράθυρα</w:t>
      </w:r>
      <w:proofErr w:type="spellEnd"/>
      <w:r>
        <w:rPr>
          <w:rFonts w:eastAsia="Times New Roman" w:cs="Times New Roman"/>
          <w:szCs w:val="24"/>
        </w:rPr>
        <w:t xml:space="preserve">, να γράφουμε άρθρα κι εμείς οι ίδιοι, αλλά έχω την αίσθηση ότι η ίδια η Βουλή και σε κεντρικό, κυβερνητικό -θα έλεγε κανείς- επίπεδο πρέπει να </w:t>
      </w:r>
      <w:r>
        <w:rPr>
          <w:rFonts w:eastAsia="Times New Roman" w:cs="Times New Roman"/>
          <w:szCs w:val="24"/>
        </w:rPr>
        <w:t xml:space="preserve">μείνει με μια προσοχή ώστε να είναι μετά τις διαδικασίες δημοψηφίσματος και τις εκλογικές διαδικασίες αυτών των χωρών πολύ πιο ωφέλιμη. Αυτή είναι η δική μου άποψη. Δεν θα πάω παραπέρα. </w:t>
      </w:r>
    </w:p>
    <w:p w14:paraId="32C9F2C8"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Πρωτοφανές είναι. </w:t>
      </w:r>
    </w:p>
    <w:p w14:paraId="32C9F2C9"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ΔΗΜΗΤΡΙΟΣ ΒΙΤΣΑΣ (Αναπληρωτής Υπ</w:t>
      </w:r>
      <w:r>
        <w:rPr>
          <w:rFonts w:eastAsia="Times New Roman" w:cs="Times New Roman"/>
          <w:b/>
          <w:szCs w:val="24"/>
        </w:rPr>
        <w:t>ουργός Εθνικής Άμυνας):</w:t>
      </w:r>
      <w:r>
        <w:rPr>
          <w:rFonts w:eastAsia="Times New Roman" w:cs="Times New Roman"/>
          <w:szCs w:val="24"/>
        </w:rPr>
        <w:t xml:space="preserve"> Πρωτοφανές ή όχι, αυτή είναι η γνώμη μου. </w:t>
      </w:r>
    </w:p>
    <w:p w14:paraId="32C9F2CA"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Συνεχίστε. </w:t>
      </w:r>
    </w:p>
    <w:p w14:paraId="32C9F2CB"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«Ναι» στα παράθυρα, «όχι» στη Βουλή;</w:t>
      </w:r>
    </w:p>
    <w:p w14:paraId="32C9F2CC"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Εγώ σας λέω ότι παίρνει μια επιση</w:t>
      </w:r>
      <w:r>
        <w:rPr>
          <w:rFonts w:eastAsia="Times New Roman" w:cs="Times New Roman"/>
          <w:szCs w:val="24"/>
        </w:rPr>
        <w:t xml:space="preserve">μότητα αυτό το πράγμα. Εγώ δεν αναφέρθηκα ούτε στα παράθυρα. </w:t>
      </w:r>
    </w:p>
    <w:p w14:paraId="32C9F2CD"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Ούτε στα παράθυρα. Εντάξει, καλύπτεστε. </w:t>
      </w:r>
    </w:p>
    <w:p w14:paraId="32C9F2CE"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ΛΙΑΝΑ</w:t>
      </w:r>
      <w:r w:rsidDel="006C2074">
        <w:rPr>
          <w:rFonts w:eastAsia="Times New Roman" w:cs="Times New Roman"/>
          <w:szCs w:val="24"/>
        </w:rPr>
        <w:t xml:space="preserve"> </w:t>
      </w:r>
      <w:r>
        <w:rPr>
          <w:rFonts w:eastAsia="Times New Roman" w:cs="Times New Roman"/>
          <w:b/>
          <w:szCs w:val="24"/>
        </w:rPr>
        <w:t>ΚΑΝΕΛΛΗ</w:t>
      </w:r>
      <w:r>
        <w:rPr>
          <w:rFonts w:eastAsia="Times New Roman" w:cs="Times New Roman"/>
          <w:b/>
          <w:szCs w:val="24"/>
        </w:rPr>
        <w:t xml:space="preserve">: </w:t>
      </w:r>
      <w:r>
        <w:rPr>
          <w:rFonts w:eastAsia="Times New Roman" w:cs="Times New Roman"/>
          <w:szCs w:val="24"/>
        </w:rPr>
        <w:t>Δεν μπορεί να γίνονται συζητήσεις για μείζονα ζητήματα με αφορμή δ</w:t>
      </w:r>
      <w:r>
        <w:rPr>
          <w:rFonts w:eastAsia="Times New Roman" w:cs="Times New Roman"/>
          <w:szCs w:val="24"/>
        </w:rPr>
        <w:t>ύ</w:t>
      </w:r>
      <w:r>
        <w:rPr>
          <w:rFonts w:eastAsia="Times New Roman" w:cs="Times New Roman"/>
          <w:szCs w:val="24"/>
        </w:rPr>
        <w:t xml:space="preserve">ο συμβάσεις. Εθνικά θέματα </w:t>
      </w:r>
      <w:proofErr w:type="spellStart"/>
      <w:r>
        <w:rPr>
          <w:rFonts w:eastAsia="Times New Roman" w:cs="Times New Roman"/>
          <w:szCs w:val="24"/>
        </w:rPr>
        <w:t>τουρλουμπού</w:t>
      </w:r>
      <w:r>
        <w:rPr>
          <w:rFonts w:eastAsia="Times New Roman" w:cs="Times New Roman"/>
          <w:szCs w:val="24"/>
        </w:rPr>
        <w:t>κι</w:t>
      </w:r>
      <w:proofErr w:type="spellEnd"/>
      <w:r>
        <w:rPr>
          <w:rFonts w:eastAsia="Times New Roman" w:cs="Times New Roman"/>
          <w:szCs w:val="24"/>
        </w:rPr>
        <w:t xml:space="preserve"> ανά πάσα στιγμή; </w:t>
      </w:r>
    </w:p>
    <w:p w14:paraId="32C9F2CF"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Έχετε δίκιο.</w:t>
      </w:r>
    </w:p>
    <w:p w14:paraId="32C9F2D0"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Κυρία Κανέλλη, σας παρακαλώ. Αυτό προσπαθούσε να πω κι εγώ με έναν τρόπο. </w:t>
      </w:r>
    </w:p>
    <w:p w14:paraId="32C9F2D1"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Το δεύτερο ζήτημα. Έχουμε πει ότι η συζήτηση που αφορά του</w:t>
      </w:r>
      <w:r>
        <w:rPr>
          <w:rFonts w:eastAsia="Times New Roman" w:cs="Times New Roman"/>
          <w:szCs w:val="24"/>
        </w:rPr>
        <w:t xml:space="preserve">ς εξοπλισμούς βεβαίως κάποια στιγμή μπορεί να γίνει και θα συνδράμω να γίνει, όπως είπα και στην επιτροπή των εξοπλισμών. Θέλω ξανά να πω όμως ότι κι αυτή η συζήτηση δεν μπορεί </w:t>
      </w:r>
      <w:r>
        <w:rPr>
          <w:rFonts w:eastAsia="Times New Roman" w:cs="Times New Roman"/>
          <w:szCs w:val="24"/>
        </w:rPr>
        <w:lastRenderedPageBreak/>
        <w:t>να έχει έναν χαρακτήρα εντυπωσιασμού. Τι εννοώ μ’ αυτό; Εννοώ ότι έχουμε εκφράσ</w:t>
      </w:r>
      <w:r>
        <w:rPr>
          <w:rFonts w:eastAsia="Times New Roman" w:cs="Times New Roman"/>
          <w:szCs w:val="24"/>
        </w:rPr>
        <w:t xml:space="preserve">ει την πολιτική μας. </w:t>
      </w:r>
    </w:p>
    <w:p w14:paraId="32C9F2D2"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 xml:space="preserve">Η πολιτική μας βρίσκεται σε τρία πράγματα. Το ένα είναι η συντήρηση των οπλικών μας συστημάτων, το δεύτερο είναι αναβάθμιση, το τρίτο είναι </w:t>
      </w:r>
      <w:proofErr w:type="spellStart"/>
      <w:r>
        <w:rPr>
          <w:rFonts w:eastAsia="Times New Roman" w:cs="Times New Roman"/>
          <w:szCs w:val="24"/>
        </w:rPr>
        <w:t>στοχευμένες</w:t>
      </w:r>
      <w:proofErr w:type="spellEnd"/>
      <w:r>
        <w:rPr>
          <w:rFonts w:eastAsia="Times New Roman" w:cs="Times New Roman"/>
          <w:szCs w:val="24"/>
        </w:rPr>
        <w:t xml:space="preserve"> αγορές. Κάθε φορά που θες να κάνεις μια τέτοια συζήτηση πρέπει να μιλάς με νούμερα</w:t>
      </w:r>
      <w:r>
        <w:rPr>
          <w:rFonts w:eastAsia="Times New Roman" w:cs="Times New Roman"/>
          <w:szCs w:val="24"/>
        </w:rPr>
        <w:t xml:space="preserve">, με συγκεκριμένες προοπτικές. Ποιον προσπαθούμε να φοβίσουμε και τι προσπαθούμε να πούμε; </w:t>
      </w:r>
    </w:p>
    <w:p w14:paraId="32C9F2D3"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Έχουμε υποστεί πολλά σαν χώρα από αυτή τη συζήτηση και από αυτά που έγιναν. Θα έλεγα να είμαστε ιδιαίτερα προσεκτικοί και νουνεχείς σε αυτήν τη λογική.</w:t>
      </w:r>
    </w:p>
    <w:p w14:paraId="32C9F2D4"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 xml:space="preserve">Τώρα έρχομαι και στο ζήτημα του «Παύλου Μελά» να το ξανακουβεντιάσουμε. Θέλω, όμως, επειδή είπατε κάποια πράγματα, κύριε Δαβάκη, και δεν είναι προσωπικός ο τόνος, να σας πω ότι εγώ τιμώ τους αποστράτους, σε κάθε περίπτωση. </w:t>
      </w:r>
    </w:p>
    <w:p w14:paraId="32C9F2D5"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Ίσως να παρερ</w:t>
      </w:r>
      <w:r>
        <w:rPr>
          <w:rFonts w:eastAsia="Times New Roman" w:cs="Times New Roman"/>
          <w:szCs w:val="24"/>
        </w:rPr>
        <w:t xml:space="preserve">μηνεύτηκε. </w:t>
      </w:r>
    </w:p>
    <w:p w14:paraId="32C9F2D6"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Ωραία, να το πω άλλη μια φορά, λοιπόν. Έχω μια </w:t>
      </w:r>
      <w:r>
        <w:rPr>
          <w:rFonts w:eastAsia="Times New Roman" w:cs="Times New Roman"/>
          <w:szCs w:val="24"/>
        </w:rPr>
        <w:lastRenderedPageBreak/>
        <w:t xml:space="preserve">άποψη και την ξαναλέω: Η περιουσία των Υπουργείων -κάθε Υπουργείου- των </w:t>
      </w:r>
      <w:r>
        <w:rPr>
          <w:rFonts w:eastAsia="Times New Roman" w:cs="Times New Roman"/>
          <w:szCs w:val="24"/>
        </w:rPr>
        <w:t>ν</w:t>
      </w:r>
      <w:r>
        <w:rPr>
          <w:rFonts w:eastAsia="Times New Roman" w:cs="Times New Roman"/>
          <w:szCs w:val="24"/>
        </w:rPr>
        <w:t xml:space="preserve">ομικών </w:t>
      </w:r>
      <w:r>
        <w:rPr>
          <w:rFonts w:eastAsia="Times New Roman" w:cs="Times New Roman"/>
          <w:szCs w:val="24"/>
        </w:rPr>
        <w:t>π</w:t>
      </w:r>
      <w:r>
        <w:rPr>
          <w:rFonts w:eastAsia="Times New Roman" w:cs="Times New Roman"/>
          <w:szCs w:val="24"/>
        </w:rPr>
        <w:t xml:space="preserve">ροσώπων </w:t>
      </w:r>
      <w:r>
        <w:rPr>
          <w:rFonts w:eastAsia="Times New Roman" w:cs="Times New Roman"/>
          <w:szCs w:val="24"/>
        </w:rPr>
        <w:t>δ</w:t>
      </w:r>
      <w:r>
        <w:rPr>
          <w:rFonts w:eastAsia="Times New Roman" w:cs="Times New Roman"/>
          <w:szCs w:val="24"/>
        </w:rPr>
        <w:t xml:space="preserve">ημοσίου </w:t>
      </w:r>
      <w:r>
        <w:rPr>
          <w:rFonts w:eastAsia="Times New Roman" w:cs="Times New Roman"/>
          <w:szCs w:val="24"/>
        </w:rPr>
        <w:t>δ</w:t>
      </w:r>
      <w:r>
        <w:rPr>
          <w:rFonts w:eastAsia="Times New Roman" w:cs="Times New Roman"/>
          <w:szCs w:val="24"/>
        </w:rPr>
        <w:t>ικαίου είναι δημόσια περιουσία υπό συγκεκρ</w:t>
      </w:r>
      <w:r>
        <w:rPr>
          <w:rFonts w:eastAsia="Times New Roman" w:cs="Times New Roman"/>
          <w:szCs w:val="24"/>
        </w:rPr>
        <w:t>ιμένο νομικό καθεστώς, το οποίο πρέπει να ακολουθούμε. Στη συγκεκριμένη σύμβαση, για παράδειγμα, προβλέπεται ότι από την εκμετάλλευση από τη μεριά του φορέα διαχείρισης του «Παύλου Μελά», το 5% θα πηγαίνει εκεί που λέτε.</w:t>
      </w:r>
    </w:p>
    <w:p w14:paraId="32C9F2D7"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Ήταν 10%.</w:t>
      </w:r>
    </w:p>
    <w:p w14:paraId="32C9F2D8"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ΔΗΜΗΤΡ</w:t>
      </w:r>
      <w:r>
        <w:rPr>
          <w:rFonts w:eastAsia="Times New Roman" w:cs="Times New Roman"/>
          <w:b/>
          <w:szCs w:val="24"/>
        </w:rPr>
        <w:t>ΙΟΣ ΒΙΤΣΑΣ (Αναπληρωτής Υπουργός Εθνικής Άμυνας):</w:t>
      </w:r>
      <w:r>
        <w:rPr>
          <w:rFonts w:eastAsia="Times New Roman" w:cs="Times New Roman"/>
          <w:szCs w:val="24"/>
        </w:rPr>
        <w:t xml:space="preserve"> Ναι, ήταν 10%. Ήταν πολλά. Αλλάξανε πολλά, αλλά εγώ λέω να θυμόμαστε και το τι διεκδικεί ο λαός στη συγκεκριμένη περιοχή. Αυτή είναι η ιστορία.</w:t>
      </w:r>
    </w:p>
    <w:p w14:paraId="32C9F2D9"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Μπήκατε κι εσείς στην παγίδα και απαντάτε σε άλ</w:t>
      </w:r>
      <w:r>
        <w:rPr>
          <w:rFonts w:eastAsia="Times New Roman" w:cs="Times New Roman"/>
          <w:szCs w:val="24"/>
        </w:rPr>
        <w:t>λα θέματα.</w:t>
      </w:r>
    </w:p>
    <w:p w14:paraId="32C9F2DA"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Τώρα πάω παρακάτω για ορισμένα ζητήματα που μπήκανε και αυτά εν </w:t>
      </w:r>
      <w:proofErr w:type="spellStart"/>
      <w:r>
        <w:rPr>
          <w:rFonts w:eastAsia="Times New Roman" w:cs="Times New Roman"/>
          <w:szCs w:val="24"/>
        </w:rPr>
        <w:t>παρόδω</w:t>
      </w:r>
      <w:proofErr w:type="spellEnd"/>
      <w:r>
        <w:rPr>
          <w:rFonts w:eastAsia="Times New Roman" w:cs="Times New Roman"/>
          <w:szCs w:val="24"/>
        </w:rPr>
        <w:t xml:space="preserve"> στην ΕΑΒ. Και το λέω γιατί έγινε μια ερώτηση από τη μεριά της Δημοκρατικής Συμπαράταξης. Υ</w:t>
      </w:r>
      <w:r>
        <w:rPr>
          <w:rFonts w:eastAsia="Times New Roman" w:cs="Times New Roman"/>
          <w:szCs w:val="24"/>
        </w:rPr>
        <w:lastRenderedPageBreak/>
        <w:t>πάρχει από παλαιότερα μια συ</w:t>
      </w:r>
      <w:r>
        <w:rPr>
          <w:rFonts w:eastAsia="Times New Roman" w:cs="Times New Roman"/>
          <w:szCs w:val="24"/>
        </w:rPr>
        <w:t>μφωνία –κατά τη γνώμη μου υπερβολική και θα προσπαθήσω να την αλλάξω- η οποία λέει ότι το 20% των εσόδων της κάθε τιμολόγησης να πηγαίνει στο Υπουργείο Οικονομικών. Τώρα, δεν ξέρω αν θα καταφέρετε να μου πείτε εσείς πώς είναι δυνατόν να υπάρχει δουλειά η ο</w:t>
      </w:r>
      <w:r>
        <w:rPr>
          <w:rFonts w:eastAsia="Times New Roman" w:cs="Times New Roman"/>
          <w:szCs w:val="24"/>
        </w:rPr>
        <w:t>ποία να παράγει κέρδος 20% στις σημερινές συνθήκες παγκοσμίως. Αυτό το πράγμα μας έδινε τη δυνατότητα, κάθε χρόνο, να δίνουμε για κάθε χρόνο φορολογική ενημερότητα. Στα ΕΑΣ αντίστοιχο δεν υπάρχει. Κάνουμε μια προσπάθεια με βάση τον προηγούμενο νόμο που ψηφ</w:t>
      </w:r>
      <w:r>
        <w:rPr>
          <w:rFonts w:eastAsia="Times New Roman" w:cs="Times New Roman"/>
          <w:szCs w:val="24"/>
        </w:rPr>
        <w:t xml:space="preserve">ίσαμε ένα ποσοστό 5% και αντίστοιχα 7% να πηγαίνει στο Υπουργείο Οικονομικών, στην ουσία στην εφορία -για να τα λέμε με αυτόν τον τρόπο- ώστε να υπάρξει μια ρύθμιση. Γιατί, ας μην ξεχνάμε ότι το χρέος των ΕΑΣ προς το </w:t>
      </w:r>
      <w:r>
        <w:rPr>
          <w:rFonts w:eastAsia="Times New Roman" w:cs="Times New Roman"/>
          <w:szCs w:val="24"/>
        </w:rPr>
        <w:t>δ</w:t>
      </w:r>
      <w:r>
        <w:rPr>
          <w:rFonts w:eastAsia="Times New Roman" w:cs="Times New Roman"/>
          <w:szCs w:val="24"/>
        </w:rPr>
        <w:t>ημόσιο, αν δεν κάνω λάθος, ήταν 1,2 δι</w:t>
      </w:r>
      <w:r>
        <w:rPr>
          <w:rFonts w:eastAsia="Times New Roman" w:cs="Times New Roman"/>
          <w:szCs w:val="24"/>
        </w:rPr>
        <w:t xml:space="preserve">σεκατομμύρια ευρώ. </w:t>
      </w:r>
      <w:proofErr w:type="spellStart"/>
      <w:r>
        <w:rPr>
          <w:rFonts w:eastAsia="Times New Roman" w:cs="Times New Roman"/>
          <w:szCs w:val="24"/>
        </w:rPr>
        <w:t>Ανακεφαλαιοποιήθηκαν</w:t>
      </w:r>
      <w:proofErr w:type="spellEnd"/>
      <w:r>
        <w:rPr>
          <w:rFonts w:eastAsia="Times New Roman" w:cs="Times New Roman"/>
          <w:szCs w:val="24"/>
        </w:rPr>
        <w:t xml:space="preserve"> περίπου τα 600 εκατομμύρια, τα οποία είχαν καταστεί ληξιπρόθεσμα, και με αυτές τις λογικές θα προσπαθήσουμε να το βγάλουμε. </w:t>
      </w:r>
    </w:p>
    <w:p w14:paraId="32C9F2DB"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 xml:space="preserve">Είναι λάθος -και θέλω να αναφερθώ πιο ειδικά- να νομίζουμε ότι αυτή η πώληση του οικοπέδου </w:t>
      </w:r>
      <w:r>
        <w:rPr>
          <w:rFonts w:eastAsia="Times New Roman" w:cs="Times New Roman"/>
          <w:szCs w:val="24"/>
        </w:rPr>
        <w:t>πηγαίνει για να πληρωθούν οι εργαζόμενοι. Αυτήν τη στιγμή οι εργαζόμενοι έχουν πλη</w:t>
      </w:r>
      <w:r>
        <w:rPr>
          <w:rFonts w:eastAsia="Times New Roman" w:cs="Times New Roman"/>
          <w:szCs w:val="24"/>
        </w:rPr>
        <w:lastRenderedPageBreak/>
        <w:t>ρωθεί. Υπάρχει ένα συνδικάτο τώρα που λέει ότι δεν έχουν πληρωθεί. Μάλλον δεν έχουν καλές πληροφορίες, αλλά έχουν πληρωθεί. Η σημασία που έχει είναι να υπάρχει μια βάση ρευστ</w:t>
      </w:r>
      <w:r>
        <w:rPr>
          <w:rFonts w:eastAsia="Times New Roman" w:cs="Times New Roman"/>
          <w:szCs w:val="24"/>
        </w:rPr>
        <w:t>ότητας ώστε να μπορεί να κάνει και δουλειές. Αυτό είναι το βασικό. Για να δημιουργηθεί αυτή η βάση ρευστότητας, σας πληροφορώ ότι πήραμε τρεις εκτιμήσεις. Υπάρχει μια εκτίμηση των ΕΛΠΕ, υπάρχει μια εκτίμηση του ΤΕΕ και υπάρχει μια εκτίμηση ανεξάρτητου εκτι</w:t>
      </w:r>
      <w:r>
        <w:rPr>
          <w:rFonts w:eastAsia="Times New Roman" w:cs="Times New Roman"/>
          <w:szCs w:val="24"/>
        </w:rPr>
        <w:t xml:space="preserve">μητή από το Υπουργείο Οικονομικών. </w:t>
      </w:r>
    </w:p>
    <w:p w14:paraId="32C9F2DC"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Τελικά, πόσο το πουλάτε;</w:t>
      </w:r>
    </w:p>
    <w:p w14:paraId="32C9F2DD"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Η πρώτη εκτίμηση –με τους αριθμούς σ</w:t>
      </w:r>
      <w:r>
        <w:rPr>
          <w:rFonts w:eastAsia="Times New Roman" w:cs="Times New Roman"/>
          <w:szCs w:val="24"/>
        </w:rPr>
        <w:t>ά</w:t>
      </w:r>
      <w:r>
        <w:rPr>
          <w:rFonts w:eastAsia="Times New Roman" w:cs="Times New Roman"/>
          <w:szCs w:val="24"/>
        </w:rPr>
        <w:t>ς τα λέω- ήταν 18 εκατομμύρια, η δεύτερη 22 εκατομμύρια, η τρίτη 26 εκατομμύρια. Η συμφ</w:t>
      </w:r>
      <w:r>
        <w:rPr>
          <w:rFonts w:eastAsia="Times New Roman" w:cs="Times New Roman"/>
          <w:szCs w:val="24"/>
        </w:rPr>
        <w:t xml:space="preserve">ωνία, λοιπόν, είναι 26 εκατομμύρια, με αυτήν τη λογική. </w:t>
      </w:r>
    </w:p>
    <w:p w14:paraId="32C9F2DE"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Τώρα, εγώ δεν θέλω να επανέλθω, γιατί δεν θέλω μια τέτοια ένταση σε επίπεδο κινημάτων τι γινόταν όλα τα προηγούμενα χρόνια που ζητάγαμε οι κάτοικοι της Δυτικής Αττικής και της Δυτικής Αθήνας να απομα</w:t>
      </w:r>
      <w:r>
        <w:rPr>
          <w:rFonts w:eastAsia="Times New Roman" w:cs="Times New Roman"/>
          <w:szCs w:val="24"/>
        </w:rPr>
        <w:t xml:space="preserve">κρυνθεί η ΠΥΡΚΑΛ, τότε, δίπλα από τα ΕΛΠΕ. Ούτε θέλω να μπω σε ειδικά ζητήματα, αλλά είναι μια </w:t>
      </w:r>
      <w:r>
        <w:rPr>
          <w:rFonts w:eastAsia="Times New Roman" w:cs="Times New Roman"/>
          <w:szCs w:val="24"/>
        </w:rPr>
        <w:lastRenderedPageBreak/>
        <w:t xml:space="preserve">διαδικασία σχετικά επωφελής, η οποία μπορεί να μας δώσει τη δυνατότητα να εξελίξουμε το </w:t>
      </w:r>
      <w:r>
        <w:rPr>
          <w:rFonts w:eastAsia="Times New Roman" w:cs="Times New Roman"/>
          <w:szCs w:val="24"/>
          <w:lang w:val="en-US"/>
        </w:rPr>
        <w:t>business</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Αν δεν το έχουμε το </w:t>
      </w:r>
      <w:r>
        <w:rPr>
          <w:rFonts w:eastAsia="Times New Roman" w:cs="Times New Roman"/>
          <w:szCs w:val="24"/>
          <w:lang w:val="en-US"/>
        </w:rPr>
        <w:t>business</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και όποιος δεν το έχει τ</w:t>
      </w:r>
      <w:r>
        <w:rPr>
          <w:rFonts w:eastAsia="Times New Roman" w:cs="Times New Roman"/>
          <w:szCs w:val="24"/>
        </w:rPr>
        <w:t xml:space="preserve">ο </w:t>
      </w:r>
      <w:r>
        <w:rPr>
          <w:rFonts w:eastAsia="Times New Roman" w:cs="Times New Roman"/>
          <w:szCs w:val="24"/>
          <w:lang w:val="en-US"/>
        </w:rPr>
        <w:t>business</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της εταιρείας, το οποίο έχει περάσει και από 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 xml:space="preserve">υμβούλιο και από το ΚΗΣΥΠ έχει δοθεί στους εργαζομένους, ευχαρίστως να το δώσουμε σε όλα τα κόμματα. Νομίζω ότι σε κάποια κόμματα το έχω δώσει, αλλά αύριο κιόλας να πάει το </w:t>
      </w:r>
      <w:r>
        <w:rPr>
          <w:rFonts w:eastAsia="Times New Roman" w:cs="Times New Roman"/>
          <w:szCs w:val="24"/>
          <w:lang w:val="en-US"/>
        </w:rPr>
        <w:t>busines</w:t>
      </w:r>
      <w:r>
        <w:rPr>
          <w:rFonts w:eastAsia="Times New Roman" w:cs="Times New Roman"/>
          <w:szCs w:val="24"/>
          <w:lang w:val="en-US"/>
        </w:rPr>
        <w:t>s</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για το πώς θα εξελιχθεί η πορεία, ώστε να αποφύγουμε να εφαρμοστεί εκείνο το κομμάτι της συμφωνίας, το οποίο στην ουσία προβλέπει να διώξουμε άλλους διακόσιους εργαζόμενους, από τους πεντακόσιους που έχουν μείνει και να κλείσουμε άλλο ένα εργοστάσιο</w:t>
      </w:r>
      <w:r>
        <w:rPr>
          <w:rFonts w:eastAsia="Times New Roman" w:cs="Times New Roman"/>
          <w:szCs w:val="24"/>
        </w:rPr>
        <w:t xml:space="preserve">. </w:t>
      </w:r>
    </w:p>
    <w:p w14:paraId="32C9F2DF" w14:textId="77777777" w:rsidR="004C0B2A" w:rsidRDefault="00EF3197">
      <w:pPr>
        <w:spacing w:line="600" w:lineRule="auto"/>
        <w:ind w:firstLine="720"/>
        <w:jc w:val="both"/>
        <w:rPr>
          <w:rFonts w:eastAsia="Times New Roman"/>
          <w:szCs w:val="24"/>
        </w:rPr>
      </w:pPr>
      <w:r>
        <w:rPr>
          <w:rFonts w:eastAsia="Times New Roman"/>
          <w:szCs w:val="24"/>
        </w:rPr>
        <w:t>Και το κάνουμε μόνο για την ψυχούλα μας; Όχι το κάνουμε ακριβώς γιατί θεωρούμε ότι είναι μια εταιρεία η οποία έχει μέλλον, έχει δυνατότητες, έχει παραιτηθεί και προσπαθούμε να την αναζωογονήσουμε.</w:t>
      </w:r>
    </w:p>
    <w:p w14:paraId="32C9F2E0" w14:textId="77777777" w:rsidR="004C0B2A" w:rsidRDefault="00EF3197">
      <w:pPr>
        <w:spacing w:line="600" w:lineRule="auto"/>
        <w:ind w:firstLine="720"/>
        <w:jc w:val="both"/>
        <w:rPr>
          <w:rFonts w:eastAsia="Times New Roman"/>
          <w:szCs w:val="24"/>
        </w:rPr>
      </w:pPr>
      <w:r>
        <w:rPr>
          <w:rFonts w:eastAsia="Times New Roman"/>
          <w:szCs w:val="24"/>
        </w:rPr>
        <w:t>Εγώ δεν θα αρχίσω να λέω «εσείς τι κάνατε, τι δεν κάνατε</w:t>
      </w:r>
      <w:r>
        <w:rPr>
          <w:rFonts w:eastAsia="Times New Roman"/>
          <w:szCs w:val="24"/>
        </w:rPr>
        <w:t xml:space="preserve">», γιατί θεωρώ ότι το βασικό μου ζήτημα είναι τα προβλήματα που υπάρχουν και πώς θα τα λύσω. Το βασικό μου ζήτημα δεν </w:t>
      </w:r>
      <w:r>
        <w:rPr>
          <w:rFonts w:eastAsia="Times New Roman"/>
          <w:szCs w:val="24"/>
        </w:rPr>
        <w:lastRenderedPageBreak/>
        <w:t>είναι να αντιπαρατεθώ και να νικήσω τον τάδε ή τον τάδε μέσα στη Βουλή.</w:t>
      </w:r>
    </w:p>
    <w:p w14:paraId="32C9F2E1" w14:textId="77777777" w:rsidR="004C0B2A" w:rsidRDefault="00EF3197">
      <w:pPr>
        <w:spacing w:line="600" w:lineRule="auto"/>
        <w:ind w:firstLine="720"/>
        <w:jc w:val="both"/>
        <w:rPr>
          <w:rFonts w:eastAsia="Times New Roman"/>
          <w:szCs w:val="24"/>
        </w:rPr>
      </w:pPr>
      <w:r>
        <w:rPr>
          <w:rFonts w:eastAsia="Times New Roman"/>
          <w:b/>
          <w:szCs w:val="24"/>
        </w:rPr>
        <w:t>ΛΙΑΝΑ ΚΑΝΕΛΛΗ:</w:t>
      </w:r>
      <w:r>
        <w:rPr>
          <w:rFonts w:eastAsia="Times New Roman"/>
          <w:szCs w:val="24"/>
        </w:rPr>
        <w:t xml:space="preserve"> Άρα, το πουλάτε για να κρατήσετε εργαζόμενους.</w:t>
      </w:r>
    </w:p>
    <w:p w14:paraId="32C9F2E2" w14:textId="77777777" w:rsidR="004C0B2A" w:rsidRDefault="00EF3197">
      <w:pPr>
        <w:spacing w:line="600" w:lineRule="auto"/>
        <w:ind w:firstLine="720"/>
        <w:jc w:val="both"/>
        <w:rPr>
          <w:rFonts w:eastAsia="Times New Roman"/>
          <w:szCs w:val="24"/>
        </w:rPr>
      </w:pPr>
      <w:r>
        <w:rPr>
          <w:rFonts w:eastAsia="Times New Roman"/>
          <w:b/>
          <w:szCs w:val="24"/>
        </w:rPr>
        <w:t xml:space="preserve">ΔΗΜΗΤΡΙΟΣ ΒΙΤΣΑΣ (Αναπληρωτής Υπουργός Εθνικής Άμυνας): </w:t>
      </w:r>
      <w:r>
        <w:rPr>
          <w:rFonts w:eastAsia="Times New Roman"/>
          <w:szCs w:val="24"/>
        </w:rPr>
        <w:t>Άρα το πουλάμε ώστε να μπορέσουμε να αγοράσουμε πρώτες ύλες, κυρία Κανέλλη, ώστε να μπορέσουμε να φτιάξουμε πράγματα...</w:t>
      </w:r>
    </w:p>
    <w:p w14:paraId="32C9F2E3" w14:textId="77777777" w:rsidR="004C0B2A" w:rsidRDefault="00EF3197">
      <w:pPr>
        <w:spacing w:line="600" w:lineRule="auto"/>
        <w:ind w:firstLine="720"/>
        <w:jc w:val="both"/>
        <w:rPr>
          <w:rFonts w:eastAsia="Times New Roman"/>
          <w:bCs/>
          <w:shd w:val="clear" w:color="auto" w:fill="FFFFFF"/>
        </w:rPr>
      </w:pPr>
      <w:r>
        <w:rPr>
          <w:rFonts w:eastAsia="Times New Roman"/>
          <w:b/>
          <w:bCs/>
          <w:shd w:val="clear" w:color="auto" w:fill="FFFFFF"/>
        </w:rPr>
        <w:t xml:space="preserve">ΠΡΟΕΔΡΕΥΩΝ (Γεώργιος Βαρεμένος): </w:t>
      </w:r>
      <w:r>
        <w:rPr>
          <w:rFonts w:eastAsia="Times New Roman"/>
          <w:bCs/>
          <w:shd w:val="clear" w:color="auto" w:fill="FFFFFF"/>
        </w:rPr>
        <w:t>Εντάξει, μην απαντάτε στην κ. Κανέλλη. Είναι σα</w:t>
      </w:r>
      <w:r>
        <w:rPr>
          <w:rFonts w:eastAsia="Times New Roman"/>
          <w:bCs/>
          <w:shd w:val="clear" w:color="auto" w:fill="FFFFFF"/>
        </w:rPr>
        <w:t>φές αυτό που είπατε.</w:t>
      </w:r>
    </w:p>
    <w:p w14:paraId="32C9F2E4" w14:textId="77777777" w:rsidR="004C0B2A" w:rsidRDefault="00EF3197">
      <w:pPr>
        <w:spacing w:line="600" w:lineRule="auto"/>
        <w:ind w:firstLine="720"/>
        <w:jc w:val="both"/>
        <w:rPr>
          <w:rFonts w:eastAsia="Times New Roman"/>
          <w:szCs w:val="24"/>
        </w:rPr>
      </w:pPr>
      <w:r>
        <w:rPr>
          <w:rFonts w:eastAsia="Times New Roman"/>
          <w:b/>
          <w:szCs w:val="24"/>
        </w:rPr>
        <w:t>ΔΗΜΗΤΡΙΟΣ ΒΙΤΣΑΣ (Αναπληρωτής Υπουργός Εθνικής Άμυνας):</w:t>
      </w:r>
      <w:r>
        <w:rPr>
          <w:rFonts w:eastAsia="Times New Roman"/>
          <w:b/>
          <w:szCs w:val="24"/>
        </w:rPr>
        <w:t xml:space="preserve"> </w:t>
      </w:r>
      <w:r>
        <w:rPr>
          <w:rFonts w:eastAsia="Times New Roman"/>
          <w:szCs w:val="24"/>
        </w:rPr>
        <w:t xml:space="preserve">...ώστε αυτή η διαδικασία να δώσει μια παραγωγική δυνατότητα ακόμα περισσότερο γιατί είτε στο ένα είτε στο άλλο, αν δεν υπάρχει δουλειά, δεν υπάρχουν εργαζόμενοι και ας αρχίσουμε </w:t>
      </w:r>
      <w:r>
        <w:rPr>
          <w:rFonts w:eastAsia="Times New Roman"/>
          <w:szCs w:val="24"/>
        </w:rPr>
        <w:t xml:space="preserve">να συζητάμε κάποτε και πάνω σε αυτό το πράγμα. Αυτό θέλω να πω όσον αφορά τα ΕΑΣ. </w:t>
      </w:r>
    </w:p>
    <w:p w14:paraId="32C9F2E5" w14:textId="77777777" w:rsidR="004C0B2A" w:rsidRDefault="00EF3197">
      <w:pPr>
        <w:spacing w:line="600" w:lineRule="auto"/>
        <w:ind w:firstLine="720"/>
        <w:jc w:val="both"/>
        <w:rPr>
          <w:rFonts w:eastAsia="Times New Roman"/>
          <w:szCs w:val="24"/>
        </w:rPr>
      </w:pPr>
      <w:r>
        <w:rPr>
          <w:rFonts w:eastAsia="Times New Roman"/>
          <w:szCs w:val="24"/>
        </w:rPr>
        <w:t xml:space="preserve">Απλά να θυμίσω, μια και μου το θυμίσατε, ότι πριν τρεις μήνες ακριβώς, στις 22 Δεκεμβρίου 2016, ήμασταν εδώ σε αυτήν την Αίθουσα και ψηφίσαμε αυτήν τη συγκεκριμένη διάταξη. </w:t>
      </w:r>
      <w:r>
        <w:rPr>
          <w:rFonts w:eastAsia="Times New Roman"/>
          <w:szCs w:val="24"/>
        </w:rPr>
        <w:t xml:space="preserve">Πού </w:t>
      </w:r>
      <w:r>
        <w:rPr>
          <w:rFonts w:eastAsia="Times New Roman"/>
          <w:szCs w:val="24"/>
        </w:rPr>
        <w:lastRenderedPageBreak/>
        <w:t xml:space="preserve">ήταν το πρόβλημα και επανερχόμαστε; Δεν είναι το τρίμηνο. Είναι ότι η περιγραφή του ακινήτου σε εκείνη τη διάταξη δεν ήταν ακριβής. Και έρχομαι να πω ότι τώρα κάναμε μια πολύ μεγάλη δουλειά ακριβώς για να είμαστε εντάξει νομικά και εντάξει σε σχέση με </w:t>
      </w:r>
      <w:r>
        <w:rPr>
          <w:rFonts w:eastAsia="Times New Roman"/>
          <w:szCs w:val="24"/>
        </w:rPr>
        <w:t>τα συνταγματικά πλαίσια. Απαντάω στην παρότρυνση του κ. Λοβέρδου να τα δούμε αυτά καλά.</w:t>
      </w:r>
    </w:p>
    <w:p w14:paraId="32C9F2E6" w14:textId="77777777" w:rsidR="004C0B2A" w:rsidRDefault="00EF3197">
      <w:pPr>
        <w:spacing w:line="600" w:lineRule="auto"/>
        <w:ind w:firstLine="720"/>
        <w:jc w:val="both"/>
        <w:rPr>
          <w:rFonts w:eastAsia="Times New Roman"/>
          <w:szCs w:val="24"/>
        </w:rPr>
      </w:pPr>
      <w:r>
        <w:rPr>
          <w:rFonts w:eastAsia="Times New Roman"/>
          <w:szCs w:val="24"/>
        </w:rPr>
        <w:t xml:space="preserve">Δεύτερο ζήτημα για τη σύμβαση. Κοιτάξτε να δείτε. Ο κ. </w:t>
      </w:r>
      <w:proofErr w:type="spellStart"/>
      <w:r>
        <w:rPr>
          <w:rFonts w:eastAsia="Times New Roman"/>
          <w:szCs w:val="24"/>
        </w:rPr>
        <w:t>Κατσίκης</w:t>
      </w:r>
      <w:proofErr w:type="spellEnd"/>
      <w:r>
        <w:rPr>
          <w:rFonts w:eastAsia="Times New Roman"/>
          <w:szCs w:val="24"/>
        </w:rPr>
        <w:t xml:space="preserve"> τα είπε.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δεν έχουμε διένεξη με προμηθευτή. Έχουμε διένεξη με τον </w:t>
      </w:r>
      <w:proofErr w:type="spellStart"/>
      <w:r>
        <w:rPr>
          <w:rFonts w:eastAsia="Times New Roman"/>
          <w:szCs w:val="24"/>
        </w:rPr>
        <w:t>Σάφα</w:t>
      </w:r>
      <w:proofErr w:type="spellEnd"/>
      <w:r>
        <w:rPr>
          <w:rFonts w:eastAsia="Times New Roman"/>
          <w:szCs w:val="24"/>
        </w:rPr>
        <w:t xml:space="preserve">, ας το ονομάσω έτσι ή </w:t>
      </w:r>
      <w:r>
        <w:rPr>
          <w:rFonts w:eastAsia="Times New Roman"/>
          <w:szCs w:val="24"/>
        </w:rPr>
        <w:t xml:space="preserve">με τα Ελληνικά Ναυπηγεία. Αυτό είναι το βασικό μας θέμα. Το 2014 που είχε ξεκινήσει αυτή η πρώτη διένεξη τότε ο κ. Αβραμόπουλος με τον κ. Στουρνάρα έκαναν μια </w:t>
      </w:r>
      <w:r>
        <w:rPr>
          <w:rFonts w:eastAsia="Times New Roman"/>
          <w:szCs w:val="24"/>
        </w:rPr>
        <w:t>κ</w:t>
      </w:r>
      <w:r>
        <w:rPr>
          <w:rFonts w:eastAsia="Times New Roman"/>
          <w:szCs w:val="24"/>
        </w:rPr>
        <w:t xml:space="preserve">οινή </w:t>
      </w:r>
      <w:r>
        <w:rPr>
          <w:rFonts w:eastAsia="Times New Roman"/>
          <w:szCs w:val="24"/>
        </w:rPr>
        <w:t>υ</w:t>
      </w:r>
      <w:r>
        <w:rPr>
          <w:rFonts w:eastAsia="Times New Roman"/>
          <w:szCs w:val="24"/>
        </w:rPr>
        <w:t xml:space="preserve">πουργική </w:t>
      </w:r>
      <w:r>
        <w:rPr>
          <w:rFonts w:eastAsia="Times New Roman"/>
          <w:szCs w:val="24"/>
        </w:rPr>
        <w:t>α</w:t>
      </w:r>
      <w:r>
        <w:rPr>
          <w:rFonts w:eastAsia="Times New Roman"/>
          <w:szCs w:val="24"/>
        </w:rPr>
        <w:t>πόφαση, όρισαν ένα ποσό και ξεκίνησε αυτή η διαδικασία. Δόθηκε η προκαταβολή, ήρ</w:t>
      </w:r>
      <w:r>
        <w:rPr>
          <w:rFonts w:eastAsia="Times New Roman"/>
          <w:szCs w:val="24"/>
        </w:rPr>
        <w:t>θε κάποτε και ο λογαριασμός. Και ο λογαριασμός ήταν πολύ μεγαλύτερος από το 50% που προβλέπουν. Τι προβλέπεται σε αυτές τις περιπτώσεις; Το 100% συν 50%. Ήταν μεγαλύτερος, γιατί δεν είχε γίνει κα</w:t>
      </w:r>
      <w:r>
        <w:rPr>
          <w:rFonts w:eastAsia="Times New Roman"/>
          <w:szCs w:val="24"/>
        </w:rPr>
        <w:t>μ</w:t>
      </w:r>
      <w:r>
        <w:rPr>
          <w:rFonts w:eastAsia="Times New Roman"/>
          <w:szCs w:val="24"/>
        </w:rPr>
        <w:t xml:space="preserve">μία διαβούλευση, δεν είχε γίνει κάποια διαδικασία. Και τότε </w:t>
      </w:r>
      <w:r>
        <w:rPr>
          <w:rFonts w:eastAsia="Times New Roman"/>
          <w:szCs w:val="24"/>
        </w:rPr>
        <w:t>βάλαμε μια σειρά ζητήματα από τη δική μας την πλευρά, επειδή γινόταν η αρχή για τη δεύτερη διαιτητική διαδικασία.</w:t>
      </w:r>
    </w:p>
    <w:p w14:paraId="32C9F2E7" w14:textId="77777777" w:rsidR="004C0B2A" w:rsidRDefault="00EF3197">
      <w:pPr>
        <w:spacing w:line="600" w:lineRule="auto"/>
        <w:ind w:firstLine="720"/>
        <w:jc w:val="both"/>
        <w:rPr>
          <w:rFonts w:eastAsia="Times New Roman"/>
          <w:szCs w:val="24"/>
        </w:rPr>
      </w:pPr>
      <w:r>
        <w:rPr>
          <w:rFonts w:eastAsia="Times New Roman"/>
          <w:szCs w:val="24"/>
        </w:rPr>
        <w:lastRenderedPageBreak/>
        <w:t xml:space="preserve">Εγώ αντιπαρέρχομαι -με </w:t>
      </w:r>
      <w:proofErr w:type="spellStart"/>
      <w:r>
        <w:rPr>
          <w:rFonts w:eastAsia="Times New Roman"/>
          <w:szCs w:val="24"/>
        </w:rPr>
        <w:t>συγχωρείτε</w:t>
      </w:r>
      <w:proofErr w:type="spellEnd"/>
      <w:r>
        <w:rPr>
          <w:rFonts w:eastAsia="Times New Roman"/>
          <w:szCs w:val="24"/>
        </w:rPr>
        <w:t>- τις λογικές «δεν έχουμε εμείς δικά μας παιδιά, δεν έχουμε εμείς...». Εντάξει, δηλαδή το Νομικό Συμβούλιο το</w:t>
      </w:r>
      <w:r>
        <w:rPr>
          <w:rFonts w:eastAsia="Times New Roman"/>
          <w:szCs w:val="24"/>
        </w:rPr>
        <w:t>υ Κράτους κατά κύριο λόγο την κάνει. Εγώ έκανα δύο πράγματα. Πρώτον, ρώτησα το Νομικό Συμβούλιο του Κράτους -είναι μια διαδικασία που έχει ξεκινήσει πριν ένα χρόνο- αν είναι ωφέλιμη η συνεργασία. Το Νομικό Συμβούλιο του Κράτους -και υπάρχει σε έγγραφα- είπ</w:t>
      </w:r>
      <w:r>
        <w:rPr>
          <w:rFonts w:eastAsia="Times New Roman"/>
          <w:szCs w:val="24"/>
        </w:rPr>
        <w:t xml:space="preserve">ε ότι είναι ωφελιμότατη αυτή η συνεργασία. </w:t>
      </w:r>
    </w:p>
    <w:p w14:paraId="32C9F2E8" w14:textId="77777777" w:rsidR="004C0B2A" w:rsidRDefault="00EF3197">
      <w:pPr>
        <w:spacing w:line="600" w:lineRule="auto"/>
        <w:ind w:firstLine="720"/>
        <w:jc w:val="both"/>
        <w:rPr>
          <w:rFonts w:eastAsia="Times New Roman"/>
          <w:szCs w:val="24"/>
        </w:rPr>
      </w:pPr>
      <w:r>
        <w:rPr>
          <w:rFonts w:eastAsia="Times New Roman"/>
          <w:szCs w:val="24"/>
        </w:rPr>
        <w:t>Κάλεσα και ήρθαν από την Αγγλία. Κάναμε συζητήσεις επί συζητήσεων, επειδή έγινε και μια ερώτηση ποιος έκανε τη συζήτηση. Σας λέω, λοιπόν, ότι το Νομικό Συμβούλιο του Κράτους και το γραφείο μου και εγώ ο ίδιος κάν</w:t>
      </w:r>
      <w:r>
        <w:rPr>
          <w:rFonts w:eastAsia="Times New Roman"/>
          <w:szCs w:val="24"/>
        </w:rPr>
        <w:t>αμε τις συζητήσεις. Είδαμε όλες τις περιπτώσεις. Φτάσαμε σε ένα ποσό τελικής αμοιβής και εμείς είπαμε: Κοιτάξτε να δείτε, κύριε, αυτό που έγινε την προηγούμενη φορά, εγώ δεν λέω με δόλο, δεν μπορεί να ξαναγίνει στο επίπεδο της Βουλής και της Ελληνικής Δημο</w:t>
      </w:r>
      <w:r>
        <w:rPr>
          <w:rFonts w:eastAsia="Times New Roman"/>
          <w:szCs w:val="24"/>
        </w:rPr>
        <w:t>κρατίας και κάθε φορά να τρέχουμε και να κάνουμε μια δεύτερη διαδικασία μεταξύ μας αν ο τάδε ειδικός χρησιμοποιήθηκε και πόσο χρησιμοποιή</w:t>
      </w:r>
      <w:r>
        <w:rPr>
          <w:rFonts w:eastAsia="Times New Roman"/>
          <w:szCs w:val="24"/>
        </w:rPr>
        <w:lastRenderedPageBreak/>
        <w:t>θηκε, αν ο τάδε ειδικός χρησιμοποιήθηκε, αν αυτά τα έξοδα έγιναν, αν έγιναν αυτά τα τηλέφωνα. Ξέρετε ότι είναι ένας δια</w:t>
      </w:r>
      <w:r>
        <w:rPr>
          <w:rFonts w:eastAsia="Times New Roman"/>
          <w:szCs w:val="24"/>
        </w:rPr>
        <w:t>φορετικός τρόπος που τα χειρίζονται αυτά τα πράγματα.</w:t>
      </w:r>
    </w:p>
    <w:p w14:paraId="32C9F2E9" w14:textId="77777777" w:rsidR="004C0B2A" w:rsidRDefault="00EF3197">
      <w:pPr>
        <w:spacing w:line="600" w:lineRule="auto"/>
        <w:ind w:firstLine="720"/>
        <w:jc w:val="both"/>
        <w:rPr>
          <w:rFonts w:eastAsia="Times New Roman" w:cs="Times New Roman"/>
          <w:szCs w:val="24"/>
        </w:rPr>
      </w:pPr>
      <w:r>
        <w:rPr>
          <w:rFonts w:eastAsia="Times New Roman"/>
          <w:szCs w:val="24"/>
        </w:rPr>
        <w:t>Εμείς πήραμε την πρωτοβουλία -σας απαντάω τώρα- δεν μας το ζήτησε η εταιρεία η δικηγορική να κάνουμε νομοθετική πρόβλεψη, ακριβώς για να μην μπορεί να αλλάξει. Νομίζω ότι καλά κάναμε. Ο καθένας διατηρεί</w:t>
      </w:r>
      <w:r>
        <w:rPr>
          <w:rFonts w:eastAsia="Times New Roman"/>
          <w:szCs w:val="24"/>
        </w:rPr>
        <w:t xml:space="preserve"> την άποψή του, αλλά νομίζω ότι καλά κάναμε.</w:t>
      </w:r>
    </w:p>
    <w:p w14:paraId="32C9F2EA"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Και να σας δώσω κι ένα μέτρο και τελειώνω, κύριε Πρόεδρε. Κατατέθηκαν στο Διεθνές Δικαστήριο οι αμοιβές και τα δικαστικά έξοδα, πριν λίγες ώρες νομίζω ή χθες. Οι πληροφορίες μου λένε –δεν παίρνω όρκο- ότι από τη</w:t>
      </w:r>
      <w:r>
        <w:rPr>
          <w:rFonts w:eastAsia="Times New Roman" w:cs="Times New Roman"/>
          <w:szCs w:val="24"/>
        </w:rPr>
        <w:t xml:space="preserve"> μεριά του αντιδίκου οι εταιρείες που χρησιμοποιήθηκαν, ελληνικές και ξένες, κατέθεσαν έξοδα και αμοιβή για την πρώτη υπόθεση ύψους 11 εκατομμυρίων ευρώ. Αυτό σας το λέω για να έχετε μια αίσθηση –αρκετοί είστε δικηγόροι κι έχετε μια αίσθηση- του τι ακριβώς</w:t>
      </w:r>
      <w:r>
        <w:rPr>
          <w:rFonts w:eastAsia="Times New Roman" w:cs="Times New Roman"/>
          <w:szCs w:val="24"/>
        </w:rPr>
        <w:t xml:space="preserve"> συμβαίνει. </w:t>
      </w:r>
    </w:p>
    <w:p w14:paraId="32C9F2EB"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 xml:space="preserve">Τέλος, εγώ ποτέ δεν είπα -διότι ακούστηκε κάποια στιγμή από κάποιον- ότι μίλησα για 9 εκατομμύρια ευρώ. Εγώ θέλω να πω ότι το τελικό της πρώτης με τη δεύτερη δεν θα ξεπεράσει σε </w:t>
      </w:r>
      <w:r>
        <w:rPr>
          <w:rFonts w:eastAsia="Times New Roman" w:cs="Times New Roman"/>
          <w:szCs w:val="24"/>
        </w:rPr>
        <w:lastRenderedPageBreak/>
        <w:t>κα</w:t>
      </w:r>
      <w:r>
        <w:rPr>
          <w:rFonts w:eastAsia="Times New Roman" w:cs="Times New Roman"/>
          <w:szCs w:val="24"/>
        </w:rPr>
        <w:t>μ</w:t>
      </w:r>
      <w:r>
        <w:rPr>
          <w:rFonts w:eastAsia="Times New Roman" w:cs="Times New Roman"/>
          <w:szCs w:val="24"/>
        </w:rPr>
        <w:t>μιά περίπτωση αυτά που έχουμε δώσει, αυτά που έχουμε εξαντλήσε</w:t>
      </w:r>
      <w:r>
        <w:rPr>
          <w:rFonts w:eastAsia="Times New Roman" w:cs="Times New Roman"/>
          <w:szCs w:val="24"/>
        </w:rPr>
        <w:t xml:space="preserve">ι συν τεσσεράμισι. Θα μπορούσαμε να μιλήσουμε σε ένα συνολικό ποσό για τις δύο υποθέσεις κάτω των 6 εκατομμυρίων. Αυτό το λέω για να είμαστε καθαροί μεταξύ μας, να παίρνει ο καθένας την ευθύνη του για να μπορεί να πηγαίνει παρακάτω. </w:t>
      </w:r>
    </w:p>
    <w:p w14:paraId="32C9F2EC"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Μπερδεύ</w:t>
      </w:r>
      <w:r>
        <w:rPr>
          <w:rFonts w:eastAsia="Times New Roman" w:cs="Times New Roman"/>
          <w:szCs w:val="24"/>
        </w:rPr>
        <w:t>τηκαν οι 900.000 και μπήκε και ένα μηδενικό.</w:t>
      </w:r>
    </w:p>
    <w:p w14:paraId="32C9F2ED"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Πιθανά. </w:t>
      </w:r>
    </w:p>
    <w:p w14:paraId="32C9F2EE"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Κάποιος το είπε…</w:t>
      </w:r>
    </w:p>
    <w:p w14:paraId="32C9F2EF"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Το ξέρω ότι δεν το είπατε εσείς. </w:t>
      </w:r>
    </w:p>
    <w:p w14:paraId="32C9F2F0" w14:textId="77777777" w:rsidR="004C0B2A" w:rsidRDefault="00EF3197">
      <w:pPr>
        <w:spacing w:line="600" w:lineRule="auto"/>
        <w:ind w:firstLine="720"/>
        <w:jc w:val="both"/>
        <w:rPr>
          <w:rFonts w:eastAsia="Times New Roman" w:cs="Times New Roman"/>
          <w:b/>
          <w:szCs w:val="24"/>
        </w:rPr>
      </w:pPr>
      <w:r>
        <w:rPr>
          <w:rFonts w:eastAsia="Times New Roman" w:cs="Times New Roman"/>
          <w:b/>
          <w:szCs w:val="24"/>
        </w:rPr>
        <w:t>ΛΙΑΝΑ ΚΑΝΕΛΛΗ:</w:t>
      </w:r>
      <w:r>
        <w:rPr>
          <w:rFonts w:eastAsia="Times New Roman" w:cs="Times New Roman"/>
          <w:szCs w:val="24"/>
        </w:rPr>
        <w:t xml:space="preserve"> Οι 900.000 έγιναν 9.000.000.</w:t>
      </w:r>
    </w:p>
    <w:p w14:paraId="32C9F2F1"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Με αυτά εγώ θα ζητούσα η κάθε πολιτική δύναμη να διακρίνει τη στάση της μέσα στη Βουλή. Η Κοινοβουλευτική Πλειοψηφία παίρνει την ευθύνη της. Εγώ θα ζητούσα να είστε θετικ</w:t>
      </w:r>
      <w:r>
        <w:rPr>
          <w:rFonts w:eastAsia="Times New Roman" w:cs="Times New Roman"/>
          <w:szCs w:val="24"/>
        </w:rPr>
        <w:t xml:space="preserve">οί και στις τροπολογίες. </w:t>
      </w:r>
    </w:p>
    <w:p w14:paraId="32C9F2F2"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lastRenderedPageBreak/>
        <w:t>Κλείνοντας θέλω να πω το εξής: Υπάρχει μια διαδικασία, η οποία αφορά τις κυρώσεις. Δεν μιλώ για την κοινοβουλευτική διαδικασία. Όμως, προσωπικά θεωρώ και νομίζω σαν Κυβέρνηση αλλά και γενικά, ότι ορισμένα ζητήματα των διεθνών σχέσ</w:t>
      </w:r>
      <w:r>
        <w:rPr>
          <w:rFonts w:eastAsia="Times New Roman" w:cs="Times New Roman"/>
          <w:szCs w:val="24"/>
        </w:rPr>
        <w:t>εων με τον ένα</w:t>
      </w:r>
      <w:r>
        <w:rPr>
          <w:rFonts w:eastAsia="Times New Roman" w:cs="Times New Roman"/>
          <w:szCs w:val="24"/>
        </w:rPr>
        <w:t>ν</w:t>
      </w:r>
      <w:r>
        <w:rPr>
          <w:rFonts w:eastAsia="Times New Roman" w:cs="Times New Roman"/>
          <w:szCs w:val="24"/>
        </w:rPr>
        <w:t xml:space="preserve"> ή τον άλλο τρόπο πρέπει να είναι αρκετά τακτοποιημένα και </w:t>
      </w:r>
      <w:proofErr w:type="spellStart"/>
      <w:r>
        <w:rPr>
          <w:rFonts w:eastAsia="Times New Roman" w:cs="Times New Roman"/>
          <w:szCs w:val="24"/>
        </w:rPr>
        <w:t>επικαιροποιημένα</w:t>
      </w:r>
      <w:proofErr w:type="spellEnd"/>
      <w:r>
        <w:rPr>
          <w:rFonts w:eastAsia="Times New Roman" w:cs="Times New Roman"/>
          <w:szCs w:val="24"/>
        </w:rPr>
        <w:t xml:space="preserve"> με διεθνείς συμφωνί</w:t>
      </w:r>
      <w:r>
        <w:rPr>
          <w:rFonts w:eastAsia="Times New Roman" w:cs="Times New Roman"/>
          <w:szCs w:val="24"/>
        </w:rPr>
        <w:t>ε</w:t>
      </w:r>
      <w:r>
        <w:rPr>
          <w:rFonts w:eastAsia="Times New Roman" w:cs="Times New Roman"/>
          <w:szCs w:val="24"/>
        </w:rPr>
        <w:t>ς και διεθνείς κυρώσεις. Ο καθένας βέβαια μπορεί να κρατήσει και την άποψή του κ.λπ., και να είναι με αυτήν την έννοια και συνεπής σε σχέση με τι</w:t>
      </w:r>
      <w:r>
        <w:rPr>
          <w:rFonts w:eastAsia="Times New Roman" w:cs="Times New Roman"/>
          <w:szCs w:val="24"/>
        </w:rPr>
        <w:t xml:space="preserve">ς απόψεις του. </w:t>
      </w:r>
    </w:p>
    <w:p w14:paraId="32C9F2F3"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Ευχαριστώ πολύ.</w:t>
      </w:r>
    </w:p>
    <w:p w14:paraId="32C9F2F4"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Κι εμείς.</w:t>
      </w:r>
    </w:p>
    <w:p w14:paraId="32C9F2F5"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Κηρύσσεται περαιωμένη η συζήτηση επί της αρχής, των άρθρων, των τροπολογιών και του συνόλου του σχεδίου νόμου του Υπουργείου</w:t>
      </w:r>
      <w:r>
        <w:rPr>
          <w:rFonts w:ascii="Verdana" w:eastAsia="Times New Roman" w:hAnsi="Verdana" w:cs="Times New Roman"/>
          <w:color w:val="000000"/>
          <w:sz w:val="17"/>
          <w:szCs w:val="17"/>
          <w:shd w:val="clear" w:color="auto" w:fill="FFFFFF"/>
        </w:rPr>
        <w:t xml:space="preserve"> </w:t>
      </w:r>
      <w:r>
        <w:rPr>
          <w:rFonts w:eastAsia="Times New Roman" w:cs="Times New Roman"/>
          <w:szCs w:val="24"/>
        </w:rPr>
        <w:t>Εθνικής Άμυνας</w:t>
      </w:r>
      <w:r>
        <w:rPr>
          <w:rFonts w:eastAsia="Times New Roman" w:cs="Times New Roman"/>
          <w:szCs w:val="24"/>
        </w:rPr>
        <w:t>:</w:t>
      </w:r>
      <w:r>
        <w:rPr>
          <w:rFonts w:eastAsia="Times New Roman" w:cs="Times New Roman"/>
          <w:szCs w:val="24"/>
        </w:rPr>
        <w:t xml:space="preserve"> «Κύρωση της Τεχνικής Διευθέτησης μεταξύ </w:t>
      </w:r>
      <w:r>
        <w:rPr>
          <w:rFonts w:eastAsia="Times New Roman" w:cs="Times New Roman"/>
          <w:szCs w:val="24"/>
        </w:rPr>
        <w:t>των Σουηδικών Ενόπλων Δυνάμεων και του Υπουργείου Εθνικής Άμυνας της Ελληνικής Δημοκρατίας για τη Συνεργασία των Σουηδικών Ενόπλων Δυνάμεων με το Ελληνικό Πολεμικό Ναυτικό στον Τομέα Ανταλλαγής και Εκπαίδευσης των Ειδικών Δυνάμεων και άλλες διατάξεις».</w:t>
      </w:r>
    </w:p>
    <w:p w14:paraId="32C9F2F6"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lastRenderedPageBreak/>
        <w:t>Ερω</w:t>
      </w:r>
      <w:r>
        <w:rPr>
          <w:rFonts w:eastAsia="Times New Roman" w:cs="Times New Roman"/>
          <w:szCs w:val="24"/>
        </w:rPr>
        <w:t>τάται το Σώμα: Γίνεται δεκτό το νομοσχέδιο επί της αρχής;</w:t>
      </w:r>
    </w:p>
    <w:p w14:paraId="32C9F2F7"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 xml:space="preserve">ΔΗΜΗΤΡΙΟΣ ΕΜΜΑΝΟΥΗΛΙΔΗΣ: </w:t>
      </w:r>
      <w:r>
        <w:rPr>
          <w:rFonts w:eastAsia="Times New Roman" w:cs="Times New Roman"/>
          <w:szCs w:val="24"/>
        </w:rPr>
        <w:t xml:space="preserve">Ναι. </w:t>
      </w:r>
    </w:p>
    <w:p w14:paraId="32C9F2F8"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 xml:space="preserve">ΣΑΒΒΑΣ ΑΝΑΣΤΑΣΙΑΔΗΣ: </w:t>
      </w:r>
      <w:r>
        <w:rPr>
          <w:rFonts w:eastAsia="Times New Roman" w:cs="Times New Roman"/>
          <w:szCs w:val="24"/>
        </w:rPr>
        <w:t>Ναι.</w:t>
      </w:r>
    </w:p>
    <w:p w14:paraId="32C9F2F9" w14:textId="77777777" w:rsidR="004C0B2A" w:rsidRDefault="00EF3197">
      <w:pPr>
        <w:spacing w:line="600" w:lineRule="auto"/>
        <w:ind w:firstLine="720"/>
        <w:jc w:val="both"/>
        <w:rPr>
          <w:rFonts w:eastAsia="Times New Roman" w:cs="Times New Roman"/>
          <w:b/>
          <w:szCs w:val="24"/>
        </w:rPr>
      </w:pPr>
      <w:r>
        <w:rPr>
          <w:rFonts w:eastAsia="Times New Roman" w:cs="Times New Roman"/>
          <w:b/>
          <w:szCs w:val="24"/>
        </w:rPr>
        <w:t xml:space="preserve">ΑΝΔΡΕΑΣ ΛΟΒΕΡΔΟΣ: </w:t>
      </w:r>
      <w:r>
        <w:rPr>
          <w:rFonts w:eastAsia="Times New Roman" w:cs="Times New Roman"/>
          <w:szCs w:val="24"/>
        </w:rPr>
        <w:t>Ναι.</w:t>
      </w:r>
      <w:r>
        <w:rPr>
          <w:rFonts w:eastAsia="Times New Roman" w:cs="Times New Roman"/>
          <w:b/>
          <w:szCs w:val="24"/>
        </w:rPr>
        <w:t xml:space="preserve"> </w:t>
      </w:r>
    </w:p>
    <w:p w14:paraId="32C9F2FA"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 xml:space="preserve">Παρών. </w:t>
      </w:r>
    </w:p>
    <w:p w14:paraId="32C9F2FB" w14:textId="77777777" w:rsidR="004C0B2A" w:rsidRDefault="00EF3197">
      <w:pPr>
        <w:spacing w:line="600" w:lineRule="auto"/>
        <w:ind w:firstLine="720"/>
        <w:jc w:val="both"/>
        <w:rPr>
          <w:rFonts w:eastAsia="Times New Roman" w:cs="Times New Roman"/>
          <w:b/>
          <w:szCs w:val="24"/>
        </w:rPr>
      </w:pPr>
      <w:r>
        <w:rPr>
          <w:rFonts w:eastAsia="Times New Roman" w:cs="Times New Roman"/>
          <w:b/>
          <w:szCs w:val="24"/>
        </w:rPr>
        <w:t xml:space="preserve">ΛΙΑΝΑ ΚΑΝΕΛΛΗ: </w:t>
      </w:r>
      <w:r>
        <w:rPr>
          <w:rFonts w:eastAsia="Times New Roman" w:cs="Times New Roman"/>
          <w:szCs w:val="24"/>
        </w:rPr>
        <w:t xml:space="preserve">Όχι. </w:t>
      </w:r>
      <w:r>
        <w:rPr>
          <w:rFonts w:eastAsia="Times New Roman" w:cs="Times New Roman"/>
          <w:b/>
          <w:szCs w:val="24"/>
        </w:rPr>
        <w:t xml:space="preserve"> </w:t>
      </w:r>
    </w:p>
    <w:p w14:paraId="32C9F2FC"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32C9F2FD"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32C9F2FE"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ΣΠΥΡΙΔΩΝ ΛΥΚΟΥΔΗ</w:t>
      </w:r>
      <w:r>
        <w:rPr>
          <w:rFonts w:eastAsia="Times New Roman" w:cs="Times New Roman"/>
          <w:b/>
          <w:szCs w:val="24"/>
        </w:rPr>
        <w:t>Σ</w:t>
      </w:r>
      <w:r>
        <w:rPr>
          <w:rFonts w:eastAsia="Times New Roman" w:cs="Times New Roman"/>
          <w:b/>
          <w:szCs w:val="24"/>
        </w:rPr>
        <w:t xml:space="preserve"> (Ζ΄ Αντιπρόεδρος της Βουλής)</w:t>
      </w:r>
      <w:r>
        <w:rPr>
          <w:rFonts w:eastAsia="Times New Roman" w:cs="Times New Roman"/>
          <w:b/>
          <w:szCs w:val="24"/>
        </w:rPr>
        <w:t xml:space="preserve">: </w:t>
      </w:r>
      <w:r>
        <w:rPr>
          <w:rFonts w:eastAsia="Times New Roman" w:cs="Times New Roman"/>
          <w:szCs w:val="24"/>
        </w:rPr>
        <w:t xml:space="preserve">Ναι. </w:t>
      </w:r>
    </w:p>
    <w:p w14:paraId="32C9F2FF" w14:textId="77777777" w:rsidR="004C0B2A" w:rsidRDefault="00EF3197">
      <w:pPr>
        <w:spacing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cs="Times New Roman"/>
          <w:szCs w:val="24"/>
        </w:rPr>
        <w:t xml:space="preserve">Συνεπώς το νομοσχέδιο του Υπουργείου Εθνικής Άμυνας έγινε δεκτό επί της αρχής κατά πλειοψηφία. </w:t>
      </w:r>
    </w:p>
    <w:p w14:paraId="32C9F300"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Εισερχόμαστε στην ψήφιση των άρθρων και των τροπολογιών.</w:t>
      </w:r>
    </w:p>
    <w:p w14:paraId="32C9F301"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w:t>
      </w:r>
      <w:r>
        <w:rPr>
          <w:rFonts w:eastAsia="Times New Roman" w:cs="Times New Roman"/>
          <w:szCs w:val="24"/>
        </w:rPr>
        <w:t>το άρθρο πρώτο ως έχει;</w:t>
      </w:r>
    </w:p>
    <w:p w14:paraId="32C9F302"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ΕΜΜΑΝΟΥΗΛΙΔΗΣ: </w:t>
      </w:r>
      <w:r>
        <w:rPr>
          <w:rFonts w:eastAsia="Times New Roman" w:cs="Times New Roman"/>
          <w:szCs w:val="24"/>
        </w:rPr>
        <w:t xml:space="preserve">Ναι. </w:t>
      </w:r>
    </w:p>
    <w:p w14:paraId="32C9F303"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 xml:space="preserve">ΣΑΒΒΑΣ ΑΝΑΣΤΑΣΙΑΔΗΣ: </w:t>
      </w:r>
      <w:r>
        <w:rPr>
          <w:rFonts w:eastAsia="Times New Roman" w:cs="Times New Roman"/>
          <w:szCs w:val="24"/>
        </w:rPr>
        <w:t>Ναι.</w:t>
      </w:r>
    </w:p>
    <w:p w14:paraId="32C9F304" w14:textId="77777777" w:rsidR="004C0B2A" w:rsidRDefault="00EF3197">
      <w:pPr>
        <w:spacing w:line="600" w:lineRule="auto"/>
        <w:ind w:firstLine="720"/>
        <w:jc w:val="both"/>
        <w:rPr>
          <w:rFonts w:eastAsia="Times New Roman" w:cs="Times New Roman"/>
          <w:b/>
          <w:szCs w:val="24"/>
        </w:rPr>
      </w:pPr>
      <w:r>
        <w:rPr>
          <w:rFonts w:eastAsia="Times New Roman" w:cs="Times New Roman"/>
          <w:b/>
          <w:szCs w:val="24"/>
        </w:rPr>
        <w:t xml:space="preserve">ΑΝΔΡΕΑΣ ΛΟΒΕΡΔΟΣ: </w:t>
      </w:r>
      <w:r>
        <w:rPr>
          <w:rFonts w:eastAsia="Times New Roman" w:cs="Times New Roman"/>
          <w:szCs w:val="24"/>
        </w:rPr>
        <w:t>Ναι.</w:t>
      </w:r>
      <w:r>
        <w:rPr>
          <w:rFonts w:eastAsia="Times New Roman" w:cs="Times New Roman"/>
          <w:b/>
          <w:szCs w:val="24"/>
        </w:rPr>
        <w:t xml:space="preserve"> </w:t>
      </w:r>
    </w:p>
    <w:p w14:paraId="32C9F305"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 xml:space="preserve">Παρών. </w:t>
      </w:r>
    </w:p>
    <w:p w14:paraId="32C9F306" w14:textId="77777777" w:rsidR="004C0B2A" w:rsidRDefault="00EF3197">
      <w:pPr>
        <w:spacing w:line="600" w:lineRule="auto"/>
        <w:ind w:firstLine="720"/>
        <w:jc w:val="both"/>
        <w:rPr>
          <w:rFonts w:eastAsia="Times New Roman" w:cs="Times New Roman"/>
          <w:b/>
          <w:szCs w:val="24"/>
        </w:rPr>
      </w:pPr>
      <w:r>
        <w:rPr>
          <w:rFonts w:eastAsia="Times New Roman" w:cs="Times New Roman"/>
          <w:b/>
          <w:szCs w:val="24"/>
        </w:rPr>
        <w:t xml:space="preserve">ΛΙΑΝΑ ΚΑΝΕΛΛΗ: </w:t>
      </w:r>
      <w:r>
        <w:rPr>
          <w:rFonts w:eastAsia="Times New Roman" w:cs="Times New Roman"/>
          <w:szCs w:val="24"/>
        </w:rPr>
        <w:t xml:space="preserve">Όχι. </w:t>
      </w:r>
      <w:r>
        <w:rPr>
          <w:rFonts w:eastAsia="Times New Roman" w:cs="Times New Roman"/>
          <w:b/>
          <w:szCs w:val="24"/>
        </w:rPr>
        <w:t xml:space="preserve"> </w:t>
      </w:r>
    </w:p>
    <w:p w14:paraId="32C9F307"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32C9F308"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32C9F309"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ΣΠΥΡΙΔΩΝ ΛΥΚΟΥΔΗΣ</w:t>
      </w:r>
      <w:r>
        <w:rPr>
          <w:rFonts w:eastAsia="Times New Roman" w:cs="Times New Roman"/>
          <w:b/>
          <w:szCs w:val="24"/>
        </w:rPr>
        <w:t xml:space="preserve"> (Ζ΄ Αντιπρόεδρος της Βουλής)</w:t>
      </w:r>
      <w:r>
        <w:rPr>
          <w:rFonts w:eastAsia="Times New Roman" w:cs="Times New Roman"/>
          <w:b/>
          <w:szCs w:val="24"/>
        </w:rPr>
        <w:t xml:space="preserve">: </w:t>
      </w:r>
      <w:r>
        <w:rPr>
          <w:rFonts w:eastAsia="Times New Roman" w:cs="Times New Roman"/>
          <w:szCs w:val="24"/>
        </w:rPr>
        <w:t>Να</w:t>
      </w:r>
      <w:r>
        <w:rPr>
          <w:rFonts w:eastAsia="Times New Roman" w:cs="Times New Roman"/>
          <w:szCs w:val="24"/>
        </w:rPr>
        <w:t xml:space="preserve">ι. </w:t>
      </w:r>
    </w:p>
    <w:p w14:paraId="32C9F30A" w14:textId="77777777" w:rsidR="004C0B2A" w:rsidRDefault="00EF3197">
      <w:pPr>
        <w:spacing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cs="Times New Roman"/>
          <w:szCs w:val="24"/>
        </w:rPr>
        <w:t xml:space="preserve">Συνεπώς το άρθρο πρώτο έγινε δεκτό ως έχει κατά πλειοψηφία. </w:t>
      </w:r>
    </w:p>
    <w:p w14:paraId="32C9F30B"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963 και ειδικό 69 ως έχει; </w:t>
      </w:r>
    </w:p>
    <w:p w14:paraId="32C9F30C"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 xml:space="preserve">ΔΗΜΗΤΡΙΟΣ ΕΜΜΑΝΟΥΗΛΙΔΗΣ: </w:t>
      </w:r>
      <w:r>
        <w:rPr>
          <w:rFonts w:eastAsia="Times New Roman" w:cs="Times New Roman"/>
          <w:szCs w:val="24"/>
        </w:rPr>
        <w:t xml:space="preserve">Ναι. </w:t>
      </w:r>
    </w:p>
    <w:p w14:paraId="32C9F30D"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 xml:space="preserve">ΣΑΒΒΑΣ ΑΝΑΣΤΑΣΙΑΔΗΣ: </w:t>
      </w:r>
      <w:r>
        <w:rPr>
          <w:rFonts w:eastAsia="Times New Roman" w:cs="Times New Roman"/>
          <w:szCs w:val="24"/>
        </w:rPr>
        <w:t>Παρών.</w:t>
      </w:r>
    </w:p>
    <w:p w14:paraId="32C9F30E" w14:textId="77777777" w:rsidR="004C0B2A" w:rsidRDefault="00EF3197">
      <w:pPr>
        <w:spacing w:line="600" w:lineRule="auto"/>
        <w:ind w:firstLine="720"/>
        <w:jc w:val="both"/>
        <w:rPr>
          <w:rFonts w:eastAsia="Times New Roman" w:cs="Times New Roman"/>
          <w:b/>
          <w:szCs w:val="24"/>
        </w:rPr>
      </w:pPr>
      <w:r>
        <w:rPr>
          <w:rFonts w:eastAsia="Times New Roman" w:cs="Times New Roman"/>
          <w:b/>
          <w:szCs w:val="24"/>
        </w:rPr>
        <w:t xml:space="preserve">ΑΝΔΡΕΑΣ ΛΟΒΕΡΔΟΣ: </w:t>
      </w:r>
      <w:r>
        <w:rPr>
          <w:rFonts w:eastAsia="Times New Roman" w:cs="Times New Roman"/>
          <w:szCs w:val="24"/>
        </w:rPr>
        <w:t>Ναι.</w:t>
      </w:r>
      <w:r>
        <w:rPr>
          <w:rFonts w:eastAsia="Times New Roman" w:cs="Times New Roman"/>
          <w:b/>
          <w:szCs w:val="24"/>
        </w:rPr>
        <w:t xml:space="preserve"> </w:t>
      </w:r>
    </w:p>
    <w:p w14:paraId="32C9F30F"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lastRenderedPageBreak/>
        <w:t>ΝΙΚΟΛΑΟΣ ΚΟΥΖΗΛΟΣ:</w:t>
      </w:r>
      <w:r>
        <w:rPr>
          <w:rFonts w:eastAsia="Times New Roman" w:cs="Times New Roman"/>
          <w:szCs w:val="24"/>
        </w:rPr>
        <w:t xml:space="preserve"> Όχι. </w:t>
      </w:r>
    </w:p>
    <w:p w14:paraId="32C9F310" w14:textId="77777777" w:rsidR="004C0B2A" w:rsidRDefault="00EF3197">
      <w:pPr>
        <w:spacing w:line="600" w:lineRule="auto"/>
        <w:ind w:firstLine="720"/>
        <w:jc w:val="both"/>
        <w:rPr>
          <w:rFonts w:eastAsia="Times New Roman" w:cs="Times New Roman"/>
          <w:b/>
          <w:szCs w:val="24"/>
        </w:rPr>
      </w:pPr>
      <w:r>
        <w:rPr>
          <w:rFonts w:eastAsia="Times New Roman" w:cs="Times New Roman"/>
          <w:b/>
          <w:szCs w:val="24"/>
        </w:rPr>
        <w:t xml:space="preserve">ΛΙΑΝΑ ΚΑΝΕΛΛΗ: </w:t>
      </w:r>
      <w:r>
        <w:rPr>
          <w:rFonts w:eastAsia="Times New Roman" w:cs="Times New Roman"/>
          <w:szCs w:val="24"/>
        </w:rPr>
        <w:t xml:space="preserve">Παρών. </w:t>
      </w:r>
      <w:r>
        <w:rPr>
          <w:rFonts w:eastAsia="Times New Roman" w:cs="Times New Roman"/>
          <w:b/>
          <w:szCs w:val="24"/>
        </w:rPr>
        <w:t xml:space="preserve"> </w:t>
      </w:r>
    </w:p>
    <w:p w14:paraId="32C9F311"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32C9F312"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32C9F313"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ΣΠΥΡΙΔΩΝ ΛΥΚΟΥΔΗΣ</w:t>
      </w:r>
      <w:r>
        <w:rPr>
          <w:rFonts w:eastAsia="Times New Roman" w:cs="Times New Roman"/>
          <w:b/>
          <w:szCs w:val="24"/>
        </w:rPr>
        <w:t xml:space="preserve"> (Ζ΄ Αντιπρόεδρος της Βουλής)</w:t>
      </w:r>
      <w:r>
        <w:rPr>
          <w:rFonts w:eastAsia="Times New Roman" w:cs="Times New Roman"/>
          <w:b/>
          <w:szCs w:val="24"/>
        </w:rPr>
        <w:t xml:space="preserve">: </w:t>
      </w:r>
      <w:r>
        <w:rPr>
          <w:rFonts w:eastAsia="Times New Roman" w:cs="Times New Roman"/>
          <w:szCs w:val="24"/>
        </w:rPr>
        <w:t xml:space="preserve">Ναι. </w:t>
      </w:r>
    </w:p>
    <w:p w14:paraId="32C9F314" w14:textId="77777777" w:rsidR="004C0B2A" w:rsidRDefault="00EF3197">
      <w:pPr>
        <w:spacing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cs="Times New Roman"/>
          <w:szCs w:val="24"/>
        </w:rPr>
        <w:t xml:space="preserve"> Συνεπώς η τροπολογία με γενικό αριθμό 963 κα</w:t>
      </w:r>
      <w:r>
        <w:rPr>
          <w:rFonts w:eastAsia="Times New Roman" w:cs="Times New Roman"/>
          <w:szCs w:val="24"/>
        </w:rPr>
        <w:t>ι ειδικό 69 έγινε δεκτή ως έχει κατά πλειοψηφία και εντάσσεται στο νομοσχέδιο ως ίδιο άρθρο.</w:t>
      </w:r>
    </w:p>
    <w:p w14:paraId="32C9F315"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965 και ειδικό 70 ως έχει; </w:t>
      </w:r>
    </w:p>
    <w:p w14:paraId="32C9F316"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 xml:space="preserve">ΔΗΜΗΤΡΙΟΣ ΕΜΜΑΝΟΥΗΛΙΔΗΣ: </w:t>
      </w:r>
      <w:r>
        <w:rPr>
          <w:rFonts w:eastAsia="Times New Roman" w:cs="Times New Roman"/>
          <w:szCs w:val="24"/>
        </w:rPr>
        <w:t xml:space="preserve">Ναι. </w:t>
      </w:r>
    </w:p>
    <w:p w14:paraId="32C9F317"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 xml:space="preserve">ΣΑΒΒΑΣ ΑΝΑΣΤΑΣΙΑΔΗΣ: </w:t>
      </w:r>
      <w:r>
        <w:rPr>
          <w:rFonts w:eastAsia="Times New Roman" w:cs="Times New Roman"/>
          <w:szCs w:val="24"/>
        </w:rPr>
        <w:t>Παρών.</w:t>
      </w:r>
    </w:p>
    <w:p w14:paraId="32C9F318" w14:textId="77777777" w:rsidR="004C0B2A" w:rsidRDefault="00EF3197">
      <w:pPr>
        <w:spacing w:line="600" w:lineRule="auto"/>
        <w:ind w:firstLine="720"/>
        <w:jc w:val="both"/>
        <w:rPr>
          <w:rFonts w:eastAsia="Times New Roman" w:cs="Times New Roman"/>
          <w:b/>
          <w:szCs w:val="24"/>
        </w:rPr>
      </w:pPr>
      <w:r>
        <w:rPr>
          <w:rFonts w:eastAsia="Times New Roman" w:cs="Times New Roman"/>
          <w:b/>
          <w:szCs w:val="24"/>
        </w:rPr>
        <w:t xml:space="preserve">ΑΝΔΡΕΑΣ ΛΟΒΕΡΔΟΣ: </w:t>
      </w:r>
      <w:r>
        <w:rPr>
          <w:rFonts w:eastAsia="Times New Roman" w:cs="Times New Roman"/>
          <w:szCs w:val="24"/>
        </w:rPr>
        <w:t>Ναι.</w:t>
      </w:r>
      <w:r>
        <w:rPr>
          <w:rFonts w:eastAsia="Times New Roman" w:cs="Times New Roman"/>
          <w:b/>
          <w:szCs w:val="24"/>
        </w:rPr>
        <w:t xml:space="preserve"> </w:t>
      </w:r>
    </w:p>
    <w:p w14:paraId="32C9F319"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Παρών. </w:t>
      </w:r>
    </w:p>
    <w:p w14:paraId="32C9F31A" w14:textId="77777777" w:rsidR="004C0B2A" w:rsidRDefault="00EF3197">
      <w:pPr>
        <w:spacing w:line="600" w:lineRule="auto"/>
        <w:ind w:firstLine="720"/>
        <w:jc w:val="both"/>
        <w:rPr>
          <w:rFonts w:eastAsia="Times New Roman" w:cs="Times New Roman"/>
          <w:b/>
          <w:szCs w:val="24"/>
        </w:rPr>
      </w:pPr>
      <w:r>
        <w:rPr>
          <w:rFonts w:eastAsia="Times New Roman" w:cs="Times New Roman"/>
          <w:b/>
          <w:szCs w:val="24"/>
        </w:rPr>
        <w:t xml:space="preserve">ΛΙΑΝΑ ΚΑΝΕΛΛΗ: </w:t>
      </w:r>
      <w:r>
        <w:rPr>
          <w:rFonts w:eastAsia="Times New Roman" w:cs="Times New Roman"/>
          <w:szCs w:val="24"/>
        </w:rPr>
        <w:t xml:space="preserve">Όχι. </w:t>
      </w:r>
      <w:r>
        <w:rPr>
          <w:rFonts w:eastAsia="Times New Roman" w:cs="Times New Roman"/>
          <w:b/>
          <w:szCs w:val="24"/>
        </w:rPr>
        <w:t xml:space="preserve"> </w:t>
      </w:r>
    </w:p>
    <w:p w14:paraId="32C9F31B"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ΚΑΤΣΙΚΗΣ: </w:t>
      </w:r>
      <w:r>
        <w:rPr>
          <w:rFonts w:eastAsia="Times New Roman" w:cs="Times New Roman"/>
          <w:szCs w:val="24"/>
        </w:rPr>
        <w:t xml:space="preserve">Ναι. </w:t>
      </w:r>
    </w:p>
    <w:p w14:paraId="32C9F31C"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Παρών. </w:t>
      </w:r>
    </w:p>
    <w:p w14:paraId="32C9F31D"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ΣΠΥΡΙΔΩΝ ΛΥΚΟΥΔΗΣ</w:t>
      </w:r>
      <w:r>
        <w:rPr>
          <w:rFonts w:eastAsia="Times New Roman" w:cs="Times New Roman"/>
          <w:b/>
          <w:szCs w:val="24"/>
        </w:rPr>
        <w:t xml:space="preserve"> (Ζ΄ Αντιπρόεδρος της Βουλής)</w:t>
      </w:r>
      <w:r>
        <w:rPr>
          <w:rFonts w:eastAsia="Times New Roman" w:cs="Times New Roman"/>
          <w:b/>
          <w:szCs w:val="24"/>
        </w:rPr>
        <w:t xml:space="preserve">: </w:t>
      </w:r>
      <w:r>
        <w:rPr>
          <w:rFonts w:eastAsia="Times New Roman" w:cs="Times New Roman"/>
          <w:szCs w:val="24"/>
        </w:rPr>
        <w:t xml:space="preserve">Ναι. </w:t>
      </w:r>
    </w:p>
    <w:p w14:paraId="32C9F31E" w14:textId="77777777" w:rsidR="004C0B2A" w:rsidRDefault="00EF3197">
      <w:pPr>
        <w:spacing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cs="Times New Roman"/>
          <w:szCs w:val="24"/>
        </w:rPr>
        <w:t xml:space="preserve"> Συνεπώς η τροπολογία με γενικό αριθμό 965 </w:t>
      </w:r>
      <w:r>
        <w:rPr>
          <w:rFonts w:eastAsia="Times New Roman" w:cs="Times New Roman"/>
          <w:szCs w:val="24"/>
        </w:rPr>
        <w:t>και ειδικό 70 έγινε δεκτή ως έχει κατά πλειοψηφία και εντάσσεται στο νομοσχέδιο ως ίδιο άρθρο.</w:t>
      </w:r>
    </w:p>
    <w:p w14:paraId="32C9F31F"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Εισερχόμαστε στην ψήφιση του ακροτελεύτιου άρθρου.</w:t>
      </w:r>
    </w:p>
    <w:p w14:paraId="32C9F320"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άρθρο;</w:t>
      </w:r>
    </w:p>
    <w:p w14:paraId="32C9F321"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 xml:space="preserve">ΔΗΜΗΤΡΙΟΣ ΕΜΜΑΝΟΥΗΛΙΔΗΣ: </w:t>
      </w:r>
      <w:r>
        <w:rPr>
          <w:rFonts w:eastAsia="Times New Roman" w:cs="Times New Roman"/>
          <w:szCs w:val="24"/>
        </w:rPr>
        <w:t xml:space="preserve">Ναι. </w:t>
      </w:r>
    </w:p>
    <w:p w14:paraId="32C9F322"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 xml:space="preserve">ΣΑΒΒΑΣ ΑΝΑΣΤΑΣΙΑΔΗΣ: </w:t>
      </w:r>
      <w:r>
        <w:rPr>
          <w:rFonts w:eastAsia="Times New Roman" w:cs="Times New Roman"/>
          <w:szCs w:val="24"/>
        </w:rPr>
        <w:t>Ναι</w:t>
      </w:r>
      <w:r>
        <w:rPr>
          <w:rFonts w:eastAsia="Times New Roman" w:cs="Times New Roman"/>
          <w:szCs w:val="24"/>
        </w:rPr>
        <w:t>.</w:t>
      </w:r>
    </w:p>
    <w:p w14:paraId="32C9F323" w14:textId="77777777" w:rsidR="004C0B2A" w:rsidRDefault="00EF3197">
      <w:pPr>
        <w:spacing w:line="600" w:lineRule="auto"/>
        <w:ind w:firstLine="720"/>
        <w:jc w:val="both"/>
        <w:rPr>
          <w:rFonts w:eastAsia="Times New Roman" w:cs="Times New Roman"/>
          <w:b/>
          <w:szCs w:val="24"/>
        </w:rPr>
      </w:pPr>
      <w:r>
        <w:rPr>
          <w:rFonts w:eastAsia="Times New Roman" w:cs="Times New Roman"/>
          <w:b/>
          <w:szCs w:val="24"/>
        </w:rPr>
        <w:t xml:space="preserve">ΑΝΔΡΕΑΣ ΛΟΒΕΡΔΟΣ: </w:t>
      </w:r>
      <w:r>
        <w:rPr>
          <w:rFonts w:eastAsia="Times New Roman" w:cs="Times New Roman"/>
          <w:szCs w:val="24"/>
        </w:rPr>
        <w:t>Ναι.</w:t>
      </w:r>
      <w:r>
        <w:rPr>
          <w:rFonts w:eastAsia="Times New Roman" w:cs="Times New Roman"/>
          <w:b/>
          <w:szCs w:val="24"/>
        </w:rPr>
        <w:t xml:space="preserve"> </w:t>
      </w:r>
    </w:p>
    <w:p w14:paraId="32C9F324"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Όχι.</w:t>
      </w:r>
    </w:p>
    <w:p w14:paraId="32C9F325" w14:textId="77777777" w:rsidR="004C0B2A" w:rsidRDefault="00EF3197">
      <w:pPr>
        <w:spacing w:line="600" w:lineRule="auto"/>
        <w:ind w:firstLine="720"/>
        <w:jc w:val="both"/>
        <w:rPr>
          <w:rFonts w:eastAsia="Times New Roman" w:cs="Times New Roman"/>
          <w:b/>
          <w:szCs w:val="24"/>
        </w:rPr>
      </w:pPr>
      <w:r>
        <w:rPr>
          <w:rFonts w:eastAsia="Times New Roman" w:cs="Times New Roman"/>
          <w:b/>
          <w:szCs w:val="24"/>
        </w:rPr>
        <w:t xml:space="preserve">ΛΙΑΝΑ ΚΑΝΕΛΛΗ: </w:t>
      </w:r>
      <w:r>
        <w:rPr>
          <w:rFonts w:eastAsia="Times New Roman" w:cs="Times New Roman"/>
          <w:szCs w:val="24"/>
        </w:rPr>
        <w:t xml:space="preserve">Όχι. </w:t>
      </w:r>
      <w:r>
        <w:rPr>
          <w:rFonts w:eastAsia="Times New Roman" w:cs="Times New Roman"/>
          <w:b/>
          <w:szCs w:val="24"/>
        </w:rPr>
        <w:t xml:space="preserve"> </w:t>
      </w:r>
    </w:p>
    <w:p w14:paraId="32C9F326"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32C9F327"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32C9F328"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lastRenderedPageBreak/>
        <w:t xml:space="preserve">ΣΠΥΡΙΔΩΝ ΛΥΚΟΥΔΗΣ (Ζ΄ Αντιπρόεδρος της Βουλής): </w:t>
      </w:r>
      <w:r>
        <w:rPr>
          <w:rFonts w:eastAsia="Times New Roman" w:cs="Times New Roman"/>
          <w:szCs w:val="24"/>
        </w:rPr>
        <w:t xml:space="preserve">Ναι. </w:t>
      </w:r>
    </w:p>
    <w:p w14:paraId="32C9F329" w14:textId="77777777" w:rsidR="004C0B2A" w:rsidRDefault="00EF3197">
      <w:pPr>
        <w:spacing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cs="Times New Roman"/>
          <w:szCs w:val="24"/>
        </w:rPr>
        <w:t xml:space="preserve">Το ακροτελεύτιο άρθρο έγινε δεκτό κατά </w:t>
      </w:r>
      <w:r>
        <w:rPr>
          <w:rFonts w:eastAsia="Times New Roman" w:cs="Times New Roman"/>
          <w:szCs w:val="24"/>
        </w:rPr>
        <w:t>πλειοψηφία.</w:t>
      </w:r>
    </w:p>
    <w:p w14:paraId="32C9F32A"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Εθνικής Άμυνας</w:t>
      </w:r>
      <w:r>
        <w:rPr>
          <w:rFonts w:eastAsia="Times New Roman" w:cs="Times New Roman"/>
          <w:szCs w:val="24"/>
        </w:rPr>
        <w:t>:</w:t>
      </w:r>
      <w:r>
        <w:rPr>
          <w:rFonts w:eastAsia="Times New Roman" w:cs="Times New Roman"/>
          <w:szCs w:val="24"/>
        </w:rPr>
        <w:t xml:space="preserve"> «Κύρωση της Τεχνικής Διευθέτησης μεταξύ των Σουηδικών Ενόπλων Δυνάμεων και του Υπουργείου Εθνικής Άμυνας της Ελληνικής Δημοκρατίας για τη Συνεργασία των Σουηδικών Ενόπλων Δυνάμεων με το Ελλην</w:t>
      </w:r>
      <w:r>
        <w:rPr>
          <w:rFonts w:eastAsia="Times New Roman" w:cs="Times New Roman"/>
          <w:szCs w:val="24"/>
        </w:rPr>
        <w:t>ικό Πολεμικό Ναυτικό στον Τομέα Ανταλλαγής και Εκπαίδευσης των Ειδικών Δυνάμεων</w:t>
      </w:r>
      <w:r>
        <w:rPr>
          <w:rFonts w:eastAsia="Times New Roman" w:cs="Times New Roman"/>
          <w:szCs w:val="24"/>
        </w:rPr>
        <w:t xml:space="preserve"> </w:t>
      </w:r>
      <w:r>
        <w:rPr>
          <w:rFonts w:eastAsia="Times New Roman" w:cs="Times New Roman"/>
          <w:szCs w:val="24"/>
        </w:rPr>
        <w:t>και άλλες διατάξεις</w:t>
      </w:r>
      <w:r>
        <w:rPr>
          <w:rFonts w:eastAsia="Times New Roman" w:cs="Times New Roman"/>
          <w:szCs w:val="24"/>
        </w:rPr>
        <w:t>» έγινε δεκτό επί της αρχής και επί των άρθρων.</w:t>
      </w:r>
    </w:p>
    <w:p w14:paraId="32C9F32B"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Προχωρούμε στην ψήφιση του νομοσχεδίου και στο σύνολο.</w:t>
      </w:r>
    </w:p>
    <w:p w14:paraId="32C9F32C"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νομοσχέδιο και στο </w:t>
      </w:r>
      <w:r>
        <w:rPr>
          <w:rFonts w:eastAsia="Times New Roman" w:cs="Times New Roman"/>
          <w:szCs w:val="24"/>
        </w:rPr>
        <w:t>σύνολο;</w:t>
      </w:r>
    </w:p>
    <w:p w14:paraId="32C9F32D"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 xml:space="preserve">ΔΗΜΗΤΡΙΟΣ ΕΜΜΑΝΟΥΗΛΙΔΗΣ: </w:t>
      </w:r>
      <w:r>
        <w:rPr>
          <w:rFonts w:eastAsia="Times New Roman" w:cs="Times New Roman"/>
          <w:szCs w:val="24"/>
        </w:rPr>
        <w:t xml:space="preserve">Ναι. </w:t>
      </w:r>
    </w:p>
    <w:p w14:paraId="32C9F32E"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 xml:space="preserve">ΣΑΒΒΑΣ ΑΝΑΣΤΑΣΙΑΔΗΣ: </w:t>
      </w:r>
      <w:r>
        <w:rPr>
          <w:rFonts w:eastAsia="Times New Roman" w:cs="Times New Roman"/>
          <w:szCs w:val="24"/>
        </w:rPr>
        <w:t>Ναι.</w:t>
      </w:r>
    </w:p>
    <w:p w14:paraId="32C9F32F" w14:textId="77777777" w:rsidR="004C0B2A" w:rsidRDefault="00EF3197">
      <w:pPr>
        <w:spacing w:line="600" w:lineRule="auto"/>
        <w:ind w:firstLine="720"/>
        <w:jc w:val="both"/>
        <w:rPr>
          <w:rFonts w:eastAsia="Times New Roman" w:cs="Times New Roman"/>
          <w:b/>
          <w:szCs w:val="24"/>
        </w:rPr>
      </w:pPr>
      <w:r>
        <w:rPr>
          <w:rFonts w:eastAsia="Times New Roman" w:cs="Times New Roman"/>
          <w:b/>
          <w:szCs w:val="24"/>
        </w:rPr>
        <w:t xml:space="preserve">ΑΝΔΡΕΑΣ ΛΟΒΕΡΔΟΣ: </w:t>
      </w:r>
      <w:r>
        <w:rPr>
          <w:rFonts w:eastAsia="Times New Roman" w:cs="Times New Roman"/>
          <w:szCs w:val="24"/>
        </w:rPr>
        <w:t>Ναι.</w:t>
      </w:r>
      <w:r>
        <w:rPr>
          <w:rFonts w:eastAsia="Times New Roman" w:cs="Times New Roman"/>
          <w:b/>
          <w:szCs w:val="24"/>
        </w:rPr>
        <w:t xml:space="preserve"> </w:t>
      </w:r>
    </w:p>
    <w:p w14:paraId="32C9F330"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ΚΟΥΖΗΛΟΣ: </w:t>
      </w:r>
      <w:r>
        <w:rPr>
          <w:rFonts w:eastAsia="Times New Roman" w:cs="Times New Roman"/>
          <w:szCs w:val="24"/>
        </w:rPr>
        <w:t>Παρών.</w:t>
      </w:r>
    </w:p>
    <w:p w14:paraId="32C9F331" w14:textId="77777777" w:rsidR="004C0B2A" w:rsidRDefault="00EF3197">
      <w:pPr>
        <w:spacing w:line="600" w:lineRule="auto"/>
        <w:ind w:firstLine="720"/>
        <w:jc w:val="both"/>
        <w:rPr>
          <w:rFonts w:eastAsia="Times New Roman" w:cs="Times New Roman"/>
          <w:b/>
          <w:szCs w:val="24"/>
        </w:rPr>
      </w:pPr>
      <w:r>
        <w:rPr>
          <w:rFonts w:eastAsia="Times New Roman" w:cs="Times New Roman"/>
          <w:b/>
          <w:szCs w:val="24"/>
        </w:rPr>
        <w:t xml:space="preserve">ΛΙΑΝΑ ΚΑΝΕΛΛΗ: </w:t>
      </w:r>
      <w:r>
        <w:rPr>
          <w:rFonts w:eastAsia="Times New Roman" w:cs="Times New Roman"/>
          <w:szCs w:val="24"/>
        </w:rPr>
        <w:t xml:space="preserve">Όχι. </w:t>
      </w:r>
      <w:r>
        <w:rPr>
          <w:rFonts w:eastAsia="Times New Roman" w:cs="Times New Roman"/>
          <w:b/>
          <w:szCs w:val="24"/>
        </w:rPr>
        <w:t xml:space="preserve"> </w:t>
      </w:r>
    </w:p>
    <w:p w14:paraId="32C9F332"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32C9F333"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32C9F334"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 xml:space="preserve">ΣΠΥΡΙΔΩΝ ΛΥΚΟΥΔΗΣ (Ζ΄ Αντιπρόεδρος της Βουλής): </w:t>
      </w:r>
      <w:r>
        <w:rPr>
          <w:rFonts w:eastAsia="Times New Roman" w:cs="Times New Roman"/>
          <w:szCs w:val="24"/>
        </w:rPr>
        <w:t xml:space="preserve">Ναι. </w:t>
      </w:r>
    </w:p>
    <w:p w14:paraId="32C9F335" w14:textId="77777777" w:rsidR="004C0B2A" w:rsidRDefault="00EF3197">
      <w:pPr>
        <w:spacing w:line="600" w:lineRule="auto"/>
        <w:ind w:firstLine="720"/>
        <w:jc w:val="both"/>
        <w:rPr>
          <w:rFonts w:eastAsia="Times New Roman" w:cs="Times New Roman"/>
          <w:szCs w:val="24"/>
        </w:rPr>
      </w:pPr>
      <w:r>
        <w:rPr>
          <w:rFonts w:eastAsia="Times New Roman"/>
          <w:b/>
          <w:szCs w:val="24"/>
        </w:rPr>
        <w:t>ΠΡΟΕΔΡΕΥΩΝ (Γ</w:t>
      </w:r>
      <w:r>
        <w:rPr>
          <w:rFonts w:eastAsia="Times New Roman"/>
          <w:b/>
          <w:szCs w:val="24"/>
        </w:rPr>
        <w:t>εώργιος Βαρεμένος):</w:t>
      </w:r>
      <w:r>
        <w:rPr>
          <w:rFonts w:eastAsia="Times New Roman"/>
          <w:szCs w:val="24"/>
        </w:rPr>
        <w:t xml:space="preserve"> </w:t>
      </w:r>
      <w:r>
        <w:rPr>
          <w:rFonts w:eastAsia="Times New Roman" w:cs="Times New Roman"/>
          <w:szCs w:val="24"/>
        </w:rPr>
        <w:t xml:space="preserve">Το νομοσχέδιο έγινε δεκτό και στο σύνολο κατά πλειοψηφία. </w:t>
      </w:r>
    </w:p>
    <w:p w14:paraId="32C9F336"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Εθνικής Άμυνας</w:t>
      </w:r>
      <w:r>
        <w:rPr>
          <w:rFonts w:eastAsia="Times New Roman" w:cs="Times New Roman"/>
          <w:szCs w:val="24"/>
        </w:rPr>
        <w:t>:</w:t>
      </w:r>
      <w:r>
        <w:rPr>
          <w:rFonts w:eastAsia="Times New Roman" w:cs="Times New Roman"/>
          <w:szCs w:val="24"/>
        </w:rPr>
        <w:t xml:space="preserve"> «Κύρωση της Τεχνικής Διευθέτησης μεταξύ των Σουηδικών Ενόπλων Δυνάμεων και του Υπουργείου Εθνικής Άμυνας της Ελληνικής Δημοκ</w:t>
      </w:r>
      <w:r>
        <w:rPr>
          <w:rFonts w:eastAsia="Times New Roman" w:cs="Times New Roman"/>
          <w:szCs w:val="24"/>
        </w:rPr>
        <w:t>ρατίας για τη Συνεργασία των Σουηδικών Ενόπλων Δυνάμεων με το Ελληνικό Πολεμικό Ναυτικό στον Τομέα Ανταλλαγής και Εκπαίδευσης των Ειδικών Δυνάμεων</w:t>
      </w:r>
      <w:r>
        <w:rPr>
          <w:rFonts w:eastAsia="Times New Roman" w:cs="Times New Roman"/>
          <w:szCs w:val="24"/>
        </w:rPr>
        <w:t xml:space="preserve"> και άλλες διατάξεις</w:t>
      </w:r>
      <w:r>
        <w:rPr>
          <w:rFonts w:eastAsia="Times New Roman" w:cs="Times New Roman"/>
          <w:szCs w:val="24"/>
        </w:rPr>
        <w:t xml:space="preserve">» έγινε δεκτό </w:t>
      </w:r>
      <w:r>
        <w:rPr>
          <w:rFonts w:eastAsia="Times New Roman" w:cs="Times New Roman"/>
          <w:szCs w:val="24"/>
        </w:rPr>
        <w:t>κατά πλειοψηφία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επί της αρχής, των άρθρων και του συνόλου</w:t>
      </w:r>
      <w:r>
        <w:rPr>
          <w:rFonts w:eastAsia="Times New Roman" w:cs="Times New Roman"/>
          <w:szCs w:val="24"/>
        </w:rPr>
        <w:t xml:space="preserve"> και έχει ως εξής:</w:t>
      </w:r>
    </w:p>
    <w:p w14:paraId="32C9F337" w14:textId="77777777" w:rsidR="004C0B2A" w:rsidRDefault="00EF3197">
      <w:pPr>
        <w:widowControl w:val="0"/>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(Να καταχωριστεί το κείμενο του νομοσχεδίου</w:t>
      </w:r>
      <w:r>
        <w:rPr>
          <w:rFonts w:eastAsia="Times New Roman" w:cs="Times New Roman"/>
          <w:szCs w:val="24"/>
        </w:rPr>
        <w:t xml:space="preserve"> </w:t>
      </w:r>
      <w:r>
        <w:rPr>
          <w:rFonts w:eastAsia="Times New Roman" w:cs="Times New Roman"/>
          <w:szCs w:val="24"/>
        </w:rPr>
        <w:t>σελ</w:t>
      </w:r>
      <w:r>
        <w:rPr>
          <w:rFonts w:eastAsia="Times New Roman" w:cs="Times New Roman"/>
          <w:szCs w:val="24"/>
        </w:rPr>
        <w:t xml:space="preserve">. </w:t>
      </w:r>
      <w:r>
        <w:rPr>
          <w:rFonts w:eastAsia="Times New Roman" w:cs="Times New Roman"/>
          <w:szCs w:val="24"/>
        </w:rPr>
        <w:t>76α</w:t>
      </w:r>
      <w:r>
        <w:rPr>
          <w:rFonts w:eastAsia="Times New Roman" w:cs="Times New Roman"/>
          <w:szCs w:val="24"/>
        </w:rPr>
        <w:t>)</w:t>
      </w:r>
    </w:p>
    <w:p w14:paraId="32C9F338" w14:textId="77777777" w:rsidR="004C0B2A" w:rsidRDefault="00EF3197">
      <w:pPr>
        <w:spacing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sidRPr="004062EF">
        <w:rPr>
          <w:rFonts w:eastAsia="Times New Roman"/>
          <w:szCs w:val="24"/>
        </w:rPr>
        <w:t>Συνεχίζουμε με το δεύτερο σχέδιο νόμου.</w:t>
      </w:r>
    </w:p>
    <w:p w14:paraId="32C9F339" w14:textId="77777777" w:rsidR="004C0B2A" w:rsidRDefault="00EF3197">
      <w:pPr>
        <w:spacing w:line="600" w:lineRule="auto"/>
        <w:ind w:firstLine="720"/>
        <w:jc w:val="both"/>
        <w:rPr>
          <w:rFonts w:eastAsia="Times New Roman"/>
          <w:szCs w:val="24"/>
        </w:rPr>
      </w:pPr>
      <w:r>
        <w:rPr>
          <w:rFonts w:eastAsia="Times New Roman" w:cs="Times New Roman"/>
          <w:szCs w:val="24"/>
        </w:rPr>
        <w:t xml:space="preserve">Κηρύσσεται περαιωμένη η συζήτηση επί της αρχής, των άρθρων και του συνόλου του σχεδίου νόμου του Υπουργείου </w:t>
      </w:r>
      <w:r>
        <w:rPr>
          <w:rFonts w:eastAsia="Times New Roman" w:cs="Times New Roman"/>
          <w:szCs w:val="24"/>
        </w:rPr>
        <w:t>Εθνικής Άμυνας</w:t>
      </w:r>
      <w:r>
        <w:rPr>
          <w:rFonts w:eastAsia="Times New Roman" w:cs="Times New Roman"/>
          <w:szCs w:val="24"/>
        </w:rPr>
        <w:t>:</w:t>
      </w:r>
      <w:r>
        <w:rPr>
          <w:rFonts w:eastAsia="Times New Roman" w:cs="Times New Roman"/>
          <w:szCs w:val="24"/>
        </w:rPr>
        <w:t xml:space="preserve"> «Κύρωση της Συμφωνίας Στρατιωτικής Συνεργασίας μεταξύ του Υπουργείου Εθνικής Άμυνας της Ελληνικής Δημοκρατίας και του Υπουργείου Άμυνας της Δημοκρατίας της Αρμενίας». </w:t>
      </w:r>
    </w:p>
    <w:p w14:paraId="32C9F33A"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νομοσχέδιο; </w:t>
      </w:r>
    </w:p>
    <w:p w14:paraId="32C9F33B"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ΔΗΜΗΤΡΙΟΣ ΕΜΜΑΝΟΥΗΛΙΔΗΣ:</w:t>
      </w:r>
      <w:r>
        <w:rPr>
          <w:rFonts w:eastAsia="Times New Roman" w:cs="Times New Roman"/>
          <w:b/>
          <w:szCs w:val="24"/>
        </w:rPr>
        <w:t xml:space="preserve"> </w:t>
      </w:r>
      <w:r>
        <w:rPr>
          <w:rFonts w:eastAsia="Times New Roman" w:cs="Times New Roman"/>
          <w:szCs w:val="24"/>
        </w:rPr>
        <w:t xml:space="preserve">Ναι. </w:t>
      </w:r>
    </w:p>
    <w:p w14:paraId="32C9F33C"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 xml:space="preserve">ΣΑΒΒΑΣ ΑΝΑΣΤΑΣΙΑΔΗΣ: </w:t>
      </w:r>
      <w:r>
        <w:rPr>
          <w:rFonts w:eastAsia="Times New Roman" w:cs="Times New Roman"/>
          <w:szCs w:val="24"/>
        </w:rPr>
        <w:t>Ναι.</w:t>
      </w:r>
    </w:p>
    <w:p w14:paraId="32C9F33D" w14:textId="77777777" w:rsidR="004C0B2A" w:rsidRDefault="00EF3197">
      <w:pPr>
        <w:spacing w:line="600" w:lineRule="auto"/>
        <w:ind w:firstLine="720"/>
        <w:jc w:val="both"/>
        <w:rPr>
          <w:rFonts w:eastAsia="Times New Roman" w:cs="Times New Roman"/>
          <w:b/>
          <w:szCs w:val="24"/>
        </w:rPr>
      </w:pPr>
      <w:r>
        <w:rPr>
          <w:rFonts w:eastAsia="Times New Roman" w:cs="Times New Roman"/>
          <w:b/>
          <w:szCs w:val="24"/>
        </w:rPr>
        <w:t xml:space="preserve">ΑΝΔΡΕΑΣ ΛΟΒΕΡΔΟΣ: </w:t>
      </w:r>
      <w:r>
        <w:rPr>
          <w:rFonts w:eastAsia="Times New Roman" w:cs="Times New Roman"/>
          <w:szCs w:val="24"/>
        </w:rPr>
        <w:t>Ναι.</w:t>
      </w:r>
      <w:r>
        <w:rPr>
          <w:rFonts w:eastAsia="Times New Roman" w:cs="Times New Roman"/>
          <w:b/>
          <w:szCs w:val="24"/>
        </w:rPr>
        <w:t xml:space="preserve"> </w:t>
      </w:r>
    </w:p>
    <w:p w14:paraId="32C9F33E"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Ναι.</w:t>
      </w:r>
    </w:p>
    <w:p w14:paraId="32C9F33F" w14:textId="77777777" w:rsidR="004C0B2A" w:rsidRDefault="00EF3197">
      <w:pPr>
        <w:spacing w:line="600" w:lineRule="auto"/>
        <w:ind w:firstLine="720"/>
        <w:jc w:val="both"/>
        <w:rPr>
          <w:rFonts w:eastAsia="Times New Roman" w:cs="Times New Roman"/>
          <w:b/>
          <w:szCs w:val="24"/>
        </w:rPr>
      </w:pPr>
      <w:r>
        <w:rPr>
          <w:rFonts w:eastAsia="Times New Roman" w:cs="Times New Roman"/>
          <w:b/>
          <w:szCs w:val="24"/>
        </w:rPr>
        <w:t xml:space="preserve">ΛΙΑΝΑ ΚΑΝΕΛΛΗ: </w:t>
      </w:r>
      <w:r>
        <w:rPr>
          <w:rFonts w:eastAsia="Times New Roman" w:cs="Times New Roman"/>
          <w:szCs w:val="24"/>
        </w:rPr>
        <w:t xml:space="preserve">Όχι. </w:t>
      </w:r>
      <w:r>
        <w:rPr>
          <w:rFonts w:eastAsia="Times New Roman" w:cs="Times New Roman"/>
          <w:b/>
          <w:szCs w:val="24"/>
        </w:rPr>
        <w:t xml:space="preserve"> </w:t>
      </w:r>
    </w:p>
    <w:p w14:paraId="32C9F340"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32C9F341"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32C9F342" w14:textId="77777777" w:rsidR="004C0B2A" w:rsidRDefault="00EF3197">
      <w:pPr>
        <w:spacing w:line="600" w:lineRule="auto"/>
        <w:ind w:firstLine="720"/>
        <w:jc w:val="both"/>
        <w:rPr>
          <w:rFonts w:eastAsia="Times New Roman" w:cs="Times New Roman"/>
          <w:szCs w:val="24"/>
        </w:rPr>
      </w:pPr>
      <w:r>
        <w:rPr>
          <w:rFonts w:eastAsia="Times New Roman" w:cs="Times New Roman"/>
          <w:b/>
          <w:szCs w:val="24"/>
        </w:rPr>
        <w:lastRenderedPageBreak/>
        <w:t xml:space="preserve">ΣΠΥΡΙΔΩΝ ΛΥΚΟΥΔΗΣ (Ζ΄ Αντιπρόεδρος της Βουλής): </w:t>
      </w:r>
      <w:r>
        <w:rPr>
          <w:rFonts w:eastAsia="Times New Roman" w:cs="Times New Roman"/>
          <w:szCs w:val="24"/>
        </w:rPr>
        <w:t xml:space="preserve">Ναι. </w:t>
      </w:r>
    </w:p>
    <w:p w14:paraId="32C9F343" w14:textId="77777777" w:rsidR="004C0B2A" w:rsidRDefault="00EF3197">
      <w:pPr>
        <w:spacing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cs="Times New Roman"/>
          <w:szCs w:val="24"/>
        </w:rPr>
        <w:t>Συνεπώς</w:t>
      </w:r>
      <w:r>
        <w:rPr>
          <w:rFonts w:eastAsia="Times New Roman" w:cs="Times New Roman"/>
          <w:szCs w:val="24"/>
        </w:rPr>
        <w:t xml:space="preserve"> το σχέδιο νόμου του Υπουργείου Εθνικής Άμυνας</w:t>
      </w:r>
      <w:r>
        <w:rPr>
          <w:rFonts w:eastAsia="Times New Roman" w:cs="Times New Roman"/>
          <w:szCs w:val="24"/>
        </w:rPr>
        <w:t>:</w:t>
      </w:r>
      <w:r>
        <w:rPr>
          <w:rFonts w:eastAsia="Times New Roman" w:cs="Times New Roman"/>
          <w:szCs w:val="24"/>
        </w:rPr>
        <w:t xml:space="preserve"> «Κύρωση της Συμφωνίας Στρατιωτικής Συνεργασίας μεταξύ του Υπουργείου Εθνικής Άμυνας της Ελληνικής Δημοκρατίας και του Υπουργείου Άμυνας της Δημοκρατίας της Αρμενίας» έγινε δεκτό κατά πλειοψηφία</w:t>
      </w:r>
      <w:r>
        <w:rPr>
          <w:rFonts w:eastAsia="Times New Roman" w:cs="Times New Roman"/>
          <w:szCs w:val="24"/>
        </w:rPr>
        <w:t>,</w:t>
      </w:r>
      <w:r>
        <w:rPr>
          <w:rFonts w:eastAsia="Times New Roman" w:cs="Times New Roman"/>
          <w:szCs w:val="24"/>
        </w:rPr>
        <w:t xml:space="preserve"> σε μόνη συζήτ</w:t>
      </w:r>
      <w:r>
        <w:rPr>
          <w:rFonts w:eastAsia="Times New Roman" w:cs="Times New Roman"/>
          <w:szCs w:val="24"/>
        </w:rPr>
        <w:t>ηση</w:t>
      </w:r>
      <w:r>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w:t>
      </w:r>
    </w:p>
    <w:p w14:paraId="32C9F344" w14:textId="77777777" w:rsidR="004C0B2A" w:rsidRDefault="00EF3197">
      <w:pPr>
        <w:spacing w:line="600" w:lineRule="auto"/>
        <w:ind w:firstLine="720"/>
        <w:jc w:val="center"/>
        <w:rPr>
          <w:rFonts w:eastAsia="Times New Roman" w:cs="Times New Roman"/>
          <w:szCs w:val="24"/>
        </w:rPr>
      </w:pPr>
      <w:r>
        <w:rPr>
          <w:rFonts w:eastAsia="Times New Roman" w:cs="Times New Roman"/>
          <w:szCs w:val="24"/>
        </w:rPr>
        <w:t>(Να καταχωριστεί το κείμενο του νομοσχεδίου</w:t>
      </w:r>
      <w:r>
        <w:rPr>
          <w:rFonts w:eastAsia="Times New Roman" w:cs="Times New Roman"/>
          <w:szCs w:val="24"/>
        </w:rPr>
        <w:t xml:space="preserve"> 77α</w:t>
      </w:r>
      <w:r>
        <w:rPr>
          <w:rFonts w:eastAsia="Times New Roman" w:cs="Times New Roman"/>
          <w:szCs w:val="24"/>
        </w:rPr>
        <w:t>)</w:t>
      </w:r>
    </w:p>
    <w:p w14:paraId="32C9F345" w14:textId="77777777" w:rsidR="004C0B2A" w:rsidRDefault="00EF3197">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Κυρίες και κύριοι συνάδελφοι, παρακαλώ το Σώμα να εξουσιοδοτήσει το Προεδρείο για την υπ’ ευθύνη του επικύρωσ</w:t>
      </w:r>
      <w:r>
        <w:rPr>
          <w:rFonts w:eastAsia="Times New Roman"/>
          <w:szCs w:val="24"/>
        </w:rPr>
        <w:t xml:space="preserve">η των Πρακτικών της σημερινής συνεδρίασης ως προς την ψήφιση στο σύνολο των παραπάνω νομοσχεδίων. </w:t>
      </w:r>
    </w:p>
    <w:p w14:paraId="32C9F346" w14:textId="77777777" w:rsidR="004C0B2A" w:rsidRDefault="00EF3197">
      <w:pPr>
        <w:spacing w:line="600" w:lineRule="auto"/>
        <w:ind w:firstLine="540"/>
        <w:jc w:val="both"/>
        <w:rPr>
          <w:rFonts w:eastAsia="Times New Roman"/>
          <w:szCs w:val="24"/>
        </w:rPr>
      </w:pPr>
      <w:r>
        <w:rPr>
          <w:rFonts w:eastAsia="Times New Roman"/>
          <w:b/>
          <w:bCs/>
          <w:szCs w:val="24"/>
        </w:rPr>
        <w:t>ΟΛΟΙ ΟΙ ΒΟΥΛΕΥΤΕΣ:</w:t>
      </w:r>
      <w:r>
        <w:rPr>
          <w:rFonts w:eastAsia="Times New Roman"/>
          <w:szCs w:val="24"/>
        </w:rPr>
        <w:t xml:space="preserve"> Μάλιστα, μάλιστα.</w:t>
      </w:r>
    </w:p>
    <w:p w14:paraId="32C9F347" w14:textId="77777777" w:rsidR="004C0B2A" w:rsidRDefault="00EF3197">
      <w:pPr>
        <w:spacing w:line="600" w:lineRule="auto"/>
        <w:ind w:firstLine="540"/>
        <w:jc w:val="both"/>
        <w:rPr>
          <w:rFonts w:eastAsia="Times New Roman"/>
          <w:bCs/>
          <w:szCs w:val="24"/>
        </w:rPr>
      </w:pPr>
      <w:r>
        <w:rPr>
          <w:rFonts w:eastAsia="Times New Roman"/>
          <w:b/>
          <w:szCs w:val="24"/>
        </w:rPr>
        <w:t>ΠΡΟΕΔΡΕΥΩΝ (Γεώργιος Βαρεμένος):</w:t>
      </w:r>
      <w:r>
        <w:rPr>
          <w:rFonts w:eastAsia="Times New Roman"/>
          <w:szCs w:val="24"/>
        </w:rPr>
        <w:t xml:space="preserve"> </w:t>
      </w:r>
      <w:r>
        <w:rPr>
          <w:rFonts w:eastAsia="Times New Roman"/>
          <w:bCs/>
          <w:szCs w:val="24"/>
        </w:rPr>
        <w:t>Συνεπώς τ</w:t>
      </w:r>
      <w:r>
        <w:rPr>
          <w:rFonts w:eastAsia="Times New Roman"/>
          <w:bCs/>
          <w:szCs w:val="24"/>
        </w:rPr>
        <w:t>ο Σώμα παρέσχε τη ζητηθείσα</w:t>
      </w:r>
      <w:r>
        <w:rPr>
          <w:rFonts w:eastAsia="Times New Roman"/>
          <w:b/>
          <w:bCs/>
          <w:szCs w:val="24"/>
        </w:rPr>
        <w:t xml:space="preserve"> </w:t>
      </w:r>
      <w:r>
        <w:rPr>
          <w:rFonts w:eastAsia="Times New Roman"/>
          <w:bCs/>
          <w:szCs w:val="24"/>
        </w:rPr>
        <w:t>εξουσιοδότηση.</w:t>
      </w:r>
    </w:p>
    <w:p w14:paraId="32C9F348" w14:textId="77777777" w:rsidR="004C0B2A" w:rsidRDefault="00EF3197">
      <w:pPr>
        <w:spacing w:line="600" w:lineRule="auto"/>
        <w:ind w:firstLine="720"/>
        <w:jc w:val="both"/>
        <w:rPr>
          <w:rFonts w:eastAsia="Times New Roman"/>
          <w:szCs w:val="24"/>
        </w:rPr>
      </w:pPr>
      <w:r>
        <w:rPr>
          <w:rFonts w:eastAsia="Times New Roman"/>
          <w:szCs w:val="24"/>
        </w:rPr>
        <w:lastRenderedPageBreak/>
        <w:t xml:space="preserve">Κυρίες και κύριοι συνάδελφοι, έχω </w:t>
      </w:r>
      <w:r>
        <w:rPr>
          <w:rFonts w:eastAsia="Times New Roman"/>
          <w:szCs w:val="24"/>
        </w:rPr>
        <w:t>την τιμή να ανακοινώσω στο Σώμα ότι τη συνεδρίασή μας παρακολουθούν από τα άνω δυτικά θεωρία,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w:t>
      </w:r>
      <w:r>
        <w:rPr>
          <w:rFonts w:eastAsia="Times New Roman"/>
          <w:szCs w:val="24"/>
        </w:rPr>
        <w:t xml:space="preserve"> της Βουλής, είκοσι τέσσερις μαθητές και μαθήτριες και δύο εκπαιδευτικοί συνοδοί τους από το Εσπερινό Γενικό Λύκειο Νέα Ιωνίας.</w:t>
      </w:r>
    </w:p>
    <w:p w14:paraId="32C9F349" w14:textId="77777777" w:rsidR="004C0B2A" w:rsidRDefault="00EF3197">
      <w:pPr>
        <w:spacing w:line="600" w:lineRule="auto"/>
        <w:ind w:firstLine="720"/>
        <w:jc w:val="both"/>
        <w:rPr>
          <w:rFonts w:eastAsia="Times New Roman"/>
          <w:szCs w:val="24"/>
        </w:rPr>
      </w:pPr>
      <w:r>
        <w:rPr>
          <w:rFonts w:eastAsia="Times New Roman"/>
          <w:szCs w:val="24"/>
        </w:rPr>
        <w:t>Η Βουλή το</w:t>
      </w:r>
      <w:r>
        <w:rPr>
          <w:rFonts w:eastAsia="Times New Roman"/>
          <w:szCs w:val="24"/>
        </w:rPr>
        <w:t>ύ</w:t>
      </w:r>
      <w:r>
        <w:rPr>
          <w:rFonts w:eastAsia="Times New Roman"/>
          <w:szCs w:val="24"/>
        </w:rPr>
        <w:t>ς καλωσορίζει.</w:t>
      </w:r>
    </w:p>
    <w:p w14:paraId="32C9F34A" w14:textId="77777777" w:rsidR="004C0B2A" w:rsidRDefault="00EF3197">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32C9F34B"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έχουν διανεμηθεί τα Πρ</w:t>
      </w:r>
      <w:r>
        <w:rPr>
          <w:rFonts w:eastAsia="Times New Roman" w:cs="Times New Roman"/>
          <w:szCs w:val="24"/>
        </w:rPr>
        <w:t>ακτικά της Τετάρτης 25</w:t>
      </w:r>
      <w:r>
        <w:rPr>
          <w:rFonts w:eastAsia="Times New Roman" w:cs="Times New Roman"/>
          <w:szCs w:val="24"/>
        </w:rPr>
        <w:t xml:space="preserve"> </w:t>
      </w:r>
      <w:r>
        <w:rPr>
          <w:rFonts w:eastAsia="Times New Roman" w:cs="Times New Roman"/>
          <w:szCs w:val="24"/>
        </w:rPr>
        <w:t xml:space="preserve">Ιανουαρίου 2017 και ερωτάται το Σώμα αν τα επικυρώνει. </w:t>
      </w:r>
    </w:p>
    <w:p w14:paraId="32C9F34C" w14:textId="77777777" w:rsidR="004C0B2A" w:rsidRDefault="00EF3197">
      <w:pPr>
        <w:spacing w:line="600" w:lineRule="auto"/>
        <w:ind w:firstLine="720"/>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szCs w:val="24"/>
        </w:rPr>
        <w:t xml:space="preserve"> Μάλιστα, μάλιστα.</w:t>
      </w:r>
    </w:p>
    <w:p w14:paraId="32C9F34D" w14:textId="77777777" w:rsidR="004C0B2A" w:rsidRDefault="00EF3197">
      <w:pPr>
        <w:spacing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cs="Times New Roman"/>
          <w:szCs w:val="24"/>
        </w:rPr>
        <w:t>Συνεπώς τ</w:t>
      </w:r>
      <w:r>
        <w:rPr>
          <w:rFonts w:eastAsia="Times New Roman" w:cs="Times New Roman"/>
          <w:szCs w:val="24"/>
        </w:rPr>
        <w:t>α Πρακτικά της Τετάρτης 25 Ιανουαρίου 2017 επικυρώθηκαν.</w:t>
      </w:r>
    </w:p>
    <w:p w14:paraId="32C9F34E" w14:textId="77777777" w:rsidR="004C0B2A" w:rsidRDefault="00EF3197">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w:t>
      </w:r>
      <w:r>
        <w:rPr>
          <w:rFonts w:eastAsia="Times New Roman" w:cs="Times New Roman"/>
          <w:szCs w:val="24"/>
        </w:rPr>
        <w:t xml:space="preserve"> σημείο αυτό να λύσουμε τη συνεδρίαση;</w:t>
      </w:r>
    </w:p>
    <w:p w14:paraId="32C9F34F" w14:textId="77777777" w:rsidR="004C0B2A" w:rsidRDefault="00EF3197">
      <w:pPr>
        <w:spacing w:line="600" w:lineRule="auto"/>
        <w:ind w:firstLine="720"/>
        <w:jc w:val="both"/>
        <w:rPr>
          <w:rFonts w:eastAsia="Times New Roman" w:cs="Times New Roman"/>
          <w:szCs w:val="24"/>
        </w:rPr>
      </w:pPr>
      <w:r>
        <w:rPr>
          <w:rFonts w:eastAsia="Times New Roman" w:cs="Times New Roman"/>
          <w:b/>
          <w:bCs/>
          <w:szCs w:val="24"/>
        </w:rPr>
        <w:lastRenderedPageBreak/>
        <w:t xml:space="preserve">ΟΛΟΙ ΟΙ ΒΟΥΛΕΥΤΕΣ: </w:t>
      </w:r>
      <w:r>
        <w:rPr>
          <w:rFonts w:eastAsia="Times New Roman" w:cs="Times New Roman"/>
          <w:szCs w:val="24"/>
        </w:rPr>
        <w:t>Μάλιστα, μάλιστα.</w:t>
      </w:r>
    </w:p>
    <w:p w14:paraId="32C9F350" w14:textId="77777777" w:rsidR="004C0B2A" w:rsidRDefault="00EF3197">
      <w:pPr>
        <w:spacing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cs="Times New Roman"/>
          <w:szCs w:val="24"/>
        </w:rPr>
        <w:t>Με τη συναίνεση του Σώματος και ώρα 19.34</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szCs w:val="24"/>
        </w:rPr>
        <w:t>, ημέρα</w:t>
      </w:r>
      <w:r>
        <w:rPr>
          <w:rFonts w:eastAsia="Times New Roman" w:cs="Times New Roman"/>
          <w:szCs w:val="24"/>
        </w:rPr>
        <w:t xml:space="preserve"> Τετάρτη 15 Μαρτίου 2017 και ώρα 10.00΄, με αντικείμενο εργασιών του</w:t>
      </w:r>
      <w:r>
        <w:rPr>
          <w:rFonts w:eastAsia="Times New Roman" w:cs="Times New Roman"/>
          <w:szCs w:val="24"/>
        </w:rPr>
        <w:t xml:space="preserve"> Σώματος</w:t>
      </w:r>
      <w:r>
        <w:rPr>
          <w:rFonts w:eastAsia="Times New Roman" w:cs="Times New Roman"/>
          <w:szCs w:val="24"/>
        </w:rPr>
        <w:t>:</w:t>
      </w:r>
      <w:r>
        <w:rPr>
          <w:rFonts w:eastAsia="Times New Roman" w:cs="Times New Roman"/>
          <w:szCs w:val="24"/>
        </w:rPr>
        <w:t xml:space="preserve"> νομοθετική εργασία</w:t>
      </w:r>
      <w:r>
        <w:rPr>
          <w:rFonts w:eastAsia="Times New Roman" w:cs="Times New Roman"/>
          <w:szCs w:val="24"/>
        </w:rPr>
        <w:t>,</w:t>
      </w:r>
      <w:r>
        <w:rPr>
          <w:rFonts w:eastAsia="Times New Roman" w:cs="Times New Roman"/>
          <w:szCs w:val="24"/>
        </w:rPr>
        <w:t xml:space="preserve"> μόνη συζήτηση και ψήφιση επί της αρχής, των άρθρων και του συνόλου του σχεδίου νόμου του Υπουργείου Υγείας: «Μεταρρύθμιση της Διοικητικής Οργάνωσης των υπηρεσιών ψυχικής υγείας, Κέντρα Εμπειρογνωμοσύνης σπάνιων και πολύπλοκων </w:t>
      </w:r>
      <w:r>
        <w:rPr>
          <w:rFonts w:eastAsia="Times New Roman" w:cs="Times New Roman"/>
          <w:szCs w:val="24"/>
        </w:rPr>
        <w:t>νοσημάτων και άλλες διατάξεις».</w:t>
      </w:r>
    </w:p>
    <w:p w14:paraId="32C9F351" w14:textId="77777777" w:rsidR="004C0B2A" w:rsidRDefault="00EF3197">
      <w:pPr>
        <w:spacing w:line="600" w:lineRule="auto"/>
        <w:jc w:val="both"/>
        <w:rPr>
          <w:rFonts w:eastAsia="Times New Roman" w:cs="Times New Roman"/>
          <w:szCs w:val="24"/>
        </w:rPr>
      </w:pPr>
      <w:r>
        <w:rPr>
          <w:rFonts w:eastAsia="Times New Roman" w:cs="Times New Roman"/>
          <w:b/>
          <w:bCs/>
          <w:szCs w:val="24"/>
        </w:rPr>
        <w:t>Ο ΠΡΟΕΔΡΟΣ                                                                           ΟΙ ΓΡΑΜΜΑΤΕΙΣ</w:t>
      </w:r>
      <w:r>
        <w:rPr>
          <w:rFonts w:eastAsia="Times New Roman" w:cs="Times New Roman"/>
          <w:szCs w:val="24"/>
        </w:rPr>
        <w:t xml:space="preserve">  </w:t>
      </w:r>
    </w:p>
    <w:p w14:paraId="32C9F352" w14:textId="77777777" w:rsidR="004C0B2A" w:rsidRDefault="004C0B2A">
      <w:pPr>
        <w:spacing w:line="600" w:lineRule="auto"/>
        <w:ind w:firstLine="720"/>
        <w:jc w:val="both"/>
        <w:rPr>
          <w:rFonts w:eastAsia="Times New Roman"/>
          <w:szCs w:val="24"/>
        </w:rPr>
      </w:pPr>
    </w:p>
    <w:p w14:paraId="32C9F353" w14:textId="77777777" w:rsidR="004C0B2A" w:rsidRDefault="004C0B2A">
      <w:pPr>
        <w:spacing w:line="600" w:lineRule="auto"/>
        <w:ind w:firstLine="720"/>
        <w:jc w:val="both"/>
        <w:rPr>
          <w:rFonts w:eastAsia="Times New Roman"/>
          <w:szCs w:val="24"/>
        </w:rPr>
      </w:pPr>
    </w:p>
    <w:p w14:paraId="32C9F354" w14:textId="77777777" w:rsidR="004C0B2A" w:rsidRDefault="004C0B2A">
      <w:pPr>
        <w:spacing w:line="600" w:lineRule="auto"/>
        <w:ind w:firstLine="720"/>
        <w:jc w:val="center"/>
        <w:rPr>
          <w:rFonts w:eastAsia="Times New Roman"/>
          <w:szCs w:val="24"/>
        </w:rPr>
      </w:pPr>
    </w:p>
    <w:sectPr w:rsidR="004C0B2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Verdana">
    <w:panose1 w:val="020B0604030504040204"/>
    <w:charset w:val="A1"/>
    <w:family w:val="swiss"/>
    <w:pitch w:val="variable"/>
    <w:sig w:usb0="A10006FF" w:usb1="4000205B" w:usb2="00000010" w:usb3="00000000" w:csb0="0000019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rULoavNVqylpwVlNa/VB+SWOSmA=" w:salt="Z2LOMQ8mXCGWCuCU3k1hn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B2A"/>
    <w:rsid w:val="004C0B2A"/>
    <w:rsid w:val="00B5578F"/>
    <w:rsid w:val="00EF319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9F1C5"/>
  <w15:docId w15:val="{AABCA41C-895F-48FC-A16A-D08A5B113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73EF9"/>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73E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415</MetadataID>
    <Session xmlns="641f345b-441b-4b81-9152-adc2e73ba5e1">Β´</Session>
    <Date xmlns="641f345b-441b-4b81-9152-adc2e73ba5e1">2017-03-13T22:00:00+00:00</Date>
    <Status xmlns="641f345b-441b-4b81-9152-adc2e73ba5e1">
      <Url>http://srv-sp1/praktika/Lists/Incoming_Metadata/EditForm.aspx?ID=415&amp;Source=/praktika/Recordings_Library/Forms/AllItems.aspx</Url>
      <Description>Δημοσιεύτηκε</Description>
    </Status>
    <Meeting xmlns="641f345b-441b-4b81-9152-adc2e73ba5e1">ΠΘ´</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0F11DE-FAE2-4BA1-A771-9D84E3E78D6F}">
  <ds:schemaRefs>
    <ds:schemaRef ds:uri="http://purl.org/dc/elements/1.1/"/>
    <ds:schemaRef ds:uri="http://www.w3.org/XML/1998/namespace"/>
    <ds:schemaRef ds:uri="http://purl.org/dc/dcmitype/"/>
    <ds:schemaRef ds:uri="http://schemas.microsoft.com/office/2006/documentManagement/types"/>
    <ds:schemaRef ds:uri="http://schemas.microsoft.com/office/infopath/2007/PartnerControls"/>
    <ds:schemaRef ds:uri="641f345b-441b-4b81-9152-adc2e73ba5e1"/>
    <ds:schemaRef ds:uri="http://schemas.openxmlformats.org/package/2006/metadata/core-properties"/>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B843A4C6-B4B3-4624-954D-06D14B8CDD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42EACA-4026-4A01-9E02-DA7163482C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75</Pages>
  <Words>13140</Words>
  <Characters>70956</Characters>
  <Application>Microsoft Office Word</Application>
  <DocSecurity>0</DocSecurity>
  <Lines>591</Lines>
  <Paragraphs>167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83929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2017-03-24T07:50:00Z</dcterms:created>
  <dcterms:modified xsi:type="dcterms:W3CDTF">2017-03-24T07:50:00Z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