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61D91" w14:textId="77777777" w:rsidR="00A5669A" w:rsidRPr="00A5669A" w:rsidRDefault="00A5669A" w:rsidP="00A5669A">
      <w:pPr>
        <w:spacing w:after="0" w:line="360" w:lineRule="auto"/>
        <w:rPr>
          <w:ins w:id="0" w:author="Φλούδα Χριστίνα" w:date="2018-06-05T12:59:00Z"/>
          <w:rFonts w:eastAsia="Times New Roman"/>
          <w:szCs w:val="24"/>
          <w:lang w:eastAsia="en-US"/>
        </w:rPr>
      </w:pPr>
      <w:ins w:id="1" w:author="Φλούδα Χριστίνα" w:date="2018-06-05T12:59:00Z">
        <w:r w:rsidRPr="00A5669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BA92CDF" w14:textId="77777777" w:rsidR="00A5669A" w:rsidRPr="00A5669A" w:rsidRDefault="00A5669A" w:rsidP="00A5669A">
      <w:pPr>
        <w:spacing w:after="0" w:line="360" w:lineRule="auto"/>
        <w:rPr>
          <w:ins w:id="2" w:author="Φλούδα Χριστίνα" w:date="2018-06-05T12:59:00Z"/>
          <w:rFonts w:eastAsia="Times New Roman"/>
          <w:szCs w:val="24"/>
          <w:lang w:eastAsia="en-US"/>
        </w:rPr>
      </w:pPr>
    </w:p>
    <w:p w14:paraId="242B681D" w14:textId="77777777" w:rsidR="00A5669A" w:rsidRPr="00A5669A" w:rsidRDefault="00A5669A" w:rsidP="00A5669A">
      <w:pPr>
        <w:spacing w:after="0" w:line="360" w:lineRule="auto"/>
        <w:rPr>
          <w:ins w:id="3" w:author="Φλούδα Χριστίνα" w:date="2018-06-05T12:59:00Z"/>
          <w:rFonts w:eastAsia="Times New Roman"/>
          <w:szCs w:val="24"/>
          <w:lang w:eastAsia="en-US"/>
        </w:rPr>
      </w:pPr>
      <w:ins w:id="4" w:author="Φλούδα Χριστίνα" w:date="2018-06-05T12:59:00Z">
        <w:r w:rsidRPr="00A5669A">
          <w:rPr>
            <w:rFonts w:eastAsia="Times New Roman"/>
            <w:szCs w:val="24"/>
            <w:lang w:eastAsia="en-US"/>
          </w:rPr>
          <w:t>ΠΙΝΑΚΑΣ ΠΕΡΙΕΧΟΜΕΝΩΝ</w:t>
        </w:r>
      </w:ins>
    </w:p>
    <w:p w14:paraId="3045F92D" w14:textId="66400B38" w:rsidR="00A5669A" w:rsidRPr="00A5669A" w:rsidRDefault="00A5669A" w:rsidP="00A5669A">
      <w:pPr>
        <w:spacing w:after="0" w:line="360" w:lineRule="auto"/>
        <w:rPr>
          <w:ins w:id="5" w:author="Φλούδα Χριστίνα" w:date="2018-06-05T12:59:00Z"/>
          <w:rFonts w:eastAsia="Times New Roman"/>
          <w:szCs w:val="24"/>
          <w:lang w:eastAsia="en-US"/>
        </w:rPr>
      </w:pPr>
      <w:ins w:id="6" w:author="Φλούδα Χριστίνα" w:date="2018-06-05T12:59:00Z">
        <w:r w:rsidRPr="00A5669A">
          <w:rPr>
            <w:rFonts w:eastAsia="Times New Roman"/>
            <w:szCs w:val="24"/>
            <w:lang w:eastAsia="en-US"/>
          </w:rPr>
          <w:t>ΙΖ</w:t>
        </w:r>
        <w:r>
          <w:rPr>
            <w:rFonts w:eastAsia="Times New Roman"/>
            <w:szCs w:val="24"/>
            <w:lang w:eastAsia="en-US"/>
          </w:rPr>
          <w:t>΄</w:t>
        </w:r>
        <w:bookmarkStart w:id="7" w:name="_GoBack"/>
        <w:bookmarkEnd w:id="7"/>
        <w:r w:rsidRPr="00A5669A">
          <w:rPr>
            <w:rFonts w:eastAsia="Times New Roman"/>
            <w:szCs w:val="24"/>
            <w:lang w:eastAsia="en-US"/>
          </w:rPr>
          <w:t xml:space="preserve"> ΠΕΡΙΟΔΟΣ </w:t>
        </w:r>
      </w:ins>
    </w:p>
    <w:p w14:paraId="0775089F" w14:textId="77777777" w:rsidR="00A5669A" w:rsidRPr="00A5669A" w:rsidRDefault="00A5669A" w:rsidP="00A5669A">
      <w:pPr>
        <w:spacing w:after="0" w:line="360" w:lineRule="auto"/>
        <w:rPr>
          <w:ins w:id="8" w:author="Φλούδα Χριστίνα" w:date="2018-06-05T12:59:00Z"/>
          <w:rFonts w:eastAsia="Times New Roman"/>
          <w:szCs w:val="24"/>
          <w:lang w:eastAsia="en-US"/>
        </w:rPr>
      </w:pPr>
      <w:ins w:id="9" w:author="Φλούδα Χριστίνα" w:date="2018-06-05T12:59:00Z">
        <w:r w:rsidRPr="00A5669A">
          <w:rPr>
            <w:rFonts w:eastAsia="Times New Roman"/>
            <w:szCs w:val="24"/>
            <w:lang w:eastAsia="en-US"/>
          </w:rPr>
          <w:t>ΠΡΟΕΔΡΕΥΟΜΕΝΗΣ ΚΟΙΝΟΒΟΥΛΕΥΤΙΚΗΣ ΔΗΜΟΚΡΑΤΙΑΣ</w:t>
        </w:r>
      </w:ins>
    </w:p>
    <w:p w14:paraId="2FD86400" w14:textId="77777777" w:rsidR="00A5669A" w:rsidRPr="00A5669A" w:rsidRDefault="00A5669A" w:rsidP="00A5669A">
      <w:pPr>
        <w:spacing w:after="0" w:line="360" w:lineRule="auto"/>
        <w:rPr>
          <w:ins w:id="10" w:author="Φλούδα Χριστίνα" w:date="2018-06-05T12:59:00Z"/>
          <w:rFonts w:eastAsia="Times New Roman"/>
          <w:szCs w:val="24"/>
          <w:lang w:eastAsia="en-US"/>
        </w:rPr>
      </w:pPr>
      <w:ins w:id="11" w:author="Φλούδα Χριστίνα" w:date="2018-06-05T12:59:00Z">
        <w:r w:rsidRPr="00A5669A">
          <w:rPr>
            <w:rFonts w:eastAsia="Times New Roman"/>
            <w:szCs w:val="24"/>
            <w:lang w:eastAsia="en-US"/>
          </w:rPr>
          <w:t>ΣΥΝΟΔΟΣ Γ΄</w:t>
        </w:r>
      </w:ins>
    </w:p>
    <w:p w14:paraId="1B811C3C" w14:textId="77777777" w:rsidR="00A5669A" w:rsidRPr="00A5669A" w:rsidRDefault="00A5669A" w:rsidP="00A5669A">
      <w:pPr>
        <w:spacing w:after="0" w:line="360" w:lineRule="auto"/>
        <w:rPr>
          <w:ins w:id="12" w:author="Φλούδα Χριστίνα" w:date="2018-06-05T12:59:00Z"/>
          <w:rFonts w:eastAsia="Times New Roman"/>
          <w:szCs w:val="24"/>
          <w:lang w:eastAsia="en-US"/>
        </w:rPr>
      </w:pPr>
    </w:p>
    <w:p w14:paraId="4324E12B" w14:textId="77777777" w:rsidR="00A5669A" w:rsidRPr="00A5669A" w:rsidRDefault="00A5669A" w:rsidP="00A5669A">
      <w:pPr>
        <w:spacing w:after="0" w:line="360" w:lineRule="auto"/>
        <w:rPr>
          <w:ins w:id="13" w:author="Φλούδα Χριστίνα" w:date="2018-06-05T12:59:00Z"/>
          <w:rFonts w:eastAsia="Times New Roman"/>
          <w:szCs w:val="24"/>
          <w:lang w:eastAsia="en-US"/>
        </w:rPr>
      </w:pPr>
      <w:ins w:id="14" w:author="Φλούδα Χριστίνα" w:date="2018-06-05T12:59:00Z">
        <w:r w:rsidRPr="00A5669A">
          <w:rPr>
            <w:rFonts w:eastAsia="Times New Roman"/>
            <w:szCs w:val="24"/>
            <w:lang w:eastAsia="en-US"/>
          </w:rPr>
          <w:t>ΣΥΝΕΔΡΙΑΣΗ ΡΚΣΤ΄</w:t>
        </w:r>
      </w:ins>
    </w:p>
    <w:p w14:paraId="78DF1160" w14:textId="77777777" w:rsidR="00A5669A" w:rsidRPr="00A5669A" w:rsidRDefault="00A5669A" w:rsidP="00A5669A">
      <w:pPr>
        <w:spacing w:after="0" w:line="360" w:lineRule="auto"/>
        <w:rPr>
          <w:ins w:id="15" w:author="Φλούδα Χριστίνα" w:date="2018-06-05T12:59:00Z"/>
          <w:rFonts w:eastAsia="Times New Roman"/>
          <w:szCs w:val="24"/>
          <w:lang w:eastAsia="en-US"/>
        </w:rPr>
      </w:pPr>
      <w:ins w:id="16" w:author="Φλούδα Χριστίνα" w:date="2018-06-05T12:59:00Z">
        <w:r w:rsidRPr="00A5669A">
          <w:rPr>
            <w:rFonts w:eastAsia="Times New Roman"/>
            <w:szCs w:val="24"/>
            <w:lang w:eastAsia="en-US"/>
          </w:rPr>
          <w:t>Τρίτη  29 Μαΐου 2018</w:t>
        </w:r>
      </w:ins>
    </w:p>
    <w:p w14:paraId="20AA7927" w14:textId="77777777" w:rsidR="00A5669A" w:rsidRPr="00A5669A" w:rsidRDefault="00A5669A" w:rsidP="00A5669A">
      <w:pPr>
        <w:spacing w:after="0" w:line="360" w:lineRule="auto"/>
        <w:rPr>
          <w:ins w:id="17" w:author="Φλούδα Χριστίνα" w:date="2018-06-05T12:59:00Z"/>
          <w:rFonts w:eastAsia="Times New Roman"/>
          <w:szCs w:val="24"/>
          <w:lang w:eastAsia="en-US"/>
        </w:rPr>
      </w:pPr>
    </w:p>
    <w:p w14:paraId="46F68896" w14:textId="77777777" w:rsidR="00A5669A" w:rsidRPr="00A5669A" w:rsidRDefault="00A5669A" w:rsidP="00A5669A">
      <w:pPr>
        <w:spacing w:after="0" w:line="360" w:lineRule="auto"/>
        <w:rPr>
          <w:ins w:id="18" w:author="Φλούδα Χριστίνα" w:date="2018-06-05T12:59:00Z"/>
          <w:rFonts w:eastAsia="Times New Roman"/>
          <w:szCs w:val="24"/>
          <w:lang w:eastAsia="en-US"/>
        </w:rPr>
      </w:pPr>
      <w:ins w:id="19" w:author="Φλούδα Χριστίνα" w:date="2018-06-05T12:59:00Z">
        <w:r w:rsidRPr="00A5669A">
          <w:rPr>
            <w:rFonts w:eastAsia="Times New Roman"/>
            <w:szCs w:val="24"/>
            <w:lang w:eastAsia="en-US"/>
          </w:rPr>
          <w:t>ΘΕΜΑΤΑ</w:t>
        </w:r>
      </w:ins>
    </w:p>
    <w:p w14:paraId="7AE2BDE7" w14:textId="77777777" w:rsidR="00A5669A" w:rsidRPr="00A5669A" w:rsidRDefault="00A5669A" w:rsidP="00A5669A">
      <w:pPr>
        <w:spacing w:after="0" w:line="360" w:lineRule="auto"/>
        <w:rPr>
          <w:ins w:id="20" w:author="Φλούδα Χριστίνα" w:date="2018-06-05T12:59:00Z"/>
          <w:rFonts w:eastAsia="Times New Roman"/>
          <w:szCs w:val="24"/>
          <w:lang w:eastAsia="en-US"/>
        </w:rPr>
      </w:pPr>
      <w:ins w:id="21" w:author="Φλούδα Χριστίνα" w:date="2018-06-05T12:59:00Z">
        <w:r w:rsidRPr="00A5669A">
          <w:rPr>
            <w:rFonts w:eastAsia="Times New Roman"/>
            <w:szCs w:val="24"/>
            <w:lang w:eastAsia="en-US"/>
          </w:rPr>
          <w:t xml:space="preserve"> </w:t>
        </w:r>
        <w:r w:rsidRPr="00A5669A">
          <w:rPr>
            <w:rFonts w:eastAsia="Times New Roman"/>
            <w:szCs w:val="24"/>
            <w:lang w:eastAsia="en-US"/>
          </w:rPr>
          <w:br/>
          <w:t xml:space="preserve">Α. ΕΙΔΙΚΑ ΘΕΜΑΤΑ </w:t>
        </w:r>
        <w:r w:rsidRPr="00A5669A">
          <w:rPr>
            <w:rFonts w:eastAsia="Times New Roman"/>
            <w:szCs w:val="24"/>
            <w:lang w:eastAsia="en-US"/>
          </w:rPr>
          <w:br/>
          <w:t xml:space="preserve">1. Επικύρωση Πρακτικών, σελ. </w:t>
        </w:r>
        <w:r w:rsidRPr="00A5669A">
          <w:rPr>
            <w:rFonts w:eastAsia="Times New Roman"/>
            <w:szCs w:val="24"/>
            <w:lang w:eastAsia="en-US"/>
          </w:rPr>
          <w:br/>
          <w:t xml:space="preserve">2.  Άδεια απουσίας του Βουλευτή κ. Β. </w:t>
        </w:r>
        <w:proofErr w:type="spellStart"/>
        <w:r w:rsidRPr="00A5669A">
          <w:rPr>
            <w:rFonts w:eastAsia="Times New Roman"/>
            <w:szCs w:val="24"/>
            <w:lang w:eastAsia="en-US"/>
          </w:rPr>
          <w:t>Κικίλια</w:t>
        </w:r>
        <w:proofErr w:type="spellEnd"/>
        <w:r w:rsidRPr="00A5669A">
          <w:rPr>
            <w:rFonts w:eastAsia="Times New Roman"/>
            <w:szCs w:val="24"/>
            <w:lang w:eastAsia="en-US"/>
          </w:rPr>
          <w:t xml:space="preserve">, σελ. </w:t>
        </w:r>
        <w:r w:rsidRPr="00A5669A">
          <w:rPr>
            <w:rFonts w:eastAsia="Times New Roman"/>
            <w:szCs w:val="24"/>
            <w:lang w:eastAsia="en-US"/>
          </w:rPr>
          <w:br/>
          <w:t xml:space="preserve">3. Ανακοινώνεται ότι τη συνεδρίαση παρακολουθούν μαθητές από το 2ο Δημοτικό Σχολείο Αργοστολίου, το Δημοτικό Σχολείο Κάτω Τρίτους Λέσβου, σπουδαστές από το ΙΕΚ ΑΚΜΗ, μαθητές από το 5ο Δημοτικό Σχολείου Χίου, το 12ο Δημοτικό Σχολείο Αγρινίου, το 3ο Δημοτικό Σχολείο Λευκάδας και το 8ο Δημοτικό Σχολείο Βούλας, σελ. </w:t>
        </w:r>
        <w:r w:rsidRPr="00A5669A">
          <w:rPr>
            <w:rFonts w:eastAsia="Times New Roman"/>
            <w:szCs w:val="24"/>
            <w:lang w:eastAsia="en-US"/>
          </w:rPr>
          <w:br/>
          <w:t xml:space="preserve">4. Επί διαδικαστικού θέματος, σελ. </w:t>
        </w:r>
        <w:r w:rsidRPr="00A5669A">
          <w:rPr>
            <w:rFonts w:eastAsia="Times New Roman"/>
            <w:szCs w:val="24"/>
            <w:lang w:eastAsia="en-US"/>
          </w:rPr>
          <w:br/>
          <w:t xml:space="preserve">5.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στις 25-05-2018, ποινική δικογραφία που αφορά στον Υπουργό Δικαιοσύνης, Διαφάνειας και Ανθρωπίνων Δικαιωμάτων κ. Σταύρο Κοντονή, σελ. </w:t>
        </w:r>
        <w:r w:rsidRPr="00A5669A">
          <w:rPr>
            <w:rFonts w:eastAsia="Times New Roman"/>
            <w:szCs w:val="24"/>
            <w:lang w:eastAsia="en-US"/>
          </w:rPr>
          <w:br/>
          <w:t xml:space="preserve">6. Επί του Κανονισμού, σελ. </w:t>
        </w:r>
        <w:r w:rsidRPr="00A5669A">
          <w:rPr>
            <w:rFonts w:eastAsia="Times New Roman"/>
            <w:szCs w:val="24"/>
            <w:lang w:eastAsia="en-US"/>
          </w:rPr>
          <w:br/>
          <w:t xml:space="preserve"> </w:t>
        </w:r>
        <w:r w:rsidRPr="00A5669A">
          <w:rPr>
            <w:rFonts w:eastAsia="Times New Roman"/>
            <w:szCs w:val="24"/>
            <w:lang w:eastAsia="en-US"/>
          </w:rPr>
          <w:br/>
          <w:t xml:space="preserve">Β. ΝΟΜΟΘΕΤΙΚΗ ΕΡΓΑΣΙΑ </w:t>
        </w:r>
        <w:r w:rsidRPr="00A5669A">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Οικονομίας και Ανάπτυξης: "Τροποποίηση του ν.3190/1955 περί Εταιρειών Περιορισμένης Ευθύνης και άλλες διατάξεις", σελ. </w:t>
        </w:r>
      </w:ins>
    </w:p>
    <w:p w14:paraId="679C37D5" w14:textId="77777777" w:rsidR="00A5669A" w:rsidRPr="00A5669A" w:rsidRDefault="00A5669A" w:rsidP="00A5669A">
      <w:pPr>
        <w:spacing w:after="0" w:line="360" w:lineRule="auto"/>
        <w:rPr>
          <w:ins w:id="22" w:author="Φλούδα Χριστίνα" w:date="2018-06-05T12:59:00Z"/>
          <w:rFonts w:eastAsia="Times New Roman"/>
          <w:szCs w:val="24"/>
          <w:lang w:eastAsia="en-US"/>
        </w:rPr>
      </w:pPr>
      <w:ins w:id="23" w:author="Φλούδα Χριστίνα" w:date="2018-06-05T12:59:00Z">
        <w:r w:rsidRPr="00A5669A">
          <w:rPr>
            <w:rFonts w:eastAsia="Times New Roman"/>
            <w:szCs w:val="24"/>
            <w:lang w:eastAsia="en-US"/>
          </w:rPr>
          <w:t>2. Κατάθεση Εκθέσεως Διαρκούς Επιτροπής.</w:t>
        </w:r>
      </w:ins>
    </w:p>
    <w:p w14:paraId="6F16DC63" w14:textId="77777777" w:rsidR="00A5669A" w:rsidRPr="00A5669A" w:rsidRDefault="00A5669A" w:rsidP="00A5669A">
      <w:pPr>
        <w:spacing w:after="0" w:line="360" w:lineRule="auto"/>
        <w:rPr>
          <w:ins w:id="24" w:author="Φλούδα Χριστίνα" w:date="2018-06-05T12:59:00Z"/>
          <w:rFonts w:eastAsia="Times New Roman"/>
          <w:szCs w:val="24"/>
          <w:lang w:eastAsia="en-US"/>
        </w:rPr>
      </w:pPr>
      <w:ins w:id="25" w:author="Φλούδα Χριστίνα" w:date="2018-06-05T12:59:00Z">
        <w:r w:rsidRPr="00A5669A">
          <w:rPr>
            <w:rFonts w:eastAsia="Times New Roman"/>
            <w:szCs w:val="24"/>
            <w:lang w:eastAsia="en-US"/>
          </w:rPr>
          <w:t>Η Διαρκής Επιτροπή Κοινωνικών Υποθέσεων καταθέτει την Έκθεσή της στο σχέδιο νόμου του Υπουργείου Υγείας: "Κύρωση της Συμφωνίας μεταξύ της Κυβέρνησης της Ελληνικής Δημοκρατίας και της Παγκόσμιας Οργάνωσης Υγείας, ενεργώντας μέσω του Περιφερειακού Γραφείου της για την Ευρώπη, για την τροποποίηση της Συμφωνίας Υποδοχής μεταξύ της Κυβέρνησης της  Ελληνικής Δημοκρατίας και της Παγκόσμιας Οργάνωσης Υγείας, ενεργώντας μέσω του Περιφερειακού Γραφείου της για την Ευρώπη, για την ίδρυση του Γραφείου Υποστήριξης για την Πρόληψη και τον Έλεγχο των μη Μεταδιδόμενων Ασθενειών στην Αθήνα, Ελλάδα".</w:t>
        </w:r>
      </w:ins>
    </w:p>
    <w:p w14:paraId="5B11C563" w14:textId="77777777" w:rsidR="00A5669A" w:rsidRPr="00A5669A" w:rsidRDefault="00A5669A" w:rsidP="00A5669A">
      <w:pPr>
        <w:spacing w:after="0" w:line="360" w:lineRule="auto"/>
        <w:rPr>
          <w:ins w:id="26" w:author="Φλούδα Χριστίνα" w:date="2018-06-05T12:59:00Z"/>
          <w:rFonts w:eastAsia="Times New Roman"/>
          <w:szCs w:val="24"/>
          <w:lang w:eastAsia="en-US"/>
        </w:rPr>
      </w:pPr>
    </w:p>
    <w:p w14:paraId="53CE57E2" w14:textId="77777777" w:rsidR="00A5669A" w:rsidRPr="00A5669A" w:rsidRDefault="00A5669A" w:rsidP="00A5669A">
      <w:pPr>
        <w:spacing w:after="0" w:line="360" w:lineRule="auto"/>
        <w:rPr>
          <w:ins w:id="27" w:author="Φλούδα Χριστίνα" w:date="2018-06-05T12:59:00Z"/>
          <w:rFonts w:eastAsia="Times New Roman"/>
          <w:szCs w:val="24"/>
          <w:lang w:eastAsia="en-US"/>
        </w:rPr>
      </w:pPr>
      <w:ins w:id="28" w:author="Φλούδα Χριστίνα" w:date="2018-06-05T12:59:00Z">
        <w:r w:rsidRPr="00A5669A">
          <w:rPr>
            <w:rFonts w:eastAsia="Times New Roman"/>
            <w:szCs w:val="24"/>
            <w:lang w:eastAsia="en-US"/>
          </w:rPr>
          <w:t>ΠΡΟΕΔΕΥΟΝΤΕΣ</w:t>
        </w:r>
      </w:ins>
    </w:p>
    <w:p w14:paraId="2E0E48AD" w14:textId="77777777" w:rsidR="00A5669A" w:rsidRPr="00A5669A" w:rsidRDefault="00A5669A" w:rsidP="00A5669A">
      <w:pPr>
        <w:spacing w:after="0" w:line="360" w:lineRule="auto"/>
        <w:rPr>
          <w:ins w:id="29" w:author="Φλούδα Χριστίνα" w:date="2018-06-05T12:59:00Z"/>
          <w:rFonts w:eastAsia="Times New Roman"/>
          <w:szCs w:val="24"/>
          <w:lang w:eastAsia="en-US"/>
        </w:rPr>
      </w:pPr>
    </w:p>
    <w:p w14:paraId="7506EAF0" w14:textId="77777777" w:rsidR="00A5669A" w:rsidRPr="00A5669A" w:rsidRDefault="00A5669A" w:rsidP="00A5669A">
      <w:pPr>
        <w:spacing w:after="0" w:line="360" w:lineRule="auto"/>
        <w:rPr>
          <w:ins w:id="30" w:author="Φλούδα Χριστίνα" w:date="2018-06-05T12:59:00Z"/>
          <w:rFonts w:eastAsia="Times New Roman"/>
          <w:szCs w:val="24"/>
          <w:lang w:eastAsia="en-US"/>
        </w:rPr>
      </w:pPr>
      <w:ins w:id="31" w:author="Φλούδα Χριστίνα" w:date="2018-06-05T12:59:00Z">
        <w:r w:rsidRPr="00A5669A">
          <w:rPr>
            <w:rFonts w:eastAsia="Times New Roman"/>
            <w:szCs w:val="24"/>
            <w:lang w:eastAsia="en-US"/>
          </w:rPr>
          <w:t>ΓΕΩΡΓΙΑΔΗΣ Μ., σελ.</w:t>
        </w:r>
      </w:ins>
    </w:p>
    <w:p w14:paraId="256FEE14" w14:textId="77777777" w:rsidR="00A5669A" w:rsidRPr="00A5669A" w:rsidRDefault="00A5669A" w:rsidP="00A5669A">
      <w:pPr>
        <w:spacing w:after="0" w:line="360" w:lineRule="auto"/>
        <w:rPr>
          <w:ins w:id="32" w:author="Φλούδα Χριστίνα" w:date="2018-06-05T12:59:00Z"/>
          <w:rFonts w:eastAsia="Times New Roman"/>
          <w:szCs w:val="24"/>
          <w:lang w:eastAsia="en-US"/>
        </w:rPr>
      </w:pPr>
      <w:ins w:id="33" w:author="Φλούδα Χριστίνα" w:date="2018-06-05T12:59:00Z">
        <w:r w:rsidRPr="00A5669A">
          <w:rPr>
            <w:rFonts w:eastAsia="Times New Roman"/>
            <w:szCs w:val="24"/>
            <w:lang w:eastAsia="en-US"/>
          </w:rPr>
          <w:t>ΚΑΚΛΑΜΑΝΗΣ Ν., σελ.</w:t>
        </w:r>
      </w:ins>
    </w:p>
    <w:p w14:paraId="520D3687" w14:textId="77777777" w:rsidR="00A5669A" w:rsidRPr="00A5669A" w:rsidRDefault="00A5669A" w:rsidP="00A5669A">
      <w:pPr>
        <w:spacing w:after="0" w:line="360" w:lineRule="auto"/>
        <w:rPr>
          <w:ins w:id="34" w:author="Φλούδα Χριστίνα" w:date="2018-06-05T12:59:00Z"/>
          <w:rFonts w:eastAsia="Times New Roman"/>
          <w:szCs w:val="24"/>
          <w:lang w:eastAsia="en-US"/>
        </w:rPr>
      </w:pPr>
      <w:ins w:id="35" w:author="Φλούδα Χριστίνα" w:date="2018-06-05T12:59:00Z">
        <w:r w:rsidRPr="00A5669A">
          <w:rPr>
            <w:rFonts w:eastAsia="Times New Roman"/>
            <w:szCs w:val="24"/>
            <w:lang w:eastAsia="en-US"/>
          </w:rPr>
          <w:t>ΛΥΚΟΥΔΗΣ Σ., σελ.</w:t>
        </w:r>
        <w:r w:rsidRPr="00A5669A">
          <w:rPr>
            <w:rFonts w:eastAsia="Times New Roman"/>
            <w:szCs w:val="24"/>
            <w:lang w:eastAsia="en-US"/>
          </w:rPr>
          <w:br/>
        </w:r>
      </w:ins>
    </w:p>
    <w:p w14:paraId="5FF1BAE6" w14:textId="77777777" w:rsidR="00A5669A" w:rsidRPr="00A5669A" w:rsidRDefault="00A5669A" w:rsidP="00A5669A">
      <w:pPr>
        <w:spacing w:after="0" w:line="360" w:lineRule="auto"/>
        <w:rPr>
          <w:ins w:id="36" w:author="Φλούδα Χριστίνα" w:date="2018-06-05T12:59:00Z"/>
          <w:rFonts w:eastAsia="Times New Roman"/>
          <w:szCs w:val="24"/>
          <w:lang w:eastAsia="en-US"/>
        </w:rPr>
      </w:pPr>
      <w:ins w:id="37" w:author="Φλούδα Χριστίνα" w:date="2018-06-05T12:59:00Z">
        <w:r w:rsidRPr="00A5669A">
          <w:rPr>
            <w:rFonts w:eastAsia="Times New Roman"/>
            <w:szCs w:val="24"/>
            <w:lang w:eastAsia="en-US"/>
          </w:rPr>
          <w:t>ΟΜΙΛΗΤΕΣ</w:t>
        </w:r>
      </w:ins>
    </w:p>
    <w:p w14:paraId="579BEBEF" w14:textId="77777777" w:rsidR="00A5669A" w:rsidRPr="00A5669A" w:rsidRDefault="00A5669A" w:rsidP="00A5669A">
      <w:pPr>
        <w:spacing w:after="0" w:line="360" w:lineRule="auto"/>
        <w:rPr>
          <w:ins w:id="38" w:author="Φλούδα Χριστίνα" w:date="2018-06-05T12:59:00Z"/>
          <w:rFonts w:eastAsia="Times New Roman"/>
          <w:szCs w:val="24"/>
          <w:lang w:eastAsia="en-US"/>
        </w:rPr>
      </w:pPr>
      <w:ins w:id="39" w:author="Φλούδα Χριστίνα" w:date="2018-06-05T12:59:00Z">
        <w:r w:rsidRPr="00A5669A">
          <w:rPr>
            <w:rFonts w:eastAsia="Times New Roman"/>
            <w:szCs w:val="24"/>
            <w:lang w:eastAsia="en-US"/>
          </w:rPr>
          <w:br/>
          <w:t>Α. Επί διαδικαστικού θέματος:</w:t>
        </w:r>
        <w:r w:rsidRPr="00A5669A">
          <w:rPr>
            <w:rFonts w:eastAsia="Times New Roman"/>
            <w:szCs w:val="24"/>
            <w:lang w:eastAsia="en-US"/>
          </w:rPr>
          <w:br/>
          <w:t>ΑΘΑΝΑΣΙΟΥ Χ. , σελ.</w:t>
        </w:r>
        <w:r w:rsidRPr="00A5669A">
          <w:rPr>
            <w:rFonts w:eastAsia="Times New Roman"/>
            <w:szCs w:val="24"/>
            <w:lang w:eastAsia="en-US"/>
          </w:rPr>
          <w:br/>
          <w:t>ΑΜΥΡΑΣ Γ. , σελ.</w:t>
        </w:r>
        <w:r w:rsidRPr="00A5669A">
          <w:rPr>
            <w:rFonts w:eastAsia="Times New Roman"/>
            <w:szCs w:val="24"/>
            <w:lang w:eastAsia="en-US"/>
          </w:rPr>
          <w:br/>
          <w:t>ΒΑΡΔΑΛΗΣ Α. , σελ.</w:t>
        </w:r>
        <w:r w:rsidRPr="00A5669A">
          <w:rPr>
            <w:rFonts w:eastAsia="Times New Roman"/>
            <w:szCs w:val="24"/>
            <w:lang w:eastAsia="en-US"/>
          </w:rPr>
          <w:br/>
          <w:t>ΓΕΩΡΓΙΑΔΗΣ Μ. , σελ.</w:t>
        </w:r>
        <w:r w:rsidRPr="00A5669A">
          <w:rPr>
            <w:rFonts w:eastAsia="Times New Roman"/>
            <w:szCs w:val="24"/>
            <w:lang w:eastAsia="en-US"/>
          </w:rPr>
          <w:br/>
          <w:t>ΚΑΚΛΑΜΑΝΗΣ Ν. , σελ.</w:t>
        </w:r>
        <w:r w:rsidRPr="00A5669A">
          <w:rPr>
            <w:rFonts w:eastAsia="Times New Roman"/>
            <w:szCs w:val="24"/>
            <w:lang w:eastAsia="en-US"/>
          </w:rPr>
          <w:br/>
          <w:t>ΚΑΡΡΑΣ Γ. , σελ.</w:t>
        </w:r>
        <w:r w:rsidRPr="00A5669A">
          <w:rPr>
            <w:rFonts w:eastAsia="Times New Roman"/>
            <w:szCs w:val="24"/>
            <w:lang w:eastAsia="en-US"/>
          </w:rPr>
          <w:br/>
          <w:t>ΚΕΦΑΛΟΓΙΑΝΝΗΣ Ι. , σελ.</w:t>
        </w:r>
        <w:r w:rsidRPr="00A5669A">
          <w:rPr>
            <w:rFonts w:eastAsia="Times New Roman"/>
            <w:szCs w:val="24"/>
            <w:lang w:eastAsia="en-US"/>
          </w:rPr>
          <w:br/>
          <w:t>ΛΑΖΑΡΙΔΗΣ Γ. , σελ.</w:t>
        </w:r>
        <w:r w:rsidRPr="00A5669A">
          <w:rPr>
            <w:rFonts w:eastAsia="Times New Roman"/>
            <w:szCs w:val="24"/>
            <w:lang w:eastAsia="en-US"/>
          </w:rPr>
          <w:br/>
          <w:t>ΛΥΚΟΥΔΗΣ Σ. , σελ.</w:t>
        </w:r>
        <w:r w:rsidRPr="00A5669A">
          <w:rPr>
            <w:rFonts w:eastAsia="Times New Roman"/>
            <w:szCs w:val="24"/>
            <w:lang w:eastAsia="en-US"/>
          </w:rPr>
          <w:br/>
          <w:t>ΜΕΪΚΟΠΟΥΛΟΣ Α. , σελ.</w:t>
        </w:r>
        <w:r w:rsidRPr="00A5669A">
          <w:rPr>
            <w:rFonts w:eastAsia="Times New Roman"/>
            <w:szCs w:val="24"/>
            <w:lang w:eastAsia="en-US"/>
          </w:rPr>
          <w:br/>
          <w:t>ΞΥΔΑΚΗΣ Ν. , σελ.</w:t>
        </w:r>
        <w:r w:rsidRPr="00A5669A">
          <w:rPr>
            <w:rFonts w:eastAsia="Times New Roman"/>
            <w:szCs w:val="24"/>
            <w:lang w:eastAsia="en-US"/>
          </w:rPr>
          <w:br/>
          <w:t>ΠΑΠΑΚΩΣΤΑ - ΣΙΔΗΡΟΠΟΥΛΟΥ Α. , σελ.</w:t>
        </w:r>
        <w:r w:rsidRPr="00A5669A">
          <w:rPr>
            <w:rFonts w:eastAsia="Times New Roman"/>
            <w:szCs w:val="24"/>
            <w:lang w:eastAsia="en-US"/>
          </w:rPr>
          <w:br/>
          <w:t>ΠΙΤΣΙΟΡΛΑΣ Α. , σελ.</w:t>
        </w:r>
        <w:r w:rsidRPr="00A5669A">
          <w:rPr>
            <w:rFonts w:eastAsia="Times New Roman"/>
            <w:szCs w:val="24"/>
            <w:lang w:eastAsia="en-US"/>
          </w:rPr>
          <w:br/>
          <w:t>ΣΑΧΙΝΙΔΗΣ Ι. , σελ.</w:t>
        </w:r>
        <w:r w:rsidRPr="00A5669A">
          <w:rPr>
            <w:rFonts w:eastAsia="Times New Roman"/>
            <w:szCs w:val="24"/>
            <w:lang w:eastAsia="en-US"/>
          </w:rPr>
          <w:br/>
        </w:r>
        <w:r w:rsidRPr="00A5669A">
          <w:rPr>
            <w:rFonts w:eastAsia="Times New Roman"/>
            <w:szCs w:val="24"/>
            <w:lang w:eastAsia="en-US"/>
          </w:rPr>
          <w:br/>
          <w:t>Β. Επί του Κανονισμού:</w:t>
        </w:r>
        <w:r w:rsidRPr="00A5669A">
          <w:rPr>
            <w:rFonts w:eastAsia="Times New Roman"/>
            <w:szCs w:val="24"/>
            <w:lang w:eastAsia="en-US"/>
          </w:rPr>
          <w:br/>
          <w:t>ΚΑΚΛΑΜΑΝΗΣ Ν. , σελ.</w:t>
        </w:r>
        <w:r w:rsidRPr="00A5669A">
          <w:rPr>
            <w:rFonts w:eastAsia="Times New Roman"/>
            <w:szCs w:val="24"/>
            <w:lang w:eastAsia="en-US"/>
          </w:rPr>
          <w:br/>
          <w:t>ΛΟΒΕΡΔΟΣ Α. , σελ.</w:t>
        </w:r>
        <w:r w:rsidRPr="00A5669A">
          <w:rPr>
            <w:rFonts w:eastAsia="Times New Roman"/>
            <w:szCs w:val="24"/>
            <w:lang w:eastAsia="en-US"/>
          </w:rPr>
          <w:br/>
        </w:r>
        <w:r w:rsidRPr="00A5669A">
          <w:rPr>
            <w:rFonts w:eastAsia="Times New Roman"/>
            <w:szCs w:val="24"/>
            <w:lang w:eastAsia="en-US"/>
          </w:rPr>
          <w:br/>
          <w:t>Γ. Επί του σχεδίου νόμου του Υπουργείου Οικονομίας και Ανάπτυξης:</w:t>
        </w:r>
        <w:r w:rsidRPr="00A5669A">
          <w:rPr>
            <w:rFonts w:eastAsia="Times New Roman"/>
            <w:szCs w:val="24"/>
            <w:lang w:eastAsia="en-US"/>
          </w:rPr>
          <w:br/>
          <w:t>ΑΘΑΝΑΣΙΟΥ Χ. , σελ.</w:t>
        </w:r>
      </w:ins>
    </w:p>
    <w:p w14:paraId="13B71CA0" w14:textId="77777777" w:rsidR="00A5669A" w:rsidRPr="00A5669A" w:rsidRDefault="00A5669A" w:rsidP="00A5669A">
      <w:pPr>
        <w:spacing w:after="0" w:line="360" w:lineRule="auto"/>
        <w:rPr>
          <w:ins w:id="40" w:author="Φλούδα Χριστίνα" w:date="2018-06-05T12:59:00Z"/>
          <w:rFonts w:eastAsia="Times New Roman"/>
          <w:szCs w:val="24"/>
          <w:lang w:eastAsia="en-US"/>
        </w:rPr>
      </w:pPr>
      <w:ins w:id="41" w:author="Φλούδα Χριστίνα" w:date="2018-06-05T12:59:00Z">
        <w:r w:rsidRPr="00A5669A">
          <w:rPr>
            <w:rFonts w:eastAsia="Times New Roman"/>
            <w:szCs w:val="24"/>
            <w:lang w:eastAsia="en-US"/>
          </w:rPr>
          <w:t>ΑΜΥΡΑΣ Γ., σελ.</w:t>
        </w:r>
        <w:r w:rsidRPr="00A5669A">
          <w:rPr>
            <w:rFonts w:eastAsia="Times New Roman"/>
            <w:szCs w:val="24"/>
            <w:lang w:eastAsia="en-US"/>
          </w:rPr>
          <w:br/>
          <w:t>ΒΑΡΔΑΛΗΣ Α. , σελ.</w:t>
        </w:r>
        <w:r w:rsidRPr="00A5669A">
          <w:rPr>
            <w:rFonts w:eastAsia="Times New Roman"/>
            <w:szCs w:val="24"/>
            <w:lang w:eastAsia="en-US"/>
          </w:rPr>
          <w:br/>
          <w:t>ΓΕΩΡΓΙΑΔΗΣ Μ. , σελ.</w:t>
        </w:r>
        <w:r w:rsidRPr="00A5669A">
          <w:rPr>
            <w:rFonts w:eastAsia="Times New Roman"/>
            <w:szCs w:val="24"/>
            <w:lang w:eastAsia="en-US"/>
          </w:rPr>
          <w:br/>
          <w:t>ΔΡΑΓΑΣΑΚΗΣ Ι. , σελ.</w:t>
        </w:r>
        <w:r w:rsidRPr="00A5669A">
          <w:rPr>
            <w:rFonts w:eastAsia="Times New Roman"/>
            <w:szCs w:val="24"/>
            <w:lang w:eastAsia="en-US"/>
          </w:rPr>
          <w:br/>
          <w:t>ΚΑΚΛΑΜΑΝΗΣ Ν. , σελ.</w:t>
        </w:r>
        <w:r w:rsidRPr="00A5669A">
          <w:rPr>
            <w:rFonts w:eastAsia="Times New Roman"/>
            <w:szCs w:val="24"/>
            <w:lang w:eastAsia="en-US"/>
          </w:rPr>
          <w:br/>
          <w:t>ΚΑΡΑΘΑΝΑΣΟΠΟΥΛΟΣ Ν. , σελ.</w:t>
        </w:r>
        <w:r w:rsidRPr="00A5669A">
          <w:rPr>
            <w:rFonts w:eastAsia="Times New Roman"/>
            <w:szCs w:val="24"/>
            <w:lang w:eastAsia="en-US"/>
          </w:rPr>
          <w:br/>
          <w:t>ΚΑΡΡΑΣ Γ. , σελ.</w:t>
        </w:r>
        <w:r w:rsidRPr="00A5669A">
          <w:rPr>
            <w:rFonts w:eastAsia="Times New Roman"/>
            <w:szCs w:val="24"/>
            <w:lang w:eastAsia="en-US"/>
          </w:rPr>
          <w:br/>
          <w:t>ΚΕΓΚΕΡΟΓΛΟΥ Β. , σελ.</w:t>
        </w:r>
        <w:r w:rsidRPr="00A5669A">
          <w:rPr>
            <w:rFonts w:eastAsia="Times New Roman"/>
            <w:szCs w:val="24"/>
            <w:lang w:eastAsia="en-US"/>
          </w:rPr>
          <w:br/>
          <w:t>ΚΕΦΑΛΟΓΙΑΝΝΗΣ Ι. , σελ.</w:t>
        </w:r>
        <w:r w:rsidRPr="00A5669A">
          <w:rPr>
            <w:rFonts w:eastAsia="Times New Roman"/>
            <w:szCs w:val="24"/>
            <w:lang w:eastAsia="en-US"/>
          </w:rPr>
          <w:br/>
          <w:t>ΛΑΖΑΡΙΔΗΣ Γ. , σελ.</w:t>
        </w:r>
        <w:r w:rsidRPr="00A5669A">
          <w:rPr>
            <w:rFonts w:eastAsia="Times New Roman"/>
            <w:szCs w:val="24"/>
            <w:lang w:eastAsia="en-US"/>
          </w:rPr>
          <w:br/>
          <w:t>ΛΟΒΕΡΔΟΣ Α. , σελ.</w:t>
        </w:r>
        <w:r w:rsidRPr="00A5669A">
          <w:rPr>
            <w:rFonts w:eastAsia="Times New Roman"/>
            <w:szCs w:val="24"/>
            <w:lang w:eastAsia="en-US"/>
          </w:rPr>
          <w:br/>
          <w:t>ΜΕΓΑΛΟΟΙΚΟΝΟΜΟΥ Θ. , σελ.</w:t>
        </w:r>
        <w:r w:rsidRPr="00A5669A">
          <w:rPr>
            <w:rFonts w:eastAsia="Times New Roman"/>
            <w:szCs w:val="24"/>
            <w:lang w:eastAsia="en-US"/>
          </w:rPr>
          <w:br/>
          <w:t>ΜΕΪΚΟΠΟΥΛΟΣ Α. , σελ.</w:t>
        </w:r>
        <w:r w:rsidRPr="00A5669A">
          <w:rPr>
            <w:rFonts w:eastAsia="Times New Roman"/>
            <w:szCs w:val="24"/>
            <w:lang w:eastAsia="en-US"/>
          </w:rPr>
          <w:br/>
          <w:t>ΞΥΔΑΚΗΣ Ν. , σελ.</w:t>
        </w:r>
        <w:r w:rsidRPr="00A5669A">
          <w:rPr>
            <w:rFonts w:eastAsia="Times New Roman"/>
            <w:szCs w:val="24"/>
            <w:lang w:eastAsia="en-US"/>
          </w:rPr>
          <w:br/>
          <w:t>ΠΑΠΑΗΛΙΟΥ Γ. , σελ.</w:t>
        </w:r>
        <w:r w:rsidRPr="00A5669A">
          <w:rPr>
            <w:rFonts w:eastAsia="Times New Roman"/>
            <w:szCs w:val="24"/>
            <w:lang w:eastAsia="en-US"/>
          </w:rPr>
          <w:br/>
          <w:t>ΠΑΠΑΚΩΣΤΑ - ΣΙΔΗΡΟΠΟΥΛΟΥ Α. , σελ.</w:t>
        </w:r>
        <w:r w:rsidRPr="00A5669A">
          <w:rPr>
            <w:rFonts w:eastAsia="Times New Roman"/>
            <w:szCs w:val="24"/>
            <w:lang w:eastAsia="en-US"/>
          </w:rPr>
          <w:br/>
          <w:t>ΠΑΠΑΝΑΤΣΙΟΥ Α. , σελ.</w:t>
        </w:r>
        <w:r w:rsidRPr="00A5669A">
          <w:rPr>
            <w:rFonts w:eastAsia="Times New Roman"/>
            <w:szCs w:val="24"/>
            <w:lang w:eastAsia="en-US"/>
          </w:rPr>
          <w:br/>
          <w:t>ΠΑΠΠΑΣ Χ. , σελ.</w:t>
        </w:r>
        <w:r w:rsidRPr="00A5669A">
          <w:rPr>
            <w:rFonts w:eastAsia="Times New Roman"/>
            <w:szCs w:val="24"/>
            <w:lang w:eastAsia="en-US"/>
          </w:rPr>
          <w:br/>
          <w:t>ΠΙΤΣΙΟΡΛΑΣ Α. , σελ.</w:t>
        </w:r>
        <w:r w:rsidRPr="00A5669A">
          <w:rPr>
            <w:rFonts w:eastAsia="Times New Roman"/>
            <w:szCs w:val="24"/>
            <w:lang w:eastAsia="en-US"/>
          </w:rPr>
          <w:br/>
          <w:t>ΣΑΡΙΔΗΣ Ι. , σελ.</w:t>
        </w:r>
        <w:r w:rsidRPr="00A5669A">
          <w:rPr>
            <w:rFonts w:eastAsia="Times New Roman"/>
            <w:szCs w:val="24"/>
            <w:lang w:eastAsia="en-US"/>
          </w:rPr>
          <w:br/>
          <w:t>ΣΑΧΙΝΙΔΗΣ Ι. , σελ.</w:t>
        </w:r>
        <w:r w:rsidRPr="00A5669A">
          <w:rPr>
            <w:rFonts w:eastAsia="Times New Roman"/>
            <w:szCs w:val="24"/>
            <w:lang w:eastAsia="en-US"/>
          </w:rPr>
          <w:br/>
          <w:t>ΤΟΣΚΑΣ Ν. , σελ.</w:t>
        </w:r>
        <w:r w:rsidRPr="00A5669A">
          <w:rPr>
            <w:rFonts w:eastAsia="Times New Roman"/>
            <w:szCs w:val="24"/>
            <w:lang w:eastAsia="en-US"/>
          </w:rPr>
          <w:br/>
          <w:t>ΦΩΤΑΚΗΣ Κ. , σελ.</w:t>
        </w:r>
      </w:ins>
    </w:p>
    <w:p w14:paraId="72D1CFB5" w14:textId="77777777" w:rsidR="00A5669A" w:rsidRPr="00A5669A" w:rsidRDefault="00A5669A" w:rsidP="00A5669A">
      <w:pPr>
        <w:spacing w:after="0" w:line="360" w:lineRule="auto"/>
        <w:rPr>
          <w:ins w:id="42" w:author="Φλούδα Χριστίνα" w:date="2018-06-05T12:59:00Z"/>
          <w:rFonts w:eastAsia="Times New Roman"/>
          <w:szCs w:val="24"/>
          <w:lang w:eastAsia="en-US"/>
        </w:rPr>
      </w:pPr>
    </w:p>
    <w:p w14:paraId="761A4BAF" w14:textId="77777777" w:rsidR="00A5669A" w:rsidRPr="00A5669A" w:rsidRDefault="00A5669A" w:rsidP="00A5669A">
      <w:pPr>
        <w:spacing w:after="0" w:line="360" w:lineRule="auto"/>
        <w:rPr>
          <w:ins w:id="43" w:author="Φλούδα Χριστίνα" w:date="2018-06-05T12:59:00Z"/>
          <w:rFonts w:eastAsia="Times New Roman"/>
          <w:szCs w:val="24"/>
          <w:lang w:eastAsia="en-US"/>
        </w:rPr>
      </w:pPr>
      <w:ins w:id="44" w:author="Φλούδα Χριστίνα" w:date="2018-06-05T12:59:00Z">
        <w:r w:rsidRPr="00A5669A">
          <w:rPr>
            <w:rFonts w:eastAsia="Times New Roman"/>
            <w:szCs w:val="24"/>
            <w:lang w:eastAsia="en-US"/>
          </w:rPr>
          <w:t>Δ. ΠΑΡΕΜΒΑΣΕΙΣ</w:t>
        </w:r>
      </w:ins>
    </w:p>
    <w:p w14:paraId="69D67F5E" w14:textId="77777777" w:rsidR="00A5669A" w:rsidRPr="00A5669A" w:rsidRDefault="00A5669A" w:rsidP="00A5669A">
      <w:pPr>
        <w:spacing w:after="0" w:line="360" w:lineRule="auto"/>
        <w:rPr>
          <w:ins w:id="45" w:author="Φλούδα Χριστίνα" w:date="2018-06-05T12:59:00Z"/>
          <w:rFonts w:eastAsia="Times New Roman"/>
          <w:szCs w:val="24"/>
          <w:lang w:eastAsia="en-US"/>
        </w:rPr>
      </w:pPr>
      <w:ins w:id="46" w:author="Φλούδα Χριστίνα" w:date="2018-06-05T12:59:00Z">
        <w:r w:rsidRPr="00A5669A">
          <w:rPr>
            <w:rFonts w:eastAsia="Times New Roman"/>
            <w:szCs w:val="24"/>
            <w:lang w:eastAsia="en-US"/>
          </w:rPr>
          <w:t>ΔΗΜΑΡΑΣ Γ., ΣΕΛ.</w:t>
        </w:r>
      </w:ins>
    </w:p>
    <w:p w14:paraId="4CC15270" w14:textId="64E130A8" w:rsidR="00A5669A" w:rsidRDefault="00A5669A" w:rsidP="00A5669A">
      <w:pPr>
        <w:spacing w:after="0" w:line="600" w:lineRule="auto"/>
        <w:ind w:firstLine="720"/>
        <w:jc w:val="center"/>
        <w:rPr>
          <w:ins w:id="47" w:author="Φλούδα Χριστίνα" w:date="2018-06-05T12:59:00Z"/>
          <w:rFonts w:eastAsia="Times New Roman"/>
          <w:szCs w:val="24"/>
        </w:rPr>
      </w:pPr>
      <w:ins w:id="48" w:author="Φλούδα Χριστίνα" w:date="2018-06-05T12:59:00Z">
        <w:r w:rsidRPr="00A5669A">
          <w:rPr>
            <w:rFonts w:eastAsia="Times New Roman"/>
            <w:szCs w:val="24"/>
            <w:lang w:eastAsia="en-US"/>
          </w:rPr>
          <w:t xml:space="preserve">ΤΣΙΑΡΑΣ Κ., σελ. </w:t>
        </w:r>
        <w:r w:rsidRPr="00A5669A">
          <w:rPr>
            <w:rFonts w:eastAsia="Times New Roman"/>
            <w:szCs w:val="24"/>
            <w:lang w:eastAsia="en-US"/>
          </w:rPr>
          <w:br/>
        </w:r>
      </w:ins>
    </w:p>
    <w:p w14:paraId="33969625" w14:textId="64C3F600" w:rsidR="000A42A9" w:rsidRDefault="00013445">
      <w:pPr>
        <w:spacing w:after="0" w:line="600" w:lineRule="auto"/>
        <w:ind w:firstLine="720"/>
        <w:jc w:val="center"/>
        <w:rPr>
          <w:rFonts w:eastAsia="Times New Roman"/>
          <w:szCs w:val="24"/>
        </w:rPr>
      </w:pPr>
      <w:r w:rsidRPr="00752790">
        <w:rPr>
          <w:rFonts w:eastAsia="Times New Roman"/>
          <w:szCs w:val="24"/>
        </w:rPr>
        <w:t>ΠΡΑΚΤΙΚΑ ΒΟΥΛΗΣ</w:t>
      </w:r>
    </w:p>
    <w:p w14:paraId="33969626" w14:textId="77777777" w:rsidR="000A42A9" w:rsidRDefault="00013445">
      <w:pPr>
        <w:spacing w:after="0" w:line="600" w:lineRule="auto"/>
        <w:ind w:firstLine="720"/>
        <w:jc w:val="center"/>
        <w:rPr>
          <w:rFonts w:eastAsia="Times New Roman"/>
          <w:szCs w:val="24"/>
        </w:rPr>
      </w:pPr>
      <w:r w:rsidRPr="007D000B">
        <w:rPr>
          <w:rFonts w:eastAsia="Times New Roman"/>
          <w:szCs w:val="24"/>
        </w:rPr>
        <w:t>Ι</w:t>
      </w:r>
      <w:r>
        <w:rPr>
          <w:rFonts w:eastAsia="Times New Roman"/>
          <w:szCs w:val="24"/>
        </w:rPr>
        <w:t>Ζ</w:t>
      </w:r>
      <w:r w:rsidRPr="007D000B">
        <w:rPr>
          <w:rFonts w:eastAsia="Times New Roman"/>
          <w:szCs w:val="24"/>
        </w:rPr>
        <w:t xml:space="preserve">΄ ΠΕΡΙΟΔΟΣ </w:t>
      </w:r>
    </w:p>
    <w:p w14:paraId="33969627" w14:textId="77777777" w:rsidR="000A42A9" w:rsidRDefault="00013445">
      <w:pPr>
        <w:spacing w:after="0" w:line="600" w:lineRule="auto"/>
        <w:ind w:firstLine="720"/>
        <w:jc w:val="center"/>
        <w:rPr>
          <w:rFonts w:eastAsia="Times New Roman"/>
          <w:szCs w:val="24"/>
        </w:rPr>
      </w:pPr>
      <w:r w:rsidRPr="00752790">
        <w:rPr>
          <w:rFonts w:eastAsia="Times New Roman"/>
          <w:szCs w:val="24"/>
        </w:rPr>
        <w:t>ΠΡΟΕΔΡΕΥΟΜΕΝΗΣ ΚΟΙΝΟΒΟΥΛΕΥΤΙΚΗΣ ΔΗΜΟΚΡΑΤΙΑΣ</w:t>
      </w:r>
    </w:p>
    <w:p w14:paraId="33969628" w14:textId="77777777" w:rsidR="000A42A9" w:rsidRDefault="00013445">
      <w:pPr>
        <w:spacing w:after="0" w:line="600" w:lineRule="auto"/>
        <w:ind w:firstLine="720"/>
        <w:jc w:val="center"/>
        <w:rPr>
          <w:rFonts w:eastAsia="Times New Roman"/>
          <w:szCs w:val="24"/>
        </w:rPr>
      </w:pPr>
      <w:r w:rsidRPr="007D000B">
        <w:rPr>
          <w:rFonts w:eastAsia="Times New Roman"/>
          <w:szCs w:val="24"/>
        </w:rPr>
        <w:t xml:space="preserve">ΣΥΝΟΔΟΣ </w:t>
      </w:r>
      <w:r>
        <w:rPr>
          <w:rFonts w:eastAsia="Times New Roman"/>
          <w:szCs w:val="24"/>
        </w:rPr>
        <w:t>Γ</w:t>
      </w:r>
      <w:r w:rsidRPr="007D000B">
        <w:rPr>
          <w:rFonts w:eastAsia="Times New Roman"/>
          <w:szCs w:val="24"/>
        </w:rPr>
        <w:t>΄</w:t>
      </w:r>
    </w:p>
    <w:p w14:paraId="33969629" w14:textId="77777777" w:rsidR="000A42A9" w:rsidRDefault="00013445">
      <w:pPr>
        <w:spacing w:after="0" w:line="600" w:lineRule="auto"/>
        <w:ind w:firstLine="720"/>
        <w:jc w:val="center"/>
        <w:rPr>
          <w:rFonts w:eastAsia="Times New Roman"/>
          <w:szCs w:val="24"/>
        </w:rPr>
      </w:pPr>
      <w:r w:rsidRPr="00752790">
        <w:rPr>
          <w:rFonts w:eastAsia="Times New Roman"/>
          <w:szCs w:val="24"/>
        </w:rPr>
        <w:t xml:space="preserve">ΣΥΝΕΔΡΙΑΣΗ </w:t>
      </w:r>
      <w:r>
        <w:rPr>
          <w:rFonts w:eastAsia="Times New Roman"/>
          <w:szCs w:val="24"/>
        </w:rPr>
        <w:t>ΡΚΣΤ</w:t>
      </w:r>
      <w:r w:rsidRPr="00752790">
        <w:rPr>
          <w:rFonts w:eastAsia="Times New Roman"/>
          <w:szCs w:val="24"/>
        </w:rPr>
        <w:t>΄</w:t>
      </w:r>
    </w:p>
    <w:p w14:paraId="3396962A" w14:textId="77777777" w:rsidR="000A42A9" w:rsidRDefault="00013445">
      <w:pPr>
        <w:spacing w:after="0" w:line="600" w:lineRule="auto"/>
        <w:ind w:firstLine="720"/>
        <w:jc w:val="center"/>
        <w:rPr>
          <w:rFonts w:eastAsia="Times New Roman"/>
          <w:szCs w:val="24"/>
        </w:rPr>
      </w:pPr>
      <w:r w:rsidRPr="00752790">
        <w:rPr>
          <w:rFonts w:eastAsia="Times New Roman"/>
          <w:szCs w:val="24"/>
        </w:rPr>
        <w:t>Τ</w:t>
      </w:r>
      <w:r>
        <w:rPr>
          <w:rFonts w:eastAsia="Times New Roman"/>
          <w:szCs w:val="24"/>
        </w:rPr>
        <w:t xml:space="preserve">ρίτη </w:t>
      </w:r>
      <w:r w:rsidRPr="00752790">
        <w:rPr>
          <w:rFonts w:eastAsia="Times New Roman"/>
          <w:szCs w:val="24"/>
        </w:rPr>
        <w:t>2</w:t>
      </w:r>
      <w:r>
        <w:rPr>
          <w:rFonts w:eastAsia="Times New Roman"/>
          <w:szCs w:val="24"/>
        </w:rPr>
        <w:t>9</w:t>
      </w:r>
      <w:r w:rsidRPr="00752790">
        <w:rPr>
          <w:rFonts w:eastAsia="Times New Roman"/>
          <w:szCs w:val="24"/>
        </w:rPr>
        <w:t xml:space="preserve"> </w:t>
      </w:r>
      <w:r>
        <w:rPr>
          <w:rFonts w:eastAsia="Times New Roman"/>
          <w:szCs w:val="24"/>
        </w:rPr>
        <w:t xml:space="preserve">Μαΐου </w:t>
      </w:r>
      <w:r w:rsidRPr="00752790">
        <w:rPr>
          <w:rFonts w:eastAsia="Times New Roman"/>
          <w:szCs w:val="24"/>
        </w:rPr>
        <w:t>201</w:t>
      </w:r>
      <w:r>
        <w:rPr>
          <w:rFonts w:eastAsia="Times New Roman"/>
          <w:szCs w:val="24"/>
        </w:rPr>
        <w:t>8</w:t>
      </w:r>
    </w:p>
    <w:p w14:paraId="3396962B" w14:textId="77777777" w:rsidR="000A42A9" w:rsidRDefault="00013445">
      <w:pPr>
        <w:spacing w:after="0" w:line="600" w:lineRule="auto"/>
        <w:ind w:firstLine="720"/>
        <w:jc w:val="both"/>
        <w:rPr>
          <w:rFonts w:eastAsia="Times New Roman"/>
          <w:szCs w:val="24"/>
        </w:rPr>
      </w:pPr>
      <w:r w:rsidRPr="00752790">
        <w:rPr>
          <w:rFonts w:eastAsia="Times New Roman"/>
          <w:szCs w:val="24"/>
        </w:rPr>
        <w:t>Αθήνα, σήμερα στις 2</w:t>
      </w:r>
      <w:r>
        <w:rPr>
          <w:rFonts w:eastAsia="Times New Roman"/>
          <w:szCs w:val="24"/>
        </w:rPr>
        <w:t>9 Μαΐου 2018,</w:t>
      </w:r>
      <w:r w:rsidRPr="00752790">
        <w:rPr>
          <w:rFonts w:eastAsia="Times New Roman"/>
          <w:szCs w:val="24"/>
        </w:rPr>
        <w:t xml:space="preserve"> ημέρα Τ</w:t>
      </w:r>
      <w:r>
        <w:rPr>
          <w:rFonts w:eastAsia="Times New Roman"/>
          <w:szCs w:val="24"/>
        </w:rPr>
        <w:t>ρίτη και ώρα 11</w:t>
      </w:r>
      <w:r>
        <w:rPr>
          <w:rFonts w:eastAsia="Times New Roman"/>
          <w:szCs w:val="24"/>
        </w:rPr>
        <w:t>.</w:t>
      </w:r>
      <w:r>
        <w:rPr>
          <w:rFonts w:eastAsia="Times New Roman"/>
          <w:szCs w:val="24"/>
        </w:rPr>
        <w:t>15΄</w:t>
      </w:r>
      <w:r>
        <w:rPr>
          <w:rFonts w:eastAsia="Times New Roman"/>
          <w:szCs w:val="24"/>
        </w:rPr>
        <w:t>,</w:t>
      </w:r>
      <w:r w:rsidRPr="00752790">
        <w:rPr>
          <w:rFonts w:eastAsia="Times New Roman"/>
          <w:szCs w:val="24"/>
        </w:rPr>
        <w:t xml:space="preserve"> συνήλθε στην Αίθουσα των συνεδριάσεων του Βουλευτηρίου η Βουλή σε </w:t>
      </w:r>
      <w:r>
        <w:rPr>
          <w:rFonts w:eastAsia="Times New Roman"/>
          <w:szCs w:val="24"/>
        </w:rPr>
        <w:t xml:space="preserve">ολομέλεια </w:t>
      </w:r>
      <w:r w:rsidRPr="00752790">
        <w:rPr>
          <w:rFonts w:eastAsia="Times New Roman"/>
          <w:szCs w:val="24"/>
        </w:rPr>
        <w:t xml:space="preserve">για να συνεδριάσει υπό την προεδρία του </w:t>
      </w:r>
      <w:r>
        <w:rPr>
          <w:rFonts w:eastAsia="Times New Roman"/>
          <w:szCs w:val="24"/>
        </w:rPr>
        <w:t>Δ΄ Αντιπ</w:t>
      </w:r>
      <w:r w:rsidRPr="00752790">
        <w:rPr>
          <w:rFonts w:eastAsia="Times New Roman"/>
          <w:szCs w:val="24"/>
        </w:rPr>
        <w:t xml:space="preserve">ροέδρου αυτής κ. </w:t>
      </w:r>
      <w:r w:rsidRPr="00022E3D">
        <w:rPr>
          <w:rFonts w:eastAsia="Times New Roman"/>
          <w:b/>
          <w:szCs w:val="24"/>
        </w:rPr>
        <w:t>ΝΙΚΗΤΑ ΚΑΚΛΑΜΑΝΗ</w:t>
      </w:r>
      <w:r>
        <w:rPr>
          <w:rFonts w:eastAsia="Times New Roman"/>
          <w:szCs w:val="24"/>
        </w:rPr>
        <w:t>.</w:t>
      </w:r>
    </w:p>
    <w:p w14:paraId="3396962C" w14:textId="77777777" w:rsidR="000A42A9" w:rsidRDefault="00013445">
      <w:pPr>
        <w:spacing w:after="0" w:line="600" w:lineRule="auto"/>
        <w:ind w:firstLine="720"/>
        <w:jc w:val="both"/>
        <w:rPr>
          <w:rFonts w:eastAsia="Times New Roman"/>
          <w:szCs w:val="24"/>
        </w:rPr>
      </w:pPr>
      <w:r w:rsidRPr="002F7C15">
        <w:rPr>
          <w:rFonts w:eastAsia="Times New Roman"/>
          <w:b/>
          <w:bCs/>
          <w:szCs w:val="24"/>
        </w:rPr>
        <w:t>ΠΡΟΕΔ</w:t>
      </w:r>
      <w:r>
        <w:rPr>
          <w:rFonts w:eastAsia="Times New Roman"/>
          <w:b/>
          <w:bCs/>
          <w:szCs w:val="24"/>
        </w:rPr>
        <w:t xml:space="preserve">ΡΕΥΩΝ </w:t>
      </w:r>
      <w:r w:rsidRPr="002F7C15">
        <w:rPr>
          <w:rFonts w:eastAsia="Times New Roman"/>
          <w:b/>
          <w:bCs/>
          <w:szCs w:val="24"/>
        </w:rPr>
        <w:t>(</w:t>
      </w:r>
      <w:r>
        <w:rPr>
          <w:rFonts w:eastAsia="Times New Roman"/>
          <w:b/>
          <w:bCs/>
          <w:szCs w:val="24"/>
        </w:rPr>
        <w:t>Νικήτας Κακλαμάνης</w:t>
      </w:r>
      <w:r w:rsidRPr="002F7C15">
        <w:rPr>
          <w:rFonts w:eastAsia="Times New Roman"/>
          <w:b/>
          <w:bCs/>
          <w:szCs w:val="24"/>
        </w:rPr>
        <w:t>):</w:t>
      </w:r>
      <w:r>
        <w:rPr>
          <w:rFonts w:eastAsia="Times New Roman"/>
          <w:b/>
          <w:bCs/>
          <w:szCs w:val="24"/>
        </w:rPr>
        <w:t xml:space="preserve"> </w:t>
      </w:r>
      <w:r w:rsidRPr="00752790">
        <w:rPr>
          <w:rFonts w:eastAsia="Times New Roman"/>
          <w:szCs w:val="24"/>
        </w:rPr>
        <w:t>Κυρίες και κύριοι συνάδελφοι, αρχίζει η συνεδρίαση.</w:t>
      </w:r>
    </w:p>
    <w:p w14:paraId="3396962D" w14:textId="77777777" w:rsidR="000A42A9" w:rsidRDefault="00013445">
      <w:pPr>
        <w:spacing w:after="0" w:line="600" w:lineRule="auto"/>
        <w:ind w:firstLine="540"/>
        <w:jc w:val="both"/>
        <w:rPr>
          <w:rFonts w:eastAsia="Times New Roman" w:cs="Times New Roman"/>
          <w:szCs w:val="24"/>
        </w:rPr>
      </w:pPr>
      <w:r>
        <w:rPr>
          <w:rFonts w:eastAsia="Times New Roman" w:cs="Times New Roman"/>
          <w:szCs w:val="24"/>
        </w:rPr>
        <w:t>Εισερχόμαστε στην ημερήσια διάταξη της</w:t>
      </w:r>
    </w:p>
    <w:p w14:paraId="3396962E" w14:textId="77777777" w:rsidR="000A42A9" w:rsidRDefault="00013445">
      <w:pPr>
        <w:spacing w:after="0" w:line="600" w:lineRule="auto"/>
        <w:ind w:firstLine="540"/>
        <w:jc w:val="center"/>
        <w:rPr>
          <w:rFonts w:eastAsia="Times New Roman" w:cs="Times New Roman"/>
          <w:b/>
          <w:szCs w:val="24"/>
        </w:rPr>
      </w:pPr>
      <w:r w:rsidRPr="00067A9F">
        <w:rPr>
          <w:rFonts w:eastAsia="Times New Roman" w:cs="Times New Roman"/>
          <w:b/>
          <w:szCs w:val="24"/>
        </w:rPr>
        <w:t>ΝΟΜΟΘΕΤΙΚΗΣ ΕΡΓΑΣΙΑΣ</w:t>
      </w:r>
    </w:p>
    <w:p w14:paraId="3396962F" w14:textId="77777777" w:rsidR="000A42A9" w:rsidRDefault="00013445">
      <w:pPr>
        <w:spacing w:after="0" w:line="600" w:lineRule="auto"/>
        <w:ind w:firstLine="540"/>
        <w:jc w:val="both"/>
        <w:rPr>
          <w:rFonts w:eastAsia="Times New Roman"/>
          <w:color w:val="000000"/>
          <w:szCs w:val="24"/>
          <w:shd w:val="clear" w:color="auto" w:fill="FFFFFF"/>
        </w:rPr>
      </w:pPr>
      <w:r>
        <w:rPr>
          <w:rFonts w:eastAsia="Times New Roman" w:cs="Times New Roman"/>
          <w:szCs w:val="24"/>
        </w:rPr>
        <w:lastRenderedPageBreak/>
        <w:t xml:space="preserve">Μόνη συζήτηση και </w:t>
      </w:r>
      <w:r>
        <w:rPr>
          <w:rFonts w:eastAsia="Times New Roman" w:cs="Times New Roman"/>
          <w:szCs w:val="24"/>
        </w:rPr>
        <w:t>ψήφιση επί της αρχής, των άρθρων και του συνόλου του σχεδίου νόμου του Υπουργείου Οικονομίας και Ανάπτυξης</w:t>
      </w:r>
      <w:r>
        <w:rPr>
          <w:rFonts w:eastAsia="Times New Roman" w:cs="Times New Roman"/>
          <w:szCs w:val="24"/>
        </w:rPr>
        <w:t>:</w:t>
      </w:r>
      <w:r>
        <w:rPr>
          <w:rFonts w:eastAsia="Times New Roman" w:cs="Times New Roman"/>
          <w:szCs w:val="24"/>
        </w:rPr>
        <w:t xml:space="preserve"> </w:t>
      </w:r>
      <w:r w:rsidRPr="00FE2348">
        <w:rPr>
          <w:rFonts w:eastAsia="Times New Roman"/>
          <w:color w:val="000000"/>
          <w:szCs w:val="24"/>
          <w:shd w:val="clear" w:color="auto" w:fill="FFFFFF"/>
        </w:rPr>
        <w:t>«Τροποποίηση του ν.3190/1955 περί Εταιρειών Περιορισμένης Ευθύνης και άλλες διατάξεις».</w:t>
      </w:r>
    </w:p>
    <w:p w14:paraId="33969630" w14:textId="77777777" w:rsidR="000A42A9" w:rsidRDefault="00013445">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Διάσκεψη των Προέδρων αποφάσισε στη συνεδρίασ</w:t>
      </w:r>
      <w:r>
        <w:rPr>
          <w:rFonts w:eastAsia="Times New Roman"/>
          <w:color w:val="000000"/>
          <w:szCs w:val="24"/>
          <w:shd w:val="clear" w:color="auto" w:fill="FFFFFF"/>
        </w:rPr>
        <w:t xml:space="preserve">ή στις </w:t>
      </w:r>
      <w:r>
        <w:rPr>
          <w:rFonts w:eastAsia="Times New Roman"/>
          <w:color w:val="000000"/>
          <w:szCs w:val="24"/>
          <w:shd w:val="clear" w:color="auto" w:fill="FFFFFF"/>
        </w:rPr>
        <w:t>22 Μαΐ</w:t>
      </w:r>
      <w:r>
        <w:rPr>
          <w:rFonts w:eastAsia="Times New Roman"/>
          <w:color w:val="000000"/>
          <w:szCs w:val="24"/>
          <w:shd w:val="clear" w:color="auto" w:fill="FFFFFF"/>
        </w:rPr>
        <w:t xml:space="preserve">ου 2018 τη συζήτηση του νομοσχεδίου σε μία συνεδρίαση ενιαία επί της αρχής, των άρθρων και των τροπολογιών. </w:t>
      </w:r>
    </w:p>
    <w:p w14:paraId="33969631" w14:textId="77777777" w:rsidR="000A42A9" w:rsidRDefault="00013445">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Σώμα σ</w:t>
      </w:r>
      <w:r>
        <w:rPr>
          <w:rFonts w:eastAsia="Times New Roman"/>
          <w:color w:val="000000"/>
          <w:szCs w:val="24"/>
          <w:shd w:val="clear" w:color="auto" w:fill="FFFFFF"/>
        </w:rPr>
        <w:t>υμφωνεί;</w:t>
      </w:r>
    </w:p>
    <w:p w14:paraId="33969632" w14:textId="77777777" w:rsidR="000A42A9" w:rsidRDefault="00013445">
      <w:pPr>
        <w:spacing w:after="0" w:line="600" w:lineRule="auto"/>
        <w:ind w:firstLine="720"/>
        <w:jc w:val="both"/>
        <w:rPr>
          <w:rFonts w:eastAsia="Times New Roman"/>
          <w:color w:val="000000"/>
          <w:szCs w:val="24"/>
          <w:shd w:val="clear" w:color="auto" w:fill="FFFFFF"/>
        </w:rPr>
      </w:pPr>
      <w:r w:rsidRPr="00FE2348">
        <w:rPr>
          <w:rFonts w:eastAsia="Times New Roman"/>
          <w:b/>
          <w:color w:val="000000"/>
          <w:szCs w:val="24"/>
          <w:shd w:val="clear" w:color="auto" w:fill="FFFFFF"/>
        </w:rPr>
        <w:t>ΟΛΟΙ ΟΙ ΒΟΥΛΕΥΤΕΣ:</w:t>
      </w:r>
      <w:r>
        <w:rPr>
          <w:rFonts w:eastAsia="Times New Roman"/>
          <w:color w:val="000000"/>
          <w:szCs w:val="24"/>
          <w:shd w:val="clear" w:color="auto" w:fill="FFFFFF"/>
        </w:rPr>
        <w:t xml:space="preserve"> Μάλιστα, μάλιστα. </w:t>
      </w:r>
    </w:p>
    <w:p w14:paraId="33969633" w14:textId="77777777" w:rsidR="000A42A9" w:rsidRDefault="00013445">
      <w:pPr>
        <w:spacing w:after="0" w:line="600" w:lineRule="auto"/>
        <w:ind w:firstLine="720"/>
        <w:jc w:val="both"/>
        <w:rPr>
          <w:rFonts w:eastAsia="Times New Roman"/>
          <w:bCs/>
          <w:szCs w:val="24"/>
        </w:rPr>
      </w:pPr>
      <w:r w:rsidRPr="002F7C15">
        <w:rPr>
          <w:rFonts w:eastAsia="Times New Roman"/>
          <w:b/>
          <w:bCs/>
          <w:szCs w:val="24"/>
        </w:rPr>
        <w:t>ΠΡΟΕΔ</w:t>
      </w:r>
      <w:r>
        <w:rPr>
          <w:rFonts w:eastAsia="Times New Roman"/>
          <w:b/>
          <w:bCs/>
          <w:szCs w:val="24"/>
        </w:rPr>
        <w:t xml:space="preserve">ΡΕΥΩΝ </w:t>
      </w:r>
      <w:r w:rsidRPr="002F7C15">
        <w:rPr>
          <w:rFonts w:eastAsia="Times New Roman"/>
          <w:b/>
          <w:bCs/>
          <w:szCs w:val="24"/>
        </w:rPr>
        <w:t>(</w:t>
      </w:r>
      <w:r>
        <w:rPr>
          <w:rFonts w:eastAsia="Times New Roman"/>
          <w:b/>
          <w:bCs/>
          <w:szCs w:val="24"/>
        </w:rPr>
        <w:t>Νικήτας Κακλαμάνης</w:t>
      </w:r>
      <w:r w:rsidRPr="002F7C15">
        <w:rPr>
          <w:rFonts w:eastAsia="Times New Roman"/>
          <w:b/>
          <w:bCs/>
          <w:szCs w:val="24"/>
        </w:rPr>
        <w:t>):</w:t>
      </w:r>
      <w:r>
        <w:rPr>
          <w:rFonts w:eastAsia="Times New Roman"/>
          <w:b/>
          <w:bCs/>
          <w:szCs w:val="24"/>
        </w:rPr>
        <w:t xml:space="preserve"> </w:t>
      </w:r>
      <w:r w:rsidRPr="00FE2348">
        <w:rPr>
          <w:rFonts w:eastAsia="Times New Roman"/>
          <w:bCs/>
          <w:szCs w:val="24"/>
        </w:rPr>
        <w:t xml:space="preserve">Το Σώμα </w:t>
      </w:r>
      <w:proofErr w:type="spellStart"/>
      <w:r w:rsidRPr="00FE2348">
        <w:rPr>
          <w:rFonts w:eastAsia="Times New Roman"/>
          <w:bCs/>
          <w:szCs w:val="24"/>
        </w:rPr>
        <w:t>συ</w:t>
      </w:r>
      <w:r>
        <w:rPr>
          <w:rFonts w:eastAsia="Times New Roman"/>
          <w:bCs/>
          <w:szCs w:val="24"/>
        </w:rPr>
        <w:t>νεφώνησε</w:t>
      </w:r>
      <w:proofErr w:type="spellEnd"/>
      <w:r>
        <w:rPr>
          <w:rFonts w:eastAsia="Times New Roman"/>
          <w:bCs/>
          <w:szCs w:val="24"/>
        </w:rPr>
        <w:t xml:space="preserve">. </w:t>
      </w:r>
    </w:p>
    <w:p w14:paraId="33969634" w14:textId="77777777" w:rsidR="000A42A9" w:rsidRDefault="00013445">
      <w:pPr>
        <w:spacing w:after="0" w:line="600" w:lineRule="auto"/>
        <w:ind w:firstLine="720"/>
        <w:jc w:val="both"/>
        <w:rPr>
          <w:rFonts w:eastAsia="Times New Roman"/>
          <w:bCs/>
          <w:szCs w:val="24"/>
        </w:rPr>
      </w:pPr>
      <w:r>
        <w:rPr>
          <w:rFonts w:eastAsia="Times New Roman"/>
          <w:bCs/>
          <w:szCs w:val="24"/>
        </w:rPr>
        <w:t>Ξεκινάμε με τους δύο εισηγητές και το</w:t>
      </w:r>
      <w:r>
        <w:rPr>
          <w:rFonts w:eastAsia="Times New Roman"/>
          <w:bCs/>
          <w:szCs w:val="24"/>
        </w:rPr>
        <w:t>υς έξι ειδικούς αγορητές. Οι Κοινοβουλευτικοί Εκπρόσωποι μπορούν να λάβουν μετά τον λόγο</w:t>
      </w:r>
      <w:r>
        <w:rPr>
          <w:rFonts w:eastAsia="Times New Roman"/>
          <w:bCs/>
          <w:szCs w:val="24"/>
        </w:rPr>
        <w:t>,</w:t>
      </w:r>
      <w:r>
        <w:rPr>
          <w:rFonts w:eastAsia="Times New Roman"/>
          <w:bCs/>
          <w:szCs w:val="24"/>
        </w:rPr>
        <w:t xml:space="preserve"> όποτε θέλουν. Υποθέτω ότι θα θέλουν να ακούσουν πρώτα τον Υπουργό και μετά να μιλήσουν. Εάν θέλουν νωρίτερα, εξυπακούεται ότι θα δοθεί ο λόγος νωρίτερα. </w:t>
      </w:r>
    </w:p>
    <w:p w14:paraId="33969635"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Συνεννοήθηκα</w:t>
      </w:r>
      <w:r>
        <w:rPr>
          <w:rFonts w:eastAsia="Times New Roman" w:cs="Times New Roman"/>
          <w:szCs w:val="24"/>
        </w:rPr>
        <w:t xml:space="preserve"> και με τον Υπουργό. Εάν είναι έτοιμος για τις νομοτεχνικές βελτιώσεις που θέλει να κάνει, αμέσως μετά τους ειδικούς αγορητές θα του δώσω τον λόγο. Αλλιώς θα πάρει τον λόγο μετά από όσους συναδέλφους εγγραφούν. Απ’ ό,τι αντιλαμβάνομαι, δεν θα εγγραφούν και</w:t>
      </w:r>
      <w:r>
        <w:rPr>
          <w:rFonts w:eastAsia="Times New Roman" w:cs="Times New Roman"/>
          <w:szCs w:val="24"/>
        </w:rPr>
        <w:t xml:space="preserve"> πάρα πολλοί. Έτσι θα προχωρήσουμε. Νομίζω ότι θα τελειώσουμε σύντομα. </w:t>
      </w:r>
    </w:p>
    <w:p w14:paraId="33969636"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Θα μας πει ο Υπουργός για τις τροπολογίες;</w:t>
      </w:r>
    </w:p>
    <w:p w14:paraId="33969637"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Ναι, αυτό λέω, θα μας μιλήσει για τις νομοτεχνικές βελτιώσεις και τις τροπολογίες μαζί. Κοι</w:t>
      </w:r>
      <w:r>
        <w:rPr>
          <w:rFonts w:eastAsia="Times New Roman" w:cs="Times New Roman"/>
          <w:szCs w:val="24"/>
        </w:rPr>
        <w:t xml:space="preserve">τάζει τώρα τις τροπολογίες κάποιων συναδέλφων. </w:t>
      </w:r>
    </w:p>
    <w:p w14:paraId="33969638"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Οι τρεις Υπουργοί που έχουν τροπολογίες θα έρθουν να τις υποστηρίξουν,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xml:space="preserve">, ο κ. </w:t>
      </w:r>
      <w:proofErr w:type="spellStart"/>
      <w:r>
        <w:rPr>
          <w:rFonts w:eastAsia="Times New Roman" w:cs="Times New Roman"/>
          <w:szCs w:val="24"/>
        </w:rPr>
        <w:t>Φωτάκης</w:t>
      </w:r>
      <w:proofErr w:type="spellEnd"/>
      <w:r>
        <w:rPr>
          <w:rFonts w:eastAsia="Times New Roman" w:cs="Times New Roman"/>
          <w:szCs w:val="24"/>
        </w:rPr>
        <w:t xml:space="preserve"> και ο κ. </w:t>
      </w:r>
      <w:proofErr w:type="spellStart"/>
      <w:r>
        <w:rPr>
          <w:rFonts w:eastAsia="Times New Roman" w:cs="Times New Roman"/>
          <w:szCs w:val="24"/>
        </w:rPr>
        <w:t>Τόσκας</w:t>
      </w:r>
      <w:proofErr w:type="spellEnd"/>
      <w:r>
        <w:rPr>
          <w:rFonts w:eastAsia="Times New Roman" w:cs="Times New Roman"/>
          <w:szCs w:val="24"/>
        </w:rPr>
        <w:t xml:space="preserve">. Επομένως οι συνάδελφοι και κυρίως οι Κοινοβουλευτικοί Εκπρόσωποι θα έχουν εικόνα και για </w:t>
      </w:r>
      <w:r>
        <w:rPr>
          <w:rFonts w:eastAsia="Times New Roman" w:cs="Times New Roman"/>
          <w:szCs w:val="24"/>
        </w:rPr>
        <w:t xml:space="preserve">τις τρεις υπουργικές τροπολογίες. </w:t>
      </w:r>
    </w:p>
    <w:p w14:paraId="33969639"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εγγραφή γίνεται ηλεκτρονικά, για όποιον συνάδελφο θέλει να εγγραφεί. </w:t>
      </w:r>
    </w:p>
    <w:p w14:paraId="3396963A"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Παρακαλώ</w:t>
      </w:r>
      <w:r>
        <w:rPr>
          <w:rFonts w:eastAsia="Times New Roman" w:cs="Times New Roman"/>
          <w:szCs w:val="24"/>
        </w:rPr>
        <w:t xml:space="preserve"> </w:t>
      </w:r>
      <w:r>
        <w:rPr>
          <w:rFonts w:eastAsia="Times New Roman" w:cs="Times New Roman"/>
          <w:szCs w:val="24"/>
        </w:rPr>
        <w:t xml:space="preserve">να ανοίξουν τώρα τις εγγραφές και θα κλείσουν μόλις κατέβει από το Βήμα ο κ. Αθανασίου. </w:t>
      </w:r>
    </w:p>
    <w:p w14:paraId="3396963B"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Ξεκινάμε με τον εισηγητή του ΣΥΡΙΖΑ, τον συνάδελφο κ. Αλέξανδρο </w:t>
      </w:r>
      <w:proofErr w:type="spellStart"/>
      <w:r>
        <w:rPr>
          <w:rFonts w:eastAsia="Times New Roman" w:cs="Times New Roman"/>
          <w:szCs w:val="24"/>
        </w:rPr>
        <w:t>Μεϊκόπουλο</w:t>
      </w:r>
      <w:proofErr w:type="spellEnd"/>
      <w:r>
        <w:rPr>
          <w:rFonts w:eastAsia="Times New Roman" w:cs="Times New Roman"/>
          <w:szCs w:val="24"/>
        </w:rPr>
        <w:t xml:space="preserve">. </w:t>
      </w:r>
    </w:p>
    <w:p w14:paraId="3396963C"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3396963D"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Ευχαριστώ πολύ, κύριε Πρόεδρε. </w:t>
      </w:r>
    </w:p>
    <w:p w14:paraId="3396963E"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για τις </w:t>
      </w:r>
      <w:r>
        <w:rPr>
          <w:rFonts w:eastAsia="Times New Roman" w:cs="Times New Roman"/>
          <w:szCs w:val="24"/>
        </w:rPr>
        <w:t>εταιρείες περιορισμένης</w:t>
      </w:r>
      <w:r>
        <w:rPr>
          <w:rFonts w:eastAsia="Times New Roman" w:cs="Times New Roman"/>
          <w:szCs w:val="24"/>
        </w:rPr>
        <w:t xml:space="preserve"> ευθύνης</w:t>
      </w:r>
      <w:r>
        <w:rPr>
          <w:rFonts w:eastAsia="Times New Roman" w:cs="Times New Roman"/>
          <w:szCs w:val="24"/>
        </w:rPr>
        <w:t>,</w:t>
      </w:r>
      <w:r>
        <w:rPr>
          <w:rFonts w:eastAsia="Times New Roman" w:cs="Times New Roman"/>
          <w:szCs w:val="24"/>
        </w:rPr>
        <w:t xml:space="preserve"> που συζητάμε σήμερα</w:t>
      </w:r>
      <w:r>
        <w:rPr>
          <w:rFonts w:eastAsia="Times New Roman" w:cs="Times New Roman"/>
          <w:szCs w:val="24"/>
        </w:rPr>
        <w:t>,</w:t>
      </w:r>
      <w:r>
        <w:rPr>
          <w:rFonts w:eastAsia="Times New Roman" w:cs="Times New Roman"/>
          <w:szCs w:val="24"/>
        </w:rPr>
        <w:t xml:space="preserve"> επί της ουσίας αποτελεί το πρώτο από μία σειρά νομοσχεδίων που έχουν έναν στόχο</w:t>
      </w:r>
      <w:r>
        <w:rPr>
          <w:rFonts w:eastAsia="Times New Roman" w:cs="Times New Roman"/>
          <w:szCs w:val="24"/>
        </w:rPr>
        <w:t>:</w:t>
      </w:r>
      <w:r>
        <w:rPr>
          <w:rFonts w:eastAsia="Times New Roman" w:cs="Times New Roman"/>
          <w:szCs w:val="24"/>
        </w:rPr>
        <w:t xml:space="preserve"> την αναμόρφωση, τον εκσυγχρονισμό της εμπορικής νομοθεσίας της χώρας. </w:t>
      </w:r>
    </w:p>
    <w:p w14:paraId="3396963F"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Ήδη το επόμενο χρονικό διάστημα πρόκειται να κατατεθεί και το νέο νομοσχέ</w:t>
      </w:r>
      <w:r>
        <w:rPr>
          <w:rFonts w:eastAsia="Times New Roman" w:cs="Times New Roman"/>
          <w:szCs w:val="24"/>
        </w:rPr>
        <w:t xml:space="preserve">διο για τις </w:t>
      </w:r>
      <w:r>
        <w:rPr>
          <w:rFonts w:eastAsia="Times New Roman" w:cs="Times New Roman"/>
          <w:szCs w:val="24"/>
        </w:rPr>
        <w:t>ανώνυμες εταιρείες</w:t>
      </w:r>
      <w:r>
        <w:rPr>
          <w:rFonts w:eastAsia="Times New Roman" w:cs="Times New Roman"/>
          <w:szCs w:val="24"/>
        </w:rPr>
        <w:t xml:space="preserve"> και γενικότερα θα εισαχθούν ρυθμίσεις που θα κατευθύνονται προς τη διευκόλυνση της εμπορικής δραστηριότητας στη χώρα και την ενίσχυση των συναλλαγών. </w:t>
      </w:r>
    </w:p>
    <w:p w14:paraId="33969640"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Με το παρόν νομοσχέδιο, λοιπόν, εισάγουμε ρυθμίσεις οι οποίες απλοποιούν τ</w:t>
      </w:r>
      <w:r>
        <w:rPr>
          <w:rFonts w:eastAsia="Times New Roman" w:cs="Times New Roman"/>
          <w:szCs w:val="24"/>
        </w:rPr>
        <w:t>η σύσταση και τη λειτουργία των εμπορικών εταιρειών, ρυθμίσεις που εκσυγχρονίζουν το νομικό πλαίσιο που τις διέπει, που διευκολύνουν τις διεθνείς συναλλαγές τους και την ίδρυση ευρωπαϊκών και άλλων αλλοδαπών υποκαταστημάτων, όπως και την ίδρυση τέτοιων ετα</w:t>
      </w:r>
      <w:r>
        <w:rPr>
          <w:rFonts w:eastAsia="Times New Roman" w:cs="Times New Roman"/>
          <w:szCs w:val="24"/>
        </w:rPr>
        <w:t xml:space="preserve">ιρειών. </w:t>
      </w:r>
    </w:p>
    <w:p w14:paraId="33969641"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Γενικά αποτελούν ρυθμίσεις που έχουν στόχο να πατήσουν σε πραγματικές ανάγκες των εμπόρων, αλλά και να τονώσουν έμπρακτα και ουσιαστικά την εμπορική αγορά της χώρας. </w:t>
      </w:r>
    </w:p>
    <w:p w14:paraId="33969642"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Στις συνεδριάσεις της Διαρκούς Επιτροπής έχει γίνει μια αρκετά λεπτομερής και εκ</w:t>
      </w:r>
      <w:r>
        <w:rPr>
          <w:rFonts w:eastAsia="Times New Roman" w:cs="Times New Roman"/>
          <w:szCs w:val="24"/>
        </w:rPr>
        <w:t>τενής κουβέντα. Μάλιστα, εκείνο που πρέπει να διαπιστώσουμε είναι ότι υπήρξε και μια ευρεία κοινοβουλευτική συναίνεση επί του νομοσχεδίου, αλλά ακόμα και οι φορείς κατά την ακρόαση διαπίστωσαν ότι το σύνολο του νομοσχεδίου κινείται προς τη θετική κατεύθυνσ</w:t>
      </w:r>
      <w:r>
        <w:rPr>
          <w:rFonts w:eastAsia="Times New Roman" w:cs="Times New Roman"/>
          <w:szCs w:val="24"/>
        </w:rPr>
        <w:t xml:space="preserve">η. </w:t>
      </w:r>
    </w:p>
    <w:p w14:paraId="33969643"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Θα σταθώ, λοιπόν, σε μερικά πολύ συγκεκριμένα σημεία του νομοσχεδίου, τα οποία –κατά τη γνώμη μας- αποτελούν και την ουσία. </w:t>
      </w:r>
    </w:p>
    <w:p w14:paraId="33969644"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νομοσχέδιο αποτελείται από δύο μέρη. Κατά το πρώτο μέρος του, όπως ήδη αναφέρθηκα, εισάγονται αλλαγές που βελτιώνουν το νομο</w:t>
      </w:r>
      <w:r>
        <w:rPr>
          <w:rFonts w:eastAsia="Times New Roman" w:cs="Times New Roman"/>
          <w:szCs w:val="24"/>
        </w:rPr>
        <w:t xml:space="preserve">θετικό καθεστώς που διέπει τη σύσταση και τη λειτουργία των Εταιρειών </w:t>
      </w:r>
      <w:r>
        <w:rPr>
          <w:rFonts w:eastAsia="Times New Roman" w:cs="Times New Roman"/>
          <w:szCs w:val="24"/>
        </w:rPr>
        <w:t>περιορισμένης ευθύνης</w:t>
      </w:r>
      <w:r>
        <w:rPr>
          <w:rFonts w:eastAsia="Times New Roman" w:cs="Times New Roman"/>
          <w:szCs w:val="24"/>
        </w:rPr>
        <w:t xml:space="preserve"> και το δεύτερο μέρος του περιέχει κατά κύριο λόγο διατάξεις οι οποίες αποσαφηνίζουν ζητήματα που προέκυψαν από την πρακτική εφαρμογή του πρόσφατου νόμου για το υπαί</w:t>
      </w:r>
      <w:r>
        <w:rPr>
          <w:rFonts w:eastAsia="Times New Roman" w:cs="Times New Roman"/>
          <w:szCs w:val="24"/>
        </w:rPr>
        <w:t xml:space="preserve">θριο εμπόριο. </w:t>
      </w:r>
    </w:p>
    <w:p w14:paraId="33969645"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άρθρο 1, λοιπόν, δίνεται η ευελιξία στην επωνυμία των </w:t>
      </w:r>
      <w:r>
        <w:rPr>
          <w:rFonts w:eastAsia="Times New Roman" w:cs="Times New Roman"/>
          <w:szCs w:val="24"/>
        </w:rPr>
        <w:t>εταιρειών περιορισμένης ευθύνης</w:t>
      </w:r>
      <w:r>
        <w:rPr>
          <w:rFonts w:eastAsia="Times New Roman" w:cs="Times New Roman"/>
          <w:szCs w:val="24"/>
        </w:rPr>
        <w:t xml:space="preserve">. Σύμφωνα με αυτή τη ρύθμιση η επωνυμία πια δεν είναι υποχρεωτικό να σχηματίζεται από τα ονόματα των εταίρων ή από το αντικείμενο της επιχείρησης, όπως </w:t>
      </w:r>
      <w:r>
        <w:rPr>
          <w:rFonts w:eastAsia="Times New Roman" w:cs="Times New Roman"/>
          <w:szCs w:val="24"/>
        </w:rPr>
        <w:t xml:space="preserve">ίσχυε μέχρι σήμερα, αλλά μπορεί να σχηματιστεί και από άλλες ενδείξεις. Αυτό σημαίνει ότι μπορεί να βοηθήσει στο μάρκετινγκ των ΕΠΕ και να βελτιώσει την ανταγωνιστικότητά τους, λαμβάνοντας υπ’ </w:t>
      </w:r>
      <w:proofErr w:type="spellStart"/>
      <w:r>
        <w:rPr>
          <w:rFonts w:eastAsia="Times New Roman" w:cs="Times New Roman"/>
          <w:szCs w:val="24"/>
        </w:rPr>
        <w:t>όψιν</w:t>
      </w:r>
      <w:proofErr w:type="spellEnd"/>
      <w:r>
        <w:rPr>
          <w:rFonts w:eastAsia="Times New Roman" w:cs="Times New Roman"/>
          <w:szCs w:val="24"/>
        </w:rPr>
        <w:t xml:space="preserve"> όλα τα εχέγγυα για τη μη πλάνη των καταναλωτών. </w:t>
      </w:r>
    </w:p>
    <w:p w14:paraId="33969646"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Να σταθώ,</w:t>
      </w:r>
      <w:r>
        <w:rPr>
          <w:rFonts w:eastAsia="Times New Roman" w:cs="Times New Roman"/>
          <w:szCs w:val="24"/>
        </w:rPr>
        <w:t xml:space="preserve"> επίσης, στο σημείο ότι η επωνυμία της ΕΠΕ μπορεί να σχηματιστεί ολόκληρη με λατινικούς χαρακτήρες, κάτι που μέχρι σήμερα ήταν επιτρεπτό μόνο για τον διακριτικό τίτλο μιας εταιρείας και όχι για την επωνυμία της. </w:t>
      </w:r>
    </w:p>
    <w:p w14:paraId="33969647"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Στο άρθρο 2 περιλαμβάνεται διάταξη για τη σ</w:t>
      </w:r>
      <w:r>
        <w:rPr>
          <w:rFonts w:eastAsia="Times New Roman" w:cs="Times New Roman"/>
          <w:szCs w:val="24"/>
        </w:rPr>
        <w:t xml:space="preserve">ύσταση μιας </w:t>
      </w:r>
      <w:r>
        <w:rPr>
          <w:rFonts w:eastAsia="Times New Roman" w:cs="Times New Roman"/>
          <w:szCs w:val="24"/>
        </w:rPr>
        <w:t>εταιρείας περιορισμένης ευθύνης</w:t>
      </w:r>
      <w:r>
        <w:rPr>
          <w:rFonts w:eastAsia="Times New Roman" w:cs="Times New Roman"/>
          <w:szCs w:val="24"/>
        </w:rPr>
        <w:t>, η οποία πλέον μπορεί να γίνει και με τη χρήση προτύπου καταστατικού και όχι αποκλειστικά με συμβολαιογραφικό έγγραφο που προβλέπεται στον ν.4441/2016, εάν και εφ</w:t>
      </w:r>
      <w:r>
        <w:rPr>
          <w:rFonts w:eastAsia="Times New Roman" w:cs="Times New Roman"/>
          <w:szCs w:val="24"/>
        </w:rPr>
        <w:t xml:space="preserve">όσον, φυσικά, αυτό επιλεγεί από τους ιδρυτές-εταίρους. Όταν, μάλιστα, προτιμάται η χρήση του προτύπου καταστατικού, η εταιρική σύμβαση μπορεί να καταρτίζεται και με ιδιωτικό έγγραφο. </w:t>
      </w:r>
    </w:p>
    <w:p w14:paraId="33969648"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Σε αυτό το σημείο να τονίσουμε ότι, πέρα από τον τρόπο σύστασης, με το ν</w:t>
      </w:r>
      <w:r>
        <w:rPr>
          <w:rFonts w:eastAsia="Times New Roman" w:cs="Times New Roman"/>
          <w:szCs w:val="24"/>
        </w:rPr>
        <w:t xml:space="preserve">έο σχέδιο νόμου και στο ίδιο άρθρο ορίζεται ρητώς ότι η </w:t>
      </w:r>
      <w:r>
        <w:rPr>
          <w:rFonts w:eastAsia="Times New Roman" w:cs="Times New Roman"/>
          <w:szCs w:val="24"/>
        </w:rPr>
        <w:t>ε</w:t>
      </w:r>
      <w:r>
        <w:rPr>
          <w:rFonts w:eastAsia="Times New Roman" w:cs="Times New Roman"/>
          <w:szCs w:val="24"/>
        </w:rPr>
        <w:t xml:space="preserve">ταιρεία αποκτά νομική προσωπικότητα από την καταχώριση και δημοσίευση της συστατικής της πράξης στο Γενικό Εμπορικό Μητρώο. </w:t>
      </w:r>
    </w:p>
    <w:p w14:paraId="3396964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Πολύ σημαντική, επίσης, είναι η παρέμβαση που εισάγεται με τον νέο νόμο στ</w:t>
      </w:r>
      <w:r>
        <w:rPr>
          <w:rFonts w:eastAsia="Times New Roman" w:cs="Times New Roman"/>
          <w:szCs w:val="24"/>
        </w:rPr>
        <w:t xml:space="preserve">ο άρθρο 3, ως προς τη δυνατότητα σύγκλησης της συνέλευσης των εταίρων της ΕΠΕ με τηλεδιάσκεψη. </w:t>
      </w:r>
    </w:p>
    <w:p w14:paraId="3396964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Επίσης, σημαντική για την ευελιξία στη λειτουργία των ΕΠΕ είναι και η νέα ρύθμιση που εισάγεται με το άρθρο 6, με την οποία μεταβάλλεται το </w:t>
      </w:r>
      <w:proofErr w:type="spellStart"/>
      <w:r>
        <w:rPr>
          <w:rFonts w:eastAsia="Times New Roman" w:cs="Times New Roman"/>
          <w:szCs w:val="24"/>
        </w:rPr>
        <w:t>προϊσχύον</w:t>
      </w:r>
      <w:proofErr w:type="spellEnd"/>
      <w:r>
        <w:rPr>
          <w:rFonts w:eastAsia="Times New Roman" w:cs="Times New Roman"/>
          <w:szCs w:val="24"/>
        </w:rPr>
        <w:t xml:space="preserve"> ποσοστό τη</w:t>
      </w:r>
      <w:r>
        <w:rPr>
          <w:rFonts w:eastAsia="Times New Roman" w:cs="Times New Roman"/>
          <w:szCs w:val="24"/>
        </w:rPr>
        <w:t xml:space="preserve">ς απαιτούμενης διπλής πλειοψηφίας από τρία τέταρτα σε δύο τρίτα για την τροποποίηση εταιρικής σύμβασης και την απόφαση λύσης της εταιρείας. </w:t>
      </w:r>
    </w:p>
    <w:p w14:paraId="3396964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Με τη νέα, λοιπόν, ρύθμιση η τροποποίηση εταιρικής σύμβασης της ΕΠΕ γίνεται με τη διπλή πλειοψηφία των δύο τρίτων τ</w:t>
      </w:r>
      <w:r>
        <w:rPr>
          <w:rFonts w:eastAsia="Times New Roman" w:cs="Times New Roman"/>
          <w:szCs w:val="24"/>
        </w:rPr>
        <w:t xml:space="preserve">ου συνολικού αριθμού των εταίρων που κατέχουν τα δύο τρίτα του εταιρικού κεφαλαίου. </w:t>
      </w:r>
    </w:p>
    <w:p w14:paraId="3396964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Τέλος, πολύ σημαντικές είναι οι τροποποιήσεις που εισάγονται με το άρθρο 8 σχετικά με την εγκατάσταση αλλοδαπών εταιρειών στη χώρα μας. Συγκεκριμένα, επι</w:t>
      </w:r>
      <w:r>
        <w:rPr>
          <w:rFonts w:eastAsia="Times New Roman" w:cs="Times New Roman"/>
          <w:szCs w:val="24"/>
        </w:rPr>
        <w:lastRenderedPageBreak/>
        <w:t>χειρείται ένας δια</w:t>
      </w:r>
      <w:r>
        <w:rPr>
          <w:rFonts w:eastAsia="Times New Roman" w:cs="Times New Roman"/>
          <w:szCs w:val="24"/>
        </w:rPr>
        <w:t xml:space="preserve">χωρισμός μεταξύ εγκατάστασης αλλοδαπών εταιρειών προερχόμενων από την Ευρωπαϊκή Ένωση και τον </w:t>
      </w:r>
      <w:r>
        <w:rPr>
          <w:rFonts w:eastAsia="Times New Roman" w:cs="Times New Roman"/>
          <w:szCs w:val="24"/>
        </w:rPr>
        <w:t xml:space="preserve">ευρωπαϊκό οικονομικό χώρο </w:t>
      </w:r>
      <w:r>
        <w:rPr>
          <w:rFonts w:eastAsia="Times New Roman" w:cs="Times New Roman"/>
          <w:szCs w:val="24"/>
        </w:rPr>
        <w:t>από</w:t>
      </w:r>
      <w:r>
        <w:rPr>
          <w:rFonts w:eastAsia="Times New Roman" w:cs="Times New Roman"/>
          <w:szCs w:val="24"/>
        </w:rPr>
        <w:t xml:space="preserve"> αυτές που προέρχονται από τρίτες χώρες. </w:t>
      </w:r>
    </w:p>
    <w:p w14:paraId="3396964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Έτσι, λοιπόν, για να εξειδικεύσουμε λίγο περισσότερο, η εγκατάσταση για τις αλλοδαπές εταιρ</w:t>
      </w:r>
      <w:r>
        <w:rPr>
          <w:rFonts w:eastAsia="Times New Roman" w:cs="Times New Roman"/>
          <w:szCs w:val="24"/>
        </w:rPr>
        <w:t>είες που προέρχονται από την Ευρωπαϊκή Ένωση απλοποιείται, καθώς δεν θα απαιτείται έκδοση σχετικής απόφασης εγκατάστασης από την αρμόδια εποπτική αρχή, ενώ</w:t>
      </w:r>
      <w:r>
        <w:rPr>
          <w:rFonts w:eastAsia="Times New Roman" w:cs="Times New Roman"/>
          <w:szCs w:val="24"/>
        </w:rPr>
        <w:t>,</w:t>
      </w:r>
      <w:r>
        <w:rPr>
          <w:rFonts w:eastAsia="Times New Roman" w:cs="Times New Roman"/>
          <w:szCs w:val="24"/>
        </w:rPr>
        <w:t xml:space="preserve"> αντίθετα</w:t>
      </w:r>
      <w:r>
        <w:rPr>
          <w:rFonts w:eastAsia="Times New Roman" w:cs="Times New Roman"/>
          <w:szCs w:val="24"/>
        </w:rPr>
        <w:t>,</w:t>
      </w:r>
      <w:r>
        <w:rPr>
          <w:rFonts w:eastAsia="Times New Roman" w:cs="Times New Roman"/>
          <w:szCs w:val="24"/>
        </w:rPr>
        <w:t xml:space="preserve"> στην περίπτωση αλλοδαπών εταιρειών τρίτης χώρας είναι προϋπόθεση η έκδοση απόφασης εγκατά</w:t>
      </w:r>
      <w:r>
        <w:rPr>
          <w:rFonts w:eastAsia="Times New Roman" w:cs="Times New Roman"/>
          <w:szCs w:val="24"/>
        </w:rPr>
        <w:t>στασης από την αρμόδια αρχή, δηλαδή τη Διεύθυνση Εταιρειών της Γενικής Γραμματείας Εμπορίου και Προστασίας του Καταναλωτή του Υπουργείου Οικονομίας και Ανάπτυξης ή την Περιφερειακή Ενότητα που έχει την κατά λόγο αρμοδιότητα.</w:t>
      </w:r>
    </w:p>
    <w:p w14:paraId="3396964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Να έρθω τώρα και στο δεύτερο μέ</w:t>
      </w:r>
      <w:r>
        <w:rPr>
          <w:rFonts w:eastAsia="Times New Roman" w:cs="Times New Roman"/>
          <w:szCs w:val="24"/>
        </w:rPr>
        <w:t xml:space="preserve">ρος του νομοσχεδίου, όπου περιέχονται ρυθμιστικές και </w:t>
      </w:r>
      <w:proofErr w:type="spellStart"/>
      <w:r>
        <w:rPr>
          <w:rFonts w:eastAsia="Times New Roman" w:cs="Times New Roman"/>
          <w:szCs w:val="24"/>
        </w:rPr>
        <w:t>αποσαφηνιστικές</w:t>
      </w:r>
      <w:proofErr w:type="spellEnd"/>
      <w:r>
        <w:rPr>
          <w:rFonts w:eastAsia="Times New Roman" w:cs="Times New Roman"/>
          <w:szCs w:val="24"/>
        </w:rPr>
        <w:t xml:space="preserve"> διατάξεις του νόμου για το υπαίθριο εμπόριο. Θα αναφερθώ σε κάποια σημαντικά επιμέρους σημεία. </w:t>
      </w:r>
    </w:p>
    <w:p w14:paraId="3396964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πρώτο είναι ότι με το άρθρο 14 δίνεται παράταση μέχρι τις 15 Ιανουαρίου του 2019 στους </w:t>
      </w:r>
      <w:r>
        <w:rPr>
          <w:rFonts w:eastAsia="Times New Roman" w:cs="Times New Roman"/>
          <w:szCs w:val="24"/>
        </w:rPr>
        <w:t xml:space="preserve">πωλητές των λαϊκών αγορών και στους πωλητές πλανόδιου και στάσιμου εμπορίου να ανανεώσουν τις </w:t>
      </w:r>
      <w:proofErr w:type="spellStart"/>
      <w:r>
        <w:rPr>
          <w:rFonts w:eastAsia="Times New Roman" w:cs="Times New Roman"/>
          <w:szCs w:val="24"/>
        </w:rPr>
        <w:t>ληφθείσες</w:t>
      </w:r>
      <w:proofErr w:type="spellEnd"/>
      <w:r>
        <w:rPr>
          <w:rFonts w:eastAsia="Times New Roman" w:cs="Times New Roman"/>
          <w:szCs w:val="24"/>
        </w:rPr>
        <w:t xml:space="preserve"> άδειές τους, σύμφωνα με τον ν</w:t>
      </w:r>
      <w:r>
        <w:rPr>
          <w:rFonts w:eastAsia="Times New Roman" w:cs="Times New Roman"/>
          <w:szCs w:val="24"/>
        </w:rPr>
        <w:t>.</w:t>
      </w:r>
      <w:r>
        <w:rPr>
          <w:rFonts w:eastAsia="Times New Roman" w:cs="Times New Roman"/>
          <w:szCs w:val="24"/>
        </w:rPr>
        <w:t>4264/2014, και ακόμη διευκρινίζεται ότι σε περίπτωση παρέλευσης χρονικού διαστήματος μεγαλύτερου του ενός έτους από τη λήξ</w:t>
      </w:r>
      <w:r>
        <w:rPr>
          <w:rFonts w:eastAsia="Times New Roman" w:cs="Times New Roman"/>
          <w:szCs w:val="24"/>
        </w:rPr>
        <w:t>η ισχύος της άδειας του παραγωγού</w:t>
      </w:r>
      <w:r>
        <w:rPr>
          <w:rFonts w:eastAsia="Times New Roman" w:cs="Times New Roman"/>
          <w:szCs w:val="24"/>
        </w:rPr>
        <w:t>,</w:t>
      </w:r>
      <w:r>
        <w:rPr>
          <w:rFonts w:eastAsia="Times New Roman" w:cs="Times New Roman"/>
          <w:szCs w:val="24"/>
        </w:rPr>
        <w:t xml:space="preserve"> δεν απαιτείται να τηρηθεί διαδικασία έκδοσης μίας άδειας, αν στο διάστημα αυτό ο παραγωγός υποβάλει αίτημα για ανανέωση. Με αυτόν τον τρόπο ουσιαστικά ο παραγωγός διευκολύνεται και δεν χάνει τη θέση του.</w:t>
      </w:r>
    </w:p>
    <w:p w14:paraId="3396965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Θα ήθελα να σταθώ</w:t>
      </w:r>
      <w:r>
        <w:rPr>
          <w:rFonts w:eastAsia="Times New Roman" w:cs="Times New Roman"/>
          <w:szCs w:val="24"/>
        </w:rPr>
        <w:t xml:space="preserve"> και στο δικαίωμα που δίνεται στα άτομα με αναπηρία να δραστηριοποιούνται στο υπαίθριο εμπόριο ακόμα και μετά τη λήψη σύνταξης λόγω αναπηρίας. Αυτή η ρύθμιση είναι αρκετά σημαντική για τους συμπολίτες μας με αναπηρία, καθώς γνωρίζουμε όλοι ότι πολλοί από α</w:t>
      </w:r>
      <w:r>
        <w:rPr>
          <w:rFonts w:eastAsia="Times New Roman" w:cs="Times New Roman"/>
          <w:szCs w:val="24"/>
        </w:rPr>
        <w:t xml:space="preserve">υτούς χρειάζεται να συνεχίσουν να δραστηριοποιούνται επαγγελματικά για να </w:t>
      </w:r>
      <w:proofErr w:type="spellStart"/>
      <w:r>
        <w:rPr>
          <w:rFonts w:eastAsia="Times New Roman" w:cs="Times New Roman"/>
          <w:szCs w:val="24"/>
        </w:rPr>
        <w:t>αντεπεξέλθουν</w:t>
      </w:r>
      <w:proofErr w:type="spellEnd"/>
      <w:r>
        <w:rPr>
          <w:rFonts w:eastAsia="Times New Roman" w:cs="Times New Roman"/>
          <w:szCs w:val="24"/>
        </w:rPr>
        <w:t xml:space="preserve"> στις ανάγκες της αναπηρίας τους. </w:t>
      </w:r>
      <w:r>
        <w:rPr>
          <w:rFonts w:eastAsia="Times New Roman" w:cs="Times New Roman"/>
          <w:szCs w:val="24"/>
        </w:rPr>
        <w:lastRenderedPageBreak/>
        <w:t>Ωστόσο στη διάταξη διευκρινίζεται ότι σε κάθε περίπτωση παραμένει ως προϋπόθεση για την ανανέωση της άδειας η μη λήψη σύνταξης λόγω γήρ</w:t>
      </w:r>
      <w:r>
        <w:rPr>
          <w:rFonts w:eastAsia="Times New Roman" w:cs="Times New Roman"/>
          <w:szCs w:val="24"/>
        </w:rPr>
        <w:t xml:space="preserve">ατος. </w:t>
      </w:r>
    </w:p>
    <w:p w14:paraId="3396965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Να επισημάνουμε, τέλος, ότι στο άρθρο 15 περιλαμβάνονται ρυθμίσεις για την εναρμόνιση του πλαισίου έκδοσης των εγγυητικών επιστολών σύμφωνα με τις ευρωπαϊκές οδηγίες. </w:t>
      </w:r>
    </w:p>
    <w:p w14:paraId="3396965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διευκολύνσεις που παρέχονται με τη σημερινή νομοθετική πρωτοβουλία απευθύνονται, κατά τη γνώμη μας, σε ένα σημαντικό κομμάτι του </w:t>
      </w:r>
      <w:proofErr w:type="spellStart"/>
      <w:r>
        <w:rPr>
          <w:rFonts w:eastAsia="Times New Roman" w:cs="Times New Roman"/>
          <w:szCs w:val="24"/>
        </w:rPr>
        <w:t>επιχειρείν</w:t>
      </w:r>
      <w:proofErr w:type="spellEnd"/>
      <w:r>
        <w:rPr>
          <w:rFonts w:eastAsia="Times New Roman" w:cs="Times New Roman"/>
          <w:szCs w:val="24"/>
        </w:rPr>
        <w:t xml:space="preserve"> και λειτουργούν ως κίνητρο σε πολίτες που επιθυμούν να επιχειρούν ευέλικτα. Τρία εί</w:t>
      </w:r>
      <w:r>
        <w:rPr>
          <w:rFonts w:eastAsia="Times New Roman" w:cs="Times New Roman"/>
          <w:szCs w:val="24"/>
        </w:rPr>
        <w:t xml:space="preserve">ναι τα σημαντικά σημεία: η απλούστευση ως προς την ίδρυση και τη λειτουργία μίας ΕΠΕ, η μείωση του διοικητικού κόστους για την ίδρυσή της, καθώς και η διευκόλυνση της εγκατάστασης μίας ΕΠΕ </w:t>
      </w:r>
      <w:r w:rsidRPr="005534BE">
        <w:rPr>
          <w:rFonts w:eastAsia="Times New Roman" w:cs="Times New Roman"/>
          <w:szCs w:val="24"/>
        </w:rPr>
        <w:t>από τον</w:t>
      </w:r>
      <w:r>
        <w:rPr>
          <w:rFonts w:eastAsia="Times New Roman" w:cs="Times New Roman"/>
          <w:szCs w:val="24"/>
        </w:rPr>
        <w:t xml:space="preserve"> χώρο της Ευρωπαϊκής Ένωσης με την κατάργηση της διοικητικής</w:t>
      </w:r>
      <w:r>
        <w:rPr>
          <w:rFonts w:eastAsia="Times New Roman" w:cs="Times New Roman"/>
          <w:szCs w:val="24"/>
        </w:rPr>
        <w:t xml:space="preserve"> έγκρισης, καθιστώντας ελκυστικότερες τις ξένες επενδύσεις μέσω της μείωσης της γραφειοκρατίας και των διοικητικών βαρών. </w:t>
      </w:r>
    </w:p>
    <w:p w14:paraId="3396965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Όλοι γνωρίζουμε ότι στο μεγαλύτερο μέρος τους οι ΕΠΕ αποτελούν επιχειρήσεις που συνίστανται από τους λεγόμενους μικρομεσαίους. Οι μικ</w:t>
      </w:r>
      <w:r>
        <w:rPr>
          <w:rFonts w:eastAsia="Times New Roman" w:cs="Times New Roman"/>
          <w:szCs w:val="24"/>
        </w:rPr>
        <w:t xml:space="preserve">ρομεσαίοι, λοιπόν, επαγγελματίες νομίζω ότι είναι κοινή παραδοχή ότι αποτελούν ένα πολύ σημαντικό κομμάτι της ραχοκοκαλιάς της ελληνικής οικονομίας, τροφοδοτώντας ταυτόχρονα την αγορά με απασχόληση. </w:t>
      </w:r>
    </w:p>
    <w:p w14:paraId="3396965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Στόχος μας, λοιπόν, θα πρέπει να είναι η διευκόλυνση της</w:t>
      </w:r>
      <w:r>
        <w:rPr>
          <w:rFonts w:eastAsia="Times New Roman" w:cs="Times New Roman"/>
          <w:szCs w:val="24"/>
        </w:rPr>
        <w:t xml:space="preserve"> δημιουργίας και της λειτουργίας καινοτόμων μικρομεσαίων επιχειρήσεων, οι οποίες θα έχουν τη δυνατότητα αλλά και το κίνητρο να χρησιμοποιούν και το επιστημονικό δυναμικό της χώρας που βρίσκεται εντός και εκτός της ελληνικής επικράτειας.</w:t>
      </w:r>
    </w:p>
    <w:p w14:paraId="3396965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Σήμερα, λοιπόν, που</w:t>
      </w:r>
      <w:r>
        <w:rPr>
          <w:rFonts w:eastAsia="Times New Roman" w:cs="Times New Roman"/>
          <w:szCs w:val="24"/>
        </w:rPr>
        <w:t xml:space="preserve"> θα μπορούσαμε να πούμε ότι έχουμε ένα θετικό </w:t>
      </w:r>
      <w:r>
        <w:rPr>
          <w:rFonts w:eastAsia="Times New Roman" w:cs="Times New Roman"/>
          <w:szCs w:val="24"/>
          <w:lang w:val="en-US"/>
        </w:rPr>
        <w:t>momentum</w:t>
      </w:r>
      <w:r w:rsidRPr="00187F54">
        <w:rPr>
          <w:rFonts w:eastAsia="Times New Roman" w:cs="Times New Roman"/>
          <w:szCs w:val="24"/>
        </w:rPr>
        <w:t xml:space="preserve"> </w:t>
      </w:r>
      <w:r>
        <w:rPr>
          <w:rFonts w:eastAsia="Times New Roman" w:cs="Times New Roman"/>
          <w:szCs w:val="24"/>
        </w:rPr>
        <w:t>για την ελληνική οικονομία, γεγονός που είναι κοινά παραδεκτό από όλους τους δείκτες, αλλά και από τον διεθνή παράγοντα, η πολιτεία οφείλει να δημιουργεί προϋποθέσεις για την άρση των δυσκα</w:t>
      </w:r>
      <w:r>
        <w:rPr>
          <w:rFonts w:eastAsia="Times New Roman" w:cs="Times New Roman"/>
          <w:szCs w:val="24"/>
        </w:rPr>
        <w:t>μ</w:t>
      </w:r>
      <w:r>
        <w:rPr>
          <w:rFonts w:eastAsia="Times New Roman" w:cs="Times New Roman"/>
          <w:szCs w:val="24"/>
        </w:rPr>
        <w:t xml:space="preserve">ψιών, ώστε </w:t>
      </w:r>
      <w:r>
        <w:rPr>
          <w:rFonts w:eastAsia="Times New Roman" w:cs="Times New Roman"/>
          <w:szCs w:val="24"/>
        </w:rPr>
        <w:t xml:space="preserve">να διαμορφώσει ένα σύγχρονο θεσμικό </w:t>
      </w:r>
      <w:r>
        <w:rPr>
          <w:rFonts w:eastAsia="Times New Roman" w:cs="Times New Roman"/>
          <w:szCs w:val="24"/>
        </w:rPr>
        <w:lastRenderedPageBreak/>
        <w:t>πλαίσιο, το οποίο να διευκολύνει στην πράξη τη δημιουργία και τη λειτουργία των μικρομεσαίων αυτών επιχειρήσεων.</w:t>
      </w:r>
    </w:p>
    <w:p w14:paraId="3396965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Ο παρών, λοιπόν, νόμος πιστεύω ότι είναι η αρχή από μια σειρά πρωτοβουλιών σε αυτή την κατεύθυνση και γι’ α</w:t>
      </w:r>
      <w:r>
        <w:rPr>
          <w:rFonts w:eastAsia="Times New Roman" w:cs="Times New Roman"/>
          <w:szCs w:val="24"/>
        </w:rPr>
        <w:t xml:space="preserve">υτόν τον λόγο καλώ την Ολομέλεια να υπερψηφίσει τόσο κατ’ </w:t>
      </w:r>
      <w:proofErr w:type="spellStart"/>
      <w:r>
        <w:rPr>
          <w:rFonts w:eastAsia="Times New Roman" w:cs="Times New Roman"/>
          <w:szCs w:val="24"/>
        </w:rPr>
        <w:t>άρθρον</w:t>
      </w:r>
      <w:proofErr w:type="spellEnd"/>
      <w:r>
        <w:rPr>
          <w:rFonts w:eastAsia="Times New Roman" w:cs="Times New Roman"/>
          <w:szCs w:val="24"/>
        </w:rPr>
        <w:t xml:space="preserve"> όσο και στο σύνολο.</w:t>
      </w:r>
    </w:p>
    <w:p w14:paraId="3396965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33969658" w14:textId="77777777" w:rsidR="000A42A9" w:rsidRDefault="000134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3969659" w14:textId="77777777" w:rsidR="000A42A9" w:rsidRDefault="00013445">
      <w:pPr>
        <w:spacing w:after="0" w:line="600" w:lineRule="auto"/>
        <w:ind w:firstLine="720"/>
        <w:jc w:val="both"/>
        <w:rPr>
          <w:rFonts w:eastAsia="Times New Roman" w:cs="Times New Roman"/>
          <w:szCs w:val="24"/>
        </w:rPr>
      </w:pPr>
      <w:r w:rsidRPr="000115A5">
        <w:rPr>
          <w:rFonts w:eastAsia="Times New Roman" w:cs="Times New Roman"/>
          <w:b/>
          <w:szCs w:val="24"/>
        </w:rPr>
        <w:t xml:space="preserve">ΠΡΟΕΔΡΕΩΝ (Νικήτας Κακλαμάνης): </w:t>
      </w:r>
      <w:r>
        <w:rPr>
          <w:rFonts w:eastAsia="Times New Roman" w:cs="Times New Roman"/>
          <w:szCs w:val="24"/>
        </w:rPr>
        <w:t>Κι εγώ</w:t>
      </w:r>
      <w:r>
        <w:rPr>
          <w:rFonts w:eastAsia="Times New Roman" w:cs="Times New Roman"/>
          <w:szCs w:val="24"/>
        </w:rPr>
        <w:t xml:space="preserve"> ευχαριστώ</w:t>
      </w:r>
      <w:r>
        <w:rPr>
          <w:rFonts w:eastAsia="Times New Roman" w:cs="Times New Roman"/>
          <w:szCs w:val="24"/>
        </w:rPr>
        <w:t xml:space="preserve">, κύριε </w:t>
      </w:r>
      <w:proofErr w:type="spellStart"/>
      <w:r>
        <w:rPr>
          <w:rFonts w:eastAsia="Times New Roman" w:cs="Times New Roman"/>
          <w:szCs w:val="24"/>
        </w:rPr>
        <w:t>Μεϊκόπουλε</w:t>
      </w:r>
      <w:proofErr w:type="spellEnd"/>
      <w:r>
        <w:rPr>
          <w:rFonts w:eastAsia="Times New Roman" w:cs="Times New Roman"/>
          <w:szCs w:val="24"/>
        </w:rPr>
        <w:t>, και για τη συντομία σας.</w:t>
      </w:r>
    </w:p>
    <w:p w14:paraId="3396965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έχει ο γενικός εισηγητής της Νέας Δημοκρατίας</w:t>
      </w:r>
      <w:r>
        <w:rPr>
          <w:rFonts w:eastAsia="Times New Roman" w:cs="Times New Roman"/>
          <w:szCs w:val="24"/>
        </w:rPr>
        <w:t>,</w:t>
      </w:r>
      <w:r>
        <w:rPr>
          <w:rFonts w:eastAsia="Times New Roman" w:cs="Times New Roman"/>
          <w:szCs w:val="24"/>
        </w:rPr>
        <w:t xml:space="preserve"> ο συνάδελφος κ. Χαράλαμπος Αθανασίου.</w:t>
      </w:r>
    </w:p>
    <w:p w14:paraId="3396965B"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Ευχαριστώ, κύριε Πρόεδρε.</w:t>
      </w:r>
    </w:p>
    <w:p w14:paraId="3396965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Υπουργείο Ανάπτυξης εισάγει στο Κοινοβούλιο νομοσχέδιο το οποίο, κατά τους συντάκτες του, </w:t>
      </w:r>
      <w:r>
        <w:rPr>
          <w:rFonts w:eastAsia="Times New Roman" w:cs="Times New Roman"/>
          <w:szCs w:val="24"/>
        </w:rPr>
        <w:t xml:space="preserve">αποβλέπει στον εκσυγχρονισμό του </w:t>
      </w:r>
      <w:r>
        <w:rPr>
          <w:rFonts w:eastAsia="Times New Roman" w:cs="Times New Roman"/>
          <w:szCs w:val="24"/>
        </w:rPr>
        <w:lastRenderedPageBreak/>
        <w:t xml:space="preserve">πλαισίου που διέπει τις </w:t>
      </w:r>
      <w:r>
        <w:rPr>
          <w:rFonts w:eastAsia="Times New Roman" w:cs="Times New Roman"/>
          <w:szCs w:val="24"/>
        </w:rPr>
        <w:t>εταιρείες περιορισμένης ευθύνης</w:t>
      </w:r>
      <w:r>
        <w:rPr>
          <w:rFonts w:eastAsia="Times New Roman" w:cs="Times New Roman"/>
          <w:szCs w:val="24"/>
        </w:rPr>
        <w:t>, τον ν.3190. Επί της ουσίας με τα πρώτα δεκατρία άρθρα τροποποιεί το</w:t>
      </w:r>
      <w:r>
        <w:rPr>
          <w:rFonts w:eastAsia="Times New Roman" w:cs="Times New Roman"/>
          <w:szCs w:val="24"/>
        </w:rPr>
        <w:t>ν</w:t>
      </w:r>
      <w:r>
        <w:rPr>
          <w:rFonts w:eastAsia="Times New Roman" w:cs="Times New Roman"/>
          <w:szCs w:val="24"/>
        </w:rPr>
        <w:t xml:space="preserve"> ν.3190, όπως ανέφερα, ενώ περιλαμβάνει και τρία άρθρα που αναφέρονται σε άλλα ζητήματα.</w:t>
      </w:r>
    </w:p>
    <w:p w14:paraId="3396965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Είναι βέβ</w:t>
      </w:r>
      <w:r>
        <w:rPr>
          <w:rFonts w:eastAsia="Times New Roman" w:cs="Times New Roman"/>
          <w:szCs w:val="24"/>
        </w:rPr>
        <w:t xml:space="preserve">αιο ότι το εν λόγω νομοθέτημα αποτελεί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Η επεξεργασία του σχεδίου νόμου, όπως είπα και στην </w:t>
      </w:r>
      <w:r>
        <w:rPr>
          <w:rFonts w:eastAsia="Times New Roman" w:cs="Times New Roman"/>
          <w:szCs w:val="24"/>
        </w:rPr>
        <w:t>ε</w:t>
      </w:r>
      <w:r>
        <w:rPr>
          <w:rFonts w:eastAsia="Times New Roman" w:cs="Times New Roman"/>
          <w:szCs w:val="24"/>
        </w:rPr>
        <w:t>πιτροπή, μου άφησε ανάμεικτες εντυπώσεις. Κάποιες επιμέρους διατάξεις τις θεωρώ χρήσιμες και ευπρόσδεκτες. Κάποιες άλλες τροποποιήσεις, που το</w:t>
      </w:r>
      <w:r>
        <w:rPr>
          <w:rFonts w:eastAsia="Times New Roman" w:cs="Times New Roman"/>
          <w:szCs w:val="24"/>
        </w:rPr>
        <w:t xml:space="preserve"> σχέδιο νόμου επιφέρει, ήταν επιβεβλημένες λόγω εισαγωγής νεότερων διατάξεων, ιδίως αυτές περί </w:t>
      </w:r>
      <w:proofErr w:type="spellStart"/>
      <w:r>
        <w:rPr>
          <w:rFonts w:eastAsia="Times New Roman" w:cs="Times New Roman"/>
          <w:szCs w:val="24"/>
        </w:rPr>
        <w:t>δημοσιότητος</w:t>
      </w:r>
      <w:proofErr w:type="spellEnd"/>
      <w:r>
        <w:rPr>
          <w:rFonts w:eastAsia="Times New Roman" w:cs="Times New Roman"/>
          <w:szCs w:val="24"/>
        </w:rPr>
        <w:t xml:space="preserve"> του Γενικού Εμπορικού Μητρώου, που εισήχθη πρόσφατα. </w:t>
      </w:r>
    </w:p>
    <w:p w14:paraId="3396965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Γι’ αυτό η στάση μας ήταν και είναι θετική επί της αρχής και επί συγκεκριμένων άρθρων, όπως γι</w:t>
      </w:r>
      <w:r>
        <w:rPr>
          <w:rFonts w:eastAsia="Times New Roman" w:cs="Times New Roman"/>
          <w:szCs w:val="24"/>
        </w:rPr>
        <w:t>α παράδειγμα για τις επωνυμίες των ΕΠΕ, την τροποποίηση του ορίου διπλών πλειοψηφιών στα 2/3 από 3/4 για τη λήψη σημαντικών αποφάσεων. Στις πλειοψηφίες νομίζω ότι θα φέρετε και κάποια νομοτεχνική βελτίωση, κύριε Υπουργέ, σύμφωνα και με την τροπολογία του κ</w:t>
      </w:r>
      <w:r>
        <w:rPr>
          <w:rFonts w:eastAsia="Times New Roman" w:cs="Times New Roman"/>
          <w:szCs w:val="24"/>
        </w:rPr>
        <w:t xml:space="preserve">. Κακλαμάνη. Άρα θα το συζητήσουμε κατά τη </w:t>
      </w:r>
      <w:r>
        <w:rPr>
          <w:rFonts w:eastAsia="Times New Roman" w:cs="Times New Roman"/>
          <w:szCs w:val="24"/>
        </w:rPr>
        <w:lastRenderedPageBreak/>
        <w:t xml:space="preserve">διάρκεια. Ας μην καταλήξουμε από τώρα. Εν πάση </w:t>
      </w:r>
      <w:proofErr w:type="spellStart"/>
      <w:r>
        <w:rPr>
          <w:rFonts w:eastAsia="Times New Roman" w:cs="Times New Roman"/>
          <w:szCs w:val="24"/>
        </w:rPr>
        <w:t>περιπτώσει</w:t>
      </w:r>
      <w:proofErr w:type="spellEnd"/>
      <w:r>
        <w:rPr>
          <w:rFonts w:eastAsia="Times New Roman" w:cs="Times New Roman"/>
          <w:szCs w:val="24"/>
        </w:rPr>
        <w:t xml:space="preserve">, χρειάζεται βελτίωση και σωστά προχωρήσατε σε αυτό. </w:t>
      </w:r>
    </w:p>
    <w:p w14:paraId="3396965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Επίσης, υπάρχουν διατάξεις για την εισαγωγή του θεσμού των συνεδριάσεων των εταίρων μέσω τηλεδιάσκεψης</w:t>
      </w:r>
      <w:r>
        <w:rPr>
          <w:rFonts w:eastAsia="Times New Roman" w:cs="Times New Roman"/>
          <w:szCs w:val="24"/>
        </w:rPr>
        <w:t xml:space="preserve"> και η διευκόλυνση της εξόδου του εταίρου, όπως και ρυθμίσεις που αφορούν τις αλλοδαπές εταιρείες που θα έχουν έδρα στην Ελλάδα, δηλαδή όσον αφορά την οργάνωση, τη λειτουργία τους, την έδρα και λοιπά θέματα. </w:t>
      </w:r>
    </w:p>
    <w:p w14:paraId="3396966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Σε άλλες διατάξεις, όπως θα πω, είχαμε επιφυλάξ</w:t>
      </w:r>
      <w:r>
        <w:rPr>
          <w:rFonts w:eastAsia="Times New Roman" w:cs="Times New Roman"/>
          <w:szCs w:val="24"/>
        </w:rPr>
        <w:t>εις. Όμως σε μερικές από αυτές</w:t>
      </w:r>
      <w:r>
        <w:rPr>
          <w:rFonts w:eastAsia="Times New Roman" w:cs="Times New Roman"/>
          <w:szCs w:val="24"/>
        </w:rPr>
        <w:t>,</w:t>
      </w:r>
      <w:r>
        <w:rPr>
          <w:rFonts w:eastAsia="Times New Roman" w:cs="Times New Roman"/>
          <w:szCs w:val="24"/>
        </w:rPr>
        <w:t xml:space="preserve"> μετά τις νομοτεχνικές βελτιώσεις που φέρατε, κύριε Υπουργέ, είμαστε θετικοί. Τις είπαμε και προχθές στην </w:t>
      </w:r>
      <w:r>
        <w:rPr>
          <w:rFonts w:eastAsia="Times New Roman" w:cs="Times New Roman"/>
          <w:szCs w:val="24"/>
        </w:rPr>
        <w:t>ε</w:t>
      </w:r>
      <w:r>
        <w:rPr>
          <w:rFonts w:eastAsia="Times New Roman" w:cs="Times New Roman"/>
          <w:szCs w:val="24"/>
        </w:rPr>
        <w:t>πιτροπή και θα τις ψηφίσουμε. Για άλλες όμως αναμένουμε βελτιώσεις. Όπως ανέφερα, θέλουμε να τις ακούσουμε για να δούμ</w:t>
      </w:r>
      <w:r>
        <w:rPr>
          <w:rFonts w:eastAsia="Times New Roman" w:cs="Times New Roman"/>
          <w:szCs w:val="24"/>
        </w:rPr>
        <w:t xml:space="preserve">ε πώς θα προχωρήσουμε. </w:t>
      </w:r>
    </w:p>
    <w:p w14:paraId="3396966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Παραδείγματος χάριν, έχουμε ένα προβληματισμό με τις λαϊκές αγορές στο άρθρο 14. Είναι ένα νομοθέτημα που πρόσφατα φέρατε </w:t>
      </w:r>
      <w:r>
        <w:rPr>
          <w:rFonts w:eastAsia="Times New Roman" w:cs="Times New Roman"/>
          <w:szCs w:val="24"/>
        </w:rPr>
        <w:t>-</w:t>
      </w:r>
      <w:r>
        <w:rPr>
          <w:rFonts w:eastAsia="Times New Roman" w:cs="Times New Roman"/>
          <w:szCs w:val="24"/>
        </w:rPr>
        <w:t>το 2017</w:t>
      </w:r>
      <w:r>
        <w:rPr>
          <w:rFonts w:eastAsia="Times New Roman" w:cs="Times New Roman"/>
          <w:szCs w:val="24"/>
        </w:rPr>
        <w:t>-</w:t>
      </w:r>
      <w:r>
        <w:rPr>
          <w:rFonts w:eastAsia="Times New Roman" w:cs="Times New Roman"/>
          <w:szCs w:val="24"/>
        </w:rPr>
        <w:t xml:space="preserve"> και ενώ ψηφίστηκε, κάνετε </w:t>
      </w:r>
      <w:r>
        <w:rPr>
          <w:rFonts w:eastAsia="Times New Roman" w:cs="Times New Roman"/>
          <w:szCs w:val="24"/>
        </w:rPr>
        <w:lastRenderedPageBreak/>
        <w:t>αυτές τις αλλαγές. Είναι ένα θέμα για το οποίο θέλουμε να σας ακούσουμε κα</w:t>
      </w:r>
      <w:r>
        <w:rPr>
          <w:rFonts w:eastAsia="Times New Roman" w:cs="Times New Roman"/>
          <w:szCs w:val="24"/>
        </w:rPr>
        <w:t>ι θα επανέλθω, αν χρειαστεί, ανάλογα με τις τροποποιήσεις που θα κάνετε.</w:t>
      </w:r>
    </w:p>
    <w:p w14:paraId="3396966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Πέρα από αυτά, οφείλω να σημειώσω πως είναι ένα κάπως προχειρογραμμένο σχέδιο νόμου, όπως μου δόθηκε η ευκαιρία να σας πω και στην </w:t>
      </w:r>
      <w:r>
        <w:rPr>
          <w:rFonts w:eastAsia="Times New Roman" w:cs="Times New Roman"/>
          <w:szCs w:val="24"/>
        </w:rPr>
        <w:t>ε</w:t>
      </w:r>
      <w:r>
        <w:rPr>
          <w:rFonts w:eastAsia="Times New Roman" w:cs="Times New Roman"/>
          <w:szCs w:val="24"/>
        </w:rPr>
        <w:t xml:space="preserve">πιτροπή. Τούτο προκύπτει και από κάποιες διατάξεις </w:t>
      </w:r>
      <w:r>
        <w:rPr>
          <w:rFonts w:eastAsia="Times New Roman" w:cs="Times New Roman"/>
          <w:szCs w:val="24"/>
        </w:rPr>
        <w:t>που είναι ασαφώς διατυπωμένες, αλλά κυρίως και από μια απλή ανάγνωση της αιτιολογικής έκθεσης, η οποία επί της ουσίας είναι ελλιπέστατη και σίγουρα κακογραμμένη, καθώς περιορίζεται σε μια σύντομη επανάληψη των εισαγομένων διατάξεων, χωρίς να αναφέρεται επί</w:t>
      </w:r>
      <w:r>
        <w:rPr>
          <w:rFonts w:eastAsia="Times New Roman" w:cs="Times New Roman"/>
          <w:szCs w:val="24"/>
        </w:rPr>
        <w:t xml:space="preserve"> της ουσίας στη στρατηγική και τη φιλοσοφία πίσω από τις προτεινόμενες αλλαγές. Επιπλέον, δεν παρέχεται ούτε το ελάχιστο των </w:t>
      </w:r>
      <w:proofErr w:type="spellStart"/>
      <w:r>
        <w:rPr>
          <w:rFonts w:eastAsia="Times New Roman" w:cs="Times New Roman"/>
          <w:szCs w:val="24"/>
        </w:rPr>
        <w:t>οφειλομένων</w:t>
      </w:r>
      <w:proofErr w:type="spellEnd"/>
      <w:r>
        <w:rPr>
          <w:rFonts w:eastAsia="Times New Roman" w:cs="Times New Roman"/>
          <w:szCs w:val="24"/>
        </w:rPr>
        <w:t xml:space="preserve"> πληροφοριών.</w:t>
      </w:r>
    </w:p>
    <w:p w14:paraId="3396966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Αρκετές φορές στην αιτιολογική έκθεση αναφέρονται διατάξεις που χρήζουν τροποποιήσεως, προκειμένου να προσ</w:t>
      </w:r>
      <w:r>
        <w:rPr>
          <w:rFonts w:eastAsia="Times New Roman" w:cs="Times New Roman"/>
          <w:szCs w:val="24"/>
        </w:rPr>
        <w:t xml:space="preserve">αρμοστούν στο </w:t>
      </w:r>
      <w:proofErr w:type="spellStart"/>
      <w:r>
        <w:rPr>
          <w:rFonts w:eastAsia="Times New Roman" w:cs="Times New Roman"/>
          <w:szCs w:val="24"/>
        </w:rPr>
        <w:t>Ε</w:t>
      </w:r>
      <w:r>
        <w:rPr>
          <w:rFonts w:eastAsia="Times New Roman" w:cs="Times New Roman"/>
          <w:szCs w:val="24"/>
        </w:rPr>
        <w:t>νωσιακό</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ίκαιο, χωρίς όμως να αναφέρεται ποια είναι τα </w:t>
      </w:r>
      <w:proofErr w:type="spellStart"/>
      <w:r>
        <w:rPr>
          <w:rFonts w:eastAsia="Times New Roman" w:cs="Times New Roman"/>
          <w:szCs w:val="24"/>
        </w:rPr>
        <w:t>ενωσιακά</w:t>
      </w:r>
      <w:proofErr w:type="spellEnd"/>
      <w:r>
        <w:rPr>
          <w:rFonts w:eastAsia="Times New Roman" w:cs="Times New Roman"/>
          <w:szCs w:val="24"/>
        </w:rPr>
        <w:t xml:space="preserve"> νομοθετήματα και οι συγκεκριμένες διατάξεις που επιτάσσουν αυτές τις αλλαγές.</w:t>
      </w:r>
    </w:p>
    <w:p w14:paraId="3396966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Το σχέδιο νόμου αποτυγχάνει στο</w:t>
      </w:r>
      <w:r>
        <w:rPr>
          <w:rFonts w:eastAsia="Times New Roman" w:cs="Times New Roman"/>
          <w:szCs w:val="24"/>
        </w:rPr>
        <w:t>ν</w:t>
      </w:r>
      <w:r>
        <w:rPr>
          <w:rFonts w:eastAsia="Times New Roman" w:cs="Times New Roman"/>
          <w:szCs w:val="24"/>
        </w:rPr>
        <w:t xml:space="preserve"> βασικό του σκοπό, όπως είπα. Παρά τα θετικά, είναι ένα τεχνοκρατικ</w:t>
      </w:r>
      <w:r>
        <w:rPr>
          <w:rFonts w:eastAsia="Times New Roman" w:cs="Times New Roman"/>
          <w:szCs w:val="24"/>
        </w:rPr>
        <w:t>ό νομοσχέδιο και έπρεπε να γίνει ή να εκσυγχρονιστεί το δίκαιο των ΕΠΕ. Όσοι ασχολούνται με το εταιρικό δίκαιο γνωρίζουν πως οι ΕΠΕ αποτελούν έναν εταιρικό θεσμό που εν μέρει έχει πέσει σε αχρησία, καλώς ή κακώς, πολύ περισσότερο όταν εισήλθε στο δίκαιό μα</w:t>
      </w:r>
      <w:r>
        <w:rPr>
          <w:rFonts w:eastAsia="Times New Roman" w:cs="Times New Roman"/>
          <w:szCs w:val="24"/>
        </w:rPr>
        <w:t>ς αυτό το μόρφωμα –θετικά το λέω βέβαια- ή μάλλον αυτή η μορφή των ιδιωτικών κεφαλαιουχικών εταιρειών.</w:t>
      </w:r>
    </w:p>
    <w:p w14:paraId="3396966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Το σχέδιο νόμου δεν μπορεί να δώσει απάντηση στο βασικό ερώτημα που μπορεί να απασχολεί έναν επιχειρηματία σήμερα. Ποιο είναι αυτό; Γιατί κάποιος να προτ</w:t>
      </w:r>
      <w:r>
        <w:rPr>
          <w:rFonts w:eastAsia="Times New Roman" w:cs="Times New Roman"/>
          <w:szCs w:val="24"/>
        </w:rPr>
        <w:t xml:space="preserve">ιμήσει να συστήσει ΕΠΕ; Αν επιθυμεί να συσταθεί η εταιρεία εύκολα και να έχει ευελιξία, είναι σίγουρο ότι θα προτιμήσει την ιδιωτική κεφαλαιουχική εταιρεία. Βλέπουμε σήμερα, από την πρακτική στα δικαστήρια, ότι σπάνια κάνουν ΕΠΕ εκτός αν είναι μονοπρόσωπη </w:t>
      </w:r>
      <w:r>
        <w:rPr>
          <w:rFonts w:eastAsia="Times New Roman" w:cs="Times New Roman"/>
          <w:szCs w:val="24"/>
        </w:rPr>
        <w:t xml:space="preserve">ή </w:t>
      </w:r>
      <w:proofErr w:type="spellStart"/>
      <w:r>
        <w:rPr>
          <w:rFonts w:eastAsia="Times New Roman" w:cs="Times New Roman"/>
          <w:szCs w:val="24"/>
        </w:rPr>
        <w:t>ολιγοπρόσωπη</w:t>
      </w:r>
      <w:proofErr w:type="spellEnd"/>
      <w:r>
        <w:rPr>
          <w:rFonts w:eastAsia="Times New Roman" w:cs="Times New Roman"/>
          <w:szCs w:val="24"/>
        </w:rPr>
        <w:t>. Προτιμούν την ιδιωτική κεφαλαιουχική εταιρεία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τις ανώνυμες εταιρείες. </w:t>
      </w:r>
    </w:p>
    <w:p w14:paraId="3396966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Από αυτή τη σκοπιά, όσο θετικές και αν χαρακτηριστούν οι διατάξεις στο σχέδιο νόμου, θεωρώ ότι εν τέλει δεν θα επηρεάσουν τις αποφάσεις των επιχειρηματιών</w:t>
      </w:r>
      <w:r>
        <w:rPr>
          <w:rFonts w:eastAsia="Times New Roman" w:cs="Times New Roman"/>
          <w:szCs w:val="24"/>
        </w:rPr>
        <w:t>,</w:t>
      </w:r>
      <w:r>
        <w:rPr>
          <w:rFonts w:eastAsia="Times New Roman" w:cs="Times New Roman"/>
          <w:szCs w:val="24"/>
        </w:rPr>
        <w:t xml:space="preserve"> ούτε θα αποτελέσουν κίνητρο για τη δημιουργία περισσοτέρων ΕΠΕ. </w:t>
      </w:r>
    </w:p>
    <w:p w14:paraId="3396966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Το σχέδιο νόμου δεν δίνει νέες απαντήσεις στα ουσιώδη ζητήματα που καθορίζουν τις αποφάσεις, όσο συστήνονται εταιρείες, δηλαδή ως προς το φορολογικό καθεστώς. Τι γίνεται με τον εταιρικό φόρο; Αλλάζει κάτι; Τι θα γίνεται από εδώ και πέρα; Ο φόρος στα μερίσμ</w:t>
      </w:r>
      <w:r>
        <w:rPr>
          <w:rFonts w:eastAsia="Times New Roman" w:cs="Times New Roman"/>
          <w:szCs w:val="24"/>
        </w:rPr>
        <w:t xml:space="preserve">ατα; Και το λέω αυτό εν όψει του ότι έχουμε διφυή χαρακτήρα; Είναι και προσωπική και εταιρική η μορφή της εταιρείας. Το ίδιο ισχύει και στο ασφαλιστικό καθεστώς. </w:t>
      </w:r>
    </w:p>
    <w:p w14:paraId="3396966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αυτούς τους τομείς δεν αλλάζει τίποτα και ως εκ τούτου δεν δημιουργείται κανένα κίνητρο γι</w:t>
      </w:r>
      <w:r>
        <w:rPr>
          <w:rFonts w:eastAsia="Times New Roman" w:cs="Times New Roman"/>
          <w:szCs w:val="24"/>
        </w:rPr>
        <w:t>α νέες ΕΠΕ, ενώ θα έπρεπε να υπάρχουν ειδικά φορολογικά κίνητρα σε μία εποχή που βλέπουμε ότι όλες οι εταιρείες με τις πρωτοβουλίες που παίρνει η Κυ</w:t>
      </w:r>
      <w:r>
        <w:rPr>
          <w:rFonts w:eastAsia="Times New Roman" w:cs="Times New Roman"/>
          <w:szCs w:val="24"/>
        </w:rPr>
        <w:lastRenderedPageBreak/>
        <w:t xml:space="preserve">βέρνησή σας φεύγουν στο εξωτερικό. Βλέπετε τι γίνεται τώρα, έχει κατακλυστεί η Βουλγαρία και η Ρουμανία από </w:t>
      </w:r>
      <w:r>
        <w:rPr>
          <w:rFonts w:eastAsia="Times New Roman" w:cs="Times New Roman"/>
          <w:szCs w:val="24"/>
        </w:rPr>
        <w:t xml:space="preserve">ελληνικές επιχειρήσεις, πολλές από τις οποίες είναι και ΕΠΕ. Βεβαίως, δεν μιλάω για τις ανώνυμες εταιρείες. </w:t>
      </w:r>
    </w:p>
    <w:p w14:paraId="3396966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Πάνω από όλα, όμως, με το παρόν σχέδιο νόμου χάνεται η ευκαιρία να γίνει διάλογος για τη θέση των ΕΠΕ στην ελληνική οικονομία. Σε ποιους απευθύνοντ</w:t>
      </w:r>
      <w:r>
        <w:rPr>
          <w:rFonts w:eastAsia="Times New Roman" w:cs="Times New Roman"/>
          <w:szCs w:val="24"/>
        </w:rPr>
        <w:t xml:space="preserve">αι; Ποιους εξυπηρετούν; Τι ουσιώδεις διαφορές έχουν από τις ΙΚΕ; Πώς θα μπορούσαν να έχουν αντίκτυπο στην απόφαση ενός επιχειρηματία να προτιμήσει έναν συγκεκριμένο εταιρικό τύπο; </w:t>
      </w:r>
    </w:p>
    <w:p w14:paraId="3396966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Όλα αυτά τα ερωτήματα δεν απαντώνται και, δυστυχώς, οι ΕΠΕ ακόμα και μετά τ</w:t>
      </w:r>
      <w:r>
        <w:rPr>
          <w:rFonts w:eastAsia="Times New Roman" w:cs="Times New Roman"/>
          <w:szCs w:val="24"/>
        </w:rPr>
        <w:t>ην ψήφιση του εν λόγω νομοσχεδίου, θα παραμείνουν ένας εταιρικός τύπος χωρίς ευδιάκριτα πλεονεκτήματα και χωρίς στρατηγική στόχευση σε επιχειρήσεις συγκεκριμένων χαρακτηριστικών.</w:t>
      </w:r>
    </w:p>
    <w:p w14:paraId="3396966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Τέλος, το σχέδιο νόμου χάνει μία ακόμα σπουδαία ευκαιρία να κωδικοποιήσει την</w:t>
      </w:r>
      <w:r>
        <w:rPr>
          <w:rFonts w:eastAsia="Times New Roman" w:cs="Times New Roman"/>
          <w:szCs w:val="24"/>
        </w:rPr>
        <w:t xml:space="preserve"> υφιστάμενη νομοθεσία. Βεβαίως, προβλέπετε με διάταξη νόμου ότι θα προχωρήσετε </w:t>
      </w:r>
      <w:r>
        <w:rPr>
          <w:rFonts w:eastAsia="Times New Roman" w:cs="Times New Roman"/>
          <w:szCs w:val="24"/>
        </w:rPr>
        <w:lastRenderedPageBreak/>
        <w:t xml:space="preserve">στην κωδικοποίηση. Όμως, θα μπορούσε να γίνει με το παρόν σχέδιο, για να τελειώνουμε μια και καλή. Εν πάση </w:t>
      </w:r>
      <w:proofErr w:type="spellStart"/>
      <w:r>
        <w:rPr>
          <w:rFonts w:eastAsia="Times New Roman" w:cs="Times New Roman"/>
          <w:szCs w:val="24"/>
        </w:rPr>
        <w:t>περιπτώσει</w:t>
      </w:r>
      <w:proofErr w:type="spellEnd"/>
      <w:r>
        <w:rPr>
          <w:rFonts w:eastAsia="Times New Roman" w:cs="Times New Roman"/>
          <w:szCs w:val="24"/>
        </w:rPr>
        <w:t xml:space="preserve">, όμως, είναι θετική η διάταξη και καλώς τη φέρνετε. </w:t>
      </w:r>
    </w:p>
    <w:p w14:paraId="3396966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Παρά </w:t>
      </w:r>
      <w:r>
        <w:rPr>
          <w:rFonts w:eastAsia="Times New Roman" w:cs="Times New Roman"/>
          <w:szCs w:val="24"/>
        </w:rPr>
        <w:t>τις επιμέρους θετικές διατάξεις, η άποψή μας είναι πως ο αντίκτυπος που θα έχει αυτό το νομοσχέδιο</w:t>
      </w:r>
      <w:r w:rsidRPr="000D2C7A">
        <w:rPr>
          <w:rFonts w:eastAsia="Times New Roman" w:cs="Times New Roman"/>
          <w:szCs w:val="24"/>
        </w:rPr>
        <w:t xml:space="preserve"> </w:t>
      </w:r>
      <w:r>
        <w:rPr>
          <w:rFonts w:eastAsia="Times New Roman" w:cs="Times New Roman"/>
          <w:szCs w:val="24"/>
        </w:rPr>
        <w:t>στην οικονομία, στη μορφή που τελικά θα ψηφιστεί –θα δούμε και τις βελτιώσεις που θα φέρετε- θα είναι μικρός. Στην καλύτερη των περιπτώσεων θα ρυθμιστούν κάπ</w:t>
      </w:r>
      <w:r>
        <w:rPr>
          <w:rFonts w:eastAsia="Times New Roman" w:cs="Times New Roman"/>
          <w:szCs w:val="24"/>
        </w:rPr>
        <w:t xml:space="preserve">οια ζητήματα και θα διευκολυνθεί η λειτουργία των υφισταμένων ΕΠΕ. </w:t>
      </w:r>
    </w:p>
    <w:p w14:paraId="3396966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Τώρα, όσον αφορά τα άρθρα, θα ήθελα να τονίσω συμπληρωματικά ότι ως προς το άρθρο 1 συμφωνούμε με τη διεύρυνση του περιθωρίου και των επιλογών για τις επωνυμίες των ΕΠΕ, όπως συμφωνούμε κα</w:t>
      </w:r>
      <w:r>
        <w:rPr>
          <w:rFonts w:eastAsia="Times New Roman" w:cs="Times New Roman"/>
          <w:szCs w:val="24"/>
        </w:rPr>
        <w:t xml:space="preserve">ι για όλες τις κεφαλαιουχικές εταιρείες, ενώ συμφωνούμε και με τις αλλαγές που αφορούν τον σχηματισμό του κεφαλαίου της εταιρείας. </w:t>
      </w:r>
    </w:p>
    <w:p w14:paraId="3396966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το άρθρο 2, συμφωνούμε με την κατάργηση της διπλής δημοσιότητας στο Γενικό Εμπορικό Μητρώο και στην Εφημερίδα της</w:t>
      </w:r>
      <w:r>
        <w:rPr>
          <w:rFonts w:eastAsia="Times New Roman" w:cs="Times New Roman"/>
          <w:szCs w:val="24"/>
        </w:rPr>
        <w:t xml:space="preserve"> Κυβερνήσεως, καθώς και με τη σύσταση με πρότυπο καταστατικό, χωρίς παρέμβαση συμβολαιογράφου. </w:t>
      </w:r>
    </w:p>
    <w:p w14:paraId="3396966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Σας είπα, κύριε Υπουργέ, ότι έχουμε επιφυλάξεις –βλέπω ότι ήρθε και ο Αντιπρόεδρος, ο κ. Δραγασάκης- όσον αφορά τη χρονική διάρκεια και αυτό το λέω σε συνδυασμό</w:t>
      </w:r>
      <w:r>
        <w:rPr>
          <w:rFonts w:eastAsia="Times New Roman" w:cs="Times New Roman"/>
          <w:szCs w:val="24"/>
        </w:rPr>
        <w:t xml:space="preserve"> του άρθρου 2 με το άρθρο 12 των ήδη υφισταμένων. Βέβαια, αν θέλετε, ρίξτε και μια ματιά στην έκθεση της Επιστημονικής Επιτροπής της Βουλής και στη διάρκεια της συζητήσεως θα το κουβεντιάσουμε αυτό, γιατί είναι ένα περιττό άρθρο. Δεν ξέρω αν υπάρχει ένα θέ</w:t>
      </w:r>
      <w:r>
        <w:rPr>
          <w:rFonts w:eastAsia="Times New Roman" w:cs="Times New Roman"/>
          <w:szCs w:val="24"/>
        </w:rPr>
        <w:t>μα με τη μεταβατικότητα, με το άρθρο 12, δηλαδή, για τη σκοπιμότητα –για να μην πω συνταγματικότητα- της διάταξης. Όμως, διερωτώμαι, αφού ανά πάσα στιγμή μπορεί να τροποποιηθεί και να επεκταθεί η ισχύς με τις εταιρείες, τι χρειάζεται να μπαίνουν χρονικά όρ</w:t>
      </w:r>
      <w:r>
        <w:rPr>
          <w:rFonts w:eastAsia="Times New Roman" w:cs="Times New Roman"/>
          <w:szCs w:val="24"/>
        </w:rPr>
        <w:t>ια;</w:t>
      </w:r>
    </w:p>
    <w:p w14:paraId="3396967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Στο άρθρο 3 συμφωνούμε με τις διατάξεις για τη </w:t>
      </w:r>
      <w:r>
        <w:rPr>
          <w:rFonts w:eastAsia="Times New Roman" w:cs="Times New Roman"/>
          <w:szCs w:val="24"/>
        </w:rPr>
        <w:t>συνέλευση</w:t>
      </w:r>
      <w:r>
        <w:rPr>
          <w:rFonts w:eastAsia="Times New Roman" w:cs="Times New Roman"/>
          <w:szCs w:val="24"/>
        </w:rPr>
        <w:t xml:space="preserve"> των </w:t>
      </w:r>
      <w:r>
        <w:rPr>
          <w:rFonts w:eastAsia="Times New Roman" w:cs="Times New Roman"/>
          <w:szCs w:val="24"/>
        </w:rPr>
        <w:t>εταίρω</w:t>
      </w:r>
      <w:r>
        <w:rPr>
          <w:rFonts w:eastAsia="Times New Roman" w:cs="Times New Roman"/>
          <w:szCs w:val="24"/>
        </w:rPr>
        <w:t xml:space="preserve">ν, ιδίως για την πραγματοποίησή της μέσω της τηλεδιάσκεψης. Διευκρινίστηκε η παράγραφος </w:t>
      </w:r>
      <w:r>
        <w:rPr>
          <w:rFonts w:eastAsia="Times New Roman" w:cs="Times New Roman"/>
          <w:szCs w:val="24"/>
        </w:rPr>
        <w:lastRenderedPageBreak/>
        <w:t>4 και, συνεπώς, συμφωνούμε. Συμφωνούμε και με την παράγραφο 5 του εν λόγω άρθρου. Εδώ τροποποιείτ</w:t>
      </w:r>
      <w:r>
        <w:rPr>
          <w:rFonts w:eastAsia="Times New Roman" w:cs="Times New Roman"/>
          <w:szCs w:val="24"/>
        </w:rPr>
        <w:t xml:space="preserve">αι το άρθρο 19 του ν.3190/1955 και ορίζεται πως ο διαχειριστής, είτε είναι καταστατικός είτε έχει οριστεί με απόφαση της </w:t>
      </w:r>
      <w:r>
        <w:rPr>
          <w:rFonts w:eastAsia="Times New Roman" w:cs="Times New Roman"/>
          <w:szCs w:val="24"/>
        </w:rPr>
        <w:t>συνέλευσης</w:t>
      </w:r>
      <w:r>
        <w:rPr>
          <w:rFonts w:eastAsia="Times New Roman" w:cs="Times New Roman"/>
          <w:szCs w:val="24"/>
        </w:rPr>
        <w:t xml:space="preserve"> των </w:t>
      </w:r>
      <w:r>
        <w:rPr>
          <w:rFonts w:eastAsia="Times New Roman" w:cs="Times New Roman"/>
          <w:szCs w:val="24"/>
        </w:rPr>
        <w:t>εταίρων</w:t>
      </w:r>
      <w:r>
        <w:rPr>
          <w:rFonts w:eastAsia="Times New Roman" w:cs="Times New Roman"/>
          <w:szCs w:val="24"/>
        </w:rPr>
        <w:t xml:space="preserve">, ανακαλείται με απόφαση της </w:t>
      </w:r>
      <w:r>
        <w:rPr>
          <w:rFonts w:eastAsia="Times New Roman" w:cs="Times New Roman"/>
          <w:szCs w:val="24"/>
        </w:rPr>
        <w:t>συνέλευσης</w:t>
      </w:r>
      <w:r>
        <w:rPr>
          <w:rFonts w:eastAsia="Times New Roman" w:cs="Times New Roman"/>
          <w:szCs w:val="24"/>
        </w:rPr>
        <w:t xml:space="preserve"> των </w:t>
      </w:r>
      <w:r>
        <w:rPr>
          <w:rFonts w:eastAsia="Times New Roman" w:cs="Times New Roman"/>
          <w:szCs w:val="24"/>
        </w:rPr>
        <w:t>εταίρων</w:t>
      </w:r>
      <w:r>
        <w:rPr>
          <w:rFonts w:eastAsia="Times New Roman" w:cs="Times New Roman"/>
          <w:szCs w:val="24"/>
        </w:rPr>
        <w:t xml:space="preserve"> οποτεδήποτε με βάση την αρχή της πλειοψηφίας, δηλαδή το 50% κ</w:t>
      </w:r>
      <w:r>
        <w:rPr>
          <w:rFonts w:eastAsia="Times New Roman" w:cs="Times New Roman"/>
          <w:szCs w:val="24"/>
        </w:rPr>
        <w:t>αι δεν απαιτείται πλέον δικαστική απόφαση, παρά μόνο σε εξαιρετικές περιπτώσεις.</w:t>
      </w:r>
    </w:p>
    <w:p w14:paraId="3396967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Είναι ορθή η διάταξη. Βεβαίως, αυτή είναι και η νομολογία των ελληνικών δικαστηρίων και πολύ σωστά οι συνεργάτες σας μετέφεραν τη νομολογία σε νομοθέτημα, ούτως ώστε να μην υπ</w:t>
      </w:r>
      <w:r>
        <w:rPr>
          <w:rFonts w:eastAsia="Times New Roman" w:cs="Times New Roman"/>
          <w:szCs w:val="24"/>
        </w:rPr>
        <w:t>άρχει κα</w:t>
      </w:r>
      <w:r>
        <w:rPr>
          <w:rFonts w:eastAsia="Times New Roman" w:cs="Times New Roman"/>
          <w:szCs w:val="24"/>
        </w:rPr>
        <w:t>μ</w:t>
      </w:r>
      <w:r>
        <w:rPr>
          <w:rFonts w:eastAsia="Times New Roman" w:cs="Times New Roman"/>
          <w:szCs w:val="24"/>
        </w:rPr>
        <w:t xml:space="preserve">μία διχογνωμία. Και στη νομολογία είναι μία σωστή διάταξη. </w:t>
      </w:r>
    </w:p>
    <w:p w14:paraId="3396967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Με το άρθρο 4 εισάγεται το </w:t>
      </w:r>
      <w:r>
        <w:rPr>
          <w:rFonts w:eastAsia="Times New Roman" w:cs="Times New Roman"/>
          <w:szCs w:val="24"/>
        </w:rPr>
        <w:t>Κ</w:t>
      </w:r>
      <w:r>
        <w:rPr>
          <w:rFonts w:eastAsia="Times New Roman" w:cs="Times New Roman"/>
          <w:szCs w:val="24"/>
        </w:rPr>
        <w:t xml:space="preserve">εφάλαιο </w:t>
      </w:r>
      <w:r>
        <w:rPr>
          <w:rFonts w:eastAsia="Times New Roman" w:cs="Times New Roman"/>
          <w:szCs w:val="24"/>
        </w:rPr>
        <w:t>Γ</w:t>
      </w:r>
      <w:r>
        <w:rPr>
          <w:rFonts w:eastAsia="Times New Roman" w:cs="Times New Roman"/>
          <w:szCs w:val="24"/>
        </w:rPr>
        <w:t>΄, το οποίο θεωρώ αρκετά σπουδαίο και η Νέα Δημοκρατία το υπερψηφίζει. Το κεφάλαιο αφορά τη σύνταξη, τον έλεγχο και τη δημοσίευση οικονομικών καταστάσ</w:t>
      </w:r>
      <w:r>
        <w:rPr>
          <w:rFonts w:eastAsia="Times New Roman" w:cs="Times New Roman"/>
          <w:szCs w:val="24"/>
        </w:rPr>
        <w:t>εων, την εφαρμογή</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των διεθνών λογιστικών προτύπων και τη δημιουργία πρόσθετων αποθεματικών. Πρόκειται για μία σωστή </w:t>
      </w:r>
      <w:r>
        <w:rPr>
          <w:rFonts w:eastAsia="Times New Roman" w:cs="Times New Roman"/>
          <w:szCs w:val="24"/>
        </w:rPr>
        <w:lastRenderedPageBreak/>
        <w:t>διάταξη, η οποία περιλαμβάνεται στη φιλοσοφία των αστικών δημοκρατιών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αποτελεί φιλοσοφία και του κόμματός μου. </w:t>
      </w:r>
    </w:p>
    <w:p w14:paraId="33969673"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t>Με το</w:t>
      </w:r>
      <w:r>
        <w:rPr>
          <w:rFonts w:eastAsia="Times New Roman" w:cs="Times New Roman"/>
          <w:szCs w:val="24"/>
        </w:rPr>
        <w:t xml:space="preserve"> άρθρο 5 τροποποιείται το </w:t>
      </w:r>
      <w:r>
        <w:rPr>
          <w:rFonts w:eastAsia="Times New Roman" w:cs="Times New Roman"/>
          <w:szCs w:val="24"/>
        </w:rPr>
        <w:t>Κ</w:t>
      </w:r>
      <w:r>
        <w:rPr>
          <w:rFonts w:eastAsia="Times New Roman" w:cs="Times New Roman"/>
          <w:szCs w:val="24"/>
        </w:rPr>
        <w:t xml:space="preserve">εφάλαιο Δ΄ του ν.3190. Συμφωνούμε με τις διατάξεις για τη διευκόλυνση μεταβίβασης εταιρικού μεριδίου. </w:t>
      </w:r>
      <w:r w:rsidRPr="00AC526C">
        <w:rPr>
          <w:rFonts w:eastAsia="Times New Roman" w:cs="Times New Roman"/>
          <w:szCs w:val="24"/>
        </w:rPr>
        <w:t>Όμως</w:t>
      </w:r>
      <w:r>
        <w:rPr>
          <w:rFonts w:eastAsia="Times New Roman" w:cs="Times New Roman"/>
          <w:szCs w:val="24"/>
        </w:rPr>
        <w:t xml:space="preserve">, για την έξοδο των εταίρων, η οποία καθίσταται ελεύθερη, εκτός αν ορίζει διαφορετικά το καταστατικό, έχουμε επιφυλάξεις. </w:t>
      </w:r>
    </w:p>
    <w:p w14:paraId="33969674"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t>Σας είπα ότι αν δεν τροποποιηθεί και αυτό, θα είμαστε αντίθετοι στη διάταξη αυτή</w:t>
      </w:r>
      <w:r w:rsidRPr="00FB17B3">
        <w:rPr>
          <w:rFonts w:eastAsia="Times New Roman" w:cs="Times New Roman"/>
          <w:szCs w:val="24"/>
        </w:rPr>
        <w:t>,</w:t>
      </w:r>
      <w:r>
        <w:rPr>
          <w:rFonts w:eastAsia="Times New Roman" w:cs="Times New Roman"/>
          <w:szCs w:val="24"/>
        </w:rPr>
        <w:t xml:space="preserve"> διότι με την αντικατάσταση αυτή προτάσσεται από τον νόμο η ελεύθερη έξοδος του εταίρου από την ΕΠΕ. Ενώ με τη μέχρι τώρα ισχύουσα ρύθμιση ο νόμος δεν επιτρέπει την ελεύθερη έ</w:t>
      </w:r>
      <w:r>
        <w:rPr>
          <w:rFonts w:eastAsia="Times New Roman" w:cs="Times New Roman"/>
          <w:szCs w:val="24"/>
        </w:rPr>
        <w:t xml:space="preserve">ξοδο, αλλά επιτρέπει απλώς στο καταστατικό να προβλεφθεί η δυνατότητα ελεύθερης εξόδου, πράγμα </w:t>
      </w:r>
      <w:r w:rsidRPr="002F7918">
        <w:rPr>
          <w:rFonts w:eastAsia="Times New Roman" w:cs="Times New Roman"/>
          <w:szCs w:val="24"/>
        </w:rPr>
        <w:t>το οποίο</w:t>
      </w:r>
      <w:r>
        <w:rPr>
          <w:rFonts w:eastAsia="Times New Roman" w:cs="Times New Roman"/>
          <w:szCs w:val="24"/>
        </w:rPr>
        <w:t xml:space="preserve"> τελείται και υπό δικαστικό έλεγχο. </w:t>
      </w:r>
    </w:p>
    <w:p w14:paraId="33969675"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Γιατί το λέω αυτό; Το λέω αυτό διότι, όπως γνωρίζετε, </w:t>
      </w:r>
      <w:r w:rsidRPr="00390D90">
        <w:rPr>
          <w:rFonts w:eastAsia="Times New Roman" w:cs="Times New Roman"/>
          <w:szCs w:val="24"/>
        </w:rPr>
        <w:t>κύριε Υπουργέ,</w:t>
      </w:r>
      <w:r>
        <w:rPr>
          <w:rFonts w:eastAsia="Times New Roman" w:cs="Times New Roman"/>
          <w:szCs w:val="24"/>
        </w:rPr>
        <w:t xml:space="preserve"> μου δόθηκε η ευκαιρία να το πω και στην </w:t>
      </w:r>
      <w:r>
        <w:rPr>
          <w:rFonts w:eastAsia="Times New Roman" w:cs="Times New Roman"/>
          <w:szCs w:val="24"/>
        </w:rPr>
        <w:t>ε</w:t>
      </w:r>
      <w:r>
        <w:rPr>
          <w:rFonts w:eastAsia="Times New Roman" w:cs="Times New Roman"/>
          <w:szCs w:val="24"/>
        </w:rPr>
        <w:t>πιτροπή, οι ΕΠΕ έχουν διφυή χαρακτήρα, είναι και προ</w:t>
      </w:r>
      <w:r>
        <w:rPr>
          <w:rFonts w:eastAsia="Times New Roman" w:cs="Times New Roman"/>
          <w:szCs w:val="24"/>
        </w:rPr>
        <w:lastRenderedPageBreak/>
        <w:t>σωπικές εταιρείες και κεφαλαιουχικές. Συνεπώς όταν εγώ θέλω να επενδύσω, προσβλέπω και στα πρόσωπα που την απαρτίζουν, στην οικονομική τους επιφάνεια, το ηθικό τους υπόστρωμα, τη φήμη που έχουν στην αγορά</w:t>
      </w:r>
      <w:r>
        <w:rPr>
          <w:rFonts w:eastAsia="Times New Roman" w:cs="Times New Roman"/>
          <w:szCs w:val="24"/>
        </w:rPr>
        <w:t xml:space="preserve"> και όλα αυτά τα ζητήματα, τα οποία </w:t>
      </w:r>
      <w:r w:rsidRPr="001878DA">
        <w:rPr>
          <w:rFonts w:eastAsia="Times New Roman" w:cs="Times New Roman"/>
          <w:szCs w:val="24"/>
        </w:rPr>
        <w:t>νομίζω ότι</w:t>
      </w:r>
      <w:r>
        <w:rPr>
          <w:rFonts w:eastAsia="Times New Roman" w:cs="Times New Roman"/>
          <w:szCs w:val="24"/>
        </w:rPr>
        <w:t xml:space="preserve"> χαρακτηρίζουν μια ΕΠΕ. Η μέχρι τώρα ισχύουσα ρύθμιση είναι πιο διαφανής και είναι προτιμότερη.</w:t>
      </w:r>
    </w:p>
    <w:p w14:paraId="3396967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Το άρθρο 6 τροποποιεί το Κεφαλαίο Ε΄ του ν.</w:t>
      </w:r>
      <w:r w:rsidRPr="004F3C3B">
        <w:rPr>
          <w:rFonts w:eastAsia="Times New Roman" w:cs="Times New Roman"/>
          <w:szCs w:val="24"/>
        </w:rPr>
        <w:t>3190</w:t>
      </w:r>
      <w:r>
        <w:rPr>
          <w:rFonts w:eastAsia="Times New Roman" w:cs="Times New Roman"/>
          <w:szCs w:val="24"/>
        </w:rPr>
        <w:t>. Εδώ συμφωνούμε με τη μείωση των ποσοστών της δ</w:t>
      </w:r>
      <w:r w:rsidRPr="004F3C3B">
        <w:rPr>
          <w:rFonts w:eastAsia="Times New Roman" w:cs="Times New Roman"/>
          <w:szCs w:val="24"/>
        </w:rPr>
        <w:t>ι</w:t>
      </w:r>
      <w:r>
        <w:rPr>
          <w:rFonts w:eastAsia="Times New Roman" w:cs="Times New Roman"/>
          <w:szCs w:val="24"/>
        </w:rPr>
        <w:t>πλής πλειοψηφίας α</w:t>
      </w:r>
      <w:r>
        <w:rPr>
          <w:rFonts w:eastAsia="Times New Roman" w:cs="Times New Roman"/>
          <w:szCs w:val="24"/>
        </w:rPr>
        <w:t xml:space="preserve">πό 2/3, τόσο για τους εταίρους όσο και για τα εταιρικά μερίδια, δηλαδή 2/3 των εταίρων που εκπροσωπούν τα 2/3 του κεφαλαίου από το ποσοστό </w:t>
      </w:r>
      <w:r w:rsidRPr="002F7918">
        <w:rPr>
          <w:rFonts w:eastAsia="Times New Roman" w:cs="Times New Roman"/>
          <w:szCs w:val="24"/>
        </w:rPr>
        <w:t>το οποίο</w:t>
      </w:r>
      <w:r>
        <w:rPr>
          <w:rFonts w:eastAsia="Times New Roman" w:cs="Times New Roman"/>
          <w:szCs w:val="24"/>
        </w:rPr>
        <w:t xml:space="preserve"> ήταν μέχρι τώρα. </w:t>
      </w:r>
    </w:p>
    <w:p w14:paraId="3396967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Συμφωνούμε με την παράγραφο 4 που αντικαθιστά την παράγραφο 2 του άρθρο 43 και η οποία δίδ</w:t>
      </w:r>
      <w:r>
        <w:rPr>
          <w:rFonts w:eastAsia="Times New Roman" w:cs="Times New Roman"/>
          <w:szCs w:val="24"/>
        </w:rPr>
        <w:t>ει τη δυνατότητα στον εταίρο που επιθυμεί να εξέλθει από την εταιρεία, αλλά δεν του αποδίδεται η δικαστικά διαπιστωμένη αξία της μερίδας του μέχρι τώρα. Είχαμε και εδώ μια μεγάλη διχογνωμία στη νομολογία. Σωστά με τη διάταξη αυτή λύνεται το ζήτημα αυτό.</w:t>
      </w:r>
    </w:p>
    <w:p w14:paraId="3396967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Εν</w:t>
      </w:r>
      <w:r>
        <w:rPr>
          <w:rFonts w:eastAsia="Times New Roman" w:cs="Times New Roman"/>
          <w:szCs w:val="24"/>
        </w:rPr>
        <w:t xml:space="preserve"> τούτοις -σας το είπα και προχθές, δεν ξέρω τι θα φέρετε, και θέλω να το προσέξετε αυτό, γιατί θα δημιουργήσει μεγάλα </w:t>
      </w:r>
      <w:proofErr w:type="spellStart"/>
      <w:r>
        <w:rPr>
          <w:rFonts w:eastAsia="Times New Roman" w:cs="Times New Roman"/>
          <w:szCs w:val="24"/>
        </w:rPr>
        <w:t>νομολογιακά</w:t>
      </w:r>
      <w:proofErr w:type="spellEnd"/>
      <w:r>
        <w:rPr>
          <w:rFonts w:eastAsia="Times New Roman" w:cs="Times New Roman"/>
          <w:szCs w:val="24"/>
        </w:rPr>
        <w:t xml:space="preserve"> προβλήματα- η παράγραφος ως έχει είναι απολύτως ασαφής. Δεν κατανοούμε τι ακριβώς ορίζεται με τη διάταξη αυτή, καθώς προστίθετ</w:t>
      </w:r>
      <w:r>
        <w:rPr>
          <w:rFonts w:eastAsia="Times New Roman" w:cs="Times New Roman"/>
          <w:szCs w:val="24"/>
        </w:rPr>
        <w:t xml:space="preserve">αι νέα παράγραφος 5 στο άρθρο 38 του νόμου, με </w:t>
      </w:r>
      <w:r w:rsidRPr="002F7918">
        <w:rPr>
          <w:rFonts w:eastAsia="Times New Roman" w:cs="Times New Roman"/>
          <w:szCs w:val="24"/>
        </w:rPr>
        <w:t>το οποίο</w:t>
      </w:r>
      <w:r>
        <w:rPr>
          <w:rFonts w:eastAsia="Times New Roman" w:cs="Times New Roman"/>
          <w:szCs w:val="24"/>
        </w:rPr>
        <w:t xml:space="preserve"> ορίζεται ότι σε συγκεκριμένες περιπτώσεις τροποποίησης καταστατικού, όπως είναι η ανάκληση διαχειριστών, η μεταβίβαση εταιρικού μεριδίου, η έξοδος και ο αποκλεισμός εταίρων, απαιτείται μεν η δημοσιότη</w:t>
      </w:r>
      <w:r>
        <w:rPr>
          <w:rFonts w:eastAsia="Times New Roman" w:cs="Times New Roman"/>
          <w:szCs w:val="24"/>
        </w:rPr>
        <w:t xml:space="preserve">τα του άρθρο 8 του ν.3190, αλλά όχι και οι άλλες διατυπώσεις, δηλαδή σε αντίθεση με τις υπόλοιπες περιπτώσεις τροποποίησης του καταστατικού. </w:t>
      </w:r>
    </w:p>
    <w:p w14:paraId="3396967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Ως εδώ καλά. </w:t>
      </w:r>
      <w:r w:rsidRPr="00AC526C">
        <w:rPr>
          <w:rFonts w:eastAsia="Times New Roman" w:cs="Times New Roman"/>
          <w:szCs w:val="24"/>
        </w:rPr>
        <w:t>Όμως</w:t>
      </w:r>
      <w:r>
        <w:rPr>
          <w:rFonts w:eastAsia="Times New Roman" w:cs="Times New Roman"/>
          <w:szCs w:val="24"/>
        </w:rPr>
        <w:t>, αναφορικά με το εύρος της εξαίρεσης αυτής υπάρχει</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κάποιο νομοτεχνικό σφάλμα, καθώς η</w:t>
      </w:r>
      <w:r>
        <w:rPr>
          <w:rFonts w:eastAsia="Times New Roman" w:cs="Times New Roman"/>
          <w:szCs w:val="24"/>
        </w:rPr>
        <w:t xml:space="preserve"> αιτιολογική έκθεση αναφέρει πως δεν εφαρμόζεται η παράγραφος 1 του άρθρο 15 του ν.3419 –δίνει το αποτέλεσμα τότε της καταχώρ</w:t>
      </w:r>
      <w:r>
        <w:rPr>
          <w:rFonts w:eastAsia="Times New Roman" w:cs="Times New Roman"/>
          <w:szCs w:val="24"/>
        </w:rPr>
        <w:t>ι</w:t>
      </w:r>
      <w:r>
        <w:rPr>
          <w:rFonts w:eastAsia="Times New Roman" w:cs="Times New Roman"/>
          <w:szCs w:val="24"/>
        </w:rPr>
        <w:t>σης- ενώ η διάταξη αναφέρει πως δεν απαιτείται η διαδικασία της παραγράφου 1 και χωρίς να εφαρμόζεται το άρθρο 15 του ν.3419. Επομ</w:t>
      </w:r>
      <w:r>
        <w:rPr>
          <w:rFonts w:eastAsia="Times New Roman" w:cs="Times New Roman"/>
          <w:szCs w:val="24"/>
        </w:rPr>
        <w:t xml:space="preserve">ένως δεν καθίσταται </w:t>
      </w:r>
      <w:r>
        <w:rPr>
          <w:rFonts w:eastAsia="Times New Roman" w:cs="Times New Roman"/>
          <w:szCs w:val="24"/>
        </w:rPr>
        <w:lastRenderedPageBreak/>
        <w:t>σαφές αν η αναφορά στην παράγραφο 1 αφορά την παράγραφο 1 του άρθρου 8 του ν.3190 ή του άρθρου 15 του ν.3419. Παρακαλώ να το δείτε. Θα σας δημιουργήσει προβλήματα. Με τη βασική διάταξη συμφωνούμε, δεν το συζητώ.</w:t>
      </w:r>
    </w:p>
    <w:p w14:paraId="3396967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Πάμε στο άρθρο 7. Εδώ πρ</w:t>
      </w:r>
      <w:r>
        <w:rPr>
          <w:rFonts w:eastAsia="Times New Roman" w:cs="Times New Roman"/>
          <w:szCs w:val="24"/>
        </w:rPr>
        <w:t>οβλέπεται ότι για τη λύση μιας ΕΠΕ δεν θα απαιτείται πλέον η πλειοψηφία των 3/4 που ισχύει σήμερα, αλλά τα 2/3 των εταίρων που εκπροσωπούν το εταιρικό κεφάλαιο. Ως λόγος προβλέπεται και η λήξη της διάρκειας της εταιρείας, εκτός αν παραταθεί η διάρκεια με ν</w:t>
      </w:r>
      <w:r>
        <w:rPr>
          <w:rFonts w:eastAsia="Times New Roman" w:cs="Times New Roman"/>
          <w:szCs w:val="24"/>
        </w:rPr>
        <w:t xml:space="preserve">όμιμη απόφαση, όπως προκύπτει και από τις διατάξεις περί δημοσιότητας. Η διάταξη ναι μεν ενισχύει τη διαφάνεια, αλλά από την άλλη επιβάλλει επιπλέον υποχρεώσεις στους διαχειριστές και εταίρους. Και έτσι στην πράξη ίσως εφαρμοστεί με προβλήματα. </w:t>
      </w:r>
    </w:p>
    <w:p w14:paraId="3396967B" w14:textId="77777777" w:rsidR="000A42A9" w:rsidRDefault="00013445">
      <w:pPr>
        <w:spacing w:after="0" w:line="600" w:lineRule="auto"/>
        <w:ind w:firstLine="720"/>
        <w:jc w:val="both"/>
        <w:rPr>
          <w:rFonts w:eastAsia="Times New Roman" w:cs="Times New Roman"/>
          <w:szCs w:val="24"/>
        </w:rPr>
      </w:pPr>
      <w:r w:rsidRPr="005143EC">
        <w:rPr>
          <w:rFonts w:eastAsia="Times New Roman" w:cs="Times New Roman"/>
          <w:szCs w:val="24"/>
        </w:rPr>
        <w:t>(Στο σημεί</w:t>
      </w:r>
      <w:r w:rsidRPr="005143EC">
        <w:rPr>
          <w:rFonts w:eastAsia="Times New Roman" w:cs="Times New Roman"/>
          <w:szCs w:val="24"/>
        </w:rPr>
        <w:t>ο αυτό κτυπάει το κουδούνι λήξεως του χρόνου ομιλίας του κυρίου Βουλευτή)</w:t>
      </w:r>
    </w:p>
    <w:p w14:paraId="3396967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Θα τελειώσω, </w:t>
      </w:r>
      <w:r w:rsidRPr="00A341B8">
        <w:rPr>
          <w:rFonts w:eastAsia="Times New Roman" w:cs="Times New Roman"/>
          <w:szCs w:val="24"/>
        </w:rPr>
        <w:t>κύριε Πρόεδρε</w:t>
      </w:r>
      <w:r>
        <w:rPr>
          <w:rFonts w:eastAsia="Times New Roman" w:cs="Times New Roman"/>
          <w:szCs w:val="24"/>
        </w:rPr>
        <w:t xml:space="preserve">. </w:t>
      </w:r>
    </w:p>
    <w:p w14:paraId="3396967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Στο παρόν άρθρο</w:t>
      </w:r>
      <w:r>
        <w:rPr>
          <w:rFonts w:eastAsia="Times New Roman" w:cs="Times New Roman"/>
          <w:szCs w:val="24"/>
        </w:rPr>
        <w:t>,</w:t>
      </w:r>
      <w:r>
        <w:rPr>
          <w:rFonts w:eastAsia="Times New Roman" w:cs="Times New Roman"/>
          <w:szCs w:val="24"/>
        </w:rPr>
        <w:t xml:space="preserve"> μεταξύ άλλων</w:t>
      </w:r>
      <w:r>
        <w:rPr>
          <w:rFonts w:eastAsia="Times New Roman" w:cs="Times New Roman"/>
          <w:szCs w:val="24"/>
        </w:rPr>
        <w:t>,</w:t>
      </w:r>
      <w:r>
        <w:rPr>
          <w:rFonts w:eastAsia="Times New Roman" w:cs="Times New Roman"/>
          <w:szCs w:val="24"/>
        </w:rPr>
        <w:t xml:space="preserve"> ορίζεται ότι σε περίπτωση που το σύνολο των ιδίων κεφαλαίων της εταιρείας καταστεί κατώτερο του 1/2 του εταιρικού κεφαλαίο</w:t>
      </w:r>
      <w:r>
        <w:rPr>
          <w:rFonts w:eastAsia="Times New Roman" w:cs="Times New Roman"/>
          <w:szCs w:val="24"/>
        </w:rPr>
        <w:t>υ, οι διαχειριστές υποχρεούνται να συγκαλέσουν τη συνέλευση των εταίρων</w:t>
      </w:r>
      <w:r>
        <w:rPr>
          <w:rFonts w:eastAsia="Times New Roman" w:cs="Times New Roman"/>
          <w:szCs w:val="24"/>
        </w:rPr>
        <w:t>,</w:t>
      </w:r>
      <w:r>
        <w:rPr>
          <w:rFonts w:eastAsia="Times New Roman" w:cs="Times New Roman"/>
          <w:szCs w:val="24"/>
        </w:rPr>
        <w:t xml:space="preserve"> για να αποφασίσει για τη λήψη των αναγκαίων μέτρων. Η διάταξη είναι σχετικά ασαφής, διότι δεν μπορούμε να ξέρουμε ποια είναι τα αναγκαία μέτρα, ενώ η προηγούμενη ήταν πιο σωστή. Δηλαδ</w:t>
      </w:r>
      <w:r>
        <w:rPr>
          <w:rFonts w:eastAsia="Times New Roman" w:cs="Times New Roman"/>
          <w:szCs w:val="24"/>
        </w:rPr>
        <w:t xml:space="preserve">ή θα έχουμε νομολογία ενός δικαστηρίου, ας πούμε το Εφετείο Πάτρας, να λέει άλλα αναγκαία μέτρα και η Αθήνα να λέει άλλα, η Θεσσαλονίκη, η Κρήτη </w:t>
      </w:r>
      <w:proofErr w:type="spellStart"/>
      <w:r>
        <w:rPr>
          <w:rFonts w:eastAsia="Times New Roman" w:cs="Times New Roman"/>
          <w:szCs w:val="24"/>
        </w:rPr>
        <w:t>κ.ο.κ.</w:t>
      </w:r>
      <w:proofErr w:type="spellEnd"/>
      <w:r>
        <w:rPr>
          <w:rFonts w:eastAsia="Times New Roman" w:cs="Times New Roman"/>
          <w:szCs w:val="24"/>
        </w:rPr>
        <w:t>.</w:t>
      </w:r>
    </w:p>
    <w:p w14:paraId="3396967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Σημειώνεται ότι για το συγκεκριμένο θέμα η ισχύουσα διάταξη του ν.3190 προβλέπει ότι σε περίπτωση </w:t>
      </w:r>
      <w:r>
        <w:rPr>
          <w:rFonts w:eastAsia="Times New Roman" w:cs="Times New Roman"/>
          <w:szCs w:val="24"/>
        </w:rPr>
        <w:t>απώλειας του 1/2 του εταιρικού κεφαλαίου οι διαχειριστές υποχρεούνται να συγκαλέσουν συνέλευση των εταίρων για να αποφασίσει ή τη διάλυση της εταιρείας ή τη μείωση του εταιρικού κεφαλαίου.</w:t>
      </w:r>
    </w:p>
    <w:p w14:paraId="3396967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Με την αναθεώρηση του άρθρου 48 παράγραφος 7 διαφοροποιούνται οι οι</w:t>
      </w:r>
      <w:r>
        <w:rPr>
          <w:rFonts w:eastAsia="Times New Roman" w:cs="Times New Roman"/>
          <w:szCs w:val="24"/>
        </w:rPr>
        <w:t>κονομικές καταστάσεις και οι διατυπώσεις δημοσιότητας της εκκαθάρισης και εισάγεται εμ</w:t>
      </w:r>
      <w:r>
        <w:rPr>
          <w:rFonts w:eastAsia="Times New Roman" w:cs="Times New Roman"/>
          <w:szCs w:val="24"/>
        </w:rPr>
        <w:lastRenderedPageBreak/>
        <w:t>μέσως προθεσμία περάτωσης αυτής σε τριετία. Αλλιώς εφαρμόζεται αναλογικά η παράγραφος 6. Για τους μη νομικούς συναδέλφους είναι λίγο δύσκολα, αλλά τα λέω για τους συνεργά</w:t>
      </w:r>
      <w:r>
        <w:rPr>
          <w:rFonts w:eastAsia="Times New Roman" w:cs="Times New Roman"/>
          <w:szCs w:val="24"/>
        </w:rPr>
        <w:t xml:space="preserve">τες σας, κύριε Υπουργέ, μήπως γίνει πιο κατανοητό και δεν θα έχουμε προβλήματα. </w:t>
      </w:r>
    </w:p>
    <w:p w14:paraId="3396968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Εισάγεται, επίσης, η δυνατότητα αναβίωσης της εταιρείας, ΕΠΕ, υπό συγκεκριμένες προϋποθέσεις</w:t>
      </w:r>
      <w:r>
        <w:rPr>
          <w:rFonts w:eastAsia="Times New Roman" w:cs="Times New Roman"/>
          <w:szCs w:val="24"/>
        </w:rPr>
        <w:t>,</w:t>
      </w:r>
      <w:r>
        <w:rPr>
          <w:rFonts w:eastAsia="Times New Roman" w:cs="Times New Roman"/>
          <w:szCs w:val="24"/>
        </w:rPr>
        <w:t xml:space="preserve"> είτε με απόφαση των εταίρων είτε αν λύθηκε λόγω λήξης της διάρκειας. Είναι θετική</w:t>
      </w:r>
      <w:r>
        <w:rPr>
          <w:rFonts w:eastAsia="Times New Roman" w:cs="Times New Roman"/>
          <w:szCs w:val="24"/>
        </w:rPr>
        <w:t xml:space="preserve"> η διάταξη. Και οι φορείς τη στήριξαν αυτή τη διάταξη. Και θα την ψηφίζαμε, αλλά για τις προηγούμενες διατάξεις, που έχουμε επιφυλάξεις, είναι ένα πρόβλημα. </w:t>
      </w:r>
    </w:p>
    <w:p w14:paraId="3396968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Και σας είπα, κύριε Υπουργέ –δεν ξέρω αν θα το φέρετε- αυτό το άρθρο μπορείτε να το διασπάσετε. Γι</w:t>
      </w:r>
      <w:r>
        <w:rPr>
          <w:rFonts w:eastAsia="Times New Roman" w:cs="Times New Roman"/>
          <w:szCs w:val="24"/>
        </w:rPr>
        <w:t>ατί το λέω αυτό; Γιατί εμείς, όπως ξέρετε από τον Κανονισμό της Βουλής και από το Σύνταγμα, αλλά ειδικά από τον Κανονισμό της Βουλής, τα άρθρα τα ψηφίζουμε εν συνόλω. Δηλαδή, έχει εδώ θετικές παραγράφους</w:t>
      </w:r>
      <w:r>
        <w:rPr>
          <w:rFonts w:eastAsia="Times New Roman" w:cs="Times New Roman"/>
          <w:szCs w:val="24"/>
        </w:rPr>
        <w:t>,</w:t>
      </w:r>
      <w:r>
        <w:rPr>
          <w:rFonts w:eastAsia="Times New Roman" w:cs="Times New Roman"/>
          <w:szCs w:val="24"/>
        </w:rPr>
        <w:t xml:space="preserve"> που θέλουμε να τις ψηφίσουμε, αλλά δεν μπορούμε να </w:t>
      </w:r>
      <w:r>
        <w:rPr>
          <w:rFonts w:eastAsia="Times New Roman" w:cs="Times New Roman"/>
          <w:szCs w:val="24"/>
        </w:rPr>
        <w:t xml:space="preserve">ψηφίσουμε ολόκληρο το άρθρο. Εάν διασπαστεί </w:t>
      </w:r>
      <w:r>
        <w:rPr>
          <w:rFonts w:eastAsia="Times New Roman" w:cs="Times New Roman"/>
          <w:szCs w:val="24"/>
        </w:rPr>
        <w:lastRenderedPageBreak/>
        <w:t>αυτό, βεβαίως θέλουμε να ψηφίσουμε την αναβίωση της εταιρείας, για να είναι σωστή η εταιρεία.</w:t>
      </w:r>
    </w:p>
    <w:p w14:paraId="3396968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Στο άρθρο 8, που αφορά τις αναγκαίες αλλαγές που επιφέρονται για τις ευρωπαϊκές εταιρείες, είμαστε θετικοί. Δεν το συζ</w:t>
      </w:r>
      <w:r>
        <w:rPr>
          <w:rFonts w:eastAsia="Times New Roman" w:cs="Times New Roman"/>
          <w:szCs w:val="24"/>
        </w:rPr>
        <w:t>ητώ. Το είπα και από την πρώτη στιγμή.</w:t>
      </w:r>
    </w:p>
    <w:p w14:paraId="3396968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Το άρθρο 9 διορθώνεται εδώ χωρίς λόγο σε τρεις παραγράφους. Το φτιάξατε αυτό; Εντάξει. Εμείς το ψηφίζουμε το άρθρο 9. Ναι, νομίζω το είπατε, κύριε Υπουργέ, οπότε θα το ψηφίσουμε. </w:t>
      </w:r>
    </w:p>
    <w:p w14:paraId="3396968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Στην καθ’ ύλην αρμοδιότητα και για τη</w:t>
      </w:r>
      <w:r>
        <w:rPr>
          <w:rFonts w:eastAsia="Times New Roman" w:cs="Times New Roman"/>
          <w:szCs w:val="24"/>
        </w:rPr>
        <w:t xml:space="preserve">ν τόπο αρμοδιότητα το έχετε σωστά στη δικαιοδοσία. Μην το βάλετε αμφισβητούμενη ή </w:t>
      </w:r>
      <w:proofErr w:type="spellStart"/>
      <w:r>
        <w:rPr>
          <w:rFonts w:eastAsia="Times New Roman" w:cs="Times New Roman"/>
          <w:szCs w:val="24"/>
        </w:rPr>
        <w:t>εκουσία</w:t>
      </w:r>
      <w:proofErr w:type="spellEnd"/>
      <w:r>
        <w:rPr>
          <w:rFonts w:eastAsia="Times New Roman" w:cs="Times New Roman"/>
          <w:szCs w:val="24"/>
        </w:rPr>
        <w:t>, γιατί πάει ανάλογα με τη διαδικασία, οπότε αποφασίζει το δικαστήριο. Δεν χρειάζεται να το πείτε αυτό.</w:t>
      </w:r>
    </w:p>
    <w:p w14:paraId="3396968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Με το άρθρο 10 επεκτείνονται οι ρυθμίσεις του σχεδίου νόμου. </w:t>
      </w:r>
    </w:p>
    <w:p w14:paraId="3396968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Σχετικά με τις επωνυμίες: Εδώ είναι ένα θέμα. Δηλαδή, ενώ η επωνυμία μπορεί να ανήκει και στη φαντασία των ιδρυτών στις ανώνυμες, είχαμε επιφύλαξη εάν μπορεί να γίνεται και στις ομόρρυθμες εταιρείες με την έννοια ότι οι ανώνυμες εταιρείες είναι </w:t>
      </w:r>
      <w:r>
        <w:rPr>
          <w:rFonts w:eastAsia="Times New Roman" w:cs="Times New Roman"/>
          <w:szCs w:val="24"/>
        </w:rPr>
        <w:lastRenderedPageBreak/>
        <w:t xml:space="preserve">προσωπικές </w:t>
      </w:r>
      <w:r>
        <w:rPr>
          <w:rFonts w:eastAsia="Times New Roman" w:cs="Times New Roman"/>
          <w:szCs w:val="24"/>
        </w:rPr>
        <w:t>εταιρείες. Είδα, όμως, ότι υπάρχει και προηγούμενο, οπότε αποσύρω τις επιφυλάξεις μου. Με πείσατε προχθές. Σε αυτό έχετε δίκιο. Όπως βλέπετε, η Νέα Δημοκρατία ό,τι θετικό γίνεται για τη χώρα από όπου και αν προέρχεται το ψηφίζουμε, πράγμα που δεν γινόταν…</w:t>
      </w:r>
    </w:p>
    <w:p w14:paraId="33969687"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Κύριε Αθανασίου, πρέπει λίγο να το μαζεύουμε. </w:t>
      </w:r>
    </w:p>
    <w:p w14:paraId="33969688"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Το λέω σε εσάς τώρα, κύριε Υπουργέ, γιατί</w:t>
      </w:r>
      <w:r>
        <w:rPr>
          <w:rFonts w:eastAsia="Times New Roman" w:cs="Times New Roman"/>
          <w:szCs w:val="24"/>
        </w:rPr>
        <w:t>,</w:t>
      </w:r>
      <w:r>
        <w:rPr>
          <w:rFonts w:eastAsia="Times New Roman" w:cs="Times New Roman"/>
          <w:szCs w:val="24"/>
        </w:rPr>
        <w:t xml:space="preserve"> τέλος πάντων</w:t>
      </w:r>
      <w:r>
        <w:rPr>
          <w:rFonts w:eastAsia="Times New Roman" w:cs="Times New Roman"/>
          <w:szCs w:val="24"/>
        </w:rPr>
        <w:t>,</w:t>
      </w:r>
      <w:r>
        <w:rPr>
          <w:rFonts w:eastAsia="Times New Roman" w:cs="Times New Roman"/>
          <w:szCs w:val="24"/>
        </w:rPr>
        <w:t xml:space="preserve"> είστε πιο συγκαταβατικός θα έλεγα και θα καταλάβετε, διότι εμείς είμαστε θετικοί για την πρόοδο τ</w:t>
      </w:r>
      <w:r>
        <w:rPr>
          <w:rFonts w:eastAsia="Times New Roman" w:cs="Times New Roman"/>
          <w:szCs w:val="24"/>
        </w:rPr>
        <w:t>ης χώρας σε οποιονδήποτε τομέα.</w:t>
      </w:r>
    </w:p>
    <w:p w14:paraId="33969689"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3396968A"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Οι λοιπές διατάξεις είναι στο άρθρο 11. Εντάξει, το άρθρο 11 είναι σωστό.</w:t>
      </w:r>
    </w:p>
    <w:p w14:paraId="3396968B"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Το άρθρο 12 είναι η διάρκεια της εταιρείας. Το συνδυάζω με το άρθρο 2. Σας το είπα πριν, δείτε και την έκθεση της </w:t>
      </w:r>
      <w:r>
        <w:rPr>
          <w:rFonts w:eastAsia="Times New Roman" w:cs="Times New Roman"/>
          <w:szCs w:val="24"/>
        </w:rPr>
        <w:t>ε</w:t>
      </w:r>
      <w:r>
        <w:rPr>
          <w:rFonts w:eastAsia="Times New Roman" w:cs="Times New Roman"/>
          <w:szCs w:val="24"/>
        </w:rPr>
        <w:t>πιτροπής.</w:t>
      </w:r>
    </w:p>
    <w:p w14:paraId="3396968C"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Στο μόνο που ήθελα να παραμείνω λίγο -για τις λαϊκές αγορές θα σας ακούσω και θα επανέλθω να το πω- είναι η τροποποίηση που αφορά τις εγγυητικές επιστολές.</w:t>
      </w:r>
    </w:p>
    <w:p w14:paraId="3396968D"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Αυτή η διάταξη, κύριε Υπουργέ, θέλει μελέτη. Εμείς δεν θέλουμε να την καταψηφίσουμε. Θα έλεγα να την</w:t>
      </w:r>
      <w:r>
        <w:rPr>
          <w:rFonts w:eastAsia="Times New Roman" w:cs="Times New Roman"/>
          <w:szCs w:val="24"/>
        </w:rPr>
        <w:t xml:space="preserve"> αποσύρετε, αν μπορείτε. Είναι μια διάταξη, την οποία μπορούμε να μελετήσουμε, να τη δούμε, να βάλουμε κάποια ασφαλιστική δικλίδα. Και η Νέα Δημοκρατία θα την ψηφίσει. Δεν έχουμε κα</w:t>
      </w:r>
      <w:r>
        <w:rPr>
          <w:rFonts w:eastAsia="Times New Roman" w:cs="Times New Roman"/>
          <w:szCs w:val="24"/>
        </w:rPr>
        <w:t>μ</w:t>
      </w:r>
      <w:r>
        <w:rPr>
          <w:rFonts w:eastAsia="Times New Roman" w:cs="Times New Roman"/>
          <w:szCs w:val="24"/>
        </w:rPr>
        <w:t>μία αντίρρηση. Μάλιστα, είναι ένα θέμα πολύ σοβαρό. Το συζητούσα και με το</w:t>
      </w:r>
      <w:r>
        <w:rPr>
          <w:rFonts w:eastAsia="Times New Roman" w:cs="Times New Roman"/>
          <w:szCs w:val="24"/>
        </w:rPr>
        <w:t xml:space="preserve">ν κ. Τσιάρα. Δεν θέλουμε να είμαστε αρνητικοί, αλλά όπως έχει η διάταξη αυτή τη στιγμή δεν μπορούμε να την ψηφίσουμε. Θα έλεγα -είμαστε καλής προαιρέσεως- </w:t>
      </w:r>
      <w:proofErr w:type="spellStart"/>
      <w:r>
        <w:rPr>
          <w:rFonts w:eastAsia="Times New Roman" w:cs="Times New Roman"/>
          <w:szCs w:val="24"/>
        </w:rPr>
        <w:t>αποσύρτε</w:t>
      </w:r>
      <w:proofErr w:type="spellEnd"/>
      <w:r>
        <w:rPr>
          <w:rFonts w:eastAsia="Times New Roman" w:cs="Times New Roman"/>
          <w:szCs w:val="24"/>
        </w:rPr>
        <w:t xml:space="preserve"> τη, φέρτε τη σε ένα άλλο νομοθέτημα να τη μελετήσουμε. </w:t>
      </w:r>
    </w:p>
    <w:p w14:paraId="3396968E"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Γιατί το λέω αυτό; Γιατί γίνεται μια</w:t>
      </w:r>
      <w:r>
        <w:rPr>
          <w:rFonts w:eastAsia="Times New Roman" w:cs="Times New Roman"/>
          <w:szCs w:val="24"/>
        </w:rPr>
        <w:t xml:space="preserve"> σύγχυση της εγγύησης με την εγγυητική επιστολή. Άλλο είναι η εγγύηση που δίνουν οι ασφαλιστικές εταιρείες που εγγυώνται τον εργολάβο. Δηλαδή, αν έχει μια ζημία το έργο από τα μηχανήματά του ή αν ένας εργάτης του τραυματιστεί ή σκοτωθεί κάποιος, θα βγάλει </w:t>
      </w:r>
      <w:r>
        <w:rPr>
          <w:rFonts w:eastAsia="Times New Roman" w:cs="Times New Roman"/>
          <w:szCs w:val="24"/>
        </w:rPr>
        <w:t xml:space="preserve">αποζημίωση. Οπότε η ασφαλιστική </w:t>
      </w:r>
      <w:r>
        <w:rPr>
          <w:rFonts w:eastAsia="Times New Roman" w:cs="Times New Roman"/>
          <w:szCs w:val="24"/>
        </w:rPr>
        <w:lastRenderedPageBreak/>
        <w:t>εταιρεία ασφαλίζει τον εργολάβο. Και είναι άλλο η εγγυητική επιστολή, η οποία είναι μια ασφάλεια στο ελληνικό δημόσιο. Και διερωτώμαι: Όλες οι ασφαλιστικές εταιρείες που υπάρχουν στη χώρα μας -δεν θέλω να χαρακτηρίσω, αλλά υ</w:t>
      </w:r>
      <w:r>
        <w:rPr>
          <w:rFonts w:eastAsia="Times New Roman" w:cs="Times New Roman"/>
          <w:szCs w:val="24"/>
        </w:rPr>
        <w:t>πάρχουν μερικές οι οποίες δεν είναι τόσο φερέγγυες- τι θα γίνεται όταν βγάζουν μια εγγυητική επιστολή, για παράδειγμα…</w:t>
      </w:r>
    </w:p>
    <w:p w14:paraId="3396968F"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Κύριε Αθανασίου, συγγνώμη, αλλά δεν μπορώ να σας αφήσω άλλο.</w:t>
      </w:r>
    </w:p>
    <w:p w14:paraId="33969690"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Ναι, κύριε Πρόεδρε, α</w:t>
      </w:r>
      <w:r>
        <w:rPr>
          <w:rFonts w:eastAsia="Times New Roman" w:cs="Times New Roman"/>
          <w:szCs w:val="24"/>
        </w:rPr>
        <w:t>πλώς είναι ένα θέμα σοβαρό.</w:t>
      </w:r>
    </w:p>
    <w:p w14:paraId="33969691"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Ναι, αλλά κλείστε, παρακαλώ.</w:t>
      </w:r>
    </w:p>
    <w:p w14:paraId="33969692" w14:textId="77777777" w:rsidR="000A42A9" w:rsidRDefault="00013445">
      <w:pPr>
        <w:spacing w:after="0"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Δείτε το αυτό. Η άποψή μας είναι εάν μπορείτε, να την αποσύρετε. Είδατε πόσο θετικοί είμαστε και θα δείτε ότι θα μπορούμε να το συζητήσουμε. Αλλ</w:t>
      </w:r>
      <w:r>
        <w:rPr>
          <w:rFonts w:eastAsia="Times New Roman"/>
          <w:szCs w:val="24"/>
        </w:rPr>
        <w:t>ιώς, διατηρώ πολλές επιφυλάξεις και θα τα πούμε στο τέλος της συνεδρίασης.</w:t>
      </w:r>
    </w:p>
    <w:p w14:paraId="33969693" w14:textId="77777777" w:rsidR="000A42A9" w:rsidRDefault="00013445">
      <w:pPr>
        <w:spacing w:after="0" w:line="600" w:lineRule="auto"/>
        <w:ind w:firstLine="720"/>
        <w:jc w:val="both"/>
        <w:rPr>
          <w:rFonts w:eastAsia="Times New Roman"/>
          <w:szCs w:val="24"/>
        </w:rPr>
      </w:pPr>
      <w:r>
        <w:rPr>
          <w:rFonts w:eastAsia="Times New Roman"/>
          <w:szCs w:val="24"/>
        </w:rPr>
        <w:lastRenderedPageBreak/>
        <w:t>Κύριε Πρόεδρε, ευχαριστώ για την ανοχή σας, αλλά ήταν νομικά θέματα, όπως είδατε.</w:t>
      </w:r>
    </w:p>
    <w:p w14:paraId="33969694" w14:textId="77777777" w:rsidR="000A42A9" w:rsidRDefault="00013445">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3969695" w14:textId="77777777" w:rsidR="000A42A9" w:rsidRDefault="00013445">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είστε έτοιμος για τις νομοτεχνικές βελτιώσεις;</w:t>
      </w:r>
    </w:p>
    <w:p w14:paraId="33969696" w14:textId="77777777" w:rsidR="000A42A9" w:rsidRDefault="00013445">
      <w:pPr>
        <w:spacing w:after="0" w:line="600" w:lineRule="auto"/>
        <w:ind w:firstLine="720"/>
        <w:jc w:val="both"/>
        <w:rPr>
          <w:rFonts w:eastAsia="Times New Roman"/>
          <w:szCs w:val="24"/>
        </w:rPr>
      </w:pPr>
      <w:r>
        <w:rPr>
          <w:rFonts w:eastAsia="Times New Roman"/>
          <w:b/>
          <w:szCs w:val="24"/>
        </w:rPr>
        <w:t>ΑΣΤΕΡΙΟΣ ΠΙΤΣΙΟΡΛΑΣ (Υφυπουργός Οικονομίας και Ανάπτυξης):</w:t>
      </w:r>
      <w:r>
        <w:rPr>
          <w:rFonts w:eastAsia="Times New Roman"/>
          <w:szCs w:val="24"/>
        </w:rPr>
        <w:t xml:space="preserve"> Ναι, κύριε Πρόεδρε.</w:t>
      </w:r>
    </w:p>
    <w:p w14:paraId="33969697" w14:textId="77777777" w:rsidR="000A42A9" w:rsidRDefault="00013445">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w:t>
      </w:r>
    </w:p>
    <w:p w14:paraId="33969698" w14:textId="77777777" w:rsidR="000A42A9" w:rsidRDefault="00013445">
      <w:pPr>
        <w:spacing w:after="0" w:line="600" w:lineRule="auto"/>
        <w:ind w:firstLine="720"/>
        <w:jc w:val="both"/>
        <w:rPr>
          <w:rFonts w:eastAsia="Times New Roman"/>
          <w:szCs w:val="24"/>
        </w:rPr>
      </w:pPr>
      <w:r>
        <w:rPr>
          <w:rFonts w:eastAsia="Times New Roman"/>
          <w:szCs w:val="24"/>
        </w:rPr>
        <w:t>Κυρίες και κύριοι συνάδελφοι, να καταθέσει τις νομοτεχνικές βελτιώσεις ο κ</w:t>
      </w:r>
      <w:r>
        <w:rPr>
          <w:rFonts w:eastAsia="Times New Roman"/>
          <w:szCs w:val="24"/>
        </w:rPr>
        <w:t xml:space="preserve">ύριος Υπουργός για να τις έχετε υπ’ </w:t>
      </w:r>
      <w:proofErr w:type="spellStart"/>
      <w:r>
        <w:rPr>
          <w:rFonts w:eastAsia="Times New Roman"/>
          <w:szCs w:val="24"/>
        </w:rPr>
        <w:t>όψιν</w:t>
      </w:r>
      <w:proofErr w:type="spellEnd"/>
      <w:r>
        <w:rPr>
          <w:rFonts w:eastAsia="Times New Roman"/>
          <w:szCs w:val="24"/>
        </w:rPr>
        <w:t>. Θα πάρετε τον λόγο αμέσως μετά, κύριε Καρρά.</w:t>
      </w:r>
    </w:p>
    <w:p w14:paraId="33969699" w14:textId="77777777" w:rsidR="000A42A9" w:rsidRDefault="00013445">
      <w:pPr>
        <w:spacing w:after="0" w:line="600" w:lineRule="auto"/>
        <w:ind w:firstLine="720"/>
        <w:jc w:val="both"/>
        <w:rPr>
          <w:rFonts w:eastAsia="Times New Roman"/>
          <w:szCs w:val="24"/>
        </w:rPr>
      </w:pPr>
      <w:r>
        <w:rPr>
          <w:rFonts w:eastAsia="Times New Roman"/>
          <w:szCs w:val="24"/>
        </w:rPr>
        <w:t xml:space="preserve">Κύριε Υπουργέ, έχετε τον λόγο. Εφόσον είναι </w:t>
      </w:r>
      <w:r>
        <w:rPr>
          <w:rFonts w:eastAsia="Times New Roman"/>
          <w:szCs w:val="24"/>
        </w:rPr>
        <w:t xml:space="preserve">για </w:t>
      </w:r>
      <w:r>
        <w:rPr>
          <w:rFonts w:eastAsia="Times New Roman"/>
          <w:szCs w:val="24"/>
        </w:rPr>
        <w:t xml:space="preserve">νομοτεχνικές βελτιώσεις, δεν θα σας </w:t>
      </w:r>
      <w:r>
        <w:rPr>
          <w:rFonts w:eastAsia="Times New Roman"/>
          <w:szCs w:val="24"/>
        </w:rPr>
        <w:t>χρονομετρήσω</w:t>
      </w:r>
      <w:r>
        <w:rPr>
          <w:rFonts w:eastAsia="Times New Roman"/>
          <w:szCs w:val="24"/>
        </w:rPr>
        <w:t>.</w:t>
      </w:r>
    </w:p>
    <w:p w14:paraId="3396969A" w14:textId="77777777" w:rsidR="000A42A9" w:rsidRDefault="00013445">
      <w:pPr>
        <w:spacing w:after="0" w:line="600" w:lineRule="auto"/>
        <w:ind w:firstLine="720"/>
        <w:jc w:val="both"/>
        <w:rPr>
          <w:rFonts w:eastAsia="Times New Roman"/>
          <w:szCs w:val="24"/>
        </w:rPr>
      </w:pPr>
      <w:r>
        <w:rPr>
          <w:rFonts w:eastAsia="Times New Roman"/>
          <w:b/>
          <w:szCs w:val="24"/>
        </w:rPr>
        <w:lastRenderedPageBreak/>
        <w:t>ΑΣΤΕΡΙΟΣ ΠΙΤΣΙΟΡΛΑΣ (Υφυπουργός Οικονομίας και Ανάπτυξης):</w:t>
      </w:r>
      <w:r>
        <w:rPr>
          <w:rFonts w:eastAsia="Times New Roman"/>
          <w:szCs w:val="24"/>
        </w:rPr>
        <w:t xml:space="preserve"> Θα πω μια γε</w:t>
      </w:r>
      <w:r>
        <w:rPr>
          <w:rFonts w:eastAsia="Times New Roman"/>
          <w:szCs w:val="24"/>
        </w:rPr>
        <w:t xml:space="preserve">νική κουβέντα μόνο στην αρχή. Κάναμε πολύ καλή δουλειά στην </w:t>
      </w:r>
      <w:r>
        <w:rPr>
          <w:rFonts w:eastAsia="Times New Roman"/>
          <w:szCs w:val="24"/>
        </w:rPr>
        <w:t>ε</w:t>
      </w:r>
      <w:r>
        <w:rPr>
          <w:rFonts w:eastAsia="Times New Roman"/>
          <w:szCs w:val="24"/>
        </w:rPr>
        <w:t>πιτροπή. Θυμάστε ότι είχαμε καταθέσει κάποιες νομοτεχνικές βελτιώσεις. Φέρνουμε άλλες έξι τώρα. Τις καταθέτω για τα Πρακτικά. Αφορούν το άρθρο 4, το άρθρο 5. Κύριε Αθανασίου, λύνουμε δυο-τρία θέμ</w:t>
      </w:r>
      <w:r>
        <w:rPr>
          <w:rFonts w:eastAsia="Times New Roman"/>
          <w:szCs w:val="24"/>
        </w:rPr>
        <w:t>ατα από αυτά που αναφέρατε με τις νομοτεχνικές βελτιώσεις. Είναι λεπτομερείς οι διατυπώσεις. Θα τις δείτε. Να μην τις αναφέρω τώρα.</w:t>
      </w:r>
    </w:p>
    <w:p w14:paraId="3396969B" w14:textId="77777777" w:rsidR="000A42A9" w:rsidRDefault="00013445">
      <w:pPr>
        <w:spacing w:after="0" w:line="600" w:lineRule="auto"/>
        <w:ind w:firstLine="720"/>
        <w:jc w:val="both"/>
        <w:rPr>
          <w:rFonts w:eastAsia="Times New Roman"/>
          <w:szCs w:val="24"/>
        </w:rPr>
      </w:pPr>
      <w:r>
        <w:rPr>
          <w:rFonts w:eastAsia="Times New Roman"/>
          <w:szCs w:val="24"/>
        </w:rPr>
        <w:t xml:space="preserve">(Στο σημείο αυτό ο Υφυπουργός </w:t>
      </w:r>
      <w:r>
        <w:rPr>
          <w:rFonts w:eastAsia="Times New Roman"/>
          <w:szCs w:val="24"/>
        </w:rPr>
        <w:t xml:space="preserve">κ. Αστέριος </w:t>
      </w:r>
      <w:proofErr w:type="spellStart"/>
      <w:r>
        <w:rPr>
          <w:rFonts w:eastAsia="Times New Roman"/>
          <w:szCs w:val="24"/>
        </w:rPr>
        <w:t>Πιτσιόρλας</w:t>
      </w:r>
      <w:proofErr w:type="spellEnd"/>
      <w:r>
        <w:rPr>
          <w:rFonts w:eastAsia="Times New Roman"/>
          <w:szCs w:val="24"/>
        </w:rPr>
        <w:t xml:space="preserve"> </w:t>
      </w:r>
      <w:r>
        <w:rPr>
          <w:rFonts w:eastAsia="Times New Roman"/>
          <w:szCs w:val="24"/>
        </w:rPr>
        <w:t xml:space="preserve">καταθέτει για τα Πρακτικά τις προαναφερθείσες νομοτεχνικές βελτιώσεις, </w:t>
      </w:r>
      <w:r>
        <w:rPr>
          <w:rFonts w:eastAsia="Times New Roman"/>
          <w:szCs w:val="24"/>
        </w:rPr>
        <w:t>οι οποίες έχουν ως εξής:</w:t>
      </w:r>
    </w:p>
    <w:p w14:paraId="3396969C" w14:textId="77777777" w:rsidR="000A42A9" w:rsidRDefault="00013445">
      <w:pPr>
        <w:spacing w:after="0" w:line="600" w:lineRule="auto"/>
        <w:jc w:val="center"/>
        <w:rPr>
          <w:rFonts w:eastAsia="Times New Roman"/>
          <w:color w:val="FF0000"/>
          <w:szCs w:val="24"/>
        </w:rPr>
      </w:pPr>
      <w:r w:rsidRPr="004458B3">
        <w:rPr>
          <w:rFonts w:eastAsia="Times New Roman"/>
          <w:color w:val="FF0000"/>
          <w:szCs w:val="24"/>
        </w:rPr>
        <w:t>ΑΛΛΑΓΗ ΣΕΛΙΔΑΣ</w:t>
      </w:r>
    </w:p>
    <w:p w14:paraId="3396969D" w14:textId="77777777" w:rsidR="000A42A9" w:rsidRDefault="00013445">
      <w:pPr>
        <w:spacing w:after="0" w:line="600" w:lineRule="auto"/>
        <w:jc w:val="center"/>
        <w:rPr>
          <w:rFonts w:eastAsia="Times New Roman"/>
          <w:szCs w:val="24"/>
        </w:rPr>
      </w:pPr>
      <w:r>
        <w:rPr>
          <w:rFonts w:eastAsia="Times New Roman"/>
          <w:szCs w:val="24"/>
        </w:rPr>
        <w:t>(Να μπει η σελίδα 29)</w:t>
      </w:r>
    </w:p>
    <w:p w14:paraId="3396969E" w14:textId="77777777" w:rsidR="000A42A9" w:rsidRDefault="00013445">
      <w:pPr>
        <w:spacing w:after="0" w:line="600" w:lineRule="auto"/>
        <w:jc w:val="center"/>
        <w:rPr>
          <w:rFonts w:eastAsia="Times New Roman"/>
          <w:color w:val="FF0000"/>
          <w:szCs w:val="24"/>
        </w:rPr>
      </w:pPr>
      <w:r w:rsidRPr="004458B3">
        <w:rPr>
          <w:rFonts w:eastAsia="Times New Roman"/>
          <w:color w:val="FF0000"/>
          <w:szCs w:val="24"/>
        </w:rPr>
        <w:t>ΑΛΛΑΓΗ ΣΕΛΙΔΑΣ</w:t>
      </w:r>
    </w:p>
    <w:p w14:paraId="3396969F" w14:textId="77777777" w:rsidR="000A42A9" w:rsidRDefault="00013445">
      <w:pPr>
        <w:spacing w:after="0" w:line="600" w:lineRule="auto"/>
        <w:ind w:firstLine="720"/>
        <w:jc w:val="both"/>
        <w:rPr>
          <w:rFonts w:eastAsia="Times New Roman"/>
          <w:szCs w:val="24"/>
        </w:rPr>
      </w:pPr>
      <w:r>
        <w:rPr>
          <w:rFonts w:eastAsia="Times New Roman"/>
          <w:b/>
          <w:szCs w:val="24"/>
        </w:rPr>
        <w:t>ΑΣΤΕΡΙΟΣ ΠΙΤΣΙΟΡΛΑΣ (Υφυπουργός Οικονομίας και Ανάπτυξης):</w:t>
      </w:r>
      <w:r>
        <w:rPr>
          <w:rFonts w:eastAsia="Times New Roman"/>
          <w:szCs w:val="24"/>
        </w:rPr>
        <w:t xml:space="preserve"> </w:t>
      </w:r>
      <w:r w:rsidRPr="008967B7">
        <w:rPr>
          <w:rFonts w:eastAsia="Times New Roman"/>
          <w:color w:val="000000" w:themeColor="text1"/>
          <w:szCs w:val="24"/>
        </w:rPr>
        <w:t>Θέλω να πω κάτι για τις δύο βουλευτικές τροπολογίες που κατατέθηκαν, που αφορούν τις ειδι</w:t>
      </w:r>
      <w:r w:rsidRPr="008967B7">
        <w:rPr>
          <w:rFonts w:eastAsia="Times New Roman"/>
          <w:color w:val="000000" w:themeColor="text1"/>
          <w:szCs w:val="24"/>
        </w:rPr>
        <w:lastRenderedPageBreak/>
        <w:t xml:space="preserve">κές πλειοψηφίες. Νομίζω ότι </w:t>
      </w:r>
      <w:r w:rsidRPr="008967B7">
        <w:rPr>
          <w:rFonts w:eastAsia="Times New Roman"/>
          <w:color w:val="000000" w:themeColor="text1"/>
          <w:szCs w:val="24"/>
        </w:rPr>
        <w:t xml:space="preserve">μπορούμε να διαμορφώσουμε μια κοινή πρόταση. Δηλαδή στην ανάγκη των αυξημένων πλειοψηφιών, εφόσον υπάρχει το 50% των μετόχων και αυτό το 50% των μετόχων συγκεντρώνει το 65% του κεφαλαίου, να μπορεί να υπάρξει απόφαση. Νομίζω ότι αυτό ενοποιεί </w:t>
      </w:r>
      <w:r>
        <w:rPr>
          <w:rFonts w:eastAsia="Times New Roman"/>
          <w:szCs w:val="24"/>
        </w:rPr>
        <w:t>και τις δύο τ</w:t>
      </w:r>
      <w:r>
        <w:rPr>
          <w:rFonts w:eastAsia="Times New Roman"/>
          <w:szCs w:val="24"/>
        </w:rPr>
        <w:t xml:space="preserve">ροπολογίες του κ. Δημαρά και του κ. Κακλαμάνη. Εγώ το κάνω αποδεκτό αυτό και θεωρώ ότι βοηθάμε να λυθούν αρκετά προβλήματα σε μεγάλη κατηγορία ων </w:t>
      </w:r>
      <w:r>
        <w:rPr>
          <w:rFonts w:eastAsia="Times New Roman"/>
          <w:szCs w:val="24"/>
        </w:rPr>
        <w:t>ΕΠΕ</w:t>
      </w:r>
      <w:r w:rsidRPr="00144AAD">
        <w:rPr>
          <w:rFonts w:eastAsia="Times New Roman"/>
          <w:szCs w:val="24"/>
        </w:rPr>
        <w:t>.</w:t>
      </w:r>
    </w:p>
    <w:p w14:paraId="339696A0" w14:textId="77777777" w:rsidR="000A42A9" w:rsidRDefault="00013445">
      <w:pPr>
        <w:spacing w:after="0"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Κάνετε έναν συγκερασμό αυτών των δύο;</w:t>
      </w:r>
    </w:p>
    <w:p w14:paraId="339696A1" w14:textId="77777777" w:rsidR="000A42A9" w:rsidRDefault="00013445">
      <w:pPr>
        <w:spacing w:after="0" w:line="600" w:lineRule="auto"/>
        <w:ind w:firstLine="720"/>
        <w:jc w:val="both"/>
        <w:rPr>
          <w:rFonts w:eastAsia="Times New Roman"/>
          <w:szCs w:val="24"/>
        </w:rPr>
      </w:pPr>
      <w:r>
        <w:rPr>
          <w:rFonts w:eastAsia="Times New Roman"/>
          <w:b/>
          <w:szCs w:val="24"/>
        </w:rPr>
        <w:t>ΑΣΤΕΡΙΟΣ ΠΙΤΣΙΟΡΛΑΣ (Υφυπουργός Οικονομίας κα</w:t>
      </w:r>
      <w:r>
        <w:rPr>
          <w:rFonts w:eastAsia="Times New Roman"/>
          <w:b/>
          <w:szCs w:val="24"/>
        </w:rPr>
        <w:t xml:space="preserve">ι Ανάπτυξης): </w:t>
      </w:r>
      <w:r>
        <w:rPr>
          <w:rFonts w:eastAsia="Times New Roman"/>
          <w:szCs w:val="24"/>
        </w:rPr>
        <w:t>Ακριβώς κάνω έναν συγκερασμό των δύο τροπολογιών και νομίζω ότι είμαστε σύμφωνοι σε αυτό.</w:t>
      </w:r>
    </w:p>
    <w:p w14:paraId="339696A2" w14:textId="77777777" w:rsidR="000A42A9" w:rsidRDefault="00013445">
      <w:pPr>
        <w:spacing w:after="0" w:line="600" w:lineRule="auto"/>
        <w:ind w:firstLine="720"/>
        <w:jc w:val="both"/>
        <w:rPr>
          <w:rFonts w:eastAsia="Times New Roman"/>
          <w:szCs w:val="24"/>
        </w:rPr>
      </w:pPr>
      <w:r>
        <w:rPr>
          <w:rFonts w:eastAsia="Times New Roman"/>
          <w:szCs w:val="24"/>
        </w:rPr>
        <w:t xml:space="preserve">Τέθηκαν δύο θέματα και στην </w:t>
      </w:r>
      <w:r>
        <w:rPr>
          <w:rFonts w:eastAsia="Times New Roman"/>
          <w:szCs w:val="24"/>
        </w:rPr>
        <w:t>ε</w:t>
      </w:r>
      <w:r>
        <w:rPr>
          <w:rFonts w:eastAsia="Times New Roman"/>
          <w:szCs w:val="24"/>
        </w:rPr>
        <w:t xml:space="preserve">πιτροπή θέματα δημοσιότητας. Σας θυμίζω πως σας είχαμε πει και στην </w:t>
      </w:r>
      <w:r>
        <w:rPr>
          <w:rFonts w:eastAsia="Times New Roman"/>
          <w:szCs w:val="24"/>
        </w:rPr>
        <w:t>ε</w:t>
      </w:r>
      <w:r>
        <w:rPr>
          <w:rFonts w:eastAsia="Times New Roman"/>
          <w:szCs w:val="24"/>
        </w:rPr>
        <w:t>πιτροπή ότι θα υπάρξει νομοσχέδιο τον Σεπτέμβριο για τ</w:t>
      </w:r>
      <w:r>
        <w:rPr>
          <w:rFonts w:eastAsia="Times New Roman"/>
          <w:szCs w:val="24"/>
        </w:rPr>
        <w:t>ην αλλαγή του νόμου περί ΓΕΜΗ</w:t>
      </w:r>
      <w:r>
        <w:rPr>
          <w:rFonts w:eastAsia="Times New Roman"/>
          <w:szCs w:val="24"/>
        </w:rPr>
        <w:t>,</w:t>
      </w:r>
      <w:r>
        <w:rPr>
          <w:rFonts w:eastAsia="Times New Roman"/>
          <w:szCs w:val="24"/>
        </w:rPr>
        <w:t xml:space="preserve"> και τα θέματα εποπτείας και δημοσιότητας που αφορούν όλους τους τύπους των εταιρειών, θα τα λύσουμε εκεί με μια συζήτηση σοβαρή. </w:t>
      </w:r>
      <w:r>
        <w:rPr>
          <w:rFonts w:eastAsia="Times New Roman"/>
          <w:szCs w:val="24"/>
        </w:rPr>
        <w:lastRenderedPageBreak/>
        <w:t>Η πρόθεσή μας είναι το Εμπορικό Μητρώο να αναδειχθεί ακόμη περισσότερο και δεν είναι το μόνο σημ</w:t>
      </w:r>
      <w:r>
        <w:rPr>
          <w:rFonts w:eastAsia="Times New Roman"/>
          <w:szCs w:val="24"/>
        </w:rPr>
        <w:t>είο που θα καταφεύγουν οι επιχειρήσεις και οι εταιρείες. Όμως αυτά τα θέματα θα τα ρυθμίσουμε εκεί.</w:t>
      </w:r>
    </w:p>
    <w:p w14:paraId="339696A3" w14:textId="77777777" w:rsidR="000A42A9" w:rsidRDefault="00013445">
      <w:pPr>
        <w:spacing w:after="0" w:line="600" w:lineRule="auto"/>
        <w:ind w:firstLine="720"/>
        <w:jc w:val="both"/>
        <w:rPr>
          <w:rFonts w:eastAsia="Times New Roman"/>
          <w:szCs w:val="24"/>
        </w:rPr>
      </w:pPr>
      <w:r>
        <w:rPr>
          <w:rFonts w:eastAsia="Times New Roman"/>
          <w:szCs w:val="24"/>
        </w:rPr>
        <w:t xml:space="preserve">Επίσης θέματα που σχετίζονται με την μετατροπή των </w:t>
      </w:r>
      <w:r>
        <w:rPr>
          <w:rFonts w:eastAsia="Times New Roman"/>
          <w:szCs w:val="24"/>
        </w:rPr>
        <w:t xml:space="preserve">ΕΠΕ </w:t>
      </w:r>
      <w:r>
        <w:rPr>
          <w:rFonts w:eastAsia="Times New Roman"/>
          <w:szCs w:val="24"/>
        </w:rPr>
        <w:t>σε κάποιον άλλον τύπο εταιρείας</w:t>
      </w:r>
      <w:r>
        <w:rPr>
          <w:rFonts w:eastAsia="Times New Roman"/>
          <w:szCs w:val="24"/>
        </w:rPr>
        <w:t>,</w:t>
      </w:r>
      <w:r>
        <w:rPr>
          <w:rFonts w:eastAsia="Times New Roman"/>
          <w:szCs w:val="24"/>
        </w:rPr>
        <w:t xml:space="preserve"> θα τα ρυθμίσουμε στο νομοσχέδιο που ετοιμάζουμε περί μετασχηματισμών</w:t>
      </w:r>
      <w:r>
        <w:rPr>
          <w:rFonts w:eastAsia="Times New Roman"/>
          <w:szCs w:val="24"/>
        </w:rPr>
        <w:t>. Αυτό είναι σε εξέλιξη. Σχεδόν το μισό είναι έτοιμο. Θα ολοκληρωθεί και θα το ψηφίσουμε κι αυτό σύντομα σε συνδυασμό και με τον νόμο περί ΓΕΜΗ.</w:t>
      </w:r>
    </w:p>
    <w:p w14:paraId="339696A4" w14:textId="77777777" w:rsidR="000A42A9" w:rsidRDefault="00013445">
      <w:pPr>
        <w:spacing w:after="0"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Εκεί θα φέρετε και τις ασφαλιστικές εταιρείες;</w:t>
      </w:r>
    </w:p>
    <w:p w14:paraId="339696A5" w14:textId="77777777" w:rsidR="000A42A9" w:rsidRDefault="00013445">
      <w:pPr>
        <w:spacing w:after="0" w:line="600" w:lineRule="auto"/>
        <w:ind w:firstLine="720"/>
        <w:jc w:val="both"/>
        <w:rPr>
          <w:rFonts w:eastAsia="Times New Roman"/>
          <w:szCs w:val="24"/>
        </w:rPr>
      </w:pPr>
      <w:r>
        <w:rPr>
          <w:rFonts w:eastAsia="Times New Roman"/>
          <w:b/>
          <w:szCs w:val="24"/>
        </w:rPr>
        <w:t>ΑΣΤΕΡΙΟΣ ΠΙΤΣΙΟΡΛΑΣ (Υφυπουργός Οικονομίας</w:t>
      </w:r>
      <w:r>
        <w:rPr>
          <w:rFonts w:eastAsia="Times New Roman"/>
          <w:b/>
          <w:szCs w:val="24"/>
        </w:rPr>
        <w:t xml:space="preserve"> και Ανάπτυξης):</w:t>
      </w:r>
      <w:r>
        <w:rPr>
          <w:rFonts w:eastAsia="Times New Roman"/>
          <w:szCs w:val="24"/>
        </w:rPr>
        <w:t xml:space="preserve"> Θα αναφερθώ. Την επόμενη εβδομάδα θα συζητήσουμε και την αντικατάσταση του ν.2190, ένα μεγάλο νομοθέτημα, και έτσι θα ολοκληρώσουμε όλα τα θέματα, αφού ολοκληρωθεί ο κύκλος των νομοσχεδίων αυτών. Αναφέρομαι, γιατί έγιναν παρατηρήσεις που </w:t>
      </w:r>
      <w:r>
        <w:rPr>
          <w:rFonts w:eastAsia="Times New Roman"/>
          <w:szCs w:val="24"/>
        </w:rPr>
        <w:t>σχετίζονται με τον έλεγχο, τη δημοσιότητα, που είναι πολύ σοβαρά. Θα τα ρυθμίσουμε όλα μαζί σε αυτό το νομοσχέδιο.</w:t>
      </w:r>
    </w:p>
    <w:p w14:paraId="339696A6" w14:textId="77777777" w:rsidR="000A42A9" w:rsidRDefault="00013445">
      <w:pPr>
        <w:spacing w:after="0" w:line="600" w:lineRule="auto"/>
        <w:ind w:firstLine="720"/>
        <w:jc w:val="both"/>
        <w:rPr>
          <w:rFonts w:eastAsia="Times New Roman"/>
          <w:szCs w:val="24"/>
        </w:rPr>
      </w:pPr>
      <w:r>
        <w:rPr>
          <w:rFonts w:eastAsia="Times New Roman"/>
          <w:szCs w:val="24"/>
        </w:rPr>
        <w:lastRenderedPageBreak/>
        <w:t xml:space="preserve">Όσον αφορά τις ασφαλιστικές εταιρείες, μας απασχόλησε και εμάς το θέμα. Θεωρώ ότι οι εξελίξεις που έχουμε στις ασφαλιστικές, οι δύο νέες </w:t>
      </w:r>
      <w:r>
        <w:rPr>
          <w:rFonts w:eastAsia="Times New Roman"/>
          <w:szCs w:val="24"/>
        </w:rPr>
        <w:t>ο</w:t>
      </w:r>
      <w:r>
        <w:rPr>
          <w:rFonts w:eastAsia="Times New Roman"/>
          <w:szCs w:val="24"/>
        </w:rPr>
        <w:t>δηγ</w:t>
      </w:r>
      <w:r>
        <w:rPr>
          <w:rFonts w:eastAsia="Times New Roman"/>
          <w:szCs w:val="24"/>
        </w:rPr>
        <w:t>ίες που ενσωματώσαμε στο Δίκαιό μας και στην εποπτεία των ασφαλιστικών εταιρειών, μας εγγυώνται ότι δεν θα έχουμε τα προβλήματα που φοβάστε. Η εποπτεία είναι πάρα πολύ αυστηρή και πάρα πολύ συγκεκριμένη. Επομένως δεν νομίζω ότι θα υπάρξουν εκδόσεις εγγυητι</w:t>
      </w:r>
      <w:r>
        <w:rPr>
          <w:rFonts w:eastAsia="Times New Roman"/>
          <w:szCs w:val="24"/>
        </w:rPr>
        <w:t>κών επιστολών που θα δημιουργούν προβλήματα. Απεναντίας είναι ένα μέτρο που ενισχύει κατά τη γνώμη μου τον ανταγωνισμό και θα βοηθήσει στις επιχειρήσεις.</w:t>
      </w:r>
    </w:p>
    <w:p w14:paraId="339696A7" w14:textId="77777777" w:rsidR="000A42A9" w:rsidRDefault="00013445">
      <w:pPr>
        <w:spacing w:after="0"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Αφού έχουμε τις τράπεζες.</w:t>
      </w:r>
    </w:p>
    <w:p w14:paraId="339696A8" w14:textId="77777777" w:rsidR="000A42A9" w:rsidRDefault="00013445">
      <w:pPr>
        <w:spacing w:after="0" w:line="600" w:lineRule="auto"/>
        <w:ind w:firstLine="720"/>
        <w:jc w:val="both"/>
        <w:rPr>
          <w:rFonts w:eastAsia="Times New Roman"/>
          <w:szCs w:val="24"/>
        </w:rPr>
      </w:pPr>
      <w:r>
        <w:rPr>
          <w:rFonts w:eastAsia="Times New Roman"/>
          <w:b/>
          <w:szCs w:val="24"/>
        </w:rPr>
        <w:t>ΑΣΤΕΡΙΟΣ ΠΙΤΣΙΟΡΛΑΣ (Υφυπουργός Οικονομίας και Ανάπτυξ</w:t>
      </w:r>
      <w:r>
        <w:rPr>
          <w:rFonts w:eastAsia="Times New Roman"/>
          <w:b/>
          <w:szCs w:val="24"/>
        </w:rPr>
        <w:t>ης):</w:t>
      </w:r>
      <w:r>
        <w:rPr>
          <w:rFonts w:eastAsia="Times New Roman"/>
          <w:szCs w:val="24"/>
        </w:rPr>
        <w:t xml:space="preserve"> Έχουμε τις τράπεζες, όμως, αυτό θα βοηθήσει και στο κόστος των εγγυητικών επιστολών. Νομίζω ότι είναι κάτι που το ζητάει και η αγορά και δεν θα είναι κακό, επαναλαμβάνω, σε συνδυασμό με τις τελευταίες εξελίξεις σε σχέση με την εποπτεία επί των ασφαλισ</w:t>
      </w:r>
      <w:r>
        <w:rPr>
          <w:rFonts w:eastAsia="Times New Roman"/>
          <w:szCs w:val="24"/>
        </w:rPr>
        <w:t>τικών εταιρειών.</w:t>
      </w:r>
    </w:p>
    <w:p w14:paraId="339696A9"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 xml:space="preserve">ΓΕΩΡΓΙΟΣ ΔΗΜΑΡΑΣ: </w:t>
      </w:r>
      <w:r>
        <w:rPr>
          <w:rFonts w:eastAsia="Times New Roman" w:cs="Times New Roman"/>
          <w:szCs w:val="24"/>
        </w:rPr>
        <w:t>Εποπτεία στην Ελλάδα;</w:t>
      </w:r>
    </w:p>
    <w:p w14:paraId="339696AA"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ΤΣΙΑΡΑΣ: </w:t>
      </w:r>
      <w:r>
        <w:rPr>
          <w:rFonts w:eastAsia="Times New Roman" w:cs="Times New Roman"/>
          <w:szCs w:val="24"/>
        </w:rPr>
        <w:t>Πού υπάρχει;</w:t>
      </w:r>
    </w:p>
    <w:p w14:paraId="339696AB"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 xml:space="preserve">ΑΣΤΕΡΙΟΣ ΠΙΤΣΙΟΡΛΑΣ (Υφυπουργός Οικονομίας και Ανάπτυξης): </w:t>
      </w:r>
      <w:r>
        <w:rPr>
          <w:rFonts w:eastAsia="Times New Roman" w:cs="Times New Roman"/>
          <w:szCs w:val="24"/>
        </w:rPr>
        <w:t>Υπάρχει, υπάρχει!</w:t>
      </w:r>
    </w:p>
    <w:p w14:paraId="339696A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Για τα θέματα του υπαίθριου εμπορίου δίνουμε την παράταση μέχρι </w:t>
      </w:r>
      <w:r>
        <w:rPr>
          <w:rFonts w:eastAsia="Times New Roman" w:cs="Times New Roman"/>
          <w:szCs w:val="24"/>
        </w:rPr>
        <w:t xml:space="preserve">το </w:t>
      </w:r>
      <w:r>
        <w:rPr>
          <w:rFonts w:eastAsia="Times New Roman" w:cs="Times New Roman"/>
          <w:szCs w:val="24"/>
        </w:rPr>
        <w:t>τέλος του χρόνου. Μέ</w:t>
      </w:r>
      <w:r>
        <w:rPr>
          <w:rFonts w:eastAsia="Times New Roman" w:cs="Times New Roman"/>
          <w:szCs w:val="24"/>
        </w:rPr>
        <w:t>χρι τότε θα έχει ολοκληρωθεί και το ηλεκτρονικό μητρώο και υποσχόμαστε μέχρι τότε να ρυθμίσουμε τα ζητήματα που σχετίζονται με φορολογική και ασφαλιστική ενημερότητα, να κάνουμε μια τελική ρύθμιση, αλλά έχοντας μια εικόνα πολύ πιο καθαρή και επιλύοντας και</w:t>
      </w:r>
      <w:r>
        <w:rPr>
          <w:rFonts w:eastAsia="Times New Roman" w:cs="Times New Roman"/>
          <w:szCs w:val="24"/>
        </w:rPr>
        <w:t xml:space="preserve"> άλλες πλευρές του προβλήματος που είναι σοβαρές.</w:t>
      </w:r>
    </w:p>
    <w:p w14:paraId="339696A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Προς το παρόν όσοι έχουν τις άδειες</w:t>
      </w:r>
      <w:r>
        <w:rPr>
          <w:rFonts w:eastAsia="Times New Roman" w:cs="Times New Roman"/>
          <w:szCs w:val="24"/>
        </w:rPr>
        <w:t>,</w:t>
      </w:r>
      <w:r>
        <w:rPr>
          <w:rFonts w:eastAsia="Times New Roman" w:cs="Times New Roman"/>
          <w:szCs w:val="24"/>
        </w:rPr>
        <w:t xml:space="preserve"> δεν αντιμετωπίζουν κανένα πρόβλημα. Με βάση τον τελευταίο νόμο μπορούν να δοθούν οι άδειες σε αυτούς που έχουν κάνει τις αιτήσεις. Στο τέλος του χρόνου θα έχουμε μια συν</w:t>
      </w:r>
      <w:r>
        <w:rPr>
          <w:rFonts w:eastAsia="Times New Roman" w:cs="Times New Roman"/>
          <w:szCs w:val="24"/>
        </w:rPr>
        <w:t>ολική ρύθμιση, με στόχο να επιλύσουμε κι αυτά τα θέματα που δεν ζητούνται από άλλους, ζητούνται μόνο από αυτούς που έχουν τις άδειες για το υπαίθριο εμπόριο.</w:t>
      </w:r>
    </w:p>
    <w:p w14:paraId="339696A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Αυτά ως προς τις νομοτεχνικές και στις διευκρινίσεις που έδωσα για τα θέματα που τέθηκαν στη συζήτ</w:t>
      </w:r>
      <w:r>
        <w:rPr>
          <w:rFonts w:eastAsia="Times New Roman" w:cs="Times New Roman"/>
          <w:szCs w:val="24"/>
        </w:rPr>
        <w:t xml:space="preserve">ηση στην </w:t>
      </w:r>
      <w:r>
        <w:rPr>
          <w:rFonts w:eastAsia="Times New Roman" w:cs="Times New Roman"/>
          <w:szCs w:val="24"/>
        </w:rPr>
        <w:t>ε</w:t>
      </w:r>
      <w:r>
        <w:rPr>
          <w:rFonts w:eastAsia="Times New Roman" w:cs="Times New Roman"/>
          <w:szCs w:val="24"/>
        </w:rPr>
        <w:t>πιτροπή. Αν χρειαστεί, στη συνέχεια θα επανέλθω.</w:t>
      </w:r>
    </w:p>
    <w:p w14:paraId="339696AF" w14:textId="77777777" w:rsidR="000A42A9" w:rsidRDefault="00013445">
      <w:pPr>
        <w:spacing w:after="0" w:line="600" w:lineRule="auto"/>
        <w:ind w:firstLine="720"/>
        <w:jc w:val="both"/>
        <w:rPr>
          <w:rFonts w:eastAsia="Times New Roman" w:cs="Times New Roman"/>
          <w:szCs w:val="24"/>
        </w:rPr>
      </w:pPr>
      <w:r w:rsidRPr="00602DEE">
        <w:rPr>
          <w:rFonts w:eastAsia="Times New Roman" w:cs="Times New Roman"/>
          <w:b/>
          <w:szCs w:val="24"/>
        </w:rPr>
        <w:t>ΠΡΟΕΔΡΕΥΩΝ (Νικήτας Κακλαμάνης):</w:t>
      </w:r>
      <w:r>
        <w:rPr>
          <w:rFonts w:eastAsia="Times New Roman" w:cs="Times New Roman"/>
          <w:szCs w:val="24"/>
        </w:rPr>
        <w:t xml:space="preserve"> Θα δώσω τον λόγο γιατί τον έχω αναγγείλει στον κ. Καρρά και μετά για δύο-τρία λεπτά θα δώσω τον λόγο στον Αναπληρωτή Υπουργό Παιδείας, τον κ. </w:t>
      </w:r>
      <w:proofErr w:type="spellStart"/>
      <w:r>
        <w:rPr>
          <w:rFonts w:eastAsia="Times New Roman" w:cs="Times New Roman"/>
          <w:szCs w:val="24"/>
        </w:rPr>
        <w:t>Φωτάκη</w:t>
      </w:r>
      <w:proofErr w:type="spellEnd"/>
      <w:r>
        <w:rPr>
          <w:rFonts w:eastAsia="Times New Roman" w:cs="Times New Roman"/>
          <w:szCs w:val="24"/>
        </w:rPr>
        <w:t>, να παρουσιάσει</w:t>
      </w:r>
      <w:r>
        <w:rPr>
          <w:rFonts w:eastAsia="Times New Roman" w:cs="Times New Roman"/>
          <w:szCs w:val="24"/>
        </w:rPr>
        <w:t xml:space="preserve"> την τροπολογία του.</w:t>
      </w:r>
    </w:p>
    <w:p w14:paraId="339696B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Κύριε Καρρά έχετε τον λόγο.</w:t>
      </w:r>
    </w:p>
    <w:p w14:paraId="339696B1" w14:textId="77777777" w:rsidR="000A42A9" w:rsidRDefault="00013445">
      <w:pPr>
        <w:spacing w:after="0" w:line="600" w:lineRule="auto"/>
        <w:ind w:firstLine="720"/>
        <w:jc w:val="both"/>
        <w:rPr>
          <w:rFonts w:eastAsia="Times New Roman" w:cs="Times New Roman"/>
          <w:szCs w:val="24"/>
        </w:rPr>
      </w:pPr>
      <w:r w:rsidRPr="007F35A8">
        <w:rPr>
          <w:rFonts w:eastAsia="Times New Roman" w:cs="Times New Roman"/>
          <w:b/>
          <w:szCs w:val="24"/>
        </w:rPr>
        <w:t xml:space="preserve">ΓΕΩΡΓΙΟΣ </w:t>
      </w:r>
      <w:r>
        <w:rPr>
          <w:rFonts w:eastAsia="Times New Roman" w:cs="Times New Roman"/>
          <w:b/>
          <w:szCs w:val="24"/>
        </w:rPr>
        <w:t xml:space="preserve">- </w:t>
      </w:r>
      <w:r w:rsidRPr="007F35A8">
        <w:rPr>
          <w:rFonts w:eastAsia="Times New Roman" w:cs="Times New Roman"/>
          <w:b/>
          <w:szCs w:val="24"/>
        </w:rPr>
        <w:t>ΔΗΜΗΤΡΙΟΣ ΚΑΡΡΑΣ:</w:t>
      </w:r>
      <w:r>
        <w:rPr>
          <w:rFonts w:eastAsia="Times New Roman" w:cs="Times New Roman"/>
          <w:szCs w:val="24"/>
        </w:rPr>
        <w:t xml:space="preserve"> Ευχαριστώ, κύριε Πρόεδρε.</w:t>
      </w:r>
    </w:p>
    <w:p w14:paraId="339696B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Η Κυβέρνηση φέρνει νομοσχέδιο για τον </w:t>
      </w:r>
      <w:proofErr w:type="spellStart"/>
      <w:r>
        <w:rPr>
          <w:rFonts w:eastAsia="Times New Roman" w:cs="Times New Roman"/>
          <w:szCs w:val="24"/>
        </w:rPr>
        <w:t>εξορθολογισμό</w:t>
      </w:r>
      <w:proofErr w:type="spellEnd"/>
      <w:r>
        <w:rPr>
          <w:rFonts w:eastAsia="Times New Roman" w:cs="Times New Roman"/>
          <w:szCs w:val="24"/>
        </w:rPr>
        <w:t xml:space="preserve"> της λειτουργίας των </w:t>
      </w:r>
      <w:r>
        <w:rPr>
          <w:rFonts w:eastAsia="Times New Roman" w:cs="Times New Roman"/>
          <w:szCs w:val="24"/>
        </w:rPr>
        <w:t>ε</w:t>
      </w:r>
      <w:r>
        <w:rPr>
          <w:rFonts w:eastAsia="Times New Roman" w:cs="Times New Roman"/>
          <w:szCs w:val="24"/>
        </w:rPr>
        <w:t xml:space="preserve">ταιρειών </w:t>
      </w:r>
      <w:r>
        <w:rPr>
          <w:rFonts w:eastAsia="Times New Roman" w:cs="Times New Roman"/>
          <w:szCs w:val="24"/>
        </w:rPr>
        <w:t>π</w:t>
      </w:r>
      <w:r>
        <w:rPr>
          <w:rFonts w:eastAsia="Times New Roman" w:cs="Times New Roman"/>
          <w:szCs w:val="24"/>
        </w:rPr>
        <w:t xml:space="preserve">εριορισμένης </w:t>
      </w:r>
      <w:r>
        <w:rPr>
          <w:rFonts w:eastAsia="Times New Roman" w:cs="Times New Roman"/>
          <w:szCs w:val="24"/>
        </w:rPr>
        <w:t>ε</w:t>
      </w:r>
      <w:r>
        <w:rPr>
          <w:rFonts w:eastAsia="Times New Roman" w:cs="Times New Roman"/>
          <w:szCs w:val="24"/>
        </w:rPr>
        <w:t>υθύνης. Το εντάσσει σε μια ευρύτερη νομοθετική πρωτοβου</w:t>
      </w:r>
      <w:r>
        <w:rPr>
          <w:rFonts w:eastAsia="Times New Roman" w:cs="Times New Roman"/>
          <w:szCs w:val="24"/>
        </w:rPr>
        <w:t xml:space="preserve">λία, δηλαδή ότι θα εξορθολογήσει, θα βελτιώσει το σύνολο του </w:t>
      </w:r>
      <w:r>
        <w:rPr>
          <w:rFonts w:eastAsia="Times New Roman" w:cs="Times New Roman"/>
          <w:szCs w:val="24"/>
        </w:rPr>
        <w:t>ε</w:t>
      </w:r>
      <w:r>
        <w:rPr>
          <w:rFonts w:eastAsia="Times New Roman" w:cs="Times New Roman"/>
          <w:szCs w:val="24"/>
        </w:rPr>
        <w:t xml:space="preserve">ταιρικού </w:t>
      </w:r>
      <w:r>
        <w:rPr>
          <w:rFonts w:eastAsia="Times New Roman" w:cs="Times New Roman"/>
          <w:szCs w:val="24"/>
        </w:rPr>
        <w:t>δ</w:t>
      </w:r>
      <w:r>
        <w:rPr>
          <w:rFonts w:eastAsia="Times New Roman" w:cs="Times New Roman"/>
          <w:szCs w:val="24"/>
        </w:rPr>
        <w:t xml:space="preserve">ικαίου, όπως προηγουμένως ο κύριος Υπουργός μας ενημέρωσε. </w:t>
      </w:r>
    </w:p>
    <w:p w14:paraId="339696B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Βεβαίως</w:t>
      </w:r>
      <w:r>
        <w:rPr>
          <w:rFonts w:eastAsia="Times New Roman" w:cs="Times New Roman"/>
          <w:szCs w:val="24"/>
        </w:rPr>
        <w:t xml:space="preserve"> πρέπει να πούμε και ένα σχόλιο πριν από αυτά. Η αισιοδοξία της Κυβέρνησης των τελευταίων ημερών, όταν εμφάνισε το ολιστικό σχέδιο ανάπτυξης, απέδειξε ότι ήταν μόνο αισιοδοξία. Διότι αμέσως μετά τη συζήτηση η οποία προκλήθηκε στην </w:t>
      </w:r>
      <w:r>
        <w:rPr>
          <w:rFonts w:eastAsia="Times New Roman" w:cs="Times New Roman"/>
          <w:szCs w:val="24"/>
        </w:rPr>
        <w:lastRenderedPageBreak/>
        <w:t>Ολομέλεια της Βουλής σε ε</w:t>
      </w:r>
      <w:r>
        <w:rPr>
          <w:rFonts w:eastAsia="Times New Roman" w:cs="Times New Roman"/>
          <w:szCs w:val="24"/>
        </w:rPr>
        <w:t>πίπεδο Αρχηγών για το θέμα της ανάπτυξης της οικονομίας με πρωτοβουλία της Προέδρου του Κινήματος Αλλαγής, το επόμενο πρωινό η Ευρωπαϊκή Ένωση κατέθεσε, έδωσε στη δημοσιότητα σχέδιο συμπληρωματικού μνημονίου, το οποίο απέδειξε έναν και μοναδικό στόχο</w:t>
      </w:r>
      <w:r>
        <w:rPr>
          <w:rFonts w:eastAsia="Times New Roman" w:cs="Times New Roman"/>
          <w:szCs w:val="24"/>
        </w:rPr>
        <w:t>.</w:t>
      </w:r>
      <w:r>
        <w:rPr>
          <w:rFonts w:eastAsia="Times New Roman" w:cs="Times New Roman"/>
          <w:szCs w:val="24"/>
        </w:rPr>
        <w:t xml:space="preserve"> Ότι </w:t>
      </w:r>
      <w:r>
        <w:rPr>
          <w:rFonts w:eastAsia="Times New Roman" w:cs="Times New Roman"/>
          <w:szCs w:val="24"/>
        </w:rPr>
        <w:t xml:space="preserve">τα </w:t>
      </w:r>
      <w:proofErr w:type="spellStart"/>
      <w:r>
        <w:rPr>
          <w:rFonts w:eastAsia="Times New Roman" w:cs="Times New Roman"/>
          <w:szCs w:val="24"/>
        </w:rPr>
        <w:t>προαπαιτούμενα</w:t>
      </w:r>
      <w:proofErr w:type="spellEnd"/>
      <w:r>
        <w:rPr>
          <w:rFonts w:eastAsia="Times New Roman" w:cs="Times New Roman"/>
          <w:szCs w:val="24"/>
        </w:rPr>
        <w:t xml:space="preserve"> εκείνα τα οποία ήταν του τρίτου μνημονίου, του καλοκαιριού του 2015, εν πολλοίς δεν έχουν ολοκληρωθεί. Δεν έχουν γίνει ακόμα αυτές οι μεταρρυθμίσεις και θα πρέπει το επόμενο διάστημα </w:t>
      </w:r>
      <w:r>
        <w:rPr>
          <w:rFonts w:eastAsia="Times New Roman" w:cs="Times New Roman"/>
          <w:szCs w:val="24"/>
        </w:rPr>
        <w:t>-</w:t>
      </w:r>
      <w:r>
        <w:rPr>
          <w:rFonts w:eastAsia="Times New Roman" w:cs="Times New Roman"/>
          <w:szCs w:val="24"/>
        </w:rPr>
        <w:t xml:space="preserve">με προσήλωση μάλιστα, όπως λέει η μετάφραση </w:t>
      </w:r>
      <w:r>
        <w:rPr>
          <w:rFonts w:eastAsia="Times New Roman" w:cs="Times New Roman"/>
          <w:szCs w:val="24"/>
        </w:rPr>
        <w:t>του συμπλη</w:t>
      </w:r>
      <w:r>
        <w:rPr>
          <w:rFonts w:eastAsia="Times New Roman" w:cs="Times New Roman"/>
          <w:szCs w:val="24"/>
        </w:rPr>
        <w:t xml:space="preserve">ρωματικού μνημονίου </w:t>
      </w:r>
      <w:r>
        <w:rPr>
          <w:rFonts w:eastAsia="Times New Roman" w:cs="Times New Roman"/>
          <w:szCs w:val="24"/>
        </w:rPr>
        <w:t>που έχω δει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να γίνουν </w:t>
      </w:r>
      <w:r>
        <w:rPr>
          <w:rFonts w:eastAsia="Times New Roman" w:cs="Times New Roman"/>
          <w:szCs w:val="24"/>
        </w:rPr>
        <w:t>από πλευράς της ελληνικής Κυβέρνησης.</w:t>
      </w:r>
    </w:p>
    <w:p w14:paraId="339696B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Ποια είναι όμως αυτά; Αυτά</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είναι εκείνα που οδηγούν σε περαιτέρω φτωχοποίηση μιας μεγάλης μερίδας του ελληνικού λαού και κατ’ επέκταση και του κράτους, διότι αφορού</w:t>
      </w:r>
      <w:r>
        <w:rPr>
          <w:rFonts w:eastAsia="Times New Roman" w:cs="Times New Roman"/>
          <w:szCs w:val="24"/>
        </w:rPr>
        <w:t>ν μόνο φορολογικά, ασφαλιστικά μέτρα και περικοπές. Επομένως την αισιοδοξία</w:t>
      </w:r>
      <w:r>
        <w:rPr>
          <w:rFonts w:eastAsia="Times New Roman" w:cs="Times New Roman"/>
          <w:szCs w:val="24"/>
        </w:rPr>
        <w:t>,</w:t>
      </w:r>
      <w:r>
        <w:rPr>
          <w:rFonts w:eastAsia="Times New Roman" w:cs="Times New Roman"/>
          <w:szCs w:val="24"/>
        </w:rPr>
        <w:t xml:space="preserve"> δυστυχώς, την οποία προσπαθεί να δείξει η Κυβέρνηση με τα νομοθετήματα του </w:t>
      </w:r>
      <w:r>
        <w:rPr>
          <w:rFonts w:eastAsia="Times New Roman" w:cs="Times New Roman"/>
          <w:szCs w:val="24"/>
        </w:rPr>
        <w:t>ε</w:t>
      </w:r>
      <w:r>
        <w:rPr>
          <w:rFonts w:eastAsia="Times New Roman" w:cs="Times New Roman"/>
          <w:szCs w:val="24"/>
        </w:rPr>
        <w:t xml:space="preserve">ταιρικού </w:t>
      </w:r>
      <w:r>
        <w:rPr>
          <w:rFonts w:eastAsia="Times New Roman" w:cs="Times New Roman"/>
          <w:szCs w:val="24"/>
        </w:rPr>
        <w:t>δ</w:t>
      </w:r>
      <w:r>
        <w:rPr>
          <w:rFonts w:eastAsia="Times New Roman" w:cs="Times New Roman"/>
          <w:szCs w:val="24"/>
        </w:rPr>
        <w:t xml:space="preserve">ικαίου, εμείς δεν μπορούμε να τη δεχτούμε και </w:t>
      </w:r>
      <w:r>
        <w:rPr>
          <w:rFonts w:eastAsia="Times New Roman" w:cs="Times New Roman"/>
          <w:szCs w:val="24"/>
        </w:rPr>
        <w:t xml:space="preserve">δεν μπορούμε </w:t>
      </w:r>
      <w:r>
        <w:rPr>
          <w:rFonts w:eastAsia="Times New Roman" w:cs="Times New Roman"/>
          <w:szCs w:val="24"/>
        </w:rPr>
        <w:t>να είμαστε αντίστοιχα αισιόδοξοι.</w:t>
      </w:r>
    </w:p>
    <w:p w14:paraId="339696B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Επειδή, όμως, σήμερα η συζήτηση που γίνεται αφορά το τεχνικό θέμα των ΕΠΕ, κατ’ ανάγκη θα αναφερθώ σε ορισμένες σκέψεις. Οι ΕΠΕ το γνωρίζουμε όλοι ήταν μια κατάκτηση της δεκαετίας του 1950, για τον λόγο ότι έλυνε δύο προβλήματα. </w:t>
      </w:r>
    </w:p>
    <w:p w14:paraId="339696B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Το πρώτο πρόβλημα που έλυνε ήταν η ανάγκη μικρού κεφαλαίου σε σχέση με τις ανώνυμες </w:t>
      </w:r>
      <w:r>
        <w:rPr>
          <w:rFonts w:eastAsia="Times New Roman" w:cs="Times New Roman"/>
          <w:szCs w:val="24"/>
        </w:rPr>
        <w:t xml:space="preserve">εταιρείες </w:t>
      </w:r>
      <w:r>
        <w:rPr>
          <w:rFonts w:eastAsia="Times New Roman" w:cs="Times New Roman"/>
          <w:szCs w:val="24"/>
        </w:rPr>
        <w:t>τότε, οπότε μπορούσε να συσταθεί η επιχείρηση. Επιπλέον έδινε και το πλεονέκτημα της περιορισμένης ευθύνης των εταίρων. Μπορούσαν, λοιπόν, να δώσουν ένα μικρό κεφ</w:t>
      </w:r>
      <w:r>
        <w:rPr>
          <w:rFonts w:eastAsia="Times New Roman" w:cs="Times New Roman"/>
          <w:szCs w:val="24"/>
        </w:rPr>
        <w:t xml:space="preserve">άλαιο και να έχουν και την περιορισμένη ευθύνη μέχρι του κεφαλαίου του οποίου κατέθεσαν. Αυτά δυστυχώς, όμως, έχουν εξαντληθεί. Έχουν αλλάξει οι δομές πλέον της οικονομίας και η έννοια της ΕΠΕ δεν υπάρχει με την έννοια του περιορισμού της ευθύνης, για τον </w:t>
      </w:r>
      <w:r>
        <w:rPr>
          <w:rFonts w:eastAsia="Times New Roman" w:cs="Times New Roman"/>
          <w:szCs w:val="24"/>
        </w:rPr>
        <w:t xml:space="preserve">λόγο ότι αναγκάστηκαν και αυτές να προσφύγουν στον τραπεζικό δανεισμό και μια υπογραφή η λεγόμενη προσωπική εγγύηση των εταίρων και των οικογενειών τους, τους μετέτρεψε </w:t>
      </w:r>
      <w:r>
        <w:rPr>
          <w:rFonts w:eastAsia="Times New Roman" w:cs="Times New Roman"/>
          <w:szCs w:val="24"/>
        </w:rPr>
        <w:t xml:space="preserve">και </w:t>
      </w:r>
      <w:r>
        <w:rPr>
          <w:rFonts w:eastAsia="Times New Roman" w:cs="Times New Roman"/>
          <w:szCs w:val="24"/>
        </w:rPr>
        <w:t xml:space="preserve">εις </w:t>
      </w:r>
      <w:proofErr w:type="spellStart"/>
      <w:r>
        <w:rPr>
          <w:rFonts w:eastAsia="Times New Roman" w:cs="Times New Roman"/>
          <w:szCs w:val="24"/>
        </w:rPr>
        <w:t>ολόκληρον</w:t>
      </w:r>
      <w:proofErr w:type="spellEnd"/>
      <w:r>
        <w:rPr>
          <w:rFonts w:eastAsia="Times New Roman" w:cs="Times New Roman"/>
          <w:szCs w:val="24"/>
        </w:rPr>
        <w:t xml:space="preserve"> συνυπεύθυνους</w:t>
      </w:r>
      <w:r>
        <w:rPr>
          <w:rFonts w:eastAsia="Times New Roman" w:cs="Times New Roman"/>
          <w:szCs w:val="24"/>
        </w:rPr>
        <w:t xml:space="preserve"> και </w:t>
      </w:r>
      <w:r>
        <w:rPr>
          <w:rFonts w:eastAsia="Times New Roman" w:cs="Times New Roman"/>
          <w:szCs w:val="24"/>
        </w:rPr>
        <w:t>σε</w:t>
      </w:r>
      <w:r>
        <w:rPr>
          <w:rFonts w:eastAsia="Times New Roman" w:cs="Times New Roman"/>
          <w:szCs w:val="24"/>
        </w:rPr>
        <w:t xml:space="preserve"> </w:t>
      </w:r>
      <w:proofErr w:type="spellStart"/>
      <w:r>
        <w:rPr>
          <w:rFonts w:eastAsia="Times New Roman" w:cs="Times New Roman"/>
          <w:szCs w:val="24"/>
        </w:rPr>
        <w:t>ολόκληρον</w:t>
      </w:r>
      <w:proofErr w:type="spellEnd"/>
      <w:r>
        <w:rPr>
          <w:rFonts w:eastAsia="Times New Roman" w:cs="Times New Roman"/>
          <w:szCs w:val="24"/>
        </w:rPr>
        <w:t xml:space="preserve"> </w:t>
      </w:r>
      <w:proofErr w:type="spellStart"/>
      <w:r>
        <w:rPr>
          <w:rFonts w:eastAsia="Times New Roman" w:cs="Times New Roman"/>
          <w:szCs w:val="24"/>
        </w:rPr>
        <w:t>συνοφειλέτες</w:t>
      </w:r>
      <w:proofErr w:type="spellEnd"/>
      <w:r>
        <w:rPr>
          <w:rFonts w:eastAsia="Times New Roman" w:cs="Times New Roman"/>
          <w:szCs w:val="24"/>
        </w:rPr>
        <w:t xml:space="preserve"> με τις ΕΠΕ.</w:t>
      </w:r>
    </w:p>
    <w:p w14:paraId="339696B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Η προσπάθεια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που έγινε το 2012 για την εισαγωγή του θεσμού της ιδιωτικής κεφαλαιουχικής εταιρείας</w:t>
      </w:r>
      <w:r>
        <w:rPr>
          <w:rFonts w:eastAsia="Times New Roman" w:cs="Times New Roman"/>
          <w:szCs w:val="24"/>
        </w:rPr>
        <w:t>,</w:t>
      </w:r>
      <w:r>
        <w:rPr>
          <w:rFonts w:eastAsia="Times New Roman" w:cs="Times New Roman"/>
          <w:szCs w:val="24"/>
        </w:rPr>
        <w:t xml:space="preserve"> για εμάς ήταν μια μεταρρύθμιση. Και τίθεται σήμερα το εξής ζήτημα. Έχουμε ανάγκη διατήρησης των ΕΠΕ;</w:t>
      </w:r>
    </w:p>
    <w:p w14:paraId="339696B8" w14:textId="77777777" w:rsidR="000A42A9" w:rsidRDefault="00013445">
      <w:pPr>
        <w:spacing w:after="0" w:line="600" w:lineRule="auto"/>
        <w:ind w:firstLine="720"/>
        <w:jc w:val="both"/>
        <w:rPr>
          <w:rFonts w:eastAsia="Times New Roman"/>
          <w:szCs w:val="24"/>
        </w:rPr>
      </w:pPr>
      <w:r w:rsidRPr="001578AA">
        <w:rPr>
          <w:rFonts w:eastAsia="Times New Roman"/>
          <w:szCs w:val="24"/>
        </w:rPr>
        <w:t>Νομ</w:t>
      </w:r>
      <w:r>
        <w:rPr>
          <w:rFonts w:eastAsia="Times New Roman"/>
          <w:szCs w:val="24"/>
        </w:rPr>
        <w:t xml:space="preserve">ίζω ναι, διότι υπάρχει ένας αριθμός ο οποίος λειτουργεί </w:t>
      </w:r>
      <w:r>
        <w:rPr>
          <w:rFonts w:eastAsia="Times New Roman"/>
          <w:szCs w:val="24"/>
        </w:rPr>
        <w:t>α</w:t>
      </w:r>
      <w:r>
        <w:rPr>
          <w:rFonts w:eastAsia="Times New Roman"/>
          <w:szCs w:val="24"/>
        </w:rPr>
        <w:t xml:space="preserve">κόμη </w:t>
      </w:r>
      <w:r>
        <w:rPr>
          <w:rFonts w:eastAsia="Times New Roman"/>
          <w:szCs w:val="24"/>
        </w:rPr>
        <w:t xml:space="preserve">υπό την νομική αυτή μορφή. Βεβαίως όπως ακούστηκε και στην </w:t>
      </w:r>
      <w:r>
        <w:rPr>
          <w:rFonts w:eastAsia="Times New Roman"/>
          <w:szCs w:val="24"/>
        </w:rPr>
        <w:t>ε</w:t>
      </w:r>
      <w:r>
        <w:rPr>
          <w:rFonts w:eastAsia="Times New Roman"/>
          <w:szCs w:val="24"/>
        </w:rPr>
        <w:t>πιτροπή από τους φορείς, είναι συνεχώς φθίνουσα η πορεία του αριθμού των νέων ΕΠΕ που ιδρύονται, ενώ είναι συντριπτικά μεγαλύτερος ο αριθμός των ιδιωτικών κεφαλαιουχικών εταιρειών.</w:t>
      </w:r>
    </w:p>
    <w:p w14:paraId="339696B9" w14:textId="77777777" w:rsidR="000A42A9" w:rsidRDefault="00013445">
      <w:pPr>
        <w:spacing w:after="0" w:line="600" w:lineRule="auto"/>
        <w:ind w:firstLine="720"/>
        <w:jc w:val="both"/>
        <w:rPr>
          <w:rFonts w:eastAsia="Times New Roman"/>
          <w:szCs w:val="24"/>
        </w:rPr>
      </w:pPr>
      <w:r>
        <w:rPr>
          <w:rFonts w:eastAsia="Times New Roman"/>
          <w:szCs w:val="24"/>
        </w:rPr>
        <w:t>Συνεπώς αν</w:t>
      </w:r>
      <w:r>
        <w:rPr>
          <w:rFonts w:eastAsia="Times New Roman"/>
          <w:szCs w:val="24"/>
        </w:rPr>
        <w:t xml:space="preserve">άγκη του νομοθετήματος υπάρχει όχι για αναπτυξιακούς λόγους ή για </w:t>
      </w:r>
      <w:r>
        <w:rPr>
          <w:rFonts w:eastAsia="Times New Roman"/>
          <w:szCs w:val="24"/>
        </w:rPr>
        <w:t xml:space="preserve">την </w:t>
      </w:r>
      <w:r>
        <w:rPr>
          <w:rFonts w:eastAsia="Times New Roman"/>
          <w:szCs w:val="24"/>
        </w:rPr>
        <w:t>ίδρυση νέων επιχειρήσεων με τη μορφή της περιορισμένης ευθύνης. Δεν το ελπίζει κανείς ή τουλάχιστον δεν το λέει η αγορά ότι περιμένει το νομοσχέδιο αυτό για να αναπτύξει νέες δραστηριότη</w:t>
      </w:r>
      <w:r>
        <w:rPr>
          <w:rFonts w:eastAsia="Times New Roman"/>
          <w:szCs w:val="24"/>
        </w:rPr>
        <w:t xml:space="preserve">τες. Η αγορά περιμένει κάτι άλλο, περιμένει </w:t>
      </w:r>
      <w:r>
        <w:rPr>
          <w:rFonts w:eastAsia="Times New Roman"/>
          <w:szCs w:val="24"/>
        </w:rPr>
        <w:t xml:space="preserve">δηλαδή </w:t>
      </w:r>
      <w:r>
        <w:rPr>
          <w:rFonts w:eastAsia="Times New Roman"/>
          <w:szCs w:val="24"/>
        </w:rPr>
        <w:t xml:space="preserve">αυτό το νομοσχέδιο για να απλοποιηθούν οι διαδικασίες, ούτως ώστε να μπορούμε να ξεφύγουμε από αυτή τη μορφή της διπλής πλειοψηφίας, να τη βελτιώσουμε και να μπορούν να λειτουργούν. </w:t>
      </w:r>
    </w:p>
    <w:p w14:paraId="339696BA" w14:textId="77777777" w:rsidR="000A42A9" w:rsidRDefault="00013445">
      <w:pPr>
        <w:spacing w:after="0" w:line="600" w:lineRule="auto"/>
        <w:ind w:firstLine="720"/>
        <w:jc w:val="both"/>
        <w:rPr>
          <w:rFonts w:eastAsia="Times New Roman"/>
          <w:szCs w:val="24"/>
        </w:rPr>
      </w:pPr>
      <w:r>
        <w:rPr>
          <w:rFonts w:eastAsia="Times New Roman"/>
          <w:szCs w:val="24"/>
        </w:rPr>
        <w:lastRenderedPageBreak/>
        <w:t>Άκουσα προηγουμένως το</w:t>
      </w:r>
      <w:r>
        <w:rPr>
          <w:rFonts w:eastAsia="Times New Roman"/>
          <w:szCs w:val="24"/>
        </w:rPr>
        <w:t xml:space="preserve">ν κύριο Υπουργό ότι </w:t>
      </w:r>
      <w:proofErr w:type="spellStart"/>
      <w:r>
        <w:rPr>
          <w:rFonts w:eastAsia="Times New Roman"/>
          <w:szCs w:val="24"/>
        </w:rPr>
        <w:t>απεδέχθη</w:t>
      </w:r>
      <w:proofErr w:type="spellEnd"/>
      <w:r>
        <w:rPr>
          <w:rFonts w:eastAsia="Times New Roman"/>
          <w:szCs w:val="24"/>
        </w:rPr>
        <w:t xml:space="preserve"> την τροπολογία των συναδέλφων του κ. Κακλαμάνη η οποία είχε προηγηθεί. Είναι προς τη σωστή κατεύθυνση. Εγώ θα συμπλήρωνα εκείνο το οποίο είχα ζητήσει και στην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Να μη δεχθούμε μόνο τη μεταβολή της πλειοψηφίας</w:t>
      </w:r>
      <w:r>
        <w:rPr>
          <w:rFonts w:eastAsia="Times New Roman"/>
          <w:szCs w:val="24"/>
        </w:rPr>
        <w:t xml:space="preserve"> αλλά να δεχτούμε, κύριε Υπουργέ, και την παράταση της μεταβολής των εταιρειών περιορισμένης ευθύνης σε μορφή ιδιωτικής κεφαλαιουχικής εταιρείας. Σύμφωνα με την τότε μεταβατική διάταξη του ν.4072 που είπατε εσείς ο ίδιος, κύριε Υπουργέ, ότι δεν λειτούργησε</w:t>
      </w:r>
      <w:r>
        <w:rPr>
          <w:rFonts w:eastAsia="Times New Roman"/>
          <w:szCs w:val="24"/>
        </w:rPr>
        <w:t xml:space="preserve">, έχω να σας πω το εξής: Λειτούργησε περιορισμένα, ένας μικρός αριθμός </w:t>
      </w:r>
      <w:r>
        <w:rPr>
          <w:rFonts w:eastAsia="Times New Roman"/>
          <w:szCs w:val="24"/>
        </w:rPr>
        <w:t xml:space="preserve">την </w:t>
      </w:r>
      <w:r>
        <w:rPr>
          <w:rFonts w:eastAsia="Times New Roman"/>
          <w:szCs w:val="24"/>
        </w:rPr>
        <w:t>εφάρμοσε τη μετατροπή, αλλά τότε το 2012, με μια προθεσμία που έληγε στο τέλος του 2013, δεν είχαμε μπει ακόμα στην κρίση του τούνελ που μπήκαμε από το 2015 και μετά.</w:t>
      </w:r>
    </w:p>
    <w:p w14:paraId="339696BB" w14:textId="77777777" w:rsidR="000A42A9" w:rsidRDefault="00013445">
      <w:pPr>
        <w:spacing w:after="0" w:line="600" w:lineRule="auto"/>
        <w:ind w:firstLine="720"/>
        <w:jc w:val="both"/>
        <w:rPr>
          <w:rFonts w:eastAsia="Times New Roman"/>
          <w:szCs w:val="24"/>
        </w:rPr>
      </w:pPr>
      <w:r>
        <w:rPr>
          <w:rFonts w:eastAsia="Times New Roman"/>
          <w:szCs w:val="24"/>
        </w:rPr>
        <w:t>Επομένως</w:t>
      </w:r>
      <w:r>
        <w:rPr>
          <w:rFonts w:eastAsia="Times New Roman"/>
          <w:szCs w:val="24"/>
        </w:rPr>
        <w:t>,</w:t>
      </w:r>
      <w:r>
        <w:rPr>
          <w:rFonts w:eastAsia="Times New Roman"/>
          <w:szCs w:val="24"/>
        </w:rPr>
        <w:t xml:space="preserve"> σήμε</w:t>
      </w:r>
      <w:r>
        <w:rPr>
          <w:rFonts w:eastAsia="Times New Roman"/>
          <w:szCs w:val="24"/>
        </w:rPr>
        <w:t>ρα, εμείς θεωρούμε αναγκαίο να παρατείνετε τη διάταξη περί μετατροπής των ΕΠΕ</w:t>
      </w:r>
      <w:r>
        <w:rPr>
          <w:rFonts w:eastAsia="Times New Roman"/>
          <w:szCs w:val="24"/>
        </w:rPr>
        <w:t xml:space="preserve"> σε ιδιωτική κεφαλαιουχική εταιρεία.</w:t>
      </w:r>
      <w:r>
        <w:rPr>
          <w:rFonts w:eastAsia="Times New Roman"/>
          <w:szCs w:val="24"/>
        </w:rPr>
        <w:t xml:space="preserve"> Θα δώσουμε </w:t>
      </w:r>
      <w:r>
        <w:rPr>
          <w:rFonts w:eastAsia="Times New Roman"/>
          <w:szCs w:val="24"/>
        </w:rPr>
        <w:t xml:space="preserve">έτσι </w:t>
      </w:r>
      <w:r>
        <w:rPr>
          <w:rFonts w:eastAsia="Times New Roman"/>
          <w:szCs w:val="24"/>
        </w:rPr>
        <w:t>άμεση λύση στα θέματα πλειοψηφιών, διότι όπως γνωρίζετε, η ιδιωτική κεφαλαιουχική εταιρεία την πλειοψηφία τη δίνει βάσει των μ</w:t>
      </w:r>
      <w:r>
        <w:rPr>
          <w:rFonts w:eastAsia="Times New Roman"/>
          <w:szCs w:val="24"/>
        </w:rPr>
        <w:t xml:space="preserve">εριδίων </w:t>
      </w:r>
      <w:r>
        <w:rPr>
          <w:rFonts w:eastAsia="Times New Roman"/>
          <w:szCs w:val="24"/>
        </w:rPr>
        <w:t>σ</w:t>
      </w:r>
      <w:r>
        <w:rPr>
          <w:rFonts w:eastAsia="Times New Roman"/>
          <w:szCs w:val="24"/>
        </w:rPr>
        <w:t>το</w:t>
      </w:r>
      <w:r>
        <w:rPr>
          <w:rFonts w:eastAsia="Times New Roman"/>
          <w:szCs w:val="24"/>
        </w:rPr>
        <w:t>ν</w:t>
      </w:r>
      <w:r>
        <w:rPr>
          <w:rFonts w:eastAsia="Times New Roman"/>
          <w:szCs w:val="24"/>
        </w:rPr>
        <w:t xml:space="preserve"> </w:t>
      </w:r>
      <w:proofErr w:type="spellStart"/>
      <w:r>
        <w:rPr>
          <w:rFonts w:eastAsia="Times New Roman"/>
          <w:szCs w:val="24"/>
        </w:rPr>
        <w:t>πλειοψηφούντ</w:t>
      </w:r>
      <w:r>
        <w:rPr>
          <w:rFonts w:eastAsia="Times New Roman"/>
          <w:szCs w:val="24"/>
        </w:rPr>
        <w:t>α</w:t>
      </w:r>
      <w:proofErr w:type="spellEnd"/>
      <w:r>
        <w:rPr>
          <w:rFonts w:eastAsia="Times New Roman"/>
          <w:szCs w:val="24"/>
        </w:rPr>
        <w:t xml:space="preserve"> εταίρο. Θα δώσουμε έτσι </w:t>
      </w:r>
      <w:r>
        <w:rPr>
          <w:rFonts w:eastAsia="Times New Roman"/>
          <w:szCs w:val="24"/>
        </w:rPr>
        <w:lastRenderedPageBreak/>
        <w:t xml:space="preserve">τη δυνατότητα να συνεχίσουν </w:t>
      </w:r>
      <w:r>
        <w:rPr>
          <w:rFonts w:eastAsia="Times New Roman"/>
          <w:szCs w:val="24"/>
        </w:rPr>
        <w:t xml:space="preserve">να υπάρχουν </w:t>
      </w:r>
      <w:r>
        <w:rPr>
          <w:rFonts w:eastAsia="Times New Roman"/>
          <w:szCs w:val="24"/>
        </w:rPr>
        <w:t>-αφού ούτως ή άλλως ο κανόνας πλέον είναι ιδιωτικές κεφαλαιουχικές</w:t>
      </w:r>
      <w:r>
        <w:rPr>
          <w:rFonts w:eastAsia="Times New Roman"/>
          <w:szCs w:val="24"/>
        </w:rPr>
        <w:t>.</w:t>
      </w:r>
    </w:p>
    <w:p w14:paraId="339696BC"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Είπατε στην </w:t>
      </w:r>
      <w:r>
        <w:rPr>
          <w:rFonts w:eastAsia="Times New Roman"/>
          <w:szCs w:val="24"/>
        </w:rPr>
        <w:t>ε</w:t>
      </w:r>
      <w:r>
        <w:rPr>
          <w:rFonts w:eastAsia="Times New Roman"/>
          <w:szCs w:val="24"/>
        </w:rPr>
        <w:t>πιτροπή σε απάντησή μου, όπως και σήμερα, ότι αυτό θα αντιμετωπιστεί σε ένα νομοσχέδ</w:t>
      </w:r>
      <w:r>
        <w:rPr>
          <w:rFonts w:eastAsia="Times New Roman"/>
          <w:szCs w:val="24"/>
        </w:rPr>
        <w:t>ιο περί μετασχηματισμού των εταιρειών. Φοβάμαι ότι θα είναι λάθος, κύριε Υπουργέ. Γιατί το λέω αυτό; Στην Ελλάδα</w:t>
      </w:r>
      <w:r>
        <w:rPr>
          <w:rFonts w:eastAsia="Times New Roman"/>
          <w:szCs w:val="24"/>
        </w:rPr>
        <w:t>,</w:t>
      </w:r>
      <w:r>
        <w:rPr>
          <w:rFonts w:eastAsia="Times New Roman"/>
          <w:szCs w:val="24"/>
        </w:rPr>
        <w:t xml:space="preserve"> κατ’ αρχ</w:t>
      </w:r>
      <w:r>
        <w:rPr>
          <w:rFonts w:eastAsia="Times New Roman"/>
          <w:szCs w:val="24"/>
        </w:rPr>
        <w:t>άς</w:t>
      </w:r>
      <w:r>
        <w:rPr>
          <w:rFonts w:eastAsia="Times New Roman"/>
          <w:szCs w:val="24"/>
        </w:rPr>
        <w:t>, δεν έχουμε έναν κώδικα εταιρειών. Έχουμε νόμο ανωνύμων, νόμο ΕΠΕ, νόμο ΙΚΕ. Επομένως θα φέρετε με τη μορφή ενός κώδικα τους μετασχ</w:t>
      </w:r>
      <w:r>
        <w:rPr>
          <w:rFonts w:eastAsia="Times New Roman"/>
          <w:szCs w:val="24"/>
        </w:rPr>
        <w:t>ηματισμούς; Δεν θα βελτιώσει τίποτα. Εγώ θα πρότεινα σαν ακροτελεύτια άρθρα κάθε νομοθετήματος, κάθε μορφής ειδικότερης εταιρείας να επιτρέπεται ο μετασχηματισμός. Να θυμίσω τις αντίστοιχες διατάξεις του ν.2190, να θυμίσω τα άρθρα 50 επόμενα του ν.3190 περ</w:t>
      </w:r>
      <w:r>
        <w:rPr>
          <w:rFonts w:eastAsia="Times New Roman"/>
          <w:szCs w:val="24"/>
        </w:rPr>
        <w:t>ί ΕΠΕ που προβλέπουν μετασχηματισμούς. Δώστε αυτή τη διέξοδο, γιατί θα ξεφύγουμε από τον κίνδυνο διαλύσεως πολλών ΕΠΕ. Ανεξάρτητα από τις βελτιώσεις που έρχονται σήμερα, δεν νομίζω ότι οι οικονομικές συνθήκες επιτρέπουν τη διατήρηση αυτής της μορφής εταιρε</w:t>
      </w:r>
      <w:r>
        <w:rPr>
          <w:rFonts w:eastAsia="Times New Roman"/>
          <w:szCs w:val="24"/>
        </w:rPr>
        <w:t xml:space="preserve">ίας, δεδομένης της απεριορίστου, ουσιαστικά, ευθύνης τους με τη μορφή της προσωπικής </w:t>
      </w:r>
      <w:r>
        <w:rPr>
          <w:rFonts w:eastAsia="Times New Roman"/>
          <w:szCs w:val="24"/>
        </w:rPr>
        <w:lastRenderedPageBreak/>
        <w:t>εγγύησης</w:t>
      </w:r>
      <w:r>
        <w:rPr>
          <w:rFonts w:eastAsia="Times New Roman"/>
          <w:szCs w:val="24"/>
        </w:rPr>
        <w:t xml:space="preserve"> προς τις τράπεζες</w:t>
      </w:r>
      <w:r>
        <w:rPr>
          <w:rFonts w:eastAsia="Times New Roman"/>
          <w:szCs w:val="24"/>
        </w:rPr>
        <w:t xml:space="preserve"> όπως είπα νωρίτερα. Επομένως δώστε αυτή την </w:t>
      </w:r>
      <w:r>
        <w:rPr>
          <w:rFonts w:eastAsia="Times New Roman"/>
          <w:szCs w:val="24"/>
        </w:rPr>
        <w:t>λύση</w:t>
      </w:r>
      <w:r>
        <w:rPr>
          <w:rFonts w:eastAsia="Times New Roman"/>
          <w:szCs w:val="24"/>
        </w:rPr>
        <w:t xml:space="preserve"> και δώστε τον μετασχηματισμό των εταιρειών από τώρα στον κορμό του κάθε νομοθετήματος, να μην π</w:t>
      </w:r>
      <w:r>
        <w:rPr>
          <w:rFonts w:eastAsia="Times New Roman"/>
          <w:szCs w:val="24"/>
        </w:rPr>
        <w:t>εριμένουμε έναν κώδικα, ο οποίος θα δημιουργήσει και πολλά προβλήματα</w:t>
      </w:r>
      <w:r>
        <w:rPr>
          <w:rFonts w:eastAsia="Times New Roman"/>
          <w:szCs w:val="24"/>
        </w:rPr>
        <w:t>,</w:t>
      </w:r>
      <w:r>
        <w:rPr>
          <w:rFonts w:eastAsia="Times New Roman"/>
          <w:szCs w:val="24"/>
        </w:rPr>
        <w:t xml:space="preserve"> όταν </w:t>
      </w:r>
      <w:r>
        <w:rPr>
          <w:rFonts w:eastAsia="Times New Roman"/>
          <w:szCs w:val="24"/>
        </w:rPr>
        <w:t xml:space="preserve">θα </w:t>
      </w:r>
      <w:r>
        <w:rPr>
          <w:rFonts w:eastAsia="Times New Roman"/>
          <w:szCs w:val="24"/>
        </w:rPr>
        <w:t>προσπαθούμε να κατανοήσουμε ή να κατατάξουμε διαφορετικές μορφές εταιρειών.</w:t>
      </w:r>
    </w:p>
    <w:p w14:paraId="339696BD"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Επί της ουσίας τώρα, επί των άρθρων του νομοσχεδίου: Υπάρχουν πολλές διατάξεις τις οποίες τις βλέπουμ</w:t>
      </w:r>
      <w:r>
        <w:rPr>
          <w:rFonts w:eastAsia="Times New Roman"/>
          <w:szCs w:val="24"/>
        </w:rPr>
        <w:t>ε θετικές. Υπάρχουν τεχνικού χαρακτήρα διατάξεις</w:t>
      </w:r>
      <w:r>
        <w:rPr>
          <w:rFonts w:eastAsia="Times New Roman"/>
          <w:szCs w:val="24"/>
        </w:rPr>
        <w:t>,</w:t>
      </w:r>
      <w:r>
        <w:rPr>
          <w:rFonts w:eastAsia="Times New Roman"/>
          <w:szCs w:val="24"/>
        </w:rPr>
        <w:t xml:space="preserve"> οι οποίες θα μπορούσαν να βελτιωθούν ακόμα περισσότερ</w:t>
      </w:r>
      <w:r>
        <w:rPr>
          <w:rFonts w:eastAsia="Times New Roman"/>
          <w:szCs w:val="24"/>
        </w:rPr>
        <w:t>ο</w:t>
      </w:r>
      <w:r>
        <w:rPr>
          <w:rFonts w:eastAsia="Times New Roman"/>
          <w:szCs w:val="24"/>
        </w:rPr>
        <w:t>, αλλά δεν θα επιμείνω σε αυτές για τον λόγο ότι περιμένουμε να δούμε και τα αποτελέσματα της εφαρμογής τους. Δεν θα προβλέψουμε το αποτέλεσμα των ρυθμί</w:t>
      </w:r>
      <w:r>
        <w:rPr>
          <w:rFonts w:eastAsia="Times New Roman"/>
          <w:szCs w:val="24"/>
        </w:rPr>
        <w:t>σεων</w:t>
      </w:r>
      <w:r>
        <w:rPr>
          <w:rFonts w:eastAsia="Times New Roman"/>
          <w:szCs w:val="24"/>
        </w:rPr>
        <w:t>.</w:t>
      </w:r>
      <w:r>
        <w:rPr>
          <w:rFonts w:eastAsia="Times New Roman"/>
          <w:szCs w:val="24"/>
        </w:rPr>
        <w:t xml:space="preserve"> Θεωρούμε, βεβαίως, ότι υπήρξε αποτέλεσμα μελέτης κατά το στάδιο της συντάξεως του νομοσχεδίου και δεν θα υπάρξουν μεγάλα προβλήματα. </w:t>
      </w:r>
    </w:p>
    <w:p w14:paraId="339696BE"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Εκείνο όμως το οποίο με έχει απασχολήσει ιδιαίτερα και στο οποίο κι εσείς προηγουμένως αναφερθήκατε, κύριε Υπουργέ, </w:t>
      </w:r>
      <w:r>
        <w:rPr>
          <w:rFonts w:eastAsia="Times New Roman"/>
          <w:szCs w:val="24"/>
        </w:rPr>
        <w:t xml:space="preserve">είναι το θέμα των ασφαλιστικών εταιρειών. </w:t>
      </w:r>
      <w:r>
        <w:rPr>
          <w:rFonts w:eastAsia="Times New Roman"/>
          <w:szCs w:val="24"/>
        </w:rPr>
        <w:lastRenderedPageBreak/>
        <w:t xml:space="preserve">Θα εκδίδουν εγγυητικές επιστολές καλής εκτέλεσης δημοσίων έργων ή συμμετοχής σε διαγωνισμούς. </w:t>
      </w:r>
    </w:p>
    <w:p w14:paraId="339696BF"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Αν το κατανόησα, αυτ</w:t>
      </w:r>
      <w:r>
        <w:rPr>
          <w:rFonts w:eastAsia="Times New Roman" w:cs="Times New Roman"/>
          <w:szCs w:val="24"/>
        </w:rPr>
        <w:t>ό</w:t>
      </w:r>
      <w:r>
        <w:rPr>
          <w:rFonts w:eastAsia="Times New Roman" w:cs="Times New Roman"/>
          <w:szCs w:val="24"/>
        </w:rPr>
        <w:t xml:space="preserve"> θα είναι </w:t>
      </w:r>
      <w:r>
        <w:rPr>
          <w:rFonts w:eastAsia="Times New Roman" w:cs="Times New Roman"/>
          <w:szCs w:val="24"/>
        </w:rPr>
        <w:t xml:space="preserve">το είδος </w:t>
      </w:r>
      <w:r>
        <w:rPr>
          <w:rFonts w:eastAsia="Times New Roman" w:cs="Times New Roman"/>
          <w:szCs w:val="24"/>
        </w:rPr>
        <w:t>των εγγυητικών. Δεν θα είναι μορφή ασφάλισης του έργου, διότι το έργο την εκτέλ</w:t>
      </w:r>
      <w:r>
        <w:rPr>
          <w:rFonts w:eastAsia="Times New Roman" w:cs="Times New Roman"/>
          <w:szCs w:val="24"/>
        </w:rPr>
        <w:t>εση του έργου την ασφαλίζουν ήδη. Ασφαλίζουν τον εργολάβο, ασφαλίζουν το προσωπικό</w:t>
      </w:r>
      <w:r>
        <w:rPr>
          <w:rFonts w:eastAsia="Times New Roman" w:cs="Times New Roman"/>
          <w:szCs w:val="24"/>
        </w:rPr>
        <w:t xml:space="preserve"> στα πλαίσια συμβάσεων ασφάλισης.</w:t>
      </w:r>
      <w:r>
        <w:rPr>
          <w:rFonts w:eastAsia="Times New Roman" w:cs="Times New Roman"/>
          <w:szCs w:val="24"/>
        </w:rPr>
        <w:t xml:space="preserve"> </w:t>
      </w:r>
    </w:p>
    <w:p w14:paraId="339696C0"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Αυτόματα γεννιέται ένα ερώτημα, σχετικά με </w:t>
      </w:r>
      <w:r>
        <w:rPr>
          <w:rFonts w:eastAsia="Times New Roman" w:cs="Times New Roman"/>
          <w:szCs w:val="24"/>
        </w:rPr>
        <w:t>το πώς θα εποπτεύονται στον τομέα αυτό οι ασφαλιστικές εταιρείες.</w:t>
      </w:r>
      <w:r>
        <w:rPr>
          <w:rFonts w:eastAsia="Times New Roman" w:cs="Times New Roman"/>
          <w:szCs w:val="24"/>
        </w:rPr>
        <w:t xml:space="preserve"> </w:t>
      </w:r>
      <w:r>
        <w:rPr>
          <w:rFonts w:eastAsia="Times New Roman" w:cs="Times New Roman"/>
          <w:szCs w:val="24"/>
        </w:rPr>
        <w:t>Θ</w:t>
      </w:r>
      <w:r>
        <w:rPr>
          <w:rFonts w:eastAsia="Times New Roman" w:cs="Times New Roman"/>
          <w:szCs w:val="24"/>
        </w:rPr>
        <w:t>α κάνω μια διαφοροποίηση σε α</w:t>
      </w:r>
      <w:r>
        <w:rPr>
          <w:rFonts w:eastAsia="Times New Roman" w:cs="Times New Roman"/>
          <w:szCs w:val="24"/>
        </w:rPr>
        <w:t xml:space="preserve">υτό. Η εποπτεία στην οποία αναφερθήκατε, κύριε Υπουργέ, και κατ’ αποδοχή της </w:t>
      </w:r>
      <w:r>
        <w:rPr>
          <w:rFonts w:eastAsia="Times New Roman" w:cs="Times New Roman"/>
          <w:szCs w:val="24"/>
        </w:rPr>
        <w:t>ο</w:t>
      </w:r>
      <w:r>
        <w:rPr>
          <w:rFonts w:eastAsia="Times New Roman" w:cs="Times New Roman"/>
          <w:szCs w:val="24"/>
        </w:rPr>
        <w:t xml:space="preserve">δηγίας η οποία ενσωματώθηκε πρόσφατα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ίκαιο</w:t>
      </w:r>
      <w:r w:rsidRPr="005C45D2">
        <w:rPr>
          <w:rFonts w:eastAsia="Times New Roman" w:cs="Times New Roman"/>
          <w:szCs w:val="24"/>
        </w:rPr>
        <w:t>,</w:t>
      </w:r>
      <w:r>
        <w:rPr>
          <w:rFonts w:eastAsia="Times New Roman" w:cs="Times New Roman"/>
          <w:szCs w:val="24"/>
        </w:rPr>
        <w:t xml:space="preserve"> αφορά το έργο της ασφάλισης και της αντασφάλισης εποπτεία στο κομμάτι </w:t>
      </w:r>
      <w:r>
        <w:rPr>
          <w:rFonts w:eastAsia="Times New Roman" w:cs="Times New Roman"/>
          <w:szCs w:val="24"/>
        </w:rPr>
        <w:t xml:space="preserve">της </w:t>
      </w:r>
      <w:r>
        <w:rPr>
          <w:rFonts w:eastAsia="Times New Roman" w:cs="Times New Roman"/>
          <w:szCs w:val="24"/>
        </w:rPr>
        <w:t>εκδόσεως</w:t>
      </w:r>
      <w:r>
        <w:rPr>
          <w:rFonts w:eastAsia="Times New Roman" w:cs="Times New Roman"/>
          <w:szCs w:val="24"/>
        </w:rPr>
        <w:t xml:space="preserve"> δεν υπάρχει</w:t>
      </w:r>
      <w:r>
        <w:rPr>
          <w:rFonts w:eastAsia="Times New Roman" w:cs="Times New Roman"/>
          <w:szCs w:val="24"/>
        </w:rPr>
        <w:t xml:space="preserve"> γιατί δεν υπάρχει και ειδικός λογαριασμός. </w:t>
      </w:r>
    </w:p>
    <w:p w14:paraId="339696C1"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Δεν προβλέπετ</w:t>
      </w:r>
      <w:r>
        <w:rPr>
          <w:rFonts w:eastAsia="Times New Roman" w:cs="Times New Roman"/>
          <w:szCs w:val="24"/>
        </w:rPr>
        <w:t>αι</w:t>
      </w:r>
      <w:r>
        <w:rPr>
          <w:rFonts w:eastAsia="Times New Roman" w:cs="Times New Roman"/>
          <w:szCs w:val="24"/>
        </w:rPr>
        <w:t xml:space="preserve"> ένα</w:t>
      </w:r>
      <w:r>
        <w:rPr>
          <w:rFonts w:eastAsia="Times New Roman" w:cs="Times New Roman"/>
          <w:szCs w:val="24"/>
        </w:rPr>
        <w:t>ς</w:t>
      </w:r>
      <w:r>
        <w:rPr>
          <w:rFonts w:eastAsia="Times New Roman" w:cs="Times New Roman"/>
          <w:szCs w:val="24"/>
        </w:rPr>
        <w:t xml:space="preserve"> ειδικό</w:t>
      </w:r>
      <w:r>
        <w:rPr>
          <w:rFonts w:eastAsia="Times New Roman" w:cs="Times New Roman"/>
          <w:szCs w:val="24"/>
        </w:rPr>
        <w:t>ς</w:t>
      </w:r>
      <w:r>
        <w:rPr>
          <w:rFonts w:eastAsia="Times New Roman" w:cs="Times New Roman"/>
          <w:szCs w:val="24"/>
        </w:rPr>
        <w:t xml:space="preserve"> λογαριασμό</w:t>
      </w:r>
      <w:r>
        <w:rPr>
          <w:rFonts w:eastAsia="Times New Roman" w:cs="Times New Roman"/>
          <w:szCs w:val="24"/>
        </w:rPr>
        <w:t>ς</w:t>
      </w:r>
      <w:r>
        <w:rPr>
          <w:rFonts w:eastAsia="Times New Roman" w:cs="Times New Roman"/>
          <w:szCs w:val="24"/>
        </w:rPr>
        <w:t xml:space="preserve"> σε κάθε ασφαλιστική εταιρεία να μπορούμε να έχουμε ένα όριο εγγυητικών επιστολών. Δεν μπορούμε να έχουμε ειδική πρόβλεψη κάθε χρονιά στο τι θα εκδίδει. Δεν τα προβλέπετε </w:t>
      </w:r>
      <w:r>
        <w:rPr>
          <w:rFonts w:eastAsia="Times New Roman" w:cs="Times New Roman"/>
          <w:szCs w:val="24"/>
        </w:rPr>
        <w:t xml:space="preserve">αυτά. Αν προβλέπετε ότι μέσα </w:t>
      </w:r>
      <w:r>
        <w:rPr>
          <w:rFonts w:eastAsia="Times New Roman" w:cs="Times New Roman"/>
          <w:szCs w:val="24"/>
        </w:rPr>
        <w:lastRenderedPageBreak/>
        <w:t>στους ισολογισμούς και στους προϋπολογισμούς της κάθε ασφαλιστικής εταιρείας θα είχαμε και έναν ειδικό λογαριασμό ή θα είχαμε κονδύλια σε σχέση με το όριο των εγγυητικών επιστολών</w:t>
      </w:r>
      <w:r>
        <w:rPr>
          <w:rFonts w:eastAsia="Times New Roman" w:cs="Times New Roman"/>
          <w:szCs w:val="24"/>
        </w:rPr>
        <w:t xml:space="preserve"> που θα μπορεί</w:t>
      </w:r>
      <w:r>
        <w:rPr>
          <w:rFonts w:eastAsia="Times New Roman" w:cs="Times New Roman"/>
          <w:szCs w:val="24"/>
        </w:rPr>
        <w:t xml:space="preserve"> </w:t>
      </w:r>
      <w:r>
        <w:rPr>
          <w:rFonts w:eastAsia="Times New Roman" w:cs="Times New Roman"/>
          <w:szCs w:val="24"/>
        </w:rPr>
        <w:t xml:space="preserve">να εκδίδει </w:t>
      </w:r>
      <w:r>
        <w:rPr>
          <w:rFonts w:eastAsia="Times New Roman" w:cs="Times New Roman"/>
          <w:szCs w:val="24"/>
        </w:rPr>
        <w:t xml:space="preserve">εκεί μπορούσαμε να το </w:t>
      </w:r>
      <w:r>
        <w:rPr>
          <w:rFonts w:eastAsia="Times New Roman" w:cs="Times New Roman"/>
          <w:szCs w:val="24"/>
        </w:rPr>
        <w:t>συζητήσουμε.</w:t>
      </w:r>
    </w:p>
    <w:p w14:paraId="339696C2"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Όμως σήμερα η εποπτεία -και επανέρχομαι στο θέμα- είναι μόνο στην ασφάλιση και την αντασφάλιση. Γιατί συμβαίνει αυτό; Η </w:t>
      </w:r>
      <w:r>
        <w:rPr>
          <w:rFonts w:eastAsia="Times New Roman" w:cs="Times New Roman"/>
          <w:szCs w:val="24"/>
        </w:rPr>
        <w:t>ο</w:t>
      </w:r>
      <w:r>
        <w:rPr>
          <w:rFonts w:eastAsia="Times New Roman" w:cs="Times New Roman"/>
          <w:szCs w:val="24"/>
        </w:rPr>
        <w:t xml:space="preserve">δηγία δεν προβλέπει έκδοση εγγυητικών επιστολών από ασφαλιστικές και </w:t>
      </w:r>
      <w:proofErr w:type="spellStart"/>
      <w:r>
        <w:rPr>
          <w:rFonts w:eastAsia="Times New Roman" w:cs="Times New Roman"/>
          <w:szCs w:val="24"/>
        </w:rPr>
        <w:t>αντασφαλιστικές</w:t>
      </w:r>
      <w:proofErr w:type="spellEnd"/>
      <w:r>
        <w:rPr>
          <w:rFonts w:eastAsia="Times New Roman" w:cs="Times New Roman"/>
          <w:szCs w:val="24"/>
        </w:rPr>
        <w:t xml:space="preserve"> εταιρείες. Συνεπώς όποια προσήλωση κα</w:t>
      </w:r>
      <w:r>
        <w:rPr>
          <w:rFonts w:eastAsia="Times New Roman" w:cs="Times New Roman"/>
          <w:szCs w:val="24"/>
        </w:rPr>
        <w:t xml:space="preserve">ι αν </w:t>
      </w:r>
      <w:r>
        <w:rPr>
          <w:rFonts w:eastAsia="Times New Roman" w:cs="Times New Roman"/>
          <w:szCs w:val="24"/>
        </w:rPr>
        <w:t xml:space="preserve">θέλουνε να δείξουνε </w:t>
      </w:r>
      <w:r>
        <w:rPr>
          <w:rFonts w:eastAsia="Times New Roman" w:cs="Times New Roman"/>
          <w:szCs w:val="24"/>
        </w:rPr>
        <w:t>στο Ευρωπαϊκό Δίκαιο, αυτό θα μας ξεφύγει.</w:t>
      </w:r>
    </w:p>
    <w:p w14:paraId="339696C3"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Νομίζω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και συμφωνώ με την άποψη ότι θα πρέπει να αποσυρθεί η διάταξη, ούτως ώστε αποσυρ</w:t>
      </w:r>
      <w:r>
        <w:rPr>
          <w:rFonts w:eastAsia="Times New Roman" w:cs="Times New Roman"/>
          <w:szCs w:val="24"/>
        </w:rPr>
        <w:t>ό</w:t>
      </w:r>
      <w:r>
        <w:rPr>
          <w:rFonts w:eastAsia="Times New Roman" w:cs="Times New Roman"/>
          <w:szCs w:val="24"/>
        </w:rPr>
        <w:t>μ</w:t>
      </w:r>
      <w:r>
        <w:rPr>
          <w:rFonts w:eastAsia="Times New Roman" w:cs="Times New Roman"/>
          <w:szCs w:val="24"/>
        </w:rPr>
        <w:t>ε</w:t>
      </w:r>
      <w:r>
        <w:rPr>
          <w:rFonts w:eastAsia="Times New Roman" w:cs="Times New Roman"/>
          <w:szCs w:val="24"/>
        </w:rPr>
        <w:t xml:space="preserve">νη, να μελετηθεί πραγματικά και να μη διακινδυνεύσουμε, γιατί οι κίνδυνοι για το δημόσιο </w:t>
      </w:r>
      <w:r>
        <w:rPr>
          <w:rFonts w:eastAsia="Times New Roman" w:cs="Times New Roman"/>
          <w:szCs w:val="24"/>
        </w:rPr>
        <w:t>συμφέρον θα είναι πολλαπλοί. Αφ</w:t>
      </w:r>
      <w:r>
        <w:rPr>
          <w:rFonts w:eastAsia="Times New Roman" w:cs="Times New Roman"/>
          <w:szCs w:val="24"/>
        </w:rPr>
        <w:t xml:space="preserve">’ </w:t>
      </w:r>
      <w:r>
        <w:rPr>
          <w:rFonts w:eastAsia="Times New Roman" w:cs="Times New Roman"/>
          <w:szCs w:val="24"/>
        </w:rPr>
        <w:t>ενός μεν μπορεί κάποια στιγμή να κλονιστεί και η φερεγγυότητα κάποιων μικρότερων ασφαλιστικών εταιρειών</w:t>
      </w:r>
      <w:r>
        <w:rPr>
          <w:rFonts w:eastAsia="Times New Roman" w:cs="Times New Roman"/>
          <w:szCs w:val="24"/>
        </w:rPr>
        <w:t xml:space="preserve">, </w:t>
      </w:r>
      <w:r>
        <w:rPr>
          <w:rFonts w:eastAsia="Times New Roman" w:cs="Times New Roman"/>
          <w:szCs w:val="24"/>
        </w:rPr>
        <w:t>και επιπλέον μπορεί να μην μπορούν να εκτελεστούν δημόσια έργα, ακόμη δε να γίνεται και κατάχρηση, γιατί οι ασφαλιστικ</w:t>
      </w:r>
      <w:r>
        <w:rPr>
          <w:rFonts w:eastAsia="Times New Roman" w:cs="Times New Roman"/>
          <w:szCs w:val="24"/>
        </w:rPr>
        <w:t xml:space="preserve">ές εταιρείες θέλουν βέβαια ενδεχόμενα να αποκτήσουν ένα έσοδο, θέλουμε και εμείς να υπάρξει ανταγωνισμός </w:t>
      </w:r>
      <w:r>
        <w:rPr>
          <w:rFonts w:eastAsia="Times New Roman" w:cs="Times New Roman"/>
          <w:szCs w:val="24"/>
        </w:rPr>
        <w:lastRenderedPageBreak/>
        <w:t>προς την κατεύθυνση, αλλά προσέξτε κάτι</w:t>
      </w:r>
      <w:r>
        <w:rPr>
          <w:rFonts w:eastAsia="Times New Roman" w:cs="Times New Roman"/>
          <w:szCs w:val="24"/>
        </w:rPr>
        <w:t>.</w:t>
      </w:r>
      <w:r>
        <w:rPr>
          <w:rFonts w:eastAsia="Times New Roman" w:cs="Times New Roman"/>
          <w:szCs w:val="24"/>
        </w:rPr>
        <w:t xml:space="preserve"> Ανταγωνισμός με τις τράπεζες; Οι ασφαλιστικές εταιρείες είναι κυρίως είτε θυγατρικές είτε συμμετέχουν τράπεζες</w:t>
      </w:r>
      <w:r>
        <w:rPr>
          <w:rFonts w:eastAsia="Times New Roman" w:cs="Times New Roman"/>
          <w:szCs w:val="24"/>
        </w:rPr>
        <w:t xml:space="preserve"> στο κεφάλαιό τους. Επομένως δεν μπορούμε να πετύχουμε το θέμα του ανταγωνισμού, αλλά να μη μείνω σε αυτό. Επαναλαμβάνω, νομίζω ότι πρέπει να αποσυρθεί. </w:t>
      </w:r>
    </w:p>
    <w:p w14:paraId="339696C4"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Εκείνο το οποίο μας απασχόλησε και</w:t>
      </w:r>
      <w:r>
        <w:rPr>
          <w:rFonts w:eastAsia="Times New Roman" w:cs="Times New Roman"/>
          <w:szCs w:val="24"/>
        </w:rPr>
        <w:t>,</w:t>
      </w:r>
      <w:r>
        <w:rPr>
          <w:rFonts w:eastAsia="Times New Roman" w:cs="Times New Roman"/>
          <w:szCs w:val="24"/>
        </w:rPr>
        <w:t xml:space="preserve"> προηγουμένως</w:t>
      </w:r>
      <w:r>
        <w:rPr>
          <w:rFonts w:eastAsia="Times New Roman" w:cs="Times New Roman"/>
          <w:szCs w:val="24"/>
        </w:rPr>
        <w:t>,</w:t>
      </w:r>
      <w:r>
        <w:rPr>
          <w:rFonts w:eastAsia="Times New Roman" w:cs="Times New Roman"/>
          <w:szCs w:val="24"/>
        </w:rPr>
        <w:t xml:space="preserve"> στη συζήτηση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w:t>
      </w:r>
      <w:r>
        <w:rPr>
          <w:rFonts w:eastAsia="Times New Roman" w:cs="Times New Roman"/>
          <w:szCs w:val="24"/>
        </w:rPr>
        <w:t xml:space="preserve"> είναι –πρέπει να πω- και</w:t>
      </w:r>
      <w:r>
        <w:rPr>
          <w:rFonts w:eastAsia="Times New Roman" w:cs="Times New Roman"/>
          <w:szCs w:val="24"/>
        </w:rPr>
        <w:t xml:space="preserve"> το θέμα των λαϊκών αγορών, κύριε Υπουργέ, για το οποίο ένα πρόσφατο νομοσχέδιο το οποίο ήρθε και ψήφισε η Βουλή για τη ρύθμιση του υπαίθριου εμπορίου, φάνηκε ότι είναι δύσχρηστο, δυσεφάρμοστο. Δεν είναι</w:t>
      </w:r>
      <w:r>
        <w:rPr>
          <w:rFonts w:eastAsia="Times New Roman" w:cs="Times New Roman"/>
          <w:szCs w:val="24"/>
        </w:rPr>
        <w:t xml:space="preserve"> το κρίσιμο</w:t>
      </w:r>
      <w:r>
        <w:rPr>
          <w:rFonts w:eastAsia="Times New Roman" w:cs="Times New Roman"/>
          <w:szCs w:val="24"/>
        </w:rPr>
        <w:t xml:space="preserve"> αν </w:t>
      </w:r>
      <w:r>
        <w:rPr>
          <w:rFonts w:eastAsia="Times New Roman" w:cs="Times New Roman"/>
          <w:szCs w:val="24"/>
        </w:rPr>
        <w:t xml:space="preserve">η προθεσμία </w:t>
      </w:r>
      <w:r>
        <w:rPr>
          <w:rFonts w:eastAsia="Times New Roman" w:cs="Times New Roman"/>
          <w:szCs w:val="24"/>
        </w:rPr>
        <w:t>θα είναι μέχρι τέλος του 2</w:t>
      </w:r>
      <w:r>
        <w:rPr>
          <w:rFonts w:eastAsia="Times New Roman" w:cs="Times New Roman"/>
          <w:szCs w:val="24"/>
        </w:rPr>
        <w:t>018 για την χορήγηση ή όχι των αδειών του υπαίθριου εμπορίου. Το ζήτημα είναι βαθύτερο, διότι βλέπουμε ότι υπάρχει αδυναμία</w:t>
      </w:r>
      <w:r>
        <w:rPr>
          <w:rFonts w:eastAsia="Times New Roman" w:cs="Times New Roman"/>
          <w:szCs w:val="24"/>
        </w:rPr>
        <w:t xml:space="preserve"> της απόκτησης</w:t>
      </w:r>
      <w:r>
        <w:rPr>
          <w:rFonts w:eastAsia="Times New Roman" w:cs="Times New Roman"/>
          <w:szCs w:val="24"/>
        </w:rPr>
        <w:t xml:space="preserve"> φορολογικής και ασφαλιστικής </w:t>
      </w:r>
      <w:proofErr w:type="spellStart"/>
      <w:r>
        <w:rPr>
          <w:rFonts w:eastAsia="Times New Roman" w:cs="Times New Roman"/>
          <w:szCs w:val="24"/>
        </w:rPr>
        <w:t>ενημερότητος</w:t>
      </w:r>
      <w:proofErr w:type="spellEnd"/>
      <w:r>
        <w:rPr>
          <w:rFonts w:eastAsia="Times New Roman" w:cs="Times New Roman"/>
          <w:szCs w:val="24"/>
        </w:rPr>
        <w:t>, που τίθεται ως προϋπόθεση για την έκδοση των αδειών.</w:t>
      </w:r>
    </w:p>
    <w:p w14:paraId="339696C5"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Συνεπώς θα πρέπει να υ</w:t>
      </w:r>
      <w:r>
        <w:rPr>
          <w:rFonts w:eastAsia="Times New Roman" w:cs="Times New Roman"/>
          <w:szCs w:val="24"/>
        </w:rPr>
        <w:t xml:space="preserve">πάρξει και μια επιπλέον ρύθμιση. Και αυτό γιατί; Ο Συνήγορος του Πολίτη, όπως γνωρίζετε, έχει έρθει κατόπιν αναφοράς και έχει πει ότι υπάρχει σοβαρό ενδεχόμενο </w:t>
      </w:r>
      <w:proofErr w:type="spellStart"/>
      <w:r>
        <w:rPr>
          <w:rFonts w:eastAsia="Times New Roman" w:cs="Times New Roman"/>
          <w:szCs w:val="24"/>
        </w:rPr>
        <w:t>αντισυνταγματικότητος</w:t>
      </w:r>
      <w:proofErr w:type="spellEnd"/>
      <w:r>
        <w:rPr>
          <w:rFonts w:eastAsia="Times New Roman" w:cs="Times New Roman"/>
          <w:szCs w:val="24"/>
        </w:rPr>
        <w:t xml:space="preserve"> της διάταξης που επιβάλλει την ασφαλιστική και φορολογική ενημερότητα στου</w:t>
      </w:r>
      <w:r>
        <w:rPr>
          <w:rFonts w:eastAsia="Times New Roman" w:cs="Times New Roman"/>
          <w:szCs w:val="24"/>
        </w:rPr>
        <w:t xml:space="preserve">ς πωλητές των λαϊκών αγορών ως προϋπόθεση της </w:t>
      </w:r>
      <w:proofErr w:type="spellStart"/>
      <w:r>
        <w:rPr>
          <w:rFonts w:eastAsia="Times New Roman" w:cs="Times New Roman"/>
          <w:szCs w:val="24"/>
        </w:rPr>
        <w:t>αδειοδότησης</w:t>
      </w:r>
      <w:proofErr w:type="spellEnd"/>
      <w:r>
        <w:rPr>
          <w:rFonts w:eastAsia="Times New Roman" w:cs="Times New Roman"/>
          <w:szCs w:val="24"/>
        </w:rPr>
        <w:t>, για τον λόγο ότι περιορίζει την οικονομική ελευθερία, την οποία δεν περιορίζει σε άλλες δραστηριότητες.</w:t>
      </w:r>
    </w:p>
    <w:p w14:paraId="339696C6"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Από τη μια πλευρά, λοιπόν, έχουμε τον Κώδικα Εισπράξεως Δημοσίων Εσόδων που θα μπορεί να επι</w:t>
      </w:r>
      <w:r>
        <w:rPr>
          <w:rFonts w:eastAsia="Times New Roman" w:cs="Times New Roman"/>
          <w:szCs w:val="24"/>
        </w:rPr>
        <w:t>διώξει το κράτος. Από την άλλη πλευρά έχουμε τον νόμο που επιβάλλει αυτόν τον περιορισμό. Και ακούσαμε και κάτι επιπλέον ότι υπάρχει και ένα ζήτημα από τους δήμους, που όταν υπάρχει οφειλή προς τους δήμους</w:t>
      </w:r>
      <w:r>
        <w:rPr>
          <w:rFonts w:eastAsia="Times New Roman" w:cs="Times New Roman"/>
          <w:szCs w:val="24"/>
        </w:rPr>
        <w:t>,</w:t>
      </w:r>
      <w:r>
        <w:rPr>
          <w:rFonts w:eastAsia="Times New Roman" w:cs="Times New Roman"/>
          <w:szCs w:val="24"/>
        </w:rPr>
        <w:t xml:space="preserve"> ζητάνε μια λεγόμενη δημοτική</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οιονεί</w:t>
      </w:r>
      <w:proofErr w:type="spellEnd"/>
      <w:r>
        <w:rPr>
          <w:rFonts w:eastAsia="Times New Roman" w:cs="Times New Roman"/>
          <w:szCs w:val="24"/>
        </w:rPr>
        <w:t>,</w:t>
      </w:r>
      <w:r>
        <w:rPr>
          <w:rFonts w:eastAsia="Times New Roman" w:cs="Times New Roman"/>
          <w:szCs w:val="24"/>
        </w:rPr>
        <w:t xml:space="preserve"> ενημερότητα</w:t>
      </w:r>
      <w:r>
        <w:rPr>
          <w:rFonts w:eastAsia="Times New Roman" w:cs="Times New Roman"/>
          <w:szCs w:val="24"/>
        </w:rPr>
        <w:t>.</w:t>
      </w:r>
    </w:p>
    <w:p w14:paraId="339696C7"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Πρέπει να βοηθήσουμε το υπαίθριο εμπόριο, γιατί βοηθάει και την πρωτογενή παραγωγή. Μην ξεχνάμε ότι η διακίνηση των πολλών και των καλών αγροτικών προϊόντων</w:t>
      </w:r>
      <w:r>
        <w:rPr>
          <w:rFonts w:eastAsia="Times New Roman" w:cs="Times New Roman"/>
          <w:szCs w:val="24"/>
        </w:rPr>
        <w:t>,</w:t>
      </w:r>
      <w:r>
        <w:rPr>
          <w:rFonts w:eastAsia="Times New Roman" w:cs="Times New Roman"/>
          <w:szCs w:val="24"/>
        </w:rPr>
        <w:t xml:space="preserve"> γίνεται μέσω των λαϊκών αγορών και όχι μόνο των παραγωγών και των λαϊκών. </w:t>
      </w:r>
    </w:p>
    <w:p w14:paraId="339696C8"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Λάβετε μια πρόνοια να</w:t>
      </w:r>
      <w:r>
        <w:rPr>
          <w:rFonts w:eastAsia="Times New Roman" w:cs="Times New Roman"/>
          <w:szCs w:val="24"/>
        </w:rPr>
        <w:t xml:space="preserve"> αποσυνδεθεί η ασφαλιστική και φορολογική ενημερότητα από την </w:t>
      </w:r>
      <w:proofErr w:type="spellStart"/>
      <w:r>
        <w:rPr>
          <w:rFonts w:eastAsia="Times New Roman" w:cs="Times New Roman"/>
          <w:szCs w:val="24"/>
        </w:rPr>
        <w:t>αδειοδότηση</w:t>
      </w:r>
      <w:proofErr w:type="spellEnd"/>
      <w:r>
        <w:rPr>
          <w:rFonts w:eastAsia="Times New Roman" w:cs="Times New Roman"/>
          <w:szCs w:val="24"/>
        </w:rPr>
        <w:t xml:space="preserve">. Είναι εύκολο να γίνει αυτό, διότι μπορείτε να </w:t>
      </w:r>
      <w:r>
        <w:rPr>
          <w:rFonts w:eastAsia="Times New Roman" w:cs="Times New Roman"/>
          <w:szCs w:val="24"/>
        </w:rPr>
        <w:t xml:space="preserve">χρησιμοποιήσετε </w:t>
      </w:r>
      <w:r>
        <w:rPr>
          <w:rFonts w:eastAsia="Times New Roman" w:cs="Times New Roman"/>
          <w:szCs w:val="24"/>
        </w:rPr>
        <w:t>και την πλατφόρμα του εξωδικαστικού μηχανισμού,</w:t>
      </w:r>
      <w:r>
        <w:rPr>
          <w:rFonts w:eastAsia="Times New Roman" w:cs="Times New Roman"/>
          <w:szCs w:val="24"/>
        </w:rPr>
        <w:t xml:space="preserve"> ώστε</w:t>
      </w:r>
      <w:r>
        <w:rPr>
          <w:rFonts w:eastAsia="Times New Roman" w:cs="Times New Roman"/>
          <w:szCs w:val="24"/>
        </w:rPr>
        <w:t xml:space="preserve"> να προχωρήσουν οι αιτήσεις</w:t>
      </w:r>
      <w:r>
        <w:rPr>
          <w:rFonts w:eastAsia="Times New Roman" w:cs="Times New Roman"/>
          <w:szCs w:val="24"/>
        </w:rPr>
        <w:t xml:space="preserve"> ρυθμίσεις</w:t>
      </w:r>
      <w:r>
        <w:rPr>
          <w:rFonts w:eastAsia="Times New Roman" w:cs="Times New Roman"/>
          <w:szCs w:val="24"/>
        </w:rPr>
        <w:t xml:space="preserve"> </w:t>
      </w:r>
      <w:r>
        <w:rPr>
          <w:rFonts w:eastAsia="Times New Roman" w:cs="Times New Roman"/>
          <w:szCs w:val="24"/>
        </w:rPr>
        <w:t xml:space="preserve">των οφειλών, </w:t>
      </w:r>
      <w:r>
        <w:rPr>
          <w:rFonts w:eastAsia="Times New Roman" w:cs="Times New Roman"/>
          <w:szCs w:val="24"/>
        </w:rPr>
        <w:t xml:space="preserve">ούτως ώστε και να ανακουφιστούν </w:t>
      </w:r>
      <w:r>
        <w:rPr>
          <w:rFonts w:eastAsia="Times New Roman" w:cs="Times New Roman"/>
          <w:szCs w:val="24"/>
        </w:rPr>
        <w:t xml:space="preserve">οι παραγωγοί και πωλητές των λαϊκών αγορών </w:t>
      </w:r>
      <w:r>
        <w:rPr>
          <w:rFonts w:eastAsia="Times New Roman" w:cs="Times New Roman"/>
          <w:szCs w:val="24"/>
        </w:rPr>
        <w:t xml:space="preserve">και να μην </w:t>
      </w:r>
      <w:proofErr w:type="spellStart"/>
      <w:r>
        <w:rPr>
          <w:rFonts w:eastAsia="Times New Roman" w:cs="Times New Roman"/>
          <w:szCs w:val="24"/>
        </w:rPr>
        <w:t>απολεσθούν</w:t>
      </w:r>
      <w:proofErr w:type="spellEnd"/>
      <w:r>
        <w:rPr>
          <w:rFonts w:eastAsia="Times New Roman" w:cs="Times New Roman"/>
          <w:szCs w:val="24"/>
        </w:rPr>
        <w:t xml:space="preserve"> έσοδα του δημοσίου ή των ασφαλιστικών οργανισμών.</w:t>
      </w:r>
    </w:p>
    <w:p w14:paraId="339696C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Επ’ ευκαιρία που βρίσκομαι σε αυτό το σημείο</w:t>
      </w:r>
      <w:r>
        <w:rPr>
          <w:rFonts w:eastAsia="Times New Roman" w:cs="Times New Roman"/>
          <w:szCs w:val="24"/>
        </w:rPr>
        <w:t>,</w:t>
      </w:r>
      <w:r>
        <w:rPr>
          <w:rFonts w:eastAsia="Times New Roman" w:cs="Times New Roman"/>
          <w:szCs w:val="24"/>
        </w:rPr>
        <w:t xml:space="preserve"> θέλω να θυμίσω και κάτι άλλο. Το ζήτημα εκείνο που θέτουμε για </w:t>
      </w:r>
      <w:r>
        <w:rPr>
          <w:rFonts w:eastAsia="Times New Roman" w:cs="Times New Roman"/>
          <w:szCs w:val="24"/>
        </w:rPr>
        <w:t xml:space="preserve">την εύκολη, την απλουστευμένη, την άμεση μετατροπή των </w:t>
      </w:r>
      <w:r>
        <w:rPr>
          <w:rFonts w:eastAsia="Times New Roman" w:cs="Times New Roman"/>
          <w:szCs w:val="24"/>
        </w:rPr>
        <w:t>ε</w:t>
      </w:r>
      <w:r>
        <w:rPr>
          <w:rFonts w:eastAsia="Times New Roman" w:cs="Times New Roman"/>
          <w:szCs w:val="24"/>
        </w:rPr>
        <w:t xml:space="preserve">ταιρειών </w:t>
      </w:r>
      <w:r>
        <w:rPr>
          <w:rFonts w:eastAsia="Times New Roman" w:cs="Times New Roman"/>
          <w:szCs w:val="24"/>
        </w:rPr>
        <w:t>π</w:t>
      </w:r>
      <w:r>
        <w:rPr>
          <w:rFonts w:eastAsia="Times New Roman" w:cs="Times New Roman"/>
          <w:szCs w:val="24"/>
        </w:rPr>
        <w:t xml:space="preserve">εριορισμένης </w:t>
      </w:r>
      <w:r>
        <w:rPr>
          <w:rFonts w:eastAsia="Times New Roman" w:cs="Times New Roman"/>
          <w:szCs w:val="24"/>
        </w:rPr>
        <w:t>ε</w:t>
      </w:r>
      <w:r>
        <w:rPr>
          <w:rFonts w:eastAsia="Times New Roman" w:cs="Times New Roman"/>
          <w:szCs w:val="24"/>
        </w:rPr>
        <w:t xml:space="preserve">υθύνης σε ΙΚΕ, σε ιδιωτικές κεφαλαιουχικές επιλύει και μια παθολογία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διότι όλοι οι εταίροι της ΕΠΕ και με μια μόνο μερίδα επί των εκατό του </w:t>
      </w:r>
      <w:r>
        <w:rPr>
          <w:rFonts w:eastAsia="Times New Roman" w:cs="Times New Roman"/>
          <w:szCs w:val="24"/>
        </w:rPr>
        <w:t xml:space="preserve">συνολικού </w:t>
      </w:r>
      <w:r>
        <w:rPr>
          <w:rFonts w:eastAsia="Times New Roman" w:cs="Times New Roman"/>
          <w:szCs w:val="24"/>
        </w:rPr>
        <w:t>αρ</w:t>
      </w:r>
      <w:r>
        <w:rPr>
          <w:rFonts w:eastAsia="Times New Roman" w:cs="Times New Roman"/>
          <w:szCs w:val="24"/>
        </w:rPr>
        <w:t xml:space="preserve">ιθμού είναι υποχρεωμένοι να είναι ασφαλισμένοι στον ΕΦΚΑ, να πληρώνουν τις ίδιες εισφορές με τον </w:t>
      </w:r>
      <w:proofErr w:type="spellStart"/>
      <w:r>
        <w:rPr>
          <w:rFonts w:eastAsia="Times New Roman" w:cs="Times New Roman"/>
          <w:szCs w:val="24"/>
        </w:rPr>
        <w:t>πλειοψηφούντα</w:t>
      </w:r>
      <w:proofErr w:type="spellEnd"/>
      <w:r>
        <w:rPr>
          <w:rFonts w:eastAsia="Times New Roman" w:cs="Times New Roman"/>
          <w:szCs w:val="24"/>
        </w:rPr>
        <w:t xml:space="preserve"> εταίρο. </w:t>
      </w:r>
    </w:p>
    <w:p w14:paraId="339696C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Καταλαβαίνετε </w:t>
      </w:r>
      <w:r>
        <w:rPr>
          <w:rFonts w:eastAsia="Times New Roman" w:cs="Times New Roman"/>
          <w:szCs w:val="24"/>
        </w:rPr>
        <w:t xml:space="preserve">γιατί </w:t>
      </w:r>
      <w:r>
        <w:rPr>
          <w:rFonts w:eastAsia="Times New Roman" w:cs="Times New Roman"/>
          <w:szCs w:val="24"/>
        </w:rPr>
        <w:t>έχουν αδρανήσει οι εταιρείες αυτές, αλλά δεν μπορούν ή και δεν θέλουν ακόμα να ανταποκριθούν στις υποχρεώσεις αυτές,</w:t>
      </w:r>
      <w:r>
        <w:rPr>
          <w:rFonts w:eastAsia="Times New Roman" w:cs="Times New Roman"/>
          <w:szCs w:val="24"/>
        </w:rPr>
        <w:t xml:space="preserve"> ενώ με την άμεση μετατροπή την οποία ζητούμε, θα μπορούν και αυτοί να ρυθμίσουν άμεσα τις υποχρεώσεις τους μέσω της πλατφόρμας του εξωδικαστικού μηχανισμού, να ξέρουν τι οφείλουν για το παρελθόν, αλλά να ανακουφιστούν και να λύσουν τα προβλήματά τους για </w:t>
      </w:r>
      <w:r>
        <w:rPr>
          <w:rFonts w:eastAsia="Times New Roman" w:cs="Times New Roman"/>
          <w:szCs w:val="24"/>
        </w:rPr>
        <w:t xml:space="preserve">το μέλλον και να οδηγηθούμε σε λύση τώρα που απλοποιείται και ο τρόπος διάλυσης-λύσης των εταιρειών περιορισμένης ευθύνης. </w:t>
      </w:r>
    </w:p>
    <w:p w14:paraId="339696C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Διότι απλοποιείται μεν η διαδικασία ως προς τη διάλυση ή τη λήψη απόφασης των μετόχων των μελών, ξέρετε όμως πώς θα απλοποιηθεί τελι</w:t>
      </w:r>
      <w:r>
        <w:rPr>
          <w:rFonts w:eastAsia="Times New Roman" w:cs="Times New Roman"/>
          <w:szCs w:val="24"/>
        </w:rPr>
        <w:t>κά; Θα αποφασίζουν τη λύση των εταιρειών αυτών</w:t>
      </w:r>
      <w:r>
        <w:rPr>
          <w:rFonts w:eastAsia="Times New Roman" w:cs="Times New Roman"/>
          <w:szCs w:val="24"/>
        </w:rPr>
        <w:t>,</w:t>
      </w:r>
      <w:r>
        <w:rPr>
          <w:rFonts w:eastAsia="Times New Roman" w:cs="Times New Roman"/>
          <w:szCs w:val="24"/>
        </w:rPr>
        <w:t xml:space="preserve"> για να ξεφύγουν εκείνοι οι οποίοι υποχρεούνται στις ασφαλιστικές εισφορές να μην πληρώνουν για το μέλλον. </w:t>
      </w:r>
    </w:p>
    <w:p w14:paraId="339696C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Εάν θέλετε, λοιπόν, να τις διατηρήσετε, δώστε ένα επιπλέον επιχείρημα στη μετατροπή για να μπορούν να</w:t>
      </w:r>
      <w:r>
        <w:rPr>
          <w:rFonts w:eastAsia="Times New Roman" w:cs="Times New Roman"/>
          <w:szCs w:val="24"/>
        </w:rPr>
        <w:t xml:space="preserve"> διατηρούνται υπό τη νόμιμο υπόσταση</w:t>
      </w:r>
      <w:r>
        <w:rPr>
          <w:rFonts w:eastAsia="Times New Roman" w:cs="Times New Roman"/>
          <w:szCs w:val="24"/>
        </w:rPr>
        <w:t>,</w:t>
      </w:r>
      <w:r>
        <w:rPr>
          <w:rFonts w:eastAsia="Times New Roman" w:cs="Times New Roman"/>
          <w:szCs w:val="24"/>
        </w:rPr>
        <w:t xml:space="preserve"> και ό,τι συνεισφέρουν στην οικονομία λίγο ή πολύ δεν έχει σημασία. Δίδουν, όμως, κυρίως σήμερα οι </w:t>
      </w:r>
      <w:r>
        <w:rPr>
          <w:rFonts w:eastAsia="Times New Roman" w:cs="Times New Roman"/>
          <w:szCs w:val="24"/>
        </w:rPr>
        <w:lastRenderedPageBreak/>
        <w:t>ΕΠΕ και προσωπική εργασία σε πολύ κόσμο, που αν διαλυθούν εξαιτίας υποχρεώσεων, θα χάσουν και την εργασία τους. Νομίζουμ</w:t>
      </w:r>
      <w:r>
        <w:rPr>
          <w:rFonts w:eastAsia="Times New Roman" w:cs="Times New Roman"/>
          <w:szCs w:val="24"/>
        </w:rPr>
        <w:t xml:space="preserve">ε, λοιπόν, ότι με αυτές τις σκέψεις και αυτές τις παρατηρήσεις μπορεί να βελτιωθεί το νομοσχέδιο. </w:t>
      </w:r>
    </w:p>
    <w:p w14:paraId="339696C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39696C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Τελειώνοντας, θέλω να αναφερθώ και σε εκείνο το περίφημο Διεθνές Εμπορικό</w:t>
      </w:r>
      <w:r>
        <w:rPr>
          <w:rFonts w:eastAsia="Times New Roman" w:cs="Times New Roman"/>
          <w:szCs w:val="24"/>
        </w:rPr>
        <w:t xml:space="preserve"> Επιμελητήριο των </w:t>
      </w:r>
      <w:proofErr w:type="spellStart"/>
      <w:r>
        <w:rPr>
          <w:rFonts w:eastAsia="Times New Roman" w:cs="Times New Roman"/>
          <w:szCs w:val="24"/>
        </w:rPr>
        <w:t>Παρισίων</w:t>
      </w:r>
      <w:proofErr w:type="spellEnd"/>
      <w:r>
        <w:rPr>
          <w:rFonts w:eastAsia="Times New Roman" w:cs="Times New Roman"/>
          <w:szCs w:val="24"/>
        </w:rPr>
        <w:t xml:space="preserve">. Τους ακούσαμε τους ανθρώπους, δώσατε μια παράταση για τις αρχαιρεσίες. Νομίζω, όμως, ότι θα πρέπει να αποσυρθεί και το άρθρο αυτό, κύριε Υπουργέ, για να τεθεί υπό την </w:t>
      </w:r>
      <w:proofErr w:type="spellStart"/>
      <w:r>
        <w:rPr>
          <w:rFonts w:eastAsia="Times New Roman" w:cs="Times New Roman"/>
          <w:szCs w:val="24"/>
        </w:rPr>
        <w:t>πληρεστέρα</w:t>
      </w:r>
      <w:proofErr w:type="spellEnd"/>
      <w:r>
        <w:rPr>
          <w:rFonts w:eastAsia="Times New Roman" w:cs="Times New Roman"/>
          <w:szCs w:val="24"/>
        </w:rPr>
        <w:t xml:space="preserve"> βάσανο για τον εξής λόγο. Αναφέρει ότι η Εθνική Ελ</w:t>
      </w:r>
      <w:r>
        <w:rPr>
          <w:rFonts w:eastAsia="Times New Roman" w:cs="Times New Roman"/>
          <w:szCs w:val="24"/>
        </w:rPr>
        <w:t>ληνική Επιτροπή κάνει διαιτησίες. Μα ρώτησα τους εκπροσώπους της και δεν έχουν κάνει κα</w:t>
      </w:r>
      <w:r>
        <w:rPr>
          <w:rFonts w:eastAsia="Times New Roman" w:cs="Times New Roman"/>
          <w:szCs w:val="24"/>
        </w:rPr>
        <w:t>μ</w:t>
      </w:r>
      <w:r>
        <w:rPr>
          <w:rFonts w:eastAsia="Times New Roman" w:cs="Times New Roman"/>
          <w:szCs w:val="24"/>
        </w:rPr>
        <w:t xml:space="preserve">μία. Το μόνο στο οποίο περιορίζονται είναι να προτείνουν τον Έλληνα διαιτητή, τον Έλληνα δικαστή στο Παρίσι που θα εκπροσωπεί την Ελλάδα. </w:t>
      </w:r>
    </w:p>
    <w:p w14:paraId="339696C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Ας βρούμε μια λύση και για αυ</w:t>
      </w:r>
      <w:r>
        <w:rPr>
          <w:rFonts w:eastAsia="Times New Roman" w:cs="Times New Roman"/>
          <w:szCs w:val="24"/>
        </w:rPr>
        <w:t xml:space="preserve">τό, διότι και αυτό το 2% το οποίο βέβαια εσείς το μειώνετε για να μην είναι αυτό το 2% επί του τζίρου </w:t>
      </w:r>
      <w:r>
        <w:rPr>
          <w:rFonts w:eastAsia="Times New Roman" w:cs="Times New Roman"/>
          <w:szCs w:val="24"/>
        </w:rPr>
        <w:t xml:space="preserve">–των επιμελητηρίων η εισφορά </w:t>
      </w:r>
      <w:r>
        <w:rPr>
          <w:rFonts w:eastAsia="Times New Roman" w:cs="Times New Roman"/>
          <w:szCs w:val="24"/>
        </w:rPr>
        <w:lastRenderedPageBreak/>
        <w:t xml:space="preserve">στην ειδική ελληνική επιτροπή της διεύθυνσης Εμπορικού Επιμελητηρίου </w:t>
      </w:r>
      <w:r>
        <w:rPr>
          <w:rFonts w:eastAsia="Times New Roman" w:cs="Times New Roman"/>
          <w:szCs w:val="24"/>
        </w:rPr>
        <w:t>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μεγάλο νούμερο για τα </w:t>
      </w:r>
      <w:r>
        <w:rPr>
          <w:rFonts w:eastAsia="Times New Roman" w:cs="Times New Roman"/>
          <w:szCs w:val="24"/>
        </w:rPr>
        <w:t>ε</w:t>
      </w:r>
      <w:r>
        <w:rPr>
          <w:rFonts w:eastAsia="Times New Roman" w:cs="Times New Roman"/>
          <w:szCs w:val="24"/>
        </w:rPr>
        <w:t>πιμελητήρια</w:t>
      </w:r>
      <w:r>
        <w:rPr>
          <w:rFonts w:eastAsia="Times New Roman" w:cs="Times New Roman"/>
          <w:szCs w:val="24"/>
        </w:rPr>
        <w:t>.</w:t>
      </w:r>
      <w:r>
        <w:rPr>
          <w:rFonts w:eastAsia="Times New Roman" w:cs="Times New Roman"/>
          <w:szCs w:val="24"/>
        </w:rPr>
        <w:t xml:space="preserve"> </w:t>
      </w:r>
    </w:p>
    <w:p w14:paraId="339696D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πω και το τελευταίο που είπα και στην </w:t>
      </w:r>
      <w:r>
        <w:rPr>
          <w:rFonts w:eastAsia="Times New Roman" w:cs="Times New Roman"/>
          <w:szCs w:val="24"/>
        </w:rPr>
        <w:t>ε</w:t>
      </w:r>
      <w:r>
        <w:rPr>
          <w:rFonts w:eastAsia="Times New Roman" w:cs="Times New Roman"/>
          <w:szCs w:val="24"/>
        </w:rPr>
        <w:t xml:space="preserve">πιτροπή. Σας ξέφυγε πάλι και διατηρείτε μια άκρα καθαρεύουσα του 1920 σε ένα εδάφιο του σχεδίου νόμου. Επιτρέψτε μου πριν τελειώσω, κύριε Πρόεδρε, να το διαβάσω και αυτό. «Το </w:t>
      </w:r>
      <w:proofErr w:type="spellStart"/>
      <w:r>
        <w:rPr>
          <w:rFonts w:eastAsia="Times New Roman" w:cs="Times New Roman"/>
          <w:szCs w:val="24"/>
        </w:rPr>
        <w:t>δ</w:t>
      </w:r>
      <w:r>
        <w:rPr>
          <w:rFonts w:eastAsia="Times New Roman" w:cs="Times New Roman"/>
          <w:szCs w:val="24"/>
        </w:rPr>
        <w:t>ιοικητικόν</w:t>
      </w:r>
      <w:proofErr w:type="spellEnd"/>
      <w:r>
        <w:rPr>
          <w:rFonts w:eastAsia="Times New Roman" w:cs="Times New Roman"/>
          <w:szCs w:val="24"/>
        </w:rPr>
        <w:t xml:space="preserve"> </w:t>
      </w:r>
      <w:proofErr w:type="spellStart"/>
      <w:r>
        <w:rPr>
          <w:rFonts w:eastAsia="Times New Roman" w:cs="Times New Roman"/>
          <w:szCs w:val="24"/>
        </w:rPr>
        <w:t>σ</w:t>
      </w:r>
      <w:r>
        <w:rPr>
          <w:rFonts w:eastAsia="Times New Roman" w:cs="Times New Roman"/>
          <w:szCs w:val="24"/>
        </w:rPr>
        <w:t>υμβούλιον</w:t>
      </w:r>
      <w:proofErr w:type="spellEnd"/>
      <w:r>
        <w:rPr>
          <w:rFonts w:eastAsia="Times New Roman" w:cs="Times New Roman"/>
          <w:szCs w:val="24"/>
        </w:rPr>
        <w:t xml:space="preserve"> εκλεγόμενο υπό της</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σ</w:t>
      </w:r>
      <w:r>
        <w:rPr>
          <w:rFonts w:eastAsia="Times New Roman" w:cs="Times New Roman"/>
          <w:szCs w:val="24"/>
        </w:rPr>
        <w:t xml:space="preserve">υνελεύσεως ου ο αριθμός των μελών και ο τρόπος της εκλογής </w:t>
      </w:r>
      <w:proofErr w:type="spellStart"/>
      <w:r>
        <w:rPr>
          <w:rFonts w:eastAsia="Times New Roman" w:cs="Times New Roman"/>
          <w:szCs w:val="24"/>
        </w:rPr>
        <w:t>κανονισθήσεται</w:t>
      </w:r>
      <w:proofErr w:type="spellEnd"/>
      <w:r>
        <w:rPr>
          <w:rFonts w:eastAsia="Times New Roman" w:cs="Times New Roman"/>
          <w:szCs w:val="24"/>
        </w:rPr>
        <w:t xml:space="preserve"> δι</w:t>
      </w:r>
      <w:r>
        <w:rPr>
          <w:rFonts w:eastAsia="Times New Roman" w:cs="Times New Roman"/>
          <w:szCs w:val="24"/>
        </w:rPr>
        <w:t>ά</w:t>
      </w:r>
      <w:r>
        <w:rPr>
          <w:rFonts w:eastAsia="Times New Roman" w:cs="Times New Roman"/>
          <w:szCs w:val="24"/>
        </w:rPr>
        <w:t xml:space="preserve"> του </w:t>
      </w:r>
      <w:r>
        <w:rPr>
          <w:rFonts w:eastAsia="Times New Roman" w:cs="Times New Roman"/>
          <w:szCs w:val="24"/>
        </w:rPr>
        <w:t>κ</w:t>
      </w:r>
      <w:r>
        <w:rPr>
          <w:rFonts w:eastAsia="Times New Roman" w:cs="Times New Roman"/>
          <w:szCs w:val="24"/>
        </w:rPr>
        <w:t>αταστατικού…», είναι μια ανομοιομορφία σε σχέση και με το κείμενο του νόμου. Ή αλλάξτε το, κάντε το στη δημοτική να καταλαβαίνει και ο κόσμος, διότι φοβούμαι ότι τ</w:t>
      </w:r>
      <w:r>
        <w:rPr>
          <w:rFonts w:eastAsia="Times New Roman" w:cs="Times New Roman"/>
          <w:szCs w:val="24"/>
        </w:rPr>
        <w:t>ο «ου…</w:t>
      </w:r>
      <w:proofErr w:type="spellStart"/>
      <w:r>
        <w:rPr>
          <w:rFonts w:eastAsia="Times New Roman" w:cs="Times New Roman"/>
          <w:szCs w:val="24"/>
        </w:rPr>
        <w:t>κανονισθήσεται</w:t>
      </w:r>
      <w:proofErr w:type="spellEnd"/>
      <w:r>
        <w:rPr>
          <w:rFonts w:eastAsia="Times New Roman" w:cs="Times New Roman"/>
          <w:szCs w:val="24"/>
        </w:rPr>
        <w:t>» κ.λπ.</w:t>
      </w:r>
      <w:r>
        <w:rPr>
          <w:rFonts w:eastAsia="Times New Roman" w:cs="Times New Roman"/>
          <w:szCs w:val="24"/>
        </w:rPr>
        <w:t>,</w:t>
      </w:r>
      <w:r>
        <w:rPr>
          <w:rFonts w:eastAsia="Times New Roman" w:cs="Times New Roman"/>
          <w:szCs w:val="24"/>
        </w:rPr>
        <w:t xml:space="preserve"> δεν είναι άμεσα αντιληπτ</w:t>
      </w:r>
      <w:r>
        <w:rPr>
          <w:rFonts w:eastAsia="Times New Roman" w:cs="Times New Roman"/>
          <w:szCs w:val="24"/>
        </w:rPr>
        <w:t>ό</w:t>
      </w:r>
      <w:r>
        <w:rPr>
          <w:rFonts w:eastAsia="Times New Roman" w:cs="Times New Roman"/>
          <w:szCs w:val="24"/>
        </w:rPr>
        <w:t>.</w:t>
      </w:r>
    </w:p>
    <w:p w14:paraId="339696D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Και με τις σκέψεις αυτές κλείνω την ομιλία μου. Ενδεχόμενα, κύριε Πρόεδρε, θα επανέλθω σε μια δευτερολογία.</w:t>
      </w:r>
    </w:p>
    <w:p w14:paraId="339696D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39696D3" w14:textId="77777777" w:rsidR="000A42A9" w:rsidRDefault="00013445">
      <w:pPr>
        <w:spacing w:after="0" w:line="600" w:lineRule="auto"/>
        <w:ind w:firstLine="720"/>
        <w:jc w:val="both"/>
        <w:rPr>
          <w:rFonts w:eastAsia="Times New Roman"/>
          <w:b/>
          <w:bCs/>
          <w:szCs w:val="24"/>
        </w:rPr>
      </w:pPr>
      <w:r>
        <w:rPr>
          <w:rFonts w:eastAsia="Times New Roman"/>
          <w:b/>
          <w:bCs/>
          <w:szCs w:val="24"/>
        </w:rPr>
        <w:lastRenderedPageBreak/>
        <w:t>ΠΡΟΕΔΡΕΥΩΝ (Νικήτας Κακλαμάνης):</w:t>
      </w:r>
      <w:r w:rsidRPr="00E82470">
        <w:rPr>
          <w:rFonts w:eastAsia="Times New Roman"/>
          <w:b/>
          <w:bCs/>
          <w:szCs w:val="24"/>
        </w:rPr>
        <w:t xml:space="preserve">  </w:t>
      </w:r>
      <w:r>
        <w:rPr>
          <w:rFonts w:eastAsia="Times New Roman" w:cs="Times New Roman"/>
        </w:rPr>
        <w:t>Κυρίες και κύριοι συνάδελφοι, έχω την τιμή</w:t>
      </w:r>
      <w:r>
        <w:rPr>
          <w:rFonts w:eastAsia="Times New Roman" w:cs="Times New Roman"/>
        </w:rPr>
        <w:t xml:space="preserve">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w:t>
      </w:r>
      <w:r>
        <w:rPr>
          <w:rFonts w:eastAsia="Times New Roman" w:cs="Times New Roman"/>
        </w:rPr>
        <w:t>υλής, τριάντα μαθητές και μαθήτριες και έξι εκπαιδευτικοί συνοδοί τους από το 2</w:t>
      </w:r>
      <w:r w:rsidRPr="0001615C">
        <w:rPr>
          <w:rFonts w:eastAsia="Times New Roman" w:cs="Times New Roman"/>
          <w:vertAlign w:val="superscript"/>
        </w:rPr>
        <w:t>ο</w:t>
      </w:r>
      <w:r>
        <w:rPr>
          <w:rFonts w:eastAsia="Times New Roman" w:cs="Times New Roman"/>
        </w:rPr>
        <w:t xml:space="preserve"> Δημοτικό Σχολείο Αργοστολίου και το Δημοτικό Σχολείο Κάτω Τρίτους Λέσβου. </w:t>
      </w:r>
    </w:p>
    <w:p w14:paraId="339696D4" w14:textId="77777777" w:rsidR="000A42A9" w:rsidRDefault="00013445">
      <w:pPr>
        <w:spacing w:after="0" w:line="600" w:lineRule="auto"/>
        <w:ind w:left="360" w:firstLine="360"/>
        <w:jc w:val="both"/>
        <w:rPr>
          <w:rFonts w:eastAsia="Times New Roman" w:cs="Times New Roman"/>
        </w:rPr>
      </w:pPr>
      <w:r>
        <w:rPr>
          <w:rFonts w:eastAsia="Times New Roman" w:cs="Times New Roman"/>
        </w:rPr>
        <w:t xml:space="preserve">Η Βουλή σάς καλωσορίζει. </w:t>
      </w:r>
    </w:p>
    <w:p w14:paraId="339696D5" w14:textId="77777777" w:rsidR="000A42A9" w:rsidRDefault="00013445">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339696D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Επίσης θα ήθελα να ανακο</w:t>
      </w:r>
      <w:r>
        <w:rPr>
          <w:rFonts w:eastAsia="Times New Roman" w:cs="Times New Roman"/>
          <w:szCs w:val="24"/>
        </w:rPr>
        <w:t xml:space="preserve">ινώσω προς το Σώμα ότι </w:t>
      </w:r>
      <w:r w:rsidRPr="00E82470">
        <w:rPr>
          <w:rFonts w:eastAsia="Times New Roman" w:cs="Times New Roman"/>
          <w:szCs w:val="24"/>
        </w:rPr>
        <w:t xml:space="preserve">ο Υπουργός Δικαιοσύνης, Διαφάνειας και Ανθρωπίνων Δικαιωμάτων διαβίβασε στη Βουλή, σύμφωνα με το άρθρο 86 </w:t>
      </w:r>
      <w:r>
        <w:rPr>
          <w:rFonts w:eastAsia="Times New Roman" w:cs="Times New Roman"/>
          <w:szCs w:val="24"/>
        </w:rPr>
        <w:t>τ</w:t>
      </w:r>
      <w:r w:rsidRPr="00E82470">
        <w:rPr>
          <w:rFonts w:eastAsia="Times New Roman" w:cs="Times New Roman"/>
          <w:szCs w:val="24"/>
        </w:rPr>
        <w:t>ου Συντάγματος και το</w:t>
      </w:r>
      <w:r>
        <w:rPr>
          <w:rFonts w:eastAsia="Times New Roman" w:cs="Times New Roman"/>
          <w:szCs w:val="24"/>
        </w:rPr>
        <w:t>ν</w:t>
      </w:r>
      <w:r w:rsidRPr="00E82470">
        <w:rPr>
          <w:rFonts w:eastAsia="Times New Roman" w:cs="Times New Roman"/>
          <w:szCs w:val="24"/>
        </w:rPr>
        <w:t xml:space="preserve"> ν.3126/2003 «Ποινική Ευθύνη των Υπουργών», όπως ισχύει, στις 25-05-2018: Ποινική δικογραφία που αφορά σ</w:t>
      </w:r>
      <w:r w:rsidRPr="00E82470">
        <w:rPr>
          <w:rFonts w:eastAsia="Times New Roman" w:cs="Times New Roman"/>
          <w:szCs w:val="24"/>
        </w:rPr>
        <w:t xml:space="preserve">τον Υπουργό Δικαιοσύνης, Διαφάνειας και Ανθρωπίνων Δικαιωμάτων </w:t>
      </w:r>
      <w:r>
        <w:rPr>
          <w:rFonts w:eastAsia="Times New Roman" w:cs="Times New Roman"/>
          <w:szCs w:val="24"/>
        </w:rPr>
        <w:t xml:space="preserve">κ. </w:t>
      </w:r>
      <w:r w:rsidRPr="00E82470">
        <w:rPr>
          <w:rFonts w:eastAsia="Times New Roman" w:cs="Times New Roman"/>
          <w:szCs w:val="24"/>
        </w:rPr>
        <w:t>Σταύρο Κοντονή.</w:t>
      </w:r>
    </w:p>
    <w:p w14:paraId="339696D7" w14:textId="77777777" w:rsidR="000A42A9" w:rsidRDefault="00013445">
      <w:pPr>
        <w:spacing w:after="0" w:line="600" w:lineRule="auto"/>
        <w:ind w:firstLine="720"/>
        <w:jc w:val="both"/>
        <w:rPr>
          <w:rFonts w:eastAsia="Times New Roman" w:cs="Times New Roman"/>
        </w:rPr>
      </w:pPr>
      <w:r w:rsidRPr="00E82470">
        <w:rPr>
          <w:rFonts w:eastAsia="Times New Roman" w:cs="Times New Roman"/>
        </w:rPr>
        <w:lastRenderedPageBreak/>
        <w:t xml:space="preserve">H Διαρκής Επιτροπή Κοινωνικών Υποθέσεων καταθέτει την </w:t>
      </w:r>
      <w:r>
        <w:rPr>
          <w:rFonts w:eastAsia="Times New Roman" w:cs="Times New Roman"/>
        </w:rPr>
        <w:t>έ</w:t>
      </w:r>
      <w:r w:rsidRPr="00E82470">
        <w:rPr>
          <w:rFonts w:eastAsia="Times New Roman" w:cs="Times New Roman"/>
        </w:rPr>
        <w:t>κθεσή της στο σχέδιο νόμου του Υπουργείου Υγείας</w:t>
      </w:r>
      <w:r>
        <w:rPr>
          <w:rFonts w:eastAsia="Times New Roman" w:cs="Times New Roman"/>
        </w:rPr>
        <w:t>:</w:t>
      </w:r>
      <w:r w:rsidRPr="00E82470">
        <w:rPr>
          <w:rFonts w:eastAsia="Times New Roman" w:cs="Times New Roman"/>
        </w:rPr>
        <w:t xml:space="preserve"> «Κύρωση της Συμφωνίας μεταξύ της Κυβέρνησης της Ελληνικής Δημοκρατίας</w:t>
      </w:r>
      <w:r w:rsidRPr="00E82470">
        <w:rPr>
          <w:rFonts w:eastAsia="Times New Roman" w:cs="Times New Roman"/>
        </w:rPr>
        <w:t xml:space="preserve"> και της Παγκόσμιας Οργάνωσης Υγείας, ενεργώντας μέσω του Περιφερειακού Γραφείου της για την Ευρώπη, για την τροποποίηση της Συμφωνίας Υποδοχής μεταξύ της Κυβέρνησης της Ελληνικής Δημοκρατίας και της Παγκόσμιας Οργάνωσης Υγείας, ενεργώντας μέσω του Περιφερ</w:t>
      </w:r>
      <w:r w:rsidRPr="00E82470">
        <w:rPr>
          <w:rFonts w:eastAsia="Times New Roman" w:cs="Times New Roman"/>
        </w:rPr>
        <w:t xml:space="preserve">ειακού Γραφείου της για την Ευρώπη, για την ίδρυση του Γραφείου Υποστήριξης για την Πρόληψη και τον Έλεγχο των μη Μεταδιδόμενων Ασθενειών στην </w:t>
      </w:r>
      <w:r>
        <w:rPr>
          <w:rFonts w:eastAsia="Times New Roman" w:cs="Times New Roman"/>
        </w:rPr>
        <w:t>Αθήνα,</w:t>
      </w:r>
      <w:r w:rsidRPr="00E82470">
        <w:rPr>
          <w:rFonts w:eastAsia="Times New Roman" w:cs="Times New Roman"/>
        </w:rPr>
        <w:t xml:space="preserve"> Ελλάδα».</w:t>
      </w:r>
    </w:p>
    <w:p w14:paraId="339696D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Τώρα, όπως είπα, θα δώσω τον λόγο για τρία λεπτά -δεν θέλει παραπάνω μου είπε- στον Αναπληρωτή Υπ</w:t>
      </w:r>
      <w:r>
        <w:rPr>
          <w:rFonts w:eastAsia="Times New Roman" w:cs="Times New Roman"/>
          <w:szCs w:val="24"/>
        </w:rPr>
        <w:t xml:space="preserve">ουργό Παιδείας, Έρευνας και Θρησκευμάτων κ. Κωνσταντίνο </w:t>
      </w:r>
      <w:proofErr w:type="spellStart"/>
      <w:r>
        <w:rPr>
          <w:rFonts w:eastAsia="Times New Roman" w:cs="Times New Roman"/>
          <w:szCs w:val="24"/>
        </w:rPr>
        <w:t>Φωτάκη</w:t>
      </w:r>
      <w:proofErr w:type="spellEnd"/>
      <w:r>
        <w:rPr>
          <w:rFonts w:eastAsia="Times New Roman" w:cs="Times New Roman"/>
          <w:szCs w:val="24"/>
        </w:rPr>
        <w:t>. Μετά θα μιλήσει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xml:space="preserve"> για άλλα τρία λεπτά, επειδή έχει έρθει και δεν θέλω να την κρατώ. Οι δύο Υπουργοί θα παρουσιάσουν τις τροπολογίες τους, ώστε οι συνάδελφοι που θα ακολουθήσουν </w:t>
      </w:r>
      <w:r>
        <w:rPr>
          <w:rFonts w:eastAsia="Times New Roman" w:cs="Times New Roman"/>
          <w:szCs w:val="24"/>
        </w:rPr>
        <w:t xml:space="preserve">να έχουν εικόνα και για τις δύο υπουργικές τροπολογίες. </w:t>
      </w:r>
    </w:p>
    <w:p w14:paraId="339696D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w:t>
      </w:r>
      <w:proofErr w:type="spellStart"/>
      <w:r>
        <w:rPr>
          <w:rFonts w:eastAsia="Times New Roman" w:cs="Times New Roman"/>
          <w:szCs w:val="24"/>
        </w:rPr>
        <w:t>Φωτάκη</w:t>
      </w:r>
      <w:proofErr w:type="spellEnd"/>
      <w:r>
        <w:rPr>
          <w:rFonts w:eastAsia="Times New Roman" w:cs="Times New Roman"/>
          <w:szCs w:val="24"/>
        </w:rPr>
        <w:t xml:space="preserve">, έχετε τον λόγο να παρουσιάσετε την τροπολογία σας από τη θέση σας παρακαλώ. </w:t>
      </w:r>
    </w:p>
    <w:p w14:paraId="339696DA" w14:textId="77777777" w:rsidR="000A42A9" w:rsidRDefault="00013445">
      <w:pPr>
        <w:spacing w:after="0" w:line="600" w:lineRule="auto"/>
        <w:ind w:firstLine="720"/>
        <w:jc w:val="both"/>
        <w:rPr>
          <w:rFonts w:eastAsia="Times New Roman" w:cs="Times New Roman"/>
          <w:szCs w:val="24"/>
        </w:rPr>
      </w:pPr>
      <w:r w:rsidRPr="00C7781B">
        <w:rPr>
          <w:rFonts w:eastAsia="Times New Roman" w:cs="Times New Roman"/>
          <w:b/>
          <w:szCs w:val="24"/>
        </w:rPr>
        <w:t xml:space="preserve">ΚΩΝΣΤΑΝΤΙΝΟΣ ΦΩΤΑΚΗΣ (Αναπληρωτής Υπουργός Παιδείας, Έρευνας και Θρησκευμάτων): </w:t>
      </w:r>
      <w:r w:rsidRPr="0017397F">
        <w:rPr>
          <w:rFonts w:eastAsia="Times New Roman" w:cs="Times New Roman"/>
          <w:szCs w:val="24"/>
        </w:rPr>
        <w:t>Ευχαριστώ, κύριε Πρό</w:t>
      </w:r>
      <w:r w:rsidRPr="0017397F">
        <w:rPr>
          <w:rFonts w:eastAsia="Times New Roman" w:cs="Times New Roman"/>
          <w:szCs w:val="24"/>
        </w:rPr>
        <w:t>εδρε</w:t>
      </w:r>
      <w:r>
        <w:rPr>
          <w:rFonts w:eastAsia="Times New Roman" w:cs="Times New Roman"/>
          <w:szCs w:val="24"/>
        </w:rPr>
        <w:t xml:space="preserve">. </w:t>
      </w:r>
    </w:p>
    <w:p w14:paraId="339696D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Αναφέρομαι στην τροπολογία με αριθμό 1586/32</w:t>
      </w:r>
      <w:r>
        <w:rPr>
          <w:rFonts w:eastAsia="Times New Roman" w:cs="Times New Roman"/>
          <w:szCs w:val="24"/>
        </w:rPr>
        <w:t>,</w:t>
      </w:r>
      <w:r>
        <w:rPr>
          <w:rFonts w:eastAsia="Times New Roman" w:cs="Times New Roman"/>
          <w:szCs w:val="24"/>
        </w:rPr>
        <w:t xml:space="preserve"> που αφορά την μετεγκατάσταση του Ελληνικού Κέντρου Θαλασσίων Ερευνών από τις εγκαταστάσεις που έχει στο Μητροπολιτικό Πάρκο Ελληνικού με στόχο την επιτάχυνση και απλοποίηση των διαδικασιών. Αυτό συμβαίνε</w:t>
      </w:r>
      <w:r>
        <w:rPr>
          <w:rFonts w:eastAsia="Times New Roman" w:cs="Times New Roman"/>
          <w:szCs w:val="24"/>
        </w:rPr>
        <w:t>ι</w:t>
      </w:r>
      <w:r>
        <w:rPr>
          <w:rFonts w:eastAsia="Times New Roman" w:cs="Times New Roman"/>
          <w:szCs w:val="24"/>
        </w:rPr>
        <w:t>,</w:t>
      </w:r>
      <w:r>
        <w:rPr>
          <w:rFonts w:eastAsia="Times New Roman" w:cs="Times New Roman"/>
          <w:szCs w:val="24"/>
        </w:rPr>
        <w:t xml:space="preserve"> γιατί υπάρχει πλέον ένα αυστηρό πρόγραμμα γι’ αυτή τη μετεγκατάσταση. Μέχρι τέλος Ιουνίου πρέπει να έχει εκπληρωθεί. </w:t>
      </w:r>
    </w:p>
    <w:p w14:paraId="339696D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Επίσης υπεισέρχονται ιδιαίτερες συνθήκες</w:t>
      </w:r>
      <w:r>
        <w:rPr>
          <w:rFonts w:eastAsia="Times New Roman" w:cs="Times New Roman"/>
          <w:szCs w:val="24"/>
        </w:rPr>
        <w:t>,</w:t>
      </w:r>
      <w:r>
        <w:rPr>
          <w:rFonts w:eastAsia="Times New Roman" w:cs="Times New Roman"/>
          <w:szCs w:val="24"/>
        </w:rPr>
        <w:t xml:space="preserve"> αφού η φύση των εγκαταστάσεων εκεί, όπως είναι οι ερευνητικές δεξαμενές για ιχθυοκαλλιέργειες</w:t>
      </w:r>
      <w:r>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t>απαιτούν ειδικές προδιαγραφές. Οι σχετικές συμβάσεις και για τις μελέτες και για τη μετεγκατάσταση την ίδια για τη μίσθωση κτηρίων θα υπογράφονται από τον Υπουργό κατόπιν εισήγη</w:t>
      </w:r>
      <w:r>
        <w:rPr>
          <w:rFonts w:eastAsia="Times New Roman" w:cs="Times New Roman"/>
          <w:szCs w:val="24"/>
        </w:rPr>
        <w:lastRenderedPageBreak/>
        <w:t xml:space="preserve">σης του Διοικητικού Συμβουλίου του ΕΛΚΕΘΕ και η τροπολογία αυτή ρυθμίζει </w:t>
      </w:r>
      <w:r>
        <w:rPr>
          <w:rFonts w:eastAsia="Times New Roman" w:cs="Times New Roman"/>
          <w:szCs w:val="24"/>
        </w:rPr>
        <w:t xml:space="preserve">τις αναγκαίες λεπτομέρειες. Τώρα σε σχέση με αυτή την τροπολογία καταθέτω και δύο νομοτεχνικές. </w:t>
      </w:r>
    </w:p>
    <w:p w14:paraId="339696D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Από την παράγραφο 1 απαλείφεται η έκφραση «από το </w:t>
      </w:r>
      <w:r>
        <w:rPr>
          <w:rFonts w:eastAsia="Times New Roman" w:cs="Times New Roman"/>
          <w:szCs w:val="24"/>
        </w:rPr>
        <w:t>δ</w:t>
      </w:r>
      <w:r>
        <w:rPr>
          <w:rFonts w:eastAsia="Times New Roman" w:cs="Times New Roman"/>
          <w:szCs w:val="24"/>
        </w:rPr>
        <w:t xml:space="preserve">ημόσιο» και αποσύρεται η παράγραφος 5 του άρθρου της τροπολογίας. </w:t>
      </w:r>
    </w:p>
    <w:p w14:paraId="339696DE" w14:textId="77777777" w:rsidR="000A42A9" w:rsidRDefault="00013445">
      <w:pPr>
        <w:spacing w:after="0" w:line="600" w:lineRule="auto"/>
        <w:ind w:firstLine="720"/>
        <w:jc w:val="both"/>
        <w:rPr>
          <w:rFonts w:eastAsia="Times New Roman" w:cs="Times New Roman"/>
          <w:szCs w:val="24"/>
        </w:rPr>
      </w:pPr>
      <w:r w:rsidRPr="0017397F">
        <w:rPr>
          <w:rFonts w:eastAsia="Times New Roman" w:cs="Times New Roman"/>
          <w:szCs w:val="24"/>
        </w:rPr>
        <w:t>Ευχαριστώ, κύριε Πρόεδρε</w:t>
      </w:r>
      <w:r>
        <w:rPr>
          <w:rFonts w:eastAsia="Times New Roman" w:cs="Times New Roman"/>
          <w:szCs w:val="24"/>
        </w:rPr>
        <w:t xml:space="preserve">. </w:t>
      </w:r>
    </w:p>
    <w:p w14:paraId="339696DF" w14:textId="77777777" w:rsidR="000A42A9" w:rsidRDefault="00013445">
      <w:pPr>
        <w:spacing w:after="0" w:line="600" w:lineRule="auto"/>
        <w:ind w:firstLine="720"/>
        <w:jc w:val="both"/>
        <w:rPr>
          <w:rFonts w:eastAsia="Times New Roman" w:cs="Times New Roman"/>
          <w:szCs w:val="24"/>
        </w:rPr>
      </w:pPr>
      <w:r w:rsidRPr="008A1899">
        <w:rPr>
          <w:rFonts w:eastAsia="Times New Roman" w:cs="Times New Roman"/>
          <w:szCs w:val="24"/>
        </w:rPr>
        <w:t xml:space="preserve">(Στο σημείο </w:t>
      </w:r>
      <w:r w:rsidRPr="008A1899">
        <w:rPr>
          <w:rFonts w:eastAsia="Times New Roman" w:cs="Times New Roman"/>
          <w:szCs w:val="24"/>
        </w:rPr>
        <w:t>αυτό ο</w:t>
      </w:r>
      <w:r>
        <w:rPr>
          <w:rFonts w:eastAsia="Times New Roman" w:cs="Times New Roman"/>
          <w:szCs w:val="24"/>
        </w:rPr>
        <w:t xml:space="preserve"> </w:t>
      </w:r>
      <w:r w:rsidRPr="00185268">
        <w:rPr>
          <w:rFonts w:eastAsia="Times New Roman" w:cs="Times New Roman"/>
          <w:szCs w:val="24"/>
        </w:rPr>
        <w:t xml:space="preserve">Αναπληρωτής Υπουργός κ. Κωνσταντίνος </w:t>
      </w:r>
      <w:proofErr w:type="spellStart"/>
      <w:r w:rsidRPr="00185268">
        <w:rPr>
          <w:rFonts w:eastAsia="Times New Roman" w:cs="Times New Roman"/>
          <w:szCs w:val="24"/>
        </w:rPr>
        <w:t>Φωτάκης</w:t>
      </w:r>
      <w:proofErr w:type="spellEnd"/>
      <w:r w:rsidRPr="008A1899">
        <w:rPr>
          <w:rFonts w:eastAsia="Times New Roman" w:cs="Times New Roman"/>
          <w:szCs w:val="24"/>
        </w:rPr>
        <w:t xml:space="preserve"> καταθέτει για τα Πρακτικά </w:t>
      </w:r>
      <w:r>
        <w:rPr>
          <w:rFonts w:eastAsia="Times New Roman" w:cs="Times New Roman"/>
          <w:szCs w:val="24"/>
        </w:rPr>
        <w:t>την προαναφερθείσα νομοτεχνική διόρθωση</w:t>
      </w:r>
      <w:r w:rsidRPr="008A1899">
        <w:rPr>
          <w:rFonts w:eastAsia="Times New Roman" w:cs="Times New Roman"/>
          <w:szCs w:val="24"/>
        </w:rPr>
        <w:t xml:space="preserve">, </w:t>
      </w:r>
      <w:r>
        <w:rPr>
          <w:rFonts w:eastAsia="Times New Roman" w:cs="Times New Roman"/>
          <w:szCs w:val="24"/>
        </w:rPr>
        <w:t>η οποία έχει ως εξής:</w:t>
      </w:r>
    </w:p>
    <w:p w14:paraId="339696E0" w14:textId="77777777" w:rsidR="000A42A9" w:rsidRDefault="00013445">
      <w:pPr>
        <w:spacing w:after="0" w:line="600" w:lineRule="auto"/>
        <w:ind w:firstLine="720"/>
        <w:jc w:val="center"/>
        <w:rPr>
          <w:rFonts w:eastAsia="Times New Roman" w:cs="Times New Roman"/>
          <w:color w:val="FF0000"/>
          <w:szCs w:val="24"/>
        </w:rPr>
      </w:pPr>
      <w:r w:rsidRPr="008A615F">
        <w:rPr>
          <w:rFonts w:eastAsia="Times New Roman" w:cs="Times New Roman"/>
          <w:color w:val="FF0000"/>
          <w:szCs w:val="24"/>
        </w:rPr>
        <w:t>(ΑΛΛΑΓΗ ΣΕΛΙΔΑΣ)</w:t>
      </w:r>
    </w:p>
    <w:p w14:paraId="339696E1" w14:textId="77777777" w:rsidR="000A42A9" w:rsidRDefault="00013445">
      <w:pPr>
        <w:spacing w:after="0" w:line="600" w:lineRule="auto"/>
        <w:ind w:firstLine="720"/>
        <w:jc w:val="center"/>
        <w:rPr>
          <w:rFonts w:eastAsia="Times New Roman" w:cs="Times New Roman"/>
          <w:szCs w:val="24"/>
        </w:rPr>
      </w:pPr>
      <w:r>
        <w:rPr>
          <w:rFonts w:eastAsia="Times New Roman" w:cs="Times New Roman"/>
          <w:szCs w:val="24"/>
        </w:rPr>
        <w:t>(Να μπει η σελίδα 50)</w:t>
      </w:r>
    </w:p>
    <w:p w14:paraId="339696E2" w14:textId="77777777" w:rsidR="000A42A9" w:rsidRDefault="00013445">
      <w:pPr>
        <w:spacing w:after="0" w:line="600" w:lineRule="auto"/>
        <w:ind w:firstLine="720"/>
        <w:jc w:val="center"/>
        <w:rPr>
          <w:rFonts w:eastAsia="Times New Roman" w:cs="Times New Roman"/>
          <w:color w:val="FF0000"/>
          <w:szCs w:val="24"/>
        </w:rPr>
      </w:pPr>
      <w:r w:rsidRPr="008A615F">
        <w:rPr>
          <w:rFonts w:eastAsia="Times New Roman" w:cs="Times New Roman"/>
          <w:color w:val="FF0000"/>
          <w:szCs w:val="24"/>
        </w:rPr>
        <w:t>(ΑΛΛΑΓΗ ΣΕΛΙΔΑΣ)</w:t>
      </w:r>
    </w:p>
    <w:p w14:paraId="339696E3" w14:textId="77777777" w:rsidR="000A42A9" w:rsidRDefault="00013445">
      <w:pPr>
        <w:spacing w:after="0" w:line="600" w:lineRule="auto"/>
        <w:ind w:firstLine="720"/>
        <w:jc w:val="both"/>
        <w:rPr>
          <w:rFonts w:eastAsia="Times New Roman" w:cs="Times New Roman"/>
          <w:szCs w:val="24"/>
        </w:rPr>
      </w:pPr>
      <w:r w:rsidRPr="00C7781B">
        <w:rPr>
          <w:rFonts w:eastAsia="Times New Roman" w:cs="Times New Roman"/>
          <w:b/>
          <w:szCs w:val="24"/>
        </w:rPr>
        <w:t>ΧΑΡΑΛΑΜΠΟΣ ΑΘΑΝΑΣΙΟΥ:</w:t>
      </w:r>
      <w:r>
        <w:rPr>
          <w:rFonts w:eastAsia="Times New Roman" w:cs="Times New Roman"/>
          <w:szCs w:val="24"/>
        </w:rPr>
        <w:t xml:space="preserve"> Τι λέει η παράγραφος 1, κύριε Υπουργέ; Να τη δούμε λίγο, μισό λεπτό.</w:t>
      </w:r>
    </w:p>
    <w:p w14:paraId="339696E4" w14:textId="77777777" w:rsidR="000A42A9" w:rsidRDefault="00013445">
      <w:pPr>
        <w:spacing w:after="0" w:line="600" w:lineRule="auto"/>
        <w:ind w:firstLine="720"/>
        <w:jc w:val="both"/>
        <w:rPr>
          <w:rFonts w:eastAsia="Times New Roman" w:cs="Times New Roman"/>
          <w:szCs w:val="24"/>
        </w:rPr>
      </w:pPr>
      <w:r w:rsidRPr="005268DD">
        <w:rPr>
          <w:rFonts w:eastAsia="Times New Roman" w:cs="Times New Roman"/>
          <w:b/>
          <w:szCs w:val="24"/>
        </w:rPr>
        <w:t>ΓΕΩΡΓΙΟΣ ΑΜΥΡΑΣ:</w:t>
      </w:r>
      <w:r>
        <w:rPr>
          <w:rFonts w:eastAsia="Times New Roman" w:cs="Times New Roman"/>
          <w:szCs w:val="24"/>
        </w:rPr>
        <w:t xml:space="preserve"> Κύριε Πρόεδρε, να ρωτήσουμε κάτι τον κύριο Υπουργό; </w:t>
      </w:r>
    </w:p>
    <w:p w14:paraId="339696E5" w14:textId="77777777" w:rsidR="000A42A9" w:rsidRDefault="00013445">
      <w:pPr>
        <w:spacing w:after="0" w:line="600" w:lineRule="auto"/>
        <w:ind w:firstLine="720"/>
        <w:jc w:val="both"/>
        <w:rPr>
          <w:rFonts w:eastAsia="Times New Roman" w:cs="Times New Roman"/>
          <w:szCs w:val="24"/>
        </w:rPr>
      </w:pPr>
      <w:r w:rsidRPr="00E95E1D">
        <w:rPr>
          <w:rFonts w:eastAsia="Times New Roman" w:cs="Times New Roman"/>
          <w:b/>
          <w:szCs w:val="24"/>
        </w:rPr>
        <w:lastRenderedPageBreak/>
        <w:t xml:space="preserve">ΠΡΟΕΔΡΕΥΩΝ (Νικήτας Κακλαμάνης): </w:t>
      </w:r>
      <w:r>
        <w:rPr>
          <w:rFonts w:eastAsia="Times New Roman" w:cs="Times New Roman"/>
          <w:szCs w:val="24"/>
        </w:rPr>
        <w:t>Ένα λεπτό. Τελειώσατε, κύριε Υπουργέ;</w:t>
      </w:r>
    </w:p>
    <w:p w14:paraId="339696E6" w14:textId="77777777" w:rsidR="000A42A9" w:rsidRDefault="00013445">
      <w:pPr>
        <w:spacing w:after="0" w:line="600" w:lineRule="auto"/>
        <w:ind w:firstLine="720"/>
        <w:jc w:val="both"/>
        <w:rPr>
          <w:rFonts w:eastAsia="Times New Roman" w:cs="Times New Roman"/>
          <w:szCs w:val="24"/>
        </w:rPr>
      </w:pPr>
      <w:r w:rsidRPr="003763CA">
        <w:rPr>
          <w:rFonts w:eastAsia="Times New Roman" w:cs="Times New Roman"/>
          <w:b/>
          <w:szCs w:val="24"/>
        </w:rPr>
        <w:t>ΚΩΝΣΤΑΝΤΙΝΟΣ ΦΩΤΑΚΗΣ (Αναπληρωτής Υπουργός Πα</w:t>
      </w:r>
      <w:r w:rsidRPr="003763CA">
        <w:rPr>
          <w:rFonts w:eastAsia="Times New Roman" w:cs="Times New Roman"/>
          <w:b/>
          <w:szCs w:val="24"/>
        </w:rPr>
        <w:t xml:space="preserve">ιδείας, Έρευνας και Θρησκευμάτων): </w:t>
      </w:r>
      <w:r>
        <w:rPr>
          <w:rFonts w:eastAsia="Times New Roman" w:cs="Times New Roman"/>
          <w:szCs w:val="24"/>
        </w:rPr>
        <w:t xml:space="preserve">Τελείωσα, κύριε Πρόεδρε, απλώς να διευκρινίσω κάτι για τους συναδέλφους σχετικά με την παράγραφο 1. </w:t>
      </w:r>
    </w:p>
    <w:p w14:paraId="339696E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Η νομοτεχνική διόρθωση είναι η εξής: Από την παράγραφο 1 της υπ’ </w:t>
      </w:r>
      <w:proofErr w:type="spellStart"/>
      <w:r>
        <w:rPr>
          <w:rFonts w:eastAsia="Times New Roman" w:cs="Times New Roman"/>
          <w:szCs w:val="24"/>
        </w:rPr>
        <w:t>όψιν</w:t>
      </w:r>
      <w:proofErr w:type="spellEnd"/>
      <w:r>
        <w:rPr>
          <w:rFonts w:eastAsia="Times New Roman" w:cs="Times New Roman"/>
          <w:szCs w:val="24"/>
        </w:rPr>
        <w:t xml:space="preserve"> τροπολογίας διαγράφεται η φράση «από το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 xml:space="preserve">Δεν χρειάζεται αυτή η φράση και αποσύρεται. </w:t>
      </w:r>
    </w:p>
    <w:p w14:paraId="339696E8" w14:textId="77777777" w:rsidR="000A42A9" w:rsidRDefault="00013445">
      <w:pPr>
        <w:spacing w:after="0" w:line="600" w:lineRule="auto"/>
        <w:ind w:firstLine="720"/>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Τον λόγο τώρα θα πάρει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xml:space="preserve"> και μια και ήρθε και ο κ. </w:t>
      </w:r>
      <w:proofErr w:type="spellStart"/>
      <w:r>
        <w:rPr>
          <w:rFonts w:eastAsia="Times New Roman" w:cs="Times New Roman"/>
          <w:szCs w:val="24"/>
        </w:rPr>
        <w:t>Τόσκας</w:t>
      </w:r>
      <w:proofErr w:type="spellEnd"/>
      <w:r>
        <w:rPr>
          <w:rFonts w:eastAsia="Times New Roman" w:cs="Times New Roman"/>
          <w:szCs w:val="24"/>
        </w:rPr>
        <w:t>,</w:t>
      </w:r>
      <w:r>
        <w:rPr>
          <w:rFonts w:eastAsia="Times New Roman" w:cs="Times New Roman"/>
          <w:szCs w:val="24"/>
        </w:rPr>
        <w:t xml:space="preserve"> να κλείσουμε με τους Υπουργούς. Θα τους παρακαλέσω να μείνουν για λίγο στην Αίθουσα, ώστε αν κάποιος συν</w:t>
      </w:r>
      <w:r>
        <w:rPr>
          <w:rFonts w:eastAsia="Times New Roman" w:cs="Times New Roman"/>
          <w:szCs w:val="24"/>
        </w:rPr>
        <w:t xml:space="preserve">άδελφος θελήσει κάποια διευκρίνιση, να είναι παρόντες οι Υπουργοί. </w:t>
      </w:r>
    </w:p>
    <w:p w14:paraId="339696E9" w14:textId="77777777" w:rsidR="000A42A9" w:rsidRDefault="00013445">
      <w:pPr>
        <w:spacing w:after="0" w:line="600" w:lineRule="auto"/>
        <w:ind w:firstLine="720"/>
        <w:jc w:val="both"/>
        <w:rPr>
          <w:rFonts w:eastAsia="Times New Roman" w:cs="Times New Roman"/>
          <w:szCs w:val="24"/>
        </w:rPr>
      </w:pPr>
      <w:r w:rsidRPr="00185268">
        <w:rPr>
          <w:rFonts w:eastAsia="Times New Roman" w:cs="Times New Roman"/>
          <w:b/>
          <w:szCs w:val="24"/>
        </w:rPr>
        <w:t xml:space="preserve">ΧΑΡΑΛΑΜΠΟΣ ΑΘΑΝΑΣΙΟΥ: </w:t>
      </w:r>
      <w:r>
        <w:rPr>
          <w:rFonts w:eastAsia="Times New Roman" w:cs="Times New Roman"/>
          <w:szCs w:val="24"/>
        </w:rPr>
        <w:t xml:space="preserve">Μία ερώτηση να κάνουμε, κύριε Πρόεδρε, στον κύριο Υπουργό. </w:t>
      </w:r>
    </w:p>
    <w:p w14:paraId="339696EA" w14:textId="77777777" w:rsidR="000A42A9" w:rsidRDefault="00013445">
      <w:pPr>
        <w:spacing w:after="0" w:line="600" w:lineRule="auto"/>
        <w:ind w:firstLine="720"/>
        <w:jc w:val="both"/>
        <w:rPr>
          <w:rFonts w:eastAsia="Times New Roman" w:cs="Times New Roman"/>
          <w:szCs w:val="24"/>
        </w:rPr>
      </w:pPr>
      <w:r w:rsidRPr="00E95E1D">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Θα κάνετε, κύριε Αθανασίου, μόλις τελειώσουν οι Υπουργοί. </w:t>
      </w:r>
    </w:p>
    <w:p w14:paraId="339696E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w:t>
      </w:r>
      <w:r>
        <w:rPr>
          <w:rFonts w:eastAsia="Times New Roman" w:cs="Times New Roman"/>
          <w:szCs w:val="24"/>
        </w:rPr>
        <w:t>η Υφυπουργός Οικονομικών κ</w:t>
      </w:r>
      <w:r>
        <w:rPr>
          <w:rFonts w:eastAsia="Times New Roman" w:cs="Times New Roman"/>
          <w:szCs w:val="24"/>
        </w:rPr>
        <w:t>.</w:t>
      </w:r>
      <w:r>
        <w:rPr>
          <w:rFonts w:eastAsia="Times New Roman" w:cs="Times New Roman"/>
          <w:szCs w:val="24"/>
        </w:rPr>
        <w:t xml:space="preserve">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w:t>
      </w:r>
    </w:p>
    <w:p w14:paraId="339696EC" w14:textId="77777777" w:rsidR="000A42A9" w:rsidRDefault="00013445">
      <w:pPr>
        <w:spacing w:after="0" w:line="600" w:lineRule="auto"/>
        <w:ind w:firstLine="720"/>
        <w:jc w:val="both"/>
        <w:rPr>
          <w:rFonts w:eastAsia="Times New Roman" w:cs="Times New Roman"/>
          <w:szCs w:val="24"/>
        </w:rPr>
      </w:pPr>
      <w:r w:rsidRPr="007B3BB2">
        <w:rPr>
          <w:rFonts w:eastAsia="Times New Roman" w:cs="Times New Roman"/>
          <w:b/>
          <w:szCs w:val="24"/>
        </w:rPr>
        <w:t xml:space="preserve">ΑΙΚΑΤΕΡΙΝΗ ΠΑΠΑΝΑΤΣΙΟΥ (Υφυπουργός Οικονομικών): </w:t>
      </w:r>
      <w:r w:rsidRPr="0017397F">
        <w:rPr>
          <w:rFonts w:eastAsia="Times New Roman" w:cs="Times New Roman"/>
          <w:szCs w:val="24"/>
        </w:rPr>
        <w:t>Ευχαριστώ, κύριε Πρόεδρε</w:t>
      </w:r>
      <w:r>
        <w:rPr>
          <w:rFonts w:eastAsia="Times New Roman" w:cs="Times New Roman"/>
          <w:szCs w:val="24"/>
        </w:rPr>
        <w:t xml:space="preserve">. </w:t>
      </w:r>
    </w:p>
    <w:p w14:paraId="339696E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Σχετικά με την τροπολογία με γενικό αριθμό 1584 και ειδικό 30, με την προτεινόμενη διάταξη προβλέπεται η δυνατότητα εξόφλησης α</w:t>
      </w:r>
      <w:r>
        <w:rPr>
          <w:rFonts w:eastAsia="Times New Roman" w:cs="Times New Roman"/>
          <w:szCs w:val="24"/>
        </w:rPr>
        <w:t xml:space="preserve">πό τον κρατικό προϋπολογισμό των απλήρωτων υποχρεώσεων φορέων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προς προμηθευτές ηλεκτρικής ενέργειας</w:t>
      </w:r>
      <w:r>
        <w:rPr>
          <w:rFonts w:eastAsia="Times New Roman" w:cs="Times New Roman"/>
          <w:szCs w:val="24"/>
        </w:rPr>
        <w:t>,</w:t>
      </w:r>
      <w:r>
        <w:rPr>
          <w:rFonts w:eastAsia="Times New Roman" w:cs="Times New Roman"/>
          <w:szCs w:val="24"/>
        </w:rPr>
        <w:t xml:space="preserve"> οι οποίες είχαν καταστεί ληξιπρόθεσμες μέχρι και την 30</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2018. </w:t>
      </w:r>
    </w:p>
    <w:p w14:paraId="339696E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Προς τον σκοπό αυτό </w:t>
      </w:r>
      <w:r>
        <w:rPr>
          <w:rFonts w:eastAsia="Times New Roman" w:cs="Times New Roman"/>
          <w:szCs w:val="24"/>
        </w:rPr>
        <w:t>-</w:t>
      </w:r>
      <w:r>
        <w:rPr>
          <w:rFonts w:eastAsia="Times New Roman" w:cs="Times New Roman"/>
          <w:szCs w:val="24"/>
        </w:rPr>
        <w:t>α</w:t>
      </w:r>
      <w:r>
        <w:rPr>
          <w:rFonts w:eastAsia="Times New Roman" w:cs="Times New Roman"/>
          <w:szCs w:val="24"/>
        </w:rPr>
        <w:t xml:space="preserve">φ’ </w:t>
      </w:r>
      <w:r>
        <w:rPr>
          <w:rFonts w:eastAsia="Times New Roman" w:cs="Times New Roman"/>
          <w:szCs w:val="24"/>
        </w:rPr>
        <w:t>ενός της τακτοποίησης των δημοσιονομικών τ</w:t>
      </w:r>
      <w:r>
        <w:rPr>
          <w:rFonts w:eastAsia="Times New Roman" w:cs="Times New Roman"/>
          <w:szCs w:val="24"/>
        </w:rPr>
        <w:t>ους εκκρεμοτήτων και τη διασφάλιση της εύρυθμης και σύμφωνης με τις αρχές της χρηστής δημοσιονομικής διαχείρισης της λειτουργίας τους και αφ</w:t>
      </w:r>
      <w:r>
        <w:rPr>
          <w:rFonts w:eastAsia="Times New Roman" w:cs="Times New Roman"/>
          <w:szCs w:val="24"/>
        </w:rPr>
        <w:t xml:space="preserve">’ </w:t>
      </w:r>
      <w:r>
        <w:rPr>
          <w:rFonts w:eastAsia="Times New Roman" w:cs="Times New Roman"/>
          <w:szCs w:val="24"/>
        </w:rPr>
        <w:t>ετέρου της εν γένει εξομάλυνσης λειτουργίας της αγοράς</w:t>
      </w:r>
      <w:r>
        <w:rPr>
          <w:rFonts w:eastAsia="Times New Roman" w:cs="Times New Roman"/>
          <w:szCs w:val="24"/>
        </w:rPr>
        <w:t>-</w:t>
      </w:r>
      <w:r>
        <w:rPr>
          <w:rFonts w:eastAsia="Times New Roman" w:cs="Times New Roman"/>
          <w:szCs w:val="24"/>
        </w:rPr>
        <w:t xml:space="preserve"> θα ήθελα να πω ότι τα ποσά που θα καταβληθούν από τον κρατ</w:t>
      </w:r>
      <w:r>
        <w:rPr>
          <w:rFonts w:eastAsia="Times New Roman" w:cs="Times New Roman"/>
          <w:szCs w:val="24"/>
        </w:rPr>
        <w:t>ικό προϋπολογισμό για την κατά τα ανωτέρω εξόφληση</w:t>
      </w:r>
      <w:r>
        <w:rPr>
          <w:rFonts w:eastAsia="Times New Roman" w:cs="Times New Roman"/>
          <w:szCs w:val="24"/>
        </w:rPr>
        <w:t>,</w:t>
      </w:r>
      <w:r>
        <w:rPr>
          <w:rFonts w:eastAsia="Times New Roman" w:cs="Times New Roman"/>
          <w:szCs w:val="24"/>
        </w:rPr>
        <w:t xml:space="preserve"> δύνανται να μειώνουν </w:t>
      </w:r>
      <w:r>
        <w:rPr>
          <w:rFonts w:eastAsia="Times New Roman" w:cs="Times New Roman"/>
          <w:szCs w:val="24"/>
        </w:rPr>
        <w:lastRenderedPageBreak/>
        <w:t xml:space="preserve">κατά περίπτωση τις εγγεγραμμένες πιστώσεις για μεταβιβαστικές πληρωμές προς τους φορείς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sidRPr="0094038A">
        <w:rPr>
          <w:rFonts w:eastAsia="Times New Roman" w:cs="Times New Roman"/>
          <w:szCs w:val="24"/>
        </w:rPr>
        <w:t>υβέρνηση</w:t>
      </w:r>
      <w:r>
        <w:rPr>
          <w:rFonts w:eastAsia="Times New Roman" w:cs="Times New Roman"/>
          <w:szCs w:val="24"/>
        </w:rPr>
        <w:t xml:space="preserve">ς. </w:t>
      </w:r>
    </w:p>
    <w:p w14:paraId="339696E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39696F0" w14:textId="77777777" w:rsidR="000A42A9" w:rsidRDefault="00013445">
      <w:pPr>
        <w:spacing w:after="0" w:line="600" w:lineRule="auto"/>
        <w:ind w:firstLine="720"/>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Τον λόγο έχει ο Αναπλ</w:t>
      </w:r>
      <w:r>
        <w:rPr>
          <w:rFonts w:eastAsia="Times New Roman" w:cs="Times New Roman"/>
          <w:szCs w:val="24"/>
        </w:rPr>
        <w:t xml:space="preserve">ηρωτής Υπουργός Εσωτερικών κ. Νικόλαος </w:t>
      </w:r>
      <w:proofErr w:type="spellStart"/>
      <w:r>
        <w:rPr>
          <w:rFonts w:eastAsia="Times New Roman" w:cs="Times New Roman"/>
          <w:szCs w:val="24"/>
        </w:rPr>
        <w:t>Τόσκας</w:t>
      </w:r>
      <w:proofErr w:type="spellEnd"/>
      <w:r>
        <w:rPr>
          <w:rFonts w:eastAsia="Times New Roman" w:cs="Times New Roman"/>
          <w:szCs w:val="24"/>
        </w:rPr>
        <w:t xml:space="preserve"> για να παρουσιάσει μια ήσσονος σημασίας τροπολογία, όπως μου είπε και ο ίδιος. </w:t>
      </w:r>
    </w:p>
    <w:p w14:paraId="339696F1" w14:textId="77777777" w:rsidR="000A42A9" w:rsidRDefault="00013445">
      <w:pPr>
        <w:spacing w:after="0" w:line="600" w:lineRule="auto"/>
        <w:ind w:firstLine="720"/>
        <w:jc w:val="both"/>
        <w:rPr>
          <w:rFonts w:eastAsia="Times New Roman" w:cs="Times New Roman"/>
          <w:szCs w:val="24"/>
        </w:rPr>
      </w:pPr>
      <w:r w:rsidRPr="00BC7ACC">
        <w:rPr>
          <w:rFonts w:eastAsia="Times New Roman" w:cs="Times New Roman"/>
          <w:b/>
          <w:szCs w:val="24"/>
        </w:rPr>
        <w:t>ΝΙΚΟΛΑΟΣ ΤΟΣΚΑΣ (Αναπληρωτής Υπουργός Εσωτερικών):</w:t>
      </w:r>
      <w:r w:rsidRPr="00BC7ACC">
        <w:rPr>
          <w:rFonts w:eastAsia="Times New Roman" w:cs="Times New Roman"/>
          <w:szCs w:val="24"/>
        </w:rPr>
        <w:t xml:space="preserve"> </w:t>
      </w:r>
      <w:r w:rsidRPr="0017397F">
        <w:rPr>
          <w:rFonts w:eastAsia="Times New Roman" w:cs="Times New Roman"/>
          <w:szCs w:val="24"/>
        </w:rPr>
        <w:t>Ευχαριστώ, κύριε Πρόεδρε</w:t>
      </w:r>
      <w:r>
        <w:rPr>
          <w:rFonts w:eastAsia="Times New Roman" w:cs="Times New Roman"/>
          <w:szCs w:val="24"/>
        </w:rPr>
        <w:t xml:space="preserve">. </w:t>
      </w:r>
    </w:p>
    <w:p w14:paraId="339696F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Πρόκειται ακριβώς για μια τεχνική ρύθμιση που αφορά </w:t>
      </w:r>
      <w:r>
        <w:rPr>
          <w:rFonts w:eastAsia="Times New Roman" w:cs="Times New Roman"/>
          <w:szCs w:val="24"/>
        </w:rPr>
        <w:t xml:space="preserve">το καθεστώς του Ιδρύματος «Εξοχές της Ελληνικής Αστυνομίας». Υπάρχουν δύο ειδικοί λογαριασμοί στο Ίδρυμα «Εξοχές», ένας ειδικός λογαριασμός αρωγής του προσωπικού και ένας ειδικός λογαριασμός αρωγής των ορφανών των </w:t>
      </w:r>
      <w:r>
        <w:rPr>
          <w:rFonts w:eastAsia="Times New Roman" w:cs="Times New Roman"/>
          <w:szCs w:val="24"/>
        </w:rPr>
        <w:t>α</w:t>
      </w:r>
      <w:r>
        <w:rPr>
          <w:rFonts w:eastAsia="Times New Roman" w:cs="Times New Roman"/>
          <w:szCs w:val="24"/>
        </w:rPr>
        <w:t xml:space="preserve">στυνομικών, </w:t>
      </w:r>
      <w:r>
        <w:rPr>
          <w:rFonts w:eastAsia="Times New Roman" w:cs="Times New Roman"/>
          <w:szCs w:val="24"/>
        </w:rPr>
        <w:t>π</w:t>
      </w:r>
      <w:r>
        <w:rPr>
          <w:rFonts w:eastAsia="Times New Roman" w:cs="Times New Roman"/>
          <w:szCs w:val="24"/>
        </w:rPr>
        <w:t>υροσβεστών και πολιτικού προ</w:t>
      </w:r>
      <w:r>
        <w:rPr>
          <w:rFonts w:eastAsia="Times New Roman" w:cs="Times New Roman"/>
          <w:szCs w:val="24"/>
        </w:rPr>
        <w:t xml:space="preserve">σωπικού. </w:t>
      </w:r>
    </w:p>
    <w:p w14:paraId="339696F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 ως τώρα καθεστώς, δηλαδή, με το προηγούμενο μισθολόγιο οι κρατήσεις ήταν με αναγωγή επί τοις εκατό στον μισθό, δηλαδή, 0,6% επί του μισθού του </w:t>
      </w:r>
      <w:r>
        <w:rPr>
          <w:rFonts w:eastAsia="Times New Roman" w:cs="Times New Roman"/>
          <w:szCs w:val="24"/>
        </w:rPr>
        <w:t>α</w:t>
      </w:r>
      <w:r>
        <w:rPr>
          <w:rFonts w:eastAsia="Times New Roman" w:cs="Times New Roman"/>
          <w:szCs w:val="24"/>
        </w:rPr>
        <w:t xml:space="preserve">στυνόμου Β΄ και για τον δεύτερο ειδικό λογαριασμό οι κρατήσεις ήταν 0,3%. </w:t>
      </w:r>
    </w:p>
    <w:p w14:paraId="339696F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Επειδή ο ν</w:t>
      </w:r>
      <w:r>
        <w:rPr>
          <w:rFonts w:eastAsia="Times New Roman" w:cs="Times New Roman"/>
          <w:szCs w:val="24"/>
        </w:rPr>
        <w:t>.</w:t>
      </w:r>
      <w:r>
        <w:rPr>
          <w:rFonts w:eastAsia="Times New Roman" w:cs="Times New Roman"/>
          <w:szCs w:val="24"/>
        </w:rPr>
        <w:t xml:space="preserve">4472/2017 </w:t>
      </w:r>
      <w:r>
        <w:rPr>
          <w:rFonts w:eastAsia="Times New Roman" w:cs="Times New Roman"/>
          <w:szCs w:val="24"/>
        </w:rPr>
        <w:t>άλλαξε τον τρόπο υπολογισμού και πλέον υπάρχουν διάφορες κατηγορίες ανάλογα με την προέλευση και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διάφορους άλλους παράγοντες, σταθεροποιήθηκε το ποσοστό εισφορών και γίνεται 5,83 ευρώ στον μηνιαίο μισθό για όλους για τον ειδικό λογαρια</w:t>
      </w:r>
      <w:r>
        <w:rPr>
          <w:rFonts w:eastAsia="Times New Roman" w:cs="Times New Roman"/>
          <w:szCs w:val="24"/>
        </w:rPr>
        <w:t>σμό αρωγής, και 2,92 ευρώ για τον ειδικό λογαριασμό αρωγής των ορφανών. Είναι -όπως είπα και στην αρχή- τεχνικό θέμα και αποσκοπεί στο να σταθεροποιηθεί το ποσό των εισφορών, ώστε να μη χρήζουν αναπροσαρμογής σε περιπτώσεις τροποποίησης των μισθολογικών δι</w:t>
      </w:r>
      <w:r>
        <w:rPr>
          <w:rFonts w:eastAsia="Times New Roman" w:cs="Times New Roman"/>
          <w:szCs w:val="24"/>
        </w:rPr>
        <w:t>ατάξεων.</w:t>
      </w:r>
    </w:p>
    <w:p w14:paraId="339696F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39696F6" w14:textId="77777777" w:rsidR="000A42A9" w:rsidRDefault="00013445">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Ξεκινώ, λοιπόν, με τη σειρά.</w:t>
      </w:r>
    </w:p>
    <w:p w14:paraId="339696F7" w14:textId="77777777" w:rsidR="000A42A9" w:rsidRDefault="00013445">
      <w:pPr>
        <w:spacing w:after="0"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Μεϊκόπουλε</w:t>
      </w:r>
      <w:proofErr w:type="spellEnd"/>
      <w:r>
        <w:rPr>
          <w:rFonts w:eastAsia="Times New Roman"/>
          <w:bCs/>
          <w:szCs w:val="24"/>
        </w:rPr>
        <w:t>, θέλετε να ρωτήσετε κάτι τους τρεις Υπουργούς σχετικά με τις τροπολογίες τους;</w:t>
      </w:r>
    </w:p>
    <w:p w14:paraId="339696F8" w14:textId="77777777" w:rsidR="000A42A9" w:rsidRDefault="00013445">
      <w:pPr>
        <w:spacing w:after="0" w:line="600" w:lineRule="auto"/>
        <w:ind w:firstLine="720"/>
        <w:jc w:val="both"/>
        <w:rPr>
          <w:rFonts w:eastAsia="Times New Roman"/>
          <w:bCs/>
          <w:szCs w:val="24"/>
        </w:rPr>
      </w:pPr>
      <w:r w:rsidRPr="007F5CDF">
        <w:rPr>
          <w:rFonts w:eastAsia="Times New Roman"/>
          <w:b/>
          <w:bCs/>
          <w:szCs w:val="24"/>
        </w:rPr>
        <w:lastRenderedPageBreak/>
        <w:t>ΑΛΕΞΑΝΔΡΟΣ ΜΕΪΚΟΠΟΥΛΟΣ:</w:t>
      </w:r>
      <w:r>
        <w:rPr>
          <w:rFonts w:eastAsia="Times New Roman"/>
          <w:bCs/>
          <w:szCs w:val="24"/>
        </w:rPr>
        <w:t xml:space="preserve"> Όχι, νομίζω ότι ήταν αρκετά σαφείς, κύριε Πρόεδρε.</w:t>
      </w:r>
      <w:r>
        <w:rPr>
          <w:rFonts w:eastAsia="Times New Roman"/>
          <w:bCs/>
          <w:szCs w:val="24"/>
        </w:rPr>
        <w:t xml:space="preserve"> </w:t>
      </w:r>
    </w:p>
    <w:p w14:paraId="339696F9" w14:textId="77777777" w:rsidR="000A42A9" w:rsidRDefault="00013445">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ο κ. Αθανασίου.</w:t>
      </w:r>
    </w:p>
    <w:p w14:paraId="339696FA" w14:textId="77777777" w:rsidR="000A42A9" w:rsidRDefault="00013445">
      <w:pPr>
        <w:spacing w:after="0" w:line="600" w:lineRule="auto"/>
        <w:ind w:firstLine="720"/>
        <w:jc w:val="both"/>
        <w:rPr>
          <w:rFonts w:eastAsia="Times New Roman"/>
          <w:bCs/>
          <w:szCs w:val="24"/>
        </w:rPr>
      </w:pPr>
      <w:r w:rsidRPr="007F5CDF">
        <w:rPr>
          <w:rFonts w:eastAsia="Times New Roman"/>
          <w:b/>
          <w:bCs/>
          <w:szCs w:val="24"/>
        </w:rPr>
        <w:t xml:space="preserve">ΧΑΡΑΛΑΜΠΟΣ ΑΘΑΝΑΣΙΟΥ: </w:t>
      </w:r>
      <w:r>
        <w:rPr>
          <w:rFonts w:eastAsia="Times New Roman"/>
          <w:bCs/>
          <w:szCs w:val="24"/>
        </w:rPr>
        <w:t xml:space="preserve">Θέλω να ρωτήσω τον κ. </w:t>
      </w:r>
      <w:proofErr w:type="spellStart"/>
      <w:r>
        <w:rPr>
          <w:rFonts w:eastAsia="Times New Roman"/>
          <w:bCs/>
          <w:szCs w:val="24"/>
        </w:rPr>
        <w:t>Φωτάκη</w:t>
      </w:r>
      <w:proofErr w:type="spellEnd"/>
      <w:r>
        <w:rPr>
          <w:rFonts w:eastAsia="Times New Roman"/>
          <w:bCs/>
          <w:szCs w:val="24"/>
        </w:rPr>
        <w:t xml:space="preserve"> για την τροπολογία 1586/32.</w:t>
      </w:r>
    </w:p>
    <w:p w14:paraId="339696FB" w14:textId="77777777" w:rsidR="000A42A9" w:rsidRDefault="00013445">
      <w:pPr>
        <w:spacing w:after="0" w:line="600" w:lineRule="auto"/>
        <w:ind w:firstLine="720"/>
        <w:jc w:val="both"/>
        <w:rPr>
          <w:rFonts w:eastAsia="Times New Roman"/>
          <w:bCs/>
          <w:szCs w:val="24"/>
        </w:rPr>
      </w:pPr>
      <w:r>
        <w:rPr>
          <w:rFonts w:eastAsia="Times New Roman"/>
          <w:bCs/>
          <w:szCs w:val="24"/>
        </w:rPr>
        <w:t xml:space="preserve">Εδώ βλέπω ότι είναι κατά παρέκκλιση του </w:t>
      </w:r>
      <w:r>
        <w:rPr>
          <w:rFonts w:eastAsia="Times New Roman"/>
          <w:bCs/>
          <w:szCs w:val="24"/>
        </w:rPr>
        <w:t>π. δ.</w:t>
      </w:r>
      <w:r>
        <w:rPr>
          <w:rFonts w:eastAsia="Times New Roman"/>
          <w:bCs/>
          <w:szCs w:val="24"/>
        </w:rPr>
        <w:t>715. Για ένα τόσο μεγάλο ποσό –απ’ ό,τι έχω σημειώσει είναι περίπου</w:t>
      </w:r>
      <w:r>
        <w:rPr>
          <w:rFonts w:eastAsia="Times New Roman"/>
          <w:bCs/>
          <w:szCs w:val="24"/>
        </w:rPr>
        <w:t xml:space="preserve"> 2,5 εκατομμύρια ευρώ- θα γίνει απευθείας και χωρίς διαγωνισμό; </w:t>
      </w:r>
    </w:p>
    <w:p w14:paraId="339696FC" w14:textId="77777777" w:rsidR="000A42A9" w:rsidRDefault="00013445">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Τον λόγο έχει ο κ. </w:t>
      </w:r>
      <w:proofErr w:type="spellStart"/>
      <w:r>
        <w:rPr>
          <w:rFonts w:eastAsia="Times New Roman"/>
          <w:bCs/>
          <w:szCs w:val="24"/>
        </w:rPr>
        <w:t>Φωτάκης</w:t>
      </w:r>
      <w:proofErr w:type="spellEnd"/>
      <w:r>
        <w:rPr>
          <w:rFonts w:eastAsia="Times New Roman"/>
          <w:bCs/>
          <w:szCs w:val="24"/>
        </w:rPr>
        <w:t xml:space="preserve"> για να απαντήσει.</w:t>
      </w:r>
    </w:p>
    <w:p w14:paraId="339696FD"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Μόνο η μίσθωση είναι απευθείας. Αυτό προβλέπεται. Και αυτό διότι επείγει να γίνει όλη αυτή η διαδικασία της μετεγκατάστασης μέχρι τις 30 Ιουνίου. Όμως, μιλάμε μόνο για τη μίσθωση.</w:t>
      </w:r>
    </w:p>
    <w:p w14:paraId="339696FE" w14:textId="77777777" w:rsidR="000A42A9" w:rsidRDefault="00013445">
      <w:pPr>
        <w:spacing w:after="0" w:line="600" w:lineRule="auto"/>
        <w:ind w:firstLine="720"/>
        <w:jc w:val="both"/>
        <w:rPr>
          <w:rFonts w:eastAsia="Times New Roman"/>
          <w:bCs/>
          <w:szCs w:val="24"/>
        </w:rPr>
      </w:pPr>
      <w:r>
        <w:rPr>
          <w:rFonts w:eastAsia="Times New Roman"/>
          <w:b/>
          <w:bCs/>
          <w:szCs w:val="24"/>
        </w:rPr>
        <w:lastRenderedPageBreak/>
        <w:t xml:space="preserve">ΧΑΡΑΛΑΜΠΟΣ ΑΘΑΝΑΣΙΟΥ: </w:t>
      </w:r>
      <w:r>
        <w:rPr>
          <w:rFonts w:eastAsia="Times New Roman"/>
          <w:bCs/>
          <w:szCs w:val="24"/>
        </w:rPr>
        <w:t>Και μέχρι πότε; Τι διάρκεια θα έχει αυτό;</w:t>
      </w:r>
    </w:p>
    <w:p w14:paraId="339696FF"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ΚΩΝΣΤΑΝΤΙΝΟ</w:t>
      </w:r>
      <w:r>
        <w:rPr>
          <w:rFonts w:eastAsia="Times New Roman" w:cs="Times New Roman"/>
          <w:b/>
          <w:szCs w:val="24"/>
        </w:rPr>
        <w:t>Σ ΦΩΤΑΚΗΣ (Αναπληρωτής Υπουργός Παιδείας, Έρευνας και Θρησκευμάτων):</w:t>
      </w:r>
      <w:r>
        <w:rPr>
          <w:rFonts w:eastAsia="Times New Roman" w:cs="Times New Roman"/>
          <w:szCs w:val="24"/>
        </w:rPr>
        <w:t xml:space="preserve"> Η μίσθωση του νέου κτηρίου θα πρέπει να γίνει μέχρι το τέλος Ιουνίου.</w:t>
      </w:r>
    </w:p>
    <w:p w14:paraId="33969700" w14:textId="77777777" w:rsidR="000A42A9" w:rsidRDefault="00013445">
      <w:pPr>
        <w:spacing w:after="0" w:line="600" w:lineRule="auto"/>
        <w:ind w:firstLine="720"/>
        <w:jc w:val="both"/>
        <w:rPr>
          <w:rFonts w:eastAsia="Times New Roman"/>
          <w:bCs/>
          <w:szCs w:val="24"/>
        </w:rPr>
      </w:pPr>
      <w:r>
        <w:rPr>
          <w:rFonts w:eastAsia="Times New Roman"/>
          <w:b/>
          <w:bCs/>
          <w:szCs w:val="24"/>
        </w:rPr>
        <w:t xml:space="preserve">ΧΑΡΑΛΑΜΠΟΣ ΑΘΑΝΑΣΙΟΥ: </w:t>
      </w:r>
      <w:r>
        <w:rPr>
          <w:rFonts w:eastAsia="Times New Roman"/>
          <w:bCs/>
          <w:szCs w:val="24"/>
        </w:rPr>
        <w:t>Χωρίς διαγωνισμό; Αυτό λέω. Είναι 2,5 εκατομμύρια ευρώ!</w:t>
      </w:r>
    </w:p>
    <w:p w14:paraId="33969701" w14:textId="77777777" w:rsidR="000A42A9" w:rsidRDefault="00013445">
      <w:pPr>
        <w:spacing w:after="0" w:line="600" w:lineRule="auto"/>
        <w:ind w:firstLine="720"/>
        <w:jc w:val="both"/>
        <w:rPr>
          <w:rFonts w:eastAsia="Times New Roman"/>
          <w:bCs/>
          <w:szCs w:val="24"/>
        </w:rPr>
      </w:pPr>
      <w:r w:rsidRPr="00296225">
        <w:rPr>
          <w:rFonts w:eastAsia="Times New Roman"/>
          <w:b/>
          <w:bCs/>
          <w:szCs w:val="24"/>
        </w:rPr>
        <w:t>ΚΩΝΣΤΑΝΤΙΝΟΣ ΦΩΤΑΚΗΣ (Αναπληρωτής Υπουρ</w:t>
      </w:r>
      <w:r w:rsidRPr="00296225">
        <w:rPr>
          <w:rFonts w:eastAsia="Times New Roman"/>
          <w:b/>
          <w:bCs/>
          <w:szCs w:val="24"/>
        </w:rPr>
        <w:t xml:space="preserve">γός Παιδείας, Έρευνας και Θρησκευμάτων): </w:t>
      </w:r>
      <w:r>
        <w:rPr>
          <w:rFonts w:eastAsia="Times New Roman"/>
          <w:bCs/>
          <w:szCs w:val="24"/>
        </w:rPr>
        <w:t xml:space="preserve">Προβλέπεται. </w:t>
      </w:r>
    </w:p>
    <w:p w14:paraId="33969702" w14:textId="77777777" w:rsidR="000A42A9" w:rsidRDefault="00013445">
      <w:pPr>
        <w:spacing w:after="0" w:line="600" w:lineRule="auto"/>
        <w:ind w:firstLine="720"/>
        <w:jc w:val="both"/>
        <w:rPr>
          <w:rFonts w:eastAsia="Times New Roman"/>
          <w:bCs/>
          <w:szCs w:val="24"/>
        </w:rPr>
      </w:pPr>
      <w:r>
        <w:rPr>
          <w:rFonts w:eastAsia="Times New Roman"/>
          <w:b/>
          <w:bCs/>
          <w:szCs w:val="24"/>
        </w:rPr>
        <w:t>ΧΑΡΑΛΑΜΠΟΣ ΑΘΑΝΑΣΙΟΥ:</w:t>
      </w:r>
      <w:r>
        <w:rPr>
          <w:rFonts w:eastAsia="Times New Roman"/>
          <w:bCs/>
          <w:szCs w:val="24"/>
        </w:rPr>
        <w:t xml:space="preserve"> Το </w:t>
      </w:r>
      <w:r>
        <w:rPr>
          <w:rFonts w:eastAsia="Times New Roman"/>
          <w:bCs/>
          <w:szCs w:val="24"/>
        </w:rPr>
        <w:t>π</w:t>
      </w:r>
      <w:r>
        <w:rPr>
          <w:rFonts w:eastAsia="Times New Roman"/>
          <w:bCs/>
          <w:szCs w:val="24"/>
        </w:rPr>
        <w:t xml:space="preserve">ροεδρικό </w:t>
      </w:r>
      <w:r>
        <w:rPr>
          <w:rFonts w:eastAsia="Times New Roman"/>
          <w:bCs/>
          <w:szCs w:val="24"/>
        </w:rPr>
        <w:t>δ</w:t>
      </w:r>
      <w:r>
        <w:rPr>
          <w:rFonts w:eastAsia="Times New Roman"/>
          <w:bCs/>
          <w:szCs w:val="24"/>
        </w:rPr>
        <w:t xml:space="preserve">ιάταγμα προβλέπει διαγωνισμό. Εσείς θα το κάνετε χωρίς διαγωνισμό; </w:t>
      </w:r>
    </w:p>
    <w:p w14:paraId="33969703" w14:textId="77777777" w:rsidR="000A42A9" w:rsidRDefault="00013445">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Κοινώς αυτό που πρέπει να απαντήσετε, κύριε </w:t>
      </w:r>
      <w:proofErr w:type="spellStart"/>
      <w:r>
        <w:rPr>
          <w:rFonts w:eastAsia="Times New Roman"/>
          <w:bCs/>
          <w:szCs w:val="24"/>
        </w:rPr>
        <w:t>Φωτάκη</w:t>
      </w:r>
      <w:proofErr w:type="spellEnd"/>
      <w:r>
        <w:rPr>
          <w:rFonts w:eastAsia="Times New Roman"/>
          <w:bCs/>
          <w:szCs w:val="24"/>
        </w:rPr>
        <w:t>, είναι εάν ισ</w:t>
      </w:r>
      <w:r>
        <w:rPr>
          <w:rFonts w:eastAsia="Times New Roman"/>
          <w:bCs/>
          <w:szCs w:val="24"/>
        </w:rPr>
        <w:t>χύει αυτό που λέει ο κ. Αθανασίου ότι η μίσθωση στην οποία αναφερθήκατε γίνεται χωρίς διαγωνισμό ή προβλέπεται διαγωνισμός. Σε αυτό το ερώτημα να απαντήσετε.</w:t>
      </w:r>
    </w:p>
    <w:p w14:paraId="33969704"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ΦΩΤΑΚΗΣ (Αναπληρωτής Υπουργός Παιδείας, Έρευνας και Θρησκευμάτων):</w:t>
      </w:r>
      <w:r>
        <w:rPr>
          <w:rFonts w:eastAsia="Times New Roman" w:cs="Times New Roman"/>
          <w:szCs w:val="24"/>
        </w:rPr>
        <w:t xml:space="preserve"> Η μίσθωση θα γίνει</w:t>
      </w:r>
      <w:r>
        <w:rPr>
          <w:rFonts w:eastAsia="Times New Roman" w:cs="Times New Roman"/>
          <w:szCs w:val="24"/>
        </w:rPr>
        <w:t xml:space="preserve"> με προσφορές και επιλογή από το διοικητικό συμβούλιο του ΕΛΚΕΘΕ. Απλώς θα την υπογράψει ο Υπουργός για να επιταχυνθεί η διαδικασία, η οποία πρέπει να έχει λήξει μέχρι τις 30 Ιουνίου.</w:t>
      </w:r>
    </w:p>
    <w:p w14:paraId="33969705" w14:textId="77777777" w:rsidR="000A42A9" w:rsidRDefault="00013445">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Τυπικά δεν είναι διαγωνισμός. Είναι </w:t>
      </w:r>
      <w:r>
        <w:rPr>
          <w:rFonts w:eastAsia="Times New Roman"/>
          <w:bCs/>
          <w:szCs w:val="24"/>
        </w:rPr>
        <w:t>κάποια μορφή διαγωνισμού.</w:t>
      </w:r>
    </w:p>
    <w:p w14:paraId="33969706" w14:textId="77777777" w:rsidR="000A42A9" w:rsidRDefault="00013445">
      <w:pPr>
        <w:spacing w:after="0" w:line="600" w:lineRule="auto"/>
        <w:ind w:firstLine="720"/>
        <w:jc w:val="both"/>
        <w:rPr>
          <w:rFonts w:eastAsia="Times New Roman"/>
          <w:bCs/>
          <w:szCs w:val="24"/>
        </w:rPr>
      </w:pPr>
      <w:r>
        <w:rPr>
          <w:rFonts w:eastAsia="Times New Roman"/>
          <w:bCs/>
          <w:szCs w:val="24"/>
        </w:rPr>
        <w:t>Τον λόγο έχει ο κ. Καρράς.</w:t>
      </w:r>
    </w:p>
    <w:p w14:paraId="33969707" w14:textId="77777777" w:rsidR="000A42A9" w:rsidRDefault="00013445">
      <w:pPr>
        <w:spacing w:after="0" w:line="600" w:lineRule="auto"/>
        <w:ind w:firstLine="720"/>
        <w:jc w:val="both"/>
        <w:rPr>
          <w:rFonts w:eastAsia="Times New Roman"/>
          <w:bCs/>
          <w:szCs w:val="24"/>
        </w:rPr>
      </w:pPr>
      <w:r w:rsidRPr="00E84B92">
        <w:rPr>
          <w:rFonts w:eastAsia="Times New Roman"/>
          <w:b/>
          <w:bCs/>
          <w:szCs w:val="24"/>
        </w:rPr>
        <w:t>ΓΕΩΡΓΙΟΣ</w:t>
      </w:r>
      <w:r>
        <w:rPr>
          <w:rFonts w:eastAsia="Times New Roman"/>
          <w:b/>
          <w:bCs/>
          <w:szCs w:val="24"/>
        </w:rPr>
        <w:t xml:space="preserve"> </w:t>
      </w:r>
      <w:r w:rsidRPr="00E84B92">
        <w:rPr>
          <w:rFonts w:eastAsia="Times New Roman"/>
          <w:b/>
          <w:bCs/>
          <w:szCs w:val="24"/>
        </w:rPr>
        <w:t>-</w:t>
      </w:r>
      <w:r>
        <w:rPr>
          <w:rFonts w:eastAsia="Times New Roman"/>
          <w:b/>
          <w:bCs/>
          <w:szCs w:val="24"/>
        </w:rPr>
        <w:t xml:space="preserve"> </w:t>
      </w:r>
      <w:r w:rsidRPr="00E84B92">
        <w:rPr>
          <w:rFonts w:eastAsia="Times New Roman"/>
          <w:b/>
          <w:bCs/>
          <w:szCs w:val="24"/>
        </w:rPr>
        <w:t xml:space="preserve">ΔΗΜΗΤΡΙΟΣ ΚΑΡΡΑΣ: </w:t>
      </w:r>
      <w:r>
        <w:rPr>
          <w:rFonts w:eastAsia="Times New Roman"/>
          <w:bCs/>
          <w:szCs w:val="24"/>
        </w:rPr>
        <w:t xml:space="preserve">Σε συνέχεια της προηγούμενης ερώτησης προς τον κ. </w:t>
      </w:r>
      <w:proofErr w:type="spellStart"/>
      <w:r>
        <w:rPr>
          <w:rFonts w:eastAsia="Times New Roman"/>
          <w:bCs/>
          <w:szCs w:val="24"/>
        </w:rPr>
        <w:t>Φωτάκη</w:t>
      </w:r>
      <w:proofErr w:type="spellEnd"/>
      <w:r>
        <w:rPr>
          <w:rFonts w:eastAsia="Times New Roman"/>
          <w:bCs/>
          <w:szCs w:val="24"/>
        </w:rPr>
        <w:t xml:space="preserve"> πέρα της μίσθωσης για την οποία</w:t>
      </w:r>
      <w:r>
        <w:rPr>
          <w:rFonts w:eastAsia="Times New Roman"/>
          <w:bCs/>
          <w:szCs w:val="24"/>
        </w:rPr>
        <w:t>,</w:t>
      </w:r>
      <w:r>
        <w:rPr>
          <w:rFonts w:eastAsia="Times New Roman"/>
          <w:bCs/>
          <w:szCs w:val="24"/>
        </w:rPr>
        <w:t xml:space="preserve"> βεβαίως</w:t>
      </w:r>
      <w:r>
        <w:rPr>
          <w:rFonts w:eastAsia="Times New Roman"/>
          <w:bCs/>
          <w:szCs w:val="24"/>
        </w:rPr>
        <w:t>,</w:t>
      </w:r>
      <w:r>
        <w:rPr>
          <w:rFonts w:eastAsia="Times New Roman"/>
          <w:bCs/>
          <w:szCs w:val="24"/>
        </w:rPr>
        <w:t xml:space="preserve"> δεν είμαι πρόχειρος να τοποθετηθώ αυτή τη στιγμή, νομίζω ότι το </w:t>
      </w:r>
      <w:r>
        <w:rPr>
          <w:rFonts w:eastAsia="Times New Roman"/>
          <w:bCs/>
          <w:szCs w:val="24"/>
        </w:rPr>
        <w:t>π.δ.</w:t>
      </w:r>
      <w:r>
        <w:rPr>
          <w:rFonts w:eastAsia="Times New Roman"/>
          <w:bCs/>
          <w:szCs w:val="24"/>
        </w:rPr>
        <w:t>715</w:t>
      </w:r>
      <w:r>
        <w:rPr>
          <w:rFonts w:eastAsia="Times New Roman"/>
          <w:bCs/>
          <w:szCs w:val="24"/>
        </w:rPr>
        <w:t>,</w:t>
      </w:r>
      <w:r>
        <w:rPr>
          <w:rFonts w:eastAsia="Times New Roman"/>
          <w:bCs/>
          <w:szCs w:val="24"/>
        </w:rPr>
        <w:t xml:space="preserve"> μπ</w:t>
      </w:r>
      <w:r>
        <w:rPr>
          <w:rFonts w:eastAsia="Times New Roman"/>
          <w:bCs/>
          <w:szCs w:val="24"/>
        </w:rPr>
        <w:t>ορεί να τύχει εφαρμογής στην περίπτωση αυτή με έναν πρόχειρο διαγωνισμό.</w:t>
      </w:r>
    </w:p>
    <w:p w14:paraId="3396970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Εκείνο, όμως, το οποίο με προβληματίζει</w:t>
      </w:r>
      <w:r>
        <w:rPr>
          <w:rFonts w:eastAsia="Times New Roman" w:cs="Times New Roman"/>
          <w:szCs w:val="24"/>
        </w:rPr>
        <w:t>,</w:t>
      </w:r>
      <w:r>
        <w:rPr>
          <w:rFonts w:eastAsia="Times New Roman" w:cs="Times New Roman"/>
          <w:szCs w:val="24"/>
        </w:rPr>
        <w:t xml:space="preserve"> είναι οι επόμενες παράγραφοι της προτεινόμενης τροπολογίας για το οικόπεδο στην εκτός σχεδίου περιοχή Μαύρο Λιθάρι. Λέτε ότι με απόφαση του Υπ</w:t>
      </w:r>
      <w:r>
        <w:rPr>
          <w:rFonts w:eastAsia="Times New Roman" w:cs="Times New Roman"/>
          <w:szCs w:val="24"/>
        </w:rPr>
        <w:t xml:space="preserve">ουργού ανατίθενται όλες οι μελέτες που είναι απαραίτητες </w:t>
      </w:r>
      <w:r>
        <w:rPr>
          <w:rFonts w:eastAsia="Times New Roman" w:cs="Times New Roman"/>
          <w:szCs w:val="24"/>
        </w:rPr>
        <w:lastRenderedPageBreak/>
        <w:t>για τη διαδικασία μετεγκατάστασης. Πώς θα ανατεθούν αυτές οι μελέτες; Θέλω να το ακούσω. Θα ανατεθούν με την τακτική διαδικασία των δημοσίων συμβάσεων ή θα γίνουν και αυτές κατά παρέκκλιση και επομέν</w:t>
      </w:r>
      <w:r>
        <w:rPr>
          <w:rFonts w:eastAsia="Times New Roman" w:cs="Times New Roman"/>
          <w:szCs w:val="24"/>
        </w:rPr>
        <w:t>ως θα τίθεται εδώ το θέμα των δαπανών χωρίς διαφάνεια;</w:t>
      </w:r>
    </w:p>
    <w:p w14:paraId="33969709" w14:textId="77777777" w:rsidR="000A42A9" w:rsidRDefault="00013445">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Είναι σαφής η ερώτηση. </w:t>
      </w:r>
    </w:p>
    <w:p w14:paraId="3396970A" w14:textId="77777777" w:rsidR="000A42A9" w:rsidRDefault="00013445">
      <w:pPr>
        <w:spacing w:after="0"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Φωτάκης</w:t>
      </w:r>
      <w:proofErr w:type="spellEnd"/>
      <w:r>
        <w:rPr>
          <w:rFonts w:eastAsia="Times New Roman"/>
          <w:bCs/>
          <w:szCs w:val="24"/>
        </w:rPr>
        <w:t>.</w:t>
      </w:r>
    </w:p>
    <w:p w14:paraId="3396970B"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Οι μελέτες αυτές για τη μετεγκατάστα</w:t>
      </w:r>
      <w:r>
        <w:rPr>
          <w:rFonts w:eastAsia="Times New Roman" w:cs="Times New Roman"/>
          <w:szCs w:val="24"/>
        </w:rPr>
        <w:t>ση στο Μαύρο Λιθάρι θα γίνουν με διαγωνιστική διαδικασία. Η μίσθωση θα γίνει άμεσα, γιατί η μετεγκατάσταση πρέπει να γίνει άμεσα, όπως είπα μέχρι τέλος του μηνός.</w:t>
      </w:r>
    </w:p>
    <w:p w14:paraId="3396970C" w14:textId="77777777" w:rsidR="000A42A9" w:rsidRDefault="00013445">
      <w:pPr>
        <w:spacing w:after="0" w:line="600" w:lineRule="auto"/>
        <w:ind w:firstLine="720"/>
        <w:jc w:val="both"/>
        <w:rPr>
          <w:rFonts w:eastAsia="Times New Roman"/>
          <w:bCs/>
          <w:szCs w:val="24"/>
        </w:rPr>
      </w:pPr>
      <w:r w:rsidRPr="00E84B92">
        <w:rPr>
          <w:rFonts w:eastAsia="Times New Roman"/>
          <w:b/>
          <w:bCs/>
          <w:szCs w:val="24"/>
        </w:rPr>
        <w:t>ΓΕΩΡΓΙΟΣ</w:t>
      </w:r>
      <w:r>
        <w:rPr>
          <w:rFonts w:eastAsia="Times New Roman"/>
          <w:b/>
          <w:bCs/>
          <w:szCs w:val="24"/>
        </w:rPr>
        <w:t xml:space="preserve"> </w:t>
      </w:r>
      <w:r w:rsidRPr="00E84B92">
        <w:rPr>
          <w:rFonts w:eastAsia="Times New Roman"/>
          <w:b/>
          <w:bCs/>
          <w:szCs w:val="24"/>
        </w:rPr>
        <w:t>-</w:t>
      </w:r>
      <w:r>
        <w:rPr>
          <w:rFonts w:eastAsia="Times New Roman"/>
          <w:b/>
          <w:bCs/>
          <w:szCs w:val="24"/>
        </w:rPr>
        <w:t xml:space="preserve"> </w:t>
      </w:r>
      <w:r w:rsidRPr="00E84B92">
        <w:rPr>
          <w:rFonts w:eastAsia="Times New Roman"/>
          <w:b/>
          <w:bCs/>
          <w:szCs w:val="24"/>
        </w:rPr>
        <w:t xml:space="preserve">ΔΗΜΗΤΡΙΟΣ ΚΑΡΡΑΣ: </w:t>
      </w:r>
      <w:r>
        <w:rPr>
          <w:rFonts w:eastAsia="Times New Roman"/>
          <w:bCs/>
          <w:szCs w:val="24"/>
        </w:rPr>
        <w:t xml:space="preserve">Κύριε Πρόεδρε, θα ήθελα και μία ερώτηση για την κ. </w:t>
      </w:r>
      <w:proofErr w:type="spellStart"/>
      <w:r>
        <w:rPr>
          <w:rFonts w:eastAsia="Times New Roman"/>
          <w:bCs/>
          <w:szCs w:val="24"/>
        </w:rPr>
        <w:t>Παπανάτσιου</w:t>
      </w:r>
      <w:proofErr w:type="spellEnd"/>
      <w:r>
        <w:rPr>
          <w:rFonts w:eastAsia="Times New Roman"/>
          <w:bCs/>
          <w:szCs w:val="24"/>
        </w:rPr>
        <w:t>.</w:t>
      </w:r>
    </w:p>
    <w:p w14:paraId="3396970D" w14:textId="77777777" w:rsidR="000A42A9" w:rsidRDefault="00013445">
      <w:pPr>
        <w:spacing w:after="0" w:line="600" w:lineRule="auto"/>
        <w:ind w:firstLine="720"/>
        <w:jc w:val="both"/>
        <w:rPr>
          <w:rFonts w:eastAsia="Times New Roman" w:cs="Times New Roman"/>
          <w:szCs w:val="24"/>
        </w:rPr>
      </w:pPr>
      <w:r>
        <w:rPr>
          <w:rFonts w:eastAsia="Times New Roman"/>
          <w:b/>
          <w:bCs/>
          <w:szCs w:val="24"/>
        </w:rPr>
        <w:t xml:space="preserve">ΠΡΟΕΔΡΕΥΩΝ (Νικήτας Κακλαμάνης): </w:t>
      </w:r>
      <w:r>
        <w:rPr>
          <w:rFonts w:eastAsia="Times New Roman"/>
          <w:bCs/>
          <w:szCs w:val="24"/>
        </w:rPr>
        <w:t>Ορίστε, κύριε Καρρά, έχετε τον λόγο, αλλά παρακαλώ να είστε σύντομος.</w:t>
      </w:r>
    </w:p>
    <w:p w14:paraId="3396970E" w14:textId="77777777" w:rsidR="000A42A9" w:rsidRDefault="00013445">
      <w:pPr>
        <w:spacing w:after="0" w:line="600" w:lineRule="auto"/>
        <w:ind w:firstLine="720"/>
        <w:jc w:val="both"/>
        <w:rPr>
          <w:rFonts w:eastAsia="Times New Roman" w:cs="Times New Roman"/>
          <w:szCs w:val="24"/>
        </w:rPr>
      </w:pPr>
      <w:r w:rsidRPr="001C5238">
        <w:rPr>
          <w:rFonts w:eastAsia="Times New Roman" w:cs="Times New Roman"/>
          <w:b/>
          <w:szCs w:val="24"/>
        </w:rPr>
        <w:lastRenderedPageBreak/>
        <w:t>ΓΕΩΡΓΙΟΣ</w:t>
      </w:r>
      <w:r>
        <w:rPr>
          <w:rFonts w:eastAsia="Times New Roman" w:cs="Times New Roman"/>
          <w:b/>
          <w:szCs w:val="24"/>
        </w:rPr>
        <w:t xml:space="preserve"> </w:t>
      </w:r>
      <w:r w:rsidRPr="001C5238">
        <w:rPr>
          <w:rFonts w:eastAsia="Times New Roman" w:cs="Times New Roman"/>
          <w:b/>
          <w:szCs w:val="24"/>
        </w:rPr>
        <w:t>-</w:t>
      </w:r>
      <w:r>
        <w:rPr>
          <w:rFonts w:eastAsia="Times New Roman" w:cs="Times New Roman"/>
          <w:b/>
          <w:szCs w:val="24"/>
        </w:rPr>
        <w:t xml:space="preserve"> </w:t>
      </w:r>
      <w:r w:rsidRPr="001C5238">
        <w:rPr>
          <w:rFonts w:eastAsia="Times New Roman" w:cs="Times New Roman"/>
          <w:b/>
          <w:szCs w:val="24"/>
        </w:rPr>
        <w:t>ΔΗΜΗΤΡΙΟΣ ΚΑΡΡΑΣ:</w:t>
      </w:r>
      <w:r>
        <w:rPr>
          <w:rFonts w:eastAsia="Times New Roman" w:cs="Times New Roman"/>
          <w:szCs w:val="24"/>
        </w:rPr>
        <w:t xml:space="preserve"> Πάντα σύντομος είμαι και το ξέρετε, κύριε Πρόεδρε.</w:t>
      </w:r>
    </w:p>
    <w:p w14:paraId="3396970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Έχουμε εικόνα των κονδυλίων, των ποσών που οφείλονται προς τις ηλεκτρικές</w:t>
      </w:r>
      <w:r>
        <w:rPr>
          <w:rFonts w:eastAsia="Times New Roman" w:cs="Times New Roman"/>
          <w:szCs w:val="24"/>
        </w:rPr>
        <w:t xml:space="preserve"> εταιρείες και ειδικότερα ποιος φορέας οφείλει και σε ποια;</w:t>
      </w:r>
    </w:p>
    <w:p w14:paraId="33969710" w14:textId="77777777" w:rsidR="000A42A9" w:rsidRDefault="00013445">
      <w:pPr>
        <w:spacing w:after="0" w:line="600" w:lineRule="auto"/>
        <w:ind w:firstLine="720"/>
        <w:jc w:val="both"/>
        <w:rPr>
          <w:rFonts w:eastAsia="Times New Roman" w:cs="Times New Roman"/>
          <w:szCs w:val="24"/>
        </w:rPr>
      </w:pPr>
      <w:r w:rsidRPr="00DD52C9">
        <w:rPr>
          <w:rFonts w:eastAsia="Times New Roman" w:cs="Times New Roman"/>
          <w:b/>
          <w:szCs w:val="24"/>
        </w:rPr>
        <w:t>ΠΡΟΕΔΡΕΥΩΝ (Νικήτας Κακλαμάνης):</w:t>
      </w:r>
      <w:r>
        <w:rPr>
          <w:rFonts w:eastAsia="Times New Roman" w:cs="Times New Roman"/>
          <w:szCs w:val="24"/>
        </w:rPr>
        <w:t xml:space="preserve"> Κυρία </w:t>
      </w:r>
      <w:proofErr w:type="spellStart"/>
      <w:r>
        <w:rPr>
          <w:rFonts w:eastAsia="Times New Roman" w:cs="Times New Roman"/>
          <w:szCs w:val="24"/>
        </w:rPr>
        <w:t>Παπανάτσιου</w:t>
      </w:r>
      <w:proofErr w:type="spellEnd"/>
      <w:r>
        <w:rPr>
          <w:rFonts w:eastAsia="Times New Roman" w:cs="Times New Roman"/>
          <w:szCs w:val="24"/>
        </w:rPr>
        <w:t>, έχετε τον λόγο.</w:t>
      </w:r>
    </w:p>
    <w:p w14:paraId="33969711" w14:textId="77777777" w:rsidR="000A42A9" w:rsidRDefault="00013445">
      <w:pPr>
        <w:spacing w:after="0" w:line="600" w:lineRule="auto"/>
        <w:ind w:firstLine="720"/>
        <w:jc w:val="both"/>
        <w:rPr>
          <w:rFonts w:eastAsia="Times New Roman" w:cs="Times New Roman"/>
          <w:szCs w:val="24"/>
        </w:rPr>
      </w:pPr>
      <w:r w:rsidRPr="00DD52C9">
        <w:rPr>
          <w:rFonts w:eastAsia="Times New Roman" w:cs="Times New Roman"/>
          <w:b/>
          <w:szCs w:val="24"/>
        </w:rPr>
        <w:t>ΑΙΚΑΤΕΡΙΝΗ ΠΑΠΑΝΑΤΣΙΟΥ (Υφυπουργός Οικονομικών):</w:t>
      </w:r>
      <w:r>
        <w:rPr>
          <w:rFonts w:eastAsia="Times New Roman" w:cs="Times New Roman"/>
          <w:szCs w:val="24"/>
        </w:rPr>
        <w:t xml:space="preserve"> Οι οφειλές δεν μπορούν να προσδιοριστούν ακριβώς. Όμως, από τα διαθέσιμα στοιχεία που έχουμε, προκύπτει ότι είναι περίπου 48 εκατομμύρια.</w:t>
      </w:r>
    </w:p>
    <w:p w14:paraId="33969712"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Προχωρούμε, λοιπόν.</w:t>
      </w:r>
    </w:p>
    <w:p w14:paraId="3396971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Σαχινίδης</w:t>
      </w:r>
      <w:proofErr w:type="spellEnd"/>
      <w:r>
        <w:rPr>
          <w:rFonts w:eastAsia="Times New Roman" w:cs="Times New Roman"/>
          <w:szCs w:val="24"/>
        </w:rPr>
        <w:t xml:space="preserve"> θέλει να ρωτήσει κάτι;</w:t>
      </w:r>
    </w:p>
    <w:p w14:paraId="33969714" w14:textId="77777777" w:rsidR="000A42A9" w:rsidRDefault="00013445">
      <w:pPr>
        <w:spacing w:after="0" w:line="600" w:lineRule="auto"/>
        <w:ind w:firstLine="720"/>
        <w:jc w:val="both"/>
        <w:rPr>
          <w:rFonts w:eastAsia="Times New Roman" w:cs="Times New Roman"/>
          <w:szCs w:val="24"/>
        </w:rPr>
      </w:pPr>
      <w:r w:rsidRPr="001C5238">
        <w:rPr>
          <w:rFonts w:eastAsia="Times New Roman" w:cs="Times New Roman"/>
          <w:b/>
          <w:szCs w:val="24"/>
        </w:rPr>
        <w:t>ΙΩΑΝΝΗΣ ΣΑΧΙΝΙΔΗΣ:</w:t>
      </w:r>
      <w:r>
        <w:rPr>
          <w:rFonts w:eastAsia="Times New Roman" w:cs="Times New Roman"/>
          <w:szCs w:val="24"/>
        </w:rPr>
        <w:t xml:space="preserve"> Όχι.</w:t>
      </w:r>
    </w:p>
    <w:p w14:paraId="33969715"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(Νικήτας Κακλαμάνης):</w:t>
      </w:r>
      <w:r>
        <w:rPr>
          <w:rFonts w:eastAsia="Times New Roman" w:cs="Times New Roman"/>
          <w:szCs w:val="24"/>
        </w:rPr>
        <w:t xml:space="preserve"> Ο κ. </w:t>
      </w:r>
      <w:proofErr w:type="spellStart"/>
      <w:r>
        <w:rPr>
          <w:rFonts w:eastAsia="Times New Roman" w:cs="Times New Roman"/>
          <w:szCs w:val="24"/>
        </w:rPr>
        <w:t>Βαρδαλής</w:t>
      </w:r>
      <w:proofErr w:type="spellEnd"/>
      <w:r>
        <w:rPr>
          <w:rFonts w:eastAsia="Times New Roman" w:cs="Times New Roman"/>
          <w:szCs w:val="24"/>
        </w:rPr>
        <w:t>;</w:t>
      </w:r>
    </w:p>
    <w:p w14:paraId="33969716" w14:textId="77777777" w:rsidR="000A42A9" w:rsidRDefault="00013445">
      <w:pPr>
        <w:spacing w:after="0" w:line="600" w:lineRule="auto"/>
        <w:ind w:firstLine="720"/>
        <w:jc w:val="both"/>
        <w:rPr>
          <w:rFonts w:eastAsia="Times New Roman" w:cs="Times New Roman"/>
          <w:szCs w:val="24"/>
        </w:rPr>
      </w:pPr>
      <w:r w:rsidRPr="001C5238">
        <w:rPr>
          <w:rFonts w:eastAsia="Times New Roman" w:cs="Times New Roman"/>
          <w:b/>
          <w:szCs w:val="24"/>
        </w:rPr>
        <w:t>ΑΘΑΝΑΣΙΟΣ ΒΑΡΔΑΛΗΣ:</w:t>
      </w:r>
      <w:r>
        <w:rPr>
          <w:rFonts w:eastAsia="Times New Roman" w:cs="Times New Roman"/>
          <w:szCs w:val="24"/>
        </w:rPr>
        <w:t xml:space="preserve"> Έχω καλυφθεί, κύριε Πρόεδρε.</w:t>
      </w:r>
    </w:p>
    <w:p w14:paraId="33969717"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Λαζαρίδης;</w:t>
      </w:r>
    </w:p>
    <w:p w14:paraId="33969718" w14:textId="77777777" w:rsidR="000A42A9" w:rsidRDefault="00013445">
      <w:pPr>
        <w:spacing w:after="0" w:line="600" w:lineRule="auto"/>
        <w:ind w:firstLine="720"/>
        <w:jc w:val="both"/>
        <w:rPr>
          <w:rFonts w:eastAsia="Times New Roman" w:cs="Times New Roman"/>
          <w:szCs w:val="24"/>
        </w:rPr>
      </w:pPr>
      <w:r w:rsidRPr="001C5238">
        <w:rPr>
          <w:rFonts w:eastAsia="Times New Roman" w:cs="Times New Roman"/>
          <w:b/>
          <w:szCs w:val="24"/>
        </w:rPr>
        <w:lastRenderedPageBreak/>
        <w:t>ΓΕΩΡΓΙΟΣ ΛΑΖΑΡΙΔΗΣ:</w:t>
      </w:r>
      <w:r>
        <w:rPr>
          <w:rFonts w:eastAsia="Times New Roman" w:cs="Times New Roman"/>
          <w:szCs w:val="24"/>
        </w:rPr>
        <w:t xml:space="preserve"> Όχι, κύριε Πρόεδρε.</w:t>
      </w:r>
    </w:p>
    <w:p w14:paraId="33969719"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w:t>
      </w:r>
      <w:proofErr w:type="spellStart"/>
      <w:r>
        <w:rPr>
          <w:rFonts w:eastAsia="Times New Roman" w:cs="Times New Roman"/>
          <w:szCs w:val="24"/>
        </w:rPr>
        <w:t>Αμυράς</w:t>
      </w:r>
      <w:proofErr w:type="spellEnd"/>
      <w:r>
        <w:rPr>
          <w:rFonts w:eastAsia="Times New Roman" w:cs="Times New Roman"/>
          <w:szCs w:val="24"/>
        </w:rPr>
        <w:t>.</w:t>
      </w:r>
    </w:p>
    <w:p w14:paraId="3396971A" w14:textId="77777777" w:rsidR="000A42A9" w:rsidRDefault="00013445">
      <w:pPr>
        <w:spacing w:after="0" w:line="600" w:lineRule="auto"/>
        <w:ind w:firstLine="720"/>
        <w:jc w:val="both"/>
        <w:rPr>
          <w:rFonts w:eastAsia="Times New Roman" w:cs="Times New Roman"/>
          <w:szCs w:val="24"/>
        </w:rPr>
      </w:pPr>
      <w:r w:rsidRPr="00DD52C9">
        <w:rPr>
          <w:rFonts w:eastAsia="Times New Roman" w:cs="Times New Roman"/>
          <w:b/>
          <w:szCs w:val="24"/>
        </w:rPr>
        <w:t xml:space="preserve">ΓΕΩΡΓΙΟΣ </w:t>
      </w:r>
      <w:r w:rsidRPr="00DD52C9">
        <w:rPr>
          <w:rFonts w:eastAsia="Times New Roman" w:cs="Times New Roman"/>
          <w:b/>
          <w:szCs w:val="24"/>
        </w:rPr>
        <w:t>ΑΜΥΡΑΣ:</w:t>
      </w:r>
      <w:r>
        <w:rPr>
          <w:rFonts w:eastAsia="Times New Roman" w:cs="Times New Roman"/>
          <w:szCs w:val="24"/>
        </w:rPr>
        <w:t xml:space="preserve"> Ευχαριστώ, κύριε Πρόεδρε.</w:t>
      </w:r>
    </w:p>
    <w:p w14:paraId="3396971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Θα ξεκινήσω και εγώ τότε με την </w:t>
      </w:r>
      <w:r>
        <w:rPr>
          <w:rFonts w:eastAsia="Times New Roman" w:cs="Times New Roman"/>
          <w:szCs w:val="24"/>
        </w:rPr>
        <w:t xml:space="preserve">κ. </w:t>
      </w:r>
      <w:proofErr w:type="spellStart"/>
      <w:r>
        <w:rPr>
          <w:rFonts w:eastAsia="Times New Roman" w:cs="Times New Roman"/>
          <w:szCs w:val="24"/>
        </w:rPr>
        <w:t>Παπανάτσιου</w:t>
      </w:r>
      <w:proofErr w:type="spellEnd"/>
      <w:r>
        <w:rPr>
          <w:rFonts w:eastAsia="Times New Roman" w:cs="Times New Roman"/>
          <w:szCs w:val="24"/>
        </w:rPr>
        <w:t>.</w:t>
      </w:r>
    </w:p>
    <w:p w14:paraId="3396971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Παπανάτσιου</w:t>
      </w:r>
      <w:proofErr w:type="spellEnd"/>
      <w:r>
        <w:rPr>
          <w:rFonts w:eastAsia="Times New Roman" w:cs="Times New Roman"/>
          <w:szCs w:val="24"/>
        </w:rPr>
        <w:t>, πρώτον, θα θέλαμε κατάλογο των φορέων που οφείλουν προς τις εταιρείες. Δεύτερον, τα ποσά αυτά θα μπορούν να συμψηφιστούν με ενδεχόμενες οφειλές προμηθευτών</w:t>
      </w:r>
      <w:r>
        <w:rPr>
          <w:rFonts w:eastAsia="Times New Roman" w:cs="Times New Roman"/>
          <w:szCs w:val="24"/>
        </w:rPr>
        <w:t xml:space="preserve"> ηλεκτρικής ενέργειας; Επίσης, πόσες είναι αυτές οι οφειλές; Έχετε πρόχειρα αυτά τα στοιχεία;</w:t>
      </w:r>
    </w:p>
    <w:p w14:paraId="3396971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Θέλω να </w:t>
      </w:r>
      <w:r>
        <w:rPr>
          <w:rFonts w:eastAsia="Times New Roman" w:cs="Times New Roman"/>
          <w:szCs w:val="24"/>
        </w:rPr>
        <w:t xml:space="preserve">θέσω </w:t>
      </w:r>
      <w:r>
        <w:rPr>
          <w:rFonts w:eastAsia="Times New Roman" w:cs="Times New Roman"/>
          <w:szCs w:val="24"/>
        </w:rPr>
        <w:t xml:space="preserve">ένα ερώτημα και προς τον κ. </w:t>
      </w:r>
      <w:proofErr w:type="spellStart"/>
      <w:r>
        <w:rPr>
          <w:rFonts w:eastAsia="Times New Roman" w:cs="Times New Roman"/>
          <w:szCs w:val="24"/>
        </w:rPr>
        <w:t>Φωτάκη</w:t>
      </w:r>
      <w:proofErr w:type="spellEnd"/>
      <w:r>
        <w:rPr>
          <w:rFonts w:eastAsia="Times New Roman" w:cs="Times New Roman"/>
          <w:szCs w:val="24"/>
        </w:rPr>
        <w:t>.</w:t>
      </w:r>
    </w:p>
    <w:p w14:paraId="3396971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Φωτάκη</w:t>
      </w:r>
      <w:proofErr w:type="spellEnd"/>
      <w:r>
        <w:rPr>
          <w:rFonts w:eastAsia="Times New Roman" w:cs="Times New Roman"/>
          <w:szCs w:val="24"/>
        </w:rPr>
        <w:t xml:space="preserve">, η δαπάνη των 2,5 εκατομμυρίων ευρώ για διαμόρφωση των χώρων του ΕΛΚΕΘΕ θα γίνει μέσω διαγωνιστικής </w:t>
      </w:r>
      <w:r>
        <w:rPr>
          <w:rFonts w:eastAsia="Times New Roman" w:cs="Times New Roman"/>
          <w:szCs w:val="24"/>
        </w:rPr>
        <w:t>διαδικασίας. Είναι σωστό αυτό; Το καταλάβαμε καλά;</w:t>
      </w:r>
    </w:p>
    <w:p w14:paraId="3396971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Επίσης, κύριε </w:t>
      </w:r>
      <w:proofErr w:type="spellStart"/>
      <w:r>
        <w:rPr>
          <w:rFonts w:eastAsia="Times New Roman" w:cs="Times New Roman"/>
          <w:szCs w:val="24"/>
        </w:rPr>
        <w:t>Φωτάκη</w:t>
      </w:r>
      <w:proofErr w:type="spellEnd"/>
      <w:r>
        <w:rPr>
          <w:rFonts w:eastAsia="Times New Roman" w:cs="Times New Roman"/>
          <w:szCs w:val="24"/>
        </w:rPr>
        <w:t xml:space="preserve">, για πόσο διάστημα είναι η μίσθωση; Διότι εμμέσως πλην σαφώς θα γίνει απευθείας η συνεννόηση, η μίσθωση, η επιλογή του εκμισθωτή. </w:t>
      </w:r>
    </w:p>
    <w:p w14:paraId="3396972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Έχετε κάνει έρευνα για την πιθανότητα λειτουργίας του</w:t>
      </w:r>
      <w:r>
        <w:rPr>
          <w:rFonts w:eastAsia="Times New Roman" w:cs="Times New Roman"/>
          <w:szCs w:val="24"/>
        </w:rPr>
        <w:t xml:space="preserve"> ΕΛΚΕΘΕ σε κάποιο ακίνητο του ΤΑΙΠΕΔ ή έστω του </w:t>
      </w:r>
      <w:proofErr w:type="spellStart"/>
      <w:r>
        <w:rPr>
          <w:rFonts w:eastAsia="Times New Roman" w:cs="Times New Roman"/>
          <w:szCs w:val="24"/>
        </w:rPr>
        <w:t>υπερταμείου</w:t>
      </w:r>
      <w:proofErr w:type="spellEnd"/>
      <w:r>
        <w:rPr>
          <w:rFonts w:eastAsia="Times New Roman" w:cs="Times New Roman"/>
          <w:szCs w:val="24"/>
        </w:rPr>
        <w:t>; Είναι ένας τρόπος να αξιοποιηθεί η ακίνητη περιουσία, χωρίς να έχουμε πολλές απώλειες στα δημόσια έσοδα.</w:t>
      </w:r>
    </w:p>
    <w:p w14:paraId="3396972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Ευχαριστώ.</w:t>
      </w:r>
    </w:p>
    <w:p w14:paraId="33969722"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Δίνω τον λόγο στους Υπουργούς με τη σειρά που </w:t>
      </w:r>
      <w:r>
        <w:rPr>
          <w:rFonts w:eastAsia="Times New Roman" w:cs="Times New Roman"/>
          <w:szCs w:val="24"/>
        </w:rPr>
        <w:t>τέθηκαν οι ερωτήσεις.</w:t>
      </w:r>
    </w:p>
    <w:p w14:paraId="3396972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Παπανάτσιου</w:t>
      </w:r>
      <w:proofErr w:type="spellEnd"/>
      <w:r>
        <w:rPr>
          <w:rFonts w:eastAsia="Times New Roman" w:cs="Times New Roman"/>
          <w:szCs w:val="24"/>
        </w:rPr>
        <w:t>, έχετε τον λόγο.</w:t>
      </w:r>
    </w:p>
    <w:p w14:paraId="33969724"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Εκείνο που μπορώ να αναφέρω αυτήν τη στιγμή είναι ότι τα ποσά -και το είπα και στην εισήγησή μου- που θα καταβληθούν από τον κρατικό προϋπολογισμό μπο</w:t>
      </w:r>
      <w:r>
        <w:rPr>
          <w:rFonts w:eastAsia="Times New Roman" w:cs="Times New Roman"/>
          <w:szCs w:val="24"/>
        </w:rPr>
        <w:t xml:space="preserve">ρούν κατά περίπτωση να μειώνουν τις εγγεγραμμένες πιστώσεις για μεταβιβαστικές πληρωμές προς τους φορείς της </w:t>
      </w:r>
      <w:r>
        <w:rPr>
          <w:rFonts w:eastAsia="Times New Roman" w:cs="Times New Roman"/>
          <w:szCs w:val="24"/>
        </w:rPr>
        <w:t>γενικής κυβέρνησης</w:t>
      </w:r>
      <w:r>
        <w:rPr>
          <w:rFonts w:eastAsia="Times New Roman" w:cs="Times New Roman"/>
          <w:szCs w:val="24"/>
        </w:rPr>
        <w:t>.</w:t>
      </w:r>
      <w:r w:rsidRPr="00FF7F16">
        <w:rPr>
          <w:rFonts w:eastAsia="Times New Roman" w:cs="Times New Roman"/>
          <w:szCs w:val="24"/>
        </w:rPr>
        <w:t xml:space="preserve"> </w:t>
      </w:r>
      <w:r>
        <w:rPr>
          <w:rFonts w:eastAsia="Times New Roman" w:cs="Times New Roman"/>
          <w:szCs w:val="24"/>
        </w:rPr>
        <w:t xml:space="preserve">Αντίστοιχα, δηλαδή, θα μειώνουμε από τους φορείς της </w:t>
      </w:r>
      <w:r>
        <w:rPr>
          <w:rFonts w:eastAsia="Times New Roman" w:cs="Times New Roman"/>
          <w:szCs w:val="24"/>
        </w:rPr>
        <w:t xml:space="preserve">γενικής κυβέρνησης </w:t>
      </w:r>
      <w:r>
        <w:rPr>
          <w:rFonts w:eastAsia="Times New Roman" w:cs="Times New Roman"/>
          <w:szCs w:val="24"/>
        </w:rPr>
        <w:t>το ποσό αυτό που θα πληρώνουμε στους φορείς.</w:t>
      </w:r>
    </w:p>
    <w:p w14:paraId="33969725" w14:textId="77777777" w:rsidR="000A42A9" w:rsidRDefault="00013445">
      <w:pPr>
        <w:spacing w:after="0" w:line="600" w:lineRule="auto"/>
        <w:ind w:firstLine="720"/>
        <w:jc w:val="both"/>
        <w:rPr>
          <w:rFonts w:eastAsia="Times New Roman" w:cs="Times New Roman"/>
          <w:szCs w:val="24"/>
        </w:rPr>
      </w:pPr>
      <w:r w:rsidRPr="00DD52C9">
        <w:rPr>
          <w:rFonts w:eastAsia="Times New Roman" w:cs="Times New Roman"/>
          <w:b/>
          <w:szCs w:val="24"/>
        </w:rPr>
        <w:t>ΓΕΩΡΓΙΟΣ Α</w:t>
      </w:r>
      <w:r w:rsidRPr="00DD52C9">
        <w:rPr>
          <w:rFonts w:eastAsia="Times New Roman" w:cs="Times New Roman"/>
          <w:b/>
          <w:szCs w:val="24"/>
        </w:rPr>
        <w:t>ΜΥΡΑΣ:</w:t>
      </w:r>
      <w:r>
        <w:rPr>
          <w:rFonts w:eastAsia="Times New Roman" w:cs="Times New Roman"/>
          <w:szCs w:val="24"/>
        </w:rPr>
        <w:t xml:space="preserve"> Ποιοι είναι οι φορείς, το ξέρουμε; Έχουμε έναν κατάλογο;</w:t>
      </w:r>
    </w:p>
    <w:p w14:paraId="33969726"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lastRenderedPageBreak/>
        <w:t>ΑΙΚΑΤΕΡΙΝΗ ΠΑΠΑΝΑΤΣΙΟΥ (Υφυπουργός Οικονομικών):</w:t>
      </w:r>
      <w:r>
        <w:rPr>
          <w:rFonts w:eastAsia="Times New Roman" w:cs="Times New Roman"/>
          <w:szCs w:val="24"/>
        </w:rPr>
        <w:t xml:space="preserve"> Θα μπορέσουμε να σας φέρουμε στη συνέχεια.</w:t>
      </w:r>
    </w:p>
    <w:p w14:paraId="33969727"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w:t>
      </w:r>
      <w:proofErr w:type="spellStart"/>
      <w:r>
        <w:rPr>
          <w:rFonts w:eastAsia="Times New Roman" w:cs="Times New Roman"/>
          <w:szCs w:val="24"/>
        </w:rPr>
        <w:t>Φωτάκης</w:t>
      </w:r>
      <w:proofErr w:type="spellEnd"/>
      <w:r>
        <w:rPr>
          <w:rFonts w:eastAsia="Times New Roman" w:cs="Times New Roman"/>
          <w:szCs w:val="24"/>
        </w:rPr>
        <w:t xml:space="preserve"> για τα ερωτήματα του κ. </w:t>
      </w:r>
      <w:proofErr w:type="spellStart"/>
      <w:r>
        <w:rPr>
          <w:rFonts w:eastAsia="Times New Roman" w:cs="Times New Roman"/>
          <w:szCs w:val="24"/>
        </w:rPr>
        <w:t>Αμυρά</w:t>
      </w:r>
      <w:proofErr w:type="spellEnd"/>
      <w:r>
        <w:rPr>
          <w:rFonts w:eastAsia="Times New Roman" w:cs="Times New Roman"/>
          <w:szCs w:val="24"/>
        </w:rPr>
        <w:t>, παρακαλώ.</w:t>
      </w:r>
    </w:p>
    <w:p w14:paraId="33969728" w14:textId="77777777" w:rsidR="000A42A9" w:rsidRDefault="00013445">
      <w:pPr>
        <w:spacing w:after="0" w:line="600" w:lineRule="auto"/>
        <w:ind w:firstLine="720"/>
        <w:jc w:val="both"/>
        <w:rPr>
          <w:rFonts w:eastAsia="Times New Roman" w:cs="Times New Roman"/>
          <w:szCs w:val="24"/>
        </w:rPr>
      </w:pPr>
      <w:r w:rsidRPr="007D7518">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Η μίσθωση θα γίνει για πέντε χρόνια. Αυτή είναι η μοναδική παρέκκλιση από τον νόμο περί μισθώσεων, που λέει μέχρι τρία. </w:t>
      </w:r>
    </w:p>
    <w:p w14:paraId="3396972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Έχει γίνει διερεύνηση για τη δυνατότητα εγκατάστασης σ</w:t>
      </w:r>
      <w:r>
        <w:rPr>
          <w:rFonts w:eastAsia="Times New Roman" w:cs="Times New Roman"/>
          <w:szCs w:val="24"/>
        </w:rPr>
        <w:t xml:space="preserve">ε ένα από τα κτήρια του ΤΑΙΠΕΔ. Πρέπει να είναι και κατάλληλο το κτήριο, γιατί μιλάμε για πειραματικές-ερευνητικές εγκαταστάσεις και επομένως δεν είναι απλά ζήτημα γραφείων. </w:t>
      </w:r>
    </w:p>
    <w:p w14:paraId="3396972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Το άλλο που ήθελα να πω είναι ότι το πρόβλημα αυτό της μετεγκατάστασης του ΕΛΚΕΘΕ</w:t>
      </w:r>
      <w:r>
        <w:rPr>
          <w:rFonts w:eastAsia="Times New Roman" w:cs="Times New Roman"/>
          <w:szCs w:val="24"/>
        </w:rPr>
        <w:t xml:space="preserve"> από τον χώρο του Ελληνικού χρονίζει από το 2011 και πρέπει κάποτε να λήξει. Γι’ αυτό κάνουμε αυτήν την τροπολογία, για να λήξει και να λήξει άμεσα, ούτως </w:t>
      </w:r>
      <w:r>
        <w:rPr>
          <w:rFonts w:eastAsia="Times New Roman" w:cs="Times New Roman"/>
          <w:szCs w:val="24"/>
        </w:rPr>
        <w:lastRenderedPageBreak/>
        <w:t>ώστε να προχωρήσουν εκεί τα έργα από την εταιρεία που έχει αναλάβει την αξιοποίηση.</w:t>
      </w:r>
    </w:p>
    <w:p w14:paraId="3396972B"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ΠΡΟΕΔΡΕΥΩΝ (Νικήτ</w:t>
      </w:r>
      <w:r>
        <w:rPr>
          <w:rFonts w:eastAsia="Times New Roman" w:cs="Times New Roman"/>
          <w:b/>
          <w:szCs w:val="24"/>
        </w:rPr>
        <w:t>ας Κακλαμάνης):</w:t>
      </w:r>
      <w:r>
        <w:rPr>
          <w:rFonts w:eastAsia="Times New Roman" w:cs="Times New Roman"/>
          <w:szCs w:val="24"/>
        </w:rPr>
        <w:t xml:space="preserve"> Κύριε </w:t>
      </w:r>
      <w:proofErr w:type="spellStart"/>
      <w:r>
        <w:rPr>
          <w:rFonts w:eastAsia="Times New Roman" w:cs="Times New Roman"/>
          <w:szCs w:val="24"/>
        </w:rPr>
        <w:t>Φωτάκη</w:t>
      </w:r>
      <w:proofErr w:type="spellEnd"/>
      <w:r>
        <w:rPr>
          <w:rFonts w:eastAsia="Times New Roman" w:cs="Times New Roman"/>
          <w:szCs w:val="24"/>
        </w:rPr>
        <w:t>, από ιδιώτη θα γίνει η μίσθωση; Είναι ιδιοκτησίας ιδιώτη; Έχουμε τα στοιχεία του;</w:t>
      </w:r>
    </w:p>
    <w:p w14:paraId="3396972C" w14:textId="77777777" w:rsidR="000A42A9" w:rsidRDefault="00013445">
      <w:pPr>
        <w:spacing w:after="0" w:line="600" w:lineRule="auto"/>
        <w:ind w:firstLine="720"/>
        <w:jc w:val="both"/>
        <w:rPr>
          <w:rFonts w:eastAsia="Times New Roman" w:cs="Times New Roman"/>
          <w:szCs w:val="24"/>
        </w:rPr>
      </w:pPr>
      <w:r w:rsidRPr="007D7518">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Ναι, αυτήν τη στιγμή το ΕΛΚΕΘΕ έχει βρει δύο ή τρεις, νομίζω, ιδι</w:t>
      </w:r>
      <w:r>
        <w:rPr>
          <w:rFonts w:eastAsia="Times New Roman" w:cs="Times New Roman"/>
          <w:szCs w:val="24"/>
        </w:rPr>
        <w:t xml:space="preserve">ώτες και θα κάνει διαγωνισμό πρόχειρο, όπως είπαμε. Από ιδιώτη θα γίνει. </w:t>
      </w:r>
    </w:p>
    <w:p w14:paraId="3396972D"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τώρα προχωρούμε κανονικά στη διαδικασία.</w:t>
      </w:r>
    </w:p>
    <w:p w14:paraId="3396972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της Χρυσής Αυγής κ. Ιωάννης </w:t>
      </w:r>
      <w:proofErr w:type="spellStart"/>
      <w:r>
        <w:rPr>
          <w:rFonts w:eastAsia="Times New Roman" w:cs="Times New Roman"/>
          <w:szCs w:val="24"/>
        </w:rPr>
        <w:t>Σαχινίδης</w:t>
      </w:r>
      <w:proofErr w:type="spellEnd"/>
      <w:r>
        <w:rPr>
          <w:rFonts w:eastAsia="Times New Roman" w:cs="Times New Roman"/>
          <w:szCs w:val="24"/>
        </w:rPr>
        <w:t>.</w:t>
      </w:r>
    </w:p>
    <w:p w14:paraId="3396972F" w14:textId="77777777" w:rsidR="000A42A9" w:rsidRDefault="00013445">
      <w:pPr>
        <w:spacing w:after="0" w:line="600" w:lineRule="auto"/>
        <w:ind w:firstLine="720"/>
        <w:jc w:val="both"/>
        <w:rPr>
          <w:rFonts w:eastAsia="Times New Roman" w:cs="Times New Roman"/>
          <w:szCs w:val="24"/>
        </w:rPr>
      </w:pPr>
      <w:r w:rsidRPr="001C5238">
        <w:rPr>
          <w:rFonts w:eastAsia="Times New Roman" w:cs="Times New Roman"/>
          <w:b/>
          <w:szCs w:val="24"/>
        </w:rPr>
        <w:t>ΙΩΑΝΝΗΣ ΣΑΧΙΝΙΔΗΣ:</w:t>
      </w:r>
      <w:r>
        <w:rPr>
          <w:rFonts w:eastAsia="Times New Roman" w:cs="Times New Roman"/>
          <w:szCs w:val="24"/>
        </w:rPr>
        <w:t xml:space="preserve"> Ευχαριστώ, κύ</w:t>
      </w:r>
      <w:r>
        <w:rPr>
          <w:rFonts w:eastAsia="Times New Roman" w:cs="Times New Roman"/>
          <w:szCs w:val="24"/>
        </w:rPr>
        <w:t>ριε Πρόεδρε.</w:t>
      </w:r>
    </w:p>
    <w:p w14:paraId="3396973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Θα ξεκινήσω με έναν σχολιασμό επί των τροπολογιών που υποστήριξαν οι παρόντες Υπουργοί. Σχετικά με την τροπολογία με γενικό αριθμό 1581 και ειδικό 27, παρέχεται η δυνατότητα σε γιους ή αδερφούς θυμάτων τρομοκρατικών ενεργειών να υπηρετήσουν τρ</w:t>
      </w:r>
      <w:r>
        <w:rPr>
          <w:rFonts w:eastAsia="Times New Roman" w:cs="Times New Roman"/>
          <w:szCs w:val="24"/>
        </w:rPr>
        <w:t xml:space="preserve">ίμηνη θητεία στις ένοπλες δυνάμεις, εφόσον βέβαια το επιθυμούν. </w:t>
      </w:r>
    </w:p>
    <w:p w14:paraId="3396973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αρχάς</w:t>
      </w:r>
      <w:r>
        <w:rPr>
          <w:rFonts w:eastAsia="Times New Roman" w:cs="Times New Roman"/>
          <w:szCs w:val="24"/>
        </w:rPr>
        <w:t xml:space="preserve"> κινείται σε θετική κατεύθυνση και συνιστά ένα ελάχιστο δείγμα τιμής προς τα οικεία πρόσωπα των θυμάτων. Όμως, αν ο οποιοσδήποτε κάνει μια πρόχειρη αναζήτηση στο διαδίκτυο, θα δει ό</w:t>
      </w:r>
      <w:r>
        <w:rPr>
          <w:rFonts w:eastAsia="Times New Roman" w:cs="Times New Roman"/>
          <w:szCs w:val="24"/>
        </w:rPr>
        <w:t>τι η τρομοκρατία, με ό,τι σχετίζεται στην Ελλάδα, έχει να κάνει με εβδομήντα και πλέον θύματα τα οποία, όμως, θύματα είναι όλα από αριστερούς τρομοκράτες.</w:t>
      </w:r>
    </w:p>
    <w:p w14:paraId="33969732" w14:textId="77777777" w:rsidR="000A42A9" w:rsidRDefault="00013445">
      <w:pPr>
        <w:spacing w:after="0" w:line="600" w:lineRule="auto"/>
        <w:jc w:val="both"/>
        <w:rPr>
          <w:rFonts w:eastAsia="Times New Roman" w:cs="Times New Roman"/>
          <w:szCs w:val="24"/>
        </w:rPr>
      </w:pPr>
      <w:r>
        <w:rPr>
          <w:rFonts w:eastAsia="Times New Roman" w:cs="Times New Roman"/>
          <w:szCs w:val="24"/>
        </w:rPr>
        <w:tab/>
        <w:t xml:space="preserve">Θεωρώ μέγιστη υποκρισία, λοιπόν, οι χειροκροτητές και οι υποστηρικτές στις δίκες των τρομοκρατών να </w:t>
      </w:r>
      <w:r>
        <w:rPr>
          <w:rFonts w:eastAsia="Times New Roman" w:cs="Times New Roman"/>
          <w:szCs w:val="24"/>
        </w:rPr>
        <w:t>καταθέτουν τροπολογία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οποία </w:t>
      </w:r>
      <w:r>
        <w:rPr>
          <w:rFonts w:eastAsia="Times New Roman" w:cs="Times New Roman"/>
          <w:szCs w:val="24"/>
        </w:rPr>
        <w:t xml:space="preserve">αφορά τους συγγενείς των θυμάτων τρομοκρατικών επιθέσεων. </w:t>
      </w:r>
    </w:p>
    <w:p w14:paraId="3396973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Ευχής έργον θα ήταν η πολιτεία και η Κυβέρνηση, εκτός από την απόδοση τιμών στα θύματα και στους συγγενείς τους, να μεριμνήσει και για τη σύλληψη των τρομοκρατών-δολο</w:t>
      </w:r>
      <w:r>
        <w:rPr>
          <w:rFonts w:eastAsia="Times New Roman" w:cs="Times New Roman"/>
          <w:szCs w:val="24"/>
        </w:rPr>
        <w:t xml:space="preserve">φόνων. Μόνο έτσι θα ερχόταν η πραγματική δικαίωση για τις ψυχές των αθώων θυμάτων και τις οικογένειές τους. </w:t>
      </w:r>
    </w:p>
    <w:p w14:paraId="3396973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Την τροπολογία η οποία κατατέθηκε από έναν Υπουργό ο οποίος είναι υπερασπιστής των αστράτευτων και των αντιρρησιών συνείδησης φυσικά και δεν θα την</w:t>
      </w:r>
      <w:r>
        <w:rPr>
          <w:rFonts w:eastAsia="Times New Roman" w:cs="Times New Roman"/>
          <w:szCs w:val="24"/>
        </w:rPr>
        <w:t xml:space="preserve"> ψηφίσουμε. Κάντε κα</w:t>
      </w:r>
      <w:r>
        <w:rPr>
          <w:rFonts w:eastAsia="Times New Roman" w:cs="Times New Roman"/>
          <w:szCs w:val="24"/>
        </w:rPr>
        <w:t>μ</w:t>
      </w:r>
      <w:r>
        <w:rPr>
          <w:rFonts w:eastAsia="Times New Roman" w:cs="Times New Roman"/>
          <w:szCs w:val="24"/>
        </w:rPr>
        <w:t xml:space="preserve">μιά αύξηση στις χήρες των </w:t>
      </w:r>
      <w:proofErr w:type="spellStart"/>
      <w:r>
        <w:rPr>
          <w:rFonts w:eastAsia="Times New Roman" w:cs="Times New Roman"/>
          <w:szCs w:val="24"/>
        </w:rPr>
        <w:t>θανόντων</w:t>
      </w:r>
      <w:proofErr w:type="spellEnd"/>
      <w:r>
        <w:rPr>
          <w:rFonts w:eastAsia="Times New Roman" w:cs="Times New Roman"/>
          <w:szCs w:val="24"/>
        </w:rPr>
        <w:t xml:space="preserve"> και όχι περικοπές, όπως και φροντίστε με κάποιον άλλον τρόπο στην αποκατάσταση των συγγενών των θυμάτων από τρομοκρατικές ενέργειες. </w:t>
      </w:r>
    </w:p>
    <w:p w14:paraId="3396973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Έρχομαι στην τροπολογία με γενικό αριθμό 1584 και ειδικό 30, σχετι</w:t>
      </w:r>
      <w:r>
        <w:rPr>
          <w:rFonts w:eastAsia="Times New Roman" w:cs="Times New Roman"/>
          <w:szCs w:val="24"/>
        </w:rPr>
        <w:t xml:space="preserve">κά με την εξόφληση ληξιπρόθεσμων οφειλών φορέων της </w:t>
      </w:r>
      <w:r>
        <w:rPr>
          <w:rFonts w:eastAsia="Times New Roman" w:cs="Times New Roman"/>
          <w:szCs w:val="24"/>
        </w:rPr>
        <w:t>γενικής κυβέρνησης</w:t>
      </w:r>
      <w:r>
        <w:rPr>
          <w:rFonts w:eastAsia="Times New Roman" w:cs="Times New Roman"/>
          <w:szCs w:val="24"/>
        </w:rPr>
        <w:t>. Εδώ με την προτεινόμενη τροπολογία ορίζεται ότι εξοφλούνται κατά προτεραιότητα από τις πιστώσεις του Υπουργείου Οικονομικών οι ληξιπρόθεσμες έως τις 30-4-2018 οφειλές των κρατι</w:t>
      </w:r>
      <w:r>
        <w:rPr>
          <w:rFonts w:eastAsia="Times New Roman" w:cs="Times New Roman"/>
          <w:szCs w:val="24"/>
        </w:rPr>
        <w:lastRenderedPageBreak/>
        <w:t>κών υπηρ</w:t>
      </w:r>
      <w:r>
        <w:rPr>
          <w:rFonts w:eastAsia="Times New Roman" w:cs="Times New Roman"/>
          <w:szCs w:val="24"/>
        </w:rPr>
        <w:t xml:space="preserve">εσιών προς τους προμηθευτές ηλεκτρικής ενέργειας. Πρόκειται για μια ρύθμιση ενδεικτική της νοοτροπίας που διέπει την Κυβέρνηση και της θλιβερής εικόνας που παρουσιάζει το ελληνικό </w:t>
      </w:r>
      <w:r>
        <w:rPr>
          <w:rFonts w:eastAsia="Times New Roman" w:cs="Times New Roman"/>
          <w:szCs w:val="24"/>
        </w:rPr>
        <w:t xml:space="preserve">δημόσιο </w:t>
      </w:r>
      <w:r>
        <w:rPr>
          <w:rFonts w:eastAsia="Times New Roman" w:cs="Times New Roman"/>
          <w:szCs w:val="24"/>
        </w:rPr>
        <w:t>όντας ένας κρατικός μηχανισμός που χρωστά στους πάντες, ασυνεπής προ</w:t>
      </w:r>
      <w:r>
        <w:rPr>
          <w:rFonts w:eastAsia="Times New Roman" w:cs="Times New Roman"/>
          <w:szCs w:val="24"/>
        </w:rPr>
        <w:t xml:space="preserve">ς όλους, που έχει οδηγήσει στην καταστροφή και στο «λουκέτο» χιλιάδες φυσικά ή νομικά πρόσωπα, λόγω μη καταβολής </w:t>
      </w:r>
      <w:proofErr w:type="spellStart"/>
      <w:r>
        <w:rPr>
          <w:rFonts w:eastAsia="Times New Roman" w:cs="Times New Roman"/>
          <w:szCs w:val="24"/>
        </w:rPr>
        <w:t>οφειλομένων</w:t>
      </w:r>
      <w:proofErr w:type="spellEnd"/>
      <w:r>
        <w:rPr>
          <w:rFonts w:eastAsia="Times New Roman" w:cs="Times New Roman"/>
          <w:szCs w:val="24"/>
        </w:rPr>
        <w:t>, ένα κράτος-μπαταχτσής, θα έλεγα, που ενεργεί όπως ακριβώς ένας κοινός απατεώνας, ο οποίος μπορεί να οφείλει προς όλους, να έχει φε</w:t>
      </w:r>
      <w:r>
        <w:rPr>
          <w:rFonts w:eastAsia="Times New Roman" w:cs="Times New Roman"/>
          <w:szCs w:val="24"/>
        </w:rPr>
        <w:t>σώσει</w:t>
      </w:r>
      <w:r>
        <w:rPr>
          <w:rFonts w:eastAsia="Times New Roman" w:cs="Times New Roman"/>
          <w:szCs w:val="24"/>
        </w:rPr>
        <w:t xml:space="preserve"> </w:t>
      </w:r>
      <w:r>
        <w:rPr>
          <w:rFonts w:eastAsia="Times New Roman" w:cs="Times New Roman"/>
          <w:szCs w:val="24"/>
        </w:rPr>
        <w:t xml:space="preserve">τους πάντες, αλλά φροντίζει τουλάχιστον να έχει ρεύμα στο σπίτι του. </w:t>
      </w:r>
    </w:p>
    <w:p w14:paraId="3396973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Η εξόφληση των ληξιπρόθεσμων οφειλών του </w:t>
      </w:r>
      <w:r>
        <w:rPr>
          <w:rFonts w:eastAsia="Times New Roman" w:cs="Times New Roman"/>
          <w:szCs w:val="24"/>
        </w:rPr>
        <w:t xml:space="preserve">δημοσίου </w:t>
      </w:r>
      <w:r>
        <w:rPr>
          <w:rFonts w:eastAsia="Times New Roman" w:cs="Times New Roman"/>
          <w:szCs w:val="24"/>
        </w:rPr>
        <w:t>αποτελεί ένα ζήτημα ύψιστης σοβαρότητας που δεν μπορεί να αντιμετωπίζεται με άσχετες τροπολογίες της τελευταίας στιγμής. Θα πρέπει</w:t>
      </w:r>
      <w:r>
        <w:rPr>
          <w:rFonts w:eastAsia="Times New Roman" w:cs="Times New Roman"/>
          <w:szCs w:val="24"/>
        </w:rPr>
        <w:t xml:space="preserve"> να υπάρξει μια συνολική και σοβαρή αντιμετώπιση του θέματος, το οποίο μπορεί να έχει μόνο μια λύση: την άμεση και πλήρη καταβολή όλων των ληξιπρόθεσμων οφειλών του </w:t>
      </w:r>
      <w:r>
        <w:rPr>
          <w:rFonts w:eastAsia="Times New Roman" w:cs="Times New Roman"/>
          <w:szCs w:val="24"/>
        </w:rPr>
        <w:t xml:space="preserve">δημοσίου </w:t>
      </w:r>
      <w:r>
        <w:rPr>
          <w:rFonts w:eastAsia="Times New Roman" w:cs="Times New Roman"/>
          <w:szCs w:val="24"/>
        </w:rPr>
        <w:t xml:space="preserve">προς την αγορά, τους επαγγελματίες και </w:t>
      </w:r>
      <w:r>
        <w:rPr>
          <w:rFonts w:eastAsia="Times New Roman" w:cs="Times New Roman"/>
          <w:szCs w:val="24"/>
        </w:rPr>
        <w:lastRenderedPageBreak/>
        <w:t xml:space="preserve">τον ιδιωτικό τομέα. Εκεί θα πρέπει να πάνε </w:t>
      </w:r>
      <w:r>
        <w:rPr>
          <w:rFonts w:eastAsia="Times New Roman" w:cs="Times New Roman"/>
          <w:szCs w:val="24"/>
        </w:rPr>
        <w:t xml:space="preserve">τα περίφημα πρωτογενή πλεονάσματα, αντί να τα σπαταλάτε σε προεκλογικά ρουσφέτια και σε παροχές σε λαθρομετανάστες. </w:t>
      </w:r>
    </w:p>
    <w:p w14:paraId="3396973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με γενικό αριθμό 1586 και ειδικό 32, σχετικά με τη ρύθμιση θεμάτων αρμοδιότητας Υπουργείου Παιδείας, Έρευνας και Θρησκευμάτων, η προτεινόμενη τροπολογία ρυθμίζει τη διαδικασία μετεγκατάστασης των Ινστιτούτων του Ελληνικού Κέντρου </w:t>
      </w:r>
      <w:r>
        <w:rPr>
          <w:rFonts w:eastAsia="Times New Roman" w:cs="Times New Roman"/>
          <w:szCs w:val="24"/>
        </w:rPr>
        <w:t xml:space="preserve">Θαλασσίων Ερευνών από την περιοχή του Αγίου Κοσμά στην περιοχή της Αναβύσσου. Θα πρέπει επιπλέον να σημειωθεί ότι η αιτία για την ως άνω μετεγκατάσταση είναι η πώληση από το ΤΑΙΠΕΔ της έκτασης του πρώην Αεροδρομίου του Ελληνικού και του παραλιακού μετώπου </w:t>
      </w:r>
      <w:r>
        <w:rPr>
          <w:rFonts w:eastAsia="Times New Roman" w:cs="Times New Roman"/>
          <w:szCs w:val="24"/>
        </w:rPr>
        <w:t xml:space="preserve">του Αγίου Κοσμά. Χαρακτηριστικό είναι ότι ο </w:t>
      </w:r>
      <w:r w:rsidRPr="009E6975">
        <w:rPr>
          <w:rFonts w:eastAsia="Times New Roman" w:cs="Times New Roman"/>
          <w:szCs w:val="24"/>
        </w:rPr>
        <w:t>Πανελλήνιος Σύλλογος Εργαζομένων στο ΕΛΚΕΘ</w:t>
      </w:r>
      <w:r>
        <w:rPr>
          <w:rFonts w:eastAsia="Times New Roman" w:cs="Times New Roman"/>
          <w:szCs w:val="24"/>
        </w:rPr>
        <w:t>Ε και ο Σύλλογος Ερευνητών ΕΛΚΕΘΕ, με δημόσια καταγγελία τους, χαρακτηρίζουν τη συγκεκριμένη διαδικασία μεταφοράς ως μετεγκατάσταση στο πουθενά, χωρίς σχέδιο, χωρίς μελέτ</w:t>
      </w:r>
      <w:r>
        <w:rPr>
          <w:rFonts w:eastAsia="Times New Roman" w:cs="Times New Roman"/>
          <w:szCs w:val="24"/>
        </w:rPr>
        <w:t xml:space="preserve">η και -το κυριότερο- χωρίς να έχει βρεθεί ο κατάλληλος χώρος και προειδοποιούν ότι η συγκεκριμένη </w:t>
      </w:r>
      <w:r>
        <w:rPr>
          <w:rFonts w:eastAsia="Times New Roman" w:cs="Times New Roman"/>
          <w:szCs w:val="24"/>
        </w:rPr>
        <w:lastRenderedPageBreak/>
        <w:t xml:space="preserve">διαδικασία θα έχει ως αποτέλεσμα την ουσιαστική παύση λειτουργίας ζωτικών δραστηριοτήτων του ΕΛΚΕΘΕ επ’ </w:t>
      </w:r>
      <w:proofErr w:type="spellStart"/>
      <w:r>
        <w:rPr>
          <w:rFonts w:eastAsia="Times New Roman" w:cs="Times New Roman"/>
          <w:szCs w:val="24"/>
        </w:rPr>
        <w:t>αόριστον</w:t>
      </w:r>
      <w:proofErr w:type="spellEnd"/>
      <w:r>
        <w:rPr>
          <w:rFonts w:eastAsia="Times New Roman" w:cs="Times New Roman"/>
          <w:szCs w:val="24"/>
        </w:rPr>
        <w:t xml:space="preserve">, με δραματικές επιστημονικές και οικονομικές </w:t>
      </w:r>
      <w:r>
        <w:rPr>
          <w:rFonts w:eastAsia="Times New Roman" w:cs="Times New Roman"/>
          <w:szCs w:val="24"/>
        </w:rPr>
        <w:t xml:space="preserve">συνέπειες για το Κέντρο και τους εργαζομένους του. </w:t>
      </w:r>
    </w:p>
    <w:p w14:paraId="3396973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Πάμε στην τροπολογία με γενικό αριθμό 1588 και ειδικό 33. Εδώ γίνεται μια τροποποίηση και συμπλήρωση διατάξεων του </w:t>
      </w:r>
      <w:r>
        <w:rPr>
          <w:rFonts w:eastAsia="Times New Roman" w:cs="Times New Roman"/>
          <w:szCs w:val="24"/>
        </w:rPr>
        <w:t>ν.</w:t>
      </w:r>
      <w:r>
        <w:rPr>
          <w:rFonts w:eastAsia="Times New Roman" w:cs="Times New Roman"/>
          <w:szCs w:val="24"/>
        </w:rPr>
        <w:t xml:space="preserve">2622/1998 και του </w:t>
      </w:r>
      <w:r>
        <w:rPr>
          <w:rFonts w:eastAsia="Times New Roman" w:cs="Times New Roman"/>
          <w:szCs w:val="24"/>
        </w:rPr>
        <w:t>ν.</w:t>
      </w:r>
      <w:r>
        <w:rPr>
          <w:rFonts w:eastAsia="Times New Roman" w:cs="Times New Roman"/>
          <w:szCs w:val="24"/>
        </w:rPr>
        <w:t>2168/1993 και επανακαθορισμός του ποσού της εισφοράς του αστυνομικο</w:t>
      </w:r>
      <w:r>
        <w:rPr>
          <w:rFonts w:eastAsia="Times New Roman" w:cs="Times New Roman"/>
          <w:szCs w:val="24"/>
        </w:rPr>
        <w:t xml:space="preserve">ύ, πυροσβεστικού και πολιτικού προσωπικού της Ελληνικής Αστυνομίας και του Πυροσβεστικού Σώματος, των Συνοριακών Φυλάκων και των Ειδικών Φρουρών στους αναφερόμενους ειδικούς λογαριασμούς που έχουν συσταθεί στο </w:t>
      </w:r>
      <w:r>
        <w:rPr>
          <w:rFonts w:eastAsia="Times New Roman" w:cs="Times New Roman"/>
          <w:szCs w:val="24"/>
        </w:rPr>
        <w:t>Ί</w:t>
      </w:r>
      <w:r>
        <w:rPr>
          <w:rFonts w:eastAsia="Times New Roman" w:cs="Times New Roman"/>
          <w:szCs w:val="24"/>
        </w:rPr>
        <w:t xml:space="preserve">δρυμα </w:t>
      </w:r>
      <w:r>
        <w:rPr>
          <w:rFonts w:eastAsia="Times New Roman" w:cs="Times New Roman"/>
          <w:szCs w:val="24"/>
        </w:rPr>
        <w:t xml:space="preserve">«Εξοχές Ελληνικής Αστυνομίας». </w:t>
      </w:r>
    </w:p>
    <w:p w14:paraId="3396973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Ί</w:t>
      </w:r>
      <w:r>
        <w:rPr>
          <w:rFonts w:eastAsia="Times New Roman" w:cs="Times New Roman"/>
          <w:szCs w:val="24"/>
        </w:rPr>
        <w:t>δρυ</w:t>
      </w:r>
      <w:r>
        <w:rPr>
          <w:rFonts w:eastAsia="Times New Roman" w:cs="Times New Roman"/>
          <w:szCs w:val="24"/>
        </w:rPr>
        <w:t>μα</w:t>
      </w:r>
      <w:r>
        <w:rPr>
          <w:rFonts w:eastAsia="Times New Roman" w:cs="Times New Roman"/>
          <w:szCs w:val="24"/>
        </w:rPr>
        <w:t xml:space="preserve">, λοιπόν, «Εξοχές Ελληνικής Αστυνομίας» είναι νομικό πρόσωπο δημοσίου δικαίου, κοινωφελούς χαρακτήρα και σκοπό έχει τη στήριξη, συμπαράσταση και οικονομική ενίσχυση του προσωπικού της Ελληνικής Αστυνομίας, και του εν ενεργεία και του εν αποστρατεία, και </w:t>
      </w:r>
      <w:r>
        <w:rPr>
          <w:rFonts w:eastAsia="Times New Roman" w:cs="Times New Roman"/>
          <w:szCs w:val="24"/>
        </w:rPr>
        <w:t xml:space="preserve">των οικογενειών τους στο πλαίσιο της πρόνοιας και </w:t>
      </w:r>
      <w:r>
        <w:rPr>
          <w:rFonts w:eastAsia="Times New Roman" w:cs="Times New Roman"/>
          <w:szCs w:val="24"/>
        </w:rPr>
        <w:lastRenderedPageBreak/>
        <w:t xml:space="preserve">αλληλεγγύης του Σώματος, συμπληρώνοντας τις δυνατότητες των κοινωνικών παροχών της πολιτείας. </w:t>
      </w:r>
    </w:p>
    <w:p w14:paraId="3396973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Μεταξύ των άλλων, όμως, στο </w:t>
      </w:r>
      <w:proofErr w:type="spellStart"/>
      <w:r>
        <w:rPr>
          <w:rFonts w:eastAsia="Times New Roman" w:cs="Times New Roman"/>
          <w:szCs w:val="24"/>
        </w:rPr>
        <w:t>προανεφερθέν</w:t>
      </w:r>
      <w:proofErr w:type="spellEnd"/>
      <w:r>
        <w:rPr>
          <w:rFonts w:eastAsia="Times New Roman" w:cs="Times New Roman"/>
          <w:szCs w:val="24"/>
        </w:rPr>
        <w:t xml:space="preserve"> </w:t>
      </w:r>
      <w:r>
        <w:rPr>
          <w:rFonts w:eastAsia="Times New Roman" w:cs="Times New Roman"/>
          <w:szCs w:val="24"/>
        </w:rPr>
        <w:t>ίδρυμα</w:t>
      </w:r>
      <w:r>
        <w:rPr>
          <w:rFonts w:eastAsia="Times New Roman" w:cs="Times New Roman"/>
          <w:szCs w:val="24"/>
        </w:rPr>
        <w:t>, λειτουργεί λογαριασμός αρωγής ορφανών τέκνων του προσωπικού τη</w:t>
      </w:r>
      <w:r>
        <w:rPr>
          <w:rFonts w:eastAsia="Times New Roman" w:cs="Times New Roman"/>
          <w:szCs w:val="24"/>
        </w:rPr>
        <w:t>ς Ελληνικής Αστυνομίας και του Πυροσβεστικού Σώματος, με σκοπό τη χορήγηση οικονομικής ενίσχυσης μια φορά τον χρόνο στα άγαμα και ανήλικα ορφανά τέκνα του προαναφερόμενου προσωπικού. Με την προτεινόμενη τροπολογία επανακαθορίζεται το ποσό της εισφοράς στον</w:t>
      </w:r>
      <w:r>
        <w:rPr>
          <w:rFonts w:eastAsia="Times New Roman" w:cs="Times New Roman"/>
          <w:szCs w:val="24"/>
        </w:rPr>
        <w:t xml:space="preserve"> ως άνω ειδικό λογαριασμό και ειδικότερα, θεσπίζεται στο εξής η καταβολή εφάπαξ ποσού ετησίως, 2,92 και 5,83 ευρώ αντίστοιχα, για το προσωπικό των ως άνω υπηρεσιών και για τους μετόχους του Ειδικού Λογαριασμού Αρωγής Προσωπικού της Ελληνικής Αστυνομίας. </w:t>
      </w:r>
    </w:p>
    <w:p w14:paraId="3396973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μως από το περιεχόμενο και από τη διατύπωση της υπό ψήφιση τροπολογίας δεν παρατίθενται συγκριτικά στοιχεία, ώστε να μπορεί να υπάρξει μια ασφαλής οικο</w:t>
      </w:r>
      <w:r>
        <w:rPr>
          <w:rFonts w:eastAsia="Times New Roman" w:cs="Times New Roman"/>
          <w:szCs w:val="24"/>
        </w:rPr>
        <w:lastRenderedPageBreak/>
        <w:t>νομική αποτίμηση των προτεινόμενων τροποποιήσεων και ακριβής εκτίμηση των επιπτώσεων που θα έχουν οι προτ</w:t>
      </w:r>
      <w:r>
        <w:rPr>
          <w:rFonts w:eastAsia="Times New Roman" w:cs="Times New Roman"/>
          <w:szCs w:val="24"/>
        </w:rPr>
        <w:t xml:space="preserve">εινόμενες διατάξεις στην οικονομική ευρωστία του ως άνω </w:t>
      </w:r>
      <w:r>
        <w:rPr>
          <w:rFonts w:eastAsia="Times New Roman" w:cs="Times New Roman"/>
          <w:szCs w:val="24"/>
        </w:rPr>
        <w:t>ιδρύματος</w:t>
      </w:r>
      <w:r>
        <w:rPr>
          <w:rFonts w:eastAsia="Times New Roman" w:cs="Times New Roman"/>
          <w:szCs w:val="24"/>
        </w:rPr>
        <w:t xml:space="preserve">. </w:t>
      </w:r>
    </w:p>
    <w:p w14:paraId="3396973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ότι η στήριξη με κάθε τρόπο του συγκεκριμένου </w:t>
      </w:r>
      <w:r>
        <w:rPr>
          <w:rFonts w:eastAsia="Times New Roman" w:cs="Times New Roman"/>
          <w:szCs w:val="24"/>
        </w:rPr>
        <w:t xml:space="preserve">ιδρύματος </w:t>
      </w:r>
      <w:r>
        <w:rPr>
          <w:rFonts w:eastAsia="Times New Roman" w:cs="Times New Roman"/>
          <w:szCs w:val="24"/>
        </w:rPr>
        <w:t>της Ελληνικής Αστυνομίας θα πρέπει να αποτελεί πρώτιστη υποχρέωση της πολιτείας. Με τον τρόπο</w:t>
      </w:r>
      <w:r w:rsidRPr="003C77D0">
        <w:rPr>
          <w:rFonts w:eastAsia="Times New Roman" w:cs="Times New Roman"/>
          <w:szCs w:val="24"/>
        </w:rPr>
        <w:t>,</w:t>
      </w:r>
      <w:r>
        <w:rPr>
          <w:rFonts w:eastAsia="Times New Roman" w:cs="Times New Roman"/>
          <w:szCs w:val="24"/>
        </w:rPr>
        <w:t xml:space="preserve"> όμως</w:t>
      </w:r>
      <w:r w:rsidRPr="003C77D0">
        <w:rPr>
          <w:rFonts w:eastAsia="Times New Roman" w:cs="Times New Roman"/>
          <w:szCs w:val="24"/>
        </w:rPr>
        <w:t>,</w:t>
      </w:r>
      <w:r>
        <w:rPr>
          <w:rFonts w:eastAsia="Times New Roman" w:cs="Times New Roman"/>
          <w:szCs w:val="24"/>
        </w:rPr>
        <w:t xml:space="preserve"> που εισάγεται η </w:t>
      </w:r>
      <w:r>
        <w:rPr>
          <w:rFonts w:eastAsia="Times New Roman" w:cs="Times New Roman"/>
          <w:szCs w:val="24"/>
        </w:rPr>
        <w:t>υπό ψήφιση τροπολογία δεν μας δίνεται η δυνατότητα να συνάγουμε ασφαλή συμπεράσματα για το αν οι επιπτώσεις της θα είναι θετικές ή αρνητικές. Παρ’ όλα αυτά</w:t>
      </w:r>
      <w:r w:rsidRPr="003C77D0">
        <w:rPr>
          <w:rFonts w:eastAsia="Times New Roman" w:cs="Times New Roman"/>
          <w:szCs w:val="24"/>
        </w:rPr>
        <w:t>,</w:t>
      </w:r>
      <w:r>
        <w:rPr>
          <w:rFonts w:eastAsia="Times New Roman" w:cs="Times New Roman"/>
          <w:szCs w:val="24"/>
        </w:rPr>
        <w:t xml:space="preserve"> με πολλές επιφυλάξεις</w:t>
      </w:r>
      <w:r w:rsidRPr="003C77D0">
        <w:rPr>
          <w:rFonts w:eastAsia="Times New Roman" w:cs="Times New Roman"/>
          <w:szCs w:val="24"/>
        </w:rPr>
        <w:t>,</w:t>
      </w:r>
      <w:r>
        <w:rPr>
          <w:rFonts w:eastAsia="Times New Roman" w:cs="Times New Roman"/>
          <w:szCs w:val="24"/>
        </w:rPr>
        <w:t xml:space="preserve"> θα ψηφίσουμε «</w:t>
      </w:r>
      <w:r>
        <w:rPr>
          <w:rFonts w:eastAsia="Times New Roman" w:cs="Times New Roman"/>
          <w:szCs w:val="24"/>
        </w:rPr>
        <w:t>παρών</w:t>
      </w:r>
      <w:r>
        <w:rPr>
          <w:rFonts w:eastAsia="Times New Roman" w:cs="Times New Roman"/>
          <w:szCs w:val="24"/>
        </w:rPr>
        <w:t xml:space="preserve">» στην παρούσα τροπολογία. </w:t>
      </w:r>
    </w:p>
    <w:p w14:paraId="3396973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Θα κάνω έναν σύντομο σχολιασμ</w:t>
      </w:r>
      <w:r>
        <w:rPr>
          <w:rFonts w:eastAsia="Times New Roman" w:cs="Times New Roman"/>
          <w:szCs w:val="24"/>
        </w:rPr>
        <w:t xml:space="preserve">ό και στα άρθρα. </w:t>
      </w:r>
    </w:p>
    <w:p w14:paraId="3396973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Στο άρθρο 1 αναφέρονται ρυθμίσεις οι οποίες συνεισφέρουν στην απλοποίηση των διαδικασιών και λειτουργούν προς όφελος των </w:t>
      </w:r>
      <w:r>
        <w:rPr>
          <w:rFonts w:eastAsia="Times New Roman" w:cs="Times New Roman"/>
          <w:szCs w:val="24"/>
        </w:rPr>
        <w:t>εταιρειών περιορισμένης ευθύνης</w:t>
      </w:r>
      <w:r>
        <w:rPr>
          <w:rFonts w:eastAsia="Times New Roman" w:cs="Times New Roman"/>
          <w:szCs w:val="24"/>
        </w:rPr>
        <w:t xml:space="preserve">. </w:t>
      </w:r>
    </w:p>
    <w:p w14:paraId="3396973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Στο άρθρο 2 προβλέπεται η δυνατότητα κατάρτισης της εταιρικής σύμβασης και με πρότυ</w:t>
      </w:r>
      <w:r>
        <w:rPr>
          <w:rFonts w:eastAsia="Times New Roman" w:cs="Times New Roman"/>
          <w:szCs w:val="24"/>
        </w:rPr>
        <w:t xml:space="preserve">πο καταστατικό, το οποίο πληροί συγκεκριμένες προϋποθέσεις, εκτός από </w:t>
      </w:r>
      <w:r>
        <w:rPr>
          <w:rFonts w:eastAsia="Times New Roman" w:cs="Times New Roman"/>
          <w:szCs w:val="24"/>
        </w:rPr>
        <w:lastRenderedPageBreak/>
        <w:t>τον έως τώρα προβλεπόμενο τύπο του συμβολαιογραφικού εγγράφου. Ορθώς δίνεται η συγκεκριμένη δυνατότητα στους εταίρους. Επίσης, προβλέπεται η απόκτηση της νομικής προσωπικότητας από την ε</w:t>
      </w:r>
      <w:r>
        <w:rPr>
          <w:rFonts w:eastAsia="Times New Roman" w:cs="Times New Roman"/>
          <w:szCs w:val="24"/>
        </w:rPr>
        <w:t xml:space="preserve">γγραφή στο ΓΕΜΗ και η ύπαρξη ενιαίας ολοκληρωμένης δημοσιότητας εντός του ΓΕΜΗ. </w:t>
      </w:r>
    </w:p>
    <w:p w14:paraId="3396974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Στο άρθρο 3 ρυθμίζονται θέματα σχετικά με την οργάνωση και διοίκηση της εταιρείας. Ειδικότερα, γίνεται αναφορά στον τρόπο σύγκλησης της συνέλευσης των εταίρων, ενώ πλέον στις </w:t>
      </w:r>
      <w:r>
        <w:rPr>
          <w:rFonts w:eastAsia="Times New Roman" w:cs="Times New Roman"/>
          <w:szCs w:val="24"/>
        </w:rPr>
        <w:t xml:space="preserve">αποκλειστικές αρμοδιότητες των εταίρων θα υπάγεται και η δυνατότητα της αναβίωσης της εταιρείας. Τέλος, καθορίζονται τα ασυμβίβαστα των διαχειριστών, καθώς επίσης και η διαδικασία ανάκλησής τους. </w:t>
      </w:r>
    </w:p>
    <w:p w14:paraId="3396974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Στο άρθρο 4 έχουμε θέματα οικονομικής φύσεως της εταιρείας </w:t>
      </w:r>
      <w:r>
        <w:rPr>
          <w:rFonts w:eastAsia="Times New Roman" w:cs="Times New Roman"/>
          <w:szCs w:val="24"/>
        </w:rPr>
        <w:t xml:space="preserve">και ειδικότερα θέματα σύνταξης, δημοσίευσης και ελέγχου των οικονομικών καταστάσεων των εταιρειών και διανομής των κερδών. Επιπλέον, προβλέπεται και η δυνατότητα σχηματισμού πρόσθετων αποθεματικών πέραν του τακτικού. </w:t>
      </w:r>
    </w:p>
    <w:p w14:paraId="3396974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Στο άρθρο 5 ορίζεται ότι το εταιρικό μ</w:t>
      </w:r>
      <w:r>
        <w:rPr>
          <w:rFonts w:eastAsia="Times New Roman" w:cs="Times New Roman"/>
          <w:szCs w:val="24"/>
        </w:rPr>
        <w:t xml:space="preserve">ερίδιο του </w:t>
      </w:r>
      <w:proofErr w:type="spellStart"/>
      <w:r>
        <w:rPr>
          <w:rFonts w:eastAsia="Times New Roman" w:cs="Times New Roman"/>
          <w:szCs w:val="24"/>
        </w:rPr>
        <w:t>θανόντος</w:t>
      </w:r>
      <w:proofErr w:type="spellEnd"/>
      <w:r>
        <w:rPr>
          <w:rFonts w:eastAsia="Times New Roman" w:cs="Times New Roman"/>
          <w:szCs w:val="24"/>
        </w:rPr>
        <w:t xml:space="preserve"> μπορεί να μεταβιβαστεί σε τρίτο πρόσωπο το οποίο θα υποδείξει η εταιρεία, εφόσον ο κληρονόμος, μετά την απόκτηση του μεριδίου του </w:t>
      </w:r>
      <w:proofErr w:type="spellStart"/>
      <w:r>
        <w:rPr>
          <w:rFonts w:eastAsia="Times New Roman" w:cs="Times New Roman"/>
          <w:szCs w:val="24"/>
        </w:rPr>
        <w:t>θανόντος</w:t>
      </w:r>
      <w:proofErr w:type="spellEnd"/>
      <w:r>
        <w:rPr>
          <w:rFonts w:eastAsia="Times New Roman" w:cs="Times New Roman"/>
          <w:szCs w:val="24"/>
        </w:rPr>
        <w:t xml:space="preserve"> εταίρου, δεν επιθυμεί την παραμονή του στην εταιρεία. </w:t>
      </w:r>
    </w:p>
    <w:p w14:paraId="3396974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Η συγκεκριμένη πρόβλεψη κινείται προς την </w:t>
      </w:r>
      <w:r>
        <w:rPr>
          <w:rFonts w:eastAsia="Times New Roman" w:cs="Times New Roman"/>
          <w:szCs w:val="24"/>
        </w:rPr>
        <w:t xml:space="preserve">σωστή κατεύθυνση και επιλύει αρκετά ζητήματα, τα οποία προκύπτουν σε περίπτωση θανάτου εταίρου και μεταβίβασης του μεριδίου του. </w:t>
      </w:r>
    </w:p>
    <w:p w14:paraId="3396974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Στο άρθρο 6 δίνεται μεγαλύτερη ευχέρεια κινήσεων στους εταίρους και καθίσταται πιο ευέλικτη η λειτουργία και η εξέλιξη της εταιρείας. </w:t>
      </w:r>
    </w:p>
    <w:p w14:paraId="3396974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Στο άρθρο 7 θα πρέπει να σημειωθεί ότι η πρόβλεψη περί λύσης της εταιρείας λόγω παρέλευσης του ορισμένου χρόνου και οι δι</w:t>
      </w:r>
      <w:r>
        <w:rPr>
          <w:rFonts w:eastAsia="Times New Roman" w:cs="Times New Roman"/>
          <w:szCs w:val="24"/>
        </w:rPr>
        <w:t xml:space="preserve">ατυπώσεις που προβλέπονται για την παράτασή της αποτελούν ρυθμίσεις που θέτουν περιττά προσκόμματα και εμπόδια στους εταίρους για τη λειτουργία της εταιρείας, ενώ το συγκεκριμένο θέμα θα μπορούσε να επιλυθεί με πολύ απλούστερες διαδικασίες. </w:t>
      </w:r>
    </w:p>
    <w:p w14:paraId="3396974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Στο άρθρο 8 τί</w:t>
      </w:r>
      <w:r>
        <w:rPr>
          <w:rFonts w:eastAsia="Times New Roman" w:cs="Times New Roman"/>
          <w:szCs w:val="24"/>
        </w:rPr>
        <w:t xml:space="preserve">θενται θέματα σχετικά με την εγκατάσταση αλλοδαπών εταιρειών στην Ελλάδα προερχόμενες είτε από χώρες της Ευρωπαϊκής Ένωσης είτε από τρίτες χώρες. </w:t>
      </w:r>
    </w:p>
    <w:p w14:paraId="3396974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Το γενικότερο πλαίσιο που αφορά την εγκατάσταση των ξένων εταιρειών και τη δραστηριοποίησή τους εντός της ελλ</w:t>
      </w:r>
      <w:r>
        <w:rPr>
          <w:rFonts w:eastAsia="Times New Roman" w:cs="Times New Roman"/>
          <w:szCs w:val="24"/>
        </w:rPr>
        <w:t>ηνικής επικράτειας είναι αρκετά χαλαρό και δεν θέτει ιδιαίτερα σοβαρές προϋποθέσεις, όρους και περιορισμούς σε αυτές τις ξένες εταιρείες. Το κράτος οφείλει πρώτιστα να προστατεύει και να δημιουργεί ευνοϊκές συνθήκες για τις εγχώριες ελληνικές εταιρείες, με</w:t>
      </w:r>
      <w:r>
        <w:rPr>
          <w:rFonts w:eastAsia="Times New Roman" w:cs="Times New Roman"/>
          <w:szCs w:val="24"/>
        </w:rPr>
        <w:t xml:space="preserve"> στόχο αυτές να μπορούν να πλεονεκτούν σε σχέση με τις υπόλοιπες. </w:t>
      </w:r>
    </w:p>
    <w:p w14:paraId="3396974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Ως εκ τούτου, το καθεστώς εγκρίσεως της εγκαταστάσεως υποκαταστημάτων αλλοδαπών εταιρειών θα έπρεπε να εμπεριέχει πολύ σοβαρότερες ασφαλιστικές δικλίδες και περιορισμούς γι’ αυτές τις εταιρ</w:t>
      </w:r>
      <w:r>
        <w:rPr>
          <w:rFonts w:eastAsia="Times New Roman" w:cs="Times New Roman"/>
          <w:szCs w:val="24"/>
        </w:rPr>
        <w:t xml:space="preserve">είες, με στόχο να δοθεί ώθηση και πλεονέκτημα στις αντίστοιχες ημεδαπές εταιρείες. </w:t>
      </w:r>
    </w:p>
    <w:p w14:paraId="3396974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9 ορθώς ορίζεται ότι τα δικαστήρια για την εκδίκαση των σχετικών διαφορών θα είναι τα δικαστήρια της έδρας της εταιρείας. </w:t>
      </w:r>
    </w:p>
    <w:p w14:paraId="3396974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Στο άρθρο 10 ρυθμίζονται θέματα επωνυμι</w:t>
      </w:r>
      <w:r>
        <w:rPr>
          <w:rFonts w:eastAsia="Times New Roman" w:cs="Times New Roman"/>
          <w:szCs w:val="24"/>
        </w:rPr>
        <w:t xml:space="preserve">ών και των υπολοίπων μορφών νομικών προσώπων, όπως της </w:t>
      </w:r>
      <w:r>
        <w:rPr>
          <w:rFonts w:eastAsia="Times New Roman" w:cs="Times New Roman"/>
          <w:szCs w:val="24"/>
        </w:rPr>
        <w:t xml:space="preserve">ανώνυμης εταιρείας </w:t>
      </w:r>
      <w:r>
        <w:rPr>
          <w:rFonts w:eastAsia="Times New Roman" w:cs="Times New Roman"/>
          <w:szCs w:val="24"/>
        </w:rPr>
        <w:t xml:space="preserve">και της </w:t>
      </w:r>
      <w:r>
        <w:rPr>
          <w:rFonts w:eastAsia="Times New Roman" w:cs="Times New Roman"/>
          <w:szCs w:val="24"/>
        </w:rPr>
        <w:t>ιδιωτικής κεφαλαιουχικής εταιρείας</w:t>
      </w:r>
      <w:r>
        <w:rPr>
          <w:rFonts w:eastAsia="Times New Roman" w:cs="Times New Roman"/>
          <w:szCs w:val="24"/>
        </w:rPr>
        <w:t xml:space="preserve">, για λόγους ενιαίας αντιμετώπισης του ζητήματος της επωνυμίας. </w:t>
      </w:r>
    </w:p>
    <w:p w14:paraId="3396974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Στο άρθρο 11 προβλέπεται στο άμεσο μέλλον η απόδοση στη δημοτική γλώσσα των</w:t>
      </w:r>
      <w:r>
        <w:rPr>
          <w:rFonts w:eastAsia="Times New Roman" w:cs="Times New Roman"/>
          <w:szCs w:val="24"/>
        </w:rPr>
        <w:t xml:space="preserve"> διατάξεων για τις ΕΠΕ. </w:t>
      </w:r>
      <w:r w:rsidRPr="00D66BCA">
        <w:rPr>
          <w:rFonts w:eastAsia="Times New Roman"/>
          <w:bCs/>
        </w:rPr>
        <w:t>Είναι</w:t>
      </w:r>
      <w:r>
        <w:rPr>
          <w:rFonts w:eastAsia="Times New Roman" w:cs="Times New Roman"/>
          <w:szCs w:val="24"/>
        </w:rPr>
        <w:t xml:space="preserve"> θετικό και αυτό. </w:t>
      </w:r>
    </w:p>
    <w:p w14:paraId="3396974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Με τη διάταξη στο άρθρο 12, όσες </w:t>
      </w:r>
      <w:r>
        <w:rPr>
          <w:rFonts w:eastAsia="Times New Roman" w:cs="Times New Roman"/>
          <w:szCs w:val="24"/>
        </w:rPr>
        <w:t xml:space="preserve">εταιρείες </w:t>
      </w:r>
      <w:r>
        <w:rPr>
          <w:rFonts w:eastAsia="Times New Roman" w:cs="Times New Roman"/>
          <w:szCs w:val="24"/>
        </w:rPr>
        <w:t>περιορισμένης ευθύνης</w:t>
      </w:r>
      <w:r>
        <w:rPr>
          <w:rFonts w:eastAsia="Times New Roman" w:cs="Times New Roman"/>
          <w:szCs w:val="24"/>
        </w:rPr>
        <w:t xml:space="preserve"> έχουν, όντως, ορίσει στα καταστατικά τους αόριστη διάρκεια και δεν μεριμνήσουν να το τροποποιήσουν εγκαίρως, </w:t>
      </w:r>
      <w:proofErr w:type="spellStart"/>
      <w:r>
        <w:rPr>
          <w:rFonts w:eastAsia="Times New Roman" w:cs="Times New Roman"/>
          <w:szCs w:val="24"/>
        </w:rPr>
        <w:t>λύονται</w:t>
      </w:r>
      <w:proofErr w:type="spellEnd"/>
      <w:r>
        <w:rPr>
          <w:rFonts w:eastAsia="Times New Roman" w:cs="Times New Roman"/>
          <w:szCs w:val="24"/>
        </w:rPr>
        <w:t xml:space="preserve"> και τίθενται αυτοδίκαια σε</w:t>
      </w:r>
      <w:r>
        <w:rPr>
          <w:rFonts w:eastAsia="Times New Roman" w:cs="Times New Roman"/>
          <w:szCs w:val="24"/>
        </w:rPr>
        <w:t xml:space="preserve"> κατάσταση εκκαθάρισης μέχρι τις 31 Δεκεμβρίου 2021.</w:t>
      </w:r>
    </w:p>
    <w:p w14:paraId="3396974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Η εμμονή της Κυβέρνησής σας στο θέμα της υποχρεωτικής ορισμένης διάρκειας των ΕΠΕ είναι άνευ λόγου και πρόκειται στην πράξη να δημιουργήσει περισσότερα </w:t>
      </w:r>
      <w:r>
        <w:rPr>
          <w:rFonts w:eastAsia="Times New Roman" w:cs="Times New Roman"/>
          <w:szCs w:val="24"/>
        </w:rPr>
        <w:lastRenderedPageBreak/>
        <w:t>προβλήματα από αυτά που υποτίθεται ότι αποσκοπεί να</w:t>
      </w:r>
      <w:r>
        <w:rPr>
          <w:rFonts w:eastAsia="Times New Roman" w:cs="Times New Roman"/>
          <w:szCs w:val="24"/>
        </w:rPr>
        <w:t xml:space="preserve"> λύσει. Θα καταψηφίσουμε το παρόν άρθρο. </w:t>
      </w:r>
    </w:p>
    <w:p w14:paraId="3396974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Στο άρθρο 13 καταργούνται οι διατάξεις </w:t>
      </w:r>
      <w:r w:rsidRPr="008F0891">
        <w:rPr>
          <w:rFonts w:eastAsia="Times New Roman" w:cs="Times New Roman"/>
          <w:bCs/>
          <w:shd w:val="clear" w:color="auto" w:fill="FFFFFF"/>
        </w:rPr>
        <w:t>που</w:t>
      </w:r>
      <w:r>
        <w:rPr>
          <w:rFonts w:eastAsia="Times New Roman" w:cs="Times New Roman"/>
          <w:szCs w:val="24"/>
        </w:rPr>
        <w:t xml:space="preserve"> είναι σε αχρησία, ανεπίκαιρες ή αντιφατικές με νεότερες υφιστάμενες. </w:t>
      </w:r>
      <w:r w:rsidRPr="00D66BCA">
        <w:rPr>
          <w:rFonts w:eastAsia="Times New Roman"/>
          <w:bCs/>
        </w:rPr>
        <w:t>Είναι</w:t>
      </w:r>
      <w:r>
        <w:rPr>
          <w:rFonts w:eastAsia="Times New Roman" w:cs="Times New Roman"/>
          <w:szCs w:val="24"/>
        </w:rPr>
        <w:t xml:space="preserve"> θετικό και αυτό.</w:t>
      </w:r>
    </w:p>
    <w:p w14:paraId="3396974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Πάμε στο </w:t>
      </w:r>
      <w:r>
        <w:rPr>
          <w:rFonts w:eastAsia="Times New Roman" w:cs="Times New Roman"/>
          <w:szCs w:val="24"/>
        </w:rPr>
        <w:t>Κ</w:t>
      </w:r>
      <w:r>
        <w:rPr>
          <w:rFonts w:eastAsia="Times New Roman" w:cs="Times New Roman"/>
          <w:szCs w:val="24"/>
        </w:rPr>
        <w:t xml:space="preserve">εφάλαιο Β΄ και στο άρθρο 14, </w:t>
      </w:r>
      <w:r>
        <w:rPr>
          <w:rFonts w:eastAsia="Times New Roman" w:cs="Times New Roman"/>
          <w:szCs w:val="24"/>
        </w:rPr>
        <w:t xml:space="preserve">το οποίο </w:t>
      </w:r>
      <w:r>
        <w:rPr>
          <w:rFonts w:eastAsia="Times New Roman" w:cs="Times New Roman"/>
          <w:szCs w:val="24"/>
        </w:rPr>
        <w:t>αφορά τις άδειες των επαγγελματ</w:t>
      </w:r>
      <w:r>
        <w:rPr>
          <w:rFonts w:eastAsia="Times New Roman" w:cs="Times New Roman"/>
          <w:szCs w:val="24"/>
        </w:rPr>
        <w:t>ιών πωλητών και τις λαϊκές αγορές.</w:t>
      </w:r>
    </w:p>
    <w:p w14:paraId="33969750" w14:textId="77777777" w:rsidR="000A42A9" w:rsidRDefault="00013445">
      <w:pPr>
        <w:spacing w:after="0" w:line="600" w:lineRule="auto"/>
        <w:jc w:val="both"/>
        <w:rPr>
          <w:rFonts w:eastAsia="Times New Roman" w:cs="Times New Roman"/>
          <w:szCs w:val="24"/>
        </w:rPr>
      </w:pPr>
      <w:r>
        <w:rPr>
          <w:rFonts w:eastAsia="Times New Roman" w:cs="Times New Roman"/>
          <w:szCs w:val="24"/>
        </w:rPr>
        <w:t>Κατ’ αρχάς, είναι θετική η εν λόγω διάταξη, διότι επιτρέπει τη δραστηριοποίηση στο υπαίθριο εμπόριο σε άτομα που έχουν λάβει σύνταξη αναπηρίας και ταυτόχρονα, προβλέπει και τη δυνατότητα προσωρινής αναπλήρωσής τους. Επίση</w:t>
      </w:r>
      <w:r>
        <w:rPr>
          <w:rFonts w:eastAsia="Times New Roman" w:cs="Times New Roman"/>
          <w:szCs w:val="24"/>
        </w:rPr>
        <w:t xml:space="preserve">ς, απλοποιεί τις σχετικές διαδικασίες και επιλύει θέματα αρμοδιοτήτων μεταξύ συναρμόδιων οργάνων και φορέων. Απουσιάζει όμως και από το εν λόγω νομοθέτημα οποιαδήποτε ρύθμιση η οποία θα μπορούσε να δώσει λύση, για παράδειγμα, στο οξύτατο πρόβλημα του </w:t>
      </w:r>
      <w:proofErr w:type="spellStart"/>
      <w:r>
        <w:rPr>
          <w:rFonts w:eastAsia="Times New Roman" w:cs="Times New Roman"/>
          <w:szCs w:val="24"/>
        </w:rPr>
        <w:t>παρεμ</w:t>
      </w:r>
      <w:r>
        <w:rPr>
          <w:rFonts w:eastAsia="Times New Roman" w:cs="Times New Roman"/>
          <w:szCs w:val="24"/>
        </w:rPr>
        <w:t>πορίου</w:t>
      </w:r>
      <w:proofErr w:type="spellEnd"/>
      <w:r>
        <w:rPr>
          <w:rFonts w:eastAsia="Times New Roman" w:cs="Times New Roman"/>
          <w:szCs w:val="24"/>
        </w:rPr>
        <w:t xml:space="preserve"> που διεξάγεται ανενόχλητα από αλλοδαπούς πωλητές, συνήθως λαθρομετανάστες, πέριξ των λαϊκών αγορών. </w:t>
      </w:r>
    </w:p>
    <w:p w14:paraId="3396975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 άρθρο 15 και σε εφαρμογή </w:t>
      </w:r>
      <w:proofErr w:type="spellStart"/>
      <w:r>
        <w:rPr>
          <w:rFonts w:eastAsia="Times New Roman" w:cs="Times New Roman"/>
          <w:szCs w:val="24"/>
        </w:rPr>
        <w:t>μνημονιακών</w:t>
      </w:r>
      <w:proofErr w:type="spellEnd"/>
      <w:r>
        <w:rPr>
          <w:rFonts w:eastAsia="Times New Roman" w:cs="Times New Roman"/>
          <w:szCs w:val="24"/>
        </w:rPr>
        <w:t xml:space="preserve"> υποχρεώσεων ορίζεται ότι δύνανται πλέον κι οι ασφαλιστικές εταιρείες  να χορηγούν εγγυητικές επιστολές. Α</w:t>
      </w:r>
      <w:r>
        <w:rPr>
          <w:rFonts w:eastAsia="Times New Roman" w:cs="Times New Roman"/>
          <w:szCs w:val="24"/>
        </w:rPr>
        <w:t xml:space="preserve">υτό είπαμε και στην </w:t>
      </w:r>
      <w:r>
        <w:rPr>
          <w:rFonts w:eastAsia="Times New Roman" w:cs="Times New Roman"/>
          <w:szCs w:val="24"/>
        </w:rPr>
        <w:t>επιτροπή</w:t>
      </w:r>
      <w:r>
        <w:rPr>
          <w:rFonts w:eastAsia="Times New Roman" w:cs="Times New Roman"/>
          <w:szCs w:val="24"/>
        </w:rPr>
        <w:t>, κύριε Υπουργέ, ότι χρήζει ιδιαίτερης προσοχής, καθώς πουθενά δεν διευκρινίζεται ποιες θα είναι οι ασφαλιστικές δικλίδες και οι προϋποθέσεις βάσει των οποίων θα έχουν τη δυνατότητα οι ασφαλιστικές εταιρείες να χορηγούν τις εγγυ</w:t>
      </w:r>
      <w:r>
        <w:rPr>
          <w:rFonts w:eastAsia="Times New Roman" w:cs="Times New Roman"/>
          <w:szCs w:val="24"/>
        </w:rPr>
        <w:t>ητικές. Δεν υπάρχει κα</w:t>
      </w:r>
      <w:r>
        <w:rPr>
          <w:rFonts w:eastAsia="Times New Roman" w:cs="Times New Roman"/>
          <w:szCs w:val="24"/>
        </w:rPr>
        <w:t>μ</w:t>
      </w:r>
      <w:r>
        <w:rPr>
          <w:rFonts w:eastAsia="Times New Roman" w:cs="Times New Roman"/>
          <w:szCs w:val="24"/>
        </w:rPr>
        <w:t>μία αναφορά στον τρόπο διαπίστωσης της φερεγγυότητας των ασφαλιστικών εταιρειών και της διασφάλισης ότι πράγματι θα είναι σε θέση να ανταποκριθούν στον συγκεκριμένο τομέα. Δεδομένης μάλιστα και της ανεπάρκειας των υφιστάμενων ελεγκτι</w:t>
      </w:r>
      <w:r>
        <w:rPr>
          <w:rFonts w:eastAsia="Times New Roman" w:cs="Times New Roman"/>
          <w:szCs w:val="24"/>
        </w:rPr>
        <w:t xml:space="preserve">κών κρατικών μηχανισμών, ο προβληματισμός μας μεγαλώνει, διότι ελλοχεύει ο κίνδυνος να προκληθούν άσχημες καταστάσεις, με δυσμενέστατες συνέπειες για την αγορά. </w:t>
      </w:r>
    </w:p>
    <w:p w14:paraId="3396975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Τέλος, στο άρθρο 16 υπήρξε μια νομοτεχνική βελτίωση. Διαγράφηκε η παράγραφος 2 του άρθρου 16, </w:t>
      </w:r>
      <w:r>
        <w:rPr>
          <w:rFonts w:eastAsia="Times New Roman" w:cs="Times New Roman"/>
          <w:szCs w:val="24"/>
        </w:rPr>
        <w:t>που περιόριζε τις εισφορές στο 2</w:t>
      </w:r>
      <w:r>
        <w:rPr>
          <w:rFonts w:eastAsia="Times New Roman"/>
          <w:szCs w:val="24"/>
        </w:rPr>
        <w:t>‰</w:t>
      </w:r>
      <w:r>
        <w:rPr>
          <w:rFonts w:eastAsia="Times New Roman" w:cs="Times New Roman"/>
          <w:szCs w:val="24"/>
        </w:rPr>
        <w:t xml:space="preserve">. Ταυτόχρονα, διατηρείται η εκ του νόμου υποχρεωτική συμμετοχή των επιμελητηρίων ΕΕΕΔΕΕ, γεγονός για το </w:t>
      </w:r>
      <w:r>
        <w:rPr>
          <w:rFonts w:eastAsia="Times New Roman" w:cs="Times New Roman"/>
          <w:szCs w:val="24"/>
        </w:rPr>
        <w:lastRenderedPageBreak/>
        <w:t>οποίο εξέφρασαν την αντίθεσή τους οι εκπρόσωποι των επιμελητηρίων, ζητώντας να εναπόκειται η συμμετοχή ή όχι στη διακρι</w:t>
      </w:r>
      <w:r>
        <w:rPr>
          <w:rFonts w:eastAsia="Times New Roman" w:cs="Times New Roman"/>
          <w:szCs w:val="24"/>
        </w:rPr>
        <w:t xml:space="preserve">τική ευχέρεια του κάθε φορέα. </w:t>
      </w:r>
    </w:p>
    <w:p w14:paraId="3396975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3969754" w14:textId="77777777" w:rsidR="000A42A9" w:rsidRDefault="000134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33969755" w14:textId="77777777" w:rsidR="000A42A9" w:rsidRDefault="00013445">
      <w:pPr>
        <w:spacing w:after="0"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των Ελλήνων, δώδε</w:t>
      </w:r>
      <w:r>
        <w:rPr>
          <w:rFonts w:eastAsia="Times New Roman" w:cs="Times New Roman"/>
          <w:szCs w:val="24"/>
        </w:rPr>
        <w:t xml:space="preserve">κα σπουδαστές και ένας συνοδός από το ΙΕΚ ΑΚΜΗ. </w:t>
      </w:r>
    </w:p>
    <w:p w14:paraId="3396975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33969757" w14:textId="77777777" w:rsidR="000A42A9" w:rsidRDefault="00013445">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396975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Αθανάσιος </w:t>
      </w:r>
      <w:proofErr w:type="spellStart"/>
      <w:r>
        <w:rPr>
          <w:rFonts w:eastAsia="Times New Roman" w:cs="Times New Roman"/>
          <w:szCs w:val="24"/>
        </w:rPr>
        <w:t>Βαρδαλής</w:t>
      </w:r>
      <w:proofErr w:type="spellEnd"/>
      <w:r>
        <w:rPr>
          <w:rFonts w:eastAsia="Times New Roman" w:cs="Times New Roman"/>
          <w:szCs w:val="24"/>
        </w:rPr>
        <w:t xml:space="preserve">. </w:t>
      </w:r>
    </w:p>
    <w:p w14:paraId="33969759"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Κύριε Πρόεδρε, θα ήθ</w:t>
      </w:r>
      <w:r>
        <w:rPr>
          <w:rFonts w:eastAsia="Times New Roman" w:cs="Times New Roman"/>
          <w:szCs w:val="24"/>
        </w:rPr>
        <w:t>ελα να θίξω ένα θέμα Κανονισμού. Θα μου δώσετε τον λόγο μετά;</w:t>
      </w:r>
    </w:p>
    <w:p w14:paraId="3396975A" w14:textId="77777777" w:rsidR="000A42A9" w:rsidRDefault="00013445">
      <w:pPr>
        <w:spacing w:after="0"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Αμέσως μόλις κατέβει από το Βήμα ο κ. </w:t>
      </w:r>
      <w:proofErr w:type="spellStart"/>
      <w:r>
        <w:rPr>
          <w:rFonts w:eastAsia="Times New Roman" w:cs="Times New Roman"/>
          <w:szCs w:val="24"/>
        </w:rPr>
        <w:t>Βαρδαλής</w:t>
      </w:r>
      <w:proofErr w:type="spellEnd"/>
      <w:r>
        <w:rPr>
          <w:rFonts w:eastAsia="Times New Roman" w:cs="Times New Roman"/>
          <w:szCs w:val="24"/>
        </w:rPr>
        <w:t xml:space="preserve">. </w:t>
      </w:r>
    </w:p>
    <w:p w14:paraId="3396975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14:paraId="3396975C"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Ευχαριστώ, κύριε Πρόεδρε. </w:t>
      </w:r>
    </w:p>
    <w:p w14:paraId="3396975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Από την εξέλιξη της όλης συζήτη</w:t>
      </w:r>
      <w:r>
        <w:rPr>
          <w:rFonts w:eastAsia="Times New Roman" w:cs="Times New Roman"/>
          <w:szCs w:val="24"/>
        </w:rPr>
        <w:t xml:space="preserve">σης τόσο στην </w:t>
      </w:r>
      <w:r>
        <w:rPr>
          <w:rFonts w:eastAsia="Times New Roman" w:cs="Times New Roman"/>
          <w:szCs w:val="24"/>
        </w:rPr>
        <w:t xml:space="preserve">επιτροπή </w:t>
      </w:r>
      <w:r>
        <w:rPr>
          <w:rFonts w:eastAsia="Times New Roman" w:cs="Times New Roman"/>
          <w:szCs w:val="24"/>
        </w:rPr>
        <w:t xml:space="preserve">όσο και μέχρι τώρα στην Ολομέλεια νομίζουμε ότι φάνηκε ξεκάθαρα η στόχευση της Κυβέρνησης. Με αυτήν τη νομοθετική παρέμβαση θέλει να διευκολύνει τη δράση των </w:t>
      </w:r>
      <w:r>
        <w:rPr>
          <w:rFonts w:eastAsia="Times New Roman" w:cs="Times New Roman"/>
          <w:szCs w:val="24"/>
        </w:rPr>
        <w:t>εταιρειών περιορισμένης ευθύνης</w:t>
      </w:r>
      <w:r>
        <w:rPr>
          <w:rFonts w:eastAsia="Times New Roman" w:cs="Times New Roman"/>
          <w:szCs w:val="24"/>
        </w:rPr>
        <w:t>. Πρόκειται, όμως, για μια παρέμβαση που απο</w:t>
      </w:r>
      <w:r>
        <w:rPr>
          <w:rFonts w:eastAsia="Times New Roman" w:cs="Times New Roman"/>
          <w:szCs w:val="24"/>
        </w:rPr>
        <w:t xml:space="preserve">τελεί μέρος της συνολικότερης προσπάθειας αναμόρφωσης κι εκσυγχρονισμού όλου του </w:t>
      </w:r>
      <w:r>
        <w:rPr>
          <w:rFonts w:eastAsia="Times New Roman" w:cs="Times New Roman"/>
          <w:szCs w:val="24"/>
        </w:rPr>
        <w:t>Εμπορικού Δικαίου</w:t>
      </w:r>
      <w:r>
        <w:rPr>
          <w:rFonts w:eastAsia="Times New Roman" w:cs="Times New Roman"/>
          <w:szCs w:val="24"/>
        </w:rPr>
        <w:t>, με στόχο να διευκολύνει τη δράση των επιχειρήσεων, του κεφαλαίου συνολικά, τη στήριξη της κερδοφορίας του, να παραμερίσει κάθε εμπόδιο, μέσα από τη μείωση τ</w:t>
      </w:r>
      <w:r>
        <w:rPr>
          <w:rFonts w:eastAsia="Times New Roman" w:cs="Times New Roman"/>
          <w:szCs w:val="24"/>
        </w:rPr>
        <w:t xml:space="preserve">ου κόστους </w:t>
      </w:r>
      <w:r>
        <w:rPr>
          <w:rFonts w:eastAsia="Times New Roman" w:cs="Times New Roman"/>
          <w:szCs w:val="24"/>
        </w:rPr>
        <w:lastRenderedPageBreak/>
        <w:t xml:space="preserve">λειτουργίας και την απλοποίηση των διαδικασιών ίδρυσης και επανασύστασης αυτών των εταιρειών. </w:t>
      </w:r>
    </w:p>
    <w:p w14:paraId="3396975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Θα ακολουθήσουν, όπως μας είπε και ο κύριος Υπουργός, αντίστοιχες νομοθετικές πρωτοβουλίες, τόσο για τις ανώνυμες εταιρείες, το ΓΕΜΗ, αλλά και τα επιμ</w:t>
      </w:r>
      <w:r>
        <w:rPr>
          <w:rFonts w:eastAsia="Times New Roman" w:cs="Times New Roman"/>
          <w:szCs w:val="24"/>
        </w:rPr>
        <w:t xml:space="preserve">ελητήρια. </w:t>
      </w:r>
    </w:p>
    <w:p w14:paraId="3396975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Γιατί τα κάνετε όλα αυτά; Μα, γιατί θέλετε μέσω της ενίσχυσης όλων των μορφών των εταιρειών να ενισχύσετε την κερδοφορία τους και με αυτόν τον τρόπο να διασφαλίσετε -να προσπαθήσετε, εν πάση </w:t>
      </w:r>
      <w:proofErr w:type="spellStart"/>
      <w:r>
        <w:rPr>
          <w:rFonts w:eastAsia="Times New Roman" w:cs="Times New Roman"/>
          <w:szCs w:val="24"/>
        </w:rPr>
        <w:t>περιπτώσει</w:t>
      </w:r>
      <w:proofErr w:type="spellEnd"/>
      <w:r>
        <w:rPr>
          <w:rFonts w:eastAsia="Times New Roman" w:cs="Times New Roman"/>
          <w:szCs w:val="24"/>
        </w:rPr>
        <w:t>-, να σταθεροποιήσετε αυτήν την επισφαλή καπ</w:t>
      </w:r>
      <w:r>
        <w:rPr>
          <w:rFonts w:eastAsia="Times New Roman" w:cs="Times New Roman"/>
          <w:szCs w:val="24"/>
        </w:rPr>
        <w:t xml:space="preserve">ιταλιστική ανάπτυξη, την αναιμική, πείτε τη όπως θέλετε. </w:t>
      </w:r>
    </w:p>
    <w:p w14:paraId="3396976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Αυτή η στόχευση της Κυβέρνησης είναι μέσα </w:t>
      </w:r>
      <w:r>
        <w:rPr>
          <w:rFonts w:eastAsia="Times New Roman" w:cs="Times New Roman"/>
          <w:szCs w:val="24"/>
        </w:rPr>
        <w:t>στο πλαίσιο</w:t>
      </w:r>
      <w:r>
        <w:rPr>
          <w:rFonts w:eastAsia="Times New Roman" w:cs="Times New Roman"/>
          <w:szCs w:val="24"/>
        </w:rPr>
        <w:t xml:space="preserve"> και του «αναπτυξιακού σχεδίου» για το μέλλον, ένα σχέδιο που, πέρα από τη χρυσόσκονη</w:t>
      </w:r>
      <w:r>
        <w:rPr>
          <w:rFonts w:eastAsia="Times New Roman" w:cs="Times New Roman"/>
          <w:szCs w:val="24"/>
        </w:rPr>
        <w:t xml:space="preserve"> </w:t>
      </w:r>
      <w:r>
        <w:rPr>
          <w:rFonts w:eastAsia="Times New Roman" w:cs="Times New Roman"/>
          <w:szCs w:val="24"/>
        </w:rPr>
        <w:t xml:space="preserve">της προστασίας της εργασίας και της δίκαιης ανάπτυξης, στο </w:t>
      </w:r>
      <w:r>
        <w:rPr>
          <w:rFonts w:eastAsia="Times New Roman" w:cs="Times New Roman"/>
          <w:szCs w:val="24"/>
        </w:rPr>
        <w:t>κέντρο της προσοχής του έχει τη βιώσιμη κερδοφορία, με βροχή</w:t>
      </w:r>
      <w:r>
        <w:rPr>
          <w:rFonts w:eastAsia="Times New Roman" w:cs="Times New Roman"/>
          <w:szCs w:val="24"/>
        </w:rPr>
        <w:t xml:space="preserve"> </w:t>
      </w:r>
      <w:r>
        <w:rPr>
          <w:rFonts w:eastAsia="Times New Roman" w:cs="Times New Roman"/>
          <w:szCs w:val="24"/>
        </w:rPr>
        <w:t xml:space="preserve">ενισχύσεων για τους επιχειρηματικούς ομίλους. </w:t>
      </w:r>
    </w:p>
    <w:p w14:paraId="3396976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δεν έχουμε να κάνουμε απλά με έναν επώδυνο συμβιβασμό επειδή όλα αυτά αποτελούν μέρος του τρίτου μνημονίου και προτάσεις του ΟΟΣΑ, αλλά για μια </w:t>
      </w:r>
      <w:r>
        <w:rPr>
          <w:rFonts w:eastAsia="Times New Roman" w:cs="Times New Roman"/>
          <w:szCs w:val="24"/>
        </w:rPr>
        <w:t>συνειδητή προσπάθεια της Κυβέρνησης να εξασφαλιστεί η απρόσκοπτη κερδοφορία των επιχειρηματικών ομίλων. Και δεν μας εκπλήσσει καθόλου και η συμφωνία επί της ουσίας της στόχευσης του νομοσχεδίου από όλα τα άλλα κόμματα της Αντιπολίτευσης, ούτε βέβαια η προσ</w:t>
      </w:r>
      <w:r>
        <w:rPr>
          <w:rFonts w:eastAsia="Times New Roman" w:cs="Times New Roman"/>
          <w:szCs w:val="24"/>
        </w:rPr>
        <w:t xml:space="preserve">πάθειά τους και η συμβολή τους στη βελτίωσή του, πιέζοντας μάλιστα και για περισσότερα κίνητρα, τόσο φορολογικά όσο και ασφαλιστικά. </w:t>
      </w:r>
    </w:p>
    <w:p w14:paraId="33969762" w14:textId="77777777" w:rsidR="000A42A9" w:rsidRDefault="00013445">
      <w:pPr>
        <w:spacing w:after="0" w:line="600" w:lineRule="auto"/>
        <w:ind w:firstLine="720"/>
        <w:jc w:val="both"/>
        <w:rPr>
          <w:rFonts w:eastAsia="Times New Roman"/>
          <w:szCs w:val="24"/>
        </w:rPr>
      </w:pPr>
      <w:r>
        <w:rPr>
          <w:rFonts w:eastAsia="Times New Roman"/>
          <w:szCs w:val="24"/>
        </w:rPr>
        <w:t>Άλλωστε δεν πρόκειται για μία συμφωνία της Κυβέρνησης και των άλλων αστικών κομμάτων μόνο στο συγκεκριμένο νομοσχέδιο, αλλ</w:t>
      </w:r>
      <w:r>
        <w:rPr>
          <w:rFonts w:eastAsia="Times New Roman"/>
          <w:szCs w:val="24"/>
        </w:rPr>
        <w:t xml:space="preserve">ά εκφράζει τη βαθύτερη συμφωνία σας για να συνεχιστεί αποφασιστικά η αντιλαϊκή επίθεση, ώστε να θωρακιστεί η ανταγωνιστικότητα των επιχειρηματικών ομίλων. </w:t>
      </w:r>
    </w:p>
    <w:p w14:paraId="33969763" w14:textId="77777777" w:rsidR="000A42A9" w:rsidRDefault="00013445">
      <w:pPr>
        <w:spacing w:after="0" w:line="600" w:lineRule="auto"/>
        <w:ind w:firstLine="720"/>
        <w:jc w:val="both"/>
        <w:rPr>
          <w:rFonts w:eastAsia="Times New Roman"/>
          <w:szCs w:val="24"/>
        </w:rPr>
      </w:pPr>
      <w:r>
        <w:rPr>
          <w:rFonts w:eastAsia="Times New Roman"/>
          <w:szCs w:val="24"/>
        </w:rPr>
        <w:t>Ο ΣΥΡΙΖΑ από τη μία μεριά και η Νέα Δημοκρατία και το Κίνημα Αλλαγής από την άλλη θέλουν να αποδείξο</w:t>
      </w:r>
      <w:r>
        <w:rPr>
          <w:rFonts w:eastAsia="Times New Roman"/>
          <w:szCs w:val="24"/>
        </w:rPr>
        <w:t xml:space="preserve">υν ότι αυτοί, καθένας από τη μεριά του, μπορούν καλύτερα να διαχειριστούν αυτά τα ζητήματα, να αναγνωριστούν ως το γνήσιο κόμμα που θα </w:t>
      </w:r>
      <w:r>
        <w:rPr>
          <w:rFonts w:eastAsia="Times New Roman"/>
          <w:szCs w:val="24"/>
        </w:rPr>
        <w:lastRenderedPageBreak/>
        <w:t>εγγυηθεί τις επενδύσεις και την υγιή καπιταλιστική ανάπτυξη. Παρά τις όποιες διαχειριστικές διαφορές έχουν, το μόνο που α</w:t>
      </w:r>
      <w:r>
        <w:rPr>
          <w:rFonts w:eastAsia="Times New Roman"/>
          <w:szCs w:val="24"/>
        </w:rPr>
        <w:t xml:space="preserve">ποδεικνύουν είναι ότι είναι οι δύο όψεις του ίδιου νομίσματος. </w:t>
      </w:r>
    </w:p>
    <w:p w14:paraId="33969764" w14:textId="77777777" w:rsidR="000A42A9" w:rsidRDefault="00013445">
      <w:pPr>
        <w:spacing w:after="0" w:line="600" w:lineRule="auto"/>
        <w:ind w:firstLine="720"/>
        <w:jc w:val="both"/>
        <w:rPr>
          <w:rFonts w:eastAsia="Times New Roman"/>
          <w:szCs w:val="24"/>
        </w:rPr>
      </w:pPr>
      <w:r>
        <w:rPr>
          <w:rFonts w:eastAsia="Times New Roman"/>
          <w:szCs w:val="24"/>
        </w:rPr>
        <w:t>Όμως, το σχέδιο της Κυβέρνησης ΣΥΡΙΖΑ, της Νέας Δημοκρατίας και του Κινήματος Αλλαγής, αλλά και των άλλων αστικών κομμάτων για την επόμενη ημέρα, ο στόχος για την προσέλκυση νέων κερδοφόρων επ</w:t>
      </w:r>
      <w:r>
        <w:rPr>
          <w:rFonts w:eastAsia="Times New Roman"/>
          <w:szCs w:val="24"/>
        </w:rPr>
        <w:t xml:space="preserve">ενδύσεων, η «διαμόρφωση» του καλύτερου, του κατάλληλου, του φιλικού επενδυτικού περιβάλλοντος θα φέρει νέο μπαράζ αντιλαϊκών αναδιαρθρώσεων, νέες ανατροπές στο ασφαλιστικό, την ενίσχυση της </w:t>
      </w:r>
      <w:proofErr w:type="spellStart"/>
      <w:r>
        <w:rPr>
          <w:rFonts w:eastAsia="Times New Roman"/>
          <w:szCs w:val="24"/>
        </w:rPr>
        <w:t>φοροληστείας</w:t>
      </w:r>
      <w:proofErr w:type="spellEnd"/>
      <w:r>
        <w:rPr>
          <w:rFonts w:eastAsia="Times New Roman"/>
          <w:szCs w:val="24"/>
        </w:rPr>
        <w:t>, ακόμη μεγαλύτερη ευελιξία στην αγορά εργασίας, περαι</w:t>
      </w:r>
      <w:r>
        <w:rPr>
          <w:rFonts w:eastAsia="Times New Roman"/>
          <w:szCs w:val="24"/>
        </w:rPr>
        <w:t xml:space="preserve">τέρω ιδιωτικοποιήσεις, το χτύπημα ακόμη και των συνδικαλιστικών ελευθεριών. </w:t>
      </w:r>
    </w:p>
    <w:p w14:paraId="33969765" w14:textId="77777777" w:rsidR="000A42A9" w:rsidRDefault="00013445">
      <w:pPr>
        <w:spacing w:after="0" w:line="600" w:lineRule="auto"/>
        <w:ind w:firstLine="720"/>
        <w:jc w:val="both"/>
        <w:rPr>
          <w:rFonts w:eastAsia="Times New Roman"/>
          <w:szCs w:val="24"/>
        </w:rPr>
      </w:pPr>
      <w:r>
        <w:rPr>
          <w:rFonts w:eastAsia="Times New Roman"/>
          <w:szCs w:val="24"/>
        </w:rPr>
        <w:t>Το σχέδιό σας για προσέλκυση επενδύσεων θα έχει ως κράχτη</w:t>
      </w:r>
      <w:r>
        <w:rPr>
          <w:rFonts w:eastAsia="Times New Roman"/>
          <w:szCs w:val="24"/>
        </w:rPr>
        <w:t xml:space="preserve"> </w:t>
      </w:r>
      <w:r>
        <w:rPr>
          <w:rFonts w:eastAsia="Times New Roman"/>
          <w:szCs w:val="24"/>
        </w:rPr>
        <w:t xml:space="preserve">αυτήν ακριβώς την αντιλαϊκή πολιτική: Από τη μία μεριά ενίσχυση των επιχειρηματικών ομίλων και από την άλλη χτύπημα των εργασιακών δικαιωμάτων. </w:t>
      </w:r>
    </w:p>
    <w:p w14:paraId="33969766" w14:textId="77777777" w:rsidR="000A42A9" w:rsidRDefault="00013445">
      <w:pPr>
        <w:spacing w:after="0" w:line="600" w:lineRule="auto"/>
        <w:ind w:firstLine="720"/>
        <w:jc w:val="both"/>
        <w:rPr>
          <w:rFonts w:eastAsia="Times New Roman"/>
          <w:szCs w:val="24"/>
        </w:rPr>
      </w:pPr>
      <w:r>
        <w:rPr>
          <w:rFonts w:eastAsia="Times New Roman"/>
          <w:szCs w:val="24"/>
        </w:rPr>
        <w:lastRenderedPageBreak/>
        <w:t xml:space="preserve">Πώς συνδέονται όλα αυτά με το νομοσχέδιο που συζητάμε και αφορά τις </w:t>
      </w:r>
      <w:r>
        <w:rPr>
          <w:rFonts w:eastAsia="Times New Roman"/>
          <w:szCs w:val="24"/>
        </w:rPr>
        <w:t>εταιρείες περιορισμένης ευθύνης</w:t>
      </w:r>
      <w:r>
        <w:rPr>
          <w:rFonts w:eastAsia="Times New Roman"/>
          <w:szCs w:val="24"/>
        </w:rPr>
        <w:t>; Ποια είναι</w:t>
      </w:r>
      <w:r>
        <w:rPr>
          <w:rFonts w:eastAsia="Times New Roman"/>
          <w:szCs w:val="24"/>
        </w:rPr>
        <w:t xml:space="preserve"> στην ουσία η στόχευση της Κυβέρνησης; Με τις αλλαγές που προτείνετε στη μέχρι τώρα νομοθεσία απλουστεύετε τη διαδικασία για να συσταθεί μία </w:t>
      </w:r>
      <w:r>
        <w:rPr>
          <w:rFonts w:eastAsia="Times New Roman"/>
          <w:szCs w:val="24"/>
        </w:rPr>
        <w:t xml:space="preserve">εταιρεία περιορισμένης </w:t>
      </w:r>
      <w:r>
        <w:rPr>
          <w:rFonts w:eastAsia="Times New Roman"/>
          <w:szCs w:val="24"/>
        </w:rPr>
        <w:t>ευθύνης</w:t>
      </w:r>
      <w:r>
        <w:rPr>
          <w:rFonts w:eastAsia="Times New Roman"/>
          <w:szCs w:val="24"/>
        </w:rPr>
        <w:t xml:space="preserve"> ή η όλη διαδικασία να γίνεται ευκολότερα, όπως επίσης εισάγετε και τη δυνατότητα ανα</w:t>
      </w:r>
      <w:r>
        <w:rPr>
          <w:rFonts w:eastAsia="Times New Roman"/>
          <w:szCs w:val="24"/>
        </w:rPr>
        <w:t xml:space="preserve">βίωσής της και το ζήτημα της αναβίωσης ιδιαίτερα αυτή την περίοδο είναι σημαντικό για τους στόχους που έχετε θέσει. </w:t>
      </w:r>
    </w:p>
    <w:p w14:paraId="33969767" w14:textId="77777777" w:rsidR="000A42A9" w:rsidRDefault="00013445">
      <w:pPr>
        <w:spacing w:after="0" w:line="600" w:lineRule="auto"/>
        <w:ind w:firstLine="720"/>
        <w:jc w:val="both"/>
        <w:rPr>
          <w:rFonts w:eastAsia="Times New Roman"/>
          <w:szCs w:val="24"/>
        </w:rPr>
      </w:pPr>
      <w:r>
        <w:rPr>
          <w:rFonts w:eastAsia="Times New Roman"/>
          <w:szCs w:val="24"/>
        </w:rPr>
        <w:t xml:space="preserve">Πιστεύετε ότι αρκετές από αυτές θα μπορούσαν να </w:t>
      </w:r>
      <w:proofErr w:type="spellStart"/>
      <w:r>
        <w:rPr>
          <w:rFonts w:eastAsia="Times New Roman"/>
          <w:szCs w:val="24"/>
        </w:rPr>
        <w:t>επανασυσταθούν</w:t>
      </w:r>
      <w:proofErr w:type="spellEnd"/>
      <w:r>
        <w:rPr>
          <w:rFonts w:eastAsia="Times New Roman"/>
          <w:szCs w:val="24"/>
        </w:rPr>
        <w:t xml:space="preserve"> και γι’ αυτό εισάγετε τη δυνατότητα αναβίωσής τους, σε όσες βέβαια από αυτές</w:t>
      </w:r>
      <w:r>
        <w:rPr>
          <w:rFonts w:eastAsia="Times New Roman"/>
          <w:szCs w:val="24"/>
        </w:rPr>
        <w:t xml:space="preserve"> μπορούν να σταθούν στον ανταγωνισμό. </w:t>
      </w:r>
    </w:p>
    <w:p w14:paraId="33969768" w14:textId="77777777" w:rsidR="000A42A9" w:rsidRDefault="00013445">
      <w:pPr>
        <w:spacing w:after="0" w:line="600" w:lineRule="auto"/>
        <w:ind w:firstLine="720"/>
        <w:jc w:val="both"/>
        <w:rPr>
          <w:rFonts w:eastAsia="Times New Roman"/>
          <w:szCs w:val="24"/>
        </w:rPr>
      </w:pPr>
      <w:r>
        <w:rPr>
          <w:rFonts w:eastAsia="Times New Roman"/>
          <w:szCs w:val="24"/>
        </w:rPr>
        <w:t xml:space="preserve">Με τέτοια εργαλεία προσπαθείτε να πετύχετε τους παρακάτω στόχους: </w:t>
      </w:r>
    </w:p>
    <w:p w14:paraId="33969769" w14:textId="77777777" w:rsidR="000A42A9" w:rsidRDefault="00013445">
      <w:pPr>
        <w:spacing w:after="0" w:line="600" w:lineRule="auto"/>
        <w:ind w:firstLine="720"/>
        <w:jc w:val="both"/>
        <w:rPr>
          <w:rFonts w:eastAsia="Times New Roman"/>
          <w:szCs w:val="24"/>
        </w:rPr>
      </w:pPr>
      <w:r>
        <w:rPr>
          <w:rFonts w:eastAsia="Times New Roman"/>
          <w:szCs w:val="24"/>
        </w:rPr>
        <w:t>Κατ’ αρχάς μειώνετε το ποσό του μετοχικού κεφαλαίου. Θα μπορούν πλέον να συστήνονται με τη χρήση πρότυπου καταστατικού και όχι αποκλειστικά με συμβολα</w:t>
      </w:r>
      <w:r>
        <w:rPr>
          <w:rFonts w:eastAsia="Times New Roman"/>
          <w:szCs w:val="24"/>
        </w:rPr>
        <w:t xml:space="preserve">ιογραφικό έγγραφο, όπως ίσχυε μέχρι σήμερα, ενώ πλέον η ΕΠΕ θα αποκτά νομική προσωπικότητα μόνο με την εγγραφή της στο Γενικό Εμπορικό Μητρώο. </w:t>
      </w:r>
    </w:p>
    <w:p w14:paraId="3396976A" w14:textId="77777777" w:rsidR="000A42A9" w:rsidRDefault="00013445">
      <w:pPr>
        <w:spacing w:after="0" w:line="600" w:lineRule="auto"/>
        <w:ind w:firstLine="720"/>
        <w:jc w:val="both"/>
        <w:rPr>
          <w:rFonts w:eastAsia="Times New Roman"/>
          <w:szCs w:val="24"/>
        </w:rPr>
      </w:pPr>
      <w:r>
        <w:rPr>
          <w:rFonts w:eastAsia="Times New Roman"/>
          <w:szCs w:val="24"/>
        </w:rPr>
        <w:lastRenderedPageBreak/>
        <w:t xml:space="preserve">Καταργείται η λεγόμενη διπλή δημοσιότητα, και στην Εφημερίδα της Κυβέρνησης και στο Μητρώο των ΕΠΕ. Άρα, με όλα </w:t>
      </w:r>
      <w:r>
        <w:rPr>
          <w:rFonts w:eastAsia="Times New Roman"/>
          <w:szCs w:val="24"/>
        </w:rPr>
        <w:t xml:space="preserve">αυτά τα μέτρα μειώνετε τα έξοδα των εταιρειών για όλες αυτές τις διαδικασίες. </w:t>
      </w:r>
    </w:p>
    <w:p w14:paraId="3396976B" w14:textId="77777777" w:rsidR="000A42A9" w:rsidRDefault="00013445">
      <w:pPr>
        <w:spacing w:after="0" w:line="600" w:lineRule="auto"/>
        <w:ind w:firstLine="720"/>
        <w:jc w:val="both"/>
        <w:rPr>
          <w:rFonts w:eastAsia="Times New Roman"/>
          <w:szCs w:val="24"/>
        </w:rPr>
      </w:pPr>
      <w:r>
        <w:rPr>
          <w:rFonts w:eastAsia="Times New Roman"/>
          <w:szCs w:val="24"/>
        </w:rPr>
        <w:t>Παράλληλα, η συνέλευση των εταίρων των ΕΠΕ μπορεί να αποφασίσει την αναβίωση της εταιρείας. Επανακαθορίζετε τα ποσοστά πλειοψηφίας, σε αυτή την περίπτωση, των εταίρων σε μία ΕΠΕ</w:t>
      </w:r>
      <w:r>
        <w:rPr>
          <w:rFonts w:eastAsia="Times New Roman"/>
          <w:szCs w:val="24"/>
        </w:rPr>
        <w:t xml:space="preserve">, καταργείτε τη διοικητική έγκριση για την εγκατάσταση στην Ελλάδα υποκαταστήματος αλλοδαπής </w:t>
      </w:r>
      <w:r>
        <w:rPr>
          <w:rFonts w:eastAsia="Times New Roman"/>
          <w:szCs w:val="24"/>
        </w:rPr>
        <w:t>εταιρείας περιορισμένης</w:t>
      </w:r>
      <w:r>
        <w:rPr>
          <w:rFonts w:eastAsia="Times New Roman"/>
          <w:szCs w:val="24"/>
        </w:rPr>
        <w:t xml:space="preserve"> </w:t>
      </w:r>
      <w:r>
        <w:rPr>
          <w:rFonts w:eastAsia="Times New Roman"/>
          <w:szCs w:val="24"/>
        </w:rPr>
        <w:t xml:space="preserve">ευθύνης </w:t>
      </w:r>
      <w:r>
        <w:rPr>
          <w:rFonts w:eastAsia="Times New Roman"/>
          <w:szCs w:val="24"/>
        </w:rPr>
        <w:t xml:space="preserve">που προέρχεται από χώρα της Ευρωπαϊκής Ένωσης. </w:t>
      </w:r>
    </w:p>
    <w:p w14:paraId="3396976C" w14:textId="77777777" w:rsidR="000A42A9" w:rsidRDefault="00013445">
      <w:pPr>
        <w:spacing w:after="0" w:line="600" w:lineRule="auto"/>
        <w:ind w:firstLine="720"/>
        <w:jc w:val="both"/>
        <w:rPr>
          <w:rFonts w:eastAsia="Times New Roman"/>
          <w:szCs w:val="24"/>
        </w:rPr>
      </w:pPr>
      <w:r>
        <w:rPr>
          <w:rFonts w:eastAsia="Times New Roman"/>
          <w:szCs w:val="24"/>
        </w:rPr>
        <w:t>Για όλους αυτούς τους λόγους, τόσο ο Σύνδεσμος Ελλήνων Βιομηχάνων όσο και ο Σύνδεσμ</w:t>
      </w:r>
      <w:r>
        <w:rPr>
          <w:rFonts w:eastAsia="Times New Roman"/>
          <w:szCs w:val="24"/>
        </w:rPr>
        <w:t>ος Ανώνυμων Εταιρειών και ΕΠΕ χαιρετίζουν την πρωτοβουλία της Κυβέρνησης σαν μία έμπρακτη απόδειξη της βούλησης να δημιουργήσει τις σωστές νομικές βάσεις και προϋποθέσεις προσέλκυσης νέων ευέλικτων επιχειρηματικών σχημάτων, απαραίτητων για την επανεκκίνηση</w:t>
      </w:r>
      <w:r>
        <w:rPr>
          <w:rFonts w:eastAsia="Times New Roman"/>
          <w:szCs w:val="24"/>
        </w:rPr>
        <w:t xml:space="preserve"> της οικονομίας. Αυτά λέει ο ΣΕΒ. </w:t>
      </w:r>
    </w:p>
    <w:p w14:paraId="3396976D" w14:textId="77777777" w:rsidR="000A42A9" w:rsidRDefault="00013445">
      <w:pPr>
        <w:spacing w:after="0" w:line="600" w:lineRule="auto"/>
        <w:ind w:firstLine="720"/>
        <w:jc w:val="both"/>
        <w:rPr>
          <w:rFonts w:eastAsia="Times New Roman"/>
          <w:szCs w:val="24"/>
        </w:rPr>
      </w:pPr>
      <w:r>
        <w:rPr>
          <w:rFonts w:eastAsia="Times New Roman"/>
          <w:szCs w:val="24"/>
        </w:rPr>
        <w:lastRenderedPageBreak/>
        <w:t>Ό</w:t>
      </w:r>
      <w:r>
        <w:rPr>
          <w:rFonts w:eastAsia="Times New Roman"/>
          <w:szCs w:val="24"/>
        </w:rPr>
        <w:t>λα αυτά βεβαίως δεν ακουμπούν σε κα</w:t>
      </w:r>
      <w:r>
        <w:rPr>
          <w:rFonts w:eastAsia="Times New Roman"/>
          <w:szCs w:val="24"/>
        </w:rPr>
        <w:t>μ</w:t>
      </w:r>
      <w:r>
        <w:rPr>
          <w:rFonts w:eastAsia="Times New Roman"/>
          <w:szCs w:val="24"/>
        </w:rPr>
        <w:t xml:space="preserve">μία περίπτωση τους μικρομεσαίους και τους αυτοαπασχολούμενους, όπως υποστηρίξατε στη συζήτηση μέχρι τώρα. Βάζετε για μία ακόμη φορά μπροστά τους εργαζόμενους, για να δικαιολογήσετε τη </w:t>
      </w:r>
      <w:r>
        <w:rPr>
          <w:rFonts w:eastAsia="Times New Roman"/>
          <w:szCs w:val="24"/>
        </w:rPr>
        <w:t xml:space="preserve">στήριξη που δίνετε στους επιχειρηματικούς ομίλους. Εσείς που πετσοκόψατε μισθούς και συντάξεις, που διατηρήσατε όλους τους αντεργατικούς νόμους των προηγούμενων κυβερνήσεων και προσθέσατε και νέους, πάει πολύ να επικαλείστε την προστασία των εργαζομένων. </w:t>
      </w:r>
    </w:p>
    <w:p w14:paraId="3396976E"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Βεβαίως, όταν μιλάμε για </w:t>
      </w:r>
      <w:r>
        <w:rPr>
          <w:rFonts w:eastAsia="Times New Roman" w:cs="Times New Roman"/>
          <w:szCs w:val="24"/>
        </w:rPr>
        <w:t>επιχειρήσεις περιορισμένης ευθύνης</w:t>
      </w:r>
      <w:r>
        <w:rPr>
          <w:rFonts w:eastAsia="Times New Roman" w:cs="Times New Roman"/>
          <w:szCs w:val="24"/>
        </w:rPr>
        <w:t xml:space="preserve">, κατά κανόνα δεν μιλάμε για μεγάλα μονοπώλια και μεγάλους επιχειρηματικούς ομίλους, αλλά ούτε για αυτοαπασχολούμενους και μικρομεσαίους. </w:t>
      </w:r>
    </w:p>
    <w:p w14:paraId="3396976F"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ακόμη και αν ήταν έτσι -που δεν είναι-, με το να «βο</w:t>
      </w:r>
      <w:r>
        <w:rPr>
          <w:rFonts w:eastAsia="Times New Roman" w:cs="Times New Roman"/>
          <w:szCs w:val="24"/>
        </w:rPr>
        <w:t xml:space="preserve">ηθάτε» όπως λέτε, μικρομεσαίες επιχειρήσεις και με τη γενικότερη πολιτική των διαρθρωτικών μεταρρυθμίσεων που ακολουθείτε και που αποτελούν κατευθύνσεις της Ευρωπαϊκής Ένωσης </w:t>
      </w:r>
      <w:r>
        <w:rPr>
          <w:rFonts w:eastAsia="Times New Roman" w:cs="Times New Roman"/>
          <w:szCs w:val="24"/>
        </w:rPr>
        <w:lastRenderedPageBreak/>
        <w:t xml:space="preserve">και του ΟΟΣΑ, με την ενίσχυση της ανταγωνιστικότητας και γενικότερα τον </w:t>
      </w:r>
      <w:proofErr w:type="spellStart"/>
      <w:r>
        <w:rPr>
          <w:rFonts w:eastAsia="Times New Roman" w:cs="Times New Roman"/>
          <w:szCs w:val="24"/>
        </w:rPr>
        <w:t>φιλομονοπ</w:t>
      </w:r>
      <w:r>
        <w:rPr>
          <w:rFonts w:eastAsia="Times New Roman" w:cs="Times New Roman"/>
          <w:szCs w:val="24"/>
        </w:rPr>
        <w:t>ωλιακό</w:t>
      </w:r>
      <w:proofErr w:type="spellEnd"/>
      <w:r>
        <w:rPr>
          <w:rFonts w:eastAsia="Times New Roman" w:cs="Times New Roman"/>
          <w:szCs w:val="24"/>
        </w:rPr>
        <w:t xml:space="preserve"> προσανατολισμό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η μόνη προοπτική που επιφυλάσσετε στους μικρομεσαίους και τους αυτοαπασχολούμενους είναι το λουκέτο</w:t>
      </w:r>
      <w:r>
        <w:rPr>
          <w:rFonts w:eastAsia="Times New Roman" w:cs="Times New Roman"/>
          <w:szCs w:val="24"/>
        </w:rPr>
        <w:t xml:space="preserve">. </w:t>
      </w:r>
    </w:p>
    <w:p w14:paraId="33969770"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επόμενη μέρα μιας διακυβέρνησης ΣΥΡΙΖΑ θα τους βρει αντιμέτωπους με τα ίδια ακριβώς αδιέξοδα που έχο</w:t>
      </w:r>
      <w:r>
        <w:rPr>
          <w:rFonts w:eastAsia="Times New Roman" w:cs="Times New Roman"/>
          <w:szCs w:val="24"/>
        </w:rPr>
        <w:t>υν και σήμερα, δηλαδή αναδουλειά, χρέη, εκβιασμοί, πετσόκομμα των ασφαλιστικών δικαιωμάτων. Η επανεκκίνηση της οικονομίας, η καπιταλιστική ανάπτυξη θα γίνει με όρους ασφυκτικής μονοπώλησης και δεν θα βελτιώσει την κατάσταση της πλειοψηφίας των μικρομεσαίων</w:t>
      </w:r>
      <w:r>
        <w:rPr>
          <w:rFonts w:eastAsia="Times New Roman" w:cs="Times New Roman"/>
          <w:szCs w:val="24"/>
        </w:rPr>
        <w:t xml:space="preserve"> και των αυτοαπασχολούμενων. </w:t>
      </w:r>
    </w:p>
    <w:p w14:paraId="33969771"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όλα αυτά που προωθούνται με το συγκεκριμένο νομοσχέδιο η Νέα Δημοκρατία ήταν έτοιμη να τα υλοποιήσει ακόμη και από το 2014, αλλά, όπως φαίνεται, δεν πρόλαβε. Ο τότε Υπουργός Διοικητικής Μεταρρύθμισης και Ηλε</w:t>
      </w:r>
      <w:r>
        <w:rPr>
          <w:rFonts w:eastAsia="Times New Roman" w:cs="Times New Roman"/>
          <w:szCs w:val="24"/>
        </w:rPr>
        <w:t xml:space="preserve">κτρονικής Διακυβέρνησης και σήμερα Πρόεδρος της Νέας Δημοκρατίας κ. Μητσοτάκης, σε απάντησή του τότε σε ερώτηση στη Βουλή επιβεβαιώνει ότι όλα αυτά κατ’ </w:t>
      </w:r>
      <w:r>
        <w:rPr>
          <w:rFonts w:eastAsia="Times New Roman" w:cs="Times New Roman"/>
          <w:szCs w:val="24"/>
        </w:rPr>
        <w:t xml:space="preserve">αρχάς </w:t>
      </w:r>
      <w:r>
        <w:rPr>
          <w:rFonts w:eastAsia="Times New Roman" w:cs="Times New Roman"/>
          <w:szCs w:val="24"/>
        </w:rPr>
        <w:t xml:space="preserve">αποτελούν προτάσεις του ΟΟΣΑ για την ελάφρυνση του διοικητικού βάρους σε επιχειρήσεις, </w:t>
      </w:r>
      <w:r>
        <w:rPr>
          <w:rFonts w:eastAsia="Times New Roman" w:cs="Times New Roman"/>
          <w:szCs w:val="24"/>
        </w:rPr>
        <w:lastRenderedPageBreak/>
        <w:t>ενημερώνον</w:t>
      </w:r>
      <w:r>
        <w:rPr>
          <w:rFonts w:eastAsia="Times New Roman" w:cs="Times New Roman"/>
          <w:szCs w:val="24"/>
        </w:rPr>
        <w:t xml:space="preserve">τας μάλιστα τη Βουλή ότι ετοιμάζεται να προωθήσει σχετικό νομοσχέδιο προς ψήφιση, για να αντιμετωπίσει όλα αυτά τα ζητήματα. </w:t>
      </w:r>
    </w:p>
    <w:p w14:paraId="33969772"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Εκείνη, μάλιστα, την περίοδο το ίδιο Υπουργείο εκτιμούσε ότι αυτή η ελάφρυνση, για την οποία γίνεται λόγος, προς τις επιχειρήσεις </w:t>
      </w:r>
      <w:r>
        <w:rPr>
          <w:rFonts w:eastAsia="Times New Roman" w:cs="Times New Roman"/>
          <w:szCs w:val="24"/>
        </w:rPr>
        <w:t xml:space="preserve">ανέρχεται στο ποσό των 41,83 εκατομμυρίων ευρώ κάθε χρόνο. Μιλάμε για τέτοια ποσά, που στις μέρες μας μπορεί να είναι και ακόμη μεγαλύτερα. </w:t>
      </w:r>
    </w:p>
    <w:p w14:paraId="33969773"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Βλέπουμε εδώ -και δεν είναι και η μοναδική περίπτωση και κατά τη γνώμη μας δεν θα είναι ούτε και η τελευταία- πως α</w:t>
      </w:r>
      <w:r>
        <w:rPr>
          <w:rFonts w:eastAsia="Times New Roman" w:cs="Times New Roman"/>
          <w:szCs w:val="24"/>
        </w:rPr>
        <w:t xml:space="preserve">ποδεικνύεται ότι συνεχίζετε στην ίδια κατεύθυνση με τους προηγούμενους, αυτούς που αποκαλείτε «παλιό πολιτικό προσωπικό», παρά το ότι προσπαθείτε να πείσετε τον λαό ότι εκφράζετε δυο διαφορετικούς κόσμους. </w:t>
      </w:r>
    </w:p>
    <w:p w14:paraId="33969774"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κόσμος που υπερασπίζεστε όλοι σας, ΣΥΡΙΖΑ, Νέα </w:t>
      </w:r>
      <w:r>
        <w:rPr>
          <w:rFonts w:eastAsia="Times New Roman" w:cs="Times New Roman"/>
          <w:szCs w:val="24"/>
        </w:rPr>
        <w:t xml:space="preserve">Δημοκρατία, Κίνημα Αλλαγής και τα άλλα κόμματα του </w:t>
      </w:r>
      <w:proofErr w:type="spellStart"/>
      <w:r>
        <w:rPr>
          <w:rFonts w:eastAsia="Times New Roman" w:cs="Times New Roman"/>
          <w:szCs w:val="24"/>
        </w:rPr>
        <w:t>ευρωμονόδρομου</w:t>
      </w:r>
      <w:proofErr w:type="spellEnd"/>
      <w:r>
        <w:rPr>
          <w:rFonts w:eastAsia="Times New Roman" w:cs="Times New Roman"/>
          <w:szCs w:val="24"/>
        </w:rPr>
        <w:t xml:space="preserve">, δεν είναι ο κόσμος του λαού, αλλά </w:t>
      </w:r>
      <w:r>
        <w:rPr>
          <w:rFonts w:eastAsia="Times New Roman" w:cs="Times New Roman"/>
          <w:szCs w:val="24"/>
        </w:rPr>
        <w:lastRenderedPageBreak/>
        <w:t xml:space="preserve">είναι ο κόσμος του κεφαλαίου και της κερδοφορίας του. Κάνετε τα πάντα για τη διευκόλυνσή του. Αυτό βέβαια δεν σας εμποδίζει από την άλλη μεριά να σηκώνετε </w:t>
      </w:r>
      <w:r>
        <w:rPr>
          <w:rFonts w:eastAsia="Times New Roman" w:cs="Times New Roman"/>
          <w:szCs w:val="24"/>
        </w:rPr>
        <w:t xml:space="preserve">και κάλπικες διαχωριστικές γραμμές, για να κρύψετε ακριβώς αυτή την ταξική αντιλαϊκή σας πολιτική, αλλά και την ταύτισή σας στα μεγάλα ζητήματα που αφορούν το κεφάλαιο και την κερδοφορία του. </w:t>
      </w:r>
    </w:p>
    <w:p w14:paraId="33969775"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η αντιπαράθεση, η σύγκρουση και η συντριβή αυτού του κόσμ</w:t>
      </w:r>
      <w:r>
        <w:rPr>
          <w:rFonts w:eastAsia="Times New Roman" w:cs="Times New Roman"/>
          <w:szCs w:val="24"/>
        </w:rPr>
        <w:t>ου του κεφαλαίου είναι προϋπόθεση για τη λαϊκή ευημερία. Και εδώ ο λαός αξίζει να καταθέσει κάθε θυσία σε αυτή την κατεύθυνση. Αυτή η δράση του κεφαλαίου είναι ο πραγματικός αντίπαλος. Αυτήν πρέπει να βάλουν στο στόχαστρο η εργατική τάξη και τα λαϊκά στρώμ</w:t>
      </w:r>
      <w:r>
        <w:rPr>
          <w:rFonts w:eastAsia="Times New Roman" w:cs="Times New Roman"/>
          <w:szCs w:val="24"/>
        </w:rPr>
        <w:t xml:space="preserve">ατα. </w:t>
      </w:r>
    </w:p>
    <w:p w14:paraId="33969776"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Τώρα, όσον αφορά το δεύτερο μέρος του νομοσχεδίου για τις λοιπές διατάξεις, θα ήθελα κατ’ </w:t>
      </w:r>
      <w:r>
        <w:rPr>
          <w:rFonts w:eastAsia="Times New Roman" w:cs="Times New Roman"/>
          <w:szCs w:val="24"/>
        </w:rPr>
        <w:t xml:space="preserve">αρχάς </w:t>
      </w:r>
      <w:r>
        <w:rPr>
          <w:rFonts w:eastAsia="Times New Roman" w:cs="Times New Roman"/>
          <w:szCs w:val="24"/>
        </w:rPr>
        <w:t xml:space="preserve">και εγώ να αναφερθώ στο άρθρο 14 που αφορά το υπαίθριο </w:t>
      </w:r>
      <w:r>
        <w:rPr>
          <w:rFonts w:eastAsia="Times New Roman" w:cs="Times New Roman"/>
          <w:szCs w:val="24"/>
        </w:rPr>
        <w:lastRenderedPageBreak/>
        <w:t xml:space="preserve">εμπόριο. Με τις περισσότερες αλλαγές που γίνονται σε αυτό το άρθρο δεν έχουμε αντίρρηση. Άλλωστε αποτελούν και αιτήματα των σωματείων των επαγγελματιών πωλητών λαϊκών αγορών. </w:t>
      </w:r>
    </w:p>
    <w:p w14:paraId="33969777"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Στις συνεδριάσεις της </w:t>
      </w:r>
      <w:r>
        <w:rPr>
          <w:rFonts w:eastAsia="Times New Roman" w:cs="Times New Roman"/>
          <w:szCs w:val="24"/>
        </w:rPr>
        <w:t>επι</w:t>
      </w:r>
      <w:r>
        <w:rPr>
          <w:rFonts w:eastAsia="Times New Roman" w:cs="Times New Roman"/>
          <w:szCs w:val="24"/>
        </w:rPr>
        <w:t>τροπής</w:t>
      </w:r>
      <w:r>
        <w:rPr>
          <w:rFonts w:eastAsia="Times New Roman" w:cs="Times New Roman"/>
          <w:szCs w:val="24"/>
        </w:rPr>
        <w:t>, ιδιαίτερα για τις παραγράφους 12 και 13, που προβλέπουν την παράταση στη διαδικασία ανανέωσης των αδειών των επαγγελματιών πωλητών λαϊκών αγορών πλανόδιου και στάσιμου εμπορίου, σας βάλαμε το ζήτημα της αντιμετώπισης της ασφαλιστικής και φορολογική</w:t>
      </w:r>
      <w:r>
        <w:rPr>
          <w:rFonts w:eastAsia="Times New Roman" w:cs="Times New Roman"/>
          <w:szCs w:val="24"/>
        </w:rPr>
        <w:t xml:space="preserve">ς ενημερότητας. Και τότε, αλλά και σήμερα είπατε ότι θα το αντιμετωπίσετε στο επόμενο χρονικό διάστημα. </w:t>
      </w:r>
    </w:p>
    <w:p w14:paraId="33969778"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πρόβλημα, κατά τη γνώμη μας, πρέπει να αντιμετωπιστεί τώρα. Φθάνουν τόσες παρατάσεις που έχουν δοθεί. Γι’ αυτόν ακριβώς τον λόγο εμείς στο συγκεκριμ</w:t>
      </w:r>
      <w:r>
        <w:rPr>
          <w:rFonts w:eastAsia="Times New Roman" w:cs="Times New Roman"/>
          <w:szCs w:val="24"/>
        </w:rPr>
        <w:t>ένο, παρά το ότι συμφωνούμε να δοθεί παράταση έτσι και αλλιώς, θα ψηφίσουμε «</w:t>
      </w:r>
      <w:r>
        <w:rPr>
          <w:rFonts w:eastAsia="Times New Roman" w:cs="Times New Roman"/>
          <w:szCs w:val="24"/>
        </w:rPr>
        <w:t>παρών</w:t>
      </w:r>
      <w:r>
        <w:rPr>
          <w:rFonts w:eastAsia="Times New Roman" w:cs="Times New Roman"/>
          <w:szCs w:val="24"/>
        </w:rPr>
        <w:t xml:space="preserve">». </w:t>
      </w:r>
    </w:p>
    <w:p w14:paraId="3396977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σύνολο του νομοσχεδίου, σύμφωνα με όλα όσα είπα προηγουμένως, γίνεται φανερό ότι εμείς θα το καταψηφίσουμε επί της αρχής. </w:t>
      </w:r>
    </w:p>
    <w:p w14:paraId="3396977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Κλείνω με ορισμένα ζητήματα για τ</w:t>
      </w:r>
      <w:r>
        <w:rPr>
          <w:rFonts w:eastAsia="Times New Roman" w:cs="Times New Roman"/>
          <w:szCs w:val="24"/>
        </w:rPr>
        <w:t>ις τροπολογίες.</w:t>
      </w:r>
    </w:p>
    <w:p w14:paraId="3396977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Κατ’ αρχάς να πω γι’ αυτήν που αφορά τη μετεγκατάσταση του ΕΛΚΕΘΕ. Σας έχει πιάσει τέτοια πρεμούρα</w:t>
      </w:r>
      <w:r>
        <w:rPr>
          <w:rFonts w:eastAsia="Times New Roman" w:cs="Times New Roman"/>
          <w:szCs w:val="24"/>
        </w:rPr>
        <w:t xml:space="preserve"> </w:t>
      </w:r>
      <w:r>
        <w:rPr>
          <w:rFonts w:eastAsia="Times New Roman" w:cs="Times New Roman"/>
          <w:szCs w:val="24"/>
        </w:rPr>
        <w:t xml:space="preserve">να παραδώσετε το Ελληνικό, να καθαρίσετε και εδώ τα εμπόδια για να προχωρήσουν τα επενδυτικά σχέδια, που δεν λογαριάζετε τίποτα. </w:t>
      </w:r>
    </w:p>
    <w:p w14:paraId="3396977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Να σας θυμί</w:t>
      </w:r>
      <w:r>
        <w:rPr>
          <w:rFonts w:eastAsia="Times New Roman" w:cs="Times New Roman"/>
          <w:szCs w:val="24"/>
        </w:rPr>
        <w:t xml:space="preserve">σω ότι εμείς ήμασταν αντίθετοι με αυτήν την εκχώρηση, την καταψηφίσαμε και σταθήκαμε δίπλα -για να μην πω πρωτοστατήσαμε- στους αγώνες του λαού ενάντια στην προώθηση της συγκεκριμένης επένδυσης. Εσείς δεν υπολογίζετε τίποτα μπροστά σε τέτοια συμφέροντα. </w:t>
      </w:r>
    </w:p>
    <w:p w14:paraId="3396977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έρνετε μία τροπολογία για να παραδώσετε άρον</w:t>
      </w:r>
      <w:r>
        <w:rPr>
          <w:rFonts w:eastAsia="Times New Roman" w:cs="Times New Roman"/>
          <w:szCs w:val="24"/>
        </w:rPr>
        <w:t>-</w:t>
      </w:r>
      <w:r>
        <w:rPr>
          <w:rFonts w:eastAsia="Times New Roman" w:cs="Times New Roman"/>
          <w:szCs w:val="24"/>
        </w:rPr>
        <w:t xml:space="preserve">άρον τον χώρο και δεν παίρνετε </w:t>
      </w:r>
      <w:r>
        <w:rPr>
          <w:rFonts w:eastAsia="Times New Roman" w:cs="Times New Roman"/>
          <w:szCs w:val="24"/>
        </w:rPr>
        <w:t>υπόψιν</w:t>
      </w:r>
      <w:r>
        <w:rPr>
          <w:rFonts w:eastAsia="Times New Roman" w:cs="Times New Roman"/>
          <w:szCs w:val="24"/>
        </w:rPr>
        <w:t xml:space="preserve"> ούτε τις αντιδράσεις των εργαζόμενων, των ερευνητών του ΕΛΚΕΘΕ, </w:t>
      </w:r>
      <w:r>
        <w:rPr>
          <w:rFonts w:eastAsia="Times New Roman" w:cs="Times New Roman"/>
          <w:szCs w:val="24"/>
        </w:rPr>
        <w:t xml:space="preserve">οι οποίοι </w:t>
      </w:r>
      <w:r>
        <w:rPr>
          <w:rFonts w:eastAsia="Times New Roman" w:cs="Times New Roman"/>
          <w:szCs w:val="24"/>
        </w:rPr>
        <w:t>σας λένε ότι δεν διασφαλίζονται οι στοιχειώδεις όροι για τη συνέχιση της λειτουργίας των υποδομών τ</w:t>
      </w:r>
      <w:r>
        <w:rPr>
          <w:rFonts w:eastAsia="Times New Roman" w:cs="Times New Roman"/>
          <w:szCs w:val="24"/>
        </w:rPr>
        <w:t>ου ΕΛΚΕΘΕ και αναγκάζονται σε μετακίνηση, αφού, εκτός από τη δυνατότητα επίσπευσης των διαδικασιών, ουσιαστικά δεν διασφαλίζεται ότι η λειτουργία τους θα συνεχιστεί άμεσα και απρόσκοπτα τόσο ως προς το επιστημονικό</w:t>
      </w:r>
      <w:r w:rsidRPr="00B67C62">
        <w:rPr>
          <w:rFonts w:eastAsia="Times New Roman" w:cs="Times New Roman"/>
          <w:szCs w:val="24"/>
        </w:rPr>
        <w:t>-</w:t>
      </w:r>
      <w:r>
        <w:rPr>
          <w:rFonts w:eastAsia="Times New Roman" w:cs="Times New Roman"/>
          <w:szCs w:val="24"/>
        </w:rPr>
        <w:t>ερευνητικό έργο που συντελούνταν στις προ</w:t>
      </w:r>
      <w:r>
        <w:rPr>
          <w:rFonts w:eastAsia="Times New Roman" w:cs="Times New Roman"/>
          <w:szCs w:val="24"/>
        </w:rPr>
        <w:t xml:space="preserve">ς μετεγκατάσταση υποδομές όσο και ως </w:t>
      </w:r>
      <w:r>
        <w:rPr>
          <w:rFonts w:eastAsia="Times New Roman" w:cs="Times New Roman"/>
          <w:szCs w:val="24"/>
        </w:rPr>
        <w:lastRenderedPageBreak/>
        <w:t>προς τις συνθήκες εργασίας των εργαζομένων του ΕΛΚΕΘΕ που το στελεχώνουν. Έχουμε βάσιμους λόγους να θεωρούμε εξαιρετικά αμφίβολο ότι οι εγκαταστάσεις θα είναι έτοιμες και πλήρεις, καλύπτοντας όλες τις απαραίτητες προϋπο</w:t>
      </w:r>
      <w:r>
        <w:rPr>
          <w:rFonts w:eastAsia="Times New Roman" w:cs="Times New Roman"/>
          <w:szCs w:val="24"/>
        </w:rPr>
        <w:t>θέσεις στην ώρα τους.</w:t>
      </w:r>
    </w:p>
    <w:p w14:paraId="3396977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Από την άλλη πλευρά, είναι και προκλητικό. Ξαφνικά μπορείτε να διαθέσετε 2,5 εκατομμύρια ευρώ για να εξυπηρετήσετε ουσιαστικά τα επενδυτικά σχέδια, όταν υπάρχουν ακόμα απλήρωτοι εργαζόμενοι στα ερευνητικά κέντρα, που αναγκάστηκαν μάλιστα να δουλέψουν αμισθ</w:t>
      </w:r>
      <w:r>
        <w:rPr>
          <w:rFonts w:eastAsia="Times New Roman" w:cs="Times New Roman"/>
          <w:szCs w:val="24"/>
        </w:rPr>
        <w:t xml:space="preserve">ί, περιμένοντας τα νέα προγράμματα τους προηγούμενους μήνες. </w:t>
      </w:r>
    </w:p>
    <w:p w14:paraId="3396977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Εμείς τη συγκεκριμένη τροπολογία θα την καταψηφίσουμε.</w:t>
      </w:r>
    </w:p>
    <w:p w14:paraId="3396978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Τέλος, όσον αφορά την τροπολογία που δίνει τη δυνατότητα επέκτασης του στρατολογικού ευεργετήματος, γενικά δεν είμαστε αντίθετοι στην καθιέ</w:t>
      </w:r>
      <w:r>
        <w:rPr>
          <w:rFonts w:eastAsia="Times New Roman" w:cs="Times New Roman"/>
          <w:szCs w:val="24"/>
        </w:rPr>
        <w:t xml:space="preserve">ρωση ευεργετημάτων σε μέλη οικογενειών στρατιωτών που έχασαν τη ζωή τους κατά τη διάρκεια της θητείας τους. Το ενδιαφέρον μας, όμως, είναι διαρκές τόσο για τις πρακτικές συνθήκες </w:t>
      </w:r>
      <w:r>
        <w:rPr>
          <w:rFonts w:eastAsia="Times New Roman" w:cs="Times New Roman"/>
          <w:szCs w:val="24"/>
        </w:rPr>
        <w:lastRenderedPageBreak/>
        <w:t xml:space="preserve">διαβίωσης και ασφάλειας των στρατιωτών όσο και για το νομοθετικό πλαίσιο που </w:t>
      </w:r>
      <w:r>
        <w:rPr>
          <w:rFonts w:eastAsia="Times New Roman" w:cs="Times New Roman"/>
          <w:szCs w:val="24"/>
        </w:rPr>
        <w:t xml:space="preserve">τις ρυθμίζει. </w:t>
      </w:r>
    </w:p>
    <w:p w14:paraId="3396978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Σε προτάσεις που έχουμε καταθέσει σε αυτήν την κατεύθυνση στο παρελθόν απαντάτε ότι τις θεωρείτε ως εξωπραγματικές λόγω του οικονομικού κόστους εφαρμογής τους. Το ίδιο είπατε και στην </w:t>
      </w:r>
      <w:r>
        <w:rPr>
          <w:rFonts w:eastAsia="Times New Roman" w:cs="Times New Roman"/>
          <w:szCs w:val="24"/>
        </w:rPr>
        <w:t>επιτροπή</w:t>
      </w:r>
      <w:r>
        <w:rPr>
          <w:rFonts w:eastAsia="Times New Roman" w:cs="Times New Roman"/>
          <w:szCs w:val="24"/>
        </w:rPr>
        <w:t xml:space="preserve">, κάνοντας λόγο για στενότητα του προϋπολογισμού </w:t>
      </w:r>
      <w:r>
        <w:rPr>
          <w:rFonts w:eastAsia="Times New Roman" w:cs="Times New Roman"/>
          <w:szCs w:val="24"/>
        </w:rPr>
        <w:t xml:space="preserve">λόγω της καπιταλιστικής οικονομικής κρίσης των τελευταίων χρόνων, όταν είναι γνωστό ότι η Κυβέρνησή σας δαπανά αρκετά δισεκατομμύρια για τις νατοϊκές δαπάνες. </w:t>
      </w:r>
    </w:p>
    <w:p w14:paraId="3396978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Όσον αφορά τις ανακουφιστικές προβλέψεις σε περίπτωση απωλειών εξαιτίας της τρομοκρατίας,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 xml:space="preserve">σας θέσαμε ένα ζήτημα για το οποίο δεν είπατε λέξη. </w:t>
      </w:r>
    </w:p>
    <w:p w14:paraId="3396978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Για εμάς, για το </w:t>
      </w:r>
      <w:r>
        <w:rPr>
          <w:rFonts w:eastAsia="Times New Roman" w:cs="Times New Roman"/>
          <w:szCs w:val="24"/>
        </w:rPr>
        <w:t>κόμμα</w:t>
      </w:r>
      <w:r>
        <w:rPr>
          <w:rFonts w:eastAsia="Times New Roman" w:cs="Times New Roman"/>
          <w:szCs w:val="24"/>
        </w:rPr>
        <w:t xml:space="preserve"> μας, η έννοια «τρομοκρατία» είναι πολιτικός όρος με πολύ συγκεκριμένο ταξικό περιεχόμενο. Εσείς, όμως, υλοποιείτε την απόφαση του ΝΑΤΟ για εμπλοκή των Ενόπλων Δυνάμεων στο </w:t>
      </w:r>
      <w:r>
        <w:rPr>
          <w:rFonts w:eastAsia="Times New Roman" w:cs="Times New Roman"/>
          <w:szCs w:val="24"/>
        </w:rPr>
        <w:t xml:space="preserve">εσωτερικό των χωρών τους για την αντιμετώπιση τρομοκρατικού κινδύνου, αν οι συνθήκες το επιβάλλουν. Ήδη έχουμε ασκήσεις </w:t>
      </w:r>
      <w:r>
        <w:rPr>
          <w:rFonts w:eastAsia="Times New Roman" w:cs="Times New Roman"/>
          <w:szCs w:val="24"/>
        </w:rPr>
        <w:lastRenderedPageBreak/>
        <w:t xml:space="preserve">– δοκιμή εφαρμογής υφιστάμενων επιχειρησιακών σχεδίων στην </w:t>
      </w:r>
      <w:r w:rsidRPr="004C6624">
        <w:rPr>
          <w:rFonts w:eastAsia="Times New Roman" w:cs="Times New Roman"/>
          <w:szCs w:val="24"/>
        </w:rPr>
        <w:t xml:space="preserve">71η </w:t>
      </w:r>
      <w:r>
        <w:rPr>
          <w:rFonts w:eastAsia="Times New Roman" w:cs="Times New Roman"/>
          <w:szCs w:val="24"/>
        </w:rPr>
        <w:t>Ταξιαρχία Κιλκίς και πολύ πρόσφατα στην 113 Πτέρυγα Μάχης στη Θεσσαλονίκη</w:t>
      </w:r>
      <w:r>
        <w:rPr>
          <w:rFonts w:eastAsia="Times New Roman" w:cs="Times New Roman"/>
          <w:szCs w:val="24"/>
        </w:rPr>
        <w:t xml:space="preserve"> για την «αντιμετώπιση πλήθους». </w:t>
      </w:r>
    </w:p>
    <w:p w14:paraId="3396978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Το ΚΚΕ θεωρεί απαράδεκτες τέτοιες ασκήσεις που είναι ενταγμένες στο πλαίσιο της ενίσχυσης της καταστολής του λαού με τη συμμετοχή των Ενόπλων Δυνάμεων και της εμπλοκής στα </w:t>
      </w:r>
      <w:proofErr w:type="spellStart"/>
      <w:r>
        <w:rPr>
          <w:rFonts w:eastAsia="Times New Roman" w:cs="Times New Roman"/>
          <w:szCs w:val="24"/>
        </w:rPr>
        <w:t>ευρωνατοϊκά</w:t>
      </w:r>
      <w:proofErr w:type="spellEnd"/>
      <w:r>
        <w:rPr>
          <w:rFonts w:eastAsia="Times New Roman" w:cs="Times New Roman"/>
          <w:szCs w:val="24"/>
        </w:rPr>
        <w:t xml:space="preserve"> σχέδια. Ανέφερα στην αρχή ότι δεν είμα</w:t>
      </w:r>
      <w:r>
        <w:rPr>
          <w:rFonts w:eastAsia="Times New Roman" w:cs="Times New Roman"/>
          <w:szCs w:val="24"/>
        </w:rPr>
        <w:t>στε αντίθετοι στην καθιέρωση ευεργετημάτων για τα μέλη οικογενειών στρατιωτών που έχασαν τη ζωή τους. Στη συγκεκριμένη τροπολογία εμείς θα ψηφίσουμε «</w:t>
      </w:r>
      <w:r>
        <w:rPr>
          <w:rFonts w:eastAsia="Times New Roman" w:cs="Times New Roman"/>
          <w:szCs w:val="24"/>
        </w:rPr>
        <w:t>παρών</w:t>
      </w:r>
      <w:r>
        <w:rPr>
          <w:rFonts w:eastAsia="Times New Roman" w:cs="Times New Roman"/>
          <w:szCs w:val="24"/>
        </w:rPr>
        <w:t>».</w:t>
      </w:r>
    </w:p>
    <w:p w14:paraId="3396978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Ευχαριστώ.</w:t>
      </w:r>
    </w:p>
    <w:p w14:paraId="33969786" w14:textId="77777777" w:rsidR="000A42A9" w:rsidRDefault="00013445">
      <w:pPr>
        <w:spacing w:after="0" w:line="600" w:lineRule="auto"/>
        <w:ind w:firstLine="720"/>
        <w:jc w:val="both"/>
        <w:rPr>
          <w:rFonts w:eastAsia="Times New Roman" w:cs="Times New Roman"/>
          <w:szCs w:val="24"/>
        </w:rPr>
      </w:pPr>
      <w:r w:rsidRPr="004C6624">
        <w:rPr>
          <w:rFonts w:eastAsia="Times New Roman" w:cs="Times New Roman"/>
          <w:b/>
          <w:szCs w:val="24"/>
        </w:rPr>
        <w:t>ΠΡΟΕΔΡΕΥΩΝ (Νικήτας Κακλαμάνης):</w:t>
      </w:r>
      <w:r>
        <w:rPr>
          <w:rFonts w:eastAsia="Times New Roman" w:cs="Times New Roman"/>
          <w:szCs w:val="24"/>
        </w:rPr>
        <w:t xml:space="preserve"> Κύριε Λοβέρδο, θέλετε τον λόγο για ένα, δύο λεπτά για θέμα Κανονισμού, όπως μου είπατε προηγουμένως;</w:t>
      </w:r>
    </w:p>
    <w:p w14:paraId="33969787" w14:textId="77777777" w:rsidR="000A42A9" w:rsidRDefault="00013445">
      <w:pPr>
        <w:spacing w:after="0" w:line="600" w:lineRule="auto"/>
        <w:ind w:firstLine="720"/>
        <w:jc w:val="both"/>
        <w:rPr>
          <w:rFonts w:eastAsia="Times New Roman" w:cs="Times New Roman"/>
          <w:szCs w:val="24"/>
        </w:rPr>
      </w:pPr>
      <w:r w:rsidRPr="004C6624">
        <w:rPr>
          <w:rFonts w:eastAsia="Times New Roman" w:cs="Times New Roman"/>
          <w:b/>
          <w:szCs w:val="24"/>
        </w:rPr>
        <w:t>ΑΝΔΡΕΑΣ ΛΟΒΕΡΔΟΣ:</w:t>
      </w:r>
      <w:r>
        <w:rPr>
          <w:rFonts w:eastAsia="Times New Roman" w:cs="Times New Roman"/>
          <w:szCs w:val="24"/>
        </w:rPr>
        <w:t xml:space="preserve"> Ναι, κύριε Πρόεδρε.</w:t>
      </w:r>
    </w:p>
    <w:p w14:paraId="33969788" w14:textId="77777777" w:rsidR="000A42A9" w:rsidRDefault="00013445">
      <w:pPr>
        <w:spacing w:after="0" w:line="600" w:lineRule="auto"/>
        <w:ind w:firstLine="720"/>
        <w:jc w:val="both"/>
        <w:rPr>
          <w:rFonts w:eastAsia="Times New Roman" w:cs="Times New Roman"/>
          <w:szCs w:val="24"/>
        </w:rPr>
      </w:pPr>
      <w:r w:rsidRPr="004C6624">
        <w:rPr>
          <w:rFonts w:eastAsia="Times New Roman" w:cs="Times New Roman"/>
          <w:b/>
          <w:szCs w:val="24"/>
        </w:rPr>
        <w:t>ΠΡΟΕΔΡΕΥΩΝ (Νικήτας Κακλαμάνης)</w:t>
      </w:r>
      <w:r>
        <w:rPr>
          <w:rFonts w:eastAsia="Times New Roman" w:cs="Times New Roman"/>
          <w:szCs w:val="24"/>
        </w:rPr>
        <w:t>: Έχετε τον λόγο. Δεν σας βάζω χρόνο.</w:t>
      </w:r>
    </w:p>
    <w:p w14:paraId="33969789" w14:textId="77777777" w:rsidR="000A42A9" w:rsidRDefault="00013445">
      <w:pPr>
        <w:spacing w:after="0" w:line="600" w:lineRule="auto"/>
        <w:ind w:firstLine="720"/>
        <w:jc w:val="both"/>
        <w:rPr>
          <w:rFonts w:eastAsia="Times New Roman" w:cs="Times New Roman"/>
          <w:szCs w:val="24"/>
        </w:rPr>
      </w:pPr>
      <w:r w:rsidRPr="004C6624">
        <w:rPr>
          <w:rFonts w:eastAsia="Times New Roman" w:cs="Times New Roman"/>
          <w:b/>
          <w:szCs w:val="24"/>
        </w:rPr>
        <w:t>ΑΝΔΡΕΑΣ ΛΟΒΕΡΔΟΣ:</w:t>
      </w:r>
      <w:r>
        <w:rPr>
          <w:rFonts w:eastAsia="Times New Roman" w:cs="Times New Roman"/>
          <w:szCs w:val="24"/>
        </w:rPr>
        <w:t xml:space="preserve"> Ευχαριστώ, κύριε Πρόεδρε. Θα </w:t>
      </w:r>
      <w:r>
        <w:rPr>
          <w:rFonts w:eastAsia="Times New Roman" w:cs="Times New Roman"/>
          <w:szCs w:val="24"/>
        </w:rPr>
        <w:t>είμαι σύντομος.</w:t>
      </w:r>
    </w:p>
    <w:p w14:paraId="3396978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Παίρνω τώρα τον λόγο</w:t>
      </w:r>
      <w:r>
        <w:rPr>
          <w:rFonts w:eastAsia="Times New Roman" w:cs="Times New Roman"/>
          <w:szCs w:val="24"/>
        </w:rPr>
        <w:t>,</w:t>
      </w:r>
      <w:r>
        <w:rPr>
          <w:rFonts w:eastAsia="Times New Roman" w:cs="Times New Roman"/>
          <w:szCs w:val="24"/>
        </w:rPr>
        <w:t xml:space="preserve"> γιατί όπως βλέπω στην Αίθουσα δεν υπάρχει περίπτωση συναδέλφου που θα μπορούσε να παρεξηγήσει τα λόγια μου και να προσβληθεί. </w:t>
      </w:r>
    </w:p>
    <w:p w14:paraId="3396978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Κύριε Πρόεδρε, δεν είμαι κομφορμιστής. Έξω από την Αίθουσα</w:t>
      </w:r>
      <w:r>
        <w:rPr>
          <w:rFonts w:eastAsia="Times New Roman" w:cs="Times New Roman"/>
          <w:szCs w:val="24"/>
        </w:rPr>
        <w:t>,</w:t>
      </w:r>
      <w:r>
        <w:rPr>
          <w:rFonts w:eastAsia="Times New Roman" w:cs="Times New Roman"/>
          <w:szCs w:val="24"/>
        </w:rPr>
        <w:t xml:space="preserve"> ο καθένας είναι αυτό που είναι,</w:t>
      </w:r>
      <w:r>
        <w:rPr>
          <w:rFonts w:eastAsia="Times New Roman" w:cs="Times New Roman"/>
          <w:szCs w:val="24"/>
        </w:rPr>
        <w:t xml:space="preserve"> κατά τα δικαιώματα που έχει και ασκεί. </w:t>
      </w:r>
    </w:p>
    <w:p w14:paraId="3396978C"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t>Ωστόσο, υπάρχει στον Κανονισμό ένα άρθρο, το άρθρο 75 παράγραφος 3, το οποίο επιβάλλει ο Βουλευτής προσερχόμενος στην Αίθουσα να έχει μια εμφάνιση</w:t>
      </w:r>
      <w:r>
        <w:rPr>
          <w:rFonts w:eastAsia="Times New Roman" w:cs="Times New Roman"/>
          <w:szCs w:val="24"/>
        </w:rPr>
        <w:t>,</w:t>
      </w:r>
      <w:r>
        <w:rPr>
          <w:rFonts w:eastAsia="Times New Roman" w:cs="Times New Roman"/>
          <w:szCs w:val="24"/>
        </w:rPr>
        <w:t xml:space="preserve"> που να ανταποκρίνεται στο έργο και στον ρόλο του. Ο προφανής σκοπός</w:t>
      </w:r>
      <w:r>
        <w:rPr>
          <w:rFonts w:eastAsia="Times New Roman" w:cs="Times New Roman"/>
          <w:szCs w:val="24"/>
        </w:rPr>
        <w:t xml:space="preserve"> αυτής της διάταξης είναι να υπάρχει από σημειολογικής πλευράς </w:t>
      </w:r>
      <w:r>
        <w:rPr>
          <w:rFonts w:eastAsia="Times New Roman" w:cs="Times New Roman"/>
          <w:szCs w:val="24"/>
        </w:rPr>
        <w:t>-</w:t>
      </w:r>
      <w:r>
        <w:rPr>
          <w:rFonts w:eastAsia="Times New Roman" w:cs="Times New Roman"/>
          <w:szCs w:val="24"/>
        </w:rPr>
        <w:t>επαναλαμβάνω, από σημειολογικής πλευράς- εκείνη η εμφάνιση</w:t>
      </w:r>
      <w:r>
        <w:rPr>
          <w:rFonts w:eastAsia="Times New Roman" w:cs="Times New Roman"/>
          <w:szCs w:val="24"/>
        </w:rPr>
        <w:t>,</w:t>
      </w:r>
      <w:r>
        <w:rPr>
          <w:rFonts w:eastAsia="Times New Roman" w:cs="Times New Roman"/>
          <w:szCs w:val="24"/>
        </w:rPr>
        <w:t xml:space="preserve"> που να μην δημιουργεί προβλήματα έξω από την Αίθουσα είτε πρόκειται για πολύ έξω από την Αίθουσα, δηλαδή στο εξωτερικό είτε πρόκειτα</w:t>
      </w:r>
      <w:r>
        <w:rPr>
          <w:rFonts w:eastAsia="Times New Roman" w:cs="Times New Roman"/>
          <w:szCs w:val="24"/>
        </w:rPr>
        <w:t>ι για τους Έλληνες και τις Ελληνίδες. Γι</w:t>
      </w:r>
      <w:r>
        <w:rPr>
          <w:rFonts w:eastAsia="Times New Roman" w:cs="Times New Roman"/>
          <w:szCs w:val="24"/>
        </w:rPr>
        <w:t>’</w:t>
      </w:r>
      <w:r>
        <w:rPr>
          <w:rFonts w:eastAsia="Times New Roman" w:cs="Times New Roman"/>
          <w:szCs w:val="24"/>
        </w:rPr>
        <w:t xml:space="preserve"> αυτό</w:t>
      </w:r>
      <w:r>
        <w:rPr>
          <w:rFonts w:eastAsia="Times New Roman" w:cs="Times New Roman"/>
          <w:szCs w:val="24"/>
        </w:rPr>
        <w:t>,</w:t>
      </w:r>
      <w:r>
        <w:rPr>
          <w:rFonts w:eastAsia="Times New Roman" w:cs="Times New Roman"/>
          <w:szCs w:val="24"/>
        </w:rPr>
        <w:t xml:space="preserve"> κάνω αυτή την παρατήρηση. </w:t>
      </w:r>
    </w:p>
    <w:p w14:paraId="3396978D"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t xml:space="preserve">Ήθελα πολύ καιρό να την κάνω, εδώ και χρόνια. Σήμερα </w:t>
      </w:r>
      <w:r>
        <w:rPr>
          <w:rFonts w:eastAsia="Times New Roman" w:cs="Times New Roman"/>
          <w:szCs w:val="24"/>
        </w:rPr>
        <w:t>όμως,</w:t>
      </w:r>
      <w:r>
        <w:rPr>
          <w:rFonts w:eastAsia="Times New Roman" w:cs="Times New Roman"/>
          <w:szCs w:val="24"/>
        </w:rPr>
        <w:t xml:space="preserve"> λόγω ενός ή δύο παραδειγμάτων νομίζω ότι το ποτήρι –σε ό,τι αφορά εμένα- ξεχειλίζει και κάνω την παρέμβαση. Είναι βέβαια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ένα ζήτημα ερμηνείας σε μια διάταξη</w:t>
      </w:r>
      <w:r>
        <w:rPr>
          <w:rFonts w:eastAsia="Times New Roman" w:cs="Times New Roman"/>
          <w:szCs w:val="24"/>
        </w:rPr>
        <w:t>,</w:t>
      </w:r>
      <w:r>
        <w:rPr>
          <w:rFonts w:eastAsia="Times New Roman" w:cs="Times New Roman"/>
          <w:szCs w:val="24"/>
        </w:rPr>
        <w:t xml:space="preserve"> που την κρατάμε στον </w:t>
      </w:r>
      <w:r>
        <w:rPr>
          <w:rFonts w:eastAsia="Times New Roman" w:cs="Times New Roman"/>
          <w:szCs w:val="24"/>
        </w:rPr>
        <w:lastRenderedPageBreak/>
        <w:t>Κανονισμό. Έχουν περάσει χρόνια και δεν την έχουμε αλλάξει. Είναι ζήτημα ερμηνείας ποια είναι αυτή η εμφάνιση</w:t>
      </w:r>
      <w:r>
        <w:rPr>
          <w:rFonts w:eastAsia="Times New Roman" w:cs="Times New Roman"/>
          <w:szCs w:val="24"/>
        </w:rPr>
        <w:t>,</w:t>
      </w:r>
      <w:r>
        <w:rPr>
          <w:rFonts w:eastAsia="Times New Roman" w:cs="Times New Roman"/>
          <w:szCs w:val="24"/>
        </w:rPr>
        <w:t xml:space="preserve"> που ανταποκρίνεται στο κοινοβουλευτικό έργο και εδώ μπορούν να ακουστούν πολλά και σωστ</w:t>
      </w:r>
      <w:r>
        <w:rPr>
          <w:rFonts w:eastAsia="Times New Roman" w:cs="Times New Roman"/>
          <w:szCs w:val="24"/>
        </w:rPr>
        <w:t xml:space="preserve">ά. </w:t>
      </w:r>
    </w:p>
    <w:p w14:paraId="3396978E"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t>Ωστόσο</w:t>
      </w:r>
      <w:r>
        <w:rPr>
          <w:rFonts w:eastAsia="Times New Roman" w:cs="Times New Roman"/>
          <w:szCs w:val="24"/>
        </w:rPr>
        <w:t>,</w:t>
      </w:r>
      <w:r>
        <w:rPr>
          <w:rFonts w:eastAsia="Times New Roman" w:cs="Times New Roman"/>
          <w:szCs w:val="24"/>
        </w:rPr>
        <w:t xml:space="preserve"> αρνητικά σκεπτόμενοι, πηγαίνοντας δηλαδή με αρνητική φορά επιχειρημάτων, δεν μπορούμε παρά να μην διαφωνούμε ότι η περιβολή πλαζ ή η περιβολή προπόνησης ανθρώπου που είναι έτοιμος ή να κολυμπήσει ή να προπονηθεί δεν είναι η κατάλληλη, κατά την </w:t>
      </w:r>
      <w:r>
        <w:rPr>
          <w:rFonts w:eastAsia="Times New Roman" w:cs="Times New Roman"/>
          <w:szCs w:val="24"/>
        </w:rPr>
        <w:t xml:space="preserve">έννοια τουλάχιστον του Κανονισμού. </w:t>
      </w:r>
    </w:p>
    <w:p w14:paraId="3396978F"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t>Σας παρακαλώ, κύριε Πρόεδρε, αυτό το θέμα</w:t>
      </w:r>
      <w:r>
        <w:rPr>
          <w:rFonts w:eastAsia="Times New Roman" w:cs="Times New Roman"/>
          <w:szCs w:val="24"/>
        </w:rPr>
        <w:t>,</w:t>
      </w:r>
      <w:r>
        <w:rPr>
          <w:rFonts w:eastAsia="Times New Roman" w:cs="Times New Roman"/>
          <w:szCs w:val="24"/>
        </w:rPr>
        <w:t xml:space="preserve"> κάποια στιγμή</w:t>
      </w:r>
      <w:r>
        <w:rPr>
          <w:rFonts w:eastAsia="Times New Roman" w:cs="Times New Roman"/>
          <w:szCs w:val="24"/>
        </w:rPr>
        <w:t>,</w:t>
      </w:r>
      <w:r>
        <w:rPr>
          <w:rFonts w:eastAsia="Times New Roman" w:cs="Times New Roman"/>
          <w:szCs w:val="24"/>
        </w:rPr>
        <w:t xml:space="preserve"> να λυθεί. Και είναι πολλές φορές δύσκολο -το καταλαβαίνω- γιατί μπορεί κανείς να κατηγορηθεί για κομφορμισμό, ωστόσο είναι απαραίτητο για να μπορέσουμε να συνεννο</w:t>
      </w:r>
      <w:r>
        <w:rPr>
          <w:rFonts w:eastAsia="Times New Roman" w:cs="Times New Roman"/>
          <w:szCs w:val="24"/>
        </w:rPr>
        <w:t xml:space="preserve">ηθούμε. Αρκετά έχουμε περάσει τα τελευταία χρόνια. Τουλάχιστον στα απλούστερα, όπως είναι αυτό, να είμαστε </w:t>
      </w:r>
      <w:proofErr w:type="spellStart"/>
      <w:r>
        <w:rPr>
          <w:rFonts w:eastAsia="Times New Roman" w:cs="Times New Roman"/>
          <w:szCs w:val="24"/>
        </w:rPr>
        <w:t>συνεννοημένοι</w:t>
      </w:r>
      <w:proofErr w:type="spellEnd"/>
      <w:r>
        <w:rPr>
          <w:rFonts w:eastAsia="Times New Roman" w:cs="Times New Roman"/>
          <w:szCs w:val="24"/>
        </w:rPr>
        <w:t xml:space="preserve">. </w:t>
      </w:r>
    </w:p>
    <w:p w14:paraId="33969790"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33969791"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Ευχαριστώ, κύριε Λοβέρδο. </w:t>
      </w:r>
    </w:p>
    <w:p w14:paraId="33969792"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w:t>
      </w:r>
      <w:proofErr w:type="spellStart"/>
      <w:r>
        <w:rPr>
          <w:rFonts w:eastAsia="Times New Roman" w:cs="Times New Roman"/>
          <w:szCs w:val="24"/>
        </w:rPr>
        <w:t>Προεδρεύων</w:t>
      </w:r>
      <w:proofErr w:type="spellEnd"/>
      <w:r>
        <w:rPr>
          <w:rFonts w:eastAsia="Times New Roman" w:cs="Times New Roman"/>
          <w:szCs w:val="24"/>
        </w:rPr>
        <w:t>,</w:t>
      </w:r>
      <w:r>
        <w:rPr>
          <w:rFonts w:eastAsia="Times New Roman" w:cs="Times New Roman"/>
          <w:szCs w:val="24"/>
        </w:rPr>
        <w:t xml:space="preserve"> σας δίνω μια δύο τυπικές απαντήσεις. Η πρώτη είναι αυτή που υπαινιχθήκατε και εσείς. Δυστυχώς, η παράγραφος 3 του άρθρου 75 είναι εξαιρετικά ασαφής και κατά τη δική μου γνώμη, εκεί όπου λέει «να συμβάλουν ο καθένας ατομικά στην ευπρεπή εμφάνιση της Βουλής</w:t>
      </w:r>
      <w:r>
        <w:rPr>
          <w:rFonts w:eastAsia="Times New Roman" w:cs="Times New Roman"/>
          <w:szCs w:val="24"/>
        </w:rPr>
        <w:t xml:space="preserve">». </w:t>
      </w:r>
    </w:p>
    <w:p w14:paraId="33969793"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–μια πρόταση σας κάνω- ένας εκπρόσωπός σας στη Διάσκεψη των Προέδρων να θέσει το θέμα. Δεν είναι θέμα να το συζητάμε στην Ολομέλεια. Μπορούμε να το συζητήσουμε εκεί και ενδεχομένως να πρέπει μέσα στα πλαίσια αλλαγών στον Κανονισμό της </w:t>
      </w:r>
      <w:r>
        <w:rPr>
          <w:rFonts w:eastAsia="Times New Roman" w:cs="Times New Roman"/>
          <w:szCs w:val="24"/>
        </w:rPr>
        <w:t xml:space="preserve">Βουλής αυτό να γίνει πιο συγκεκριμένο. Ως άτομο, ως απλός </w:t>
      </w:r>
      <w:r w:rsidRPr="00E3189B">
        <w:rPr>
          <w:rFonts w:eastAsia="Times New Roman" w:cs="Times New Roman"/>
        </w:rPr>
        <w:t>Βουλευτής</w:t>
      </w:r>
      <w:r>
        <w:rPr>
          <w:rFonts w:eastAsia="Times New Roman" w:cs="Times New Roman"/>
          <w:szCs w:val="24"/>
        </w:rPr>
        <w:t xml:space="preserve">, μάλλον πλησιάζω προς τις δικές σας απόψεις. </w:t>
      </w:r>
    </w:p>
    <w:p w14:paraId="33969794"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Λαζαρίδης, ειδικός αγορητής των Ανεξαρτήτων Ελλήνων. </w:t>
      </w:r>
    </w:p>
    <w:p w14:paraId="33969795"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Σας ευχαριστώ, κύριε Πρόεδρε. </w:t>
      </w:r>
    </w:p>
    <w:p w14:paraId="33969796"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 xml:space="preserve">συνάδελφοι, συζητούμε για ένα σχέδιο νόμου με το οποίο διευκολύνεται η ίδρυση και η λειτουργία των Εταιρειών Περιορισμένης Ευθύνης, το πρώτο </w:t>
      </w:r>
      <w:r>
        <w:rPr>
          <w:rFonts w:eastAsia="Times New Roman" w:cs="Times New Roman"/>
          <w:szCs w:val="24"/>
        </w:rPr>
        <w:lastRenderedPageBreak/>
        <w:t xml:space="preserve">μιας σειράς νομοθετημάτων με στόχο τη συνολική αναμόρφωση του εμπορικού δικαίου της χώρας. </w:t>
      </w:r>
    </w:p>
    <w:p w14:paraId="33969797"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t>Η απλοποίηση των διαδικ</w:t>
      </w:r>
      <w:r>
        <w:rPr>
          <w:rFonts w:eastAsia="Times New Roman" w:cs="Times New Roman"/>
          <w:szCs w:val="24"/>
        </w:rPr>
        <w:t>ασιών ίδρυσης, αλλά και λειτουργίας των συγκεκριμένων επιχειρήσεων, είναι ο βασικός στόχος και αυτό</w:t>
      </w:r>
      <w:r>
        <w:rPr>
          <w:rFonts w:eastAsia="Times New Roman" w:cs="Times New Roman"/>
          <w:szCs w:val="24"/>
        </w:rPr>
        <w:t>,</w:t>
      </w:r>
      <w:r>
        <w:rPr>
          <w:rFonts w:eastAsia="Times New Roman" w:cs="Times New Roman"/>
          <w:szCs w:val="24"/>
        </w:rPr>
        <w:t xml:space="preserve"> διότι η μείωση της γραφειοκρατίας, πέραν του ότι θα βελτιώσει την ανταγωνιστικότητα της χώρας μας, αποτελεί και </w:t>
      </w:r>
      <w:proofErr w:type="spellStart"/>
      <w:r>
        <w:rPr>
          <w:rFonts w:eastAsia="Times New Roman" w:cs="Times New Roman"/>
          <w:szCs w:val="24"/>
        </w:rPr>
        <w:t>προαπαιτούμενο</w:t>
      </w:r>
      <w:proofErr w:type="spellEnd"/>
      <w:r>
        <w:rPr>
          <w:rFonts w:eastAsia="Times New Roman" w:cs="Times New Roman"/>
          <w:szCs w:val="24"/>
        </w:rPr>
        <w:t xml:space="preserve"> για την ολοκλήρωση της αξιολ</w:t>
      </w:r>
      <w:r>
        <w:rPr>
          <w:rFonts w:eastAsia="Times New Roman" w:cs="Times New Roman"/>
          <w:szCs w:val="24"/>
        </w:rPr>
        <w:t xml:space="preserve">όγησης. </w:t>
      </w:r>
    </w:p>
    <w:p w14:paraId="33969798"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t>Το νομοσχέδιο για τις ΕΠΕ φέρνει μια σειρά μικρών και μεγάλων αλλαγών</w:t>
      </w:r>
      <w:r>
        <w:rPr>
          <w:rFonts w:eastAsia="Times New Roman" w:cs="Times New Roman"/>
          <w:szCs w:val="24"/>
        </w:rPr>
        <w:t>,</w:t>
      </w:r>
      <w:r>
        <w:rPr>
          <w:rFonts w:eastAsia="Times New Roman" w:cs="Times New Roman"/>
          <w:szCs w:val="24"/>
        </w:rPr>
        <w:t xml:space="preserve"> που αφορούν</w:t>
      </w:r>
      <w:r>
        <w:rPr>
          <w:rFonts w:eastAsia="Times New Roman" w:cs="Times New Roman"/>
          <w:szCs w:val="24"/>
        </w:rPr>
        <w:t>,</w:t>
      </w:r>
      <w:r>
        <w:rPr>
          <w:rFonts w:eastAsia="Times New Roman" w:cs="Times New Roman"/>
          <w:szCs w:val="24"/>
        </w:rPr>
        <w:t xml:space="preserve"> μεταξύ άλλων</w:t>
      </w:r>
      <w:r>
        <w:rPr>
          <w:rFonts w:eastAsia="Times New Roman" w:cs="Times New Roman"/>
          <w:szCs w:val="24"/>
        </w:rPr>
        <w:t>,</w:t>
      </w:r>
      <w:r>
        <w:rPr>
          <w:rFonts w:eastAsia="Times New Roman" w:cs="Times New Roman"/>
          <w:szCs w:val="24"/>
        </w:rPr>
        <w:t xml:space="preserve"> την επωνυμία, τη δημοσιότητα, τη συνέλευση των εταίρων, τους διαχειριστές και την ίδρυση αλλοδαπού υποκαταστήματος στην Ελλάδα.</w:t>
      </w:r>
    </w:p>
    <w:p w14:paraId="33969799"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Έρχεται να </w:t>
      </w:r>
      <w:r>
        <w:rPr>
          <w:rFonts w:eastAsia="Times New Roman" w:cs="Times New Roman"/>
          <w:szCs w:val="24"/>
        </w:rPr>
        <w:t>εκσυγχρονίσει το θεσμικό πλαίσιο</w:t>
      </w:r>
      <w:r>
        <w:rPr>
          <w:rFonts w:eastAsia="Times New Roman" w:cs="Times New Roman"/>
          <w:szCs w:val="24"/>
        </w:rPr>
        <w:t>,</w:t>
      </w:r>
      <w:r>
        <w:rPr>
          <w:rFonts w:eastAsia="Times New Roman" w:cs="Times New Roman"/>
          <w:szCs w:val="24"/>
        </w:rPr>
        <w:t xml:space="preserve"> που έχει καθοριστεί για πρώτη φορά με τον ν.3190/1955. Τροποποιεί απαρχαιωμένες διατάξεις και επιλύει χρόνια προβλήματα</w:t>
      </w:r>
      <w:r>
        <w:rPr>
          <w:rFonts w:eastAsia="Times New Roman" w:cs="Times New Roman"/>
          <w:szCs w:val="24"/>
        </w:rPr>
        <w:t>,</w:t>
      </w:r>
      <w:r>
        <w:rPr>
          <w:rFonts w:eastAsia="Times New Roman" w:cs="Times New Roman"/>
          <w:szCs w:val="24"/>
        </w:rPr>
        <w:t xml:space="preserve"> που έχουν εντοπιστεί κατά την εφαρμογή της εταιρικής νομοθεσίας. Πρόκειται για εισαγωγή ενός πλέγματο</w:t>
      </w:r>
      <w:r>
        <w:rPr>
          <w:rFonts w:eastAsia="Times New Roman" w:cs="Times New Roman"/>
          <w:szCs w:val="24"/>
        </w:rPr>
        <w:t xml:space="preserve">ς ρυθμίσεων οι οποίες προσπαθούν να αντιμετωπίσουν με σωστό τρόπο δυσλειτουργίες στο θεσμικό πλαίσιο των ΕΠΕ, ενώ ως κοινώς </w:t>
      </w:r>
      <w:r>
        <w:rPr>
          <w:rFonts w:eastAsia="Times New Roman" w:cs="Times New Roman"/>
          <w:szCs w:val="24"/>
        </w:rPr>
        <w:lastRenderedPageBreak/>
        <w:t>αποδεκτό</w:t>
      </w:r>
      <w:r>
        <w:rPr>
          <w:rFonts w:eastAsia="Times New Roman" w:cs="Times New Roman"/>
          <w:szCs w:val="24"/>
        </w:rPr>
        <w:t>,</w:t>
      </w:r>
      <w:r>
        <w:rPr>
          <w:rFonts w:eastAsia="Times New Roman" w:cs="Times New Roman"/>
          <w:szCs w:val="24"/>
        </w:rPr>
        <w:t xml:space="preserve"> εξάγεται το συμπέρασμα πως αντιμετωπίζονται με επιτυχία ζητήματα</w:t>
      </w:r>
      <w:r>
        <w:rPr>
          <w:rFonts w:eastAsia="Times New Roman" w:cs="Times New Roman"/>
          <w:szCs w:val="24"/>
        </w:rPr>
        <w:t>,</w:t>
      </w:r>
      <w:r>
        <w:rPr>
          <w:rFonts w:eastAsia="Times New Roman" w:cs="Times New Roman"/>
          <w:szCs w:val="24"/>
        </w:rPr>
        <w:t xml:space="preserve"> που αφορούν τη χρηματοδότηση, τη μείωση του γραφειοκρατι</w:t>
      </w:r>
      <w:r>
        <w:rPr>
          <w:rFonts w:eastAsia="Times New Roman" w:cs="Times New Roman"/>
          <w:szCs w:val="24"/>
        </w:rPr>
        <w:t xml:space="preserve">κού κόστους, την απλοποίηση της σύστασης και λειτουργίας των ΕΠΕ. </w:t>
      </w:r>
    </w:p>
    <w:p w14:paraId="3396979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Συγκεκριμένα, οι νέες ρυθμίσεις</w:t>
      </w:r>
      <w:r>
        <w:rPr>
          <w:rFonts w:eastAsia="Times New Roman" w:cs="Times New Roman"/>
          <w:szCs w:val="24"/>
        </w:rPr>
        <w:t>,</w:t>
      </w:r>
      <w:r>
        <w:rPr>
          <w:rFonts w:eastAsia="Times New Roman" w:cs="Times New Roman"/>
          <w:szCs w:val="24"/>
        </w:rPr>
        <w:t xml:space="preserve"> που δίνουν ευελιξία στην επωνυμία των ΕΠΕ διευκολύνουν και ενισχύουν τη δραστηριότητά </w:t>
      </w:r>
      <w:r>
        <w:rPr>
          <w:rFonts w:eastAsia="Times New Roman" w:cs="Times New Roman"/>
          <w:szCs w:val="24"/>
        </w:rPr>
        <w:t>τους,</w:t>
      </w:r>
      <w:r>
        <w:rPr>
          <w:rFonts w:eastAsia="Times New Roman" w:cs="Times New Roman"/>
          <w:szCs w:val="24"/>
        </w:rPr>
        <w:t xml:space="preserve"> τόσο εσωτερικά, όσο και διεθνώς, ενώ το πρώτο στάδιο για τη σύστ</w:t>
      </w:r>
      <w:r>
        <w:rPr>
          <w:rFonts w:eastAsia="Times New Roman" w:cs="Times New Roman"/>
          <w:szCs w:val="24"/>
        </w:rPr>
        <w:t>αση μιας ΕΠΕ κατά κανόνα μέχρι σήμερα</w:t>
      </w:r>
      <w:r>
        <w:rPr>
          <w:rFonts w:eastAsia="Times New Roman" w:cs="Times New Roman"/>
          <w:szCs w:val="24"/>
        </w:rPr>
        <w:t>,</w:t>
      </w:r>
      <w:r>
        <w:rPr>
          <w:rFonts w:eastAsia="Times New Roman" w:cs="Times New Roman"/>
          <w:szCs w:val="24"/>
        </w:rPr>
        <w:t xml:space="preserve"> γινόταν με συμβολαιογραφικό έγγραφο. Σύμφωνα με την καινούργια διάταξη μπορεί να γίνει και με τη χρήση του πρότυπου καταστατικού</w:t>
      </w:r>
      <w:r>
        <w:rPr>
          <w:rFonts w:eastAsia="Times New Roman" w:cs="Times New Roman"/>
          <w:szCs w:val="24"/>
        </w:rPr>
        <w:t>,</w:t>
      </w:r>
      <w:r>
        <w:rPr>
          <w:rFonts w:eastAsia="Times New Roman" w:cs="Times New Roman"/>
          <w:szCs w:val="24"/>
        </w:rPr>
        <w:t xml:space="preserve"> που προβλέπεται στον ν.4441/2016 ως ιδρυτικής πράξης, εάν και εφ’ όσον αυτό επιλεγεί απ</w:t>
      </w:r>
      <w:r>
        <w:rPr>
          <w:rFonts w:eastAsia="Times New Roman" w:cs="Times New Roman"/>
          <w:szCs w:val="24"/>
        </w:rPr>
        <w:t>ό τους ιδρυτές εταίρους, κάτι που σαφώς διευκολύνει τις διαδικασίες σύστασης των ΕΠΕ και εναρμονίζει το περιεχόμενό τους με τα βέλτιστα ευρωπαϊκά πρότυπα, κάτι απολύτως απαραίτητο.</w:t>
      </w:r>
    </w:p>
    <w:p w14:paraId="3396979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Επαναλαμβάνουμε πως έρχεται να εκσυγχρονίσει το θεσμικό πλαίσιο</w:t>
      </w:r>
      <w:r>
        <w:rPr>
          <w:rFonts w:eastAsia="Times New Roman" w:cs="Times New Roman"/>
          <w:szCs w:val="24"/>
        </w:rPr>
        <w:t>,</w:t>
      </w:r>
      <w:r>
        <w:rPr>
          <w:rFonts w:eastAsia="Times New Roman" w:cs="Times New Roman"/>
          <w:szCs w:val="24"/>
        </w:rPr>
        <w:t xml:space="preserve"> που έχει κ</w:t>
      </w:r>
      <w:r>
        <w:rPr>
          <w:rFonts w:eastAsia="Times New Roman" w:cs="Times New Roman"/>
          <w:szCs w:val="24"/>
        </w:rPr>
        <w:t>αθοριστεί για πρώτη φορά με τον ν.3190/1955. Ο συγκεκριμένος νόμος έχει τροποποιηθεί πολλές φορές</w:t>
      </w:r>
      <w:r>
        <w:rPr>
          <w:rFonts w:eastAsia="Times New Roman" w:cs="Times New Roman"/>
          <w:szCs w:val="24"/>
        </w:rPr>
        <w:t>,</w:t>
      </w:r>
      <w:r>
        <w:rPr>
          <w:rFonts w:eastAsia="Times New Roman" w:cs="Times New Roman"/>
          <w:szCs w:val="24"/>
        </w:rPr>
        <w:t xml:space="preserve"> κυρίως λόγω της εναρμόνισης κοινοτικών </w:t>
      </w:r>
      <w:r>
        <w:rPr>
          <w:rFonts w:eastAsia="Times New Roman" w:cs="Times New Roman"/>
          <w:szCs w:val="24"/>
        </w:rPr>
        <w:t>ο</w:t>
      </w:r>
      <w:r>
        <w:rPr>
          <w:rFonts w:eastAsia="Times New Roman" w:cs="Times New Roman"/>
          <w:szCs w:val="24"/>
        </w:rPr>
        <w:t xml:space="preserve">δηγιών στο ελληνικό </w:t>
      </w:r>
      <w:r>
        <w:rPr>
          <w:rFonts w:eastAsia="Times New Roman" w:cs="Times New Roman"/>
          <w:szCs w:val="24"/>
        </w:rPr>
        <w:lastRenderedPageBreak/>
        <w:t>δίκαιο στο πλαίσιο της ενιαίας ρύθμισης των κεφαλαιουχικών εταιρειών εντός της Ευρωπαϊκής Ένωσης.</w:t>
      </w:r>
      <w:r>
        <w:rPr>
          <w:rFonts w:eastAsia="Times New Roman" w:cs="Times New Roman"/>
          <w:szCs w:val="24"/>
        </w:rPr>
        <w:t xml:space="preserve"> </w:t>
      </w:r>
    </w:p>
    <w:p w14:paraId="3396979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Η απλοποίηση της διαδικασίας ίδρυσης των επιχειρήσεων, η απλοποίηση των διαδικασιών για την </w:t>
      </w:r>
      <w:proofErr w:type="spellStart"/>
      <w:r>
        <w:rPr>
          <w:rFonts w:eastAsia="Times New Roman" w:cs="Times New Roman"/>
          <w:szCs w:val="24"/>
        </w:rPr>
        <w:t>αδειοδότηση</w:t>
      </w:r>
      <w:proofErr w:type="spellEnd"/>
      <w:r>
        <w:rPr>
          <w:rFonts w:eastAsia="Times New Roman" w:cs="Times New Roman"/>
          <w:szCs w:val="24"/>
        </w:rPr>
        <w:t xml:space="preserve"> των εταιρειών διαχείρισης και η απλοποίηση της διαδικασίας πτώχευσης για τις μικρομεσαίες επιχειρήσεις</w:t>
      </w:r>
      <w:r>
        <w:rPr>
          <w:rFonts w:eastAsia="Times New Roman" w:cs="Times New Roman"/>
          <w:szCs w:val="24"/>
        </w:rPr>
        <w:t>,</w:t>
      </w:r>
      <w:r>
        <w:rPr>
          <w:rFonts w:eastAsia="Times New Roman" w:cs="Times New Roman"/>
          <w:szCs w:val="24"/>
        </w:rPr>
        <w:t xml:space="preserve"> αποτελεί </w:t>
      </w:r>
      <w:r>
        <w:rPr>
          <w:rFonts w:eastAsia="Times New Roman" w:cs="Times New Roman"/>
          <w:szCs w:val="24"/>
        </w:rPr>
        <w:t xml:space="preserve">επί </w:t>
      </w:r>
      <w:r>
        <w:rPr>
          <w:rFonts w:eastAsia="Times New Roman" w:cs="Times New Roman"/>
          <w:szCs w:val="24"/>
        </w:rPr>
        <w:t>χρόνια</w:t>
      </w:r>
      <w:r>
        <w:rPr>
          <w:rFonts w:eastAsia="Times New Roman" w:cs="Times New Roman"/>
          <w:szCs w:val="24"/>
        </w:rPr>
        <w:t>,</w:t>
      </w:r>
      <w:r>
        <w:rPr>
          <w:rFonts w:eastAsia="Times New Roman" w:cs="Times New Roman"/>
          <w:szCs w:val="24"/>
        </w:rPr>
        <w:t xml:space="preserve"> ένα από τα ζητούμενα για </w:t>
      </w:r>
      <w:r>
        <w:rPr>
          <w:rFonts w:eastAsia="Times New Roman" w:cs="Times New Roman"/>
          <w:szCs w:val="24"/>
        </w:rPr>
        <w:t>την ανάπτυξη στη χώρα μας, η οποία δεν πρέπει να διαταράσσεται</w:t>
      </w:r>
      <w:r>
        <w:rPr>
          <w:rFonts w:eastAsia="Times New Roman" w:cs="Times New Roman"/>
          <w:szCs w:val="24"/>
        </w:rPr>
        <w:t>,</w:t>
      </w:r>
      <w:r>
        <w:rPr>
          <w:rFonts w:eastAsia="Times New Roman" w:cs="Times New Roman"/>
          <w:szCs w:val="24"/>
        </w:rPr>
        <w:t xml:space="preserve"> αλλά να επιτυγχάνεται από αντικειμενικές προϋποθέσεις, όπως σαφή όρια δημόσιου και ιδιωτικού τομέα, συνέχεια και συνέπεια του κράτους, προστασία των ξένων επενδύσεων, λιγότερη γραφειοκρατία, φιλικό περιβάλλον για τις ιδιωτικές επιχειρήσεις, υγιή δημόσια ο</w:t>
      </w:r>
      <w:r>
        <w:rPr>
          <w:rFonts w:eastAsia="Times New Roman" w:cs="Times New Roman"/>
          <w:szCs w:val="24"/>
        </w:rPr>
        <w:t>ικονομικά, πρόσβαση σε υγιές τραπεζικό σύστημα και στην κεφαλαιαγορά. Άφησα τελευταίο το βασικότερο</w:t>
      </w:r>
      <w:r>
        <w:rPr>
          <w:rFonts w:eastAsia="Times New Roman" w:cs="Times New Roman"/>
          <w:szCs w:val="24"/>
        </w:rPr>
        <w:t>,</w:t>
      </w:r>
      <w:r>
        <w:rPr>
          <w:rFonts w:eastAsia="Times New Roman" w:cs="Times New Roman"/>
          <w:szCs w:val="24"/>
        </w:rPr>
        <w:t xml:space="preserve"> που είναι το σταθερό φορολογικό περιβάλλον και τους ανταγωνιστικούς με την υπόλοιπη Ευρώπη φορολογικούς συντελεστές για τις επιχειρήσεις.</w:t>
      </w:r>
    </w:p>
    <w:p w14:paraId="3396979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Αγαπητοί συνάδελφ</w:t>
      </w:r>
      <w:r>
        <w:rPr>
          <w:rFonts w:eastAsia="Times New Roman" w:cs="Times New Roman"/>
          <w:szCs w:val="24"/>
        </w:rPr>
        <w:t>οι, αυτή η κατεύθυνση, δηλαδή το να ενισχυθεί η δημιουργία μικρομεσαίων επιχειρήσεων, κρίνεται αναγκαία, καθώς θα λειτουργήσει πολλαπλασιαστικά για το σύνολο της εγχώριας οικονομίας. Δημιουργία νέων εταιρειών</w:t>
      </w:r>
      <w:r>
        <w:rPr>
          <w:rFonts w:eastAsia="Times New Roman" w:cs="Times New Roman"/>
          <w:szCs w:val="24"/>
        </w:rPr>
        <w:t>,</w:t>
      </w:r>
      <w:r>
        <w:rPr>
          <w:rFonts w:eastAsia="Times New Roman" w:cs="Times New Roman"/>
          <w:szCs w:val="24"/>
        </w:rPr>
        <w:t xml:space="preserve"> σημαίνει νέες θέσεις εργασίας, αύξηση των φορο</w:t>
      </w:r>
      <w:r>
        <w:rPr>
          <w:rFonts w:eastAsia="Times New Roman" w:cs="Times New Roman"/>
          <w:szCs w:val="24"/>
        </w:rPr>
        <w:t xml:space="preserve">λογικών εσόδων του κράτους και συνθήκες για τη δημιουργία πλούτου για τη δημόσια και ιδιωτική οικονομία. </w:t>
      </w:r>
    </w:p>
    <w:p w14:paraId="3396979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Με τις αλλαγές που προωθούνται</w:t>
      </w:r>
      <w:r>
        <w:rPr>
          <w:rFonts w:eastAsia="Times New Roman" w:cs="Times New Roman"/>
          <w:szCs w:val="24"/>
        </w:rPr>
        <w:t>,</w:t>
      </w:r>
      <w:r>
        <w:rPr>
          <w:rFonts w:eastAsia="Times New Roman" w:cs="Times New Roman"/>
          <w:szCs w:val="24"/>
        </w:rPr>
        <w:t xml:space="preserve"> διευκολύνεται η εγκατάσταση στην Ελλάδα υποκαταστήματος ξένης ΕΠΕ, η σύσταση γίνεται ευκολότερη, ενώ εισάγεται η δυνατ</w:t>
      </w:r>
      <w:r>
        <w:rPr>
          <w:rFonts w:eastAsia="Times New Roman" w:cs="Times New Roman"/>
          <w:szCs w:val="24"/>
        </w:rPr>
        <w:t>ότητα αναβίωσης μιας ΕΠΕ</w:t>
      </w:r>
      <w:r>
        <w:rPr>
          <w:rFonts w:eastAsia="Times New Roman" w:cs="Times New Roman"/>
          <w:szCs w:val="24"/>
        </w:rPr>
        <w:t>,</w:t>
      </w:r>
      <w:r>
        <w:rPr>
          <w:rFonts w:eastAsia="Times New Roman" w:cs="Times New Roman"/>
          <w:szCs w:val="24"/>
        </w:rPr>
        <w:t xml:space="preserve"> με βάση και τις αλλαγές που προβλέπονται. Βλέπουμε, δηλαδή, τις προσπάθειες που αναφέραμε, να μειωθεί η γραφειοκρατία και να γίνει απλούστερη διαδικασία, ενώ μεταξύ άλλων διατάξεων</w:t>
      </w:r>
      <w:r>
        <w:rPr>
          <w:rFonts w:eastAsia="Times New Roman" w:cs="Times New Roman"/>
          <w:szCs w:val="24"/>
        </w:rPr>
        <w:t>,</w:t>
      </w:r>
      <w:r>
        <w:rPr>
          <w:rFonts w:eastAsia="Times New Roman" w:cs="Times New Roman"/>
          <w:szCs w:val="24"/>
        </w:rPr>
        <w:t xml:space="preserve"> μειώνεται το ποσό του μετοχικού κεφαλαίου και ορ</w:t>
      </w:r>
      <w:r>
        <w:rPr>
          <w:rFonts w:eastAsia="Times New Roman" w:cs="Times New Roman"/>
          <w:szCs w:val="24"/>
        </w:rPr>
        <w:t>ίζεται ότι η ονομαστική αξία των εταιρικών μεριδίων της εταιρείας δεν θα μπορεί να είναι μικρότερη του ενός ευρώ, από 30 ευρώ που είναι σήμερα. Καταρ</w:t>
      </w:r>
      <w:r>
        <w:rPr>
          <w:rFonts w:eastAsia="Times New Roman" w:cs="Times New Roman"/>
          <w:szCs w:val="24"/>
        </w:rPr>
        <w:lastRenderedPageBreak/>
        <w:t>γείται, δηλαδή, η λεγόμενη «διπλή δημοσιότητα» -Μητρώο ΕΕ και Εφημερίδα της Κυβέρνησης- που υφίσταται σήμερ</w:t>
      </w:r>
      <w:r>
        <w:rPr>
          <w:rFonts w:eastAsia="Times New Roman" w:cs="Times New Roman"/>
          <w:szCs w:val="24"/>
        </w:rPr>
        <w:t xml:space="preserve">α και αντικαθίσταται από την ενιαία και ολοκληρωμένη δημοσιότητα του ΓΕΜΗ. </w:t>
      </w:r>
    </w:p>
    <w:p w14:paraId="3396979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Επίσης, εισάγονται διατάξεις που ρυθμίζουν και πιο τυπικά θέματα, που όμως έχουν μεγάλη σημασία για τη λειτουργία των συγκεκριμένων επιχειρήσεων. Όμως, όλες οι διατάξεις έχουν τη σ</w:t>
      </w:r>
      <w:r>
        <w:rPr>
          <w:rFonts w:eastAsia="Times New Roman" w:cs="Times New Roman"/>
          <w:szCs w:val="24"/>
        </w:rPr>
        <w:t>ημασία τους και προσδοκούμε να βελτιώσουν άμεσα το επενδυτικό κλίμα. Για παράδειγμα, δίνεται πλέον η δυνατότητα στις ΕΠΕ να έχουν την επωνυμία τους με λατινικούς χαρακτήρες, ενώ προβλέπεται η κωδικοποίηση του ν.3190/1955 και η απόδοσή του στη δημοτική, κάτ</w:t>
      </w:r>
      <w:r>
        <w:rPr>
          <w:rFonts w:eastAsia="Times New Roman" w:cs="Times New Roman"/>
          <w:szCs w:val="24"/>
        </w:rPr>
        <w:t xml:space="preserve">ι το οποίο αποτελεί χρόνιο αίτημα τόσο της αγοράς, όσο και των υπηρεσιών και των δικηγόρων και των λογιστών που ασχολούνται με το εταιρικό δίκαιο. </w:t>
      </w:r>
    </w:p>
    <w:p w14:paraId="339697A0"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t>Επίσης, το σχέδιο νόμου ρυθμίζει ζητήματα απώλειας θέσης για τον επαγγελματία πωλητή σε λαϊκές αγορές, στάσι</w:t>
      </w:r>
      <w:r>
        <w:rPr>
          <w:rFonts w:eastAsia="Times New Roman" w:cs="Times New Roman"/>
          <w:szCs w:val="24"/>
        </w:rPr>
        <w:t>μο και πλανόδιο εμπόριο, ενώ προβλέπει και την πα</w:t>
      </w:r>
      <w:r>
        <w:rPr>
          <w:rFonts w:eastAsia="Times New Roman" w:cs="Times New Roman"/>
          <w:szCs w:val="24"/>
        </w:rPr>
        <w:lastRenderedPageBreak/>
        <w:t>ράταση έως την 15</w:t>
      </w:r>
      <w:r w:rsidRPr="00D82599">
        <w:rPr>
          <w:rFonts w:eastAsia="Times New Roman" w:cs="Times New Roman"/>
          <w:szCs w:val="24"/>
          <w:vertAlign w:val="superscript"/>
        </w:rPr>
        <w:t>η</w:t>
      </w:r>
      <w:r>
        <w:rPr>
          <w:rFonts w:eastAsia="Times New Roman" w:cs="Times New Roman"/>
          <w:szCs w:val="24"/>
        </w:rPr>
        <w:t xml:space="preserve"> Ιανουαρίου 2019 για την ανανέωση των αδειών των επαγγελματιών πωλητών λαϊκών αγορών, πλανόδιου και στάσιμου εμπορίου για όσες έληξαν την 31</w:t>
      </w:r>
      <w:r w:rsidRPr="00D82599">
        <w:rPr>
          <w:rFonts w:eastAsia="Times New Roman" w:cs="Times New Roman"/>
          <w:szCs w:val="24"/>
          <w:vertAlign w:val="superscript"/>
        </w:rPr>
        <w:t>η</w:t>
      </w:r>
      <w:r>
        <w:rPr>
          <w:rFonts w:eastAsia="Times New Roman" w:cs="Times New Roman"/>
          <w:szCs w:val="24"/>
        </w:rPr>
        <w:t xml:space="preserve"> Μαρτίου 2018.</w:t>
      </w:r>
    </w:p>
    <w:p w14:paraId="339697A1"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t>Εδώ</w:t>
      </w:r>
      <w:r>
        <w:rPr>
          <w:rFonts w:eastAsia="Times New Roman" w:cs="Times New Roman"/>
          <w:szCs w:val="24"/>
        </w:rPr>
        <w:t>,</w:t>
      </w:r>
      <w:r>
        <w:rPr>
          <w:rFonts w:eastAsia="Times New Roman" w:cs="Times New Roman"/>
          <w:szCs w:val="24"/>
        </w:rPr>
        <w:t xml:space="preserve"> θα μου επιτρέψετε να κάνω μι</w:t>
      </w:r>
      <w:r>
        <w:rPr>
          <w:rFonts w:eastAsia="Times New Roman" w:cs="Times New Roman"/>
          <w:szCs w:val="24"/>
        </w:rPr>
        <w:t>α στάση</w:t>
      </w:r>
      <w:r>
        <w:rPr>
          <w:rFonts w:eastAsia="Times New Roman" w:cs="Times New Roman"/>
          <w:szCs w:val="24"/>
        </w:rPr>
        <w:t>,</w:t>
      </w:r>
      <w:r>
        <w:rPr>
          <w:rFonts w:eastAsia="Times New Roman" w:cs="Times New Roman"/>
          <w:szCs w:val="24"/>
        </w:rPr>
        <w:t xml:space="preserve"> γιατί είναι σημαντικό. Ξέρω και την ευαισθησία σας, </w:t>
      </w:r>
      <w:r w:rsidRPr="00390D90">
        <w:rPr>
          <w:rFonts w:eastAsia="Times New Roman" w:cs="Times New Roman"/>
          <w:szCs w:val="24"/>
        </w:rPr>
        <w:t>κύριε Υπουργέ</w:t>
      </w:r>
      <w:r>
        <w:rPr>
          <w:rFonts w:eastAsia="Times New Roman" w:cs="Times New Roman"/>
          <w:szCs w:val="24"/>
        </w:rPr>
        <w:t xml:space="preserve">. Το συζητήσαμε. Είχα κάνει αναφορά και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όταν συζητήσαμε για το θέμα αυτό των λαϊκών αγορών. Πραγματικά, επισημαίνω την ευαισθησία </w:t>
      </w:r>
      <w:r>
        <w:rPr>
          <w:rFonts w:eastAsia="Times New Roman" w:cs="Times New Roman"/>
          <w:szCs w:val="24"/>
        </w:rPr>
        <w:t>σας,</w:t>
      </w:r>
      <w:r>
        <w:rPr>
          <w:rFonts w:eastAsia="Times New Roman" w:cs="Times New Roman"/>
          <w:szCs w:val="24"/>
        </w:rPr>
        <w:t xml:space="preserve"> γιατί συζητήσαμε και στη συνέχει</w:t>
      </w:r>
      <w:r>
        <w:rPr>
          <w:rFonts w:eastAsia="Times New Roman" w:cs="Times New Roman"/>
          <w:szCs w:val="24"/>
        </w:rPr>
        <w:t xml:space="preserve">α κατ’ ιδίαν το ζήτημα αυτό. </w:t>
      </w:r>
    </w:p>
    <w:p w14:paraId="339697A2"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t>Η υπόθεση των λαϊκών αγορών είναι μια υπόθεση</w:t>
      </w:r>
      <w:r>
        <w:rPr>
          <w:rFonts w:eastAsia="Times New Roman" w:cs="Times New Roman"/>
          <w:szCs w:val="24"/>
        </w:rPr>
        <w:t>, που</w:t>
      </w:r>
      <w:r>
        <w:rPr>
          <w:rFonts w:eastAsia="Times New Roman" w:cs="Times New Roman"/>
          <w:szCs w:val="24"/>
        </w:rPr>
        <w:t xml:space="preserve"> έχει κοινωνική διάσταση, κατ’ αρχήν, όσον αφορά τους πωλητές ή τους παραγωγούς και γενικά τους εμπλεκόμενους στις λαϊκές αγορές, γιατί πραγματικά</w:t>
      </w:r>
      <w:r>
        <w:rPr>
          <w:rFonts w:eastAsia="Times New Roman" w:cs="Times New Roman"/>
          <w:szCs w:val="24"/>
        </w:rPr>
        <w:t>,</w:t>
      </w:r>
      <w:r>
        <w:rPr>
          <w:rFonts w:eastAsia="Times New Roman" w:cs="Times New Roman"/>
          <w:szCs w:val="24"/>
        </w:rPr>
        <w:t xml:space="preserve"> βρίσκουν </w:t>
      </w:r>
      <w:r>
        <w:rPr>
          <w:rFonts w:eastAsia="Times New Roman"/>
          <w:bCs/>
        </w:rPr>
        <w:t>έναν τρόπο να ασκήσ</w:t>
      </w:r>
      <w:r>
        <w:rPr>
          <w:rFonts w:eastAsia="Times New Roman"/>
          <w:bCs/>
        </w:rPr>
        <w:t xml:space="preserve">ουν το επάγγελμα αυτό, μέσα από τις </w:t>
      </w:r>
      <w:r>
        <w:rPr>
          <w:rFonts w:eastAsia="Times New Roman" w:cs="Times New Roman"/>
          <w:szCs w:val="24"/>
        </w:rPr>
        <w:t xml:space="preserve">λαϊκές αγορές, άνθρωποι </w:t>
      </w:r>
      <w:r w:rsidRPr="002940B6">
        <w:rPr>
          <w:rFonts w:eastAsia="Times New Roman"/>
          <w:szCs w:val="24"/>
        </w:rPr>
        <w:t>οι οποίοι</w:t>
      </w:r>
      <w:r>
        <w:rPr>
          <w:rFonts w:eastAsia="Times New Roman" w:cs="Times New Roman"/>
          <w:szCs w:val="24"/>
        </w:rPr>
        <w:t xml:space="preserve"> δεν θα είχαν διαφορετικά τον τρόπο να ασκήσουν αυτή την επαγγελματική δραστηριότητα, την εμπορία εν </w:t>
      </w:r>
      <w:r w:rsidRPr="003173C1">
        <w:rPr>
          <w:rFonts w:eastAsia="Times New Roman"/>
          <w:bCs/>
        </w:rPr>
        <w:t>προκειμέν</w:t>
      </w:r>
      <w:r>
        <w:rPr>
          <w:rFonts w:eastAsia="Times New Roman"/>
          <w:bCs/>
        </w:rPr>
        <w:t xml:space="preserve">ω. </w:t>
      </w:r>
    </w:p>
    <w:p w14:paraId="339697A3"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την άλλη, </w:t>
      </w:r>
      <w:r w:rsidRPr="00AC526C">
        <w:rPr>
          <w:rFonts w:eastAsia="Times New Roman" w:cs="Times New Roman"/>
          <w:szCs w:val="24"/>
        </w:rPr>
        <w:t>όμως</w:t>
      </w:r>
      <w:r>
        <w:rPr>
          <w:rFonts w:eastAsia="Times New Roman" w:cs="Times New Roman"/>
          <w:szCs w:val="24"/>
        </w:rPr>
        <w:t>, υπάρχει και η κοινωνική διάσταση</w:t>
      </w:r>
      <w:r>
        <w:rPr>
          <w:rFonts w:eastAsia="Times New Roman" w:cs="Times New Roman"/>
          <w:szCs w:val="24"/>
        </w:rPr>
        <w:t>,</w:t>
      </w:r>
      <w:r>
        <w:rPr>
          <w:rFonts w:eastAsia="Times New Roman" w:cs="Times New Roman"/>
          <w:szCs w:val="24"/>
        </w:rPr>
        <w:t xml:space="preserve"> όσον αφορά στον κόσμο</w:t>
      </w:r>
      <w:r>
        <w:rPr>
          <w:rFonts w:eastAsia="Times New Roman" w:cs="Times New Roman"/>
          <w:szCs w:val="24"/>
        </w:rPr>
        <w:t>,</w:t>
      </w:r>
      <w:r>
        <w:rPr>
          <w:rFonts w:eastAsia="Times New Roman" w:cs="Times New Roman"/>
          <w:szCs w:val="24"/>
        </w:rPr>
        <w:t xml:space="preserve"> </w:t>
      </w:r>
      <w:r w:rsidRPr="00FE6FE7">
        <w:rPr>
          <w:rFonts w:eastAsia="Times New Roman" w:cs="Times New Roman"/>
          <w:szCs w:val="24"/>
        </w:rPr>
        <w:t>ο οποίος</w:t>
      </w:r>
      <w:r>
        <w:rPr>
          <w:rFonts w:eastAsia="Times New Roman" w:cs="Times New Roman"/>
          <w:szCs w:val="24"/>
        </w:rPr>
        <w:t xml:space="preserve"> επισκέπτεται τις λαϊκές αγορές και γι</w:t>
      </w:r>
      <w:r>
        <w:rPr>
          <w:rFonts w:eastAsia="Times New Roman" w:cs="Times New Roman"/>
          <w:szCs w:val="24"/>
        </w:rPr>
        <w:t>’</w:t>
      </w:r>
      <w:r>
        <w:rPr>
          <w:rFonts w:eastAsia="Times New Roman" w:cs="Times New Roman"/>
          <w:szCs w:val="24"/>
        </w:rPr>
        <w:t xml:space="preserve"> αυτούς τους πολίτες</w:t>
      </w:r>
      <w:r>
        <w:rPr>
          <w:rFonts w:eastAsia="Times New Roman" w:cs="Times New Roman"/>
          <w:szCs w:val="24"/>
        </w:rPr>
        <w:t xml:space="preserve"> -</w:t>
      </w:r>
      <w:r>
        <w:rPr>
          <w:rFonts w:eastAsia="Times New Roman" w:cs="Times New Roman"/>
          <w:szCs w:val="24"/>
        </w:rPr>
        <w:t>να το πω πιο απλά</w:t>
      </w:r>
      <w:r>
        <w:rPr>
          <w:rFonts w:eastAsia="Times New Roman" w:cs="Times New Roman"/>
          <w:szCs w:val="24"/>
        </w:rPr>
        <w:t>-</w:t>
      </w:r>
      <w:r>
        <w:rPr>
          <w:rFonts w:eastAsia="Times New Roman" w:cs="Times New Roman"/>
          <w:szCs w:val="24"/>
        </w:rPr>
        <w:t xml:space="preserve"> που είναι φανατικοί των λαϊκών αγορών. Ένας από αυτούς, </w:t>
      </w:r>
      <w:r w:rsidRPr="00390D90">
        <w:rPr>
          <w:rFonts w:eastAsia="Times New Roman" w:cs="Times New Roman"/>
          <w:szCs w:val="24"/>
        </w:rPr>
        <w:t xml:space="preserve">κύριε </w:t>
      </w:r>
      <w:r>
        <w:rPr>
          <w:rFonts w:eastAsia="Times New Roman" w:cs="Times New Roman"/>
          <w:szCs w:val="24"/>
        </w:rPr>
        <w:t>Υπουργέ, δεν σας κρύβω ότι είμαι και εγώ. Επισκέπτομαι συχνά τις λαϊκές αγορές. Κα</w:t>
      </w:r>
      <w:r>
        <w:rPr>
          <w:rFonts w:eastAsia="Times New Roman" w:cs="Times New Roman"/>
          <w:szCs w:val="24"/>
        </w:rPr>
        <w:t>νονικά</w:t>
      </w:r>
      <w:r>
        <w:rPr>
          <w:rFonts w:eastAsia="Times New Roman" w:cs="Times New Roman"/>
          <w:szCs w:val="24"/>
        </w:rPr>
        <w:t>,</w:t>
      </w:r>
      <w:r>
        <w:rPr>
          <w:rFonts w:eastAsia="Times New Roman" w:cs="Times New Roman"/>
          <w:szCs w:val="24"/>
        </w:rPr>
        <w:t xml:space="preserve"> λέμε ότι είναι η γλυκιά συνήθεια του κάθε πολίτη άπαξ της εβδομάδας, γιατί, ξέρετε, στην γειτονιά του καθενός ή στην περιοχή του καθενός μία φορά την εβδομάδα έχει λαϊκή. </w:t>
      </w:r>
    </w:p>
    <w:p w14:paraId="339697A4"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t>Εγώ το έχω καθιερώσει και πάω δύο φορές την εβδομάδα</w:t>
      </w:r>
      <w:r>
        <w:rPr>
          <w:rFonts w:eastAsia="Times New Roman" w:cs="Times New Roman"/>
          <w:szCs w:val="24"/>
        </w:rPr>
        <w:t>,</w:t>
      </w:r>
      <w:r>
        <w:rPr>
          <w:rFonts w:eastAsia="Times New Roman" w:cs="Times New Roman"/>
          <w:szCs w:val="24"/>
        </w:rPr>
        <w:t xml:space="preserve"> γιατί είμαι στη μέση α</w:t>
      </w:r>
      <w:r>
        <w:rPr>
          <w:rFonts w:eastAsia="Times New Roman" w:cs="Times New Roman"/>
          <w:szCs w:val="24"/>
        </w:rPr>
        <w:t>πό δύο λαϊκές αγορές και απολαμβάνω πραγματικά</w:t>
      </w:r>
      <w:r>
        <w:rPr>
          <w:rFonts w:eastAsia="Times New Roman" w:cs="Times New Roman"/>
          <w:szCs w:val="24"/>
        </w:rPr>
        <w:t>,</w:t>
      </w:r>
      <w:r>
        <w:rPr>
          <w:rFonts w:eastAsia="Times New Roman" w:cs="Times New Roman"/>
          <w:szCs w:val="24"/>
        </w:rPr>
        <w:t xml:space="preserve"> αυτή την επαφή με τους παραγωγούς, με τους εμπόρους. Είναι σημαντικό για όλους τους πολίτες και για όλους εμάς. Θα το έλεγα σε όσους συναδέλφους δεν έχουν αυτή τη συνήθεια</w:t>
      </w:r>
      <w:r>
        <w:rPr>
          <w:rFonts w:eastAsia="Times New Roman" w:cs="Times New Roman"/>
          <w:szCs w:val="24"/>
        </w:rPr>
        <w:t>,</w:t>
      </w:r>
      <w:r>
        <w:rPr>
          <w:rFonts w:eastAsia="Times New Roman" w:cs="Times New Roman"/>
          <w:szCs w:val="24"/>
        </w:rPr>
        <w:t xml:space="preserve"> ότι καλό είναι να την αποκτήσουν</w:t>
      </w:r>
      <w:r>
        <w:rPr>
          <w:rFonts w:eastAsia="Times New Roman" w:cs="Times New Roman"/>
          <w:szCs w:val="24"/>
        </w:rPr>
        <w:t>,</w:t>
      </w:r>
      <w:r>
        <w:rPr>
          <w:rFonts w:eastAsia="Times New Roman" w:cs="Times New Roman"/>
          <w:szCs w:val="24"/>
        </w:rPr>
        <w:t xml:space="preserve"> γ</w:t>
      </w:r>
      <w:r>
        <w:rPr>
          <w:rFonts w:eastAsia="Times New Roman" w:cs="Times New Roman"/>
          <w:szCs w:val="24"/>
        </w:rPr>
        <w:t>ιατί έχουμε άμεση επικοινωνία και επαφή είτε με τους παραγωγούς είτε με τους εμπόρους και μαθαίνουμε τα προβλήματά τους και ό,τι τους απασχολεί.</w:t>
      </w:r>
    </w:p>
    <w:p w14:paraId="339697A5"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 xml:space="preserve">ήθελα, </w:t>
      </w:r>
      <w:r w:rsidRPr="00390D90">
        <w:rPr>
          <w:rFonts w:eastAsia="Times New Roman" w:cs="Times New Roman"/>
          <w:szCs w:val="24"/>
        </w:rPr>
        <w:t>κύριε Υπουργέ,</w:t>
      </w:r>
      <w:r>
        <w:rPr>
          <w:rFonts w:eastAsia="Times New Roman" w:cs="Times New Roman"/>
          <w:szCs w:val="24"/>
        </w:rPr>
        <w:t xml:space="preserve"> τώρα να έρθουμε στο </w:t>
      </w:r>
      <w:r w:rsidRPr="00823F09">
        <w:rPr>
          <w:rFonts w:eastAsia="Times New Roman" w:cs="Times New Roman"/>
          <w:szCs w:val="24"/>
        </w:rPr>
        <w:t>νομοσχέδιο</w:t>
      </w:r>
      <w:r>
        <w:rPr>
          <w:rFonts w:eastAsia="Times New Roman" w:cs="Times New Roman"/>
          <w:szCs w:val="24"/>
        </w:rPr>
        <w:t>. Ζήτησαν οι έμποροι στις λαϊκές αγορές</w:t>
      </w:r>
      <w:r w:rsidRPr="005959B1">
        <w:rPr>
          <w:rFonts w:eastAsia="Times New Roman" w:cs="Times New Roman"/>
          <w:szCs w:val="24"/>
        </w:rPr>
        <w:t xml:space="preserve"> </w:t>
      </w:r>
      <w:r>
        <w:rPr>
          <w:rFonts w:eastAsia="Times New Roman" w:cs="Times New Roman"/>
          <w:szCs w:val="24"/>
        </w:rPr>
        <w:t>και οι παραγωγοί</w:t>
      </w:r>
      <w:r>
        <w:rPr>
          <w:rFonts w:eastAsia="Times New Roman" w:cs="Times New Roman"/>
          <w:szCs w:val="24"/>
        </w:rPr>
        <w:t xml:space="preserve"> στην παράγραφο 12 στο άρθρο 14 στο σημείο </w:t>
      </w:r>
      <w:r>
        <w:rPr>
          <w:rFonts w:eastAsia="Times New Roman" w:cs="Times New Roman"/>
          <w:szCs w:val="24"/>
        </w:rPr>
        <w:lastRenderedPageBreak/>
        <w:t>που λέει «Όσοι επαγγελματίες πωλητές λαϊκών αγορών δύνανται να θεωρήσουν αυτή έως την 15</w:t>
      </w:r>
      <w:r w:rsidRPr="004B1134">
        <w:rPr>
          <w:rFonts w:eastAsia="Times New Roman" w:cs="Times New Roman"/>
          <w:szCs w:val="24"/>
          <w:vertAlign w:val="superscript"/>
        </w:rPr>
        <w:t>η</w:t>
      </w:r>
      <w:r>
        <w:rPr>
          <w:rFonts w:eastAsia="Times New Roman" w:cs="Times New Roman"/>
          <w:szCs w:val="24"/>
        </w:rPr>
        <w:t xml:space="preserve"> Ιανουαρίου 2019, σύμφωνα με τις διατάξεις του άρθρου 22 του παρόντος» να προσθέσουμε</w:t>
      </w:r>
      <w:r>
        <w:rPr>
          <w:rFonts w:eastAsia="Times New Roman" w:cs="Times New Roman"/>
          <w:szCs w:val="24"/>
        </w:rPr>
        <w:t>:</w:t>
      </w:r>
      <w:r>
        <w:rPr>
          <w:rFonts w:eastAsia="Times New Roman" w:cs="Times New Roman"/>
          <w:szCs w:val="24"/>
        </w:rPr>
        <w:t xml:space="preserve"> «Έως τότε οι άδειες διατηρούνται σε ι</w:t>
      </w:r>
      <w:r>
        <w:rPr>
          <w:rFonts w:eastAsia="Times New Roman" w:cs="Times New Roman"/>
          <w:szCs w:val="24"/>
        </w:rPr>
        <w:t>σχύ. Σε περίπτωση που οι άδειες δεν θεωρηθούν εντός της ως άνω προθεσμίας</w:t>
      </w:r>
      <w:r>
        <w:rPr>
          <w:rFonts w:eastAsia="Times New Roman" w:cs="Times New Roman"/>
          <w:szCs w:val="24"/>
        </w:rPr>
        <w:t>,</w:t>
      </w:r>
      <w:r>
        <w:rPr>
          <w:rFonts w:eastAsia="Times New Roman" w:cs="Times New Roman"/>
          <w:szCs w:val="24"/>
        </w:rPr>
        <w:t xml:space="preserve"> ανακαλούνται οριστικά και αυτοδικαίως.». Δηλαδή θέλουμε να προσθέσουμε τη φράση</w:t>
      </w:r>
      <w:r>
        <w:rPr>
          <w:rFonts w:eastAsia="Times New Roman" w:cs="Times New Roman"/>
          <w:szCs w:val="24"/>
        </w:rPr>
        <w:t>:</w:t>
      </w:r>
      <w:r>
        <w:rPr>
          <w:rFonts w:eastAsia="Times New Roman" w:cs="Times New Roman"/>
          <w:szCs w:val="24"/>
        </w:rPr>
        <w:t xml:space="preserve"> «Έως τότε οι άδειες διατηρούνται σε ισχύ.». Αυτό θέλω να δείτε</w:t>
      </w:r>
      <w:r>
        <w:rPr>
          <w:rFonts w:eastAsia="Times New Roman" w:cs="Times New Roman"/>
          <w:szCs w:val="24"/>
        </w:rPr>
        <w:t>,</w:t>
      </w:r>
      <w:r>
        <w:rPr>
          <w:rFonts w:eastAsia="Times New Roman" w:cs="Times New Roman"/>
          <w:szCs w:val="24"/>
        </w:rPr>
        <w:t xml:space="preserve"> μέχρι να φτάσουμε στην ψήφιση του </w:t>
      </w:r>
      <w:r w:rsidRPr="00823F09">
        <w:rPr>
          <w:rFonts w:eastAsia="Times New Roman" w:cs="Times New Roman"/>
          <w:szCs w:val="24"/>
        </w:rPr>
        <w:t>νο</w:t>
      </w:r>
      <w:r w:rsidRPr="00823F09">
        <w:rPr>
          <w:rFonts w:eastAsia="Times New Roman" w:cs="Times New Roman"/>
          <w:szCs w:val="24"/>
        </w:rPr>
        <w:t>μοσχ</w:t>
      </w:r>
      <w:r>
        <w:rPr>
          <w:rFonts w:eastAsia="Times New Roman" w:cs="Times New Roman"/>
          <w:szCs w:val="24"/>
        </w:rPr>
        <w:t>εδίου.</w:t>
      </w:r>
    </w:p>
    <w:p w14:paraId="339697A6"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ώρα, όσον αφορά αυτά τα οποία </w:t>
      </w:r>
      <w:r w:rsidRPr="00E57B5A">
        <w:rPr>
          <w:rFonts w:eastAsia="Times New Roman" w:cs="Times New Roman"/>
          <w:szCs w:val="24"/>
        </w:rPr>
        <w:t>πρέπει να</w:t>
      </w:r>
      <w:r>
        <w:rPr>
          <w:rFonts w:eastAsia="Times New Roman" w:cs="Times New Roman"/>
          <w:szCs w:val="24"/>
        </w:rPr>
        <w:t xml:space="preserve"> προσκομίζουν</w:t>
      </w:r>
      <w:r>
        <w:rPr>
          <w:rFonts w:eastAsia="Times New Roman" w:cs="Times New Roman"/>
          <w:szCs w:val="24"/>
        </w:rPr>
        <w:t>,</w:t>
      </w:r>
      <w:r>
        <w:rPr>
          <w:rFonts w:eastAsia="Times New Roman" w:cs="Times New Roman"/>
          <w:szCs w:val="24"/>
        </w:rPr>
        <w:t xml:space="preserve"> όταν κάνουν τις ανανεώσεις, δηλαδή αναφέρομαι στην ασφαλιστική και φορολογική ενημερότητα, </w:t>
      </w:r>
      <w:r w:rsidRPr="00390D90">
        <w:rPr>
          <w:rFonts w:eastAsia="Times New Roman" w:cs="Times New Roman"/>
          <w:szCs w:val="24"/>
        </w:rPr>
        <w:t>κύριε Υπουργέ</w:t>
      </w:r>
      <w:r>
        <w:rPr>
          <w:rFonts w:eastAsia="Times New Roman" w:cs="Times New Roman"/>
          <w:szCs w:val="24"/>
        </w:rPr>
        <w:t xml:space="preserve">, το είχαμε συζητήσει. Σας είχα ενημερώσει ότι υπάρχει μια επιστολή, μια εισήγηση του </w:t>
      </w:r>
      <w:r>
        <w:rPr>
          <w:rFonts w:eastAsia="Times New Roman" w:cs="Times New Roman"/>
          <w:szCs w:val="24"/>
        </w:rPr>
        <w:t xml:space="preserve">Συνηγόρου του Πολίτη όπου κάνει αναφορά -και πραγματικά είναι εμπεριστατωμένη και </w:t>
      </w:r>
      <w:proofErr w:type="spellStart"/>
      <w:r>
        <w:rPr>
          <w:rFonts w:eastAsia="Times New Roman" w:cs="Times New Roman"/>
          <w:szCs w:val="24"/>
        </w:rPr>
        <w:t>στοιχειοθετημένη</w:t>
      </w:r>
      <w:proofErr w:type="spellEnd"/>
      <w:r>
        <w:rPr>
          <w:rFonts w:eastAsia="Times New Roman" w:cs="Times New Roman"/>
          <w:szCs w:val="24"/>
        </w:rPr>
        <w:t xml:space="preserve"> με αρκετά στοιχεία και ενδιαφέροντα η εισήγηση του Συνηγόρου του Πολίτη- και λέει ότι αυτή η αναγκαιότητα το</w:t>
      </w:r>
      <w:r>
        <w:rPr>
          <w:rFonts w:eastAsia="Times New Roman" w:cs="Times New Roman"/>
          <w:szCs w:val="24"/>
        </w:rPr>
        <w:t>ύ</w:t>
      </w:r>
      <w:r>
        <w:rPr>
          <w:rFonts w:eastAsia="Times New Roman" w:cs="Times New Roman"/>
          <w:szCs w:val="24"/>
        </w:rPr>
        <w:t xml:space="preserve"> να προσκομίζουν οι πω</w:t>
      </w:r>
      <w:r>
        <w:rPr>
          <w:rFonts w:eastAsia="Times New Roman" w:cs="Times New Roman"/>
          <w:szCs w:val="24"/>
        </w:rPr>
        <w:lastRenderedPageBreak/>
        <w:t xml:space="preserve">λητές λαϊκών αγορών ή, εν </w:t>
      </w:r>
      <w:r>
        <w:rPr>
          <w:rFonts w:eastAsia="Times New Roman" w:cs="Times New Roman"/>
          <w:szCs w:val="24"/>
        </w:rPr>
        <w:t xml:space="preserve">πάση </w:t>
      </w:r>
      <w:proofErr w:type="spellStart"/>
      <w:r>
        <w:rPr>
          <w:rFonts w:eastAsia="Times New Roman" w:cs="Times New Roman"/>
          <w:szCs w:val="24"/>
        </w:rPr>
        <w:t>περιπτώσει</w:t>
      </w:r>
      <w:proofErr w:type="spellEnd"/>
      <w:r>
        <w:rPr>
          <w:rFonts w:eastAsia="Times New Roman" w:cs="Times New Roman"/>
          <w:szCs w:val="24"/>
        </w:rPr>
        <w:t>, οι εμπλεκόμενοι ή οι παραγωγοί ασφαλιστική, φορολογική ενημερότητα</w:t>
      </w:r>
      <w:r>
        <w:rPr>
          <w:rFonts w:eastAsia="Times New Roman" w:cs="Times New Roman"/>
          <w:szCs w:val="24"/>
        </w:rPr>
        <w:t>,</w:t>
      </w:r>
      <w:r>
        <w:rPr>
          <w:rFonts w:eastAsia="Times New Roman" w:cs="Times New Roman"/>
          <w:szCs w:val="24"/>
        </w:rPr>
        <w:t xml:space="preserve"> υπερβαίνει αυτό που λέμε τα</w:t>
      </w:r>
      <w:r>
        <w:rPr>
          <w:rFonts w:eastAsia="Times New Roman" w:cs="Times New Roman"/>
          <w:szCs w:val="24"/>
        </w:rPr>
        <w:t>,</w:t>
      </w:r>
      <w:r>
        <w:rPr>
          <w:rFonts w:eastAsia="Times New Roman" w:cs="Times New Roman"/>
          <w:szCs w:val="24"/>
        </w:rPr>
        <w:t xml:space="preserve"> όρια του Συντάγματος. Δηλαδή </w:t>
      </w:r>
      <w:r w:rsidRPr="00224BE3">
        <w:rPr>
          <w:rFonts w:eastAsia="Times New Roman" w:cs="Times New Roman"/>
          <w:szCs w:val="24"/>
        </w:rPr>
        <w:t>μπορεί να</w:t>
      </w:r>
      <w:r>
        <w:rPr>
          <w:rFonts w:eastAsia="Times New Roman" w:cs="Times New Roman"/>
          <w:szCs w:val="24"/>
        </w:rPr>
        <w:t xml:space="preserve"> χαρακτηριστεί ως αντισυνταγματική.</w:t>
      </w:r>
    </w:p>
    <w:p w14:paraId="339697A7"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t>Εδώ σε αυτό το σημείο κάνει μια αναφορά ο Συνήγορος του Πολίτη και λ</w:t>
      </w:r>
      <w:r>
        <w:rPr>
          <w:rFonts w:eastAsia="Times New Roman" w:cs="Times New Roman"/>
          <w:szCs w:val="24"/>
        </w:rPr>
        <w:t>έει: «Σύμφωνα με τον ν.4497/2017, βεβαίωση ασφαλιστικής ενημερότητας του αιτούντος ή δικαιούχου και φορολογικής ενημερότητας».</w:t>
      </w:r>
    </w:p>
    <w:p w14:paraId="339697A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Λέει εδώ σε αυτό το σημείο, «ενώ επίσης με το νόμο αυτό λαμβάνεται μέριμνα» -δηλαδή υπάρχει ο νόμος, ο οποίος λαμβάνει μέριμνα- «</w:t>
      </w:r>
      <w:r>
        <w:rPr>
          <w:rFonts w:eastAsia="Times New Roman" w:cs="Times New Roman"/>
          <w:szCs w:val="24"/>
        </w:rPr>
        <w:t>στο να δοθεί ευκαιρία σε σημαντικό τμήμα του πληθυσμού, με έμφαση στις ειδικές ομάδες, να καταστεί οικονομικά ενεργό, μέσω των υπαίθριων εμπορικών δραστηριοτήτων.» Δηλαδή αυτό το σημείο τώρα, όπου προσπαθούμε να εντάξουμε κάποιες ειδικές ομάδες και να δώσο</w:t>
      </w:r>
      <w:r>
        <w:rPr>
          <w:rFonts w:eastAsia="Times New Roman" w:cs="Times New Roman"/>
          <w:szCs w:val="24"/>
        </w:rPr>
        <w:t xml:space="preserve">υμε -αυτό που είπαμε νωρίτερα- τη δυνατότητα σε κάποιους ανθρώπους να δραστηριοποιηθούν επαγγελματικά, με την επιβολή αυτών των μέτρων, τα οποία δεν τα επιβάλλουμε σε </w:t>
      </w:r>
      <w:r>
        <w:rPr>
          <w:rFonts w:eastAsia="Times New Roman" w:cs="Times New Roman"/>
          <w:szCs w:val="24"/>
        </w:rPr>
        <w:lastRenderedPageBreak/>
        <w:t>άλλες επαγγελματικές ομάδες</w:t>
      </w:r>
      <w:r>
        <w:rPr>
          <w:rFonts w:eastAsia="Times New Roman" w:cs="Times New Roman"/>
          <w:szCs w:val="24"/>
        </w:rPr>
        <w:t xml:space="preserve"> -</w:t>
      </w:r>
      <w:r>
        <w:rPr>
          <w:rFonts w:eastAsia="Times New Roman" w:cs="Times New Roman"/>
          <w:szCs w:val="24"/>
        </w:rPr>
        <w:t>δηλαδή μιλάω για τις ασφαλιστικές και φορολογικές ενημερότητ</w:t>
      </w:r>
      <w:r>
        <w:rPr>
          <w:rFonts w:eastAsia="Times New Roman" w:cs="Times New Roman"/>
          <w:szCs w:val="24"/>
        </w:rPr>
        <w:t>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υπάρχει </w:t>
      </w:r>
      <w:r>
        <w:rPr>
          <w:rFonts w:eastAsia="Times New Roman" w:cs="Times New Roman"/>
          <w:szCs w:val="24"/>
        </w:rPr>
        <w:t>κ</w:t>
      </w:r>
      <w:r>
        <w:rPr>
          <w:rFonts w:eastAsia="Times New Roman" w:cs="Times New Roman"/>
          <w:szCs w:val="24"/>
        </w:rPr>
        <w:t>ί</w:t>
      </w:r>
      <w:r>
        <w:rPr>
          <w:rFonts w:eastAsia="Times New Roman" w:cs="Times New Roman"/>
          <w:szCs w:val="24"/>
        </w:rPr>
        <w:t>νδυ</w:t>
      </w:r>
      <w:r>
        <w:rPr>
          <w:rFonts w:eastAsia="Times New Roman" w:cs="Times New Roman"/>
          <w:szCs w:val="24"/>
        </w:rPr>
        <w:t>νος</w:t>
      </w:r>
      <w:r>
        <w:rPr>
          <w:rFonts w:eastAsia="Times New Roman" w:cs="Times New Roman"/>
          <w:szCs w:val="24"/>
        </w:rPr>
        <w:t xml:space="preserve"> να εμποδίσουμε αυτούς τους ανθρώπους να δραστηριοποιηθούν επαγγελματικά. Δηλαδή, με αυτά τα περιοριστικά μέτρα βάζουμε εμπόδιο ή εάν θέλετε</w:t>
      </w:r>
      <w:r>
        <w:rPr>
          <w:rFonts w:eastAsia="Times New Roman" w:cs="Times New Roman"/>
          <w:szCs w:val="24"/>
        </w:rPr>
        <w:t>,</w:t>
      </w:r>
      <w:r>
        <w:rPr>
          <w:rFonts w:eastAsia="Times New Roman" w:cs="Times New Roman"/>
          <w:szCs w:val="24"/>
        </w:rPr>
        <w:t xml:space="preserve"> ακυρώνουμε αυτό εδώ το σημείο. </w:t>
      </w:r>
    </w:p>
    <w:p w14:paraId="339697A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Γι’ αυτό</w:t>
      </w:r>
      <w:r>
        <w:rPr>
          <w:rFonts w:eastAsia="Times New Roman" w:cs="Times New Roman"/>
          <w:szCs w:val="24"/>
        </w:rPr>
        <w:t xml:space="preserve">, </w:t>
      </w:r>
      <w:r>
        <w:rPr>
          <w:rFonts w:eastAsia="Times New Roman" w:cs="Times New Roman"/>
          <w:szCs w:val="24"/>
        </w:rPr>
        <w:t>θα σας παρακαλέσω, κύριε Υπουργέ, επειδή στη συζήτησ</w:t>
      </w:r>
      <w:r>
        <w:rPr>
          <w:rFonts w:eastAsia="Times New Roman" w:cs="Times New Roman"/>
          <w:szCs w:val="24"/>
        </w:rPr>
        <w:t>η που είχαμε</w:t>
      </w:r>
      <w:r>
        <w:rPr>
          <w:rFonts w:eastAsia="Times New Roman" w:cs="Times New Roman"/>
          <w:szCs w:val="24"/>
        </w:rPr>
        <w:t xml:space="preserve">, </w:t>
      </w:r>
      <w:r>
        <w:rPr>
          <w:rFonts w:eastAsia="Times New Roman" w:cs="Times New Roman"/>
          <w:szCs w:val="24"/>
        </w:rPr>
        <w:t xml:space="preserve">επισημάνατε ότι θα το δείτε αυτό το θέμα και θα δώσετε λύση, να κάνετε μία αναφορά και σε αυτό. </w:t>
      </w:r>
    </w:p>
    <w:p w14:paraId="339697A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Εδώ μάλιστα</w:t>
      </w:r>
      <w:r>
        <w:rPr>
          <w:rFonts w:eastAsia="Times New Roman" w:cs="Times New Roman"/>
          <w:szCs w:val="24"/>
        </w:rPr>
        <w:t>,</w:t>
      </w:r>
      <w:r>
        <w:rPr>
          <w:rFonts w:eastAsia="Times New Roman" w:cs="Times New Roman"/>
          <w:szCs w:val="24"/>
        </w:rPr>
        <w:t xml:space="preserve"> ο Συνήγορος του Πολίτη κάνει μία αναφορά στην τελευταία παράγραφο –είναι σημαντικό να το διαβάσω αυτολεξεί, κύριε Υπουργέ, κύριε Πρό</w:t>
      </w:r>
      <w:r>
        <w:rPr>
          <w:rFonts w:eastAsia="Times New Roman" w:cs="Times New Roman"/>
          <w:szCs w:val="24"/>
        </w:rPr>
        <w:t>εδρε- και λέει: «Τέλος, θα επιθυμούσα να επισημάνω ότι κατά την τελευταία δεκαετία</w:t>
      </w:r>
      <w:r>
        <w:rPr>
          <w:rFonts w:eastAsia="Times New Roman" w:cs="Times New Roman"/>
          <w:szCs w:val="24"/>
        </w:rPr>
        <w:t>,</w:t>
      </w:r>
      <w:r>
        <w:rPr>
          <w:rFonts w:eastAsia="Times New Roman" w:cs="Times New Roman"/>
          <w:szCs w:val="24"/>
        </w:rPr>
        <w:t xml:space="preserve"> ο νομοθέτης</w:t>
      </w:r>
      <w:r>
        <w:rPr>
          <w:rFonts w:eastAsia="Times New Roman" w:cs="Times New Roman"/>
          <w:szCs w:val="24"/>
        </w:rPr>
        <w:t>,</w:t>
      </w:r>
      <w:r>
        <w:rPr>
          <w:rFonts w:eastAsia="Times New Roman" w:cs="Times New Roman"/>
          <w:szCs w:val="24"/>
        </w:rPr>
        <w:t xml:space="preserve"> υπό την πίεση της δημοσιονομικής κρίσης</w:t>
      </w:r>
      <w:r>
        <w:rPr>
          <w:rFonts w:eastAsia="Times New Roman" w:cs="Times New Roman"/>
          <w:szCs w:val="24"/>
        </w:rPr>
        <w:t>,</w:t>
      </w:r>
      <w:r>
        <w:rPr>
          <w:rFonts w:eastAsia="Times New Roman" w:cs="Times New Roman"/>
          <w:szCs w:val="24"/>
        </w:rPr>
        <w:t xml:space="preserve"> έχει λάβει μέτρα</w:t>
      </w:r>
      <w:r>
        <w:rPr>
          <w:rFonts w:eastAsia="Times New Roman" w:cs="Times New Roman"/>
          <w:szCs w:val="24"/>
        </w:rPr>
        <w:t>,</w:t>
      </w:r>
      <w:r>
        <w:rPr>
          <w:rFonts w:eastAsia="Times New Roman" w:cs="Times New Roman"/>
          <w:szCs w:val="24"/>
        </w:rPr>
        <w:t xml:space="preserve"> που αποσκοπούν στην ενίσχυση των δημοσίων εσόδων</w:t>
      </w:r>
      <w:r>
        <w:rPr>
          <w:rFonts w:eastAsia="Times New Roman" w:cs="Times New Roman"/>
          <w:szCs w:val="24"/>
        </w:rPr>
        <w:t>,</w:t>
      </w:r>
      <w:r>
        <w:rPr>
          <w:rFonts w:eastAsia="Times New Roman" w:cs="Times New Roman"/>
          <w:szCs w:val="24"/>
        </w:rPr>
        <w:t xml:space="preserve"> με τρόπο που ενίοτε εμπεριέχει προσβολή θεμελιωδών</w:t>
      </w:r>
      <w:r>
        <w:rPr>
          <w:rFonts w:eastAsia="Times New Roman" w:cs="Times New Roman"/>
          <w:szCs w:val="24"/>
        </w:rPr>
        <w:t xml:space="preserve"> δικαιωμάτων». </w:t>
      </w:r>
      <w:r>
        <w:rPr>
          <w:rFonts w:eastAsia="Times New Roman" w:cs="Times New Roman"/>
          <w:szCs w:val="24"/>
        </w:rPr>
        <w:t>Κ</w:t>
      </w:r>
      <w:r>
        <w:rPr>
          <w:rFonts w:eastAsia="Times New Roman" w:cs="Times New Roman"/>
          <w:szCs w:val="24"/>
        </w:rPr>
        <w:t>λείνω τώρα αυτήν την αναφορά στις λαϊκές αγορές.</w:t>
      </w:r>
    </w:p>
    <w:p w14:paraId="339697A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Επίσης, πριν προχωρήσω θα ήθελα, κύριε Υπουργέ, στο άρθρο 15, να το δείτε εάν διασφαλίζεται και κατά πόσο</w:t>
      </w:r>
      <w:r>
        <w:rPr>
          <w:rFonts w:eastAsia="Times New Roman" w:cs="Times New Roman"/>
          <w:szCs w:val="24"/>
        </w:rPr>
        <w:t>,</w:t>
      </w:r>
      <w:r>
        <w:rPr>
          <w:rFonts w:eastAsia="Times New Roman" w:cs="Times New Roman"/>
          <w:szCs w:val="24"/>
        </w:rPr>
        <w:t xml:space="preserve"> το δημόσιο συμφέρον ή μήπως εκτίθενται κάποιοι σε κίνδυνο, που δεν θα έπρεπε. Θα ήθε</w:t>
      </w:r>
      <w:r>
        <w:rPr>
          <w:rFonts w:eastAsia="Times New Roman" w:cs="Times New Roman"/>
          <w:szCs w:val="24"/>
        </w:rPr>
        <w:t>λα και σε αυτό να δείξουμε μία προσοχή.</w:t>
      </w:r>
    </w:p>
    <w:p w14:paraId="339697A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339697A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Συνεχίζω την τοποθέτησή μου και τελειώνω σε λίγο, κύριε Πρόεδρε.</w:t>
      </w:r>
    </w:p>
    <w:p w14:paraId="339697A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Τέλος, με άλλη διάταξη, μειώνεται η συνδρομή των Εμπορικών Βιομηχαν</w:t>
      </w:r>
      <w:r>
        <w:rPr>
          <w:rFonts w:eastAsia="Times New Roman" w:cs="Times New Roman"/>
          <w:szCs w:val="24"/>
        </w:rPr>
        <w:t xml:space="preserve">ικών, Βιοτεχνικών και Επαγγελματικών Επιμελητηρίων του ν.4497/2017 προς την Εθνική Ελληνική Επιτροπή Διεθνούς Εμπορικού Επιμελητηρίου στο 2 </w:t>
      </w:r>
      <w:r>
        <w:rPr>
          <w:rFonts w:eastAsia="Times New Roman"/>
          <w:szCs w:val="24"/>
        </w:rPr>
        <w:t>‰</w:t>
      </w:r>
      <w:r>
        <w:rPr>
          <w:rFonts w:eastAsia="Times New Roman" w:cs="Times New Roman"/>
          <w:szCs w:val="24"/>
        </w:rPr>
        <w:t xml:space="preserve"> των τακτικών εσόδων τους. </w:t>
      </w:r>
    </w:p>
    <w:p w14:paraId="339697A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πρόκειται για μία θετική νομοθετική παρέμβαση, καθώς διευκολύνει την επιχειρηματική δραστηριότητα, στηρίζει την αγορά και προσπαθεί να τονώσει τα δημόσια οικονομικά. Οι διατάξεις εξασφαλίζουν ότι η σύσταση μίας </w:t>
      </w:r>
      <w:r>
        <w:rPr>
          <w:rFonts w:eastAsia="Times New Roman" w:cs="Times New Roman"/>
          <w:szCs w:val="24"/>
        </w:rPr>
        <w:lastRenderedPageBreak/>
        <w:t>ε</w:t>
      </w:r>
      <w:r>
        <w:rPr>
          <w:rFonts w:eastAsia="Times New Roman" w:cs="Times New Roman"/>
          <w:szCs w:val="24"/>
        </w:rPr>
        <w:t xml:space="preserve">ταιρίας </w:t>
      </w:r>
      <w:r>
        <w:rPr>
          <w:rFonts w:eastAsia="Times New Roman" w:cs="Times New Roman"/>
          <w:szCs w:val="24"/>
        </w:rPr>
        <w:t>π</w:t>
      </w:r>
      <w:r>
        <w:rPr>
          <w:rFonts w:eastAsia="Times New Roman" w:cs="Times New Roman"/>
          <w:szCs w:val="24"/>
        </w:rPr>
        <w:t>εριορ</w:t>
      </w:r>
      <w:r>
        <w:rPr>
          <w:rFonts w:eastAsia="Times New Roman" w:cs="Times New Roman"/>
          <w:szCs w:val="24"/>
        </w:rPr>
        <w:t xml:space="preserve">ισμένης </w:t>
      </w:r>
      <w:r>
        <w:rPr>
          <w:rFonts w:eastAsia="Times New Roman" w:cs="Times New Roman"/>
          <w:szCs w:val="24"/>
        </w:rPr>
        <w:t>ε</w:t>
      </w:r>
      <w:r>
        <w:rPr>
          <w:rFonts w:eastAsia="Times New Roman" w:cs="Times New Roman"/>
          <w:szCs w:val="24"/>
        </w:rPr>
        <w:t xml:space="preserve">υθύνης, ΕΠΕ, γίνεται ευκολότερη. Η απλοποίηση της διαδικασίας ίδρυσης επιχειρήσεων, η απλοποίηση των διαδικασιών για την </w:t>
      </w:r>
      <w:proofErr w:type="spellStart"/>
      <w:r>
        <w:rPr>
          <w:rFonts w:eastAsia="Times New Roman" w:cs="Times New Roman"/>
          <w:szCs w:val="24"/>
        </w:rPr>
        <w:t>αδειοδότηση</w:t>
      </w:r>
      <w:proofErr w:type="spellEnd"/>
      <w:r>
        <w:rPr>
          <w:rFonts w:eastAsia="Times New Roman" w:cs="Times New Roman"/>
          <w:szCs w:val="24"/>
        </w:rPr>
        <w:t xml:space="preserve"> των εταιριών διαχείρισης και η απλοποίηση της διαδικασίας πτώχευσης για τις μικρομεσαίες επιχειρήσεις, αποτελούν α</w:t>
      </w:r>
      <w:r>
        <w:rPr>
          <w:rFonts w:eastAsia="Times New Roman" w:cs="Times New Roman"/>
          <w:szCs w:val="24"/>
        </w:rPr>
        <w:t>παραίτητα ζητούμενα για την ανάπτυξη στη χώρα μας, ανάπτυξη που δεν πρέπει να διαταράσσεται, αλλά να επιτυγχάνεται από αντικειμενικές προϋποθέσεις, με σαφή όρια δημόσιου και ιδιωτικού τομέα, προστασία των ξένων επενδύσεων, λιγότερη γραφειοκρατία, υγιή δημό</w:t>
      </w:r>
      <w:r>
        <w:rPr>
          <w:rFonts w:eastAsia="Times New Roman" w:cs="Times New Roman"/>
          <w:szCs w:val="24"/>
        </w:rPr>
        <w:t xml:space="preserve">σια οικονομικά, πρόσβαση σε υγιές τραπεζικό σύστημα και στην κεφαλαιαγορά. </w:t>
      </w:r>
    </w:p>
    <w:p w14:paraId="339697B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Η μείωση της γραφειοκρατίας, όχι μόνο θα βελτιώσει την ανταγωνιστικότητα της χώρας μας, αλλά αποτελεί και </w:t>
      </w:r>
      <w:proofErr w:type="spellStart"/>
      <w:r>
        <w:rPr>
          <w:rFonts w:eastAsia="Times New Roman" w:cs="Times New Roman"/>
          <w:szCs w:val="24"/>
        </w:rPr>
        <w:t>προαπαιτούμενο</w:t>
      </w:r>
      <w:proofErr w:type="spellEnd"/>
      <w:r>
        <w:rPr>
          <w:rFonts w:eastAsia="Times New Roman" w:cs="Times New Roman"/>
          <w:szCs w:val="24"/>
        </w:rPr>
        <w:t xml:space="preserve"> για την ολοκλήρωση της αξιολόγησης. Και ευελπιστούμε να </w:t>
      </w:r>
      <w:r>
        <w:rPr>
          <w:rFonts w:eastAsia="Times New Roman" w:cs="Times New Roman"/>
          <w:szCs w:val="24"/>
        </w:rPr>
        <w:t>σημάνει τη δημιουργία νέων εταιριών, νέων θέσεων εργασίας και κυρίως</w:t>
      </w:r>
      <w:r>
        <w:rPr>
          <w:rFonts w:eastAsia="Times New Roman" w:cs="Times New Roman"/>
          <w:szCs w:val="24"/>
        </w:rPr>
        <w:t>,</w:t>
      </w:r>
      <w:r>
        <w:rPr>
          <w:rFonts w:eastAsia="Times New Roman" w:cs="Times New Roman"/>
          <w:szCs w:val="24"/>
        </w:rPr>
        <w:t xml:space="preserve"> την περαιτέρω ανάπτυξη και την αισιοδοξία πολιτών και επενδυτών. </w:t>
      </w:r>
    </w:p>
    <w:p w14:paraId="339697B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Για τους λόγους που αναφέραμε</w:t>
      </w:r>
      <w:r>
        <w:rPr>
          <w:rFonts w:eastAsia="Times New Roman" w:cs="Times New Roman"/>
          <w:szCs w:val="24"/>
        </w:rPr>
        <w:t>,</w:t>
      </w:r>
      <w:r>
        <w:rPr>
          <w:rFonts w:eastAsia="Times New Roman" w:cs="Times New Roman"/>
          <w:szCs w:val="24"/>
        </w:rPr>
        <w:t xml:space="preserve"> οι Ανεξάρτητοι Έλληνες στηρίζουμε το νομοσχέδιο.</w:t>
      </w:r>
    </w:p>
    <w:p w14:paraId="339697B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339697B3" w14:textId="77777777" w:rsidR="000A42A9" w:rsidRDefault="00013445">
      <w:pPr>
        <w:spacing w:after="0" w:line="600" w:lineRule="auto"/>
        <w:ind w:firstLine="720"/>
        <w:jc w:val="both"/>
        <w:rPr>
          <w:rFonts w:eastAsia="Times New Roman" w:cs="Times New Roman"/>
          <w:szCs w:val="24"/>
        </w:rPr>
      </w:pPr>
      <w:r w:rsidRPr="0087367F">
        <w:rPr>
          <w:rFonts w:eastAsia="Times New Roman" w:cs="Times New Roman"/>
          <w:b/>
          <w:szCs w:val="24"/>
        </w:rPr>
        <w:t>ΠΡΟ</w:t>
      </w:r>
      <w:r>
        <w:rPr>
          <w:rFonts w:eastAsia="Times New Roman" w:cs="Times New Roman"/>
          <w:b/>
          <w:szCs w:val="24"/>
        </w:rPr>
        <w:t>Ε</w:t>
      </w:r>
      <w:r w:rsidRPr="0087367F">
        <w:rPr>
          <w:rFonts w:eastAsia="Times New Roman" w:cs="Times New Roman"/>
          <w:b/>
          <w:szCs w:val="24"/>
        </w:rPr>
        <w:t>ΔΡΕΥΩΝ (</w:t>
      </w:r>
      <w:r>
        <w:rPr>
          <w:rFonts w:eastAsia="Times New Roman" w:cs="Times New Roman"/>
          <w:b/>
          <w:szCs w:val="24"/>
        </w:rPr>
        <w:t>Νικήτας Κακλα</w:t>
      </w:r>
      <w:r>
        <w:rPr>
          <w:rFonts w:eastAsia="Times New Roman" w:cs="Times New Roman"/>
          <w:b/>
          <w:szCs w:val="24"/>
        </w:rPr>
        <w:t>μάνης</w:t>
      </w:r>
      <w:r w:rsidRPr="0087367F">
        <w:rPr>
          <w:rFonts w:eastAsia="Times New Roman" w:cs="Times New Roman"/>
          <w:b/>
          <w:szCs w:val="24"/>
        </w:rPr>
        <w:t>):</w:t>
      </w:r>
      <w:r>
        <w:rPr>
          <w:rFonts w:eastAsia="Times New Roman" w:cs="Times New Roman"/>
          <w:szCs w:val="24"/>
        </w:rPr>
        <w:t xml:space="preserve"> Και εμείς ευχαριστούμε.</w:t>
      </w:r>
    </w:p>
    <w:p w14:paraId="339697B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Θα γίνει μία μικρή αλλαγή. Θα δώσω τον λόγο στον κ. Γεωργιάδη</w:t>
      </w:r>
      <w:r>
        <w:rPr>
          <w:rFonts w:eastAsia="Times New Roman" w:cs="Times New Roman"/>
          <w:szCs w:val="24"/>
        </w:rPr>
        <w:t>,</w:t>
      </w:r>
      <w:r>
        <w:rPr>
          <w:rFonts w:eastAsia="Times New Roman" w:cs="Times New Roman"/>
          <w:szCs w:val="24"/>
        </w:rPr>
        <w:t xml:space="preserve"> που πρέπει σε λίγο να ανέβει στην Έδρα και μετά θα κλείσουμε με τον κ. </w:t>
      </w:r>
      <w:proofErr w:type="spellStart"/>
      <w:r>
        <w:rPr>
          <w:rFonts w:eastAsia="Times New Roman" w:cs="Times New Roman"/>
          <w:szCs w:val="24"/>
        </w:rPr>
        <w:t>Αμυρά</w:t>
      </w:r>
      <w:proofErr w:type="spellEnd"/>
      <w:r>
        <w:rPr>
          <w:rFonts w:eastAsia="Times New Roman" w:cs="Times New Roman"/>
          <w:szCs w:val="24"/>
        </w:rPr>
        <w:t xml:space="preserve">. </w:t>
      </w:r>
    </w:p>
    <w:p w14:paraId="339697B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Γεωργιάδης, </w:t>
      </w:r>
      <w:r>
        <w:rPr>
          <w:rFonts w:eastAsia="Times New Roman" w:cs="Times New Roman"/>
          <w:szCs w:val="24"/>
        </w:rPr>
        <w:t xml:space="preserve">ειδικός αγορητής </w:t>
      </w:r>
      <w:r>
        <w:rPr>
          <w:rFonts w:eastAsia="Times New Roman" w:cs="Times New Roman"/>
          <w:szCs w:val="24"/>
        </w:rPr>
        <w:t xml:space="preserve">από την Ένωση Κεντρώων. </w:t>
      </w:r>
    </w:p>
    <w:p w14:paraId="339697B6"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w:t>
      </w:r>
      <w:r>
        <w:rPr>
          <w:rFonts w:eastAsia="Times New Roman" w:cs="Times New Roman"/>
          <w:b/>
          <w:szCs w:val="24"/>
        </w:rPr>
        <w:t>ΩΡΓΙΑΔΗΣ (Θ΄ Αντιπρόεδρος της Βουλής):</w:t>
      </w:r>
      <w:r>
        <w:rPr>
          <w:rFonts w:eastAsia="Times New Roman" w:cs="Times New Roman"/>
          <w:szCs w:val="24"/>
        </w:rPr>
        <w:t xml:space="preserve"> Ευχαριστώ πολύ, κύριε Πρόεδρε. Ευχαριστώ και τον κ. </w:t>
      </w:r>
      <w:proofErr w:type="spellStart"/>
      <w:r>
        <w:rPr>
          <w:rFonts w:eastAsia="Times New Roman" w:cs="Times New Roman"/>
          <w:szCs w:val="24"/>
        </w:rPr>
        <w:t>Αμυρά</w:t>
      </w:r>
      <w:proofErr w:type="spellEnd"/>
      <w:r>
        <w:rPr>
          <w:rFonts w:eastAsia="Times New Roman" w:cs="Times New Roman"/>
          <w:szCs w:val="24"/>
        </w:rPr>
        <w:t xml:space="preserve"> για την κατανόηση.</w:t>
      </w:r>
    </w:p>
    <w:p w14:paraId="339697B7"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σημερινό σχέδιο νόμου πρέπει να πούμε ότι αποτελεί πράγματι</w:t>
      </w:r>
      <w:r>
        <w:rPr>
          <w:rFonts w:eastAsia="Times New Roman" w:cs="Times New Roman"/>
          <w:szCs w:val="24"/>
        </w:rPr>
        <w:t>,</w:t>
      </w:r>
      <w:r>
        <w:rPr>
          <w:rFonts w:eastAsia="Times New Roman" w:cs="Times New Roman"/>
          <w:szCs w:val="24"/>
        </w:rPr>
        <w:t xml:space="preserve"> μια κάποια προσπάθεια </w:t>
      </w:r>
      <w:proofErr w:type="spellStart"/>
      <w:r>
        <w:rPr>
          <w:rFonts w:eastAsia="Times New Roman" w:cs="Times New Roman"/>
          <w:szCs w:val="24"/>
        </w:rPr>
        <w:t>επικαιροποίησης</w:t>
      </w:r>
      <w:proofErr w:type="spellEnd"/>
      <w:r>
        <w:rPr>
          <w:rFonts w:eastAsia="Times New Roman" w:cs="Times New Roman"/>
          <w:szCs w:val="24"/>
        </w:rPr>
        <w:t xml:space="preserve"> του νομο</w:t>
      </w:r>
      <w:r>
        <w:rPr>
          <w:rFonts w:eastAsia="Times New Roman" w:cs="Times New Roman"/>
          <w:szCs w:val="24"/>
        </w:rPr>
        <w:t xml:space="preserve">θετικού πλαισίου για τις </w:t>
      </w:r>
      <w:r>
        <w:rPr>
          <w:rFonts w:eastAsia="Times New Roman" w:cs="Times New Roman"/>
          <w:szCs w:val="24"/>
        </w:rPr>
        <w:t xml:space="preserve">εταιρείες περιορισμένης ευθύνης </w:t>
      </w:r>
      <w:r>
        <w:rPr>
          <w:rFonts w:eastAsia="Times New Roman" w:cs="Times New Roman"/>
          <w:szCs w:val="24"/>
        </w:rPr>
        <w:t>και απλοποίησης των διαδικασιών και της λειτουργίας τους. Ωστόσο, πρέπει να επισημάνουμε και ότι άργησε πολύ, διότι εδώ και τριάμισι χρόνια</w:t>
      </w:r>
      <w:r>
        <w:rPr>
          <w:rFonts w:eastAsia="Times New Roman" w:cs="Times New Roman"/>
          <w:szCs w:val="24"/>
        </w:rPr>
        <w:t>,</w:t>
      </w:r>
      <w:r>
        <w:rPr>
          <w:rFonts w:eastAsia="Times New Roman" w:cs="Times New Roman"/>
          <w:szCs w:val="24"/>
        </w:rPr>
        <w:t xml:space="preserve"> θα έπρεπε να έχει ολοκληρωθεί αυτή η διαδικασία, αλλά επίσ</w:t>
      </w:r>
      <w:r>
        <w:rPr>
          <w:rFonts w:eastAsia="Times New Roman" w:cs="Times New Roman"/>
          <w:szCs w:val="24"/>
        </w:rPr>
        <w:t xml:space="preserve">ης να πούμε ότι η Κυβέρνηση μάς το παρουσιάζει σαν πρωτοβουλία δική της, κάτι το οποίο δεν είναι. Είναι ως υποχρέωση από τους δανειστές να προχωρήσουμε σε αυτή την </w:t>
      </w:r>
      <w:r>
        <w:rPr>
          <w:rFonts w:eastAsia="Times New Roman" w:cs="Times New Roman"/>
          <w:szCs w:val="24"/>
        </w:rPr>
        <w:lastRenderedPageBreak/>
        <w:t>αλλαγή, δεδομένου ότι οι εταιρείες αυτές δραστηριοποιούνται εδώ και μια δεκαετία κάτω από αυ</w:t>
      </w:r>
      <w:r>
        <w:rPr>
          <w:rFonts w:eastAsia="Times New Roman" w:cs="Times New Roman"/>
          <w:szCs w:val="24"/>
        </w:rPr>
        <w:t xml:space="preserve">τές τις συνθήκες με σοβαρά προβλήματα, ακόμη και βιωσιμότητας. Και είναι παρόντα όλο αυτό τον καιρό και τα βιώνουν αυτές οι μορφές εταιρείας. </w:t>
      </w:r>
    </w:p>
    <w:p w14:paraId="339697B8"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Μάλιστα, σύμφωνα με στοιχεία που αναφέρθηκαν στις συνεδριάσεις της </w:t>
      </w:r>
      <w:r>
        <w:rPr>
          <w:rFonts w:eastAsia="Times New Roman" w:cs="Times New Roman"/>
          <w:szCs w:val="24"/>
        </w:rPr>
        <w:t>ε</w:t>
      </w:r>
      <w:r>
        <w:rPr>
          <w:rFonts w:eastAsia="Times New Roman" w:cs="Times New Roman"/>
          <w:szCs w:val="24"/>
        </w:rPr>
        <w:t>πιτροπής, ο αριθμός των νέων συστάσεων για τι</w:t>
      </w:r>
      <w:r>
        <w:rPr>
          <w:rFonts w:eastAsia="Times New Roman" w:cs="Times New Roman"/>
          <w:szCs w:val="24"/>
        </w:rPr>
        <w:t>ς ΕΠΕ τα τελευταία χρόνια είναι καθοδικός. Συνολικά πέντε χιλιάδες διακόσιες πενήντα πέντε είναι οι συστάσεις από το 2012 ως το 2017, εκ των οποίων</w:t>
      </w:r>
      <w:r>
        <w:rPr>
          <w:rFonts w:eastAsia="Times New Roman" w:cs="Times New Roman"/>
          <w:szCs w:val="24"/>
        </w:rPr>
        <w:t>,</w:t>
      </w:r>
      <w:r>
        <w:rPr>
          <w:rFonts w:eastAsia="Times New Roman" w:cs="Times New Roman"/>
          <w:szCs w:val="24"/>
        </w:rPr>
        <w:t xml:space="preserve"> μόλις διακόσιες ενενήντα τέσσερις έγιναν το τελευταίο έτος. Αντίθετα, οι διαγραφές είναι επτά χιλιάδες σαρά</w:t>
      </w:r>
      <w:r>
        <w:rPr>
          <w:rFonts w:eastAsia="Times New Roman" w:cs="Times New Roman"/>
          <w:szCs w:val="24"/>
        </w:rPr>
        <w:t>ντα εννέα, με την πλειονότητα αυτών να είναι το 2015 και το 2016. Πρόκειται για μια σαφή ένδειξη ότι η ΕΠΕ δεν είναι μια μορφή ελκυστική για τους επιχειρηματίες.</w:t>
      </w:r>
    </w:p>
    <w:p w14:paraId="339697B9"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Πάμε τώρα συγκεκριμένα επί των άρθρων του </w:t>
      </w:r>
      <w:r>
        <w:rPr>
          <w:rFonts w:eastAsia="Times New Roman" w:cs="Times New Roman"/>
          <w:szCs w:val="24"/>
        </w:rPr>
        <w:t>σχεδίου</w:t>
      </w:r>
      <w:r>
        <w:rPr>
          <w:rFonts w:eastAsia="Times New Roman" w:cs="Times New Roman"/>
          <w:szCs w:val="24"/>
        </w:rPr>
        <w:t xml:space="preserve"> νόμου. Πολλά από αυτά, όπως έχουμε πει και σ</w:t>
      </w:r>
      <w:r>
        <w:rPr>
          <w:rFonts w:eastAsia="Times New Roman" w:cs="Times New Roman"/>
          <w:szCs w:val="24"/>
        </w:rPr>
        <w:t xml:space="preserve">την </w:t>
      </w:r>
      <w:r>
        <w:rPr>
          <w:rFonts w:eastAsia="Times New Roman" w:cs="Times New Roman"/>
          <w:szCs w:val="24"/>
        </w:rPr>
        <w:t>ε</w:t>
      </w:r>
      <w:r>
        <w:rPr>
          <w:rFonts w:eastAsia="Times New Roman" w:cs="Times New Roman"/>
          <w:szCs w:val="24"/>
        </w:rPr>
        <w:t xml:space="preserve">πιτροπή, θα τα στηρίξουμε, όπως για παράδειγμα τα άρθρα 1 και 2. </w:t>
      </w:r>
    </w:p>
    <w:p w14:paraId="339697BA"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Στο άρθρο 1 είναι θετικό</w:t>
      </w:r>
      <w:r>
        <w:rPr>
          <w:rFonts w:eastAsia="Times New Roman" w:cs="Times New Roman"/>
          <w:szCs w:val="24"/>
        </w:rPr>
        <w:t>,</w:t>
      </w:r>
      <w:r>
        <w:rPr>
          <w:rFonts w:eastAsia="Times New Roman" w:cs="Times New Roman"/>
          <w:szCs w:val="24"/>
        </w:rPr>
        <w:t xml:space="preserve"> ότι στη διατύπωση της επωνυμίας</w:t>
      </w:r>
      <w:r>
        <w:rPr>
          <w:rFonts w:eastAsia="Times New Roman" w:cs="Times New Roman"/>
          <w:szCs w:val="24"/>
        </w:rPr>
        <w:t>,</w:t>
      </w:r>
      <w:r>
        <w:rPr>
          <w:rFonts w:eastAsia="Times New Roman" w:cs="Times New Roman"/>
          <w:szCs w:val="24"/>
        </w:rPr>
        <w:t xml:space="preserve"> υπάρχει τώρα η δυνατότητα να χρησιμοποιούνται πλέον και λατινικοί χαρακτήρες. Δεν είναι κάτι</w:t>
      </w:r>
      <w:r>
        <w:rPr>
          <w:rFonts w:eastAsia="Times New Roman" w:cs="Times New Roman"/>
          <w:szCs w:val="24"/>
        </w:rPr>
        <w:t>,</w:t>
      </w:r>
      <w:r>
        <w:rPr>
          <w:rFonts w:eastAsia="Times New Roman" w:cs="Times New Roman"/>
          <w:szCs w:val="24"/>
        </w:rPr>
        <w:t xml:space="preserve"> το οποίο μας βρίσκει διάφωνους. Σαφέστατα και συμφωνούμε με αυτό. </w:t>
      </w:r>
    </w:p>
    <w:p w14:paraId="339697BB"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Στο άρθρο 2 μειώνεται το διαχειριστικό κόστος κατά τη σύσταση της εταιρείας με τη χρήση του γνωστού ν</w:t>
      </w:r>
      <w:r>
        <w:rPr>
          <w:rFonts w:eastAsia="Times New Roman" w:cs="Times New Roman"/>
          <w:szCs w:val="24"/>
        </w:rPr>
        <w:t>.</w:t>
      </w:r>
      <w:r>
        <w:rPr>
          <w:rFonts w:eastAsia="Times New Roman" w:cs="Times New Roman"/>
          <w:szCs w:val="24"/>
        </w:rPr>
        <w:t>4441/2016 και του πρότυπου καταστατικού. Το ίδιο δε</w:t>
      </w:r>
      <w:r>
        <w:rPr>
          <w:rFonts w:eastAsia="Times New Roman" w:cs="Times New Roman"/>
          <w:szCs w:val="24"/>
        </w:rPr>
        <w:t>,</w:t>
      </w:r>
      <w:r>
        <w:rPr>
          <w:rFonts w:eastAsia="Times New Roman" w:cs="Times New Roman"/>
          <w:szCs w:val="24"/>
        </w:rPr>
        <w:t xml:space="preserve"> συμβαίνει και κατά τη λύση της. Σ</w:t>
      </w:r>
      <w:r>
        <w:rPr>
          <w:rFonts w:eastAsia="Times New Roman" w:cs="Times New Roman"/>
          <w:szCs w:val="24"/>
        </w:rPr>
        <w:t>υμφωνούμε και με αυτό το άρθρο.</w:t>
      </w:r>
    </w:p>
    <w:p w14:paraId="339697BC"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Πάμε τώρα στο άρθρο 3, όπου </w:t>
      </w:r>
      <w:proofErr w:type="spellStart"/>
      <w:r>
        <w:rPr>
          <w:rFonts w:eastAsia="Times New Roman" w:cs="Times New Roman"/>
          <w:szCs w:val="24"/>
        </w:rPr>
        <w:t>επικαιροποιούνται</w:t>
      </w:r>
      <w:proofErr w:type="spellEnd"/>
      <w:r>
        <w:rPr>
          <w:rFonts w:eastAsia="Times New Roman" w:cs="Times New Roman"/>
          <w:szCs w:val="24"/>
        </w:rPr>
        <w:t xml:space="preserve"> οι σχετικές διατάξεις με τους διαχειριστές και τη σχέση με την εταιρεία τους και τους εταίρους. Στο δε ζήτημα της συνέλευσης των εταίρων</w:t>
      </w:r>
      <w:r>
        <w:rPr>
          <w:rFonts w:eastAsia="Times New Roman" w:cs="Times New Roman"/>
          <w:szCs w:val="24"/>
        </w:rPr>
        <w:t>,</w:t>
      </w:r>
      <w:r>
        <w:rPr>
          <w:rFonts w:eastAsia="Times New Roman" w:cs="Times New Roman"/>
          <w:szCs w:val="24"/>
        </w:rPr>
        <w:t xml:space="preserve"> είναι θετικό το ότι παρέχεται η δυνατότη</w:t>
      </w:r>
      <w:r>
        <w:rPr>
          <w:rFonts w:eastAsia="Times New Roman" w:cs="Times New Roman"/>
          <w:szCs w:val="24"/>
        </w:rPr>
        <w:t xml:space="preserve">τα συμμετοχής με τηλεδιάσκεψη. Αυτό είναι κάτι θετικό. Το είπαμε και στην </w:t>
      </w:r>
      <w:r>
        <w:rPr>
          <w:rFonts w:eastAsia="Times New Roman" w:cs="Times New Roman"/>
          <w:szCs w:val="24"/>
        </w:rPr>
        <w:t>ε</w:t>
      </w:r>
      <w:r>
        <w:rPr>
          <w:rFonts w:eastAsia="Times New Roman" w:cs="Times New Roman"/>
          <w:szCs w:val="24"/>
        </w:rPr>
        <w:t>πιτροπή. Αυτό, όμως, που μας προβληματίζει στο συγκεκριμένο άρθρο -και γι’ αυτό τον λόγο θα πούμε «</w:t>
      </w:r>
      <w:r>
        <w:rPr>
          <w:rFonts w:eastAsia="Times New Roman" w:cs="Times New Roman"/>
          <w:szCs w:val="24"/>
        </w:rPr>
        <w:t>παρών</w:t>
      </w:r>
      <w:r>
        <w:rPr>
          <w:rFonts w:eastAsia="Times New Roman" w:cs="Times New Roman"/>
          <w:szCs w:val="24"/>
        </w:rPr>
        <w:t>»- είναι ότι βάσει της παραγράφου 5 η απαίτηση ύπαρξης σοβαρού λόγου είναι απ</w:t>
      </w:r>
      <w:r>
        <w:rPr>
          <w:rFonts w:eastAsia="Times New Roman" w:cs="Times New Roman"/>
          <w:szCs w:val="24"/>
        </w:rPr>
        <w:t xml:space="preserve">αραίτητη για την παραίτηση του διαχειριστή. Αυτό θεωρώ ότι χαλάει την εικόνα για το σχετικό άρθρο επί του συνόλου. </w:t>
      </w:r>
    </w:p>
    <w:p w14:paraId="339697BD"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Πάμε στο άρθρο 4, όπου κωδικοποιούνται οι διατάξεις για τις ετήσιες οικονομικές καταστάσεις, που θα τηρούνται πλέον σύμφωνα με τα διεθνή πρό</w:t>
      </w:r>
      <w:r>
        <w:rPr>
          <w:rFonts w:eastAsia="Times New Roman" w:cs="Times New Roman"/>
          <w:szCs w:val="24"/>
        </w:rPr>
        <w:t xml:space="preserve">τυπα. Συμφωνούμε με αυτό. </w:t>
      </w:r>
    </w:p>
    <w:p w14:paraId="339697BE"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Στο άρθρο 5 δεν έχουμε πειστεί πραγματικά</w:t>
      </w:r>
      <w:r>
        <w:rPr>
          <w:rFonts w:eastAsia="Times New Roman" w:cs="Times New Roman"/>
          <w:szCs w:val="24"/>
        </w:rPr>
        <w:t>,</w:t>
      </w:r>
      <w:r>
        <w:rPr>
          <w:rFonts w:eastAsia="Times New Roman" w:cs="Times New Roman"/>
          <w:szCs w:val="24"/>
        </w:rPr>
        <w:t xml:space="preserve"> για την παροχή υπερβολικής ευκολίας για έξοδο εταίρου από την εταιρεία με μια απλή δήλωση, όπως αναφέρεται, προς τον διαχειριστή. Από τη μια</w:t>
      </w:r>
      <w:r>
        <w:rPr>
          <w:rFonts w:eastAsia="Times New Roman" w:cs="Times New Roman"/>
          <w:szCs w:val="24"/>
        </w:rPr>
        <w:t>,</w:t>
      </w:r>
      <w:r>
        <w:rPr>
          <w:rFonts w:eastAsia="Times New Roman" w:cs="Times New Roman"/>
          <w:szCs w:val="24"/>
        </w:rPr>
        <w:t xml:space="preserve"> αποτελεί ένα σωστό μέτρο απλοποίησης των δια</w:t>
      </w:r>
      <w:r>
        <w:rPr>
          <w:rFonts w:eastAsia="Times New Roman" w:cs="Times New Roman"/>
          <w:szCs w:val="24"/>
        </w:rPr>
        <w:t>δικασιών, σίγουρα όμως το ότι δεν διευκρινίζεται επαρκώς είναι κάτι το οποίο, όσον αφορά τα μερίδια και τι γίνεται με αυτά, αποτελεί μια έλλειψη. Σε κάθε περίπτωση</w:t>
      </w:r>
      <w:r>
        <w:rPr>
          <w:rFonts w:eastAsia="Times New Roman" w:cs="Times New Roman"/>
          <w:szCs w:val="24"/>
        </w:rPr>
        <w:t>,</w:t>
      </w:r>
      <w:r>
        <w:rPr>
          <w:rFonts w:eastAsia="Times New Roman" w:cs="Times New Roman"/>
          <w:szCs w:val="24"/>
        </w:rPr>
        <w:t xml:space="preserve"> είναι και λίγο οξύμωρο από τη μια, </w:t>
      </w:r>
      <w:r>
        <w:rPr>
          <w:rFonts w:eastAsia="Times New Roman" w:cs="Times New Roman"/>
          <w:szCs w:val="24"/>
        </w:rPr>
        <w:t xml:space="preserve">το ότι, </w:t>
      </w:r>
      <w:r>
        <w:rPr>
          <w:rFonts w:eastAsia="Times New Roman" w:cs="Times New Roman"/>
          <w:szCs w:val="24"/>
        </w:rPr>
        <w:t xml:space="preserve">για να μπορέσει ο διαχειριστής να παραιτηθεί να </w:t>
      </w:r>
      <w:r>
        <w:rPr>
          <w:rFonts w:eastAsia="Times New Roman" w:cs="Times New Roman"/>
          <w:szCs w:val="24"/>
        </w:rPr>
        <w:t>χρειάζεται έναν πάρα πολύ σοβαρό λόγο, όπως προβλέπεται βάσει του άρθρου 3, και από την άλλη οποιοσδήποτε εταίρος</w:t>
      </w:r>
      <w:r>
        <w:rPr>
          <w:rFonts w:eastAsia="Times New Roman" w:cs="Times New Roman"/>
          <w:szCs w:val="24"/>
        </w:rPr>
        <w:t>,</w:t>
      </w:r>
      <w:r>
        <w:rPr>
          <w:rFonts w:eastAsia="Times New Roman" w:cs="Times New Roman"/>
          <w:szCs w:val="24"/>
        </w:rPr>
        <w:t xml:space="preserve"> να φεύγει με μια απλή δήλωση στον διαχειριστή. Θεωρούμε ότι υπάρχει ένα κενό εδώ, κύριε Υπουργέ. Δείτε το κι εσείς. Για τον λόγο αυτό στο άρθ</w:t>
      </w:r>
      <w:r>
        <w:rPr>
          <w:rFonts w:eastAsia="Times New Roman" w:cs="Times New Roman"/>
          <w:szCs w:val="24"/>
        </w:rPr>
        <w:t>ρο 5 θα πούμε «</w:t>
      </w:r>
      <w:r>
        <w:rPr>
          <w:rFonts w:eastAsia="Times New Roman" w:cs="Times New Roman"/>
          <w:szCs w:val="24"/>
        </w:rPr>
        <w:t>παρών</w:t>
      </w:r>
      <w:r>
        <w:rPr>
          <w:rFonts w:eastAsia="Times New Roman" w:cs="Times New Roman"/>
          <w:szCs w:val="24"/>
        </w:rPr>
        <w:t xml:space="preserve">». </w:t>
      </w:r>
    </w:p>
    <w:p w14:paraId="339697BF"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Για τα άρθρα 6, 7 και 8 είμαστε σύμφωνοι και θα τα υπερψηφίσουμε. Αφορά τη μείωση των απαιτούμενων ποσοστών διπλής πλειοψηφίας, όπου πλέον</w:t>
      </w:r>
      <w:r>
        <w:rPr>
          <w:rFonts w:eastAsia="Times New Roman" w:cs="Times New Roman"/>
          <w:szCs w:val="24"/>
        </w:rPr>
        <w:t>,</w:t>
      </w:r>
      <w:r>
        <w:rPr>
          <w:rFonts w:eastAsia="Times New Roman" w:cs="Times New Roman"/>
          <w:szCs w:val="24"/>
        </w:rPr>
        <w:t xml:space="preserve"> θα παρέχεται μεγαλύτερη ευελιξία στη λήψη αποφάσεων, όπως η τροποποίηση εταιρικής σύμβασης, </w:t>
      </w:r>
      <w:r>
        <w:rPr>
          <w:rFonts w:eastAsia="Times New Roman" w:cs="Times New Roman"/>
          <w:szCs w:val="24"/>
        </w:rPr>
        <w:t>η μείωση κεφαλαίου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Αναφέρομαι στο άρθρο 6. </w:t>
      </w:r>
    </w:p>
    <w:p w14:paraId="339697C0"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άρθρο 7 ξεκαθαρίζονται ζητήματα σχετικά με τις διαδικασίες λύσης και εκκαθάρισης της εταιρείας. Έτσι απλοποιείται η υφιστάμενη κατάσταση. Είναι κάτι επίσης θετικό. </w:t>
      </w:r>
    </w:p>
    <w:p w14:paraId="339697C1"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άρθρο 8 διευκολύνει την ίδρυση υπ</w:t>
      </w:r>
      <w:r>
        <w:rPr>
          <w:rFonts w:eastAsia="Times New Roman" w:cs="Times New Roman"/>
          <w:szCs w:val="24"/>
        </w:rPr>
        <w:t>οκαταστήματος αλλοδαπής εταιρείας στην Ελλάδα. Άρα, συμφωνούμε και με αυτά τα άρθρα.</w:t>
      </w:r>
    </w:p>
    <w:p w14:paraId="339697C2"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ίδιο συμβαίνει και με τα άρθρα 9 και 10, που αφορούν δικονομικές διατάξεις και γενικότερα κάποιες θετικές διατάξεις. Άρα, συμφωνούμε. </w:t>
      </w:r>
    </w:p>
    <w:p w14:paraId="339697C3"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Επίσης, με το άρθρο 11, που είναι</w:t>
      </w:r>
      <w:r>
        <w:rPr>
          <w:rFonts w:eastAsia="Times New Roman" w:cs="Times New Roman"/>
          <w:szCs w:val="24"/>
        </w:rPr>
        <w:t xml:space="preserve"> και μεταβατικό, για την κωδικοποίηση του δικαίου των ΕΠΕ στη δημοτική γλώσσα, σαφέστατα συμφωνούμε. </w:t>
      </w:r>
    </w:p>
    <w:p w14:paraId="339697C4" w14:textId="77777777" w:rsidR="000A42A9" w:rsidRDefault="00013445">
      <w:pPr>
        <w:spacing w:after="0" w:line="600" w:lineRule="auto"/>
        <w:ind w:firstLine="720"/>
        <w:jc w:val="both"/>
        <w:rPr>
          <w:rFonts w:eastAsia="Times New Roman"/>
          <w:szCs w:val="24"/>
        </w:rPr>
      </w:pPr>
      <w:r>
        <w:rPr>
          <w:rFonts w:eastAsia="Times New Roman"/>
          <w:szCs w:val="24"/>
        </w:rPr>
        <w:lastRenderedPageBreak/>
        <w:t xml:space="preserve">Πάμε, όμως στο άρθρο 12. Το λιγότερο </w:t>
      </w:r>
      <w:r>
        <w:rPr>
          <w:rFonts w:eastAsia="Times New Roman"/>
          <w:szCs w:val="24"/>
        </w:rPr>
        <w:t xml:space="preserve">που </w:t>
      </w:r>
      <w:r>
        <w:rPr>
          <w:rFonts w:eastAsia="Times New Roman"/>
          <w:szCs w:val="24"/>
        </w:rPr>
        <w:t xml:space="preserve">θα μπορούσαμε να χαρακτηρίσουμε </w:t>
      </w:r>
      <w:r>
        <w:rPr>
          <w:rFonts w:eastAsia="Times New Roman"/>
          <w:szCs w:val="24"/>
        </w:rPr>
        <w:t xml:space="preserve">θα ήταν, </w:t>
      </w:r>
      <w:r>
        <w:rPr>
          <w:rFonts w:eastAsia="Times New Roman"/>
          <w:szCs w:val="24"/>
        </w:rPr>
        <w:t>ότι είναι άστοχη η πρόβλεψη περί αυτόματης μαζικής λύσης για την 31</w:t>
      </w:r>
      <w:r w:rsidRPr="00DB2174">
        <w:rPr>
          <w:rFonts w:eastAsia="Times New Roman"/>
          <w:szCs w:val="24"/>
          <w:vertAlign w:val="superscript"/>
        </w:rPr>
        <w:t>η</w:t>
      </w:r>
      <w:r>
        <w:rPr>
          <w:rFonts w:eastAsia="Times New Roman"/>
          <w:szCs w:val="24"/>
        </w:rPr>
        <w:t xml:space="preserve"> Δεκ</w:t>
      </w:r>
      <w:r>
        <w:rPr>
          <w:rFonts w:eastAsia="Times New Roman"/>
          <w:szCs w:val="24"/>
        </w:rPr>
        <w:t xml:space="preserve">εμβρίου του 2021 όλων των εταιρειών, που στα καταστατικά τους σήμερα εμφανίζονται με αόριστη διάρκεια, εφόσον δεν έχουν μεριμνήσει να προβούν μέχρι τότε στην τροποποίησή τους και τη συγκεκριμενοποίηση της διάρκειας. </w:t>
      </w:r>
    </w:p>
    <w:p w14:paraId="339697C5" w14:textId="77777777" w:rsidR="000A42A9" w:rsidRDefault="00013445">
      <w:pPr>
        <w:spacing w:after="0" w:line="600" w:lineRule="auto"/>
        <w:ind w:firstLine="720"/>
        <w:jc w:val="both"/>
        <w:rPr>
          <w:rFonts w:eastAsia="Times New Roman"/>
          <w:szCs w:val="24"/>
        </w:rPr>
      </w:pPr>
      <w:r>
        <w:rPr>
          <w:rFonts w:eastAsia="Times New Roman"/>
          <w:szCs w:val="24"/>
        </w:rPr>
        <w:t>Πέρα από τα άπειρα προβλήματα</w:t>
      </w:r>
      <w:r>
        <w:rPr>
          <w:rFonts w:eastAsia="Times New Roman"/>
          <w:szCs w:val="24"/>
        </w:rPr>
        <w:t>,</w:t>
      </w:r>
      <w:r>
        <w:rPr>
          <w:rFonts w:eastAsia="Times New Roman"/>
          <w:szCs w:val="24"/>
        </w:rPr>
        <w:t xml:space="preserve"> που μπορ</w:t>
      </w:r>
      <w:r>
        <w:rPr>
          <w:rFonts w:eastAsia="Times New Roman"/>
          <w:szCs w:val="24"/>
        </w:rPr>
        <w:t>εί να δημιουργηθούν, κύριε Υπουργέ, και την υπέρμετρη αναστάτωση στην αγορά, όπως αναφέρεται και στην έκθεση της Επιστημονικής Υπηρεσίας της Βουλής, πουθενά δεν προκύπτει κάποιος σοβαρός λόγος, ένας λόγος δημοσίου συμφέροντος, έτσι ώστε να δικαιολογούσε τη</w:t>
      </w:r>
      <w:r>
        <w:rPr>
          <w:rFonts w:eastAsia="Times New Roman"/>
          <w:szCs w:val="24"/>
        </w:rPr>
        <w:t>ν επιβολή ενός παρόμοιου μέτρου και γι</w:t>
      </w:r>
      <w:r>
        <w:rPr>
          <w:rFonts w:eastAsia="Times New Roman"/>
          <w:szCs w:val="24"/>
        </w:rPr>
        <w:t>’</w:t>
      </w:r>
      <w:r>
        <w:rPr>
          <w:rFonts w:eastAsia="Times New Roman"/>
          <w:szCs w:val="24"/>
        </w:rPr>
        <w:t xml:space="preserve"> αυτόν τον λόγο</w:t>
      </w:r>
      <w:r>
        <w:rPr>
          <w:rFonts w:eastAsia="Times New Roman"/>
          <w:szCs w:val="24"/>
        </w:rPr>
        <w:t>,</w:t>
      </w:r>
      <w:r>
        <w:rPr>
          <w:rFonts w:eastAsia="Times New Roman"/>
          <w:szCs w:val="24"/>
        </w:rPr>
        <w:t xml:space="preserve"> θα καταψηφίσουμε το άρθρο 12.</w:t>
      </w:r>
    </w:p>
    <w:p w14:paraId="339697C6" w14:textId="77777777" w:rsidR="000A42A9" w:rsidRDefault="00013445">
      <w:pPr>
        <w:spacing w:after="0" w:line="600" w:lineRule="auto"/>
        <w:ind w:firstLine="720"/>
        <w:jc w:val="both"/>
        <w:rPr>
          <w:rFonts w:eastAsia="Times New Roman"/>
          <w:szCs w:val="24"/>
        </w:rPr>
      </w:pPr>
      <w:r>
        <w:rPr>
          <w:rFonts w:eastAsia="Times New Roman"/>
          <w:szCs w:val="24"/>
        </w:rPr>
        <w:t>Στο άρθρο 13 βασιζόμαστε στα γραφόμενα της αιτιολογικής έκθεσης</w:t>
      </w:r>
      <w:r>
        <w:rPr>
          <w:rFonts w:eastAsia="Times New Roman"/>
          <w:szCs w:val="24"/>
        </w:rPr>
        <w:t>,</w:t>
      </w:r>
      <w:r>
        <w:rPr>
          <w:rFonts w:eastAsia="Times New Roman"/>
          <w:szCs w:val="24"/>
        </w:rPr>
        <w:t xml:space="preserve"> ότι οι καταργούμενες διατάξεις</w:t>
      </w:r>
      <w:r>
        <w:rPr>
          <w:rFonts w:eastAsia="Times New Roman"/>
          <w:szCs w:val="24"/>
        </w:rPr>
        <w:t>,</w:t>
      </w:r>
      <w:r>
        <w:rPr>
          <w:rFonts w:eastAsia="Times New Roman"/>
          <w:szCs w:val="24"/>
        </w:rPr>
        <w:t xml:space="preserve"> πράγματι είναι ανεπίκαιρες ή άχρηστες ή αντιφατικές γενικότερα με κάποιες νεότερες, οπότε θα πούμε «</w:t>
      </w:r>
      <w:r>
        <w:rPr>
          <w:rFonts w:eastAsia="Times New Roman"/>
          <w:szCs w:val="24"/>
        </w:rPr>
        <w:t>παρών</w:t>
      </w:r>
      <w:r>
        <w:rPr>
          <w:rFonts w:eastAsia="Times New Roman"/>
          <w:szCs w:val="24"/>
        </w:rPr>
        <w:t>» στο άρθρο 13.</w:t>
      </w:r>
    </w:p>
    <w:p w14:paraId="339697C7" w14:textId="77777777" w:rsidR="000A42A9" w:rsidRDefault="00013445">
      <w:pPr>
        <w:spacing w:after="0" w:line="600" w:lineRule="auto"/>
        <w:ind w:firstLine="720"/>
        <w:jc w:val="both"/>
        <w:rPr>
          <w:rFonts w:eastAsia="Times New Roman"/>
          <w:szCs w:val="24"/>
        </w:rPr>
      </w:pPr>
      <w:r>
        <w:rPr>
          <w:rFonts w:eastAsia="Times New Roman"/>
          <w:szCs w:val="24"/>
        </w:rPr>
        <w:lastRenderedPageBreak/>
        <w:t>Σε ότι αφορά τώρα με το Κεφάλαιο Β΄ και το άρθρο 14, δεν έχουμε καμμία αντίρρηση για την παράταση οκτώ μηνών στις άδειες που χορηγείτα</w:t>
      </w:r>
      <w:r>
        <w:rPr>
          <w:rFonts w:eastAsia="Times New Roman"/>
          <w:szCs w:val="24"/>
        </w:rPr>
        <w:t>ι με την παράγραφο 12 ούτε φυσικά για τη ρύθμιση για τη δραστηριοποίηση ατόμων με αναπηρία. Οπότε</w:t>
      </w:r>
      <w:r>
        <w:rPr>
          <w:rFonts w:eastAsia="Times New Roman"/>
          <w:szCs w:val="24"/>
        </w:rPr>
        <w:t>,</w:t>
      </w:r>
      <w:r>
        <w:rPr>
          <w:rFonts w:eastAsia="Times New Roman"/>
          <w:szCs w:val="24"/>
        </w:rPr>
        <w:t xml:space="preserve"> συμφωνούμε και με το άρθρο 14.</w:t>
      </w:r>
    </w:p>
    <w:p w14:paraId="339697C8" w14:textId="77777777" w:rsidR="000A42A9" w:rsidRDefault="00013445">
      <w:pPr>
        <w:spacing w:after="0" w:line="600" w:lineRule="auto"/>
        <w:ind w:firstLine="720"/>
        <w:jc w:val="both"/>
        <w:rPr>
          <w:rFonts w:eastAsia="Times New Roman"/>
          <w:szCs w:val="24"/>
        </w:rPr>
      </w:pPr>
      <w:r>
        <w:rPr>
          <w:rFonts w:eastAsia="Times New Roman"/>
          <w:szCs w:val="24"/>
        </w:rPr>
        <w:t>Τώρα</w:t>
      </w:r>
      <w:r>
        <w:rPr>
          <w:rFonts w:eastAsia="Times New Roman"/>
          <w:szCs w:val="24"/>
        </w:rPr>
        <w:t>,</w:t>
      </w:r>
      <w:r>
        <w:rPr>
          <w:rFonts w:eastAsia="Times New Roman"/>
          <w:szCs w:val="24"/>
        </w:rPr>
        <w:t xml:space="preserve"> όσον αφορά το άρθρο 15 και την παρεχόμενη εξουσιοδότηση προς τις ασφαλιστικές εταιρείες να εκδίδουν κι αυτές εγγυητικές </w:t>
      </w:r>
      <w:r>
        <w:rPr>
          <w:rFonts w:eastAsia="Times New Roman"/>
          <w:szCs w:val="24"/>
        </w:rPr>
        <w:t>επιστολές, εκφράζουμε</w:t>
      </w:r>
      <w:r>
        <w:rPr>
          <w:rFonts w:eastAsia="Times New Roman"/>
          <w:szCs w:val="24"/>
        </w:rPr>
        <w:t>,</w:t>
      </w:r>
      <w:r>
        <w:rPr>
          <w:rFonts w:eastAsia="Times New Roman"/>
          <w:szCs w:val="24"/>
        </w:rPr>
        <w:t xml:space="preserve"> όχι απλά σοβαρές επιφυλάξεις, αλλά είμαστε τελείως αντίθετοι. Κι αυτό γιατί, όπως και με τις τράπεζες, η ενδεχόμενη κάλυψη από την ασφαλιστική εταιρεία οποιασδήποτε μορφής άμεσης οικονομικής υποχρέωσης του εντολέα έναντι του δικαιούχ</w:t>
      </w:r>
      <w:r>
        <w:rPr>
          <w:rFonts w:eastAsia="Times New Roman"/>
          <w:szCs w:val="24"/>
        </w:rPr>
        <w:t>ου θεωρείται ανάληψη λίαν υψηλού κινδύνου. Επομένως, είναι πολύ πιθανό</w:t>
      </w:r>
      <w:r>
        <w:rPr>
          <w:rFonts w:eastAsia="Times New Roman"/>
          <w:szCs w:val="24"/>
        </w:rPr>
        <w:t>,</w:t>
      </w:r>
      <w:r>
        <w:rPr>
          <w:rFonts w:eastAsia="Times New Roman"/>
          <w:szCs w:val="24"/>
        </w:rPr>
        <w:t xml:space="preserve"> να πρέπει η ασφαλιστική επιχείρηση να καλύπτει την κεφαλαιακή απαίτηση της φερεγγυότητας, ανάλογα φυσικά</w:t>
      </w:r>
      <w:r>
        <w:rPr>
          <w:rFonts w:eastAsia="Times New Roman"/>
          <w:szCs w:val="24"/>
        </w:rPr>
        <w:t>,</w:t>
      </w:r>
      <w:r>
        <w:rPr>
          <w:rFonts w:eastAsia="Times New Roman"/>
          <w:szCs w:val="24"/>
        </w:rPr>
        <w:t xml:space="preserve"> με τον βαθμό κινδύνου που αναλαμβάνει, σύμφωνα μάλιστα</w:t>
      </w:r>
      <w:r>
        <w:rPr>
          <w:rFonts w:eastAsia="Times New Roman"/>
          <w:szCs w:val="24"/>
        </w:rPr>
        <w:t>,</w:t>
      </w:r>
      <w:r>
        <w:rPr>
          <w:rFonts w:eastAsia="Times New Roman"/>
          <w:szCs w:val="24"/>
        </w:rPr>
        <w:t xml:space="preserve"> με τις </w:t>
      </w:r>
      <w:r>
        <w:rPr>
          <w:rFonts w:eastAsia="Times New Roman"/>
          <w:szCs w:val="24"/>
        </w:rPr>
        <w:t xml:space="preserve">οδηγίες </w:t>
      </w:r>
      <w:r>
        <w:rPr>
          <w:rFonts w:eastAsia="Times New Roman"/>
          <w:szCs w:val="24"/>
        </w:rPr>
        <w:t>της Ευρ</w:t>
      </w:r>
      <w:r>
        <w:rPr>
          <w:rFonts w:eastAsia="Times New Roman"/>
          <w:szCs w:val="24"/>
        </w:rPr>
        <w:t>ωπαϊκής Ένωσης αλλά και της Τράπεζας της Ελλάδος.</w:t>
      </w:r>
    </w:p>
    <w:p w14:paraId="339697C9" w14:textId="77777777" w:rsidR="000A42A9" w:rsidRDefault="00013445">
      <w:pPr>
        <w:spacing w:after="0" w:line="600" w:lineRule="auto"/>
        <w:ind w:firstLine="720"/>
        <w:jc w:val="both"/>
        <w:rPr>
          <w:rFonts w:eastAsia="Times New Roman"/>
          <w:szCs w:val="24"/>
        </w:rPr>
      </w:pPr>
      <w:r>
        <w:rPr>
          <w:rFonts w:eastAsia="Times New Roman"/>
          <w:szCs w:val="24"/>
        </w:rPr>
        <w:lastRenderedPageBreak/>
        <w:t>Είναι ξεκάθαρο, τουλάχιστον κατ’ εμάς ως Ένωση Κεντρώων, ότι σε αυτό το σημείο είναι λίγο πρόχειρη η παρέμβαση και εκτιμούμε ότι θα έπρεπε πρώτα να έχετε συμβουλευτεί την Τράπεζα της Ελλάδος. Βέβαια, κύριε Υπουργέ, αντιλαμβανόμαστε ότι ιδιαίτερα μετά το σκ</w:t>
      </w:r>
      <w:r>
        <w:rPr>
          <w:rFonts w:eastAsia="Times New Roman"/>
          <w:szCs w:val="24"/>
        </w:rPr>
        <w:t xml:space="preserve">άνδαλο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είναι λίγο δύσκολο να έρθετε σε επικοινωνία με τον Διοικητή της Τράπεζας της Ελλάδος και να του ζητήσετε κάποια συμβουλή. Παρ’ όλα αυτά, θεωρούμε ότι είναι πολύ σοβαρό το συγκεκριμένο ζήτημα και θα πρέπει να παραμεριστούν όλες αυτές οι ό</w:t>
      </w:r>
      <w:r>
        <w:rPr>
          <w:rFonts w:eastAsia="Times New Roman"/>
          <w:szCs w:val="24"/>
        </w:rPr>
        <w:t>ποιες αντιδικίες υπάρχουν και να συμβουλευτείτε και την Τράπεζα της Ελλάδος πάνω σε αυτό το ζήτημα. Οπότε θα το καταψηφίσουμε αυτό το άρθρο.</w:t>
      </w:r>
    </w:p>
    <w:p w14:paraId="339697CA" w14:textId="77777777" w:rsidR="000A42A9" w:rsidRDefault="00013445">
      <w:pPr>
        <w:spacing w:after="0" w:line="600" w:lineRule="auto"/>
        <w:ind w:firstLine="720"/>
        <w:jc w:val="both"/>
        <w:rPr>
          <w:rFonts w:eastAsia="Times New Roman"/>
          <w:szCs w:val="24"/>
        </w:rPr>
      </w:pPr>
      <w:r>
        <w:rPr>
          <w:rFonts w:eastAsia="Times New Roman"/>
          <w:szCs w:val="24"/>
        </w:rPr>
        <w:t>Πάμε στο άρθρο 16 για τη Εθνική Ελληνική Επιτροπή Διεθνούς Εμπορικού Επιμελητηρίου, με το οποίο συμφωνούμε από τη μ</w:t>
      </w:r>
      <w:r>
        <w:rPr>
          <w:rFonts w:eastAsia="Times New Roman"/>
          <w:szCs w:val="24"/>
        </w:rPr>
        <w:t>ία, αν και ποτέ δεν έγινε κάποια τυπική διαβούλευση για τις σχετικές διατάξεις ούτε ρωτήθηκε κανείς, όπως ανέφερε η Κεντρική Ένωση Επιμελητηρίων. Και γι’ αυτόν και μόνο τον λόγο θα πούμε «</w:t>
      </w:r>
      <w:r>
        <w:rPr>
          <w:rFonts w:eastAsia="Times New Roman"/>
          <w:szCs w:val="24"/>
        </w:rPr>
        <w:t>παρών</w:t>
      </w:r>
      <w:r>
        <w:rPr>
          <w:rFonts w:eastAsia="Times New Roman"/>
          <w:szCs w:val="24"/>
        </w:rPr>
        <w:t>» στο άρθρο 16.</w:t>
      </w:r>
    </w:p>
    <w:p w14:paraId="339697CB" w14:textId="77777777" w:rsidR="000A42A9" w:rsidRDefault="00013445">
      <w:pPr>
        <w:spacing w:after="0" w:line="600" w:lineRule="auto"/>
        <w:ind w:firstLine="720"/>
        <w:jc w:val="both"/>
        <w:rPr>
          <w:rFonts w:eastAsia="Times New Roman"/>
          <w:szCs w:val="24"/>
        </w:rPr>
      </w:pPr>
      <w:r>
        <w:rPr>
          <w:rFonts w:eastAsia="Times New Roman"/>
          <w:szCs w:val="24"/>
        </w:rPr>
        <w:lastRenderedPageBreak/>
        <w:t>Προχωράμε τώρα με τις τροπολογίες, συγκεκριμένα</w:t>
      </w:r>
      <w:r>
        <w:rPr>
          <w:rFonts w:eastAsia="Times New Roman"/>
          <w:szCs w:val="24"/>
        </w:rPr>
        <w:t xml:space="preserve"> στο άρθρο 17 που έχει ενσωματωθεί και η τροπολογία </w:t>
      </w:r>
      <w:r>
        <w:rPr>
          <w:rFonts w:eastAsia="Times New Roman"/>
          <w:szCs w:val="24"/>
        </w:rPr>
        <w:t xml:space="preserve">με αριθμό </w:t>
      </w:r>
      <w:r>
        <w:rPr>
          <w:rFonts w:eastAsia="Times New Roman"/>
          <w:szCs w:val="24"/>
        </w:rPr>
        <w:t>1581/27 του Υπουργείου Εθνικής Άμυνας για τη δυνατότητα μείωσης της στρατιωτικής θητείας των υιών και των αδελφών από θύματα τρομοκρατικής ενέργειας</w:t>
      </w:r>
      <w:r>
        <w:rPr>
          <w:rFonts w:eastAsia="Times New Roman"/>
          <w:szCs w:val="24"/>
        </w:rPr>
        <w:t>,</w:t>
      </w:r>
      <w:r>
        <w:rPr>
          <w:rFonts w:eastAsia="Times New Roman"/>
          <w:szCs w:val="24"/>
        </w:rPr>
        <w:t xml:space="preserve"> οι οποίοι υπηρετούν στις Ένοπλες Δυνάμεις κα</w:t>
      </w:r>
      <w:r>
        <w:rPr>
          <w:rFonts w:eastAsia="Times New Roman"/>
          <w:szCs w:val="24"/>
        </w:rPr>
        <w:t xml:space="preserve">ι στα Σώματα Ασφαλείας </w:t>
      </w:r>
      <w:r>
        <w:rPr>
          <w:rFonts w:eastAsia="Times New Roman"/>
          <w:szCs w:val="24"/>
        </w:rPr>
        <w:t xml:space="preserve">και </w:t>
      </w:r>
      <w:r>
        <w:rPr>
          <w:rFonts w:eastAsia="Times New Roman"/>
          <w:szCs w:val="24"/>
        </w:rPr>
        <w:t>έχουμε να πούμε τα εξής:</w:t>
      </w:r>
    </w:p>
    <w:p w14:paraId="339697CC" w14:textId="77777777" w:rsidR="000A42A9" w:rsidRDefault="00013445">
      <w:pPr>
        <w:spacing w:after="0" w:line="600" w:lineRule="auto"/>
        <w:ind w:firstLine="720"/>
        <w:jc w:val="both"/>
        <w:rPr>
          <w:rFonts w:eastAsia="Times New Roman"/>
          <w:szCs w:val="24"/>
        </w:rPr>
      </w:pPr>
      <w:r>
        <w:rPr>
          <w:rFonts w:eastAsia="Times New Roman"/>
          <w:szCs w:val="24"/>
        </w:rPr>
        <w:t>Ναι μεν</w:t>
      </w:r>
      <w:r>
        <w:rPr>
          <w:rFonts w:eastAsia="Times New Roman"/>
          <w:szCs w:val="24"/>
        </w:rPr>
        <w:t>,</w:t>
      </w:r>
      <w:r>
        <w:rPr>
          <w:rFonts w:eastAsia="Times New Roman"/>
          <w:szCs w:val="24"/>
        </w:rPr>
        <w:t xml:space="preserve"> είχαμε συμφωνήσει ήδη στην </w:t>
      </w:r>
      <w:r>
        <w:rPr>
          <w:rFonts w:eastAsia="Times New Roman"/>
          <w:szCs w:val="24"/>
        </w:rPr>
        <w:t xml:space="preserve">επιτροπή </w:t>
      </w:r>
      <w:r>
        <w:rPr>
          <w:rFonts w:eastAsia="Times New Roman"/>
          <w:szCs w:val="24"/>
        </w:rPr>
        <w:t>και είπαμε ότι μας βρίσκει σύμφωνους, μιας και το μέτρο ακούγεται ως κοινωνικά δίκαιο, πλην όμως ακολουθώντας λίγο και διαβάζοντας τους προβληματισμούς που δια</w:t>
      </w:r>
      <w:r>
        <w:rPr>
          <w:rFonts w:eastAsia="Times New Roman"/>
          <w:szCs w:val="24"/>
        </w:rPr>
        <w:t>τύπωσε στην έκθεσή της η Επιστημονική Υπηρεσία της Βουλής, ότι δηλαδή η προτεινόμενη «…επέκταση του ευεργετήματος σε όλους τους υιούς και αδελφούς κ.λπ., κ.λπ.», αφενός</w:t>
      </w:r>
      <w:r>
        <w:rPr>
          <w:rFonts w:eastAsia="Times New Roman"/>
          <w:szCs w:val="24"/>
        </w:rPr>
        <w:t>,</w:t>
      </w:r>
      <w:r>
        <w:rPr>
          <w:rFonts w:eastAsia="Times New Roman"/>
          <w:szCs w:val="24"/>
        </w:rPr>
        <w:t xml:space="preserve"> δεν είναι προφανές ότι συνάδει </w:t>
      </w:r>
      <w:r>
        <w:rPr>
          <w:rFonts w:eastAsia="Times New Roman"/>
          <w:szCs w:val="24"/>
        </w:rPr>
        <w:t xml:space="preserve">με </w:t>
      </w:r>
      <w:r>
        <w:rPr>
          <w:rFonts w:eastAsia="Times New Roman"/>
          <w:szCs w:val="24"/>
        </w:rPr>
        <w:t>τη γενική αρχή της ισότητας, βάσει του άρθρου 4 παρά</w:t>
      </w:r>
      <w:r>
        <w:rPr>
          <w:rFonts w:eastAsia="Times New Roman"/>
          <w:szCs w:val="24"/>
        </w:rPr>
        <w:t>γραφος 1 του Συντάγματος, και αφετέρου προς την αρχή της στρατολογικής ισότητας, βάσει του άρθρου 4 παράγραφος 6 του Συντάγματος, μας αναγκάζει</w:t>
      </w:r>
      <w:r>
        <w:rPr>
          <w:rFonts w:eastAsia="Times New Roman"/>
          <w:szCs w:val="24"/>
        </w:rPr>
        <w:t>,</w:t>
      </w:r>
      <w:r>
        <w:rPr>
          <w:rFonts w:eastAsia="Times New Roman"/>
          <w:szCs w:val="24"/>
        </w:rPr>
        <w:t xml:space="preserve"> ως Ένωση Κεντρώων</w:t>
      </w:r>
      <w:r>
        <w:rPr>
          <w:rFonts w:eastAsia="Times New Roman"/>
          <w:szCs w:val="24"/>
        </w:rPr>
        <w:t>,</w:t>
      </w:r>
      <w:r>
        <w:rPr>
          <w:rFonts w:eastAsia="Times New Roman"/>
          <w:szCs w:val="24"/>
        </w:rPr>
        <w:t xml:space="preserve"> να μην την υποστηρίξουμε πλήρως, όπως είχαμε κάνει στην </w:t>
      </w:r>
      <w:r>
        <w:rPr>
          <w:rFonts w:eastAsia="Times New Roman"/>
          <w:szCs w:val="24"/>
        </w:rPr>
        <w:t>επιτροπή</w:t>
      </w:r>
      <w:r>
        <w:rPr>
          <w:rFonts w:eastAsia="Times New Roman"/>
          <w:szCs w:val="24"/>
        </w:rPr>
        <w:t xml:space="preserve">. </w:t>
      </w:r>
    </w:p>
    <w:p w14:paraId="339697CD" w14:textId="77777777" w:rsidR="000A42A9" w:rsidRDefault="00013445">
      <w:pPr>
        <w:spacing w:after="0" w:line="600" w:lineRule="auto"/>
        <w:ind w:firstLine="720"/>
        <w:jc w:val="both"/>
        <w:rPr>
          <w:rFonts w:eastAsia="Times New Roman"/>
          <w:szCs w:val="24"/>
        </w:rPr>
      </w:pPr>
      <w:r>
        <w:rPr>
          <w:rFonts w:eastAsia="Times New Roman"/>
          <w:szCs w:val="24"/>
        </w:rPr>
        <w:lastRenderedPageBreak/>
        <w:t>Διότι εμείς, κύριε Υπουργ</w:t>
      </w:r>
      <w:r>
        <w:rPr>
          <w:rFonts w:eastAsia="Times New Roman"/>
          <w:szCs w:val="24"/>
        </w:rPr>
        <w:t>έ, έχουμε ως αρχή να μην συμμετέχουμε στην ψήφιση διατάξεων</w:t>
      </w:r>
      <w:r>
        <w:rPr>
          <w:rFonts w:eastAsia="Times New Roman"/>
          <w:szCs w:val="24"/>
        </w:rPr>
        <w:t>,</w:t>
      </w:r>
      <w:r>
        <w:rPr>
          <w:rFonts w:eastAsia="Times New Roman"/>
          <w:szCs w:val="24"/>
        </w:rPr>
        <w:t xml:space="preserve"> που εμπεριέχουν</w:t>
      </w:r>
      <w:r>
        <w:rPr>
          <w:rFonts w:eastAsia="Times New Roman"/>
          <w:szCs w:val="24"/>
        </w:rPr>
        <w:t>,</w:t>
      </w:r>
      <w:r>
        <w:rPr>
          <w:rFonts w:eastAsia="Times New Roman"/>
          <w:szCs w:val="24"/>
        </w:rPr>
        <w:t xml:space="preserve"> έστω και κάποιο ίχνος αντισυνταγματικότητας. Επιπρόσθετα δε</w:t>
      </w:r>
      <w:r>
        <w:rPr>
          <w:rFonts w:eastAsia="Times New Roman"/>
          <w:szCs w:val="24"/>
        </w:rPr>
        <w:t>,</w:t>
      </w:r>
      <w:r>
        <w:rPr>
          <w:rFonts w:eastAsia="Times New Roman"/>
          <w:szCs w:val="24"/>
        </w:rPr>
        <w:t xml:space="preserve"> έχουμε απόλυτη εμπιστοσύνη</w:t>
      </w:r>
      <w:r>
        <w:rPr>
          <w:rFonts w:eastAsia="Times New Roman"/>
          <w:szCs w:val="24"/>
        </w:rPr>
        <w:t>,</w:t>
      </w:r>
      <w:r>
        <w:rPr>
          <w:rFonts w:eastAsia="Times New Roman"/>
          <w:szCs w:val="24"/>
        </w:rPr>
        <w:t xml:space="preserve"> τόσο στον τρόπο επιστημονικής επεξεργασίας των νομοσχεδίων</w:t>
      </w:r>
      <w:r>
        <w:rPr>
          <w:rFonts w:eastAsia="Times New Roman"/>
          <w:szCs w:val="24"/>
        </w:rPr>
        <w:t>,</w:t>
      </w:r>
      <w:r>
        <w:rPr>
          <w:rFonts w:eastAsia="Times New Roman"/>
          <w:szCs w:val="24"/>
        </w:rPr>
        <w:t xml:space="preserve"> όσο και στα μέλη της συγκεκριμένης </w:t>
      </w:r>
      <w:r>
        <w:rPr>
          <w:rFonts w:eastAsia="Times New Roman"/>
          <w:szCs w:val="24"/>
        </w:rPr>
        <w:t>επιτροπής</w:t>
      </w:r>
      <w:r>
        <w:rPr>
          <w:rFonts w:eastAsia="Times New Roman"/>
          <w:szCs w:val="24"/>
        </w:rPr>
        <w:t>. Σεβόμαστε τη γνώμη τους και δεν μπορούμε να την αγνοήσουμε. Γι’ αυτό θα πούμε «</w:t>
      </w:r>
      <w:r>
        <w:rPr>
          <w:rFonts w:eastAsia="Times New Roman"/>
          <w:szCs w:val="24"/>
        </w:rPr>
        <w:t>παρών</w:t>
      </w:r>
      <w:r>
        <w:rPr>
          <w:rFonts w:eastAsia="Times New Roman"/>
          <w:szCs w:val="24"/>
        </w:rPr>
        <w:t>» σε αυτήν την τροπολογία. Παρ</w:t>
      </w:r>
      <w:r>
        <w:rPr>
          <w:rFonts w:eastAsia="Times New Roman"/>
          <w:szCs w:val="24"/>
        </w:rPr>
        <w:t>’</w:t>
      </w:r>
      <w:r>
        <w:rPr>
          <w:rFonts w:eastAsia="Times New Roman"/>
          <w:szCs w:val="24"/>
        </w:rPr>
        <w:t xml:space="preserve"> </w:t>
      </w:r>
      <w:r>
        <w:rPr>
          <w:rFonts w:eastAsia="Times New Roman"/>
          <w:szCs w:val="24"/>
        </w:rPr>
        <w:t>όλο που μπορεί να έχει κάποιο κοινωνικό πρόσημο, λόγω της πιθανής αντισυνταγματικής ιδιομορφί</w:t>
      </w:r>
      <w:r>
        <w:rPr>
          <w:rFonts w:eastAsia="Times New Roman"/>
          <w:szCs w:val="24"/>
        </w:rPr>
        <w:t>ας</w:t>
      </w:r>
      <w:r w:rsidRPr="00A9077D">
        <w:rPr>
          <w:rFonts w:eastAsia="Times New Roman"/>
          <w:szCs w:val="24"/>
        </w:rPr>
        <w:t xml:space="preserve"> </w:t>
      </w:r>
      <w:r>
        <w:rPr>
          <w:rFonts w:eastAsia="Times New Roman"/>
          <w:szCs w:val="24"/>
        </w:rPr>
        <w:t>της, αναγκαστικά πηγαίνουμε στο «</w:t>
      </w:r>
      <w:r>
        <w:rPr>
          <w:rFonts w:eastAsia="Times New Roman"/>
          <w:szCs w:val="24"/>
        </w:rPr>
        <w:t>παρών</w:t>
      </w:r>
      <w:r>
        <w:rPr>
          <w:rFonts w:eastAsia="Times New Roman"/>
          <w:szCs w:val="24"/>
        </w:rPr>
        <w:t>».</w:t>
      </w:r>
    </w:p>
    <w:p w14:paraId="339697CE" w14:textId="77777777" w:rsidR="000A42A9" w:rsidRDefault="00013445">
      <w:pPr>
        <w:spacing w:after="0" w:line="600" w:lineRule="auto"/>
        <w:jc w:val="both"/>
        <w:rPr>
          <w:rFonts w:eastAsia="Times New Roman" w:cs="Times New Roman"/>
          <w:szCs w:val="24"/>
        </w:rPr>
      </w:pPr>
      <w:r>
        <w:rPr>
          <w:rFonts w:eastAsia="Times New Roman" w:cs="Times New Roman"/>
          <w:szCs w:val="24"/>
        </w:rPr>
        <w:t xml:space="preserve">Όσο για το άρθρο 18 με την ενσωμάτωση της τροπολογίας </w:t>
      </w:r>
      <w:r>
        <w:rPr>
          <w:rFonts w:eastAsia="Times New Roman" w:cs="Times New Roman"/>
          <w:szCs w:val="24"/>
        </w:rPr>
        <w:t xml:space="preserve">με αριθμό </w:t>
      </w:r>
      <w:r>
        <w:rPr>
          <w:rFonts w:eastAsia="Times New Roman" w:cs="Times New Roman"/>
          <w:szCs w:val="24"/>
        </w:rPr>
        <w:t>1583/29 θα ψηφίσουμε και εδώ «</w:t>
      </w:r>
      <w:r>
        <w:rPr>
          <w:rFonts w:eastAsia="Times New Roman" w:cs="Times New Roman"/>
          <w:szCs w:val="24"/>
        </w:rPr>
        <w:t>παρών</w:t>
      </w:r>
      <w:r>
        <w:rPr>
          <w:rFonts w:eastAsia="Times New Roman" w:cs="Times New Roman"/>
          <w:szCs w:val="24"/>
        </w:rPr>
        <w:t>» στην αναβολή των εκλογών του Διεθνούς Επιμελητηρίου. Επίσης, και στο άρθρο 19 που είναι η έναρξη της ισχύος.</w:t>
      </w:r>
    </w:p>
    <w:p w14:paraId="339697C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Πά</w:t>
      </w:r>
      <w:r>
        <w:rPr>
          <w:rFonts w:eastAsia="Times New Roman" w:cs="Times New Roman"/>
          <w:szCs w:val="24"/>
        </w:rPr>
        <w:t xml:space="preserve">με στην τροπολογία </w:t>
      </w:r>
      <w:r>
        <w:rPr>
          <w:rFonts w:eastAsia="Times New Roman" w:cs="Times New Roman"/>
          <w:szCs w:val="24"/>
        </w:rPr>
        <w:t xml:space="preserve">με αριθμό </w:t>
      </w:r>
      <w:r>
        <w:rPr>
          <w:rFonts w:eastAsia="Times New Roman" w:cs="Times New Roman"/>
          <w:szCs w:val="24"/>
        </w:rPr>
        <w:t xml:space="preserve">1584/30, δηλαδή στην δυνατότητα εξόφλησης από τον κρατικό προϋπολογισμό ληξιπρόθεσμων οφειλών φορέων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w:t>
      </w:r>
      <w:r>
        <w:rPr>
          <w:rFonts w:eastAsia="Times New Roman" w:cs="Times New Roman"/>
          <w:szCs w:val="24"/>
        </w:rPr>
        <w:lastRenderedPageBreak/>
        <w:t>νησης, προμηθευτές ηλεκτρικής ενέργειας. Την εν λόγω τροπολογία θα την καταψηφίσουμε. Και ο λόγος που θα το κ</w:t>
      </w:r>
      <w:r>
        <w:rPr>
          <w:rFonts w:eastAsia="Times New Roman" w:cs="Times New Roman"/>
          <w:szCs w:val="24"/>
        </w:rPr>
        <w:t xml:space="preserve">άνουμε αυτό είναι γιατί, κατ’ αρχάς, είναι μια άσχετη τροπολογία. Κατά δεύτερον, δεν είναι κοινωνικού χαρακτήρα. Κατά τρίτον, γίνεται κατά παρέκκλιση κάθε διάταξης. </w:t>
      </w:r>
      <w:r>
        <w:rPr>
          <w:rFonts w:eastAsia="Times New Roman" w:cs="Times New Roman"/>
          <w:szCs w:val="24"/>
        </w:rPr>
        <w:t>Τ</w:t>
      </w:r>
      <w:r>
        <w:rPr>
          <w:rFonts w:eastAsia="Times New Roman" w:cs="Times New Roman"/>
          <w:szCs w:val="24"/>
        </w:rPr>
        <w:t>έλος, στην αιτιολογική έκθεση</w:t>
      </w:r>
      <w:r>
        <w:rPr>
          <w:rFonts w:eastAsia="Times New Roman" w:cs="Times New Roman"/>
          <w:szCs w:val="24"/>
        </w:rPr>
        <w:t>,</w:t>
      </w:r>
      <w:r>
        <w:rPr>
          <w:rFonts w:eastAsia="Times New Roman" w:cs="Times New Roman"/>
          <w:szCs w:val="24"/>
        </w:rPr>
        <w:t xml:space="preserve"> δεν παρέχεται καμμία δικαιολογία για την αναγκαιότητ</w:t>
      </w:r>
      <w:r>
        <w:rPr>
          <w:rFonts w:eastAsia="Times New Roman" w:cs="Times New Roman"/>
          <w:szCs w:val="24"/>
        </w:rPr>
        <w:t>ά</w:t>
      </w:r>
      <w:r>
        <w:rPr>
          <w:rFonts w:eastAsia="Times New Roman" w:cs="Times New Roman"/>
          <w:szCs w:val="24"/>
        </w:rPr>
        <w:t xml:space="preserve"> της ο</w:t>
      </w:r>
      <w:r>
        <w:rPr>
          <w:rFonts w:eastAsia="Times New Roman" w:cs="Times New Roman"/>
          <w:szCs w:val="24"/>
        </w:rPr>
        <w:t xml:space="preserve">ύτε τελικά </w:t>
      </w:r>
      <w:r>
        <w:rPr>
          <w:rFonts w:eastAsia="Times New Roman" w:cs="Times New Roman"/>
          <w:szCs w:val="24"/>
        </w:rPr>
        <w:t xml:space="preserve">για το </w:t>
      </w:r>
      <w:r>
        <w:rPr>
          <w:rFonts w:eastAsia="Times New Roman" w:cs="Times New Roman"/>
          <w:szCs w:val="24"/>
        </w:rPr>
        <w:t xml:space="preserve">ποιον εξυπηρετεί στο τέλος της ημέρας. </w:t>
      </w:r>
    </w:p>
    <w:p w14:paraId="339697D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Πέρα από αυτό, στο μεν δεύτερο εδάφιο της παραγράφου 1 της τροπολογίας αναφέρεται ότι: «Τα ποσά που θα καταβληθούν από τον κρατικό προϋπολογισμό για την κατά τα ανωτέρω εξόφληση, δύναται να μειώνουν</w:t>
      </w:r>
      <w:r>
        <w:rPr>
          <w:rFonts w:eastAsia="Times New Roman" w:cs="Times New Roman"/>
          <w:szCs w:val="24"/>
        </w:rPr>
        <w:t xml:space="preserve"> κατά περίπτωση τις εγγεγραμμένες πιστώσεις για μεταβιβαστικές πληρωμές από τους φορείς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w:t>
      </w:r>
    </w:p>
    <w:p w14:paraId="339697D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άμε στη σχετική έκθεση του Γενικού Λογιστηρίου του Κράτους που, ενώ γίνεται λόγος για ενδεχόμενη δαπάνη σε βάρος του κρατικού προϋπολογισμού,</w:t>
      </w:r>
      <w:r>
        <w:rPr>
          <w:rFonts w:eastAsia="Times New Roman" w:cs="Times New Roman"/>
          <w:szCs w:val="24"/>
        </w:rPr>
        <w:t xml:space="preserve"> η διατύπωση </w:t>
      </w:r>
      <w:r>
        <w:rPr>
          <w:rFonts w:eastAsia="Times New Roman" w:cs="Times New Roman"/>
          <w:szCs w:val="24"/>
        </w:rPr>
        <w:lastRenderedPageBreak/>
        <w:t xml:space="preserve">είναι αρνητικά κατηγορηματική. Δηλαδή: «Δεν θα αναλωθούν για τον σκοπό αυτό αντίστοιχα ποσά από τις εγγεγραμμένες πιστώσεις για μεταβιβαστικές πληρωμές προς τους προαναφερόμενους φορείς». </w:t>
      </w:r>
    </w:p>
    <w:p w14:paraId="339697D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Δεν είναι ξεκάθαρο σε εμάς, κύριε Υπουργέ, και ίσως θα</w:t>
      </w:r>
      <w:r>
        <w:rPr>
          <w:rFonts w:eastAsia="Times New Roman" w:cs="Times New Roman"/>
          <w:szCs w:val="24"/>
        </w:rPr>
        <w:t xml:space="preserve"> πρέπει να δείτε και εσείς τι γίνεται ακριβώς, γιατί οι δύο διατυπώσεις μεταξύ τους έχουν κάποια αντίφαση. Για τον λόγο αυτόν</w:t>
      </w:r>
      <w:r>
        <w:rPr>
          <w:rFonts w:eastAsia="Times New Roman" w:cs="Times New Roman"/>
          <w:szCs w:val="24"/>
        </w:rPr>
        <w:t>,</w:t>
      </w:r>
      <w:r>
        <w:rPr>
          <w:rFonts w:eastAsia="Times New Roman" w:cs="Times New Roman"/>
          <w:szCs w:val="24"/>
        </w:rPr>
        <w:t xml:space="preserve"> δεν μπορούμε να τη στηρίξουμε, </w:t>
      </w:r>
      <w:proofErr w:type="spellStart"/>
      <w:r>
        <w:rPr>
          <w:rFonts w:eastAsia="Times New Roman" w:cs="Times New Roman"/>
          <w:szCs w:val="24"/>
        </w:rPr>
        <w:t>πόσω</w:t>
      </w:r>
      <w:proofErr w:type="spellEnd"/>
      <w:r>
        <w:rPr>
          <w:rFonts w:eastAsia="Times New Roman" w:cs="Times New Roman"/>
          <w:szCs w:val="24"/>
        </w:rPr>
        <w:t xml:space="preserve"> μάλλον όταν θα υπάρχει μια επιπρόσθετη επιβάρυνση του ελληνικού λαού κατά 48 εκατομμύρια ευρώ</w:t>
      </w:r>
      <w:r>
        <w:rPr>
          <w:rFonts w:eastAsia="Times New Roman" w:cs="Times New Roman"/>
          <w:szCs w:val="24"/>
        </w:rPr>
        <w:t>. Οπότε θα καταψηφίσουμε την εν λόγω τροπολογία.</w:t>
      </w:r>
    </w:p>
    <w:p w14:paraId="339697D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Στην τροπολογία </w:t>
      </w:r>
      <w:r>
        <w:rPr>
          <w:rFonts w:eastAsia="Times New Roman" w:cs="Times New Roman"/>
          <w:szCs w:val="24"/>
        </w:rPr>
        <w:t>με αριθμό</w:t>
      </w:r>
      <w:r>
        <w:rPr>
          <w:rFonts w:eastAsia="Times New Roman" w:cs="Times New Roman"/>
          <w:szCs w:val="24"/>
        </w:rPr>
        <w:t xml:space="preserve"> 1586/32, για την μετεγκατάσταση δηλαδή των Ινστιτούτων του Ελληνικού Κέντρου Θαλασσίων Ερευνών από την έκταση του λεγόμενου «Μητροπολιτικού Πόλου Ελληνικού-Αγίου Κοσμά» σε νέες εγκα</w:t>
      </w:r>
      <w:r>
        <w:rPr>
          <w:rFonts w:eastAsia="Times New Roman" w:cs="Times New Roman"/>
          <w:szCs w:val="24"/>
        </w:rPr>
        <w:t>ταστάσεις</w:t>
      </w:r>
      <w:r>
        <w:rPr>
          <w:rFonts w:eastAsia="Times New Roman" w:cs="Times New Roman"/>
          <w:szCs w:val="24"/>
        </w:rPr>
        <w:t>,</w:t>
      </w:r>
      <w:r>
        <w:rPr>
          <w:rFonts w:eastAsia="Times New Roman" w:cs="Times New Roman"/>
          <w:szCs w:val="24"/>
        </w:rPr>
        <w:t xml:space="preserve"> που ετοιμάζονται στην Ανάβυσσο, θα κρατήσουμε ουδέτερη στάση και θα πούμε «παρών». Θα πούμε «</w:t>
      </w:r>
      <w:r>
        <w:rPr>
          <w:rFonts w:eastAsia="Times New Roman" w:cs="Times New Roman"/>
          <w:szCs w:val="24"/>
        </w:rPr>
        <w:t>παρών</w:t>
      </w:r>
      <w:r>
        <w:rPr>
          <w:rFonts w:eastAsia="Times New Roman" w:cs="Times New Roman"/>
          <w:szCs w:val="24"/>
        </w:rPr>
        <w:t>», γιατί ναι μεν εκτιμούμε απεριόριστα το έργο που γίνεται και συντελείται από τα συγκεκριμένα ινστιτούτα -και ήταν γνωστό ότι οι φορείς αυτοί επρό</w:t>
      </w:r>
      <w:r>
        <w:rPr>
          <w:rFonts w:eastAsia="Times New Roman" w:cs="Times New Roman"/>
          <w:szCs w:val="24"/>
        </w:rPr>
        <w:t xml:space="preserve">κειτο να </w:t>
      </w:r>
      <w:r>
        <w:rPr>
          <w:rFonts w:eastAsia="Times New Roman" w:cs="Times New Roman"/>
          <w:szCs w:val="24"/>
        </w:rPr>
        <w:lastRenderedPageBreak/>
        <w:t xml:space="preserve">προχωρήσουν- πλην όμως υπάρχουν και κάποιοι αρνητικοί παράγοντες, όπως το ότι η τροπολογία κατατέθηκε από άσχετο Υπουργείο και αναφέρομαι στο Υπουργείο Παιδείας και ούτε καν συναρμόδιο στο εν λόγω σχέδιο νόμου. </w:t>
      </w:r>
    </w:p>
    <w:p w14:paraId="339697D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Έρχεται αιφνιδιαστικά, κάνοντας και</w:t>
      </w:r>
      <w:r>
        <w:rPr>
          <w:rFonts w:eastAsia="Times New Roman" w:cs="Times New Roman"/>
          <w:szCs w:val="24"/>
        </w:rPr>
        <w:t xml:space="preserve"> μια αναφορά για επείγουσα μετεγκατάσταση, όταν είναι γνωστό ότι θα έπρεπε να έχει ήδη πραγματοποιηθεί εδώ και ενάμιση χρόνο. Επίσης, υπάρχει επιβάρυνση του κρατικού προϋπολογισμού κατά 2,5 εκατομμύρια ευρώ για έξοδα μελετών, κατασκευών, προμήθειας υλικού </w:t>
      </w:r>
      <w:proofErr w:type="spellStart"/>
      <w:r>
        <w:rPr>
          <w:rFonts w:eastAsia="Times New Roman" w:cs="Times New Roman"/>
          <w:szCs w:val="24"/>
        </w:rPr>
        <w:t>κ.ο.κ.</w:t>
      </w:r>
      <w:proofErr w:type="spellEnd"/>
      <w:r>
        <w:rPr>
          <w:rFonts w:eastAsia="Times New Roman" w:cs="Times New Roman"/>
          <w:szCs w:val="24"/>
        </w:rPr>
        <w:t xml:space="preserve"> και υπάρχει επιπρόσθετα ένα ενοίκιο 20 χιλιάδων ευρώ το μήνα, ίσως και για πάντα. Μιλάμε για καταβολή ενοικίων</w:t>
      </w:r>
      <w:r>
        <w:rPr>
          <w:rFonts w:eastAsia="Times New Roman" w:cs="Times New Roman"/>
          <w:szCs w:val="24"/>
        </w:rPr>
        <w:t>,</w:t>
      </w:r>
      <w:r>
        <w:rPr>
          <w:rFonts w:eastAsia="Times New Roman" w:cs="Times New Roman"/>
          <w:szCs w:val="24"/>
        </w:rPr>
        <w:t xml:space="preserve"> παρά το ότι θα ανεγερθεί το εν λόγω κτίσμα σε οικόπεδο του ΕΛΚΕΘΕ. Οπότε θα πούμε «</w:t>
      </w:r>
      <w:r>
        <w:rPr>
          <w:rFonts w:eastAsia="Times New Roman" w:cs="Times New Roman"/>
          <w:szCs w:val="24"/>
        </w:rPr>
        <w:t>παρών</w:t>
      </w:r>
      <w:r>
        <w:rPr>
          <w:rFonts w:eastAsia="Times New Roman" w:cs="Times New Roman"/>
          <w:szCs w:val="24"/>
        </w:rPr>
        <w:t xml:space="preserve">» σε αυτήν την τροπολογία, γιατί ναι μεν θέλουμε </w:t>
      </w:r>
      <w:r>
        <w:rPr>
          <w:rFonts w:eastAsia="Times New Roman" w:cs="Times New Roman"/>
          <w:szCs w:val="24"/>
        </w:rPr>
        <w:t>να προχωρήσει το έργο, αλλά δεν συμφωνούμε 100% με τον τρόπο που γίνεται.</w:t>
      </w:r>
    </w:p>
    <w:p w14:paraId="339697D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αλήθεια ότι πολλές από τις διατάξεις που τροποποιούνται</w:t>
      </w:r>
      <w:r>
        <w:rPr>
          <w:rFonts w:eastAsia="Times New Roman" w:cs="Times New Roman"/>
          <w:szCs w:val="24"/>
        </w:rPr>
        <w:t>,</w:t>
      </w:r>
      <w:r>
        <w:rPr>
          <w:rFonts w:eastAsia="Times New Roman" w:cs="Times New Roman"/>
          <w:szCs w:val="24"/>
        </w:rPr>
        <w:t xml:space="preserve"> δημιουργούσαν αντιφάσεις και είχαν ήδη ξεπεραστεί νομικά και επιχειρηματικά</w:t>
      </w:r>
      <w:r>
        <w:rPr>
          <w:rFonts w:eastAsia="Times New Roman" w:cs="Times New Roman"/>
          <w:szCs w:val="24"/>
        </w:rPr>
        <w:t>,</w:t>
      </w:r>
      <w:r>
        <w:rPr>
          <w:rFonts w:eastAsia="Times New Roman" w:cs="Times New Roman"/>
          <w:szCs w:val="24"/>
        </w:rPr>
        <w:t xml:space="preserve"> προσδίδοντας</w:t>
      </w:r>
      <w:r>
        <w:rPr>
          <w:rFonts w:eastAsia="Times New Roman" w:cs="Times New Roman"/>
          <w:szCs w:val="24"/>
        </w:rPr>
        <w:t xml:space="preserve"> έτσι στο παρόν νομοσχέδιο κάποια στοιχεία αναγκαιότητας. </w:t>
      </w:r>
      <w:r>
        <w:rPr>
          <w:rFonts w:eastAsia="Times New Roman" w:cs="Times New Roman"/>
          <w:szCs w:val="24"/>
        </w:rPr>
        <w:lastRenderedPageBreak/>
        <w:t>Ε</w:t>
      </w:r>
      <w:r>
        <w:rPr>
          <w:rFonts w:eastAsia="Times New Roman" w:cs="Times New Roman"/>
          <w:szCs w:val="24"/>
        </w:rPr>
        <w:t>ίναι αλήθεια, επίσης, ότι κάποιες προτεινόμενες αλλαγές θα συμβάλουν</w:t>
      </w:r>
      <w:r>
        <w:rPr>
          <w:rFonts w:eastAsia="Times New Roman" w:cs="Times New Roman"/>
          <w:szCs w:val="24"/>
        </w:rPr>
        <w:t>,</w:t>
      </w:r>
      <w:r>
        <w:rPr>
          <w:rFonts w:eastAsia="Times New Roman" w:cs="Times New Roman"/>
          <w:szCs w:val="24"/>
        </w:rPr>
        <w:t xml:space="preserve"> όχι μόνο στην μείωση γραφειοκρατικών διαδικασιών και στη διευκόλυνση των συναλλαγών, αλλά ίσως και στη σωτηρία κάποιων από τις </w:t>
      </w:r>
      <w:r>
        <w:rPr>
          <w:rFonts w:eastAsia="Times New Roman" w:cs="Times New Roman"/>
          <w:szCs w:val="24"/>
        </w:rPr>
        <w:t>ΕΠΕ.</w:t>
      </w:r>
    </w:p>
    <w:p w14:paraId="339697D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Ως Ένωση Κεντρώων, είμαστε γενικά υπέρ της διατήρησης ενός περιβάλλοντος όσο το δυνατόν περισσότερο φιλικού προς το </w:t>
      </w:r>
      <w:proofErr w:type="spellStart"/>
      <w:r>
        <w:rPr>
          <w:rFonts w:eastAsia="Times New Roman" w:cs="Times New Roman"/>
          <w:szCs w:val="24"/>
        </w:rPr>
        <w:t>επιχειρείν</w:t>
      </w:r>
      <w:proofErr w:type="spellEnd"/>
      <w:r>
        <w:rPr>
          <w:rFonts w:eastAsia="Times New Roman" w:cs="Times New Roman"/>
          <w:szCs w:val="24"/>
        </w:rPr>
        <w:t>, δεδομένου ότι αποτελεί το σημαντικότερο ίσως συστατικό για την ομαλή ανάπτυξη της ελληνικής οικονομίας και ελπίζουμε ότι οι</w:t>
      </w:r>
      <w:r>
        <w:rPr>
          <w:rFonts w:eastAsia="Times New Roman" w:cs="Times New Roman"/>
          <w:szCs w:val="24"/>
        </w:rPr>
        <w:t xml:space="preserve"> διατάξεις που θα ψηφιστούν θα ενισχύσουν δομικά το όλο σύστημα και θα διαμορφώσουν ένα στέρεο και ουσιαστικό πλαίσιο κινήτρων.</w:t>
      </w:r>
    </w:p>
    <w:p w14:paraId="339697D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Επομένως, είμαστε σαφέστατα και υπέρ του να δοθεί μια δεύτερη, κατά κάποιον τρόπο, ευκαιρία σε όλες αυτές τις μικρές επιχειρήσει</w:t>
      </w:r>
      <w:r>
        <w:rPr>
          <w:rFonts w:eastAsia="Times New Roman" w:cs="Times New Roman"/>
          <w:szCs w:val="24"/>
        </w:rPr>
        <w:t>ς και επειδή δεν επιθυμούμε να συνεχιστεί η εν λόγω κατάσταση</w:t>
      </w:r>
      <w:r>
        <w:rPr>
          <w:rFonts w:eastAsia="Times New Roman" w:cs="Times New Roman"/>
          <w:szCs w:val="24"/>
        </w:rPr>
        <w:t>,</w:t>
      </w:r>
      <w:r>
        <w:rPr>
          <w:rFonts w:eastAsia="Times New Roman" w:cs="Times New Roman"/>
          <w:szCs w:val="24"/>
        </w:rPr>
        <w:t xml:space="preserve"> όπου οι ΕΠΕ έχουν σχεδόν ξεχαστεί, όπως αναφέραμε και στις </w:t>
      </w:r>
      <w:r>
        <w:rPr>
          <w:rFonts w:eastAsia="Times New Roman" w:cs="Times New Roman"/>
          <w:szCs w:val="24"/>
        </w:rPr>
        <w:t>ε</w:t>
      </w:r>
      <w:r>
        <w:rPr>
          <w:rFonts w:eastAsia="Times New Roman" w:cs="Times New Roman"/>
          <w:szCs w:val="24"/>
        </w:rPr>
        <w:t>πιτροπές, επί της αρχής συμφωνούμε με το εν λόγω σχέδιο νόμου. Θα πούμε «</w:t>
      </w:r>
      <w:r>
        <w:rPr>
          <w:rFonts w:eastAsia="Times New Roman" w:cs="Times New Roman"/>
          <w:szCs w:val="24"/>
        </w:rPr>
        <w:t>παρών</w:t>
      </w:r>
      <w:r>
        <w:rPr>
          <w:rFonts w:eastAsia="Times New Roman" w:cs="Times New Roman"/>
          <w:szCs w:val="24"/>
        </w:rPr>
        <w:t>» επί του συνόλου και για τα άρθρα</w:t>
      </w:r>
      <w:r>
        <w:rPr>
          <w:rFonts w:eastAsia="Times New Roman" w:cs="Times New Roman"/>
          <w:szCs w:val="24"/>
        </w:rPr>
        <w:t>,</w:t>
      </w:r>
      <w:r>
        <w:rPr>
          <w:rFonts w:eastAsia="Times New Roman" w:cs="Times New Roman"/>
          <w:szCs w:val="24"/>
        </w:rPr>
        <w:t xml:space="preserve"> όπως τα ανέλυσα παρ</w:t>
      </w:r>
      <w:r>
        <w:rPr>
          <w:rFonts w:eastAsia="Times New Roman" w:cs="Times New Roman"/>
          <w:szCs w:val="24"/>
        </w:rPr>
        <w:t>απάνω</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lastRenderedPageBreak/>
        <w:t>για τους λόγους</w:t>
      </w:r>
      <w:r>
        <w:rPr>
          <w:rFonts w:eastAsia="Times New Roman" w:cs="Times New Roman"/>
          <w:szCs w:val="24"/>
        </w:rPr>
        <w:t>,</w:t>
      </w:r>
      <w:r>
        <w:rPr>
          <w:rFonts w:eastAsia="Times New Roman" w:cs="Times New Roman"/>
          <w:szCs w:val="24"/>
        </w:rPr>
        <w:t xml:space="preserve"> τους οποίους τεκμηρίωσα. Κάποιες νομοτεχνικές </w:t>
      </w:r>
      <w:r>
        <w:rPr>
          <w:rFonts w:eastAsia="Times New Roman" w:cs="Times New Roman"/>
          <w:szCs w:val="24"/>
        </w:rPr>
        <w:t xml:space="preserve">βελτιώσεις </w:t>
      </w:r>
      <w:r>
        <w:rPr>
          <w:rFonts w:eastAsia="Times New Roman" w:cs="Times New Roman"/>
          <w:szCs w:val="24"/>
        </w:rPr>
        <w:t>της τελευταίας στιγμής θα τις σχολιάσει και ο Κοινοβουλευτικός Εκπρόσωπος</w:t>
      </w:r>
      <w:r w:rsidRPr="00A33850">
        <w:rPr>
          <w:rFonts w:eastAsia="Times New Roman" w:cs="Times New Roman"/>
          <w:szCs w:val="24"/>
        </w:rPr>
        <w:t xml:space="preserve"> </w:t>
      </w:r>
      <w:r>
        <w:rPr>
          <w:rFonts w:eastAsia="Times New Roman" w:cs="Times New Roman"/>
          <w:szCs w:val="24"/>
        </w:rPr>
        <w:t xml:space="preserve">μας κ. </w:t>
      </w:r>
      <w:proofErr w:type="spellStart"/>
      <w:r>
        <w:rPr>
          <w:rFonts w:eastAsia="Times New Roman" w:cs="Times New Roman"/>
          <w:szCs w:val="24"/>
        </w:rPr>
        <w:t>Σαρίδης</w:t>
      </w:r>
      <w:proofErr w:type="spellEnd"/>
      <w:r>
        <w:rPr>
          <w:rFonts w:eastAsia="Times New Roman" w:cs="Times New Roman"/>
          <w:szCs w:val="24"/>
        </w:rPr>
        <w:t>.</w:t>
      </w:r>
    </w:p>
    <w:p w14:paraId="339697D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τον κ. </w:t>
      </w:r>
      <w:proofErr w:type="spellStart"/>
      <w:r>
        <w:rPr>
          <w:rFonts w:eastAsia="Times New Roman" w:cs="Times New Roman"/>
          <w:szCs w:val="24"/>
        </w:rPr>
        <w:t>Αμυρά</w:t>
      </w:r>
      <w:proofErr w:type="spellEnd"/>
      <w:r>
        <w:rPr>
          <w:rFonts w:eastAsia="Times New Roman" w:cs="Times New Roman"/>
          <w:szCs w:val="24"/>
        </w:rPr>
        <w:t>,</w:t>
      </w:r>
      <w:r>
        <w:rPr>
          <w:rFonts w:eastAsia="Times New Roman" w:cs="Times New Roman"/>
          <w:szCs w:val="24"/>
        </w:rPr>
        <w:t xml:space="preserve"> για άλλη μια φορά.</w:t>
      </w:r>
    </w:p>
    <w:p w14:paraId="339697D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για τον χρόνο </w:t>
      </w:r>
      <w:r>
        <w:rPr>
          <w:rFonts w:eastAsia="Times New Roman" w:cs="Times New Roman"/>
          <w:szCs w:val="24"/>
        </w:rPr>
        <w:t xml:space="preserve">σας. </w:t>
      </w:r>
    </w:p>
    <w:p w14:paraId="339697DA" w14:textId="77777777" w:rsidR="000A42A9" w:rsidRDefault="000134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339697DB"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DC233E">
        <w:rPr>
          <w:rFonts w:eastAsia="Times New Roman"/>
          <w:b/>
          <w:szCs w:val="24"/>
        </w:rPr>
        <w:t xml:space="preserve">ΠΡΟΕΔΡΕΥΩΝ (Νικήτας Κακλαμάνης): </w:t>
      </w:r>
      <w:r>
        <w:rPr>
          <w:rFonts w:eastAsia="Times New Roman"/>
          <w:szCs w:val="24"/>
        </w:rPr>
        <w:t xml:space="preserve">Κλείνουμε τον κύκλο των ειδικών αγορητών με τον κ. Γεώργιο </w:t>
      </w:r>
      <w:proofErr w:type="spellStart"/>
      <w:r>
        <w:rPr>
          <w:rFonts w:eastAsia="Times New Roman"/>
          <w:szCs w:val="24"/>
        </w:rPr>
        <w:t>Αμυρά</w:t>
      </w:r>
      <w:proofErr w:type="spellEnd"/>
      <w:r>
        <w:rPr>
          <w:rFonts w:eastAsia="Times New Roman"/>
          <w:szCs w:val="24"/>
        </w:rPr>
        <w:t xml:space="preserve">, ειδικό αγορητή από το Ποτάμι. </w:t>
      </w:r>
    </w:p>
    <w:p w14:paraId="339697DC"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Θα ήθελα να ενημερώσω ότι είναι πέντε συνάδελφοι εγγεγραμμένοι, ο κ</w:t>
      </w:r>
      <w:r>
        <w:rPr>
          <w:rFonts w:eastAsia="Times New Roman"/>
          <w:szCs w:val="24"/>
        </w:rPr>
        <w:t xml:space="preserve">. Παπαηλιού, ο κ. </w:t>
      </w:r>
      <w:proofErr w:type="spellStart"/>
      <w:r>
        <w:rPr>
          <w:rFonts w:eastAsia="Times New Roman"/>
          <w:szCs w:val="24"/>
        </w:rPr>
        <w:t>Κεγκέρογλου</w:t>
      </w:r>
      <w:proofErr w:type="spellEnd"/>
      <w:r>
        <w:rPr>
          <w:rFonts w:eastAsia="Times New Roman"/>
          <w:szCs w:val="24"/>
        </w:rPr>
        <w:t>, η κ</w:t>
      </w:r>
      <w:r>
        <w:rPr>
          <w:rFonts w:eastAsia="Times New Roman"/>
          <w:szCs w:val="24"/>
        </w:rPr>
        <w:t>.</w:t>
      </w:r>
      <w:r>
        <w:rPr>
          <w:rFonts w:eastAsia="Times New Roman"/>
          <w:szCs w:val="24"/>
        </w:rPr>
        <w:t xml:space="preserve"> Παπακώστα, η κ</w:t>
      </w:r>
      <w:r>
        <w:rPr>
          <w:rFonts w:eastAsia="Times New Roman"/>
          <w:szCs w:val="24"/>
        </w:rPr>
        <w:t>.</w:t>
      </w:r>
      <w:r>
        <w:rPr>
          <w:rFonts w:eastAsia="Times New Roman"/>
          <w:szCs w:val="24"/>
        </w:rPr>
        <w:t xml:space="preserve"> </w:t>
      </w:r>
      <w:proofErr w:type="spellStart"/>
      <w:r>
        <w:rPr>
          <w:rFonts w:eastAsia="Times New Roman"/>
          <w:szCs w:val="24"/>
        </w:rPr>
        <w:t>Μεγαλοοικονόμου</w:t>
      </w:r>
      <w:proofErr w:type="spellEnd"/>
      <w:r>
        <w:rPr>
          <w:rFonts w:eastAsia="Times New Roman"/>
          <w:szCs w:val="24"/>
        </w:rPr>
        <w:t xml:space="preserve"> και η κ</w:t>
      </w:r>
      <w:r>
        <w:rPr>
          <w:rFonts w:eastAsia="Times New Roman"/>
          <w:szCs w:val="24"/>
        </w:rPr>
        <w:t>.</w:t>
      </w:r>
      <w:r>
        <w:rPr>
          <w:rFonts w:eastAsia="Times New Roman"/>
          <w:szCs w:val="24"/>
        </w:rPr>
        <w:t xml:space="preserve"> Αντωνίου. Οι Υπουργοί μπορούν, αν θέλουν, να πάρουν τον λόγο μόλις τελειώσει ο κ. </w:t>
      </w:r>
      <w:proofErr w:type="spellStart"/>
      <w:r>
        <w:rPr>
          <w:rFonts w:eastAsia="Times New Roman"/>
          <w:szCs w:val="24"/>
        </w:rPr>
        <w:t>Αμυράς</w:t>
      </w:r>
      <w:proofErr w:type="spellEnd"/>
      <w:r>
        <w:rPr>
          <w:rFonts w:eastAsia="Times New Roman"/>
          <w:szCs w:val="24"/>
        </w:rPr>
        <w:t xml:space="preserve"> ή μπορούν να ακούσουν πρώτα τους πέντε συναδέλφους και να πάρουν μετά τον λόγο και να ακολ</w:t>
      </w:r>
      <w:r>
        <w:rPr>
          <w:rFonts w:eastAsia="Times New Roman"/>
          <w:szCs w:val="24"/>
        </w:rPr>
        <w:t xml:space="preserve">ουθήσουν οι Κοινοβουλευτικοί Εκπρόσωποι. Είναι στη δική τους απόφαση, του κ. Δραγασάκη και του κ. </w:t>
      </w:r>
      <w:proofErr w:type="spellStart"/>
      <w:r>
        <w:rPr>
          <w:rFonts w:eastAsia="Times New Roman"/>
          <w:szCs w:val="24"/>
        </w:rPr>
        <w:t>Πιτσιόρλα</w:t>
      </w:r>
      <w:proofErr w:type="spellEnd"/>
      <w:r>
        <w:rPr>
          <w:rFonts w:eastAsia="Times New Roman"/>
          <w:szCs w:val="24"/>
        </w:rPr>
        <w:t>, πότε θέλουν να μιλήσουν.</w:t>
      </w:r>
    </w:p>
    <w:p w14:paraId="339697DD"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 xml:space="preserve">Ορίστε, κύριε </w:t>
      </w:r>
      <w:proofErr w:type="spellStart"/>
      <w:r>
        <w:rPr>
          <w:rFonts w:eastAsia="Times New Roman"/>
          <w:szCs w:val="24"/>
        </w:rPr>
        <w:t>Αμυρά</w:t>
      </w:r>
      <w:proofErr w:type="spellEnd"/>
      <w:r>
        <w:rPr>
          <w:rFonts w:eastAsia="Times New Roman"/>
          <w:szCs w:val="24"/>
        </w:rPr>
        <w:t>, έχετε τον λόγο.</w:t>
      </w:r>
    </w:p>
    <w:p w14:paraId="339697DE"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2855FD">
        <w:rPr>
          <w:rFonts w:eastAsia="Times New Roman"/>
          <w:b/>
          <w:szCs w:val="24"/>
        </w:rPr>
        <w:t>ΓΕΩΡΓΙΟΣ ΑΜΥΡΑΣ:</w:t>
      </w:r>
      <w:r>
        <w:rPr>
          <w:rFonts w:eastAsia="Times New Roman"/>
          <w:szCs w:val="24"/>
        </w:rPr>
        <w:t xml:space="preserve"> Ευχαριστώ, κύριε Πρόεδρε. Θα μιλήσω από τη θέση μου, γιατί θα είμαι </w:t>
      </w:r>
      <w:r>
        <w:rPr>
          <w:rFonts w:eastAsia="Times New Roman"/>
          <w:szCs w:val="24"/>
        </w:rPr>
        <w:t>σύντομος.</w:t>
      </w:r>
    </w:p>
    <w:p w14:paraId="339697DF"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Θα ξεκινήσω κι εγώ με τις τροπολογίες, για να σας πω τη θέση του Ποταμιού, που βεβαίως είναι κοινή με της Δημοκρατική Συμπαράταξης, του Κινήματος Αλλαγής. </w:t>
      </w:r>
    </w:p>
    <w:p w14:paraId="339697E0"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Σ</w:t>
      </w:r>
      <w:r>
        <w:rPr>
          <w:rFonts w:eastAsia="Times New Roman"/>
          <w:szCs w:val="24"/>
        </w:rPr>
        <w:t>χετικά</w:t>
      </w:r>
      <w:r>
        <w:rPr>
          <w:rFonts w:eastAsia="Times New Roman"/>
          <w:szCs w:val="24"/>
        </w:rPr>
        <w:t>, λοιπόν,</w:t>
      </w:r>
      <w:r>
        <w:rPr>
          <w:rFonts w:eastAsia="Times New Roman"/>
          <w:szCs w:val="24"/>
        </w:rPr>
        <w:t xml:space="preserve"> με την τροπολογία </w:t>
      </w:r>
      <w:r>
        <w:rPr>
          <w:rFonts w:eastAsia="Times New Roman"/>
          <w:szCs w:val="24"/>
        </w:rPr>
        <w:t xml:space="preserve">με αριθμό </w:t>
      </w:r>
      <w:r>
        <w:rPr>
          <w:rFonts w:eastAsia="Times New Roman"/>
          <w:szCs w:val="24"/>
        </w:rPr>
        <w:t xml:space="preserve">1581/27 για την επέκταση του στρατολογικού ευεργετήματος, είμαστε θετικοί. </w:t>
      </w:r>
    </w:p>
    <w:p w14:paraId="339697E1"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τροπολογία με αριθμό</w:t>
      </w:r>
      <w:r>
        <w:rPr>
          <w:rFonts w:eastAsia="Times New Roman"/>
          <w:szCs w:val="24"/>
        </w:rPr>
        <w:t xml:space="preserve"> 1583/29 αφορά τη διεξαγωγή των πρώτων εκλογών για την ανάδειξη νέου </w:t>
      </w:r>
      <w:r>
        <w:rPr>
          <w:rFonts w:eastAsia="Times New Roman"/>
          <w:szCs w:val="24"/>
        </w:rPr>
        <w:t>δ</w:t>
      </w:r>
      <w:r>
        <w:rPr>
          <w:rFonts w:eastAsia="Times New Roman"/>
          <w:szCs w:val="24"/>
        </w:rPr>
        <w:t xml:space="preserve">ιοικητικού </w:t>
      </w:r>
      <w:r>
        <w:rPr>
          <w:rFonts w:eastAsia="Times New Roman"/>
          <w:szCs w:val="24"/>
        </w:rPr>
        <w:t xml:space="preserve">συμβουλίου </w:t>
      </w:r>
      <w:r>
        <w:rPr>
          <w:rFonts w:eastAsia="Times New Roman"/>
          <w:szCs w:val="24"/>
        </w:rPr>
        <w:t>της Εθνικής Ελληνικής Επιτροπής του Διεθνούς Επιμελητηρίου. Εδώ θέ</w:t>
      </w:r>
      <w:r>
        <w:rPr>
          <w:rFonts w:eastAsia="Times New Roman"/>
          <w:szCs w:val="24"/>
        </w:rPr>
        <w:t xml:space="preserve">λω να ρωτήσω, αγαπητέ Υπουργέ, ποια είναι η αποτίμηση του έργου αυτής της </w:t>
      </w:r>
      <w:r>
        <w:rPr>
          <w:rFonts w:eastAsia="Times New Roman"/>
          <w:szCs w:val="24"/>
        </w:rPr>
        <w:t xml:space="preserve">επιτροπής </w:t>
      </w:r>
      <w:r>
        <w:rPr>
          <w:rFonts w:eastAsia="Times New Roman"/>
          <w:szCs w:val="24"/>
        </w:rPr>
        <w:t>έως σήμερα. Πώς έχει συμβάλει σε ζητήματα εμπορικής και επενδυτικής πολιτικής και κυρίως σε ζητήματα -θα έλεγα εγώ- καταπολέμησης της διαφθοράς, τραπεζικών πρακτικών, ψηφια</w:t>
      </w:r>
      <w:r>
        <w:rPr>
          <w:rFonts w:eastAsia="Times New Roman"/>
          <w:szCs w:val="24"/>
        </w:rPr>
        <w:t xml:space="preserve">κής οικονομίας, περιβάλλοντος και ενέργειας και πολιτικών ανταγωνισμού. Θυμίζω ότι το κόστος ετήσιας λειτουργίας </w:t>
      </w:r>
      <w:r>
        <w:rPr>
          <w:rFonts w:eastAsia="Times New Roman"/>
          <w:szCs w:val="24"/>
        </w:rPr>
        <w:lastRenderedPageBreak/>
        <w:t>ανέρχεται σε 100.000 ευρώ, οπότε φαντάζομαι ότι έχουν πιάσει τόπο ή θα πιάνουν τόπο αυτά τα χρήματα και θα υπάρχει ένα πλούσιο έργο</w:t>
      </w:r>
      <w:r>
        <w:rPr>
          <w:rFonts w:eastAsia="Times New Roman"/>
          <w:szCs w:val="24"/>
        </w:rPr>
        <w:t>,</w:t>
      </w:r>
      <w:r>
        <w:rPr>
          <w:rFonts w:eastAsia="Times New Roman"/>
          <w:szCs w:val="24"/>
        </w:rPr>
        <w:t xml:space="preserve"> που θα αντ</w:t>
      </w:r>
      <w:r>
        <w:rPr>
          <w:rFonts w:eastAsia="Times New Roman"/>
          <w:szCs w:val="24"/>
        </w:rPr>
        <w:t>ιστοιχεί, τουλάχιστον, σε αυτήν την οικονομική ενίσχυση. Για τον λόγο αυτό</w:t>
      </w:r>
      <w:r>
        <w:rPr>
          <w:rFonts w:eastAsia="Times New Roman"/>
          <w:szCs w:val="24"/>
        </w:rPr>
        <w:t>,</w:t>
      </w:r>
      <w:r>
        <w:rPr>
          <w:rFonts w:eastAsia="Times New Roman"/>
          <w:szCs w:val="24"/>
        </w:rPr>
        <w:t xml:space="preserve"> θα σας πω για την τροπολογία</w:t>
      </w:r>
      <w:r>
        <w:rPr>
          <w:rFonts w:eastAsia="Times New Roman"/>
          <w:szCs w:val="24"/>
        </w:rPr>
        <w:t>,</w:t>
      </w:r>
      <w:r>
        <w:rPr>
          <w:rFonts w:eastAsia="Times New Roman"/>
          <w:szCs w:val="24"/>
        </w:rPr>
        <w:t xml:space="preserve"> αφού ακούσω τις απαντήσεις σας γι’ αυτήν.</w:t>
      </w:r>
    </w:p>
    <w:p w14:paraId="339697E2"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Τώρα, σχετικά με την </w:t>
      </w:r>
      <w:r>
        <w:rPr>
          <w:rFonts w:eastAsia="Times New Roman"/>
          <w:szCs w:val="24"/>
        </w:rPr>
        <w:t xml:space="preserve">τροπολογία </w:t>
      </w:r>
      <w:r>
        <w:rPr>
          <w:rFonts w:eastAsia="Times New Roman" w:cs="Times New Roman"/>
          <w:szCs w:val="24"/>
        </w:rPr>
        <w:t xml:space="preserve">με αριθμό </w:t>
      </w:r>
      <w:r>
        <w:rPr>
          <w:rFonts w:eastAsia="Times New Roman"/>
          <w:szCs w:val="24"/>
        </w:rPr>
        <w:t xml:space="preserve">1588/34 είμαστε θετικοί για τον επανακαθορισμό του ποσού εισφοράς </w:t>
      </w:r>
      <w:r>
        <w:rPr>
          <w:rFonts w:eastAsia="Times New Roman"/>
          <w:szCs w:val="24"/>
        </w:rPr>
        <w:t xml:space="preserve">του αστυνομικού, πυροσβεστικού και πολιτικού προσωπικού. Είναι μια τροπολογία, θα έλεγα, τεχνικής φύσεως περισσότερο. </w:t>
      </w:r>
    </w:p>
    <w:p w14:paraId="339697E3"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Έρχομαι στην τροπολογία για το ΕΛΚΕΘΕ. Έθεσα κι εγώ κάποια ερωτήματα νωρίτερα στον παριστάμενο Υπουργό κ. </w:t>
      </w:r>
      <w:proofErr w:type="spellStart"/>
      <w:r>
        <w:rPr>
          <w:rFonts w:eastAsia="Times New Roman"/>
          <w:szCs w:val="24"/>
        </w:rPr>
        <w:t>Φωτάκη</w:t>
      </w:r>
      <w:proofErr w:type="spellEnd"/>
      <w:r>
        <w:rPr>
          <w:rFonts w:eastAsia="Times New Roman"/>
          <w:szCs w:val="24"/>
        </w:rPr>
        <w:t>. Η αλήθεια είναι ότι έχω</w:t>
      </w:r>
      <w:r>
        <w:rPr>
          <w:rFonts w:eastAsia="Times New Roman"/>
          <w:szCs w:val="24"/>
        </w:rPr>
        <w:t xml:space="preserve"> μια αμφιβολία για το εξής: Μας είπε ο κ. </w:t>
      </w:r>
      <w:proofErr w:type="spellStart"/>
      <w:r>
        <w:rPr>
          <w:rFonts w:eastAsia="Times New Roman"/>
          <w:szCs w:val="24"/>
        </w:rPr>
        <w:t>Φωτάκης</w:t>
      </w:r>
      <w:proofErr w:type="spellEnd"/>
      <w:r>
        <w:rPr>
          <w:rFonts w:eastAsia="Times New Roman"/>
          <w:szCs w:val="24"/>
        </w:rPr>
        <w:t xml:space="preserve"> ότι τα 2,5 εκατομμύρια ευρώ που θα δαπανηθούν, μέσω μελετών βεβαίως κ.λπ. για τη δημιουργία των κατάλληλων χώρων είναι ένα αναγκαίο ποσό. Όταν ρώτησα για ποιον λόγο δεν αναζητούμε από το ΤΑΙΠΕΔ ένα κτήριο, </w:t>
      </w:r>
      <w:r>
        <w:rPr>
          <w:rFonts w:eastAsia="Times New Roman"/>
          <w:szCs w:val="24"/>
        </w:rPr>
        <w:t xml:space="preserve">είπε «διότι δεν είναι κατάλληλα τα κτήρια και θα πρέπει να διαμορφωθούν καταλλήλως». Μα, το ίδιο θα γίνει και με την παρούσα περίπτωση. Τα 2,5 εκατομμύρια ευρώ </w:t>
      </w:r>
      <w:r>
        <w:rPr>
          <w:rFonts w:eastAsia="Times New Roman"/>
          <w:szCs w:val="24"/>
        </w:rPr>
        <w:lastRenderedPageBreak/>
        <w:t>δεν είναι ένα ασήμαντο ποσό. Στην ουσία, εξ αρχής θα φτιαχτεί ο χώρος. Θα χτιστεί το ΕΛΚΕΘΕ εξ υ</w:t>
      </w:r>
      <w:r>
        <w:rPr>
          <w:rFonts w:eastAsia="Times New Roman"/>
          <w:szCs w:val="24"/>
        </w:rPr>
        <w:t>παρχής, θα έλεγα. Άρα, σε αυτήν την τροπολογία</w:t>
      </w:r>
      <w:r>
        <w:rPr>
          <w:rFonts w:eastAsia="Times New Roman"/>
          <w:szCs w:val="24"/>
        </w:rPr>
        <w:t>,</w:t>
      </w:r>
      <w:r>
        <w:rPr>
          <w:rFonts w:eastAsia="Times New Roman"/>
          <w:szCs w:val="24"/>
        </w:rPr>
        <w:t xml:space="preserve"> είμαι πολύ επιφυλακτικός, εάν δεν ακούσω και πρόσθετες πληροφορίες από τον Υπουργό.</w:t>
      </w:r>
    </w:p>
    <w:p w14:paraId="339697E4"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Τώρα, έρχομαι στην τροπολογία της </w:t>
      </w:r>
      <w:r>
        <w:rPr>
          <w:rFonts w:eastAsia="Times New Roman"/>
          <w:szCs w:val="24"/>
        </w:rPr>
        <w:t>κ.</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w:t>
      </w:r>
      <w:r>
        <w:rPr>
          <w:rFonts w:eastAsia="Times New Roman" w:cs="Times New Roman"/>
          <w:szCs w:val="24"/>
        </w:rPr>
        <w:t xml:space="preserve">με αριθμό </w:t>
      </w:r>
      <w:r>
        <w:rPr>
          <w:rFonts w:eastAsia="Times New Roman"/>
          <w:szCs w:val="24"/>
        </w:rPr>
        <w:t xml:space="preserve">1584/30 για την εξόφληση των ληξιπρόθεσμων οφειλών φορέων </w:t>
      </w:r>
      <w:r>
        <w:rPr>
          <w:rFonts w:eastAsia="Times New Roman"/>
          <w:szCs w:val="24"/>
        </w:rPr>
        <w:t>γενική</w:t>
      </w:r>
      <w:r>
        <w:rPr>
          <w:rFonts w:eastAsia="Times New Roman"/>
          <w:szCs w:val="24"/>
        </w:rPr>
        <w:t>ς κυβέρνησης</w:t>
      </w:r>
      <w:r>
        <w:rPr>
          <w:rFonts w:eastAsia="Times New Roman"/>
          <w:szCs w:val="24"/>
        </w:rPr>
        <w:t>. Μένω σε ένα κομμάτι της τροπολογίας που λέει «τα ποσά που θα καταβληθούν δύνανται να μειώνουν</w:t>
      </w:r>
      <w:r>
        <w:rPr>
          <w:rFonts w:eastAsia="Times New Roman"/>
          <w:szCs w:val="24"/>
        </w:rPr>
        <w:t>.</w:t>
      </w:r>
      <w:r>
        <w:rPr>
          <w:rFonts w:eastAsia="Times New Roman"/>
          <w:szCs w:val="24"/>
        </w:rPr>
        <w:t>..». Εμείς λέμε να φύγει το «δύνανται» και να γίνει απευθείας συμψηφισμός, δηλαδή να μην είναι στη διακριτική ευχέρεια κανενός, αλλά να είναι μονόδρ</w:t>
      </w:r>
      <w:r>
        <w:rPr>
          <w:rFonts w:eastAsia="Times New Roman"/>
          <w:szCs w:val="24"/>
        </w:rPr>
        <w:t xml:space="preserve">ομος ο συμψηφισμός, εννοώ και των οφειλών των εταιρειών ενέργειας προς το ελληνικό Δημόσιο και το αντίστροφο. </w:t>
      </w:r>
    </w:p>
    <w:p w14:paraId="339697E5"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Φεύγω τώρα από τις τροπολογίες και έρχομαι πολύ γρήγορα στο σχέδιο νόμου. Το έχουμε συζητήσει εξαντλητικά. Δεν θα επαναλάβω τα ίδια, αγαπητέ Υπου</w:t>
      </w:r>
      <w:r>
        <w:rPr>
          <w:rFonts w:eastAsia="Times New Roman"/>
          <w:szCs w:val="24"/>
        </w:rPr>
        <w:t xml:space="preserve">ργέ. Θα πω μόνο το εξής: Σημασία έχει να δούμε πώς θα βοηθήσουμε τις εταιρείες, είτε είναι ΕΠΕ είτε μη ΕΠΕ, σε σχέση με τη γραφειοκρατία. Το </w:t>
      </w:r>
      <w:r>
        <w:rPr>
          <w:rFonts w:eastAsia="Times New Roman"/>
          <w:szCs w:val="24"/>
        </w:rPr>
        <w:t>δ</w:t>
      </w:r>
      <w:r>
        <w:rPr>
          <w:rFonts w:eastAsia="Times New Roman"/>
          <w:szCs w:val="24"/>
        </w:rPr>
        <w:t xml:space="preserve">ημόσιο είναι ένα τέρας, είναι μια </w:t>
      </w:r>
      <w:r>
        <w:rPr>
          <w:rFonts w:eastAsia="Times New Roman"/>
          <w:szCs w:val="24"/>
        </w:rPr>
        <w:lastRenderedPageBreak/>
        <w:t>Λερναία Ύδρα γραφειοκρατίας. Κατατρύχει την ιδιωτική οικονομία, την επιχειρηματι</w:t>
      </w:r>
      <w:r>
        <w:rPr>
          <w:rFonts w:eastAsia="Times New Roman"/>
          <w:szCs w:val="24"/>
        </w:rPr>
        <w:t xml:space="preserve">κότητα, την καινοτομία, την προσπάθεια των Ελλήνων επιχειρηματιών, που θυμίζω εν μέσω </w:t>
      </w:r>
      <w:r>
        <w:rPr>
          <w:rFonts w:eastAsia="Times New Roman"/>
          <w:szCs w:val="24"/>
          <w:lang w:val="en-US"/>
        </w:rPr>
        <w:t>capital</w:t>
      </w:r>
      <w:r w:rsidRPr="00A522F5">
        <w:rPr>
          <w:rFonts w:eastAsia="Times New Roman"/>
          <w:szCs w:val="24"/>
        </w:rPr>
        <w:t xml:space="preserve"> </w:t>
      </w:r>
      <w:r>
        <w:rPr>
          <w:rFonts w:eastAsia="Times New Roman"/>
          <w:szCs w:val="24"/>
          <w:lang w:val="en-US"/>
        </w:rPr>
        <w:t>controls</w:t>
      </w:r>
      <w:r w:rsidRPr="00A522F5">
        <w:rPr>
          <w:rFonts w:eastAsia="Times New Roman"/>
          <w:szCs w:val="24"/>
        </w:rPr>
        <w:t xml:space="preserve"> </w:t>
      </w:r>
      <w:r>
        <w:rPr>
          <w:rFonts w:eastAsia="Times New Roman"/>
          <w:szCs w:val="24"/>
        </w:rPr>
        <w:t>αγωνίζονται να βρουν τρόπο χρηματοδότησης, να βρουν τρόπο να γίνουν πιο ανταγωνιστικοί</w:t>
      </w:r>
      <w:r>
        <w:rPr>
          <w:rFonts w:eastAsia="Times New Roman"/>
          <w:szCs w:val="24"/>
        </w:rPr>
        <w:t>,</w:t>
      </w:r>
      <w:r>
        <w:rPr>
          <w:rFonts w:eastAsia="Times New Roman"/>
          <w:szCs w:val="24"/>
        </w:rPr>
        <w:t xml:space="preserve"> σε ένα περιβάλλον ανταγωνιστικό και εξαιρετικά δύσκολο</w:t>
      </w:r>
      <w:r w:rsidRPr="000A0F26">
        <w:rPr>
          <w:rFonts w:eastAsia="Times New Roman"/>
          <w:szCs w:val="24"/>
        </w:rPr>
        <w:t xml:space="preserve">. </w:t>
      </w:r>
      <w:r>
        <w:rPr>
          <w:rFonts w:eastAsia="Times New Roman"/>
          <w:szCs w:val="24"/>
        </w:rPr>
        <w:t>Ε</w:t>
      </w:r>
      <w:r>
        <w:rPr>
          <w:rFonts w:eastAsia="Times New Roman"/>
          <w:szCs w:val="24"/>
        </w:rPr>
        <w:t>πομένως</w:t>
      </w:r>
      <w:r w:rsidRPr="000A0F26">
        <w:rPr>
          <w:rFonts w:eastAsia="Times New Roman"/>
          <w:szCs w:val="24"/>
        </w:rPr>
        <w:t>,</w:t>
      </w:r>
      <w:r>
        <w:rPr>
          <w:rFonts w:eastAsia="Times New Roman"/>
          <w:szCs w:val="24"/>
        </w:rPr>
        <w:t xml:space="preserve"> θα έλεγα ότι θα χρειάζεται να σκεφτείτε λίγο και την επανίδρυση του κράτους που τόσο πολύ είχε ακουστεί τις προηγούμενες δεκαετίες</w:t>
      </w:r>
      <w:r w:rsidRPr="000A0F26">
        <w:rPr>
          <w:rFonts w:eastAsia="Times New Roman"/>
          <w:szCs w:val="24"/>
        </w:rPr>
        <w:t>,</w:t>
      </w:r>
      <w:r>
        <w:rPr>
          <w:rFonts w:eastAsia="Times New Roman"/>
          <w:szCs w:val="24"/>
        </w:rPr>
        <w:t xml:space="preserve"> αλλά δυστυχώς δεν έγινε. </w:t>
      </w:r>
    </w:p>
    <w:p w14:paraId="339697E6"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Εδώ έρχομαι να ας πω το εξής: Είχα προτείνει να επεκταθεί η ηλεκτρονική διακυβέρνηση και στις επι</w:t>
      </w:r>
      <w:r>
        <w:rPr>
          <w:rFonts w:eastAsia="Times New Roman"/>
          <w:szCs w:val="24"/>
        </w:rPr>
        <w:t xml:space="preserve">χειρήσεις. Σας είχα πει να λειτουργήσει στην ιστοσελίδα του ΓΕΜΗ, του Μητρώου Περιφερειών, επίσης, του Υπουργείου Ανάπτυξης, μια εφαρμογή με προφίλ της κάθε εταιρείας όσον αφορά τις ΕΠΕ -και όχι μόνο βέβαια- αλλά να υπάρχει καταγεγραμμένο, </w:t>
      </w:r>
      <w:r>
        <w:rPr>
          <w:rFonts w:eastAsia="Times New Roman"/>
          <w:szCs w:val="24"/>
          <w:lang w:val="en-US"/>
        </w:rPr>
        <w:t>online</w:t>
      </w:r>
      <w:r w:rsidRPr="00A522F5">
        <w:rPr>
          <w:rFonts w:eastAsia="Times New Roman"/>
          <w:szCs w:val="24"/>
        </w:rPr>
        <w:t xml:space="preserve">, </w:t>
      </w:r>
      <w:r>
        <w:rPr>
          <w:rFonts w:eastAsia="Times New Roman"/>
          <w:szCs w:val="24"/>
        </w:rPr>
        <w:t>και</w:t>
      </w:r>
      <w:r w:rsidRPr="00A522F5">
        <w:rPr>
          <w:rFonts w:eastAsia="Times New Roman"/>
          <w:szCs w:val="24"/>
        </w:rPr>
        <w:t xml:space="preserve"> </w:t>
      </w:r>
      <w:r>
        <w:rPr>
          <w:rFonts w:eastAsia="Times New Roman"/>
          <w:szCs w:val="24"/>
        </w:rPr>
        <w:t xml:space="preserve">αν πάσα ώρα και στιγμή -βεβαίως, με νέα στοιχεία που προκύπτουν να ανανεώνεται η πληροφορία- για το ύψος του εταιρικού κεφαλαίου, </w:t>
      </w:r>
      <w:r>
        <w:rPr>
          <w:rFonts w:eastAsia="Times New Roman"/>
          <w:szCs w:val="24"/>
        </w:rPr>
        <w:lastRenderedPageBreak/>
        <w:t xml:space="preserve">τις οικονομικές καταστάσεις, για παράδειγμα αν είναι φορολογικά ενήμερη ή όχι μια εταιρεία. </w:t>
      </w:r>
    </w:p>
    <w:p w14:paraId="339697E7" w14:textId="77777777" w:rsidR="000A42A9" w:rsidRDefault="00013445">
      <w:pPr>
        <w:spacing w:after="0" w:line="600" w:lineRule="auto"/>
        <w:ind w:firstLine="720"/>
        <w:jc w:val="both"/>
        <w:rPr>
          <w:rFonts w:eastAsia="Times New Roman"/>
          <w:szCs w:val="24"/>
        </w:rPr>
      </w:pPr>
      <w:r>
        <w:rPr>
          <w:rFonts w:eastAsia="Times New Roman"/>
          <w:szCs w:val="24"/>
        </w:rPr>
        <w:t>Εδώ συζητάμε για το υπαίθριο εμπό</w:t>
      </w:r>
      <w:r>
        <w:rPr>
          <w:rFonts w:eastAsia="Times New Roman"/>
          <w:szCs w:val="24"/>
        </w:rPr>
        <w:t xml:space="preserve">ριο. Δεν θα μπορέσουν οι πωλητές στις λαϊκές και στις υπαίθριες αγορές να συνεχίσουν να ασκούν το επάγγελμά τους, εάν δεν έχουν φορολογική και ασφαλιστική ενημερότητα. </w:t>
      </w:r>
    </w:p>
    <w:p w14:paraId="339697E8" w14:textId="77777777" w:rsidR="000A42A9" w:rsidRDefault="00013445">
      <w:pPr>
        <w:spacing w:after="0" w:line="600" w:lineRule="auto"/>
        <w:ind w:firstLine="720"/>
        <w:jc w:val="both"/>
        <w:rPr>
          <w:rFonts w:eastAsia="Times New Roman"/>
          <w:szCs w:val="24"/>
        </w:rPr>
      </w:pPr>
      <w:r>
        <w:rPr>
          <w:rFonts w:eastAsia="Times New Roman"/>
          <w:szCs w:val="24"/>
        </w:rPr>
        <w:t>Θα έλεγα, λοιπόν, ότι αφού το ζητάμε από τον πωλητή της λαϊκής αγοράς και της υπαίθριας</w:t>
      </w:r>
      <w:r>
        <w:rPr>
          <w:rFonts w:eastAsia="Times New Roman"/>
          <w:szCs w:val="24"/>
        </w:rPr>
        <w:t xml:space="preserve"> αγοράς, το ίδιο πρέπει να κάνουμε και με τις ΕΠΕ</w:t>
      </w:r>
      <w:r w:rsidRPr="00F85BA3">
        <w:rPr>
          <w:rFonts w:eastAsia="Times New Roman"/>
          <w:szCs w:val="24"/>
        </w:rPr>
        <w:t xml:space="preserve"> </w:t>
      </w:r>
      <w:r>
        <w:rPr>
          <w:rFonts w:eastAsia="Times New Roman"/>
          <w:szCs w:val="24"/>
        </w:rPr>
        <w:t xml:space="preserve">τουλάχιστον σε επίπεδο πληροφόρησης. Πρέπει να δούμε εάν εκκρεμούν σε βάρος τους ή όχι δικαστικές αποφάσεις και να υπάρχει διασύνδεση αυτής της πληροφορίας που λέω εγώ -ένα </w:t>
      </w:r>
      <w:r>
        <w:rPr>
          <w:rFonts w:eastAsia="Times New Roman"/>
          <w:szCs w:val="24"/>
          <w:lang w:val="en-US"/>
        </w:rPr>
        <w:t>application</w:t>
      </w:r>
      <w:r w:rsidRPr="009C7BB1">
        <w:rPr>
          <w:rFonts w:eastAsia="Times New Roman"/>
          <w:szCs w:val="24"/>
        </w:rPr>
        <w:t xml:space="preserve"> </w:t>
      </w:r>
      <w:r>
        <w:rPr>
          <w:rFonts w:eastAsia="Times New Roman"/>
          <w:szCs w:val="24"/>
        </w:rPr>
        <w:t>είναι, δεν είναι τίπο</w:t>
      </w:r>
      <w:r>
        <w:rPr>
          <w:rFonts w:eastAsia="Times New Roman"/>
          <w:szCs w:val="24"/>
        </w:rPr>
        <w:t>τα, είναι μια εύκολη ηλεκτρονική υπηρεσία- με τα Υπουργεία Οικονομικών, Οικονομίας, Κοινωνικής Ασφάλισης και Δικαιοσύνης, για να έχουμε αξιόπιστα στοιχεία και παρακολούθηση των δεικτών της οικονομίας και της ανάπτυξης σε πραγματικό χρόνο στο πεδίο.</w:t>
      </w:r>
    </w:p>
    <w:p w14:paraId="339697E9" w14:textId="77777777" w:rsidR="000A42A9" w:rsidRDefault="00013445">
      <w:pPr>
        <w:spacing w:after="0" w:line="600" w:lineRule="auto"/>
        <w:ind w:firstLine="720"/>
        <w:jc w:val="both"/>
        <w:rPr>
          <w:rFonts w:eastAsia="Times New Roman"/>
          <w:szCs w:val="24"/>
        </w:rPr>
      </w:pPr>
      <w:r>
        <w:rPr>
          <w:rFonts w:eastAsia="Times New Roman"/>
          <w:szCs w:val="24"/>
        </w:rPr>
        <w:lastRenderedPageBreak/>
        <w:t>Έχει θε</w:t>
      </w:r>
      <w:r>
        <w:rPr>
          <w:rFonts w:eastAsia="Times New Roman"/>
          <w:szCs w:val="24"/>
        </w:rPr>
        <w:t xml:space="preserve">τικές διατάξεις το σχέδιο νόμου. Το ότι μπορεί να συσταθεί μια ΕΠΕ και με τη χρήση πρότυπου καταστατικού το βρίσκω θετικό, αντί με το συμβολαιογραφικό έγγραφο που ίσχυε. Είναι θετικό ότι καταργείται η λεγόμενη «διπλή δημοσιότητα» και έτσι εναρμονίζεται το </w:t>
      </w:r>
      <w:r>
        <w:rPr>
          <w:rFonts w:eastAsia="Times New Roman"/>
          <w:szCs w:val="24"/>
        </w:rPr>
        <w:t>καθεστώς δημοσιότητας των ΕΠΕ με τις διατάξεις του ν</w:t>
      </w:r>
      <w:r>
        <w:rPr>
          <w:rFonts w:eastAsia="Times New Roman"/>
          <w:szCs w:val="24"/>
        </w:rPr>
        <w:t>.</w:t>
      </w:r>
      <w:r>
        <w:rPr>
          <w:rFonts w:eastAsia="Times New Roman"/>
          <w:szCs w:val="24"/>
        </w:rPr>
        <w:t>3419/2005.</w:t>
      </w:r>
    </w:p>
    <w:p w14:paraId="339697EA" w14:textId="77777777" w:rsidR="000A42A9" w:rsidRDefault="00013445">
      <w:pPr>
        <w:spacing w:after="0" w:line="600" w:lineRule="auto"/>
        <w:ind w:firstLine="720"/>
        <w:jc w:val="both"/>
        <w:rPr>
          <w:rFonts w:eastAsia="Times New Roman"/>
          <w:szCs w:val="24"/>
        </w:rPr>
      </w:pPr>
      <w:r>
        <w:rPr>
          <w:rFonts w:eastAsia="Times New Roman"/>
          <w:szCs w:val="24"/>
        </w:rPr>
        <w:t>Έχω πει και για το άρθρο 4, που είναι παρόμοιο με αυτό που σας ανέφερα νωρίτερα με την ηλεκτρονική διακυβέρνηση, ότι θα μπορούσαν τα ζητήματα των οικονομικών καταστάσεων και της διανομής εταιρ</w:t>
      </w:r>
      <w:r>
        <w:rPr>
          <w:rFonts w:eastAsia="Times New Roman"/>
          <w:szCs w:val="24"/>
        </w:rPr>
        <w:t xml:space="preserve">ικών κερδών να </w:t>
      </w:r>
      <w:proofErr w:type="spellStart"/>
      <w:r>
        <w:rPr>
          <w:rFonts w:eastAsia="Times New Roman"/>
          <w:szCs w:val="24"/>
        </w:rPr>
        <w:t>επικαιροποιούνται</w:t>
      </w:r>
      <w:proofErr w:type="spellEnd"/>
      <w:r>
        <w:rPr>
          <w:rFonts w:eastAsia="Times New Roman"/>
          <w:szCs w:val="24"/>
        </w:rPr>
        <w:t xml:space="preserve"> σε ένα πλαίσιο σύνταξης ελέγχου και δημοσίευσης αυτών των οικονομικών καταστάσεων. Μέσω της ηλεκτρονικής διακυβέρνησης</w:t>
      </w:r>
      <w:r w:rsidRPr="006A3C69">
        <w:rPr>
          <w:rFonts w:eastAsia="Times New Roman"/>
          <w:szCs w:val="24"/>
        </w:rPr>
        <w:t xml:space="preserve"> </w:t>
      </w:r>
      <w:r>
        <w:rPr>
          <w:rFonts w:eastAsia="Times New Roman"/>
          <w:szCs w:val="24"/>
        </w:rPr>
        <w:t>θα μπορούσαν να λυθούν τα χέρια πολλών, να έχουμε μεγαλύτερη διαφάνεια και αξιοπιστία στις συναλλαγές κα</w:t>
      </w:r>
      <w:r>
        <w:rPr>
          <w:rFonts w:eastAsia="Times New Roman"/>
          <w:szCs w:val="24"/>
        </w:rPr>
        <w:t>ι καλύτερη εποπτεία της οικονομικής δραστηριότητας.</w:t>
      </w:r>
    </w:p>
    <w:p w14:paraId="339697EB" w14:textId="77777777" w:rsidR="000A42A9" w:rsidRDefault="00013445">
      <w:pPr>
        <w:spacing w:after="0" w:line="600" w:lineRule="auto"/>
        <w:ind w:firstLine="720"/>
        <w:jc w:val="both"/>
        <w:rPr>
          <w:rFonts w:eastAsia="Times New Roman"/>
          <w:szCs w:val="24"/>
        </w:rPr>
      </w:pPr>
      <w:r>
        <w:rPr>
          <w:rFonts w:eastAsia="Times New Roman"/>
          <w:szCs w:val="24"/>
        </w:rPr>
        <w:t>Για το άρθρο 5 υπάρχει μια ελαφρά επιφύλαξη για την ελεύθερη έξοδο του εταίρου. Είναι η τροποποίηση του Κεφαλαίου Δ΄ του ν.3190 και αναφέρεται σε στοιχεία μεταβίβασης εταιρικών μεριδίων και μεταβίβασης ετ</w:t>
      </w:r>
      <w:r>
        <w:rPr>
          <w:rFonts w:eastAsia="Times New Roman"/>
          <w:szCs w:val="24"/>
        </w:rPr>
        <w:t xml:space="preserve">αιρικών μεριδίων σε περίπτωση </w:t>
      </w:r>
      <w:r>
        <w:rPr>
          <w:rFonts w:eastAsia="Times New Roman"/>
          <w:szCs w:val="24"/>
        </w:rPr>
        <w:lastRenderedPageBreak/>
        <w:t>αποχώρησης εταίρων. Εμείς πιστεύουμε ότι θα πρέπει να αφήνονται ελεύθεροι οι επιχειρηματίες να ρυθμίζουν τις εσωτερικές εταιρικές σχέσεις τους με ιδιωτική πρωτοβουλία, αλλά βεβαίως και υπευθυνότητα.</w:t>
      </w:r>
    </w:p>
    <w:p w14:paraId="339697EC" w14:textId="77777777" w:rsidR="000A42A9" w:rsidRDefault="00013445">
      <w:pPr>
        <w:spacing w:after="0" w:line="600" w:lineRule="auto"/>
        <w:ind w:firstLine="720"/>
        <w:jc w:val="both"/>
        <w:rPr>
          <w:rFonts w:eastAsia="Times New Roman"/>
          <w:szCs w:val="24"/>
        </w:rPr>
      </w:pPr>
      <w:r>
        <w:rPr>
          <w:rFonts w:eastAsia="Times New Roman"/>
          <w:szCs w:val="24"/>
        </w:rPr>
        <w:t>Παραλείπω το πρώτο μέρος, δ</w:t>
      </w:r>
      <w:r>
        <w:rPr>
          <w:rFonts w:eastAsia="Times New Roman"/>
          <w:szCs w:val="24"/>
        </w:rPr>
        <w:t>ιότι συμφωνούμε στα περισσότερα.</w:t>
      </w:r>
    </w:p>
    <w:p w14:paraId="339697ED" w14:textId="77777777" w:rsidR="000A42A9" w:rsidRDefault="00013445">
      <w:pPr>
        <w:spacing w:after="0" w:line="600" w:lineRule="auto"/>
        <w:ind w:firstLine="720"/>
        <w:jc w:val="both"/>
        <w:rPr>
          <w:rFonts w:eastAsia="Times New Roman"/>
          <w:szCs w:val="24"/>
        </w:rPr>
      </w:pPr>
      <w:r>
        <w:rPr>
          <w:rFonts w:eastAsia="Times New Roman"/>
          <w:szCs w:val="24"/>
        </w:rPr>
        <w:t>Έρχομαι στο Κεφάλαιο Β΄. Για άλλη μια φορά θα πω ότι όταν νομοθετεί η Κυβέρνηση των ΣΥΡΙΖΑ - ΑΝΕΛ με προχειρότητα, το βρίσκει μπροστά της. Ο ν.4497 ψηφίστηκε στο τέλος του 2017 -κύριε Καρρά, έτσι δεν είναι;- και έχει δεκατρ</w:t>
      </w:r>
      <w:r>
        <w:rPr>
          <w:rFonts w:eastAsia="Times New Roman"/>
          <w:szCs w:val="24"/>
        </w:rPr>
        <w:t>είς αλλαγές. Αυτό το βλέπουμε και σε άλλα νομοθετήματα. Ψηφίζονται και μετά από δύο μήνες και τρείς μήνες γίνονται σουρωτήρι. Έρχονται τροπολογίες, έρχονται άλλα νομοσχέδια που είναι και άσχετα με το προηγούμενο που θέλει να διορθώσει και να αλλάξει. Και ό</w:t>
      </w:r>
      <w:r>
        <w:rPr>
          <w:rFonts w:eastAsia="Times New Roman"/>
          <w:szCs w:val="24"/>
        </w:rPr>
        <w:t xml:space="preserve">ταν τα λέμε εμείς και στις </w:t>
      </w:r>
      <w:r>
        <w:rPr>
          <w:rFonts w:eastAsia="Times New Roman"/>
          <w:szCs w:val="24"/>
        </w:rPr>
        <w:t>ε</w:t>
      </w:r>
      <w:r>
        <w:rPr>
          <w:rFonts w:eastAsia="Times New Roman"/>
          <w:szCs w:val="24"/>
        </w:rPr>
        <w:t>πιτροπές και στην Ολομέλεια και επισημαίνουμε ότι υπάρχουν διάφορα θέματα που πρέπει να τα προσέξει η Κυβέρνηση, οι επισπεύδοντες Υπουργοί κ.λπ., δεν ακούν τίποτα.</w:t>
      </w:r>
    </w:p>
    <w:p w14:paraId="339697EE" w14:textId="77777777" w:rsidR="000A42A9" w:rsidRDefault="00013445">
      <w:pPr>
        <w:spacing w:after="0" w:line="600" w:lineRule="auto"/>
        <w:ind w:firstLine="720"/>
        <w:jc w:val="both"/>
        <w:rPr>
          <w:rFonts w:eastAsia="Times New Roman"/>
          <w:szCs w:val="24"/>
        </w:rPr>
      </w:pPr>
      <w:r w:rsidRPr="00903587">
        <w:rPr>
          <w:rFonts w:eastAsia="Times New Roman"/>
          <w:szCs w:val="24"/>
        </w:rPr>
        <w:lastRenderedPageBreak/>
        <w:t>(</w:t>
      </w:r>
      <w:r>
        <w:rPr>
          <w:rFonts w:eastAsia="Times New Roman"/>
          <w:szCs w:val="24"/>
        </w:rPr>
        <w:t>Στο σημείο αυτό την Προεδρική Έδρα καταλαμβάνει ο Θ΄ Αντιπρόεδρ</w:t>
      </w:r>
      <w:r>
        <w:rPr>
          <w:rFonts w:eastAsia="Times New Roman"/>
          <w:szCs w:val="24"/>
        </w:rPr>
        <w:t xml:space="preserve">ος της Βουλής κ. </w:t>
      </w:r>
      <w:r w:rsidRPr="00EA6065">
        <w:rPr>
          <w:rFonts w:eastAsia="Times New Roman"/>
          <w:b/>
          <w:szCs w:val="24"/>
        </w:rPr>
        <w:t>ΜΑΡΙΟΣ ΓΕΩΡΓΙΑΔΗΣ</w:t>
      </w:r>
      <w:r>
        <w:rPr>
          <w:rFonts w:eastAsia="Times New Roman"/>
          <w:szCs w:val="24"/>
        </w:rPr>
        <w:t>)</w:t>
      </w:r>
    </w:p>
    <w:p w14:paraId="339697EF" w14:textId="77777777" w:rsidR="000A42A9" w:rsidRDefault="00013445">
      <w:pPr>
        <w:spacing w:after="0" w:line="600" w:lineRule="auto"/>
        <w:ind w:firstLine="720"/>
        <w:jc w:val="both"/>
        <w:rPr>
          <w:rFonts w:eastAsia="Times New Roman"/>
          <w:szCs w:val="24"/>
        </w:rPr>
      </w:pPr>
      <w:r>
        <w:rPr>
          <w:rFonts w:eastAsia="Times New Roman"/>
          <w:szCs w:val="24"/>
        </w:rPr>
        <w:t>Άρα</w:t>
      </w:r>
      <w:r w:rsidRPr="00530A83">
        <w:rPr>
          <w:rFonts w:eastAsia="Times New Roman"/>
          <w:szCs w:val="24"/>
        </w:rPr>
        <w:t xml:space="preserve"> </w:t>
      </w:r>
      <w:r>
        <w:rPr>
          <w:rFonts w:eastAsia="Times New Roman"/>
          <w:szCs w:val="24"/>
        </w:rPr>
        <w:t>η σημερινή είναι μια χαρακτηριστική περίπτωση της πρόχειρης νομοθέτησης και των προβλημάτων που αυτή γεννά, διότι, ενώ υποτίθεται ότι θα ερχόταν ο ν.4497 να λύσει τα θέματα του υπαίθριου εμπορίου, των λαϊκών αγορών κ</w:t>
      </w:r>
      <w:r>
        <w:rPr>
          <w:rFonts w:eastAsia="Times New Roman"/>
          <w:szCs w:val="24"/>
        </w:rPr>
        <w:t xml:space="preserve">αι του στάσιμου εμπορίου, τι κάνουμε τώρα; Δίνουμε άλλη μια παράταση για να συνεχιστεί το ίδιο καθεστώς που υποτίθεται ότι ο προηγούμενος νόμος ήρθε να αλλάξει. </w:t>
      </w:r>
    </w:p>
    <w:p w14:paraId="339697F0" w14:textId="77777777" w:rsidR="000A42A9" w:rsidRDefault="00013445">
      <w:pPr>
        <w:spacing w:after="0" w:line="600" w:lineRule="auto"/>
        <w:ind w:firstLine="720"/>
        <w:jc w:val="both"/>
        <w:rPr>
          <w:rFonts w:eastAsia="Times New Roman"/>
          <w:szCs w:val="24"/>
        </w:rPr>
      </w:pPr>
      <w:r>
        <w:rPr>
          <w:rFonts w:eastAsia="Times New Roman"/>
          <w:szCs w:val="24"/>
        </w:rPr>
        <w:t>Και εγώ σας ερωτώ</w:t>
      </w:r>
      <w:r w:rsidRPr="009C7BB1">
        <w:rPr>
          <w:rFonts w:eastAsia="Times New Roman"/>
          <w:szCs w:val="24"/>
        </w:rPr>
        <w:t xml:space="preserve">: </w:t>
      </w:r>
      <w:r>
        <w:rPr>
          <w:rFonts w:eastAsia="Times New Roman"/>
          <w:szCs w:val="24"/>
        </w:rPr>
        <w:t xml:space="preserve">Τόσες χαμένες εργατοώρες εδώ οι Βουλευτές, οι </w:t>
      </w:r>
      <w:r>
        <w:rPr>
          <w:rFonts w:eastAsia="Times New Roman"/>
          <w:szCs w:val="24"/>
        </w:rPr>
        <w:t>ε</w:t>
      </w:r>
      <w:r>
        <w:rPr>
          <w:rFonts w:eastAsia="Times New Roman"/>
          <w:szCs w:val="24"/>
        </w:rPr>
        <w:t>πιτροπές, οι υπάλληλοι του Κ</w:t>
      </w:r>
      <w:r>
        <w:rPr>
          <w:rFonts w:eastAsia="Times New Roman"/>
          <w:szCs w:val="24"/>
        </w:rPr>
        <w:t>οινοβουλίου, δηλαδή είναι ο σκύλος που κυνηγάει την ουρά του. Η πρόχειρη νομοθέτηση είναι ένα σήμα κατατεθέν αυτής της Κυβέρνησης.</w:t>
      </w:r>
    </w:p>
    <w:p w14:paraId="339697F1" w14:textId="77777777" w:rsidR="000A42A9" w:rsidRDefault="00013445">
      <w:pPr>
        <w:spacing w:after="0" w:line="600" w:lineRule="auto"/>
        <w:ind w:firstLine="720"/>
        <w:jc w:val="both"/>
        <w:rPr>
          <w:rFonts w:eastAsia="Times New Roman"/>
          <w:szCs w:val="24"/>
        </w:rPr>
      </w:pPr>
      <w:r>
        <w:rPr>
          <w:rFonts w:eastAsia="Times New Roman"/>
          <w:szCs w:val="24"/>
        </w:rPr>
        <w:t xml:space="preserve">Για το άρθρο 15, για την περίπτωση χορήγησης εγγυητικών επιστολών και από ασφαλιστικές εταιρείες, είμαστε πολύ επιφυλακτικοί </w:t>
      </w:r>
      <w:r>
        <w:rPr>
          <w:rFonts w:eastAsia="Times New Roman"/>
          <w:szCs w:val="24"/>
        </w:rPr>
        <w:t>σε αυτό, διότι ξέρουμε ότι οι ασφα</w:t>
      </w:r>
      <w:r>
        <w:rPr>
          <w:rFonts w:eastAsia="Times New Roman"/>
          <w:szCs w:val="24"/>
        </w:rPr>
        <w:lastRenderedPageBreak/>
        <w:t xml:space="preserve">λιστικές εταιρείες, όχι όλες βεβαίως, αλλά και κατά το παρελθόν αρκετές, δεν λειτουργούσαν με σωστό τρόπο. Ήταν σχεδόν κάποιες εξ αυτών πυραμίδες. Ήταν αεροπλανάκια. </w:t>
      </w:r>
    </w:p>
    <w:p w14:paraId="339697F2" w14:textId="77777777" w:rsidR="000A42A9" w:rsidRDefault="00013445">
      <w:pPr>
        <w:spacing w:after="0" w:line="600" w:lineRule="auto"/>
        <w:ind w:firstLine="720"/>
        <w:jc w:val="both"/>
        <w:rPr>
          <w:rFonts w:eastAsia="Times New Roman"/>
          <w:szCs w:val="24"/>
        </w:rPr>
      </w:pPr>
      <w:r>
        <w:rPr>
          <w:rFonts w:eastAsia="Times New Roman"/>
          <w:szCs w:val="24"/>
        </w:rPr>
        <w:t>Εγώ θέλω να επαναφέρω το ερώτημα που σας έθεσα και στις</w:t>
      </w:r>
      <w:r>
        <w:rPr>
          <w:rFonts w:eastAsia="Times New Roman"/>
          <w:szCs w:val="24"/>
        </w:rPr>
        <w:t xml:space="preserve"> συνεδριάσεις των </w:t>
      </w:r>
      <w:r>
        <w:rPr>
          <w:rFonts w:eastAsia="Times New Roman"/>
          <w:szCs w:val="24"/>
        </w:rPr>
        <w:t>ε</w:t>
      </w:r>
      <w:r>
        <w:rPr>
          <w:rFonts w:eastAsia="Times New Roman"/>
          <w:szCs w:val="24"/>
        </w:rPr>
        <w:t>πιτροπών</w:t>
      </w:r>
      <w:r w:rsidRPr="00652F00">
        <w:rPr>
          <w:rFonts w:eastAsia="Times New Roman"/>
          <w:szCs w:val="24"/>
        </w:rPr>
        <w:t xml:space="preserve">: </w:t>
      </w:r>
      <w:r>
        <w:rPr>
          <w:rFonts w:eastAsia="Times New Roman"/>
          <w:szCs w:val="24"/>
        </w:rPr>
        <w:t>Με ποιόν τρόπο θα γίνεται ο έλεγχος και πόσες είναι αυτές οι αξιόπιστες ασφαλιστικές επιχειρήσεις που μπορούν να δώσουν την εγγυητική επιστολή. Έχετε μια εικόνα; Προφανώς, θα έχετε για να φέρετε το άρθρο 15.</w:t>
      </w:r>
    </w:p>
    <w:p w14:paraId="339697F3" w14:textId="77777777" w:rsidR="000A42A9" w:rsidRDefault="00013445">
      <w:pPr>
        <w:spacing w:after="0" w:line="600" w:lineRule="auto"/>
        <w:ind w:firstLine="720"/>
        <w:jc w:val="both"/>
        <w:rPr>
          <w:rFonts w:eastAsia="Times New Roman"/>
          <w:szCs w:val="24"/>
        </w:rPr>
      </w:pPr>
      <w:r>
        <w:rPr>
          <w:rFonts w:eastAsia="Times New Roman"/>
          <w:szCs w:val="24"/>
        </w:rPr>
        <w:t>Κυρίες και κύριοι σ</w:t>
      </w:r>
      <w:r>
        <w:rPr>
          <w:rFonts w:eastAsia="Times New Roman"/>
          <w:szCs w:val="24"/>
        </w:rPr>
        <w:t>υνάδελφοι, σας είπα για το Διεθνές Επιμελητήριο. Περιμένω κάποιες απαντήσεις στο άρθρο 16. Σε μια γενική αποτίμηση θα έλεγα ότι το νομοσχέδιο εισάγει θετικές αυτονόητες τροποποιήσεις με γνώμονα την απεικόνιση της πραγματικότητας των εταιρειών. Μόνες προβλη</w:t>
      </w:r>
      <w:r>
        <w:rPr>
          <w:rFonts w:eastAsia="Times New Roman"/>
          <w:szCs w:val="24"/>
        </w:rPr>
        <w:t>ματικές οι διατάξεις των άρθρων 14 και μετά, που το ανέλυσα λίγο πριν, για την παράταση του χρόνου ανανέωσης έως 15</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2019 για τις άδειες των επαγγελματιών του υπαίθριου εμπορίου. </w:t>
      </w:r>
    </w:p>
    <w:p w14:paraId="339697F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Και θα περιμένω τις απαντήσεις σας, κύριε Υπουργέ. Λυπάμαι που επαναλαμβάνο</w:t>
      </w:r>
      <w:r>
        <w:rPr>
          <w:rFonts w:eastAsia="Times New Roman" w:cs="Times New Roman"/>
          <w:szCs w:val="24"/>
        </w:rPr>
        <w:t>μαι</w:t>
      </w:r>
      <w:r w:rsidRPr="00C62B7C">
        <w:rPr>
          <w:rFonts w:eastAsia="Times New Roman" w:cs="Times New Roman"/>
          <w:szCs w:val="24"/>
        </w:rPr>
        <w:t>,</w:t>
      </w:r>
      <w:r>
        <w:rPr>
          <w:rFonts w:eastAsia="Times New Roman" w:cs="Times New Roman"/>
          <w:szCs w:val="24"/>
        </w:rPr>
        <w:t xml:space="preserve"> διότι έχω θέσει αυτά τα ερωτήματα από την πρώτη συνεδρίαση. Θα ήθελα τώρα να έχουμε σαφείς απαντήσεις. Εμείς εν πάση </w:t>
      </w:r>
      <w:proofErr w:type="spellStart"/>
      <w:r>
        <w:rPr>
          <w:rFonts w:eastAsia="Times New Roman" w:cs="Times New Roman"/>
          <w:szCs w:val="24"/>
        </w:rPr>
        <w:t>περιπτώσει</w:t>
      </w:r>
      <w:proofErr w:type="spellEnd"/>
      <w:r>
        <w:rPr>
          <w:rFonts w:eastAsia="Times New Roman" w:cs="Times New Roman"/>
          <w:szCs w:val="24"/>
        </w:rPr>
        <w:t xml:space="preserve"> επί της αρχής βλέπουμε θετικά και υπερψηφίζουμε το σχέδιο νόμου. Θα τηρήσουμε τις αποστάσεις ασφαλείας και θα καταψηφίσουμε εκείνα τα άρθρα που δεν μας βρίσκουν σύμφωνους και τις αντίστοιχες τροπολογίες. </w:t>
      </w:r>
    </w:p>
    <w:p w14:paraId="339697F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39697F6" w14:textId="77777777" w:rsidR="000A42A9" w:rsidRDefault="00013445">
      <w:pPr>
        <w:spacing w:after="0" w:line="600" w:lineRule="auto"/>
        <w:ind w:firstLine="720"/>
        <w:jc w:val="both"/>
        <w:rPr>
          <w:rFonts w:eastAsia="Times New Roman" w:cs="Times New Roman"/>
          <w:szCs w:val="24"/>
        </w:rPr>
      </w:pPr>
      <w:r w:rsidRPr="0052347D">
        <w:rPr>
          <w:rFonts w:eastAsia="Times New Roman" w:cs="Times New Roman"/>
          <w:b/>
          <w:szCs w:val="24"/>
        </w:rPr>
        <w:t>ΠΡΟΕΔΡΕΥΩΝ (Μάριος Γεωρ</w:t>
      </w:r>
      <w:r w:rsidRPr="0052347D">
        <w:rPr>
          <w:rFonts w:eastAsia="Times New Roman" w:cs="Times New Roman"/>
          <w:b/>
          <w:szCs w:val="24"/>
        </w:rPr>
        <w:t xml:space="preserve">γιάδης): </w:t>
      </w:r>
      <w:r>
        <w:rPr>
          <w:rFonts w:eastAsia="Times New Roman" w:cs="Times New Roman"/>
          <w:szCs w:val="24"/>
        </w:rPr>
        <w:t xml:space="preserve">Ευχαριστούμε τον κ. </w:t>
      </w:r>
      <w:proofErr w:type="spellStart"/>
      <w:r>
        <w:rPr>
          <w:rFonts w:eastAsia="Times New Roman" w:cs="Times New Roman"/>
          <w:szCs w:val="24"/>
        </w:rPr>
        <w:t>Αμυρά</w:t>
      </w:r>
      <w:proofErr w:type="spellEnd"/>
      <w:r>
        <w:rPr>
          <w:rFonts w:eastAsia="Times New Roman" w:cs="Times New Roman"/>
          <w:szCs w:val="24"/>
        </w:rPr>
        <w:t xml:space="preserve"> και για την οικονομία στον χρόνο. Θα μπούμε στη λίστα των ομιλητών. </w:t>
      </w:r>
    </w:p>
    <w:p w14:paraId="339697F7" w14:textId="77777777" w:rsidR="000A42A9" w:rsidRDefault="00013445">
      <w:pPr>
        <w:spacing w:after="0" w:line="600" w:lineRule="auto"/>
        <w:ind w:firstLine="720"/>
        <w:jc w:val="both"/>
        <w:rPr>
          <w:rFonts w:eastAsia="Times New Roman"/>
          <w:szCs w:val="24"/>
        </w:rPr>
      </w:pPr>
      <w:r w:rsidRPr="00BE09AB">
        <w:rPr>
          <w:rFonts w:eastAsia="Times New Roman"/>
          <w:b/>
          <w:szCs w:val="24"/>
        </w:rPr>
        <w:t>ΙΩΑΝΝΗΣ ΔΡΑΓΑΣΑΚΗΣ (Αντιπρόεδρος της Κυβέρνησης και Υπουργός Οικονομίας και Ανάπτυξης):</w:t>
      </w:r>
      <w:r w:rsidRPr="00BE09AB">
        <w:rPr>
          <w:rFonts w:eastAsia="Times New Roman"/>
          <w:szCs w:val="24"/>
        </w:rPr>
        <w:t xml:space="preserve"> </w:t>
      </w:r>
      <w:r>
        <w:rPr>
          <w:rFonts w:eastAsia="Times New Roman"/>
          <w:szCs w:val="24"/>
        </w:rPr>
        <w:t xml:space="preserve">Κύριε Πρόεδρε, παρακαλώ τον λόγο. </w:t>
      </w:r>
    </w:p>
    <w:p w14:paraId="339697F8" w14:textId="77777777" w:rsidR="000A42A9" w:rsidRDefault="00013445">
      <w:pPr>
        <w:spacing w:after="0" w:line="600" w:lineRule="auto"/>
        <w:ind w:firstLine="720"/>
        <w:jc w:val="both"/>
        <w:rPr>
          <w:rFonts w:eastAsia="Times New Roman"/>
          <w:szCs w:val="24"/>
        </w:rPr>
      </w:pPr>
      <w:r w:rsidRPr="0052347D">
        <w:rPr>
          <w:rFonts w:eastAsia="Times New Roman"/>
          <w:b/>
          <w:szCs w:val="24"/>
        </w:rPr>
        <w:t xml:space="preserve">ΠΡΟΕΔΡΕΥΩΝ (Μάριος Γεωργιάδης): </w:t>
      </w:r>
      <w:r>
        <w:rPr>
          <w:rFonts w:eastAsia="Times New Roman"/>
          <w:szCs w:val="24"/>
        </w:rPr>
        <w:t>Θέλετε να τοποθετηθείτε γενικά, κύριε Υπουργέ;</w:t>
      </w:r>
    </w:p>
    <w:p w14:paraId="339697F9" w14:textId="77777777" w:rsidR="000A42A9" w:rsidRDefault="00013445">
      <w:pPr>
        <w:spacing w:after="0" w:line="600" w:lineRule="auto"/>
        <w:ind w:firstLine="720"/>
        <w:jc w:val="both"/>
        <w:rPr>
          <w:rFonts w:eastAsia="Times New Roman"/>
          <w:szCs w:val="24"/>
        </w:rPr>
      </w:pPr>
      <w:r w:rsidRPr="0052347D">
        <w:rPr>
          <w:rFonts w:eastAsia="Times New Roman"/>
          <w:b/>
          <w:szCs w:val="24"/>
        </w:rPr>
        <w:lastRenderedPageBreak/>
        <w:t>ΙΩΑΝΝΗΣ ΔΡΑΓΑΣΑΚΗΣ (Αντιπρόεδρος της Κυβέρνησης και Υπουργός Οικονομίας και Ανάπτυξης):</w:t>
      </w:r>
      <w:r w:rsidRPr="0052347D">
        <w:rPr>
          <w:rFonts w:eastAsia="Times New Roman"/>
          <w:szCs w:val="24"/>
        </w:rPr>
        <w:t xml:space="preserve"> </w:t>
      </w:r>
      <w:r>
        <w:rPr>
          <w:rFonts w:eastAsia="Times New Roman"/>
          <w:szCs w:val="24"/>
        </w:rPr>
        <w:t xml:space="preserve">Γενικά. </w:t>
      </w:r>
    </w:p>
    <w:p w14:paraId="339697FA" w14:textId="77777777" w:rsidR="000A42A9" w:rsidRDefault="00013445">
      <w:pPr>
        <w:spacing w:after="0" w:line="600" w:lineRule="auto"/>
        <w:ind w:firstLine="720"/>
        <w:jc w:val="both"/>
        <w:rPr>
          <w:rFonts w:eastAsia="Times New Roman"/>
          <w:szCs w:val="24"/>
        </w:rPr>
      </w:pPr>
      <w:r w:rsidRPr="0052347D">
        <w:rPr>
          <w:rFonts w:eastAsia="Times New Roman"/>
          <w:b/>
          <w:szCs w:val="24"/>
        </w:rPr>
        <w:t xml:space="preserve">ΠΡΟΕΔΡΕΥΩΝ (Μάριος Γεωργιάδης): </w:t>
      </w:r>
      <w:r>
        <w:rPr>
          <w:rFonts w:eastAsia="Times New Roman"/>
          <w:szCs w:val="24"/>
        </w:rPr>
        <w:t>Κύριε Υπουργέ, επειδή δύο συνάδελφοι θέλουν να μ</w:t>
      </w:r>
      <w:r>
        <w:rPr>
          <w:rFonts w:eastAsia="Times New Roman"/>
          <w:szCs w:val="24"/>
        </w:rPr>
        <w:t>ιλήσουν</w:t>
      </w:r>
      <w:r w:rsidRPr="005E09A3">
        <w:rPr>
          <w:rFonts w:eastAsia="Times New Roman"/>
          <w:szCs w:val="24"/>
        </w:rPr>
        <w:t>,</w:t>
      </w:r>
      <w:r>
        <w:rPr>
          <w:rFonts w:eastAsia="Times New Roman"/>
          <w:szCs w:val="24"/>
        </w:rPr>
        <w:t xml:space="preserve"> γιατί πρέπει να πάνε στη Διάσκεψη των Προέδρων</w:t>
      </w:r>
      <w:r w:rsidRPr="005E09A3">
        <w:rPr>
          <w:rFonts w:eastAsia="Times New Roman"/>
          <w:szCs w:val="24"/>
        </w:rPr>
        <w:t>,</w:t>
      </w:r>
      <w:r>
        <w:rPr>
          <w:rFonts w:eastAsia="Times New Roman"/>
          <w:szCs w:val="24"/>
        </w:rPr>
        <w:t xml:space="preserve"> μπορούν να προηγηθούν; </w:t>
      </w:r>
    </w:p>
    <w:p w14:paraId="339697FB" w14:textId="77777777" w:rsidR="000A42A9" w:rsidRDefault="00013445">
      <w:pPr>
        <w:spacing w:after="0" w:line="600" w:lineRule="auto"/>
        <w:ind w:firstLine="720"/>
        <w:jc w:val="both"/>
        <w:rPr>
          <w:rFonts w:eastAsia="Times New Roman"/>
          <w:szCs w:val="24"/>
        </w:rPr>
      </w:pPr>
      <w:r w:rsidRPr="0052347D">
        <w:rPr>
          <w:rFonts w:eastAsia="Times New Roman"/>
          <w:b/>
          <w:szCs w:val="24"/>
        </w:rPr>
        <w:t>ΙΩΑΝΝΗΣ ΔΡΑΓΑΣΑΚΗΣ (Αντιπρόεδρος της Κυβέρνησης και Υπουργός Οικονομίας και Ανάπτυξης):</w:t>
      </w:r>
      <w:r w:rsidRPr="0052347D">
        <w:rPr>
          <w:rFonts w:eastAsia="Times New Roman"/>
          <w:szCs w:val="24"/>
        </w:rPr>
        <w:t xml:space="preserve"> </w:t>
      </w:r>
      <w:r>
        <w:rPr>
          <w:rFonts w:eastAsia="Times New Roman"/>
          <w:szCs w:val="24"/>
        </w:rPr>
        <w:t>Κύριε Πρόεδρε, είχα συνεννοηθεί με το Προεδρείο να μιλήσω μετά τους εισηγητές γιατί υπά</w:t>
      </w:r>
      <w:r>
        <w:rPr>
          <w:rFonts w:eastAsia="Times New Roman"/>
          <w:szCs w:val="24"/>
        </w:rPr>
        <w:t>ρχει μια υποχρέωση…</w:t>
      </w:r>
    </w:p>
    <w:p w14:paraId="339697FC" w14:textId="77777777" w:rsidR="000A42A9" w:rsidRDefault="00013445">
      <w:pPr>
        <w:spacing w:after="0" w:line="600" w:lineRule="auto"/>
        <w:ind w:firstLine="720"/>
        <w:jc w:val="both"/>
        <w:rPr>
          <w:rFonts w:eastAsia="Times New Roman"/>
          <w:szCs w:val="24"/>
        </w:rPr>
      </w:pPr>
      <w:r w:rsidRPr="0052347D">
        <w:rPr>
          <w:rFonts w:eastAsia="Times New Roman"/>
          <w:b/>
          <w:szCs w:val="24"/>
        </w:rPr>
        <w:t xml:space="preserve">ΠΡΟΕΔΡΕΥΩΝ (Μάριος Γεωργιάδης): </w:t>
      </w:r>
      <w:r>
        <w:rPr>
          <w:rFonts w:eastAsia="Times New Roman"/>
          <w:szCs w:val="24"/>
        </w:rPr>
        <w:t>Εντάξει, κύριε Υπουργέ.</w:t>
      </w:r>
    </w:p>
    <w:p w14:paraId="339697FD" w14:textId="77777777" w:rsidR="000A42A9" w:rsidRDefault="00013445">
      <w:pPr>
        <w:spacing w:after="0" w:line="600" w:lineRule="auto"/>
        <w:ind w:firstLine="720"/>
        <w:jc w:val="both"/>
        <w:rPr>
          <w:rFonts w:eastAsia="Times New Roman"/>
          <w:szCs w:val="24"/>
        </w:rPr>
      </w:pPr>
      <w:r>
        <w:rPr>
          <w:rFonts w:eastAsia="Times New Roman"/>
          <w:szCs w:val="24"/>
        </w:rPr>
        <w:t xml:space="preserve">Τον λόγο έχει ο </w:t>
      </w:r>
      <w:r w:rsidRPr="0052347D">
        <w:rPr>
          <w:rFonts w:eastAsia="Times New Roman"/>
          <w:szCs w:val="24"/>
        </w:rPr>
        <w:t xml:space="preserve">Αντιπρόεδρος της Κυβέρνησης και Υπουργός Οικονομίας και Ανάπτυξης, κ. Ιωάννης Δραγασάκης. </w:t>
      </w:r>
    </w:p>
    <w:p w14:paraId="339697FE" w14:textId="77777777" w:rsidR="000A42A9" w:rsidRDefault="00013445">
      <w:pPr>
        <w:spacing w:after="0" w:line="600" w:lineRule="auto"/>
        <w:ind w:firstLine="720"/>
        <w:jc w:val="both"/>
        <w:rPr>
          <w:rFonts w:eastAsia="Times New Roman"/>
          <w:szCs w:val="24"/>
        </w:rPr>
      </w:pPr>
      <w:r w:rsidRPr="0052347D">
        <w:rPr>
          <w:rFonts w:eastAsia="Times New Roman"/>
          <w:b/>
          <w:szCs w:val="24"/>
        </w:rPr>
        <w:t>ΙΩΑΝΝΗΣ ΔΡΑΓΑΣΑΚΗΣ (Αντιπρόεδρος της Κυβέρνησης και Υπουργός Οικονομίας κ</w:t>
      </w:r>
      <w:r w:rsidRPr="0052347D">
        <w:rPr>
          <w:rFonts w:eastAsia="Times New Roman"/>
          <w:b/>
          <w:szCs w:val="24"/>
        </w:rPr>
        <w:t>αι Ανάπτυξης):</w:t>
      </w:r>
      <w:r w:rsidRPr="0052347D">
        <w:rPr>
          <w:rFonts w:eastAsia="Times New Roman"/>
          <w:szCs w:val="24"/>
        </w:rPr>
        <w:t xml:space="preserve"> </w:t>
      </w:r>
      <w:r>
        <w:rPr>
          <w:rFonts w:eastAsia="Times New Roman"/>
          <w:szCs w:val="24"/>
        </w:rPr>
        <w:t xml:space="preserve">Ζητώ συγγνώμη από τους συναδέλφους αλλά υπάρχει μια υποχρέωση και γι’ αυτό είχα ζητήσει να μιλήσω τώρα. </w:t>
      </w:r>
    </w:p>
    <w:p w14:paraId="339697FF" w14:textId="77777777" w:rsidR="000A42A9" w:rsidRDefault="00013445">
      <w:pPr>
        <w:spacing w:after="0" w:line="600" w:lineRule="auto"/>
        <w:ind w:firstLine="720"/>
        <w:jc w:val="both"/>
        <w:rPr>
          <w:rFonts w:eastAsia="Times New Roman"/>
          <w:szCs w:val="24"/>
        </w:rPr>
      </w:pPr>
      <w:r>
        <w:rPr>
          <w:rFonts w:eastAsia="Times New Roman"/>
          <w:szCs w:val="24"/>
        </w:rPr>
        <w:lastRenderedPageBreak/>
        <w:t xml:space="preserve">Θέλω να κάνω ορισμένα γενικότερα σχόλια, δεδομένου ότι το νομοσχέδιο συζητήθηκε στην </w:t>
      </w:r>
      <w:r>
        <w:rPr>
          <w:rFonts w:eastAsia="Times New Roman"/>
          <w:szCs w:val="24"/>
        </w:rPr>
        <w:t>ε</w:t>
      </w:r>
      <w:r>
        <w:rPr>
          <w:rFonts w:eastAsia="Times New Roman"/>
          <w:szCs w:val="24"/>
        </w:rPr>
        <w:t>πιτροπή σε ένα κλίμα συνεργασίας και συναίνεσης κα</w:t>
      </w:r>
      <w:r>
        <w:rPr>
          <w:rFonts w:eastAsia="Times New Roman"/>
          <w:szCs w:val="24"/>
        </w:rPr>
        <w:t>ι πιστεύω ότι το αποτέλεσμα θα είναι θετικό και θα έχει την έγκριση του Σώματος</w:t>
      </w:r>
      <w:r w:rsidRPr="005E09A3">
        <w:rPr>
          <w:rFonts w:eastAsia="Times New Roman"/>
          <w:szCs w:val="24"/>
        </w:rPr>
        <w:t xml:space="preserve">. </w:t>
      </w:r>
      <w:r>
        <w:rPr>
          <w:rFonts w:eastAsia="Times New Roman"/>
          <w:szCs w:val="24"/>
        </w:rPr>
        <w:t>Άλλωστε, και οι όποιες παρατηρήσεις γίνονται εδώ δεκτές από τον Υπουργό με πνεύμα θετικό.</w:t>
      </w:r>
    </w:p>
    <w:p w14:paraId="33969800" w14:textId="77777777" w:rsidR="000A42A9" w:rsidRDefault="00013445">
      <w:pPr>
        <w:spacing w:after="0" w:line="600" w:lineRule="auto"/>
        <w:ind w:firstLine="720"/>
        <w:jc w:val="both"/>
        <w:rPr>
          <w:rFonts w:eastAsia="Times New Roman"/>
          <w:szCs w:val="24"/>
        </w:rPr>
      </w:pPr>
      <w:r>
        <w:rPr>
          <w:rFonts w:eastAsia="Times New Roman"/>
          <w:szCs w:val="24"/>
        </w:rPr>
        <w:t>Θα ήθελα, λοιπόν, να κάνω μια γενικότερη αναφορά, διότι και ακούστηκαν και κάποια σχό</w:t>
      </w:r>
      <w:r>
        <w:rPr>
          <w:rFonts w:eastAsia="Times New Roman"/>
          <w:szCs w:val="24"/>
        </w:rPr>
        <w:t>λια αλλά υπάρχουν και εξωγενείς εξελίξεις οι οποίες επηρεάζουν, όπως ίσως έχετε δει σήμερα, τις αγορές σε πολλές χώρες και στη δική μας. Είναι προφανές ότι μία από τις αιτίες αυτών των αναταράξεων είναι οι εξελίξεις οι πολιτικές στην Ιταλία και ενδεχομένως</w:t>
      </w:r>
      <w:r>
        <w:rPr>
          <w:rFonts w:eastAsia="Times New Roman"/>
          <w:szCs w:val="24"/>
        </w:rPr>
        <w:t xml:space="preserve"> στην Ισπανία. Θέλω να πω ότι οι εξελίξεις αυτές δεν μας αιφνιδιάζουν ως </w:t>
      </w:r>
      <w:r w:rsidRPr="0052347D">
        <w:rPr>
          <w:rFonts w:eastAsia="Times New Roman"/>
          <w:szCs w:val="24"/>
        </w:rPr>
        <w:t>Κυβέρνηση</w:t>
      </w:r>
      <w:r>
        <w:rPr>
          <w:rFonts w:eastAsia="Times New Roman"/>
          <w:szCs w:val="24"/>
        </w:rPr>
        <w:t xml:space="preserve">. Από καιρό έχουμε </w:t>
      </w:r>
      <w:proofErr w:type="spellStart"/>
      <w:r>
        <w:rPr>
          <w:rFonts w:eastAsia="Times New Roman"/>
          <w:szCs w:val="24"/>
        </w:rPr>
        <w:t>επιστήσει</w:t>
      </w:r>
      <w:proofErr w:type="spellEnd"/>
      <w:r>
        <w:rPr>
          <w:rFonts w:eastAsia="Times New Roman"/>
          <w:szCs w:val="24"/>
        </w:rPr>
        <w:t xml:space="preserve"> την προσοχή ότι βγαίνουμε από τα μνημόνια σε ένα διεθνές περιβάλλον αυξανόμενης αβεβαιότητας που κανείς δεν μπορεί να προβλέψει ακριβώς τις διαστ</w:t>
      </w:r>
      <w:r>
        <w:rPr>
          <w:rFonts w:eastAsia="Times New Roman"/>
          <w:szCs w:val="24"/>
        </w:rPr>
        <w:t xml:space="preserve">άσεις που μπορεί να πάρει διότι είναι πολλές οι εστίες της αβεβαιότητας και οι πηγές. Και θέλω ακριβώς να τονίσω ότι η χώρα μας βρίσκεται σε μία θέση που έχει αρκετά μέσα στη διάθεσή της να αντιμετωπίσει αυτές τις εξελίξεις. </w:t>
      </w:r>
    </w:p>
    <w:p w14:paraId="33969801" w14:textId="77777777" w:rsidR="000A42A9" w:rsidRDefault="00013445">
      <w:pPr>
        <w:spacing w:after="0" w:line="600" w:lineRule="auto"/>
        <w:ind w:firstLine="720"/>
        <w:jc w:val="both"/>
        <w:rPr>
          <w:rFonts w:eastAsia="Times New Roman"/>
          <w:szCs w:val="24"/>
        </w:rPr>
      </w:pPr>
      <w:r>
        <w:rPr>
          <w:rFonts w:eastAsia="Times New Roman"/>
          <w:szCs w:val="24"/>
        </w:rPr>
        <w:lastRenderedPageBreak/>
        <w:t>Είναι θετικό ότι βγαίνουμε από</w:t>
      </w:r>
      <w:r>
        <w:rPr>
          <w:rFonts w:eastAsia="Times New Roman"/>
          <w:szCs w:val="24"/>
        </w:rPr>
        <w:t xml:space="preserve"> τα μνημόνια, άρα αποκτούμε τη δυνατότητα και την κυριαρχία στις εξελίξεις. Αποκτούμε τη δυνατότητα να σχεδιάζουμε το μέλλον μας στα πλαίσια εντός του ευρωπαϊκού πλαισίου. Είναι θετικό ότι δημιουργούμε ένα δικό μας ταμείο δανεισμού ύστατης ανάγκης, ούτως ώ</w:t>
      </w:r>
      <w:r>
        <w:rPr>
          <w:rFonts w:eastAsia="Times New Roman"/>
          <w:szCs w:val="24"/>
        </w:rPr>
        <w:t>στε ό,τι κι αν συμβεί στο μέλλον, να έχουμε ένα όπλο στα χέρια μας πέραν από τους ευρωπαϊκούς θεσμούς. Είναι θετικό ότι οι τράπεζές μας έχουν κεφαλαιοποιηθεί και πρόσφατα βγήκαν από ένα αυστηρό τεστ και σενάριο δυσμενών εξελίξεων με επιτυχία. Και επίσης, ε</w:t>
      </w:r>
      <w:r>
        <w:rPr>
          <w:rFonts w:eastAsia="Times New Roman"/>
          <w:szCs w:val="24"/>
        </w:rPr>
        <w:t xml:space="preserve">ίναι θετικό το ότι προχωρούμε έχοντας το δικό μας σχέδιο για την επόμενη μέρα το </w:t>
      </w:r>
      <w:r w:rsidRPr="005E09A3">
        <w:rPr>
          <w:rFonts w:eastAsia="Times New Roman"/>
          <w:szCs w:val="24"/>
        </w:rPr>
        <w:t>ολιστικό</w:t>
      </w:r>
      <w:r>
        <w:rPr>
          <w:rFonts w:eastAsia="Times New Roman"/>
          <w:szCs w:val="24"/>
        </w:rPr>
        <w:t xml:space="preserve"> αναπτυξιακό σχέδιο. </w:t>
      </w:r>
    </w:p>
    <w:p w14:paraId="33969802" w14:textId="77777777" w:rsidR="000A42A9" w:rsidRDefault="00013445">
      <w:pPr>
        <w:spacing w:after="0" w:line="600" w:lineRule="auto"/>
        <w:ind w:firstLine="720"/>
        <w:jc w:val="both"/>
        <w:rPr>
          <w:rFonts w:eastAsia="Times New Roman"/>
          <w:szCs w:val="24"/>
        </w:rPr>
      </w:pPr>
      <w:r>
        <w:rPr>
          <w:rFonts w:eastAsia="Times New Roman"/>
          <w:szCs w:val="24"/>
        </w:rPr>
        <w:t xml:space="preserve">Βεβαίως, αν οι αναταράξεις αυτές ενταθούν, επεκταθούν, συνεχιστούν, είναι προφανές ότι θα δοκιμαστούν οι αντοχές της κάθε χώρας ξεχωριστά και θα </w:t>
      </w:r>
      <w:r>
        <w:rPr>
          <w:rFonts w:eastAsia="Times New Roman"/>
          <w:szCs w:val="24"/>
        </w:rPr>
        <w:t xml:space="preserve">πρέπει η Ευρωπαϊκή Ένωση να δει συνολικότερες λύσεις, συνολικότερα μέτρα θωράκισης -επαναλαμβάνω- στην περίπτωση που οι εξελίξεις παραταθούν ή ενταθούν. </w:t>
      </w:r>
    </w:p>
    <w:p w14:paraId="33969803" w14:textId="77777777" w:rsidR="000A42A9" w:rsidRDefault="00013445">
      <w:pPr>
        <w:spacing w:after="0" w:line="600" w:lineRule="auto"/>
        <w:ind w:firstLine="720"/>
        <w:jc w:val="both"/>
        <w:rPr>
          <w:rFonts w:eastAsia="Times New Roman"/>
          <w:szCs w:val="24"/>
        </w:rPr>
      </w:pPr>
      <w:r>
        <w:rPr>
          <w:rFonts w:eastAsia="Times New Roman"/>
          <w:szCs w:val="24"/>
        </w:rPr>
        <w:lastRenderedPageBreak/>
        <w:t>Σε ό,τι αφορά ένα σχόλιο που άκουσα πριν από έναν συνάδελφο εδώ, σχετικά με το δήθεν νέο μνημόνιο ή συ</w:t>
      </w:r>
      <w:r>
        <w:rPr>
          <w:rFonts w:eastAsia="Times New Roman"/>
          <w:szCs w:val="24"/>
        </w:rPr>
        <w:t>μπληρωματικό μνημόνιο, κ</w:t>
      </w:r>
      <w:r w:rsidRPr="00CE3A74">
        <w:rPr>
          <w:rFonts w:eastAsia="Times New Roman"/>
          <w:szCs w:val="24"/>
        </w:rPr>
        <w:t>υρίες και κύριοι συνάδελφοι</w:t>
      </w:r>
      <w:r>
        <w:rPr>
          <w:rFonts w:eastAsia="Times New Roman"/>
          <w:szCs w:val="24"/>
        </w:rPr>
        <w:t xml:space="preserve">, θέλω να τονίσω ότι η χώρα βγαίνει από τα μνημόνια και αυτό είναι θετικό γεγονός. Αυτά δηλαδή τα οποία περάσαμε όλα αυτά τα χρόνια, δεν νομίζω ότι πρέπει να δημιουργούν μια </w:t>
      </w:r>
      <w:proofErr w:type="spellStart"/>
      <w:r>
        <w:rPr>
          <w:rFonts w:eastAsia="Times New Roman"/>
          <w:szCs w:val="24"/>
        </w:rPr>
        <w:t>σχετικοποίηση</w:t>
      </w:r>
      <w:proofErr w:type="spellEnd"/>
      <w:r>
        <w:rPr>
          <w:rFonts w:eastAsia="Times New Roman"/>
          <w:szCs w:val="24"/>
        </w:rPr>
        <w:t xml:space="preserve"> των εξελίξεων, </w:t>
      </w:r>
      <w:r>
        <w:rPr>
          <w:rFonts w:eastAsia="Times New Roman"/>
          <w:szCs w:val="24"/>
        </w:rPr>
        <w:t xml:space="preserve">ότι, είτε έχουμε μνημόνιο είτε δεν έχουμε μνημόνιο, είναι το ίδιο πράγμα, ότι αν έχουμε την υποχρέωση να κάνουμε κάποιες πολιτικές, διαφορετικά θα υποστούμε την απειλή της χρεοκοπίας, είναι το ίδιο πράγμα με το να συμφωνήσουμε κάποια μέτρα τα οποία πρέπει </w:t>
      </w:r>
      <w:r>
        <w:rPr>
          <w:rFonts w:eastAsia="Times New Roman"/>
          <w:szCs w:val="24"/>
        </w:rPr>
        <w:t>να υλοποιηθούν. Η χώρα, λοιπόν, βγαίνει από τα μνημόνια και από τη σκληρή επιτροπεία</w:t>
      </w:r>
      <w:r>
        <w:rPr>
          <w:rFonts w:eastAsia="Times New Roman"/>
          <w:szCs w:val="24"/>
        </w:rPr>
        <w:t>,</w:t>
      </w:r>
      <w:r>
        <w:rPr>
          <w:rFonts w:eastAsia="Times New Roman"/>
          <w:szCs w:val="24"/>
        </w:rPr>
        <w:t xml:space="preserve"> άρα αποκτούμε βαθμούς ελευθερίας που</w:t>
      </w:r>
      <w:r w:rsidRPr="00CE3A74">
        <w:rPr>
          <w:rFonts w:eastAsia="Times New Roman"/>
          <w:szCs w:val="24"/>
        </w:rPr>
        <w:t xml:space="preserve"> </w:t>
      </w:r>
      <w:r>
        <w:rPr>
          <w:rFonts w:eastAsia="Times New Roman"/>
          <w:szCs w:val="24"/>
        </w:rPr>
        <w:t xml:space="preserve">χρειαζόμαστε και βεβαίως, αναλαμβάνουμε μεγαλύτερες ευθύνες σε ό,τι αφορά τη χρησιμοποίηση αυτών των δυνατοτήτων που έχουμε. </w:t>
      </w:r>
    </w:p>
    <w:p w14:paraId="3396980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Αυτό πο</w:t>
      </w:r>
      <w:r>
        <w:rPr>
          <w:rFonts w:eastAsia="Times New Roman" w:cs="Times New Roman"/>
          <w:szCs w:val="24"/>
        </w:rPr>
        <w:t>υ ονομάστηκε «συμπληρωματικό μνημόνιο», γνωρίζετε πολύ καλά ότι είναι τεχνικός όρος ο οποίος συνοδεύει</w:t>
      </w:r>
      <w:r w:rsidRPr="00CD3DF2">
        <w:rPr>
          <w:rFonts w:eastAsia="Times New Roman" w:cs="Times New Roman"/>
          <w:szCs w:val="24"/>
        </w:rPr>
        <w:t>,</w:t>
      </w:r>
      <w:r>
        <w:rPr>
          <w:rFonts w:eastAsia="Times New Roman" w:cs="Times New Roman"/>
          <w:szCs w:val="24"/>
        </w:rPr>
        <w:t xml:space="preserve"> από το 2010 και μετά</w:t>
      </w:r>
      <w:r w:rsidRPr="00CD3DF2">
        <w:rPr>
          <w:rFonts w:eastAsia="Times New Roman" w:cs="Times New Roman"/>
          <w:szCs w:val="24"/>
        </w:rPr>
        <w:t>,</w:t>
      </w:r>
      <w:r>
        <w:rPr>
          <w:rFonts w:eastAsia="Times New Roman" w:cs="Times New Roman"/>
          <w:szCs w:val="24"/>
        </w:rPr>
        <w:t xml:space="preserve"> το τέλος κάθε ολοκλήρωσης αξιολόγησης. Όταν μια αξιολόγηση ολοκληρώνεται, συντάσσεται ένα κείμενο το </w:t>
      </w:r>
      <w:r>
        <w:rPr>
          <w:rFonts w:eastAsia="Times New Roman" w:cs="Times New Roman"/>
          <w:szCs w:val="24"/>
        </w:rPr>
        <w:lastRenderedPageBreak/>
        <w:t xml:space="preserve">οποίο λέγεται συμπληρωματικό </w:t>
      </w:r>
      <w:r>
        <w:rPr>
          <w:rFonts w:eastAsia="Times New Roman" w:cs="Times New Roman"/>
          <w:szCs w:val="24"/>
        </w:rPr>
        <w:t xml:space="preserve">μνημόνιο, και το οποίο προβλέπει τα </w:t>
      </w:r>
      <w:proofErr w:type="spellStart"/>
      <w:r>
        <w:rPr>
          <w:rFonts w:eastAsia="Times New Roman" w:cs="Times New Roman"/>
          <w:szCs w:val="24"/>
        </w:rPr>
        <w:t>προαπαιτούμενα</w:t>
      </w:r>
      <w:proofErr w:type="spellEnd"/>
      <w:r>
        <w:rPr>
          <w:rFonts w:eastAsia="Times New Roman" w:cs="Times New Roman"/>
          <w:szCs w:val="24"/>
        </w:rPr>
        <w:t xml:space="preserve"> που πρέπει να θεσμοθετηθούν για να λήξει και τυπικά η αξιολόγηση. Περί αυτού πρόκειται. Σε λίγο θα έχουμε και τη σχετική νομοθεσία στη Βουλή.</w:t>
      </w:r>
    </w:p>
    <w:p w14:paraId="3396980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Και επομένως, βεβαίως η κριτική είναι αποδεκτή, θεμιτή, είναι δ</w:t>
      </w:r>
      <w:r>
        <w:rPr>
          <w:rFonts w:eastAsia="Times New Roman" w:cs="Times New Roman"/>
          <w:szCs w:val="24"/>
        </w:rPr>
        <w:t>ικαίωμα του καθενός. Εκείνο, όμως, το οποίο επισημαίνω είναι ότι δεν θεωρώ ότι βοηθάει το να δημιουργούμε μια πλασματική εικόνα σε ό,τι αφορά το πού βρισκόμαστε. Δεν λύνονται τα προβλήματα με το ότι βγαίνουμε από τα μνημόνια. Δεν ξεπερνιούνται οι βαθύτερες</w:t>
      </w:r>
      <w:r>
        <w:rPr>
          <w:rFonts w:eastAsia="Times New Roman" w:cs="Times New Roman"/>
          <w:szCs w:val="24"/>
        </w:rPr>
        <w:t xml:space="preserve"> αιτίες τις κρίσης και οι παθογένειες του παρελθόντος. Πολλές είναι εδώ ακόμα. Και ακριβώς έχουμε πολύ δουλειά να κάνουμε.</w:t>
      </w:r>
    </w:p>
    <w:p w14:paraId="3396980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Ταυτόχρονα, όμως, επιτυγχάνουμε έναν στόχο. Βγαίνουμε σε ένα –όπως το ονομάσαμε- ξέφωτο, να μπορούμε να ανασυγκροτήσουμε τις δυνάμεις</w:t>
      </w:r>
      <w:r>
        <w:rPr>
          <w:rFonts w:eastAsia="Times New Roman" w:cs="Times New Roman"/>
          <w:szCs w:val="24"/>
        </w:rPr>
        <w:t xml:space="preserve"> μας ως χώρα, ως κοινωνία, να μπορούμε να πατήσουμε πάνω σε ένα στέρεο έδαφος και να σχεδιάσουμε από εδώ και πέρα τα βήματά μας.</w:t>
      </w:r>
    </w:p>
    <w:p w14:paraId="3396980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ισχύει –θα έλεγα- ως ένα βαθμό τουλάχιστον και για τα μέτρα που υποχρεωθήκαμε να </w:t>
      </w:r>
      <w:proofErr w:type="spellStart"/>
      <w:r>
        <w:rPr>
          <w:rFonts w:eastAsia="Times New Roman" w:cs="Times New Roman"/>
          <w:szCs w:val="24"/>
        </w:rPr>
        <w:t>προνομοθετήσουμε</w:t>
      </w:r>
      <w:proofErr w:type="spellEnd"/>
      <w:r>
        <w:rPr>
          <w:rFonts w:eastAsia="Times New Roman" w:cs="Times New Roman"/>
          <w:szCs w:val="24"/>
        </w:rPr>
        <w:t xml:space="preserve"> και ισχύουν μετά την έξο</w:t>
      </w:r>
      <w:r>
        <w:rPr>
          <w:rFonts w:eastAsia="Times New Roman" w:cs="Times New Roman"/>
          <w:szCs w:val="24"/>
        </w:rPr>
        <w:t xml:space="preserve">δο από τα μνημόνια. Όταν ολοκληρωθεί η εικόνα, όταν ολοκληρωθεί η διαπραγμάτευση για το χρέος, όταν και επίσημα θα έχουμε βγει από τα μνημόνια, εδώ είμαστε να συζητήσουμε στην βάση των δεδομένων αποδεχόμενοι τις δεσμεύσεις που έχουμε αναλάβει, αλλά και τα </w:t>
      </w:r>
      <w:r>
        <w:rPr>
          <w:rFonts w:eastAsia="Times New Roman" w:cs="Times New Roman"/>
          <w:szCs w:val="24"/>
        </w:rPr>
        <w:t>νέα δεδομένα που έχουν διαμορφωθεί, να δούμε ακριβώς πώς θα πορευτούμε από εδώ και πέρα.</w:t>
      </w:r>
    </w:p>
    <w:p w14:paraId="3396980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Το γενικό μήνυμ</w:t>
      </w:r>
      <w:r>
        <w:rPr>
          <w:rFonts w:eastAsia="Times New Roman" w:cs="Times New Roman"/>
          <w:szCs w:val="24"/>
        </w:rPr>
        <w:t>α</w:t>
      </w:r>
      <w:r>
        <w:rPr>
          <w:rFonts w:eastAsia="Times New Roman" w:cs="Times New Roman"/>
          <w:szCs w:val="24"/>
        </w:rPr>
        <w:t xml:space="preserve"> που θα ήθελα να μου επιτραπεί να πω, είναι το εξής: Κίνδυνοι εξωγενείς υπάρχουν. Νομίζω, όμως, ότι το ζητούμενο είναι όχι να επενδύει κάποιος τον πολι</w:t>
      </w:r>
      <w:r>
        <w:rPr>
          <w:rFonts w:eastAsia="Times New Roman" w:cs="Times New Roman"/>
          <w:szCs w:val="24"/>
        </w:rPr>
        <w:t>τικό του σχεδιασμό στην έλευση αυτών των κινδύνων. Το ζητούμενο για όλους –θέλω να πιστεύω- είναι πώς να αποτρέψουμε αυτούς του κινδύνους, και εάν δεν μπορέσουμε να τους αποτρέψουμε, τότε να δούμε πώς να τους αντιμετωπίσουμε, πώς να θωρακιστούμε και πώς να</w:t>
      </w:r>
      <w:r>
        <w:rPr>
          <w:rFonts w:eastAsia="Times New Roman" w:cs="Times New Roman"/>
          <w:szCs w:val="24"/>
        </w:rPr>
        <w:t xml:space="preserve"> τους αντιμετωπίσουμε προς όφελος του κοινωνικού και ευρύτερου εθνικού συμφέροντος.</w:t>
      </w:r>
    </w:p>
    <w:p w14:paraId="3396980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τώρα το θέμα στο οποίο εντάσσεται και το παρόν νομοσχέδιο, εγώ θα το ενέτασσα στο ευρύτερο πρόβλημα του πώς δημιουργούμε ένα ευνοϊκό επιχειρηματικό και επενδυ</w:t>
      </w:r>
      <w:r>
        <w:rPr>
          <w:rFonts w:eastAsia="Times New Roman" w:cs="Times New Roman"/>
          <w:szCs w:val="24"/>
        </w:rPr>
        <w:t xml:space="preserve">τικό περιβάλλον, με το οποίο θα μπορούσαμε να επιτύχουμε μια επιτάχυνση των θετικών εξελίξεων, που ήδη σημειώνονται. Διότι είναι θετικό το ότι και πέρυσι και φέτος έχουμε μία αύξηση των επενδύσεων, αλλά η </w:t>
      </w:r>
      <w:proofErr w:type="spellStart"/>
      <w:r>
        <w:rPr>
          <w:rFonts w:eastAsia="Times New Roman" w:cs="Times New Roman"/>
          <w:szCs w:val="24"/>
        </w:rPr>
        <w:t>αποεπένδυση</w:t>
      </w:r>
      <w:proofErr w:type="spellEnd"/>
      <w:r>
        <w:rPr>
          <w:rFonts w:eastAsia="Times New Roman" w:cs="Times New Roman"/>
          <w:szCs w:val="24"/>
        </w:rPr>
        <w:t xml:space="preserve"> που έχει συντελεστεί είναι τέτοια που χ</w:t>
      </w:r>
      <w:r>
        <w:rPr>
          <w:rFonts w:eastAsia="Times New Roman" w:cs="Times New Roman"/>
          <w:szCs w:val="24"/>
        </w:rPr>
        <w:t xml:space="preserve">ρειαζόμαστε ακόμα πιο ισχυρή επενδυτική δραστηριότητα. </w:t>
      </w:r>
    </w:p>
    <w:p w14:paraId="3396980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Επίσης, η ανεργία παρά τη μείωσή της παραμένει ακόμα σε υψηλά επίπεδα. Και τέλος, για να πάμε σε ένα νέο παραγωγικό υπόδειγμα ή όπως αλλιώς το λέει κανείς και σε μια νέα μορφή οικονομίας η οποία θα εί</w:t>
      </w:r>
      <w:r>
        <w:rPr>
          <w:rFonts w:eastAsia="Times New Roman" w:cs="Times New Roman"/>
          <w:szCs w:val="24"/>
        </w:rPr>
        <w:t xml:space="preserve">ναι βιώσιμη και με την οικολογική έννοια του όρου και με την διεθνή ανταγωνιστική διάσταση, χρειάζονται επενδύσεις, καθώς είναι η δύναμη που μεταμορφώνει την οικονομία. Χρειάζονται νέες επενδύσεις σε </w:t>
      </w:r>
      <w:proofErr w:type="spellStart"/>
      <w:r>
        <w:rPr>
          <w:rFonts w:eastAsia="Times New Roman" w:cs="Times New Roman"/>
          <w:szCs w:val="24"/>
        </w:rPr>
        <w:t>στοχευμένους</w:t>
      </w:r>
      <w:proofErr w:type="spellEnd"/>
      <w:r>
        <w:rPr>
          <w:rFonts w:eastAsia="Times New Roman" w:cs="Times New Roman"/>
          <w:szCs w:val="24"/>
        </w:rPr>
        <w:t xml:space="preserve"> τομείς εκεί ακριβώς που υπάρχει υψηλότερη π</w:t>
      </w:r>
      <w:r>
        <w:rPr>
          <w:rFonts w:eastAsia="Times New Roman" w:cs="Times New Roman"/>
          <w:szCs w:val="24"/>
        </w:rPr>
        <w:t>ροστιθέμενη αξία, εκεί που υπάρχει η δυνατότητα εξωστρέφειας. Όλα αυτά συνδέονται με τις επενδύσεις.</w:t>
      </w:r>
    </w:p>
    <w:p w14:paraId="3396980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Θα ήθελα, λοιπόν, εδώ να επισημάνω ότι μπορούμε να διαπιστώσουμε στη δημόσια συζήτηση τουλάχιστον τρεις τρόπους απάντησης αυτού του θέματος. Ο πρώτος τρόπο</w:t>
      </w:r>
      <w:r>
        <w:rPr>
          <w:rFonts w:eastAsia="Times New Roman" w:cs="Times New Roman"/>
          <w:szCs w:val="24"/>
        </w:rPr>
        <w:t xml:space="preserve">ς βλέπει τη δημιουργία ενός τέτοιου ευνοϊκού επιχειρηματικού και επενδυτικού περιβάλλοντος μέσα από την υποβάθμιση της εργασίας. Η εργασία θεωρείται κόστος. Άρα όσο μικρότερο είναι αυτό το κόστος, τόσο πιο ευνοϊκές γίνονται οι συνθήκες για τις επενδύσεις. </w:t>
      </w:r>
      <w:r>
        <w:rPr>
          <w:rFonts w:eastAsia="Times New Roman" w:cs="Times New Roman"/>
          <w:szCs w:val="24"/>
        </w:rPr>
        <w:t>Αυτό ήταν ο πυρήνας –αν θέλετε- του πρώτου και του δεύτερου μνημονίου, αλλά παραμένει και ο πυρήνας απόψεων σε ορισμένους από τους δανειστές.</w:t>
      </w:r>
    </w:p>
    <w:p w14:paraId="3396980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Η πολιτική αυτή εφαρμόστηκε και απέτυχε. Το εργατικό κόστος στην Ελλάδα μειώθηκε κατά 25% και πλέον οι συλλογικές </w:t>
      </w:r>
      <w:r>
        <w:rPr>
          <w:rFonts w:eastAsia="Times New Roman" w:cs="Times New Roman"/>
          <w:szCs w:val="24"/>
        </w:rPr>
        <w:t>διαπραγματεύσεις, τα δικαιώματα γενικά των εργαζομένων υποβαθμίστηκαν ή και απαγορεύτηκαν ορισμένα, ο κατώτατος μισθός μειώθηκε με νόμο κατά 22%. Το αποτέλεσμα ήταν ότι ναι μεν είχαμε μια βελτίωση στη λεγόμενη ανταγωνιστικότητα τιμής, αλλά η διαρθρωτική αν</w:t>
      </w:r>
      <w:r>
        <w:rPr>
          <w:rFonts w:eastAsia="Times New Roman" w:cs="Times New Roman"/>
          <w:szCs w:val="24"/>
        </w:rPr>
        <w:t>ταγωνιστικότητα που είναι το μεγάλο πρόβλημα της χώρας μας δεν αντιμετωπίστηκε.</w:t>
      </w:r>
    </w:p>
    <w:p w14:paraId="3396980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Και ακριβώς και στο τρίτο μνημόνιο αναγνωρίζεται αυτό και έμφαση δίνεται σε άλλους παράγοντες διαρθρωτικούς, στους οποίους θα αναφερθώ στη συνέχεια.</w:t>
      </w:r>
    </w:p>
    <w:p w14:paraId="3396980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Επομένως η πολιτική αυτή πο</w:t>
      </w:r>
      <w:r>
        <w:rPr>
          <w:rFonts w:eastAsia="Times New Roman" w:cs="Times New Roman"/>
          <w:szCs w:val="24"/>
        </w:rPr>
        <w:t>υ βλέπει τη δημιουργία ευνοϊκών επενδυτικών συνθηκών μέσα από τη μείωση των μισθών και την υποβάθμιση της εργασίας</w:t>
      </w:r>
      <w:r>
        <w:rPr>
          <w:rFonts w:eastAsia="Times New Roman" w:cs="Times New Roman"/>
          <w:szCs w:val="24"/>
        </w:rPr>
        <w:t>,</w:t>
      </w:r>
      <w:r>
        <w:rPr>
          <w:rFonts w:eastAsia="Times New Roman" w:cs="Times New Roman"/>
          <w:szCs w:val="24"/>
        </w:rPr>
        <w:t xml:space="preserve"> όχι μόνο δεν αποδίδε</w:t>
      </w:r>
      <w:r>
        <w:rPr>
          <w:rFonts w:eastAsia="Times New Roman" w:cs="Times New Roman"/>
          <w:szCs w:val="24"/>
        </w:rPr>
        <w:t>ι</w:t>
      </w:r>
      <w:r>
        <w:rPr>
          <w:rFonts w:eastAsia="Times New Roman" w:cs="Times New Roman"/>
          <w:szCs w:val="24"/>
        </w:rPr>
        <w:t xml:space="preserve"> αλλά έχει και αρνητικές συνέπειες. Η μία αρνητική συνέπεια είναι ότι περιορίζει την εσωτερική ζήτηση</w:t>
      </w:r>
      <w:r w:rsidRPr="00642F57">
        <w:rPr>
          <w:rFonts w:eastAsia="Times New Roman" w:cs="Times New Roman"/>
          <w:szCs w:val="24"/>
        </w:rPr>
        <w:t>,</w:t>
      </w:r>
      <w:r>
        <w:rPr>
          <w:rFonts w:eastAsia="Times New Roman" w:cs="Times New Roman"/>
          <w:szCs w:val="24"/>
        </w:rPr>
        <w:t xml:space="preserve"> άρα και την εσωτ</w:t>
      </w:r>
      <w:r>
        <w:rPr>
          <w:rFonts w:eastAsia="Times New Roman" w:cs="Times New Roman"/>
          <w:szCs w:val="24"/>
        </w:rPr>
        <w:t>ερική αγορά. Η δεύτερη είναι ότι δημιουργεί αντικίνητρο στο να περάσουμε σε μια οικονομία της γνώσης με έμφαση στην τεχνολογική καινοτομία και επομένως στη βελτίωση της παραγωγικότητας της εργασίας, που είναι και το υπόβαθρο της ανταγωνιστικότητας των οικο</w:t>
      </w:r>
      <w:r>
        <w:rPr>
          <w:rFonts w:eastAsia="Times New Roman" w:cs="Times New Roman"/>
          <w:szCs w:val="24"/>
        </w:rPr>
        <w:t xml:space="preserve">νομιών. </w:t>
      </w:r>
    </w:p>
    <w:p w14:paraId="3396980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Αν το δει κανείς πρακτικά</w:t>
      </w:r>
      <w:r w:rsidRPr="005036FD">
        <w:rPr>
          <w:rFonts w:eastAsia="Times New Roman" w:cs="Times New Roman"/>
          <w:szCs w:val="24"/>
        </w:rPr>
        <w:t>,</w:t>
      </w:r>
      <w:r>
        <w:rPr>
          <w:rFonts w:eastAsia="Times New Roman" w:cs="Times New Roman"/>
          <w:szCs w:val="24"/>
        </w:rPr>
        <w:t xml:space="preserve"> μπορεί να το κατανοήσει. Αν μια επιχείρηση έχει τόσο φθηνό εργατικό δυναμικό</w:t>
      </w:r>
      <w:r w:rsidRPr="005036FD">
        <w:rPr>
          <w:rFonts w:eastAsia="Times New Roman" w:cs="Times New Roman"/>
          <w:szCs w:val="24"/>
        </w:rPr>
        <w:t>,</w:t>
      </w:r>
      <w:r>
        <w:rPr>
          <w:rFonts w:eastAsia="Times New Roman" w:cs="Times New Roman"/>
          <w:szCs w:val="24"/>
        </w:rPr>
        <w:t xml:space="preserve"> πολλές φορές αυτό κάνει περιττή την αναζήτηση άλλων μεθόδων παραγωγής που είναι πιο σύγχρονες και πιο προηγμένες διεθνώς.</w:t>
      </w:r>
    </w:p>
    <w:p w14:paraId="3396981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Η δεύτερη κατεύθυνση</w:t>
      </w:r>
      <w:r>
        <w:rPr>
          <w:rFonts w:eastAsia="Times New Roman" w:cs="Times New Roman"/>
          <w:szCs w:val="24"/>
        </w:rPr>
        <w:t xml:space="preserve"> είναι η μείωση της φορολογίας. Ακούμε πολλά. Ποιος δεν θέλει μείωση της φορολογίας; Είναι και κάτι ευχάριστο το να υπόσχεται κανείς μείωση </w:t>
      </w:r>
      <w:r>
        <w:rPr>
          <w:rFonts w:eastAsia="Times New Roman" w:cs="Times New Roman"/>
          <w:szCs w:val="24"/>
        </w:rPr>
        <w:lastRenderedPageBreak/>
        <w:t>της φορολογίας. Αλλά πρέπει και εδώ να δει κανείς τα πραγματικά γεγονότα, για να διαπιστώσει ότι σε πάρα πολλές χώρε</w:t>
      </w:r>
      <w:r>
        <w:rPr>
          <w:rFonts w:eastAsia="Times New Roman" w:cs="Times New Roman"/>
          <w:szCs w:val="24"/>
        </w:rPr>
        <w:t>ς, και στο παρελθόν στη χώρα μας, ενώ μειώθηκε η φορολογία επί των κερδών</w:t>
      </w:r>
      <w:r w:rsidRPr="00613BF2">
        <w:rPr>
          <w:rFonts w:eastAsia="Times New Roman" w:cs="Times New Roman"/>
          <w:szCs w:val="24"/>
        </w:rPr>
        <w:t>,</w:t>
      </w:r>
      <w:r>
        <w:rPr>
          <w:rFonts w:eastAsia="Times New Roman" w:cs="Times New Roman"/>
          <w:szCs w:val="24"/>
        </w:rPr>
        <w:t xml:space="preserve"> δεν είχαμε αύξηση των επενδύσεων. </w:t>
      </w:r>
    </w:p>
    <w:p w14:paraId="3396981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Για να έρθω, όμως, στο σήμερα</w:t>
      </w:r>
      <w:r w:rsidRPr="00613BF2">
        <w:rPr>
          <w:rFonts w:eastAsia="Times New Roman" w:cs="Times New Roman"/>
          <w:szCs w:val="24"/>
        </w:rPr>
        <w:t>,</w:t>
      </w:r>
      <w:r>
        <w:rPr>
          <w:rFonts w:eastAsia="Times New Roman" w:cs="Times New Roman"/>
          <w:szCs w:val="24"/>
        </w:rPr>
        <w:t xml:space="preserve"> αναφέρω ότι στην Ισπανία μειώθηκε ο εταιρικός συντελεστής φόρου από το 30% στο 25% και την ίδια περίοδο οι επενδύσε</w:t>
      </w:r>
      <w:r>
        <w:rPr>
          <w:rFonts w:eastAsia="Times New Roman" w:cs="Times New Roman"/>
          <w:szCs w:val="24"/>
        </w:rPr>
        <w:t xml:space="preserve">ις μειώθηκαν από 24% στο 20% ως ποσοστό του ΑΕΠ. Στην Πορτογαλία, </w:t>
      </w:r>
      <w:r>
        <w:rPr>
          <w:rFonts w:eastAsia="Times New Roman" w:cs="Times New Roman"/>
          <w:szCs w:val="24"/>
        </w:rPr>
        <w:t>με την οποία</w:t>
      </w:r>
      <w:r>
        <w:rPr>
          <w:rFonts w:eastAsia="Times New Roman" w:cs="Times New Roman"/>
          <w:szCs w:val="24"/>
        </w:rPr>
        <w:t xml:space="preserve"> είμαστε </w:t>
      </w:r>
      <w:r>
        <w:rPr>
          <w:rFonts w:eastAsia="Times New Roman" w:cs="Times New Roman"/>
          <w:szCs w:val="24"/>
        </w:rPr>
        <w:t xml:space="preserve">σε </w:t>
      </w:r>
      <w:r>
        <w:rPr>
          <w:rFonts w:eastAsia="Times New Roman" w:cs="Times New Roman"/>
          <w:szCs w:val="24"/>
        </w:rPr>
        <w:t>συγκρίσιμη κατάσταση, το 2009 ο εταιρικός φορολογικός συντελεστής ήταν 25% και το 2016 μειώθηκε στο 21%. Την ίδια περίοδο οι επενδύσεις μειώθηκαν από το 21% στο 15% ω</w:t>
      </w:r>
      <w:r>
        <w:rPr>
          <w:rFonts w:eastAsia="Times New Roman" w:cs="Times New Roman"/>
          <w:szCs w:val="24"/>
        </w:rPr>
        <w:t xml:space="preserve">ς ποσοστό του ΑΕΠ. </w:t>
      </w:r>
    </w:p>
    <w:p w14:paraId="3396981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Άρα η μείωση των φορολογικών συντελεστών επί των κερδών δεν συνιστά καταλύτη, δεν υπάρχει κάποιος αυτόματος μηχανισμός, μια εξίσωση ότι μειώνω τη φορολογία στα κέρδη και άρα αυξάνονται οι επενδύσεις. Γιατί; </w:t>
      </w:r>
    </w:p>
    <w:p w14:paraId="3396981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Πρώτον, διότι η μείωση της φ</w:t>
      </w:r>
      <w:r>
        <w:rPr>
          <w:rFonts w:eastAsia="Times New Roman" w:cs="Times New Roman"/>
          <w:szCs w:val="24"/>
        </w:rPr>
        <w:t>ορολογίας επί των κερδών αφορά την κατανομή του κέρδους. Όταν μια επιχείρηση παράγει ένα κέρδος</w:t>
      </w:r>
      <w:r w:rsidRPr="00613BF2">
        <w:rPr>
          <w:rFonts w:eastAsia="Times New Roman" w:cs="Times New Roman"/>
          <w:szCs w:val="24"/>
        </w:rPr>
        <w:t>,</w:t>
      </w:r>
      <w:r>
        <w:rPr>
          <w:rFonts w:eastAsia="Times New Roman" w:cs="Times New Roman"/>
          <w:szCs w:val="24"/>
        </w:rPr>
        <w:t xml:space="preserve"> το κέρδος αυτό το μοιράζεται με </w:t>
      </w:r>
      <w:r>
        <w:rPr>
          <w:rFonts w:eastAsia="Times New Roman" w:cs="Times New Roman"/>
          <w:szCs w:val="24"/>
        </w:rPr>
        <w:lastRenderedPageBreak/>
        <w:t>τις τράπεζες, εφόσον έχει δάνεια και πληρώνει το επιτόκιο, με το κράτος, στο οποίο πληρώνει φορολογία, και με τους μετόχους, οι οποίοι επίσης παίρνουν το δικό τους μερίδιο του κέρδους. Έχει σημασία αυτό; Βεβαίως έχει σημασί</w:t>
      </w:r>
      <w:r>
        <w:rPr>
          <w:rFonts w:eastAsia="Times New Roman" w:cs="Times New Roman"/>
          <w:szCs w:val="24"/>
        </w:rPr>
        <w:t xml:space="preserve">α. Αλλά είναι καθοριστικό αυτό για τις επενδύσεις; Δεν είναι καθοριστικό αυτό για τις επενδύσεις. </w:t>
      </w:r>
    </w:p>
    <w:p w14:paraId="3396981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Καθοριστική για τις επενδύσεις είναι η προσδοκία του κέρδους, οι όροι παραγωγής του κέρδους. Και αυτό είναι και πολιτικά σημαντικό</w:t>
      </w:r>
      <w:r w:rsidRPr="00DA4E37">
        <w:rPr>
          <w:rFonts w:eastAsia="Times New Roman" w:cs="Times New Roman"/>
          <w:szCs w:val="24"/>
        </w:rPr>
        <w:t>,</w:t>
      </w:r>
      <w:r>
        <w:rPr>
          <w:rFonts w:eastAsia="Times New Roman" w:cs="Times New Roman"/>
          <w:szCs w:val="24"/>
        </w:rPr>
        <w:t xml:space="preserve"> το ότι, δηλαδή, υπάρχουν διάφοροι τρόποι και διάφορα καθεστώτα συσσώρευσης του κεφαλαίου. Άρα η πολιτική μπορεί να επηρεάσει ως ένα βαθμό ακόμα και υπό συνθήκες καπιταλισμού σημαντικές από κοινωνική και αναπτυξιακή άποψη παραμέτρους της διαδικασίας αυτής.</w:t>
      </w:r>
    </w:p>
    <w:p w14:paraId="3396981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Η τρίτη, λοιπόν, κατεύθυνση είναι εκείνη την οποία η παρούσα Κυβέρνηση και πιστεύει και ακολουθεί και η οποία συνίσταται στο να επηρεάσουμε εκείνους τους μακροχρόνιους παράγοντες, οι οποίοι στη χώρα μας δημιούργησαν ένα καθεστώς αρνητικό για την επιχειρημ</w:t>
      </w:r>
      <w:r>
        <w:rPr>
          <w:rFonts w:eastAsia="Times New Roman" w:cs="Times New Roman"/>
          <w:szCs w:val="24"/>
        </w:rPr>
        <w:t xml:space="preserve">ατικότητα είτε με την έννοια των εμποδίων, που μίλησε πριν ο </w:t>
      </w:r>
      <w:r>
        <w:rPr>
          <w:rFonts w:eastAsia="Times New Roman" w:cs="Times New Roman"/>
          <w:szCs w:val="24"/>
        </w:rPr>
        <w:lastRenderedPageBreak/>
        <w:t>κύριος συνάδελφος, αλλά είτε και με την έννοια μιας χαοτικής κατάστασης, μιας άναρχης ανάπτυξης, η οποία ευνοεί κατά κανόνα την κερδοσκοπική δραστηριότητα και όχι την κοινωνικά υπεύθυνη επιχειρημ</w:t>
      </w:r>
      <w:r>
        <w:rPr>
          <w:rFonts w:eastAsia="Times New Roman" w:cs="Times New Roman"/>
          <w:szCs w:val="24"/>
        </w:rPr>
        <w:t>ατικότητα.</w:t>
      </w:r>
    </w:p>
    <w:p w14:paraId="3396981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Μερικοί από τους παράγοντες αυτούς, τους οποίους θα έχουμε την ευκαιρία σε άλλο νομοσχέδιο και σε άλλες ευκαιρίες εδώ να συζητήσουμε, αφορούν:</w:t>
      </w:r>
    </w:p>
    <w:p w14:paraId="3396981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Πρώτον, στη δημιουργία επιχειρηματικών υποδομών.</w:t>
      </w:r>
    </w:p>
    <w:p w14:paraId="3396981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Δεύτερον, στη δημιουργία νέων </w:t>
      </w:r>
      <w:proofErr w:type="spellStart"/>
      <w:r>
        <w:rPr>
          <w:rFonts w:eastAsia="Times New Roman" w:cs="Times New Roman"/>
          <w:szCs w:val="24"/>
        </w:rPr>
        <w:t>αδειοδοτικών</w:t>
      </w:r>
      <w:proofErr w:type="spellEnd"/>
      <w:r>
        <w:rPr>
          <w:rFonts w:eastAsia="Times New Roman" w:cs="Times New Roman"/>
          <w:szCs w:val="24"/>
        </w:rPr>
        <w:t xml:space="preserve"> καθεστώτων</w:t>
      </w:r>
      <w:r>
        <w:rPr>
          <w:rFonts w:eastAsia="Times New Roman" w:cs="Times New Roman"/>
          <w:szCs w:val="24"/>
        </w:rPr>
        <w:t>, τα οποία προχωρούμε και από το δικό μας Υπουργείο, απλούστερα, αποτελεσματικότερα καθώς και νέα συστήματα ελέγχου, διότι τώρα έχουμε το φαινόμενο «πολλοί έλεγχοι, αλλά καθόλου έλεγχοι», δηλαδή, πολλές φορές οι υπερβολικοί έλεγχοι οδηγούν στον μη ουσιαστι</w:t>
      </w:r>
      <w:r>
        <w:rPr>
          <w:rFonts w:eastAsia="Times New Roman" w:cs="Times New Roman"/>
          <w:szCs w:val="24"/>
        </w:rPr>
        <w:t>κό έλεγχο.</w:t>
      </w:r>
    </w:p>
    <w:p w14:paraId="3396981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Τρίτον, αλλαγές στο εταιρικό δίκαιο, όπως είναι και αυτός ο νόμος, όπως είναι ο νόμος περί ανωνύμων εταιρειών, όπως θα είναι ο νόμος περί μετασχηματισμών, όπως θα είναι ο νόμος για την αναβάθμιση του ΓΕΜΗ και άλλοι. </w:t>
      </w:r>
    </w:p>
    <w:p w14:paraId="3396981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Τέταρτον, δημιουργία νέων σχ</w:t>
      </w:r>
      <w:r>
        <w:rPr>
          <w:rFonts w:eastAsia="Times New Roman" w:cs="Times New Roman"/>
          <w:szCs w:val="24"/>
        </w:rPr>
        <w:t>έσεων ανάμεσα στο κράτος και τις επιχειρήσεις. Παράδειγμα εδώ αποτελεί ο νέος αναπτυξιακός νόμος. Σχέσεις διαφανείς, σχέσεις…</w:t>
      </w:r>
    </w:p>
    <w:p w14:paraId="3396981B"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Αυτός που έγινε ή αυτός που θα έρθει;</w:t>
      </w:r>
    </w:p>
    <w:p w14:paraId="3396981C"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ΙΩΑΝΝΗΣ ΔΡΑΓΑΣΑΚΗΣ (</w:t>
      </w:r>
      <w:r>
        <w:rPr>
          <w:rFonts w:eastAsia="Times New Roman" w:cs="Times New Roman"/>
          <w:b/>
          <w:szCs w:val="24"/>
        </w:rPr>
        <w:t xml:space="preserve">Αντιπρόεδρος της Κυβέρνησης και </w:t>
      </w:r>
      <w:r>
        <w:rPr>
          <w:rFonts w:eastAsia="Times New Roman" w:cs="Times New Roman"/>
          <w:b/>
          <w:szCs w:val="24"/>
        </w:rPr>
        <w:t>Υπουργός Οικονομίας κα</w:t>
      </w:r>
      <w:r>
        <w:rPr>
          <w:rFonts w:eastAsia="Times New Roman" w:cs="Times New Roman"/>
          <w:b/>
          <w:szCs w:val="24"/>
        </w:rPr>
        <w:t xml:space="preserve">ι Ανάπτυξης): </w:t>
      </w:r>
      <w:r>
        <w:rPr>
          <w:rFonts w:eastAsia="Times New Roman" w:cs="Times New Roman"/>
          <w:szCs w:val="24"/>
        </w:rPr>
        <w:t>Αυτός που έγινε και λειτουργεί ήδη και που θα έχει και ποσοτικά καλύτερα αποτελέσματα τώρα που απαλλάσσεται από τα βαρίδια του παρελθόντος. Διότι, ξέρετε, παραλάβαμε κάπου έξι χιλιάδες –δεν θυμάμαι ακριβώς πόσες- αιτήσεις να έχουν ενταχθεί στ</w:t>
      </w:r>
      <w:r>
        <w:rPr>
          <w:rFonts w:eastAsia="Times New Roman" w:cs="Times New Roman"/>
          <w:szCs w:val="24"/>
        </w:rPr>
        <w:t>ους νόμους, χωρίς να υπάρχει η χρηματοδότηση γι’ αυτούς τους νόμους.</w:t>
      </w:r>
    </w:p>
    <w:p w14:paraId="3396981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Αναφέρομαι, λοιπόν, σε διαδικασίες διαφανείς, όσο γίνεται πιο αυτοματοποιημένες, στη θέση πελατειακών σχέσεων του παρελθόντος, που αποτελούσαν πολλές φορές και «θερμοκήπιο» διαφθοράς.</w:t>
      </w:r>
    </w:p>
    <w:p w14:paraId="3396981E" w14:textId="77777777" w:rsidR="000A42A9" w:rsidRDefault="00013445">
      <w:pPr>
        <w:spacing w:after="0" w:line="600" w:lineRule="auto"/>
        <w:ind w:firstLine="720"/>
        <w:jc w:val="both"/>
        <w:rPr>
          <w:rFonts w:eastAsia="Times New Roman" w:cs="Times New Roman"/>
          <w:szCs w:val="24"/>
        </w:rPr>
      </w:pPr>
      <w:proofErr w:type="spellStart"/>
      <w:r>
        <w:rPr>
          <w:rFonts w:eastAsia="Times New Roman" w:cs="Times New Roman"/>
          <w:szCs w:val="24"/>
        </w:rPr>
        <w:lastRenderedPageBreak/>
        <w:t>Πέμ</w:t>
      </w:r>
      <w:r>
        <w:rPr>
          <w:rFonts w:eastAsia="Times New Roman" w:cs="Times New Roman"/>
          <w:szCs w:val="24"/>
        </w:rPr>
        <w:t>πτον</w:t>
      </w:r>
      <w:proofErr w:type="spellEnd"/>
      <w:r>
        <w:rPr>
          <w:rFonts w:eastAsia="Times New Roman" w:cs="Times New Roman"/>
          <w:szCs w:val="24"/>
        </w:rPr>
        <w:t xml:space="preserve">, νέα χρηματοδοτικά εργαλεία τα οποία να μπορούν να χρηματοδοτούν επενδύσεις και επενδυτικά σχέδια, ακόμη και αν οι τράπεζες λόγω των κόκκινων δανείων δεν είναι σε θέση να παίξουν πλήρως αυτόν τον ρόλο και ήδη, είμαστε σε θέση να πούμε ότι εάν υπάρχει </w:t>
      </w:r>
      <w:r>
        <w:rPr>
          <w:rFonts w:eastAsia="Times New Roman" w:cs="Times New Roman"/>
          <w:szCs w:val="24"/>
        </w:rPr>
        <w:t>ένα επενδυτικό σχέδιο, υπάρχουν πόροι και τρόποι να χρηματοδοτηθεί.</w:t>
      </w:r>
    </w:p>
    <w:p w14:paraId="3396981F" w14:textId="77777777" w:rsidR="000A42A9" w:rsidRDefault="00013445">
      <w:pPr>
        <w:spacing w:after="0"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xml:space="preserve">, μια νέα εργαλειοθήκη, που να βοηθά τον χωρικό και γενικότερο αναπτυξιακό σχεδιασμό. Κτηματολόγιο, δασικοί χάρτες, οριοθέτηση αιγιαλού, ειδικά κλαδικά χωροταξικά σχέδια εκεί που δεν </w:t>
      </w:r>
      <w:r>
        <w:rPr>
          <w:rFonts w:eastAsia="Times New Roman" w:cs="Times New Roman"/>
          <w:szCs w:val="24"/>
        </w:rPr>
        <w:t>υπήρχαν, όπως για παράδειγμα στον ορυκτό πλούτο, που δεν είχαμε ποτέ χωροταξικό σχέδιο, τοπικά χωρικά σχέδια και χρήσεις γης, θαλάσσιος χωροταξικός σχεδιασμός.</w:t>
      </w:r>
    </w:p>
    <w:p w14:paraId="3396982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Πολλές φορές όταν λέμε γραφειοκρατία, πίσω απ’ αυτό βρίσκονται πολιτικές, είτε κενά πολιτικής, ε</w:t>
      </w:r>
      <w:r>
        <w:rPr>
          <w:rFonts w:eastAsia="Times New Roman" w:cs="Times New Roman"/>
          <w:szCs w:val="24"/>
        </w:rPr>
        <w:t xml:space="preserve">ίτε λάθη πολιτικής, είτε ευθύνες πολιτικές. Αυτά που είπα, τα χρόνια αυτά προβλήματα της ελληνικής οικονομίας και κοινωνίας, για δεκαετίες είναι ανοικτά </w:t>
      </w:r>
      <w:r>
        <w:rPr>
          <w:rFonts w:eastAsia="Times New Roman" w:cs="Times New Roman"/>
          <w:szCs w:val="24"/>
        </w:rPr>
        <w:lastRenderedPageBreak/>
        <w:t>και έχουν δημιουργήσει ακριβώς ένα σύστημα περίπλοκο, αναποτελεσματικό, όπου όλοι ζημιώνονται. Και επιχ</w:t>
      </w:r>
      <w:r>
        <w:rPr>
          <w:rFonts w:eastAsia="Times New Roman" w:cs="Times New Roman"/>
          <w:szCs w:val="24"/>
        </w:rPr>
        <w:t>ειρήσεις ζημιώνονται και το δημόσιο συμφέρον ζημιώνεται.</w:t>
      </w:r>
    </w:p>
    <w:p w14:paraId="3396982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3396982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Επομένως, ολοκληρώνοντας, θέλω να πω ότι πιστεύω πως βρισκόμαστε στη σωστή κατεύθυνση. Ούτε η μείωση των μισθών ούτ</w:t>
      </w:r>
      <w:r>
        <w:rPr>
          <w:rFonts w:eastAsia="Times New Roman" w:cs="Times New Roman"/>
          <w:szCs w:val="24"/>
        </w:rPr>
        <w:t>ε οι εύκολες φορολογικές εξαγγελίες αποτελούν πειστική λύση. Πειστική απάντηση αποτελεί το να λύσουμε τα χρόνια προβλήματα, τα οποία άλλωστε αποτελούσαν και πολλές από τις αιτίες της κρίσης και της χρεοκοπίας της χώρας μας.</w:t>
      </w:r>
    </w:p>
    <w:p w14:paraId="3396982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Σε ό,τι αφορά όμως τη φορολογία,</w:t>
      </w:r>
      <w:r>
        <w:rPr>
          <w:rFonts w:eastAsia="Times New Roman" w:cs="Times New Roman"/>
          <w:szCs w:val="24"/>
        </w:rPr>
        <w:t xml:space="preserve"> για να μην αφήσω κάτι κενό, θέλω να πω ότι βεβαίως εφόσον έχουμε δημοσιονομικό πόρο να αξιοποιήσουμε, ένα μέρος του θα το αξιοποιήσουμε και για </w:t>
      </w:r>
      <w:proofErr w:type="spellStart"/>
      <w:r>
        <w:rPr>
          <w:rFonts w:eastAsia="Times New Roman" w:cs="Times New Roman"/>
          <w:szCs w:val="24"/>
        </w:rPr>
        <w:t>στοχευμένες</w:t>
      </w:r>
      <w:proofErr w:type="spellEnd"/>
      <w:r>
        <w:rPr>
          <w:rFonts w:eastAsia="Times New Roman" w:cs="Times New Roman"/>
          <w:szCs w:val="24"/>
        </w:rPr>
        <w:t xml:space="preserve"> φορολογικές ελαφρύνσεις. Πριν όμως αποφασίσουμε αυτές τις </w:t>
      </w:r>
      <w:proofErr w:type="spellStart"/>
      <w:r>
        <w:rPr>
          <w:rFonts w:eastAsia="Times New Roman" w:cs="Times New Roman"/>
          <w:szCs w:val="24"/>
        </w:rPr>
        <w:t>στοχευμένες</w:t>
      </w:r>
      <w:proofErr w:type="spellEnd"/>
      <w:r>
        <w:rPr>
          <w:rFonts w:eastAsia="Times New Roman" w:cs="Times New Roman"/>
          <w:szCs w:val="24"/>
        </w:rPr>
        <w:t xml:space="preserve"> φορολογικές ελαφρύνσεις σε ό,</w:t>
      </w:r>
      <w:r>
        <w:rPr>
          <w:rFonts w:eastAsia="Times New Roman" w:cs="Times New Roman"/>
          <w:szCs w:val="24"/>
        </w:rPr>
        <w:t xml:space="preserve">τι αφορά την επιχειρηματικότητα, θα κάνουμε διάλογο με τους φορείς των επιχειρήσεων, για να συνεννοηθούμε </w:t>
      </w:r>
      <w:r>
        <w:rPr>
          <w:rFonts w:eastAsia="Times New Roman" w:cs="Times New Roman"/>
          <w:szCs w:val="24"/>
        </w:rPr>
        <w:lastRenderedPageBreak/>
        <w:t>ποιες ακριβώς φορολογικές ελαφρύνσεις είναι αυτές οι οποίες δημιουργούν όχι πρόσκαιρα οφέλη, αλλά μακροχρόνιες ευνοϊκότερες συνθήκες.</w:t>
      </w:r>
    </w:p>
    <w:p w14:paraId="3396982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Πρέπει να σας πω</w:t>
      </w:r>
      <w:r>
        <w:rPr>
          <w:rFonts w:eastAsia="Times New Roman" w:cs="Times New Roman"/>
          <w:szCs w:val="24"/>
        </w:rPr>
        <w:t xml:space="preserve"> ότι έχουμε πάρει και στο Υπουργείο προτάσεις σοβαρές από το Σύνδεσμο </w:t>
      </w:r>
      <w:proofErr w:type="spellStart"/>
      <w:r>
        <w:rPr>
          <w:rFonts w:eastAsia="Times New Roman" w:cs="Times New Roman"/>
          <w:szCs w:val="24"/>
        </w:rPr>
        <w:t>Εξαγωγέων</w:t>
      </w:r>
      <w:proofErr w:type="spellEnd"/>
      <w:r>
        <w:rPr>
          <w:rFonts w:eastAsia="Times New Roman" w:cs="Times New Roman"/>
          <w:szCs w:val="24"/>
        </w:rPr>
        <w:t xml:space="preserve"> Βορείου Ελλάδος, από επιχειρηματικούς συνδέσμους, όπως η Ελληνική Παραγωγή, ο ΣΕΒ και άλλους. Όλες αυτές τις προτάσεις θα τις αξιολογήσουμε και μέσα από διάλογο θα καταλήξουμε,</w:t>
      </w:r>
      <w:r>
        <w:rPr>
          <w:rFonts w:eastAsia="Times New Roman" w:cs="Times New Roman"/>
          <w:szCs w:val="24"/>
        </w:rPr>
        <w:t xml:space="preserve"> όπως είπα, σε </w:t>
      </w:r>
      <w:proofErr w:type="spellStart"/>
      <w:r>
        <w:rPr>
          <w:rFonts w:eastAsia="Times New Roman" w:cs="Times New Roman"/>
          <w:szCs w:val="24"/>
        </w:rPr>
        <w:t>στοχευμένες</w:t>
      </w:r>
      <w:proofErr w:type="spellEnd"/>
      <w:r>
        <w:rPr>
          <w:rFonts w:eastAsia="Times New Roman" w:cs="Times New Roman"/>
          <w:szCs w:val="24"/>
        </w:rPr>
        <w:t xml:space="preserve"> παρεμβάσεις.</w:t>
      </w:r>
    </w:p>
    <w:p w14:paraId="3396982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Επομένως, δημιουργούμε ένα ευνοϊκό πλαίσιο για τις επενδύσεις και την κοινωνικά υπεύθυνη επιχειρηματικότητα. Δημιουργούμε τις προϋποθέσεις η επιχειρηματικότητα να είναι ελεύθερη, εντός όμως συγκεκριμένων κοινωνικών κ</w:t>
      </w:r>
      <w:r>
        <w:rPr>
          <w:rFonts w:eastAsia="Times New Roman" w:cs="Times New Roman"/>
          <w:szCs w:val="24"/>
        </w:rPr>
        <w:t>αι οικολογικών δεσμεύσεων και αυτό νομίζω ότι είναι εκείνο που απαιτεί το κοινωνικό συμφέρον σήμερα στη χώρα μας.</w:t>
      </w:r>
    </w:p>
    <w:p w14:paraId="3396982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3969827" w14:textId="77777777" w:rsidR="000A42A9" w:rsidRDefault="000134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3969828"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Πρόεδρε, παρακαλώ τον λόγο.</w:t>
      </w:r>
    </w:p>
    <w:p w14:paraId="33969829"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Θα κάνω την ανακοίνωση για το σχολείο και αμέσως μετά θα σας δώσω τον λόγο, κύριε Λοβέρδο.</w:t>
      </w:r>
    </w:p>
    <w:p w14:paraId="3396982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w:t>
      </w:r>
      <w:r>
        <w:rPr>
          <w:rFonts w:eastAsia="Times New Roman" w:cs="Times New Roman"/>
          <w:szCs w:val="24"/>
        </w:rPr>
        <w:t>έκθεση της αίθουσας «</w:t>
      </w:r>
      <w:r>
        <w:rPr>
          <w:rFonts w:eastAsia="Times New Roman" w:cs="Times New Roman"/>
          <w:szCs w:val="24"/>
        </w:rPr>
        <w:t>ΕΛΕΥΘΕΡΙΟΣ ΒΕΝΙΖΕΛΟΣ</w:t>
      </w:r>
      <w:r>
        <w:rPr>
          <w:rFonts w:eastAsia="Times New Roman" w:cs="Times New Roman"/>
          <w:szCs w:val="24"/>
        </w:rPr>
        <w:t>» και ενημερώθηκαν για την ιστορία του κτηρίου και τον τρόπο οργάνωσης και λειτουργίας της Βουλής, είκοσι τρεις μαθητές και μαθήτριες και τρεις εκπαιδευτικοί</w:t>
      </w:r>
      <w:r>
        <w:rPr>
          <w:rFonts w:eastAsia="Times New Roman" w:cs="Times New Roman"/>
          <w:szCs w:val="24"/>
        </w:rPr>
        <w:t xml:space="preserve"> συνοδοί τους</w:t>
      </w:r>
      <w:r>
        <w:rPr>
          <w:rFonts w:eastAsia="Times New Roman" w:cs="Times New Roman"/>
          <w:szCs w:val="24"/>
        </w:rPr>
        <w:t xml:space="preserve"> από το 5ο Δημοτικό Σχολείο Χίου. </w:t>
      </w:r>
    </w:p>
    <w:p w14:paraId="3396982B" w14:textId="77777777" w:rsidR="000A42A9" w:rsidRDefault="00013445">
      <w:pPr>
        <w:tabs>
          <w:tab w:val="left" w:pos="4290"/>
        </w:tabs>
        <w:spacing w:after="0"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τούς καλωσορίζει.</w:t>
      </w:r>
    </w:p>
    <w:p w14:paraId="3396982C" w14:textId="77777777" w:rsidR="000A42A9" w:rsidRDefault="00013445">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396982D"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14:paraId="3396982E"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w:t>
      </w:r>
    </w:p>
    <w:p w14:paraId="3396982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θα κάνω την παρέμβασή μου αργότερα, αφού ακούσουμε και τον κ. </w:t>
      </w:r>
      <w:proofErr w:type="spellStart"/>
      <w:r>
        <w:rPr>
          <w:rFonts w:eastAsia="Times New Roman" w:cs="Times New Roman"/>
          <w:szCs w:val="24"/>
        </w:rPr>
        <w:t>Πιτσιόρλα</w:t>
      </w:r>
      <w:proofErr w:type="spellEnd"/>
      <w:r>
        <w:rPr>
          <w:rFonts w:eastAsia="Times New Roman" w:cs="Times New Roman"/>
          <w:szCs w:val="24"/>
        </w:rPr>
        <w:t>.</w:t>
      </w:r>
    </w:p>
    <w:p w14:paraId="3396983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Ωστόσο</w:t>
      </w:r>
      <w:r>
        <w:rPr>
          <w:rFonts w:eastAsia="Times New Roman" w:cs="Times New Roman"/>
          <w:szCs w:val="24"/>
        </w:rPr>
        <w:t xml:space="preserve"> κατά τον Κανονισμό, αντιδρώ στην παρέμβαση του Υπουργού με τα εξής. Σωστά ο ίδιος γενίκευσε. Έφυγε από τα θέματα του σχεδίου νόμου </w:t>
      </w:r>
      <w:r w:rsidRPr="00F331DF">
        <w:rPr>
          <w:rFonts w:eastAsia="Times New Roman"/>
          <w:bCs/>
        </w:rPr>
        <w:t>και</w:t>
      </w:r>
      <w:r>
        <w:rPr>
          <w:rFonts w:eastAsia="Times New Roman" w:cs="Times New Roman"/>
          <w:szCs w:val="24"/>
        </w:rPr>
        <w:t xml:space="preserve"> μίλησε γενικότερα για το θέμα της αρμοδιότητάς του,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ένα από τα μεγαλύτερα θέματα -αν δεν </w:t>
      </w:r>
      <w:r w:rsidRPr="00D66BCA">
        <w:rPr>
          <w:rFonts w:eastAsia="Times New Roman"/>
          <w:bCs/>
        </w:rPr>
        <w:t>είναι</w:t>
      </w:r>
      <w:r>
        <w:rPr>
          <w:rFonts w:eastAsia="Times New Roman" w:cs="Times New Roman"/>
          <w:szCs w:val="24"/>
        </w:rPr>
        <w:t xml:space="preserve"> το μεγαλύτε</w:t>
      </w:r>
      <w:r>
        <w:rPr>
          <w:rFonts w:eastAsia="Times New Roman" w:cs="Times New Roman"/>
          <w:szCs w:val="24"/>
        </w:rPr>
        <w:t xml:space="preserve">ρο θέμα- </w:t>
      </w:r>
      <w:r w:rsidRPr="008F0891">
        <w:rPr>
          <w:rFonts w:eastAsia="Times New Roman" w:cs="Times New Roman"/>
          <w:bCs/>
          <w:shd w:val="clear" w:color="auto" w:fill="FFFFFF"/>
        </w:rPr>
        <w:t>που</w:t>
      </w:r>
      <w:r>
        <w:rPr>
          <w:rFonts w:eastAsia="Times New Roman" w:cs="Times New Roman"/>
          <w:szCs w:val="24"/>
        </w:rPr>
        <w:t xml:space="preserve"> αντιμετωπίζει η χώρα μας σήμερα. </w:t>
      </w:r>
    </w:p>
    <w:p w14:paraId="33969831" w14:textId="77777777" w:rsidR="000A42A9" w:rsidRDefault="00013445">
      <w:pPr>
        <w:spacing w:after="0" w:line="600" w:lineRule="auto"/>
        <w:ind w:firstLine="720"/>
        <w:jc w:val="both"/>
        <w:rPr>
          <w:rFonts w:eastAsia="Times New Roman" w:cs="Times New Roman"/>
          <w:szCs w:val="24"/>
        </w:rPr>
      </w:pPr>
      <w:r w:rsidRPr="00D355DE">
        <w:rPr>
          <w:rFonts w:eastAsia="Times New Roman" w:cs="Times New Roman"/>
          <w:bCs/>
          <w:shd w:val="clear" w:color="auto" w:fill="FFFFFF"/>
        </w:rPr>
        <w:t>Όμως</w:t>
      </w:r>
      <w:r>
        <w:rPr>
          <w:rFonts w:eastAsia="Times New Roman" w:cs="Times New Roman"/>
          <w:szCs w:val="24"/>
        </w:rPr>
        <w:t xml:space="preserve"> μετά από τρεισήμισι χρόνια </w:t>
      </w:r>
      <w:r w:rsidRPr="00D66BCA">
        <w:rPr>
          <w:rFonts w:eastAsia="Times New Roman"/>
          <w:bCs/>
        </w:rPr>
        <w:t>είναι</w:t>
      </w:r>
      <w:r>
        <w:rPr>
          <w:rFonts w:eastAsia="Times New Roman" w:cs="Times New Roman"/>
          <w:szCs w:val="24"/>
        </w:rPr>
        <w:t xml:space="preserve"> βασική υποχρέωση ενός Υπουργού Ανάπτυξης, όσο κι αν </w:t>
      </w:r>
      <w:r w:rsidRPr="00773379">
        <w:rPr>
          <w:rFonts w:eastAsia="Times New Roman"/>
          <w:bCs/>
        </w:rPr>
        <w:t>έχει</w:t>
      </w:r>
      <w:r>
        <w:rPr>
          <w:rFonts w:eastAsia="Times New Roman" w:cs="Times New Roman"/>
          <w:szCs w:val="24"/>
        </w:rPr>
        <w:t xml:space="preserve"> ευκολίες από το γεγονός </w:t>
      </w:r>
      <w:r w:rsidRPr="002B5B2E">
        <w:rPr>
          <w:rFonts w:eastAsia="Times New Roman"/>
          <w:bCs/>
          <w:shd w:val="clear" w:color="auto" w:fill="FFFFFF"/>
        </w:rPr>
        <w:t>ότι</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ο τρίτος στη σειρά -δεν ξεκινάει το 2015 η </w:t>
      </w:r>
      <w:r w:rsidRPr="003E5E44">
        <w:rPr>
          <w:rFonts w:eastAsia="Times New Roman"/>
          <w:bCs/>
        </w:rPr>
        <w:t>Κυβέρνηση</w:t>
      </w:r>
      <w:r>
        <w:rPr>
          <w:rFonts w:eastAsia="Times New Roman" w:cs="Times New Roman"/>
          <w:szCs w:val="24"/>
        </w:rPr>
        <w:t xml:space="preserve"> με αυτόν- </w:t>
      </w:r>
      <w:r w:rsidRPr="002314B3">
        <w:rPr>
          <w:rFonts w:eastAsia="Times New Roman"/>
          <w:bCs/>
          <w:shd w:val="clear" w:color="auto" w:fill="FFFFFF"/>
        </w:rPr>
        <w:t>να</w:t>
      </w:r>
      <w:r>
        <w:rPr>
          <w:rFonts w:eastAsia="Times New Roman" w:cs="Times New Roman"/>
          <w:szCs w:val="24"/>
        </w:rPr>
        <w:t xml:space="preserve"> μας πει τι </w:t>
      </w:r>
      <w:r w:rsidRPr="00022913">
        <w:rPr>
          <w:rFonts w:eastAsia="Times New Roman"/>
          <w:bCs/>
          <w:shd w:val="clear" w:color="auto" w:fill="FFFFFF"/>
        </w:rPr>
        <w:t>θα</w:t>
      </w:r>
      <w:r>
        <w:rPr>
          <w:rFonts w:eastAsia="Times New Roman" w:cs="Times New Roman"/>
          <w:szCs w:val="24"/>
        </w:rPr>
        <w:t xml:space="preserve"> </w:t>
      </w:r>
      <w:r>
        <w:rPr>
          <w:rFonts w:eastAsia="Times New Roman" w:cs="Times New Roman"/>
          <w:szCs w:val="24"/>
        </w:rPr>
        <w:t xml:space="preserve">κάνει κι όχι να μας πει τι δεν έγινε σωστά στο παρελθόν. </w:t>
      </w:r>
    </w:p>
    <w:p w14:paraId="3396983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Σημειώνω, </w:t>
      </w:r>
      <w:r w:rsidRPr="00565BE2">
        <w:rPr>
          <w:rFonts w:eastAsia="Times New Roman" w:cs="Times New Roman"/>
          <w:szCs w:val="24"/>
        </w:rPr>
        <w:t>κύριε Πρόεδρε</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στα θέματα της δικής του </w:t>
      </w:r>
      <w:proofErr w:type="spellStart"/>
      <w:r>
        <w:rPr>
          <w:rFonts w:eastAsia="Times New Roman" w:cs="Times New Roman"/>
          <w:szCs w:val="24"/>
        </w:rPr>
        <w:t>αρμοδιότητος</w:t>
      </w:r>
      <w:proofErr w:type="spellEnd"/>
      <w:r>
        <w:rPr>
          <w:rFonts w:eastAsia="Times New Roman" w:cs="Times New Roman"/>
          <w:szCs w:val="24"/>
        </w:rPr>
        <w:t xml:space="preserve"> έγκειται πρωτίστως η </w:t>
      </w:r>
      <w:r w:rsidRPr="00414F89">
        <w:rPr>
          <w:rFonts w:eastAsia="Times New Roman" w:cs="Times New Roman"/>
          <w:szCs w:val="24"/>
        </w:rPr>
        <w:t>εφαρμογή</w:t>
      </w:r>
      <w:r>
        <w:rPr>
          <w:rFonts w:eastAsia="Times New Roman" w:cs="Times New Roman"/>
          <w:szCs w:val="24"/>
        </w:rPr>
        <w:t xml:space="preserve"> του λεγομένου Ολιστικού Σχεδίου Ανάπτυξης του κ. </w:t>
      </w:r>
      <w:proofErr w:type="spellStart"/>
      <w:r>
        <w:rPr>
          <w:rFonts w:eastAsia="Times New Roman" w:cs="Times New Roman"/>
          <w:szCs w:val="24"/>
        </w:rPr>
        <w:t>Τσακαλώτου</w:t>
      </w:r>
      <w:proofErr w:type="spellEnd"/>
      <w:r>
        <w:rPr>
          <w:rFonts w:eastAsia="Times New Roman" w:cs="Times New Roman"/>
          <w:szCs w:val="24"/>
        </w:rPr>
        <w:t xml:space="preserve">, εις το οποίο </w:t>
      </w:r>
      <w:r w:rsidRPr="00833F6A">
        <w:rPr>
          <w:rFonts w:eastAsia="Times New Roman"/>
          <w:bCs/>
          <w:shd w:val="clear" w:color="auto" w:fill="FFFFFF"/>
        </w:rPr>
        <w:t>μια</w:t>
      </w:r>
      <w:r>
        <w:rPr>
          <w:rFonts w:eastAsia="Times New Roman" w:cs="Times New Roman"/>
          <w:szCs w:val="24"/>
        </w:rPr>
        <w:t xml:space="preserve"> απλή αναφορά έκανε </w:t>
      </w:r>
      <w:r w:rsidRPr="00F331DF">
        <w:rPr>
          <w:rFonts w:eastAsia="Times New Roman"/>
          <w:bCs/>
        </w:rPr>
        <w:t>και</w:t>
      </w:r>
      <w:r>
        <w:rPr>
          <w:rFonts w:eastAsia="Times New Roman" w:cs="Times New Roman"/>
          <w:szCs w:val="24"/>
        </w:rPr>
        <w:t xml:space="preserve"> όχι περισσότερες. Αυτό για εμένα </w:t>
      </w:r>
      <w:r w:rsidRPr="00D66BCA">
        <w:rPr>
          <w:rFonts w:eastAsia="Times New Roman"/>
          <w:bCs/>
        </w:rPr>
        <w:t>είναι</w:t>
      </w:r>
      <w:r>
        <w:rPr>
          <w:rFonts w:eastAsia="Times New Roman" w:cs="Times New Roman"/>
          <w:szCs w:val="24"/>
        </w:rPr>
        <w:t xml:space="preserve"> χαρακτηριστικό. </w:t>
      </w:r>
    </w:p>
    <w:p w14:paraId="3396983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Παίρνω,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τον λόγο για κάτι άλλο. </w:t>
      </w:r>
      <w:r w:rsidRPr="007D7C21">
        <w:rPr>
          <w:rFonts w:eastAsia="Times New Roman" w:cs="Times New Roman"/>
          <w:szCs w:val="24"/>
        </w:rPr>
        <w:t>Κύριε Υπουργέ</w:t>
      </w:r>
      <w:r>
        <w:rPr>
          <w:rFonts w:eastAsia="Times New Roman" w:cs="Times New Roman"/>
          <w:szCs w:val="24"/>
        </w:rPr>
        <w:t xml:space="preserve">, σωστά αναφέρεστε στην </w:t>
      </w:r>
      <w:r w:rsidRPr="00C552FB">
        <w:rPr>
          <w:rFonts w:eastAsia="Times New Roman" w:cs="Times New Roman"/>
          <w:bCs/>
          <w:shd w:val="clear" w:color="auto" w:fill="FFFFFF"/>
        </w:rPr>
        <w:t>ανάγκη</w:t>
      </w:r>
      <w:r>
        <w:rPr>
          <w:rFonts w:eastAsia="Times New Roman" w:cs="Times New Roman"/>
          <w:szCs w:val="24"/>
        </w:rPr>
        <w:t xml:space="preserve"> μείωσης των φόρων. Από όλες τις πλευρές του </w:t>
      </w:r>
      <w:r w:rsidRPr="00783129">
        <w:rPr>
          <w:rFonts w:eastAsia="Times New Roman"/>
          <w:bCs/>
        </w:rPr>
        <w:t>Κοινοβουλίου</w:t>
      </w:r>
      <w:r>
        <w:rPr>
          <w:rFonts w:eastAsia="Times New Roman" w:cs="Times New Roman"/>
          <w:szCs w:val="24"/>
        </w:rPr>
        <w:t xml:space="preserve"> αναφέρεται αυτό. Σωστά, </w:t>
      </w:r>
      <w:r w:rsidRPr="007756A5">
        <w:rPr>
          <w:rFonts w:eastAsia="Times New Roman" w:cs="Times New Roman"/>
          <w:szCs w:val="24"/>
        </w:rPr>
        <w:t>ε</w:t>
      </w:r>
      <w:r w:rsidRPr="007756A5">
        <w:rPr>
          <w:rFonts w:eastAsia="Times New Roman" w:cs="Times New Roman"/>
          <w:bCs/>
          <w:shd w:val="clear" w:color="auto" w:fill="FFFFFF"/>
        </w:rPr>
        <w:t>πίσης</w:t>
      </w:r>
      <w:r>
        <w:rPr>
          <w:rFonts w:eastAsia="Times New Roman" w:cs="Times New Roman"/>
          <w:bCs/>
          <w:shd w:val="clear" w:color="auto" w:fill="FFFFFF"/>
        </w:rPr>
        <w:t>,</w:t>
      </w:r>
      <w:r>
        <w:rPr>
          <w:rFonts w:eastAsia="Times New Roman" w:cs="Times New Roman"/>
          <w:szCs w:val="24"/>
        </w:rPr>
        <w:t xml:space="preserve"> λέτε </w:t>
      </w:r>
      <w:r w:rsidRPr="002B5B2E">
        <w:rPr>
          <w:rFonts w:eastAsia="Times New Roman"/>
          <w:bCs/>
          <w:shd w:val="clear" w:color="auto" w:fill="FFFFFF"/>
        </w:rPr>
        <w:t>ότι</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r w:rsidRPr="00C552FB">
        <w:rPr>
          <w:rFonts w:eastAsia="Times New Roman" w:cs="Times New Roman"/>
          <w:bCs/>
          <w:shd w:val="clear" w:color="auto" w:fill="FFFFFF"/>
        </w:rPr>
        <w:t>ανάγκη</w:t>
      </w:r>
      <w:r>
        <w:rPr>
          <w:rFonts w:eastAsia="Times New Roman" w:cs="Times New Roman"/>
          <w:szCs w:val="24"/>
        </w:rPr>
        <w:t xml:space="preserve"> να ανα</w:t>
      </w:r>
      <w:r>
        <w:rPr>
          <w:rFonts w:eastAsia="Times New Roman" w:cs="Times New Roman"/>
          <w:szCs w:val="24"/>
        </w:rPr>
        <w:t xml:space="preserve">προσαρμοστεί </w:t>
      </w:r>
      <w:r w:rsidRPr="00F331DF">
        <w:rPr>
          <w:rFonts w:eastAsia="Times New Roman"/>
          <w:bCs/>
        </w:rPr>
        <w:t>και</w:t>
      </w:r>
      <w:r>
        <w:rPr>
          <w:rFonts w:eastAsia="Times New Roman" w:cs="Times New Roman"/>
          <w:szCs w:val="24"/>
        </w:rPr>
        <w:t xml:space="preserve"> ο κατώτατος μισθός. Όλες τις πτέρυγες του </w:t>
      </w:r>
      <w:r w:rsidRPr="00783129">
        <w:rPr>
          <w:rFonts w:eastAsia="Times New Roman"/>
          <w:bCs/>
        </w:rPr>
        <w:t>Κοινοβουλίου</w:t>
      </w:r>
      <w:r>
        <w:rPr>
          <w:rFonts w:eastAsia="Times New Roman" w:cs="Times New Roman"/>
          <w:szCs w:val="24"/>
        </w:rPr>
        <w:t xml:space="preserve"> το λένε αυτό. </w:t>
      </w:r>
    </w:p>
    <w:p w14:paraId="3396983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Εσείς,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δεν έχετε χρέος απλώς </w:t>
      </w:r>
      <w:r w:rsidRPr="002314B3">
        <w:rPr>
          <w:rFonts w:eastAsia="Times New Roman"/>
          <w:bCs/>
          <w:shd w:val="clear" w:color="auto" w:fill="FFFFFF"/>
        </w:rPr>
        <w:t>να</w:t>
      </w:r>
      <w:r>
        <w:rPr>
          <w:rFonts w:eastAsia="Times New Roman" w:cs="Times New Roman"/>
          <w:szCs w:val="24"/>
        </w:rPr>
        <w:t xml:space="preserve"> αναφέρετε τι θα ήταν καλό να γίνει. Εσείς έχετε υποχρέωση να μας πείτε κάτι άλλο, μετά από τρεισήμισι χρόνια, </w:t>
      </w:r>
      <w:r w:rsidRPr="004506CC">
        <w:rPr>
          <w:rFonts w:eastAsia="Times New Roman" w:cs="Times New Roman"/>
          <w:bCs/>
          <w:shd w:val="clear" w:color="auto" w:fill="FFFFFF"/>
        </w:rPr>
        <w:t>μάλιστα</w:t>
      </w:r>
      <w:r>
        <w:rPr>
          <w:rFonts w:eastAsia="Times New Roman" w:cs="Times New Roman"/>
          <w:bCs/>
          <w:shd w:val="clear" w:color="auto" w:fill="FFFFFF"/>
        </w:rPr>
        <w:t>,</w:t>
      </w:r>
      <w:r>
        <w:rPr>
          <w:rFonts w:eastAsia="Times New Roman" w:cs="Times New Roman"/>
          <w:szCs w:val="24"/>
        </w:rPr>
        <w:t xml:space="preserve"> παραμονής στη διακυβέρνηση του τόπου. Είστε η μακροβιότερη </w:t>
      </w:r>
      <w:r w:rsidRPr="003E5E44">
        <w:rPr>
          <w:rFonts w:eastAsia="Times New Roman"/>
          <w:bCs/>
        </w:rPr>
        <w:t>Κυβέρνηση</w:t>
      </w:r>
      <w:r>
        <w:rPr>
          <w:rFonts w:eastAsia="Times New Roman" w:cs="Times New Roman"/>
          <w:szCs w:val="24"/>
        </w:rPr>
        <w:t xml:space="preserve"> της κρίσης. Όλες οι άλλες είχαν λιγότερο χρόνο μπροστά τους, για πολλούς λόγους, ένας εκ των οποίων είστε κι εσείς, ως Αντιπολίτευση. Είστε υποχρεωμένος </w:t>
      </w:r>
      <w:r w:rsidRPr="002314B3">
        <w:rPr>
          <w:rFonts w:eastAsia="Times New Roman"/>
          <w:bCs/>
          <w:shd w:val="clear" w:color="auto" w:fill="FFFFFF"/>
        </w:rPr>
        <w:t>να</w:t>
      </w:r>
      <w:r>
        <w:rPr>
          <w:rFonts w:eastAsia="Times New Roman" w:cs="Times New Roman"/>
          <w:szCs w:val="24"/>
        </w:rPr>
        <w:t xml:space="preserve"> μας πείτε πώς </w:t>
      </w:r>
      <w:r w:rsidRPr="00022913">
        <w:rPr>
          <w:rFonts w:eastAsia="Times New Roman"/>
          <w:bCs/>
          <w:shd w:val="clear" w:color="auto" w:fill="FFFFFF"/>
        </w:rPr>
        <w:t>θα</w:t>
      </w:r>
      <w:r>
        <w:rPr>
          <w:rFonts w:eastAsia="Times New Roman" w:cs="Times New Roman"/>
          <w:szCs w:val="24"/>
        </w:rPr>
        <w:t xml:space="preserve"> έρθει η Ελλάδ</w:t>
      </w:r>
      <w:r>
        <w:rPr>
          <w:rFonts w:eastAsia="Times New Roman" w:cs="Times New Roman"/>
          <w:szCs w:val="24"/>
        </w:rPr>
        <w:t xml:space="preserve">α στην πολυτελή θέση </w:t>
      </w:r>
      <w:r w:rsidRPr="002314B3">
        <w:rPr>
          <w:rFonts w:eastAsia="Times New Roman"/>
          <w:bCs/>
          <w:shd w:val="clear" w:color="auto" w:fill="FFFFFF"/>
        </w:rPr>
        <w:t>να</w:t>
      </w:r>
      <w:r>
        <w:rPr>
          <w:rFonts w:eastAsia="Times New Roman" w:cs="Times New Roman"/>
          <w:szCs w:val="24"/>
        </w:rPr>
        <w:t xml:space="preserve"> μειώσει τους φόρους. </w:t>
      </w:r>
    </w:p>
    <w:p w14:paraId="3396983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Για τις εισφορές δεν είπατε κάτι. Το παραλείψατε ως ευκόλως εννοούμενο. Φαντάζομαι </w:t>
      </w:r>
      <w:r w:rsidRPr="002B5B2E">
        <w:rPr>
          <w:rFonts w:eastAsia="Times New Roman"/>
          <w:bCs/>
          <w:shd w:val="clear" w:color="auto" w:fill="FFFFFF"/>
        </w:rPr>
        <w:t>ότι</w:t>
      </w:r>
      <w:r>
        <w:rPr>
          <w:rFonts w:eastAsia="Times New Roman" w:cs="Times New Roman"/>
          <w:szCs w:val="24"/>
        </w:rPr>
        <w:t xml:space="preserve"> το συμπεριλαμβάνετε. Πώς θα μειώσετε τις εισφορές; Πώς </w:t>
      </w:r>
      <w:r w:rsidRPr="00022913">
        <w:rPr>
          <w:rFonts w:eastAsia="Times New Roman"/>
          <w:bCs/>
          <w:shd w:val="clear" w:color="auto" w:fill="FFFFFF"/>
        </w:rPr>
        <w:t>θα</w:t>
      </w:r>
      <w:r>
        <w:rPr>
          <w:rFonts w:eastAsia="Times New Roman" w:cs="Times New Roman"/>
          <w:szCs w:val="24"/>
        </w:rPr>
        <w:t xml:space="preserve"> </w:t>
      </w:r>
      <w:r w:rsidRPr="00D66BCA">
        <w:rPr>
          <w:rFonts w:eastAsia="Times New Roman"/>
          <w:bCs/>
        </w:rPr>
        <w:t>ε</w:t>
      </w:r>
      <w:r>
        <w:rPr>
          <w:rFonts w:eastAsia="Times New Roman"/>
          <w:bCs/>
        </w:rPr>
        <w:t xml:space="preserve">ίστε </w:t>
      </w:r>
      <w:r>
        <w:rPr>
          <w:rFonts w:eastAsia="Times New Roman" w:cs="Times New Roman"/>
          <w:szCs w:val="24"/>
        </w:rPr>
        <w:t xml:space="preserve">σε </w:t>
      </w:r>
      <w:r>
        <w:rPr>
          <w:rFonts w:eastAsia="Times New Roman" w:cs="Times New Roman"/>
          <w:szCs w:val="24"/>
        </w:rPr>
        <w:lastRenderedPageBreak/>
        <w:t xml:space="preserve">θέση να αυξήσετε τον κατώτατο μισθό; Αυτή </w:t>
      </w:r>
      <w:r w:rsidRPr="00D66BCA">
        <w:rPr>
          <w:rFonts w:eastAsia="Times New Roman"/>
          <w:bCs/>
        </w:rPr>
        <w:t>είναι</w:t>
      </w:r>
      <w:r>
        <w:rPr>
          <w:rFonts w:eastAsia="Times New Roman" w:cs="Times New Roman"/>
          <w:szCs w:val="24"/>
        </w:rPr>
        <w:t xml:space="preserve"> η δουλει</w:t>
      </w:r>
      <w:r>
        <w:rPr>
          <w:rFonts w:eastAsia="Times New Roman" w:cs="Times New Roman"/>
          <w:szCs w:val="24"/>
        </w:rPr>
        <w:t xml:space="preserve">ά ενός συνδυασμού αρμοδιοτήτων του Υπουργείου Οικονομίας </w:t>
      </w:r>
      <w:r w:rsidRPr="00F331DF">
        <w:rPr>
          <w:rFonts w:eastAsia="Times New Roman"/>
          <w:bCs/>
        </w:rPr>
        <w:t>και</w:t>
      </w:r>
      <w:r>
        <w:rPr>
          <w:rFonts w:eastAsia="Times New Roman" w:cs="Times New Roman"/>
          <w:szCs w:val="24"/>
        </w:rPr>
        <w:t xml:space="preserve"> του Υπουργείου Οικονομικών. Είστε το μισό από το όλον της προσπάθειας για </w:t>
      </w:r>
      <w:r w:rsidRPr="00833F6A">
        <w:rPr>
          <w:rFonts w:eastAsia="Times New Roman"/>
          <w:bCs/>
          <w:shd w:val="clear" w:color="auto" w:fill="FFFFFF"/>
        </w:rPr>
        <w:t>μια</w:t>
      </w:r>
      <w:r>
        <w:rPr>
          <w:rFonts w:eastAsia="Times New Roman" w:cs="Times New Roman"/>
          <w:szCs w:val="24"/>
        </w:rPr>
        <w:t xml:space="preserve"> αναπτυξιακή πορεία. </w:t>
      </w:r>
    </w:p>
    <w:p w14:paraId="3396983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Εδώ, σήμερα, φοβούμαι να πω </w:t>
      </w:r>
      <w:r w:rsidRPr="002B5B2E">
        <w:rPr>
          <w:rFonts w:eastAsia="Times New Roman"/>
          <w:bCs/>
          <w:shd w:val="clear" w:color="auto" w:fill="FFFFFF"/>
        </w:rPr>
        <w:t>ότι</w:t>
      </w:r>
      <w:r>
        <w:rPr>
          <w:rFonts w:eastAsia="Times New Roman" w:cs="Times New Roman"/>
          <w:szCs w:val="24"/>
        </w:rPr>
        <w:t xml:space="preserve"> κάνατε προγραμματικές δηλώσεις. Όσο,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κι αν είστε πρόσφατος</w:t>
      </w:r>
      <w:r>
        <w:rPr>
          <w:rFonts w:eastAsia="Times New Roman" w:cs="Times New Roman"/>
          <w:szCs w:val="24"/>
        </w:rPr>
        <w:t xml:space="preserve"> σε αυτό το Υπουργείο, δεν έχετε το </w:t>
      </w:r>
      <w:r w:rsidRPr="002B4AE2">
        <w:rPr>
          <w:rFonts w:eastAsia="Times New Roman" w:cs="Times New Roman"/>
          <w:bCs/>
          <w:shd w:val="clear" w:color="auto" w:fill="FFFFFF"/>
        </w:rPr>
        <w:t>δικαίωμα</w:t>
      </w:r>
      <w:r>
        <w:rPr>
          <w:rFonts w:eastAsia="Times New Roman" w:cs="Times New Roman"/>
          <w:szCs w:val="24"/>
        </w:rPr>
        <w:t xml:space="preserve"> μετά από τρεισήμισι χρόνια </w:t>
      </w:r>
      <w:r w:rsidRPr="002314B3">
        <w:rPr>
          <w:rFonts w:eastAsia="Times New Roman"/>
          <w:bCs/>
          <w:shd w:val="clear" w:color="auto" w:fill="FFFFFF"/>
        </w:rPr>
        <w:t>να</w:t>
      </w:r>
      <w:r>
        <w:rPr>
          <w:rFonts w:eastAsia="Times New Roman" w:cs="Times New Roman"/>
          <w:szCs w:val="24"/>
        </w:rPr>
        <w:t xml:space="preserve"> στέκεστε σε προγραμματικές δηλώσεις. </w:t>
      </w:r>
      <w:r w:rsidRPr="00833F6A">
        <w:rPr>
          <w:rFonts w:eastAsia="Times New Roman"/>
          <w:bCs/>
          <w:shd w:val="clear" w:color="auto" w:fill="FFFFFF"/>
        </w:rPr>
        <w:t>Μια</w:t>
      </w:r>
      <w:r>
        <w:rPr>
          <w:rFonts w:eastAsia="Times New Roman" w:cs="Times New Roman"/>
          <w:szCs w:val="24"/>
        </w:rPr>
        <w:t xml:space="preserve"> καταγραφή πράξεως </w:t>
      </w:r>
      <w:r w:rsidRPr="008F0891">
        <w:rPr>
          <w:rFonts w:eastAsia="Times New Roman" w:cs="Times New Roman"/>
          <w:bCs/>
          <w:shd w:val="clear" w:color="auto" w:fill="FFFFFF"/>
        </w:rPr>
        <w:t>που</w:t>
      </w:r>
      <w:r>
        <w:rPr>
          <w:rFonts w:eastAsia="Times New Roman" w:cs="Times New Roman"/>
          <w:szCs w:val="24"/>
        </w:rPr>
        <w:t xml:space="preserve"> αμέσως </w:t>
      </w:r>
      <w:r w:rsidRPr="00022913">
        <w:rPr>
          <w:rFonts w:eastAsia="Times New Roman"/>
          <w:bCs/>
          <w:shd w:val="clear" w:color="auto" w:fill="FFFFFF"/>
        </w:rPr>
        <w:t>θα</w:t>
      </w:r>
      <w:r>
        <w:rPr>
          <w:rFonts w:eastAsia="Times New Roman" w:cs="Times New Roman"/>
          <w:szCs w:val="24"/>
        </w:rPr>
        <w:t xml:space="preserve"> κάνετε, ως Υπουργός Ανάπτυξης, </w:t>
      </w:r>
      <w:r w:rsidRPr="00022913">
        <w:rPr>
          <w:rFonts w:eastAsia="Times New Roman"/>
          <w:bCs/>
          <w:shd w:val="clear" w:color="auto" w:fill="FFFFFF"/>
        </w:rPr>
        <w:t>θα</w:t>
      </w:r>
      <w:r>
        <w:rPr>
          <w:rFonts w:eastAsia="Times New Roman" w:cs="Times New Roman"/>
          <w:szCs w:val="24"/>
        </w:rPr>
        <w:t xml:space="preserve"> ήταν το δέον. Δεν το κάνατε. Ίσως έχετε </w:t>
      </w:r>
      <w:r w:rsidRPr="00833F6A">
        <w:rPr>
          <w:rFonts w:eastAsia="Times New Roman"/>
          <w:bCs/>
          <w:shd w:val="clear" w:color="auto" w:fill="FFFFFF"/>
        </w:rPr>
        <w:t>μια</w:t>
      </w:r>
      <w:r>
        <w:rPr>
          <w:rFonts w:eastAsia="Times New Roman" w:cs="Times New Roman"/>
          <w:szCs w:val="24"/>
        </w:rPr>
        <w:t xml:space="preserve"> άλλη ευκαιρία στο μέλλον. </w:t>
      </w:r>
    </w:p>
    <w:p w14:paraId="3396983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Τα εργαλεία </w:t>
      </w:r>
      <w:r w:rsidRPr="008F0891">
        <w:rPr>
          <w:rFonts w:eastAsia="Times New Roman" w:cs="Times New Roman"/>
          <w:bCs/>
          <w:shd w:val="clear" w:color="auto" w:fill="FFFFFF"/>
        </w:rPr>
        <w:t>που</w:t>
      </w:r>
      <w:r>
        <w:rPr>
          <w:rFonts w:eastAsia="Times New Roman" w:cs="Times New Roman"/>
          <w:szCs w:val="24"/>
        </w:rPr>
        <w:t xml:space="preserve"> αναφέρατε, </w:t>
      </w:r>
      <w:r w:rsidRPr="00183013">
        <w:rPr>
          <w:rFonts w:eastAsia="Times New Roman" w:cs="Times New Roman"/>
        </w:rPr>
        <w:t>όπως</w:t>
      </w:r>
      <w:r>
        <w:rPr>
          <w:rFonts w:eastAsia="Times New Roman" w:cs="Times New Roman"/>
          <w:szCs w:val="24"/>
        </w:rPr>
        <w:t xml:space="preserve"> οι </w:t>
      </w:r>
      <w:proofErr w:type="spellStart"/>
      <w:r>
        <w:rPr>
          <w:rFonts w:eastAsia="Times New Roman" w:cs="Times New Roman"/>
          <w:szCs w:val="24"/>
        </w:rPr>
        <w:t>αδειοδοτήσεις</w:t>
      </w:r>
      <w:proofErr w:type="spellEnd"/>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κλείνω με αυτό- </w:t>
      </w:r>
      <w:r w:rsidRPr="00D66BCA">
        <w:rPr>
          <w:rFonts w:eastAsia="Times New Roman"/>
          <w:bCs/>
        </w:rPr>
        <w:t>είναι</w:t>
      </w:r>
      <w:r>
        <w:rPr>
          <w:rFonts w:eastAsia="Times New Roman" w:cs="Times New Roman"/>
          <w:szCs w:val="24"/>
        </w:rPr>
        <w:t xml:space="preserve"> εργαλεία τα οποία άλλοι προκάτοχοί σας έχουν φέρει εδώ προ δύο ετών </w:t>
      </w:r>
      <w:r w:rsidRPr="00F331DF">
        <w:rPr>
          <w:rFonts w:eastAsia="Times New Roman"/>
          <w:bCs/>
        </w:rPr>
        <w:t>και</w:t>
      </w:r>
      <w:r>
        <w:rPr>
          <w:rFonts w:eastAsia="Times New Roman" w:cs="Times New Roman"/>
          <w:szCs w:val="24"/>
        </w:rPr>
        <w:t xml:space="preserve"> στην πράξη </w:t>
      </w:r>
      <w:r w:rsidRPr="007A43DE">
        <w:rPr>
          <w:rFonts w:eastAsia="Times New Roman" w:cs="Times New Roman"/>
          <w:bCs/>
          <w:shd w:val="clear" w:color="auto" w:fill="FFFFFF"/>
        </w:rPr>
        <w:t xml:space="preserve">δεν </w:t>
      </w:r>
      <w:r>
        <w:rPr>
          <w:rFonts w:eastAsia="Times New Roman" w:cs="Times New Roman"/>
          <w:szCs w:val="24"/>
        </w:rPr>
        <w:t xml:space="preserve"> έχει φανεί η παραμικρή τους επιτυχία. </w:t>
      </w:r>
      <w:r w:rsidRPr="006A04B1">
        <w:rPr>
          <w:rFonts w:eastAsia="Times New Roman" w:cs="Times New Roman"/>
          <w:szCs w:val="24"/>
        </w:rPr>
        <w:t>Παρακαλώ</w:t>
      </w:r>
      <w:r>
        <w:rPr>
          <w:rFonts w:eastAsia="Times New Roman" w:cs="Times New Roman"/>
          <w:szCs w:val="24"/>
        </w:rPr>
        <w:t xml:space="preserve">, από την επόμενη φορά </w:t>
      </w:r>
      <w:r w:rsidRPr="008F0891">
        <w:rPr>
          <w:rFonts w:eastAsia="Times New Roman" w:cs="Times New Roman"/>
          <w:bCs/>
          <w:shd w:val="clear" w:color="auto" w:fill="FFFFFF"/>
        </w:rPr>
        <w:t>που</w:t>
      </w:r>
      <w:r>
        <w:rPr>
          <w:rFonts w:eastAsia="Times New Roman" w:cs="Times New Roman"/>
          <w:szCs w:val="24"/>
        </w:rPr>
        <w:t xml:space="preserve"> θα είστε εδώ, </w:t>
      </w:r>
      <w:r w:rsidRPr="002314B3">
        <w:rPr>
          <w:rFonts w:eastAsia="Times New Roman"/>
          <w:bCs/>
          <w:shd w:val="clear" w:color="auto" w:fill="FFFFFF"/>
        </w:rPr>
        <w:t>να</w:t>
      </w:r>
      <w:r>
        <w:rPr>
          <w:rFonts w:eastAsia="Times New Roman" w:cs="Times New Roman"/>
          <w:szCs w:val="24"/>
        </w:rPr>
        <w:t xml:space="preserve"> μπ</w:t>
      </w:r>
      <w:r>
        <w:rPr>
          <w:rFonts w:eastAsia="Times New Roman" w:cs="Times New Roman"/>
          <w:szCs w:val="24"/>
        </w:rPr>
        <w:t xml:space="preserve">ορέσουμε να συζητήσουμε κάτι επί του </w:t>
      </w:r>
      <w:r w:rsidRPr="00B71410">
        <w:rPr>
          <w:rFonts w:eastAsia="Times New Roman"/>
          <w:bCs/>
        </w:rPr>
        <w:t>συγκεκριμέν</w:t>
      </w:r>
      <w:r>
        <w:rPr>
          <w:rFonts w:eastAsia="Times New Roman"/>
          <w:bCs/>
        </w:rPr>
        <w:t xml:space="preserve">ου. </w:t>
      </w:r>
    </w:p>
    <w:p w14:paraId="33969838" w14:textId="77777777" w:rsidR="000A42A9" w:rsidRDefault="00013445">
      <w:pPr>
        <w:spacing w:after="0" w:line="600" w:lineRule="auto"/>
        <w:ind w:firstLine="720"/>
        <w:jc w:val="both"/>
        <w:rPr>
          <w:rFonts w:eastAsia="Times New Roman"/>
          <w:bCs/>
        </w:rPr>
      </w:pPr>
      <w:r w:rsidRPr="00F560DD">
        <w:rPr>
          <w:rFonts w:eastAsia="Times New Roman"/>
          <w:b/>
          <w:bCs/>
          <w:shd w:val="clear" w:color="auto" w:fill="FFFFFF"/>
        </w:rPr>
        <w:lastRenderedPageBreak/>
        <w:t>ΠΡΟΕΔΡΕΩΝ (Μάριος Γεωργιάδης):</w:t>
      </w:r>
      <w:r w:rsidRPr="00F560DD">
        <w:rPr>
          <w:rFonts w:eastAsia="Times New Roman"/>
          <w:bCs/>
          <w:shd w:val="clear" w:color="auto" w:fill="FFFFFF"/>
        </w:rPr>
        <w:t xml:space="preserve"> </w:t>
      </w:r>
      <w:r>
        <w:rPr>
          <w:rFonts w:eastAsia="Times New Roman"/>
          <w:bCs/>
        </w:rPr>
        <w:t xml:space="preserve">Τον λόγο </w:t>
      </w:r>
      <w:r w:rsidRPr="00F560DD">
        <w:rPr>
          <w:rFonts w:eastAsia="Times New Roman"/>
          <w:bCs/>
        </w:rPr>
        <w:t>έχει</w:t>
      </w:r>
      <w:r>
        <w:rPr>
          <w:rFonts w:eastAsia="Times New Roman"/>
          <w:bCs/>
        </w:rPr>
        <w:t xml:space="preserve"> ο κ. </w:t>
      </w:r>
      <w:proofErr w:type="spellStart"/>
      <w:r>
        <w:rPr>
          <w:rFonts w:eastAsia="Times New Roman"/>
          <w:bCs/>
        </w:rPr>
        <w:t>Αμυράς</w:t>
      </w:r>
      <w:proofErr w:type="spellEnd"/>
      <w:r>
        <w:rPr>
          <w:rFonts w:eastAsia="Times New Roman"/>
          <w:bCs/>
        </w:rPr>
        <w:t xml:space="preserve"> </w:t>
      </w:r>
      <w:r w:rsidRPr="00F560DD">
        <w:rPr>
          <w:rFonts w:eastAsia="Times New Roman"/>
          <w:bCs/>
        </w:rPr>
        <w:t>και</w:t>
      </w:r>
      <w:r>
        <w:rPr>
          <w:rFonts w:eastAsia="Times New Roman"/>
          <w:bCs/>
        </w:rPr>
        <w:t xml:space="preserve"> αμέσως μετά ο κύριος Υπουργός, ο κ. Δραγασάκης, </w:t>
      </w:r>
      <w:r w:rsidRPr="00F560DD">
        <w:rPr>
          <w:rFonts w:eastAsia="Times New Roman"/>
          <w:bCs/>
        </w:rPr>
        <w:t>για να</w:t>
      </w:r>
      <w:r>
        <w:rPr>
          <w:rFonts w:eastAsia="Times New Roman"/>
          <w:bCs/>
        </w:rPr>
        <w:t xml:space="preserve"> απαντήσει συνολικά. </w:t>
      </w:r>
      <w:r w:rsidRPr="00F560DD">
        <w:rPr>
          <w:rFonts w:eastAsia="Times New Roman"/>
          <w:bCs/>
        </w:rPr>
        <w:t>Παρακαλώ</w:t>
      </w:r>
      <w:r>
        <w:rPr>
          <w:rFonts w:eastAsia="Times New Roman"/>
          <w:bCs/>
        </w:rPr>
        <w:t xml:space="preserve">, να είστε σύντομος κύριε </w:t>
      </w:r>
      <w:proofErr w:type="spellStart"/>
      <w:r>
        <w:rPr>
          <w:rFonts w:eastAsia="Times New Roman"/>
          <w:bCs/>
        </w:rPr>
        <w:t>Αμυρά</w:t>
      </w:r>
      <w:proofErr w:type="spellEnd"/>
      <w:r>
        <w:rPr>
          <w:rFonts w:eastAsia="Times New Roman"/>
          <w:bCs/>
        </w:rPr>
        <w:t xml:space="preserve">. </w:t>
      </w:r>
    </w:p>
    <w:p w14:paraId="33969839" w14:textId="77777777" w:rsidR="000A42A9" w:rsidRDefault="00013445">
      <w:pPr>
        <w:spacing w:after="0" w:line="600" w:lineRule="auto"/>
        <w:ind w:firstLine="720"/>
        <w:jc w:val="both"/>
        <w:rPr>
          <w:rFonts w:eastAsia="Times New Roman"/>
          <w:bCs/>
        </w:rPr>
      </w:pPr>
      <w:r w:rsidRPr="007D70B7">
        <w:rPr>
          <w:rFonts w:eastAsia="Times New Roman"/>
          <w:b/>
          <w:bCs/>
        </w:rPr>
        <w:t>ΓΕΩΡΓΙΟΣ ΑΜΥΡΑΣ:</w:t>
      </w:r>
      <w:r>
        <w:rPr>
          <w:rFonts w:eastAsia="Times New Roman"/>
          <w:bCs/>
        </w:rPr>
        <w:t xml:space="preserve"> Σύντομος </w:t>
      </w:r>
      <w:r w:rsidRPr="00F560DD">
        <w:rPr>
          <w:rFonts w:eastAsia="Times New Roman"/>
          <w:bCs/>
          <w:shd w:val="clear" w:color="auto" w:fill="FFFFFF"/>
        </w:rPr>
        <w:t>θα</w:t>
      </w:r>
      <w:r>
        <w:rPr>
          <w:rFonts w:eastAsia="Times New Roman"/>
          <w:bCs/>
        </w:rPr>
        <w:t xml:space="preserve"> είμαι, </w:t>
      </w:r>
      <w:r w:rsidRPr="00F560DD">
        <w:rPr>
          <w:rFonts w:eastAsia="Times New Roman"/>
          <w:bCs/>
          <w:shd w:val="clear" w:color="auto" w:fill="FFFFFF"/>
        </w:rPr>
        <w:t>γιατί</w:t>
      </w:r>
      <w:r>
        <w:rPr>
          <w:rFonts w:eastAsia="Times New Roman"/>
          <w:bCs/>
        </w:rPr>
        <w:t xml:space="preserve"> </w:t>
      </w:r>
      <w:r w:rsidRPr="00F560DD">
        <w:rPr>
          <w:rFonts w:eastAsia="Times New Roman"/>
          <w:bCs/>
        </w:rPr>
        <w:t>πρέπει</w:t>
      </w:r>
      <w:r>
        <w:rPr>
          <w:rFonts w:eastAsia="Times New Roman"/>
          <w:bCs/>
        </w:rPr>
        <w:t xml:space="preserve"> </w:t>
      </w:r>
      <w:r w:rsidRPr="00F560DD">
        <w:rPr>
          <w:rFonts w:eastAsia="Times New Roman"/>
          <w:bCs/>
          <w:shd w:val="clear" w:color="auto" w:fill="FFFFFF"/>
        </w:rPr>
        <w:t>να</w:t>
      </w:r>
      <w:r>
        <w:rPr>
          <w:rFonts w:eastAsia="Times New Roman"/>
          <w:bCs/>
        </w:rPr>
        <w:t xml:space="preserve"> πάω στη </w:t>
      </w:r>
      <w:r w:rsidRPr="00F560DD">
        <w:rPr>
          <w:rFonts w:eastAsia="Times New Roman"/>
          <w:bCs/>
        </w:rPr>
        <w:t>Διάσκεψη των Προέδρων</w:t>
      </w:r>
      <w:r>
        <w:rPr>
          <w:rFonts w:eastAsia="Times New Roman"/>
          <w:bCs/>
        </w:rPr>
        <w:t xml:space="preserve">. </w:t>
      </w:r>
    </w:p>
    <w:p w14:paraId="3396983A" w14:textId="77777777" w:rsidR="000A42A9" w:rsidRDefault="00013445">
      <w:pPr>
        <w:spacing w:after="0" w:line="600" w:lineRule="auto"/>
        <w:ind w:firstLine="720"/>
        <w:jc w:val="both"/>
        <w:rPr>
          <w:rFonts w:eastAsia="Times New Roman"/>
          <w:bCs/>
          <w:shd w:val="clear" w:color="auto" w:fill="FFFFFF"/>
        </w:rPr>
      </w:pPr>
      <w:r>
        <w:rPr>
          <w:rFonts w:eastAsia="Times New Roman"/>
          <w:bCs/>
        </w:rPr>
        <w:t xml:space="preserve">Αγαπητέ κύριε Δραγασάκη, η ελληνική γλώσσα </w:t>
      </w:r>
      <w:r w:rsidRPr="00F560DD">
        <w:rPr>
          <w:rFonts w:eastAsia="Times New Roman"/>
          <w:bCs/>
        </w:rPr>
        <w:t>και</w:t>
      </w:r>
      <w:r>
        <w:rPr>
          <w:rFonts w:eastAsia="Times New Roman"/>
          <w:bCs/>
        </w:rPr>
        <w:t xml:space="preserve"> η ορολογία </w:t>
      </w:r>
      <w:r w:rsidRPr="00F560DD">
        <w:rPr>
          <w:rFonts w:eastAsia="Times New Roman"/>
          <w:bCs/>
          <w:shd w:val="clear" w:color="auto" w:fill="FFFFFF"/>
        </w:rPr>
        <w:t>που</w:t>
      </w:r>
      <w:r>
        <w:rPr>
          <w:rFonts w:eastAsia="Times New Roman"/>
          <w:bCs/>
        </w:rPr>
        <w:t xml:space="preserve"> χρησιμοποιούμε </w:t>
      </w:r>
      <w:r w:rsidRPr="00F560DD">
        <w:rPr>
          <w:rFonts w:eastAsia="Times New Roman"/>
          <w:bCs/>
          <w:shd w:val="clear" w:color="auto" w:fill="FFFFFF"/>
        </w:rPr>
        <w:t>μπορεί</w:t>
      </w:r>
      <w:r>
        <w:rPr>
          <w:rFonts w:eastAsia="Times New Roman"/>
          <w:bCs/>
        </w:rPr>
        <w:t xml:space="preserve"> </w:t>
      </w:r>
      <w:r w:rsidRPr="00F560DD">
        <w:rPr>
          <w:rFonts w:eastAsia="Times New Roman"/>
          <w:bCs/>
          <w:shd w:val="clear" w:color="auto" w:fill="FFFFFF"/>
        </w:rPr>
        <w:t>να</w:t>
      </w:r>
      <w:r>
        <w:rPr>
          <w:rFonts w:eastAsia="Times New Roman"/>
          <w:bCs/>
        </w:rPr>
        <w:t xml:space="preserve"> μας δίνει πολλές φορές τις απαραίτητες οδούς διαφυγής από την πραγματικότητα, </w:t>
      </w:r>
      <w:r w:rsidRPr="00F560DD">
        <w:rPr>
          <w:rFonts w:eastAsia="Times New Roman"/>
          <w:bCs/>
        </w:rPr>
        <w:t>αλλά</w:t>
      </w:r>
      <w:r>
        <w:rPr>
          <w:rFonts w:eastAsia="Times New Roman"/>
          <w:bCs/>
        </w:rPr>
        <w:t xml:space="preserve"> </w:t>
      </w:r>
      <w:r w:rsidRPr="00F560DD">
        <w:rPr>
          <w:rFonts w:eastAsia="Times New Roman"/>
          <w:bCs/>
        </w:rPr>
        <w:t>όπως</w:t>
      </w:r>
      <w:r>
        <w:rPr>
          <w:rFonts w:eastAsia="Times New Roman"/>
          <w:bCs/>
        </w:rPr>
        <w:t xml:space="preserve"> </w:t>
      </w:r>
      <w:r w:rsidRPr="00F560DD">
        <w:rPr>
          <w:rFonts w:eastAsia="Times New Roman"/>
          <w:bCs/>
        </w:rPr>
        <w:t>και</w:t>
      </w:r>
      <w:r>
        <w:rPr>
          <w:rFonts w:eastAsia="Times New Roman"/>
          <w:bCs/>
        </w:rPr>
        <w:t xml:space="preserve"> </w:t>
      </w:r>
      <w:r w:rsidRPr="00F560DD">
        <w:rPr>
          <w:rFonts w:eastAsia="Times New Roman"/>
          <w:bCs/>
          <w:shd w:val="clear" w:color="auto" w:fill="FFFFFF"/>
        </w:rPr>
        <w:t>να</w:t>
      </w:r>
      <w:r>
        <w:rPr>
          <w:rFonts w:eastAsia="Times New Roman"/>
          <w:bCs/>
        </w:rPr>
        <w:t xml:space="preserve"> γίνει,</w:t>
      </w:r>
      <w:r>
        <w:rPr>
          <w:rFonts w:eastAsia="Times New Roman"/>
          <w:bCs/>
        </w:rPr>
        <w:t xml:space="preserve"> αυτή η πραγματικότητα </w:t>
      </w:r>
      <w:r w:rsidRPr="00F560DD">
        <w:rPr>
          <w:rFonts w:eastAsia="Times New Roman"/>
          <w:bCs/>
        </w:rPr>
        <w:t>είναι</w:t>
      </w:r>
      <w:r>
        <w:rPr>
          <w:rFonts w:eastAsia="Times New Roman"/>
          <w:bCs/>
        </w:rPr>
        <w:t xml:space="preserve"> </w:t>
      </w:r>
      <w:r w:rsidRPr="00F560DD">
        <w:rPr>
          <w:rFonts w:eastAsia="Times New Roman"/>
          <w:bCs/>
          <w:shd w:val="clear" w:color="auto" w:fill="FFFFFF"/>
        </w:rPr>
        <w:t>μια</w:t>
      </w:r>
      <w:r>
        <w:rPr>
          <w:rFonts w:eastAsia="Times New Roman"/>
          <w:bCs/>
        </w:rPr>
        <w:t xml:space="preserve"> μυλόπετρα </w:t>
      </w:r>
      <w:r w:rsidRPr="00F560DD">
        <w:rPr>
          <w:rFonts w:eastAsia="Times New Roman"/>
          <w:bCs/>
          <w:shd w:val="clear" w:color="auto" w:fill="FFFFFF"/>
        </w:rPr>
        <w:t>που</w:t>
      </w:r>
      <w:r>
        <w:rPr>
          <w:rFonts w:eastAsia="Times New Roman"/>
          <w:bCs/>
        </w:rPr>
        <w:t xml:space="preserve"> σε καταπλακώνει </w:t>
      </w:r>
      <w:r w:rsidRPr="00F560DD">
        <w:rPr>
          <w:rFonts w:eastAsia="Times New Roman"/>
          <w:bCs/>
        </w:rPr>
        <w:t>και</w:t>
      </w:r>
      <w:r>
        <w:rPr>
          <w:rFonts w:eastAsia="Times New Roman"/>
          <w:bCs/>
        </w:rPr>
        <w:t xml:space="preserve"> σε εγκλωβίζει. </w:t>
      </w:r>
      <w:r w:rsidRPr="00F560DD">
        <w:rPr>
          <w:rFonts w:eastAsia="Times New Roman"/>
          <w:bCs/>
          <w:shd w:val="clear" w:color="auto" w:fill="FFFFFF"/>
        </w:rPr>
        <w:t>Δεν</w:t>
      </w:r>
      <w:r>
        <w:rPr>
          <w:rFonts w:eastAsia="Times New Roman"/>
          <w:bCs/>
        </w:rPr>
        <w:t xml:space="preserve"> </w:t>
      </w:r>
      <w:r w:rsidRPr="00F560DD">
        <w:rPr>
          <w:rFonts w:eastAsia="Times New Roman"/>
          <w:bCs/>
          <w:shd w:val="clear" w:color="auto" w:fill="FFFFFF"/>
        </w:rPr>
        <w:t>μπορε</w:t>
      </w:r>
      <w:r>
        <w:rPr>
          <w:rFonts w:eastAsia="Times New Roman"/>
          <w:bCs/>
          <w:shd w:val="clear" w:color="auto" w:fill="FFFFFF"/>
        </w:rPr>
        <w:t xml:space="preserve">ίς </w:t>
      </w:r>
      <w:r w:rsidRPr="00F560DD">
        <w:rPr>
          <w:rFonts w:eastAsia="Times New Roman"/>
          <w:bCs/>
          <w:shd w:val="clear" w:color="auto" w:fill="FFFFFF"/>
        </w:rPr>
        <w:t>να</w:t>
      </w:r>
      <w:r>
        <w:rPr>
          <w:rFonts w:eastAsia="Times New Roman"/>
          <w:bCs/>
          <w:shd w:val="clear" w:color="auto" w:fill="FFFFFF"/>
        </w:rPr>
        <w:t xml:space="preserve"> ξεφύγεις από την αλήθεια </w:t>
      </w:r>
      <w:r w:rsidRPr="00F560DD">
        <w:rPr>
          <w:rFonts w:eastAsia="Times New Roman"/>
          <w:bCs/>
          <w:shd w:val="clear" w:color="auto" w:fill="FFFFFF"/>
        </w:rPr>
        <w:t>και</w:t>
      </w:r>
      <w:r>
        <w:rPr>
          <w:rFonts w:eastAsia="Times New Roman"/>
          <w:bCs/>
          <w:shd w:val="clear" w:color="auto" w:fill="FFFFFF"/>
        </w:rPr>
        <w:t xml:space="preserve"> την πραγματικότητα. </w:t>
      </w:r>
    </w:p>
    <w:p w14:paraId="3396983B" w14:textId="77777777" w:rsidR="000A42A9" w:rsidRDefault="00013445">
      <w:pPr>
        <w:spacing w:after="0" w:line="600" w:lineRule="auto"/>
        <w:ind w:firstLine="720"/>
        <w:jc w:val="both"/>
        <w:rPr>
          <w:rFonts w:eastAsia="Times New Roman"/>
          <w:bCs/>
          <w:shd w:val="clear" w:color="auto" w:fill="FFFFFF"/>
        </w:rPr>
      </w:pPr>
      <w:r w:rsidRPr="00F560DD">
        <w:rPr>
          <w:rFonts w:eastAsia="Times New Roman"/>
          <w:bCs/>
          <w:shd w:val="clear" w:color="auto" w:fill="FFFFFF"/>
        </w:rPr>
        <w:t>Γιατί</w:t>
      </w:r>
      <w:r>
        <w:rPr>
          <w:rFonts w:eastAsia="Times New Roman"/>
          <w:bCs/>
          <w:shd w:val="clear" w:color="auto" w:fill="FFFFFF"/>
        </w:rPr>
        <w:t xml:space="preserve"> σας το λέω αυτό; </w:t>
      </w:r>
      <w:r w:rsidRPr="00F560DD">
        <w:rPr>
          <w:rFonts w:eastAsia="Times New Roman"/>
          <w:bCs/>
          <w:shd w:val="clear" w:color="auto" w:fill="FFFFFF"/>
        </w:rPr>
        <w:t>Διότι</w:t>
      </w:r>
      <w:r>
        <w:rPr>
          <w:rFonts w:eastAsia="Times New Roman"/>
          <w:bCs/>
          <w:shd w:val="clear" w:color="auto" w:fill="FFFFFF"/>
        </w:rPr>
        <w:t xml:space="preserve"> αν σας άκουγε κάποιος ξένος </w:t>
      </w:r>
      <w:r w:rsidRPr="00F560DD">
        <w:rPr>
          <w:rFonts w:eastAsia="Times New Roman"/>
          <w:bCs/>
          <w:shd w:val="clear" w:color="auto" w:fill="FFFFFF"/>
        </w:rPr>
        <w:t>θα</w:t>
      </w:r>
      <w:r>
        <w:rPr>
          <w:rFonts w:eastAsia="Times New Roman"/>
          <w:bCs/>
          <w:shd w:val="clear" w:color="auto" w:fill="FFFFFF"/>
        </w:rPr>
        <w:t xml:space="preserve"> έλεγε, για ποια μνημόνια άραγε μιλάει ο κ. Δραγασ</w:t>
      </w:r>
      <w:r>
        <w:rPr>
          <w:rFonts w:eastAsia="Times New Roman"/>
          <w:bCs/>
          <w:shd w:val="clear" w:color="auto" w:fill="FFFFFF"/>
        </w:rPr>
        <w:t xml:space="preserve">άκης; Χρησιμοποιείτε τον πληθυντικό </w:t>
      </w:r>
      <w:r w:rsidRPr="00F560DD">
        <w:rPr>
          <w:rFonts w:eastAsia="Times New Roman"/>
          <w:bCs/>
          <w:shd w:val="clear" w:color="auto" w:fill="FFFFFF"/>
        </w:rPr>
        <w:t>και</w:t>
      </w:r>
      <w:r>
        <w:rPr>
          <w:rFonts w:eastAsia="Times New Roman"/>
          <w:bCs/>
          <w:shd w:val="clear" w:color="auto" w:fill="FFFFFF"/>
        </w:rPr>
        <w:t xml:space="preserve"> λέτε </w:t>
      </w:r>
      <w:r w:rsidRPr="00F560DD">
        <w:rPr>
          <w:rFonts w:eastAsia="Times New Roman"/>
          <w:bCs/>
          <w:shd w:val="clear" w:color="auto" w:fill="FFFFFF"/>
        </w:rPr>
        <w:t>μια</w:t>
      </w:r>
      <w:r>
        <w:rPr>
          <w:rFonts w:eastAsia="Times New Roman"/>
          <w:bCs/>
          <w:shd w:val="clear" w:color="auto" w:fill="FFFFFF"/>
        </w:rPr>
        <w:t xml:space="preserve"> γενική έκφραση «βγαίνουμε από τα μνημόνια». Δεν βγαίνουμε από τα μνημόνια. Βγαίνουμε από το μνημόνιο το δικό σας -αν βγαίνουμε βέβαια-, από το μνημόνιο Τσίπρα</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lastRenderedPageBreak/>
        <w:t xml:space="preserve">Καμμένου. </w:t>
      </w:r>
      <w:r w:rsidRPr="00F560DD">
        <w:rPr>
          <w:rFonts w:eastAsia="Times New Roman"/>
          <w:bCs/>
          <w:shd w:val="clear" w:color="auto" w:fill="FFFFFF"/>
        </w:rPr>
        <w:t>Γιατί</w:t>
      </w:r>
      <w:r>
        <w:rPr>
          <w:rFonts w:eastAsia="Times New Roman"/>
          <w:bCs/>
          <w:shd w:val="clear" w:color="auto" w:fill="FFFFFF"/>
        </w:rPr>
        <w:t xml:space="preserve"> σας το λέω αυτό; </w:t>
      </w:r>
      <w:r w:rsidRPr="00F560DD">
        <w:rPr>
          <w:rFonts w:eastAsia="Times New Roman"/>
          <w:bCs/>
          <w:shd w:val="clear" w:color="auto" w:fill="FFFFFF"/>
        </w:rPr>
        <w:t>Διότι</w:t>
      </w:r>
      <w:r>
        <w:rPr>
          <w:rFonts w:eastAsia="Times New Roman"/>
          <w:bCs/>
          <w:shd w:val="clear" w:color="auto" w:fill="FFFFFF"/>
        </w:rPr>
        <w:t xml:space="preserve"> το 2015, το 2016 έως </w:t>
      </w:r>
      <w:r w:rsidRPr="00F560DD">
        <w:rPr>
          <w:rFonts w:eastAsia="Times New Roman"/>
          <w:bCs/>
          <w:shd w:val="clear" w:color="auto" w:fill="FFFFFF"/>
        </w:rPr>
        <w:t>και</w:t>
      </w:r>
      <w:r>
        <w:rPr>
          <w:rFonts w:eastAsia="Times New Roman"/>
          <w:bCs/>
          <w:shd w:val="clear" w:color="auto" w:fill="FFFFFF"/>
        </w:rPr>
        <w:t xml:space="preserve"> το 2017 </w:t>
      </w:r>
      <w:r w:rsidRPr="00F560DD">
        <w:rPr>
          <w:rFonts w:eastAsia="Times New Roman"/>
          <w:bCs/>
          <w:shd w:val="clear" w:color="auto" w:fill="FFFFFF"/>
        </w:rPr>
        <w:t xml:space="preserve">δεν </w:t>
      </w:r>
      <w:r>
        <w:rPr>
          <w:rFonts w:eastAsia="Times New Roman"/>
          <w:bCs/>
          <w:shd w:val="clear" w:color="auto" w:fill="FFFFFF"/>
        </w:rPr>
        <w:t xml:space="preserve"> χρησιμοποιούσατε καν τη λέξη μνημόνιο. Λέγατε για το πρόγραμμα. Τι </w:t>
      </w:r>
      <w:r w:rsidRPr="00F560DD">
        <w:rPr>
          <w:rFonts w:eastAsia="Times New Roman"/>
          <w:bCs/>
          <w:shd w:val="clear" w:color="auto" w:fill="FFFFFF"/>
        </w:rPr>
        <w:t>είναι</w:t>
      </w:r>
      <w:r>
        <w:rPr>
          <w:rFonts w:eastAsia="Times New Roman"/>
          <w:bCs/>
          <w:shd w:val="clear" w:color="auto" w:fill="FFFFFF"/>
        </w:rPr>
        <w:t xml:space="preserve"> αυτό το πρόγραμμα; </w:t>
      </w:r>
    </w:p>
    <w:p w14:paraId="3396983C" w14:textId="77777777" w:rsidR="000A42A9" w:rsidRDefault="00013445">
      <w:pPr>
        <w:spacing w:after="0" w:line="600" w:lineRule="auto"/>
        <w:ind w:firstLine="720"/>
        <w:jc w:val="both"/>
        <w:rPr>
          <w:rFonts w:eastAsia="Times New Roman"/>
          <w:bCs/>
          <w:shd w:val="clear" w:color="auto" w:fill="FFFFFF"/>
        </w:rPr>
      </w:pPr>
      <w:r>
        <w:rPr>
          <w:rFonts w:eastAsia="Times New Roman"/>
          <w:bCs/>
          <w:shd w:val="clear" w:color="auto" w:fill="FFFFFF"/>
        </w:rPr>
        <w:t xml:space="preserve">Άρα </w:t>
      </w:r>
      <w:r w:rsidRPr="00F560DD">
        <w:rPr>
          <w:rFonts w:eastAsia="Times New Roman"/>
          <w:bCs/>
          <w:shd w:val="clear" w:color="auto" w:fill="FFFFFF"/>
        </w:rPr>
        <w:t>μια</w:t>
      </w:r>
      <w:r>
        <w:rPr>
          <w:rFonts w:eastAsia="Times New Roman"/>
          <w:bCs/>
          <w:shd w:val="clear" w:color="auto" w:fill="FFFFFF"/>
        </w:rPr>
        <w:t xml:space="preserve"> πρώτη κίνηση καλής θελήσεως από μέρους σας θα ήταν να χρησιμοποιείτε την πραγματική ορολογία </w:t>
      </w:r>
      <w:r w:rsidRPr="00F560DD">
        <w:rPr>
          <w:rFonts w:eastAsia="Times New Roman"/>
          <w:bCs/>
          <w:shd w:val="clear" w:color="auto" w:fill="FFFFFF"/>
        </w:rPr>
        <w:t>και</w:t>
      </w:r>
      <w:r>
        <w:rPr>
          <w:rFonts w:eastAsia="Times New Roman"/>
          <w:bCs/>
          <w:shd w:val="clear" w:color="auto" w:fill="FFFFFF"/>
        </w:rPr>
        <w:t xml:space="preserve"> να λέτε «βγαίνουμε </w:t>
      </w:r>
      <w:r>
        <w:rPr>
          <w:rFonts w:eastAsia="Times New Roman"/>
          <w:bCs/>
          <w:shd w:val="clear" w:color="auto" w:fill="FFFFFF"/>
        </w:rPr>
        <w:t xml:space="preserve">από το μνημόνιο </w:t>
      </w:r>
      <w:r w:rsidRPr="00F560DD">
        <w:rPr>
          <w:rFonts w:eastAsia="Times New Roman"/>
          <w:bCs/>
          <w:shd w:val="clear" w:color="auto" w:fill="FFFFFF"/>
        </w:rPr>
        <w:t>που</w:t>
      </w:r>
      <w:r>
        <w:rPr>
          <w:rFonts w:eastAsia="Times New Roman"/>
          <w:bCs/>
          <w:shd w:val="clear" w:color="auto" w:fill="FFFFFF"/>
        </w:rPr>
        <w:t xml:space="preserve"> σας βάλαμε». Ένα το κρατούμενο. </w:t>
      </w:r>
    </w:p>
    <w:p w14:paraId="3396983D" w14:textId="77777777" w:rsidR="000A42A9" w:rsidRDefault="00013445">
      <w:pPr>
        <w:spacing w:after="0" w:line="600" w:lineRule="auto"/>
        <w:ind w:firstLine="720"/>
        <w:jc w:val="both"/>
        <w:rPr>
          <w:rFonts w:eastAsia="Times New Roman"/>
          <w:bCs/>
          <w:shd w:val="clear" w:color="auto" w:fill="FFFFFF"/>
        </w:rPr>
      </w:pPr>
      <w:r>
        <w:rPr>
          <w:rFonts w:eastAsia="Times New Roman"/>
          <w:bCs/>
          <w:shd w:val="clear" w:color="auto" w:fill="FFFFFF"/>
        </w:rPr>
        <w:t>Θ</w:t>
      </w:r>
      <w:r w:rsidRPr="006A0971">
        <w:rPr>
          <w:rFonts w:eastAsia="Times New Roman"/>
          <w:bCs/>
          <w:shd w:val="clear" w:color="auto" w:fill="FFFFFF"/>
        </w:rPr>
        <w:t>α</w:t>
      </w:r>
      <w:r>
        <w:rPr>
          <w:rFonts w:eastAsia="Times New Roman"/>
          <w:bCs/>
          <w:shd w:val="clear" w:color="auto" w:fill="FFFFFF"/>
        </w:rPr>
        <w:t xml:space="preserve"> μείνω λίγο στη φορολογία </w:t>
      </w:r>
      <w:r w:rsidRPr="006A0971">
        <w:rPr>
          <w:rFonts w:eastAsia="Times New Roman"/>
          <w:bCs/>
          <w:shd w:val="clear" w:color="auto" w:fill="FFFFFF"/>
        </w:rPr>
        <w:t>και</w:t>
      </w:r>
      <w:r>
        <w:rPr>
          <w:rFonts w:eastAsia="Times New Roman"/>
          <w:bCs/>
          <w:shd w:val="clear" w:color="auto" w:fill="FFFFFF"/>
        </w:rPr>
        <w:t xml:space="preserve"> τη μείωση της φορολόγησης των επιχειρήσεων. Είπατε </w:t>
      </w:r>
      <w:r w:rsidRPr="006A0971">
        <w:rPr>
          <w:rFonts w:eastAsia="Times New Roman"/>
          <w:bCs/>
          <w:shd w:val="clear" w:color="auto" w:fill="FFFFFF"/>
        </w:rPr>
        <w:t>ότι</w:t>
      </w:r>
      <w:r>
        <w:rPr>
          <w:rFonts w:eastAsia="Times New Roman"/>
          <w:bCs/>
          <w:shd w:val="clear" w:color="auto" w:fill="FFFFFF"/>
        </w:rPr>
        <w:t xml:space="preserve"> </w:t>
      </w:r>
      <w:r w:rsidRPr="006A0971">
        <w:rPr>
          <w:rFonts w:eastAsia="Times New Roman"/>
          <w:bCs/>
          <w:shd w:val="clear" w:color="auto" w:fill="FFFFFF"/>
        </w:rPr>
        <w:t>πρέπει</w:t>
      </w:r>
      <w:r>
        <w:rPr>
          <w:rFonts w:eastAsia="Times New Roman"/>
          <w:bCs/>
          <w:shd w:val="clear" w:color="auto" w:fill="FFFFFF"/>
        </w:rPr>
        <w:t xml:space="preserve"> </w:t>
      </w:r>
      <w:r w:rsidRPr="006A0971">
        <w:rPr>
          <w:rFonts w:eastAsia="Times New Roman"/>
          <w:bCs/>
          <w:shd w:val="clear" w:color="auto" w:fill="FFFFFF"/>
        </w:rPr>
        <w:t>να</w:t>
      </w:r>
      <w:r>
        <w:rPr>
          <w:rFonts w:eastAsia="Times New Roman"/>
          <w:bCs/>
          <w:shd w:val="clear" w:color="auto" w:fill="FFFFFF"/>
        </w:rPr>
        <w:t xml:space="preserve"> το δούμε </w:t>
      </w:r>
      <w:r w:rsidRPr="006A0971">
        <w:rPr>
          <w:rFonts w:eastAsia="Times New Roman"/>
          <w:bCs/>
          <w:shd w:val="clear" w:color="auto" w:fill="FFFFFF"/>
        </w:rPr>
        <w:t>και</w:t>
      </w:r>
      <w:r>
        <w:rPr>
          <w:rFonts w:eastAsia="Times New Roman"/>
          <w:bCs/>
          <w:shd w:val="clear" w:color="auto" w:fill="FFFFFF"/>
        </w:rPr>
        <w:t xml:space="preserve"> </w:t>
      </w:r>
      <w:r w:rsidRPr="006A0971">
        <w:rPr>
          <w:rFonts w:eastAsia="Times New Roman"/>
          <w:bCs/>
          <w:shd w:val="clear" w:color="auto" w:fill="FFFFFF"/>
        </w:rPr>
        <w:t>θα</w:t>
      </w:r>
      <w:r>
        <w:rPr>
          <w:rFonts w:eastAsia="Times New Roman"/>
          <w:bCs/>
          <w:shd w:val="clear" w:color="auto" w:fill="FFFFFF"/>
        </w:rPr>
        <w:t xml:space="preserve"> το δούμε στο μέλλον. Το έχετε ήδη κάνει. Σας θυμίζω </w:t>
      </w:r>
      <w:r w:rsidRPr="006A0971">
        <w:rPr>
          <w:rFonts w:eastAsia="Times New Roman"/>
          <w:bCs/>
          <w:shd w:val="clear" w:color="auto" w:fill="FFFFFF"/>
        </w:rPr>
        <w:t>ότι</w:t>
      </w:r>
      <w:r>
        <w:rPr>
          <w:rFonts w:eastAsia="Times New Roman"/>
          <w:bCs/>
          <w:shd w:val="clear" w:color="auto" w:fill="FFFFFF"/>
        </w:rPr>
        <w:t xml:space="preserve"> έχετε μειώσει τη φορολογία των καζ</w:t>
      </w:r>
      <w:r>
        <w:rPr>
          <w:rFonts w:eastAsia="Times New Roman"/>
          <w:bCs/>
          <w:shd w:val="clear" w:color="auto" w:fill="FFFFFF"/>
        </w:rPr>
        <w:t xml:space="preserve">ίνο από 37% σε 17%, </w:t>
      </w:r>
      <w:r w:rsidRPr="006A0971">
        <w:rPr>
          <w:rFonts w:eastAsia="Times New Roman"/>
          <w:bCs/>
          <w:shd w:val="clear" w:color="auto" w:fill="FFFFFF"/>
        </w:rPr>
        <w:t xml:space="preserve">δηλαδή </w:t>
      </w:r>
      <w:r>
        <w:rPr>
          <w:rFonts w:eastAsia="Times New Roman"/>
          <w:bCs/>
          <w:shd w:val="clear" w:color="auto" w:fill="FFFFFF"/>
        </w:rPr>
        <w:t xml:space="preserve">20 μονάδες κάτω. </w:t>
      </w:r>
      <w:r w:rsidRPr="006A0971">
        <w:rPr>
          <w:rFonts w:eastAsia="Times New Roman"/>
          <w:bCs/>
          <w:shd w:val="clear" w:color="auto" w:fill="FFFFFF"/>
        </w:rPr>
        <w:t>Μάλιστα</w:t>
      </w:r>
      <w:r>
        <w:rPr>
          <w:rFonts w:eastAsia="Times New Roman"/>
          <w:bCs/>
          <w:shd w:val="clear" w:color="auto" w:fill="FFFFFF"/>
        </w:rPr>
        <w:t xml:space="preserve">, εάν έχουν από ένα ποσοστό κερδών </w:t>
      </w:r>
      <w:r w:rsidRPr="006A0971">
        <w:rPr>
          <w:rFonts w:eastAsia="Times New Roman"/>
          <w:bCs/>
          <w:shd w:val="clear" w:color="auto" w:fill="FFFFFF"/>
        </w:rPr>
        <w:t>και</w:t>
      </w:r>
      <w:r>
        <w:rPr>
          <w:rFonts w:eastAsia="Times New Roman"/>
          <w:bCs/>
          <w:shd w:val="clear" w:color="auto" w:fill="FFFFFF"/>
        </w:rPr>
        <w:t xml:space="preserve"> πάνω φτάνει η φορολόγησή τους στο 8%. </w:t>
      </w:r>
      <w:r w:rsidRPr="006A0971">
        <w:rPr>
          <w:rFonts w:eastAsia="Times New Roman"/>
          <w:bCs/>
          <w:shd w:val="clear" w:color="auto" w:fill="FFFFFF"/>
        </w:rPr>
        <w:t>Δηλαδή</w:t>
      </w:r>
      <w:r>
        <w:rPr>
          <w:rFonts w:eastAsia="Times New Roman"/>
          <w:bCs/>
          <w:shd w:val="clear" w:color="auto" w:fill="FFFFFF"/>
        </w:rPr>
        <w:t>,</w:t>
      </w:r>
      <w:r w:rsidRPr="006A0971">
        <w:rPr>
          <w:rFonts w:eastAsia="Times New Roman"/>
          <w:bCs/>
          <w:shd w:val="clear" w:color="auto" w:fill="FFFFFF"/>
        </w:rPr>
        <w:t xml:space="preserve"> </w:t>
      </w:r>
      <w:r>
        <w:rPr>
          <w:rFonts w:eastAsia="Times New Roman"/>
          <w:bCs/>
          <w:shd w:val="clear" w:color="auto" w:fill="FFFFFF"/>
        </w:rPr>
        <w:t xml:space="preserve"> από το 37% έως το 8% </w:t>
      </w:r>
      <w:r w:rsidRPr="006A0971">
        <w:rPr>
          <w:rFonts w:eastAsia="Times New Roman"/>
          <w:bCs/>
          <w:shd w:val="clear" w:color="auto" w:fill="FFFFFF"/>
        </w:rPr>
        <w:t>είναι</w:t>
      </w:r>
      <w:r>
        <w:rPr>
          <w:rFonts w:eastAsia="Times New Roman"/>
          <w:bCs/>
          <w:shd w:val="clear" w:color="auto" w:fill="FFFFFF"/>
        </w:rPr>
        <w:t xml:space="preserve"> 29 μονάδες. </w:t>
      </w:r>
    </w:p>
    <w:p w14:paraId="3396983E" w14:textId="77777777" w:rsidR="000A42A9" w:rsidRDefault="00013445">
      <w:pPr>
        <w:spacing w:after="0" w:line="600" w:lineRule="auto"/>
        <w:ind w:firstLine="720"/>
        <w:jc w:val="both"/>
        <w:rPr>
          <w:rFonts w:eastAsia="Times New Roman"/>
          <w:bCs/>
          <w:shd w:val="clear" w:color="auto" w:fill="FFFFFF"/>
        </w:rPr>
      </w:pPr>
      <w:r>
        <w:rPr>
          <w:rFonts w:eastAsia="Times New Roman"/>
          <w:bCs/>
          <w:shd w:val="clear" w:color="auto" w:fill="FFFFFF"/>
        </w:rPr>
        <w:t xml:space="preserve">Ήθελα </w:t>
      </w:r>
      <w:r w:rsidRPr="006A0971">
        <w:rPr>
          <w:rFonts w:eastAsia="Times New Roman"/>
          <w:bCs/>
          <w:shd w:val="clear" w:color="auto" w:fill="FFFFFF"/>
        </w:rPr>
        <w:t>να</w:t>
      </w:r>
      <w:r>
        <w:rPr>
          <w:rFonts w:eastAsia="Times New Roman"/>
          <w:bCs/>
          <w:shd w:val="clear" w:color="auto" w:fill="FFFFFF"/>
        </w:rPr>
        <w:t xml:space="preserve"> σας ρωτήσω: Τι σκεφτήκατε εκεί; Ποιο ήταν το πλάνο, </w:t>
      </w:r>
      <w:r w:rsidRPr="006A0971">
        <w:rPr>
          <w:rFonts w:eastAsia="Times New Roman"/>
          <w:bCs/>
          <w:shd w:val="clear" w:color="auto" w:fill="FFFFFF"/>
        </w:rPr>
        <w:t>για να</w:t>
      </w:r>
      <w:r>
        <w:rPr>
          <w:rFonts w:eastAsia="Times New Roman"/>
          <w:bCs/>
          <w:shd w:val="clear" w:color="auto" w:fill="FFFFFF"/>
        </w:rPr>
        <w:t xml:space="preserve"> προτάξετε τ</w:t>
      </w:r>
      <w:r>
        <w:rPr>
          <w:rFonts w:eastAsia="Times New Roman"/>
          <w:bCs/>
          <w:shd w:val="clear" w:color="auto" w:fill="FFFFFF"/>
        </w:rPr>
        <w:t xml:space="preserve">α καζίνο στη μείωση της φορολόγησης </w:t>
      </w:r>
      <w:r w:rsidRPr="006A0971">
        <w:rPr>
          <w:rFonts w:eastAsia="Times New Roman"/>
          <w:bCs/>
          <w:shd w:val="clear" w:color="auto" w:fill="FFFFFF"/>
        </w:rPr>
        <w:t>και</w:t>
      </w:r>
      <w:r>
        <w:rPr>
          <w:rFonts w:eastAsia="Times New Roman"/>
          <w:bCs/>
          <w:shd w:val="clear" w:color="auto" w:fill="FFFFFF"/>
        </w:rPr>
        <w:t xml:space="preserve"> όχι τις εξαγωγικές επιχειρήσεις; </w:t>
      </w:r>
    </w:p>
    <w:p w14:paraId="3396983F" w14:textId="77777777" w:rsidR="000A42A9" w:rsidRDefault="00013445">
      <w:pPr>
        <w:spacing w:after="0" w:line="600" w:lineRule="auto"/>
        <w:ind w:firstLine="720"/>
        <w:jc w:val="both"/>
        <w:rPr>
          <w:rFonts w:eastAsia="Times New Roman" w:cs="Times New Roman"/>
          <w:szCs w:val="24"/>
        </w:rPr>
      </w:pPr>
      <w:r>
        <w:rPr>
          <w:rFonts w:eastAsia="Times New Roman"/>
          <w:bCs/>
          <w:shd w:val="clear" w:color="auto" w:fill="FFFFFF"/>
        </w:rPr>
        <w:lastRenderedPageBreak/>
        <w:t xml:space="preserve">Άρα καταλήγω, λέγοντας </w:t>
      </w:r>
      <w:r w:rsidRPr="006A0971">
        <w:rPr>
          <w:rFonts w:eastAsia="Times New Roman"/>
          <w:bCs/>
          <w:shd w:val="clear" w:color="auto" w:fill="FFFFFF"/>
        </w:rPr>
        <w:t>ότι</w:t>
      </w:r>
      <w:r>
        <w:rPr>
          <w:rFonts w:eastAsia="Times New Roman"/>
          <w:bCs/>
          <w:shd w:val="clear" w:color="auto" w:fill="FFFFFF"/>
        </w:rPr>
        <w:t xml:space="preserve"> δεν βγαίνουμε, </w:t>
      </w:r>
      <w:r w:rsidRPr="006A0971">
        <w:rPr>
          <w:rFonts w:eastAsia="Times New Roman"/>
          <w:bCs/>
          <w:shd w:val="clear" w:color="auto" w:fill="FFFFFF"/>
        </w:rPr>
        <w:t>δυστυχώς</w:t>
      </w:r>
      <w:r>
        <w:rPr>
          <w:rFonts w:eastAsia="Times New Roman"/>
          <w:bCs/>
          <w:shd w:val="clear" w:color="auto" w:fill="FFFFFF"/>
        </w:rPr>
        <w:t xml:space="preserve">, από τα μνημόνια. Μακάρι να βγαίναμε. Βγαίνουμε τυπικά από το μνημόνιο Τσίπρα-Καμμένου, </w:t>
      </w:r>
      <w:r w:rsidRPr="006A0971">
        <w:rPr>
          <w:rFonts w:eastAsia="Times New Roman"/>
          <w:bCs/>
          <w:shd w:val="clear" w:color="auto" w:fill="FFFFFF"/>
        </w:rPr>
        <w:t>αλλά</w:t>
      </w:r>
      <w:r>
        <w:rPr>
          <w:rFonts w:eastAsia="Times New Roman"/>
          <w:bCs/>
          <w:shd w:val="clear" w:color="auto" w:fill="FFFFFF"/>
        </w:rPr>
        <w:t xml:space="preserve"> η «ουρά» παραμένει. </w:t>
      </w:r>
    </w:p>
    <w:p w14:paraId="3396984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Και η </w:t>
      </w:r>
      <w:r>
        <w:rPr>
          <w:rFonts w:eastAsia="Times New Roman" w:cs="Times New Roman"/>
          <w:szCs w:val="24"/>
        </w:rPr>
        <w:t>«</w:t>
      </w:r>
      <w:r>
        <w:rPr>
          <w:rFonts w:eastAsia="Times New Roman" w:cs="Times New Roman"/>
          <w:szCs w:val="24"/>
        </w:rPr>
        <w:t>ουρά</w:t>
      </w:r>
      <w:r>
        <w:rPr>
          <w:rFonts w:eastAsia="Times New Roman" w:cs="Times New Roman"/>
          <w:szCs w:val="24"/>
        </w:rPr>
        <w:t>»</w:t>
      </w:r>
      <w:r>
        <w:rPr>
          <w:rFonts w:eastAsia="Times New Roman" w:cs="Times New Roman"/>
          <w:szCs w:val="24"/>
        </w:rPr>
        <w:t xml:space="preserve"> είναι η μείωση των συντάξεων από την 1</w:t>
      </w:r>
      <w:r w:rsidRPr="002077A9">
        <w:rPr>
          <w:rFonts w:eastAsia="Times New Roman" w:cs="Times New Roman"/>
          <w:szCs w:val="24"/>
          <w:vertAlign w:val="superscript"/>
        </w:rPr>
        <w:t>η</w:t>
      </w:r>
      <w:r>
        <w:rPr>
          <w:rFonts w:eastAsia="Times New Roman" w:cs="Times New Roman"/>
          <w:szCs w:val="24"/>
        </w:rPr>
        <w:t xml:space="preserve"> Ιανουαρίου 2019, δηλαδή σε λίγους μήνες από τώρα. Θα έχουμε μείωση σχεδόν όλων των συντάξεων έως και 18%. Σας θυμίζω τα πρωτογενή πλεονάσματα που τα χαρακτηρίζατε ματωμένα και δυσβάσταχτα για τον ελληνικό λαό και πο</w:t>
      </w:r>
      <w:r>
        <w:rPr>
          <w:rFonts w:eastAsia="Times New Roman" w:cs="Times New Roman"/>
          <w:szCs w:val="24"/>
        </w:rPr>
        <w:t xml:space="preserve">υ παραμένουν υψηλά με δικές σας υπογραφές έως το 2022 και έως το 2060. Σας θυμίζω και την άλλη ημερομηνία ορόσημο, το 2114, όπου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για ενενήντα εννέα χρόνια θα έχει υπό την ευθύνη του στην ουσία τη διαχείριση πάρα πολλών εμπράγματων και ακινήτω</w:t>
      </w:r>
      <w:r>
        <w:rPr>
          <w:rFonts w:eastAsia="Times New Roman" w:cs="Times New Roman"/>
          <w:szCs w:val="24"/>
        </w:rPr>
        <w:t xml:space="preserve">ν δικαιωμάτων του ελληνικού δημοσίου. </w:t>
      </w:r>
    </w:p>
    <w:p w14:paraId="33969841"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συνάδελφε, πρέπει να ολοκληρώσετε. </w:t>
      </w:r>
    </w:p>
    <w:p w14:paraId="33969842"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Άρα αγαπητέ κύριε Δραγασάκη, θα έλεγα ότι είναι καλή η μείωση της φορολογίας, αλλά όχι για τα καζίνο. Πρώτα έπρεπε να γίνει γι</w:t>
      </w:r>
      <w:r>
        <w:rPr>
          <w:rFonts w:eastAsia="Times New Roman" w:cs="Times New Roman"/>
          <w:szCs w:val="24"/>
        </w:rPr>
        <w:t xml:space="preserve">α τους Έλληνες </w:t>
      </w:r>
      <w:proofErr w:type="spellStart"/>
      <w:r>
        <w:rPr>
          <w:rFonts w:eastAsia="Times New Roman" w:cs="Times New Roman"/>
          <w:szCs w:val="24"/>
        </w:rPr>
        <w:t>εξαγωγείς</w:t>
      </w:r>
      <w:proofErr w:type="spellEnd"/>
      <w:r>
        <w:rPr>
          <w:rFonts w:eastAsia="Times New Roman" w:cs="Times New Roman"/>
          <w:szCs w:val="24"/>
        </w:rPr>
        <w:t>, για τις ελληνικές κυρίως μικρομεσαίες επιχειρήσεις που παράγουν, καινοτομούν, προσλαμβάνουν κόσμο, δίνουν μεροκάματα και ωθούν τη χώρα μέσω της προσπάθειάς τους σε ένα περιβάλλον αντιξοοτήτων έξω από τα μνημόνια στα οποία μας βάλα</w:t>
      </w:r>
      <w:r>
        <w:rPr>
          <w:rFonts w:eastAsia="Times New Roman" w:cs="Times New Roman"/>
          <w:szCs w:val="24"/>
        </w:rPr>
        <w:t xml:space="preserve">τε κι εσείς. </w:t>
      </w:r>
    </w:p>
    <w:p w14:paraId="3396984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3969844"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Υπουργέ, έχετε τον λόγο. </w:t>
      </w:r>
    </w:p>
    <w:p w14:paraId="33969845"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και Υπουργός Οικονομίας και Ανάπτυξης): </w:t>
      </w:r>
      <w:r>
        <w:rPr>
          <w:rFonts w:eastAsia="Times New Roman" w:cs="Times New Roman"/>
          <w:szCs w:val="24"/>
        </w:rPr>
        <w:t xml:space="preserve">Κύριε Πρόεδρε, η πρόθεσή μου δεν ήταν να πω στον κ. </w:t>
      </w:r>
      <w:proofErr w:type="spellStart"/>
      <w:r>
        <w:rPr>
          <w:rFonts w:eastAsia="Times New Roman" w:cs="Times New Roman"/>
          <w:szCs w:val="24"/>
        </w:rPr>
        <w:t>Αμυρά</w:t>
      </w:r>
      <w:proofErr w:type="spellEnd"/>
      <w:r>
        <w:rPr>
          <w:rFonts w:eastAsia="Times New Roman" w:cs="Times New Roman"/>
          <w:szCs w:val="24"/>
        </w:rPr>
        <w:t xml:space="preserve"> να υιοθετήσει τ</w:t>
      </w:r>
      <w:r>
        <w:rPr>
          <w:rFonts w:eastAsia="Times New Roman" w:cs="Times New Roman"/>
          <w:szCs w:val="24"/>
        </w:rPr>
        <w:t>η δική μας αφήγηση, την κρίση και τη δική μας ερμηνεία ή να πω στον κ. Λοβέρδο τι πρέπει να κάνει σε κάποια θέματα. Εγώ έδωσα μια συγκεκριμένη ενημέρωση. Ό,τι είπα, κύριε Λοβέρδο, εδώ είναι μέρος του αναπτυξιακού σχεδίου. Ο νόμος για τις ανώνυμες εταιρείες</w:t>
      </w:r>
      <w:r>
        <w:rPr>
          <w:rFonts w:eastAsia="Times New Roman" w:cs="Times New Roman"/>
          <w:szCs w:val="24"/>
        </w:rPr>
        <w:t xml:space="preserve"> θα έρθει σε δύο εβδομάδες. Το νέο μεσοπρόθεσμο </w:t>
      </w:r>
      <w:r>
        <w:rPr>
          <w:rFonts w:eastAsia="Times New Roman" w:cs="Times New Roman"/>
          <w:szCs w:val="24"/>
        </w:rPr>
        <w:lastRenderedPageBreak/>
        <w:t xml:space="preserve">σχέδιο που θα δείχνει και το δημοσιονομικό χώρο που έχουμε θα έρθει μαζί με τα </w:t>
      </w:r>
      <w:proofErr w:type="spellStart"/>
      <w:r>
        <w:rPr>
          <w:rFonts w:eastAsia="Times New Roman" w:cs="Times New Roman"/>
          <w:szCs w:val="24"/>
        </w:rPr>
        <w:t>προαπαιτούμενα</w:t>
      </w:r>
      <w:proofErr w:type="spellEnd"/>
      <w:r>
        <w:rPr>
          <w:rFonts w:eastAsia="Times New Roman" w:cs="Times New Roman"/>
          <w:szCs w:val="24"/>
        </w:rPr>
        <w:t xml:space="preserve">. Τα σχέδια και το χρονοδιάγραμμα σε ό,τι αφορά τα νέα </w:t>
      </w:r>
      <w:proofErr w:type="spellStart"/>
      <w:r>
        <w:rPr>
          <w:rFonts w:eastAsia="Times New Roman" w:cs="Times New Roman"/>
          <w:szCs w:val="24"/>
        </w:rPr>
        <w:t>αδειοδοτικά</w:t>
      </w:r>
      <w:proofErr w:type="spellEnd"/>
      <w:r>
        <w:rPr>
          <w:rFonts w:eastAsia="Times New Roman" w:cs="Times New Roman"/>
          <w:szCs w:val="24"/>
        </w:rPr>
        <w:t xml:space="preserve"> καθεστώτα, τη χωροταξία, όλα τα μέτρα που είπα ε</w:t>
      </w:r>
      <w:r>
        <w:rPr>
          <w:rFonts w:eastAsia="Times New Roman" w:cs="Times New Roman"/>
          <w:szCs w:val="24"/>
        </w:rPr>
        <w:t>ίναι μέσα. Είναι σχέδια δράσης.</w:t>
      </w:r>
    </w:p>
    <w:p w14:paraId="3396984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Όπως είπα και την προηγούμενη φορά, μιλώντας για το αναπτυξιακό σχέδιο</w:t>
      </w:r>
      <w:r w:rsidRPr="009068AD">
        <w:rPr>
          <w:rFonts w:eastAsia="Times New Roman" w:cs="Times New Roman"/>
          <w:szCs w:val="24"/>
        </w:rPr>
        <w:t>,</w:t>
      </w:r>
      <w:r>
        <w:rPr>
          <w:rFonts w:eastAsia="Times New Roman" w:cs="Times New Roman"/>
          <w:szCs w:val="24"/>
        </w:rPr>
        <w:t xml:space="preserve"> –το επαναλαμβάνω- το Υπουργείο μας είναι ανοιχτό, πέρα από τον κοινοβουλευτικό έλεγχο που έχετε δικαίωμα να κάνετε σε οποιοδήποτε θέμα, για να συζητήσου</w:t>
      </w:r>
      <w:r>
        <w:rPr>
          <w:rFonts w:eastAsia="Times New Roman" w:cs="Times New Roman"/>
          <w:szCs w:val="24"/>
        </w:rPr>
        <w:t>με και να σας δώσουμε ενημέρωση, η οποία ίσως δεν είναι ώριμη για να υπάρξει δημόσια. Άλλωστε, γνωριζόμαστε. Εμένα η πρόθεσή μου δεν είναι να αποφύγω την πραγματικότητα. Η πρόθεσή μου είναι να μιλήσω επί της πραγματικότητας, βλέποντας βεβαίως αυτά τα οποία</w:t>
      </w:r>
      <w:r>
        <w:rPr>
          <w:rFonts w:eastAsia="Times New Roman" w:cs="Times New Roman"/>
          <w:szCs w:val="24"/>
        </w:rPr>
        <w:t xml:space="preserve"> θεωρώ ότι μπορούμε να κάνουμε. </w:t>
      </w:r>
    </w:p>
    <w:p w14:paraId="3396984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τον κ. </w:t>
      </w:r>
      <w:proofErr w:type="spellStart"/>
      <w:r>
        <w:rPr>
          <w:rFonts w:eastAsia="Times New Roman" w:cs="Times New Roman"/>
          <w:szCs w:val="24"/>
        </w:rPr>
        <w:t>Αμυρά</w:t>
      </w:r>
      <w:proofErr w:type="spellEnd"/>
      <w:r>
        <w:rPr>
          <w:rFonts w:eastAsia="Times New Roman" w:cs="Times New Roman"/>
          <w:szCs w:val="24"/>
        </w:rPr>
        <w:t>, η δική μου αντίληψη των πραγμάτων είναι ότι το 2010 η χώρα αυτή χρεωκόπησε. Το ιστορικό δηλαδή γεγονός, αυτό που θα μαθαίνουν και τα παιδιά στην ιστορία ελπίζω, είναι ότι το 2010 η Ελλάδα χρεωκόπ</w:t>
      </w:r>
      <w:r>
        <w:rPr>
          <w:rFonts w:eastAsia="Times New Roman" w:cs="Times New Roman"/>
          <w:szCs w:val="24"/>
        </w:rPr>
        <w:t>ησε. Άρα κάτι έ</w:t>
      </w:r>
      <w:r>
        <w:rPr>
          <w:rFonts w:eastAsia="Times New Roman" w:cs="Times New Roman"/>
          <w:szCs w:val="24"/>
        </w:rPr>
        <w:lastRenderedPageBreak/>
        <w:t xml:space="preserve">φταιξε γι’ αυτήν την χρεωκοπία. Κάποιες αιτίες υπήρχαν. Κάποιες παθογένειες υπήρχαν. Πρέπει να σκεφθούμε πολύ σοβαρά ποιες ήταν αυτές οι παθογένειες για να μην τις επαναλάβουμε στο μέλλον. </w:t>
      </w:r>
    </w:p>
    <w:p w14:paraId="3396984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Το δεύτερο είναι ότι, επειδή χρεωκοπήσαμε, δεν μπορ</w:t>
      </w:r>
      <w:r>
        <w:rPr>
          <w:rFonts w:eastAsia="Times New Roman" w:cs="Times New Roman"/>
          <w:szCs w:val="24"/>
        </w:rPr>
        <w:t>ούσαμε να δανειστούμε από τις αγορές πια και υπογράψαμε μια σύμβαση δανεισμού από θεσμούς έναντι μνημονίων. Αυτή η ιστορική φάση τελειώνει τον Αύγουστο του 2018. Δεν σας αρέσει η ορολογία που είπα; Το ιστορικό γεγονός πάλι εδώ είναι. Με τη σημερινή Κυβέρνη</w:t>
      </w:r>
      <w:r>
        <w:rPr>
          <w:rFonts w:eastAsia="Times New Roman" w:cs="Times New Roman"/>
          <w:szCs w:val="24"/>
        </w:rPr>
        <w:t>ση πιστεύουμε θα υπογραφεί η λήξη αυτής της οδυνηρής περιόδου, η οποία αρχίζει το 2010, έχει διάφορα ενδιάμεσα στάδια και φτάνουμε στο σήμερα. Από εκεί και πέρα, εσείς μπορείτε να έχετε όποια αφήγηση θέλετε ότι η κρίση αρχίζει το 2015, ότι μέχρι τότε τα πρ</w:t>
      </w:r>
      <w:r>
        <w:rPr>
          <w:rFonts w:eastAsia="Times New Roman" w:cs="Times New Roman"/>
          <w:szCs w:val="24"/>
        </w:rPr>
        <w:t xml:space="preserve">άγματα ήταν καλά, ότι η καταστροφή για την οποία μιλάει όλη η ανθρωπότητα ότι υπέστη η Ελλάδα την υπέστη τώρα που η οικονομία ανακάμπτει. Δικαίωμά σας. Μην έχετε απαίτηση να πω εγώ αυτά που εσείς νομίζετε. </w:t>
      </w:r>
    </w:p>
    <w:p w14:paraId="3396984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λοιπόν, επαναλαμβάνω –για να ολοκληρώσω- ότι </w:t>
      </w:r>
      <w:r>
        <w:rPr>
          <w:rFonts w:eastAsia="Times New Roman" w:cs="Times New Roman"/>
          <w:szCs w:val="24"/>
        </w:rPr>
        <w:t>σε ό,τι αφορά τα θέματα ουσίας ήμουν συγκεκριμένος. Σε άλλη ευκαιρία θα μπορούμε να είμαστε και αναλυτικοί. Αν κάποιος συνάδελφος θέλει, μπορεί μέσω του κοινοβουλευτικού ελέγχου να ρωτήσει για οποιοδήποτε θέμα. Αν κάποιο κόμμα θέλει ενημέρωση από το Υπουργ</w:t>
      </w:r>
      <w:r>
        <w:rPr>
          <w:rFonts w:eastAsia="Times New Roman" w:cs="Times New Roman"/>
          <w:szCs w:val="24"/>
        </w:rPr>
        <w:t xml:space="preserve">είο, μπορούμε και αυτήν να την παράσχουμε. </w:t>
      </w:r>
    </w:p>
    <w:p w14:paraId="3396984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Σε όλα τα θέματα υπάρχουν σχέδια, χρονοδιαγράμματα σε ό,τι αφορά την πορεία και την ολοκλήρωσή τους. Πιστεύω, κοιτώντας αυτά τα σχέδια</w:t>
      </w:r>
      <w:r w:rsidRPr="009068AD">
        <w:rPr>
          <w:rFonts w:eastAsia="Times New Roman" w:cs="Times New Roman"/>
          <w:szCs w:val="24"/>
        </w:rPr>
        <w:t>,</w:t>
      </w:r>
      <w:r>
        <w:rPr>
          <w:rFonts w:eastAsia="Times New Roman" w:cs="Times New Roman"/>
          <w:szCs w:val="24"/>
        </w:rPr>
        <w:t xml:space="preserve"> μπορούμε να είμαστε όχι μόνο αισιόδοξοι για το μέλλον, αλλά μπορούμε να σιγο</w:t>
      </w:r>
      <w:r>
        <w:rPr>
          <w:rFonts w:eastAsia="Times New Roman" w:cs="Times New Roman"/>
          <w:szCs w:val="24"/>
        </w:rPr>
        <w:t>υρευτούμε ότι είμαστε σε μια πορεία που αν τα κάνουμε αυτά -και άλλα βεβαίως πρέπει να γίνουν- τότε η έξοδος από τα μνημόνια μπορεί να αποδειχθεί μια κρίσιμη αφετηρία, ακριβώς για να μπορέσουμε να ανασυγκροτήσουμε τη χώρα και να την απαλλάξουμε από τέτοιες</w:t>
      </w:r>
      <w:r>
        <w:rPr>
          <w:rFonts w:eastAsia="Times New Roman" w:cs="Times New Roman"/>
          <w:szCs w:val="24"/>
        </w:rPr>
        <w:t xml:space="preserve"> κρίσεις στο μέλλον. </w:t>
      </w:r>
    </w:p>
    <w:p w14:paraId="3396984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Όσον αφορά τα καζίνο, δεν υπήρξε μείωση της φορολογίας τους. Η φορολογία παραμένει η ίδια. Τροποποιήθηκε το μέρος επί του τζίρου</w:t>
      </w:r>
      <w:r w:rsidRPr="009068AD">
        <w:rPr>
          <w:rFonts w:eastAsia="Times New Roman" w:cs="Times New Roman"/>
          <w:szCs w:val="24"/>
        </w:rPr>
        <w:t>,</w:t>
      </w:r>
      <w:r>
        <w:rPr>
          <w:rFonts w:eastAsia="Times New Roman" w:cs="Times New Roman"/>
          <w:szCs w:val="24"/>
        </w:rPr>
        <w:t xml:space="preserve"> το οποίο είναι διαφορετικό. </w:t>
      </w:r>
      <w:r>
        <w:rPr>
          <w:rFonts w:eastAsia="Times New Roman" w:cs="Times New Roman"/>
          <w:szCs w:val="24"/>
        </w:rPr>
        <w:lastRenderedPageBreak/>
        <w:t xml:space="preserve">Ο κ. </w:t>
      </w:r>
      <w:proofErr w:type="spellStart"/>
      <w:r>
        <w:rPr>
          <w:rFonts w:eastAsia="Times New Roman" w:cs="Times New Roman"/>
          <w:szCs w:val="24"/>
        </w:rPr>
        <w:t>Πιτσιόρλας</w:t>
      </w:r>
      <w:proofErr w:type="spellEnd"/>
      <w:r>
        <w:rPr>
          <w:rFonts w:eastAsia="Times New Roman" w:cs="Times New Roman"/>
          <w:szCs w:val="24"/>
        </w:rPr>
        <w:t xml:space="preserve"> που είναι εδώ είναι πιο ενήμερος για τις εξελίξεις</w:t>
      </w:r>
      <w:r w:rsidRPr="009068AD">
        <w:rPr>
          <w:rFonts w:eastAsia="Times New Roman" w:cs="Times New Roman"/>
          <w:szCs w:val="24"/>
        </w:rPr>
        <w:t>,</w:t>
      </w:r>
      <w:r>
        <w:rPr>
          <w:rFonts w:eastAsia="Times New Roman" w:cs="Times New Roman"/>
          <w:szCs w:val="24"/>
        </w:rPr>
        <w:t xml:space="preserve"> αν θέλετ</w:t>
      </w:r>
      <w:r>
        <w:rPr>
          <w:rFonts w:eastAsia="Times New Roman" w:cs="Times New Roman"/>
          <w:szCs w:val="24"/>
        </w:rPr>
        <w:t xml:space="preserve">ε να σας ενημερώσει. </w:t>
      </w:r>
    </w:p>
    <w:p w14:paraId="3396984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Δεν ξέρω αν </w:t>
      </w:r>
      <w:proofErr w:type="spellStart"/>
      <w:r>
        <w:rPr>
          <w:rFonts w:eastAsia="Times New Roman" w:cs="Times New Roman"/>
          <w:szCs w:val="24"/>
        </w:rPr>
        <w:t>ελέχθη</w:t>
      </w:r>
      <w:proofErr w:type="spellEnd"/>
      <w:r>
        <w:rPr>
          <w:rFonts w:eastAsia="Times New Roman" w:cs="Times New Roman"/>
          <w:szCs w:val="24"/>
        </w:rPr>
        <w:t xml:space="preserve"> κάτι άλλο συγκεκριμένο. Προς το παρόν, μένουμε σε αυτά. Εδώ θα είμαστε για να επανέλθουμε. </w:t>
      </w:r>
    </w:p>
    <w:p w14:paraId="3396984D"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πότε θα μιλήσει ο κ. </w:t>
      </w:r>
      <w:proofErr w:type="spellStart"/>
      <w:r>
        <w:rPr>
          <w:rFonts w:eastAsia="Times New Roman" w:cs="Times New Roman"/>
          <w:szCs w:val="24"/>
        </w:rPr>
        <w:t>Πιτσιόρλας</w:t>
      </w:r>
      <w:proofErr w:type="spellEnd"/>
      <w:r>
        <w:rPr>
          <w:rFonts w:eastAsia="Times New Roman" w:cs="Times New Roman"/>
          <w:szCs w:val="24"/>
        </w:rPr>
        <w:t>;</w:t>
      </w:r>
    </w:p>
    <w:p w14:paraId="3396984E"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Θα μας ενημερώσει.  </w:t>
      </w:r>
    </w:p>
    <w:p w14:paraId="3396984F"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ΑΙΚΑ</w:t>
      </w:r>
      <w:r>
        <w:rPr>
          <w:rFonts w:eastAsia="Times New Roman" w:cs="Times New Roman"/>
          <w:b/>
          <w:szCs w:val="24"/>
        </w:rPr>
        <w:t>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ΣΙΔΗΡΟΠΟΥΛΟΥ: </w:t>
      </w:r>
      <w:r>
        <w:rPr>
          <w:rFonts w:eastAsia="Times New Roman" w:cs="Times New Roman"/>
          <w:szCs w:val="24"/>
        </w:rPr>
        <w:t xml:space="preserve">Κύριε Πρόεδρε, θέλουν να μιλήσουν και οι Βουλευτές. </w:t>
      </w:r>
    </w:p>
    <w:p w14:paraId="33969850"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Θα μιλήσουν οι Βουλευτές, απλώς ακολουθούμε τη διαδικασία. </w:t>
      </w:r>
    </w:p>
    <w:p w14:paraId="33969851"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Να ξεκινήσουμε τον κατάλογο των ομιλητών με πρώτο τον συνάδελφο κ. Παπαηλιού. </w:t>
      </w:r>
      <w:r>
        <w:rPr>
          <w:rFonts w:eastAsia="Times New Roman" w:cs="Times New Roman"/>
          <w:szCs w:val="24"/>
        </w:rPr>
        <w:t xml:space="preserve">Είναι πέντε όσοι έχουν εγγραφεί, οπότε οι Κοινοβουλευτικοί Εκπρόσωποι να δηλώσετε σιγά-σιγά για να μιλήσετε μετά. </w:t>
      </w:r>
    </w:p>
    <w:p w14:paraId="33969852"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ΚΕΦΑΛΟΓΙΑΝΝΗΣ: </w:t>
      </w:r>
      <w:r>
        <w:rPr>
          <w:rFonts w:eastAsia="Times New Roman" w:cs="Times New Roman"/>
          <w:szCs w:val="24"/>
        </w:rPr>
        <w:t xml:space="preserve">Να μιλήσουμε οι Κοινοβουλευτικοί μετά, αφού ακούσουμε τον Υπουργό. </w:t>
      </w:r>
    </w:p>
    <w:p w14:paraId="33969853"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Εντάξει, κύριε συνάδελφε. </w:t>
      </w:r>
    </w:p>
    <w:p w14:paraId="33969854"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Παπαηλιού, έχετε τον λόγο για επτά λεπτά. </w:t>
      </w:r>
    </w:p>
    <w:p w14:paraId="33969855"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Κύριε Πρόεδρε, κυρίες και κύριοι συνάδελφοι, θα είμαι πολύ συνοπτικός και πολύ συγκεκριμένος. Οι ραγδαίες τεχνολογικές εξελίξεις και οι συνθήκες παγκοσμ</w:t>
      </w:r>
      <w:r>
        <w:rPr>
          <w:rFonts w:eastAsia="Times New Roman" w:cs="Times New Roman"/>
          <w:szCs w:val="24"/>
        </w:rPr>
        <w:t xml:space="preserve">ιοποίησης της οικονομίας επιβάλλουν ευελιξία και ταχύτητα στις οικονομικές συναλλαγές. </w:t>
      </w:r>
    </w:p>
    <w:p w14:paraId="33969856"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ταιρεία </w:t>
      </w:r>
      <w:r>
        <w:rPr>
          <w:rFonts w:eastAsia="Times New Roman" w:cs="Times New Roman"/>
          <w:szCs w:val="24"/>
        </w:rPr>
        <w:t>π</w:t>
      </w:r>
      <w:r>
        <w:rPr>
          <w:rFonts w:eastAsia="Times New Roman" w:cs="Times New Roman"/>
          <w:szCs w:val="24"/>
        </w:rPr>
        <w:t xml:space="preserve">εριορισμένης </w:t>
      </w:r>
      <w:r>
        <w:rPr>
          <w:rFonts w:eastAsia="Times New Roman" w:cs="Times New Roman"/>
          <w:szCs w:val="24"/>
        </w:rPr>
        <w:t>ε</w:t>
      </w:r>
      <w:r>
        <w:rPr>
          <w:rFonts w:eastAsia="Times New Roman" w:cs="Times New Roman"/>
          <w:szCs w:val="24"/>
        </w:rPr>
        <w:t>υθύνης δεν αποτελεί πλέον ελκυστική εταιρική μορφή, κυρίως λόγω της δυσκαμψίας από την οποία χαρακτηρίζεται τόσο από θεσμικής όσο και από οικο</w:t>
      </w:r>
      <w:r>
        <w:rPr>
          <w:rFonts w:eastAsia="Times New Roman" w:cs="Times New Roman"/>
          <w:szCs w:val="24"/>
        </w:rPr>
        <w:t xml:space="preserve">νομικής πλευράς. Οι νέες εταιρικές μορφές την </w:t>
      </w:r>
      <w:r>
        <w:rPr>
          <w:rFonts w:eastAsia="Times New Roman" w:cs="Times New Roman"/>
          <w:szCs w:val="24"/>
        </w:rPr>
        <w:t>«</w:t>
      </w:r>
      <w:r>
        <w:rPr>
          <w:rFonts w:eastAsia="Times New Roman" w:cs="Times New Roman"/>
          <w:szCs w:val="24"/>
        </w:rPr>
        <w:t>έχουν αφήσει πίσω</w:t>
      </w:r>
      <w:r>
        <w:rPr>
          <w:rFonts w:eastAsia="Times New Roman" w:cs="Times New Roman"/>
          <w:szCs w:val="24"/>
        </w:rPr>
        <w:t>»</w:t>
      </w:r>
      <w:r>
        <w:rPr>
          <w:rFonts w:eastAsia="Times New Roman" w:cs="Times New Roman"/>
          <w:szCs w:val="24"/>
        </w:rPr>
        <w:t xml:space="preserve">, με συνέπεια η ζήτηση ίδρυσης νέων </w:t>
      </w:r>
      <w:r>
        <w:rPr>
          <w:rFonts w:eastAsia="Times New Roman" w:cs="Times New Roman"/>
          <w:szCs w:val="24"/>
        </w:rPr>
        <w:t>ε</w:t>
      </w:r>
      <w:r>
        <w:rPr>
          <w:rFonts w:eastAsia="Times New Roman" w:cs="Times New Roman"/>
          <w:szCs w:val="24"/>
        </w:rPr>
        <w:t xml:space="preserve">ταιρειών </w:t>
      </w:r>
      <w:r>
        <w:rPr>
          <w:rFonts w:eastAsia="Times New Roman" w:cs="Times New Roman"/>
          <w:szCs w:val="24"/>
        </w:rPr>
        <w:t>π</w:t>
      </w:r>
      <w:r>
        <w:rPr>
          <w:rFonts w:eastAsia="Times New Roman" w:cs="Times New Roman"/>
          <w:szCs w:val="24"/>
        </w:rPr>
        <w:t xml:space="preserve">εριορισμένης </w:t>
      </w:r>
      <w:r>
        <w:rPr>
          <w:rFonts w:eastAsia="Times New Roman" w:cs="Times New Roman"/>
          <w:szCs w:val="24"/>
        </w:rPr>
        <w:t>ε</w:t>
      </w:r>
      <w:r>
        <w:rPr>
          <w:rFonts w:eastAsia="Times New Roman" w:cs="Times New Roman"/>
          <w:szCs w:val="24"/>
        </w:rPr>
        <w:t xml:space="preserve">υθύνης να είναι εξαιρετικά περιορισμένη. Η πορεία των ΕΠΕ είναι φθίνουσα. </w:t>
      </w:r>
    </w:p>
    <w:p w14:paraId="33969857"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Παρά ταύτα, με το παρόν νομοσχέδιο επιχειρείται μία κατ</w:t>
      </w:r>
      <w:r>
        <w:rPr>
          <w:rFonts w:eastAsia="Times New Roman" w:cs="Times New Roman"/>
          <w:szCs w:val="24"/>
        </w:rPr>
        <w:t xml:space="preserve">ά το δυνατόν προσαρμογή της </w:t>
      </w:r>
      <w:r>
        <w:rPr>
          <w:rFonts w:eastAsia="Times New Roman" w:cs="Times New Roman"/>
          <w:szCs w:val="24"/>
        </w:rPr>
        <w:t>ε</w:t>
      </w:r>
      <w:r>
        <w:rPr>
          <w:rFonts w:eastAsia="Times New Roman" w:cs="Times New Roman"/>
          <w:szCs w:val="24"/>
        </w:rPr>
        <w:t xml:space="preserve">ταιρείας </w:t>
      </w:r>
      <w:r>
        <w:rPr>
          <w:rFonts w:eastAsia="Times New Roman" w:cs="Times New Roman"/>
          <w:szCs w:val="24"/>
        </w:rPr>
        <w:t>π</w:t>
      </w:r>
      <w:r>
        <w:rPr>
          <w:rFonts w:eastAsia="Times New Roman" w:cs="Times New Roman"/>
          <w:szCs w:val="24"/>
        </w:rPr>
        <w:t xml:space="preserve">εριορισμένης </w:t>
      </w:r>
      <w:r>
        <w:rPr>
          <w:rFonts w:eastAsia="Times New Roman" w:cs="Times New Roman"/>
          <w:szCs w:val="24"/>
        </w:rPr>
        <w:t>ε</w:t>
      </w:r>
      <w:r>
        <w:rPr>
          <w:rFonts w:eastAsia="Times New Roman" w:cs="Times New Roman"/>
          <w:szCs w:val="24"/>
        </w:rPr>
        <w:t xml:space="preserve">υθύνης στις νέες συνθήκες. </w:t>
      </w:r>
    </w:p>
    <w:p w14:paraId="33969858"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Οι βασικότερες αλλαγές</w:t>
      </w:r>
      <w:r>
        <w:rPr>
          <w:rFonts w:eastAsia="Times New Roman" w:cs="Times New Roman"/>
          <w:szCs w:val="24"/>
        </w:rPr>
        <w:t>,</w:t>
      </w:r>
      <w:r>
        <w:rPr>
          <w:rFonts w:eastAsia="Times New Roman" w:cs="Times New Roman"/>
          <w:szCs w:val="24"/>
        </w:rPr>
        <w:t xml:space="preserve"> που προτείνονται με το σχέδιο νόμου αφορούν την επωνυμία, τη δημοσιότητα, τη συνέλευση των εταίρων, τους διαχειριστές και την ίδρυση αλλοδαπού υποκατασ</w:t>
      </w:r>
      <w:r>
        <w:rPr>
          <w:rFonts w:eastAsia="Times New Roman" w:cs="Times New Roman"/>
          <w:szCs w:val="24"/>
        </w:rPr>
        <w:t xml:space="preserve">τήματος στην Ελλάδα. </w:t>
      </w:r>
    </w:p>
    <w:p w14:paraId="33969859"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Ενδεικτικά και συγκεκριμένα</w:t>
      </w:r>
      <w:r>
        <w:rPr>
          <w:rFonts w:eastAsia="Times New Roman" w:cs="Times New Roman"/>
          <w:szCs w:val="24"/>
        </w:rPr>
        <w:t>,</w:t>
      </w:r>
      <w:r>
        <w:rPr>
          <w:rFonts w:eastAsia="Times New Roman" w:cs="Times New Roman"/>
          <w:szCs w:val="24"/>
        </w:rPr>
        <w:t xml:space="preserve"> παρέχεται η δυνατότητα σχηματισμού της επωνυμίας χωρίς να είναι υποχρεωτική η αναγραφή των ονομάτων των εταίρων ή του αντικειμένου της επιχείρησης, πάντα στο πλαίσιο της αρχής της αληθείας και συνακόλουθα της μη παραπλάνησης των </w:t>
      </w:r>
      <w:proofErr w:type="spellStart"/>
      <w:r>
        <w:rPr>
          <w:rFonts w:eastAsia="Times New Roman" w:cs="Times New Roman"/>
          <w:szCs w:val="24"/>
        </w:rPr>
        <w:t>συναλλασσομένων</w:t>
      </w:r>
      <w:proofErr w:type="spellEnd"/>
      <w:r>
        <w:rPr>
          <w:rFonts w:eastAsia="Times New Roman" w:cs="Times New Roman"/>
          <w:szCs w:val="24"/>
        </w:rPr>
        <w:t>. Επιπλέον,</w:t>
      </w:r>
      <w:r>
        <w:rPr>
          <w:rFonts w:eastAsia="Times New Roman" w:cs="Times New Roman"/>
          <w:szCs w:val="24"/>
        </w:rPr>
        <w:t xml:space="preserve"> παρέχεται η δυνατότητα σχηματισμού της επωνυμίας με λατινικούς χαρακτήρες, ώστε να διευκολύνονται οι διεθνείς συναλλαγές. </w:t>
      </w:r>
    </w:p>
    <w:p w14:paraId="3396985A"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ροβλέπ</w:t>
      </w:r>
      <w:r>
        <w:rPr>
          <w:rFonts w:eastAsia="Times New Roman" w:cs="Times New Roman"/>
          <w:szCs w:val="24"/>
        </w:rPr>
        <w:t>ον</w:t>
      </w:r>
      <w:r>
        <w:rPr>
          <w:rFonts w:eastAsia="Times New Roman" w:cs="Times New Roman"/>
          <w:szCs w:val="24"/>
        </w:rPr>
        <w:t>ται η πρόσκληση των εταίρων για σύγκληση συνέλευσής τους με ηλεκτρονικά μέσα και η διεξαγωγή συνέλευσης των εταίρων με τηλε</w:t>
      </w:r>
      <w:r>
        <w:rPr>
          <w:rFonts w:eastAsia="Times New Roman" w:cs="Times New Roman"/>
          <w:szCs w:val="24"/>
        </w:rPr>
        <w:t>διάσκεψη</w:t>
      </w:r>
      <w:r>
        <w:rPr>
          <w:rFonts w:eastAsia="Times New Roman" w:cs="Times New Roman"/>
          <w:szCs w:val="24"/>
        </w:rPr>
        <w:t>. Ε</w:t>
      </w:r>
      <w:r>
        <w:rPr>
          <w:rFonts w:eastAsia="Times New Roman" w:cs="Times New Roman"/>
          <w:szCs w:val="24"/>
        </w:rPr>
        <w:t xml:space="preserve">πιπλέον μειώνονται τα ποσοστά της απαιτούμενης πλειοψηφίας από ¾ επί των εταίρων και των </w:t>
      </w:r>
      <w:r>
        <w:rPr>
          <w:rFonts w:eastAsia="Times New Roman" w:cs="Times New Roman"/>
          <w:szCs w:val="24"/>
        </w:rPr>
        <w:lastRenderedPageBreak/>
        <w:t xml:space="preserve">εταιρικών μεριδίων σε 2/3 για τη λήψη κρίσιμων αποφάσεων, με αποτέλεσμα την απόδοση μεγαλύτερης ευελιξίας. </w:t>
      </w:r>
    </w:p>
    <w:p w14:paraId="3396985B"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Εναρμονίζεται ο ν.3190/1955 με τις επιταγές των </w:t>
      </w:r>
      <w:r>
        <w:rPr>
          <w:rFonts w:eastAsia="Times New Roman" w:cs="Times New Roman"/>
          <w:szCs w:val="24"/>
        </w:rPr>
        <w:t>νεότερων νομοθετημάτων περί δημοσιότητας</w:t>
      </w:r>
      <w:r>
        <w:rPr>
          <w:rFonts w:eastAsia="Times New Roman" w:cs="Times New Roman"/>
          <w:szCs w:val="24"/>
        </w:rPr>
        <w:t xml:space="preserve"> αφού η</w:t>
      </w:r>
      <w:r>
        <w:rPr>
          <w:rFonts w:eastAsia="Times New Roman" w:cs="Times New Roman"/>
          <w:szCs w:val="24"/>
        </w:rPr>
        <w:t xml:space="preserve"> δημοσίευση γίνεται στο Γενικό Εμπορικό Μητρώο -στο ΓΕΜΗ- και όχι στην Εφημερίδα της Κυβερνήσεως, καθώς και με τις νέες απαιτήσεις σχετικά με τις οικονομικές καταστάσεις. </w:t>
      </w:r>
    </w:p>
    <w:p w14:paraId="3396985C"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Απλοποιούνται οι διαδικασίες και συνα</w:t>
      </w:r>
      <w:r>
        <w:rPr>
          <w:rFonts w:eastAsia="Times New Roman" w:cs="Times New Roman"/>
          <w:szCs w:val="24"/>
        </w:rPr>
        <w:t>κόλουθα μειώνεται το κόστος σε κρίσιμα σημεία του κύκλου ζωής των ΕΠΕ, όπως στη σύσταση με την αντικατάσταση του συμβολαιογραφικού εγγράφου από πρότυπο καταστατικό, σύμφωνα με τον ν.4441/2016 και την αντίστοιχη απόφαση του Υπουργού Οικονομίας και Ανάπτυξης</w:t>
      </w:r>
      <w:r>
        <w:rPr>
          <w:rFonts w:eastAsia="Times New Roman" w:cs="Times New Roman"/>
          <w:szCs w:val="24"/>
        </w:rPr>
        <w:t xml:space="preserve">, αλλά και στη λύση με την κατάργηση του συμβολαιογραφικού εγγράφου </w:t>
      </w:r>
      <w:r>
        <w:rPr>
          <w:rFonts w:eastAsia="Times New Roman" w:cs="Times New Roman"/>
          <w:szCs w:val="24"/>
        </w:rPr>
        <w:t>(</w:t>
      </w:r>
      <w:r>
        <w:rPr>
          <w:rFonts w:eastAsia="Times New Roman" w:cs="Times New Roman"/>
          <w:szCs w:val="24"/>
        </w:rPr>
        <w:t>λύσης</w:t>
      </w:r>
      <w:r>
        <w:rPr>
          <w:rFonts w:eastAsia="Times New Roman" w:cs="Times New Roman"/>
          <w:szCs w:val="24"/>
        </w:rPr>
        <w:t>)</w:t>
      </w:r>
      <w:r>
        <w:rPr>
          <w:rFonts w:eastAsia="Times New Roman" w:cs="Times New Roman"/>
          <w:szCs w:val="24"/>
        </w:rPr>
        <w:t xml:space="preserve">. </w:t>
      </w:r>
    </w:p>
    <w:p w14:paraId="3396985D"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Καταργείται η υποχρεωτική προσφυγή στο δικαστήριο για την ανάκληση διαχειριστή που έχει οριστεί από το καταστατικό, καθώς και για τον ορισμό της αξίας των εταιρικών μεριδίων στις</w:t>
      </w:r>
      <w:r>
        <w:rPr>
          <w:rFonts w:eastAsia="Times New Roman" w:cs="Times New Roman"/>
          <w:szCs w:val="24"/>
        </w:rPr>
        <w:t xml:space="preserve"> περιπτώσεις μεταβίβασ</w:t>
      </w:r>
      <w:r>
        <w:rPr>
          <w:rFonts w:eastAsia="Times New Roman" w:cs="Times New Roman"/>
          <w:szCs w:val="24"/>
        </w:rPr>
        <w:t>ή</w:t>
      </w:r>
      <w:r>
        <w:rPr>
          <w:rFonts w:eastAsia="Times New Roman" w:cs="Times New Roman"/>
          <w:szCs w:val="24"/>
        </w:rPr>
        <w:t xml:space="preserve">ς </w:t>
      </w:r>
      <w:r>
        <w:rPr>
          <w:rFonts w:eastAsia="Times New Roman" w:cs="Times New Roman"/>
          <w:szCs w:val="24"/>
        </w:rPr>
        <w:t xml:space="preserve">του </w:t>
      </w:r>
      <w:r>
        <w:rPr>
          <w:rFonts w:eastAsia="Times New Roman" w:cs="Times New Roman"/>
          <w:szCs w:val="24"/>
        </w:rPr>
        <w:t xml:space="preserve">αιτία θανάτου. </w:t>
      </w:r>
    </w:p>
    <w:p w14:paraId="3396985E"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Διευκολύνεται η εγκατάσταση στην Ελλάδα υποκαταστήματος αλλοδαπής ΕΠΕ</w:t>
      </w:r>
      <w:r>
        <w:rPr>
          <w:rFonts w:eastAsia="Times New Roman" w:cs="Times New Roman"/>
          <w:szCs w:val="24"/>
        </w:rPr>
        <w:t>,</w:t>
      </w:r>
      <w:r>
        <w:rPr>
          <w:rFonts w:eastAsia="Times New Roman" w:cs="Times New Roman"/>
          <w:szCs w:val="24"/>
        </w:rPr>
        <w:t xml:space="preserve"> που προέρχεται από χώρα-μέλος της Ευρωπαϊκής Ένωσης με την κατάργηση της διοικητικής έγκρισης, η οποία παραμένει στις περιπτώσεις εταιρειών </w:t>
      </w:r>
      <w:r>
        <w:rPr>
          <w:rFonts w:eastAsia="Times New Roman" w:cs="Times New Roman"/>
          <w:szCs w:val="24"/>
        </w:rPr>
        <w:t xml:space="preserve">που προέρχονται </w:t>
      </w:r>
      <w:r>
        <w:rPr>
          <w:rFonts w:eastAsia="Times New Roman" w:cs="Times New Roman"/>
          <w:szCs w:val="24"/>
        </w:rPr>
        <w:t xml:space="preserve">από χώρες </w:t>
      </w:r>
      <w:r>
        <w:rPr>
          <w:rFonts w:eastAsia="Times New Roman" w:cs="Times New Roman"/>
          <w:szCs w:val="24"/>
        </w:rPr>
        <w:t xml:space="preserve">εκτός Ευρωπαϊκής Ένωσης, με στόχο την ενδυνάμωση της ευελιξίας αλλοδαπών επιχειρήσεων στη λήψη αποφάσεων για επενδυτικές κινήσεις στη χώρα μας. </w:t>
      </w:r>
    </w:p>
    <w:p w14:paraId="3396985F"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Τέλος, προβλέπεται εξουσιοδοτική διάταξη για την κωδικοποίηση του ν.3190/1955 και την</w:t>
      </w:r>
      <w:r>
        <w:rPr>
          <w:rFonts w:eastAsia="Times New Roman" w:cs="Times New Roman"/>
          <w:szCs w:val="24"/>
        </w:rPr>
        <w:t xml:space="preserve"> απόδοσή του στη δημοτική, πρόβλεψη που αποτελεί χρόνιο αίτημα τόσο των υπηρεσιών και των επαγγελματιών που ασχολούνται με το εταιρικό δίκαιο όσο και της αγοράς. </w:t>
      </w:r>
    </w:p>
    <w:p w14:paraId="3396986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αυτό το νομοσχέδιο αποτελεί μία ψηφίδα στο σύνολο των </w:t>
      </w:r>
      <w:r>
        <w:rPr>
          <w:rFonts w:eastAsia="Times New Roman" w:cs="Times New Roman"/>
          <w:szCs w:val="24"/>
        </w:rPr>
        <w:t>ρυθμίσεων</w:t>
      </w:r>
      <w:r>
        <w:rPr>
          <w:rFonts w:eastAsia="Times New Roman" w:cs="Times New Roman"/>
          <w:szCs w:val="24"/>
        </w:rPr>
        <w:t>,</w:t>
      </w:r>
      <w:r>
        <w:rPr>
          <w:rFonts w:eastAsia="Times New Roman" w:cs="Times New Roman"/>
          <w:szCs w:val="24"/>
        </w:rPr>
        <w:t xml:space="preserve"> που έχουν θεσπιστεί και θα θεσπιστούν στο άμεσο μέλλον και οι οποίες απλοποιούν τις διαδικασίες σύστασης, λειτουργίας και λύσης αυτής της εταιρικής μορφής και συνακόλουθα μειώνουν το διοικητικό κόστος και τη διοικητική γραφειοκρατία. Επίσης, ανα</w:t>
      </w:r>
      <w:r>
        <w:rPr>
          <w:rFonts w:eastAsia="Times New Roman" w:cs="Times New Roman"/>
          <w:szCs w:val="24"/>
        </w:rPr>
        <w:t xml:space="preserve">βαθμίζουν τη συνεργασία και τις συναλλαγές με το εξωτερικό, </w:t>
      </w:r>
      <w:r>
        <w:rPr>
          <w:rFonts w:eastAsia="Times New Roman" w:cs="Times New Roman"/>
          <w:szCs w:val="24"/>
        </w:rPr>
        <w:lastRenderedPageBreak/>
        <w:t>προσαρμόζουν το θεσμικό πλαίσιο στις συνθήκες της διεθνούς, της ευρωπαϊκής και της εγχώριας οικονομίας και εν γένει διευκολύνουν την επιχειρηματική δρ</w:t>
      </w:r>
      <w:r>
        <w:rPr>
          <w:rFonts w:eastAsia="Times New Roman" w:cs="Times New Roman"/>
          <w:szCs w:val="24"/>
        </w:rPr>
        <w:t>αστηριότητα</w:t>
      </w:r>
      <w:r>
        <w:rPr>
          <w:rFonts w:eastAsia="Times New Roman" w:cs="Times New Roman"/>
          <w:szCs w:val="24"/>
        </w:rPr>
        <w:t>. Έτσι, σταδιακά και βαθμιαία δημιο</w:t>
      </w:r>
      <w:r>
        <w:rPr>
          <w:rFonts w:eastAsia="Times New Roman" w:cs="Times New Roman"/>
          <w:szCs w:val="24"/>
        </w:rPr>
        <w:t xml:space="preserve">υργούνται οι προϋποθέσεις για την προωθούμενη παραγωγική ανασυγκρότηση της χώρας. </w:t>
      </w:r>
    </w:p>
    <w:p w14:paraId="3396986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Ευχαριστώ.</w:t>
      </w:r>
    </w:p>
    <w:p w14:paraId="33969862" w14:textId="77777777" w:rsidR="000A42A9" w:rsidRDefault="000134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3969863" w14:textId="77777777" w:rsidR="000A42A9" w:rsidRDefault="00013445">
      <w:pPr>
        <w:spacing w:after="0" w:line="600" w:lineRule="auto"/>
        <w:ind w:firstLine="720"/>
        <w:jc w:val="both"/>
        <w:rPr>
          <w:rFonts w:eastAsia="Times New Roman" w:cs="Times New Roman"/>
          <w:szCs w:val="24"/>
        </w:rPr>
      </w:pPr>
      <w:r w:rsidRPr="000865D5">
        <w:rPr>
          <w:rFonts w:eastAsia="Times New Roman" w:cs="Times New Roman"/>
          <w:b/>
          <w:szCs w:val="24"/>
        </w:rPr>
        <w:t xml:space="preserve">ΠΡΟΕΔΡΕΥΩΝ (Μάριος Γεωργιάδης): </w:t>
      </w:r>
      <w:r>
        <w:rPr>
          <w:rFonts w:eastAsia="Times New Roman" w:cs="Times New Roman"/>
          <w:szCs w:val="24"/>
        </w:rPr>
        <w:t>Ευχαριστούμε τον κ. Παπαηλιού.</w:t>
      </w:r>
    </w:p>
    <w:p w14:paraId="3396986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Α</w:t>
      </w:r>
      <w:r>
        <w:rPr>
          <w:rFonts w:eastAsia="Times New Roman" w:cs="Times New Roman"/>
          <w:szCs w:val="24"/>
        </w:rPr>
        <w:t xml:space="preserve">νεξάρτητη Βουλευτής κ. Παπακώστα, για </w:t>
      </w:r>
      <w:r>
        <w:rPr>
          <w:rFonts w:eastAsia="Times New Roman" w:cs="Times New Roman"/>
          <w:szCs w:val="24"/>
        </w:rPr>
        <w:t>επτά λεπτά.</w:t>
      </w:r>
    </w:p>
    <w:p w14:paraId="33969865" w14:textId="77777777" w:rsidR="000A42A9" w:rsidRDefault="00013445">
      <w:pPr>
        <w:spacing w:after="0" w:line="600" w:lineRule="auto"/>
        <w:ind w:firstLine="720"/>
        <w:jc w:val="both"/>
        <w:rPr>
          <w:rFonts w:eastAsia="Times New Roman" w:cs="Times New Roman"/>
          <w:szCs w:val="24"/>
        </w:rPr>
      </w:pPr>
      <w:r w:rsidRPr="000865D5">
        <w:rPr>
          <w:rFonts w:eastAsia="Times New Roman" w:cs="Times New Roman"/>
          <w:b/>
          <w:szCs w:val="24"/>
        </w:rPr>
        <w:t>ΑΙΚΑΤΕΡΙΝΗ ΠΑΠΑΚΩΣΤΑ – ΣΙΔΗΡΟΠΟΥΛΟΥ:</w:t>
      </w:r>
      <w:r>
        <w:rPr>
          <w:rFonts w:eastAsia="Times New Roman" w:cs="Times New Roman"/>
          <w:b/>
          <w:szCs w:val="24"/>
        </w:rPr>
        <w:t xml:space="preserve"> </w:t>
      </w:r>
      <w:r>
        <w:rPr>
          <w:rFonts w:eastAsia="Times New Roman" w:cs="Times New Roman"/>
          <w:szCs w:val="24"/>
        </w:rPr>
        <w:t>Ευχαριστώ, κύριε Πρόεδρε.</w:t>
      </w:r>
    </w:p>
    <w:p w14:paraId="3396986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Κύριε Υπουργέ, πρέπει να σας πω ότι χαίρομαι που τυγχάνει σχεδόν καθολικής αποδοχής η συγκεκριμένη νομοθετική ρύθμιση, την οποία εισάγετε σήμερα. Αυτό θεωρώ ότι οφείλεται στο γεγονό</w:t>
      </w:r>
      <w:r>
        <w:rPr>
          <w:rFonts w:eastAsia="Times New Roman" w:cs="Times New Roman"/>
          <w:szCs w:val="24"/>
        </w:rPr>
        <w:t xml:space="preserve">ς ότι εδράζεται -και πάρα πολύ ορθά- αυτή η νομοθετική σας πρωτοβουλία στην αποδοχή του περιεχομένου της νομοθετικής ρύθμισης από </w:t>
      </w:r>
      <w:r>
        <w:rPr>
          <w:rFonts w:eastAsia="Times New Roman" w:cs="Times New Roman"/>
          <w:szCs w:val="24"/>
        </w:rPr>
        <w:lastRenderedPageBreak/>
        <w:t>τους ενδιαφερομένους. Εφόσον οι ενδιαφερόμενοι θεωρούν ότι εξυπηρετούνται τα ζητούμενα που είχαν και έχουν, θεωρώ ότι αυτή η ν</w:t>
      </w:r>
      <w:r>
        <w:rPr>
          <w:rFonts w:eastAsia="Times New Roman" w:cs="Times New Roman"/>
          <w:szCs w:val="24"/>
        </w:rPr>
        <w:t xml:space="preserve">ομοθετική ρύθμιση μπορεί πραγματικά να σταθεί στη ζωή και στην αγορά και στην πραγματικότητα, διότι αυτή είναι η αξία του νόμου ως εργαλείου για να επιλύει προβλήματα. </w:t>
      </w:r>
    </w:p>
    <w:p w14:paraId="3396986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Για την οικονομία της συζήτησης, θα συμφωνήσω με τις παρατηρήσεις δύο </w:t>
      </w:r>
      <w:proofErr w:type="spellStart"/>
      <w:r>
        <w:rPr>
          <w:rFonts w:eastAsia="Times New Roman" w:cs="Times New Roman"/>
          <w:szCs w:val="24"/>
        </w:rPr>
        <w:t>προλαλησάντων</w:t>
      </w:r>
      <w:proofErr w:type="spellEnd"/>
      <w:r>
        <w:rPr>
          <w:rFonts w:eastAsia="Times New Roman" w:cs="Times New Roman"/>
          <w:szCs w:val="24"/>
        </w:rPr>
        <w:t xml:space="preserve"> συν</w:t>
      </w:r>
      <w:r>
        <w:rPr>
          <w:rFonts w:eastAsia="Times New Roman" w:cs="Times New Roman"/>
          <w:szCs w:val="24"/>
        </w:rPr>
        <w:t xml:space="preserve">αδέλφων, του κ. Καρρά και του κ. </w:t>
      </w:r>
      <w:proofErr w:type="spellStart"/>
      <w:r>
        <w:rPr>
          <w:rFonts w:eastAsia="Times New Roman" w:cs="Times New Roman"/>
          <w:szCs w:val="24"/>
        </w:rPr>
        <w:t>Αμυρά</w:t>
      </w:r>
      <w:proofErr w:type="spellEnd"/>
      <w:r>
        <w:rPr>
          <w:rFonts w:eastAsia="Times New Roman" w:cs="Times New Roman"/>
          <w:szCs w:val="24"/>
        </w:rPr>
        <w:t xml:space="preserve">, του κ. Καρρά όσον αφορά στα ζητήματα της ασφαλιστικής και φορολογικής ενημερότητας των πωλητών των λαϊκών αγορών και του κ. </w:t>
      </w:r>
      <w:proofErr w:type="spellStart"/>
      <w:r>
        <w:rPr>
          <w:rFonts w:eastAsia="Times New Roman" w:cs="Times New Roman"/>
          <w:szCs w:val="24"/>
        </w:rPr>
        <w:t>Αμυρά</w:t>
      </w:r>
      <w:proofErr w:type="spellEnd"/>
      <w:r>
        <w:rPr>
          <w:rFonts w:eastAsia="Times New Roman" w:cs="Times New Roman"/>
          <w:szCs w:val="24"/>
        </w:rPr>
        <w:t xml:space="preserve"> σε σχέση κυρίως με τις τροπολογίες – προσθήκες που έχετε καταθέσει, εστιάζοντας βέβαια</w:t>
      </w:r>
      <w:r>
        <w:rPr>
          <w:rFonts w:eastAsia="Times New Roman" w:cs="Times New Roman"/>
          <w:szCs w:val="24"/>
        </w:rPr>
        <w:t xml:space="preserve"> πάρα πολύ στην ηλεκτρονική διακυβέρνηση. </w:t>
      </w:r>
    </w:p>
    <w:p w14:paraId="3396986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και αγαπητοί συνάδελφοι, άκουσα με πολύ μεγάλη προσοχή την εισήγηση του κ. Δραγασάκη. Βάζει ουσιαστικά το πλαίσιο στο οποίο θα κινηθεί η χώρα από σήμερα, από χθες. Είναι γεγονός ότι το ιταλικό δράμα </w:t>
      </w:r>
      <w:r>
        <w:rPr>
          <w:rFonts w:eastAsia="Times New Roman" w:cs="Times New Roman"/>
          <w:szCs w:val="24"/>
        </w:rPr>
        <w:t xml:space="preserve">προκαλεί πολύ μεγάλη ανησυχία, διότι η παραμικρή αλλαγή </w:t>
      </w:r>
      <w:r w:rsidRPr="00A10B03">
        <w:rPr>
          <w:rFonts w:eastAsia="Times New Roman" w:cs="Times New Roman"/>
          <w:szCs w:val="24"/>
        </w:rPr>
        <w:t>στη διάθεση</w:t>
      </w:r>
      <w:r>
        <w:rPr>
          <w:rFonts w:eastAsia="Times New Roman" w:cs="Times New Roman"/>
          <w:szCs w:val="24"/>
        </w:rPr>
        <w:t xml:space="preserve"> των πολιτών της Ιταλίας, αγαπητοί συνάδελφοι, και η ενδεχόμενη ρήξη με τις Βρυξέλλες καθιστά πολύ πιθανή τη διάλυση </w:t>
      </w:r>
      <w:r>
        <w:rPr>
          <w:rFonts w:eastAsia="Times New Roman" w:cs="Times New Roman"/>
          <w:szCs w:val="24"/>
        </w:rPr>
        <w:lastRenderedPageBreak/>
        <w:t>της ευρωζώνης, της Ευρωπαϊκής Ένωσης. Είναι δε απολύτως βέβαιο ότι η Ιτα</w:t>
      </w:r>
      <w:r>
        <w:rPr>
          <w:rFonts w:eastAsia="Times New Roman" w:cs="Times New Roman"/>
          <w:szCs w:val="24"/>
        </w:rPr>
        <w:t>λία, η τρίτη μεγαλύτερη οικονομία της Ευρωπαϊκής Ένωσης, δεν νομίζω ότι θα κάνει πίσω, εάν δεν πάρουν τα ανταλλάγματα τα οποία ζητούν. Αυτό συνιστά περιδίνηση και της χώρας μας. Άκουσα σήμερα και τον κ. Κοτζιά, ο οποίος είπε στη συνέντευξη που έδωσε με αφο</w:t>
      </w:r>
      <w:r>
        <w:rPr>
          <w:rFonts w:eastAsia="Times New Roman" w:cs="Times New Roman"/>
          <w:szCs w:val="24"/>
        </w:rPr>
        <w:t xml:space="preserve">ρμή τη συζήτηση για το Σκοπιανό ότι ενδέχεται –και έτσι είναι- η κρίση της Ιταλίας να δημιουργήσει επιπτώσεις βεβαίως σε όλη την Ευρώπη, αλλά ένα παραπάνω σε εμάς. </w:t>
      </w:r>
    </w:p>
    <w:p w14:paraId="3396986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Στο σημείο αυτό πρέπει να σας πω ότι χρειάζεται η ενότητα των πολιτικών δυνάμεων στην οποία</w:t>
      </w:r>
      <w:r>
        <w:rPr>
          <w:rFonts w:eastAsia="Times New Roman" w:cs="Times New Roman"/>
          <w:szCs w:val="24"/>
        </w:rPr>
        <w:t xml:space="preserve"> έκανε επίκληση και έκκληση ο Πρόεδρος της Δημοκρατίας. Είναι περισσότερο από ποτέ η αναγκαία και ικανή προϋπόθεση, αγαπητοί συνάδελφοι, προκειμένου η χώρα να προχωρήσει μπροστά ενωμένη –«μια αγάπη, μια καρδιά, μια μοίρα» λέει το τραγούδι- και στην Ευρώπη,</w:t>
      </w:r>
      <w:r>
        <w:rPr>
          <w:rFonts w:eastAsia="Times New Roman" w:cs="Times New Roman"/>
          <w:szCs w:val="24"/>
        </w:rPr>
        <w:t xml:space="preserve"> αλλά και για την πατρίδα.</w:t>
      </w:r>
    </w:p>
    <w:p w14:paraId="3396986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Η πολιτική πρωτοβουλία που ανακοίνωσα στις 17 Απριλίου -το ΝΕΟ- και η οποία θα μετασχηματιστεί το φθινόπωρο σε πολιτικό φορέα, προκειμένου να κατέβει στις εθνικές εκλογές και στις ευρωεκλογές, εισηγείται μέσα σε αυτό το κλίμα τοξ</w:t>
      </w:r>
      <w:r>
        <w:rPr>
          <w:rFonts w:eastAsia="Times New Roman" w:cs="Times New Roman"/>
          <w:szCs w:val="24"/>
        </w:rPr>
        <w:t xml:space="preserve">ικότητας που διαμορφώθηκε το προηγούμενο χρονικό διάστημα, πρώτα απ’ όλα τη δημιουργία ενός εθνικού σχεδίου δράσης, το οποίο την επόμενη μέρα από την τυπική έξοδο και μέσα στην περιδίνηση του ιταλικού δράματος θα λειτουργήσει ως το στέρεο έδαφος, πάνω στο </w:t>
      </w:r>
      <w:r>
        <w:rPr>
          <w:rFonts w:eastAsia="Times New Roman" w:cs="Times New Roman"/>
          <w:szCs w:val="24"/>
        </w:rPr>
        <w:t>οποίο θα πατήσει η χώρα με τα δικά της πόδια και με τα δικά της εργαλεία για τα επόμενα δέκα χρόνια.</w:t>
      </w:r>
    </w:p>
    <w:p w14:paraId="3396986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Θα πρέπει να σας πω ότι η κατάσταση είναι πράγματι πολύ έκρυθμη. Οι αγορές έχουν βυθιστεί σε συνδυασμό και με την κρίση που διατρέχει την Ισπανία</w:t>
      </w:r>
      <w:r w:rsidRPr="006533CA">
        <w:rPr>
          <w:rFonts w:eastAsia="Times New Roman" w:cs="Times New Roman"/>
          <w:szCs w:val="24"/>
        </w:rPr>
        <w:t>,</w:t>
      </w:r>
      <w:r>
        <w:rPr>
          <w:rFonts w:eastAsia="Times New Roman" w:cs="Times New Roman"/>
          <w:szCs w:val="24"/>
        </w:rPr>
        <w:t xml:space="preserve"> με αφορμ</w:t>
      </w:r>
      <w:r>
        <w:rPr>
          <w:rFonts w:eastAsia="Times New Roman" w:cs="Times New Roman"/>
          <w:szCs w:val="24"/>
        </w:rPr>
        <w:t xml:space="preserve">ή το σκάνδαλο, την πρόταση μομφής για θέματα διαφθοράς της </w:t>
      </w:r>
      <w:r>
        <w:rPr>
          <w:rFonts w:eastAsia="Times New Roman" w:cs="Times New Roman"/>
          <w:szCs w:val="24"/>
        </w:rPr>
        <w:t>κ</w:t>
      </w:r>
      <w:r>
        <w:rPr>
          <w:rFonts w:eastAsia="Times New Roman" w:cs="Times New Roman"/>
          <w:szCs w:val="24"/>
        </w:rPr>
        <w:t xml:space="preserve">υβέρνησης </w:t>
      </w:r>
      <w:proofErr w:type="spellStart"/>
      <w:r>
        <w:rPr>
          <w:rFonts w:eastAsia="Times New Roman" w:cs="Times New Roman"/>
          <w:szCs w:val="24"/>
        </w:rPr>
        <w:t>Ραχόι</w:t>
      </w:r>
      <w:proofErr w:type="spellEnd"/>
      <w:r>
        <w:rPr>
          <w:rFonts w:eastAsia="Times New Roman" w:cs="Times New Roman"/>
          <w:szCs w:val="24"/>
        </w:rPr>
        <w:t xml:space="preserve">. </w:t>
      </w:r>
    </w:p>
    <w:p w14:paraId="3396986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Άρα, αντιλαμβάνεστε ότι εδώ έχουμε την ευκαιρία η σημερινή αρχιτεκτονική της Βουλής, με τις εντάσεις, με τα πάθη της, να αφήσει πίσω τον κακό της εαυτό και από </w:t>
      </w:r>
      <w:r>
        <w:rPr>
          <w:rFonts w:eastAsia="Times New Roman" w:cs="Times New Roman"/>
          <w:szCs w:val="24"/>
        </w:rPr>
        <w:lastRenderedPageBreak/>
        <w:t xml:space="preserve">σήμερα να ενώσουν </w:t>
      </w:r>
      <w:r>
        <w:rPr>
          <w:rFonts w:eastAsia="Times New Roman" w:cs="Times New Roman"/>
          <w:szCs w:val="24"/>
        </w:rPr>
        <w:t xml:space="preserve">οι πολιτικές δυνάμεις την ενέργειά τους προς όφελος της χώρας και του ελληνικού λαού, συναισθανόμενοι ακριβώς τι συμβαίνει στη χώρα. </w:t>
      </w:r>
    </w:p>
    <w:p w14:paraId="3396986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Η ενότητα είναι προϋπόθεση και οι αρχηγοί οφείλουν να κατανοήσουν τη δύναμη της ενότητας, της ενοποιού συγκολλητικής ουσία</w:t>
      </w:r>
      <w:r>
        <w:rPr>
          <w:rFonts w:eastAsia="Times New Roman" w:cs="Times New Roman"/>
          <w:szCs w:val="24"/>
        </w:rPr>
        <w:t xml:space="preserve">ς απέναντι στον λαό, ο οποίος τον τελευταίο καιρό διχάστηκε από δικαιολογημένη ή αδικαιολόγητη αγανάκτηση. Για μένα δεν υπάρχει ιερή αγανάκτηση στα ζητήματα άσκησης βίας, διότι είναι αδιέξοδη και δεν μπορεί αυτό να έχει πολιτικές αφετηρίες. Αυτό οφείλουμε </w:t>
      </w:r>
      <w:r>
        <w:rPr>
          <w:rFonts w:eastAsia="Times New Roman" w:cs="Times New Roman"/>
          <w:szCs w:val="24"/>
        </w:rPr>
        <w:t xml:space="preserve">όλοι να το αντιληφθούμε. </w:t>
      </w:r>
    </w:p>
    <w:p w14:paraId="3396986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Θέλω να κάνω μια δήλωση μπροστά σε αυτά τα δραματικά</w:t>
      </w:r>
      <w:r>
        <w:rPr>
          <w:rFonts w:eastAsia="Times New Roman" w:cs="Times New Roman"/>
          <w:szCs w:val="24"/>
        </w:rPr>
        <w:t>,</w:t>
      </w:r>
      <w:r>
        <w:rPr>
          <w:rFonts w:eastAsia="Times New Roman" w:cs="Times New Roman"/>
          <w:szCs w:val="24"/>
        </w:rPr>
        <w:t xml:space="preserve"> που είδαν το φως της δημοσιότητας το τελευταίο διάστημα, η οποία είναι η εξής. Η ιστορία μας διδάσκει και οφείλουμε να τη γνωρίζουμε. Οφείλουμε να γνωρίζουμε τις σκοτεινές περι</w:t>
      </w:r>
      <w:r>
        <w:rPr>
          <w:rFonts w:eastAsia="Times New Roman" w:cs="Times New Roman"/>
          <w:szCs w:val="24"/>
        </w:rPr>
        <w:t xml:space="preserve">όδους, προκειμένου να αποφύγουμε τα λάθη αυτών των περιόδων, αλλά και τις φωτεινές περιόδους, προκειμένου να αρθούμε στο ύψος των περιστάσεων. </w:t>
      </w:r>
    </w:p>
    <w:p w14:paraId="3396986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Τώρα όσον αφορά τη συζήτηση</w:t>
      </w:r>
      <w:r>
        <w:rPr>
          <w:rFonts w:eastAsia="Times New Roman" w:cs="Times New Roman"/>
          <w:szCs w:val="24"/>
        </w:rPr>
        <w:t>,</w:t>
      </w:r>
      <w:r>
        <w:rPr>
          <w:rFonts w:eastAsia="Times New Roman" w:cs="Times New Roman"/>
          <w:szCs w:val="24"/>
        </w:rPr>
        <w:t xml:space="preserve"> που γίνεται για το θέμα της επίλυσης του ονόματος της γειτονικής χώρας, πιστεύω και</w:t>
      </w:r>
      <w:r>
        <w:rPr>
          <w:rFonts w:eastAsia="Times New Roman" w:cs="Times New Roman"/>
          <w:szCs w:val="24"/>
        </w:rPr>
        <w:t xml:space="preserve"> εύχομαι και κάνω έκκληση να μην αποτελέσει </w:t>
      </w:r>
      <w:r>
        <w:rPr>
          <w:rFonts w:eastAsia="Times New Roman" w:cs="Times New Roman"/>
          <w:szCs w:val="24"/>
        </w:rPr>
        <w:lastRenderedPageBreak/>
        <w:t>για μια ακόμη φορά, σε τέτοιους δύσκολους καιρούς και σε τέτοια κρίσιμη και έκρυθμη συγκυρία στην Ευρωπαϊκή Ένωση και την Ευρωζώνη, πεδίο αναμέτρησης και επίδειξης συσχετισμού δυνάμεων εδώ, στη Βουλή των Ελλήνων,</w:t>
      </w:r>
      <w:r>
        <w:rPr>
          <w:rFonts w:eastAsia="Times New Roman" w:cs="Times New Roman"/>
          <w:szCs w:val="24"/>
        </w:rPr>
        <w:t xml:space="preserve"> όπως και άσκησης επιρροής στην κοινωνία εν</w:t>
      </w:r>
      <w:r>
        <w:rPr>
          <w:rFonts w:eastAsia="Times New Roman" w:cs="Times New Roman"/>
          <w:szCs w:val="24"/>
        </w:rPr>
        <w:t xml:space="preserve"> </w:t>
      </w:r>
      <w:r>
        <w:rPr>
          <w:rFonts w:eastAsia="Times New Roman" w:cs="Times New Roman"/>
          <w:szCs w:val="24"/>
        </w:rPr>
        <w:t xml:space="preserve">όψει άλλων γεγονότων που πρόκειται να δουν το φως της δημοσιότητας τις επόμενες μέρες, εκμεταλλευόμενοι το αίσθημα του ελληνικού λαού και την ευαισθησία του σχετικά με το ζήτημα της </w:t>
      </w:r>
      <w:proofErr w:type="spellStart"/>
      <w:r>
        <w:rPr>
          <w:rFonts w:eastAsia="Times New Roman" w:cs="Times New Roman"/>
          <w:szCs w:val="24"/>
        </w:rPr>
        <w:t>ονοματοδοσίας</w:t>
      </w:r>
      <w:proofErr w:type="spellEnd"/>
      <w:r>
        <w:rPr>
          <w:rFonts w:eastAsia="Times New Roman" w:cs="Times New Roman"/>
          <w:szCs w:val="24"/>
        </w:rPr>
        <w:t>. Κάνω έκκληση, κ</w:t>
      </w:r>
      <w:r>
        <w:rPr>
          <w:rFonts w:eastAsia="Times New Roman" w:cs="Times New Roman"/>
          <w:szCs w:val="24"/>
        </w:rPr>
        <w:t xml:space="preserve">ύριε Πρόεδρε, διότι θεωρώ ότι θα κριθούμε όλοι μας και μάλιστα πάρα πολύ αυστηρά. </w:t>
      </w:r>
    </w:p>
    <w:p w14:paraId="3396987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Τέλος, θέλω να πω το εξής, με αφορμή το σχέδιο της Κυβέρνησης για ολιστική ανάπτυξη και για το πού θα οδηγηθεί η χώρα μετά την τυπική της έξοδο από το μνημόνιο.</w:t>
      </w:r>
    </w:p>
    <w:p w14:paraId="3396987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Ως </w:t>
      </w:r>
      <w:r>
        <w:rPr>
          <w:rFonts w:eastAsia="Times New Roman" w:cs="Times New Roman"/>
          <w:szCs w:val="24"/>
        </w:rPr>
        <w:t xml:space="preserve">επικεφαλής του πολιτικού ρεύματος ΝΕΟ και ως </w:t>
      </w:r>
      <w:r>
        <w:rPr>
          <w:rFonts w:eastAsia="Times New Roman" w:cs="Times New Roman"/>
          <w:szCs w:val="24"/>
        </w:rPr>
        <w:t>Α</w:t>
      </w:r>
      <w:r>
        <w:rPr>
          <w:rFonts w:eastAsia="Times New Roman" w:cs="Times New Roman"/>
          <w:szCs w:val="24"/>
        </w:rPr>
        <w:t>νεξάρτητη Βουλευτής εισηγούμαι στην Κυβέρνηση και την ενθαρρύνω να δει το ζήτημα του κατώτατου μισθού, το ζήτημα της αποφυγής των ομαδικών απολύσεων, το ζήτημα της κοινωνικής ατζέντας</w:t>
      </w:r>
      <w:r>
        <w:rPr>
          <w:rFonts w:eastAsia="Times New Roman" w:cs="Times New Roman"/>
          <w:szCs w:val="24"/>
        </w:rPr>
        <w:t>,</w:t>
      </w:r>
      <w:r>
        <w:rPr>
          <w:rFonts w:eastAsia="Times New Roman" w:cs="Times New Roman"/>
          <w:szCs w:val="24"/>
        </w:rPr>
        <w:t xml:space="preserve"> που αφορά στην κοινωνία, </w:t>
      </w:r>
      <w:r>
        <w:rPr>
          <w:rFonts w:eastAsia="Times New Roman" w:cs="Times New Roman"/>
          <w:szCs w:val="24"/>
        </w:rPr>
        <w:t xml:space="preserve">τις συντάξεις, τις διαπραγματεύσεις και να χτίσουμε </w:t>
      </w:r>
      <w:r>
        <w:rPr>
          <w:rFonts w:eastAsia="Times New Roman" w:cs="Times New Roman"/>
          <w:szCs w:val="24"/>
        </w:rPr>
        <w:lastRenderedPageBreak/>
        <w:t>την πολιτική μας όλοι μαζί για τα επόμενα χρόνια στο πλαίσιο το ότι ο άνθρωπος είναι στο επίκεντρο της πολιτικής μας και πρέπει να υπηρετείται από αυτή και όχι στην αναστροφή της πυραμίδας, όπου ισοπεδώσα</w:t>
      </w:r>
      <w:r>
        <w:rPr>
          <w:rFonts w:eastAsia="Times New Roman" w:cs="Times New Roman"/>
          <w:szCs w:val="24"/>
        </w:rPr>
        <w:t>με τον άνθρωπο και εστιάσαμε στα εργαλεία τα οποία ουσιαστικά αναγορεύσαμε σε προτεραιότητά μας.</w:t>
      </w:r>
    </w:p>
    <w:p w14:paraId="3396987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Αυτό, λοιπόν, είναι το </w:t>
      </w:r>
      <w:proofErr w:type="spellStart"/>
      <w:r>
        <w:rPr>
          <w:rFonts w:eastAsia="Times New Roman" w:cs="Times New Roman"/>
          <w:szCs w:val="24"/>
        </w:rPr>
        <w:t>διακύβευμα</w:t>
      </w:r>
      <w:proofErr w:type="spellEnd"/>
      <w:r>
        <w:rPr>
          <w:rFonts w:eastAsia="Times New Roman" w:cs="Times New Roman"/>
          <w:szCs w:val="24"/>
        </w:rPr>
        <w:t>. Διότι οι κοινωνίες, η Ευρωπαϊκή Ένωση, η Ευρωζώνη, πρέπει να έχουν πολίτες</w:t>
      </w:r>
      <w:r>
        <w:rPr>
          <w:rFonts w:eastAsia="Times New Roman" w:cs="Times New Roman"/>
          <w:szCs w:val="24"/>
        </w:rPr>
        <w:t>,</w:t>
      </w:r>
      <w:r>
        <w:rPr>
          <w:rFonts w:eastAsia="Times New Roman" w:cs="Times New Roman"/>
          <w:szCs w:val="24"/>
        </w:rPr>
        <w:t xml:space="preserve"> που να απολαμβάνουν το στοιχειώδες δικαίωμα στην</w:t>
      </w:r>
      <w:r>
        <w:rPr>
          <w:rFonts w:eastAsia="Times New Roman" w:cs="Times New Roman"/>
          <w:szCs w:val="24"/>
        </w:rPr>
        <w:t xml:space="preserve"> εργασία και στην αξιοπρεπή διαβίωση και επιβίωση σε πολλές περιπτώσεις για τους πολύ φτωχούς, το δικαίωμα προστασίας της μητρότητας δίχως αστερίσκους και υποσημειώσεις, το δικαίωμα να υπηρετούμε τον άνθρωπο εκεί όπου αυτός είναι αδύναμος ως πολίτης μέσα σ</w:t>
      </w:r>
      <w:r>
        <w:rPr>
          <w:rFonts w:eastAsia="Times New Roman" w:cs="Times New Roman"/>
          <w:szCs w:val="24"/>
        </w:rPr>
        <w:t xml:space="preserve">τις δημοκρατικές μας κοινωνίες. </w:t>
      </w:r>
    </w:p>
    <w:p w14:paraId="3396987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Αν δεν λειτουργήσουμε με αυτό τον τρόπο, πολύ φοβούμαι ότι οι κοινωνίες μας θα μετατραπούν σε αυτό που ο </w:t>
      </w:r>
      <w:proofErr w:type="spellStart"/>
      <w:r>
        <w:rPr>
          <w:rFonts w:eastAsia="Times New Roman" w:cs="Times New Roman"/>
          <w:szCs w:val="24"/>
        </w:rPr>
        <w:t>Ουγκώ</w:t>
      </w:r>
      <w:proofErr w:type="spellEnd"/>
      <w:r>
        <w:rPr>
          <w:rFonts w:eastAsia="Times New Roman" w:cs="Times New Roman"/>
          <w:szCs w:val="24"/>
        </w:rPr>
        <w:t xml:space="preserve"> περιέγραφε ως «</w:t>
      </w:r>
      <w:proofErr w:type="spellStart"/>
      <w:r>
        <w:rPr>
          <w:rFonts w:eastAsia="Times New Roman" w:cs="Times New Roman"/>
          <w:szCs w:val="24"/>
        </w:rPr>
        <w:t>αθλίους</w:t>
      </w:r>
      <w:proofErr w:type="spellEnd"/>
      <w:r>
        <w:rPr>
          <w:rFonts w:eastAsia="Times New Roman" w:cs="Times New Roman"/>
          <w:szCs w:val="24"/>
        </w:rPr>
        <w:t xml:space="preserve">», επειδή η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κ</w:t>
      </w:r>
      <w:r>
        <w:rPr>
          <w:rFonts w:eastAsia="Times New Roman" w:cs="Times New Roman"/>
          <w:szCs w:val="24"/>
        </w:rPr>
        <w:t xml:space="preserve">οινωνία των </w:t>
      </w:r>
      <w:r>
        <w:rPr>
          <w:rFonts w:eastAsia="Times New Roman" w:cs="Times New Roman"/>
          <w:szCs w:val="24"/>
        </w:rPr>
        <w:t>π</w:t>
      </w:r>
      <w:r>
        <w:rPr>
          <w:rFonts w:eastAsia="Times New Roman" w:cs="Times New Roman"/>
          <w:szCs w:val="24"/>
        </w:rPr>
        <w:t xml:space="preserve">ολιτών αρκετά εξαθλιώθηκε από το έλλειμμα πολιτικής. Εδώ χρειάζεται και για αυτό εισηγούμεθα και μια νέα αρχιτεκτονική για το ευρώ. </w:t>
      </w:r>
    </w:p>
    <w:p w14:paraId="3396987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Χρειάζεται μια νέα αρχιτεκτονική πολιτική βούληση η οποία να σταματήσει τη σκληρή μονεταριστική πολιτική και να ρίξει το βά</w:t>
      </w:r>
      <w:r>
        <w:rPr>
          <w:rFonts w:eastAsia="Times New Roman" w:cs="Times New Roman"/>
          <w:szCs w:val="24"/>
        </w:rPr>
        <w:t>ρος της στην κοινωνία των πολιτών, στους πολίτες. Αν αυτό δεν συμβεί, τότε η πολιτική και οι πολιτικοί θα πάψουμε να έχουμε ουσία και περιεχόμενο ύπαρξης και τότε θα οδηγηθούμε σε άλλες πολύ πιο ολιγαρχικές καταστάσεις από αυτές που βιώνουμε σήμερα.</w:t>
      </w:r>
    </w:p>
    <w:p w14:paraId="3396987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Ευχαρι</w:t>
      </w:r>
      <w:r>
        <w:rPr>
          <w:rFonts w:eastAsia="Times New Roman" w:cs="Times New Roman"/>
          <w:szCs w:val="24"/>
        </w:rPr>
        <w:t>στώ πολύ, κύριε Πρόεδρε.</w:t>
      </w:r>
    </w:p>
    <w:p w14:paraId="33969876" w14:textId="77777777" w:rsidR="000A42A9" w:rsidRDefault="00013445">
      <w:pPr>
        <w:spacing w:after="0" w:line="600" w:lineRule="auto"/>
        <w:ind w:firstLine="720"/>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Μάριος Γεωργιάδης</w:t>
      </w:r>
      <w:r w:rsidRPr="008238F0">
        <w:rPr>
          <w:rFonts w:eastAsia="Times New Roman" w:cs="Times New Roman"/>
          <w:b/>
          <w:szCs w:val="24"/>
        </w:rPr>
        <w:t>):</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Παπακώστα.</w:t>
      </w:r>
    </w:p>
    <w:p w14:paraId="3396987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Μεγαλοοικονόμου</w:t>
      </w:r>
      <w:proofErr w:type="spellEnd"/>
      <w:r>
        <w:rPr>
          <w:rFonts w:eastAsia="Times New Roman" w:cs="Times New Roman"/>
          <w:szCs w:val="24"/>
        </w:rPr>
        <w:t xml:space="preserve"> εκ μέρους του ΣΥΡΙΖΑ για επτά λεπτά.</w:t>
      </w:r>
    </w:p>
    <w:p w14:paraId="33969878" w14:textId="77777777" w:rsidR="000A42A9" w:rsidRDefault="00013445">
      <w:pPr>
        <w:spacing w:after="0" w:line="600" w:lineRule="auto"/>
        <w:ind w:firstLine="720"/>
        <w:jc w:val="both"/>
        <w:rPr>
          <w:rFonts w:eastAsia="Times New Roman" w:cs="Times New Roman"/>
          <w:szCs w:val="24"/>
        </w:rPr>
      </w:pPr>
      <w:r w:rsidRPr="00C745F2">
        <w:rPr>
          <w:rFonts w:eastAsia="Times New Roman" w:cs="Times New Roman"/>
          <w:b/>
          <w:szCs w:val="24"/>
        </w:rPr>
        <w:t>ΘΕΟΔΩΡΑ ΜΕΓΑΛΟΟΙΚΟΝΟΜΟΥ:</w:t>
      </w:r>
      <w:r>
        <w:rPr>
          <w:rFonts w:eastAsia="Times New Roman" w:cs="Times New Roman"/>
          <w:szCs w:val="24"/>
        </w:rPr>
        <w:t xml:space="preserve"> Ευχαριστώ πολύ, κύριε Πρόεδρε.</w:t>
      </w:r>
    </w:p>
    <w:p w14:paraId="3396987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Κύριε Υπουργέ, το σημερινό νομοσχέδιο έρ</w:t>
      </w:r>
      <w:r>
        <w:rPr>
          <w:rFonts w:eastAsia="Times New Roman" w:cs="Times New Roman"/>
          <w:szCs w:val="24"/>
        </w:rPr>
        <w:t>χεται να καλύψει τις ανάγκες</w:t>
      </w:r>
      <w:r>
        <w:rPr>
          <w:rFonts w:eastAsia="Times New Roman" w:cs="Times New Roman"/>
          <w:szCs w:val="24"/>
        </w:rPr>
        <w:t>,</w:t>
      </w:r>
      <w:r>
        <w:rPr>
          <w:rFonts w:eastAsia="Times New Roman" w:cs="Times New Roman"/>
          <w:szCs w:val="24"/>
        </w:rPr>
        <w:t xml:space="preserve"> που έχουν δημιουργηθεί εδώ και πολλά χρόνια στον εμπορικό κόσμο και, δυστυχώς, παρέμεναν χωρίς κα</w:t>
      </w:r>
      <w:r>
        <w:rPr>
          <w:rFonts w:eastAsia="Times New Roman" w:cs="Times New Roman"/>
          <w:szCs w:val="24"/>
        </w:rPr>
        <w:t>μ</w:t>
      </w:r>
      <w:r>
        <w:rPr>
          <w:rFonts w:eastAsia="Times New Roman" w:cs="Times New Roman"/>
          <w:szCs w:val="24"/>
        </w:rPr>
        <w:t>μία νομοθετική ανταπόκριση. Οι σύγχρονες επιχειρηματικές πρακτικές στο εμπόριο, όπως διεξάγεται σήμερα με ταχύτατους ρυθμούς και</w:t>
      </w:r>
      <w:r>
        <w:rPr>
          <w:rFonts w:eastAsia="Times New Roman" w:cs="Times New Roman"/>
          <w:szCs w:val="24"/>
        </w:rPr>
        <w:t xml:space="preserve"> υψηλές απαιτήσεις, </w:t>
      </w:r>
      <w:r>
        <w:rPr>
          <w:rFonts w:eastAsia="Times New Roman" w:cs="Times New Roman"/>
          <w:szCs w:val="24"/>
        </w:rPr>
        <w:lastRenderedPageBreak/>
        <w:t xml:space="preserve">καθώς και η ευρύτερη ανάπτυξη του ηλεκτρονικού εμπορίου, όλα αυτά και πολλά ακόμη σημεία της εποχής, αποζητούν εδώ και χρόνια ένα σύγχρονο και ευέλικτο νομοθετικό πλαίσιο για τις εταιρείες που ιδρύονται. </w:t>
      </w:r>
    </w:p>
    <w:p w14:paraId="3396987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Πράγματι θα πρέπει να αναγνωρίσ</w:t>
      </w:r>
      <w:r>
        <w:rPr>
          <w:rFonts w:eastAsia="Times New Roman" w:cs="Times New Roman"/>
          <w:szCs w:val="24"/>
        </w:rPr>
        <w:t xml:space="preserve">ω ότι κατ’ </w:t>
      </w:r>
      <w:proofErr w:type="spellStart"/>
      <w:r>
        <w:rPr>
          <w:rFonts w:eastAsia="Times New Roman" w:cs="Times New Roman"/>
          <w:szCs w:val="24"/>
        </w:rPr>
        <w:t>αρχ</w:t>
      </w:r>
      <w:r>
        <w:rPr>
          <w:rFonts w:eastAsia="Times New Roman" w:cs="Times New Roman"/>
          <w:szCs w:val="24"/>
        </w:rPr>
        <w:t>ας</w:t>
      </w:r>
      <w:proofErr w:type="spellEnd"/>
      <w:r>
        <w:rPr>
          <w:rFonts w:eastAsia="Times New Roman" w:cs="Times New Roman"/>
          <w:szCs w:val="24"/>
        </w:rPr>
        <w:t xml:space="preserve"> η σύσταση των ιδιωτικών κεφαλαιουχικών εταιρειών ήταν μία πρώτη κίνηση προς τη σωστή κατεύθυνση. Όμως, όπως γνωρίζουμε πολύ καλά όλοι όσοι ασχολούμαστε με το εμπόριο και το </w:t>
      </w:r>
      <w:proofErr w:type="spellStart"/>
      <w:r>
        <w:rPr>
          <w:rFonts w:eastAsia="Times New Roman" w:cs="Times New Roman"/>
          <w:szCs w:val="24"/>
        </w:rPr>
        <w:t>επιχειρείν</w:t>
      </w:r>
      <w:proofErr w:type="spellEnd"/>
      <w:r>
        <w:rPr>
          <w:rFonts w:eastAsia="Times New Roman" w:cs="Times New Roman"/>
          <w:szCs w:val="24"/>
        </w:rPr>
        <w:t>, το μεγαλύτερο μέρος του ελληνικού εμπορίου παραμένει υ</w:t>
      </w:r>
      <w:r>
        <w:rPr>
          <w:rFonts w:eastAsia="Times New Roman" w:cs="Times New Roman"/>
          <w:szCs w:val="24"/>
        </w:rPr>
        <w:t xml:space="preserve">πό τη μορφή της </w:t>
      </w:r>
      <w:r>
        <w:rPr>
          <w:rFonts w:eastAsia="Times New Roman" w:cs="Times New Roman"/>
          <w:szCs w:val="24"/>
        </w:rPr>
        <w:t>α</w:t>
      </w:r>
      <w:r>
        <w:rPr>
          <w:rFonts w:eastAsia="Times New Roman" w:cs="Times New Roman"/>
          <w:szCs w:val="24"/>
        </w:rPr>
        <w:t xml:space="preserve">νώνυμης </w:t>
      </w:r>
      <w:r>
        <w:rPr>
          <w:rFonts w:eastAsia="Times New Roman" w:cs="Times New Roman"/>
          <w:szCs w:val="24"/>
        </w:rPr>
        <w:t>ε</w:t>
      </w:r>
      <w:r>
        <w:rPr>
          <w:rFonts w:eastAsia="Times New Roman" w:cs="Times New Roman"/>
          <w:szCs w:val="24"/>
        </w:rPr>
        <w:t xml:space="preserve">ταιρείας και της </w:t>
      </w:r>
      <w:r>
        <w:rPr>
          <w:rFonts w:eastAsia="Times New Roman" w:cs="Times New Roman"/>
          <w:szCs w:val="24"/>
        </w:rPr>
        <w:t>ε</w:t>
      </w:r>
      <w:r>
        <w:rPr>
          <w:rFonts w:eastAsia="Times New Roman" w:cs="Times New Roman"/>
          <w:szCs w:val="24"/>
        </w:rPr>
        <w:t xml:space="preserve">ταιρείας </w:t>
      </w:r>
      <w:r>
        <w:rPr>
          <w:rFonts w:eastAsia="Times New Roman" w:cs="Times New Roman"/>
          <w:szCs w:val="24"/>
        </w:rPr>
        <w:t>π</w:t>
      </w:r>
      <w:r>
        <w:rPr>
          <w:rFonts w:eastAsia="Times New Roman" w:cs="Times New Roman"/>
          <w:szCs w:val="24"/>
        </w:rPr>
        <w:t xml:space="preserve">εριορισμένης </w:t>
      </w:r>
      <w:r>
        <w:rPr>
          <w:rFonts w:eastAsia="Times New Roman" w:cs="Times New Roman"/>
          <w:szCs w:val="24"/>
        </w:rPr>
        <w:t>ε</w:t>
      </w:r>
      <w:r>
        <w:rPr>
          <w:rFonts w:eastAsia="Times New Roman" w:cs="Times New Roman"/>
          <w:szCs w:val="24"/>
        </w:rPr>
        <w:t xml:space="preserve">υθύνης. Έτσι, αυτές οι δύο νομικές μορφές χρειάζονται περισσότερο την προσοχή μας. </w:t>
      </w:r>
    </w:p>
    <w:p w14:paraId="3396987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Το παρόν νομοσχέδιο, λοιπόν, κάνει ακριβώς αυτό. Είναι εμφανές ότι είναι αποτέλεσμα μιας προσεκτικής κατ</w:t>
      </w:r>
      <w:r>
        <w:rPr>
          <w:rFonts w:eastAsia="Times New Roman" w:cs="Times New Roman"/>
          <w:szCs w:val="24"/>
        </w:rPr>
        <w:t>αγραφής όλων των προβλημάτων που αντιμετωπίζει μία ΕΠΕ σήμερα ή -ακόμη καλύτερα- όλων των εμποδίων που αποτρέπουν τους επιχειρηματίες να προτιμήσουν την ίδρυση μιας ΕΠΕ. Ως ακόλουθο μιας σωστής έρευνας και καταγραφής, το νομοσχέδιο λύνει πολλά από τα προβλ</w:t>
      </w:r>
      <w:r>
        <w:rPr>
          <w:rFonts w:eastAsia="Times New Roman" w:cs="Times New Roman"/>
          <w:szCs w:val="24"/>
        </w:rPr>
        <w:t xml:space="preserve">ήματα του παρελθόντος και </w:t>
      </w:r>
      <w:r>
        <w:rPr>
          <w:rFonts w:eastAsia="Times New Roman" w:cs="Times New Roman"/>
          <w:szCs w:val="24"/>
        </w:rPr>
        <w:lastRenderedPageBreak/>
        <w:t xml:space="preserve">δημιουργεί ένα εντελώς νέο, σύγχρονο και ευέλικτο πλαίσιο για την ίδρυση και λειτουργία μιας </w:t>
      </w:r>
      <w:r>
        <w:rPr>
          <w:rFonts w:eastAsia="Times New Roman" w:cs="Times New Roman"/>
          <w:szCs w:val="24"/>
        </w:rPr>
        <w:t>ε</w:t>
      </w:r>
      <w:r>
        <w:rPr>
          <w:rFonts w:eastAsia="Times New Roman" w:cs="Times New Roman"/>
          <w:szCs w:val="24"/>
        </w:rPr>
        <w:t xml:space="preserve">ταιρείας </w:t>
      </w:r>
      <w:r>
        <w:rPr>
          <w:rFonts w:eastAsia="Times New Roman" w:cs="Times New Roman"/>
          <w:szCs w:val="24"/>
        </w:rPr>
        <w:t>π</w:t>
      </w:r>
      <w:r>
        <w:rPr>
          <w:rFonts w:eastAsia="Times New Roman" w:cs="Times New Roman"/>
          <w:szCs w:val="24"/>
        </w:rPr>
        <w:t xml:space="preserve">εριορισμένης </w:t>
      </w:r>
      <w:r>
        <w:rPr>
          <w:rFonts w:eastAsia="Times New Roman" w:cs="Times New Roman"/>
          <w:szCs w:val="24"/>
        </w:rPr>
        <w:t>ε</w:t>
      </w:r>
      <w:r>
        <w:rPr>
          <w:rFonts w:eastAsia="Times New Roman" w:cs="Times New Roman"/>
          <w:szCs w:val="24"/>
        </w:rPr>
        <w:t xml:space="preserve">υθύνης. </w:t>
      </w:r>
    </w:p>
    <w:p w14:paraId="3396987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Βέβαια, είναι πολλές οι διατάξεις που χρήζουν της προσοχής μας. Αυτές είναι, πρώτον, ο εκσυγχρονισμός τ</w:t>
      </w:r>
      <w:r>
        <w:rPr>
          <w:rFonts w:eastAsia="Times New Roman" w:cs="Times New Roman"/>
          <w:szCs w:val="24"/>
        </w:rPr>
        <w:t>ης επωνυμίας της εταιρείας, η οποία πλέον μπορεί να φέρει ό,τι στοιχεία επιθυμούν οι εταίροι. Δηλαδή, επιτρέπεται για πρώτη φορά η φανταστική επωνυμία, πάντα στο πλαίσιο της αρχής της αλήθειας, ώστε να είναι νόμιμος κάθε ευφάνταστος τίτλος, αρκεί να μην εί</w:t>
      </w:r>
      <w:r>
        <w:rPr>
          <w:rFonts w:eastAsia="Times New Roman" w:cs="Times New Roman"/>
          <w:szCs w:val="24"/>
        </w:rPr>
        <w:t xml:space="preserve">ναι παραπλανητικός. </w:t>
      </w:r>
    </w:p>
    <w:p w14:paraId="3396987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Δεύτερον, η επωνυμία μπορεί να είναι για πρώτη φορά σε λατινικούς χαρακτήρες. Επιτέλους, γίνεται μία τόσο απλή και τόσο χρήσιμη ρύθμιση για όλες τις ελληνικές επιχειρήσεις</w:t>
      </w:r>
      <w:r>
        <w:rPr>
          <w:rFonts w:eastAsia="Times New Roman" w:cs="Times New Roman"/>
          <w:szCs w:val="24"/>
        </w:rPr>
        <w:t>,</w:t>
      </w:r>
      <w:r>
        <w:rPr>
          <w:rFonts w:eastAsia="Times New Roman" w:cs="Times New Roman"/>
          <w:szCs w:val="24"/>
        </w:rPr>
        <w:t xml:space="preserve"> που συναλλάσσονται με το εξωτερικό και έχουν μία κοινή επωνυμί</w:t>
      </w:r>
      <w:r>
        <w:rPr>
          <w:rFonts w:eastAsia="Times New Roman" w:cs="Times New Roman"/>
          <w:szCs w:val="24"/>
        </w:rPr>
        <w:t xml:space="preserve">α τόσο για το εσωτερικό της χώρας, όσο και για το εξωτερικό. </w:t>
      </w:r>
    </w:p>
    <w:p w14:paraId="3396987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Τρίτον, είναι η αλλαγή στο ελάχιστο κεφάλαιο της εταιρείας. Το κεφάλαιο από ένα ευρώ θα κάνει την ΕΠΕ ανταγωνιστική προς τις ΙΚΕ. Επίσης, ανταποκρίνεται πλήρως στις ανάγκες πολλών νέων επιχειρήσ</w:t>
      </w:r>
      <w:r>
        <w:rPr>
          <w:rFonts w:eastAsia="Times New Roman" w:cs="Times New Roman"/>
          <w:szCs w:val="24"/>
        </w:rPr>
        <w:t xml:space="preserve">εων, κυρίως επιχειρήσεων παροχής υπηρεσιών </w:t>
      </w:r>
      <w:r>
        <w:rPr>
          <w:rFonts w:eastAsia="Times New Roman" w:cs="Times New Roman"/>
          <w:szCs w:val="24"/>
        </w:rPr>
        <w:lastRenderedPageBreak/>
        <w:t xml:space="preserve">οι οποίες δεν απαιτούν σεβαστό ποσό ως κεφάλαιο κίνησης και επομένως δεν υπάρχει λόγος να περιορίζονται από αναχρονιστικές λογικές. </w:t>
      </w:r>
    </w:p>
    <w:p w14:paraId="3396987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Τέταρτον, απλοποιείται πολύ η διαδικασία της σύστασης, αφού πλέον δεν απαιτείται</w:t>
      </w:r>
      <w:r>
        <w:rPr>
          <w:rFonts w:eastAsia="Times New Roman" w:cs="Times New Roman"/>
          <w:szCs w:val="24"/>
        </w:rPr>
        <w:t xml:space="preserve"> οπωσδήποτε συμβολαιογραφικό έγγραφο, αλλά αρκεί η ύπαρξη προτύπου καταστατικού του ν.4441/2016. </w:t>
      </w:r>
    </w:p>
    <w:p w14:paraId="33969880" w14:textId="77777777" w:rsidR="000A42A9" w:rsidRDefault="00013445">
      <w:pPr>
        <w:spacing w:after="0"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απλοποιείται πολύ η δυνατότητα εγκατάστασης στην Ελλάδα υποκαταστήματος αλλοδαπής ΕΠΕ</w:t>
      </w:r>
      <w:r>
        <w:rPr>
          <w:rFonts w:eastAsia="Times New Roman" w:cs="Times New Roman"/>
          <w:szCs w:val="24"/>
        </w:rPr>
        <w:t>,</w:t>
      </w:r>
      <w:r>
        <w:rPr>
          <w:rFonts w:eastAsia="Times New Roman" w:cs="Times New Roman"/>
          <w:szCs w:val="24"/>
        </w:rPr>
        <w:t xml:space="preserve"> που προέρχεται από χώρα της Ευρωπαϊκής Ένωσης. </w:t>
      </w:r>
    </w:p>
    <w:p w14:paraId="33969881" w14:textId="77777777" w:rsidR="000A42A9" w:rsidRDefault="00013445">
      <w:pPr>
        <w:spacing w:after="0"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xml:space="preserve">, </w:t>
      </w:r>
      <w:r>
        <w:rPr>
          <w:rFonts w:eastAsia="Times New Roman" w:cs="Times New Roman"/>
          <w:szCs w:val="24"/>
        </w:rPr>
        <w:t>καταργείται η μέχρι σήμερα άσκοπη και η πιο δαπανηρή υποχρέωση διπλής δημοσιότητας -</w:t>
      </w:r>
      <w:r>
        <w:rPr>
          <w:rFonts w:eastAsia="Times New Roman" w:cs="Times New Roman"/>
          <w:szCs w:val="24"/>
        </w:rPr>
        <w:t>μ</w:t>
      </w:r>
      <w:r>
        <w:rPr>
          <w:rFonts w:eastAsia="Times New Roman" w:cs="Times New Roman"/>
          <w:szCs w:val="24"/>
        </w:rPr>
        <w:t xml:space="preserve">ητρώο ΕΠΕ και Εφημερίδα της Κυβερνήσεως- και πλέον καλύπτεται μόνο από τη δημοσίευση στο ΓΕΜΗ. </w:t>
      </w:r>
    </w:p>
    <w:p w14:paraId="33969882" w14:textId="77777777" w:rsidR="000A42A9" w:rsidRDefault="00013445">
      <w:pPr>
        <w:spacing w:after="0"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xml:space="preserve">, απαλλάσσονται συνολικά οι πλειοψηφίες για τη λήψη αποφάσεων. </w:t>
      </w:r>
    </w:p>
    <w:p w14:paraId="3396988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Θεωρ</w:t>
      </w:r>
      <w:r>
        <w:rPr>
          <w:rFonts w:eastAsia="Times New Roman" w:cs="Times New Roman"/>
          <w:szCs w:val="24"/>
        </w:rPr>
        <w:t>ώ ότι όλες αυτές οι διαδικασίες είναι αρκετές –αναφέρθηκαν έτσι κι αλλιώς σήμερα- και είναι αλλαγές πραγματικά χρήσιμες</w:t>
      </w:r>
      <w:r>
        <w:rPr>
          <w:rFonts w:eastAsia="Times New Roman" w:cs="Times New Roman"/>
          <w:szCs w:val="24"/>
        </w:rPr>
        <w:t>,</w:t>
      </w:r>
      <w:r>
        <w:rPr>
          <w:rFonts w:eastAsia="Times New Roman" w:cs="Times New Roman"/>
          <w:szCs w:val="24"/>
        </w:rPr>
        <w:t xml:space="preserve"> που βοηθούν να υπάρξει μια γενικότερη αλλαγή νοοτροπίας. Ο κάθε μελλοντικός ή επίδοξος επιχειρηματίας δεν θα έχει </w:t>
      </w:r>
      <w:r>
        <w:rPr>
          <w:rFonts w:eastAsia="Times New Roman" w:cs="Times New Roman"/>
          <w:szCs w:val="24"/>
        </w:rPr>
        <w:lastRenderedPageBreak/>
        <w:t>στο μυαλό του πια ότι</w:t>
      </w:r>
      <w:r>
        <w:rPr>
          <w:rFonts w:eastAsia="Times New Roman" w:cs="Times New Roman"/>
          <w:szCs w:val="24"/>
        </w:rPr>
        <w:t xml:space="preserve"> πρόκειται να έρθει αντιμέτωπος με τεράστια γραφειοκρατία, αλλά αντιθέτως θα γνωρίζει ότι το συνολικό νομικό περιβάλλον είναι απλό και φιλικό. </w:t>
      </w:r>
    </w:p>
    <w:p w14:paraId="3396988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Τέλος, θα ήθελα να κάνω μία μικρή αναφορά στις διατάξεις για το υπαίθριο εμπόριο. Ήταν άκρως απαραίτητη η παράτα</w:t>
      </w:r>
      <w:r>
        <w:rPr>
          <w:rFonts w:eastAsia="Times New Roman" w:cs="Times New Roman"/>
          <w:szCs w:val="24"/>
        </w:rPr>
        <w:t xml:space="preserve">ση μέχρι 15 Ιανουαρίου 2019 που δίνεται για την ανανέωση των αδειών πλανοδίου και στάσιμου εμπορίου. </w:t>
      </w:r>
    </w:p>
    <w:p w14:paraId="33969885" w14:textId="77777777" w:rsidR="000A42A9" w:rsidRDefault="00013445">
      <w:pPr>
        <w:tabs>
          <w:tab w:val="left" w:pos="3873"/>
        </w:tabs>
        <w:spacing w:after="0" w:line="600" w:lineRule="auto"/>
        <w:ind w:firstLine="720"/>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το πιο σημαντικό, κατά την άποψή μου, είναι ότι πια θα μπορούν άτομα με αναπηρία να κατέχουν νόμιμα άδεια επαγγελματία πωλητή υπαίθριου εμπορίου. Θα</w:t>
      </w:r>
      <w:r>
        <w:rPr>
          <w:rFonts w:eastAsia="Times New Roman" w:cs="Times New Roman"/>
          <w:szCs w:val="24"/>
        </w:rPr>
        <w:t xml:space="preserve"> ήταν άκρως υποκριτικό, θεωρώ, να κάνουμε το παν ως πολιτεία και ως κοινωνία θέλοντας να βοηθήσουμε τους ανθρώπους με αναπηρία και ταυτόχρονα να τους δημιουργούμε εμπόδια όταν επιχειρούν να δραστηριοποιούνται και να είναι </w:t>
      </w:r>
      <w:r w:rsidRPr="00A42664">
        <w:rPr>
          <w:rFonts w:eastAsia="Times New Roman" w:cs="Times New Roman"/>
          <w:szCs w:val="24"/>
        </w:rPr>
        <w:t>οικονομ</w:t>
      </w:r>
      <w:r>
        <w:rPr>
          <w:rFonts w:eastAsia="Times New Roman" w:cs="Times New Roman"/>
          <w:szCs w:val="24"/>
        </w:rPr>
        <w:t>ικά ανεξάρτητοι και αυτόνομ</w:t>
      </w:r>
      <w:r>
        <w:rPr>
          <w:rFonts w:eastAsia="Times New Roman" w:cs="Times New Roman"/>
          <w:szCs w:val="24"/>
        </w:rPr>
        <w:t xml:space="preserve">οι, γιατί αυτό τους δίνει πραγματικά θάρρος να προχωρήσουν στη ζωή τους. Επομένως, η συγκεκριμένη πρόβλεψη ήταν πράγματι αναγκαία και απολύτως λογική. </w:t>
      </w:r>
    </w:p>
    <w:p w14:paraId="33969886"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Συνολικά το σημερινό </w:t>
      </w:r>
      <w:r w:rsidRPr="00823F09">
        <w:rPr>
          <w:rFonts w:eastAsia="Times New Roman" w:cs="Times New Roman"/>
          <w:szCs w:val="24"/>
        </w:rPr>
        <w:t>νομοσχέδιο</w:t>
      </w:r>
      <w:r>
        <w:rPr>
          <w:rFonts w:eastAsia="Times New Roman" w:cs="Times New Roman"/>
          <w:szCs w:val="24"/>
        </w:rPr>
        <w:t xml:space="preserve"> σηματοδοτεί μια νέα εποχή για τις κεφαλαιουχικές εταιρείες, αφού ακολουθ</w:t>
      </w:r>
      <w:r>
        <w:rPr>
          <w:rFonts w:eastAsia="Times New Roman" w:cs="Times New Roman"/>
          <w:szCs w:val="24"/>
        </w:rPr>
        <w:t xml:space="preserve">ούν και άλλες αλλαγές άμεσα στις </w:t>
      </w:r>
      <w:r>
        <w:rPr>
          <w:rFonts w:eastAsia="Times New Roman" w:cs="Times New Roman"/>
          <w:szCs w:val="24"/>
        </w:rPr>
        <w:t>α</w:t>
      </w:r>
      <w:r>
        <w:rPr>
          <w:rFonts w:eastAsia="Times New Roman" w:cs="Times New Roman"/>
          <w:szCs w:val="24"/>
        </w:rPr>
        <w:t xml:space="preserve">νώνυμες </w:t>
      </w:r>
      <w:r>
        <w:rPr>
          <w:rFonts w:eastAsia="Times New Roman" w:cs="Times New Roman"/>
          <w:szCs w:val="24"/>
        </w:rPr>
        <w:t>ε</w:t>
      </w:r>
      <w:r>
        <w:rPr>
          <w:rFonts w:eastAsia="Times New Roman" w:cs="Times New Roman"/>
          <w:szCs w:val="24"/>
        </w:rPr>
        <w:t xml:space="preserve">ταιρείες. Η προσωπική μου εμπειρία από τον επιχειρηματικό χώρο, μου έχει δείξει ότι η άνευ λόγου γραφειοκρατία </w:t>
      </w:r>
      <w:r w:rsidRPr="00224BE3">
        <w:rPr>
          <w:rFonts w:eastAsia="Times New Roman" w:cs="Times New Roman"/>
          <w:szCs w:val="24"/>
        </w:rPr>
        <w:t>μπορεί να</w:t>
      </w:r>
      <w:r>
        <w:rPr>
          <w:rFonts w:eastAsia="Times New Roman" w:cs="Times New Roman"/>
          <w:szCs w:val="24"/>
        </w:rPr>
        <w:t xml:space="preserve"> καταστρέψει έναν επιχειρηματία ή κατ’ ελάχιστον να τον </w:t>
      </w:r>
      <w:r w:rsidRPr="00591FF5">
        <w:rPr>
          <w:rFonts w:eastAsia="Times New Roman" w:cs="Times New Roman"/>
          <w:szCs w:val="24"/>
        </w:rPr>
        <w:t>απογοητεύσει</w:t>
      </w:r>
      <w:r>
        <w:rPr>
          <w:rFonts w:eastAsia="Times New Roman" w:cs="Times New Roman"/>
          <w:szCs w:val="24"/>
        </w:rPr>
        <w:t>. Έτσι το πρώτιστο που οφ</w:t>
      </w:r>
      <w:r>
        <w:rPr>
          <w:rFonts w:eastAsia="Times New Roman" w:cs="Times New Roman"/>
          <w:szCs w:val="24"/>
        </w:rPr>
        <w:t>είλουμε να κάνουμε για όσους επιχειρούν ή ενδιαφέρονται να επιχειρήσουν στην Ελλάδα είναι να τους εξασφαλίσουμε μια γρήγορη, αποδοτική και ευέλικτη διαδικασία.</w:t>
      </w:r>
    </w:p>
    <w:p w14:paraId="33969887"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t>Τα τελευταία</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οκτώ χρόνια το μόνο που συζητάμε διαρκώς είναι η ανάγκη για νέες επεν</w:t>
      </w:r>
      <w:r>
        <w:rPr>
          <w:rFonts w:eastAsia="Times New Roman" w:cs="Times New Roman"/>
          <w:szCs w:val="24"/>
        </w:rPr>
        <w:t xml:space="preserve">δύσεις στην Ελλάδα και το διαρκές κυνήγι της ανάπτυξης. </w:t>
      </w:r>
      <w:r w:rsidRPr="001878DA">
        <w:rPr>
          <w:rFonts w:eastAsia="Times New Roman" w:cs="Times New Roman"/>
          <w:szCs w:val="24"/>
        </w:rPr>
        <w:t>Νομίζω ότι</w:t>
      </w:r>
      <w:r>
        <w:rPr>
          <w:rFonts w:eastAsia="Times New Roman" w:cs="Times New Roman"/>
          <w:szCs w:val="24"/>
        </w:rPr>
        <w:t xml:space="preserve"> είναι αυτονόητο πως επενδυτές και ευκαιρίες για εισροή χρήματος δεν μπορούν να υπάρξουν εάν δεν υπάρχει ταυτόχρονα ένα υγιές, απλό και ελάχιστο γραφειοκρατικό σύστημα ίδρυσης και διαχείριση</w:t>
      </w:r>
      <w:r>
        <w:rPr>
          <w:rFonts w:eastAsia="Times New Roman" w:cs="Times New Roman"/>
          <w:szCs w:val="24"/>
        </w:rPr>
        <w:t>ς μιας εταιρείας στην Ελλάδα.</w:t>
      </w:r>
    </w:p>
    <w:p w14:paraId="33969888"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Το σημερινό </w:t>
      </w:r>
      <w:r w:rsidRPr="00823F09">
        <w:rPr>
          <w:rFonts w:eastAsia="Times New Roman" w:cs="Times New Roman"/>
          <w:szCs w:val="24"/>
        </w:rPr>
        <w:t>νομοσχέδιο</w:t>
      </w:r>
      <w:r>
        <w:rPr>
          <w:rFonts w:eastAsia="Times New Roman" w:cs="Times New Roman"/>
          <w:szCs w:val="24"/>
        </w:rPr>
        <w:t xml:space="preserve"> αυτό ακριβώς εξασφαλίζει, κύριοι συνάδελφοι, </w:t>
      </w:r>
      <w:r w:rsidRPr="00911877">
        <w:rPr>
          <w:rFonts w:eastAsia="Times New Roman" w:cs="Times New Roman"/>
          <w:szCs w:val="24"/>
        </w:rPr>
        <w:t>π</w:t>
      </w:r>
      <w:r>
        <w:rPr>
          <w:rFonts w:eastAsia="Times New Roman" w:cs="Times New Roman"/>
          <w:szCs w:val="24"/>
        </w:rPr>
        <w:t>ως</w:t>
      </w:r>
      <w:r w:rsidRPr="005869F1">
        <w:rPr>
          <w:rFonts w:eastAsia="Times New Roman" w:cs="Times New Roman"/>
          <w:szCs w:val="24"/>
        </w:rPr>
        <w:t xml:space="preserve"> </w:t>
      </w:r>
      <w:r>
        <w:rPr>
          <w:rFonts w:eastAsia="Times New Roman" w:cs="Times New Roman"/>
          <w:szCs w:val="24"/>
        </w:rPr>
        <w:t xml:space="preserve">δίνει και αυτό, σε συνδυασμό με όλες τις υπόλοιπες κυβερνητικές πρωτοβουλίες για την </w:t>
      </w:r>
      <w:r>
        <w:rPr>
          <w:rFonts w:eastAsia="Times New Roman" w:cs="Times New Roman"/>
          <w:szCs w:val="24"/>
        </w:rPr>
        <w:lastRenderedPageBreak/>
        <w:t>προσέλκυση επενδύσεων, μια νότα αισιοδοξίας στις ελληνικές επιχειρήσε</w:t>
      </w:r>
      <w:r>
        <w:rPr>
          <w:rFonts w:eastAsia="Times New Roman" w:cs="Times New Roman"/>
          <w:szCs w:val="24"/>
        </w:rPr>
        <w:t>ις και στο ελληνικό εμπόριο για τις καλύτερες, πιο ευνοϊκές και πιο δημιουργικές ημέρες που έπονται.</w:t>
      </w:r>
    </w:p>
    <w:p w14:paraId="33969889"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396988A" w14:textId="77777777" w:rsidR="000A42A9" w:rsidRDefault="00013445">
      <w:pPr>
        <w:tabs>
          <w:tab w:val="left" w:pos="3873"/>
        </w:tabs>
        <w:spacing w:after="0" w:line="600" w:lineRule="auto"/>
        <w:ind w:firstLine="720"/>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Μεγαλοοικονόμου</w:t>
      </w:r>
      <w:proofErr w:type="spellEnd"/>
      <w:r>
        <w:rPr>
          <w:rFonts w:eastAsia="Times New Roman" w:cs="Times New Roman"/>
          <w:szCs w:val="24"/>
        </w:rPr>
        <w:t>.</w:t>
      </w:r>
    </w:p>
    <w:p w14:paraId="3396988B"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Αντωνίου από τη </w:t>
      </w:r>
      <w:r w:rsidRPr="00391AB7">
        <w:rPr>
          <w:rFonts w:eastAsia="Times New Roman" w:cs="Times New Roman"/>
          <w:szCs w:val="24"/>
        </w:rPr>
        <w:t>Νέα Δημοκρατία</w:t>
      </w:r>
      <w:r>
        <w:rPr>
          <w:rFonts w:eastAsia="Times New Roman" w:cs="Times New Roman"/>
          <w:szCs w:val="24"/>
        </w:rPr>
        <w:t xml:space="preserve"> έχει τον λόγο για επτά λεπτά.</w:t>
      </w:r>
    </w:p>
    <w:p w14:paraId="3396988C"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sidRPr="00480689">
        <w:rPr>
          <w:rFonts w:eastAsia="Times New Roman"/>
          <w:color w:val="000000"/>
          <w:szCs w:val="24"/>
        </w:rPr>
        <w:t>Ευχαριστώ, κύριε Πρόεδρε.</w:t>
      </w:r>
      <w:r>
        <w:rPr>
          <w:rFonts w:eastAsia="Times New Roman" w:cs="Times New Roman"/>
          <w:szCs w:val="24"/>
        </w:rPr>
        <w:t xml:space="preserve"> </w:t>
      </w:r>
    </w:p>
    <w:p w14:paraId="3396988D" w14:textId="77777777" w:rsidR="000A42A9" w:rsidRDefault="00013445">
      <w:pPr>
        <w:tabs>
          <w:tab w:val="left" w:pos="3873"/>
        </w:tabs>
        <w:spacing w:after="0"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συζητάμε σήμερα στην Ολομέλεια το </w:t>
      </w:r>
      <w:r w:rsidRPr="00823F09">
        <w:rPr>
          <w:rFonts w:eastAsia="Times New Roman" w:cs="Times New Roman"/>
          <w:szCs w:val="24"/>
        </w:rPr>
        <w:t>νομοσχέδιο</w:t>
      </w:r>
      <w:r>
        <w:rPr>
          <w:rFonts w:eastAsia="Times New Roman" w:cs="Times New Roman"/>
          <w:szCs w:val="24"/>
        </w:rPr>
        <w:t xml:space="preserve"> του Υπουργείου </w:t>
      </w:r>
      <w:r w:rsidRPr="00A42664">
        <w:rPr>
          <w:rFonts w:eastAsia="Times New Roman" w:cs="Times New Roman"/>
          <w:szCs w:val="24"/>
        </w:rPr>
        <w:t>Οικονομία</w:t>
      </w:r>
      <w:r>
        <w:rPr>
          <w:rFonts w:eastAsia="Times New Roman" w:cs="Times New Roman"/>
          <w:szCs w:val="24"/>
        </w:rPr>
        <w:t xml:space="preserve">ς και Ανάπτυξης </w:t>
      </w:r>
      <w:r w:rsidRPr="002F7918">
        <w:rPr>
          <w:rFonts w:eastAsia="Times New Roman" w:cs="Times New Roman"/>
          <w:szCs w:val="24"/>
        </w:rPr>
        <w:t>το οποίο</w:t>
      </w:r>
      <w:r>
        <w:rPr>
          <w:rFonts w:eastAsia="Times New Roman" w:cs="Times New Roman"/>
          <w:szCs w:val="24"/>
        </w:rPr>
        <w:t xml:space="preserve"> τροποποιεί τον νόμο που διέπει τις </w:t>
      </w:r>
      <w:r>
        <w:rPr>
          <w:rFonts w:eastAsia="Times New Roman" w:cs="Times New Roman"/>
          <w:szCs w:val="24"/>
        </w:rPr>
        <w:t>ε</w:t>
      </w:r>
      <w:r>
        <w:rPr>
          <w:rFonts w:eastAsia="Times New Roman" w:cs="Times New Roman"/>
          <w:szCs w:val="24"/>
        </w:rPr>
        <w:t xml:space="preserve">ταιρείες </w:t>
      </w:r>
      <w:r>
        <w:rPr>
          <w:rFonts w:eastAsia="Times New Roman" w:cs="Times New Roman"/>
          <w:szCs w:val="24"/>
        </w:rPr>
        <w:t>π</w:t>
      </w:r>
      <w:r>
        <w:rPr>
          <w:rFonts w:eastAsia="Times New Roman" w:cs="Times New Roman"/>
          <w:szCs w:val="24"/>
        </w:rPr>
        <w:t xml:space="preserve">εριορισμένης </w:t>
      </w:r>
      <w:r>
        <w:rPr>
          <w:rFonts w:eastAsia="Times New Roman" w:cs="Times New Roman"/>
          <w:szCs w:val="24"/>
        </w:rPr>
        <w:t>ε</w:t>
      </w:r>
      <w:r>
        <w:rPr>
          <w:rFonts w:eastAsia="Times New Roman" w:cs="Times New Roman"/>
          <w:szCs w:val="24"/>
        </w:rPr>
        <w:t>υθύνης, τις γνωστές ΕΠΕ, δηλα</w:t>
      </w:r>
      <w:r>
        <w:rPr>
          <w:rFonts w:eastAsia="Times New Roman" w:cs="Times New Roman"/>
          <w:szCs w:val="24"/>
        </w:rPr>
        <w:t>δή τον ν.3190</w:t>
      </w:r>
      <w:r>
        <w:rPr>
          <w:rFonts w:eastAsia="Times New Roman" w:cs="Times New Roman"/>
          <w:szCs w:val="24"/>
        </w:rPr>
        <w:t>/</w:t>
      </w:r>
      <w:r>
        <w:rPr>
          <w:rFonts w:eastAsia="Times New Roman" w:cs="Times New Roman"/>
          <w:szCs w:val="24"/>
        </w:rPr>
        <w:t xml:space="preserve">1955, και </w:t>
      </w:r>
      <w:r w:rsidRPr="002F7918">
        <w:rPr>
          <w:rFonts w:eastAsia="Times New Roman" w:cs="Times New Roman"/>
          <w:szCs w:val="24"/>
        </w:rPr>
        <w:t>το οποίο</w:t>
      </w:r>
      <w:r>
        <w:rPr>
          <w:rFonts w:eastAsia="Times New Roman" w:cs="Times New Roman"/>
          <w:szCs w:val="24"/>
        </w:rPr>
        <w:t xml:space="preserve"> αποσκοπεί στον εκσυγχρονισμό του νομικού τους πλαισίου. </w:t>
      </w:r>
    </w:p>
    <w:p w14:paraId="3396988E"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Είναι ένα </w:t>
      </w:r>
      <w:r w:rsidRPr="00823F09">
        <w:rPr>
          <w:rFonts w:eastAsia="Times New Roman" w:cs="Times New Roman"/>
          <w:szCs w:val="24"/>
        </w:rPr>
        <w:t>νομοσχέδιο</w:t>
      </w:r>
      <w:r>
        <w:rPr>
          <w:rFonts w:eastAsia="Times New Roman" w:cs="Times New Roman"/>
          <w:szCs w:val="24"/>
        </w:rPr>
        <w:t xml:space="preserve"> </w:t>
      </w:r>
      <w:r w:rsidRPr="002F7918">
        <w:rPr>
          <w:rFonts w:eastAsia="Times New Roman" w:cs="Times New Roman"/>
          <w:szCs w:val="24"/>
        </w:rPr>
        <w:t>το οποίο</w:t>
      </w:r>
      <w:r>
        <w:rPr>
          <w:rFonts w:eastAsia="Times New Roman" w:cs="Times New Roman"/>
          <w:szCs w:val="24"/>
        </w:rPr>
        <w:t>, αν και περιλαμβάνει ορισμένες θετικές και χρήσιμες διατάξεις, αδυνατεί να δώσει απάντηση σε ένα βασικό ερώτημα: Γιατί ένας επιχει</w:t>
      </w:r>
      <w:r>
        <w:rPr>
          <w:rFonts w:eastAsia="Times New Roman" w:cs="Times New Roman"/>
          <w:szCs w:val="24"/>
        </w:rPr>
        <w:lastRenderedPageBreak/>
        <w:t>ρηματί</w:t>
      </w:r>
      <w:r>
        <w:rPr>
          <w:rFonts w:eastAsia="Times New Roman" w:cs="Times New Roman"/>
          <w:szCs w:val="24"/>
        </w:rPr>
        <w:t xml:space="preserve">ας, </w:t>
      </w:r>
      <w:r w:rsidRPr="00390D90">
        <w:rPr>
          <w:rFonts w:eastAsia="Times New Roman" w:cs="Times New Roman"/>
          <w:szCs w:val="24"/>
        </w:rPr>
        <w:t>κύριε Υπουργέ,</w:t>
      </w:r>
      <w:r>
        <w:rPr>
          <w:rFonts w:eastAsia="Times New Roman" w:cs="Times New Roman"/>
          <w:szCs w:val="24"/>
        </w:rPr>
        <w:t xml:space="preserve"> να επιλέξει το 2018 να ιδρύσει μια ΕΠΕ και όχι μια διαφορετικού τύπου εταιρεία; Είναι γνωστό ότι οι περισσότεροι επιχειρηματίες</w:t>
      </w:r>
      <w:r>
        <w:rPr>
          <w:rFonts w:eastAsia="Times New Roman" w:cs="Times New Roman"/>
          <w:szCs w:val="24"/>
        </w:rPr>
        <w:t>,</w:t>
      </w:r>
      <w:r>
        <w:rPr>
          <w:rFonts w:eastAsia="Times New Roman" w:cs="Times New Roman"/>
          <w:szCs w:val="24"/>
        </w:rPr>
        <w:t xml:space="preserve"> που επιθυμούν σήμερα να συστήσουν μια κεφαλαιουχική εταιρεία, προτιμούν ως επί το </w:t>
      </w:r>
      <w:proofErr w:type="spellStart"/>
      <w:r>
        <w:rPr>
          <w:rFonts w:eastAsia="Times New Roman" w:cs="Times New Roman"/>
          <w:szCs w:val="24"/>
        </w:rPr>
        <w:t>πλείστον</w:t>
      </w:r>
      <w:proofErr w:type="spellEnd"/>
      <w:r>
        <w:rPr>
          <w:rFonts w:eastAsia="Times New Roman" w:cs="Times New Roman"/>
          <w:szCs w:val="24"/>
        </w:rPr>
        <w:t xml:space="preserve"> τις </w:t>
      </w:r>
      <w:r>
        <w:rPr>
          <w:rFonts w:eastAsia="Times New Roman" w:cs="Times New Roman"/>
          <w:szCs w:val="24"/>
        </w:rPr>
        <w:t>ι</w:t>
      </w:r>
      <w:r>
        <w:rPr>
          <w:rFonts w:eastAsia="Times New Roman" w:cs="Times New Roman"/>
          <w:szCs w:val="24"/>
        </w:rPr>
        <w:t xml:space="preserve">διωτικές </w:t>
      </w:r>
      <w:r>
        <w:rPr>
          <w:rFonts w:eastAsia="Times New Roman" w:cs="Times New Roman"/>
          <w:szCs w:val="24"/>
        </w:rPr>
        <w:t>κ</w:t>
      </w:r>
      <w:r>
        <w:rPr>
          <w:rFonts w:eastAsia="Times New Roman" w:cs="Times New Roman"/>
          <w:szCs w:val="24"/>
        </w:rPr>
        <w:t>εφ</w:t>
      </w:r>
      <w:r>
        <w:rPr>
          <w:rFonts w:eastAsia="Times New Roman" w:cs="Times New Roman"/>
          <w:szCs w:val="24"/>
        </w:rPr>
        <w:t xml:space="preserve">αλαιουχικές </w:t>
      </w:r>
      <w:r>
        <w:rPr>
          <w:rFonts w:eastAsia="Times New Roman" w:cs="Times New Roman"/>
          <w:szCs w:val="24"/>
        </w:rPr>
        <w:t>ε</w:t>
      </w:r>
      <w:r>
        <w:rPr>
          <w:rFonts w:eastAsia="Times New Roman" w:cs="Times New Roman"/>
          <w:szCs w:val="24"/>
        </w:rPr>
        <w:t xml:space="preserve">ταιρείες, τις ΙΚΕ, που προσφέρουν μεγαλύτερη ευελιξία και, κατά δεύτερον, τις </w:t>
      </w:r>
      <w:r>
        <w:rPr>
          <w:rFonts w:eastAsia="Times New Roman" w:cs="Times New Roman"/>
          <w:szCs w:val="24"/>
        </w:rPr>
        <w:t>α</w:t>
      </w:r>
      <w:r>
        <w:rPr>
          <w:rFonts w:eastAsia="Times New Roman" w:cs="Times New Roman"/>
          <w:szCs w:val="24"/>
        </w:rPr>
        <w:t xml:space="preserve">νώνυμες </w:t>
      </w:r>
      <w:r>
        <w:rPr>
          <w:rFonts w:eastAsia="Times New Roman" w:cs="Times New Roman"/>
          <w:szCs w:val="24"/>
        </w:rPr>
        <w:t>ε</w:t>
      </w:r>
      <w:r>
        <w:rPr>
          <w:rFonts w:eastAsia="Times New Roman" w:cs="Times New Roman"/>
          <w:szCs w:val="24"/>
        </w:rPr>
        <w:t>ταιρείες.</w:t>
      </w:r>
    </w:p>
    <w:p w14:paraId="3396988F"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Δυστυχώς, το παρόν </w:t>
      </w:r>
      <w:r w:rsidRPr="00823F09">
        <w:rPr>
          <w:rFonts w:eastAsia="Times New Roman" w:cs="Times New Roman"/>
          <w:szCs w:val="24"/>
        </w:rPr>
        <w:t>νομοσχέδιο</w:t>
      </w:r>
      <w:r>
        <w:rPr>
          <w:rFonts w:eastAsia="Times New Roman" w:cs="Times New Roman"/>
          <w:szCs w:val="24"/>
        </w:rPr>
        <w:t>, όπως επεσήμανε και ο εισηγητής μας, δεν προσφέρει κανένα κίνητρο στον νέο επιχειρηματία να στραφεί προς την ΕΠΕ, καθώς δεν προβλέπει καμμιά ρύθμιση για τα κυριότερα προβλήματα που αντιμετωπίζει καθημερινά. Και ποια είναι αυτά τα προβλήματα; Τα ξέρουμε όλ</w:t>
      </w:r>
      <w:r>
        <w:rPr>
          <w:rFonts w:eastAsia="Times New Roman" w:cs="Times New Roman"/>
          <w:szCs w:val="24"/>
        </w:rPr>
        <w:t>οι. Είναι το φορολογικό</w:t>
      </w:r>
      <w:r>
        <w:rPr>
          <w:rFonts w:eastAsia="Times New Roman" w:cs="Times New Roman"/>
          <w:szCs w:val="24"/>
        </w:rPr>
        <w:t>,</w:t>
      </w:r>
      <w:r>
        <w:rPr>
          <w:rFonts w:eastAsia="Times New Roman" w:cs="Times New Roman"/>
          <w:szCs w:val="24"/>
        </w:rPr>
        <w:t xml:space="preserve"> που έχετε επιβάλλει και το αβάσταχτο ασφαλιστικό σας σύστημα.</w:t>
      </w:r>
    </w:p>
    <w:p w14:paraId="33969890"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Υπό αυτή την έννοια, λοιπόν, ευπρόσδεκτες οι τεχνικές βελτιώσεις σε ένα παλαιό νομοθέτημα, αλλά θα </w:t>
      </w:r>
      <w:r w:rsidRPr="00E57B5A">
        <w:rPr>
          <w:rFonts w:eastAsia="Times New Roman" w:cs="Times New Roman"/>
          <w:szCs w:val="24"/>
        </w:rPr>
        <w:t>πρέπει να</w:t>
      </w:r>
      <w:r>
        <w:rPr>
          <w:rFonts w:eastAsia="Times New Roman" w:cs="Times New Roman"/>
          <w:szCs w:val="24"/>
        </w:rPr>
        <w:t xml:space="preserve"> βλέπουμε και την ουσία του πράγματος. Και η ουσία είναι ότι </w:t>
      </w:r>
      <w:r>
        <w:rPr>
          <w:rFonts w:eastAsia="Times New Roman" w:cs="Times New Roman"/>
          <w:szCs w:val="24"/>
        </w:rPr>
        <w:t xml:space="preserve">το παρόν </w:t>
      </w:r>
      <w:r w:rsidRPr="00823F09">
        <w:rPr>
          <w:rFonts w:eastAsia="Times New Roman" w:cs="Times New Roman"/>
          <w:szCs w:val="24"/>
        </w:rPr>
        <w:t>νομοσχέδιο</w:t>
      </w:r>
      <w:r>
        <w:rPr>
          <w:rFonts w:eastAsia="Times New Roman" w:cs="Times New Roman"/>
          <w:szCs w:val="24"/>
        </w:rPr>
        <w:t xml:space="preserve"> δεν παρέχει κανένα κίνητρο, καμμία αναπτυξιακή προ</w:t>
      </w:r>
      <w:r>
        <w:rPr>
          <w:rFonts w:eastAsia="Times New Roman" w:cs="Times New Roman"/>
          <w:szCs w:val="24"/>
        </w:rPr>
        <w:lastRenderedPageBreak/>
        <w:t>οπτική. Και πολύ φοβάμαι ότι μετά από αυτό τον νόμο η ΕΠΕ θα παραμείνει μια απαρχαιωμένη τύπου εταιρεία, χωρίς ιδιαίτερα πλεονεκτήματα για τον σημερινό επιχειρηματία.</w:t>
      </w:r>
    </w:p>
    <w:p w14:paraId="33969891"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t>Θα ήθελα, ωστόσο, ν</w:t>
      </w:r>
      <w:r>
        <w:rPr>
          <w:rFonts w:eastAsia="Times New Roman" w:cs="Times New Roman"/>
          <w:szCs w:val="24"/>
        </w:rPr>
        <w:t xml:space="preserve">α εστιάσω την τοποθέτησή μου στην </w:t>
      </w:r>
      <w:r w:rsidRPr="005631E0">
        <w:rPr>
          <w:rFonts w:eastAsia="Times New Roman" w:cs="Times New Roman"/>
          <w:bCs/>
          <w:szCs w:val="24"/>
        </w:rPr>
        <w:t>τροπολογία</w:t>
      </w:r>
      <w:r>
        <w:rPr>
          <w:rFonts w:eastAsia="Times New Roman" w:cs="Times New Roman"/>
          <w:szCs w:val="24"/>
        </w:rPr>
        <w:t xml:space="preserve"> 1586 του Υπουργείο Παιδείας, Έρευνας και Θρησκευμάτων. Η </w:t>
      </w:r>
      <w:r w:rsidRPr="005631E0">
        <w:rPr>
          <w:rFonts w:eastAsia="Times New Roman" w:cs="Times New Roman"/>
          <w:bCs/>
          <w:szCs w:val="24"/>
        </w:rPr>
        <w:t>τροπολογία</w:t>
      </w:r>
      <w:r>
        <w:rPr>
          <w:rFonts w:eastAsia="Times New Roman" w:cs="Times New Roman"/>
          <w:szCs w:val="24"/>
        </w:rPr>
        <w:t xml:space="preserve"> αυτή αναφέρεται στη μετεγκατάσταση του ΕΛΚΕΘΕ, του </w:t>
      </w:r>
      <w:r w:rsidRPr="00B93758">
        <w:rPr>
          <w:rFonts w:eastAsia="Times New Roman" w:cs="Times New Roman"/>
          <w:szCs w:val="24"/>
        </w:rPr>
        <w:t xml:space="preserve">Ελληνικού </w:t>
      </w:r>
      <w:r>
        <w:rPr>
          <w:rFonts w:eastAsia="Times New Roman" w:cs="Times New Roman"/>
          <w:szCs w:val="24"/>
        </w:rPr>
        <w:t>Κέντρου Θαλασσίων Ερευνών από το Ελληνικό, Άγιο Κοσμά, στην Ανάβυσσο. Πρόκειται γι</w:t>
      </w:r>
      <w:r>
        <w:rPr>
          <w:rFonts w:eastAsia="Times New Roman" w:cs="Times New Roman"/>
          <w:szCs w:val="24"/>
        </w:rPr>
        <w:t xml:space="preserve">α μια </w:t>
      </w:r>
      <w:r w:rsidRPr="005631E0">
        <w:rPr>
          <w:rFonts w:eastAsia="Times New Roman" w:cs="Times New Roman"/>
          <w:bCs/>
          <w:szCs w:val="24"/>
        </w:rPr>
        <w:t>τροπολογία</w:t>
      </w:r>
      <w:r>
        <w:rPr>
          <w:rFonts w:eastAsia="Times New Roman" w:cs="Times New Roman"/>
          <w:szCs w:val="24"/>
        </w:rPr>
        <w:t xml:space="preserve"> η οποία ως προς το αντικείμενό της κινείται στη σωστή κατεύθυνση, καθώς, όπως λέει ο Υπουργός, στοχεύει στην επιτάχυνση και την απλοποίηση στις διαδικασίες μετεγκατάστασης των ινστιτούτων του ΕΛΚΕΘΕ και τη διασφάλιση της απρόσκοπτης λειτου</w:t>
      </w:r>
      <w:r>
        <w:rPr>
          <w:rFonts w:eastAsia="Times New Roman" w:cs="Times New Roman"/>
          <w:szCs w:val="24"/>
        </w:rPr>
        <w:t>ργίας των υπηρεσιών του.</w:t>
      </w:r>
    </w:p>
    <w:p w14:paraId="3396989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Το κατά πόσο υλοποιείται ο σκοπός αυτός εν μέσω της συγκεκριμένης τροπολογίας είναι ένα θέμα</w:t>
      </w:r>
      <w:r>
        <w:rPr>
          <w:rFonts w:eastAsia="Times New Roman" w:cs="Times New Roman"/>
          <w:szCs w:val="24"/>
        </w:rPr>
        <w:t>,</w:t>
      </w:r>
      <w:r>
        <w:rPr>
          <w:rFonts w:eastAsia="Times New Roman" w:cs="Times New Roman"/>
          <w:szCs w:val="24"/>
        </w:rPr>
        <w:t xml:space="preserve"> που σηκώνει μεγάλη κουβέντα</w:t>
      </w:r>
      <w:r w:rsidRPr="008032AE">
        <w:rPr>
          <w:rFonts w:eastAsia="Times New Roman" w:cs="Times New Roman"/>
          <w:szCs w:val="24"/>
        </w:rPr>
        <w:t xml:space="preserve">. </w:t>
      </w:r>
      <w:r>
        <w:rPr>
          <w:rFonts w:eastAsia="Times New Roman" w:cs="Times New Roman"/>
          <w:szCs w:val="24"/>
        </w:rPr>
        <w:t xml:space="preserve">Και φυσικά προκύπτουν πολλά και </w:t>
      </w:r>
      <w:r>
        <w:rPr>
          <w:rFonts w:eastAsia="Times New Roman" w:cs="Times New Roman"/>
          <w:szCs w:val="24"/>
        </w:rPr>
        <w:lastRenderedPageBreak/>
        <w:t>σημαντικά ερωτήματα στα οποία ο Υπουργός οφείλει να δώσει απαντήσεις και διε</w:t>
      </w:r>
      <w:r>
        <w:rPr>
          <w:rFonts w:eastAsia="Times New Roman" w:cs="Times New Roman"/>
          <w:szCs w:val="24"/>
        </w:rPr>
        <w:t xml:space="preserve">υκρινήσεις. Δεν είναι εδώ ο κ. </w:t>
      </w:r>
      <w:proofErr w:type="spellStart"/>
      <w:r>
        <w:rPr>
          <w:rFonts w:eastAsia="Times New Roman" w:cs="Times New Roman"/>
          <w:szCs w:val="24"/>
        </w:rPr>
        <w:t>Φωτάκης</w:t>
      </w:r>
      <w:proofErr w:type="spellEnd"/>
      <w:r>
        <w:rPr>
          <w:rFonts w:eastAsia="Times New Roman" w:cs="Times New Roman"/>
          <w:szCs w:val="24"/>
        </w:rPr>
        <w:t>, που εισηγήθηκε την τροπολογία, αλλά φαντάζομαι θα μας ακούει.</w:t>
      </w:r>
    </w:p>
    <w:p w14:paraId="3396989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Πρώτα από όλα</w:t>
      </w:r>
      <w:r w:rsidRPr="00497CF1">
        <w:rPr>
          <w:rFonts w:eastAsia="Times New Roman" w:cs="Times New Roman"/>
          <w:szCs w:val="24"/>
        </w:rPr>
        <w:t>,</w:t>
      </w:r>
      <w:r>
        <w:rPr>
          <w:rFonts w:eastAsia="Times New Roman" w:cs="Times New Roman"/>
          <w:szCs w:val="24"/>
        </w:rPr>
        <w:t xml:space="preserve"> διαπιστώνουμε για ακόμη μία φορά την παροιμιώδη καθυστέρηση, αναβλητικότητα και ανικανότητα της Κυβέρνησης και του Υπουργείου Παιδείας και </w:t>
      </w:r>
      <w:r>
        <w:rPr>
          <w:rFonts w:eastAsia="Times New Roman" w:cs="Times New Roman"/>
          <w:szCs w:val="24"/>
        </w:rPr>
        <w:t>Θρησκευμάτων να δώσει λύση σε ένα σημαντικό ζήτημα, που απασχολεί ένα από τα σπουδαιότερα ερευνητικά κέντρα της χώρας.</w:t>
      </w:r>
    </w:p>
    <w:p w14:paraId="3396989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Κύριε Υπουργέ, είχατε στη διάθεσή σας τρ</w:t>
      </w:r>
      <w:r>
        <w:rPr>
          <w:rFonts w:eastAsia="Times New Roman" w:cs="Times New Roman"/>
          <w:szCs w:val="24"/>
        </w:rPr>
        <w:t>ιά</w:t>
      </w:r>
      <w:r>
        <w:rPr>
          <w:rFonts w:eastAsia="Times New Roman" w:cs="Times New Roman"/>
          <w:szCs w:val="24"/>
        </w:rPr>
        <w:t>μισι ολόκληρα χρόνια -</w:t>
      </w:r>
      <w:r w:rsidRPr="00497CF1">
        <w:rPr>
          <w:rFonts w:eastAsia="Times New Roman" w:cs="Times New Roman"/>
          <w:szCs w:val="24"/>
        </w:rPr>
        <w:t xml:space="preserve"> </w:t>
      </w:r>
      <w:r>
        <w:rPr>
          <w:rFonts w:eastAsia="Times New Roman" w:cs="Times New Roman"/>
          <w:szCs w:val="24"/>
        </w:rPr>
        <w:t>τρ</w:t>
      </w:r>
      <w:r>
        <w:rPr>
          <w:rFonts w:eastAsia="Times New Roman" w:cs="Times New Roman"/>
          <w:szCs w:val="24"/>
        </w:rPr>
        <w:t>ιά</w:t>
      </w:r>
      <w:r>
        <w:rPr>
          <w:rFonts w:eastAsia="Times New Roman" w:cs="Times New Roman"/>
          <w:szCs w:val="24"/>
        </w:rPr>
        <w:t xml:space="preserve">μισι χρόνια δεν είναι Υπουργός ο κ. </w:t>
      </w:r>
      <w:proofErr w:type="spellStart"/>
      <w:r>
        <w:rPr>
          <w:rFonts w:eastAsia="Times New Roman" w:cs="Times New Roman"/>
          <w:szCs w:val="24"/>
        </w:rPr>
        <w:t>Φωτάκης</w:t>
      </w:r>
      <w:proofErr w:type="spellEnd"/>
      <w:r>
        <w:rPr>
          <w:rFonts w:eastAsia="Times New Roman" w:cs="Times New Roman"/>
          <w:szCs w:val="24"/>
        </w:rPr>
        <w:t>;- για να υλοποιήσει τη μ</w:t>
      </w:r>
      <w:r>
        <w:rPr>
          <w:rFonts w:eastAsia="Times New Roman" w:cs="Times New Roman"/>
          <w:szCs w:val="24"/>
        </w:rPr>
        <w:t>ετεγκατάσταση του ΕΛΚΕΘΕ από τον Άγιο Κοσμά στην Ανάβυσσο, με κανονικές διαδικασίες. Τι κάνατε σε αυτά τα τρ</w:t>
      </w:r>
      <w:r>
        <w:rPr>
          <w:rFonts w:eastAsia="Times New Roman" w:cs="Times New Roman"/>
          <w:szCs w:val="24"/>
        </w:rPr>
        <w:t>ιά</w:t>
      </w:r>
      <w:r>
        <w:rPr>
          <w:rFonts w:eastAsia="Times New Roman" w:cs="Times New Roman"/>
          <w:szCs w:val="24"/>
        </w:rPr>
        <w:t>μισι χρόνια για το θέμα αυτό, που σύμφωνα με τα λεγόμενα της τροπολογίας, χρονίζει; Η απάντηση; Απολύτως τίποτα!</w:t>
      </w:r>
    </w:p>
    <w:p w14:paraId="3396989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έρχεστε σήμερα -κυριολεκτικά </w:t>
      </w:r>
      <w:r>
        <w:rPr>
          <w:rFonts w:eastAsia="Times New Roman" w:cs="Times New Roman"/>
          <w:szCs w:val="24"/>
        </w:rPr>
        <w:t xml:space="preserve">τελευταία στιγμή, καθώς η μίσθωση θα πρέπει να έχει υπογραφεί ως το τέλος του Ιουνίου- και τι λέτε στην παράγραφο 1 της τροπολογίας; Ότι οι μισθώσεις για τη στέγαση των </w:t>
      </w:r>
      <w:r>
        <w:rPr>
          <w:rFonts w:eastAsia="Times New Roman" w:cs="Times New Roman"/>
          <w:szCs w:val="24"/>
        </w:rPr>
        <w:t>ι</w:t>
      </w:r>
      <w:r>
        <w:rPr>
          <w:rFonts w:eastAsia="Times New Roman" w:cs="Times New Roman"/>
          <w:szCs w:val="24"/>
        </w:rPr>
        <w:t xml:space="preserve">νστιτούτων του ΕΛΚΕΘΕ θα γίνονται απευθείας, χωρίς διαγωνισμό και κατά παρέκκλιση των </w:t>
      </w:r>
      <w:r>
        <w:rPr>
          <w:rFonts w:eastAsia="Times New Roman" w:cs="Times New Roman"/>
          <w:szCs w:val="24"/>
        </w:rPr>
        <w:t xml:space="preserve">διατάξεων, δηλαδή, του </w:t>
      </w:r>
      <w:proofErr w:type="spellStart"/>
      <w:r>
        <w:rPr>
          <w:rFonts w:eastAsia="Times New Roman" w:cs="Times New Roman"/>
          <w:szCs w:val="24"/>
        </w:rPr>
        <w:t>π.δ.</w:t>
      </w:r>
      <w:proofErr w:type="spellEnd"/>
      <w:r>
        <w:rPr>
          <w:rFonts w:eastAsia="Times New Roman" w:cs="Times New Roman"/>
          <w:szCs w:val="24"/>
        </w:rPr>
        <w:t xml:space="preserve"> 715 -όλα κατά παρέκκλιση τα κάνετε- και θα καταρτίζονται οι συμβάσεις και θα υπογράφονται από τον ίδιο τον Υπουργό, έστω και κατόπιν εισήγησης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του ΕΛΚΕΘΕ.</w:t>
      </w:r>
    </w:p>
    <w:p w14:paraId="3396989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Τι σας εμπόδιζε, κύριε Υπουργέ, τρ</w:t>
      </w:r>
      <w:r>
        <w:rPr>
          <w:rFonts w:eastAsia="Times New Roman" w:cs="Times New Roman"/>
          <w:szCs w:val="24"/>
        </w:rPr>
        <w:t>ιά</w:t>
      </w:r>
      <w:r>
        <w:rPr>
          <w:rFonts w:eastAsia="Times New Roman" w:cs="Times New Roman"/>
          <w:szCs w:val="24"/>
        </w:rPr>
        <w:t xml:space="preserve">μισι χρόνια να κάνετε διαγωνισμό; Γιατί επιλέγετε τις απευθείας και κατά παρέκκλιση των κείμενων διατάξεων μισθώσεις; Περιμένω -μιας και σήμερα είναι της </w:t>
      </w:r>
      <w:r>
        <w:rPr>
          <w:rFonts w:eastAsia="Times New Roman" w:cs="Times New Roman"/>
          <w:szCs w:val="24"/>
        </w:rPr>
        <w:t>α</w:t>
      </w:r>
      <w:r>
        <w:rPr>
          <w:rFonts w:eastAsia="Times New Roman" w:cs="Times New Roman"/>
          <w:szCs w:val="24"/>
        </w:rPr>
        <w:t xml:space="preserve">γίας </w:t>
      </w:r>
      <w:r>
        <w:rPr>
          <w:rFonts w:eastAsia="Times New Roman" w:cs="Times New Roman"/>
          <w:szCs w:val="24"/>
        </w:rPr>
        <w:t>υ</w:t>
      </w:r>
      <w:r>
        <w:rPr>
          <w:rFonts w:eastAsia="Times New Roman" w:cs="Times New Roman"/>
          <w:szCs w:val="24"/>
        </w:rPr>
        <w:t>πομονής- υπομονετικά τις απαντήσεις σας. Όμως, δεν θα φύγω χωρίς απάντηση.</w:t>
      </w:r>
    </w:p>
    <w:p w14:paraId="3396989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Και από ό,τι διαπιστ</w:t>
      </w:r>
      <w:r>
        <w:rPr>
          <w:rFonts w:eastAsia="Times New Roman" w:cs="Times New Roman"/>
          <w:szCs w:val="24"/>
        </w:rPr>
        <w:t>ώνουμε και στην παράγραφο 2 τα πάντα ρυθμίζονται με απόφασή σας</w:t>
      </w:r>
      <w:r w:rsidRPr="00015023">
        <w:rPr>
          <w:rFonts w:eastAsia="Times New Roman" w:cs="Times New Roman"/>
          <w:szCs w:val="24"/>
        </w:rPr>
        <w:t>:</w:t>
      </w:r>
      <w:r>
        <w:rPr>
          <w:rFonts w:eastAsia="Times New Roman" w:cs="Times New Roman"/>
          <w:szCs w:val="24"/>
        </w:rPr>
        <w:t xml:space="preserve"> οι συμβάσεις μεταφοράς, οι όροι και το χρονοδιάγραμμα, το κόστος των παρεχόμενων υπηρεσιών και κάθε ειδικό θέμα σχετικά με την οικονομική διαχείριση. </w:t>
      </w:r>
      <w:r>
        <w:rPr>
          <w:rFonts w:eastAsia="Times New Roman" w:cs="Times New Roman"/>
          <w:szCs w:val="24"/>
        </w:rPr>
        <w:lastRenderedPageBreak/>
        <w:t>Και σ’ αυτό το σημείο θέλω κάποιες διευκρ</w:t>
      </w:r>
      <w:r>
        <w:rPr>
          <w:rFonts w:eastAsia="Times New Roman" w:cs="Times New Roman"/>
          <w:szCs w:val="24"/>
        </w:rPr>
        <w:t xml:space="preserve">ινίσεις από τον κ. </w:t>
      </w:r>
      <w:proofErr w:type="spellStart"/>
      <w:r>
        <w:rPr>
          <w:rFonts w:eastAsia="Times New Roman" w:cs="Times New Roman"/>
          <w:szCs w:val="24"/>
        </w:rPr>
        <w:t>Φωτάκη</w:t>
      </w:r>
      <w:proofErr w:type="spellEnd"/>
      <w:r>
        <w:rPr>
          <w:rFonts w:eastAsia="Times New Roman" w:cs="Times New Roman"/>
          <w:szCs w:val="24"/>
        </w:rPr>
        <w:t>, τον αρμόδιο Υπουργό. Βλέπουμε από την έκθεση του Γενικού Λογιστηρίου του Κράτους ότι προκύπτει μία δαπάνη σε βάρος του κρατικού προϋπολογισμού, η οποία ανέρχεται λέει</w:t>
      </w:r>
      <w:r w:rsidRPr="00015023">
        <w:rPr>
          <w:rFonts w:eastAsia="Times New Roman" w:cs="Times New Roman"/>
          <w:szCs w:val="24"/>
        </w:rPr>
        <w:t>:</w:t>
      </w:r>
      <w:r>
        <w:rPr>
          <w:rFonts w:eastAsia="Times New Roman" w:cs="Times New Roman"/>
          <w:szCs w:val="24"/>
        </w:rPr>
        <w:t xml:space="preserve"> α) στο ποσό των 20.000 ευρώ μηνιαίως και στο ποσόν των 140.00</w:t>
      </w:r>
      <w:r>
        <w:rPr>
          <w:rFonts w:eastAsia="Times New Roman" w:cs="Times New Roman"/>
          <w:szCs w:val="24"/>
        </w:rPr>
        <w:t>0 ευρώ για το τρέχον έτος, αναφορικά με την καταβολή των μισθωμάτων και β) στο ποσό των 2,5 εκατομμυρίων ευρώ για τη διαμόρφωση χώρων, τη διενέργεια μελετών, κατασκευών, την προμήθεια εξοπλισμού για την υλοποίηση της μετεγκατάστασης.</w:t>
      </w:r>
    </w:p>
    <w:p w14:paraId="3396989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Κύριε Υπουργέ, από πού</w:t>
      </w:r>
      <w:r>
        <w:rPr>
          <w:rFonts w:eastAsia="Times New Roman" w:cs="Times New Roman"/>
          <w:szCs w:val="24"/>
        </w:rPr>
        <w:t xml:space="preserve"> προκύπτουν αυτά τα νούμερα; Έχετε υπογράψει ήδη κάποια σύμβαση μίσθωσης και γνωρίζετε αυτά τα στοιχεία; Από ό,τι αναφέρετε, δεν έχετε υπογράψει κάποια σύμβαση. Από πού προκύπτουν, λοιπόν, τα 20.000 ευρώ μηνιαίως και τα 140.000 ευρώ τον χρόνο; Οφείλετε να </w:t>
      </w:r>
      <w:r>
        <w:rPr>
          <w:rFonts w:eastAsia="Times New Roman" w:cs="Times New Roman"/>
          <w:szCs w:val="24"/>
        </w:rPr>
        <w:t xml:space="preserve">γνωστοποιήσετε σε όλους τα πλήρη στοιχεία της μίσθωσης που θα υπογραφεί, το όνομα του ιδιώτη εκμισθωτή, τη διάρκεια της μίσθωσης -κάτι είπατε για πέντε χρόνια- και το κυριότερο, το ύψος του </w:t>
      </w:r>
      <w:r>
        <w:rPr>
          <w:rFonts w:eastAsia="Times New Roman" w:cs="Times New Roman"/>
          <w:szCs w:val="24"/>
        </w:rPr>
        <w:lastRenderedPageBreak/>
        <w:t xml:space="preserve">μισθώματος. Πόσο θα είναι μηνιαίως, πόσο τον πρώτο χρόνο και πόσο </w:t>
      </w:r>
      <w:r>
        <w:rPr>
          <w:rFonts w:eastAsia="Times New Roman" w:cs="Times New Roman"/>
          <w:szCs w:val="24"/>
        </w:rPr>
        <w:t xml:space="preserve">τα επόμενα έτη; </w:t>
      </w:r>
    </w:p>
    <w:p w14:paraId="3396989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Επίσης, θα πρέπει να μας διευκρινίσετε τι περιλαμβάνει το ποσό των 2,5 εκατομμυρίων ευρώ και εάν φυσικά περιλαμβάνεται ή όχι η πλήρης αποπεράτωση του νέου κτηρίου του ΕΛΚΕΘΕ στο Μαύρο Λιθάρι. Γιατί εάν δεν περιλαμβάνεται, μου φαίνονται πολ</w:t>
      </w:r>
      <w:r>
        <w:rPr>
          <w:rFonts w:eastAsia="Times New Roman" w:cs="Times New Roman"/>
          <w:szCs w:val="24"/>
        </w:rPr>
        <w:t>λά 2,5 εκατομμύρια ευρώ για διαμόρφωση χώρου και για μελέτες. Δεν συμφωνείτε, κύριε Υπουργέ; Παρακαλώ, δώστε μας συγκεκριμένα στοιχεία για να γνωρίζουν οι Έλληνες φορολογούμενοι πού ακριβώς πηγαίνουν τα χρήματά τους.</w:t>
      </w:r>
    </w:p>
    <w:p w14:paraId="3396989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Τέλος, στην παράγραφο 3 της τροπολογίας</w:t>
      </w:r>
      <w:r>
        <w:rPr>
          <w:rFonts w:eastAsia="Times New Roman" w:cs="Times New Roman"/>
          <w:szCs w:val="24"/>
        </w:rPr>
        <w:t xml:space="preserve"> αναφέρεστε στη μετεγκατάσταση μόνο των εγκαταστάσεων και δεξαμενών ιχθυοκαλλιεργειών του ΕΛΚΕΘΕ. Στον Άγιο Κοσμά, κύριε Υπουργέ, δεν βρίσκονται μόνο οι υδατοκαλλιέργειες και οι εγκαταστάσεις τους. Θα πρέπει να μεριμνήσουμε, λοιπόν, σε κάθε περίπτωση και γ</w:t>
      </w:r>
      <w:r>
        <w:rPr>
          <w:rFonts w:eastAsia="Times New Roman" w:cs="Times New Roman"/>
          <w:szCs w:val="24"/>
        </w:rPr>
        <w:t xml:space="preserve">ια τη συνολική </w:t>
      </w:r>
      <w:r>
        <w:rPr>
          <w:rFonts w:eastAsia="Times New Roman" w:cs="Times New Roman"/>
          <w:szCs w:val="24"/>
        </w:rPr>
        <w:lastRenderedPageBreak/>
        <w:t>μετεγκατάσταση και τη μελλοντική συγκέντρωση όλων των υπηρεσιών, των ερευνητικών δραστηριοτήτων του σημαντικού αυτού ερευνητικού κέντρου, του ΕΛΚΕΘΕ, στο Μαύρο Λιθάρι.</w:t>
      </w:r>
    </w:p>
    <w:p w14:paraId="3396989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w:t>
      </w:r>
      <w:r>
        <w:rPr>
          <w:rFonts w:eastAsia="Times New Roman" w:cs="Times New Roman"/>
          <w:szCs w:val="24"/>
        </w:rPr>
        <w:t xml:space="preserve"> Βουλευτού)</w:t>
      </w:r>
    </w:p>
    <w:p w14:paraId="3396989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Κύριε Πρόεδρε, τελειώνω σε μισό λεπτό.</w:t>
      </w:r>
    </w:p>
    <w:p w14:paraId="3396989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Κλείνοντας, ας ελπίσουμε ότι θα δοθούν οι απαραίτητες διευκρινήσεις από τον αρμόδιο Υπουργό και ότι θα υλοποιηθεί με ταχύτητα και κυρίως, με νομιμότητα και διαφάνεια, η διαδικασία της μετεγκατάστασης του Ε</w:t>
      </w:r>
      <w:r>
        <w:rPr>
          <w:rFonts w:eastAsia="Times New Roman" w:cs="Times New Roman"/>
          <w:szCs w:val="24"/>
        </w:rPr>
        <w:t>ΛΚΕΘΕ</w:t>
      </w:r>
      <w:r w:rsidRPr="009E7C88">
        <w:rPr>
          <w:rFonts w:eastAsia="Times New Roman" w:cs="Times New Roman"/>
          <w:szCs w:val="24"/>
        </w:rPr>
        <w:t xml:space="preserve"> </w:t>
      </w:r>
      <w:r>
        <w:rPr>
          <w:rFonts w:eastAsia="Times New Roman" w:cs="Times New Roman"/>
          <w:szCs w:val="24"/>
        </w:rPr>
        <w:t>στην Ανάβυσσο.</w:t>
      </w:r>
    </w:p>
    <w:p w14:paraId="3396989E" w14:textId="77777777" w:rsidR="000A42A9" w:rsidRDefault="00013445">
      <w:pPr>
        <w:spacing w:after="0" w:line="600" w:lineRule="auto"/>
        <w:ind w:firstLine="720"/>
        <w:jc w:val="both"/>
        <w:rPr>
          <w:rFonts w:eastAsia="Times New Roman"/>
          <w:szCs w:val="24"/>
        </w:rPr>
      </w:pPr>
      <w:r>
        <w:rPr>
          <w:rFonts w:eastAsia="Times New Roman"/>
          <w:szCs w:val="24"/>
        </w:rPr>
        <w:t>Είναι πολύ σημαντικό να εξασφαλιστεί η απρόσκοπτη λειτουργία ενός εκ των κορυφαίων ερευνητικών κέντρων της χώρας, αλλά εξίσου σημαντικό να μην επιβαρύνετε, κύριε Υπουργέ, τον κρατικό προϋπολογισμό και τον Έλληνα φορολογούμενο με δαπάνε</w:t>
      </w:r>
      <w:r>
        <w:rPr>
          <w:rFonts w:eastAsia="Times New Roman"/>
          <w:szCs w:val="24"/>
        </w:rPr>
        <w:t>ς</w:t>
      </w:r>
      <w:r>
        <w:rPr>
          <w:rFonts w:eastAsia="Times New Roman"/>
          <w:szCs w:val="24"/>
        </w:rPr>
        <w:t>,</w:t>
      </w:r>
      <w:r>
        <w:rPr>
          <w:rFonts w:eastAsia="Times New Roman"/>
          <w:szCs w:val="24"/>
        </w:rPr>
        <w:t xml:space="preserve"> που δεν είναι ακριβώς προσδιορισμένες και επαρκώς αιτιολογημένες. Αύριο δεν </w:t>
      </w:r>
      <w:r>
        <w:rPr>
          <w:rFonts w:eastAsia="Times New Roman"/>
          <w:szCs w:val="24"/>
        </w:rPr>
        <w:lastRenderedPageBreak/>
        <w:t>θα είναι της υπομονής, οπότε, αν δεν μας δικαιολογήσετε την τροπολογία, θα μας τα πείτε εγγράφως όταν σας τα ζητήσουμε, χωρίς υπομονή.</w:t>
      </w:r>
    </w:p>
    <w:p w14:paraId="3396989F" w14:textId="77777777" w:rsidR="000A42A9" w:rsidRDefault="00013445">
      <w:pPr>
        <w:spacing w:after="0" w:line="600" w:lineRule="auto"/>
        <w:ind w:firstLine="720"/>
        <w:jc w:val="both"/>
        <w:rPr>
          <w:rFonts w:eastAsia="Times New Roman"/>
          <w:szCs w:val="24"/>
        </w:rPr>
      </w:pPr>
      <w:r>
        <w:rPr>
          <w:rFonts w:eastAsia="Times New Roman"/>
          <w:szCs w:val="24"/>
        </w:rPr>
        <w:t>Σας ευχαριστώ πολύ.</w:t>
      </w:r>
    </w:p>
    <w:p w14:paraId="339698A0" w14:textId="77777777" w:rsidR="000A42A9" w:rsidRDefault="00013445">
      <w:pPr>
        <w:spacing w:after="0" w:line="600" w:lineRule="auto"/>
        <w:ind w:firstLine="720"/>
        <w:jc w:val="center"/>
        <w:rPr>
          <w:rFonts w:eastAsia="Times New Roman"/>
          <w:szCs w:val="24"/>
        </w:rPr>
      </w:pPr>
      <w:r>
        <w:rPr>
          <w:rFonts w:eastAsia="Times New Roman"/>
          <w:szCs w:val="24"/>
        </w:rPr>
        <w:t>(Χειροκροτήματα από τη</w:t>
      </w:r>
      <w:r>
        <w:rPr>
          <w:rFonts w:eastAsia="Times New Roman"/>
          <w:szCs w:val="24"/>
        </w:rPr>
        <w:t>ν πτέρυγα της Νέας Δημοκρατίας)</w:t>
      </w:r>
    </w:p>
    <w:p w14:paraId="339698A1" w14:textId="77777777" w:rsidR="000A42A9" w:rsidRDefault="00013445">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την κ</w:t>
      </w:r>
      <w:r>
        <w:rPr>
          <w:rFonts w:eastAsia="Times New Roman"/>
          <w:szCs w:val="24"/>
        </w:rPr>
        <w:t>.</w:t>
      </w:r>
      <w:r>
        <w:rPr>
          <w:rFonts w:eastAsia="Times New Roman"/>
          <w:szCs w:val="24"/>
        </w:rPr>
        <w:t xml:space="preserve"> Αντωνίου.</w:t>
      </w:r>
    </w:p>
    <w:p w14:paraId="339698A2" w14:textId="77777777" w:rsidR="000A42A9" w:rsidRDefault="00013445">
      <w:pPr>
        <w:spacing w:after="0"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αφού </w:t>
      </w:r>
      <w:r>
        <w:rPr>
          <w:rFonts w:eastAsia="Times New Roman"/>
          <w:szCs w:val="24"/>
        </w:rPr>
        <w:t xml:space="preserve">προηγουμένως </w:t>
      </w:r>
      <w:r>
        <w:rPr>
          <w:rFonts w:eastAsia="Times New Roman"/>
          <w:szCs w:val="24"/>
        </w:rPr>
        <w:t>ενημερώθηκαν γι</w:t>
      </w:r>
      <w:r>
        <w:rPr>
          <w:rFonts w:eastAsia="Times New Roman"/>
          <w:szCs w:val="24"/>
        </w:rPr>
        <w:t>α την ιστορία του κτηρίου και τον τρόπο οργάνωσης και λειτουργίας της Βουλής και ξεναγήθηκαν στην έκθεση της αίθουσας «ΕΛΕΥΘΕΡΙΟΣ ΒΕΝΙΖΕΛΟΣ», σαράντα τέσσερις μαθήτριες και μαθητές και έξι συνοδοί εκπαιδευτικοί από το 12</w:t>
      </w:r>
      <w:r>
        <w:rPr>
          <w:rFonts w:eastAsia="Times New Roman"/>
          <w:szCs w:val="24"/>
          <w:vertAlign w:val="superscript"/>
        </w:rPr>
        <w:t>ο</w:t>
      </w:r>
      <w:r>
        <w:rPr>
          <w:rFonts w:eastAsia="Times New Roman"/>
          <w:szCs w:val="24"/>
        </w:rPr>
        <w:t xml:space="preserve"> Δημοτικό Σχολείο Αγρινίου και το 3</w:t>
      </w:r>
      <w:r w:rsidRPr="00393D09">
        <w:rPr>
          <w:rFonts w:eastAsia="Times New Roman"/>
          <w:szCs w:val="24"/>
          <w:vertAlign w:val="superscript"/>
        </w:rPr>
        <w:t>ο</w:t>
      </w:r>
      <w:r>
        <w:rPr>
          <w:rFonts w:eastAsia="Times New Roman"/>
          <w:szCs w:val="24"/>
        </w:rPr>
        <w:t xml:space="preserve"> Δημοτικό Σχολείο Λευκάδας.</w:t>
      </w:r>
    </w:p>
    <w:p w14:paraId="339698A3" w14:textId="77777777" w:rsidR="000A42A9" w:rsidRDefault="00013445">
      <w:pPr>
        <w:spacing w:after="0" w:line="600" w:lineRule="auto"/>
        <w:ind w:firstLine="720"/>
        <w:jc w:val="both"/>
        <w:rPr>
          <w:rFonts w:eastAsia="Times New Roman"/>
          <w:szCs w:val="24"/>
        </w:rPr>
      </w:pPr>
      <w:r>
        <w:rPr>
          <w:rFonts w:eastAsia="Times New Roman"/>
          <w:szCs w:val="24"/>
        </w:rPr>
        <w:t>Η Βουλή σάς καλωσορίζει.</w:t>
      </w:r>
    </w:p>
    <w:p w14:paraId="339698A4" w14:textId="77777777" w:rsidR="000A42A9" w:rsidRDefault="00013445">
      <w:pPr>
        <w:spacing w:after="0"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339698A5" w14:textId="77777777" w:rsidR="000A42A9" w:rsidRDefault="00013445">
      <w:pPr>
        <w:spacing w:after="0" w:line="600" w:lineRule="auto"/>
        <w:ind w:firstLine="720"/>
        <w:jc w:val="both"/>
        <w:rPr>
          <w:rFonts w:eastAsia="Times New Roman"/>
          <w:szCs w:val="24"/>
        </w:rPr>
      </w:pPr>
      <w:r>
        <w:rPr>
          <w:rFonts w:eastAsia="Times New Roman"/>
          <w:szCs w:val="24"/>
        </w:rPr>
        <w:lastRenderedPageBreak/>
        <w:t xml:space="preserve">Στο σημείο αυτό, θα ήθελα να σας ενημερώσω ότι από τον κατάλογο των εγγεγραμμένων ομιλητών περιμένουμε τον κ. </w:t>
      </w:r>
      <w:proofErr w:type="spellStart"/>
      <w:r>
        <w:rPr>
          <w:rFonts w:eastAsia="Times New Roman"/>
          <w:szCs w:val="24"/>
        </w:rPr>
        <w:t>Κεγκέρογλου</w:t>
      </w:r>
      <w:proofErr w:type="spellEnd"/>
      <w:r>
        <w:rPr>
          <w:rFonts w:eastAsia="Times New Roman"/>
          <w:szCs w:val="24"/>
        </w:rPr>
        <w:t xml:space="preserve">, ο οποίος συμμετέχει στη Διάσκεψη των Προέδρων. Στην ουσία έχει ολοκληρωθεί σχεδόν η λίστα των ομιλητών. Θέλω να ρωτήσω τον κ. </w:t>
      </w:r>
      <w:proofErr w:type="spellStart"/>
      <w:r>
        <w:rPr>
          <w:rFonts w:eastAsia="Times New Roman"/>
          <w:szCs w:val="24"/>
        </w:rPr>
        <w:t>Σαρίδη</w:t>
      </w:r>
      <w:proofErr w:type="spellEnd"/>
      <w:r>
        <w:rPr>
          <w:rFonts w:eastAsia="Times New Roman"/>
          <w:szCs w:val="24"/>
        </w:rPr>
        <w:t xml:space="preserve"> </w:t>
      </w:r>
      <w:r>
        <w:rPr>
          <w:rFonts w:eastAsia="Times New Roman"/>
          <w:szCs w:val="24"/>
        </w:rPr>
        <w:t xml:space="preserve">αν θέλει να προηγηθεί του Υπουργού, γιατί κανονικά είναι να μιλήσει ο Υπουργός και μετά οι Κοινοβουλευτικοί Εκπρόσωποι. </w:t>
      </w:r>
    </w:p>
    <w:p w14:paraId="339698A6" w14:textId="77777777" w:rsidR="000A42A9" w:rsidRDefault="00013445">
      <w:pPr>
        <w:spacing w:after="0" w:line="600" w:lineRule="auto"/>
        <w:ind w:firstLine="720"/>
        <w:jc w:val="both"/>
        <w:rPr>
          <w:rFonts w:eastAsia="Times New Roman"/>
          <w:szCs w:val="24"/>
        </w:rPr>
      </w:pPr>
      <w:r>
        <w:rPr>
          <w:rFonts w:eastAsia="Times New Roman"/>
          <w:szCs w:val="24"/>
        </w:rPr>
        <w:t xml:space="preserve">Εσείς, κύριε </w:t>
      </w:r>
      <w:proofErr w:type="spellStart"/>
      <w:r>
        <w:rPr>
          <w:rFonts w:eastAsia="Times New Roman"/>
          <w:szCs w:val="24"/>
        </w:rPr>
        <w:t>Σαρίδη</w:t>
      </w:r>
      <w:proofErr w:type="spellEnd"/>
      <w:r>
        <w:rPr>
          <w:rFonts w:eastAsia="Times New Roman"/>
          <w:szCs w:val="24"/>
        </w:rPr>
        <w:t>, τι επιθυμείτε; Αν είναι να μιλήσετε τώρα, αλλιώς θα πάμε με τη σειρά.</w:t>
      </w:r>
    </w:p>
    <w:p w14:paraId="339698A7" w14:textId="77777777" w:rsidR="000A42A9" w:rsidRDefault="00013445">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Ας μιλήσει ο κύριος Υπουργός πρώτα, κύριε Πρόεδρε. </w:t>
      </w:r>
    </w:p>
    <w:p w14:paraId="339698A8" w14:textId="77777777" w:rsidR="000A42A9" w:rsidRDefault="00013445">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Ορίστε, κύριε Υπουργέ, έχετε τον λόγο.</w:t>
      </w:r>
    </w:p>
    <w:p w14:paraId="339698A9" w14:textId="77777777" w:rsidR="000A42A9" w:rsidRDefault="00013445">
      <w:pPr>
        <w:spacing w:after="0" w:line="600" w:lineRule="auto"/>
        <w:ind w:firstLine="720"/>
        <w:jc w:val="both"/>
        <w:rPr>
          <w:rFonts w:eastAsia="Times New Roman"/>
          <w:szCs w:val="24"/>
        </w:rPr>
      </w:pPr>
      <w:r>
        <w:rPr>
          <w:rFonts w:eastAsia="Times New Roman"/>
          <w:b/>
          <w:szCs w:val="24"/>
        </w:rPr>
        <w:t>ΑΣΤΕΡΙΟΣ ΠΙΤΣΙΟΡΛΑΣ (Υφυπουργός Οικονομίας και Ανάπτυξης):</w:t>
      </w:r>
      <w:r>
        <w:rPr>
          <w:rFonts w:eastAsia="Times New Roman"/>
          <w:szCs w:val="24"/>
        </w:rPr>
        <w:t xml:space="preserve"> Κατ’ αρχάς, θέλω να ευχαριστήσω όλους για τη συμβολή τους στην επεξεργασί</w:t>
      </w:r>
      <w:r>
        <w:rPr>
          <w:rFonts w:eastAsia="Times New Roman"/>
          <w:szCs w:val="24"/>
        </w:rPr>
        <w:t>α του νομοσχεδίου. Θα πω λίγα πράγματα, γιατί νομίζω ότι έχουμε εξαντλήσει τη συζήτηση.</w:t>
      </w:r>
    </w:p>
    <w:p w14:paraId="339698AA" w14:textId="77777777" w:rsidR="000A42A9" w:rsidRDefault="00013445">
      <w:pPr>
        <w:spacing w:after="0" w:line="600" w:lineRule="auto"/>
        <w:ind w:firstLine="720"/>
        <w:jc w:val="both"/>
        <w:rPr>
          <w:rFonts w:eastAsia="Times New Roman"/>
          <w:szCs w:val="24"/>
        </w:rPr>
      </w:pPr>
      <w:r>
        <w:rPr>
          <w:rFonts w:eastAsia="Times New Roman"/>
          <w:szCs w:val="24"/>
        </w:rPr>
        <w:lastRenderedPageBreak/>
        <w:t>Τέθηκε ένα ερώτημα από τον κ. Αθανασίου και την τελευταία ομιλήτρια από την πλευρά της Νέας Δημοκρατίας σχετικά με το ότι δεν απαντάει το νομοσχέδιο στο ερώτημα γιατί κ</w:t>
      </w:r>
      <w:r>
        <w:rPr>
          <w:rFonts w:eastAsia="Times New Roman"/>
          <w:szCs w:val="24"/>
        </w:rPr>
        <w:t>άποιος να κάνει σήμερα μια ΕΠΕ και τι κίνητρα δίνουμε γι’ αυτό. Εγώ θα απαντήσω με ειλικρίνεια. Δύσκολα από όλους εμάς</w:t>
      </w:r>
      <w:r>
        <w:rPr>
          <w:rFonts w:eastAsia="Times New Roman"/>
          <w:szCs w:val="24"/>
        </w:rPr>
        <w:t>,</w:t>
      </w:r>
      <w:r>
        <w:rPr>
          <w:rFonts w:eastAsia="Times New Roman"/>
          <w:szCs w:val="24"/>
        </w:rPr>
        <w:t xml:space="preserve"> που είμαστε εδώ θα έκανε κάποιος σήμερα μια ΕΠΕ. Αν καλούνταν να επιλέξει έναν τύπο εταιρείας, δεν θα επέλεγε την ΕΠΕ. Όμως, υπάρχουν δε</w:t>
      </w:r>
      <w:r>
        <w:rPr>
          <w:rFonts w:eastAsia="Times New Roman"/>
          <w:szCs w:val="24"/>
        </w:rPr>
        <w:t>κάδες χιλιάδες ΕΠΕ</w:t>
      </w:r>
      <w:r>
        <w:rPr>
          <w:rFonts w:eastAsia="Times New Roman"/>
          <w:szCs w:val="24"/>
        </w:rPr>
        <w:t>,</w:t>
      </w:r>
      <w:r>
        <w:rPr>
          <w:rFonts w:eastAsia="Times New Roman"/>
          <w:szCs w:val="24"/>
        </w:rPr>
        <w:t xml:space="preserve"> που λειτουργούν και έχουν τεράστια προβλήματα.</w:t>
      </w:r>
    </w:p>
    <w:p w14:paraId="339698AB" w14:textId="77777777" w:rsidR="000A42A9" w:rsidRDefault="00013445">
      <w:pPr>
        <w:spacing w:after="0" w:line="600" w:lineRule="auto"/>
        <w:ind w:firstLine="720"/>
        <w:jc w:val="both"/>
        <w:rPr>
          <w:rFonts w:eastAsia="Times New Roman"/>
          <w:szCs w:val="24"/>
        </w:rPr>
      </w:pPr>
      <w:r>
        <w:rPr>
          <w:rFonts w:eastAsia="Times New Roman"/>
          <w:szCs w:val="24"/>
        </w:rPr>
        <w:t>Στόχος, λοιπόν, του νομοσχεδίου είναι να επιλύσει, όσο του είναι δυνατόν, τα προβλήματα αυτών των εταιρειών και να μπορέσει να διευκολύνει τη ζωή τους και τη ζωή των εταίρων τους. Θεωρώ ότι</w:t>
      </w:r>
      <w:r>
        <w:rPr>
          <w:rFonts w:eastAsia="Times New Roman"/>
          <w:szCs w:val="24"/>
        </w:rPr>
        <w:t xml:space="preserve"> το πετυχαίνουμε σε σημαντικό βαθμό και αυτό είναι μια προσφορά πάρα πολύ σημαντική. Όντως αφορά κατά κύριο λόγο μικρομεσαίες επιχειρήσεις και όχι μεγάλες εταιρείες ή το μεγάλο κεφάλαιο, μικρομεσαίες επιχειρήσεις </w:t>
      </w:r>
      <w:r>
        <w:rPr>
          <w:rFonts w:eastAsia="Times New Roman"/>
          <w:szCs w:val="24"/>
        </w:rPr>
        <w:lastRenderedPageBreak/>
        <w:t>οι οποίες είναι εγκλωβισμένες σε ένα καθεστ</w:t>
      </w:r>
      <w:r>
        <w:rPr>
          <w:rFonts w:eastAsia="Times New Roman"/>
          <w:szCs w:val="24"/>
        </w:rPr>
        <w:t>ώς ανελαστικό και αντιμετωπίζουν καθημερινά πολύ μεγάλα προβλήματα και μεγάλα κόστη. Κάνουμε, λοιπόν, προσπάθεια να δώσουμε λύσεις σε αυτά.</w:t>
      </w:r>
    </w:p>
    <w:p w14:paraId="339698AC" w14:textId="77777777" w:rsidR="000A42A9" w:rsidRDefault="00013445">
      <w:pPr>
        <w:spacing w:after="0" w:line="600" w:lineRule="auto"/>
        <w:ind w:firstLine="720"/>
        <w:jc w:val="both"/>
        <w:rPr>
          <w:rFonts w:eastAsia="Times New Roman"/>
          <w:szCs w:val="24"/>
        </w:rPr>
      </w:pPr>
      <w:r>
        <w:rPr>
          <w:rFonts w:eastAsia="Times New Roman"/>
          <w:szCs w:val="24"/>
        </w:rPr>
        <w:t>Βεβαίως, υπάρχει ένα όριο στις λύσεις</w:t>
      </w:r>
      <w:r>
        <w:rPr>
          <w:rFonts w:eastAsia="Times New Roman"/>
          <w:szCs w:val="24"/>
        </w:rPr>
        <w:t>,</w:t>
      </w:r>
      <w:r>
        <w:rPr>
          <w:rFonts w:eastAsia="Times New Roman"/>
          <w:szCs w:val="24"/>
        </w:rPr>
        <w:t xml:space="preserve"> που θα δώσουμε. Και εδώ έχει δίκιο ο κ. Αθανασίου, ότι αυτή η εταιρεία έχει έ</w:t>
      </w:r>
      <w:r>
        <w:rPr>
          <w:rFonts w:eastAsia="Times New Roman"/>
          <w:szCs w:val="24"/>
        </w:rPr>
        <w:t>να ιδιαίτερο χαρακτηριστικό. Ήταν και κεφαλαιουχική και είναι και προσωπική. Άρα, λοιπόν, δεν μπορούμε να καταργήσουμε κάποιο από τα δύο στην προσπάθεια</w:t>
      </w:r>
      <w:r>
        <w:rPr>
          <w:rFonts w:eastAsia="Times New Roman"/>
          <w:szCs w:val="24"/>
        </w:rPr>
        <w:t>,</w:t>
      </w:r>
      <w:r>
        <w:rPr>
          <w:rFonts w:eastAsia="Times New Roman"/>
          <w:szCs w:val="24"/>
        </w:rPr>
        <w:t xml:space="preserve"> που κάνουμε για τις λύσεις. Γιατί αν το καταργήσουμε, αναιρούμε τον χαρακτήρα, άρα υπερβαίνουμε τα επι</w:t>
      </w:r>
      <w:r>
        <w:rPr>
          <w:rFonts w:eastAsia="Times New Roman"/>
          <w:szCs w:val="24"/>
        </w:rPr>
        <w:t>τρεπτά, κατά τη γνώμη μου, όρια. Άρα, πρέπει να σεβαστούμε αυτόν τον χαρακτήρα και με σεβασμό στον χαρακτήρα να επιλύσουμε όσα μπορούμε.</w:t>
      </w:r>
    </w:p>
    <w:p w14:paraId="339698AD" w14:textId="77777777" w:rsidR="000A42A9" w:rsidRDefault="00013445">
      <w:pPr>
        <w:spacing w:after="0" w:line="600" w:lineRule="auto"/>
        <w:ind w:firstLine="720"/>
        <w:jc w:val="both"/>
        <w:rPr>
          <w:rFonts w:eastAsia="Times New Roman"/>
          <w:szCs w:val="24"/>
        </w:rPr>
      </w:pPr>
      <w:r>
        <w:rPr>
          <w:rFonts w:eastAsia="Times New Roman"/>
          <w:szCs w:val="24"/>
        </w:rPr>
        <w:t>Τώρα όσον αφορά τη μετατροπή, επειδή επιμένει ο κ. Καρράς -και ορθώς επιμένει- να δοθεί η δυνατότητα, εγώ είπα και το ε</w:t>
      </w:r>
      <w:r>
        <w:rPr>
          <w:rFonts w:eastAsia="Times New Roman"/>
          <w:szCs w:val="24"/>
        </w:rPr>
        <w:t xml:space="preserve">παναλαμβάνω ότι θα δώσουμε πραγματική δυνατότητα με τον νόμο που θα φέρουμε για τους μετασχηματισμούς. Στον </w:t>
      </w:r>
      <w:r>
        <w:rPr>
          <w:rFonts w:eastAsia="Times New Roman"/>
          <w:szCs w:val="24"/>
        </w:rPr>
        <w:lastRenderedPageBreak/>
        <w:t xml:space="preserve">ν.4070/12 προβλέπεται η δυνατότητα μετατροπής και υπήρξε και μια ειδικότερη διάταξη -σε αυτήν μόνο υπήρχε η προθεσμία- για μια πιο ευνοϊκή ρύθμιση. </w:t>
      </w:r>
      <w:r>
        <w:rPr>
          <w:rFonts w:eastAsia="Times New Roman"/>
          <w:szCs w:val="24"/>
        </w:rPr>
        <w:t>Όμως, γενικά δεν έτυχε εφαρμογής και δεν έτυχε εφαρμογής, επειδή απουσιάζει το πλαίσιο των μετασχηματισμών.</w:t>
      </w:r>
    </w:p>
    <w:p w14:paraId="339698AE" w14:textId="77777777" w:rsidR="000A42A9" w:rsidRDefault="00013445">
      <w:pPr>
        <w:spacing w:after="0" w:line="600" w:lineRule="auto"/>
        <w:ind w:firstLine="720"/>
        <w:jc w:val="both"/>
        <w:rPr>
          <w:rFonts w:eastAsia="Times New Roman"/>
          <w:szCs w:val="24"/>
        </w:rPr>
      </w:pPr>
      <w:r>
        <w:rPr>
          <w:rFonts w:eastAsia="Times New Roman"/>
          <w:szCs w:val="24"/>
        </w:rPr>
        <w:t>Άρα, αυτό είναι το πρόβλημα, αυτή είναι η ουσία του προβλήματος και δεν αφορά μόνο τις ΕΠΕ, αλλά αφορά όλους τους τύπους των εταιρειών. Η αρμόδια υπ</w:t>
      </w:r>
      <w:r>
        <w:rPr>
          <w:rFonts w:eastAsia="Times New Roman"/>
          <w:szCs w:val="24"/>
        </w:rPr>
        <w:t>ηρεσία του Υπουργείου</w:t>
      </w:r>
      <w:r>
        <w:rPr>
          <w:rFonts w:eastAsia="Times New Roman"/>
          <w:szCs w:val="24"/>
        </w:rPr>
        <w:t>,</w:t>
      </w:r>
      <w:r>
        <w:rPr>
          <w:rFonts w:eastAsia="Times New Roman"/>
          <w:szCs w:val="24"/>
        </w:rPr>
        <w:t xml:space="preserve"> που καλείται να δώσει απαντήσεις στα ερωτήματα που θέτουν οι εταιρείες που πρόκειται να προχωρούν σε μετασχηματισμούς κινείται στα τυφλά και πατώντας μόνο στη νομολογία.</w:t>
      </w:r>
    </w:p>
    <w:p w14:paraId="339698A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Άρα, λοιπόν, με το νομοσχέδιο για τους μετασχηματισμούς θα δώσο</w:t>
      </w:r>
      <w:r>
        <w:rPr>
          <w:rFonts w:eastAsia="Times New Roman" w:cs="Times New Roman"/>
          <w:szCs w:val="24"/>
        </w:rPr>
        <w:t>υμε πραγματική δυνατότητα για να υπάρξει μετατροπή όσων εταιρειών ΕΠΕ επιθυμούν σε άλλο τύπο εταιρείας.</w:t>
      </w:r>
    </w:p>
    <w:p w14:paraId="339698B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Δεύτερον, έρχομαι στο θέμα που αφορά τη δημοσιότητα και τα θέματα που έθεσε ο κ. </w:t>
      </w:r>
      <w:proofErr w:type="spellStart"/>
      <w:r>
        <w:rPr>
          <w:rFonts w:eastAsia="Times New Roman" w:cs="Times New Roman"/>
          <w:szCs w:val="24"/>
        </w:rPr>
        <w:t>Αμυράς</w:t>
      </w:r>
      <w:proofErr w:type="spellEnd"/>
      <w:r>
        <w:rPr>
          <w:rFonts w:eastAsia="Times New Roman" w:cs="Times New Roman"/>
          <w:szCs w:val="24"/>
        </w:rPr>
        <w:t>. Λείπει πάλι, αλλά θα επαναλάβω την απάντηση. Όντως, υπάρχει μεγ</w:t>
      </w:r>
      <w:r>
        <w:rPr>
          <w:rFonts w:eastAsia="Times New Roman" w:cs="Times New Roman"/>
          <w:szCs w:val="24"/>
        </w:rPr>
        <w:t xml:space="preserve">άλο </w:t>
      </w:r>
      <w:r>
        <w:rPr>
          <w:rFonts w:eastAsia="Times New Roman" w:cs="Times New Roman"/>
          <w:szCs w:val="24"/>
        </w:rPr>
        <w:lastRenderedPageBreak/>
        <w:t>θέμα. Υπάρχει μεγάλο θέμα να έχει όλη η αγορά πραγματική εικόνα και εύκολη πρόσβαση στην εικόνα των επιχειρήσεων. Έχουμε και πρόσφατα μεγάλα παραδείγματα.</w:t>
      </w:r>
    </w:p>
    <w:p w14:paraId="339698B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αναφέρομαι στην παρατήρηση σας.</w:t>
      </w:r>
    </w:p>
    <w:p w14:paraId="339698B2" w14:textId="77777777" w:rsidR="000A42A9" w:rsidRDefault="00013445">
      <w:pPr>
        <w:spacing w:after="0" w:line="600" w:lineRule="auto"/>
        <w:ind w:firstLine="720"/>
        <w:jc w:val="both"/>
        <w:rPr>
          <w:rFonts w:eastAsia="Times New Roman" w:cs="Times New Roman"/>
          <w:szCs w:val="24"/>
        </w:rPr>
      </w:pPr>
      <w:r w:rsidRPr="00157833">
        <w:rPr>
          <w:rFonts w:eastAsia="Times New Roman" w:cs="Times New Roman"/>
          <w:b/>
          <w:szCs w:val="24"/>
        </w:rPr>
        <w:t>ΓΕΩΡΓΙΟΣ ΑΜΥΡΑΣ:</w:t>
      </w:r>
      <w:r>
        <w:rPr>
          <w:rFonts w:eastAsia="Times New Roman" w:cs="Times New Roman"/>
          <w:szCs w:val="24"/>
        </w:rPr>
        <w:t xml:space="preserve"> Συγγνώμη που έλειπα, αλλά ήμουν στη</w:t>
      </w:r>
      <w:r>
        <w:rPr>
          <w:rFonts w:eastAsia="Times New Roman" w:cs="Times New Roman"/>
          <w:szCs w:val="24"/>
        </w:rPr>
        <w:t xml:space="preserve"> Διάσκεψη.</w:t>
      </w:r>
    </w:p>
    <w:p w14:paraId="339698B3" w14:textId="77777777" w:rsidR="000A42A9" w:rsidRDefault="00013445">
      <w:pPr>
        <w:spacing w:after="0" w:line="600" w:lineRule="auto"/>
        <w:ind w:firstLine="720"/>
        <w:jc w:val="both"/>
        <w:rPr>
          <w:rFonts w:eastAsia="Times New Roman" w:cs="Times New Roman"/>
          <w:szCs w:val="24"/>
        </w:rPr>
      </w:pPr>
      <w:r w:rsidRPr="00875072">
        <w:rPr>
          <w:rFonts w:eastAsia="Times New Roman" w:cs="Times New Roman"/>
          <w:b/>
          <w:szCs w:val="24"/>
        </w:rPr>
        <w:t>ΑΣΤΕΡΙΟΣ ΠΙΤΣΙΟΡΛΑΣ (Υφυπουργός Οικονομίας και Ανάπτυξης):</w:t>
      </w:r>
      <w:r>
        <w:rPr>
          <w:rFonts w:eastAsia="Times New Roman" w:cs="Times New Roman"/>
          <w:szCs w:val="24"/>
        </w:rPr>
        <w:t xml:space="preserve"> Λέω ότι το θέμα που θέτετε είναι πάρα πολύ σοβαρό. Πραγματικά πρέπει να κάνουμε μεγάλα βήματα, αξιοποιώντας τις τεχνολογικές δυνατότητες του σήμερα και να μπορέσουμε να δώσουμε σε όλους </w:t>
      </w:r>
      <w:r>
        <w:rPr>
          <w:rFonts w:eastAsia="Times New Roman" w:cs="Times New Roman"/>
          <w:szCs w:val="24"/>
        </w:rPr>
        <w:t>τη δυνατότητα να έχουν πρόσβαση στο προφίλ των εταιρειών.</w:t>
      </w:r>
    </w:p>
    <w:p w14:paraId="339698B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Αυτό δεν μπορούμε να το κάνουμε στο νομοσχέδιο. Θα το κάνουμε στον νόμο περί ΓΕΜΗ, διότι εκεί πραγματικά θα μετατρέψουμε το εμπορικό μητρώο σε ένα πολύ χρήσιμο εργαλείο. Από τον Ιούνιο θα αρχίσει να</w:t>
      </w:r>
      <w:r>
        <w:rPr>
          <w:rFonts w:eastAsia="Times New Roman" w:cs="Times New Roman"/>
          <w:szCs w:val="24"/>
        </w:rPr>
        <w:t xml:space="preserve"> λειτουργεί η ηλεκτρονική μορφή της </w:t>
      </w:r>
      <w:proofErr w:type="spellStart"/>
      <w:r>
        <w:rPr>
          <w:rFonts w:eastAsia="Times New Roman" w:cs="Times New Roman"/>
          <w:szCs w:val="24"/>
        </w:rPr>
        <w:t>αδειοδότησης</w:t>
      </w:r>
      <w:proofErr w:type="spellEnd"/>
      <w:r>
        <w:rPr>
          <w:rFonts w:eastAsia="Times New Roman" w:cs="Times New Roman"/>
          <w:szCs w:val="24"/>
        </w:rPr>
        <w:t xml:space="preserve"> της μιας τάσης για τις εταιρείες. Θα έχουμε ένα πρώτο βήμα. Κυρίως, </w:t>
      </w:r>
      <w:r>
        <w:rPr>
          <w:rFonts w:eastAsia="Times New Roman" w:cs="Times New Roman"/>
          <w:szCs w:val="24"/>
        </w:rPr>
        <w:lastRenderedPageBreak/>
        <w:t xml:space="preserve">όμως, με τις ρυθμίσεις που θα εισαγάγουμε στο σχέδιο για το ΓΕΜΗ -και εκεί θα συζητήσουμε πάρα πολύ αναλυτικά- πραγματικά θα δώσουμε αυτήν </w:t>
      </w:r>
      <w:r>
        <w:rPr>
          <w:rFonts w:eastAsia="Times New Roman" w:cs="Times New Roman"/>
          <w:szCs w:val="24"/>
        </w:rPr>
        <w:t xml:space="preserve">τη δυνατότητα σε πολύ μεγάλη έκταση. </w:t>
      </w:r>
    </w:p>
    <w:p w14:paraId="339698B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Βεβαίως, υπάρχουν πολλά προβλήματα. Για παράδειγμα, οι αποφάσεις των δικαστηρίων έχουν μ</w:t>
      </w:r>
      <w:r>
        <w:rPr>
          <w:rFonts w:eastAsia="Times New Roman" w:cs="Times New Roman"/>
          <w:szCs w:val="24"/>
        </w:rPr>
        <w:t>ί</w:t>
      </w:r>
      <w:r>
        <w:rPr>
          <w:rFonts w:eastAsia="Times New Roman" w:cs="Times New Roman"/>
          <w:szCs w:val="24"/>
        </w:rPr>
        <w:t>α τεχνική δυσκολία για την ηλεκτρονική τους χρησιμοποίηση. Όμως, λέω ότι αναγνωρίζω το πρόβλημα και θα κάνουμε μεγάλη προσπάθεια,</w:t>
      </w:r>
      <w:r>
        <w:rPr>
          <w:rFonts w:eastAsia="Times New Roman" w:cs="Times New Roman"/>
          <w:szCs w:val="24"/>
        </w:rPr>
        <w:t xml:space="preserve"> ούτως ώστε πολύ γρήγορα να έχουμε πολύ σημαντικά βήματα σε αυτόν τον τομέα.</w:t>
      </w:r>
    </w:p>
    <w:p w14:paraId="339698B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Να επανέλθω στην αυξημένη πλειοψηφία. Υπάρχουν δύο τροπολογίες και κάναμε κάποιες συνεννοήσεις. Νομίζω ότι αυτή που μπορεί τελικά να γίνει αποδεκτή, χωρίς να θίξουμε την ουσία του</w:t>
      </w:r>
      <w:r>
        <w:rPr>
          <w:rFonts w:eastAsia="Times New Roman" w:cs="Times New Roman"/>
          <w:szCs w:val="24"/>
        </w:rPr>
        <w:t xml:space="preserve"> χαρακτήρα της εταιρείας, είναι η τροπολογία που κατέθεσε ο κ. Δημαράς για την αυξημένη πλειοψηφία. Θα την κάνουμε αποδεκτή και θα βελτιώσουμε όσο μπορούμε στο θέμα…</w:t>
      </w:r>
    </w:p>
    <w:p w14:paraId="339698B7"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ΧΑΡΑΛΑΜΠΟ</w:t>
      </w:r>
      <w:r w:rsidRPr="003F5A9C">
        <w:rPr>
          <w:rFonts w:eastAsia="Times New Roman" w:cs="Times New Roman"/>
          <w:b/>
          <w:szCs w:val="24"/>
        </w:rPr>
        <w:t>Σ ΑΘΑΝΑΣΙΟΥ:</w:t>
      </w:r>
      <w:r>
        <w:rPr>
          <w:rFonts w:eastAsia="Times New Roman" w:cs="Times New Roman"/>
          <w:szCs w:val="24"/>
        </w:rPr>
        <w:t xml:space="preserve"> Δηλαδή το 50% των εταίρων;</w:t>
      </w:r>
    </w:p>
    <w:p w14:paraId="339698B8" w14:textId="77777777" w:rsidR="000A42A9" w:rsidRDefault="00013445">
      <w:pPr>
        <w:spacing w:after="0" w:line="600" w:lineRule="auto"/>
        <w:ind w:firstLine="720"/>
        <w:jc w:val="both"/>
        <w:rPr>
          <w:rFonts w:eastAsia="Times New Roman" w:cs="Times New Roman"/>
          <w:b/>
          <w:szCs w:val="24"/>
        </w:rPr>
      </w:pPr>
      <w:r>
        <w:rPr>
          <w:rFonts w:eastAsia="Times New Roman" w:cs="Times New Roman"/>
          <w:b/>
          <w:szCs w:val="24"/>
        </w:rPr>
        <w:lastRenderedPageBreak/>
        <w:t>ΑΣΤΕΡΙΟΣ ΠΙΤΣΙΟΡΛΑΣ (Υφυπουργός Οικονομία</w:t>
      </w:r>
      <w:r>
        <w:rPr>
          <w:rFonts w:eastAsia="Times New Roman" w:cs="Times New Roman"/>
          <w:b/>
          <w:szCs w:val="24"/>
        </w:rPr>
        <w:t xml:space="preserve">ς και Ανάπτυξης): </w:t>
      </w:r>
      <w:r>
        <w:rPr>
          <w:rFonts w:eastAsia="Times New Roman" w:cs="Times New Roman"/>
          <w:szCs w:val="24"/>
        </w:rPr>
        <w:t>Η τροπολογία λέει 50% πλέον των μετόχων. Των μετόχων και τα 2/3 των μεριδίων.</w:t>
      </w:r>
    </w:p>
    <w:p w14:paraId="339698B9" w14:textId="77777777" w:rsidR="000A42A9" w:rsidRDefault="00013445">
      <w:pPr>
        <w:spacing w:after="0" w:line="600" w:lineRule="auto"/>
        <w:ind w:firstLine="720"/>
        <w:jc w:val="both"/>
        <w:rPr>
          <w:rFonts w:eastAsia="Times New Roman" w:cs="Times New Roman"/>
          <w:szCs w:val="24"/>
        </w:rPr>
      </w:pPr>
      <w:r w:rsidRPr="003F5A9C">
        <w:rPr>
          <w:rFonts w:eastAsia="Times New Roman" w:cs="Times New Roman"/>
          <w:b/>
          <w:szCs w:val="24"/>
        </w:rPr>
        <w:t>ΧΑΡΑΛΑΜΠΟΣ ΑΘΑΝΑΣΙΟΥ:</w:t>
      </w:r>
      <w:r>
        <w:rPr>
          <w:rFonts w:eastAsia="Times New Roman" w:cs="Times New Roman"/>
          <w:b/>
          <w:szCs w:val="24"/>
        </w:rPr>
        <w:t xml:space="preserve"> </w:t>
      </w:r>
      <w:r>
        <w:rPr>
          <w:rFonts w:eastAsia="Times New Roman" w:cs="Times New Roman"/>
          <w:szCs w:val="24"/>
        </w:rPr>
        <w:t>Δηλαδή, δεν είναι τροπολογία. Είναι νομοτεχνική βελτίωση.</w:t>
      </w:r>
    </w:p>
    <w:p w14:paraId="339698BA"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 xml:space="preserve">ΑΣΤΕΡΙΟΣ ΠΙΤΣΙΟΡΛΑΣ (Υφυπουργός Οικονομίας και Ανάπτυξης): </w:t>
      </w:r>
      <w:r>
        <w:rPr>
          <w:rFonts w:eastAsia="Times New Roman" w:cs="Times New Roman"/>
          <w:szCs w:val="24"/>
        </w:rPr>
        <w:t xml:space="preserve">Ουσιαστικά είναι </w:t>
      </w:r>
      <w:r>
        <w:rPr>
          <w:rFonts w:eastAsia="Times New Roman" w:cs="Times New Roman"/>
          <w:szCs w:val="24"/>
        </w:rPr>
        <w:t>νομοτεχνική.</w:t>
      </w:r>
    </w:p>
    <w:p w14:paraId="339698BB" w14:textId="77777777" w:rsidR="000A42A9" w:rsidRDefault="00013445">
      <w:pPr>
        <w:spacing w:after="0" w:line="600" w:lineRule="auto"/>
        <w:ind w:firstLine="720"/>
        <w:jc w:val="both"/>
        <w:rPr>
          <w:rFonts w:eastAsia="Times New Roman" w:cs="Times New Roman"/>
          <w:szCs w:val="24"/>
        </w:rPr>
      </w:pPr>
      <w:r w:rsidRPr="005F75F0">
        <w:rPr>
          <w:rFonts w:eastAsia="Times New Roman" w:cs="Times New Roman"/>
          <w:b/>
          <w:szCs w:val="24"/>
        </w:rPr>
        <w:t>ΠΡΟΕΔΡΕΥΩΝ (Μάριος Γεωργιάδης):</w:t>
      </w:r>
      <w:r>
        <w:rPr>
          <w:rFonts w:eastAsia="Times New Roman" w:cs="Times New Roman"/>
          <w:szCs w:val="24"/>
        </w:rPr>
        <w:t xml:space="preserve"> Κύριε Αθανασίου, δεν ακούγεστε.</w:t>
      </w:r>
    </w:p>
    <w:p w14:paraId="339698BC"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 xml:space="preserve">ΑΣΤΕΡΙΟΣ ΠΙΤΣΙΟΡΛΑΣ (Υφυπουργός Οικονομίας και Ανάπτυξης): </w:t>
      </w:r>
      <w:r>
        <w:rPr>
          <w:rFonts w:eastAsia="Times New Roman" w:cs="Times New Roman"/>
          <w:szCs w:val="24"/>
        </w:rPr>
        <w:t>Πραγματικά είναι το όριο. Εγώ ήθελα να το κάνουμε πιο εύκολο, αλλά είναι το όριο που προσκρούουμε στον χαρακτήρα της ετα</w:t>
      </w:r>
      <w:r>
        <w:rPr>
          <w:rFonts w:eastAsia="Times New Roman" w:cs="Times New Roman"/>
          <w:szCs w:val="24"/>
        </w:rPr>
        <w:t>ιρείας.</w:t>
      </w:r>
    </w:p>
    <w:p w14:paraId="339698BD" w14:textId="77777777" w:rsidR="000A42A9" w:rsidRDefault="00013445">
      <w:pPr>
        <w:spacing w:after="0" w:line="600" w:lineRule="auto"/>
        <w:ind w:firstLine="720"/>
        <w:jc w:val="both"/>
        <w:rPr>
          <w:rFonts w:eastAsia="Times New Roman" w:cs="Times New Roman"/>
          <w:szCs w:val="24"/>
        </w:rPr>
      </w:pPr>
      <w:r w:rsidRPr="003F5A9C">
        <w:rPr>
          <w:rFonts w:eastAsia="Times New Roman" w:cs="Times New Roman"/>
          <w:b/>
          <w:szCs w:val="24"/>
        </w:rPr>
        <w:t>ΧΑΡΑΛΑΜΠΟΣ ΑΘΑΝΑΣΙΟΥ:</w:t>
      </w:r>
      <w:r>
        <w:rPr>
          <w:rFonts w:eastAsia="Times New Roman" w:cs="Times New Roman"/>
          <w:b/>
          <w:szCs w:val="24"/>
        </w:rPr>
        <w:t xml:space="preserve"> </w:t>
      </w:r>
      <w:r>
        <w:rPr>
          <w:rFonts w:eastAsia="Times New Roman" w:cs="Times New Roman"/>
          <w:szCs w:val="24"/>
        </w:rPr>
        <w:t>Το λέω αυτό, κύριε Υπουργέ, γιατί αν είναι έτσι, δεν χρειάζεται να εισαχθεί η τροπολογία του κ. Κακλαμάνη.</w:t>
      </w:r>
    </w:p>
    <w:p w14:paraId="339698BE" w14:textId="77777777" w:rsidR="000A42A9" w:rsidRDefault="00013445">
      <w:pPr>
        <w:spacing w:after="0" w:line="600" w:lineRule="auto"/>
        <w:ind w:firstLine="720"/>
        <w:jc w:val="both"/>
        <w:rPr>
          <w:rFonts w:eastAsia="Times New Roman" w:cs="Times New Roman"/>
          <w:szCs w:val="24"/>
        </w:rPr>
      </w:pPr>
      <w:r w:rsidRPr="005F75F0">
        <w:rPr>
          <w:rFonts w:eastAsia="Times New Roman" w:cs="Times New Roman"/>
          <w:b/>
          <w:szCs w:val="24"/>
        </w:rPr>
        <w:t>ΠΡΟΕΔΡΕΥΩΝ (Μάριος Γεωργιάδης):</w:t>
      </w:r>
      <w:r>
        <w:rPr>
          <w:rFonts w:eastAsia="Times New Roman" w:cs="Times New Roman"/>
          <w:szCs w:val="24"/>
        </w:rPr>
        <w:t xml:space="preserve"> Κύριε Αθανασίου, δεν ακούγεστε.</w:t>
      </w:r>
    </w:p>
    <w:p w14:paraId="339698BF"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ΑΣΤΕΡΙΟΣ ΠΙΤΣΙΟΡΛΑΣ (Υφυπουργός Οικονομίας και Ανάπτυξης): </w:t>
      </w:r>
      <w:r>
        <w:rPr>
          <w:rFonts w:eastAsia="Times New Roman" w:cs="Times New Roman"/>
          <w:szCs w:val="24"/>
        </w:rPr>
        <w:t>Ναι, έχει συμφωνήσει και ο κ. Κακλαμάνης σ’ αυτό.</w:t>
      </w:r>
    </w:p>
    <w:p w14:paraId="339698C0" w14:textId="77777777" w:rsidR="000A42A9" w:rsidRDefault="00013445">
      <w:pPr>
        <w:spacing w:after="0" w:line="600" w:lineRule="auto"/>
        <w:ind w:firstLine="720"/>
        <w:jc w:val="both"/>
        <w:rPr>
          <w:rFonts w:eastAsia="Times New Roman" w:cs="Times New Roman"/>
          <w:szCs w:val="24"/>
        </w:rPr>
      </w:pPr>
      <w:r w:rsidRPr="005F75F0">
        <w:rPr>
          <w:rFonts w:eastAsia="Times New Roman" w:cs="Times New Roman"/>
          <w:b/>
          <w:szCs w:val="24"/>
        </w:rPr>
        <w:t>ΠΡΟΕΔΡΕΥΩΝ (Μάριος Γεωργιάδης):</w:t>
      </w:r>
      <w:r>
        <w:rPr>
          <w:rFonts w:eastAsia="Times New Roman" w:cs="Times New Roman"/>
          <w:szCs w:val="24"/>
        </w:rPr>
        <w:t xml:space="preserve"> Μιλάτε μεταξύ σας και δεν ακούγεστε γενικότερα. Αυτό είναι το θέμα.</w:t>
      </w:r>
    </w:p>
    <w:p w14:paraId="339698C1"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 xml:space="preserve">ΑΣΤΕΡΙΟΣ ΠΙΤΣΙΟΡΛΑΣ (Υφυπουργός Οικονομίας και </w:t>
      </w:r>
      <w:r>
        <w:rPr>
          <w:rFonts w:eastAsia="Times New Roman" w:cs="Times New Roman"/>
          <w:b/>
          <w:szCs w:val="24"/>
        </w:rPr>
        <w:t xml:space="preserve">Ανάπτυξης): </w:t>
      </w:r>
      <w:r>
        <w:rPr>
          <w:rFonts w:eastAsia="Times New Roman" w:cs="Times New Roman"/>
          <w:szCs w:val="24"/>
        </w:rPr>
        <w:t xml:space="preserve">Τώρα θα ήθελα να αναφερθώ στο Διεθνές Επιμελητήριο, επειδή έθεσε ένα ερώτημα ο κ. </w:t>
      </w:r>
      <w:proofErr w:type="spellStart"/>
      <w:r>
        <w:rPr>
          <w:rFonts w:eastAsia="Times New Roman" w:cs="Times New Roman"/>
          <w:szCs w:val="24"/>
        </w:rPr>
        <w:t>Αμυράς</w:t>
      </w:r>
      <w:proofErr w:type="spellEnd"/>
      <w:r>
        <w:rPr>
          <w:rFonts w:eastAsia="Times New Roman" w:cs="Times New Roman"/>
          <w:szCs w:val="24"/>
        </w:rPr>
        <w:t xml:space="preserve">. Εγώ θεωρώ ότι είναι ένας πολύ σημαντικός θεσμός -τα είπαμε και στην </w:t>
      </w:r>
      <w:r>
        <w:rPr>
          <w:rFonts w:eastAsia="Times New Roman" w:cs="Times New Roman"/>
          <w:szCs w:val="24"/>
        </w:rPr>
        <w:t>ε</w:t>
      </w:r>
      <w:r>
        <w:rPr>
          <w:rFonts w:eastAsia="Times New Roman" w:cs="Times New Roman"/>
          <w:szCs w:val="24"/>
        </w:rPr>
        <w:t>πιτροπή- που δεν έχει τύχει της σημασίας που πρέπει. Η μεγαλύτερη απόδειξη είναι η στ</w:t>
      </w:r>
      <w:r>
        <w:rPr>
          <w:rFonts w:eastAsia="Times New Roman" w:cs="Times New Roman"/>
          <w:szCs w:val="24"/>
        </w:rPr>
        <w:t xml:space="preserve">ατιστική των διαιτητικών αποφάσεων που αφορούν το ελληνικό δημόσιο. Είναι καταστροφική η στατιστική. </w:t>
      </w:r>
    </w:p>
    <w:p w14:paraId="339698C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Γι’ αυτόν τον λόγο εισηγήθηκα και ουσιαστικά αποσύρονται οι διατάξεις που αφορούν το Επιμελητήριο. Έχουμε συνεννοηθεί και με τη </w:t>
      </w:r>
      <w:r>
        <w:rPr>
          <w:rFonts w:eastAsia="Times New Roman" w:cs="Times New Roman"/>
          <w:szCs w:val="24"/>
        </w:rPr>
        <w:t>δ</w:t>
      </w:r>
      <w:r>
        <w:rPr>
          <w:rFonts w:eastAsia="Times New Roman" w:cs="Times New Roman"/>
          <w:szCs w:val="24"/>
        </w:rPr>
        <w:t>ιοίκηση του Διεθνούς Επιμ</w:t>
      </w:r>
      <w:r>
        <w:rPr>
          <w:rFonts w:eastAsia="Times New Roman" w:cs="Times New Roman"/>
          <w:szCs w:val="24"/>
        </w:rPr>
        <w:t>ελητηρίου και με την Ένωση Επιμελητηρίων. Θα οργανώσουμε τον διάλογο όλων των μερών για να πάμε σε μ</w:t>
      </w:r>
      <w:r>
        <w:rPr>
          <w:rFonts w:eastAsia="Times New Roman" w:cs="Times New Roman"/>
          <w:szCs w:val="24"/>
        </w:rPr>
        <w:t>ί</w:t>
      </w:r>
      <w:r>
        <w:rPr>
          <w:rFonts w:eastAsia="Times New Roman" w:cs="Times New Roman"/>
          <w:szCs w:val="24"/>
        </w:rPr>
        <w:t xml:space="preserve">α ρύθμιση αυτοτελή για το σύνολο του θέματος. Θα τη φέρουμε </w:t>
      </w:r>
      <w:r>
        <w:rPr>
          <w:rFonts w:eastAsia="Times New Roman" w:cs="Times New Roman"/>
          <w:szCs w:val="24"/>
        </w:rPr>
        <w:lastRenderedPageBreak/>
        <w:t>σύντομα. Πραγματικά, πρέπει να ρυθμίσουμε εξαρχής όλο το θέμα, δηλαδή ποια θα είναι τα μέλη του</w:t>
      </w:r>
      <w:r>
        <w:rPr>
          <w:rFonts w:eastAsia="Times New Roman" w:cs="Times New Roman"/>
          <w:szCs w:val="24"/>
        </w:rPr>
        <w:t xml:space="preserve">, ποια θα είναι τα οικονομικά του, ποιος θα είναι ο ρόλος του και τα πάντα. Γιατί τώρα όντως ορίζει τους εκπροσώπους της διαιτησίας. Από εκεί και πέρα, υπάρχουν και οι μεταξύ τους αντιπαραθέσεις που πρέπει να αρθούν. Θεωρώ ότι θα το λύσουμε και βεβαίως θα </w:t>
      </w:r>
      <w:r>
        <w:rPr>
          <w:rFonts w:eastAsia="Times New Roman" w:cs="Times New Roman"/>
          <w:szCs w:val="24"/>
        </w:rPr>
        <w:t>το συζητήσουμε πάρα πολύ αναλυτικά.</w:t>
      </w:r>
    </w:p>
    <w:p w14:paraId="339698C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Όσον αφορά τις εγγυητικές, κύριε Πρόεδρε, ρωτήσαμε την Τράπεζα της Ελλάδος, όπως ρωτήσαμε και την </w:t>
      </w:r>
      <w:r w:rsidRPr="00364DD1">
        <w:rPr>
          <w:rFonts w:eastAsia="Times New Roman" w:cs="Times New Roman"/>
          <w:szCs w:val="24"/>
        </w:rPr>
        <w:t>ΕΑΑΔΗΣΥ</w:t>
      </w:r>
      <w:r>
        <w:rPr>
          <w:rFonts w:eastAsia="Times New Roman" w:cs="Times New Roman"/>
          <w:szCs w:val="24"/>
        </w:rPr>
        <w:t xml:space="preserve">. Έχουμε γνωμοδότηση θετική και από την Τράπεζα της Ελλάδος και από την </w:t>
      </w:r>
      <w:r w:rsidRPr="00364DD1">
        <w:rPr>
          <w:rFonts w:eastAsia="Times New Roman" w:cs="Times New Roman"/>
          <w:szCs w:val="24"/>
        </w:rPr>
        <w:t>ΕΑΑΔΗΣΥ</w:t>
      </w:r>
      <w:r>
        <w:rPr>
          <w:rFonts w:eastAsia="Times New Roman" w:cs="Times New Roman"/>
          <w:szCs w:val="24"/>
        </w:rPr>
        <w:t xml:space="preserve"> για το θέμα.</w:t>
      </w:r>
    </w:p>
    <w:p w14:paraId="339698C4"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7F748C">
        <w:rPr>
          <w:rFonts w:eastAsia="Times New Roman"/>
          <w:b/>
          <w:szCs w:val="24"/>
        </w:rPr>
        <w:t>ΧΑΡΑΛΑΜΠΟΣ ΑΘΑΝΑΣΙΟΥ:</w:t>
      </w:r>
      <w:r>
        <w:rPr>
          <w:rFonts w:eastAsia="Times New Roman"/>
          <w:szCs w:val="24"/>
        </w:rPr>
        <w:t xml:space="preserve"> </w:t>
      </w:r>
      <w:r>
        <w:rPr>
          <w:rFonts w:eastAsia="Times New Roman"/>
          <w:szCs w:val="24"/>
        </w:rPr>
        <w:t>Να τη δούμε λίγο;</w:t>
      </w:r>
    </w:p>
    <w:p w14:paraId="339698C5"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7F748C">
        <w:rPr>
          <w:rFonts w:eastAsia="Times New Roman"/>
          <w:b/>
          <w:szCs w:val="24"/>
        </w:rPr>
        <w:t>ΑΣΤΕΡΙΟΣ ΠΙΤΣΙΟΡΛΑΣ (Υφυπουργός Οικονομίας και Ανάπτυξης):</w:t>
      </w:r>
      <w:r>
        <w:rPr>
          <w:rFonts w:eastAsia="Times New Roman"/>
          <w:szCs w:val="24"/>
        </w:rPr>
        <w:t xml:space="preserve"> Υπάρχουν οι γνωμοδοτήσεις</w:t>
      </w:r>
      <w:r w:rsidRPr="00667498">
        <w:rPr>
          <w:rFonts w:eastAsia="Times New Roman"/>
          <w:szCs w:val="24"/>
        </w:rPr>
        <w:t>.</w:t>
      </w:r>
      <w:r>
        <w:rPr>
          <w:rFonts w:eastAsia="Times New Roman"/>
          <w:szCs w:val="24"/>
        </w:rPr>
        <w:t xml:space="preserve"> </w:t>
      </w:r>
    </w:p>
    <w:p w14:paraId="339698C6"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Τώρα, στη διάταξη γίνεται παραπομπή στον ν.3464/2016 και αναφέρεται στις ασφαλιστικές εταιρείες που έχουν την άδεια λειτουργίας στον κλάδο 15 των εγγυή</w:t>
      </w:r>
      <w:r>
        <w:rPr>
          <w:rFonts w:eastAsia="Times New Roman"/>
          <w:szCs w:val="24"/>
        </w:rPr>
        <w:t xml:space="preserve">σεων. Γι’ αυτό γίνεται η παραπομπή στον νόμο αυτόν. Άρα λοιπόν, μιλάμε για μια κατηγορία </w:t>
      </w:r>
      <w:r>
        <w:rPr>
          <w:rFonts w:eastAsia="Times New Roman"/>
          <w:szCs w:val="24"/>
        </w:rPr>
        <w:lastRenderedPageBreak/>
        <w:t>εταιρειών που έχουν την άδεια να λειτουργούν στον κλάδο των εγγυήσεων και επαναλαμβάνω έχουμε τη θετική γνωμοδότηση και της Τράπεζας της Ελλάδος και της ΕΑΑΔΗΣΥ. Επομέ</w:t>
      </w:r>
      <w:r>
        <w:rPr>
          <w:rFonts w:eastAsia="Times New Roman"/>
          <w:szCs w:val="24"/>
        </w:rPr>
        <w:t>νως, επιμένουμε σε αυτήν τη διάταξη.</w:t>
      </w:r>
    </w:p>
    <w:p w14:paraId="339698C7"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Τώρα, πήρατε τις νομοτεχνικές στα επιμέρους ζητήματα. Θεωρώ ότι με το σύνολο των δέκα νομοτεχνικών αρκετά στοιχεία από τη συζήτηση έχουν ενσωματωθεί. </w:t>
      </w:r>
    </w:p>
    <w:p w14:paraId="339698C8"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Πριν τελειώσω, μπαίνω στον πειρασμό να αναφερθώ για ένα λεπτό μόνο ό</w:t>
      </w:r>
      <w:r>
        <w:rPr>
          <w:rFonts w:eastAsia="Times New Roman"/>
          <w:szCs w:val="24"/>
        </w:rPr>
        <w:t>χι τόσο στο ΕΛΚΕΘΕ όσο στο Ελληνικό, διότι το θέμα είναι πραγματικά μεγάλο. Επιδίωξή μας είναι να ολοκληρώσουμε μέχρι το τέλος Ιουνίου τις μετεγκαταστάσεις. Είπατε ότι είχαμε τρεισήμισι χρόνια. Δεν είχαμε τρεισήμισι, διότι το προεδρικό διάταγμα, το οποίο ο</w:t>
      </w:r>
      <w:r>
        <w:rPr>
          <w:rFonts w:eastAsia="Times New Roman"/>
          <w:szCs w:val="24"/>
        </w:rPr>
        <w:t xml:space="preserve">υσιαστικά ολοκληρώνει τη βασική </w:t>
      </w:r>
      <w:proofErr w:type="spellStart"/>
      <w:r>
        <w:rPr>
          <w:rFonts w:eastAsia="Times New Roman"/>
          <w:szCs w:val="24"/>
        </w:rPr>
        <w:t>αδειοδότηση</w:t>
      </w:r>
      <w:proofErr w:type="spellEnd"/>
      <w:r>
        <w:rPr>
          <w:rFonts w:eastAsia="Times New Roman"/>
          <w:szCs w:val="24"/>
        </w:rPr>
        <w:t xml:space="preserve"> και άρα δρομολογεί όλες τις άλλες διαδικασίες…</w:t>
      </w:r>
    </w:p>
    <w:p w14:paraId="339698C9"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6B5BD2">
        <w:rPr>
          <w:rFonts w:eastAsia="Times New Roman"/>
          <w:b/>
          <w:szCs w:val="24"/>
        </w:rPr>
        <w:t>ΜΑΡΙΑ ΑΝΤΩΝΙΟΥ:</w:t>
      </w:r>
      <w:r>
        <w:rPr>
          <w:rFonts w:eastAsia="Times New Roman"/>
          <w:szCs w:val="24"/>
        </w:rPr>
        <w:t xml:space="preserve"> Το ξέρουμε εδώ και τρεισήμισι χρόνια…</w:t>
      </w:r>
    </w:p>
    <w:p w14:paraId="339698CA"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ΑΣΤΕΡΙΟΣ ΠΙΤΣΙΟΡΛΑΣ (Υφυπουργός Οικονομίας και Ανάπτυξης):</w:t>
      </w:r>
      <w:r>
        <w:rPr>
          <w:rFonts w:eastAsia="Times New Roman"/>
          <w:szCs w:val="24"/>
        </w:rPr>
        <w:t xml:space="preserve"> Μισό λεπτό. Σε αυτό θέλω να απαντήσω. Το προεδρικό διάταγμα εκδόθηκε τον Ιανουάριο. </w:t>
      </w:r>
      <w:r>
        <w:rPr>
          <w:rFonts w:eastAsia="Times New Roman"/>
          <w:szCs w:val="24"/>
        </w:rPr>
        <w:lastRenderedPageBreak/>
        <w:t>Έχουμε να κάνουμε με ένα θέμα πολύ δύσκολο. Έγινε ένας διαγωνισμός ο οποίος προέβλεπε από τη στιγμή που υπογραφόταν η Σύμβαση, έναν πολύ μεγάλο αριθμό αιρέσεων αναβλητικών</w:t>
      </w:r>
      <w:r>
        <w:rPr>
          <w:rFonts w:eastAsia="Times New Roman"/>
          <w:szCs w:val="24"/>
        </w:rPr>
        <w:t xml:space="preserve">, προκειμένου να ολοκληρωθεί αυτό το έργο και να γίνει η μεταβίβαση των μετοχών. Αυτό δεν έχει ξαναγίνει. Γι’ αυτό έχουμε τόσο μεγάλη καθυστέρηση και γι’ αυτό γίνεται τόσο μεγάλη συζήτηση. </w:t>
      </w:r>
    </w:p>
    <w:p w14:paraId="339698CB"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w:t>
      </w:r>
      <w:r>
        <w:rPr>
          <w:rFonts w:eastAsia="Times New Roman"/>
          <w:szCs w:val="24"/>
        </w:rPr>
        <w:t xml:space="preserve"> κυρίου Υφυπουργού)</w:t>
      </w:r>
    </w:p>
    <w:p w14:paraId="339698CC"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Να σας πω ένα χαρακτηριστικό παράδειγμα. Έγινε ένας διαγωνισμός πριν από αρκετά χρόνια βεβαίως για την παραχώρηση επτά χιλιάδων στρεμμάτων στην παραλία της Αθήνας χωρίς να υπάρχει πράξη χαρακτηρισμού, χωρίς να υπάρχει τοπογραφικό. Αυτά </w:t>
      </w:r>
      <w:r>
        <w:rPr>
          <w:rFonts w:eastAsia="Times New Roman"/>
          <w:szCs w:val="24"/>
        </w:rPr>
        <w:t>έπρεπε να γίνουν μετά. Όπως και για τη μετεγκατάσταση δεν μπορούσε κα</w:t>
      </w:r>
      <w:r>
        <w:rPr>
          <w:rFonts w:eastAsia="Times New Roman"/>
          <w:szCs w:val="24"/>
        </w:rPr>
        <w:t>μ</w:t>
      </w:r>
      <w:r>
        <w:rPr>
          <w:rFonts w:eastAsia="Times New Roman"/>
          <w:szCs w:val="24"/>
        </w:rPr>
        <w:t xml:space="preserve">μιά υπηρεσία να μετακινηθεί εάν ουσιαστικά δεν λαμβάνονταν οι αποφάσεις που θα σηματοδοτούσαν την υλοποίηση του έργου. </w:t>
      </w:r>
    </w:p>
    <w:p w14:paraId="339698CD"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Επομένως, μπορεί να υπήρξε -και υπήρξε- καθυστέρηση. Όμως, είναι η</w:t>
      </w:r>
      <w:r>
        <w:rPr>
          <w:rFonts w:eastAsia="Times New Roman"/>
          <w:szCs w:val="24"/>
        </w:rPr>
        <w:t xml:space="preserve"> φύση αυτού του έργου που μας οδήγησε σε όλες αυτές τις καθυστερήσεις, όπως και οι αντιπαραθέσεις, βεβαίως, αλλά και οι διαφωνίες. Όμως, είναι όλος ο τρόπος που προχώρησε αυτή η διαδικασία. Τώρα πρέπει να κλείσει. Επομένως, πρέπει με βάση αυτό το κριτήριο </w:t>
      </w:r>
      <w:r>
        <w:rPr>
          <w:rFonts w:eastAsia="Times New Roman"/>
          <w:szCs w:val="24"/>
        </w:rPr>
        <w:t>να πάρουμε όλες τις αποφάσεις. Προφανώς το αρμόδιο Υπουργείο θα δώσει όλες τις απαντήσεις που πρέπει να δώσει. Και θα τις δώσει. Όμως, η απόφαση πρέπει να παρθεί διότι πρέπει να ολοκληρώσουμε τέλος Ιουνίου.</w:t>
      </w:r>
    </w:p>
    <w:p w14:paraId="339698CE"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Σας ευχαριστώ πολύ.</w:t>
      </w:r>
    </w:p>
    <w:p w14:paraId="339698CF" w14:textId="77777777" w:rsidR="000A42A9" w:rsidRDefault="00013445">
      <w:pPr>
        <w:tabs>
          <w:tab w:val="left" w:pos="720"/>
          <w:tab w:val="left" w:pos="1440"/>
          <w:tab w:val="left" w:pos="2160"/>
          <w:tab w:val="left" w:pos="2880"/>
          <w:tab w:val="left" w:pos="3600"/>
          <w:tab w:val="center" w:pos="4753"/>
        </w:tabs>
        <w:spacing w:after="0" w:line="600" w:lineRule="auto"/>
        <w:ind w:firstLine="720"/>
        <w:jc w:val="center"/>
        <w:rPr>
          <w:rFonts w:eastAsia="Times New Roman"/>
          <w:szCs w:val="24"/>
        </w:rPr>
      </w:pPr>
      <w:r>
        <w:rPr>
          <w:rFonts w:eastAsia="Times New Roman"/>
          <w:szCs w:val="24"/>
        </w:rPr>
        <w:t>(Χειροκροτήματα από την πτέρυ</w:t>
      </w:r>
      <w:r>
        <w:rPr>
          <w:rFonts w:eastAsia="Times New Roman"/>
          <w:szCs w:val="24"/>
        </w:rPr>
        <w:t>γα του ΣΥΡΙΖΑ)</w:t>
      </w:r>
    </w:p>
    <w:p w14:paraId="339698D0"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A90DD0">
        <w:rPr>
          <w:rFonts w:eastAsia="Times New Roman"/>
          <w:b/>
          <w:szCs w:val="24"/>
        </w:rPr>
        <w:t>ΠΡΟΕΔΡΕΥΩΝ (Μάριος Γεωργιάδης):</w:t>
      </w:r>
      <w:r>
        <w:rPr>
          <w:rFonts w:eastAsia="Times New Roman"/>
          <w:szCs w:val="24"/>
        </w:rPr>
        <w:t xml:space="preserve"> Ευχαριστούμε τον κύριο Υπουργό.</w:t>
      </w:r>
    </w:p>
    <w:p w14:paraId="339698D1"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A90DD0">
        <w:rPr>
          <w:rFonts w:eastAsia="Times New Roman"/>
          <w:b/>
          <w:szCs w:val="24"/>
        </w:rPr>
        <w:t>ΝΙΚΗΤΑΣ ΚΑΚΛΑΜΑΝΗΣ (Δ΄ Αντιπρόεδρος της Βουλής):</w:t>
      </w:r>
      <w:r>
        <w:rPr>
          <w:rFonts w:eastAsia="Times New Roman"/>
          <w:szCs w:val="24"/>
        </w:rPr>
        <w:t xml:space="preserve"> Κύριε Πρόεδρε, μπορώ να έχω τον λόγο επί προσωπικού;</w:t>
      </w:r>
    </w:p>
    <w:p w14:paraId="339698D2"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Ναι, κύριε Πρόεδρε. Έτσι κι αλλιώς έχετε το</w:t>
      </w:r>
      <w:r>
        <w:rPr>
          <w:rFonts w:eastAsia="Times New Roman"/>
          <w:szCs w:val="24"/>
        </w:rPr>
        <w:t>ν λόγο, παρ</w:t>
      </w:r>
      <w:r>
        <w:rPr>
          <w:rFonts w:eastAsia="Times New Roman"/>
          <w:szCs w:val="24"/>
        </w:rPr>
        <w:t xml:space="preserve">’ </w:t>
      </w:r>
      <w:r>
        <w:rPr>
          <w:rFonts w:eastAsia="Times New Roman"/>
          <w:szCs w:val="24"/>
        </w:rPr>
        <w:t xml:space="preserve">όλο που το θέμα είναι επί προσωπικού, αφού είστε εγγεγραμμένος στη λίστα. Θα δώσουμε τον λόγο και στον κ. </w:t>
      </w:r>
      <w:proofErr w:type="spellStart"/>
      <w:r>
        <w:rPr>
          <w:rFonts w:eastAsia="Times New Roman"/>
          <w:szCs w:val="24"/>
        </w:rPr>
        <w:t>Κεγκέρογλου</w:t>
      </w:r>
      <w:proofErr w:type="spellEnd"/>
      <w:r>
        <w:rPr>
          <w:rFonts w:eastAsia="Times New Roman"/>
          <w:szCs w:val="24"/>
        </w:rPr>
        <w:t xml:space="preserve">. </w:t>
      </w:r>
    </w:p>
    <w:p w14:paraId="339698D3"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Κύριε Υπουργέ, φαντάζομαι ότι αυτό που είπατε όσον αφορά τη σύμφωνη γνώμη αφορούσε και στη δική μου τοποθέτηση. Απλά δεν το έχουμε λάβει και δεν το ξέρουμε και γι’ αυτόν τον λόγο τοποθετήθηκα κι εγώ. Το διευκρινίσατε και θα το διαπιστώσουμε. </w:t>
      </w:r>
    </w:p>
    <w:p w14:paraId="339698D4"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Ορίστε, κύριε</w:t>
      </w:r>
      <w:r>
        <w:rPr>
          <w:rFonts w:eastAsia="Times New Roman"/>
          <w:szCs w:val="24"/>
        </w:rPr>
        <w:t xml:space="preserve"> Πρόεδρε, έχετε ζητήσει τον λόγο επί προσωπικού. Έχετε ένα λεπτό.</w:t>
      </w:r>
    </w:p>
    <w:p w14:paraId="339698D5"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ΝΙΚΗΤΑΣ ΚΑΚΛΑΜΑΝΗΣ (Δ΄ Αντιπρόεδρος της Βουλής):</w:t>
      </w:r>
      <w:r>
        <w:rPr>
          <w:rFonts w:eastAsia="Times New Roman"/>
          <w:szCs w:val="24"/>
        </w:rPr>
        <w:t xml:space="preserve"> Επειδή σας άκουσα βρισκόμενος στο γραφείο μου, εγώ δεν συμφώνησα με καμμιά τροπολογία του κ. Δημαρά. Εγώ συμφώνησα που πήγατε σε μια συμβιβασ</w:t>
      </w:r>
      <w:r>
        <w:rPr>
          <w:rFonts w:eastAsia="Times New Roman"/>
          <w:szCs w:val="24"/>
        </w:rPr>
        <w:t xml:space="preserve">τική πρόταση. Η δική μου η  τροπολογία έλεγε 3/5 του μετοχικού κεφαλαίου και το ήμισυ των μετόχων. Εσείς στην </w:t>
      </w:r>
      <w:proofErr w:type="spellStart"/>
      <w:r>
        <w:rPr>
          <w:rFonts w:eastAsia="Times New Roman"/>
          <w:szCs w:val="24"/>
        </w:rPr>
        <w:t>πρωτολογία</w:t>
      </w:r>
      <w:proofErr w:type="spellEnd"/>
      <w:r>
        <w:rPr>
          <w:rFonts w:eastAsia="Times New Roman"/>
          <w:szCs w:val="24"/>
        </w:rPr>
        <w:t xml:space="preserve"> σας που κάνατε τις νομοτεχνικές, είπατε 65% του μετοχικού κεφαλαίου και το ήμισυ των μετόχων. Ο κ. Δημαράς λέει για τα 2/3 του μετοχικο</w:t>
      </w:r>
      <w:r>
        <w:rPr>
          <w:rFonts w:eastAsia="Times New Roman"/>
          <w:szCs w:val="24"/>
        </w:rPr>
        <w:t xml:space="preserve">ύ κεφαλαίου. Είναι άλλο το 67% και άλλο το 65%. </w:t>
      </w:r>
    </w:p>
    <w:p w14:paraId="339698D6"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Επομένως, εγώ δεν συμφωνώ με αυτό που είπατε τώρα, με το οποίο στην ουσία πήρατε πίσω αυτό που είχατε πει στην αρχή.</w:t>
      </w:r>
    </w:p>
    <w:p w14:paraId="339698D7" w14:textId="77777777" w:rsidR="000A42A9" w:rsidRDefault="00013445">
      <w:pPr>
        <w:spacing w:after="0" w:line="600" w:lineRule="auto"/>
        <w:ind w:firstLine="720"/>
        <w:jc w:val="both"/>
        <w:rPr>
          <w:rFonts w:eastAsia="Times New Roman"/>
          <w:szCs w:val="24"/>
        </w:rPr>
      </w:pPr>
      <w:r w:rsidRPr="001E4E37">
        <w:rPr>
          <w:rFonts w:eastAsia="Times New Roman"/>
          <w:b/>
          <w:szCs w:val="24"/>
        </w:rPr>
        <w:t>ΑΣΤΕΡΙΟΣ ΠΙΤΣΙΟΡΛΑΣ (Υφυπουργός Οικονομίας και Ανάπτυξης):</w:t>
      </w:r>
      <w:r>
        <w:rPr>
          <w:rFonts w:eastAsia="Times New Roman"/>
          <w:b/>
          <w:szCs w:val="24"/>
        </w:rPr>
        <w:t xml:space="preserve"> </w:t>
      </w:r>
      <w:r>
        <w:rPr>
          <w:rFonts w:eastAsia="Times New Roman"/>
          <w:szCs w:val="24"/>
        </w:rPr>
        <w:t>Ενημερώθηκα ότι σε μ</w:t>
      </w:r>
      <w:r>
        <w:rPr>
          <w:rFonts w:eastAsia="Times New Roman"/>
          <w:szCs w:val="24"/>
        </w:rPr>
        <w:t>ί</w:t>
      </w:r>
      <w:r>
        <w:rPr>
          <w:rFonts w:eastAsia="Times New Roman"/>
          <w:szCs w:val="24"/>
        </w:rPr>
        <w:t>α συζήτηση</w:t>
      </w:r>
      <w:r>
        <w:rPr>
          <w:rFonts w:eastAsia="Times New Roman"/>
          <w:szCs w:val="24"/>
        </w:rPr>
        <w:t xml:space="preserve"> που είχατε είπατε για το 50% και πλέον.</w:t>
      </w:r>
    </w:p>
    <w:p w14:paraId="339698D8" w14:textId="77777777" w:rsidR="000A42A9" w:rsidRDefault="00013445">
      <w:pPr>
        <w:spacing w:after="0" w:line="600" w:lineRule="auto"/>
        <w:ind w:firstLine="720"/>
        <w:jc w:val="both"/>
        <w:rPr>
          <w:rFonts w:eastAsia="Times New Roman"/>
          <w:szCs w:val="24"/>
        </w:rPr>
      </w:pPr>
      <w:r w:rsidRPr="001E4E37">
        <w:rPr>
          <w:rFonts w:eastAsia="Times New Roman"/>
          <w:b/>
          <w:szCs w:val="24"/>
        </w:rPr>
        <w:t>ΝΙΚΗΤΑΣ ΚΑΚΛΑΜΑΝΗΣ (Δ΄ Αντιπρόεδρος της Βουλής):</w:t>
      </w:r>
      <w:r>
        <w:rPr>
          <w:rFonts w:eastAsia="Times New Roman"/>
          <w:b/>
          <w:szCs w:val="24"/>
        </w:rPr>
        <w:t xml:space="preserve"> </w:t>
      </w:r>
      <w:r>
        <w:rPr>
          <w:rFonts w:eastAsia="Times New Roman"/>
          <w:szCs w:val="24"/>
        </w:rPr>
        <w:t>Αυτό που είπα στους συνεργάτες σας -προσέξτε- δεν το είχατε θίξει καθόλου στο νομοσχέδιο. Τους έδειξα τον παλιό νόμο του ’55, όπου πράγματι για τις απλές αποφάσεις χρ</w:t>
      </w:r>
      <w:r>
        <w:rPr>
          <w:rFonts w:eastAsia="Times New Roman"/>
          <w:szCs w:val="24"/>
        </w:rPr>
        <w:t>ειαζόταν αυξημένη πλειοψηφία σε σχέση με τις σημαντικές αποφάσεις. Δηλαδή για την αλλαγή του καταστατικού, που είναι η μεγάλη απόφαση, χρειάζονταν λιγότερα πράγματα απ’ ό,τι για να ενταχθεί μ</w:t>
      </w:r>
      <w:r>
        <w:rPr>
          <w:rFonts w:eastAsia="Times New Roman"/>
          <w:szCs w:val="24"/>
        </w:rPr>
        <w:t>ί</w:t>
      </w:r>
      <w:r>
        <w:rPr>
          <w:rFonts w:eastAsia="Times New Roman"/>
          <w:szCs w:val="24"/>
        </w:rPr>
        <w:t xml:space="preserve">α ΕΠΕ στο ΕΣΠΑ. Δεν το είχατε καθόλου στον νόμο και είπα να σας </w:t>
      </w:r>
      <w:r>
        <w:rPr>
          <w:rFonts w:eastAsia="Times New Roman"/>
          <w:szCs w:val="24"/>
        </w:rPr>
        <w:t>ενημερώσω μήπως θέλατε να το διορθώσετε.</w:t>
      </w:r>
    </w:p>
    <w:p w14:paraId="339698D9" w14:textId="77777777" w:rsidR="000A42A9" w:rsidRDefault="00013445">
      <w:pPr>
        <w:spacing w:after="0" w:line="600" w:lineRule="auto"/>
        <w:ind w:firstLine="720"/>
        <w:jc w:val="both"/>
        <w:rPr>
          <w:rFonts w:eastAsia="Times New Roman"/>
          <w:szCs w:val="24"/>
        </w:rPr>
      </w:pPr>
      <w:r>
        <w:rPr>
          <w:rFonts w:eastAsia="Times New Roman"/>
          <w:b/>
          <w:szCs w:val="24"/>
        </w:rPr>
        <w:t xml:space="preserve">ΑΣΤΕΡΙΟΣ ΠΙΤΣΙΟΡΛΑΣ (Υφυπουργός Οικονομίας και Ανάπτυξης): </w:t>
      </w:r>
      <w:r w:rsidRPr="006626DE">
        <w:rPr>
          <w:rFonts w:eastAsia="Times New Roman"/>
          <w:szCs w:val="24"/>
        </w:rPr>
        <w:t>Επαναλαμβάνω</w:t>
      </w:r>
      <w:r>
        <w:rPr>
          <w:rFonts w:eastAsia="Times New Roman"/>
          <w:szCs w:val="24"/>
        </w:rPr>
        <w:t>.</w:t>
      </w:r>
      <w:r w:rsidRPr="006626DE">
        <w:rPr>
          <w:rFonts w:eastAsia="Times New Roman"/>
          <w:szCs w:val="24"/>
        </w:rPr>
        <w:t xml:space="preserve"> Αποδέχθηκα τώρα αυτόν τον περιορισμό. Εγώ ήθελα να είναι 50% των με</w:t>
      </w:r>
      <w:r w:rsidRPr="006626DE">
        <w:rPr>
          <w:rFonts w:eastAsia="Times New Roman"/>
          <w:szCs w:val="24"/>
        </w:rPr>
        <w:lastRenderedPageBreak/>
        <w:t xml:space="preserve">τόχων. Αυτό αλλάζει </w:t>
      </w:r>
      <w:r>
        <w:rPr>
          <w:rFonts w:eastAsia="Times New Roman"/>
          <w:szCs w:val="24"/>
        </w:rPr>
        <w:t>-</w:t>
      </w:r>
      <w:r w:rsidRPr="006626DE">
        <w:rPr>
          <w:rFonts w:eastAsia="Times New Roman"/>
          <w:szCs w:val="24"/>
        </w:rPr>
        <w:t xml:space="preserve">και </w:t>
      </w:r>
      <w:r>
        <w:rPr>
          <w:rFonts w:eastAsia="Times New Roman"/>
          <w:szCs w:val="24"/>
        </w:rPr>
        <w:t xml:space="preserve">γι’ </w:t>
      </w:r>
      <w:r w:rsidRPr="006626DE">
        <w:rPr>
          <w:rFonts w:eastAsia="Times New Roman"/>
          <w:szCs w:val="24"/>
        </w:rPr>
        <w:t>αυτό είπα ότι υπάρχει ένα όριο</w:t>
      </w:r>
      <w:r>
        <w:rPr>
          <w:rFonts w:eastAsia="Times New Roman"/>
          <w:szCs w:val="24"/>
        </w:rPr>
        <w:t>-</w:t>
      </w:r>
      <w:r w:rsidRPr="006626DE">
        <w:rPr>
          <w:rFonts w:eastAsia="Times New Roman"/>
          <w:szCs w:val="24"/>
        </w:rPr>
        <w:t xml:space="preserve"> τον χαρακτήρα</w:t>
      </w:r>
      <w:r>
        <w:rPr>
          <w:rFonts w:eastAsia="Times New Roman"/>
          <w:szCs w:val="24"/>
        </w:rPr>
        <w:t xml:space="preserve"> </w:t>
      </w:r>
      <w:r>
        <w:rPr>
          <w:rFonts w:eastAsia="Times New Roman"/>
          <w:szCs w:val="24"/>
        </w:rPr>
        <w:t>της εταιρείας και σε σχέση με τις απλές αποφάσεις και με τις αποφάσεις της πλειοψηφίας και γι’ αυτό νομίζω ότι πρέπει να μείνει το «πλέον» στο 50% των μετόχων.</w:t>
      </w:r>
    </w:p>
    <w:p w14:paraId="339698DA" w14:textId="77777777" w:rsidR="000A42A9" w:rsidRDefault="00013445">
      <w:pPr>
        <w:spacing w:after="0" w:line="600" w:lineRule="auto"/>
        <w:ind w:firstLine="720"/>
        <w:jc w:val="both"/>
        <w:rPr>
          <w:rFonts w:eastAsia="Times New Roman"/>
          <w:b/>
          <w:szCs w:val="24"/>
        </w:rPr>
      </w:pPr>
      <w:r>
        <w:rPr>
          <w:rFonts w:eastAsia="Times New Roman"/>
          <w:b/>
          <w:szCs w:val="24"/>
        </w:rPr>
        <w:t xml:space="preserve">ΝΙΚΗΤΑΣ ΚΑΚΛΑΜΑΝΗΣ (Δ΄ Αντιπρόεδρος της Βουλής): </w:t>
      </w:r>
      <w:r w:rsidRPr="00500DC3">
        <w:rPr>
          <w:rFonts w:eastAsia="Times New Roman"/>
          <w:szCs w:val="24"/>
        </w:rPr>
        <w:t>Των εταίρων.</w:t>
      </w:r>
    </w:p>
    <w:p w14:paraId="339698DB" w14:textId="77777777" w:rsidR="000A42A9" w:rsidRDefault="00013445">
      <w:pPr>
        <w:spacing w:after="0" w:line="600" w:lineRule="auto"/>
        <w:ind w:firstLine="720"/>
        <w:jc w:val="both"/>
        <w:rPr>
          <w:rFonts w:eastAsia="Times New Roman"/>
          <w:szCs w:val="24"/>
        </w:rPr>
      </w:pPr>
      <w:r>
        <w:rPr>
          <w:rFonts w:eastAsia="Times New Roman"/>
          <w:b/>
          <w:szCs w:val="24"/>
        </w:rPr>
        <w:t>ΑΣΤΕΡΙΟΣ ΠΙΤΣΙΟΡΛΑΣ (Υφυπουργός Οι</w:t>
      </w:r>
      <w:r>
        <w:rPr>
          <w:rFonts w:eastAsia="Times New Roman"/>
          <w:b/>
          <w:szCs w:val="24"/>
        </w:rPr>
        <w:t>κονομίας και Ανάπτυξης):</w:t>
      </w:r>
      <w:r w:rsidRPr="00500DC3">
        <w:rPr>
          <w:rFonts w:eastAsia="Times New Roman"/>
          <w:szCs w:val="24"/>
        </w:rPr>
        <w:t xml:space="preserve"> Ναι, </w:t>
      </w:r>
      <w:r>
        <w:rPr>
          <w:rFonts w:eastAsia="Times New Roman"/>
          <w:szCs w:val="24"/>
        </w:rPr>
        <w:t>των εταίρων. Τ</w:t>
      </w:r>
      <w:r w:rsidRPr="00500DC3">
        <w:rPr>
          <w:rFonts w:eastAsia="Times New Roman"/>
          <w:szCs w:val="24"/>
        </w:rPr>
        <w:t xml:space="preserve">ο 50% </w:t>
      </w:r>
      <w:r>
        <w:rPr>
          <w:rFonts w:eastAsia="Times New Roman"/>
          <w:szCs w:val="24"/>
        </w:rPr>
        <w:t>πλέον</w:t>
      </w:r>
      <w:r w:rsidRPr="00500DC3">
        <w:rPr>
          <w:rFonts w:eastAsia="Times New Roman"/>
          <w:szCs w:val="24"/>
        </w:rPr>
        <w:t xml:space="preserve">. </w:t>
      </w:r>
    </w:p>
    <w:p w14:paraId="339698DC" w14:textId="77777777" w:rsidR="000A42A9" w:rsidRDefault="00013445">
      <w:pPr>
        <w:spacing w:after="0" w:line="600" w:lineRule="auto"/>
        <w:ind w:firstLine="720"/>
        <w:jc w:val="both"/>
        <w:rPr>
          <w:rFonts w:eastAsia="Times New Roman"/>
          <w:szCs w:val="24"/>
        </w:rPr>
      </w:pPr>
      <w:r w:rsidRPr="00500DC3">
        <w:rPr>
          <w:rFonts w:eastAsia="Times New Roman"/>
          <w:szCs w:val="24"/>
        </w:rPr>
        <w:t xml:space="preserve">Για το θέμα του ποσοστού πράγματι είπα στην αρχική ομιλία ότι θα δεχόμουν </w:t>
      </w:r>
      <w:r>
        <w:rPr>
          <w:rFonts w:eastAsia="Times New Roman"/>
          <w:szCs w:val="24"/>
        </w:rPr>
        <w:t>-</w:t>
      </w:r>
      <w:r w:rsidRPr="00500DC3">
        <w:rPr>
          <w:rFonts w:eastAsia="Times New Roman"/>
          <w:szCs w:val="24"/>
        </w:rPr>
        <w:t>και το δέχομαι και τώρα</w:t>
      </w:r>
      <w:r>
        <w:rPr>
          <w:rFonts w:eastAsia="Times New Roman"/>
          <w:szCs w:val="24"/>
        </w:rPr>
        <w:t>-</w:t>
      </w:r>
      <w:r w:rsidRPr="00500DC3">
        <w:rPr>
          <w:rFonts w:eastAsia="Times New Roman"/>
          <w:szCs w:val="24"/>
        </w:rPr>
        <w:t xml:space="preserve"> να το πάμε στο 65%</w:t>
      </w:r>
      <w:r>
        <w:rPr>
          <w:rFonts w:eastAsia="Times New Roman"/>
          <w:szCs w:val="24"/>
        </w:rPr>
        <w:t xml:space="preserve">. </w:t>
      </w:r>
    </w:p>
    <w:p w14:paraId="339698DD" w14:textId="77777777" w:rsidR="000A42A9" w:rsidRDefault="00013445">
      <w:pPr>
        <w:spacing w:after="0" w:line="600" w:lineRule="auto"/>
        <w:ind w:firstLine="720"/>
        <w:jc w:val="both"/>
        <w:rPr>
          <w:rFonts w:eastAsia="Times New Roman"/>
          <w:b/>
          <w:szCs w:val="24"/>
        </w:rPr>
      </w:pPr>
      <w:r>
        <w:rPr>
          <w:rFonts w:eastAsia="Times New Roman"/>
          <w:b/>
          <w:szCs w:val="24"/>
        </w:rPr>
        <w:t xml:space="preserve">ΝΙΚΗΤΑΣ ΚΑΚΛΑΜΑΝΗΣ (Δ΄ Αντιπρόεδρος της Βουλής): </w:t>
      </w:r>
      <w:r w:rsidRPr="00500DC3">
        <w:rPr>
          <w:rFonts w:eastAsia="Times New Roman"/>
          <w:szCs w:val="24"/>
        </w:rPr>
        <w:t>Ωραία. Άρα</w:t>
      </w:r>
      <w:r w:rsidRPr="00500DC3">
        <w:rPr>
          <w:rFonts w:eastAsia="Times New Roman"/>
          <w:szCs w:val="24"/>
        </w:rPr>
        <w:t xml:space="preserve"> μένουμε στο 65% και λέτε αυξημένη πλειοψηφία στους εταίρους;</w:t>
      </w:r>
    </w:p>
    <w:p w14:paraId="339698DE" w14:textId="77777777" w:rsidR="000A42A9" w:rsidRDefault="00013445">
      <w:pPr>
        <w:spacing w:after="0" w:line="600" w:lineRule="auto"/>
        <w:ind w:firstLine="720"/>
        <w:jc w:val="both"/>
        <w:rPr>
          <w:rFonts w:eastAsia="Times New Roman"/>
          <w:szCs w:val="24"/>
        </w:rPr>
      </w:pPr>
      <w:r>
        <w:rPr>
          <w:rFonts w:eastAsia="Times New Roman"/>
          <w:b/>
          <w:szCs w:val="24"/>
        </w:rPr>
        <w:t>ΧΑΡΑΛΑΜΠΟΣ ΑΘΑΝΑΣΙΟΥ</w:t>
      </w:r>
      <w:r w:rsidRPr="00500DC3">
        <w:rPr>
          <w:rFonts w:eastAsia="Times New Roman"/>
          <w:b/>
          <w:szCs w:val="24"/>
        </w:rPr>
        <w:t xml:space="preserve">: </w:t>
      </w:r>
      <w:r w:rsidRPr="00500DC3">
        <w:rPr>
          <w:rFonts w:eastAsia="Times New Roman"/>
          <w:szCs w:val="24"/>
        </w:rPr>
        <w:t>Ναι, στα πρόσωπα.</w:t>
      </w:r>
    </w:p>
    <w:p w14:paraId="339698DF" w14:textId="77777777" w:rsidR="000A42A9" w:rsidRDefault="00013445">
      <w:pPr>
        <w:spacing w:after="0" w:line="600" w:lineRule="auto"/>
        <w:ind w:firstLine="720"/>
        <w:jc w:val="both"/>
        <w:rPr>
          <w:rFonts w:eastAsia="Times New Roman"/>
          <w:szCs w:val="24"/>
        </w:rPr>
      </w:pPr>
      <w:r>
        <w:rPr>
          <w:rFonts w:eastAsia="Times New Roman"/>
          <w:b/>
          <w:szCs w:val="24"/>
        </w:rPr>
        <w:t xml:space="preserve">ΝΙΚΗΤΑΣ ΚΑΚΛΑΜΑΝΗΣ (Δ΄ Αντιπρόεδρος της Βουλής): </w:t>
      </w:r>
      <w:r>
        <w:rPr>
          <w:rFonts w:eastAsia="Times New Roman"/>
          <w:szCs w:val="24"/>
        </w:rPr>
        <w:t xml:space="preserve">Έτσι, κύριε Υπουργέ, με </w:t>
      </w:r>
      <w:proofErr w:type="spellStart"/>
      <w:r>
        <w:rPr>
          <w:rFonts w:eastAsia="Times New Roman"/>
          <w:szCs w:val="24"/>
        </w:rPr>
        <w:t>συγχωρείτε</w:t>
      </w:r>
      <w:proofErr w:type="spellEnd"/>
      <w:r>
        <w:rPr>
          <w:rFonts w:eastAsia="Times New Roman"/>
          <w:szCs w:val="24"/>
        </w:rPr>
        <w:t xml:space="preserve"> πολύ, δεν θα ληφθεί ποτέ καμμία απολύτως απόφαση. Ήρθε η ώρα</w:t>
      </w:r>
      <w:r w:rsidRPr="00C31DDD">
        <w:rPr>
          <w:rFonts w:eastAsia="Times New Roman"/>
          <w:szCs w:val="24"/>
        </w:rPr>
        <w:t xml:space="preserve"> </w:t>
      </w:r>
      <w:r>
        <w:rPr>
          <w:rFonts w:eastAsia="Times New Roman"/>
          <w:szCs w:val="24"/>
        </w:rPr>
        <w:t>τώρα να μ</w:t>
      </w:r>
      <w:r>
        <w:rPr>
          <w:rFonts w:eastAsia="Times New Roman"/>
          <w:szCs w:val="24"/>
        </w:rPr>
        <w:t xml:space="preserve">ιλήσω ανοικτά. Τα ξέρετε και εσείς, τα γράφει και η ολομέλεια των </w:t>
      </w:r>
      <w:r>
        <w:rPr>
          <w:rFonts w:eastAsia="Times New Roman"/>
          <w:szCs w:val="24"/>
        </w:rPr>
        <w:lastRenderedPageBreak/>
        <w:t>δικηγορικών συλλόγων. Οι έχοντες την πλειοψηφία στο κεφάλαιο, αυτοί που έχουν βάλει τα λεφτά, γίνονται δέσμιοι των υπολοίπων, με τα 2/3 τα οποία αφήνετε. Και ακούγονται διάφορα πράγματα. Εγώ</w:t>
      </w:r>
      <w:r>
        <w:rPr>
          <w:rFonts w:eastAsia="Times New Roman"/>
          <w:szCs w:val="24"/>
        </w:rPr>
        <w:t xml:space="preserve"> δεν έχω καμμία ΕΠΕ και άρα δεν μπορώ να πω προσωπικό παράδειγμα, αλλά και στα δικά σας αυτιά έχει φτάσει ότι μέχρι και λεφτά ζητάνε κάτω από το τραπέζι για να πάνε να κάνουν συνέλευση. Δηλαδή, εάν είναι τέσσερα άτομα και οι δύο έχουν το 65% και οι άλλοι δ</w:t>
      </w:r>
      <w:r>
        <w:rPr>
          <w:rFonts w:eastAsia="Times New Roman"/>
          <w:szCs w:val="24"/>
        </w:rPr>
        <w:t>ύο το 35%, οι δύο που έχουν το 65% δεν μπορούν να κάνουν ούτε γενική συνέλευση. Ούτε γενική συνέλευση δεν μπορούν να κάνουν. Και είναι αναπτυξιακό αυτό;</w:t>
      </w:r>
    </w:p>
    <w:p w14:paraId="339698E0" w14:textId="77777777" w:rsidR="000A42A9" w:rsidRDefault="00013445">
      <w:pPr>
        <w:spacing w:after="0" w:line="600" w:lineRule="auto"/>
        <w:ind w:firstLine="720"/>
        <w:jc w:val="both"/>
        <w:rPr>
          <w:rFonts w:eastAsia="Times New Roman"/>
          <w:b/>
          <w:szCs w:val="24"/>
        </w:rPr>
      </w:pPr>
      <w:r>
        <w:rPr>
          <w:rFonts w:eastAsia="Times New Roman"/>
          <w:b/>
          <w:szCs w:val="24"/>
        </w:rPr>
        <w:t xml:space="preserve">ΑΣΤΕΡΙΟΣ ΠΙΤΣΙΟΡΛΑΣ (Υφυπουργός Οικονομίας και Ανάπτυξης): </w:t>
      </w:r>
      <w:r w:rsidRPr="00500DC3">
        <w:rPr>
          <w:rFonts w:eastAsia="Times New Roman"/>
          <w:szCs w:val="24"/>
        </w:rPr>
        <w:t>Ξέρετε ποιο είναι το πρόβλημα; Ακούστε με</w:t>
      </w:r>
      <w:r>
        <w:rPr>
          <w:rFonts w:eastAsia="Times New Roman"/>
          <w:szCs w:val="24"/>
        </w:rPr>
        <w:t>,</w:t>
      </w:r>
      <w:r w:rsidRPr="00500DC3">
        <w:rPr>
          <w:rFonts w:eastAsia="Times New Roman"/>
          <w:szCs w:val="24"/>
        </w:rPr>
        <w:t xml:space="preserve"> σ</w:t>
      </w:r>
      <w:r w:rsidRPr="00500DC3">
        <w:rPr>
          <w:rFonts w:eastAsia="Times New Roman"/>
          <w:szCs w:val="24"/>
        </w:rPr>
        <w:t>ας παρακαλώ.</w:t>
      </w:r>
    </w:p>
    <w:p w14:paraId="339698E1" w14:textId="77777777" w:rsidR="000A42A9" w:rsidRDefault="00013445">
      <w:pPr>
        <w:spacing w:after="0" w:line="600" w:lineRule="auto"/>
        <w:ind w:firstLine="720"/>
        <w:jc w:val="both"/>
        <w:rPr>
          <w:rFonts w:eastAsia="Times New Roman"/>
          <w:szCs w:val="24"/>
        </w:rPr>
      </w:pPr>
      <w:r>
        <w:rPr>
          <w:rFonts w:eastAsia="Times New Roman"/>
          <w:b/>
          <w:szCs w:val="24"/>
        </w:rPr>
        <w:t xml:space="preserve">ΝΙΚΗΤΑΣ ΚΑΚΛΑΜΑΝΗΣ (Δ΄ Αντιπρόεδρος της Βουλής): </w:t>
      </w:r>
      <w:r w:rsidRPr="00500DC3">
        <w:rPr>
          <w:rFonts w:eastAsia="Times New Roman"/>
          <w:szCs w:val="24"/>
        </w:rPr>
        <w:t>Εγώ βλέπω αυτό ότι είναι το μόνο πρόβλημα.</w:t>
      </w:r>
    </w:p>
    <w:p w14:paraId="339698E2" w14:textId="77777777" w:rsidR="000A42A9" w:rsidRDefault="00013445">
      <w:pPr>
        <w:spacing w:after="0" w:line="600" w:lineRule="auto"/>
        <w:ind w:firstLine="720"/>
        <w:jc w:val="both"/>
        <w:rPr>
          <w:rFonts w:eastAsia="Times New Roman"/>
          <w:szCs w:val="24"/>
        </w:rPr>
      </w:pPr>
      <w:r>
        <w:rPr>
          <w:rFonts w:eastAsia="Times New Roman"/>
          <w:b/>
          <w:szCs w:val="24"/>
        </w:rPr>
        <w:t xml:space="preserve">ΑΣΤΕΡΙΟΣ ΠΙΤΣΙΟΡΛΑΣ (Υφυπουργός Οικονομίας και Ανάπτυξης): </w:t>
      </w:r>
      <w:r>
        <w:rPr>
          <w:rFonts w:eastAsia="Times New Roman"/>
          <w:szCs w:val="24"/>
        </w:rPr>
        <w:t xml:space="preserve">Ακούστε το πρόβλημα ποιο είναι. Οι αποφάσεις με απλή πλειοψηφία λαμβάνονται με το 50% </w:t>
      </w:r>
      <w:r>
        <w:rPr>
          <w:rFonts w:eastAsia="Times New Roman"/>
          <w:szCs w:val="24"/>
        </w:rPr>
        <w:lastRenderedPageBreak/>
        <w:t xml:space="preserve">πλέον </w:t>
      </w:r>
      <w:r>
        <w:rPr>
          <w:rFonts w:eastAsia="Times New Roman"/>
          <w:szCs w:val="24"/>
        </w:rPr>
        <w:t>των εταίρων και το 50% πλέον των μεριδίων, η διπλή πλειοψηφία. Αν πάμε στην αυξημένη πλειοψηφία και μείνουμε απλώς στο 50% των εταίρων, τότε θα χρειάζεται για την αυξημένη πλειοψηφία μικρότερη πλειοψηφία των εταίρων από ό,τι για τις απλές αποφάσεις, για τη</w:t>
      </w:r>
      <w:r>
        <w:rPr>
          <w:rFonts w:eastAsia="Times New Roman"/>
          <w:szCs w:val="24"/>
        </w:rPr>
        <w:t>ν απλή πλειοψηφία. Έχουμε μ</w:t>
      </w:r>
      <w:r>
        <w:rPr>
          <w:rFonts w:eastAsia="Times New Roman"/>
          <w:szCs w:val="24"/>
        </w:rPr>
        <w:t>ί</w:t>
      </w:r>
      <w:r>
        <w:rPr>
          <w:rFonts w:eastAsia="Times New Roman"/>
          <w:szCs w:val="24"/>
        </w:rPr>
        <w:t xml:space="preserve">α αντίφαση. </w:t>
      </w:r>
    </w:p>
    <w:p w14:paraId="339698E3" w14:textId="77777777" w:rsidR="000A42A9" w:rsidRDefault="00013445">
      <w:pPr>
        <w:spacing w:after="0" w:line="600" w:lineRule="auto"/>
        <w:ind w:firstLine="720"/>
        <w:jc w:val="both"/>
        <w:rPr>
          <w:rFonts w:eastAsia="Times New Roman"/>
          <w:b/>
          <w:szCs w:val="24"/>
        </w:rPr>
      </w:pPr>
      <w:r>
        <w:rPr>
          <w:rFonts w:eastAsia="Times New Roman"/>
          <w:b/>
          <w:szCs w:val="24"/>
        </w:rPr>
        <w:t>ΝΙΚΗΤΑΣ ΚΑΚΛΑΜΑΝΗΣ (Δ΄ Αντιπρόεδρος της Βουλής):</w:t>
      </w:r>
      <w:r w:rsidRPr="005E3295">
        <w:rPr>
          <w:rFonts w:eastAsia="Times New Roman"/>
          <w:szCs w:val="24"/>
        </w:rPr>
        <w:t xml:space="preserve"> Είναι αυτό που έδωσα.</w:t>
      </w:r>
    </w:p>
    <w:p w14:paraId="339698E4" w14:textId="77777777" w:rsidR="000A42A9" w:rsidRDefault="00013445">
      <w:pPr>
        <w:spacing w:after="0" w:line="600" w:lineRule="auto"/>
        <w:ind w:firstLine="720"/>
        <w:jc w:val="both"/>
        <w:rPr>
          <w:rFonts w:eastAsia="Times New Roman"/>
          <w:b/>
          <w:szCs w:val="24"/>
        </w:rPr>
      </w:pPr>
      <w:r>
        <w:rPr>
          <w:rFonts w:eastAsia="Times New Roman"/>
          <w:b/>
          <w:szCs w:val="24"/>
        </w:rPr>
        <w:t xml:space="preserve">ΑΣΤΕΡΙΟΣ ΠΙΤΣΙΟΡΛΑΣ (Υφυπουργός Οικονομίας και Ανάπτυξης): </w:t>
      </w:r>
      <w:r w:rsidRPr="005E3295">
        <w:rPr>
          <w:rFonts w:eastAsia="Times New Roman"/>
          <w:szCs w:val="24"/>
        </w:rPr>
        <w:t>Μπράβο.</w:t>
      </w:r>
    </w:p>
    <w:p w14:paraId="339698E5" w14:textId="77777777" w:rsidR="000A42A9" w:rsidRDefault="00013445">
      <w:pPr>
        <w:spacing w:after="0" w:line="600" w:lineRule="auto"/>
        <w:ind w:firstLine="720"/>
        <w:jc w:val="both"/>
        <w:rPr>
          <w:rFonts w:eastAsia="Times New Roman"/>
          <w:szCs w:val="24"/>
        </w:rPr>
      </w:pPr>
      <w:r w:rsidRPr="005E3295">
        <w:rPr>
          <w:rFonts w:eastAsia="Times New Roman"/>
          <w:szCs w:val="24"/>
        </w:rPr>
        <w:t>Εάν, λοιπόν, τώρα αφαιρέσουμε το στοιχείο της πλειοψηφία</w:t>
      </w:r>
      <w:r>
        <w:rPr>
          <w:rFonts w:eastAsia="Times New Roman"/>
          <w:szCs w:val="24"/>
        </w:rPr>
        <w:t>ς</w:t>
      </w:r>
      <w:r w:rsidRPr="005E3295">
        <w:rPr>
          <w:rFonts w:eastAsia="Times New Roman"/>
          <w:szCs w:val="24"/>
        </w:rPr>
        <w:t xml:space="preserve"> των εταίρων γενικώς</w:t>
      </w:r>
      <w:r>
        <w:rPr>
          <w:rFonts w:eastAsia="Times New Roman"/>
          <w:szCs w:val="24"/>
        </w:rPr>
        <w:t>,</w:t>
      </w:r>
      <w:r w:rsidRPr="005E3295">
        <w:rPr>
          <w:rFonts w:eastAsia="Times New Roman"/>
          <w:szCs w:val="24"/>
        </w:rPr>
        <w:t xml:space="preserve"> αναιρούμε τον χαρακτήρα, τον τύπο της εταιρείας. Αυτό είναι το πρόβλημα. Είναι ένα θέμα λεπτό και δύσκολο</w:t>
      </w:r>
      <w:r>
        <w:rPr>
          <w:rFonts w:eastAsia="Times New Roman"/>
          <w:szCs w:val="24"/>
        </w:rPr>
        <w:t>.</w:t>
      </w:r>
      <w:r w:rsidRPr="005E3295">
        <w:rPr>
          <w:rFonts w:eastAsia="Times New Roman"/>
          <w:szCs w:val="24"/>
        </w:rPr>
        <w:t xml:space="preserve"> Προφανώς πρέπει να διευκολύνουμε τη λήψη αποφάσεων, όμως θα καταστρατηγήσουμε</w:t>
      </w:r>
      <w:r>
        <w:rPr>
          <w:rFonts w:eastAsia="Times New Roman"/>
          <w:szCs w:val="24"/>
        </w:rPr>
        <w:t>,</w:t>
      </w:r>
      <w:r w:rsidRPr="005E3295">
        <w:rPr>
          <w:rFonts w:eastAsia="Times New Roman"/>
          <w:szCs w:val="24"/>
        </w:rPr>
        <w:t xml:space="preserve"> και εδώ μπαίνουν τα ζητήματα που τα έθεσε ορθώς </w:t>
      </w:r>
      <w:r>
        <w:rPr>
          <w:rFonts w:eastAsia="Times New Roman"/>
          <w:szCs w:val="24"/>
        </w:rPr>
        <w:t xml:space="preserve">κάποια στιγμή </w:t>
      </w:r>
      <w:r w:rsidRPr="005E3295">
        <w:rPr>
          <w:rFonts w:eastAsia="Times New Roman"/>
          <w:szCs w:val="24"/>
        </w:rPr>
        <w:t>ο κ. Α</w:t>
      </w:r>
      <w:r w:rsidRPr="005E3295">
        <w:rPr>
          <w:rFonts w:eastAsia="Times New Roman"/>
          <w:szCs w:val="24"/>
        </w:rPr>
        <w:t xml:space="preserve">θανασίου μιλώντας και για άλλο άρθρο. </w:t>
      </w:r>
    </w:p>
    <w:p w14:paraId="339698E6" w14:textId="77777777" w:rsidR="000A42A9" w:rsidRDefault="00013445">
      <w:pPr>
        <w:spacing w:after="0" w:line="600" w:lineRule="auto"/>
        <w:ind w:firstLine="720"/>
        <w:jc w:val="both"/>
        <w:rPr>
          <w:rFonts w:eastAsia="Times New Roman"/>
          <w:b/>
          <w:szCs w:val="24"/>
        </w:rPr>
      </w:pPr>
      <w:r w:rsidRPr="005E3295">
        <w:rPr>
          <w:rFonts w:eastAsia="Times New Roman"/>
          <w:szCs w:val="24"/>
        </w:rPr>
        <w:t>Εγώ δεν έχω αντίρρηση να μειώσουμε στο 65% την πλειοψηφία των μεριδίων. Αυτό να το κάνουμε</w:t>
      </w:r>
      <w:r>
        <w:rPr>
          <w:rFonts w:eastAsia="Times New Roman"/>
          <w:szCs w:val="24"/>
        </w:rPr>
        <w:t>, σ</w:t>
      </w:r>
      <w:r w:rsidRPr="005E3295">
        <w:rPr>
          <w:rFonts w:eastAsia="Times New Roman"/>
          <w:szCs w:val="24"/>
        </w:rPr>
        <w:t>ε αυτό το βήμα να πάμε. Αλλά το άλλο</w:t>
      </w:r>
      <w:r>
        <w:rPr>
          <w:rFonts w:eastAsia="Times New Roman"/>
          <w:b/>
          <w:szCs w:val="24"/>
        </w:rPr>
        <w:t xml:space="preserve"> </w:t>
      </w:r>
      <w:r w:rsidRPr="005E3295">
        <w:rPr>
          <w:rFonts w:eastAsia="Times New Roman"/>
          <w:szCs w:val="24"/>
        </w:rPr>
        <w:t xml:space="preserve">πραγματικά αγγίζει την </w:t>
      </w:r>
      <w:r w:rsidRPr="005E3295">
        <w:rPr>
          <w:rFonts w:eastAsia="Times New Roman"/>
          <w:szCs w:val="24"/>
        </w:rPr>
        <w:lastRenderedPageBreak/>
        <w:t>ουσία της διαφοροποίησης αυτής της εταιρείας που</w:t>
      </w:r>
      <w:r>
        <w:rPr>
          <w:rFonts w:eastAsia="Times New Roman"/>
          <w:szCs w:val="24"/>
        </w:rPr>
        <w:t>,</w:t>
      </w:r>
      <w:r w:rsidRPr="005E3295">
        <w:rPr>
          <w:rFonts w:eastAsia="Times New Roman"/>
          <w:szCs w:val="24"/>
        </w:rPr>
        <w:t xml:space="preserve"> αν το αναιρέσο</w:t>
      </w:r>
      <w:r w:rsidRPr="005E3295">
        <w:rPr>
          <w:rFonts w:eastAsia="Times New Roman"/>
          <w:szCs w:val="24"/>
        </w:rPr>
        <w:t>υμε</w:t>
      </w:r>
      <w:r>
        <w:rPr>
          <w:rFonts w:eastAsia="Times New Roman"/>
          <w:szCs w:val="24"/>
        </w:rPr>
        <w:t>,</w:t>
      </w:r>
      <w:r w:rsidRPr="005E3295">
        <w:rPr>
          <w:rFonts w:eastAsia="Times New Roman"/>
          <w:szCs w:val="24"/>
        </w:rPr>
        <w:t xml:space="preserve"> θεωρώ ότι υπερβαίνουμε το όριο αλλαγών που μπορούμε να κάνουμε.</w:t>
      </w:r>
    </w:p>
    <w:p w14:paraId="339698E7" w14:textId="77777777" w:rsidR="000A42A9" w:rsidRDefault="00013445">
      <w:pPr>
        <w:spacing w:after="0" w:line="600" w:lineRule="auto"/>
        <w:ind w:firstLine="720"/>
        <w:jc w:val="both"/>
        <w:rPr>
          <w:rFonts w:eastAsia="Times New Roman"/>
          <w:szCs w:val="24"/>
        </w:rPr>
      </w:pPr>
      <w:r>
        <w:rPr>
          <w:rFonts w:eastAsia="Times New Roman"/>
          <w:b/>
          <w:szCs w:val="24"/>
        </w:rPr>
        <w:t>ΝΙΚΗΤΑΣ ΚΑΚΛΑΜΑΝΗΣ (Δ΄ Αντιπρόεδρος της Βουλής):</w:t>
      </w:r>
      <w:r w:rsidRPr="005E3295">
        <w:rPr>
          <w:rFonts w:eastAsia="Times New Roman"/>
          <w:szCs w:val="24"/>
        </w:rPr>
        <w:t xml:space="preserve"> Θυμηθείτε ότι όταν </w:t>
      </w:r>
      <w:r>
        <w:rPr>
          <w:rFonts w:eastAsia="Times New Roman"/>
          <w:szCs w:val="24"/>
        </w:rPr>
        <w:t xml:space="preserve">θα </w:t>
      </w:r>
      <w:r w:rsidRPr="005E3295">
        <w:rPr>
          <w:rFonts w:eastAsia="Times New Roman"/>
          <w:szCs w:val="24"/>
        </w:rPr>
        <w:t>φέρ</w:t>
      </w:r>
      <w:r>
        <w:rPr>
          <w:rFonts w:eastAsia="Times New Roman"/>
          <w:szCs w:val="24"/>
        </w:rPr>
        <w:t>ε</w:t>
      </w:r>
      <w:r w:rsidRPr="005E3295">
        <w:rPr>
          <w:rFonts w:eastAsia="Times New Roman"/>
          <w:szCs w:val="24"/>
        </w:rPr>
        <w:t>τε τον νόμο για τις ΑΕ πάλι θα τεθεί το θέμα, διότι, κύριε Υπουργέ μου, δέν</w:t>
      </w:r>
      <w:r>
        <w:rPr>
          <w:rFonts w:eastAsia="Times New Roman"/>
          <w:szCs w:val="24"/>
        </w:rPr>
        <w:t xml:space="preserve">ετε </w:t>
      </w:r>
      <w:r w:rsidRPr="005E3295">
        <w:rPr>
          <w:rFonts w:eastAsia="Times New Roman"/>
          <w:szCs w:val="24"/>
        </w:rPr>
        <w:t>τα χέρια. Αυτοί που έχουν τα λεφτ</w:t>
      </w:r>
      <w:r w:rsidRPr="005E3295">
        <w:rPr>
          <w:rFonts w:eastAsia="Times New Roman"/>
          <w:szCs w:val="24"/>
        </w:rPr>
        <w:t>ά μπορούν να πάνε μπροστά την εταιρ</w:t>
      </w:r>
      <w:r>
        <w:rPr>
          <w:rFonts w:eastAsia="Times New Roman"/>
          <w:szCs w:val="24"/>
        </w:rPr>
        <w:t>εία -</w:t>
      </w:r>
      <w:r w:rsidRPr="005E3295">
        <w:rPr>
          <w:rFonts w:eastAsia="Times New Roman"/>
          <w:szCs w:val="24"/>
        </w:rPr>
        <w:t xml:space="preserve">μην </w:t>
      </w:r>
      <w:proofErr w:type="spellStart"/>
      <w:r w:rsidRPr="005E3295">
        <w:rPr>
          <w:rFonts w:eastAsia="Times New Roman"/>
          <w:szCs w:val="24"/>
        </w:rPr>
        <w:t>κοροϊδευόμαστε</w:t>
      </w:r>
      <w:proofErr w:type="spellEnd"/>
      <w:r>
        <w:rPr>
          <w:rFonts w:eastAsia="Times New Roman"/>
          <w:szCs w:val="24"/>
        </w:rPr>
        <w:t>-, α</w:t>
      </w:r>
      <w:r w:rsidRPr="005E3295">
        <w:rPr>
          <w:rFonts w:eastAsia="Times New Roman"/>
          <w:szCs w:val="24"/>
        </w:rPr>
        <w:t xml:space="preserve">υτοί που βάζουν τα λεφτά για να την αναπτύξουν, να πάρουν και δύο </w:t>
      </w:r>
      <w:r>
        <w:rPr>
          <w:rFonts w:eastAsia="Times New Roman"/>
          <w:szCs w:val="24"/>
        </w:rPr>
        <w:t>-</w:t>
      </w:r>
      <w:r w:rsidRPr="005E3295">
        <w:rPr>
          <w:rFonts w:eastAsia="Times New Roman"/>
          <w:szCs w:val="24"/>
        </w:rPr>
        <w:t xml:space="preserve"> τρεις εργαζόμενους. Όταν λοιπόν</w:t>
      </w:r>
      <w:r>
        <w:rPr>
          <w:rFonts w:eastAsia="Times New Roman"/>
          <w:szCs w:val="24"/>
        </w:rPr>
        <w:t xml:space="preserve"> οι άλλοι τού</w:t>
      </w:r>
      <w:r w:rsidRPr="005E3295">
        <w:rPr>
          <w:rFonts w:eastAsia="Times New Roman"/>
          <w:szCs w:val="24"/>
        </w:rPr>
        <w:t xml:space="preserve">ς λένε </w:t>
      </w:r>
      <w:r>
        <w:rPr>
          <w:rFonts w:eastAsia="Times New Roman"/>
          <w:szCs w:val="24"/>
        </w:rPr>
        <w:t>«</w:t>
      </w:r>
      <w:r w:rsidRPr="005E3295">
        <w:rPr>
          <w:rFonts w:eastAsia="Times New Roman"/>
          <w:szCs w:val="24"/>
        </w:rPr>
        <w:t xml:space="preserve">ή μου δίνεις αυτά κάτω από το τραπέζι ή διαφορετικά δεν κάνω ούτε γενική </w:t>
      </w:r>
      <w:r w:rsidRPr="005E3295">
        <w:rPr>
          <w:rFonts w:eastAsia="Times New Roman"/>
          <w:szCs w:val="24"/>
        </w:rPr>
        <w:t>συνέλευση</w:t>
      </w:r>
      <w:r>
        <w:rPr>
          <w:rFonts w:eastAsia="Times New Roman"/>
          <w:szCs w:val="24"/>
        </w:rPr>
        <w:t>»</w:t>
      </w:r>
      <w:r w:rsidRPr="005E3295">
        <w:rPr>
          <w:rFonts w:eastAsia="Times New Roman"/>
          <w:szCs w:val="24"/>
        </w:rPr>
        <w:t>, καλύτερα πάτε στην πρόταση του κ. Καρρά</w:t>
      </w:r>
      <w:r>
        <w:rPr>
          <w:rFonts w:eastAsia="Times New Roman"/>
          <w:szCs w:val="24"/>
        </w:rPr>
        <w:t>,</w:t>
      </w:r>
      <w:r w:rsidRPr="005E3295">
        <w:rPr>
          <w:rFonts w:eastAsia="Times New Roman"/>
          <w:szCs w:val="24"/>
        </w:rPr>
        <w:t xml:space="preserve"> να μετατραπούν οι ΕΠΕ σε ΙΚΕ</w:t>
      </w:r>
      <w:r>
        <w:rPr>
          <w:rFonts w:eastAsia="Times New Roman"/>
          <w:szCs w:val="24"/>
        </w:rPr>
        <w:t>,</w:t>
      </w:r>
      <w:r w:rsidRPr="005E3295">
        <w:rPr>
          <w:rFonts w:eastAsia="Times New Roman"/>
          <w:szCs w:val="24"/>
        </w:rPr>
        <w:t xml:space="preserve"> και να λυθεί το πρόβλημα. Με </w:t>
      </w:r>
      <w:proofErr w:type="spellStart"/>
      <w:r w:rsidRPr="005E3295">
        <w:rPr>
          <w:rFonts w:eastAsia="Times New Roman"/>
          <w:szCs w:val="24"/>
        </w:rPr>
        <w:t>συγχωρείτε</w:t>
      </w:r>
      <w:proofErr w:type="spellEnd"/>
      <w:r w:rsidRPr="005E3295">
        <w:rPr>
          <w:rFonts w:eastAsia="Times New Roman"/>
          <w:szCs w:val="24"/>
        </w:rPr>
        <w:t xml:space="preserve"> πολύ</w:t>
      </w:r>
      <w:r>
        <w:rPr>
          <w:rFonts w:eastAsia="Times New Roman"/>
          <w:szCs w:val="24"/>
        </w:rPr>
        <w:t>,</w:t>
      </w:r>
      <w:r w:rsidRPr="005E3295">
        <w:rPr>
          <w:rFonts w:eastAsia="Times New Roman"/>
          <w:szCs w:val="24"/>
        </w:rPr>
        <w:t xml:space="preserve"> δεν θα γίνει τίποτα. Δεν μπορεί να λέμε </w:t>
      </w:r>
      <w:r>
        <w:rPr>
          <w:rFonts w:eastAsia="Times New Roman"/>
          <w:szCs w:val="24"/>
        </w:rPr>
        <w:t>«</w:t>
      </w:r>
      <w:r w:rsidRPr="005E3295">
        <w:rPr>
          <w:rFonts w:eastAsia="Times New Roman"/>
          <w:szCs w:val="24"/>
        </w:rPr>
        <w:t>αναπτυξιακό πρόγραμμα</w:t>
      </w:r>
      <w:r>
        <w:rPr>
          <w:rFonts w:eastAsia="Times New Roman"/>
          <w:szCs w:val="24"/>
        </w:rPr>
        <w:t>»</w:t>
      </w:r>
      <w:r w:rsidRPr="005E3295">
        <w:rPr>
          <w:rFonts w:eastAsia="Times New Roman"/>
          <w:szCs w:val="24"/>
        </w:rPr>
        <w:t xml:space="preserve"> και αυτός που βάζει τα λεφτά να μην μπορεί να τα βάλει εάν δεν </w:t>
      </w:r>
      <w:r w:rsidRPr="005E3295">
        <w:rPr>
          <w:rFonts w:eastAsia="Times New Roman"/>
          <w:szCs w:val="24"/>
        </w:rPr>
        <w:t>συμφωνήσουν οι άλλοι δύο που δεν βάζουν.</w:t>
      </w:r>
    </w:p>
    <w:p w14:paraId="339698E8" w14:textId="77777777" w:rsidR="000A42A9" w:rsidRDefault="00013445">
      <w:pPr>
        <w:spacing w:after="0" w:line="600" w:lineRule="auto"/>
        <w:ind w:firstLine="720"/>
        <w:jc w:val="both"/>
        <w:rPr>
          <w:rFonts w:eastAsia="Times New Roman"/>
          <w:szCs w:val="24"/>
        </w:rPr>
      </w:pPr>
      <w:r w:rsidRPr="004C6735">
        <w:rPr>
          <w:rFonts w:eastAsia="Times New Roman"/>
          <w:b/>
          <w:szCs w:val="24"/>
        </w:rPr>
        <w:t>ΠΡΟΕΔΡΕΥΩΝ (Μάριος Γεωργιάδη</w:t>
      </w:r>
      <w:r>
        <w:rPr>
          <w:rFonts w:eastAsia="Times New Roman"/>
          <w:b/>
          <w:szCs w:val="24"/>
        </w:rPr>
        <w:t>ς</w:t>
      </w:r>
      <w:r w:rsidRPr="004C6735">
        <w:rPr>
          <w:rFonts w:eastAsia="Times New Roman"/>
          <w:b/>
          <w:szCs w:val="24"/>
        </w:rPr>
        <w:t>):</w:t>
      </w:r>
      <w:r w:rsidRPr="004C6735">
        <w:rPr>
          <w:rFonts w:eastAsia="Times New Roman"/>
          <w:szCs w:val="24"/>
        </w:rPr>
        <w:t xml:space="preserve"> </w:t>
      </w:r>
      <w:r w:rsidRPr="005E3295">
        <w:rPr>
          <w:rFonts w:eastAsia="Times New Roman"/>
          <w:szCs w:val="24"/>
        </w:rPr>
        <w:t xml:space="preserve">Ευχαριστούμε τον κύριο </w:t>
      </w:r>
      <w:proofErr w:type="spellStart"/>
      <w:r w:rsidRPr="005E3295">
        <w:rPr>
          <w:rFonts w:eastAsia="Times New Roman"/>
          <w:szCs w:val="24"/>
        </w:rPr>
        <w:t>Πρόεδρ</w:t>
      </w:r>
      <w:proofErr w:type="spellEnd"/>
      <w:r>
        <w:rPr>
          <w:rFonts w:eastAsia="Times New Roman"/>
          <w:szCs w:val="24"/>
          <w:lang w:val="en-US"/>
        </w:rPr>
        <w:t>o</w:t>
      </w:r>
      <w:r w:rsidRPr="005E3295">
        <w:rPr>
          <w:rFonts w:eastAsia="Times New Roman"/>
          <w:szCs w:val="24"/>
        </w:rPr>
        <w:t>.</w:t>
      </w:r>
    </w:p>
    <w:p w14:paraId="339698E9" w14:textId="77777777" w:rsidR="000A42A9" w:rsidRDefault="00013445">
      <w:pPr>
        <w:spacing w:after="0" w:line="600" w:lineRule="auto"/>
        <w:ind w:firstLine="720"/>
        <w:jc w:val="center"/>
        <w:rPr>
          <w:rFonts w:eastAsia="Times New Roman"/>
          <w:szCs w:val="24"/>
        </w:rPr>
      </w:pPr>
      <w:r>
        <w:rPr>
          <w:rFonts w:eastAsia="Times New Roman"/>
          <w:szCs w:val="24"/>
        </w:rPr>
        <w:t>(Θόρυβος στην Αίθουσα)</w:t>
      </w:r>
    </w:p>
    <w:p w14:paraId="339698EA" w14:textId="77777777" w:rsidR="000A42A9" w:rsidRDefault="00013445">
      <w:pPr>
        <w:spacing w:after="0" w:line="600" w:lineRule="auto"/>
        <w:ind w:firstLine="720"/>
        <w:jc w:val="both"/>
        <w:rPr>
          <w:rFonts w:eastAsia="Times New Roman"/>
          <w:szCs w:val="24"/>
        </w:rPr>
      </w:pPr>
      <w:r w:rsidRPr="005E3295">
        <w:rPr>
          <w:rFonts w:eastAsia="Times New Roman"/>
          <w:szCs w:val="24"/>
        </w:rPr>
        <w:lastRenderedPageBreak/>
        <w:t xml:space="preserve">Δεν ακούγεστε, κύριοι συνάδελφοι. Επίτηδες έχω αφήσει βέβαια και όλον αυτόν τον διάλογο να εξελιχθεί, διότι θεωρώ ότι λύνει πολλές απορίες. </w:t>
      </w:r>
    </w:p>
    <w:p w14:paraId="339698E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Θα δώσω τον λόγο στον κ. </w:t>
      </w:r>
      <w:proofErr w:type="spellStart"/>
      <w:r>
        <w:rPr>
          <w:rFonts w:eastAsia="Times New Roman" w:cs="Times New Roman"/>
          <w:szCs w:val="24"/>
        </w:rPr>
        <w:t>Κεγκέρογλου</w:t>
      </w:r>
      <w:proofErr w:type="spellEnd"/>
      <w:r>
        <w:rPr>
          <w:rFonts w:eastAsia="Times New Roman" w:cs="Times New Roman"/>
          <w:szCs w:val="24"/>
        </w:rPr>
        <w:t>, ο οποίος είναι ο τελευταίος εκ των ομιλητών από τη λίστα. Αμέσως μετά θα ξεκι</w:t>
      </w:r>
      <w:r>
        <w:rPr>
          <w:rFonts w:eastAsia="Times New Roman" w:cs="Times New Roman"/>
          <w:szCs w:val="24"/>
        </w:rPr>
        <w:t xml:space="preserve">νήσουμε με τους Κοινοβουλευτικούς, θα πάμε με την κοινοβουλευτική δύναμη. </w:t>
      </w:r>
    </w:p>
    <w:p w14:paraId="339698EC" w14:textId="77777777" w:rsidR="000A42A9" w:rsidRDefault="00013445">
      <w:pPr>
        <w:spacing w:after="0" w:line="600" w:lineRule="auto"/>
        <w:ind w:firstLine="720"/>
        <w:jc w:val="both"/>
        <w:rPr>
          <w:rFonts w:eastAsia="Times New Roman" w:cs="Times New Roman"/>
          <w:szCs w:val="24"/>
        </w:rPr>
      </w:pPr>
      <w:r w:rsidRPr="00380249">
        <w:rPr>
          <w:rFonts w:eastAsia="Times New Roman" w:cs="Times New Roman"/>
          <w:b/>
          <w:szCs w:val="24"/>
        </w:rPr>
        <w:t>ΒΑΣΙΛΕΙΟΣ ΚΕΓΚΕΡΟΓΛΟΥ:</w:t>
      </w:r>
      <w:r>
        <w:rPr>
          <w:rFonts w:eastAsia="Times New Roman" w:cs="Times New Roman"/>
          <w:szCs w:val="24"/>
        </w:rPr>
        <w:t xml:space="preserve"> Κύριε Πρόεδρε, δεν είμαι ο τελευταίος. Με πήγατε τελευταίο. </w:t>
      </w:r>
    </w:p>
    <w:p w14:paraId="339698ED" w14:textId="77777777" w:rsidR="000A42A9" w:rsidRDefault="00013445">
      <w:pPr>
        <w:spacing w:after="0" w:line="600" w:lineRule="auto"/>
        <w:ind w:firstLine="720"/>
        <w:jc w:val="both"/>
        <w:rPr>
          <w:rFonts w:eastAsia="Times New Roman" w:cs="Times New Roman"/>
          <w:szCs w:val="24"/>
        </w:rPr>
      </w:pPr>
      <w:r w:rsidRPr="00532AE5">
        <w:rPr>
          <w:rFonts w:eastAsia="Times New Roman" w:cs="Times New Roman"/>
          <w:b/>
          <w:szCs w:val="24"/>
        </w:rPr>
        <w:t xml:space="preserve">ΠΡΟΕΔΡΕΥΩΝ (Μάριος Γεωργιάδης): </w:t>
      </w:r>
      <w:r>
        <w:rPr>
          <w:rFonts w:eastAsia="Times New Roman" w:cs="Times New Roman"/>
          <w:szCs w:val="24"/>
        </w:rPr>
        <w:t xml:space="preserve">Ήσασταν στη Διάσκεψη των Προέδρων, κύριε συνάδελφε. </w:t>
      </w:r>
    </w:p>
    <w:p w14:paraId="339698E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Τον λόγο έχε</w:t>
      </w:r>
      <w:r>
        <w:rPr>
          <w:rFonts w:eastAsia="Times New Roman" w:cs="Times New Roman"/>
          <w:szCs w:val="24"/>
        </w:rPr>
        <w:t xml:space="preserve">ι ο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για επτά λεπτά. </w:t>
      </w:r>
    </w:p>
    <w:p w14:paraId="339698EF" w14:textId="77777777" w:rsidR="000A42A9" w:rsidRDefault="00013445">
      <w:pPr>
        <w:spacing w:after="0" w:line="600" w:lineRule="auto"/>
        <w:ind w:firstLine="720"/>
        <w:jc w:val="both"/>
        <w:rPr>
          <w:rFonts w:eastAsia="Times New Roman" w:cs="Times New Roman"/>
          <w:szCs w:val="24"/>
        </w:rPr>
      </w:pPr>
      <w:r w:rsidRPr="00380249">
        <w:rPr>
          <w:rFonts w:eastAsia="Times New Roman" w:cs="Times New Roman"/>
          <w:b/>
          <w:szCs w:val="24"/>
        </w:rPr>
        <w:t>ΒΑΣΙΛΕΙΟΣ ΚΕΓΚΕΡΟΓΛΟΥ:</w:t>
      </w:r>
      <w:r>
        <w:rPr>
          <w:rFonts w:eastAsia="Times New Roman" w:cs="Times New Roman"/>
          <w:szCs w:val="24"/>
        </w:rPr>
        <w:t xml:space="preserve"> Ευχαριστώ, κύριε Πρόεδρε, έστω και τώρα που μου δίνετε τον λόγο. </w:t>
      </w:r>
    </w:p>
    <w:p w14:paraId="339698F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επισημάνω δ</w:t>
      </w:r>
      <w:r>
        <w:rPr>
          <w:rFonts w:eastAsia="Times New Roman" w:cs="Times New Roman"/>
          <w:szCs w:val="24"/>
        </w:rPr>
        <w:t>ύ</w:t>
      </w:r>
      <w:r>
        <w:rPr>
          <w:rFonts w:eastAsia="Times New Roman" w:cs="Times New Roman"/>
          <w:szCs w:val="24"/>
        </w:rPr>
        <w:t>ο - τρία θέματα που αφορούν τροπολογίες και να υποστηρίξω μ</w:t>
      </w:r>
      <w:r>
        <w:rPr>
          <w:rFonts w:eastAsia="Times New Roman" w:cs="Times New Roman"/>
          <w:szCs w:val="24"/>
        </w:rPr>
        <w:t>ί</w:t>
      </w:r>
      <w:r>
        <w:rPr>
          <w:rFonts w:eastAsia="Times New Roman" w:cs="Times New Roman"/>
          <w:szCs w:val="24"/>
        </w:rPr>
        <w:t>α τροπολογία την οποία έχουμε καταθέσ</w:t>
      </w:r>
      <w:r>
        <w:rPr>
          <w:rFonts w:eastAsia="Times New Roman" w:cs="Times New Roman"/>
          <w:szCs w:val="24"/>
        </w:rPr>
        <w:t xml:space="preserve">ει από κοινού με την Κοινοβουλευτική Ομάδα του Ποταμιού. </w:t>
      </w:r>
    </w:p>
    <w:p w14:paraId="339698F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Για τη μετεγκατάσταση του ΕΛΚΕΘΕ, υπάρχει μ</w:t>
      </w:r>
      <w:r>
        <w:rPr>
          <w:rFonts w:eastAsia="Times New Roman" w:cs="Times New Roman"/>
          <w:szCs w:val="24"/>
        </w:rPr>
        <w:t>ί</w:t>
      </w:r>
      <w:r>
        <w:rPr>
          <w:rFonts w:eastAsia="Times New Roman" w:cs="Times New Roman"/>
          <w:szCs w:val="24"/>
        </w:rPr>
        <w:t>α απλή ερώτηση, μ</w:t>
      </w:r>
      <w:r>
        <w:rPr>
          <w:rFonts w:eastAsia="Times New Roman" w:cs="Times New Roman"/>
          <w:szCs w:val="24"/>
        </w:rPr>
        <w:t>ί</w:t>
      </w:r>
      <w:r>
        <w:rPr>
          <w:rFonts w:eastAsia="Times New Roman" w:cs="Times New Roman"/>
          <w:szCs w:val="24"/>
        </w:rPr>
        <w:t>α απορία. Τριάμισι χρόνια τώρα, τρία χρόνια γεμάτα</w:t>
      </w:r>
      <w:r w:rsidRPr="004C4D66">
        <w:rPr>
          <w:rFonts w:eastAsia="Times New Roman" w:cs="Times New Roman"/>
          <w:szCs w:val="24"/>
        </w:rPr>
        <w:t>,</w:t>
      </w:r>
      <w:r>
        <w:rPr>
          <w:rFonts w:eastAsia="Times New Roman" w:cs="Times New Roman"/>
          <w:szCs w:val="24"/>
        </w:rPr>
        <w:t xml:space="preserve"> και πολύ καιρό μετά την έγκριση από τη Βουλή της συμφωνίας που αφορά το Ελληνικό για</w:t>
      </w:r>
      <w:r>
        <w:rPr>
          <w:rFonts w:eastAsia="Times New Roman" w:cs="Times New Roman"/>
          <w:szCs w:val="24"/>
        </w:rPr>
        <w:t xml:space="preserve">τί δεν έγιναν όλες οι απαραίτητες ενέργειες και για το ΕΛΚΕΘΕ, προκειμένου να </w:t>
      </w:r>
      <w:proofErr w:type="spellStart"/>
      <w:r>
        <w:rPr>
          <w:rFonts w:eastAsia="Times New Roman" w:cs="Times New Roman"/>
          <w:szCs w:val="24"/>
        </w:rPr>
        <w:t>μετεγκατασταθεί</w:t>
      </w:r>
      <w:proofErr w:type="spellEnd"/>
      <w:r>
        <w:rPr>
          <w:rFonts w:eastAsia="Times New Roman" w:cs="Times New Roman"/>
          <w:szCs w:val="24"/>
        </w:rPr>
        <w:t xml:space="preserve"> με βάση τις κανονικές διαδικασίες, τις προβλεπόμενες διαδικασίες και χρειάζεται να έρθει εσπευσμένα, λίγες μέρες πριν να λήξει η υποχρέωση, που είναι 30 Ιουνίου κ</w:t>
      </w:r>
      <w:r>
        <w:rPr>
          <w:rFonts w:eastAsia="Times New Roman" w:cs="Times New Roman"/>
          <w:szCs w:val="24"/>
        </w:rPr>
        <w:t xml:space="preserve">αι να φέρνει εξπρές διαδικασίες οι οποίες ενέχουν τον κίνδυνο και της αδιαφάνειας, αλλά και χωρίς –πιθανόν- την ευθύνη οποιουδήποτε πολιτικού προσώπου να πέσουν στο κεφάλι του ευθύνες που δεν του αναλογούν; Αναφέρομαι συγκεκριμένα στον κ. </w:t>
      </w:r>
      <w:proofErr w:type="spellStart"/>
      <w:r>
        <w:rPr>
          <w:rFonts w:eastAsia="Times New Roman" w:cs="Times New Roman"/>
          <w:szCs w:val="24"/>
        </w:rPr>
        <w:t>Φωτάκη</w:t>
      </w:r>
      <w:proofErr w:type="spellEnd"/>
      <w:r>
        <w:rPr>
          <w:rFonts w:eastAsia="Times New Roman" w:cs="Times New Roman"/>
          <w:szCs w:val="24"/>
        </w:rPr>
        <w:t xml:space="preserve">, ο οποίος </w:t>
      </w:r>
      <w:r>
        <w:rPr>
          <w:rFonts w:eastAsia="Times New Roman" w:cs="Times New Roman"/>
          <w:szCs w:val="24"/>
        </w:rPr>
        <w:t xml:space="preserve">θα υπογράφει -λέει- όλα αυτά τα οποία θα έχουν κάνει οι άλλοι. Τόση εμπιστοσύνη τους έχει; Πώς </w:t>
      </w:r>
      <w:r>
        <w:rPr>
          <w:rFonts w:eastAsia="Times New Roman" w:cs="Times New Roman"/>
          <w:szCs w:val="24"/>
        </w:rPr>
        <w:lastRenderedPageBreak/>
        <w:t>θα τα ελέγξει; Γιατί να μην είναι η ευθύνη στο συλλογικό όργανο, στο διοικητικό συμβούλιο του ΕΛΚΕΘΕ που κάνει τη διαδικασία και να είναι εξ ολοκλήρου η ευθύνη δ</w:t>
      </w:r>
      <w:r>
        <w:rPr>
          <w:rFonts w:eastAsia="Times New Roman" w:cs="Times New Roman"/>
          <w:szCs w:val="24"/>
        </w:rPr>
        <w:t xml:space="preserve">ική του; Να τηρήσει τις διαδικασίες που πρέπει. Μόνο θα πάει στο πολιτικό πρόσωπο. Τι παραπάνω θα ελέγξει; Υπάρχει λοιπόν ένα θέμα, εμάς δεν μας βρίσκει σύμφωνους αυτή η έκτακτη διαδικασία. Οφείλεται στην ολιγωρία της </w:t>
      </w:r>
      <w:r w:rsidRPr="0094038A">
        <w:rPr>
          <w:rFonts w:eastAsia="Times New Roman" w:cs="Times New Roman"/>
          <w:szCs w:val="24"/>
        </w:rPr>
        <w:t>Κυβέρνηση</w:t>
      </w:r>
      <w:r>
        <w:rPr>
          <w:rFonts w:eastAsia="Times New Roman" w:cs="Times New Roman"/>
          <w:szCs w:val="24"/>
        </w:rPr>
        <w:t xml:space="preserve">ς. Τριάμισι χρόνια τώρα -επαναλαμβάνω- δεν έπραξε τίποτα ούτως ώστε να υπάρξει ασφαλής και με νόμιμες και κανονικές διαδικασίες μεταφορά του ΕΛΚΕΘΕ. </w:t>
      </w:r>
    </w:p>
    <w:p w14:paraId="339698F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Το ίδιο βέβαια ισχύει και για άλλες εγκαταστάσεις που υπάρχουν μέσα κι όπως όπως προσπαθεί τώρα να τις μετ</w:t>
      </w:r>
      <w:r>
        <w:rPr>
          <w:rFonts w:eastAsia="Times New Roman" w:cs="Times New Roman"/>
          <w:szCs w:val="24"/>
        </w:rPr>
        <w:t xml:space="preserve">αφέρει, να τις διαλύσει στην ουσία, όπως διαλύει τον σταθμό του ΟΑΣΑ. Αντί να τον μεταφέρει, όπως προβλεπόταν και να υπάρχει αυτό το τρίτο σημείο στην Αττική για τον ΟΑΣΑ, το διαλύει και το τεμαχίζει και πάει ορισμένα από εδώ και άλλα από εκεί. </w:t>
      </w:r>
    </w:p>
    <w:p w14:paraId="339698F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Έρχομαι τώ</w:t>
      </w:r>
      <w:r>
        <w:rPr>
          <w:rFonts w:eastAsia="Times New Roman" w:cs="Times New Roman"/>
          <w:szCs w:val="24"/>
        </w:rPr>
        <w:t xml:space="preserve">ρα στην τροπολογία που αφορά την πληρωμή ληξιπρόθεσμων οφειλών φορέων της Γενικής </w:t>
      </w:r>
      <w:r w:rsidRPr="0094038A">
        <w:rPr>
          <w:rFonts w:eastAsia="Times New Roman" w:cs="Times New Roman"/>
          <w:szCs w:val="24"/>
        </w:rPr>
        <w:t>Κυβέρνησ</w:t>
      </w:r>
      <w:r>
        <w:rPr>
          <w:rFonts w:eastAsia="Times New Roman" w:cs="Times New Roman"/>
          <w:szCs w:val="24"/>
        </w:rPr>
        <w:t>ης, όσον αφορά την ενέργεια, μέχρι 30</w:t>
      </w:r>
      <w:r>
        <w:rPr>
          <w:rFonts w:eastAsia="Times New Roman" w:cs="Times New Roman"/>
          <w:szCs w:val="24"/>
        </w:rPr>
        <w:t xml:space="preserve"> Απριλίου</w:t>
      </w:r>
      <w:r>
        <w:rPr>
          <w:rFonts w:eastAsia="Times New Roman" w:cs="Times New Roman"/>
          <w:szCs w:val="24"/>
        </w:rPr>
        <w:t xml:space="preserve">. </w:t>
      </w:r>
      <w:r>
        <w:rPr>
          <w:rFonts w:eastAsia="Times New Roman" w:cs="Times New Roman"/>
          <w:szCs w:val="24"/>
        </w:rPr>
        <w:lastRenderedPageBreak/>
        <w:t>Περιμένουμε να μας φέρει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xml:space="preserve"> τον κατάλογο που αφορά τους φορείς. Διότι προφανώς δεν ξύπνησε ένα πρωί και </w:t>
      </w:r>
      <w:r>
        <w:rPr>
          <w:rFonts w:eastAsia="Times New Roman" w:cs="Times New Roman"/>
          <w:szCs w:val="24"/>
        </w:rPr>
        <w:t xml:space="preserve">είπε «θα υπάρχουν κάποιοι φορείς που δεν έχουμε πληρώσει, να τους πληρώσουμε, τη ΔΕΗ και τους άλλους φορείς». Προφανώς υπάρχουν κάποια αιτήματα, υπάρχουν κάποιοι φορείς και με βάση αυτούς βγαίνουν τα 48 εκατομμύρια περίπου. Περιμένουμε αυτόν τον κατάλογο. </w:t>
      </w:r>
    </w:p>
    <w:p w14:paraId="339698F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Και τον Ιανουάριο ψηφίστηκε άλλη μία τροπολογία, με την οποία δίδεται η δυνατότητα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να δοθεί προκαταβολή στη ΔΕΗ έναντι της κατανάλωσης που θα γίνει μέσα στο έτος. Μπακάλικο δηλαδή! Έχετε καταντήσει μπακάλικο. Το δημόσιο λογιστικό δεν τη</w:t>
      </w:r>
      <w:r>
        <w:rPr>
          <w:rFonts w:eastAsia="Times New Roman" w:cs="Times New Roman"/>
          <w:szCs w:val="24"/>
        </w:rPr>
        <w:t xml:space="preserve">ρείται. Με τροπολογίες από εδώ κι από εκεί, με τσαπατσουλιές έρχεστε και φέρνετε ρυθμίσεις για να διασφαλίσετε τη ρευστότητα του φορέα ενέργειας. Περί αυτού πρόκειται. </w:t>
      </w:r>
    </w:p>
    <w:p w14:paraId="339698F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Εδώ, λοιπόν, θα πρέπει να κάνετε μία τροποποίηση, άλλως υπάρχει αδιαφάνεια για το σε πο</w:t>
      </w:r>
      <w:r>
        <w:rPr>
          <w:rFonts w:eastAsia="Times New Roman" w:cs="Times New Roman"/>
          <w:szCs w:val="24"/>
        </w:rPr>
        <w:t xml:space="preserve">ιους φορείς θα υπάρχει συμψηφισμός και σε ποιους δεν θα υπάρχει. Τι θα πει δύναται; Και ποιος δύναται να το κάνει; Ο Υπουργός, το Γενικό Λογιστήριο του </w:t>
      </w:r>
      <w:r>
        <w:rPr>
          <w:rFonts w:eastAsia="Times New Roman" w:cs="Times New Roman"/>
          <w:szCs w:val="24"/>
        </w:rPr>
        <w:lastRenderedPageBreak/>
        <w:t>Κράτους, ο φορέας με απόφασή του; Δύναται -λέει- να γίνει συμψηφισμός. Αν είναι δυνατόν! Αυτό το «δύνατα</w:t>
      </w:r>
      <w:r>
        <w:rPr>
          <w:rFonts w:eastAsia="Times New Roman" w:cs="Times New Roman"/>
          <w:szCs w:val="24"/>
        </w:rPr>
        <w:t>ι» πρέπει να αντικατασταθεί με το «συμψηφίζεται υποχρεωτικά», άλλως παραβαίνουμε και άλλους κανόνες. Για κάποιους οργανισμούς δεν υπάρχει η δυνατότητα της επιπλέον χρηματοδότησης. Πώς θα την κάνετε την επιπλέον χρηματοδότηση; Θα μας φέρετε τους φορείς σήμε</w:t>
      </w:r>
      <w:r>
        <w:rPr>
          <w:rFonts w:eastAsia="Times New Roman" w:cs="Times New Roman"/>
          <w:szCs w:val="24"/>
        </w:rPr>
        <w:t xml:space="preserve">ρα, άλλως θα υπάρχει κοινοβουλευτικός έλεγχος από Δευτέρα και με αίτηση κατάθεσης εγγράφων να μας τους καταθέσετε, με τη διαδικασία που προβλέπεται. </w:t>
      </w:r>
    </w:p>
    <w:p w14:paraId="339698F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Έρχομαι τώρα στο ίδιο θέμα, για να σας θυμίσω ότι χρωστάτε στα ΕΛΤΑ σε όλες τις καθολικές υπηρεσίες, δεν τ</w:t>
      </w:r>
      <w:r>
        <w:rPr>
          <w:rFonts w:eastAsia="Times New Roman" w:cs="Times New Roman"/>
          <w:szCs w:val="24"/>
        </w:rPr>
        <w:t>ις πληρώνετε και αυτό είχε ως αποτέλεσμα με τη διαχείριση που κάνουν τα ΕΛΤΑ να παρακρατούν χρήματα από τη ΔΕΗ. Γιατί δεν βάλατε και μ</w:t>
      </w:r>
      <w:r>
        <w:rPr>
          <w:rFonts w:eastAsia="Times New Roman" w:cs="Times New Roman"/>
          <w:szCs w:val="24"/>
        </w:rPr>
        <w:t>ί</w:t>
      </w:r>
      <w:r>
        <w:rPr>
          <w:rFonts w:eastAsia="Times New Roman" w:cs="Times New Roman"/>
          <w:szCs w:val="24"/>
        </w:rPr>
        <w:t>α διάταξη εδώ, αφού θέλετε να τακτοποιήσετε θέματα, να πληρώσετε τα οφειλόμενα στα ΕΛΤΑ και να μην παρακρατούν τα ΕΛΤΑ χρ</w:t>
      </w:r>
      <w:r>
        <w:rPr>
          <w:rFonts w:eastAsia="Times New Roman" w:cs="Times New Roman"/>
          <w:szCs w:val="24"/>
        </w:rPr>
        <w:t xml:space="preserve">ήματα από τη ΔΕΗ; Μάλλον όχι χρήματα της ΔΕΗ, αλλά χρήματα που έχουν πληρωθεί από καταναλωτές και από ιδιώτες, οι οποίοι μάλιστα έχουν και τις συνέπειες της διακοπής, γιατί δεν φαίνεται στη ΔΕΗ ότι </w:t>
      </w:r>
      <w:r>
        <w:rPr>
          <w:rFonts w:eastAsia="Times New Roman" w:cs="Times New Roman"/>
          <w:szCs w:val="24"/>
        </w:rPr>
        <w:lastRenderedPageBreak/>
        <w:t>πλήρωσαν. Χάνουν την έκπτωση και έχουν και διακοπές. Πού ε</w:t>
      </w:r>
      <w:r>
        <w:rPr>
          <w:rFonts w:eastAsia="Times New Roman" w:cs="Times New Roman"/>
          <w:szCs w:val="24"/>
        </w:rPr>
        <w:t>ίναι, λοιπόν, η πρόβλεψη για τα ΕΛΤΑ, αφού θέλετε να τακτοποιήσετε θέματα; Γι’ αυτό σας λέω ότι το μπακάλικο είναι καλύτερο.</w:t>
      </w:r>
    </w:p>
    <w:p w14:paraId="339698F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Έρχομαι τώρα στην τροπολογία την οποία έχουμε υπογράψει -όπως σας είπα- από κοινού με το Ποτάμι και αφορά τη δυνατότητα να συνεχίσο</w:t>
      </w:r>
      <w:r>
        <w:rPr>
          <w:rFonts w:eastAsia="Times New Roman" w:cs="Times New Roman"/>
          <w:szCs w:val="24"/>
        </w:rPr>
        <w:t>υν να διεξάγονται εξετάσεις, δοκιμασίες για υποψήφιους οδηγούς και οδηγούς. Και θα μου πείτε: «Δεν δίνεται η δυνατότητα και λέτε να δοθεί;». Υπάρχει από 1</w:t>
      </w:r>
      <w:r w:rsidRPr="008E4DB7">
        <w:rPr>
          <w:rFonts w:eastAsia="Times New Roman" w:cs="Times New Roman"/>
          <w:szCs w:val="24"/>
          <w:vertAlign w:val="superscript"/>
        </w:rPr>
        <w:t>η</w:t>
      </w:r>
      <w:r>
        <w:rPr>
          <w:rFonts w:eastAsia="Times New Roman" w:cs="Times New Roman"/>
          <w:szCs w:val="24"/>
        </w:rPr>
        <w:t xml:space="preserve"> Μαΐου ένα τεράστιο πρόβλημα σε όλες τις </w:t>
      </w:r>
      <w:r>
        <w:rPr>
          <w:rFonts w:eastAsia="Times New Roman" w:cs="Times New Roman"/>
          <w:szCs w:val="24"/>
        </w:rPr>
        <w:t>δ</w:t>
      </w:r>
      <w:r>
        <w:rPr>
          <w:rFonts w:eastAsia="Times New Roman" w:cs="Times New Roman"/>
          <w:szCs w:val="24"/>
        </w:rPr>
        <w:t xml:space="preserve">ιευθύνσεις </w:t>
      </w:r>
      <w:r>
        <w:rPr>
          <w:rFonts w:eastAsia="Times New Roman" w:cs="Times New Roman"/>
          <w:szCs w:val="24"/>
        </w:rPr>
        <w:t>σ</w:t>
      </w:r>
      <w:r>
        <w:rPr>
          <w:rFonts w:eastAsia="Times New Roman" w:cs="Times New Roman"/>
          <w:szCs w:val="24"/>
        </w:rPr>
        <w:t>υγκοινωνιών της χώρας. Δεν διεξάγονται εξετάσει</w:t>
      </w:r>
      <w:r>
        <w:rPr>
          <w:rFonts w:eastAsia="Times New Roman" w:cs="Times New Roman"/>
          <w:szCs w:val="24"/>
        </w:rPr>
        <w:t xml:space="preserve">ς για υποψήφιους οδηγούς και οδηγούς που θέλουν να αναβαθμίσουν ή να ανανεώσουν το δίπλωμά τους και αυτό έχει ως συνέπεια κάποιοι επαγγελματίες οδηγοί να έχουν χάσει τη δουλειά τους ή να έχουν τις συνέπειες του Κώδικα Οδικής Κυκλοφορίας, κάποιοι άλλοι που </w:t>
      </w:r>
      <w:r>
        <w:rPr>
          <w:rFonts w:eastAsia="Times New Roman" w:cs="Times New Roman"/>
          <w:szCs w:val="24"/>
        </w:rPr>
        <w:t>έχουν προγραμματίσει τη ζωή τους να μην μπορούν να δώσουν εξετάσεις και έχουμε μια πολιτεία η οποία λέει «καλά, θα δούμε, με κάποιο νομοσχέδιο που θα έρθει, τι θα κάνουμε αργότερα».</w:t>
      </w:r>
    </w:p>
    <w:p w14:paraId="339698F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σας παρακαλούσα, κύριε </w:t>
      </w:r>
      <w:proofErr w:type="spellStart"/>
      <w:r>
        <w:rPr>
          <w:rFonts w:eastAsia="Times New Roman" w:cs="Times New Roman"/>
          <w:szCs w:val="24"/>
        </w:rPr>
        <w:t>Πιτσιόρλα</w:t>
      </w:r>
      <w:proofErr w:type="spellEnd"/>
      <w:r>
        <w:rPr>
          <w:rFonts w:eastAsia="Times New Roman" w:cs="Times New Roman"/>
          <w:szCs w:val="24"/>
        </w:rPr>
        <w:t>, να επικοινωνήσετε με τον αρμόδιο Υπου</w:t>
      </w:r>
      <w:r>
        <w:rPr>
          <w:rFonts w:eastAsia="Times New Roman" w:cs="Times New Roman"/>
          <w:szCs w:val="24"/>
        </w:rPr>
        <w:t xml:space="preserve">ργό Συγκοινωνιών, να γίνει δεκτή σήμερα αυτή η τροπολογία, η οποία είναι πανομοιότυπη με αυτήν που έφερε η Κυβέρνηση και είχε παρατείνει το καθεστώς μέχρι τις 30 Απριλίου του τρέχοντος έτους. </w:t>
      </w:r>
      <w:r>
        <w:rPr>
          <w:rFonts w:eastAsia="Times New Roman" w:cs="Times New Roman"/>
          <w:szCs w:val="24"/>
        </w:rPr>
        <w:t>Τ</w:t>
      </w:r>
      <w:r>
        <w:rPr>
          <w:rFonts w:eastAsia="Times New Roman" w:cs="Times New Roman"/>
          <w:szCs w:val="24"/>
        </w:rPr>
        <w:t>ο παρατείνουμε για ένα σημαντικό ακόμα διάστημα, προκειμένου να</w:t>
      </w:r>
      <w:r>
        <w:rPr>
          <w:rFonts w:eastAsia="Times New Roman" w:cs="Times New Roman"/>
          <w:szCs w:val="24"/>
        </w:rPr>
        <w:t xml:space="preserve"> υπάρχει ομαλή λειτουργία. </w:t>
      </w:r>
    </w:p>
    <w:p w14:paraId="339698F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Μιας και δεν φαίνεται να έχουμε για μεγάλο διάστημα νομοσχέδιο του Υπουργείου Μεταφορών -ήμουν στην Διάσκεψη των Προέδρων και συμμετείχα στον προγραμματισμό για τα νομοσχέδια, δεν υπάρχει άλλο σχετικό νομοσχέδιο για να μπει αυτή</w:t>
      </w:r>
      <w:r>
        <w:rPr>
          <w:rFonts w:eastAsia="Times New Roman" w:cs="Times New Roman"/>
          <w:szCs w:val="24"/>
        </w:rPr>
        <w:t xml:space="preserve"> η ρύθμιση- θα παρακαλούσα να γίνει αυτή η επικοινωνία και να γίνει δεκτή η με γενικό αριθμό 1585 και με ειδικό 31 τροπολογία που καταθέσαμε, για να λυθεί αυτό το μεγάλο πρόβλημα το οποίο έχει προκληθεί από τη μη διενέργεια εξετάσεων.</w:t>
      </w:r>
    </w:p>
    <w:p w14:paraId="339698F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39698FB" w14:textId="77777777" w:rsidR="000A42A9" w:rsidRDefault="00013445">
      <w:pPr>
        <w:spacing w:after="0" w:line="600" w:lineRule="auto"/>
        <w:ind w:firstLine="720"/>
        <w:jc w:val="both"/>
        <w:rPr>
          <w:rFonts w:eastAsia="Times New Roman"/>
          <w:bCs/>
          <w:szCs w:val="24"/>
        </w:rPr>
      </w:pPr>
      <w:r>
        <w:rPr>
          <w:rFonts w:eastAsia="Times New Roman"/>
          <w:b/>
          <w:bCs/>
          <w:szCs w:val="24"/>
        </w:rPr>
        <w:t>ΠΡΟΕΔΡΕΥΩ</w:t>
      </w:r>
      <w:r>
        <w:rPr>
          <w:rFonts w:eastAsia="Times New Roman"/>
          <w:b/>
          <w:bCs/>
          <w:szCs w:val="24"/>
        </w:rPr>
        <w:t>Ν (Μάριος Γεωργιάδης):</w:t>
      </w:r>
      <w:r>
        <w:rPr>
          <w:rFonts w:eastAsia="Times New Roman"/>
          <w:bCs/>
          <w:szCs w:val="24"/>
        </w:rPr>
        <w:t xml:space="preserve"> Ευχαριστούμε τον κ. </w:t>
      </w:r>
      <w:proofErr w:type="spellStart"/>
      <w:r>
        <w:rPr>
          <w:rFonts w:eastAsia="Times New Roman"/>
          <w:bCs/>
          <w:szCs w:val="24"/>
        </w:rPr>
        <w:t>Κεγκέρογλου</w:t>
      </w:r>
      <w:proofErr w:type="spellEnd"/>
      <w:r>
        <w:rPr>
          <w:rFonts w:eastAsia="Times New Roman"/>
          <w:bCs/>
          <w:szCs w:val="24"/>
        </w:rPr>
        <w:t>.</w:t>
      </w:r>
    </w:p>
    <w:p w14:paraId="339698FC" w14:textId="77777777" w:rsidR="000A42A9" w:rsidRDefault="00013445">
      <w:pPr>
        <w:spacing w:after="0" w:line="600" w:lineRule="auto"/>
        <w:ind w:firstLine="720"/>
        <w:jc w:val="both"/>
        <w:rPr>
          <w:rFonts w:eastAsia="Times New Roman"/>
          <w:bCs/>
          <w:szCs w:val="24"/>
        </w:rPr>
      </w:pPr>
      <w:r>
        <w:rPr>
          <w:rFonts w:eastAsia="Times New Roman"/>
          <w:bCs/>
          <w:szCs w:val="24"/>
        </w:rPr>
        <w:lastRenderedPageBreak/>
        <w:t>Ολοκληρώσαμε και με τη λίστα των ομιλητών. Θα περάσουμε στους Κοινοβουλευτικούς Εκπροσώπους. Έχουμε συνεννοηθεί να πάμε σύμφωνα με την κοινοβουλευτική δύναμη, γιατί όλοι θέλησαν να μιλήσουν πρώτοι, με</w:t>
      </w:r>
      <w:r>
        <w:rPr>
          <w:rFonts w:eastAsia="Times New Roman"/>
          <w:bCs/>
          <w:szCs w:val="24"/>
        </w:rPr>
        <w:t xml:space="preserve"> εξαίρεση τον κ. </w:t>
      </w:r>
      <w:proofErr w:type="spellStart"/>
      <w:r>
        <w:rPr>
          <w:rFonts w:eastAsia="Times New Roman"/>
          <w:bCs/>
          <w:szCs w:val="24"/>
        </w:rPr>
        <w:t>Ξυδάκη</w:t>
      </w:r>
      <w:proofErr w:type="spellEnd"/>
      <w:r>
        <w:rPr>
          <w:rFonts w:eastAsia="Times New Roman"/>
          <w:bCs/>
          <w:szCs w:val="24"/>
        </w:rPr>
        <w:t xml:space="preserve"> που θα μιλήσει τελευταίος.</w:t>
      </w:r>
    </w:p>
    <w:p w14:paraId="339698FD" w14:textId="77777777" w:rsidR="000A42A9" w:rsidRDefault="00013445">
      <w:pPr>
        <w:spacing w:after="0" w:line="600" w:lineRule="auto"/>
        <w:ind w:firstLine="720"/>
        <w:jc w:val="both"/>
        <w:rPr>
          <w:rFonts w:eastAsia="Times New Roman"/>
          <w:bCs/>
          <w:szCs w:val="24"/>
        </w:rPr>
      </w:pPr>
      <w:r>
        <w:rPr>
          <w:rFonts w:eastAsia="Times New Roman"/>
          <w:bCs/>
          <w:szCs w:val="24"/>
        </w:rPr>
        <w:t>Τον λόγο έχει ο κ. Κεφαλογιάννης για δώδεκα λεπτά.</w:t>
      </w:r>
    </w:p>
    <w:p w14:paraId="339698FE" w14:textId="77777777" w:rsidR="000A42A9" w:rsidRDefault="00013445">
      <w:pPr>
        <w:spacing w:after="0" w:line="600" w:lineRule="auto"/>
        <w:ind w:firstLine="720"/>
        <w:jc w:val="both"/>
        <w:rPr>
          <w:rFonts w:eastAsia="Times New Roman"/>
          <w:bCs/>
          <w:szCs w:val="24"/>
        </w:rPr>
      </w:pPr>
      <w:r w:rsidRPr="004E63EE">
        <w:rPr>
          <w:rFonts w:eastAsia="Times New Roman"/>
          <w:b/>
          <w:bCs/>
          <w:szCs w:val="24"/>
        </w:rPr>
        <w:t xml:space="preserve">ΙΩΑΝΝΗΣ ΚΕΦΑΛΟΓΙΑΝΝΗΣ: </w:t>
      </w:r>
      <w:r>
        <w:rPr>
          <w:rFonts w:eastAsia="Times New Roman"/>
          <w:bCs/>
          <w:szCs w:val="24"/>
        </w:rPr>
        <w:t>Ευχαριστώ, κύριε Πρόεδρε.</w:t>
      </w:r>
    </w:p>
    <w:p w14:paraId="339698FF" w14:textId="77777777" w:rsidR="000A42A9" w:rsidRDefault="00013445">
      <w:pPr>
        <w:spacing w:after="0" w:line="600" w:lineRule="auto"/>
        <w:ind w:firstLine="720"/>
        <w:jc w:val="both"/>
        <w:rPr>
          <w:rFonts w:eastAsia="Times New Roman"/>
          <w:bCs/>
          <w:szCs w:val="24"/>
        </w:rPr>
      </w:pPr>
      <w:r>
        <w:rPr>
          <w:rFonts w:eastAsia="Times New Roman"/>
          <w:bCs/>
          <w:szCs w:val="24"/>
        </w:rPr>
        <w:t>Δεν μπορώ να μην ξεκινήσω τη σημερινή μου ομιλία με μία αναφορά στη σημερινή ημέρα, η οποία αποτελεί ημέρ</w:t>
      </w:r>
      <w:r>
        <w:rPr>
          <w:rFonts w:eastAsia="Times New Roman"/>
          <w:bCs/>
          <w:szCs w:val="24"/>
        </w:rPr>
        <w:t>α μνήμης και πένθους για τον ελληνισμό, καθώς σαν σήμερα, 29</w:t>
      </w:r>
      <w:r w:rsidRPr="00997DBB">
        <w:rPr>
          <w:rFonts w:eastAsia="Times New Roman"/>
          <w:bCs/>
          <w:szCs w:val="24"/>
          <w:vertAlign w:val="superscript"/>
        </w:rPr>
        <w:t>η</w:t>
      </w:r>
      <w:r>
        <w:rPr>
          <w:rFonts w:eastAsia="Times New Roman"/>
          <w:bCs/>
          <w:szCs w:val="24"/>
        </w:rPr>
        <w:t xml:space="preserve"> Μαΐου, ήταν η ημέρα της </w:t>
      </w:r>
      <w:r>
        <w:rPr>
          <w:rFonts w:eastAsia="Times New Roman"/>
          <w:bCs/>
          <w:szCs w:val="24"/>
        </w:rPr>
        <w:t>Α</w:t>
      </w:r>
      <w:r>
        <w:rPr>
          <w:rFonts w:eastAsia="Times New Roman"/>
          <w:bCs/>
          <w:szCs w:val="24"/>
        </w:rPr>
        <w:t>λώσεως της Κωνσταντινούπολης. Είναι ημέρα μνήμης και νομίζω ότι πρέπει να γίνεται και αναφορά στο ελληνικό Κοινοβούλιο.</w:t>
      </w:r>
    </w:p>
    <w:p w14:paraId="33969900" w14:textId="77777777" w:rsidR="000A42A9" w:rsidRDefault="00013445">
      <w:pPr>
        <w:spacing w:after="0" w:line="600" w:lineRule="auto"/>
        <w:ind w:firstLine="720"/>
        <w:jc w:val="both"/>
        <w:rPr>
          <w:rFonts w:eastAsia="Times New Roman"/>
          <w:bCs/>
          <w:szCs w:val="24"/>
        </w:rPr>
      </w:pPr>
      <w:r>
        <w:rPr>
          <w:rFonts w:eastAsia="Times New Roman"/>
          <w:bCs/>
          <w:szCs w:val="24"/>
        </w:rPr>
        <w:t>Όσον αφορά την επικαιρότητα, νομίζω πως φαίνεται,</w:t>
      </w:r>
      <w:r>
        <w:rPr>
          <w:rFonts w:eastAsia="Times New Roman"/>
          <w:bCs/>
          <w:szCs w:val="24"/>
        </w:rPr>
        <w:t xml:space="preserve"> κυρίες και κύριοι συνάδελφοι, ότι τα παθήματα και οι περιπέτειες της Ελλάδας την τελευταία τριετία και ειδικότερα το 2015, δεν έχουν γίνει μάθημα σε κάποιες άλλες χώρες της Ευρωπαϊκής Ένωσης. Όπως δείχνουν όλα, σε μ</w:t>
      </w:r>
      <w:r>
        <w:rPr>
          <w:rFonts w:eastAsia="Times New Roman"/>
          <w:bCs/>
          <w:szCs w:val="24"/>
        </w:rPr>
        <w:t>ί</w:t>
      </w:r>
      <w:r>
        <w:rPr>
          <w:rFonts w:eastAsia="Times New Roman"/>
          <w:bCs/>
          <w:szCs w:val="24"/>
        </w:rPr>
        <w:t>α χώρα ιδρυτικό μέλος της Ευρωπαϊκής Έν</w:t>
      </w:r>
      <w:r>
        <w:rPr>
          <w:rFonts w:eastAsia="Times New Roman"/>
          <w:bCs/>
          <w:szCs w:val="24"/>
        </w:rPr>
        <w:t xml:space="preserve">ωσης όπως είναι </w:t>
      </w:r>
      <w:r>
        <w:rPr>
          <w:rFonts w:eastAsia="Times New Roman"/>
          <w:bCs/>
          <w:szCs w:val="24"/>
        </w:rPr>
        <w:lastRenderedPageBreak/>
        <w:t xml:space="preserve">η Ιταλία, το πολιτικό της σύστημα φαίνεται ότι ζήλεψε τη δόξα του κ. Τσίπρα και του κ. </w:t>
      </w:r>
      <w:proofErr w:type="spellStart"/>
      <w:r>
        <w:rPr>
          <w:rFonts w:eastAsia="Times New Roman"/>
          <w:bCs/>
          <w:szCs w:val="24"/>
        </w:rPr>
        <w:t>Βαρουφάκη</w:t>
      </w:r>
      <w:proofErr w:type="spellEnd"/>
      <w:r>
        <w:rPr>
          <w:rFonts w:eastAsia="Times New Roman"/>
          <w:bCs/>
          <w:szCs w:val="24"/>
        </w:rPr>
        <w:t xml:space="preserve"> και στο όνομα μιας ανάκτησης κάποιας υποτιθέμενης χαμένης εθνικής κυριαρχίας ένας ιταλικός λαϊκισμός, </w:t>
      </w:r>
      <w:proofErr w:type="spellStart"/>
      <w:r>
        <w:rPr>
          <w:rFonts w:eastAsia="Times New Roman"/>
          <w:bCs/>
          <w:szCs w:val="24"/>
        </w:rPr>
        <w:t>αριστεροδεξιός</w:t>
      </w:r>
      <w:proofErr w:type="spellEnd"/>
      <w:r>
        <w:rPr>
          <w:rFonts w:eastAsia="Times New Roman"/>
          <w:bCs/>
          <w:szCs w:val="24"/>
        </w:rPr>
        <w:t xml:space="preserve"> απ’ ό,τι φαίνεται, απαιτεί</w:t>
      </w:r>
      <w:r>
        <w:rPr>
          <w:rFonts w:eastAsia="Times New Roman"/>
          <w:bCs/>
          <w:szCs w:val="24"/>
        </w:rPr>
        <w:t xml:space="preserve"> μ</w:t>
      </w:r>
      <w:r>
        <w:rPr>
          <w:rFonts w:eastAsia="Times New Roman"/>
          <w:bCs/>
          <w:szCs w:val="24"/>
        </w:rPr>
        <w:t>ί</w:t>
      </w:r>
      <w:r>
        <w:rPr>
          <w:rFonts w:eastAsia="Times New Roman"/>
          <w:bCs/>
          <w:szCs w:val="24"/>
        </w:rPr>
        <w:t xml:space="preserve">α γενναία διαγραφή του χρέους και ετοιμάζονται να θέσουν τους δικούς τους όρους στους υπόλοιπους εταίρους. </w:t>
      </w:r>
    </w:p>
    <w:p w14:paraId="33969901" w14:textId="77777777" w:rsidR="000A42A9" w:rsidRDefault="00013445">
      <w:pPr>
        <w:spacing w:after="0" w:line="600" w:lineRule="auto"/>
        <w:ind w:firstLine="720"/>
        <w:jc w:val="both"/>
        <w:rPr>
          <w:rFonts w:eastAsia="Times New Roman" w:cs="Times New Roman"/>
          <w:szCs w:val="24"/>
        </w:rPr>
      </w:pPr>
      <w:r>
        <w:rPr>
          <w:rFonts w:eastAsia="Times New Roman"/>
          <w:bCs/>
          <w:szCs w:val="24"/>
        </w:rPr>
        <w:t>Είναι, δυστυχώς, σαν να μην πέρασε μια μέρα, σαν να μην έχουν καταλάβει τι είχε συμβεί στην Ελλάδα το 2015, ένα έτος που είναι ίσως το πιο καταστ</w:t>
      </w:r>
      <w:r>
        <w:rPr>
          <w:rFonts w:eastAsia="Times New Roman"/>
          <w:bCs/>
          <w:szCs w:val="24"/>
        </w:rPr>
        <w:t xml:space="preserve">ροφικό στη σύγχρονη ιστορία της Ελλάδος. </w:t>
      </w:r>
    </w:p>
    <w:p w14:paraId="3396990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Η ιταλική εκδοχή του λαϊκισμού βιώνει την πλάνη της οδηγώντας τη χώρα σε νέες εκλογές. Το θέμα είναι με τι σκοπό: Να μάθει τελικά αυτό που η Κυβέρνηση των ΣΥΡΙΖΑ και Ανεξαρτήτων Ελλήνων και δυστυχώς ο ελληνικός λαός έμαθε με τον πιο οδυνηρό τρόπο, δηλαδή ό</w:t>
      </w:r>
      <w:r>
        <w:rPr>
          <w:rFonts w:eastAsia="Times New Roman" w:cs="Times New Roman"/>
          <w:szCs w:val="24"/>
        </w:rPr>
        <w:t xml:space="preserve">τι δεν μπορείς να επιτύχεις αλληλεγγύη, επιμερισμό και </w:t>
      </w:r>
      <w:proofErr w:type="spellStart"/>
      <w:r>
        <w:rPr>
          <w:rFonts w:eastAsia="Times New Roman" w:cs="Times New Roman"/>
          <w:szCs w:val="24"/>
        </w:rPr>
        <w:t>αμοιβαιοποίηση</w:t>
      </w:r>
      <w:proofErr w:type="spellEnd"/>
      <w:r>
        <w:rPr>
          <w:rFonts w:eastAsia="Times New Roman" w:cs="Times New Roman"/>
          <w:szCs w:val="24"/>
        </w:rPr>
        <w:t xml:space="preserve"> των κινδύνων όταν απειλείς να τιναχθείς στον αέρα παίρνοντας μαζί σου και τους άλλους. Η απέλπιδα προσπάθεια του Ιταλού Προέδρου της Δημοκρατίας να </w:t>
      </w:r>
      <w:r>
        <w:rPr>
          <w:rFonts w:eastAsia="Times New Roman" w:cs="Times New Roman"/>
          <w:szCs w:val="24"/>
        </w:rPr>
        <w:lastRenderedPageBreak/>
        <w:t>ερμηνεύσει και να εκφράσει αυθεντικά τ</w:t>
      </w:r>
      <w:r>
        <w:rPr>
          <w:rFonts w:eastAsia="Times New Roman" w:cs="Times New Roman"/>
          <w:szCs w:val="24"/>
        </w:rPr>
        <w:t xml:space="preserve">ο εθνικό συμφέρον, ίσως και ενάντια στη νωπή λαϊκή εντολή, στο όνομα της προστασίας της ευρωπαϊκής πορείας της Ιταλίας και των αποταμιεύσεων των Ιταλών, δυστυχώς φαίνεται ότι δεν αρκεί. </w:t>
      </w:r>
    </w:p>
    <w:p w14:paraId="3396990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Βεβαίως η βούληση του ιταλικού λαού για τη στήριξη των κομμάτων που κ</w:t>
      </w:r>
      <w:r>
        <w:rPr>
          <w:rFonts w:eastAsia="Times New Roman" w:cs="Times New Roman"/>
          <w:szCs w:val="24"/>
        </w:rPr>
        <w:t xml:space="preserve">έρδισαν πρόσφατα τις εκλογές και τα οποία να πούμε ότι είναι η ιταλική εκδοχή των ΣΥΡΙΖΑ και Ανεξαρτήτων Ελλήνων, δεν μπορεί να παρακαμφθεί. </w:t>
      </w:r>
      <w:r>
        <w:rPr>
          <w:rFonts w:eastAsia="Times New Roman" w:cs="Times New Roman"/>
          <w:szCs w:val="24"/>
        </w:rPr>
        <w:t>Δ</w:t>
      </w:r>
      <w:r>
        <w:rPr>
          <w:rFonts w:eastAsia="Times New Roman" w:cs="Times New Roman"/>
          <w:szCs w:val="24"/>
        </w:rPr>
        <w:t>εν μπορεί να παρακαμφθεί, βεβαίως, η βούληση του ιταλικού λαού γιατί διαφορετικά οδηγούμαστε σε επικίνδυνες για τη</w:t>
      </w:r>
      <w:r>
        <w:rPr>
          <w:rFonts w:eastAsia="Times New Roman" w:cs="Times New Roman"/>
          <w:szCs w:val="24"/>
        </w:rPr>
        <w:t xml:space="preserve"> δημοκρατία ερμηνείες. </w:t>
      </w:r>
    </w:p>
    <w:p w14:paraId="3396990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Η ευχή, όμως, όλων μας θα πρέπει να είναι ότι η συγκρουσιακή τροχιά στην οποία έχει υπεισέλθει η Ιταλία να έχει τις λιγότερες δυνατές αρνητικές επιπτώσεις για τους Ιταλούς πολίτες, για την πορεία της Ευρωπαϊκής Ένωσης και φυσικά για</w:t>
      </w:r>
      <w:r>
        <w:rPr>
          <w:rFonts w:eastAsia="Times New Roman" w:cs="Times New Roman"/>
          <w:szCs w:val="24"/>
        </w:rPr>
        <w:t xml:space="preserve"> την πορεία εξόδου και της δικής μας χώρας από την πολιτική κρίση. </w:t>
      </w:r>
    </w:p>
    <w:p w14:paraId="3396990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Γιατί μην είστε σίγουροι, κυρίες και κύριοι συνάδελφοι, ότι αυτή η κρίση στη γειτονική χώρα δεν θα έχει επιπτώσεις και σε εμάς. Μπορεί κανείς, μάλιστα, να φανταστεί </w:t>
      </w:r>
      <w:r>
        <w:rPr>
          <w:rFonts w:eastAsia="Times New Roman" w:cs="Times New Roman"/>
          <w:szCs w:val="24"/>
        </w:rPr>
        <w:lastRenderedPageBreak/>
        <w:t>ότι μία γενναία ρύθμιση</w:t>
      </w:r>
      <w:r>
        <w:rPr>
          <w:rFonts w:eastAsia="Times New Roman" w:cs="Times New Roman"/>
          <w:szCs w:val="24"/>
        </w:rPr>
        <w:t xml:space="preserve"> χρέους για τη χώρα μας, με ρητό το αίτημα της νέας κυβέρνησης στην Ιταλία για μείωση, ενδεχομένως, 250 δισεκατομμύρια και ουσιαστικά τύπωμα χρήματος, είναι εφικτή; Βλέπει κανείς δηλαδή ως πολιτικώς δυνατόν η Ευρωζώνη να δώσει εξ ιδίας το «κακό» παράδειγμα</w:t>
      </w:r>
      <w:r>
        <w:rPr>
          <w:rFonts w:eastAsia="Times New Roman" w:cs="Times New Roman"/>
          <w:szCs w:val="24"/>
        </w:rPr>
        <w:t xml:space="preserve"> και να μας διευκολύνει μέσω του ιταλικού λαϊκισμού, παραχωρώντας σε εμάς έναν διακανονισμό για το χρέος απαραίτητο, όταν υπάρχει ανοικτό το ιταλικό ζήτημα; Ή μήπως θεωρείτε πιο πιθανό το προσεχές φθινόπωρο να περιφέρεται ο ελληνικός λαϊκισμός ως ένα κουφά</w:t>
      </w:r>
      <w:r>
        <w:rPr>
          <w:rFonts w:eastAsia="Times New Roman" w:cs="Times New Roman"/>
          <w:szCs w:val="24"/>
        </w:rPr>
        <w:t xml:space="preserve">ρι προς παραδειγματισμό εν όψει της επερχόμενης σύγκρουσης Ευρωπαϊκής Ένωσης και Ιταλίας; </w:t>
      </w:r>
    </w:p>
    <w:p w14:paraId="3396990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Οι εξελίξεις στην Ιταλία οδηγούν σε οριστική κατάρρευση άλλον έναν μύθο που επιμελώς η Κυβέρνηση ΣΥΡΙΖΑ και Ανεξαρτήτων Ελλήνων προσπαθεί το τελευταίο διάστημα να περάσει στον ελληνικό λαό, τον μύθο της περίφημης «καθαρής εξόδου» και της ασφαλούς πρόσβασης</w:t>
      </w:r>
      <w:r>
        <w:rPr>
          <w:rFonts w:eastAsia="Times New Roman" w:cs="Times New Roman"/>
          <w:szCs w:val="24"/>
        </w:rPr>
        <w:t xml:space="preserve"> στις αγορές χάρη στην υποτιθέμενη καλή πορεία της ελληνικής οικονομίας, έναν μύθο που ξαπλώνει στο περίφημο «μαξιλάρι», το ταμειακό </w:t>
      </w:r>
      <w:r>
        <w:rPr>
          <w:rFonts w:eastAsia="Times New Roman" w:cs="Times New Roman"/>
          <w:szCs w:val="24"/>
        </w:rPr>
        <w:lastRenderedPageBreak/>
        <w:t xml:space="preserve">απόθεμα ασφαλείας, όπως το έχει εκλεπτυσμένα αναφέρει ο κ. </w:t>
      </w:r>
      <w:proofErr w:type="spellStart"/>
      <w:r>
        <w:rPr>
          <w:rFonts w:eastAsia="Times New Roman" w:cs="Times New Roman"/>
          <w:szCs w:val="24"/>
        </w:rPr>
        <w:t>Τσακαλώτος</w:t>
      </w:r>
      <w:proofErr w:type="spellEnd"/>
      <w:r>
        <w:rPr>
          <w:rFonts w:eastAsia="Times New Roman" w:cs="Times New Roman"/>
          <w:szCs w:val="24"/>
        </w:rPr>
        <w:t xml:space="preserve">. Ένα «μαξιλάρι», όμως, που χωρίς την πλήρη και φθηνή </w:t>
      </w:r>
      <w:r>
        <w:rPr>
          <w:rFonts w:eastAsia="Times New Roman" w:cs="Times New Roman"/>
          <w:szCs w:val="24"/>
        </w:rPr>
        <w:t xml:space="preserve">πρόσβαση στις αγορές, εξαιτίας της νέας αναταραχής στη διεθνή αγορά ομολόγων, χάνει την όποια αξία του το αργότερο το πρώτο εξάμηνο του 2019, εξαιτίας βεβαίως και των σοβαρών αναγκών εξυπηρέτησης του χρέους, ένα «μαξιλάρι» το οποίο φτιάχνεται από τα λεφτά </w:t>
      </w:r>
      <w:r>
        <w:rPr>
          <w:rFonts w:eastAsia="Times New Roman" w:cs="Times New Roman"/>
          <w:szCs w:val="24"/>
        </w:rPr>
        <w:t xml:space="preserve">των οργανισμών του </w:t>
      </w:r>
      <w:r>
        <w:rPr>
          <w:rFonts w:eastAsia="Times New Roman" w:cs="Times New Roman"/>
          <w:szCs w:val="24"/>
        </w:rPr>
        <w:t>δ</w:t>
      </w:r>
      <w:r>
        <w:rPr>
          <w:rFonts w:eastAsia="Times New Roman" w:cs="Times New Roman"/>
          <w:szCs w:val="24"/>
        </w:rPr>
        <w:t xml:space="preserve">ημοσίου αφαιρώντας την απαραίτητη ρευστότητα από την οικονομία και παράλληλα καταρρακώνοντας το κοινωνικό κράτος. </w:t>
      </w:r>
    </w:p>
    <w:p w14:paraId="3396990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Πρέπει, νομίζω, κυρίες και κύριοι συνάδελφοι, να συνεννοηθούμε σε αυτήν την Αίθουσα για το πώς προχωράει η εκτέλεση του </w:t>
      </w:r>
      <w:r>
        <w:rPr>
          <w:rFonts w:eastAsia="Times New Roman" w:cs="Times New Roman"/>
          <w:szCs w:val="24"/>
        </w:rPr>
        <w:t>π</w:t>
      </w:r>
      <w:r>
        <w:rPr>
          <w:rFonts w:eastAsia="Times New Roman" w:cs="Times New Roman"/>
          <w:szCs w:val="24"/>
        </w:rPr>
        <w:t>ροϋπολογισμού. Η Κυβέρνηση δεν έχει δώσει αυτήν τη στιγμή 300 εκατομμύρια σε νοσοκομεία και υγεία, έχει μία καθαρή αύξηση των ληξιπρόθεσμων υποχρεώσεων, δηλαδή νέα φέσια, 95 εκατομμύρια, δεν έχει πληρώσει 500 εκατομμύρια για δημόσιες δαπάνες, έχει παρακρατ</w:t>
      </w:r>
      <w:r>
        <w:rPr>
          <w:rFonts w:eastAsia="Times New Roman" w:cs="Times New Roman"/>
          <w:szCs w:val="24"/>
        </w:rPr>
        <w:t xml:space="preserve">ήσει 210 εκατομμύρια ευρώ επιστροφές φόρων, τις οποίες υποχρεωτικά, μετά από απαίτηση της τρόικας, θα πληρώσει μέχρι τον Αύγουστο. </w:t>
      </w:r>
    </w:p>
    <w:p w14:paraId="3396990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Ν</w:t>
      </w:r>
      <w:r>
        <w:rPr>
          <w:rFonts w:eastAsia="Times New Roman" w:cs="Times New Roman"/>
          <w:szCs w:val="24"/>
        </w:rPr>
        <w:t>α θυμίσουμε βεβαίως ότι η προηγούμενη κυβέρνηση, που η Αντιπολίτευση την ονόμαζε «γερμανοτσολιάδες», ήταν αυτή η οποία πλήρ</w:t>
      </w:r>
      <w:r>
        <w:rPr>
          <w:rFonts w:eastAsia="Times New Roman" w:cs="Times New Roman"/>
          <w:szCs w:val="24"/>
        </w:rPr>
        <w:t>ωνε τις υποχρεώσεις της με βάση τα έσοδα του Προϋπολογισμού, ενώ αντίθετα η σημερινή Κυβέρνηση της «αξιοπρέπειας» πληρώνει τις οφειλές του κράτους από τις δόσεις των δανείων. Όμως, δυστυχώς, ούτε και αυτό είναι σε θέση να το κάνει.</w:t>
      </w:r>
    </w:p>
    <w:p w14:paraId="3396990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Κύριε Υπουργέ, δεν έχετε</w:t>
      </w:r>
      <w:r>
        <w:rPr>
          <w:rFonts w:eastAsia="Times New Roman" w:cs="Times New Roman"/>
          <w:szCs w:val="24"/>
        </w:rPr>
        <w:t xml:space="preserve"> καταφέρει ως Κυβέρνηση να εισπράξετε ακόμα το 1 δισεκατομμύριο ευρώ από την τρίτη και όχι την τέταρτη αξιολόγηση, γιατί δυστυχώς δεν είστε συνεπείς στην εξόφληση των οφειλών προς τους ιδιώτες. Κινδυνεύει η χώρα μας να το χάσει, αν η Κυβέρνηση δεν αποδείξε</w:t>
      </w:r>
      <w:r>
        <w:rPr>
          <w:rFonts w:eastAsia="Times New Roman" w:cs="Times New Roman"/>
          <w:szCs w:val="24"/>
        </w:rPr>
        <w:t>ι μέχρι τις 4 Ιουνίου ότι έχει πληρώσει τις ισόποσες οφειλές της προς τον ιδιωτικό τομέα. Δυστυχώς, οδηγείτε εκ νέου τη χώρα προς τα βράχια.</w:t>
      </w:r>
    </w:p>
    <w:p w14:paraId="3396990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Άκουσα προηγουμένως τον Αντιπρόεδρο της Κυβέρνησης να δίνει μία ωραιοποιημένη κατάσταση της οικονομίας και της κοιν</w:t>
      </w:r>
      <w:r>
        <w:rPr>
          <w:rFonts w:eastAsia="Times New Roman" w:cs="Times New Roman"/>
          <w:szCs w:val="24"/>
        </w:rPr>
        <w:t>ωνίας, η οποία δυστυχώς δεν ανταποκρίνεται στην πραγματικότητα, δεν ανταποκρίνεται στην αγορά και δεν ανταποκρίνεται στις παραγωγικές δυνάμεις αυτής της χώρας.</w:t>
      </w:r>
    </w:p>
    <w:p w14:paraId="3396990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Πρέπει να δημιουργήσετε οπωσδήποτε ένα δίχτυ ασφαλείας μέχρι να αποκατασταθεί πλήρως η εμπιστοσύ</w:t>
      </w:r>
      <w:r>
        <w:rPr>
          <w:rFonts w:eastAsia="Times New Roman" w:cs="Times New Roman"/>
          <w:szCs w:val="24"/>
        </w:rPr>
        <w:t xml:space="preserve">νη. Ανασχεδιάστε την πολιτική προώθησης στις αγορές, ακόμη και από κοινού με τον </w:t>
      </w:r>
      <w:r>
        <w:rPr>
          <w:rFonts w:eastAsia="Times New Roman" w:cs="Times New Roman"/>
          <w:szCs w:val="24"/>
          <w:lang w:val="en-US"/>
        </w:rPr>
        <w:t>ESM</w:t>
      </w:r>
      <w:r>
        <w:rPr>
          <w:rFonts w:eastAsia="Times New Roman" w:cs="Times New Roman"/>
          <w:szCs w:val="24"/>
        </w:rPr>
        <w:t xml:space="preserve">. Αξιοποιήστε ακόμη και τους αδιάθετους πόρους του δανείου, που αυτή τη στιγμή λιμνάζουν και είναι 27,4 δισεκατομμύρια ευρώ, όταν η Κυβέρνησή σας έχει αναλάβει για μετά τη </w:t>
      </w:r>
      <w:r>
        <w:rPr>
          <w:rFonts w:eastAsia="Times New Roman" w:cs="Times New Roman"/>
          <w:szCs w:val="24"/>
        </w:rPr>
        <w:t>λήξη του προγράμματος υποχρεώσεις 5,1 δισεκατομμυρίων νέων μέτρων την επόμενη διετία, χωρίς να έχετε εξασφαλίσει νέα χρηματοδότηση.</w:t>
      </w:r>
    </w:p>
    <w:p w14:paraId="3396990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Έχετε δεσμευθεί για πρωτογενή πλεονάσματα 3,5% μέχρι το 2023 και 2% μέχρι το 2060, τα οποία, όπως σας το έχουν πει όλοι, σε </w:t>
      </w:r>
      <w:r>
        <w:rPr>
          <w:rFonts w:eastAsia="Times New Roman" w:cs="Times New Roman"/>
          <w:szCs w:val="24"/>
        </w:rPr>
        <w:t xml:space="preserve">πολύ μεγάλο βαθμό υπονομεύουν την ανάπτυξη της οικονομίας και τις επενδύσεις. Τουλάχιστον, φροντίστε ως ελάχιστη </w:t>
      </w:r>
      <w:r>
        <w:rPr>
          <w:rFonts w:eastAsia="Times New Roman" w:cs="Times New Roman"/>
          <w:szCs w:val="24"/>
        </w:rPr>
        <w:lastRenderedPageBreak/>
        <w:t>ανταπόδοση για τις θυσίες που έχετε υποβάλει τους Έλληνες με το αχρείαστο τρίτο και τέταρτο μνημόνιο να πάρετε τις εκκρεμείς απ’ αυτό δόσεις, ό</w:t>
      </w:r>
      <w:r>
        <w:rPr>
          <w:rFonts w:eastAsia="Times New Roman" w:cs="Times New Roman"/>
          <w:szCs w:val="24"/>
        </w:rPr>
        <w:t>ταν αυτές οι δόσεις, που λιμνάζουν, επαναλαμβάνω, έχουν ένα επιτόκιο μικρότερο του 1%. Αντιθέτως, βλέπουμε μια ρητορική ότι πάμε να βγούμε στις αγορές για να δανειστούμε με ένα επιτόκιο τετραπλάσιο ή και πενταπλάσιο και πολύ φοβούμαι ότι αν συνεχιστεί αυτή</w:t>
      </w:r>
      <w:r>
        <w:rPr>
          <w:rFonts w:eastAsia="Times New Roman" w:cs="Times New Roman"/>
          <w:szCs w:val="24"/>
        </w:rPr>
        <w:t xml:space="preserve"> η ανατάραξη στη γειτονική χώρα και ενδεχομένως και στην Ισπανία, αυτό το επιτόκιο θα εκτιναχθεί σε τέτοια σημεία που θα είναι δύσκολο ακόμα και εμείς να δανειστούμε.</w:t>
      </w:r>
    </w:p>
    <w:p w14:paraId="3396990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Εάν πάλι, κύριε Υπουργέ, κυρίες και κύριοι συνάδελφοι της Συμπολίτευσης, δεν μπορείτε, οδ</w:t>
      </w:r>
      <w:r>
        <w:rPr>
          <w:rFonts w:eastAsia="Times New Roman" w:cs="Times New Roman"/>
          <w:szCs w:val="24"/>
        </w:rPr>
        <w:t>ηγήστε τη χώρα σε εκλογές, όπως σας το έχουμε ξαναπεί, εάν θεωρείτε ότι δεν μπορείτε να συνεχίσετε τη διακυβέρνηση της χώρας.</w:t>
      </w:r>
    </w:p>
    <w:p w14:paraId="3396990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Έρχομαι τώρα στα του νομοσχεδίου. Σας το είπε και ο εισηγητής μας και οι συνάδελφοι που μίλησαν από τη Νέα Δημοκρατία. Βεβαίως και</w:t>
      </w:r>
      <w:r>
        <w:rPr>
          <w:rFonts w:eastAsia="Times New Roman" w:cs="Times New Roman"/>
          <w:szCs w:val="24"/>
        </w:rPr>
        <w:t xml:space="preserve"> είναι καλοδεχούμενη η προσπάθεια εκσυγχρονισμού του νόμου περί εταιρειών περιορισμένης ευθύνης. Όσοι ασχολούμαστε με τα νομικά γνωρίζουμε -και το είπαν και πολλοί άλλοι συνάδελφοι- ότι </w:t>
      </w:r>
      <w:r>
        <w:rPr>
          <w:rFonts w:eastAsia="Times New Roman" w:cs="Times New Roman"/>
          <w:szCs w:val="24"/>
        </w:rPr>
        <w:lastRenderedPageBreak/>
        <w:t>οι ΕΠΕ είναι μ</w:t>
      </w:r>
      <w:r>
        <w:rPr>
          <w:rFonts w:eastAsia="Times New Roman" w:cs="Times New Roman"/>
          <w:szCs w:val="24"/>
        </w:rPr>
        <w:t>ί</w:t>
      </w:r>
      <w:r>
        <w:rPr>
          <w:rFonts w:eastAsia="Times New Roman" w:cs="Times New Roman"/>
          <w:szCs w:val="24"/>
        </w:rPr>
        <w:t xml:space="preserve">α ξεπερασμένη νομική μορφή, που δυστυχώς δεν μπορεί να </w:t>
      </w:r>
      <w:r>
        <w:rPr>
          <w:rFonts w:eastAsia="Times New Roman" w:cs="Times New Roman"/>
          <w:szCs w:val="24"/>
        </w:rPr>
        <w:t xml:space="preserve">σταθεί πλέον στα διεθνή πρότυπα. Έχει ξεπεραστεί και από τις εξελίξεις και καταλαβαίνω, όπως το είπατε και εσείς στην ομιλία σας, ότι προφανώς αυτή η νομοθετική παρέμβαση αφορά τις χιλιάδες υπάρχουσες επιχειρήσεις και καλώς τη φέρατε προς ρύθμιση. </w:t>
      </w:r>
    </w:p>
    <w:p w14:paraId="3396990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Νομίζω </w:t>
      </w:r>
      <w:r>
        <w:rPr>
          <w:rFonts w:eastAsia="Times New Roman" w:cs="Times New Roman"/>
          <w:szCs w:val="24"/>
        </w:rPr>
        <w:t>ότι σ’ αυτό το σημείο πρέπει να τονίσω το γεγονός ότι η Νέα Δημοκρατία τηρεί μ</w:t>
      </w:r>
      <w:r>
        <w:rPr>
          <w:rFonts w:eastAsia="Times New Roman" w:cs="Times New Roman"/>
          <w:szCs w:val="24"/>
        </w:rPr>
        <w:t>ί</w:t>
      </w:r>
      <w:r>
        <w:rPr>
          <w:rFonts w:eastAsia="Times New Roman" w:cs="Times New Roman"/>
          <w:szCs w:val="24"/>
        </w:rPr>
        <w:t xml:space="preserve">α υπεύθυνη στάση. Υπερψηφίζει σχεδόν το σύνολο του νομοσχεδίου, με τις παρατηρήσεις που έχει κάνει και ο εισηγητής μας, ο κ. Αθανασίου. </w:t>
      </w:r>
      <w:r>
        <w:rPr>
          <w:rFonts w:eastAsia="Times New Roman" w:cs="Times New Roman"/>
          <w:szCs w:val="24"/>
        </w:rPr>
        <w:t>Α</w:t>
      </w:r>
      <w:r>
        <w:rPr>
          <w:rFonts w:eastAsia="Times New Roman" w:cs="Times New Roman"/>
          <w:szCs w:val="24"/>
        </w:rPr>
        <w:t>υτό το λέω ως παράδειγμα το οποίο έρχετα</w:t>
      </w:r>
      <w:r>
        <w:rPr>
          <w:rFonts w:eastAsia="Times New Roman" w:cs="Times New Roman"/>
          <w:szCs w:val="24"/>
        </w:rPr>
        <w:t>ι σε μ</w:t>
      </w:r>
      <w:r>
        <w:rPr>
          <w:rFonts w:eastAsia="Times New Roman" w:cs="Times New Roman"/>
          <w:szCs w:val="24"/>
        </w:rPr>
        <w:t>ί</w:t>
      </w:r>
      <w:r>
        <w:rPr>
          <w:rFonts w:eastAsia="Times New Roman" w:cs="Times New Roman"/>
          <w:szCs w:val="24"/>
        </w:rPr>
        <w:t>α αντίθεση με τον ρόλο και τη στάση που κρατούσε ο ΣΥΡΙΖΑ, όσο ήταν στην Αντιπολίτευση. Μ</w:t>
      </w:r>
      <w:r>
        <w:rPr>
          <w:rFonts w:eastAsia="Times New Roman" w:cs="Times New Roman"/>
          <w:szCs w:val="24"/>
        </w:rPr>
        <w:t>ί</w:t>
      </w:r>
      <w:r>
        <w:rPr>
          <w:rFonts w:eastAsia="Times New Roman" w:cs="Times New Roman"/>
          <w:szCs w:val="24"/>
        </w:rPr>
        <w:t xml:space="preserve">α στείρα </w:t>
      </w:r>
      <w:r>
        <w:rPr>
          <w:rFonts w:eastAsia="Times New Roman" w:cs="Times New Roman"/>
          <w:szCs w:val="24"/>
        </w:rPr>
        <w:t>Α</w:t>
      </w:r>
      <w:r>
        <w:rPr>
          <w:rFonts w:eastAsia="Times New Roman" w:cs="Times New Roman"/>
          <w:szCs w:val="24"/>
        </w:rPr>
        <w:t>ντιπολίτευση, γιατί ακόμη και θετικά νομοσχέδια, τα οποία κλήθηκε να εφαρμόσει και στα οποία μετά προσπάθησε να πάρει και την πατρότητά τους, τα είχε</w:t>
      </w:r>
      <w:r>
        <w:rPr>
          <w:rFonts w:eastAsia="Times New Roman" w:cs="Times New Roman"/>
          <w:szCs w:val="24"/>
        </w:rPr>
        <w:t xml:space="preserve"> καταψηφίσει, όταν ήταν στην Αντιπολίτευση. Αυτή είναι, κύριοι Υπουργοί, η μεγάλη διαφορά μεταξύ της Νέας Δημοκρατίας και του ΣΥΡΙΖΑ.</w:t>
      </w:r>
    </w:p>
    <w:p w14:paraId="3396991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τις τροπολογίες, στη μόνη την οποία θα αναφερθώ -και αναφέρθηκε και η συνάδελφος κ. Αντωνίου- είναι η 1586/32, </w:t>
      </w:r>
      <w:r>
        <w:rPr>
          <w:rFonts w:eastAsia="Times New Roman" w:cs="Times New Roman"/>
          <w:szCs w:val="24"/>
        </w:rPr>
        <w:t>γιατί νομίζω ότι αναδεικνύει ιδιαιτέρως τα παροιμιώδους ολιγωρίας χαρακτηριστικά της Κυβέρνησης όσον αφορά την υλοποίηση της επένδυσης στο Ελληνικό. Τριάμισι χρόνια κάνατε να υλοποιήσετε, όπως σας είπαν και άλλοι συνάδελφοι, τη μετεγκατάσταση του ΕΛΚΕΘΕ απ</w:t>
      </w:r>
      <w:r>
        <w:rPr>
          <w:rFonts w:eastAsia="Times New Roman" w:cs="Times New Roman"/>
          <w:szCs w:val="24"/>
        </w:rPr>
        <w:t xml:space="preserve">ό τον Άγιο Κοσμά στην Ανάβυσσο. Αντ’ αυτού, προχωράτε την τελευταία στιγμή, κάτω από ασφυκτικά χρονικά πλαίσια, σε απευθείας μισθώσεις, χωρίς διαγωνισμό, για άλλη μια φορά -και αυτό πρέπει να τονιστεί- κατά παρέκκλιση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 xml:space="preserve">ιατάγματος 715/1979. </w:t>
      </w:r>
      <w:r>
        <w:rPr>
          <w:rFonts w:eastAsia="Times New Roman" w:cs="Times New Roman"/>
          <w:szCs w:val="24"/>
        </w:rPr>
        <w:t>Β</w:t>
      </w:r>
      <w:r>
        <w:rPr>
          <w:rFonts w:eastAsia="Times New Roman" w:cs="Times New Roman"/>
          <w:szCs w:val="24"/>
        </w:rPr>
        <w:t>εβαίως παραμένει και ένα ερώτημα, το οποίο σας έθεσε και η κ. Αντωνίου: Τελικά, πού πάνε αυτά τα 2,5 εκατομμύρια; Βεβαίως είστε, ενδεχομένως, αναρμόδιος Υπουργός για να απαντήσετε σ’ αυτό, αλλά επειδή η Κυβέρνηση έχει μ</w:t>
      </w:r>
      <w:r>
        <w:rPr>
          <w:rFonts w:eastAsia="Times New Roman" w:cs="Times New Roman"/>
          <w:szCs w:val="24"/>
        </w:rPr>
        <w:t>ί</w:t>
      </w:r>
      <w:r>
        <w:rPr>
          <w:rFonts w:eastAsia="Times New Roman" w:cs="Times New Roman"/>
          <w:szCs w:val="24"/>
        </w:rPr>
        <w:t>α ενότητα και μ</w:t>
      </w:r>
      <w:r>
        <w:rPr>
          <w:rFonts w:eastAsia="Times New Roman" w:cs="Times New Roman"/>
          <w:szCs w:val="24"/>
        </w:rPr>
        <w:t>ί</w:t>
      </w:r>
      <w:r>
        <w:rPr>
          <w:rFonts w:eastAsia="Times New Roman" w:cs="Times New Roman"/>
          <w:szCs w:val="24"/>
        </w:rPr>
        <w:t>α ολότητα, νομίζω ότ</w:t>
      </w:r>
      <w:r>
        <w:rPr>
          <w:rFonts w:eastAsia="Times New Roman" w:cs="Times New Roman"/>
          <w:szCs w:val="24"/>
        </w:rPr>
        <w:t>ι θα έπρεπε να απαντηθεί και αυτό το ερώτημα, πού πάνε αυτά τα χρήματα.</w:t>
      </w:r>
    </w:p>
    <w:p w14:paraId="3396991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3969912" w14:textId="77777777" w:rsidR="000A42A9" w:rsidRDefault="00013445">
      <w:pPr>
        <w:spacing w:after="0" w:line="600" w:lineRule="auto"/>
        <w:ind w:firstLine="720"/>
        <w:jc w:val="center"/>
        <w:rPr>
          <w:rFonts w:eastAsia="Times New Roman" w:cs="Times New Roman"/>
          <w:szCs w:val="24"/>
        </w:rPr>
      </w:pPr>
      <w:r w:rsidRPr="00840B90">
        <w:rPr>
          <w:rFonts w:eastAsia="Times New Roman" w:cs="Times New Roman"/>
          <w:szCs w:val="24"/>
        </w:rPr>
        <w:t>(Χειροκροτήματα από την πτ</w:t>
      </w:r>
      <w:r>
        <w:rPr>
          <w:rFonts w:eastAsia="Times New Roman" w:cs="Times New Roman"/>
          <w:szCs w:val="24"/>
        </w:rPr>
        <w:t>έρυγα της Νέας Δημοκρατίας)</w:t>
      </w:r>
    </w:p>
    <w:p w14:paraId="33969913" w14:textId="77777777" w:rsidR="000A42A9" w:rsidRDefault="00013445">
      <w:pPr>
        <w:spacing w:after="0" w:line="600" w:lineRule="auto"/>
        <w:ind w:firstLine="720"/>
        <w:jc w:val="both"/>
        <w:rPr>
          <w:rFonts w:eastAsia="Times New Roman" w:cs="Times New Roman"/>
          <w:szCs w:val="24"/>
        </w:rPr>
      </w:pPr>
      <w:r w:rsidRPr="005E75B3">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Ευχαριστούμε τον κ. Κεφαλογιάννη και για την οικονομία στον χρόνο.</w:t>
      </w:r>
    </w:p>
    <w:p w14:paraId="3396991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Λοβέρδος έχει τον λόγο για δώδεκα λεπτά.</w:t>
      </w:r>
    </w:p>
    <w:p w14:paraId="33969915"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κύριε Πρόεδρε.</w:t>
      </w:r>
    </w:p>
    <w:p w14:paraId="3396991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Θα ξεκινήσω την παρέμβασή μου για ένα θέμα εξωτερικής πολιτικής, για το θέμα με τη </w:t>
      </w:r>
      <w:r>
        <w:rPr>
          <w:rFonts w:eastAsia="Times New Roman" w:cs="Times New Roman"/>
          <w:szCs w:val="24"/>
          <w:lang w:val="en-US"/>
        </w:rPr>
        <w:t>FYROM</w:t>
      </w:r>
      <w:r>
        <w:rPr>
          <w:rFonts w:eastAsia="Times New Roman" w:cs="Times New Roman"/>
          <w:szCs w:val="24"/>
        </w:rPr>
        <w:t>. Θέλω να κάνω ένα σχόλιο, να καταθέσω μ</w:t>
      </w:r>
      <w:r>
        <w:rPr>
          <w:rFonts w:eastAsia="Times New Roman" w:cs="Times New Roman"/>
          <w:szCs w:val="24"/>
        </w:rPr>
        <w:t>ί</w:t>
      </w:r>
      <w:r>
        <w:rPr>
          <w:rFonts w:eastAsia="Times New Roman" w:cs="Times New Roman"/>
          <w:szCs w:val="24"/>
        </w:rPr>
        <w:t>α σκέψη, στηριζόμενος σ’ αυτό που είπε ο Υ</w:t>
      </w:r>
      <w:r>
        <w:rPr>
          <w:rFonts w:eastAsia="Times New Roman" w:cs="Times New Roman"/>
          <w:szCs w:val="24"/>
        </w:rPr>
        <w:t>πουργός Εξωτερικών, πριν από μ</w:t>
      </w:r>
      <w:r>
        <w:rPr>
          <w:rFonts w:eastAsia="Times New Roman" w:cs="Times New Roman"/>
          <w:szCs w:val="24"/>
        </w:rPr>
        <w:t>ί</w:t>
      </w:r>
      <w:r>
        <w:rPr>
          <w:rFonts w:eastAsia="Times New Roman" w:cs="Times New Roman"/>
          <w:szCs w:val="24"/>
        </w:rPr>
        <w:t>α ημέρα, ότι οι Υπουργοί Εξωτερικών ολοκλήρωσαν τη δουλειά τους, διεκπεραίωσαν τις υποχρεώσεις τους και τώρα πια είναι θέμα Πρωθυπουργών.</w:t>
      </w:r>
    </w:p>
    <w:p w14:paraId="3396991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Είναι μ</w:t>
      </w:r>
      <w:r>
        <w:rPr>
          <w:rFonts w:eastAsia="Times New Roman" w:cs="Times New Roman"/>
          <w:szCs w:val="24"/>
        </w:rPr>
        <w:t>ί</w:t>
      </w:r>
      <w:r>
        <w:rPr>
          <w:rFonts w:eastAsia="Times New Roman" w:cs="Times New Roman"/>
          <w:szCs w:val="24"/>
        </w:rPr>
        <w:t>α βαρυσήμαντη δήλωση αυτή. Διότι, όπως ξέρετε, κυρίες και κύριοι Βουλευτές, ο Υ</w:t>
      </w:r>
      <w:r>
        <w:rPr>
          <w:rFonts w:eastAsia="Times New Roman" w:cs="Times New Roman"/>
          <w:szCs w:val="24"/>
        </w:rPr>
        <w:t xml:space="preserve">πουργός Εξωτερικών τη Μεγάλη Εβδομάδα, προ ολίγου δηλαδή, ενημέρωσε όλα τα πολιτικά κόμματα </w:t>
      </w:r>
      <w:r w:rsidRPr="00D71781">
        <w:rPr>
          <w:rFonts w:eastAsia="Times New Roman" w:cs="Times New Roman"/>
          <w:szCs w:val="24"/>
        </w:rPr>
        <w:t>-</w:t>
      </w:r>
      <w:r>
        <w:rPr>
          <w:rFonts w:eastAsia="Times New Roman" w:cs="Times New Roman"/>
          <w:szCs w:val="24"/>
        </w:rPr>
        <w:t>και εμάς, τη Δημοκρατική Συμπαράταξη. Ήταν λεπτομερέστατος στην πολύωρη συνάντηση που είχαμε μαζί του, από την οποία δεν προέκυψε ούτε μισή λέξη ως διαρροή</w:t>
      </w:r>
      <w:r w:rsidRPr="00EC3428">
        <w:rPr>
          <w:rFonts w:eastAsia="Times New Roman" w:cs="Times New Roman"/>
          <w:szCs w:val="24"/>
        </w:rPr>
        <w:t xml:space="preserve">. </w:t>
      </w:r>
      <w:r>
        <w:rPr>
          <w:rFonts w:eastAsia="Times New Roman" w:cs="Times New Roman"/>
          <w:szCs w:val="24"/>
        </w:rPr>
        <w:t>Α</w:t>
      </w:r>
      <w:r>
        <w:rPr>
          <w:rFonts w:eastAsia="Times New Roman" w:cs="Times New Roman"/>
          <w:szCs w:val="24"/>
        </w:rPr>
        <w:t>υτό ε</w:t>
      </w:r>
      <w:r>
        <w:rPr>
          <w:rFonts w:eastAsia="Times New Roman" w:cs="Times New Roman"/>
          <w:szCs w:val="24"/>
        </w:rPr>
        <w:t xml:space="preserve">ίναι θετικό και για τις δυο πλευρές. Από τη </w:t>
      </w:r>
      <w:r>
        <w:rPr>
          <w:rFonts w:eastAsia="Times New Roman" w:cs="Times New Roman"/>
          <w:szCs w:val="24"/>
        </w:rPr>
        <w:lastRenderedPageBreak/>
        <w:t xml:space="preserve">λεπτομερέστατη ενημέρωση που είχαμε, λάβαμε πληροφορίες επί της ουσίας για όλα τα θέματα που αφορούν στη διαπραγμάτευση. </w:t>
      </w:r>
    </w:p>
    <w:p w14:paraId="3396991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Συνεπώς εφόσον ολοκληρώνουν οι δ</w:t>
      </w:r>
      <w:r>
        <w:rPr>
          <w:rFonts w:eastAsia="Times New Roman" w:cs="Times New Roman"/>
          <w:szCs w:val="24"/>
        </w:rPr>
        <w:t>ύ</w:t>
      </w:r>
      <w:r>
        <w:rPr>
          <w:rFonts w:eastAsia="Times New Roman" w:cs="Times New Roman"/>
          <w:szCs w:val="24"/>
        </w:rPr>
        <w:t>ο Υπουργοί των Εξωτερικών, αυτό σημαίνει ότι πάρα πολλά θ</w:t>
      </w:r>
      <w:r>
        <w:rPr>
          <w:rFonts w:eastAsia="Times New Roman" w:cs="Times New Roman"/>
          <w:szCs w:val="24"/>
        </w:rPr>
        <w:t xml:space="preserve">έματα ή όλα έχουν εξαντληθεί και η </w:t>
      </w:r>
      <w:r>
        <w:rPr>
          <w:rFonts w:eastAsia="Times New Roman" w:cs="Times New Roman"/>
          <w:szCs w:val="24"/>
        </w:rPr>
        <w:t>σ</w:t>
      </w:r>
      <w:r>
        <w:rPr>
          <w:rFonts w:eastAsia="Times New Roman" w:cs="Times New Roman"/>
          <w:szCs w:val="24"/>
        </w:rPr>
        <w:t xml:space="preserve">υμφωνία είναι στο τραπέζι τους και οι Πρωθυπουργοί θα την απορρίψουν ή θα την επικυρώσουν. Αυτή είναι η ορθή σειρά. </w:t>
      </w:r>
    </w:p>
    <w:p w14:paraId="3396991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Ωστόσο, η Αντιπολίτευση δεν μπορεί να διατυπώσει γνώμη -και μάλιστα αναφέρομαι στη Δημοκρατική Συμπαράτ</w:t>
      </w:r>
      <w:r>
        <w:rPr>
          <w:rFonts w:eastAsia="Times New Roman" w:cs="Times New Roman"/>
          <w:szCs w:val="24"/>
        </w:rPr>
        <w:t xml:space="preserve">αξη που έχει κρατήσει επί μήνες μια στάση ευθύνης. Η Αντιπολίτευση περιμένει να δει ποια είναι ακριβώς η </w:t>
      </w:r>
      <w:r>
        <w:rPr>
          <w:rFonts w:eastAsia="Times New Roman" w:cs="Times New Roman"/>
          <w:szCs w:val="24"/>
        </w:rPr>
        <w:t>σ</w:t>
      </w:r>
      <w:r>
        <w:rPr>
          <w:rFonts w:eastAsia="Times New Roman" w:cs="Times New Roman"/>
          <w:szCs w:val="24"/>
        </w:rPr>
        <w:t xml:space="preserve">υμφωνία σε επίπεδο Υπουργών Εξωτερικών και ποια θα είναι η συνέχεια. </w:t>
      </w:r>
    </w:p>
    <w:p w14:paraId="3396991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Ανησυχούμε από το γεγονός ότι έπεσε στο τραπέζι, κατά τη συζήτηση ανάμεσα στους </w:t>
      </w:r>
      <w:r>
        <w:rPr>
          <w:rFonts w:eastAsia="Times New Roman" w:cs="Times New Roman"/>
          <w:szCs w:val="24"/>
        </w:rPr>
        <w:t xml:space="preserve">δύο Πρωθυπουργούς, ένα όνομα που ήταν εκτός εθνικής γραμμής. Διότι αντί γεωγραφικού προσδιορισμού, προτάθηκε από την πλευρά των Σκοπίων ένας φορτισμένος ιδεολογικά και με έντονη </w:t>
      </w:r>
      <w:proofErr w:type="spellStart"/>
      <w:r>
        <w:rPr>
          <w:rFonts w:eastAsia="Times New Roman" w:cs="Times New Roman"/>
          <w:szCs w:val="24"/>
        </w:rPr>
        <w:t>αλυτρωτική</w:t>
      </w:r>
      <w:proofErr w:type="spellEnd"/>
      <w:r>
        <w:rPr>
          <w:rFonts w:eastAsia="Times New Roman" w:cs="Times New Roman"/>
          <w:szCs w:val="24"/>
        </w:rPr>
        <w:t xml:space="preserve"> διάσταση προσδιορισμός. </w:t>
      </w:r>
    </w:p>
    <w:p w14:paraId="3396991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Ο Πρωθυπουργός δεν τον απέρριψε αμέσως. Το</w:t>
      </w:r>
      <w:r>
        <w:rPr>
          <w:rFonts w:eastAsia="Times New Roman" w:cs="Times New Roman"/>
          <w:szCs w:val="24"/>
        </w:rPr>
        <w:t xml:space="preserve">ν κυκλοφόρησε στα </w:t>
      </w:r>
      <w:r>
        <w:rPr>
          <w:rFonts w:eastAsia="Times New Roman" w:cs="Times New Roman"/>
          <w:szCs w:val="24"/>
        </w:rPr>
        <w:t>κ</w:t>
      </w:r>
      <w:r>
        <w:rPr>
          <w:rFonts w:eastAsia="Times New Roman" w:cs="Times New Roman"/>
          <w:szCs w:val="24"/>
        </w:rPr>
        <w:t xml:space="preserve">όμματα στην Ελλάδα. Επιφυλάχθηκε να απαντήσει σε πρώτο στάδιο, παρ’ ότι ήταν εκτός εθνικής γραμμής, όπως αυτή διαμορφώθηκε τη δεκαετία του 2000. </w:t>
      </w:r>
      <w:proofErr w:type="spellStart"/>
      <w:r>
        <w:rPr>
          <w:rFonts w:eastAsia="Times New Roman" w:cs="Times New Roman"/>
          <w:szCs w:val="24"/>
        </w:rPr>
        <w:t>Απήντησε</w:t>
      </w:r>
      <w:proofErr w:type="spellEnd"/>
      <w:r>
        <w:rPr>
          <w:rFonts w:eastAsia="Times New Roman" w:cs="Times New Roman"/>
          <w:szCs w:val="24"/>
        </w:rPr>
        <w:t xml:space="preserve"> αρνητικά </w:t>
      </w:r>
      <w:r w:rsidRPr="00EC3428">
        <w:rPr>
          <w:rFonts w:eastAsia="Times New Roman" w:cs="Times New Roman"/>
          <w:szCs w:val="24"/>
        </w:rPr>
        <w:t>πολύ εκ των υστέρων.</w:t>
      </w:r>
      <w:r>
        <w:rPr>
          <w:rFonts w:eastAsia="Times New Roman" w:cs="Times New Roman"/>
          <w:szCs w:val="24"/>
        </w:rPr>
        <w:t xml:space="preserve"> Συνεπώς διατηρούμε επιφυλάξεις. Πλην όμως, περιμένουμ</w:t>
      </w:r>
      <w:r>
        <w:rPr>
          <w:rFonts w:eastAsia="Times New Roman" w:cs="Times New Roman"/>
          <w:szCs w:val="24"/>
        </w:rPr>
        <w:t xml:space="preserve">ε ποια θα είναι η τελική κατάληξη και περιμένουμε, όταν η Κυβέρνηση θα το κρίνει αναγκαίο, την ενημέρωσή μας. </w:t>
      </w:r>
    </w:p>
    <w:p w14:paraId="3396991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Επί του σχεδίου νόμου, ο Υπουργός κ. Δραγασάκης γενίκευσε. Σωστά έπραξε. Είμαι κι εγώ υποχρεωμένος να κάνω μ</w:t>
      </w:r>
      <w:r>
        <w:rPr>
          <w:rFonts w:eastAsia="Times New Roman" w:cs="Times New Roman"/>
          <w:szCs w:val="24"/>
        </w:rPr>
        <w:t>ί</w:t>
      </w:r>
      <w:r>
        <w:rPr>
          <w:rFonts w:eastAsia="Times New Roman" w:cs="Times New Roman"/>
          <w:szCs w:val="24"/>
        </w:rPr>
        <w:t>α γενίκευση, αναφερόμενος στο πλαίσι</w:t>
      </w:r>
      <w:r>
        <w:rPr>
          <w:rFonts w:eastAsia="Times New Roman" w:cs="Times New Roman"/>
          <w:szCs w:val="24"/>
        </w:rPr>
        <w:t xml:space="preserve">ο μέσα στο οποίο λέτε ότι εντάσσεται και το παρόν σχέδιο νόμου. </w:t>
      </w:r>
    </w:p>
    <w:p w14:paraId="3396991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Η βασική παράμετρος για την ελληνική οικονομία αυτή τη στιγμή είναι η παράμετρος της ανάπτυξης. Με την ανάπτυξη σχετίζονται τα πάντα -ανταπόκριση στις υποχρεώσεις και κοινωνική αλληλεγγύη- κα</w:t>
      </w:r>
      <w:r>
        <w:rPr>
          <w:rFonts w:eastAsia="Times New Roman" w:cs="Times New Roman"/>
          <w:szCs w:val="24"/>
        </w:rPr>
        <w:t xml:space="preserve">ι το σταυρικό θέμα της Ελληνικής Δημοκρατίας σήμερα είναι αυτό. </w:t>
      </w:r>
    </w:p>
    <w:p w14:paraId="3396991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την έννοια αυτή, νομιμοποιούμαι απολύτως να πω ότι η μέχρι τώρα πορεία σας είναι τραγική. </w:t>
      </w:r>
      <w:r>
        <w:rPr>
          <w:rFonts w:eastAsia="Times New Roman" w:cs="Times New Roman"/>
          <w:szCs w:val="24"/>
        </w:rPr>
        <w:t>Ε</w:t>
      </w:r>
      <w:r>
        <w:rPr>
          <w:rFonts w:eastAsia="Times New Roman" w:cs="Times New Roman"/>
          <w:szCs w:val="24"/>
        </w:rPr>
        <w:t>ίναι τραγική, διότι εσείς τώρα, μετά από τριάμισι χρόνια, πρέπει να αρχίσετε να κάνετε απολογισμο</w:t>
      </w:r>
      <w:r>
        <w:rPr>
          <w:rFonts w:eastAsia="Times New Roman" w:cs="Times New Roman"/>
          <w:szCs w:val="24"/>
        </w:rPr>
        <w:t xml:space="preserve">ύς, απολογισμούς δράσης. </w:t>
      </w:r>
    </w:p>
    <w:p w14:paraId="3396991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Έκανε επίκληση στις </w:t>
      </w:r>
      <w:proofErr w:type="spellStart"/>
      <w:r>
        <w:rPr>
          <w:rFonts w:eastAsia="Times New Roman" w:cs="Times New Roman"/>
          <w:szCs w:val="24"/>
        </w:rPr>
        <w:t>αδειοδοτήσεις</w:t>
      </w:r>
      <w:proofErr w:type="spellEnd"/>
      <w:r>
        <w:rPr>
          <w:rFonts w:eastAsia="Times New Roman" w:cs="Times New Roman"/>
          <w:szCs w:val="24"/>
        </w:rPr>
        <w:t xml:space="preserve"> ο κ. Δραγασάκης με μία έννοια μέλλοντος, αν τον κατάλαβα καλά, </w:t>
      </w:r>
      <w:r w:rsidRPr="00307349">
        <w:rPr>
          <w:rFonts w:eastAsia="Times New Roman" w:cs="Times New Roman"/>
          <w:bCs/>
          <w:shd w:val="clear" w:color="auto" w:fill="FFFFFF"/>
        </w:rPr>
        <w:t xml:space="preserve">δηλαδή </w:t>
      </w:r>
      <w:r>
        <w:rPr>
          <w:rFonts w:eastAsia="Times New Roman" w:cs="Times New Roman"/>
          <w:szCs w:val="24"/>
        </w:rPr>
        <w:t xml:space="preserve">ότι θα φέρετε και κάτι ακόμα. Εμείς εδώ αποκρούσαμε την ψήφιση του νόμου σας περί </w:t>
      </w:r>
      <w:proofErr w:type="spellStart"/>
      <w:r>
        <w:rPr>
          <w:rFonts w:eastAsia="Times New Roman" w:cs="Times New Roman"/>
          <w:szCs w:val="24"/>
        </w:rPr>
        <w:t>αδειοδοτήσεων</w:t>
      </w:r>
      <w:proofErr w:type="spellEnd"/>
      <w:r>
        <w:rPr>
          <w:rFonts w:eastAsia="Times New Roman" w:cs="Times New Roman"/>
          <w:szCs w:val="24"/>
        </w:rPr>
        <w:t>, λέγοντας ότι έχει τόσες πολλέ</w:t>
      </w:r>
      <w:r>
        <w:rPr>
          <w:rFonts w:eastAsia="Times New Roman" w:cs="Times New Roman"/>
          <w:szCs w:val="24"/>
        </w:rPr>
        <w:t xml:space="preserve">ς δυσκολίες η εφαρμογή του, που στην πράξη ένας τίτλος είναι και το περιεχόμενό του δεν ανταποκρίνεται στον τίτλο του. </w:t>
      </w:r>
    </w:p>
    <w:p w14:paraId="3396992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Ήρθε η ώρα της πράξης και μετά από δυο ολόκληρα χρόνια αποδεικνύεται ότι δεν στοχεύσατε σωστά. Διότι καταργήσατε τη χορήγηση αδειών προληπτικά, αλλά αφήσατε σε πλήρη ισχύ όλα τα αποκάτω. </w:t>
      </w:r>
    </w:p>
    <w:p w14:paraId="3396992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Επομένως όταν οι υπηρεσίες για δευτερεύουσες της </w:t>
      </w:r>
      <w:proofErr w:type="spellStart"/>
      <w:r>
        <w:rPr>
          <w:rFonts w:eastAsia="Times New Roman" w:cs="Times New Roman"/>
          <w:szCs w:val="24"/>
        </w:rPr>
        <w:t>αδειοδότησης</w:t>
      </w:r>
      <w:proofErr w:type="spellEnd"/>
      <w:r>
        <w:rPr>
          <w:rFonts w:eastAsia="Times New Roman" w:cs="Times New Roman"/>
          <w:szCs w:val="24"/>
        </w:rPr>
        <w:t xml:space="preserve"> λειτου</w:t>
      </w:r>
      <w:r>
        <w:rPr>
          <w:rFonts w:eastAsia="Times New Roman" w:cs="Times New Roman"/>
          <w:szCs w:val="24"/>
        </w:rPr>
        <w:t xml:space="preserve">ργίες έχουν τον ίδιο λόγο και κάνουν ένα, δυο, τρία χρόνια να ανταποκριθούν, τότε ποια κατάργηση </w:t>
      </w:r>
      <w:proofErr w:type="spellStart"/>
      <w:r>
        <w:rPr>
          <w:rFonts w:eastAsia="Times New Roman" w:cs="Times New Roman"/>
          <w:szCs w:val="24"/>
        </w:rPr>
        <w:t>αδειοδοτήσεων</w:t>
      </w:r>
      <w:proofErr w:type="spellEnd"/>
      <w:r>
        <w:rPr>
          <w:rFonts w:eastAsia="Times New Roman" w:cs="Times New Roman"/>
          <w:szCs w:val="24"/>
        </w:rPr>
        <w:t xml:space="preserve"> έχουμε; </w:t>
      </w:r>
    </w:p>
    <w:p w14:paraId="3396992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υπογραμμίσω ότι έχετε στοιχεία, εν προκειμένω, συγκρουόμενων πολιτικών και πάντως έλλειψης συντονισμού. Γι’ αυτό, όταν είδα το </w:t>
      </w:r>
      <w:r>
        <w:rPr>
          <w:rFonts w:eastAsia="Times New Roman" w:cs="Times New Roman"/>
          <w:szCs w:val="24"/>
        </w:rPr>
        <w:t>ο</w:t>
      </w:r>
      <w:r>
        <w:rPr>
          <w:rFonts w:eastAsia="Times New Roman" w:cs="Times New Roman"/>
          <w:szCs w:val="24"/>
        </w:rPr>
        <w:t xml:space="preserve">λιστικό </w:t>
      </w:r>
      <w:r>
        <w:rPr>
          <w:rFonts w:eastAsia="Times New Roman" w:cs="Times New Roman"/>
          <w:szCs w:val="24"/>
        </w:rPr>
        <w:t>σ</w:t>
      </w:r>
      <w:r>
        <w:rPr>
          <w:rFonts w:eastAsia="Times New Roman" w:cs="Times New Roman"/>
          <w:szCs w:val="24"/>
        </w:rPr>
        <w:t xml:space="preserve">χέδιο, και έχοντας ακούσει και τον κ. Παπαδημητρίου και τον κ. Σταθάκη τα προηγούμενα χρόνια, μου ήρθε στο μυαλό η μάχη της </w:t>
      </w:r>
      <w:proofErr w:type="spellStart"/>
      <w:r>
        <w:rPr>
          <w:rFonts w:eastAsia="Times New Roman" w:cs="Times New Roman"/>
          <w:szCs w:val="24"/>
        </w:rPr>
        <w:t>Μπαλακλάβα</w:t>
      </w:r>
      <w:proofErr w:type="spellEnd"/>
      <w:r>
        <w:rPr>
          <w:rFonts w:eastAsia="Times New Roman" w:cs="Times New Roman"/>
          <w:szCs w:val="24"/>
        </w:rPr>
        <w:t xml:space="preserve"> το 1854 και ένας πολύ σοβαρός και μεγάλος, όπως λένε οι ειδικότεροι, Άγγλος ποιητής, ο οποίος έλεγε «πάμε στην κ</w:t>
      </w:r>
      <w:r>
        <w:rPr>
          <w:rFonts w:eastAsia="Times New Roman" w:cs="Times New Roman"/>
          <w:szCs w:val="24"/>
        </w:rPr>
        <w:t>οιλάδα του θανάτου».</w:t>
      </w:r>
    </w:p>
    <w:p w14:paraId="3396992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Όταν δεν έχετε συντονισμό, δεν μπορείτε να ανταποκριθείτε στις υποχρεώσεις του μεγάλου αναπτυξιακού στόχου της χώρας</w:t>
      </w:r>
      <w:r w:rsidRPr="00A056E2">
        <w:rPr>
          <w:rFonts w:eastAsia="Times New Roman" w:cs="Times New Roman"/>
          <w:szCs w:val="24"/>
        </w:rPr>
        <w:t>,</w:t>
      </w:r>
      <w:r>
        <w:rPr>
          <w:rFonts w:eastAsia="Times New Roman" w:cs="Times New Roman"/>
          <w:szCs w:val="24"/>
        </w:rPr>
        <w:t xml:space="preserve"> που είναι η ανάπτυξη. </w:t>
      </w:r>
    </w:p>
    <w:p w14:paraId="3396992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Κάνοντας για ένα δευτερόλεπτο σύντομη ιστορική αναδρομή, σας θυμίζω ότι παραλάβατε, όπως ομολο</w:t>
      </w:r>
      <w:r>
        <w:rPr>
          <w:rFonts w:eastAsia="Times New Roman" w:cs="Times New Roman"/>
          <w:szCs w:val="24"/>
        </w:rPr>
        <w:t>γήσατε μετά στους απολογισμούς του κράτους, μια χώρα με 0,8% ανάπτυξη το 2014. Πήγαν πίσω όλες οι προβλέψεις όλων των διεθνών οργανισμών για ανάπτυξη 3% και παραπάνω το 2015, το 2016, το 2017. Πήγατε πίσω δύο χρόνια και τώρα είστε πίσω από τους ευρωπαϊκούς</w:t>
      </w:r>
      <w:r>
        <w:rPr>
          <w:rFonts w:eastAsia="Times New Roman" w:cs="Times New Roman"/>
          <w:szCs w:val="24"/>
        </w:rPr>
        <w:t xml:space="preserve"> μέσους όρους, είστε πίσω από τις ανάγκες. Αυτό δημιουργεί προβλήματα. </w:t>
      </w:r>
    </w:p>
    <w:p w14:paraId="3396992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ξεπεράσεις τέτοιου είδους προβλήματα, είτε εσείς είτε η επόμενη </w:t>
      </w:r>
      <w:r>
        <w:rPr>
          <w:rFonts w:eastAsia="Times New Roman" w:cs="Times New Roman"/>
          <w:szCs w:val="24"/>
        </w:rPr>
        <w:t>κ</w:t>
      </w:r>
      <w:r>
        <w:rPr>
          <w:rFonts w:eastAsia="Times New Roman" w:cs="Times New Roman"/>
          <w:szCs w:val="24"/>
        </w:rPr>
        <w:t xml:space="preserve">υβέρνηση, πρέπει να φθάσεις σε πραγματικά </w:t>
      </w:r>
      <w:proofErr w:type="spellStart"/>
      <w:r>
        <w:rPr>
          <w:rFonts w:eastAsia="Times New Roman" w:cs="Times New Roman"/>
          <w:szCs w:val="24"/>
        </w:rPr>
        <w:t>σοκαριστικούς</w:t>
      </w:r>
      <w:proofErr w:type="spellEnd"/>
      <w:r>
        <w:rPr>
          <w:rFonts w:eastAsia="Times New Roman" w:cs="Times New Roman"/>
          <w:szCs w:val="24"/>
        </w:rPr>
        <w:t xml:space="preserve"> ρυθμούς ανάπτυξης για να φέρεις τα πράγματα στα ίσια του</w:t>
      </w:r>
      <w:r>
        <w:rPr>
          <w:rFonts w:eastAsia="Times New Roman" w:cs="Times New Roman"/>
          <w:szCs w:val="24"/>
        </w:rPr>
        <w:t xml:space="preserve">ς. Και για να γίνει αυτό, δεν μπορείς να έρχεσαι στη Βουλή στα μέσα του σωτηρίου έτους 2018 και να κάνεις προγραμματικές δηλώσεις, όπως ήταν οι δηλώσεις του κ. Δραγασάκη πριν από λίγες ώρες. Διότι ήταν προγραμματικές δηλώσεις. </w:t>
      </w:r>
    </w:p>
    <w:p w14:paraId="3396992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Καταλαβαίνω ότι τώρα ξεκινάε</w:t>
      </w:r>
      <w:r>
        <w:rPr>
          <w:rFonts w:eastAsia="Times New Roman" w:cs="Times New Roman"/>
          <w:szCs w:val="24"/>
        </w:rPr>
        <w:t>ι σε αυτό το Υπουργείο και έχει τα ελαφρυντικά του ατομικά. Είναι όμως ο τρίτος κατά σειρά. Προηγήθηκε ο κ. Σταθάκης, ο κ. Παπαδημητρίου. Ο κ. Δραγασάκης είναι ο τρίτος μετά από τρία χρόνια και μισό. Ε, δεν γίνεται να λες περί κακώς κειμένων και να μην είσ</w:t>
      </w:r>
      <w:r>
        <w:rPr>
          <w:rFonts w:eastAsia="Times New Roman" w:cs="Times New Roman"/>
          <w:szCs w:val="24"/>
        </w:rPr>
        <w:t xml:space="preserve">αι έτοιμος να πεις εδώ και τώρα τι θα κάνεις για τους στόχους που έχεις βάλει. </w:t>
      </w:r>
    </w:p>
    <w:p w14:paraId="3396992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Του είπα ότι δεν ανέφερε αρκετά το «Ολιστικό Σχέδιο Ανάπτυξης». Απαντώντας, μου είπε ότι το ανέφερε, διότι αυτά που είπε είναι ενσωματωμένα εκεί. </w:t>
      </w:r>
    </w:p>
    <w:p w14:paraId="3396992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w:t>
      </w:r>
      <w:r>
        <w:rPr>
          <w:rFonts w:eastAsia="Times New Roman" w:cs="Times New Roman"/>
          <w:szCs w:val="24"/>
        </w:rPr>
        <w:t>το πρόβλημα δεν είναι να λέμε ότι θέλουμε να μειώσουμε τους φόρους. Εμείς τους είχαμε μειώσει. Είχαμε ξεκινήσει με σημαντικές μειώσεις. Τους αυξήσατε. Είναι γνωστά. Δεν θα τα ξαναπούμε. Το να μεταφέρεις, όμως, ως πολιτική τρέχουσα τον στόχο σου σε μια υποψ</w:t>
      </w:r>
      <w:r>
        <w:rPr>
          <w:rFonts w:eastAsia="Times New Roman" w:cs="Times New Roman"/>
          <w:szCs w:val="24"/>
        </w:rPr>
        <w:t>ιασμένη Εθνική Αντιπροσωπεία που έχει πολυετή εμπειρία από την κρίση δεν είναι σωστό. Δεν μπορεί να λες «θα μειώσω τους φόρους». Δεν μπορείς να λες «θα αυξήσω τον κατώτατο». Πρέπει να πεις πώς θα προκύψει η ανάπτυξη από την οποία θα αποκτήσεις τη δυνατότητ</w:t>
      </w:r>
      <w:r>
        <w:rPr>
          <w:rFonts w:eastAsia="Times New Roman" w:cs="Times New Roman"/>
          <w:szCs w:val="24"/>
        </w:rPr>
        <w:t xml:space="preserve">α να παρέμβεις θετικά στη φορολογία και στον καθορισμό του κατώτατου μισθού </w:t>
      </w:r>
      <w:proofErr w:type="spellStart"/>
      <w:r>
        <w:rPr>
          <w:rFonts w:eastAsia="Times New Roman" w:cs="Times New Roman"/>
          <w:szCs w:val="24"/>
        </w:rPr>
        <w:t>κ.ο.κ.</w:t>
      </w:r>
      <w:proofErr w:type="spellEnd"/>
      <w:r>
        <w:rPr>
          <w:rFonts w:eastAsia="Times New Roman" w:cs="Times New Roman"/>
          <w:szCs w:val="24"/>
        </w:rPr>
        <w:t xml:space="preserve">. </w:t>
      </w:r>
    </w:p>
    <w:p w14:paraId="3396992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Λέτε: «Το ολιστικό σχέδιο είναι η απάντησή μας». Θα σας διαβάσω ένα, κατά τη γνώμη μου, πάρα πολύ χαρακτηριστικό σημείο του προγράμματος. Διότι εγώ πιστεύω –και το λέω ματ</w:t>
      </w:r>
      <w:r>
        <w:rPr>
          <w:rFonts w:eastAsia="Times New Roman" w:cs="Times New Roman"/>
          <w:szCs w:val="24"/>
        </w:rPr>
        <w:t>αίως, βέβαια, επί χρόνια- ότι το πρόβλημα της ανάπτυξης στην Ελλάδα δεν έχει να κάνει με μεταβιβάσεις κεφαλαίων. Δεν λέω, είναι κι αυτό σοβαρό. Δεν είναι, όμως, το πρώτο. Διότι μπορεί να έχεις κεφάλαια τα οποία τα μεταβιβάζεις, εκ προθέσεως να θες να τα με</w:t>
      </w:r>
      <w:r>
        <w:rPr>
          <w:rFonts w:eastAsia="Times New Roman" w:cs="Times New Roman"/>
          <w:szCs w:val="24"/>
        </w:rPr>
        <w:t xml:space="preserve">ταβιβάσεις δηλαδή, αλλά να μην μπορείς, διότι έχεις αγκυλώσεις </w:t>
      </w:r>
      <w:r>
        <w:rPr>
          <w:rFonts w:eastAsia="Times New Roman" w:cs="Times New Roman"/>
          <w:szCs w:val="24"/>
        </w:rPr>
        <w:lastRenderedPageBreak/>
        <w:t xml:space="preserve">που προκύπτουν από δύο μεγάλες γραφειοκρατίες: τη </w:t>
      </w:r>
      <w:r>
        <w:rPr>
          <w:rFonts w:eastAsia="Times New Roman" w:cs="Times New Roman"/>
          <w:szCs w:val="24"/>
        </w:rPr>
        <w:t>δ</w:t>
      </w:r>
      <w:r>
        <w:rPr>
          <w:rFonts w:eastAsia="Times New Roman" w:cs="Times New Roman"/>
          <w:szCs w:val="24"/>
        </w:rPr>
        <w:t xml:space="preserve">ιοίκηση και τη </w:t>
      </w:r>
      <w:r>
        <w:rPr>
          <w:rFonts w:eastAsia="Times New Roman" w:cs="Times New Roman"/>
          <w:szCs w:val="24"/>
        </w:rPr>
        <w:t>δ</w:t>
      </w:r>
      <w:r>
        <w:rPr>
          <w:rFonts w:eastAsia="Times New Roman" w:cs="Times New Roman"/>
          <w:szCs w:val="24"/>
        </w:rPr>
        <w:t>ικαιοσύνη. Όχι στην απονομή της δικαιοσύνης και στη δικαστική απόφαση, αλλά στο πόσο χρόνο θέλει αυτή, προκειμένου να εκδοθεί,</w:t>
      </w:r>
      <w:r>
        <w:rPr>
          <w:rFonts w:eastAsia="Times New Roman" w:cs="Times New Roman"/>
          <w:szCs w:val="24"/>
        </w:rPr>
        <w:t xml:space="preserve"> και τι προβλήματα αντιμετωπίζουμε στην πορεία. </w:t>
      </w:r>
    </w:p>
    <w:p w14:paraId="3396992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Εγώ τα λέω εν γνώσει των δυσκολιών αυτών, διότι είμαι και νομικός, αλλά και ένας άνθρωπος που αυτά τα παρατηρεί χρόνια. Τώρα που κι εσείς ήρθατε εδώ, σε αυτό το επίπεδο, δηλαδή να συζητάτε βάσει συγκεκριμένη</w:t>
      </w:r>
      <w:r>
        <w:rPr>
          <w:rFonts w:eastAsia="Times New Roman" w:cs="Times New Roman"/>
          <w:szCs w:val="24"/>
        </w:rPr>
        <w:t>ς θεματολογίας, σας διαβάζω τι λέτε. Λέτε στη γενική θεώρηση του προβλήματος -αυτά είναι στη σελίδα 31- ότι η οικονομία έχει ανάγκη να δει θέματα που σχετίζονται με τη διοίκηση και τη δικαιοσύνη και μιλάτε για δικαστική αποτελεσματικότητα και επιτάχυνση τω</w:t>
      </w:r>
      <w:r>
        <w:rPr>
          <w:rFonts w:eastAsia="Times New Roman" w:cs="Times New Roman"/>
          <w:szCs w:val="24"/>
        </w:rPr>
        <w:t xml:space="preserve">ν διαδικασιών. Καλός τίτλος είναι. Δεν λέω.. </w:t>
      </w:r>
    </w:p>
    <w:p w14:paraId="3396992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Όταν πάμε, όμως, στο περιεχόμενο του τίτλου, κύριε Υπουργέ, λέτε τα εξής: «Η βελτίωση της δικαστικής διοίκησης αποτελεί απόλυτη προτεραιότητα του Υπουργείου Δικαιοσύνης και λοιπών θεμάτων. Η Κυβέρνηση επιδιώκει</w:t>
      </w:r>
      <w:r>
        <w:rPr>
          <w:rFonts w:eastAsia="Times New Roman" w:cs="Times New Roman"/>
          <w:szCs w:val="24"/>
        </w:rPr>
        <w:t xml:space="preserve"> να θεσπίσει ένα σύγχρονο </w:t>
      </w:r>
      <w:r>
        <w:rPr>
          <w:rFonts w:eastAsia="Times New Roman" w:cs="Times New Roman"/>
          <w:szCs w:val="24"/>
        </w:rPr>
        <w:lastRenderedPageBreak/>
        <w:t xml:space="preserve">και αποτελεσματικό κράτος δικαίου -ευχαριστούμε- εξασφαλίζοντας παράλληλα ανεμπόδιστη πρόσβαση στη </w:t>
      </w:r>
      <w:r>
        <w:rPr>
          <w:rFonts w:eastAsia="Times New Roman" w:cs="Times New Roman"/>
          <w:szCs w:val="24"/>
        </w:rPr>
        <w:t>δ</w:t>
      </w:r>
      <w:r>
        <w:rPr>
          <w:rFonts w:eastAsia="Times New Roman" w:cs="Times New Roman"/>
          <w:szCs w:val="24"/>
        </w:rPr>
        <w:t>ικαιοσύνη για όλες τις κοινωνικές ομάδες και τους πολίτες». Ευχαριστούμε δύο φορές. «Αποτελεί προτεραιότητα η επιτάχυνση της ακρόα</w:t>
      </w:r>
      <w:r>
        <w:rPr>
          <w:rFonts w:eastAsia="Times New Roman" w:cs="Times New Roman"/>
          <w:szCs w:val="24"/>
        </w:rPr>
        <w:t xml:space="preserve">σης των υποθέσεων και των διαδικασιών -ευχαριστούμε τρεις φορές- και η εξάλειψη των καθυστερήσεων σε αστικές, ποινικές και διοικητικές διαδικασίες». </w:t>
      </w:r>
    </w:p>
    <w:p w14:paraId="3396992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Βρε, τι μου λες! Υπάρχουν αστικές, ποινικές και διοικητικές διαδικασίες; Ευτυχώς που αποκτήσαμε ένα ολιστι</w:t>
      </w:r>
      <w:r>
        <w:rPr>
          <w:rFonts w:eastAsia="Times New Roman" w:cs="Times New Roman"/>
          <w:szCs w:val="24"/>
        </w:rPr>
        <w:t xml:space="preserve">κό σχέδιο ανάπτυξης να μας το πει. Παρακάτω, πώς θα γίνουν αυτά; </w:t>
      </w:r>
    </w:p>
    <w:p w14:paraId="3396992D"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Έχετε αποτιμήσει την αλλαγή στον Κώδικα Πολιτικής Δικονομίας που κάνατε ως </w:t>
      </w:r>
      <w:proofErr w:type="spellStart"/>
      <w:r>
        <w:rPr>
          <w:rFonts w:eastAsia="Times New Roman" w:cs="Times New Roman"/>
          <w:szCs w:val="24"/>
        </w:rPr>
        <w:t>προαπαιτούμενο</w:t>
      </w:r>
      <w:proofErr w:type="spellEnd"/>
      <w:r>
        <w:rPr>
          <w:rFonts w:eastAsia="Times New Roman" w:cs="Times New Roman"/>
          <w:szCs w:val="24"/>
        </w:rPr>
        <w:t xml:space="preserve"> για να μην πτωχεύσει η χώρα το καλοκαίρι του 2015 και που ο Πρωθυπουργός πήγαινε από δικηγορικό σύλλ</w:t>
      </w:r>
      <w:r>
        <w:rPr>
          <w:rFonts w:eastAsia="Times New Roman" w:cs="Times New Roman"/>
          <w:szCs w:val="24"/>
        </w:rPr>
        <w:t xml:space="preserve">ογο σε δικηγορικό σύλλογο και τον κατήγγειλε ως αντιπολίτευση; </w:t>
      </w:r>
    </w:p>
    <w:p w14:paraId="3396992E"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Όταν γίνατε Κυβέρνηση και τελικά μπήκατε σε μια διαδικασία να καταλάβετε πού βρίσκεται η χώρα, σας υποχρέωσαν αυτό το σχέδιο νόμου να το φέρετε εδώ. Το φέρατε, το ψηφίσαμε. Το έχετε αποτιμήσει</w:t>
      </w:r>
      <w:r>
        <w:rPr>
          <w:rFonts w:eastAsia="Times New Roman" w:cs="Times New Roman"/>
          <w:szCs w:val="24"/>
        </w:rPr>
        <w:t xml:space="preserve">; Εγώ λόγω δικηγορικής ενασχόλησης το έχω. Εσείς το έχετε; Δούλεψε; Πρέπει να γίνουν αντίστοιχα βήματα και στις υπόλοιπες περιπτώσεις, δηλαδή και για την Ποινική Δικονομία ή για τη Διοικητική Δικονομία; </w:t>
      </w:r>
    </w:p>
    <w:p w14:paraId="3396992F"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Εδώ πέρα πάντως αυτά δεν τα βλέπουμε και αφού δεν τα</w:t>
      </w:r>
      <w:r>
        <w:rPr>
          <w:rFonts w:eastAsia="Times New Roman" w:cs="Times New Roman"/>
          <w:szCs w:val="24"/>
        </w:rPr>
        <w:t xml:space="preserve"> βλέπουμε εδώ, στο ολιστικό σας σχέδιο, τι νόημα έχει να μας τα αναφέρει με τους τίτλους τους ο Υπουργός Ανάπτυξης; Έχει το νόημα ότι δεν έχετε ακόμα ετοιμάσει αυτά που πρέπει να έχετε ετοιμάσει και κινείστε θέλοντας να κριθείτε με λόγια. Όμως, μεγάλοι στο</w:t>
      </w:r>
      <w:r>
        <w:rPr>
          <w:rFonts w:eastAsia="Times New Roman" w:cs="Times New Roman"/>
          <w:szCs w:val="24"/>
        </w:rPr>
        <w:t xml:space="preserve">χαστές έχουν πει –ένας κυρίως από αυτούς- ότι είσαι αυτό που δείχνουν οι πράξεις σου και όχι αυτό που λένε τα λόγια σου. </w:t>
      </w:r>
    </w:p>
    <w:p w14:paraId="33969930"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στο δικό σας σχέδιο νόμου μού κάνει πραγματική εντύπωση –δεν ξέρω, βέβαια, αν οι συνεργάτες σας το έχουν δει και σας το έχουν υποδ</w:t>
      </w:r>
      <w:r>
        <w:rPr>
          <w:rFonts w:eastAsia="Times New Roman" w:cs="Times New Roman"/>
          <w:szCs w:val="24"/>
        </w:rPr>
        <w:t xml:space="preserve">είξει- ότι η Διεύθυνση </w:t>
      </w:r>
      <w:r>
        <w:rPr>
          <w:rFonts w:eastAsia="Times New Roman" w:cs="Times New Roman"/>
          <w:szCs w:val="24"/>
        </w:rPr>
        <w:lastRenderedPageBreak/>
        <w:t>Επιστημονικών Μελετών σάς κάνει δέκα, έντεκα παρατηρήσεις νομοτεχνικού περιεχομένου, παρατηρήσεις που, αν έχει δίκιο, ο εφαρμοστής των ρυθμίσεών σας σχετικά με τις εταιρείες περιορισμένης ευθύνης θα μπερδευτεί, δεν θα ξέρει τι ακριβώ</w:t>
      </w:r>
      <w:r>
        <w:rPr>
          <w:rFonts w:eastAsia="Times New Roman" w:cs="Times New Roman"/>
          <w:szCs w:val="24"/>
        </w:rPr>
        <w:t>ς είναι αυτό που ορίζει ο νόμος. Μάλιστα, σε κάποιες από αυτές τις περιπτώσεις σας προτείνει να κάνετε συγκεκριμένες παρεμβάσεις και ίσως –δεν είναι εδώ οι συνεργάτες σας- τους δώσετε μια εντολή να σας πουν από αυτά που λέει η Διεύθυνση Επιστημονικών Μελετ</w:t>
      </w:r>
      <w:r>
        <w:rPr>
          <w:rFonts w:eastAsia="Times New Roman" w:cs="Times New Roman"/>
          <w:szCs w:val="24"/>
        </w:rPr>
        <w:t xml:space="preserve">ών τι πρέπει εσείς να κρατήσετε. </w:t>
      </w:r>
    </w:p>
    <w:p w14:paraId="33969931"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λήξης του χρόνου ομιλίας του κυρίου Βουλευτού)</w:t>
      </w:r>
    </w:p>
    <w:p w14:paraId="33969932"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Από όλα αυτά κρατάω –δεν έχω χρόνο και με την ανοχή του Προέδρου θα τελειώσω σε δύο λεπτά- κάτι που έχει θέσει ο κ. Καρράς και σας το θέτο</w:t>
      </w:r>
      <w:r>
        <w:rPr>
          <w:rFonts w:eastAsia="Times New Roman" w:cs="Times New Roman"/>
          <w:szCs w:val="24"/>
        </w:rPr>
        <w:t xml:space="preserve">υν και εδώ οι νομικοί της Διεύθυνσης Επιστημονικών Μελετών. Σας λένε ότι στο άρθρο 2 καταργείτε τη δυνατότητα μιας ΕΠΕ να είναι αόριστης διάρκειας. Και στο άρθρο 12 λέτε ότι αν δεν γίνει η αλλαγή τους, δηλαδή αν δεν προσδιορίσουν τον χρόνο μέχρι το 2021, </w:t>
      </w:r>
      <w:proofErr w:type="spellStart"/>
      <w:r>
        <w:rPr>
          <w:rFonts w:eastAsia="Times New Roman" w:cs="Times New Roman"/>
          <w:szCs w:val="24"/>
        </w:rPr>
        <w:t>λ</w:t>
      </w:r>
      <w:r>
        <w:rPr>
          <w:rFonts w:eastAsia="Times New Roman" w:cs="Times New Roman"/>
          <w:szCs w:val="24"/>
        </w:rPr>
        <w:t>ύονται</w:t>
      </w:r>
      <w:proofErr w:type="spellEnd"/>
      <w:r>
        <w:rPr>
          <w:rFonts w:eastAsia="Times New Roman" w:cs="Times New Roman"/>
          <w:szCs w:val="24"/>
        </w:rPr>
        <w:t xml:space="preserve"> </w:t>
      </w:r>
      <w:r>
        <w:rPr>
          <w:rFonts w:eastAsia="Times New Roman" w:cs="Times New Roman"/>
          <w:szCs w:val="24"/>
        </w:rPr>
        <w:lastRenderedPageBreak/>
        <w:t xml:space="preserve">αυτοδικαίως οι εταιρείες. Σας λένε, μάλιστα, ότι αυτό μπορεί να είναι πάρα πολύ σκληρό ως μέτρο. </w:t>
      </w:r>
    </w:p>
    <w:p w14:paraId="33969933"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πάντως, ο κ. Καρράς και το είπε και μου το επιβεβαιώνει εδώ –το είπε και στην ομιλία του σήμερα, αλλά σας το είχε πει και στην </w:t>
      </w:r>
      <w:r>
        <w:rPr>
          <w:rFonts w:eastAsia="Times New Roman" w:cs="Times New Roman"/>
          <w:szCs w:val="24"/>
        </w:rPr>
        <w:t>ε</w:t>
      </w:r>
      <w:r>
        <w:rPr>
          <w:rFonts w:eastAsia="Times New Roman" w:cs="Times New Roman"/>
          <w:szCs w:val="24"/>
        </w:rPr>
        <w:t>πιτροπή- ότι δεν πρ</w:t>
      </w:r>
      <w:r>
        <w:rPr>
          <w:rFonts w:eastAsia="Times New Roman" w:cs="Times New Roman"/>
          <w:szCs w:val="24"/>
        </w:rPr>
        <w:t>οκύπτει ο σκοπός γιατί το θέλετε αυτό. Ο συνάδελφος</w:t>
      </w:r>
      <w:r>
        <w:rPr>
          <w:rFonts w:eastAsia="Times New Roman" w:cs="Times New Roman"/>
          <w:szCs w:val="24"/>
        </w:rPr>
        <w:t xml:space="preserve"> κ.</w:t>
      </w:r>
      <w:r>
        <w:rPr>
          <w:rFonts w:eastAsia="Times New Roman" w:cs="Times New Roman"/>
          <w:szCs w:val="24"/>
        </w:rPr>
        <w:t xml:space="preserve"> Καρράς υποθέτει, μου μετέφερε μία υπόθεσή του -ίσως να το λένε και αυτό- εσείς, όμως, ούτε στην εισηγητική έκθεση ούτε εδώ μας είπατε γιατί θέλετε οι ΕΠΕ να είναι μόνο ορισμένου χρόνου, καταργείτε τις </w:t>
      </w:r>
      <w:r>
        <w:rPr>
          <w:rFonts w:eastAsia="Times New Roman" w:cs="Times New Roman"/>
          <w:szCs w:val="24"/>
        </w:rPr>
        <w:t xml:space="preserve">αορίστου και προβλέπετε και την κύρωση, αν δεν το κάνουν μόνοι τους, να </w:t>
      </w:r>
      <w:proofErr w:type="spellStart"/>
      <w:r>
        <w:rPr>
          <w:rFonts w:eastAsia="Times New Roman" w:cs="Times New Roman"/>
          <w:szCs w:val="24"/>
        </w:rPr>
        <w:t>λύονται</w:t>
      </w:r>
      <w:proofErr w:type="spellEnd"/>
      <w:r>
        <w:rPr>
          <w:rFonts w:eastAsia="Times New Roman" w:cs="Times New Roman"/>
          <w:szCs w:val="24"/>
        </w:rPr>
        <w:t xml:space="preserve"> αυτοδικαίως το 2021. </w:t>
      </w:r>
    </w:p>
    <w:p w14:paraId="33969934"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ο κ. Κωνσταντινόπουλος σάς είπε κάτι ακόμη. Το επιβεβαίωσε και ο κ. Καρράς. Είμαστε </w:t>
      </w:r>
      <w:proofErr w:type="spellStart"/>
      <w:r>
        <w:rPr>
          <w:rFonts w:eastAsia="Times New Roman" w:cs="Times New Roman"/>
          <w:szCs w:val="24"/>
        </w:rPr>
        <w:t>συνειδότες</w:t>
      </w:r>
      <w:proofErr w:type="spellEnd"/>
      <w:r>
        <w:rPr>
          <w:rFonts w:eastAsia="Times New Roman" w:cs="Times New Roman"/>
          <w:szCs w:val="24"/>
        </w:rPr>
        <w:t xml:space="preserve"> μιας αδυναμίας του σχεδίου νόμου εν προκειμένω. Λέμε ότ</w:t>
      </w:r>
      <w:r>
        <w:rPr>
          <w:rFonts w:eastAsia="Times New Roman" w:cs="Times New Roman"/>
          <w:szCs w:val="24"/>
        </w:rPr>
        <w:t xml:space="preserve">ι αν δεν προβλέψετε, σε σχέση με τις εισφορές, περιορισμό της </w:t>
      </w:r>
      <w:proofErr w:type="spellStart"/>
      <w:r>
        <w:rPr>
          <w:rFonts w:eastAsia="Times New Roman" w:cs="Times New Roman"/>
          <w:szCs w:val="24"/>
        </w:rPr>
        <w:t>εισφοροδοτικής</w:t>
      </w:r>
      <w:proofErr w:type="spellEnd"/>
      <w:r>
        <w:rPr>
          <w:rFonts w:eastAsia="Times New Roman" w:cs="Times New Roman"/>
          <w:szCs w:val="24"/>
        </w:rPr>
        <w:t xml:space="preserve"> υπο</w:t>
      </w:r>
      <w:r>
        <w:rPr>
          <w:rFonts w:eastAsia="Times New Roman" w:cs="Times New Roman"/>
          <w:szCs w:val="24"/>
        </w:rPr>
        <w:lastRenderedPageBreak/>
        <w:t>χρέωσης στον διαχειριστή, τότε κρατάτε βάρη στις ΕΠΕ που κάνουν ασύμφορη τη λειτουργία τους, ασύμφορη δηλαδή τη λειτουργία μιας εταιρικής μορφής που προσιδιάζει σε μικρομεσαίες</w:t>
      </w:r>
      <w:r>
        <w:rPr>
          <w:rFonts w:eastAsia="Times New Roman" w:cs="Times New Roman"/>
          <w:szCs w:val="24"/>
        </w:rPr>
        <w:t xml:space="preserve"> επιχειρήσεις. </w:t>
      </w:r>
    </w:p>
    <w:p w14:paraId="33969935"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Θαρρώ πως σε αυτά που οι συνάδελφοί μου έχουν θέσει με επάρκεια είστε υποχρεωμένος να μας δώσετε κάποιες απαντήσεις, αγαπητέ κύριε Υπουργέ. </w:t>
      </w:r>
    </w:p>
    <w:p w14:paraId="33969936"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Θέλω να κλείσω την τοποθέτησή μου με μία τελική σκέψη. Ο χρόνος δεν υπάρχει. Και δεν είναι μόνο ότι</w:t>
      </w:r>
      <w:r>
        <w:rPr>
          <w:rFonts w:eastAsia="Times New Roman" w:cs="Times New Roman"/>
          <w:szCs w:val="24"/>
        </w:rPr>
        <w:t xml:space="preserve"> έχει τελειώσει το πολιτικό σας ρολόι. Αυτό είναι μια συγκεκριμένη πολιτική αναφορά που γίνεται και δεν θέλει φιλοσοφία. Αν μετρήσεις πότε </w:t>
      </w:r>
      <w:proofErr w:type="spellStart"/>
      <w:r>
        <w:rPr>
          <w:rFonts w:eastAsia="Times New Roman" w:cs="Times New Roman"/>
          <w:szCs w:val="24"/>
        </w:rPr>
        <w:t>εκλεγήκατε</w:t>
      </w:r>
      <w:proofErr w:type="spellEnd"/>
      <w:r>
        <w:rPr>
          <w:rFonts w:eastAsia="Times New Roman" w:cs="Times New Roman"/>
          <w:szCs w:val="24"/>
        </w:rPr>
        <w:t xml:space="preserve"> και πότε τελειώνει η θητεία σας, καταλαβαίνετε ότι η κλεψύδρα είναι γυρισμένη ανάποδα, οι κόκκοι της άμμου</w:t>
      </w:r>
      <w:r>
        <w:rPr>
          <w:rFonts w:eastAsia="Times New Roman" w:cs="Times New Roman"/>
          <w:szCs w:val="24"/>
        </w:rPr>
        <w:t xml:space="preserve"> είναι στο κάτω της μέρος, όποια εκτίμηση και να κάνετε και όποια απόφαση και να πάρετε για το πότε θα γίνουν εκλογές. Το πολιτικό σας ρολόι δείχνει ότι είστε προς το τέλος. </w:t>
      </w:r>
    </w:p>
    <w:p w14:paraId="3396993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Ο χρόνος, όμως, που ενδιαφέρει πιο πολύ την Εθνική Αντιπροσωπεία είναι ο χρόνος τ</w:t>
      </w:r>
      <w:r>
        <w:rPr>
          <w:rFonts w:eastAsia="Times New Roman" w:cs="Times New Roman"/>
          <w:szCs w:val="24"/>
        </w:rPr>
        <w:t xml:space="preserve">ων πολιτών, ο χρόνος των κοινωνών. Δεν έχουν πάρα πολύ χρόνο. Θα έλεγα ότι </w:t>
      </w:r>
      <w:r>
        <w:rPr>
          <w:rFonts w:eastAsia="Times New Roman" w:cs="Times New Roman"/>
          <w:szCs w:val="24"/>
        </w:rPr>
        <w:lastRenderedPageBreak/>
        <w:t xml:space="preserve">δεν έχουν καθόλου χρόνο να διαθέσουν, για να ξυπνήσει το πολιτικό σύστημα, να αφυπνιστεί και να καταστεί, επιτέλους, και στα αναπτυξιακά θέματα πάρα πολύ σαφές. </w:t>
      </w:r>
    </w:p>
    <w:p w14:paraId="3396993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Αφού τώρα το μεγαλύ</w:t>
      </w:r>
      <w:r>
        <w:rPr>
          <w:rFonts w:eastAsia="Times New Roman" w:cs="Times New Roman"/>
          <w:szCs w:val="24"/>
        </w:rPr>
        <w:t>τερο μέρος του Κοινοβουλίου έχει καταλάβει ποιο είναι το πρόβλημα της χώρας, χρωστάει και απαντήσεις. Όσο είστε Κυβέρνηση, τις απαντήσεις αυτές τις χρωστάτε εσείς. Δεν μπορεί να κρύβεστε πίσω από τίτλους: «Κάναμε νέο δίκαιο ΕΠΕ». Θα ψηφίσουμε. «Κάνουμε νέο</w:t>
      </w:r>
      <w:r>
        <w:rPr>
          <w:rFonts w:eastAsia="Times New Roman" w:cs="Times New Roman"/>
          <w:szCs w:val="24"/>
        </w:rPr>
        <w:t xml:space="preserve"> δίκαιο ΕΠΕ». Το θέμα είναι τι δίκαιο κάνουμε. Το θέμα είναι τι αλλαγές κάνουμε και αν αυτές μπορούν να βοηθήσουν την ανάπτυξη. Δεν μπορείτε και ο πολιτικός σας χρόνος έχει τελειώσει.</w:t>
      </w:r>
    </w:p>
    <w:p w14:paraId="3396993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Θα κλείσω, όμως, επιβεβαιώνοντας μία ρύθμισή σας, επιβραβεύοντάς την και λέγοντας ότι θέλουμε να τη στηρίξουμε. Είναι η πρωτοβουλία Κουβέλη να επεκτείνει τα ωφελήματα που σχετίζονται με οικογένειες, με παιδιά δολοφονημένων από την τρομοκρατία ανθρώπων. </w:t>
      </w:r>
    </w:p>
    <w:p w14:paraId="3396993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Κα</w:t>
      </w:r>
      <w:r>
        <w:rPr>
          <w:rFonts w:eastAsia="Times New Roman" w:cs="Times New Roman"/>
          <w:szCs w:val="24"/>
        </w:rPr>
        <w:t xml:space="preserve">ι γιατί παίρνω τον λόγο γι’ αυτό; Τα είπε ο συνάδελφος ο κ. Καρράς. Δεν χρειάζομαι εγώ. Ωστόσο η Διεύθυνση Μελετών σάς κάνει μία παρατήρηση που πιστεύω ότι πρέπει να την αποκρούσετε. </w:t>
      </w:r>
    </w:p>
    <w:p w14:paraId="3396993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Σας λέει -σωστά από την πλευρά της- ότι τίθενται ορισμένα ζητήματα που σ</w:t>
      </w:r>
      <w:r>
        <w:rPr>
          <w:rFonts w:eastAsia="Times New Roman" w:cs="Times New Roman"/>
          <w:szCs w:val="24"/>
        </w:rPr>
        <w:t>χετίζονται με την ισότητα: «Καλά το πρώτο παιδί, αλλά όχι και όλα» και ότι μπορεί να υπάρξουν παράπονα, αιτιάσεις ως προς αυτό.</w:t>
      </w:r>
    </w:p>
    <w:p w14:paraId="3396993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Εγώ σας ζητώ να επιμείνετε, πρώτον, γιατί δεν βλέπω και ποιος μπορεί να παραπονεθεί έχοντας έννομο συμφέρον και να πει να μην κά</w:t>
      </w:r>
      <w:r>
        <w:rPr>
          <w:rFonts w:eastAsia="Times New Roman" w:cs="Times New Roman"/>
          <w:szCs w:val="24"/>
        </w:rPr>
        <w:t>νετε τη ρύθμιση αυτή προβάλλοντας θέμα αντισυνταγματικότητας και, δεύτερον, γιατί κανένας δικαστής δεν πρόκειται να σας πει ότι παραβιάσατε την αρχή της ισότητας, κοιτώντας με καθαρό μάτι μια οικογένεια ενός δολοφονημένου. Κάνετε καλά. Κάνει καλά ο Υπουργό</w:t>
      </w:r>
      <w:r>
        <w:rPr>
          <w:rFonts w:eastAsia="Times New Roman" w:cs="Times New Roman"/>
          <w:szCs w:val="24"/>
        </w:rPr>
        <w:t>ς Άμυνας. Εμείς αυτήν</w:t>
      </w:r>
      <w:r>
        <w:rPr>
          <w:rFonts w:eastAsia="Times New Roman" w:cs="Times New Roman"/>
          <w:szCs w:val="24"/>
        </w:rPr>
        <w:t xml:space="preserve"> </w:t>
      </w:r>
      <w:r>
        <w:rPr>
          <w:rFonts w:eastAsia="Times New Roman" w:cs="Times New Roman"/>
          <w:szCs w:val="24"/>
        </w:rPr>
        <w:t>τη διάταξη θα τη στηρίξουμε.</w:t>
      </w:r>
    </w:p>
    <w:p w14:paraId="3396993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396993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 – ΔΗΜΑΡ)</w:t>
      </w:r>
    </w:p>
    <w:p w14:paraId="3396993F" w14:textId="77777777" w:rsidR="000A42A9" w:rsidRDefault="00013445">
      <w:pPr>
        <w:spacing w:after="0" w:line="600" w:lineRule="auto"/>
        <w:ind w:firstLine="720"/>
        <w:jc w:val="both"/>
        <w:rPr>
          <w:rFonts w:eastAsia="Times New Roman" w:cs="Times New Roman"/>
          <w:szCs w:val="24"/>
        </w:rPr>
      </w:pPr>
      <w:r w:rsidRPr="00763007">
        <w:rPr>
          <w:rFonts w:eastAsia="Times New Roman" w:cs="Times New Roman"/>
          <w:b/>
          <w:szCs w:val="24"/>
        </w:rPr>
        <w:t>ΠΡΟΕΔΡΕΥΩΝ (Μάριος Γεωργιάδης):</w:t>
      </w:r>
      <w:r>
        <w:rPr>
          <w:rFonts w:eastAsia="Times New Roman" w:cs="Times New Roman"/>
          <w:szCs w:val="24"/>
        </w:rPr>
        <w:t xml:space="preserve"> Ευχαριστούμε τον κ. Λοβέρδο. </w:t>
      </w:r>
    </w:p>
    <w:p w14:paraId="3396994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Παππάς, Κοινοβουλευτικός </w:t>
      </w:r>
      <w:r>
        <w:rPr>
          <w:rFonts w:eastAsia="Times New Roman" w:cs="Times New Roman"/>
          <w:szCs w:val="24"/>
        </w:rPr>
        <w:t>Εκπρόσωπος της Χρυσής Αυγής, για δώδεκα λεπτά.</w:t>
      </w:r>
    </w:p>
    <w:p w14:paraId="33969941" w14:textId="77777777" w:rsidR="000A42A9" w:rsidRDefault="00013445">
      <w:pPr>
        <w:spacing w:after="0" w:line="600" w:lineRule="auto"/>
        <w:ind w:firstLine="720"/>
        <w:jc w:val="both"/>
        <w:rPr>
          <w:rFonts w:eastAsia="Times New Roman" w:cs="Times New Roman"/>
          <w:szCs w:val="24"/>
        </w:rPr>
      </w:pPr>
      <w:r w:rsidRPr="00763007">
        <w:rPr>
          <w:rFonts w:eastAsia="Times New Roman" w:cs="Times New Roman"/>
          <w:b/>
          <w:szCs w:val="24"/>
        </w:rPr>
        <w:t xml:space="preserve">ΧΡΗΣΤΟΣ ΠΑΠΠΑΣ: </w:t>
      </w:r>
      <w:r>
        <w:rPr>
          <w:rFonts w:eastAsia="Times New Roman" w:cs="Times New Roman"/>
          <w:szCs w:val="24"/>
        </w:rPr>
        <w:t>Σήμερα αποφράδα ημέρα. Και πάλι, όπως και τότε, είναι Τρίτη. Τρίτη 29 Μαΐου 1453 η Πόλις εάλω. Η Πόλη των Κωνσταντίνων πέφτει στα μιαρά χέρια των βαρβάρων Οθωμανών Τούρκων και κλείνει έτσι ο κύ</w:t>
      </w:r>
      <w:r>
        <w:rPr>
          <w:rFonts w:eastAsia="Times New Roman" w:cs="Times New Roman"/>
          <w:szCs w:val="24"/>
        </w:rPr>
        <w:t xml:space="preserve">κλος του μεσαιωνικού </w:t>
      </w:r>
      <w:r>
        <w:rPr>
          <w:rFonts w:eastAsia="Times New Roman" w:cs="Times New Roman"/>
          <w:szCs w:val="24"/>
        </w:rPr>
        <w:t>Ε</w:t>
      </w:r>
      <w:r>
        <w:rPr>
          <w:rFonts w:eastAsia="Times New Roman" w:cs="Times New Roman"/>
          <w:szCs w:val="24"/>
        </w:rPr>
        <w:t>λληνισμού. Οι Έλληνες έκτοτε στα τραγούδια τους, στις παραδόσεις τους, στους ύμνους, στους θρήνους, στους θρύλους διατρανώνουν την πίστη τους, που είναι και πίστη των Ελλήνων εθνικιστών, των εθνικιστών της Χρυσής Αυγής, πως και πάλι μ</w:t>
      </w:r>
      <w:r>
        <w:rPr>
          <w:rFonts w:eastAsia="Times New Roman" w:cs="Times New Roman"/>
          <w:szCs w:val="24"/>
        </w:rPr>
        <w:t xml:space="preserve">ε χρόνια, με καιρούς, πάλι δικά μας θα ’ναι. Έτσι είναι και έτσι πρέπει να είναι, όσο και αν αυτό στενοχωρεί μαρξιστές και φιλελευθέρους. </w:t>
      </w:r>
    </w:p>
    <w:p w14:paraId="3396994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Ερχόμαστε σήμερα να μιλήσουμε για ένα νομοσχέδιο τεχνοκρατικό, σε μια ιδιαίτερη χρονική συγκυρία. Ερχόμαστε σήμερα να</w:t>
      </w:r>
      <w:r>
        <w:rPr>
          <w:rFonts w:eastAsia="Times New Roman" w:cs="Times New Roman"/>
          <w:szCs w:val="24"/>
        </w:rPr>
        <w:t xml:space="preserve"> μιλήσουμε, όταν οι συνομιλίες για το </w:t>
      </w:r>
      <w:r>
        <w:rPr>
          <w:rFonts w:eastAsia="Times New Roman" w:cs="Times New Roman"/>
          <w:szCs w:val="24"/>
        </w:rPr>
        <w:t>σ</w:t>
      </w:r>
      <w:r>
        <w:rPr>
          <w:rFonts w:eastAsia="Times New Roman" w:cs="Times New Roman"/>
          <w:szCs w:val="24"/>
        </w:rPr>
        <w:t xml:space="preserve">κοπιανό μεταξύ των Υπουργών Εξωτερικών τελείωσαν. Το σχέδιο της προδοσίας της Μακεδονίας μας βρίσκεται, δυστυχώς, σε τελικό στάδιο. Ο Κοτζιάς είπε «τελειώσαμε» και η ίδια η </w:t>
      </w:r>
      <w:proofErr w:type="spellStart"/>
      <w:r>
        <w:rPr>
          <w:rFonts w:eastAsia="Times New Roman" w:cs="Times New Roman"/>
          <w:szCs w:val="24"/>
        </w:rPr>
        <w:t>Μέρκελ</w:t>
      </w:r>
      <w:proofErr w:type="spellEnd"/>
      <w:r>
        <w:rPr>
          <w:rFonts w:eastAsia="Times New Roman" w:cs="Times New Roman"/>
          <w:szCs w:val="24"/>
        </w:rPr>
        <w:t xml:space="preserve"> στηρίζει τον Τσίπρα στον κατήφορο της</w:t>
      </w:r>
      <w:r>
        <w:rPr>
          <w:rFonts w:eastAsia="Times New Roman" w:cs="Times New Roman"/>
          <w:szCs w:val="24"/>
        </w:rPr>
        <w:t xml:space="preserve"> προδοσίας του. Αμέσως μετά τις πρώτες ανακοινώσεις από τους Υπουργούς Εξωτερικών, πήρε τηλέφωνο τόσο τον </w:t>
      </w:r>
      <w:proofErr w:type="spellStart"/>
      <w:r>
        <w:rPr>
          <w:rFonts w:eastAsia="Times New Roman" w:cs="Times New Roman"/>
          <w:szCs w:val="24"/>
        </w:rPr>
        <w:t>Ζάεφ</w:t>
      </w:r>
      <w:proofErr w:type="spellEnd"/>
      <w:r>
        <w:rPr>
          <w:rFonts w:eastAsia="Times New Roman" w:cs="Times New Roman"/>
          <w:szCs w:val="24"/>
        </w:rPr>
        <w:t xml:space="preserve"> όσο και τον κ. Τσίπρα, απευθύνοντας έκκληση, δίνοντας δηλαδή κατ’ </w:t>
      </w:r>
      <w:proofErr w:type="spellStart"/>
      <w:r>
        <w:rPr>
          <w:rFonts w:eastAsia="Times New Roman" w:cs="Times New Roman"/>
          <w:szCs w:val="24"/>
        </w:rPr>
        <w:t>ουσίαν</w:t>
      </w:r>
      <w:proofErr w:type="spellEnd"/>
      <w:r>
        <w:rPr>
          <w:rFonts w:eastAsia="Times New Roman" w:cs="Times New Roman"/>
          <w:szCs w:val="24"/>
        </w:rPr>
        <w:t xml:space="preserve"> διαταγή να επιλύσουν τώρα τα τελευταία ζητήματα και να αξιοποιήσουν, ίσω</w:t>
      </w:r>
      <w:r>
        <w:rPr>
          <w:rFonts w:eastAsia="Times New Roman" w:cs="Times New Roman"/>
          <w:szCs w:val="24"/>
        </w:rPr>
        <w:t xml:space="preserve">ς, μια ιστορική ευκαιρία, όπως ανέφερε. </w:t>
      </w:r>
    </w:p>
    <w:p w14:paraId="3396994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Η Ελλάδα έτσι θα μπει σε μία δίνη ενεργειών που θα επιτρέψουν στα συμφέροντα της νέας παγκόσμιας τάξης και τον στρατιωτικό της βραχίονα, που είναι το ΝΑΤΟ, να ανοίξουν, διά της κυβερνήσεως εθνικής μειοδοσίας, την </w:t>
      </w:r>
      <w:proofErr w:type="spellStart"/>
      <w:r>
        <w:rPr>
          <w:rFonts w:eastAsia="Times New Roman" w:cs="Times New Roman"/>
          <w:szCs w:val="24"/>
        </w:rPr>
        <w:t>κε</w:t>
      </w:r>
      <w:r>
        <w:rPr>
          <w:rFonts w:eastAsia="Times New Roman" w:cs="Times New Roman"/>
          <w:szCs w:val="24"/>
        </w:rPr>
        <w:t>ρκόπορτα</w:t>
      </w:r>
      <w:proofErr w:type="spellEnd"/>
      <w:r>
        <w:rPr>
          <w:rFonts w:eastAsia="Times New Roman" w:cs="Times New Roman"/>
          <w:szCs w:val="24"/>
        </w:rPr>
        <w:t xml:space="preserve"> του μελλοντικού ακρωτηριασμού της πατρίδας μας από τους γείτονες </w:t>
      </w:r>
      <w:proofErr w:type="spellStart"/>
      <w:r>
        <w:rPr>
          <w:rFonts w:eastAsia="Times New Roman" w:cs="Times New Roman"/>
          <w:szCs w:val="24"/>
        </w:rPr>
        <w:t>επιβουλείς</w:t>
      </w:r>
      <w:proofErr w:type="spellEnd"/>
      <w:r>
        <w:rPr>
          <w:rFonts w:eastAsia="Times New Roman" w:cs="Times New Roman"/>
          <w:szCs w:val="24"/>
        </w:rPr>
        <w:t>, είτε αυτοί είναι Σκοπιανοί είτε Αλβανοί είτε Τούρκοι.</w:t>
      </w:r>
    </w:p>
    <w:p w14:paraId="3396994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Η Χρυσή Αυγή, όπως και η συντριπτική πλειοψηφία του ελληνικού λαού, λέει «όχι» στην προδοσία. Λέει «όχι» στην παράδο</w:t>
      </w:r>
      <w:r>
        <w:rPr>
          <w:rFonts w:eastAsia="Times New Roman" w:cs="Times New Roman"/>
          <w:szCs w:val="24"/>
        </w:rPr>
        <w:t>ση του ιερού ονόματος της Μακεδονίας μας. Κανένας συμβιβασμός για τη Μακεδονία μας!</w:t>
      </w:r>
    </w:p>
    <w:p w14:paraId="33969945"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t>Και αυτό το λέει σε αντίθεση με τους ψευτοπατριώτες της Νέας Δημοκρατίας, οι οποίοι υποκριτικά κρατούν μια θολή στάση. Άλλοτε στηρίζουν ξεκάθαρα την προδοσία, άλλοτε μένουν</w:t>
      </w:r>
      <w:r>
        <w:rPr>
          <w:rFonts w:eastAsia="Times New Roman" w:cs="Times New Roman"/>
          <w:szCs w:val="24"/>
        </w:rPr>
        <w:t xml:space="preserve"> με </w:t>
      </w:r>
      <w:proofErr w:type="spellStart"/>
      <w:r>
        <w:rPr>
          <w:rFonts w:eastAsia="Times New Roman" w:cs="Times New Roman"/>
          <w:szCs w:val="24"/>
        </w:rPr>
        <w:t>μισόλογα</w:t>
      </w:r>
      <w:proofErr w:type="spellEnd"/>
      <w:r>
        <w:rPr>
          <w:rFonts w:eastAsia="Times New Roman" w:cs="Times New Roman"/>
          <w:szCs w:val="24"/>
        </w:rPr>
        <w:t xml:space="preserve">. Κατ’ </w:t>
      </w:r>
      <w:proofErr w:type="spellStart"/>
      <w:r>
        <w:rPr>
          <w:rFonts w:eastAsia="Times New Roman" w:cs="Times New Roman"/>
          <w:szCs w:val="24"/>
        </w:rPr>
        <w:t>ουσίαν</w:t>
      </w:r>
      <w:proofErr w:type="spellEnd"/>
      <w:r w:rsidRPr="009E4601">
        <w:rPr>
          <w:rFonts w:eastAsia="Times New Roman" w:cs="Times New Roman"/>
          <w:szCs w:val="24"/>
        </w:rPr>
        <w:t>,</w:t>
      </w:r>
      <w:r>
        <w:rPr>
          <w:rFonts w:eastAsia="Times New Roman" w:cs="Times New Roman"/>
          <w:szCs w:val="24"/>
        </w:rPr>
        <w:t xml:space="preserve"> στηρίζουν την προδοσία μένοντας πιστοί στα αφεντικά τους, που δεν είναι άλλοι από τη </w:t>
      </w:r>
      <w:proofErr w:type="spellStart"/>
      <w:r>
        <w:rPr>
          <w:rFonts w:eastAsia="Times New Roman" w:cs="Times New Roman"/>
          <w:szCs w:val="24"/>
        </w:rPr>
        <w:t>Μέρκελ</w:t>
      </w:r>
      <w:proofErr w:type="spellEnd"/>
      <w:r>
        <w:rPr>
          <w:rFonts w:eastAsia="Times New Roman" w:cs="Times New Roman"/>
          <w:szCs w:val="24"/>
        </w:rPr>
        <w:t xml:space="preserve">, το ΝΑΤΟ τους Αμερικανούς. </w:t>
      </w:r>
    </w:p>
    <w:p w14:paraId="33969946"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t>Γιατί τι άλλο από στήριξη είναι η δήλωση του κ. Κουμουτσάκου που είπε πως δεν χρειάζεται να περάσει η συμφωνί</w:t>
      </w:r>
      <w:r>
        <w:rPr>
          <w:rFonts w:eastAsia="Times New Roman" w:cs="Times New Roman"/>
          <w:szCs w:val="24"/>
        </w:rPr>
        <w:t xml:space="preserve">α από τη Βουλή; Τι άλλο είναι παρά στήριξη της προδοσίας, όταν ο ίδιος ο κ. Μητσοτάκης λέει –εντός εισαγωγικών- «λύση δεν υπάρχει χωρίς το όνομα Μακεδονία»; Υποκρισία, λοιπόν, και </w:t>
      </w:r>
      <w:proofErr w:type="spellStart"/>
      <w:r>
        <w:rPr>
          <w:rFonts w:eastAsia="Times New Roman" w:cs="Times New Roman"/>
          <w:szCs w:val="24"/>
        </w:rPr>
        <w:t>ψευτοπατριωτισμός</w:t>
      </w:r>
      <w:proofErr w:type="spellEnd"/>
      <w:r>
        <w:rPr>
          <w:rFonts w:eastAsia="Times New Roman" w:cs="Times New Roman"/>
          <w:szCs w:val="24"/>
        </w:rPr>
        <w:t xml:space="preserve"> και σανός, θα έλεγα, σε βολεμένους και ωφελιμιστές, σε κομ</w:t>
      </w:r>
      <w:r>
        <w:rPr>
          <w:rFonts w:eastAsia="Times New Roman" w:cs="Times New Roman"/>
          <w:szCs w:val="24"/>
        </w:rPr>
        <w:t xml:space="preserve">ματικούς υποταγμένους. </w:t>
      </w:r>
    </w:p>
    <w:p w14:paraId="33969947"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Τολμήστε να κάνετε ένα δημοψήφισμα, Κυβέρνηση και Αξιωματική Αντιπολίτευση. Τολμήστε να κάνετε ένα δημοψήφισμα, να ρωτήσετε τον ελληνικό λαό. Κάντε ένα δημοψήφισμα εσείς, οι δημοκράτες. </w:t>
      </w:r>
    </w:p>
    <w:p w14:paraId="33969948"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t>Τέτοιες μέρες ήταν, στις 28 Μαΐου 1979, που υ</w:t>
      </w:r>
      <w:r>
        <w:rPr>
          <w:rFonts w:eastAsia="Times New Roman" w:cs="Times New Roman"/>
          <w:szCs w:val="24"/>
        </w:rPr>
        <w:t xml:space="preserve">πογράφηκε στο Ζάππειο η πράξη προσχώρησης της Ελλάδος στην Ευρωπαϊκή Οικονομική Κοινότητα, τη μετέπειτα Ευρωπαϊκή Ένωση. </w:t>
      </w:r>
    </w:p>
    <w:p w14:paraId="33969949"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t>Τότε ο αυτοαποκαλούμενος Εθνάρχης, ο Κωνσταντίνος Καραμανλής ερήμην του ελληνικού λαού έβαλε την Ελλάδα σε μια περιπέτεια. Την έβαλε σ</w:t>
      </w:r>
      <w:r>
        <w:rPr>
          <w:rFonts w:eastAsia="Times New Roman" w:cs="Times New Roman"/>
          <w:szCs w:val="24"/>
        </w:rPr>
        <w:t xml:space="preserve">ε μια μακρά πτωτική καταστροφική πορεία. Δεν τόλμησε να κάνει δημοψήφισμα και αυτός ο δημοκράτης, όπως δεν τόλμησε να κάνει δημοψήφισμα και ο έτερος δημοκράτης, ο κ. Σημίτης, όταν μας έβαλε στο ευρώ. </w:t>
      </w:r>
    </w:p>
    <w:p w14:paraId="3396994A"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t>Το ερώτημα που τίθεται είναι: Τι κάνει η Ελλάδα σήμερα;</w:t>
      </w:r>
      <w:r>
        <w:rPr>
          <w:rFonts w:eastAsia="Times New Roman" w:cs="Times New Roman"/>
          <w:szCs w:val="24"/>
        </w:rPr>
        <w:t xml:space="preserve"> Σε ποιο σημείο βρίσκεται; Η Ελλάδα, δυστυχώς, βρίσκεται στο ναδίρ, στα τάρταρα, σε εξαιρετική δεινή θέση </w:t>
      </w:r>
      <w:r>
        <w:rPr>
          <w:rFonts w:eastAsia="Times New Roman" w:cs="Times New Roman"/>
          <w:szCs w:val="24"/>
        </w:rPr>
        <w:lastRenderedPageBreak/>
        <w:t>έχοντας δυστυχώς μια ανάξια ηγεσία -Κυβέρνηση και Αξιωματική Αντιπολίτευση εννοώ- μια ηγεσία που θα έπρεπε να αντιμετωπίσει την εμπόλεμη κατ’ ουσία κα</w:t>
      </w:r>
      <w:r>
        <w:rPr>
          <w:rFonts w:eastAsia="Times New Roman" w:cs="Times New Roman"/>
          <w:szCs w:val="24"/>
        </w:rPr>
        <w:t xml:space="preserve">τάσταση και να αναστρέψει την πορεία προς την ολική καταστροφή. Δημογραφικό και λαθρομετανάστες θα τελειώσουν την πατρίδα. Αν τα συνδυάσεις αυτά και με την οικονομική κρίση, η καταστροφή είναι βεβαία. </w:t>
      </w:r>
    </w:p>
    <w:p w14:paraId="3396994B"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t xml:space="preserve">Ας τα πάρουμε ένα, ένα. Στο δημογραφικό ο ΣΥΡΙΖΑ λέει </w:t>
      </w:r>
      <w:r>
        <w:rPr>
          <w:rFonts w:eastAsia="Times New Roman" w:cs="Times New Roman"/>
          <w:szCs w:val="24"/>
        </w:rPr>
        <w:t xml:space="preserve">ότι η λύση βρίσκεται στους </w:t>
      </w:r>
      <w:proofErr w:type="spellStart"/>
      <w:r>
        <w:rPr>
          <w:rFonts w:eastAsia="Times New Roman" w:cs="Times New Roman"/>
          <w:szCs w:val="24"/>
        </w:rPr>
        <w:t>λαθροεισβολείς</w:t>
      </w:r>
      <w:proofErr w:type="spellEnd"/>
      <w:r>
        <w:rPr>
          <w:rFonts w:eastAsia="Times New Roman" w:cs="Times New Roman"/>
          <w:szCs w:val="24"/>
        </w:rPr>
        <w:t>, στους μετανάστες, όπως λέτε. Συναινεί δηλαδή στην αλλαγή του πληθυσμού στην πατρίδα μας, στα εκατομμύρια των αλλοφύλων μουσουλμάνων –στην πλειοψηφία τους μουσουλμάνοι είναι- οι οποίοι για τον ΣΥΡΙΖΑ θα αποτελέσουν</w:t>
      </w:r>
      <w:r>
        <w:rPr>
          <w:rFonts w:eastAsia="Times New Roman" w:cs="Times New Roman"/>
          <w:szCs w:val="24"/>
        </w:rPr>
        <w:t xml:space="preserve"> τους νέους –εντός εισαγωγικών- «Έλληνες». </w:t>
      </w:r>
    </w:p>
    <w:p w14:paraId="3396994C"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αντί να σταματήσουν αυτή τη </w:t>
      </w:r>
      <w:proofErr w:type="spellStart"/>
      <w:r>
        <w:rPr>
          <w:rFonts w:eastAsia="Times New Roman" w:cs="Times New Roman"/>
          <w:szCs w:val="24"/>
        </w:rPr>
        <w:t>λαθροεπιδρομή</w:t>
      </w:r>
      <w:proofErr w:type="spellEnd"/>
      <w:r>
        <w:rPr>
          <w:rFonts w:eastAsia="Times New Roman" w:cs="Times New Roman"/>
          <w:szCs w:val="24"/>
        </w:rPr>
        <w:t xml:space="preserve"> με απλές σοβαρές κινήσεις, όπως είναι το σχέδιο νόμου της Χρυσής Αυγής για το </w:t>
      </w:r>
      <w:proofErr w:type="spellStart"/>
      <w:r>
        <w:rPr>
          <w:rFonts w:eastAsia="Times New Roman" w:cs="Times New Roman"/>
          <w:szCs w:val="24"/>
        </w:rPr>
        <w:t>λαθρομεταναστευτικό</w:t>
      </w:r>
      <w:proofErr w:type="spellEnd"/>
      <w:r>
        <w:rPr>
          <w:rFonts w:eastAsia="Times New Roman" w:cs="Times New Roman"/>
          <w:szCs w:val="24"/>
        </w:rPr>
        <w:t>, εσείς νομοθετείτε εδώ μέσα μέτρα που να διευκολύνουν την επιπλέον ε</w:t>
      </w:r>
      <w:r>
        <w:rPr>
          <w:rFonts w:eastAsia="Times New Roman" w:cs="Times New Roman"/>
          <w:szCs w:val="24"/>
        </w:rPr>
        <w:t xml:space="preserve">ισροή μεταναστών όπως τους λέτε. Να έρχονται εδώ στην Ελλάδα δηλαδή από όλα τα κράτη της γης. </w:t>
      </w:r>
    </w:p>
    <w:p w14:paraId="3396994D"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Στα σοβαρά κράτη, κυρίες και κύριοι, αν περάσεις παράνομα τα σύνορα, πας φυλακή ή ακόμα σε πυροβολούν. Στην Ελλάδα τι γίνεται; Στην Ελλάδα σου δίνουν επίδομα, δω</w:t>
      </w:r>
      <w:r>
        <w:rPr>
          <w:rFonts w:eastAsia="Times New Roman" w:cs="Times New Roman"/>
          <w:szCs w:val="24"/>
        </w:rPr>
        <w:t xml:space="preserve">ρεάν στέγη, περίθαλψη, ελληνική ταυτότητα και εκλογικό δικαίωμα. Ως εδώ, λοιπόν! Αυτό το αίσχος πρέπει να το σταματήσουμε. </w:t>
      </w:r>
    </w:p>
    <w:p w14:paraId="3396994E"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t>Εμείς οι Έλληνες εθνικιστές, οι αγωνιστές της Χρυσής Αυγής, θέλουμε πατρίδα ελεύθερη, θέλουμε δάσκαλο Έλληνα, θέλουμε προσευχή στα σ</w:t>
      </w:r>
      <w:r>
        <w:rPr>
          <w:rFonts w:eastAsia="Times New Roman" w:cs="Times New Roman"/>
          <w:szCs w:val="24"/>
        </w:rPr>
        <w:t xml:space="preserve">χολεία, θέλουμε έπαρση σημαίας, θέλουμε Ελλάδα σεβαστή σε εχθρούς και φίλους, θέλουμε την πατρίδα μας πίσω και θα την πάρουμε. </w:t>
      </w:r>
    </w:p>
    <w:p w14:paraId="3396994F"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t>Εσείς, Συμπολίτευση και Αντιπολίτευση, το «δημοκρατικό τόξο», όπως αυτοαποκαλείστε, δηλαδή το κόμμα των πολιτικών κομμάτων, σκύβ</w:t>
      </w:r>
      <w:r>
        <w:rPr>
          <w:rFonts w:eastAsia="Times New Roman" w:cs="Times New Roman"/>
          <w:szCs w:val="24"/>
        </w:rPr>
        <w:t xml:space="preserve">ετε όλοι το κεφάλι στην Ευρωπαϊκή Ένωση, στη </w:t>
      </w:r>
      <w:proofErr w:type="spellStart"/>
      <w:r>
        <w:rPr>
          <w:rFonts w:eastAsia="Times New Roman" w:cs="Times New Roman"/>
          <w:szCs w:val="24"/>
        </w:rPr>
        <w:t>Μέρκελ</w:t>
      </w:r>
      <w:proofErr w:type="spellEnd"/>
      <w:r>
        <w:rPr>
          <w:rFonts w:eastAsia="Times New Roman" w:cs="Times New Roman"/>
          <w:szCs w:val="24"/>
        </w:rPr>
        <w:t xml:space="preserve"> και ετοιμάζεστε να επικυρώσετε αναγκαστικά τις διαταγές της, τα </w:t>
      </w:r>
      <w:proofErr w:type="spellStart"/>
      <w:r>
        <w:rPr>
          <w:rFonts w:eastAsia="Times New Roman" w:cs="Times New Roman"/>
          <w:szCs w:val="24"/>
        </w:rPr>
        <w:t>προαπαιτούμενα</w:t>
      </w:r>
      <w:proofErr w:type="spellEnd"/>
      <w:r>
        <w:rPr>
          <w:rFonts w:eastAsia="Times New Roman" w:cs="Times New Roman"/>
          <w:szCs w:val="24"/>
        </w:rPr>
        <w:t xml:space="preserve"> δηλαδή, το πακέτο των ογδόντα οκτώ νέων μέτρων έως τις 14 Ιουνίου, όπως πληροφορηθήκαμε πριν από λίγο στη Διάσκεψη των Προέδρ</w:t>
      </w:r>
      <w:r>
        <w:rPr>
          <w:rFonts w:eastAsia="Times New Roman" w:cs="Times New Roman"/>
          <w:szCs w:val="24"/>
        </w:rPr>
        <w:t xml:space="preserve">ων. </w:t>
      </w:r>
    </w:p>
    <w:p w14:paraId="33969950"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Όλα αυτά, λοιπόν, τα κάνετε σήμερα, ογδοηκοστή ένατη μέρα που οι δύο στρατιωτικοί μας παραμένουν αιχμάλωτοι, όμηροι στις φυλακές της </w:t>
      </w:r>
      <w:proofErr w:type="spellStart"/>
      <w:r>
        <w:rPr>
          <w:rFonts w:eastAsia="Times New Roman" w:cs="Times New Roman"/>
          <w:szCs w:val="24"/>
        </w:rPr>
        <w:t>Ανδριανουπόλεως</w:t>
      </w:r>
      <w:proofErr w:type="spellEnd"/>
      <w:r>
        <w:rPr>
          <w:rFonts w:eastAsia="Times New Roman" w:cs="Times New Roman"/>
          <w:szCs w:val="24"/>
        </w:rPr>
        <w:t xml:space="preserve"> και εσείς δεν έχει προβεί ουσιαστικά σε καμία ενέργεια, σε καμία απάντηση σε αυτή την πρωτοφανή τουρκι</w:t>
      </w:r>
      <w:r>
        <w:rPr>
          <w:rFonts w:eastAsia="Times New Roman" w:cs="Times New Roman"/>
          <w:szCs w:val="24"/>
        </w:rPr>
        <w:t xml:space="preserve">κή πρόκληση.  </w:t>
      </w:r>
    </w:p>
    <w:p w14:paraId="3396995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Όλα αυτά τα κάνετε, όταν οι λαοί του </w:t>
      </w:r>
      <w:r>
        <w:rPr>
          <w:rFonts w:eastAsia="Times New Roman" w:cs="Times New Roman"/>
          <w:szCs w:val="24"/>
        </w:rPr>
        <w:t>ν</w:t>
      </w:r>
      <w:r>
        <w:rPr>
          <w:rFonts w:eastAsia="Times New Roman" w:cs="Times New Roman"/>
          <w:szCs w:val="24"/>
        </w:rPr>
        <w:t>ότου της Ευρώπης ξεσηκώνονται. Και είναι αυτό που σας τρομάζει, η λαϊκή οργή. Τουναντίον, εσείς μεθαύριο πρόκειται να συναινέσετε, δυστυχώς, να πραγματοποιηθεί στην Κομοτηνή μία αισχρή πρόκληση. Πρόκειτα</w:t>
      </w:r>
      <w:r>
        <w:rPr>
          <w:rFonts w:eastAsia="Times New Roman" w:cs="Times New Roman"/>
          <w:szCs w:val="24"/>
        </w:rPr>
        <w:t xml:space="preserve">ι να γίνει την Πέμπτη μία πρόκληση στην Κομοτηνή με τις ευλογίες σας, με τις ευλογίες της Κυβέρνησης. Θα κάνει, λέει, συγκέντρωση το κόμμα της </w:t>
      </w:r>
      <w:proofErr w:type="spellStart"/>
      <w:r>
        <w:rPr>
          <w:rFonts w:eastAsia="Times New Roman" w:cs="Times New Roman"/>
          <w:szCs w:val="24"/>
        </w:rPr>
        <w:t>κεμαλικής</w:t>
      </w:r>
      <w:proofErr w:type="spellEnd"/>
      <w:r>
        <w:rPr>
          <w:rFonts w:eastAsia="Times New Roman" w:cs="Times New Roman"/>
          <w:szCs w:val="24"/>
        </w:rPr>
        <w:t xml:space="preserve"> αντιπολίτευσης. Πού; Στην ελληνική Θράκη! Στο ελεύθερο τμήμα της ελληνικής Θράκης θα γίνει τουρκική προ</w:t>
      </w:r>
      <w:r>
        <w:rPr>
          <w:rFonts w:eastAsia="Times New Roman" w:cs="Times New Roman"/>
          <w:szCs w:val="24"/>
        </w:rPr>
        <w:t xml:space="preserve">εκλογική συγκέντρωση! Μα, πόσο χαμηλά θα πέσετε ακόμα; </w:t>
      </w:r>
    </w:p>
    <w:p w14:paraId="3396995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Και τι λέει ο κ. Προκόπης Παυλόπουλος πάνω σ’ αυτό το θέμα; Διότι στη γειτονική Ιταλία ο Ιταλός Προκόπης Παυλόπουλος, ο Πρόεδρος της Δημοκρατίας  </w:t>
      </w:r>
      <w:proofErr w:type="spellStart"/>
      <w:r>
        <w:rPr>
          <w:rFonts w:eastAsia="Times New Roman" w:cs="Times New Roman"/>
          <w:szCs w:val="24"/>
        </w:rPr>
        <w:t>Ματαρέλα</w:t>
      </w:r>
      <w:proofErr w:type="spellEnd"/>
      <w:r>
        <w:rPr>
          <w:rFonts w:eastAsia="Times New Roman" w:cs="Times New Roman"/>
          <w:szCs w:val="24"/>
        </w:rPr>
        <w:t>, άνθρωπος των τοκογλύφων του Διεθνούς Νομισμα</w:t>
      </w:r>
      <w:r>
        <w:rPr>
          <w:rFonts w:eastAsia="Times New Roman" w:cs="Times New Roman"/>
          <w:szCs w:val="24"/>
        </w:rPr>
        <w:t xml:space="preserve">τικού Ταμείου και της Ευρωπαϊκής </w:t>
      </w:r>
      <w:r>
        <w:rPr>
          <w:rFonts w:eastAsia="Times New Roman" w:cs="Times New Roman"/>
          <w:szCs w:val="24"/>
        </w:rPr>
        <w:lastRenderedPageBreak/>
        <w:t>Ένωσης, κερδίζει χρόνο για τα αφεντικά του πετώντας στα σκουπίδια τη λαϊκή βούληση και θέληση, λέγοντάς μας κατάμουτρα ότι οι εκλογές είναι άχρηστες και ότι τελικά τις κυβερνήσεις τις αποφασίζουν οι οίκοι αξιολόγησης και τα</w:t>
      </w:r>
      <w:r>
        <w:rPr>
          <w:rFonts w:eastAsia="Times New Roman" w:cs="Times New Roman"/>
          <w:szCs w:val="24"/>
        </w:rPr>
        <w:t xml:space="preserve"> χρηματοπιστωτικά λόμπι. </w:t>
      </w:r>
    </w:p>
    <w:p w14:paraId="3396995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Στην Ιταλία έχουμε σε εξέλιξη ένα </w:t>
      </w:r>
      <w:proofErr w:type="spellStart"/>
      <w:r>
        <w:rPr>
          <w:rFonts w:eastAsia="Times New Roman" w:cs="Times New Roman"/>
          <w:szCs w:val="24"/>
        </w:rPr>
        <w:t>μερκελικό</w:t>
      </w:r>
      <w:proofErr w:type="spellEnd"/>
      <w:r>
        <w:rPr>
          <w:rFonts w:eastAsia="Times New Roman" w:cs="Times New Roman"/>
          <w:szCs w:val="24"/>
        </w:rPr>
        <w:t xml:space="preserve"> πραξικόπημα ανάλογο με το πραξικόπημα </w:t>
      </w:r>
      <w:proofErr w:type="spellStart"/>
      <w:r>
        <w:rPr>
          <w:rFonts w:eastAsia="Times New Roman" w:cs="Times New Roman"/>
          <w:szCs w:val="24"/>
        </w:rPr>
        <w:t>Παπαδήμου</w:t>
      </w:r>
      <w:proofErr w:type="spellEnd"/>
      <w:r>
        <w:rPr>
          <w:rFonts w:eastAsia="Times New Roman" w:cs="Times New Roman"/>
          <w:szCs w:val="24"/>
        </w:rPr>
        <w:t xml:space="preserve"> και προκειμένου να μείνει η Ιταλία στο ευρώ, πετάνε στα σκουπίδια την ψήφο του ιταλικού λαού. Όμως, ο ιταλικός λαός ξεσηκώνεται, οι δήμαρχοι της βορείου Ιταλίας ήδη</w:t>
      </w:r>
      <w:r>
        <w:rPr>
          <w:rFonts w:eastAsia="Times New Roman" w:cs="Times New Roman"/>
          <w:szCs w:val="24"/>
        </w:rPr>
        <w:t xml:space="preserve"> κατεβάζουν τα κάδρα του </w:t>
      </w:r>
      <w:proofErr w:type="spellStart"/>
      <w:r>
        <w:rPr>
          <w:rFonts w:eastAsia="Times New Roman" w:cs="Times New Roman"/>
          <w:szCs w:val="24"/>
        </w:rPr>
        <w:t>Ματαρέλα</w:t>
      </w:r>
      <w:proofErr w:type="spellEnd"/>
      <w:r>
        <w:rPr>
          <w:rFonts w:eastAsia="Times New Roman" w:cs="Times New Roman"/>
          <w:szCs w:val="24"/>
        </w:rPr>
        <w:t xml:space="preserve"> από τα δημαρχιακά μέγαρα, σε πολλές πόλεις ήδη καίνε τα πορτρέτα του και όλη την Ιταλία σαρώνει ένα κύμα διαμαρτυρίας. </w:t>
      </w:r>
    </w:p>
    <w:p w14:paraId="3396995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Το μόνο που έχουμε να πούμε στους Ιταλούς αγωνιστές εμείς, η Χρυσή Αυγή, ως κίνημα </w:t>
      </w:r>
      <w:proofErr w:type="spellStart"/>
      <w:r>
        <w:rPr>
          <w:rFonts w:eastAsia="Times New Roman" w:cs="Times New Roman"/>
          <w:szCs w:val="24"/>
        </w:rPr>
        <w:t>ευρωσκεπτικισμού</w:t>
      </w:r>
      <w:proofErr w:type="spellEnd"/>
      <w:r>
        <w:rPr>
          <w:rFonts w:eastAsia="Times New Roman" w:cs="Times New Roman"/>
          <w:szCs w:val="24"/>
        </w:rPr>
        <w:t>, ω</w:t>
      </w:r>
      <w:r>
        <w:rPr>
          <w:rFonts w:eastAsia="Times New Roman" w:cs="Times New Roman"/>
          <w:szCs w:val="24"/>
        </w:rPr>
        <w:t>ς λαϊκό εθνικιστικό κίνημα της Ελλάδος, είναι η ευχή και η προτροπή «</w:t>
      </w:r>
      <w:r w:rsidRPr="00987533">
        <w:rPr>
          <w:rFonts w:eastAsia="Times New Roman" w:cs="Times New Roman"/>
          <w:szCs w:val="24"/>
        </w:rPr>
        <w:t xml:space="preserve">Italiani </w:t>
      </w:r>
      <w:proofErr w:type="spellStart"/>
      <w:r w:rsidRPr="00987533">
        <w:rPr>
          <w:rFonts w:eastAsia="Times New Roman" w:cs="Times New Roman"/>
          <w:szCs w:val="24"/>
        </w:rPr>
        <w:t>Camerati</w:t>
      </w:r>
      <w:proofErr w:type="spellEnd"/>
      <w:r>
        <w:rPr>
          <w:rFonts w:eastAsia="Times New Roman" w:cs="Times New Roman"/>
          <w:szCs w:val="24"/>
        </w:rPr>
        <w:t>,</w:t>
      </w:r>
      <w:r w:rsidRPr="00987533">
        <w:rPr>
          <w:rFonts w:eastAsia="Times New Roman" w:cs="Times New Roman"/>
          <w:szCs w:val="24"/>
        </w:rPr>
        <w:t xml:space="preserve"> </w:t>
      </w:r>
      <w:r>
        <w:rPr>
          <w:rFonts w:eastAsia="Times New Roman" w:cs="Times New Roman"/>
          <w:szCs w:val="24"/>
        </w:rPr>
        <w:t>v</w:t>
      </w:r>
      <w:proofErr w:type="spellStart"/>
      <w:r>
        <w:rPr>
          <w:rFonts w:eastAsia="Times New Roman" w:cs="Times New Roman"/>
          <w:szCs w:val="24"/>
          <w:lang w:val="en-US"/>
        </w:rPr>
        <w:t>i</w:t>
      </w:r>
      <w:r w:rsidRPr="00987533">
        <w:rPr>
          <w:rFonts w:eastAsia="Times New Roman" w:cs="Times New Roman"/>
          <w:szCs w:val="24"/>
        </w:rPr>
        <w:t>nceremo</w:t>
      </w:r>
      <w:proofErr w:type="spellEnd"/>
      <w:r>
        <w:rPr>
          <w:rFonts w:eastAsia="Times New Roman"/>
          <w:color w:val="545454"/>
          <w:szCs w:val="24"/>
          <w:shd w:val="clear" w:color="auto" w:fill="FFFFFF"/>
        </w:rPr>
        <w:t>».</w:t>
      </w:r>
      <w:r>
        <w:rPr>
          <w:rFonts w:eastAsia="Times New Roman" w:cs="Times New Roman"/>
          <w:szCs w:val="24"/>
        </w:rPr>
        <w:t xml:space="preserve"> Ο </w:t>
      </w:r>
      <w:proofErr w:type="spellStart"/>
      <w:r>
        <w:rPr>
          <w:rFonts w:eastAsia="Times New Roman" w:cs="Times New Roman"/>
          <w:szCs w:val="24"/>
        </w:rPr>
        <w:t>Ματαρέλα</w:t>
      </w:r>
      <w:proofErr w:type="spellEnd"/>
      <w:r>
        <w:rPr>
          <w:rFonts w:eastAsia="Times New Roman" w:cs="Times New Roman"/>
          <w:szCs w:val="24"/>
        </w:rPr>
        <w:t xml:space="preserve"> κάνει ακριβώς ό,τι έκανε ο Τσίπρας με το δημοψήφισμα του 2015 και το υπερήφανο «</w:t>
      </w:r>
      <w:r>
        <w:rPr>
          <w:rFonts w:eastAsia="Times New Roman" w:cs="Times New Roman"/>
          <w:szCs w:val="24"/>
        </w:rPr>
        <w:t>όχι</w:t>
      </w:r>
      <w:r>
        <w:rPr>
          <w:rFonts w:eastAsia="Times New Roman" w:cs="Times New Roman"/>
          <w:szCs w:val="24"/>
        </w:rPr>
        <w:t>» του ελληνικού λαού, αποδεικνύοντας περίτρανα στα μάτια αυτού</w:t>
      </w:r>
      <w:r>
        <w:rPr>
          <w:rFonts w:eastAsia="Times New Roman" w:cs="Times New Roman"/>
          <w:szCs w:val="24"/>
        </w:rPr>
        <w:t xml:space="preserve"> του λαού ότι αυτοί οι Αριστεροί, αλλά και οι </w:t>
      </w:r>
      <w:r>
        <w:rPr>
          <w:rFonts w:eastAsia="Times New Roman" w:cs="Times New Roman"/>
          <w:szCs w:val="24"/>
        </w:rPr>
        <w:lastRenderedPageBreak/>
        <w:t>Δεξιοί, οι «</w:t>
      </w:r>
      <w:proofErr w:type="spellStart"/>
      <w:r>
        <w:rPr>
          <w:rFonts w:eastAsia="Times New Roman" w:cs="Times New Roman"/>
          <w:szCs w:val="24"/>
        </w:rPr>
        <w:t>μενουμευρωπήδες</w:t>
      </w:r>
      <w:proofErr w:type="spellEnd"/>
      <w:r>
        <w:rPr>
          <w:rFonts w:eastAsia="Times New Roman" w:cs="Times New Roman"/>
          <w:szCs w:val="24"/>
        </w:rPr>
        <w:t>» και «</w:t>
      </w:r>
      <w:proofErr w:type="spellStart"/>
      <w:r>
        <w:rPr>
          <w:rFonts w:eastAsia="Times New Roman" w:cs="Times New Roman"/>
          <w:szCs w:val="24"/>
        </w:rPr>
        <w:t>ευρωπολάγνοι</w:t>
      </w:r>
      <w:proofErr w:type="spellEnd"/>
      <w:r>
        <w:rPr>
          <w:rFonts w:eastAsia="Times New Roman" w:cs="Times New Roman"/>
          <w:szCs w:val="24"/>
        </w:rPr>
        <w:t>», είναι το ίδιο. Είναι οι δύο πλευρές του αυτού νομίσματος. Είναι το ίδιο με μειωμένα εθνικά αντανακλαστικά και μπορούν να προσφέρουν και οι δύο κομμάτι-κομμάτι τη</w:t>
      </w:r>
      <w:r>
        <w:rPr>
          <w:rFonts w:eastAsia="Times New Roman" w:cs="Times New Roman"/>
          <w:szCs w:val="24"/>
        </w:rPr>
        <w:t xml:space="preserve">ν πατρίδα μας, να πουλήσουν τη Μακεδονία μας, χάριν των προστατών τους. </w:t>
      </w:r>
    </w:p>
    <w:p w14:paraId="3396995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Κάνετε ακριβώς τα αντίθετα αυτών που θα επέβαλε ένα πραγματικό πατριωτικό καθήκον. Η μόνη ενασχόληση που σας έχει απομείνει είναι πώς να φιμώσετε τη φωνή της εθνικής αντίστασης, πώς να φιμώσετε τη Χρυσή Αυγή. Φτάσαμε στο σημείο «παπαγαλάκια» του διαδικτύου</w:t>
      </w:r>
      <w:r>
        <w:rPr>
          <w:rFonts w:eastAsia="Times New Roman" w:cs="Times New Roman"/>
          <w:szCs w:val="24"/>
        </w:rPr>
        <w:t xml:space="preserve"> να βαφτίσουν την παρακρατική επίθεση του Σαββάτου στους συνδικαλιστές της Χρυσής Αυγής στο Πέραμα «επίθεση </w:t>
      </w:r>
      <w:proofErr w:type="spellStart"/>
      <w:r>
        <w:rPr>
          <w:rFonts w:eastAsia="Times New Roman" w:cs="Times New Roman"/>
          <w:szCs w:val="24"/>
        </w:rPr>
        <w:t>Χρυσαυγιτών</w:t>
      </w:r>
      <w:proofErr w:type="spellEnd"/>
      <w:r>
        <w:rPr>
          <w:rFonts w:eastAsia="Times New Roman" w:cs="Times New Roman"/>
          <w:szCs w:val="24"/>
        </w:rPr>
        <w:t>» και αυτό το ψέμα, αυτή η συκοφαντία, να υιοθετηθεί άμεσα από τον ΣΥΡΙΖΑ, πράγμα γελοίο. Είναι γελοίο αυτό που γράφηκε. Είναι γελοία η α</w:t>
      </w:r>
      <w:r>
        <w:rPr>
          <w:rFonts w:eastAsia="Times New Roman" w:cs="Times New Roman"/>
          <w:szCs w:val="24"/>
        </w:rPr>
        <w:t xml:space="preserve">νακοίνωση και γελοίοι αυτοί που την έβγαλαν, που την έκαναν. </w:t>
      </w:r>
    </w:p>
    <w:p w14:paraId="3396995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Σύντροφοι, εκτίθεστε. Να προσέχετε! </w:t>
      </w:r>
    </w:p>
    <w:p w14:paraId="3396995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Σχετικά με το σημερινό νομοσχέδιο, κλείνοντας σιγά-σιγά, κύριε Πρόεδρε, έχω να πω τα εξής: Το παρόν νομοσχέδιο έχει άμεση σχέση με την προδοσία του ονόματος </w:t>
      </w:r>
      <w:r>
        <w:rPr>
          <w:rFonts w:eastAsia="Times New Roman" w:cs="Times New Roman"/>
          <w:szCs w:val="24"/>
        </w:rPr>
        <w:t>της Μακεδονίας, διότι φωτίζει πόσες πτυχές έχει το εθνικό έγκλημα που πάτε να κάνετε, σε μια εποχή που στα Βαλκάνια το επιχειρηματικό έλλειμα της Ελλάδας είναι εμφανές. Πρόκειται για ένα έλλειμα τεχνητό, συντηρούμενο μέσω των μνημονίων, ένα έλλειμα το οποί</w:t>
      </w:r>
      <w:r>
        <w:rPr>
          <w:rFonts w:eastAsia="Times New Roman" w:cs="Times New Roman"/>
          <w:szCs w:val="24"/>
        </w:rPr>
        <w:t xml:space="preserve">ο έχει καταστήσει τους βόρειους γείτονές μας κυρίως στη Βουλγαρία επιχειρηματικό παράδεισο και έχει καταντήσει την Ελλάδα επιχειρηματική κόλαση. </w:t>
      </w:r>
    </w:p>
    <w:p w14:paraId="3396995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Τώρα, εσείς με την αναγόρευση των Σκοπίων ως «Μακεδονία» ανοίγετε και άλλο ασκό του Αιόλου. Θα κάνετε και τα Σ</w:t>
      </w:r>
      <w:r>
        <w:rPr>
          <w:rFonts w:eastAsia="Times New Roman" w:cs="Times New Roman"/>
          <w:szCs w:val="24"/>
        </w:rPr>
        <w:t xml:space="preserve">κόπια από οικονομία εξαρτώμενη από την Ελλάδα, οικονομία ειδικών συνθηκών, δηλαδή ακόμη έναν επιχειρηματικό παράδεισο στα βόρεια σύνορά μας, επιδεινώνοντας περισσότερο τον βίο των Ελλήνων επιχειρηματιών. </w:t>
      </w:r>
    </w:p>
    <w:p w14:paraId="33969959"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t>Με τι προσόντα, λοιπόν, εσείς, άνθρωποι, που θεωρεί</w:t>
      </w:r>
      <w:r>
        <w:rPr>
          <w:rFonts w:eastAsia="Times New Roman" w:cs="Times New Roman"/>
          <w:szCs w:val="24"/>
        </w:rPr>
        <w:t xml:space="preserve">τε την καριέρα χολέρα θα νομοθετήσετε για τις επιχειρήσεις και τις ΕΠΕ που λέτε σήμερα; Το καλύτερο που μπορείτε να κάνετε είναι να αφήσετε την επιχειρηματικότητα στην Ελλάδα μακριά από τα </w:t>
      </w:r>
      <w:r>
        <w:rPr>
          <w:rFonts w:eastAsia="Times New Roman" w:cs="Times New Roman"/>
          <w:szCs w:val="24"/>
        </w:rPr>
        <w:lastRenderedPageBreak/>
        <w:t>κομματικά σας μικροσυμφέροντα. Να το κάνετε αυτό μπας και επιβιώσει</w:t>
      </w:r>
      <w:r>
        <w:rPr>
          <w:rFonts w:eastAsia="Times New Roman" w:cs="Times New Roman"/>
          <w:szCs w:val="24"/>
        </w:rPr>
        <w:t xml:space="preserve"> κανένας χριστιανός.</w:t>
      </w:r>
    </w:p>
    <w:p w14:paraId="3396995A"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Τέλος, η αλήθεια, αν και σκληρή, είναι αδιαμφησβήτητη. Εταιρεία </w:t>
      </w:r>
      <w:r>
        <w:rPr>
          <w:rFonts w:eastAsia="Times New Roman" w:cs="Times New Roman"/>
          <w:szCs w:val="24"/>
        </w:rPr>
        <w:t>π</w:t>
      </w:r>
      <w:r>
        <w:rPr>
          <w:rFonts w:eastAsia="Times New Roman" w:cs="Times New Roman"/>
          <w:szCs w:val="24"/>
        </w:rPr>
        <w:t xml:space="preserve">εριορισμένης </w:t>
      </w:r>
      <w:r>
        <w:rPr>
          <w:rFonts w:eastAsia="Times New Roman" w:cs="Times New Roman"/>
          <w:szCs w:val="24"/>
        </w:rPr>
        <w:t>ε</w:t>
      </w:r>
      <w:r>
        <w:rPr>
          <w:rFonts w:eastAsia="Times New Roman" w:cs="Times New Roman"/>
          <w:szCs w:val="24"/>
        </w:rPr>
        <w:t xml:space="preserve">υθύνης είστε εσείς, η </w:t>
      </w:r>
      <w:r w:rsidRPr="001850F1">
        <w:rPr>
          <w:rFonts w:eastAsia="Times New Roman" w:cs="Times New Roman"/>
          <w:szCs w:val="24"/>
        </w:rPr>
        <w:t>Κυβέρνηση</w:t>
      </w:r>
      <w:r>
        <w:rPr>
          <w:rFonts w:eastAsia="Times New Roman" w:cs="Times New Roman"/>
          <w:szCs w:val="24"/>
        </w:rPr>
        <w:t xml:space="preserve">, που με τους νόμους περί ευθύνης υπουργών δεν </w:t>
      </w:r>
      <w:r w:rsidRPr="00224BE3">
        <w:rPr>
          <w:rFonts w:eastAsia="Times New Roman" w:cs="Times New Roman"/>
          <w:szCs w:val="24"/>
        </w:rPr>
        <w:t xml:space="preserve">μπορεί </w:t>
      </w:r>
      <w:r>
        <w:rPr>
          <w:rFonts w:eastAsia="Times New Roman" w:cs="Times New Roman"/>
          <w:szCs w:val="24"/>
        </w:rPr>
        <w:t>ποτέ κανείς ουσιαστικά να σας αποδώσει ευθύνες. Θα έλεγα μάλιστα ότι έχ</w:t>
      </w:r>
      <w:r>
        <w:rPr>
          <w:rFonts w:eastAsia="Times New Roman" w:cs="Times New Roman"/>
          <w:szCs w:val="24"/>
        </w:rPr>
        <w:t xml:space="preserve">ετε </w:t>
      </w:r>
      <w:r>
        <w:rPr>
          <w:rFonts w:eastAsia="Times New Roman" w:cs="Times New Roman"/>
          <w:szCs w:val="24"/>
          <w:lang w:val="en-US"/>
        </w:rPr>
        <w:t>de</w:t>
      </w:r>
      <w:r w:rsidRPr="00695F92">
        <w:rPr>
          <w:rFonts w:eastAsia="Times New Roman" w:cs="Times New Roman"/>
          <w:szCs w:val="24"/>
        </w:rPr>
        <w:t xml:space="preserve"> </w:t>
      </w:r>
      <w:r>
        <w:rPr>
          <w:rFonts w:eastAsia="Times New Roman" w:cs="Times New Roman"/>
          <w:szCs w:val="24"/>
          <w:lang w:val="en-US"/>
        </w:rPr>
        <w:t>facto</w:t>
      </w:r>
      <w:r w:rsidRPr="00695F92">
        <w:rPr>
          <w:rFonts w:eastAsia="Times New Roman" w:cs="Times New Roman"/>
          <w:szCs w:val="24"/>
        </w:rPr>
        <w:t xml:space="preserve"> </w:t>
      </w:r>
      <w:r>
        <w:rPr>
          <w:rFonts w:eastAsia="Times New Roman" w:cs="Times New Roman"/>
          <w:szCs w:val="24"/>
        </w:rPr>
        <w:t xml:space="preserve">εφεύρει άλλον έναν τύπο εταιρείας, εκείνον της εταιρείας απεριόριστης ανευθυνότητας. </w:t>
      </w:r>
    </w:p>
    <w:p w14:paraId="3396995B" w14:textId="77777777" w:rsidR="000A42A9" w:rsidRDefault="00013445">
      <w:pPr>
        <w:tabs>
          <w:tab w:val="left" w:pos="3873"/>
        </w:tabs>
        <w:spacing w:after="0" w:line="600" w:lineRule="auto"/>
        <w:ind w:firstLine="720"/>
        <w:jc w:val="both"/>
        <w:rPr>
          <w:rFonts w:eastAsia="Times New Roman" w:cs="Times New Roman"/>
          <w:szCs w:val="24"/>
        </w:rPr>
      </w:pPr>
      <w:r>
        <w:rPr>
          <w:rFonts w:eastAsia="Times New Roman" w:cs="Times New Roman"/>
          <w:szCs w:val="24"/>
        </w:rPr>
        <w:t>Η καμόρα του μνημονίου και της εθνικής ενδοτικότητας θα τελειώσει. Να το ξέρετε. Θα έρθει η ώρα που θα τελειώσει. Και θα τελειώσει με τη Χρυσή Αυγή. Κίνημα κ</w:t>
      </w:r>
      <w:r>
        <w:rPr>
          <w:rFonts w:eastAsia="Times New Roman" w:cs="Times New Roman"/>
          <w:szCs w:val="24"/>
        </w:rPr>
        <w:t xml:space="preserve">αι λαός με πίστη και αποφασιστικότητα, εμείς οι Έλληνες εθνικιστές, οι «καταραμένοι φασίστες», ο αστάθμητος παράγοντας, ο μόνος λόγος που η πατρίδα </w:t>
      </w:r>
      <w:r w:rsidRPr="00224BE3">
        <w:rPr>
          <w:rFonts w:eastAsia="Times New Roman" w:cs="Times New Roman"/>
          <w:szCs w:val="24"/>
        </w:rPr>
        <w:t>μπορεί να</w:t>
      </w:r>
      <w:r>
        <w:rPr>
          <w:rFonts w:eastAsia="Times New Roman" w:cs="Times New Roman"/>
          <w:szCs w:val="24"/>
        </w:rPr>
        <w:t xml:space="preserve"> ελπίζει, να προσπαθεί και να μάχεται, λέμε το δικό μας «όχι». Όχι, δεν θα μας λυγίσετε. Θα πάρουμε</w:t>
      </w:r>
      <w:r>
        <w:rPr>
          <w:rFonts w:eastAsia="Times New Roman" w:cs="Times New Roman"/>
          <w:szCs w:val="24"/>
        </w:rPr>
        <w:t xml:space="preserve"> την πατρίδα μας πίσω.</w:t>
      </w:r>
    </w:p>
    <w:p w14:paraId="3396995C" w14:textId="77777777" w:rsidR="000A42A9" w:rsidRDefault="00013445">
      <w:pPr>
        <w:tabs>
          <w:tab w:val="left" w:pos="3873"/>
        </w:tabs>
        <w:spacing w:after="0" w:line="600" w:lineRule="auto"/>
        <w:ind w:firstLine="720"/>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Ευχαριστούμε τον κ. Παππά.</w:t>
      </w:r>
    </w:p>
    <w:p w14:paraId="3396995D" w14:textId="77777777" w:rsidR="000A42A9" w:rsidRDefault="00013445">
      <w:pPr>
        <w:spacing w:after="0" w:line="600" w:lineRule="auto"/>
        <w:ind w:firstLine="720"/>
        <w:jc w:val="both"/>
        <w:rPr>
          <w:rFonts w:eastAsia="Times New Roman" w:cs="Times New Roman"/>
        </w:rPr>
      </w:pPr>
      <w:r w:rsidRPr="00FF2A0A">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w:t>
      </w:r>
      <w:r w:rsidRPr="00FF2A0A">
        <w:rPr>
          <w:rFonts w:eastAsia="Times New Roman" w:cs="Times New Roman"/>
        </w:rPr>
        <w:t xml:space="preserve"> </w:t>
      </w:r>
      <w:r>
        <w:rPr>
          <w:rFonts w:eastAsia="Times New Roman" w:cs="Times New Roman"/>
        </w:rPr>
        <w:t>α</w:t>
      </w:r>
      <w:r w:rsidRPr="00FF2A0A">
        <w:rPr>
          <w:rFonts w:eastAsia="Times New Roman" w:cs="Times New Roman"/>
        </w:rPr>
        <w:t xml:space="preserve">ίθουσας </w:t>
      </w:r>
      <w:r w:rsidRPr="00FF2A0A">
        <w:rPr>
          <w:rFonts w:eastAsia="Times New Roman" w:cs="Times New Roman"/>
        </w:rPr>
        <w:t xml:space="preserve">«ΕΛΕΥΘΕΡΙΟΣ ΒΕΝΙΖΕΛΟΣ» και ενημερώθηκαν για την ιστορία του κτηρίου και τον τρόπο οργάνωσης και λειτουργίας της Βουλής, είκοσι τέσσερις μαθήτριες και μαθητές και </w:t>
      </w:r>
      <w:r>
        <w:rPr>
          <w:rFonts w:eastAsia="Times New Roman" w:cs="Times New Roman"/>
        </w:rPr>
        <w:t>δύο</w:t>
      </w:r>
      <w:r w:rsidRPr="00FF2A0A">
        <w:rPr>
          <w:rFonts w:eastAsia="Times New Roman" w:cs="Times New Roman"/>
        </w:rPr>
        <w:t xml:space="preserve"> εκπαιδευτικοί συνοδοί το</w:t>
      </w:r>
      <w:r>
        <w:rPr>
          <w:rFonts w:eastAsia="Times New Roman" w:cs="Times New Roman"/>
        </w:rPr>
        <w:t>υς από το 8</w:t>
      </w:r>
      <w:r w:rsidRPr="00FF2A0A">
        <w:rPr>
          <w:rFonts w:eastAsia="Times New Roman" w:cs="Times New Roman"/>
          <w:vertAlign w:val="superscript"/>
        </w:rPr>
        <w:t>ο</w:t>
      </w:r>
      <w:r w:rsidRPr="00FF2A0A">
        <w:rPr>
          <w:rFonts w:eastAsia="Times New Roman" w:cs="Times New Roman"/>
        </w:rPr>
        <w:t xml:space="preserve"> Δημοτικό Σχολείο </w:t>
      </w:r>
      <w:r>
        <w:rPr>
          <w:rFonts w:eastAsia="Times New Roman" w:cs="Times New Roman"/>
        </w:rPr>
        <w:t>Βούλας.</w:t>
      </w:r>
    </w:p>
    <w:p w14:paraId="3396995E" w14:textId="77777777" w:rsidR="000A42A9" w:rsidRDefault="00013445">
      <w:pPr>
        <w:spacing w:after="0" w:line="600" w:lineRule="auto"/>
        <w:ind w:firstLine="720"/>
        <w:jc w:val="both"/>
        <w:rPr>
          <w:rFonts w:eastAsia="Times New Roman" w:cs="Times New Roman"/>
        </w:rPr>
      </w:pPr>
      <w:r w:rsidRPr="00FF2A0A">
        <w:rPr>
          <w:rFonts w:eastAsia="Times New Roman" w:cs="Times New Roman"/>
        </w:rPr>
        <w:t>Η Βουλή σ</w:t>
      </w:r>
      <w:r>
        <w:rPr>
          <w:rFonts w:eastAsia="Times New Roman" w:cs="Times New Roman"/>
        </w:rPr>
        <w:t>ά</w:t>
      </w:r>
      <w:r w:rsidRPr="00FF2A0A">
        <w:rPr>
          <w:rFonts w:eastAsia="Times New Roman" w:cs="Times New Roman"/>
        </w:rPr>
        <w:t>ς καλωσο</w:t>
      </w:r>
      <w:r w:rsidRPr="00FF2A0A">
        <w:rPr>
          <w:rFonts w:eastAsia="Times New Roman" w:cs="Times New Roman"/>
        </w:rPr>
        <w:t xml:space="preserve">ρίζει. </w:t>
      </w:r>
    </w:p>
    <w:p w14:paraId="3396995F" w14:textId="77777777" w:rsidR="000A42A9" w:rsidRDefault="00013445">
      <w:pPr>
        <w:spacing w:after="0" w:line="600" w:lineRule="auto"/>
        <w:ind w:firstLine="720"/>
        <w:jc w:val="center"/>
        <w:rPr>
          <w:rFonts w:eastAsia="Times New Roman" w:cs="Times New Roman"/>
        </w:rPr>
      </w:pPr>
      <w:r w:rsidRPr="00FF2A0A">
        <w:rPr>
          <w:rFonts w:eastAsia="Times New Roman" w:cs="Times New Roman"/>
        </w:rPr>
        <w:t>(Χειροκροτήματα απ</w:t>
      </w:r>
      <w:r>
        <w:rPr>
          <w:rFonts w:eastAsia="Times New Roman" w:cs="Times New Roman"/>
        </w:rPr>
        <w:t>’</w:t>
      </w:r>
      <w:r w:rsidRPr="00FF2A0A">
        <w:rPr>
          <w:rFonts w:eastAsia="Times New Roman" w:cs="Times New Roman"/>
        </w:rPr>
        <w:t xml:space="preserve"> όλες τις πτέρυγες της Βουλής)</w:t>
      </w:r>
    </w:p>
    <w:p w14:paraId="33969960" w14:textId="77777777" w:rsidR="000A42A9" w:rsidRDefault="00013445">
      <w:pPr>
        <w:spacing w:after="0" w:line="600" w:lineRule="auto"/>
        <w:ind w:firstLine="720"/>
        <w:jc w:val="both"/>
        <w:rPr>
          <w:rFonts w:eastAsia="Times New Roman"/>
          <w:szCs w:val="24"/>
        </w:rPr>
      </w:pPr>
      <w:r w:rsidRPr="00DA6AB8">
        <w:rPr>
          <w:rFonts w:eastAsia="Times New Roman"/>
          <w:szCs w:val="24"/>
        </w:rPr>
        <w:t xml:space="preserve">Κυρίες και κύριοι συνάδελφοι, ο κ. </w:t>
      </w:r>
      <w:r>
        <w:rPr>
          <w:rFonts w:eastAsia="Times New Roman"/>
          <w:szCs w:val="24"/>
        </w:rPr>
        <w:t xml:space="preserve">Βασίλειος </w:t>
      </w:r>
      <w:proofErr w:type="spellStart"/>
      <w:r>
        <w:rPr>
          <w:rFonts w:eastAsia="Times New Roman"/>
          <w:szCs w:val="24"/>
        </w:rPr>
        <w:t>Κικίλιας</w:t>
      </w:r>
      <w:proofErr w:type="spellEnd"/>
      <w:r>
        <w:rPr>
          <w:rFonts w:eastAsia="Times New Roman"/>
          <w:szCs w:val="24"/>
        </w:rPr>
        <w:t xml:space="preserve">, Βουλευτής Α΄ Αθηνών της </w:t>
      </w:r>
      <w:r w:rsidRPr="00695F92">
        <w:rPr>
          <w:rFonts w:eastAsia="Times New Roman"/>
          <w:szCs w:val="24"/>
        </w:rPr>
        <w:t>Νέας Δημοκρατίας</w:t>
      </w:r>
      <w:r>
        <w:rPr>
          <w:rFonts w:eastAsia="Times New Roman"/>
          <w:szCs w:val="24"/>
        </w:rPr>
        <w:t>, ζητά</w:t>
      </w:r>
      <w:r w:rsidRPr="00DA6AB8">
        <w:rPr>
          <w:rFonts w:eastAsia="Times New Roman"/>
          <w:szCs w:val="24"/>
        </w:rPr>
        <w:t xml:space="preserve"> άδεια ολιγοήμερης απουσίας</w:t>
      </w:r>
      <w:r>
        <w:rPr>
          <w:rFonts w:eastAsia="Times New Roman"/>
          <w:szCs w:val="24"/>
        </w:rPr>
        <w:t xml:space="preserve"> </w:t>
      </w:r>
      <w:r>
        <w:rPr>
          <w:rFonts w:eastAsia="Times New Roman"/>
          <w:szCs w:val="24"/>
        </w:rPr>
        <w:t>από</w:t>
      </w:r>
      <w:r>
        <w:rPr>
          <w:rFonts w:eastAsia="Times New Roman"/>
          <w:szCs w:val="24"/>
        </w:rPr>
        <w:t xml:space="preserve"> 30</w:t>
      </w:r>
      <w:r>
        <w:rPr>
          <w:rFonts w:eastAsia="Times New Roman"/>
          <w:szCs w:val="24"/>
        </w:rPr>
        <w:t xml:space="preserve"> Μαΐου</w:t>
      </w:r>
      <w:r>
        <w:rPr>
          <w:rFonts w:eastAsia="Times New Roman"/>
          <w:szCs w:val="24"/>
        </w:rPr>
        <w:t xml:space="preserve"> </w:t>
      </w:r>
      <w:r>
        <w:rPr>
          <w:rFonts w:eastAsia="Times New Roman"/>
          <w:szCs w:val="24"/>
        </w:rPr>
        <w:t xml:space="preserve">έως και </w:t>
      </w:r>
      <w:r>
        <w:rPr>
          <w:rFonts w:eastAsia="Times New Roman"/>
          <w:szCs w:val="24"/>
        </w:rPr>
        <w:t xml:space="preserve">31 Μαΐου </w:t>
      </w:r>
      <w:r>
        <w:rPr>
          <w:rFonts w:eastAsia="Times New Roman"/>
          <w:szCs w:val="24"/>
        </w:rPr>
        <w:t xml:space="preserve">2018 καθώς </w:t>
      </w:r>
      <w:r>
        <w:rPr>
          <w:rFonts w:eastAsia="Times New Roman"/>
          <w:szCs w:val="24"/>
        </w:rPr>
        <w:t>θα απουσιάζει στην Κύπρο</w:t>
      </w:r>
      <w:r w:rsidRPr="00DA6AB8">
        <w:rPr>
          <w:rFonts w:eastAsia="Times New Roman"/>
          <w:szCs w:val="24"/>
        </w:rPr>
        <w:t xml:space="preserve">. Η Βουλή εγκρίνει; </w:t>
      </w:r>
    </w:p>
    <w:p w14:paraId="33969961" w14:textId="77777777" w:rsidR="000A42A9" w:rsidRDefault="00013445">
      <w:pPr>
        <w:spacing w:after="0" w:line="600" w:lineRule="auto"/>
        <w:ind w:firstLine="720"/>
        <w:jc w:val="both"/>
        <w:rPr>
          <w:rFonts w:eastAsia="Times New Roman"/>
          <w:szCs w:val="24"/>
        </w:rPr>
      </w:pPr>
      <w:r w:rsidRPr="00DA6AB8">
        <w:rPr>
          <w:rFonts w:eastAsia="Times New Roman"/>
          <w:b/>
          <w:szCs w:val="24"/>
        </w:rPr>
        <w:t>ΟΛΟΙ ΟΙ ΒΟΥΛΕΥΤΕΣ:</w:t>
      </w:r>
      <w:r w:rsidRPr="00DA6AB8">
        <w:rPr>
          <w:rFonts w:eastAsia="Times New Roman"/>
          <w:szCs w:val="24"/>
        </w:rPr>
        <w:t xml:space="preserve"> Μάλιστα, μάλιστα.</w:t>
      </w:r>
    </w:p>
    <w:p w14:paraId="33969962" w14:textId="77777777" w:rsidR="000A42A9" w:rsidRDefault="00013445">
      <w:pPr>
        <w:spacing w:after="0" w:line="600" w:lineRule="auto"/>
        <w:ind w:firstLine="720"/>
        <w:jc w:val="both"/>
        <w:rPr>
          <w:rFonts w:eastAsia="Times New Roman" w:cs="Times New Roman"/>
          <w:szCs w:val="24"/>
        </w:rPr>
      </w:pPr>
      <w:r w:rsidRPr="00695F92">
        <w:rPr>
          <w:rFonts w:eastAsia="Times New Roman"/>
          <w:b/>
          <w:bCs/>
          <w:szCs w:val="24"/>
        </w:rPr>
        <w:t>ΠΡΟΕΔΡΕΥΩΝ (Μάριος Γεωργιάδης):</w:t>
      </w:r>
      <w:r w:rsidRPr="00DA6AB8">
        <w:rPr>
          <w:rFonts w:eastAsia="Times New Roman"/>
          <w:b/>
          <w:szCs w:val="24"/>
        </w:rPr>
        <w:t xml:space="preserve"> </w:t>
      </w:r>
      <w:r>
        <w:rPr>
          <w:rFonts w:eastAsia="Times New Roman"/>
          <w:szCs w:val="24"/>
        </w:rPr>
        <w:t>Συνεπώς η</w:t>
      </w:r>
      <w:r w:rsidRPr="00DA6AB8">
        <w:rPr>
          <w:rFonts w:eastAsia="Times New Roman"/>
          <w:szCs w:val="24"/>
        </w:rPr>
        <w:t xml:space="preserve"> Βουλή</w:t>
      </w:r>
      <w:r>
        <w:rPr>
          <w:rFonts w:eastAsia="Times New Roman"/>
          <w:szCs w:val="24"/>
        </w:rPr>
        <w:t xml:space="preserve"> ενέκρινε τη ζητηθείσα άδεια</w:t>
      </w:r>
      <w:r w:rsidRPr="00DA6AB8">
        <w:rPr>
          <w:rFonts w:eastAsia="Times New Roman"/>
          <w:szCs w:val="24"/>
        </w:rPr>
        <w:t>.</w:t>
      </w:r>
    </w:p>
    <w:p w14:paraId="33969963" w14:textId="77777777" w:rsidR="000A42A9" w:rsidRDefault="00013445">
      <w:pPr>
        <w:spacing w:after="0" w:line="600" w:lineRule="auto"/>
        <w:ind w:firstLine="720"/>
        <w:jc w:val="both"/>
        <w:rPr>
          <w:rFonts w:eastAsia="Times New Roman"/>
          <w:szCs w:val="24"/>
        </w:rPr>
      </w:pPr>
      <w:r>
        <w:rPr>
          <w:rFonts w:eastAsia="Times New Roman"/>
          <w:szCs w:val="24"/>
        </w:rPr>
        <w:lastRenderedPageBreak/>
        <w:t xml:space="preserve">Ο κ. </w:t>
      </w:r>
      <w:proofErr w:type="spellStart"/>
      <w:r>
        <w:rPr>
          <w:rFonts w:eastAsia="Times New Roman"/>
          <w:szCs w:val="24"/>
        </w:rPr>
        <w:t>Καραθανασόπουλος</w:t>
      </w:r>
      <w:proofErr w:type="spellEnd"/>
      <w:r>
        <w:rPr>
          <w:rFonts w:eastAsia="Times New Roman"/>
          <w:szCs w:val="24"/>
        </w:rPr>
        <w:t xml:space="preserve">, </w:t>
      </w:r>
      <w:r w:rsidRPr="00695F92">
        <w:rPr>
          <w:rFonts w:eastAsia="Times New Roman"/>
          <w:szCs w:val="24"/>
        </w:rPr>
        <w:t>Κοινοβουλευτικός Εκπρόσωπος</w:t>
      </w:r>
      <w:r>
        <w:rPr>
          <w:rFonts w:eastAsia="Times New Roman"/>
          <w:szCs w:val="24"/>
        </w:rPr>
        <w:t xml:space="preserve"> του ΚΚΕ, έχει τον λόγο.</w:t>
      </w:r>
    </w:p>
    <w:p w14:paraId="33969964" w14:textId="77777777" w:rsidR="000A42A9" w:rsidRDefault="0001344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sidRPr="00695F92">
        <w:rPr>
          <w:rFonts w:eastAsia="Times New Roman"/>
          <w:color w:val="000000"/>
          <w:szCs w:val="24"/>
        </w:rPr>
        <w:t>Ευχαριστώ, κύριε Πρ</w:t>
      </w:r>
      <w:r w:rsidRPr="00695F92">
        <w:rPr>
          <w:rFonts w:eastAsia="Times New Roman"/>
          <w:color w:val="000000"/>
          <w:szCs w:val="24"/>
        </w:rPr>
        <w:t>όεδρε.</w:t>
      </w:r>
      <w:r>
        <w:rPr>
          <w:rFonts w:eastAsia="Times New Roman"/>
          <w:szCs w:val="24"/>
        </w:rPr>
        <w:t xml:space="preserve"> </w:t>
      </w:r>
    </w:p>
    <w:p w14:paraId="33969965" w14:textId="77777777" w:rsidR="000A42A9" w:rsidRDefault="00013445">
      <w:pPr>
        <w:spacing w:after="0" w:line="600" w:lineRule="auto"/>
        <w:ind w:firstLine="720"/>
        <w:jc w:val="both"/>
        <w:rPr>
          <w:rFonts w:eastAsia="Times New Roman"/>
          <w:szCs w:val="24"/>
        </w:rPr>
      </w:pPr>
      <w:r>
        <w:rPr>
          <w:rFonts w:eastAsia="Times New Roman"/>
          <w:szCs w:val="24"/>
        </w:rPr>
        <w:t xml:space="preserve">Η </w:t>
      </w:r>
      <w:r w:rsidRPr="00695F92">
        <w:rPr>
          <w:rFonts w:eastAsia="Times New Roman"/>
          <w:szCs w:val="24"/>
        </w:rPr>
        <w:t>Κυβέρνηση</w:t>
      </w:r>
      <w:r>
        <w:rPr>
          <w:rFonts w:eastAsia="Times New Roman"/>
          <w:szCs w:val="24"/>
        </w:rPr>
        <w:t xml:space="preserve"> και με ευκαιρία το σημερινό </w:t>
      </w:r>
      <w:r w:rsidRPr="00695F92">
        <w:rPr>
          <w:rFonts w:eastAsia="Times New Roman"/>
          <w:szCs w:val="24"/>
        </w:rPr>
        <w:t>νομοσχέδιο</w:t>
      </w:r>
      <w:r>
        <w:rPr>
          <w:rFonts w:eastAsia="Times New Roman"/>
          <w:szCs w:val="24"/>
        </w:rPr>
        <w:t xml:space="preserve"> παρουσίασε για ακόμη μία φορά το νέο της αφήγημα για την επόμενη μέρα, για τη νέα μέρα που περνάει η ελληνική </w:t>
      </w:r>
      <w:r w:rsidRPr="00695F92">
        <w:rPr>
          <w:rFonts w:eastAsia="Times New Roman"/>
          <w:szCs w:val="24"/>
        </w:rPr>
        <w:t>οικονομία</w:t>
      </w:r>
      <w:r>
        <w:rPr>
          <w:rFonts w:eastAsia="Times New Roman"/>
          <w:szCs w:val="24"/>
        </w:rPr>
        <w:t xml:space="preserve"> και η ελληνική κοινωνία συνολικότερα. Βασικά στοιχεία αυτού του αφηγήματος εί</w:t>
      </w:r>
      <w:r>
        <w:rPr>
          <w:rFonts w:eastAsia="Times New Roman"/>
          <w:szCs w:val="24"/>
        </w:rPr>
        <w:t>ναι ότι αφ</w:t>
      </w:r>
      <w:r>
        <w:rPr>
          <w:rFonts w:eastAsia="Times New Roman"/>
          <w:szCs w:val="24"/>
        </w:rPr>
        <w:t xml:space="preserve">’ </w:t>
      </w:r>
      <w:r>
        <w:rPr>
          <w:rFonts w:eastAsia="Times New Roman"/>
          <w:szCs w:val="24"/>
        </w:rPr>
        <w:t xml:space="preserve">ενός μεν, πρώτον, βγαίνουμε από τα μνημόνια. </w:t>
      </w:r>
    </w:p>
    <w:p w14:paraId="33969966" w14:textId="77777777" w:rsidR="000A42A9" w:rsidRDefault="00013445">
      <w:pPr>
        <w:spacing w:after="0" w:line="600" w:lineRule="auto"/>
        <w:ind w:firstLine="720"/>
        <w:jc w:val="both"/>
        <w:rPr>
          <w:rFonts w:eastAsia="Times New Roman"/>
          <w:szCs w:val="24"/>
        </w:rPr>
      </w:pPr>
      <w:r w:rsidRPr="00695F92">
        <w:rPr>
          <w:rFonts w:eastAsia="Times New Roman"/>
          <w:szCs w:val="24"/>
        </w:rPr>
        <w:t>Όμως</w:t>
      </w:r>
      <w:r>
        <w:rPr>
          <w:rFonts w:eastAsia="Times New Roman"/>
          <w:szCs w:val="24"/>
        </w:rPr>
        <w:t xml:space="preserve">, πώς </w:t>
      </w:r>
      <w:r w:rsidRPr="00695F92">
        <w:rPr>
          <w:rFonts w:eastAsia="Times New Roman"/>
          <w:szCs w:val="24"/>
        </w:rPr>
        <w:t>μπορεί</w:t>
      </w:r>
      <w:r>
        <w:rPr>
          <w:rFonts w:eastAsia="Times New Roman"/>
          <w:szCs w:val="24"/>
        </w:rPr>
        <w:t>,</w:t>
      </w:r>
      <w:r w:rsidRPr="00695F92">
        <w:rPr>
          <w:rFonts w:eastAsia="Times New Roman"/>
          <w:szCs w:val="24"/>
        </w:rPr>
        <w:t xml:space="preserve"> </w:t>
      </w:r>
      <w:r>
        <w:rPr>
          <w:rFonts w:eastAsia="Times New Roman"/>
          <w:szCs w:val="24"/>
        </w:rPr>
        <w:t xml:space="preserve">κύριοι Υπουργοί, να βγαίνουμε από τα μνημόνια όταν παραμένουν όλοι οι αντιλαϊκοί </w:t>
      </w:r>
      <w:proofErr w:type="spellStart"/>
      <w:r>
        <w:rPr>
          <w:rFonts w:eastAsia="Times New Roman"/>
          <w:szCs w:val="24"/>
        </w:rPr>
        <w:t>μνημονιακοί</w:t>
      </w:r>
      <w:proofErr w:type="spellEnd"/>
      <w:r>
        <w:rPr>
          <w:rFonts w:eastAsia="Times New Roman"/>
          <w:szCs w:val="24"/>
        </w:rPr>
        <w:t xml:space="preserve"> νόμοι εν ισχύι; Πώς </w:t>
      </w:r>
      <w:r w:rsidRPr="00ED5D59">
        <w:rPr>
          <w:rFonts w:eastAsia="Times New Roman"/>
          <w:szCs w:val="24"/>
        </w:rPr>
        <w:t>μπορεί να</w:t>
      </w:r>
      <w:r>
        <w:rPr>
          <w:rFonts w:eastAsia="Times New Roman"/>
          <w:szCs w:val="24"/>
        </w:rPr>
        <w:t xml:space="preserve"> βγαίνουμε από τα μνημόνια όταν υπάρχει σαφέστατη κυβερνητική δέσμευση ότι θα </w:t>
      </w:r>
      <w:r w:rsidRPr="00ED5D59">
        <w:rPr>
          <w:rFonts w:eastAsia="Times New Roman"/>
          <w:szCs w:val="24"/>
        </w:rPr>
        <w:t>πρέπει να</w:t>
      </w:r>
      <w:r>
        <w:rPr>
          <w:rFonts w:eastAsia="Times New Roman"/>
          <w:szCs w:val="24"/>
        </w:rPr>
        <w:t xml:space="preserve"> συνεχίζονται στο διηνεκές τα αιματοβαμμένα πρωτογενή πλεονάσματα ύψους 3,5% ως το 2022 και 2% μέχρι το 2060; Πρόκειται για αιματοβαμμένα πρωτογενή πλεονάσματα τα οποία </w:t>
      </w:r>
      <w:r>
        <w:rPr>
          <w:rFonts w:eastAsia="Times New Roman"/>
          <w:szCs w:val="24"/>
        </w:rPr>
        <w:t>αποτελούν και τον μοχλό συνέχισης της αντιλαϊκής επίθεσης στο άπειρο. Πώς μπορούμε</w:t>
      </w:r>
      <w:r w:rsidRPr="00ED5D59">
        <w:rPr>
          <w:rFonts w:eastAsia="Times New Roman"/>
          <w:szCs w:val="24"/>
        </w:rPr>
        <w:t xml:space="preserve"> να</w:t>
      </w:r>
      <w:r>
        <w:rPr>
          <w:rFonts w:eastAsia="Times New Roman"/>
          <w:szCs w:val="24"/>
        </w:rPr>
        <w:t xml:space="preserve"> βγαίνουμε από τα μνημόνια όταν νέα μέτρα αντιλαϊκά έχουν ήδη ψηφιστεί και </w:t>
      </w:r>
      <w:r>
        <w:rPr>
          <w:rFonts w:eastAsia="Times New Roman"/>
          <w:szCs w:val="24"/>
        </w:rPr>
        <w:lastRenderedPageBreak/>
        <w:t>πρόκειται εντός ολίγου να εφαρμοστούν, όπως οι νέες μειώσεις στις συντάξεις, η νέα μείωση του αφ</w:t>
      </w:r>
      <w:r>
        <w:rPr>
          <w:rFonts w:eastAsia="Times New Roman"/>
          <w:szCs w:val="24"/>
        </w:rPr>
        <w:t>ορολόγητου και υπάρχει και συνέχεια;</w:t>
      </w:r>
    </w:p>
    <w:p w14:paraId="33969967" w14:textId="77777777" w:rsidR="000A42A9" w:rsidRDefault="00013445">
      <w:pPr>
        <w:spacing w:after="0" w:line="600" w:lineRule="auto"/>
        <w:ind w:firstLine="720"/>
        <w:jc w:val="both"/>
        <w:rPr>
          <w:rFonts w:eastAsia="Times New Roman"/>
          <w:szCs w:val="24"/>
        </w:rPr>
      </w:pPr>
      <w:r>
        <w:rPr>
          <w:rFonts w:eastAsia="Times New Roman"/>
          <w:szCs w:val="24"/>
        </w:rPr>
        <w:t xml:space="preserve">Η </w:t>
      </w:r>
      <w:r w:rsidRPr="00ED5D59">
        <w:rPr>
          <w:rFonts w:eastAsia="Times New Roman"/>
          <w:szCs w:val="24"/>
        </w:rPr>
        <w:t>Κυβέρνηση</w:t>
      </w:r>
      <w:r>
        <w:rPr>
          <w:rFonts w:eastAsia="Times New Roman"/>
          <w:szCs w:val="24"/>
        </w:rPr>
        <w:t xml:space="preserve"> ισχυρίζεται ότι βεβαίως θα βγούμε με ισχυρή εποπτεία, αλλά ταυτόχρονα θα υπάρχει μεγαλύτερος βαθμός ευελιξίας. </w:t>
      </w:r>
      <w:r w:rsidRPr="00ED5D59">
        <w:rPr>
          <w:rFonts w:eastAsia="Times New Roman"/>
          <w:szCs w:val="24"/>
        </w:rPr>
        <w:t>Όμως</w:t>
      </w:r>
      <w:r>
        <w:rPr>
          <w:rFonts w:eastAsia="Times New Roman"/>
          <w:szCs w:val="24"/>
        </w:rPr>
        <w:t xml:space="preserve">, αυτή η ισχυρή εποπτεία είναι ακριβώς που καθορίζει και τον χαρακτήρα της </w:t>
      </w:r>
      <w:r w:rsidRPr="00ED5D59">
        <w:rPr>
          <w:rFonts w:eastAsia="Times New Roman"/>
          <w:szCs w:val="24"/>
        </w:rPr>
        <w:t>πολιτική</w:t>
      </w:r>
      <w:r>
        <w:rPr>
          <w:rFonts w:eastAsia="Times New Roman"/>
          <w:szCs w:val="24"/>
        </w:rPr>
        <w:t>ς και απο</w:t>
      </w:r>
      <w:r>
        <w:rPr>
          <w:rFonts w:eastAsia="Times New Roman"/>
          <w:szCs w:val="24"/>
        </w:rPr>
        <w:t xml:space="preserve">τελεί τον τροφοδότη λογαριασμό στην υλοποίηση της αντιλαϊκής ταξικής </w:t>
      </w:r>
      <w:r w:rsidRPr="00ED5D59">
        <w:rPr>
          <w:rFonts w:eastAsia="Times New Roman"/>
          <w:szCs w:val="24"/>
        </w:rPr>
        <w:t>πολιτική</w:t>
      </w:r>
      <w:r>
        <w:rPr>
          <w:rFonts w:eastAsia="Times New Roman"/>
          <w:szCs w:val="24"/>
        </w:rPr>
        <w:t>ς. Πρόκειται για μια ισχυρή εποπτεία που θα παραμείνει για τις επόμενες δεκαετίες μέχρι το όριο του κρατικού χρέους να κατέβει κάτω από το 70%, μέχρι να υλοποιηθεί το σύνολο των π</w:t>
      </w:r>
      <w:r>
        <w:rPr>
          <w:rFonts w:eastAsia="Times New Roman"/>
          <w:szCs w:val="24"/>
        </w:rPr>
        <w:t xml:space="preserve">ρωτογενών πλεονασμάτων –δηλαδή, μέχρι το 2060 και βλέπουμε, αλλά είναι και ισχυρή εποπτεία η οποία καθορίζεται από τους ευρωπαϊκούς κανόνες της </w:t>
      </w:r>
      <w:r w:rsidRPr="00ED5D59">
        <w:rPr>
          <w:rFonts w:eastAsia="Times New Roman"/>
          <w:szCs w:val="24"/>
        </w:rPr>
        <w:t>οικονομ</w:t>
      </w:r>
      <w:r>
        <w:rPr>
          <w:rFonts w:eastAsia="Times New Roman"/>
          <w:szCs w:val="24"/>
        </w:rPr>
        <w:t>ικής διακυβέρνησης για πλεονασματικούς προϋπολογισμούς για τα κράτη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μέλη της ευρωζώνης και που βρίσκετα</w:t>
      </w:r>
      <w:r>
        <w:rPr>
          <w:rFonts w:eastAsia="Times New Roman"/>
          <w:szCs w:val="24"/>
        </w:rPr>
        <w:t>ι στον πυρήνα της αντιδραστικής αναθεώρησης των διατάξεων και των συμφωνιών σε επίπεδο ευρωζώνης που συζητιούνται το επόμενο διάστημα.</w:t>
      </w:r>
    </w:p>
    <w:p w14:paraId="33969968" w14:textId="77777777" w:rsidR="000A42A9" w:rsidRDefault="00013445">
      <w:pPr>
        <w:spacing w:after="0" w:line="600" w:lineRule="auto"/>
        <w:ind w:firstLine="720"/>
        <w:jc w:val="both"/>
        <w:rPr>
          <w:rFonts w:eastAsia="Times New Roman" w:cs="Times New Roman"/>
          <w:szCs w:val="24"/>
        </w:rPr>
      </w:pPr>
      <w:r>
        <w:rPr>
          <w:rFonts w:eastAsia="Times New Roman"/>
          <w:szCs w:val="24"/>
        </w:rPr>
        <w:lastRenderedPageBreak/>
        <w:t>Το τρίτο στοιχείο αυτής της νέας φάσης είναι ότι πλέον μπαίνουμε στον δρόμο μιας βιώσιμης ανάπτυξης, μιας δίκαιης ανάπτυξ</w:t>
      </w:r>
      <w:r>
        <w:rPr>
          <w:rFonts w:eastAsia="Times New Roman"/>
          <w:szCs w:val="24"/>
        </w:rPr>
        <w:t xml:space="preserve">ης. Κατ’ αρχάς, το περί βιώσιμης και μακροχρόνιας ανάπτυξης αρχίζει το τελευταίο διάστημα να αποτελεί ένα ευχολόγιο της </w:t>
      </w:r>
      <w:r w:rsidRPr="00ED5D59">
        <w:rPr>
          <w:rFonts w:eastAsia="Times New Roman"/>
          <w:szCs w:val="24"/>
        </w:rPr>
        <w:t>Κυβέρνηση</w:t>
      </w:r>
      <w:r>
        <w:rPr>
          <w:rFonts w:eastAsia="Times New Roman"/>
          <w:szCs w:val="24"/>
        </w:rPr>
        <w:t>ς από τη στιγμή που, όπως δείχνουν όλα τα στοιχεία, θα έχουμε μια αβέβαιη, αναιμική και προσωρινού χαρακτήρα ανάκαμψη, γιατί ακ</w:t>
      </w:r>
      <w:r>
        <w:rPr>
          <w:rFonts w:eastAsia="Times New Roman"/>
          <w:szCs w:val="24"/>
        </w:rPr>
        <w:t xml:space="preserve">ριβώς η αβεβαιότητα αυτή καθορίζεται από τα σύννεφα τα οποία πυκνώνουν στην παγκόσμια καπιταλιστική </w:t>
      </w:r>
      <w:r w:rsidRPr="00ED5D59">
        <w:rPr>
          <w:rFonts w:eastAsia="Times New Roman"/>
          <w:szCs w:val="24"/>
        </w:rPr>
        <w:t>οικονομία</w:t>
      </w:r>
      <w:r>
        <w:rPr>
          <w:rFonts w:eastAsia="Times New Roman"/>
          <w:szCs w:val="24"/>
        </w:rPr>
        <w:t>.</w:t>
      </w:r>
    </w:p>
    <w:p w14:paraId="33969969" w14:textId="77777777" w:rsidR="000A42A9" w:rsidRDefault="00013445">
      <w:pPr>
        <w:tabs>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Τα σύννεφα αυτά βρίσκονται στην όξυνση του εμπορικού πολέμου ανάμεσα στις μεγάλες καπιταλιστικές οικονομίες, τις Ηνωμένες Πολιτείες από τη μία </w:t>
      </w:r>
      <w:r>
        <w:rPr>
          <w:rFonts w:eastAsia="Times New Roman" w:cs="Times New Roman"/>
          <w:szCs w:val="24"/>
        </w:rPr>
        <w:t>μεριά και την Κίνα</w:t>
      </w:r>
      <w:r w:rsidRPr="006822F2">
        <w:rPr>
          <w:rFonts w:eastAsia="Times New Roman" w:cs="Times New Roman"/>
          <w:szCs w:val="24"/>
        </w:rPr>
        <w:t>,</w:t>
      </w:r>
      <w:r>
        <w:rPr>
          <w:rFonts w:eastAsia="Times New Roman" w:cs="Times New Roman"/>
          <w:szCs w:val="24"/>
        </w:rPr>
        <w:t xml:space="preserve"> αλλά και την Ευρωπαϊκή Ένωση. Πρόκειται για αντιθέσεις και ανταγωνισμούς</w:t>
      </w:r>
      <w:r w:rsidRPr="006822F2">
        <w:rPr>
          <w:rFonts w:eastAsia="Times New Roman" w:cs="Times New Roman"/>
          <w:szCs w:val="24"/>
        </w:rPr>
        <w:t xml:space="preserve"> </w:t>
      </w:r>
      <w:r>
        <w:rPr>
          <w:rFonts w:eastAsia="Times New Roman" w:cs="Times New Roman"/>
          <w:szCs w:val="24"/>
        </w:rPr>
        <w:t xml:space="preserve">οι οποίοι κλιμακώνονται, σύννεφα τα οποία πυκνώνουν από την κλιμάκωση των ιμπεριαλιστικών επεμβάσεων και στην περιοχή μας, στην ευρύτερη περιοχή. </w:t>
      </w:r>
      <w:r>
        <w:rPr>
          <w:rFonts w:eastAsia="Times New Roman" w:cs="Times New Roman"/>
          <w:szCs w:val="24"/>
          <w:lang w:val="en-US"/>
        </w:rPr>
        <w:t>H</w:t>
      </w:r>
      <w:r>
        <w:rPr>
          <w:rFonts w:eastAsia="Times New Roman" w:cs="Times New Roman"/>
          <w:szCs w:val="24"/>
        </w:rPr>
        <w:t xml:space="preserve"> επίθεση στη Συρ</w:t>
      </w:r>
      <w:r>
        <w:rPr>
          <w:rFonts w:eastAsia="Times New Roman" w:cs="Times New Roman"/>
          <w:szCs w:val="24"/>
        </w:rPr>
        <w:t xml:space="preserve">ία που συνεχίζεται, ο ρόλος του Ισραήλ και η επιθετική του στάση απέναντι στους </w:t>
      </w:r>
      <w:r>
        <w:rPr>
          <w:rFonts w:eastAsia="Times New Roman" w:cs="Times New Roman"/>
          <w:szCs w:val="24"/>
        </w:rPr>
        <w:lastRenderedPageBreak/>
        <w:t xml:space="preserve">Παλαιστίνιους διαμορφώνουν ένα έδαφος, το οποίο ακριβώς φέρνει </w:t>
      </w:r>
      <w:r w:rsidRPr="006822F2">
        <w:rPr>
          <w:rFonts w:eastAsia="Times New Roman" w:cs="Times New Roman"/>
          <w:szCs w:val="24"/>
        </w:rPr>
        <w:t>πιο κοντά τον κίνδυνο της γενικότερης</w:t>
      </w:r>
      <w:r>
        <w:rPr>
          <w:rFonts w:eastAsia="Times New Roman" w:cs="Times New Roman"/>
          <w:szCs w:val="24"/>
        </w:rPr>
        <w:t xml:space="preserve"> πολεμικής σύγκρουσης στην περιοχή μας</w:t>
      </w:r>
      <w:r w:rsidRPr="001625D8">
        <w:rPr>
          <w:rFonts w:eastAsia="Times New Roman" w:cs="Times New Roman"/>
          <w:szCs w:val="24"/>
        </w:rPr>
        <w:t xml:space="preserve">. </w:t>
      </w:r>
      <w:r>
        <w:rPr>
          <w:rFonts w:eastAsia="Times New Roman" w:cs="Times New Roman"/>
          <w:szCs w:val="24"/>
        </w:rPr>
        <w:t xml:space="preserve">Οι ιμπεριαλιστικές επεμβάσεις έχουν </w:t>
      </w:r>
      <w:r>
        <w:rPr>
          <w:rFonts w:eastAsia="Times New Roman" w:cs="Times New Roman"/>
          <w:szCs w:val="24"/>
        </w:rPr>
        <w:t xml:space="preserve">κι αυτές τη ρίζα τους στις αντιθέσεις ανάμεσα στις ιμπεριαλιστικές δυνάμεις για το ποιος θα βάλει στο χέρι τις πλουτοπαραγωγικές πηγές, σε αντιθέσεις με κύριους πρωταγωνιστές από τη μία μεριά τις Ηνωμένες Πολιτείες και το ΝΑΤΟ και από την άλλη τη Ρωσία. </w:t>
      </w:r>
    </w:p>
    <w:p w14:paraId="3396996A"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αι η Κυβέρνηση έχει επιλέξει στρατόπεδο, έχει επιλέξει τον ρόλο του σημαιοφόρου των </w:t>
      </w:r>
      <w:proofErr w:type="spellStart"/>
      <w:r>
        <w:rPr>
          <w:rFonts w:eastAsia="Times New Roman" w:cs="Times New Roman"/>
          <w:szCs w:val="24"/>
        </w:rPr>
        <w:t>αμερικανο</w:t>
      </w:r>
      <w:proofErr w:type="spellEnd"/>
      <w:r>
        <w:rPr>
          <w:rFonts w:eastAsia="Times New Roman" w:cs="Times New Roman"/>
          <w:szCs w:val="24"/>
        </w:rPr>
        <w:t xml:space="preserve">-νατοϊκών συμφερόντων. Σε αυτά τα πλαίσια εντάσσεται και η προσπάθεια την οποία κάνει για τη γρήγορη ολοκλήρωση της </w:t>
      </w:r>
      <w:r>
        <w:rPr>
          <w:rFonts w:eastAsia="Times New Roman" w:cs="Times New Roman"/>
          <w:szCs w:val="24"/>
        </w:rPr>
        <w:t>σ</w:t>
      </w:r>
      <w:r>
        <w:rPr>
          <w:rFonts w:eastAsia="Times New Roman" w:cs="Times New Roman"/>
          <w:szCs w:val="24"/>
        </w:rPr>
        <w:t>υμφωνίας με την Πρώην Γιουγκοσλαβική Δημοκρατί</w:t>
      </w:r>
      <w:r>
        <w:rPr>
          <w:rFonts w:eastAsia="Times New Roman" w:cs="Times New Roman"/>
          <w:szCs w:val="24"/>
        </w:rPr>
        <w:t xml:space="preserve">α της Μακεδονίας για τα Σκόπια. Γιατί ακριβώς στο επίκεντρο αυτής της </w:t>
      </w:r>
      <w:r>
        <w:rPr>
          <w:rFonts w:eastAsia="Times New Roman" w:cs="Times New Roman"/>
          <w:szCs w:val="24"/>
        </w:rPr>
        <w:t>σ</w:t>
      </w:r>
      <w:r>
        <w:rPr>
          <w:rFonts w:eastAsia="Times New Roman" w:cs="Times New Roman"/>
          <w:szCs w:val="24"/>
        </w:rPr>
        <w:t xml:space="preserve">υμφωνίας δεν βρίσκεται τίποτα άλλο παρά η επιδίωξη για την ένταξη των </w:t>
      </w:r>
      <w:r>
        <w:rPr>
          <w:rFonts w:eastAsia="Times New Roman" w:cs="Times New Roman"/>
          <w:szCs w:val="24"/>
        </w:rPr>
        <w:t>δ</w:t>
      </w:r>
      <w:r>
        <w:rPr>
          <w:rFonts w:eastAsia="Times New Roman" w:cs="Times New Roman"/>
          <w:szCs w:val="24"/>
        </w:rPr>
        <w:t>υτικών Βαλκανίων αλλά και των Σκοπίων στο ΝΑΤΟ και στην Ευρωπαϊκή Ένωση για το ενδυνάμωμα της παρουσίας των ιμπερι</w:t>
      </w:r>
      <w:r>
        <w:rPr>
          <w:rFonts w:eastAsia="Times New Roman" w:cs="Times New Roman"/>
          <w:szCs w:val="24"/>
        </w:rPr>
        <w:t xml:space="preserve">αλιστικών αυτών οργανισμών στην ευρύτερη περιοχή. </w:t>
      </w:r>
    </w:p>
    <w:p w14:paraId="3396996B"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Από αυτήν την άποψη, ο οδικός χάρτης τον οποίο προετοίμασαν οι Υπουργοί Εξωτερικών, όχι μόνο δεν αντιμετωπίζουν το ζήτημα από τη σκοπιά της διασφάλισης των σχέσεων φιλίας και ειρηνικής συνύπαρξης ανάμεσα σ</w:t>
      </w:r>
      <w:r>
        <w:rPr>
          <w:rFonts w:eastAsia="Times New Roman" w:cs="Times New Roman"/>
          <w:szCs w:val="24"/>
        </w:rPr>
        <w:t xml:space="preserve">τους λαούς, αλλά αποτελεί ένα ακόμα βήμα στην περαιτέρω κλιμάκωση και όξυνση στον ανταγωνισμό, στη λογική του «διαίρει και βασίλευε». </w:t>
      </w:r>
    </w:p>
    <w:p w14:paraId="3396996C"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ΚΚΕ επαναλαμβάνει και με αυτήν την ευκαιρία ότι δεν πρόκειται να ψηφίσει καμ</w:t>
      </w:r>
      <w:r>
        <w:rPr>
          <w:rFonts w:eastAsia="Times New Roman" w:cs="Times New Roman"/>
          <w:szCs w:val="24"/>
        </w:rPr>
        <w:t>μ</w:t>
      </w:r>
      <w:r>
        <w:rPr>
          <w:rFonts w:eastAsia="Times New Roman" w:cs="Times New Roman"/>
          <w:szCs w:val="24"/>
        </w:rPr>
        <w:t xml:space="preserve">ία </w:t>
      </w:r>
      <w:r>
        <w:rPr>
          <w:rFonts w:eastAsia="Times New Roman" w:cs="Times New Roman"/>
          <w:szCs w:val="24"/>
        </w:rPr>
        <w:t>σ</w:t>
      </w:r>
      <w:r>
        <w:rPr>
          <w:rFonts w:eastAsia="Times New Roman" w:cs="Times New Roman"/>
          <w:szCs w:val="24"/>
        </w:rPr>
        <w:t>υμφωνία που στην προμετωπίδα της με τ</w:t>
      </w:r>
      <w:r>
        <w:rPr>
          <w:rFonts w:eastAsia="Times New Roman" w:cs="Times New Roman"/>
          <w:szCs w:val="24"/>
        </w:rPr>
        <w:t>η γειτονική χώρα έχει ακριβώς τη λογική της ένταξής της στο ΝΑΤΟ και στην Ευρωπαϊκή Ένωση.</w:t>
      </w:r>
    </w:p>
    <w:p w14:paraId="3396996D"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Τρίτο στοιχείο αυτό του αβέβαιου και προσωρινού χαρακτήρα είναι οι φυγόκεντρες τάσεις που οξύνονται στην Ευρωπαϊκή Ένωση και στην Ευρωζώνη ως αντανάκλαση της ανισόμε</w:t>
      </w:r>
      <w:r>
        <w:rPr>
          <w:rFonts w:eastAsia="Times New Roman" w:cs="Times New Roman"/>
          <w:szCs w:val="24"/>
        </w:rPr>
        <w:t xml:space="preserve">τρης ανάπτυξης στο ίδιο το εσωτερικό της Ευρωζώνης με τη Γαλλία, αλλά και κατά κύριο λόγο την Ιταλία, να χάνουν έδαφος σε σχέση με τη Γερμανία και τις υπόλοιπες χώρες. Λόγω ακριβώς αυτής της υποχώρησης της ιταλικής οικονομίας </w:t>
      </w:r>
      <w:r>
        <w:rPr>
          <w:rFonts w:eastAsia="Times New Roman" w:cs="Times New Roman"/>
          <w:szCs w:val="24"/>
        </w:rPr>
        <w:lastRenderedPageBreak/>
        <w:t xml:space="preserve">αναπτύσσεται και ο </w:t>
      </w:r>
      <w:proofErr w:type="spellStart"/>
      <w:r>
        <w:rPr>
          <w:rFonts w:eastAsia="Times New Roman" w:cs="Times New Roman"/>
          <w:szCs w:val="24"/>
        </w:rPr>
        <w:t>ευρωσκεπτικ</w:t>
      </w:r>
      <w:r>
        <w:rPr>
          <w:rFonts w:eastAsia="Times New Roman" w:cs="Times New Roman"/>
          <w:szCs w:val="24"/>
        </w:rPr>
        <w:t>ισμός</w:t>
      </w:r>
      <w:proofErr w:type="spellEnd"/>
      <w:r>
        <w:rPr>
          <w:rFonts w:eastAsia="Times New Roman" w:cs="Times New Roman"/>
          <w:szCs w:val="24"/>
        </w:rPr>
        <w:t xml:space="preserve"> και οι τελευταίες εξελίξεις, οι οποίες υπάρχουν στην Ιταλία. </w:t>
      </w:r>
    </w:p>
    <w:p w14:paraId="3396996E"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Σε αυτά τα πλαίσια πρέπει να αντιμετωπίσουμε τον </w:t>
      </w:r>
      <w:proofErr w:type="spellStart"/>
      <w:r>
        <w:rPr>
          <w:rFonts w:eastAsia="Times New Roman" w:cs="Times New Roman"/>
          <w:szCs w:val="24"/>
        </w:rPr>
        <w:t>ευρωσκεπτικισμό</w:t>
      </w:r>
      <w:proofErr w:type="spellEnd"/>
      <w:r>
        <w:rPr>
          <w:rFonts w:eastAsia="Times New Roman" w:cs="Times New Roman"/>
          <w:szCs w:val="24"/>
        </w:rPr>
        <w:t xml:space="preserve"> ως ένα ρεύμα της αστικής πολιτικής για τη διασφάλιση των τμημάτων του κεφαλαίου, τα οποία θίγονται από τις πολιτικές της Ευ</w:t>
      </w:r>
      <w:r>
        <w:rPr>
          <w:rFonts w:eastAsia="Times New Roman" w:cs="Times New Roman"/>
          <w:szCs w:val="24"/>
        </w:rPr>
        <w:t xml:space="preserve">ρωζώνης και της Ευρωπαϊκής Ένωσης, ένα ρεύμα το οποίο είναι εχθρικό προς τα συμφέροντα του λαού και της εργατικής τάξης. Και μία επιβεβαίωση της εχθρικότητας, του </w:t>
      </w:r>
      <w:proofErr w:type="spellStart"/>
      <w:r>
        <w:rPr>
          <w:rFonts w:eastAsia="Times New Roman" w:cs="Times New Roman"/>
          <w:szCs w:val="24"/>
        </w:rPr>
        <w:t>ευρωσκεπτικισμού</w:t>
      </w:r>
      <w:proofErr w:type="spellEnd"/>
      <w:r>
        <w:rPr>
          <w:rFonts w:eastAsia="Times New Roman" w:cs="Times New Roman"/>
          <w:szCs w:val="24"/>
        </w:rPr>
        <w:t xml:space="preserve"> για τα συμφέροντα της εργατικής τάξης και των λαϊκών στρωμάτων ήταν και ο φα</w:t>
      </w:r>
      <w:r>
        <w:rPr>
          <w:rFonts w:eastAsia="Times New Roman" w:cs="Times New Roman"/>
          <w:szCs w:val="24"/>
        </w:rPr>
        <w:t xml:space="preserve">σιστικός χαιρετισμός, τον οποίο ανέφερε πριν από λίγο ο κοινοβουλευτικός εκπρόσωπος της Χρυσής Αυγής, επιβεβαιώνοντας ακόμη μία φορά το φασιστικό και ναζιστικό χαρακτήρα αυτού του μορφώματος. </w:t>
      </w:r>
    </w:p>
    <w:p w14:paraId="3396996F" w14:textId="77777777" w:rsidR="000A42A9" w:rsidRDefault="0001344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Ζ</w:t>
      </w:r>
      <w:r>
        <w:rPr>
          <w:rFonts w:eastAsia="Times New Roman" w:cs="Times New Roman"/>
          <w:szCs w:val="24"/>
        </w:rPr>
        <w:t>΄</w:t>
      </w:r>
      <w:r>
        <w:rPr>
          <w:rFonts w:eastAsia="Times New Roman" w:cs="Times New Roman"/>
          <w:szCs w:val="24"/>
        </w:rPr>
        <w:t xml:space="preserve"> Αντιπρόεδρος της Βουλής κ</w:t>
      </w:r>
      <w:r w:rsidRPr="0097638E">
        <w:rPr>
          <w:rFonts w:eastAsia="Times New Roman" w:cs="Times New Roman"/>
          <w:szCs w:val="24"/>
        </w:rPr>
        <w:t>.</w:t>
      </w:r>
      <w:r w:rsidRPr="00A52BA6">
        <w:rPr>
          <w:rFonts w:eastAsia="Times New Roman" w:cs="Times New Roman"/>
          <w:b/>
          <w:szCs w:val="24"/>
        </w:rPr>
        <w:t xml:space="preserve"> ΣΠΥΡΙΔΩΝ ΛΥΚΟΥΔΗΣ</w:t>
      </w:r>
      <w:r>
        <w:rPr>
          <w:rFonts w:eastAsia="Times New Roman" w:cs="Times New Roman"/>
          <w:szCs w:val="24"/>
        </w:rPr>
        <w:t>)</w:t>
      </w:r>
    </w:p>
    <w:p w14:paraId="33969970" w14:textId="77777777" w:rsidR="000A42A9" w:rsidRDefault="00013445">
      <w:pPr>
        <w:tabs>
          <w:tab w:val="left" w:pos="1138"/>
          <w:tab w:val="left" w:pos="1565"/>
          <w:tab w:val="left" w:pos="2965"/>
          <w:tab w:val="center" w:pos="4753"/>
        </w:tabs>
        <w:spacing w:after="0" w:line="600" w:lineRule="auto"/>
        <w:ind w:firstLine="720"/>
        <w:jc w:val="both"/>
        <w:rPr>
          <w:rFonts w:eastAsia="Times New Roman"/>
          <w:szCs w:val="24"/>
        </w:rPr>
      </w:pPr>
      <w:r>
        <w:rPr>
          <w:rFonts w:eastAsia="Times New Roman" w:cs="Times New Roman"/>
          <w:szCs w:val="24"/>
        </w:rPr>
        <w:lastRenderedPageBreak/>
        <w:t>Μα, πάνω από όλα, δεν έχει σχέση τόσο ο αβέβαιος και προσωρινός χαρακτήρας της καπιταλιστικής ανάπτυξης στη χώρα μας. Πάνω από όλα, θα είναι μία ανάπτυξη, η οποία θα είναι άδικη, θα έχει ταξικό χαρακτήρα και α</w:t>
      </w:r>
      <w:r>
        <w:rPr>
          <w:rFonts w:eastAsia="Times New Roman" w:cs="Times New Roman"/>
          <w:szCs w:val="24"/>
        </w:rPr>
        <w:t>ντιλαϊκό περιεχόμενο. Γιατί ακριβώς στη βάση και προϋπόθεση αυτής της καπιταλιστικής ανάπτυξης είναι οι ανατροπές στην αγορά εργασίας, ανατροπές στην αγορά εργασίας, που έχουν τη σφραγίδα και του ΠΑΣΟΚ και της Νέας Δημοκρατίας αλλά και της συγκυβέρνησης ΣΥ</w:t>
      </w:r>
      <w:r>
        <w:rPr>
          <w:rFonts w:eastAsia="Times New Roman" w:cs="Times New Roman"/>
          <w:szCs w:val="24"/>
        </w:rPr>
        <w:t>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ανατροπές στην αγορά εργασίας που εξυπηρετούν τα συμφέροντα και τους σχεδιασμούς του Συνδέσμου Ελληνικών Βιομηχανιών και Επιχειρήσεων, του ΣΕΒ, δηλαδή των κεφαλαιοκρατών. Στα πλαίσια μέσα από αυτές τις ανατροπές δεν έχουμε τίποτα άλλο παρά την</w:t>
      </w:r>
      <w:r>
        <w:rPr>
          <w:rFonts w:eastAsia="Times New Roman" w:cs="Times New Roman"/>
          <w:szCs w:val="24"/>
        </w:rPr>
        <w:t xml:space="preserve"> κατάργηση των συγκροτημένων εργασιακών και ασφαλιστικών δικαιωμάτων των εργαζομένων. </w:t>
      </w:r>
      <w:r>
        <w:rPr>
          <w:rFonts w:eastAsia="Times New Roman"/>
          <w:szCs w:val="24"/>
        </w:rPr>
        <w:t>Έχουμε την ευελιξία στον καθορισμό του χρόνου εργασίας, τις ευέλικτες μορφές απασχόλησης, μορφές απασχόλησης που προσαρμόζονται στις εκάστοτε ανάγκες των μονοπωλιακών ομί</w:t>
      </w:r>
      <w:r>
        <w:rPr>
          <w:rFonts w:eastAsia="Times New Roman"/>
          <w:szCs w:val="24"/>
        </w:rPr>
        <w:t xml:space="preserve">λων. Και βεβαίως, έχουμε την αντιμετώπιση </w:t>
      </w:r>
      <w:r>
        <w:rPr>
          <w:rFonts w:eastAsia="Times New Roman"/>
          <w:szCs w:val="24"/>
        </w:rPr>
        <w:lastRenderedPageBreak/>
        <w:t>με τον κατώτερο μισθό, την κατάργηση των συλλογικών συμβάσεων, που επί της ουσίας έχει να κάνει με έναν μηχανισμό αναπαραγωγής μιας πολύ φτηνής εργατικής δύναμης, μιας εργατικής δύναμης που θα είναι αναλώσιμη, ανάλ</w:t>
      </w:r>
      <w:r>
        <w:rPr>
          <w:rFonts w:eastAsia="Times New Roman"/>
          <w:szCs w:val="24"/>
        </w:rPr>
        <w:t>ογα με τις επιδιώξεις των επιχειρηματικών ομίλων.</w:t>
      </w:r>
    </w:p>
    <w:p w14:paraId="33969971" w14:textId="77777777" w:rsidR="000A42A9" w:rsidRDefault="00013445">
      <w:pPr>
        <w:spacing w:after="0" w:line="600" w:lineRule="auto"/>
        <w:ind w:firstLine="720"/>
        <w:jc w:val="both"/>
        <w:rPr>
          <w:rFonts w:eastAsia="Times New Roman"/>
          <w:szCs w:val="24"/>
        </w:rPr>
      </w:pPr>
      <w:r>
        <w:rPr>
          <w:rFonts w:eastAsia="Times New Roman"/>
          <w:szCs w:val="24"/>
        </w:rPr>
        <w:t>Ισχυρίζεται η Κυβέρνηση ότι θα αντιμετωπίσει το ζήτημα του κατώτερου μισθού προχωρώντας σε μια συζήτηση με τους εταίρους για την αύξησή του. Όμως, αυτή η συζήτηση εντάσσεται μέσα στη συνολικότερη λογική της</w:t>
      </w:r>
      <w:r>
        <w:rPr>
          <w:rFonts w:eastAsia="Times New Roman"/>
          <w:szCs w:val="24"/>
        </w:rPr>
        <w:t xml:space="preserve"> μείωσης του μέσου μισθού, δηλαδή του κύριου όγκου των μισθών, τους οποίους καταβάλλουν κεφαλαιοκράτες, άρα δηλαδή στην ακόμη μεγαλύτερη ένταση της εκμετάλλευσης. Και πού εντάσσει αυτήν τη συζήτηση για τον επαναπροσδιορισμό του κατώτερου μισθού; Την εντάσσ</w:t>
      </w:r>
      <w:r>
        <w:rPr>
          <w:rFonts w:eastAsia="Times New Roman"/>
          <w:szCs w:val="24"/>
        </w:rPr>
        <w:t xml:space="preserve">ει μέσα σε ασφυκτικά πλαίσια: Πρώτον, με το ότι αυτή η συζήτηση και αυτός ο επανακαθορισμός δεν πρόκειται να επηρεάσει τις αντοχές της οικονομίας, δεύτερον με το ότι θα πρέπει να λαμβάνει υπ’ </w:t>
      </w:r>
      <w:proofErr w:type="spellStart"/>
      <w:r>
        <w:rPr>
          <w:rFonts w:eastAsia="Times New Roman"/>
          <w:szCs w:val="24"/>
        </w:rPr>
        <w:t>όψιν</w:t>
      </w:r>
      <w:proofErr w:type="spellEnd"/>
      <w:r>
        <w:rPr>
          <w:rFonts w:eastAsia="Times New Roman"/>
          <w:szCs w:val="24"/>
        </w:rPr>
        <w:t xml:space="preserve"> την ανταγωνιστικότητα των επιχειρηματικών ομίλων και την πα</w:t>
      </w:r>
      <w:r>
        <w:rPr>
          <w:rFonts w:eastAsia="Times New Roman"/>
          <w:szCs w:val="24"/>
        </w:rPr>
        <w:t>ραγωγικότητα.</w:t>
      </w:r>
    </w:p>
    <w:p w14:paraId="33969972" w14:textId="77777777" w:rsidR="000A42A9" w:rsidRDefault="00013445">
      <w:pPr>
        <w:spacing w:after="0" w:line="600" w:lineRule="auto"/>
        <w:ind w:firstLine="720"/>
        <w:jc w:val="both"/>
        <w:rPr>
          <w:rFonts w:eastAsia="Times New Roman"/>
          <w:szCs w:val="24"/>
        </w:rPr>
      </w:pPr>
      <w:r>
        <w:rPr>
          <w:rFonts w:eastAsia="Times New Roman"/>
          <w:szCs w:val="24"/>
        </w:rPr>
        <w:lastRenderedPageBreak/>
        <w:t>Αυτοί οι τρεις δείκτες δεν είναι τίποτε άλλο παρά ακριβώς οι δείκτες που προσαρμόζουν και υποτάσσουν τον κατώτερο μισθό στις επιδιώξεις κάθε φορά των επιχειρηματικών ομίλων για τη θωράκιση και την ενίσχυση του καπιταλιστικού κέρδους. Άρα, ότα</w:t>
      </w:r>
      <w:r>
        <w:rPr>
          <w:rFonts w:eastAsia="Times New Roman"/>
          <w:szCs w:val="24"/>
        </w:rPr>
        <w:t>ν παίρνετε ως προϋπόθεση αυτούς τους τρεις άξονες, είναι φανερό ότι λέτε στους εργαζόμενους ότι πρέπει οι μισθοί τους να υποτάσσονται στα συμφέροντα των κεφαλαιοκρατών.</w:t>
      </w:r>
    </w:p>
    <w:p w14:paraId="33969973" w14:textId="77777777" w:rsidR="000A42A9" w:rsidRDefault="00013445">
      <w:pPr>
        <w:spacing w:after="0" w:line="600" w:lineRule="auto"/>
        <w:ind w:firstLine="720"/>
        <w:jc w:val="both"/>
        <w:rPr>
          <w:rFonts w:eastAsia="Times New Roman"/>
          <w:szCs w:val="24"/>
        </w:rPr>
      </w:pPr>
      <w:r>
        <w:rPr>
          <w:rFonts w:eastAsia="Times New Roman"/>
          <w:szCs w:val="24"/>
        </w:rPr>
        <w:t>Βεβαίως, ο τέταρτος παράγοντας που θέτει η Κυβέρνηση, κύριε Υπουργέ, είναι ότι πρέπει ν</w:t>
      </w:r>
      <w:r>
        <w:rPr>
          <w:rFonts w:eastAsia="Times New Roman"/>
          <w:szCs w:val="24"/>
        </w:rPr>
        <w:t xml:space="preserve">α παίρνει υπ’ </w:t>
      </w:r>
      <w:proofErr w:type="spellStart"/>
      <w:r>
        <w:rPr>
          <w:rFonts w:eastAsia="Times New Roman"/>
          <w:szCs w:val="24"/>
        </w:rPr>
        <w:t>όψιν</w:t>
      </w:r>
      <w:proofErr w:type="spellEnd"/>
      <w:r>
        <w:rPr>
          <w:rFonts w:eastAsia="Times New Roman"/>
          <w:szCs w:val="24"/>
        </w:rPr>
        <w:t xml:space="preserve"> του το επίπεδο της ανεργίας. Αυτό κι αν δεν είναι αντιδραστική αντίληψη. Είναι, δηλαδή, σαν να λέτε ότι οι ίδιοι οι εργαζόμενοι, οι μισθοί των εργαζομένων φταίνε για τους ανέργους και ότι πρέπει να δεχτούν οι ίδιοι οι εργαζόμενοι τη μείω</w:t>
      </w:r>
      <w:r>
        <w:rPr>
          <w:rFonts w:eastAsia="Times New Roman"/>
          <w:szCs w:val="24"/>
        </w:rPr>
        <w:t xml:space="preserve">ση των μισθών τους για να μπορέσουν να </w:t>
      </w:r>
      <w:proofErr w:type="spellStart"/>
      <w:r>
        <w:rPr>
          <w:rFonts w:eastAsia="Times New Roman"/>
          <w:szCs w:val="24"/>
        </w:rPr>
        <w:t>απορροφηθούν</w:t>
      </w:r>
      <w:proofErr w:type="spellEnd"/>
      <w:r>
        <w:rPr>
          <w:rFonts w:eastAsia="Times New Roman"/>
          <w:szCs w:val="24"/>
        </w:rPr>
        <w:t xml:space="preserve"> περισσότεροι άνεργοι σε θέσεις μερικής απασχόλησης με πολύ φτηνό μεροκάματο, με πολύ φτηνό μισθό.</w:t>
      </w:r>
    </w:p>
    <w:p w14:paraId="33969974" w14:textId="77777777" w:rsidR="000A42A9" w:rsidRDefault="00013445">
      <w:pPr>
        <w:spacing w:after="0" w:line="600" w:lineRule="auto"/>
        <w:ind w:firstLine="720"/>
        <w:jc w:val="both"/>
        <w:rPr>
          <w:rFonts w:eastAsia="Times New Roman"/>
          <w:szCs w:val="24"/>
        </w:rPr>
      </w:pPr>
      <w:r>
        <w:rPr>
          <w:rFonts w:eastAsia="Times New Roman"/>
          <w:szCs w:val="24"/>
        </w:rPr>
        <w:t>Αυτό ακριβώς δεν είναι τίποτε άλλο και η απόδειξη του νέου ψευδεπίγραφου αντιδραστικού διαχωρισμού τον οπο</w:t>
      </w:r>
      <w:r>
        <w:rPr>
          <w:rFonts w:eastAsia="Times New Roman"/>
          <w:szCs w:val="24"/>
        </w:rPr>
        <w:t xml:space="preserve">ίο θέλετε να βάλετε μέσα στην ελληνική κοινωνία, την </w:t>
      </w:r>
      <w:r>
        <w:rPr>
          <w:rFonts w:eastAsia="Times New Roman"/>
          <w:szCs w:val="24"/>
        </w:rPr>
        <w:lastRenderedPageBreak/>
        <w:t>αντιπαράθεση δηλαδή με όρια τα 800 ευρώ. Όσοι έχουν κάτω από 800 ευρώ είναι οι μη προνομιούχοι και αυτοί που έχουν πάνω από 800 ευρώ είναι οι προνομιούχοι. Δηλαδή φέρνετε σε αντιπαράθεση ένα νέο είδος κο</w:t>
      </w:r>
      <w:r>
        <w:rPr>
          <w:rFonts w:eastAsia="Times New Roman"/>
          <w:szCs w:val="24"/>
        </w:rPr>
        <w:t>ινωνικού αυτοματισμού ανάμεσα στους περισσότερο φτωχούς και στους λιγότερο φτωχούς.</w:t>
      </w:r>
    </w:p>
    <w:p w14:paraId="33969975" w14:textId="77777777" w:rsidR="000A42A9" w:rsidRDefault="00013445">
      <w:pPr>
        <w:spacing w:after="0" w:line="600" w:lineRule="auto"/>
        <w:ind w:firstLine="720"/>
        <w:jc w:val="both"/>
        <w:rPr>
          <w:rFonts w:eastAsia="Times New Roman"/>
          <w:szCs w:val="24"/>
        </w:rPr>
      </w:pPr>
      <w:r>
        <w:rPr>
          <w:rFonts w:eastAsia="Times New Roman"/>
          <w:szCs w:val="24"/>
        </w:rPr>
        <w:t>Με αυτήν τη λογική και με αυτήν την αντίληψη αφήνετε στο απυρόβλητο τα συμφέροντα του μεγάλου κεφαλαίου. Κι όχι μόνο αφήνετε στο απυρόβλητο τα συμφέροντα του μεγάλου κεφαλα</w:t>
      </w:r>
      <w:r>
        <w:rPr>
          <w:rFonts w:eastAsia="Times New Roman"/>
          <w:szCs w:val="24"/>
        </w:rPr>
        <w:t xml:space="preserve">ίου, αλλά του παρέχετε και απλόχερη κρατική στήριξη μέσα από την κρατική χρηματοδότηση, είτε αυτό πρόκειται να γίνει μέσα από το Πρόγραμμα Δημοσίων Επενδύσεων ή μέσα από τα ευρωπαϊκά προγράμματα, μέσα από τις φοροαπαλλαγές και τις </w:t>
      </w:r>
      <w:proofErr w:type="spellStart"/>
      <w:r>
        <w:rPr>
          <w:rFonts w:eastAsia="Times New Roman"/>
          <w:szCs w:val="24"/>
        </w:rPr>
        <w:t>φοροελαφρύνσεις</w:t>
      </w:r>
      <w:proofErr w:type="spellEnd"/>
      <w:r>
        <w:rPr>
          <w:rFonts w:eastAsia="Times New Roman"/>
          <w:szCs w:val="24"/>
        </w:rPr>
        <w:t>. Οι μειώσ</w:t>
      </w:r>
      <w:r>
        <w:rPr>
          <w:rFonts w:eastAsia="Times New Roman"/>
          <w:szCs w:val="24"/>
        </w:rPr>
        <w:t xml:space="preserve">εις στους φορολογικούς συντελεστές πρώτα και κύρια θα αφορούν τους φορολογικούς συντελεστές των ανωνύμων εταιρειών, τους φορολογικούς συντελεστές των καπιταλιστικών επιχειρήσεων. Τους παρέχετε στήριξη μέσα από τις ιδιωτικοποιήσεις στο εκτεταμένο </w:t>
      </w:r>
      <w:r>
        <w:rPr>
          <w:rFonts w:eastAsia="Times New Roman"/>
          <w:szCs w:val="24"/>
        </w:rPr>
        <w:t>π</w:t>
      </w:r>
      <w:r>
        <w:rPr>
          <w:rFonts w:eastAsia="Times New Roman"/>
          <w:szCs w:val="24"/>
        </w:rPr>
        <w:t xml:space="preserve">ρόγραμμα </w:t>
      </w:r>
      <w:r>
        <w:rPr>
          <w:rFonts w:eastAsia="Times New Roman"/>
          <w:szCs w:val="24"/>
        </w:rPr>
        <w:t xml:space="preserve">Ιδιωτικοποιήσεων, της επέκτασης της δράσης και σε νέους τομείς και της εμπορευματοποίησης, </w:t>
      </w:r>
      <w:r>
        <w:rPr>
          <w:rFonts w:eastAsia="Times New Roman"/>
          <w:szCs w:val="24"/>
        </w:rPr>
        <w:lastRenderedPageBreak/>
        <w:t>επί της ουσίας, των κοινωνικών αναγκών της εργατικής τάξης και του λαού, μέσα από την επιτάχυνση της τάσης για τη συγκέντρωση και τη μεγέθυνση των επιχειρηματικών ομ</w:t>
      </w:r>
      <w:r>
        <w:rPr>
          <w:rFonts w:eastAsia="Times New Roman"/>
          <w:szCs w:val="24"/>
        </w:rPr>
        <w:t>ίλων που δραστηριοποιούνται στην ελληνική οικονομία σε βάρος των αυτοαπασχολούμενων, των επαγγελματιών, των βιοτεχνών, των μικρών επιχειρήσεων. Για αυτόν ακριβώς τον λόγο και αξιοποιείτε την εργαλειοθήκη του ΟΑΣΑ και σε αυτήν ακριβώς την εργαλειοθήκη του Ο</w:t>
      </w:r>
      <w:r>
        <w:rPr>
          <w:rFonts w:eastAsia="Times New Roman"/>
          <w:szCs w:val="24"/>
        </w:rPr>
        <w:t>ΑΣΑ εντάσσονται και οι προσαρμογές που κάνετε στις ΕΠΕ με το σημερινό νομοσχέδιο.</w:t>
      </w:r>
    </w:p>
    <w:p w14:paraId="33969976" w14:textId="77777777" w:rsidR="000A42A9" w:rsidRDefault="00013445">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3969977" w14:textId="77777777" w:rsidR="000A42A9" w:rsidRDefault="00013445">
      <w:pPr>
        <w:spacing w:after="0" w:line="600" w:lineRule="auto"/>
        <w:ind w:firstLine="720"/>
        <w:jc w:val="both"/>
        <w:rPr>
          <w:rFonts w:eastAsia="Times New Roman"/>
          <w:szCs w:val="24"/>
        </w:rPr>
      </w:pPr>
      <w:r>
        <w:rPr>
          <w:rFonts w:eastAsia="Times New Roman"/>
          <w:szCs w:val="24"/>
        </w:rPr>
        <w:t>Έτσι, λοιπόν -και τελειώνω με αυτό, κύριε Πρόεδρε- η νέα μέρα, με βάση το αφήγημα της Κυβέ</w:t>
      </w:r>
      <w:r>
        <w:rPr>
          <w:rFonts w:eastAsia="Times New Roman"/>
          <w:szCs w:val="24"/>
        </w:rPr>
        <w:t xml:space="preserve">ρνησης, θα είναι μια νέα μέρα προς όφελος του κεφαλαίου, ενώ τα βάρη θα συνεχίσουν να παραμένουν και να τα υφίστανται οι εργαζόμενοι και τα λαϊκά στρώματα. Έτσι, λοιπόν, και στη νέα αυτή μέρα που θα ξημερώσει οι ανάγκες της εργατικής </w:t>
      </w:r>
      <w:r>
        <w:rPr>
          <w:rFonts w:eastAsia="Times New Roman"/>
          <w:szCs w:val="24"/>
        </w:rPr>
        <w:lastRenderedPageBreak/>
        <w:t xml:space="preserve">τάξης και του λαού θα </w:t>
      </w:r>
      <w:r>
        <w:rPr>
          <w:rFonts w:eastAsia="Times New Roman"/>
          <w:szCs w:val="24"/>
        </w:rPr>
        <w:t>συνεχίσουν να θυσιάζονται στον βωμό της ανταγωνιστικότητας και της καπιταλιστικής κερδοφορίας.</w:t>
      </w:r>
    </w:p>
    <w:p w14:paraId="33969978" w14:textId="77777777" w:rsidR="000A42A9" w:rsidRDefault="00013445">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33969979" w14:textId="77777777" w:rsidR="000A42A9" w:rsidRDefault="00013445">
      <w:pPr>
        <w:spacing w:after="0" w:line="600" w:lineRule="auto"/>
        <w:ind w:firstLine="720"/>
        <w:jc w:val="both"/>
        <w:rPr>
          <w:rFonts w:eastAsia="Times New Roman"/>
          <w:szCs w:val="24"/>
        </w:rPr>
      </w:pPr>
      <w:r>
        <w:rPr>
          <w:rFonts w:eastAsia="Times New Roman"/>
          <w:szCs w:val="24"/>
        </w:rPr>
        <w:t xml:space="preserve">Κύριε Υπουργέ, θέλετε να </w:t>
      </w:r>
      <w:r>
        <w:rPr>
          <w:rFonts w:eastAsia="Times New Roman"/>
          <w:szCs w:val="24"/>
        </w:rPr>
        <w:t xml:space="preserve">μιλήσετε </w:t>
      </w:r>
      <w:r>
        <w:rPr>
          <w:rFonts w:eastAsia="Times New Roman"/>
          <w:szCs w:val="24"/>
        </w:rPr>
        <w:t xml:space="preserve">τώρα </w:t>
      </w:r>
      <w:r>
        <w:rPr>
          <w:rFonts w:eastAsia="Times New Roman"/>
          <w:szCs w:val="24"/>
        </w:rPr>
        <w:t>για τις τροπολογίε</w:t>
      </w:r>
      <w:r>
        <w:rPr>
          <w:rFonts w:eastAsia="Times New Roman"/>
          <w:szCs w:val="24"/>
        </w:rPr>
        <w:t>ς</w:t>
      </w:r>
      <w:r>
        <w:rPr>
          <w:rFonts w:eastAsia="Times New Roman"/>
          <w:szCs w:val="24"/>
        </w:rPr>
        <w:t>;</w:t>
      </w:r>
    </w:p>
    <w:p w14:paraId="3396997A" w14:textId="77777777" w:rsidR="000A42A9" w:rsidRDefault="00013445">
      <w:pPr>
        <w:spacing w:after="0" w:line="600" w:lineRule="auto"/>
        <w:ind w:firstLine="720"/>
        <w:jc w:val="both"/>
        <w:rPr>
          <w:rFonts w:eastAsia="Times New Roman" w:cs="Times New Roman"/>
          <w:szCs w:val="24"/>
        </w:rPr>
      </w:pPr>
      <w:r w:rsidRPr="0022710B">
        <w:rPr>
          <w:rFonts w:eastAsia="Times New Roman" w:cs="Times New Roman"/>
          <w:b/>
          <w:szCs w:val="24"/>
        </w:rPr>
        <w:t>ΑΣΤΕΡΙΟΣ ΠΙΤΣΙΟΡΛΑΣ (Υφυπουργός Οικονομία</w:t>
      </w:r>
      <w:r w:rsidRPr="0022710B">
        <w:rPr>
          <w:rFonts w:eastAsia="Times New Roman" w:cs="Times New Roman"/>
          <w:b/>
          <w:szCs w:val="24"/>
        </w:rPr>
        <w:t>ς και Ανάπτυξης):</w:t>
      </w:r>
      <w:r>
        <w:rPr>
          <w:rFonts w:eastAsia="Times New Roman" w:cs="Times New Roman"/>
          <w:szCs w:val="24"/>
        </w:rPr>
        <w:t xml:space="preserve"> Κύριε Πρόεδρε, θα προτιμούσα να ακούσω και τους άλλους συνάδελφους. Αν πρέπει να το κάνω τώρα, να το κάνω.</w:t>
      </w:r>
    </w:p>
    <w:p w14:paraId="3396997B" w14:textId="77777777" w:rsidR="000A42A9" w:rsidRDefault="00013445">
      <w:pPr>
        <w:spacing w:after="0" w:line="600" w:lineRule="auto"/>
        <w:ind w:firstLine="720"/>
        <w:jc w:val="both"/>
        <w:rPr>
          <w:rFonts w:eastAsia="Times New Roman" w:cs="Times New Roman"/>
          <w:szCs w:val="24"/>
        </w:rPr>
      </w:pPr>
      <w:r w:rsidRPr="0022710B">
        <w:rPr>
          <w:rFonts w:eastAsia="Times New Roman" w:cs="Times New Roman"/>
          <w:b/>
          <w:szCs w:val="24"/>
        </w:rPr>
        <w:t xml:space="preserve">ΠΡΟΕΔΡΕΥΩΝ (Σπυρίδων Λυκούδης): </w:t>
      </w:r>
      <w:r>
        <w:rPr>
          <w:rFonts w:eastAsia="Times New Roman" w:cs="Times New Roman"/>
          <w:szCs w:val="24"/>
        </w:rPr>
        <w:t>Νομίζω ότι χρειάζεται να το κάνετε τώρα, διότι πρέπει να πάνε στην ηλεκτρονική ψηφοφορία. Γι</w:t>
      </w:r>
      <w:r>
        <w:rPr>
          <w:rFonts w:eastAsia="Times New Roman" w:cs="Times New Roman"/>
          <w:szCs w:val="24"/>
        </w:rPr>
        <w:t>α</w:t>
      </w:r>
      <w:r>
        <w:rPr>
          <w:rFonts w:eastAsia="Times New Roman" w:cs="Times New Roman"/>
          <w:szCs w:val="24"/>
        </w:rPr>
        <w:t xml:space="preserve"> αυτό </w:t>
      </w:r>
      <w:r>
        <w:rPr>
          <w:rFonts w:eastAsia="Times New Roman" w:cs="Times New Roman"/>
          <w:szCs w:val="24"/>
        </w:rPr>
        <w:t>σας το είπα.</w:t>
      </w:r>
    </w:p>
    <w:p w14:paraId="3396997C" w14:textId="77777777" w:rsidR="000A42A9" w:rsidRDefault="00013445">
      <w:pPr>
        <w:spacing w:after="0" w:line="600" w:lineRule="auto"/>
        <w:ind w:firstLine="720"/>
        <w:jc w:val="both"/>
        <w:rPr>
          <w:rFonts w:eastAsia="Times New Roman" w:cs="Times New Roman"/>
          <w:szCs w:val="24"/>
        </w:rPr>
      </w:pPr>
      <w:r w:rsidRPr="0022710B">
        <w:rPr>
          <w:rFonts w:eastAsia="Times New Roman" w:cs="Times New Roman"/>
          <w:b/>
          <w:szCs w:val="24"/>
        </w:rPr>
        <w:t>ΑΣΤΕΡΙΟΣ ΠΙΤΣΙΟΡΛΑΣ (Υφυπουργός Οικονομίας και Ανάπτυξης):</w:t>
      </w:r>
      <w:r>
        <w:rPr>
          <w:rFonts w:eastAsia="Times New Roman" w:cs="Times New Roman"/>
          <w:szCs w:val="24"/>
        </w:rPr>
        <w:t xml:space="preserve"> Θα αναφερθώ μόνο στις βουλευτικές τροπολογίες. Έχουν κατατεθεί πέντε. Η πρώτη είναι του κ. Κακλαμάνη, τη συζητήσαμε προηγούμενα. </w:t>
      </w:r>
    </w:p>
    <w:p w14:paraId="3396997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Η τρίτη κατά σειρά είναι του κ. Δημαρά. Καταλήγουμε στ</w:t>
      </w:r>
      <w:r>
        <w:rPr>
          <w:rFonts w:eastAsia="Times New Roman" w:cs="Times New Roman"/>
          <w:szCs w:val="24"/>
        </w:rPr>
        <w:t xml:space="preserve">ο να κάνουμε δεκτή την τροπολογία του κ. Δημαρά -είναι για το ίδιο θέμα- με μια τροποποίηση. Τη διαβάζω </w:t>
      </w:r>
      <w:r>
        <w:rPr>
          <w:rFonts w:eastAsia="Times New Roman" w:cs="Times New Roman"/>
          <w:szCs w:val="24"/>
        </w:rPr>
        <w:lastRenderedPageBreak/>
        <w:t>αναλυτικά: «Η παράγραφος 1 του άρθρου 38 του ν.3190 αντικαθίσταται ως εξής: Η τροποποίηση της εταιρικής σύμβασης γίνεται μόνο με απόφαση της συνέλευσης</w:t>
      </w:r>
      <w:r>
        <w:rPr>
          <w:rFonts w:eastAsia="Times New Roman" w:cs="Times New Roman"/>
          <w:szCs w:val="24"/>
        </w:rPr>
        <w:t>,</w:t>
      </w:r>
      <w:r>
        <w:rPr>
          <w:rFonts w:eastAsia="Times New Roman" w:cs="Times New Roman"/>
          <w:szCs w:val="24"/>
        </w:rPr>
        <w:t xml:space="preserve"> η οποία λαμβάνεται με πλειοψηφία τουλάχιστον του ½ του συνολικού αριθμού των εταίρων, οι οποίοι εκπροσωπούν τουλάχιστον το 65% του εταιρικού κεφαλαίου</w:t>
      </w:r>
      <w:r>
        <w:rPr>
          <w:rFonts w:eastAsia="Times New Roman" w:cs="Times New Roman"/>
          <w:szCs w:val="24"/>
        </w:rPr>
        <w:t>.</w:t>
      </w:r>
      <w:r>
        <w:rPr>
          <w:rFonts w:eastAsia="Times New Roman" w:cs="Times New Roman"/>
          <w:szCs w:val="24"/>
        </w:rPr>
        <w:t>». Μειώνουμε το ποσοστό του εταιρικού κεφαλαίου</w:t>
      </w:r>
      <w:r>
        <w:rPr>
          <w:rFonts w:eastAsia="Times New Roman" w:cs="Times New Roman"/>
          <w:szCs w:val="24"/>
        </w:rPr>
        <w:t>,</w:t>
      </w:r>
      <w:r>
        <w:rPr>
          <w:rFonts w:eastAsia="Times New Roman" w:cs="Times New Roman"/>
          <w:szCs w:val="24"/>
        </w:rPr>
        <w:t xml:space="preserve"> που είναι 50% πλέον. Αυτή η τροπολογία γίνεται δεκτή. Ε</w:t>
      </w:r>
      <w:r>
        <w:rPr>
          <w:rFonts w:eastAsia="Times New Roman" w:cs="Times New Roman"/>
          <w:szCs w:val="24"/>
        </w:rPr>
        <w:t xml:space="preserve">ίναι η </w:t>
      </w:r>
      <w:r>
        <w:rPr>
          <w:rFonts w:eastAsia="Times New Roman" w:cs="Times New Roman"/>
          <w:szCs w:val="24"/>
        </w:rPr>
        <w:t>τρίτη κατά σειρά τροπολογία</w:t>
      </w:r>
      <w:r>
        <w:rPr>
          <w:rFonts w:eastAsia="Times New Roman" w:cs="Times New Roman"/>
          <w:szCs w:val="24"/>
        </w:rPr>
        <w:t>, που έχει υποβληθεί από τον κ. Δημαρά, με αυτή την τροποποίηση που σας διάβασα.</w:t>
      </w:r>
    </w:p>
    <w:p w14:paraId="3396997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Άρα η πρώτη του κ. Κακλαμάνη δεν γίνεται αποδεκτή. Ενσωματώνουμε ένα της στοιχείο στην τρίτη.</w:t>
      </w:r>
    </w:p>
    <w:p w14:paraId="3396997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Η δεύτερη τροπολογία είναι των κ</w:t>
      </w:r>
      <w:r>
        <w:rPr>
          <w:rFonts w:eastAsia="Times New Roman" w:cs="Times New Roman"/>
          <w:szCs w:val="24"/>
        </w:rPr>
        <w:t>υρίων</w:t>
      </w:r>
      <w:r>
        <w:rPr>
          <w:rFonts w:eastAsia="Times New Roman" w:cs="Times New Roman"/>
          <w:szCs w:val="24"/>
        </w:rPr>
        <w:t xml:space="preserve"> </w:t>
      </w:r>
      <w:proofErr w:type="spellStart"/>
      <w:r>
        <w:rPr>
          <w:rFonts w:eastAsia="Times New Roman" w:cs="Times New Roman"/>
          <w:szCs w:val="24"/>
        </w:rPr>
        <w:t>Κεγκέρογλ</w:t>
      </w:r>
      <w:r>
        <w:rPr>
          <w:rFonts w:eastAsia="Times New Roman" w:cs="Times New Roman"/>
          <w:szCs w:val="24"/>
        </w:rPr>
        <w:t>ου</w:t>
      </w:r>
      <w:proofErr w:type="spellEnd"/>
      <w:r>
        <w:rPr>
          <w:rFonts w:eastAsia="Times New Roman" w:cs="Times New Roman"/>
          <w:szCs w:val="24"/>
        </w:rPr>
        <w:t xml:space="preserve">, Μανιάτη, Παπαθεοδώρου, </w:t>
      </w:r>
      <w:proofErr w:type="spellStart"/>
      <w:r>
        <w:rPr>
          <w:rFonts w:eastAsia="Times New Roman" w:cs="Times New Roman"/>
          <w:szCs w:val="24"/>
        </w:rPr>
        <w:t>Δανέλλη</w:t>
      </w:r>
      <w:proofErr w:type="spellEnd"/>
      <w:r>
        <w:rPr>
          <w:rFonts w:eastAsia="Times New Roman" w:cs="Times New Roman"/>
          <w:szCs w:val="24"/>
        </w:rPr>
        <w:t xml:space="preserve"> και αφορά τα θέματα εξετάσεων υποψηφίων οδηγών. Επικοινώνησα με τον κ. </w:t>
      </w:r>
      <w:proofErr w:type="spellStart"/>
      <w:r>
        <w:rPr>
          <w:rFonts w:eastAsia="Times New Roman" w:cs="Times New Roman"/>
          <w:szCs w:val="24"/>
        </w:rPr>
        <w:t>Σπίρτζη</w:t>
      </w:r>
      <w:proofErr w:type="spellEnd"/>
      <w:r>
        <w:rPr>
          <w:rFonts w:eastAsia="Times New Roman" w:cs="Times New Roman"/>
          <w:szCs w:val="24"/>
        </w:rPr>
        <w:t>, ο οποίος με διαβεβαίωσε ότι αυτό το περιεχόμενο συμπεριλαμβάνεται στο σχέδιο νόμου που θα φέρει το Υπουργείο με επείγοντα χαρακτήρα τις επόμε</w:t>
      </w:r>
      <w:r>
        <w:rPr>
          <w:rFonts w:eastAsia="Times New Roman" w:cs="Times New Roman"/>
          <w:szCs w:val="24"/>
        </w:rPr>
        <w:t>νες ημέρες. Αυτή είναι η ενημέρωση που έχω από τον κύριο Υπουργό.</w:t>
      </w:r>
    </w:p>
    <w:p w14:paraId="33969980" w14:textId="77777777" w:rsidR="000A42A9" w:rsidRDefault="00013445">
      <w:pPr>
        <w:spacing w:after="0" w:line="600" w:lineRule="auto"/>
        <w:ind w:firstLine="720"/>
        <w:jc w:val="both"/>
        <w:rPr>
          <w:rFonts w:eastAsia="Times New Roman" w:cs="Times New Roman"/>
          <w:szCs w:val="24"/>
        </w:rPr>
      </w:pPr>
      <w:r w:rsidRPr="00074F1C">
        <w:rPr>
          <w:rFonts w:eastAsia="Times New Roman" w:cs="Times New Roman"/>
          <w:b/>
          <w:szCs w:val="24"/>
        </w:rPr>
        <w:lastRenderedPageBreak/>
        <w:t>ΧΑΡΑΛΑΜΠΟΣ ΑΘΑΝΑΣΙΟΥ:</w:t>
      </w:r>
      <w:r>
        <w:rPr>
          <w:rFonts w:eastAsia="Times New Roman" w:cs="Times New Roman"/>
          <w:szCs w:val="24"/>
        </w:rPr>
        <w:t xml:space="preserve"> Άρα δεν γίνεται αποδεκτή.</w:t>
      </w:r>
    </w:p>
    <w:p w14:paraId="33969981"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 xml:space="preserve">ΑΣΤΕΡΙΟΣ ΠΙΤΣΙΟΡΛΑΣ (Υφυπουργός Οικονομίας και Ανάπτυξης): </w:t>
      </w:r>
      <w:r>
        <w:rPr>
          <w:rFonts w:eastAsia="Times New Roman" w:cs="Times New Roman"/>
          <w:szCs w:val="24"/>
        </w:rPr>
        <w:t>Δεν γίνεται αποδεκτή.</w:t>
      </w:r>
    </w:p>
    <w:p w14:paraId="33969982" w14:textId="77777777" w:rsidR="000A42A9" w:rsidRDefault="00013445">
      <w:pPr>
        <w:spacing w:after="0" w:line="600" w:lineRule="auto"/>
        <w:ind w:firstLine="720"/>
        <w:jc w:val="both"/>
        <w:rPr>
          <w:rFonts w:eastAsia="Times New Roman" w:cs="Times New Roman"/>
          <w:szCs w:val="24"/>
        </w:rPr>
      </w:pPr>
      <w:r w:rsidRPr="00074F1C">
        <w:rPr>
          <w:rFonts w:eastAsia="Times New Roman" w:cs="Times New Roman"/>
          <w:b/>
          <w:szCs w:val="24"/>
        </w:rPr>
        <w:t>ΧΑΡΑΛΑΜΠΟΣ ΑΘΑΝΑΣΙΟΥ:</w:t>
      </w:r>
      <w:r>
        <w:rPr>
          <w:rFonts w:eastAsia="Times New Roman" w:cs="Times New Roman"/>
          <w:szCs w:val="24"/>
        </w:rPr>
        <w:t xml:space="preserve"> Είναι η </w:t>
      </w:r>
      <w:r>
        <w:rPr>
          <w:rFonts w:eastAsia="Times New Roman" w:cs="Times New Roman"/>
          <w:szCs w:val="24"/>
        </w:rPr>
        <w:t>με αριθμό</w:t>
      </w:r>
      <w:r>
        <w:rPr>
          <w:rFonts w:eastAsia="Times New Roman" w:cs="Times New Roman"/>
          <w:szCs w:val="24"/>
        </w:rPr>
        <w:t>1588;</w:t>
      </w:r>
    </w:p>
    <w:p w14:paraId="33969983"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 xml:space="preserve">ΑΣΤΕΡΙΟΣ ΠΙΤΣΙΟΡΛΑΣ (Υφυπουργός Οικονομίας και Ανάπτυξης): </w:t>
      </w:r>
      <w:r>
        <w:rPr>
          <w:rFonts w:eastAsia="Times New Roman" w:cs="Times New Roman"/>
          <w:szCs w:val="24"/>
        </w:rPr>
        <w:t xml:space="preserve">Είναι η </w:t>
      </w:r>
      <w:r>
        <w:rPr>
          <w:rFonts w:eastAsia="Times New Roman" w:cs="Times New Roman"/>
          <w:szCs w:val="24"/>
        </w:rPr>
        <w:t xml:space="preserve">με αριθμό </w:t>
      </w:r>
      <w:r>
        <w:rPr>
          <w:rFonts w:eastAsia="Times New Roman" w:cs="Times New Roman"/>
          <w:szCs w:val="24"/>
        </w:rPr>
        <w:t>1585.</w:t>
      </w:r>
    </w:p>
    <w:p w14:paraId="33969984"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Του κ. </w:t>
      </w:r>
      <w:proofErr w:type="spellStart"/>
      <w:r>
        <w:rPr>
          <w:rFonts w:eastAsia="Times New Roman" w:cs="Times New Roman"/>
          <w:szCs w:val="24"/>
        </w:rPr>
        <w:t>Κεγκέρογλου</w:t>
      </w:r>
      <w:proofErr w:type="spellEnd"/>
      <w:r>
        <w:rPr>
          <w:rFonts w:eastAsia="Times New Roman" w:cs="Times New Roman"/>
          <w:szCs w:val="24"/>
        </w:rPr>
        <w:t>;</w:t>
      </w:r>
    </w:p>
    <w:p w14:paraId="33969985"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 xml:space="preserve">ΑΣΤΕΡΙΟΣ ΠΙΤΣΙΟΡΛΑΣ (Υφυπουργός Οικονομίας και Ανάπτυξης): </w:t>
      </w:r>
      <w:r>
        <w:rPr>
          <w:rFonts w:eastAsia="Times New Roman" w:cs="Times New Roman"/>
          <w:szCs w:val="24"/>
        </w:rPr>
        <w:t>Μάλιστα, η 1585.</w:t>
      </w:r>
    </w:p>
    <w:p w14:paraId="3396998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τέταρτη</w:t>
      </w:r>
      <w:r>
        <w:rPr>
          <w:rFonts w:eastAsia="Times New Roman" w:cs="Times New Roman"/>
          <w:szCs w:val="24"/>
        </w:rPr>
        <w:t>, με αριθμό 1591</w:t>
      </w:r>
      <w:r>
        <w:rPr>
          <w:rFonts w:eastAsia="Times New Roman" w:cs="Times New Roman"/>
          <w:szCs w:val="24"/>
        </w:rPr>
        <w:t>,</w:t>
      </w:r>
      <w:r>
        <w:rPr>
          <w:rFonts w:eastAsia="Times New Roman" w:cs="Times New Roman"/>
          <w:szCs w:val="24"/>
        </w:rPr>
        <w:t xml:space="preserve"> τροπολογία των κ</w:t>
      </w:r>
      <w:r>
        <w:rPr>
          <w:rFonts w:eastAsia="Times New Roman" w:cs="Times New Roman"/>
          <w:szCs w:val="24"/>
        </w:rPr>
        <w:t>υρίων</w:t>
      </w:r>
      <w:r>
        <w:rPr>
          <w:rFonts w:eastAsia="Times New Roman" w:cs="Times New Roman"/>
          <w:szCs w:val="24"/>
        </w:rPr>
        <w:t xml:space="preserve"> Καρρά,</w:t>
      </w:r>
      <w:r>
        <w:rPr>
          <w:rFonts w:eastAsia="Times New Roman" w:cs="Times New Roman"/>
          <w:szCs w:val="24"/>
        </w:rPr>
        <w:t xml:space="preserve"> </w:t>
      </w:r>
      <w:proofErr w:type="spellStart"/>
      <w:r>
        <w:rPr>
          <w:rFonts w:eastAsia="Times New Roman" w:cs="Times New Roman"/>
          <w:szCs w:val="24"/>
        </w:rPr>
        <w:t>Κάτση</w:t>
      </w:r>
      <w:proofErr w:type="spellEnd"/>
      <w:r>
        <w:rPr>
          <w:rFonts w:eastAsia="Times New Roman" w:cs="Times New Roman"/>
          <w:szCs w:val="24"/>
        </w:rPr>
        <w:t xml:space="preserve">, </w:t>
      </w:r>
      <w:proofErr w:type="spellStart"/>
      <w:r>
        <w:rPr>
          <w:rFonts w:eastAsia="Times New Roman" w:cs="Times New Roman"/>
          <w:szCs w:val="24"/>
        </w:rPr>
        <w:t>Μορφίδη</w:t>
      </w:r>
      <w:proofErr w:type="spellEnd"/>
      <w:r>
        <w:rPr>
          <w:rFonts w:eastAsia="Times New Roman" w:cs="Times New Roman"/>
          <w:szCs w:val="24"/>
        </w:rPr>
        <w:t xml:space="preserve">, </w:t>
      </w:r>
      <w:proofErr w:type="spellStart"/>
      <w:r>
        <w:rPr>
          <w:rFonts w:eastAsia="Times New Roman" w:cs="Times New Roman"/>
          <w:szCs w:val="24"/>
        </w:rPr>
        <w:t>Μπαλαούρα</w:t>
      </w:r>
      <w:proofErr w:type="spellEnd"/>
      <w:r>
        <w:rPr>
          <w:rFonts w:eastAsia="Times New Roman" w:cs="Times New Roman"/>
          <w:szCs w:val="24"/>
        </w:rPr>
        <w:t>, Παρασ</w:t>
      </w:r>
      <w:r>
        <w:rPr>
          <w:rFonts w:eastAsia="Times New Roman" w:cs="Times New Roman"/>
          <w:szCs w:val="24"/>
        </w:rPr>
        <w:t>τ</w:t>
      </w:r>
      <w:r>
        <w:rPr>
          <w:rFonts w:eastAsia="Times New Roman" w:cs="Times New Roman"/>
          <w:szCs w:val="24"/>
        </w:rPr>
        <w:t xml:space="preserve">ατίδη, Ρίζου, </w:t>
      </w:r>
      <w:proofErr w:type="spellStart"/>
      <w:r>
        <w:rPr>
          <w:rFonts w:eastAsia="Times New Roman" w:cs="Times New Roman"/>
          <w:szCs w:val="24"/>
        </w:rPr>
        <w:t>Σέλτ</w:t>
      </w:r>
      <w:r>
        <w:rPr>
          <w:rFonts w:eastAsia="Times New Roman" w:cs="Times New Roman"/>
          <w:szCs w:val="24"/>
        </w:rPr>
        <w:t>σ</w:t>
      </w:r>
      <w:r>
        <w:rPr>
          <w:rFonts w:eastAsia="Times New Roman" w:cs="Times New Roman"/>
          <w:szCs w:val="24"/>
        </w:rPr>
        <w:t>α</w:t>
      </w:r>
      <w:proofErr w:type="spellEnd"/>
      <w:r>
        <w:rPr>
          <w:rFonts w:eastAsia="Times New Roman" w:cs="Times New Roman"/>
          <w:szCs w:val="24"/>
        </w:rPr>
        <w:t xml:space="preserve">, Στέφου αναφέρεται στην παράταση ουσιαστικά μέχρι τις 30 Ιουνίου του 2019 της λειτουργίας των ΚΑΕ στην παραμεθόριο ζώνη, στα σύνορα Βουλγαρίας. </w:t>
      </w:r>
    </w:p>
    <w:p w14:paraId="33969987" w14:textId="77777777" w:rsidR="000A42A9" w:rsidRDefault="00013445">
      <w:pPr>
        <w:spacing w:after="0" w:line="600" w:lineRule="auto"/>
        <w:ind w:firstLine="720"/>
        <w:jc w:val="both"/>
        <w:rPr>
          <w:rFonts w:eastAsia="Times New Roman" w:cs="Times New Roman"/>
          <w:szCs w:val="24"/>
        </w:rPr>
      </w:pPr>
      <w:r w:rsidRPr="00F45534">
        <w:rPr>
          <w:rFonts w:eastAsia="Times New Roman" w:cs="Times New Roman"/>
          <w:b/>
          <w:szCs w:val="24"/>
        </w:rPr>
        <w:t>ΓΕΩΡΓΙΟΣ -</w:t>
      </w:r>
      <w:r>
        <w:rPr>
          <w:rFonts w:eastAsia="Times New Roman" w:cs="Times New Roman"/>
          <w:b/>
          <w:szCs w:val="24"/>
        </w:rPr>
        <w:t xml:space="preserve"> </w:t>
      </w:r>
      <w:r w:rsidRPr="00F45534">
        <w:rPr>
          <w:rFonts w:eastAsia="Times New Roman" w:cs="Times New Roman"/>
          <w:b/>
          <w:szCs w:val="24"/>
        </w:rPr>
        <w:t>ΔΗΜΗΤΡΙΟΣ</w:t>
      </w:r>
      <w:r>
        <w:rPr>
          <w:rFonts w:eastAsia="Times New Roman" w:cs="Times New Roman"/>
          <w:b/>
          <w:szCs w:val="24"/>
        </w:rPr>
        <w:t xml:space="preserve"> </w:t>
      </w:r>
      <w:r w:rsidRPr="00F45534">
        <w:rPr>
          <w:rFonts w:eastAsia="Times New Roman" w:cs="Times New Roman"/>
          <w:b/>
          <w:szCs w:val="24"/>
        </w:rPr>
        <w:t>ΚΑΡΡΑΣ:</w:t>
      </w:r>
      <w:r>
        <w:rPr>
          <w:rFonts w:eastAsia="Times New Roman" w:cs="Times New Roman"/>
          <w:szCs w:val="24"/>
        </w:rPr>
        <w:t xml:space="preserve"> Πείτε μας ειδικό αριθμό, κύριε Υπουργέ.</w:t>
      </w:r>
    </w:p>
    <w:p w14:paraId="33969988"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ΑΣΤΕΡΙΟΣ ΠΙΤΣΙΟΡΛΑΣ (Υφυπουργός Οικονομίας και Ανάπτυξης): </w:t>
      </w:r>
      <w:r>
        <w:rPr>
          <w:rFonts w:eastAsia="Times New Roman" w:cs="Times New Roman"/>
          <w:szCs w:val="24"/>
        </w:rPr>
        <w:t>Ειδικός 35.</w:t>
      </w:r>
    </w:p>
    <w:p w14:paraId="33969989" w14:textId="77777777" w:rsidR="000A42A9" w:rsidRDefault="00013445">
      <w:pPr>
        <w:spacing w:after="0" w:line="600" w:lineRule="auto"/>
        <w:ind w:firstLine="720"/>
        <w:jc w:val="both"/>
        <w:rPr>
          <w:rFonts w:eastAsia="Times New Roman" w:cs="Times New Roman"/>
          <w:szCs w:val="24"/>
        </w:rPr>
      </w:pPr>
      <w:r w:rsidRPr="00F45534">
        <w:rPr>
          <w:rFonts w:eastAsia="Times New Roman" w:cs="Times New Roman"/>
          <w:szCs w:val="24"/>
        </w:rPr>
        <w:t>Η τροπολογία έχει ως εξής:</w:t>
      </w:r>
      <w:r>
        <w:rPr>
          <w:rFonts w:eastAsia="Times New Roman" w:cs="Times New Roman"/>
          <w:b/>
          <w:szCs w:val="24"/>
        </w:rPr>
        <w:t xml:space="preserve"> </w:t>
      </w:r>
      <w:r>
        <w:rPr>
          <w:rFonts w:eastAsia="Times New Roman" w:cs="Times New Roman"/>
          <w:szCs w:val="24"/>
        </w:rPr>
        <w:t xml:space="preserve">Το άρθρο 55 του ν.4447/2016 αντικαθίσταται ως εξής: «Άρθρο 55: η εφαρμογή της </w:t>
      </w:r>
      <w:proofErr w:type="spellStart"/>
      <w:r>
        <w:rPr>
          <w:rFonts w:eastAsia="Times New Roman" w:cs="Times New Roman"/>
          <w:szCs w:val="24"/>
        </w:rPr>
        <w:t>υποπαραγράφου</w:t>
      </w:r>
      <w:proofErr w:type="spellEnd"/>
      <w:r>
        <w:rPr>
          <w:rFonts w:eastAsia="Times New Roman" w:cs="Times New Roman"/>
          <w:szCs w:val="24"/>
        </w:rPr>
        <w:t xml:space="preserve"> 2 της παραγράφου 3 του άρ</w:t>
      </w:r>
      <w:r>
        <w:rPr>
          <w:rFonts w:eastAsia="Times New Roman" w:cs="Times New Roman"/>
          <w:szCs w:val="24"/>
        </w:rPr>
        <w:t>θρου 85 του ν.3842/2010 αναστέλλεται μέχρι τις 30 Ιουνίου του 2019</w:t>
      </w:r>
      <w:r>
        <w:rPr>
          <w:rFonts w:eastAsia="Times New Roman" w:cs="Times New Roman"/>
          <w:szCs w:val="24"/>
        </w:rPr>
        <w:t>.</w:t>
      </w:r>
      <w:r>
        <w:rPr>
          <w:rFonts w:eastAsia="Times New Roman" w:cs="Times New Roman"/>
          <w:szCs w:val="24"/>
        </w:rPr>
        <w:t>».</w:t>
      </w:r>
    </w:p>
    <w:p w14:paraId="3396998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Τέλος, υπάρχει η τροπολογία με γενικό αριθμό 1592 και ειδικό 36 των κ</w:t>
      </w:r>
      <w:r>
        <w:rPr>
          <w:rFonts w:eastAsia="Times New Roman" w:cs="Times New Roman"/>
          <w:szCs w:val="24"/>
        </w:rPr>
        <w:t>υρίων</w:t>
      </w:r>
      <w:r>
        <w:rPr>
          <w:rFonts w:eastAsia="Times New Roman" w:cs="Times New Roman"/>
          <w:szCs w:val="24"/>
        </w:rPr>
        <w:t xml:space="preserve"> </w:t>
      </w:r>
      <w:proofErr w:type="spellStart"/>
      <w:r>
        <w:rPr>
          <w:rFonts w:eastAsia="Times New Roman" w:cs="Times New Roman"/>
          <w:szCs w:val="24"/>
        </w:rPr>
        <w:t>Με</w:t>
      </w:r>
      <w:r>
        <w:rPr>
          <w:rFonts w:eastAsia="Times New Roman" w:cs="Times New Roman"/>
          <w:szCs w:val="24"/>
        </w:rPr>
        <w:t>ϊ</w:t>
      </w:r>
      <w:r>
        <w:rPr>
          <w:rFonts w:eastAsia="Times New Roman" w:cs="Times New Roman"/>
          <w:szCs w:val="24"/>
        </w:rPr>
        <w:t>κόπουλου</w:t>
      </w:r>
      <w:proofErr w:type="spellEnd"/>
      <w:r>
        <w:rPr>
          <w:rFonts w:eastAsia="Times New Roman" w:cs="Times New Roman"/>
          <w:szCs w:val="24"/>
        </w:rPr>
        <w:t xml:space="preserve"> και</w:t>
      </w:r>
      <w:r>
        <w:rPr>
          <w:rFonts w:eastAsia="Times New Roman" w:cs="Times New Roman"/>
          <w:szCs w:val="24"/>
        </w:rPr>
        <w:t xml:space="preserve"> </w:t>
      </w:r>
      <w:proofErr w:type="spellStart"/>
      <w:r>
        <w:rPr>
          <w:rFonts w:eastAsia="Times New Roman" w:cs="Times New Roman"/>
          <w:szCs w:val="24"/>
        </w:rPr>
        <w:t>Μπαλλή</w:t>
      </w:r>
      <w:proofErr w:type="spellEnd"/>
      <w:r>
        <w:rPr>
          <w:rFonts w:eastAsia="Times New Roman" w:cs="Times New Roman"/>
          <w:szCs w:val="24"/>
        </w:rPr>
        <w:t>. Είναι η παράταση για τη μεταβίβαση της άδειας σε επαγγελματία πωλητή υπαίθριο</w:t>
      </w:r>
      <w:r>
        <w:rPr>
          <w:rFonts w:eastAsia="Times New Roman" w:cs="Times New Roman"/>
          <w:szCs w:val="24"/>
        </w:rPr>
        <w:t>υ</w:t>
      </w:r>
      <w:r>
        <w:rPr>
          <w:rFonts w:eastAsia="Times New Roman" w:cs="Times New Roman"/>
          <w:szCs w:val="24"/>
        </w:rPr>
        <w:t xml:space="preserve"> εμπορίου</w:t>
      </w:r>
      <w:r>
        <w:rPr>
          <w:rFonts w:eastAsia="Times New Roman" w:cs="Times New Roman"/>
          <w:szCs w:val="24"/>
        </w:rPr>
        <w:t>, λόγω αναπηρίας. Με την τροπολογία αυτή ουσιαστικά ζητείται να εξομοιωθεί η προθεσμία που δίνεται με την παράταση που δίνουμε μέχρι τις 15 Ιανουαρίου. Θα σας διαβάσω ακριβώς τι λέει η τροπολογία με γενικό αριθμό 1592 και ειδικό 36: «Στο άρθρο 14 του νομοσ</w:t>
      </w:r>
      <w:r>
        <w:rPr>
          <w:rFonts w:eastAsia="Times New Roman" w:cs="Times New Roman"/>
          <w:szCs w:val="24"/>
        </w:rPr>
        <w:t xml:space="preserve">χεδίου προστίθεται τρίτη παράγραφος, η οποία έχει ως εξής: </w:t>
      </w:r>
    </w:p>
    <w:p w14:paraId="3396998B"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BD5DAA">
        <w:rPr>
          <w:rFonts w:eastAsia="Times New Roman"/>
          <w:szCs w:val="24"/>
        </w:rPr>
        <w:t>“</w:t>
      </w:r>
      <w:r>
        <w:rPr>
          <w:rFonts w:eastAsia="Times New Roman"/>
          <w:szCs w:val="24"/>
        </w:rPr>
        <w:t xml:space="preserve">Η παράγραφος 4 του άρθρου 23 του ν.4497/2017 αντικαθίσταται ως εξής: </w:t>
      </w:r>
      <w:r w:rsidRPr="00BD5DAA">
        <w:rPr>
          <w:rFonts w:eastAsia="Times New Roman"/>
          <w:szCs w:val="24"/>
        </w:rPr>
        <w:t>“</w:t>
      </w:r>
      <w:r>
        <w:rPr>
          <w:rFonts w:eastAsia="Times New Roman"/>
          <w:szCs w:val="24"/>
        </w:rPr>
        <w:t xml:space="preserve">Για τη μεταβίβαση της άδειας επαγγελματία πωλητή υπαίθριου εμπορίου λόγω αναπηρίας </w:t>
      </w:r>
      <w:r>
        <w:rPr>
          <w:rFonts w:eastAsia="Times New Roman"/>
          <w:szCs w:val="24"/>
        </w:rPr>
        <w:lastRenderedPageBreak/>
        <w:t>ο κάτοχος της άδειας εντός προθεσμίας εννι</w:t>
      </w:r>
      <w:r>
        <w:rPr>
          <w:rFonts w:eastAsia="Times New Roman"/>
          <w:szCs w:val="24"/>
        </w:rPr>
        <w:t>ά μηνών υποχρεούται να υποβάλλει την πιστοποίηση αναπηρίας στις αρχές της παραγράφου 2 αίτηση με συνημμένα, βεβαίωση που εκδίδεται</w:t>
      </w:r>
      <w:r w:rsidRPr="00BD5DAA">
        <w:rPr>
          <w:rFonts w:eastAsia="Times New Roman"/>
          <w:szCs w:val="24"/>
        </w:rPr>
        <w:t>”</w:t>
      </w:r>
      <w:r>
        <w:rPr>
          <w:rFonts w:eastAsia="Times New Roman"/>
          <w:szCs w:val="24"/>
        </w:rPr>
        <w:t>»</w:t>
      </w:r>
      <w:r>
        <w:rPr>
          <w:rFonts w:eastAsia="Times New Roman"/>
          <w:szCs w:val="24"/>
        </w:rPr>
        <w:t xml:space="preserve"> κ.λπ</w:t>
      </w:r>
      <w:r w:rsidRPr="00BD5DAA">
        <w:rPr>
          <w:rFonts w:eastAsia="Times New Roman"/>
          <w:szCs w:val="24"/>
        </w:rPr>
        <w:t>.</w:t>
      </w:r>
      <w:r>
        <w:rPr>
          <w:rFonts w:eastAsia="Times New Roman"/>
          <w:szCs w:val="24"/>
        </w:rPr>
        <w:t>.</w:t>
      </w:r>
      <w:r w:rsidDel="00BD5DAA">
        <w:rPr>
          <w:rFonts w:eastAsia="Times New Roman"/>
          <w:szCs w:val="24"/>
        </w:rPr>
        <w:t xml:space="preserve"> </w:t>
      </w:r>
    </w:p>
    <w:p w14:paraId="3396998C"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Δινόταν μια προθεσμία ουσιαστικά μέχρι τον Αύγουστο και αυτό το εξομοιώνουμε με τη γενική παράταση που δίνουμε μέχρ</w:t>
      </w:r>
      <w:r>
        <w:rPr>
          <w:rFonts w:eastAsia="Times New Roman"/>
          <w:szCs w:val="24"/>
        </w:rPr>
        <w:t>ι τον Ιανουάριο</w:t>
      </w:r>
      <w:r>
        <w:rPr>
          <w:rFonts w:eastAsia="Times New Roman"/>
          <w:szCs w:val="24"/>
        </w:rPr>
        <w:t>,</w:t>
      </w:r>
      <w:r>
        <w:rPr>
          <w:rFonts w:eastAsia="Times New Roman"/>
          <w:szCs w:val="24"/>
        </w:rPr>
        <w:t xml:space="preserve"> για να ρυθμίσουμε το όλο θέμα. Αυτές είναι οι τροπολογίες…</w:t>
      </w:r>
    </w:p>
    <w:p w14:paraId="3396998D"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B379EC">
        <w:rPr>
          <w:rFonts w:eastAsia="Times New Roman"/>
          <w:b/>
          <w:szCs w:val="24"/>
        </w:rPr>
        <w:t>ΠΡΟΕΔΡΕΥΩΝ (Σπυρίδων Λυκούδης):</w:t>
      </w:r>
      <w:r>
        <w:rPr>
          <w:rFonts w:eastAsia="Times New Roman"/>
          <w:szCs w:val="24"/>
        </w:rPr>
        <w:t xml:space="preserve"> Κύριε Υπουργέ, την τροπολογία </w:t>
      </w:r>
      <w:r>
        <w:rPr>
          <w:rFonts w:eastAsia="Times New Roman"/>
          <w:szCs w:val="24"/>
        </w:rPr>
        <w:t xml:space="preserve">με αριθμό </w:t>
      </w:r>
      <w:r>
        <w:rPr>
          <w:rFonts w:eastAsia="Times New Roman"/>
          <w:szCs w:val="24"/>
        </w:rPr>
        <w:t>1591 την κάνατε δεκτή, σωστά;</w:t>
      </w:r>
    </w:p>
    <w:p w14:paraId="3396998E"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B379EC">
        <w:rPr>
          <w:rFonts w:eastAsia="Times New Roman"/>
          <w:b/>
          <w:szCs w:val="24"/>
        </w:rPr>
        <w:t>ΑΣΤΕΡΙΟΣ ΠΙΤΣΙΟΡΛΑΣ (Υφυπουργός Οικονομίας και Ανάπτυξης):</w:t>
      </w:r>
      <w:r>
        <w:rPr>
          <w:rFonts w:eastAsia="Times New Roman"/>
          <w:szCs w:val="24"/>
        </w:rPr>
        <w:t xml:space="preserve"> Ναι.</w:t>
      </w:r>
    </w:p>
    <w:p w14:paraId="3396998F"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(Σπυρίδων Λυκούδης):</w:t>
      </w:r>
      <w:r>
        <w:rPr>
          <w:rFonts w:eastAsia="Times New Roman"/>
          <w:szCs w:val="24"/>
        </w:rPr>
        <w:t xml:space="preserve"> Και τη</w:t>
      </w:r>
      <w:r>
        <w:rPr>
          <w:rFonts w:eastAsia="Times New Roman"/>
          <w:szCs w:val="24"/>
        </w:rPr>
        <w:t xml:space="preserve"> με αριθμό</w:t>
      </w:r>
      <w:r>
        <w:rPr>
          <w:rFonts w:eastAsia="Times New Roman"/>
          <w:szCs w:val="24"/>
        </w:rPr>
        <w:t xml:space="preserve"> 1592;</w:t>
      </w:r>
    </w:p>
    <w:p w14:paraId="33969990"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ΑΣΤΕΡΙΟΣ ΠΙΤΣΙΟΡΛΑΣ (Υφυπουργός Οικονομίας και Ανάπτυξης):</w:t>
      </w:r>
      <w:r>
        <w:rPr>
          <w:rFonts w:eastAsia="Times New Roman"/>
          <w:szCs w:val="24"/>
        </w:rPr>
        <w:t xml:space="preserve"> Ναι.</w:t>
      </w:r>
    </w:p>
    <w:p w14:paraId="33969991"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Ωραία.</w:t>
      </w:r>
    </w:p>
    <w:p w14:paraId="33969992"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lastRenderedPageBreak/>
        <w:t>ΑΣΤΕΡΙΟΣ ΠΙΤΣΙΟΡΛΑΣ (Υφυπουργός Οικονομίας και Ανάπτυξης):</w:t>
      </w:r>
      <w:r>
        <w:rPr>
          <w:rFonts w:eastAsia="Times New Roman"/>
          <w:szCs w:val="24"/>
        </w:rPr>
        <w:t xml:space="preserve"> Για να μην ξαναπάρω τον λόγο, θέλω να πω μία φράση</w:t>
      </w:r>
      <w:r>
        <w:rPr>
          <w:rFonts w:eastAsia="Times New Roman"/>
          <w:szCs w:val="24"/>
        </w:rPr>
        <w:t xml:space="preserve"> μόνο σε όσα ειπώθηκαν μέχρι στιγμής. </w:t>
      </w:r>
    </w:p>
    <w:p w14:paraId="33969993"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Συζητάμε σήμερα το συγκεκριμένο νομοσχέδιο για τις ΕΠΕ. Προφανώς το νομοσχέδιο κατατίθεται σε ένα γενικότερο πλαίσιο πολιτικής, όμως, αν συζητάμε επί του συγκεκριμένου, όπως ζήτησε ο κ. Λοβέρδος, να συζητάμε επί του σ</w:t>
      </w:r>
      <w:r>
        <w:rPr>
          <w:rFonts w:eastAsia="Times New Roman"/>
          <w:szCs w:val="24"/>
        </w:rPr>
        <w:t xml:space="preserve">υγκεκριμένου νομοσχεδίου. Το να λέμε «το ψηφίζουμε, αλλά δεν λέει και τίποτα», δεν είναι σωστό. Ή είναι θετικό βήμα και το εγκρίνουμε ή δεν είναι θετικό και το απορρίπτουμε. </w:t>
      </w:r>
    </w:p>
    <w:p w14:paraId="33969994"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Εγώ θεωρώ ότι είναι ένα θετικό βήμα. Όλο το εταιρικό δίκαιο πρέπει να αναμορφωθεί</w:t>
      </w:r>
      <w:r>
        <w:rPr>
          <w:rFonts w:eastAsia="Times New Roman"/>
          <w:szCs w:val="24"/>
        </w:rPr>
        <w:t xml:space="preserve"> και θα αναμορφωθεί και η αναμόρφωση του εταιρικού δικαίου προφανώς είναι ένας σημαντικός εκσυγχρονισμός</w:t>
      </w:r>
      <w:r>
        <w:rPr>
          <w:rFonts w:eastAsia="Times New Roman"/>
          <w:szCs w:val="24"/>
        </w:rPr>
        <w:t>,</w:t>
      </w:r>
      <w:r>
        <w:rPr>
          <w:rFonts w:eastAsia="Times New Roman"/>
          <w:szCs w:val="24"/>
        </w:rPr>
        <w:t xml:space="preserve"> που αναφέρεται σε όλη την οικονομική λειτουργία της χώρας. </w:t>
      </w:r>
    </w:p>
    <w:p w14:paraId="33969995"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Επομένως, προφανώς δεν έχει την ίδια σημασία που ενδεχομένως θα είχε ένα νομοσχέδιο για πο</w:t>
      </w:r>
      <w:r>
        <w:rPr>
          <w:rFonts w:eastAsia="Times New Roman"/>
          <w:szCs w:val="24"/>
        </w:rPr>
        <w:t xml:space="preserve">λύ ευρύτερα θέματα, όμως η επί του συγκεκριμένου συζήτηση μας </w:t>
      </w:r>
      <w:r>
        <w:rPr>
          <w:rFonts w:eastAsia="Times New Roman"/>
          <w:szCs w:val="24"/>
        </w:rPr>
        <w:lastRenderedPageBreak/>
        <w:t>υποχρεώνει να αξιολογούμε κάθε φορά αυτό που συζητάμε. Κάνουμε βήμα–βήμα αυτά που πρέπει να κάνουμε. Είναι θετικό το βήμα και θετικό το γεγονός ότι αναγνωρίζεται σχεδόν από όλες τις πτέρυγες της</w:t>
      </w:r>
      <w:r>
        <w:rPr>
          <w:rFonts w:eastAsia="Times New Roman"/>
          <w:szCs w:val="24"/>
        </w:rPr>
        <w:t xml:space="preserve"> Βουλής. Επαναλαμβάνω και πάλι ότι ήταν πολύ εποικοδομητική η συζήτηση που κάναμε και στην </w:t>
      </w:r>
      <w:r>
        <w:rPr>
          <w:rFonts w:eastAsia="Times New Roman"/>
          <w:szCs w:val="24"/>
        </w:rPr>
        <w:t>ε</w:t>
      </w:r>
      <w:r>
        <w:rPr>
          <w:rFonts w:eastAsia="Times New Roman"/>
          <w:szCs w:val="24"/>
        </w:rPr>
        <w:t>πιτροπή και εδώ.</w:t>
      </w:r>
    </w:p>
    <w:p w14:paraId="33969996"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Υπουργέ.</w:t>
      </w:r>
    </w:p>
    <w:p w14:paraId="33969997"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Σαρίδη</w:t>
      </w:r>
      <w:proofErr w:type="spellEnd"/>
      <w:r>
        <w:rPr>
          <w:rFonts w:eastAsia="Times New Roman"/>
          <w:szCs w:val="24"/>
        </w:rPr>
        <w:t>, έχετε τον λόγο.</w:t>
      </w:r>
    </w:p>
    <w:p w14:paraId="33969998"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DA4ABE">
        <w:rPr>
          <w:rFonts w:eastAsia="Times New Roman"/>
          <w:b/>
          <w:szCs w:val="24"/>
        </w:rPr>
        <w:t>ΙΩΑΝΝΗΣ ΣΑΡΙΔΗΣ:</w:t>
      </w:r>
      <w:r>
        <w:rPr>
          <w:rFonts w:eastAsia="Times New Roman"/>
          <w:szCs w:val="24"/>
        </w:rPr>
        <w:t xml:space="preserve"> Ευχαριστώ πολύ, κύριε Πρόεδρε.</w:t>
      </w:r>
    </w:p>
    <w:p w14:paraId="33969999"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Κύριε Υπουργέ, κυρίες και κύριοι συνάδελφοι, για το νομοσχέδιο δεν έχω να προσθέσω κάτι στα όσα τεκμηριωμένα και με επιχειρήματα εξήγησε από αυτό εδώ το Βήμα ο συνάδελφος εισηγητής της Ένωσης Κεντρώων, ο κ. Γεωργιάδης. </w:t>
      </w:r>
    </w:p>
    <w:p w14:paraId="3396999A"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Είναι ένα θετικό βήμα το συγκεκριμέν</w:t>
      </w:r>
      <w:r>
        <w:rPr>
          <w:rFonts w:eastAsia="Times New Roman"/>
          <w:szCs w:val="24"/>
        </w:rPr>
        <w:t xml:space="preserve">ο νομοσχέδιο και το στηρίζουμε. Η στάση μας αποδεικνύει για άλλη μια φορά, αγαπητοί συνάδελφοι, πως παραμένουμε πιστοί στα όσα έχουμε υποσχεθεί στους πολίτες. Θα στηρίζουμε το σωστό και το δίκαιο και θα καταψηφίζουμε το άδικο και το αχρείαστο. </w:t>
      </w:r>
    </w:p>
    <w:p w14:paraId="3396999B"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Ως Κοινοβου</w:t>
      </w:r>
      <w:r>
        <w:rPr>
          <w:rFonts w:eastAsia="Times New Roman"/>
          <w:szCs w:val="24"/>
        </w:rPr>
        <w:t>λευτικός Εκπρόσωπος, λοιπόν, θα αξιοποιήσω το Βήμα της Ολομέλειας για να ξεκαθαρίσω τη στάση μας απέναντι σε όσα έρχονται. Η κατάσταση στην οποία βρίσκεται η χώρα μας δεν επιτρέπει να τρωγόμαστε μεταξύ μας. Γι</w:t>
      </w:r>
      <w:r>
        <w:rPr>
          <w:rFonts w:eastAsia="Times New Roman"/>
          <w:szCs w:val="24"/>
        </w:rPr>
        <w:t>α</w:t>
      </w:r>
      <w:r>
        <w:rPr>
          <w:rFonts w:eastAsia="Times New Roman"/>
          <w:szCs w:val="24"/>
        </w:rPr>
        <w:t xml:space="preserve"> αυτό κι εγώ θα δεχτώ χωρίς σχόλια την άποψη τ</w:t>
      </w:r>
      <w:r>
        <w:rPr>
          <w:rFonts w:eastAsia="Times New Roman"/>
          <w:szCs w:val="24"/>
        </w:rPr>
        <w:t xml:space="preserve">ου Υπουργού Εξωτερικών, του κ. Κοτζιά, πως «η ιστορία δεν πρέπει να είναι φυλακή, αλλά σχολείο». </w:t>
      </w:r>
    </w:p>
    <w:p w14:paraId="3396999C"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Για να δούμε όμως, πόσο καλοί μαθητές είμαστε μέσα σε αυτή εδώ την Αίθουσα.</w:t>
      </w:r>
    </w:p>
    <w:p w14:paraId="3396999D"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Ερώτηση πρώτη: Στις εκλογές του Σεπτεμβρίου του 2015 σε τι βαθμό καθόρισε την ψήφο</w:t>
      </w:r>
      <w:r>
        <w:rPr>
          <w:rFonts w:eastAsia="Times New Roman"/>
          <w:szCs w:val="24"/>
        </w:rPr>
        <w:t xml:space="preserve"> των Ελλήνων το </w:t>
      </w:r>
      <w:r>
        <w:rPr>
          <w:rFonts w:eastAsia="Times New Roman"/>
          <w:szCs w:val="24"/>
        </w:rPr>
        <w:t>σ</w:t>
      </w:r>
      <w:r>
        <w:rPr>
          <w:rFonts w:eastAsia="Times New Roman"/>
          <w:szCs w:val="24"/>
        </w:rPr>
        <w:t>κοπιανό; Πόσοι ήταν εκείνοι που όταν ψήφιζαν ήξεραν τις ακριβείς θέσεις των κομμάτων, σχετικά με την ονομασία των βορείων γειτόνων μας; Είχαν όλα τα κόμματα ξεκάθαρα διατυπωμένες απόψεις; Αλλά ακόμα και από αυτούς που έτυχε να πληροφορηθού</w:t>
      </w:r>
      <w:r>
        <w:rPr>
          <w:rFonts w:eastAsia="Times New Roman"/>
          <w:szCs w:val="24"/>
        </w:rPr>
        <w:t>ν στις σχετικές προγραμματικές δηλώσεις κάθε κόμματος επί των εθνικών θεμάτων, πόσοι ήταν εκείνοι που η λογική τους επέτρεψε να δείξουν την οποιαδήποτε εμπιστοσύνη σε αυτές; Πόσες μεταστροφές, πόσες μεταλλάξεις, πόσες διαφοροποιήσεις, πόσες κυβιστήσεις μπο</w:t>
      </w:r>
      <w:r>
        <w:rPr>
          <w:rFonts w:eastAsia="Times New Roman"/>
          <w:szCs w:val="24"/>
        </w:rPr>
        <w:t xml:space="preserve">ρεί να δικαιολογήσει κανείς σε μία μόνο </w:t>
      </w:r>
      <w:r>
        <w:rPr>
          <w:rFonts w:eastAsia="Times New Roman"/>
          <w:szCs w:val="24"/>
        </w:rPr>
        <w:lastRenderedPageBreak/>
        <w:t xml:space="preserve">λέξη; Αυταπάτες! Κανένας δεν είχε στο μυαλό του το </w:t>
      </w:r>
      <w:r>
        <w:rPr>
          <w:rFonts w:eastAsia="Times New Roman"/>
          <w:szCs w:val="24"/>
        </w:rPr>
        <w:t>σ</w:t>
      </w:r>
      <w:r>
        <w:rPr>
          <w:rFonts w:eastAsia="Times New Roman"/>
          <w:szCs w:val="24"/>
        </w:rPr>
        <w:t xml:space="preserve">κοπιανό την τελευταία φορά που στήθηκαν οι κάλπες σε αυτή εδώ τη χώρα. </w:t>
      </w:r>
    </w:p>
    <w:p w14:paraId="3396999E"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Ερώτηση δεύτερη: Μπορείτε να εξηγήσετε το γιατί οι Έλληνες βγήκαν διαμαρτυρόμενοι στους δρόμ</w:t>
      </w:r>
      <w:r>
        <w:rPr>
          <w:rFonts w:eastAsia="Times New Roman"/>
          <w:szCs w:val="24"/>
        </w:rPr>
        <w:t xml:space="preserve">ους για τη Μακεδονία και όχι για τη λεηλασία που υφίστανται; Τι συμπέρασμα βγάζετε από αυτή τη διαπίστωση; Τι καταλαβαίνετε, αγαπητοί συνάδελφοι, για τον τρόπο σκέψης των Ελλήνων πολιτών από αυτό το απλό και αδιαμφισβήτητο γεγονός; </w:t>
      </w:r>
    </w:p>
    <w:p w14:paraId="3396999F" w14:textId="77777777" w:rsidR="000A42A9" w:rsidRDefault="00013445">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Μήπως νομίζετε ότι έχου</w:t>
      </w:r>
      <w:r>
        <w:rPr>
          <w:rFonts w:eastAsia="Times New Roman"/>
          <w:szCs w:val="24"/>
        </w:rPr>
        <w:t>ν ξεχάσει οι Έλληνες το ότι η περίφημη ενδιάμεση συμφωνία του 1995 δεν πέρασε ποτέ από τη Βουλή των Ελλήνων; Μήπως νομίζετε ότι έχουν ξεχάσει οι Έλληνες το γιατί</w:t>
      </w:r>
      <w:r>
        <w:rPr>
          <w:rFonts w:eastAsia="Times New Roman"/>
          <w:szCs w:val="24"/>
        </w:rPr>
        <w:t>,</w:t>
      </w:r>
      <w:r>
        <w:rPr>
          <w:rFonts w:eastAsia="Times New Roman"/>
          <w:szCs w:val="24"/>
        </w:rPr>
        <w:t xml:space="preserve"> αν και είχαν το δικαίωμα οι ελληνικές κυβερνήσεις να καταγγείλουν την ενδιάμεση συμφωνία, λόγ</w:t>
      </w:r>
      <w:r>
        <w:rPr>
          <w:rFonts w:eastAsia="Times New Roman"/>
          <w:szCs w:val="24"/>
        </w:rPr>
        <w:t xml:space="preserve">ω παραβίασης από την πλευρά των Σκοπίων, δεν το έκαναν ποτέ; </w:t>
      </w:r>
    </w:p>
    <w:p w14:paraId="339699A0" w14:textId="77777777" w:rsidR="000A42A9" w:rsidRDefault="00013445">
      <w:pPr>
        <w:spacing w:after="0" w:line="600" w:lineRule="auto"/>
        <w:ind w:firstLine="720"/>
        <w:jc w:val="both"/>
        <w:rPr>
          <w:rFonts w:eastAsia="Times New Roman"/>
          <w:szCs w:val="24"/>
        </w:rPr>
      </w:pPr>
      <w:r>
        <w:rPr>
          <w:rFonts w:eastAsia="Times New Roman"/>
          <w:szCs w:val="24"/>
        </w:rPr>
        <w:lastRenderedPageBreak/>
        <w:t xml:space="preserve">Επαναλαμβάνετε σε κάθε ευκαιρία όλοι όσοι δεν έχετε πρόβλημα, όλοι όσοι αδιαφορείτε για το αν βρίσκετε σημαντικό πράγμα το να δώσουμε ένα όνομα, πως το </w:t>
      </w:r>
      <w:r>
        <w:rPr>
          <w:rFonts w:eastAsia="Times New Roman"/>
          <w:szCs w:val="24"/>
        </w:rPr>
        <w:t>«</w:t>
      </w:r>
      <w:r>
        <w:rPr>
          <w:rFonts w:eastAsia="Times New Roman"/>
          <w:szCs w:val="24"/>
        </w:rPr>
        <w:t>Μακεδονία</w:t>
      </w:r>
      <w:r>
        <w:rPr>
          <w:rFonts w:eastAsia="Times New Roman"/>
          <w:szCs w:val="24"/>
        </w:rPr>
        <w:t>»</w:t>
      </w:r>
      <w:r>
        <w:rPr>
          <w:rFonts w:eastAsia="Times New Roman"/>
          <w:szCs w:val="24"/>
        </w:rPr>
        <w:t xml:space="preserve"> το έχουμε δώσει εδώ και καιρό.</w:t>
      </w:r>
      <w:r>
        <w:rPr>
          <w:rFonts w:eastAsia="Times New Roman"/>
          <w:szCs w:val="24"/>
        </w:rPr>
        <w:t xml:space="preserve"> Αγαπητοί συνάδελφοι, αυτό λέτε.</w:t>
      </w:r>
    </w:p>
    <w:p w14:paraId="339699A1" w14:textId="77777777" w:rsidR="000A42A9" w:rsidRDefault="00013445">
      <w:pPr>
        <w:spacing w:after="0" w:line="600" w:lineRule="auto"/>
        <w:ind w:firstLine="720"/>
        <w:jc w:val="both"/>
        <w:rPr>
          <w:rFonts w:eastAsia="Times New Roman"/>
          <w:szCs w:val="24"/>
        </w:rPr>
      </w:pPr>
      <w:r>
        <w:rPr>
          <w:rFonts w:eastAsia="Times New Roman"/>
          <w:szCs w:val="24"/>
        </w:rPr>
        <w:t xml:space="preserve">Ποιος το έδωσε; Ποτέ δεν συναίνεσαν οι Έλληνες σε αυτό. Ποτέ δεν ψήφισε η Βουλή των Ελλήνων την παράδοση του όρου «Μακεδονία». </w:t>
      </w:r>
    </w:p>
    <w:p w14:paraId="339699A2" w14:textId="77777777" w:rsidR="000A42A9" w:rsidRDefault="00013445">
      <w:pPr>
        <w:spacing w:after="0" w:line="600" w:lineRule="auto"/>
        <w:ind w:firstLine="720"/>
        <w:jc w:val="both"/>
        <w:rPr>
          <w:rFonts w:eastAsia="Times New Roman"/>
          <w:szCs w:val="24"/>
        </w:rPr>
      </w:pPr>
      <w:r>
        <w:rPr>
          <w:rFonts w:eastAsia="Times New Roman"/>
          <w:szCs w:val="24"/>
        </w:rPr>
        <w:t>Οι ανεπαρκείς κυβερνήσεις της δεκαετίας του ’90</w:t>
      </w:r>
      <w:r>
        <w:rPr>
          <w:rFonts w:eastAsia="Times New Roman"/>
          <w:szCs w:val="24"/>
        </w:rPr>
        <w:t>,</w:t>
      </w:r>
      <w:r>
        <w:rPr>
          <w:rFonts w:eastAsia="Times New Roman"/>
          <w:szCs w:val="24"/>
        </w:rPr>
        <w:t xml:space="preserve"> στελεχωμένες από ανθρώπους που σήμερα γνωρίζου</w:t>
      </w:r>
      <w:r>
        <w:rPr>
          <w:rFonts w:eastAsia="Times New Roman"/>
          <w:szCs w:val="24"/>
        </w:rPr>
        <w:t>με πια πως θα έπρεπε να βρίσκονται στη φυλακή και ο μόνος λόγος που κυκλοφορούν ελεύθεροι είναι ο κατάπτυστος νόμος περί ευθύνης Υπουργών, αυτές οι κυβερνήσεις όχι μόνο απέτυχαν να διαφυλάξουν τα εθνικά συμφέροντα, αλλά αντιθέτως πέτυχαν την πλήρη απαξίωση</w:t>
      </w:r>
      <w:r>
        <w:rPr>
          <w:rFonts w:eastAsia="Times New Roman"/>
          <w:szCs w:val="24"/>
        </w:rPr>
        <w:t xml:space="preserve"> της γνώμης των Ελλήνων.</w:t>
      </w:r>
    </w:p>
    <w:p w14:paraId="339699A3" w14:textId="77777777" w:rsidR="000A42A9" w:rsidRDefault="00013445">
      <w:pPr>
        <w:spacing w:after="0" w:line="600" w:lineRule="auto"/>
        <w:ind w:firstLine="720"/>
        <w:jc w:val="both"/>
        <w:rPr>
          <w:rFonts w:eastAsia="Times New Roman"/>
          <w:szCs w:val="24"/>
        </w:rPr>
      </w:pPr>
      <w:r>
        <w:rPr>
          <w:rFonts w:eastAsia="Times New Roman"/>
          <w:szCs w:val="24"/>
        </w:rPr>
        <w:t>Οι Έλληνες δεν συμφώνησαν ποτέ, λοιπόν, μέσω δημοκρατικών διαδικασιών στα όσα εγκληματικά έπραξαν οι κυβερνήσεις αυτές στο όνομά τους.</w:t>
      </w:r>
    </w:p>
    <w:p w14:paraId="339699A4" w14:textId="77777777" w:rsidR="000A42A9" w:rsidRDefault="00013445">
      <w:pPr>
        <w:spacing w:after="0" w:line="600" w:lineRule="auto"/>
        <w:ind w:firstLine="720"/>
        <w:jc w:val="both"/>
        <w:rPr>
          <w:rFonts w:eastAsia="Times New Roman"/>
          <w:szCs w:val="24"/>
        </w:rPr>
      </w:pPr>
      <w:r>
        <w:rPr>
          <w:rFonts w:eastAsia="Times New Roman"/>
          <w:szCs w:val="24"/>
        </w:rPr>
        <w:t>Ερώτηση τρίτη</w:t>
      </w:r>
      <w:r w:rsidRPr="001A3F23">
        <w:rPr>
          <w:rFonts w:eastAsia="Times New Roman"/>
          <w:szCs w:val="24"/>
        </w:rPr>
        <w:t xml:space="preserve">: </w:t>
      </w:r>
      <w:r>
        <w:rPr>
          <w:rFonts w:eastAsia="Times New Roman"/>
          <w:szCs w:val="24"/>
        </w:rPr>
        <w:t xml:space="preserve">Έχετε κατανοήσει το γιατί η αποχή καλπάζει, γιατί συνεχίζουν να χάνουν οι πολίτες την πίστη τους στους δημοκρατικούς θεσμούς; Έχετε καταλάβει ότι </w:t>
      </w:r>
      <w:r>
        <w:rPr>
          <w:rFonts w:eastAsia="Times New Roman"/>
          <w:szCs w:val="24"/>
        </w:rPr>
        <w:lastRenderedPageBreak/>
        <w:t xml:space="preserve">η μόνη θέση στην οποία διατρανώνεται πως είστε σταθεροί, η μόνη δέσμευση που τηρήσατε, το μόνο πράγμα </w:t>
      </w:r>
      <w:r>
        <w:rPr>
          <w:rFonts w:eastAsia="Times New Roman"/>
          <w:szCs w:val="24"/>
        </w:rPr>
        <w:t xml:space="preserve">για </w:t>
      </w:r>
      <w:r>
        <w:rPr>
          <w:rFonts w:eastAsia="Times New Roman"/>
          <w:szCs w:val="24"/>
        </w:rPr>
        <w:t>το ο</w:t>
      </w:r>
      <w:r>
        <w:rPr>
          <w:rFonts w:eastAsia="Times New Roman"/>
          <w:szCs w:val="24"/>
        </w:rPr>
        <w:t>ποίο επικαλείστε την περίφημη συνέχεια του κράτους είναι η παράδοση του ονόματος της Μακεδονίας; Είναι η μόνη σταθερή σας</w:t>
      </w:r>
      <w:r w:rsidRPr="008572C6">
        <w:rPr>
          <w:rFonts w:eastAsia="Times New Roman"/>
          <w:szCs w:val="24"/>
        </w:rPr>
        <w:t xml:space="preserve"> </w:t>
      </w:r>
      <w:r>
        <w:rPr>
          <w:rFonts w:eastAsia="Times New Roman"/>
          <w:szCs w:val="24"/>
        </w:rPr>
        <w:t xml:space="preserve">θέση. Όλοι σας. </w:t>
      </w:r>
    </w:p>
    <w:p w14:paraId="339699A5" w14:textId="77777777" w:rsidR="000A42A9" w:rsidRDefault="00013445">
      <w:pPr>
        <w:spacing w:after="0" w:line="600" w:lineRule="auto"/>
        <w:ind w:firstLine="720"/>
        <w:jc w:val="both"/>
        <w:rPr>
          <w:rFonts w:eastAsia="Times New Roman"/>
          <w:szCs w:val="24"/>
        </w:rPr>
      </w:pPr>
      <w:r>
        <w:rPr>
          <w:rFonts w:eastAsia="Times New Roman"/>
          <w:szCs w:val="24"/>
        </w:rPr>
        <w:t>Πώς πιστεύετε ότι θα κατορθώσετε να πείσετε πως ο λόγος που έχουμε βρεθεί σε αυτή τη θέση είναι επειδή πρέπει δήθεν ν</w:t>
      </w:r>
      <w:r>
        <w:rPr>
          <w:rFonts w:eastAsia="Times New Roman"/>
          <w:szCs w:val="24"/>
        </w:rPr>
        <w:t>α διατηρήσουμε την αξιοπιστία μας ως κράτος</w:t>
      </w:r>
      <w:r>
        <w:rPr>
          <w:rFonts w:eastAsia="Times New Roman"/>
          <w:szCs w:val="24"/>
        </w:rPr>
        <w:t>,</w:t>
      </w:r>
      <w:r>
        <w:rPr>
          <w:rFonts w:eastAsia="Times New Roman"/>
          <w:szCs w:val="24"/>
        </w:rPr>
        <w:t xml:space="preserve"> τιμώντας τα λόγια του αέρα που ακούστηκαν κάποτε στο Βουκουρέστι; Για ποια αξιοπιστία μιλάμε; </w:t>
      </w:r>
    </w:p>
    <w:p w14:paraId="339699A6" w14:textId="77777777" w:rsidR="000A42A9" w:rsidRDefault="00013445">
      <w:pPr>
        <w:spacing w:after="0" w:line="600" w:lineRule="auto"/>
        <w:ind w:firstLine="720"/>
        <w:jc w:val="both"/>
        <w:rPr>
          <w:rFonts w:eastAsia="Times New Roman"/>
          <w:szCs w:val="24"/>
        </w:rPr>
      </w:pPr>
      <w:r>
        <w:rPr>
          <w:rFonts w:eastAsia="Times New Roman"/>
          <w:szCs w:val="24"/>
        </w:rPr>
        <w:t>Πού είναι γραμμένες οι δεσμεύσεις μας ως χώρα</w:t>
      </w:r>
      <w:r>
        <w:rPr>
          <w:rFonts w:eastAsia="Times New Roman"/>
          <w:szCs w:val="24"/>
        </w:rPr>
        <w:t>ς</w:t>
      </w:r>
      <w:r>
        <w:rPr>
          <w:rFonts w:eastAsia="Times New Roman"/>
          <w:szCs w:val="24"/>
        </w:rPr>
        <w:t xml:space="preserve">; Πού είναι εκείνο το χαρτί που λέει ότι από το 2008 έχουμε παραδώσει </w:t>
      </w:r>
      <w:r>
        <w:rPr>
          <w:rFonts w:eastAsia="Times New Roman"/>
          <w:szCs w:val="24"/>
        </w:rPr>
        <w:t>το όνομα; Πότε ερωτήθηκε για αυτό ο ελληνικός λαός; Πότε συμφώνησε σε αυτό ο ελληνικός λαός; Ποιος μπορεί να αμφισβητήσει ότι μόλις φέτος πληροφορήθηκαν οι περισσότεροι Έλληνες πως η χώρα έχει δήθεν αναλάβει κάποιου είδους δεσμεύσεις, πως έχει ήδη υποχωρήσ</w:t>
      </w:r>
      <w:r>
        <w:rPr>
          <w:rFonts w:eastAsia="Times New Roman"/>
          <w:szCs w:val="24"/>
        </w:rPr>
        <w:t>ει από το 2008 στο Βουκουρέστι;</w:t>
      </w:r>
    </w:p>
    <w:p w14:paraId="339699A7" w14:textId="77777777" w:rsidR="000A42A9" w:rsidRDefault="00013445">
      <w:pPr>
        <w:spacing w:after="0" w:line="600" w:lineRule="auto"/>
        <w:ind w:firstLine="720"/>
        <w:jc w:val="both"/>
        <w:rPr>
          <w:rFonts w:eastAsia="Times New Roman"/>
          <w:szCs w:val="24"/>
        </w:rPr>
      </w:pPr>
      <w:r>
        <w:rPr>
          <w:rFonts w:eastAsia="Times New Roman"/>
          <w:szCs w:val="24"/>
        </w:rPr>
        <w:lastRenderedPageBreak/>
        <w:t xml:space="preserve">Τι έχετε να πείτε, αγαπητοί συνάδελφοι της Νέας Δημοκρατίας; Τι εγγυήσεις δώσατε στο Βουκουρέστι; Τι εγγυηθήκατε; Φέρτε τα Πρακτικά να δούμε ποιος έχει δίκιο. Λέει αλήθεια ή ψέματα η Κυβέρνηση; </w:t>
      </w:r>
    </w:p>
    <w:p w14:paraId="339699A8" w14:textId="77777777" w:rsidR="000A42A9" w:rsidRDefault="00013445">
      <w:pPr>
        <w:spacing w:after="0" w:line="600" w:lineRule="auto"/>
        <w:ind w:firstLine="720"/>
        <w:jc w:val="both"/>
        <w:rPr>
          <w:rFonts w:eastAsia="Times New Roman"/>
          <w:szCs w:val="24"/>
        </w:rPr>
      </w:pPr>
      <w:r>
        <w:rPr>
          <w:rFonts w:eastAsia="Times New Roman"/>
          <w:szCs w:val="24"/>
        </w:rPr>
        <w:t>Σε ποια χώρα το επίπεδο της π</w:t>
      </w:r>
      <w:r>
        <w:rPr>
          <w:rFonts w:eastAsia="Times New Roman"/>
          <w:szCs w:val="24"/>
        </w:rPr>
        <w:t xml:space="preserve">ολιτικής που παράγει φαίνεται από το γεγονός πως εξάγει ως πολιτικό όρο τη λέξη </w:t>
      </w:r>
      <w:r>
        <w:rPr>
          <w:rFonts w:eastAsia="Times New Roman"/>
          <w:szCs w:val="24"/>
        </w:rPr>
        <w:t>«</w:t>
      </w:r>
      <w:proofErr w:type="spellStart"/>
      <w:r>
        <w:rPr>
          <w:rFonts w:eastAsia="Times New Roman"/>
          <w:szCs w:val="24"/>
        </w:rPr>
        <w:t>κωλοτούμπα</w:t>
      </w:r>
      <w:proofErr w:type="spellEnd"/>
      <w:r>
        <w:rPr>
          <w:rFonts w:eastAsia="Times New Roman"/>
          <w:szCs w:val="24"/>
        </w:rPr>
        <w:t>»</w:t>
      </w:r>
      <w:r>
        <w:rPr>
          <w:rFonts w:eastAsia="Times New Roman"/>
          <w:szCs w:val="24"/>
        </w:rPr>
        <w:t xml:space="preserve"> στα λατινικά; </w:t>
      </w:r>
    </w:p>
    <w:p w14:paraId="339699A9" w14:textId="77777777" w:rsidR="000A42A9" w:rsidRDefault="00013445">
      <w:pPr>
        <w:spacing w:after="0" w:line="600" w:lineRule="auto"/>
        <w:ind w:firstLine="720"/>
        <w:jc w:val="both"/>
        <w:rPr>
          <w:rFonts w:eastAsia="Times New Roman"/>
          <w:szCs w:val="24"/>
        </w:rPr>
      </w:pPr>
      <w:r>
        <w:rPr>
          <w:rFonts w:eastAsia="Times New Roman"/>
          <w:szCs w:val="24"/>
        </w:rPr>
        <w:t>Εσείς σε αυτή τη χώρα το μόνο πράγμα που επικαλείστε συνέχεια είναι η συνέχεια του κράτους, είναι για να μας πείσετε πως ο αγώνας έχει ήδη χαθεί, πω</w:t>
      </w:r>
      <w:r>
        <w:rPr>
          <w:rFonts w:eastAsia="Times New Roman"/>
          <w:szCs w:val="24"/>
        </w:rPr>
        <w:t xml:space="preserve">ς το όνομα έχει ήδη παραδοθεί. </w:t>
      </w:r>
    </w:p>
    <w:p w14:paraId="339699AA" w14:textId="77777777" w:rsidR="000A42A9" w:rsidRDefault="00013445">
      <w:pPr>
        <w:spacing w:after="0" w:line="600" w:lineRule="auto"/>
        <w:ind w:firstLine="720"/>
        <w:jc w:val="both"/>
        <w:rPr>
          <w:rFonts w:eastAsia="Times New Roman"/>
          <w:szCs w:val="24"/>
        </w:rPr>
      </w:pPr>
      <w:r>
        <w:rPr>
          <w:rFonts w:eastAsia="Times New Roman"/>
          <w:szCs w:val="24"/>
        </w:rPr>
        <w:t>Τότε, αγαπητοί συνάδελφοι, γιατί όλη αυτή η φασαρία; Γιατί όλο αυτό το παν</w:t>
      </w:r>
      <w:r>
        <w:rPr>
          <w:rFonts w:eastAsia="Times New Roman"/>
          <w:szCs w:val="24"/>
        </w:rPr>
        <w:t>ηγύρι</w:t>
      </w:r>
      <w:r>
        <w:rPr>
          <w:rFonts w:eastAsia="Times New Roman"/>
          <w:szCs w:val="24"/>
        </w:rPr>
        <w:t xml:space="preserve">; Άμα έχουμε χάσει, άμα έχουμε ήδη παραδοθεί, τότε προς τι όλη αυτή η πίεση προς την πλευρά μας; </w:t>
      </w:r>
    </w:p>
    <w:p w14:paraId="339699AB" w14:textId="77777777" w:rsidR="000A42A9" w:rsidRDefault="00013445">
      <w:pPr>
        <w:spacing w:after="0" w:line="600" w:lineRule="auto"/>
        <w:ind w:firstLine="720"/>
        <w:jc w:val="both"/>
        <w:rPr>
          <w:rFonts w:eastAsia="Times New Roman"/>
          <w:szCs w:val="24"/>
        </w:rPr>
      </w:pPr>
      <w:r>
        <w:rPr>
          <w:rFonts w:eastAsia="Times New Roman"/>
          <w:szCs w:val="24"/>
        </w:rPr>
        <w:t xml:space="preserve">Εάν είναι αρκετό πως </w:t>
      </w:r>
      <w:proofErr w:type="spellStart"/>
      <w:r>
        <w:rPr>
          <w:rFonts w:eastAsia="Times New Roman"/>
          <w:szCs w:val="24"/>
        </w:rPr>
        <w:t>εκατόν</w:t>
      </w:r>
      <w:proofErr w:type="spellEnd"/>
      <w:r>
        <w:rPr>
          <w:rFonts w:eastAsia="Times New Roman"/>
          <w:szCs w:val="24"/>
        </w:rPr>
        <w:t xml:space="preserve"> πενήντα χώρες, </w:t>
      </w:r>
      <w:proofErr w:type="spellStart"/>
      <w:r>
        <w:rPr>
          <w:rFonts w:eastAsia="Times New Roman"/>
          <w:szCs w:val="24"/>
        </w:rPr>
        <w:t>εκατ</w:t>
      </w:r>
      <w:r>
        <w:rPr>
          <w:rFonts w:eastAsia="Times New Roman"/>
          <w:szCs w:val="24"/>
        </w:rPr>
        <w:t>όν</w:t>
      </w:r>
      <w:proofErr w:type="spellEnd"/>
      <w:r>
        <w:rPr>
          <w:rFonts w:eastAsia="Times New Roman"/>
          <w:szCs w:val="24"/>
        </w:rPr>
        <w:t xml:space="preserve"> εξήντα, </w:t>
      </w:r>
      <w:proofErr w:type="spellStart"/>
      <w:r>
        <w:rPr>
          <w:rFonts w:eastAsia="Times New Roman"/>
          <w:szCs w:val="24"/>
        </w:rPr>
        <w:t>εκατόν</w:t>
      </w:r>
      <w:proofErr w:type="spellEnd"/>
      <w:r>
        <w:rPr>
          <w:rFonts w:eastAsia="Times New Roman"/>
          <w:szCs w:val="24"/>
        </w:rPr>
        <w:t xml:space="preserve"> εβδομήντα το</w:t>
      </w:r>
      <w:r>
        <w:rPr>
          <w:rFonts w:eastAsia="Times New Roman"/>
          <w:szCs w:val="24"/>
        </w:rPr>
        <w:t>ύ</w:t>
      </w:r>
      <w:r>
        <w:rPr>
          <w:rFonts w:eastAsia="Times New Roman"/>
          <w:szCs w:val="24"/>
        </w:rPr>
        <w:t xml:space="preserve">ς έχουν ήδη αναγνωρίσει με το συνταγματικό τους όνομα, τότε προς τι αυτή η πρεμούρα να τους αναγνωρίσουμε και εμείς; Τι τη χρειάζονται τη γνώμη της Ελλάδας μας, </w:t>
      </w:r>
      <w:r>
        <w:rPr>
          <w:rFonts w:eastAsia="Times New Roman"/>
          <w:szCs w:val="24"/>
        </w:rPr>
        <w:lastRenderedPageBreak/>
        <w:t>αφού όλα έχουν τελειώσει; Τι τη χρειάζονται την υπογραφή των Ελλ</w:t>
      </w:r>
      <w:r>
        <w:rPr>
          <w:rFonts w:eastAsia="Times New Roman"/>
          <w:szCs w:val="24"/>
        </w:rPr>
        <w:t xml:space="preserve">ήνων, αγαπητοί συνάδελφοι, αν όλα έχουν προαποφασισθεί; </w:t>
      </w:r>
    </w:p>
    <w:p w14:paraId="339699AC" w14:textId="77777777" w:rsidR="000A42A9" w:rsidRDefault="00013445">
      <w:pPr>
        <w:spacing w:after="0" w:line="600" w:lineRule="auto"/>
        <w:ind w:firstLine="720"/>
        <w:jc w:val="both"/>
        <w:rPr>
          <w:rFonts w:eastAsia="Times New Roman"/>
          <w:szCs w:val="24"/>
        </w:rPr>
      </w:pPr>
      <w:r>
        <w:rPr>
          <w:rFonts w:eastAsia="Times New Roman"/>
          <w:szCs w:val="24"/>
        </w:rPr>
        <w:t>Δεν παράγεται μεγάλη πολιτική σε αυτή τη χώρα. Είναι φτωχή η πολιτική σας. Δεν ταιριάζει με τον πολιτισμό και την ιστορία των Ελλήνων. Δεν έχετε εθνικό δόγμα. Δεν μπορείτε, κυρίες και κύριοι συνάδελφ</w:t>
      </w:r>
      <w:r>
        <w:rPr>
          <w:rFonts w:eastAsia="Times New Roman"/>
          <w:szCs w:val="24"/>
        </w:rPr>
        <w:t>οι, να περιμένετε από τους Έλληνες να σας πάρουν στα σοβαρά, όταν ισχυρίζεστε πως επιδιώκετε την ενδυνάμωση των δημοκρατικών διαδικασιών, την ενίσχυση των συνταγματικά κατοχυρωμένων θεσμών, τη στιγμή που τα επιχειρήματά σας εξαντλούνται σε μια συμφωνία που</w:t>
      </w:r>
      <w:r>
        <w:rPr>
          <w:rFonts w:eastAsia="Times New Roman"/>
          <w:szCs w:val="24"/>
        </w:rPr>
        <w:t xml:space="preserve"> δεν ήρθε ποτέ στη Βουλή το 1995, σε μια συμφωνία που δεν μπήκε ποτέ σε χαρτί το 2008, σε μια συμφωνία με την οποία δεν συμφώνησε ποτέ και κανένας Έλληνας απολύτως.</w:t>
      </w:r>
    </w:p>
    <w:p w14:paraId="339699A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Κι επειδή δεν σας παίρνουν στα σοβαρά, δεν πάνε και στις κάλπες</w:t>
      </w:r>
      <w:r>
        <w:rPr>
          <w:rFonts w:eastAsia="Times New Roman" w:cs="Times New Roman"/>
          <w:szCs w:val="24"/>
        </w:rPr>
        <w:t>,</w:t>
      </w:r>
      <w:r>
        <w:rPr>
          <w:rFonts w:eastAsia="Times New Roman" w:cs="Times New Roman"/>
          <w:szCs w:val="24"/>
        </w:rPr>
        <w:t xml:space="preserve"> ξέρετε. Πώς οδηγήθηκαν στο</w:t>
      </w:r>
      <w:r>
        <w:rPr>
          <w:rFonts w:eastAsia="Times New Roman" w:cs="Times New Roman"/>
          <w:szCs w:val="24"/>
        </w:rPr>
        <w:t xml:space="preserve"> συμπέρασμα ότι δεν έχει κα</w:t>
      </w:r>
      <w:r>
        <w:rPr>
          <w:rFonts w:eastAsia="Times New Roman" w:cs="Times New Roman"/>
          <w:szCs w:val="24"/>
        </w:rPr>
        <w:t>μ</w:t>
      </w:r>
      <w:r>
        <w:rPr>
          <w:rFonts w:eastAsia="Times New Roman" w:cs="Times New Roman"/>
          <w:szCs w:val="24"/>
        </w:rPr>
        <w:t xml:space="preserve">μία σημασία το τι ψηφίζουν στην κάλπη, αφού τελικά αυτό που θα γίνει αποφασίζεται πίσω από κλειστές πόρτες, χωρίς να χρειάζεται καν να ερωτηθούν οι πολίτες; </w:t>
      </w:r>
    </w:p>
    <w:p w14:paraId="339699A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Ερώτηση τέταρτη</w:t>
      </w:r>
      <w:r>
        <w:rPr>
          <w:rFonts w:eastAsia="Times New Roman" w:cs="Times New Roman"/>
          <w:szCs w:val="24"/>
        </w:rPr>
        <w:t>:</w:t>
      </w:r>
      <w:r>
        <w:rPr>
          <w:rFonts w:eastAsia="Times New Roman" w:cs="Times New Roman"/>
          <w:szCs w:val="24"/>
        </w:rPr>
        <w:t xml:space="preserve"> Έχετε καταλάβει γιατί κλείνουν οι πολίτες τα τηλέφωνά</w:t>
      </w:r>
      <w:r>
        <w:rPr>
          <w:rFonts w:eastAsia="Times New Roman" w:cs="Times New Roman"/>
          <w:szCs w:val="24"/>
        </w:rPr>
        <w:t xml:space="preserve"> τους στους δημοσκόπους; Τη γνώμη τους οι Έλληνες τη θεωρούν πολύτιμη και δεν τη δίνουν πια δώρο για να ταΐσουν κάποιοι τα κομματόσκυλα των δελτίων ειδήσεων και των μόνο κατ’ όνομα ειδησεογραφικών καναλιών. Τη γνώμη τους και την άποψή τους οι Έλληνες δεν τ</w:t>
      </w:r>
      <w:r>
        <w:rPr>
          <w:rFonts w:eastAsia="Times New Roman" w:cs="Times New Roman"/>
          <w:szCs w:val="24"/>
        </w:rPr>
        <w:t>η δίνουν πια, γιατί ξέρουν πολύ καλά πως όχι μόνο δεν θα γίνουν σεβαστές</w:t>
      </w:r>
      <w:r>
        <w:rPr>
          <w:rFonts w:eastAsia="Times New Roman" w:cs="Times New Roman"/>
          <w:szCs w:val="24"/>
        </w:rPr>
        <w:t>,</w:t>
      </w:r>
      <w:r>
        <w:rPr>
          <w:rFonts w:eastAsia="Times New Roman" w:cs="Times New Roman"/>
          <w:szCs w:val="24"/>
        </w:rPr>
        <w:t xml:space="preserve"> αλλά και πως θα αλλοιωθούν, θα διαστρεβλωθούν, θα παραποιηθούν και στο τέλος θα τους επιστραφούν υπό τη μορφή προπαγάνδας, αφήνοντάς τους πάντα με ανοι</w:t>
      </w:r>
      <w:r>
        <w:rPr>
          <w:rFonts w:eastAsia="Times New Roman" w:cs="Times New Roman"/>
          <w:szCs w:val="24"/>
        </w:rPr>
        <w:t>κ</w:t>
      </w:r>
      <w:r>
        <w:rPr>
          <w:rFonts w:eastAsia="Times New Roman" w:cs="Times New Roman"/>
          <w:szCs w:val="24"/>
        </w:rPr>
        <w:t>τό το στόμα από το μέγεθος της</w:t>
      </w:r>
      <w:r>
        <w:rPr>
          <w:rFonts w:eastAsia="Times New Roman" w:cs="Times New Roman"/>
          <w:szCs w:val="24"/>
        </w:rPr>
        <w:t xml:space="preserve"> θρασύτητας και την έλλειψη ντροπής που χρειάζεται για να πάρει κανείς το άσπρο και να το κάνει μαύρο, το </w:t>
      </w:r>
      <w:r>
        <w:rPr>
          <w:rFonts w:eastAsia="Times New Roman" w:cs="Times New Roman"/>
          <w:szCs w:val="24"/>
        </w:rPr>
        <w:t>«</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να το κάνει </w:t>
      </w:r>
      <w:r>
        <w:rPr>
          <w:rFonts w:eastAsia="Times New Roman" w:cs="Times New Roman"/>
          <w:szCs w:val="24"/>
        </w:rPr>
        <w:t>«</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w:t>
      </w:r>
    </w:p>
    <w:p w14:paraId="339699A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Ερώτηση πέμπτη</w:t>
      </w:r>
      <w:r>
        <w:rPr>
          <w:rFonts w:eastAsia="Times New Roman" w:cs="Times New Roman"/>
          <w:szCs w:val="24"/>
        </w:rPr>
        <w:t>:</w:t>
      </w:r>
      <w:r>
        <w:rPr>
          <w:rFonts w:eastAsia="Times New Roman" w:cs="Times New Roman"/>
          <w:szCs w:val="24"/>
        </w:rPr>
        <w:t xml:space="preserve"> Πολλοί ισχυρίζεστε για το α</w:t>
      </w:r>
      <w:r>
        <w:rPr>
          <w:rFonts w:eastAsia="Times New Roman" w:cs="Times New Roman"/>
          <w:szCs w:val="24"/>
        </w:rPr>
        <w:t>υ</w:t>
      </w:r>
      <w:r>
        <w:rPr>
          <w:rFonts w:eastAsia="Times New Roman" w:cs="Times New Roman"/>
          <w:szCs w:val="24"/>
        </w:rPr>
        <w:t xml:space="preserve">γό του φιδιού που εκκολάφθηκε στην Ελλάδα και βγήκαν τα φίδια. Όμως αδυνατείτε </w:t>
      </w:r>
      <w:r>
        <w:rPr>
          <w:rFonts w:eastAsia="Times New Roman" w:cs="Times New Roman"/>
          <w:szCs w:val="24"/>
        </w:rPr>
        <w:t>να μας πείτε το γιατί. Αδυνατείτε δήθεν να το εντοπίσετε. Ποιος το κλώσησε αυτό το α</w:t>
      </w:r>
      <w:r>
        <w:rPr>
          <w:rFonts w:eastAsia="Times New Roman" w:cs="Times New Roman"/>
          <w:szCs w:val="24"/>
        </w:rPr>
        <w:t>υ</w:t>
      </w:r>
      <w:r>
        <w:rPr>
          <w:rFonts w:eastAsia="Times New Roman" w:cs="Times New Roman"/>
          <w:szCs w:val="24"/>
        </w:rPr>
        <w:t xml:space="preserve">γό; Ποιος το ταΐζει σήμερα αυτό το φίδι; Ποιος έχει την ευθύνη σε μια δημοκρατία για την εκδίωξη των φιδιών και των </w:t>
      </w:r>
      <w:r>
        <w:rPr>
          <w:rFonts w:eastAsia="Times New Roman" w:cs="Times New Roman"/>
          <w:szCs w:val="24"/>
        </w:rPr>
        <w:lastRenderedPageBreak/>
        <w:t>α</w:t>
      </w:r>
      <w:r>
        <w:rPr>
          <w:rFonts w:eastAsia="Times New Roman" w:cs="Times New Roman"/>
          <w:szCs w:val="24"/>
        </w:rPr>
        <w:t>υ</w:t>
      </w:r>
      <w:r>
        <w:rPr>
          <w:rFonts w:eastAsia="Times New Roman" w:cs="Times New Roman"/>
          <w:szCs w:val="24"/>
        </w:rPr>
        <w:t>γών του</w:t>
      </w:r>
      <w:r>
        <w:rPr>
          <w:rFonts w:eastAsia="Times New Roman" w:cs="Times New Roman"/>
          <w:szCs w:val="24"/>
        </w:rPr>
        <w:t>ς</w:t>
      </w:r>
      <w:r>
        <w:rPr>
          <w:rFonts w:eastAsia="Times New Roman" w:cs="Times New Roman"/>
          <w:szCs w:val="24"/>
        </w:rPr>
        <w:t>; Ποιος φταίει που σε κάποιους συμπολίτες μας</w:t>
      </w:r>
      <w:r>
        <w:rPr>
          <w:rFonts w:eastAsia="Times New Roman" w:cs="Times New Roman"/>
          <w:szCs w:val="24"/>
        </w:rPr>
        <w:t xml:space="preserve"> μοιάζει λογικό να καταφύγουν σε κάθε είδους ακραία πράξη; Τι μας έχει μάθει η ιστορία, κύριοι της </w:t>
      </w:r>
      <w:r w:rsidRPr="0094038A">
        <w:rPr>
          <w:rFonts w:eastAsia="Times New Roman" w:cs="Times New Roman"/>
          <w:szCs w:val="24"/>
        </w:rPr>
        <w:t>Κυβέρνηση</w:t>
      </w:r>
      <w:r>
        <w:rPr>
          <w:rFonts w:eastAsia="Times New Roman" w:cs="Times New Roman"/>
          <w:szCs w:val="24"/>
        </w:rPr>
        <w:t xml:space="preserve">ς; Τι συμβαίνει όταν οι κυβερνήσεις αρνούνται να τιμήσουν το συμβόλαιο της </w:t>
      </w:r>
      <w:r>
        <w:rPr>
          <w:rFonts w:eastAsia="Times New Roman" w:cs="Times New Roman"/>
          <w:szCs w:val="24"/>
        </w:rPr>
        <w:t>δ</w:t>
      </w:r>
      <w:r>
        <w:rPr>
          <w:rFonts w:eastAsia="Times New Roman" w:cs="Times New Roman"/>
          <w:szCs w:val="24"/>
        </w:rPr>
        <w:t>ημοκρατίας; Τι μας έχει δείξει η ιστορία για το πώς είναι τα αποτελέσματ</w:t>
      </w:r>
      <w:r>
        <w:rPr>
          <w:rFonts w:eastAsia="Times New Roman" w:cs="Times New Roman"/>
          <w:szCs w:val="24"/>
        </w:rPr>
        <w:t xml:space="preserve">α όταν άλλα θέλουν οι πολίτες και άλλα κάνουν οι κυβερνώντες, όταν άλλα υπόσχεστε προεκλογικά και άλλα κάνετε μετεκλογικά; </w:t>
      </w:r>
    </w:p>
    <w:p w14:paraId="339699B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Ο αγώνας για τη </w:t>
      </w:r>
      <w:r>
        <w:rPr>
          <w:rFonts w:eastAsia="Times New Roman" w:cs="Times New Roman"/>
          <w:szCs w:val="24"/>
        </w:rPr>
        <w:t>δ</w:t>
      </w:r>
      <w:r>
        <w:rPr>
          <w:rFonts w:eastAsia="Times New Roman" w:cs="Times New Roman"/>
          <w:szCs w:val="24"/>
        </w:rPr>
        <w:t>ημοκρατία δεν εξαντλείται στις δημόσιες καταδίκες της βίας απ’ όπου προέρχεται, ο αγώνας για τη δημοκρατία δεν κερδ</w:t>
      </w:r>
      <w:r>
        <w:rPr>
          <w:rFonts w:eastAsia="Times New Roman" w:cs="Times New Roman"/>
          <w:szCs w:val="24"/>
        </w:rPr>
        <w:t xml:space="preserve">ίζεται με ευκαιριακές προσαγωγές, συλλήψεις και καταδίκες. Ο αγώνας για τη </w:t>
      </w:r>
      <w:r>
        <w:rPr>
          <w:rFonts w:eastAsia="Times New Roman" w:cs="Times New Roman"/>
          <w:szCs w:val="24"/>
        </w:rPr>
        <w:t>δ</w:t>
      </w:r>
      <w:r>
        <w:rPr>
          <w:rFonts w:eastAsia="Times New Roman" w:cs="Times New Roman"/>
          <w:szCs w:val="24"/>
        </w:rPr>
        <w:t>ημοκρατία δίνεται με επιχειρήματα, με διάλογο, με ειλικρίνεια. Τι έχετε να απαντήσετε στη συντριπτική πλειοψηφία των Ελλήνων</w:t>
      </w:r>
      <w:r>
        <w:rPr>
          <w:rFonts w:eastAsia="Times New Roman" w:cs="Times New Roman"/>
          <w:szCs w:val="24"/>
        </w:rPr>
        <w:t>,</w:t>
      </w:r>
      <w:r>
        <w:rPr>
          <w:rFonts w:eastAsia="Times New Roman" w:cs="Times New Roman"/>
          <w:szCs w:val="24"/>
        </w:rPr>
        <w:t xml:space="preserve"> που πιστεύουν πως δεν έχει σημασία η γνώμη τους, που γ</w:t>
      </w:r>
      <w:r>
        <w:rPr>
          <w:rFonts w:eastAsia="Times New Roman" w:cs="Times New Roman"/>
          <w:szCs w:val="24"/>
        </w:rPr>
        <w:t>νωρίζουν πως δεν γίνονται σεβαστές οι απόψεις τους, που θεωρούν ότι δεν έχουν κα</w:t>
      </w:r>
      <w:r>
        <w:rPr>
          <w:rFonts w:eastAsia="Times New Roman" w:cs="Times New Roman"/>
          <w:szCs w:val="24"/>
        </w:rPr>
        <w:t>μ</w:t>
      </w:r>
      <w:r>
        <w:rPr>
          <w:rFonts w:eastAsia="Times New Roman" w:cs="Times New Roman"/>
          <w:szCs w:val="24"/>
        </w:rPr>
        <w:t>μία πρόσβαση στα όσα γίνονται γι’ αυτούς χωρίς αυτούς;</w:t>
      </w:r>
    </w:p>
    <w:p w14:paraId="339699B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Με ποια επιχειρήματα θα τους εξηγήσετε πως έκαναν λάθος όλοι όσοι χάρηκαν που είδαν πεσμένο τον Δήμαρχο της Θεσσαλονίκης</w:t>
      </w:r>
      <w:r>
        <w:rPr>
          <w:rFonts w:eastAsia="Times New Roman" w:cs="Times New Roman"/>
          <w:szCs w:val="24"/>
        </w:rPr>
        <w:t xml:space="preserve"> στο έδαφος ή νομίζετε, αγαπητοί συνάδελφοι, ότι ήταν λίγοι αυτοί; Δυστυχώς, </w:t>
      </w:r>
      <w:r w:rsidRPr="00A1004C">
        <w:rPr>
          <w:rFonts w:eastAsia="Times New Roman" w:cs="Times New Roman"/>
          <w:szCs w:val="24"/>
        </w:rPr>
        <w:t>κυρίες και κύριοι συνάδελφοι</w:t>
      </w:r>
      <w:r>
        <w:rPr>
          <w:rFonts w:eastAsia="Times New Roman" w:cs="Times New Roman"/>
          <w:szCs w:val="24"/>
        </w:rPr>
        <w:t xml:space="preserve">, ήταν πολλοί εκείνοι που χαμογέλασαν βλέποντας τον κ. </w:t>
      </w:r>
      <w:proofErr w:type="spellStart"/>
      <w:r>
        <w:rPr>
          <w:rFonts w:eastAsia="Times New Roman" w:cs="Times New Roman"/>
          <w:szCs w:val="24"/>
        </w:rPr>
        <w:t>Μπουτάρη</w:t>
      </w:r>
      <w:proofErr w:type="spellEnd"/>
      <w:r>
        <w:rPr>
          <w:rFonts w:eastAsia="Times New Roman" w:cs="Times New Roman"/>
          <w:szCs w:val="24"/>
        </w:rPr>
        <w:t xml:space="preserve"> στα γόνατα, τον Δήμαρχο της Θεσσαλονίκης, έναν θεσμό της </w:t>
      </w:r>
      <w:r>
        <w:rPr>
          <w:rFonts w:eastAsia="Times New Roman" w:cs="Times New Roman"/>
          <w:szCs w:val="24"/>
        </w:rPr>
        <w:t>δ</w:t>
      </w:r>
      <w:r>
        <w:rPr>
          <w:rFonts w:eastAsia="Times New Roman" w:cs="Times New Roman"/>
          <w:szCs w:val="24"/>
        </w:rPr>
        <w:t>ημοκρατίας. Τι έχετε να πείτε</w:t>
      </w:r>
      <w:r>
        <w:rPr>
          <w:rFonts w:eastAsia="Times New Roman" w:cs="Times New Roman"/>
          <w:szCs w:val="24"/>
        </w:rPr>
        <w:t xml:space="preserve"> σε αυτούς; Πού είναι η προσπάθειά σας να τους αντιμετωπίσετε με επιχειρήματα; Απλώς τους αποφεύγετε και μιλάτε για φίδια και α</w:t>
      </w:r>
      <w:r>
        <w:rPr>
          <w:rFonts w:eastAsia="Times New Roman" w:cs="Times New Roman"/>
          <w:szCs w:val="24"/>
        </w:rPr>
        <w:t>υ</w:t>
      </w:r>
      <w:r>
        <w:rPr>
          <w:rFonts w:eastAsia="Times New Roman" w:cs="Times New Roman"/>
          <w:szCs w:val="24"/>
        </w:rPr>
        <w:t xml:space="preserve">γά, αλλά για την ουσία μηδέν, τίποτα. </w:t>
      </w:r>
    </w:p>
    <w:p w14:paraId="339699B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Και είναι πολλά τα σημάδια από το μέγεθος της ζημιάς που έχει επέλθει στη </w:t>
      </w:r>
      <w:r>
        <w:rPr>
          <w:rFonts w:eastAsia="Times New Roman" w:cs="Times New Roman"/>
          <w:szCs w:val="24"/>
        </w:rPr>
        <w:t>δ</w:t>
      </w:r>
      <w:r>
        <w:rPr>
          <w:rFonts w:eastAsia="Times New Roman" w:cs="Times New Roman"/>
          <w:szCs w:val="24"/>
        </w:rPr>
        <w:t>ημοκρατία μας.</w:t>
      </w:r>
      <w:r>
        <w:rPr>
          <w:rFonts w:eastAsia="Times New Roman" w:cs="Times New Roman"/>
          <w:szCs w:val="24"/>
        </w:rPr>
        <w:t xml:space="preserve"> Έχετε αναρωτηθεί, για παράδειγμα, ποιος είναι ο λόγος που ένα ιδιωτικό κανάλι το οποίο δεν προβά</w:t>
      </w:r>
      <w:r>
        <w:rPr>
          <w:rFonts w:eastAsia="Times New Roman" w:cs="Times New Roman"/>
          <w:szCs w:val="24"/>
        </w:rPr>
        <w:t>λ</w:t>
      </w:r>
      <w:r>
        <w:rPr>
          <w:rFonts w:eastAsia="Times New Roman" w:cs="Times New Roman"/>
          <w:szCs w:val="24"/>
        </w:rPr>
        <w:t>λει κα</w:t>
      </w:r>
      <w:r>
        <w:rPr>
          <w:rFonts w:eastAsia="Times New Roman" w:cs="Times New Roman"/>
          <w:szCs w:val="24"/>
        </w:rPr>
        <w:t>μ</w:t>
      </w:r>
      <w:r>
        <w:rPr>
          <w:rFonts w:eastAsia="Times New Roman" w:cs="Times New Roman"/>
          <w:szCs w:val="24"/>
        </w:rPr>
        <w:t>μία ειδησεογραφική ενημέρωση και δεν παίζει ειδήσεις έρχεται πρώτο σε ακροαματικότητα; Όσοι αναγνωρίζετε τη σημασία που έχει να είναι ενημερωμένοι οι π</w:t>
      </w:r>
      <w:r>
        <w:rPr>
          <w:rFonts w:eastAsia="Times New Roman" w:cs="Times New Roman"/>
          <w:szCs w:val="24"/>
        </w:rPr>
        <w:t>ολίτες</w:t>
      </w:r>
      <w:r>
        <w:rPr>
          <w:rFonts w:eastAsia="Times New Roman" w:cs="Times New Roman"/>
          <w:szCs w:val="24"/>
        </w:rPr>
        <w:t>,</w:t>
      </w:r>
      <w:r>
        <w:rPr>
          <w:rFonts w:eastAsia="Times New Roman" w:cs="Times New Roman"/>
          <w:szCs w:val="24"/>
        </w:rPr>
        <w:t xml:space="preserve"> για να μπορούν να αντεπεξέρχονται με υπευθυνότητα στις δημοκρατικές υποχρεώσεις, πώς δικαιολογείτε ότι εννιά στους δέκα Έλληνες όταν βλέπουν ειδήσεις ή όταν ακούν ραδιόφωνο ή όταν διαβάζουν εφημερίδα ξεκινάνε να </w:t>
      </w:r>
      <w:r>
        <w:rPr>
          <w:rFonts w:eastAsia="Times New Roman" w:cs="Times New Roman"/>
          <w:szCs w:val="24"/>
        </w:rPr>
        <w:lastRenderedPageBreak/>
        <w:t xml:space="preserve">βρίζουν ακατάπαυστα; Είναι επειδή ο </w:t>
      </w:r>
      <w:r>
        <w:rPr>
          <w:rFonts w:eastAsia="Times New Roman" w:cs="Times New Roman"/>
          <w:szCs w:val="24"/>
        </w:rPr>
        <w:t xml:space="preserve">μέσος Έλληνας έχει χαμηλό επίπεδο, επειδή είμαστε αδιάφοροι ως έθνος; Τότε πώς βρέθηκαν όλοι αυτοί που βγήκαν στους δρόμους και τις πλατείες τα τελευταία χρόνια; Έχετε καταλάβει τις επιπτώσεις που μπορεί να έχει το γεγονός πως ο σημερινός Πρωθυπουργός της </w:t>
      </w:r>
      <w:r>
        <w:rPr>
          <w:rFonts w:eastAsia="Times New Roman" w:cs="Times New Roman"/>
          <w:szCs w:val="24"/>
        </w:rPr>
        <w:t xml:space="preserve">χώρας ακύρωσε με μία λέξη, με τη λέξη «αυταπάτες», τις ελπίδες, τα όνειρα εκατοντάδων χιλιάδων συμπολιτών μας; Έχετε καταλάβει τη ζημιά που προκαλούμε όταν προτρέπουμε τους νέους μας να ξεχάσουν τον Λαμπράκη; </w:t>
      </w:r>
    </w:p>
    <w:p w14:paraId="339699B3" w14:textId="77777777" w:rsidR="000A42A9" w:rsidRDefault="00013445">
      <w:pPr>
        <w:spacing w:after="0" w:line="600" w:lineRule="auto"/>
        <w:ind w:firstLine="720"/>
        <w:jc w:val="both"/>
        <w:rPr>
          <w:rFonts w:eastAsia="Times New Roman" w:cs="Times New Roman"/>
          <w:szCs w:val="24"/>
        </w:rPr>
      </w:pPr>
      <w:r w:rsidRPr="00B90CC5">
        <w:rPr>
          <w:rFonts w:eastAsia="Times New Roman" w:cs="Times New Roman"/>
          <w:szCs w:val="24"/>
        </w:rPr>
        <w:t>(Στο σημείο αυτό κτυπάει το κουδούνι λήξεως το</w:t>
      </w:r>
      <w:r w:rsidRPr="00B90CC5">
        <w:rPr>
          <w:rFonts w:eastAsia="Times New Roman" w:cs="Times New Roman"/>
          <w:szCs w:val="24"/>
        </w:rPr>
        <w:t>υ χρόνου ομιλίας του κυρίου Βουλευτή)</w:t>
      </w:r>
    </w:p>
    <w:p w14:paraId="339699B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Ενάμισι λεπτό, κύριε Πρόεδρε. </w:t>
      </w:r>
    </w:p>
    <w:p w14:paraId="339699B5" w14:textId="77777777" w:rsidR="000A42A9" w:rsidRDefault="00013445">
      <w:pPr>
        <w:spacing w:after="0"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xml:space="preserve">, διαφημίζετε πως είμαστε πάρα πολύ κοντά στη λύση του </w:t>
      </w:r>
      <w:r>
        <w:rPr>
          <w:rFonts w:eastAsia="Times New Roman" w:cs="Times New Roman"/>
          <w:szCs w:val="24"/>
        </w:rPr>
        <w:t>σ</w:t>
      </w:r>
      <w:r>
        <w:rPr>
          <w:rFonts w:eastAsia="Times New Roman" w:cs="Times New Roman"/>
          <w:szCs w:val="24"/>
        </w:rPr>
        <w:t>κοπιανού. Σας καλ</w:t>
      </w:r>
      <w:r>
        <w:rPr>
          <w:rFonts w:eastAsia="Times New Roman" w:cs="Times New Roman"/>
          <w:szCs w:val="24"/>
        </w:rPr>
        <w:t>ώ</w:t>
      </w:r>
      <w:r>
        <w:rPr>
          <w:rFonts w:eastAsia="Times New Roman" w:cs="Times New Roman"/>
          <w:szCs w:val="24"/>
        </w:rPr>
        <w:t xml:space="preserve"> να σκεφτείτε καλά τι σημαίνει αυτό, όχι για τους λίγους που αδιαφορούν</w:t>
      </w:r>
      <w:r>
        <w:rPr>
          <w:rFonts w:eastAsia="Times New Roman" w:cs="Times New Roman"/>
          <w:szCs w:val="24"/>
        </w:rPr>
        <w:t>,</w:t>
      </w:r>
      <w:r>
        <w:rPr>
          <w:rFonts w:eastAsia="Times New Roman" w:cs="Times New Roman"/>
          <w:szCs w:val="24"/>
        </w:rPr>
        <w:t xml:space="preserve"> αλλά για του</w:t>
      </w:r>
      <w:r>
        <w:rPr>
          <w:rFonts w:eastAsia="Times New Roman" w:cs="Times New Roman"/>
          <w:szCs w:val="24"/>
        </w:rPr>
        <w:t xml:space="preserve">ς πολλούς, για εκείνους που πονάνε με τα όσα βλέπουν να γίνονται. </w:t>
      </w:r>
    </w:p>
    <w:p w14:paraId="339699B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Έχετε αναρωτηθεί πόσοι Έλληνες πιστεύουν πως έχουμε χάσει την ανεξαρτησία μας ως κράτος; Είστε σίγουροι πως θα μπορέσετε να ελέγξετε την αντίδραση των Ελλήνων; </w:t>
      </w:r>
    </w:p>
    <w:p w14:paraId="339699B7" w14:textId="77777777" w:rsidR="000A42A9" w:rsidRDefault="00013445">
      <w:pPr>
        <w:spacing w:after="0" w:line="600" w:lineRule="auto"/>
        <w:ind w:firstLine="720"/>
        <w:jc w:val="both"/>
        <w:rPr>
          <w:rFonts w:eastAsia="Times New Roman"/>
          <w:bCs/>
          <w:szCs w:val="24"/>
        </w:rPr>
      </w:pPr>
      <w:r>
        <w:rPr>
          <w:rFonts w:eastAsia="Times New Roman"/>
          <w:bCs/>
          <w:szCs w:val="24"/>
        </w:rPr>
        <w:t xml:space="preserve">Τελικά εσείς που κυβερνάτε αυτόν εδώ τον τόπο γνωρίζετε τον λαό που κυβερνάτε; </w:t>
      </w:r>
    </w:p>
    <w:p w14:paraId="339699B8" w14:textId="77777777" w:rsidR="000A42A9" w:rsidRDefault="00013445">
      <w:pPr>
        <w:spacing w:after="0" w:line="600" w:lineRule="auto"/>
        <w:ind w:firstLine="720"/>
        <w:jc w:val="both"/>
        <w:rPr>
          <w:rFonts w:eastAsia="Times New Roman"/>
          <w:bCs/>
          <w:szCs w:val="24"/>
        </w:rPr>
      </w:pPr>
      <w:r>
        <w:rPr>
          <w:rFonts w:eastAsia="Times New Roman"/>
          <w:bCs/>
          <w:szCs w:val="24"/>
        </w:rPr>
        <w:t xml:space="preserve">Οποιαδήποτε δήθεν λύση του </w:t>
      </w:r>
      <w:r>
        <w:rPr>
          <w:rFonts w:eastAsia="Times New Roman"/>
          <w:bCs/>
          <w:szCs w:val="24"/>
        </w:rPr>
        <w:t>σ</w:t>
      </w:r>
      <w:r>
        <w:rPr>
          <w:rFonts w:eastAsia="Times New Roman"/>
          <w:bCs/>
          <w:szCs w:val="24"/>
        </w:rPr>
        <w:t>κοπιανού η οποία θα παραδίδει τη λέξη «Μακεδονία» θα προκαλέσει αντιδράσεις που το αναξιόπιστο πολιτικό σύστημα δεν θα καταφέρει να διαχειριστεί και</w:t>
      </w:r>
      <w:r>
        <w:rPr>
          <w:rFonts w:eastAsia="Times New Roman"/>
          <w:bCs/>
          <w:szCs w:val="24"/>
        </w:rPr>
        <w:t xml:space="preserve"> έτσι τα κυβερνητικά σας όνειρα για καθαρές εξόδους και για πυλώνες σταθερότητας και ανάπτυξης θα </w:t>
      </w:r>
      <w:proofErr w:type="spellStart"/>
      <w:r>
        <w:rPr>
          <w:rFonts w:eastAsia="Times New Roman"/>
          <w:bCs/>
          <w:szCs w:val="24"/>
        </w:rPr>
        <w:t>ποδοπατηθούν</w:t>
      </w:r>
      <w:proofErr w:type="spellEnd"/>
      <w:r>
        <w:rPr>
          <w:rFonts w:eastAsia="Times New Roman"/>
          <w:bCs/>
          <w:szCs w:val="24"/>
        </w:rPr>
        <w:t xml:space="preserve"> στις πλατείες και στους δρόμους. </w:t>
      </w:r>
    </w:p>
    <w:p w14:paraId="339699B9" w14:textId="77777777" w:rsidR="000A42A9" w:rsidRDefault="00013445">
      <w:pPr>
        <w:spacing w:after="0" w:line="600" w:lineRule="auto"/>
        <w:ind w:firstLine="720"/>
        <w:jc w:val="both"/>
        <w:rPr>
          <w:rFonts w:eastAsia="Times New Roman"/>
          <w:bCs/>
          <w:szCs w:val="24"/>
        </w:rPr>
      </w:pPr>
      <w:r>
        <w:rPr>
          <w:rFonts w:eastAsia="Times New Roman"/>
          <w:bCs/>
          <w:szCs w:val="24"/>
        </w:rPr>
        <w:t>Η κοινωνική συνοχή στην Ελλάδα άντεξε στη λεηλασία των αποταμιεύσεων μια ζωής, άντεξε στην επιδρομή στους μισθο</w:t>
      </w:r>
      <w:r>
        <w:rPr>
          <w:rFonts w:eastAsia="Times New Roman"/>
          <w:bCs/>
          <w:szCs w:val="24"/>
        </w:rPr>
        <w:t xml:space="preserve">ύς και στις συντάξεις. Άντεξε τη διάλυση του κοινωνικού κράτους. Άντεξε την πίεση των προσφυγικών και μεταναστευτικών ροών. Άντεξε την ντροπή των μνημονίων. Άντεξε το θράσος των πολιτικών που άρπαξαν ό,τι </w:t>
      </w:r>
      <w:r>
        <w:rPr>
          <w:rFonts w:eastAsia="Times New Roman"/>
          <w:bCs/>
          <w:szCs w:val="24"/>
        </w:rPr>
        <w:lastRenderedPageBreak/>
        <w:t>μπορούσαν. Άντεξε την απαξίωση των θεσμών. Να δούμε</w:t>
      </w:r>
      <w:r>
        <w:rPr>
          <w:rFonts w:eastAsia="Times New Roman"/>
          <w:bCs/>
          <w:szCs w:val="24"/>
        </w:rPr>
        <w:t xml:space="preserve"> εάν θα αντέξετε εσείς τώρα τις αντιδράσεις όλων των Ελλήνων.</w:t>
      </w:r>
    </w:p>
    <w:p w14:paraId="339699BA" w14:textId="77777777" w:rsidR="000A42A9" w:rsidRDefault="00013445">
      <w:pPr>
        <w:spacing w:after="0" w:line="600" w:lineRule="auto"/>
        <w:ind w:firstLine="720"/>
        <w:jc w:val="both"/>
        <w:rPr>
          <w:rFonts w:eastAsia="Times New Roman"/>
          <w:bCs/>
          <w:szCs w:val="24"/>
        </w:rPr>
      </w:pPr>
      <w:r>
        <w:rPr>
          <w:rFonts w:eastAsia="Times New Roman"/>
          <w:bCs/>
          <w:szCs w:val="24"/>
        </w:rPr>
        <w:t>Ευχαριστώ πολύ.</w:t>
      </w:r>
    </w:p>
    <w:p w14:paraId="339699BB" w14:textId="77777777" w:rsidR="000A42A9" w:rsidRDefault="00013445">
      <w:pPr>
        <w:spacing w:after="0" w:line="600" w:lineRule="auto"/>
        <w:ind w:firstLine="720"/>
        <w:jc w:val="center"/>
        <w:rPr>
          <w:rFonts w:eastAsia="Times New Roman"/>
          <w:bCs/>
          <w:szCs w:val="24"/>
        </w:rPr>
      </w:pPr>
      <w:r>
        <w:rPr>
          <w:rFonts w:eastAsia="Times New Roman"/>
          <w:bCs/>
          <w:szCs w:val="24"/>
        </w:rPr>
        <w:t xml:space="preserve">(Χειροκροτήματα από την πτέρυγα της </w:t>
      </w:r>
      <w:r>
        <w:rPr>
          <w:rFonts w:eastAsia="Times New Roman"/>
          <w:bCs/>
          <w:szCs w:val="24"/>
        </w:rPr>
        <w:t xml:space="preserve">Ένωσης </w:t>
      </w:r>
      <w:r>
        <w:rPr>
          <w:rFonts w:eastAsia="Times New Roman"/>
          <w:bCs/>
          <w:szCs w:val="24"/>
        </w:rPr>
        <w:t>Κεντρώων)</w:t>
      </w:r>
    </w:p>
    <w:p w14:paraId="339699BC" w14:textId="77777777" w:rsidR="000A42A9" w:rsidRDefault="00013445">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κύριε συνάδελφε.</w:t>
      </w:r>
    </w:p>
    <w:p w14:paraId="339699BD" w14:textId="77777777" w:rsidR="000A42A9" w:rsidRDefault="00013445">
      <w:pPr>
        <w:spacing w:after="0"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Ξυδάκης</w:t>
      </w:r>
      <w:proofErr w:type="spellEnd"/>
      <w:r>
        <w:rPr>
          <w:rFonts w:eastAsia="Times New Roman"/>
          <w:bCs/>
          <w:szCs w:val="24"/>
        </w:rPr>
        <w:t>.</w:t>
      </w:r>
    </w:p>
    <w:p w14:paraId="339699BE" w14:textId="77777777" w:rsidR="000A42A9" w:rsidRDefault="00013445">
      <w:pPr>
        <w:spacing w:after="0" w:line="600" w:lineRule="auto"/>
        <w:ind w:firstLine="720"/>
        <w:jc w:val="both"/>
        <w:rPr>
          <w:rFonts w:eastAsia="Times New Roman"/>
          <w:bCs/>
          <w:szCs w:val="24"/>
        </w:rPr>
      </w:pPr>
      <w:r w:rsidRPr="001D6632">
        <w:rPr>
          <w:rFonts w:eastAsia="Times New Roman"/>
          <w:b/>
          <w:bCs/>
          <w:szCs w:val="24"/>
        </w:rPr>
        <w:t xml:space="preserve">ΝΙΚΟΛΑΟΣ ΞΥΔΑΚΗΣ: </w:t>
      </w:r>
      <w:r>
        <w:rPr>
          <w:rFonts w:eastAsia="Times New Roman"/>
          <w:bCs/>
          <w:szCs w:val="24"/>
        </w:rPr>
        <w:t>Ευχαριστώ πολύ, κύρ</w:t>
      </w:r>
      <w:r>
        <w:rPr>
          <w:rFonts w:eastAsia="Times New Roman"/>
          <w:bCs/>
          <w:szCs w:val="24"/>
        </w:rPr>
        <w:t>ιε Πρόεδρε.</w:t>
      </w:r>
    </w:p>
    <w:p w14:paraId="339699BF" w14:textId="77777777" w:rsidR="000A42A9" w:rsidRDefault="00013445">
      <w:pPr>
        <w:spacing w:after="0" w:line="600" w:lineRule="auto"/>
        <w:ind w:firstLine="720"/>
        <w:jc w:val="both"/>
        <w:rPr>
          <w:rFonts w:eastAsia="Times New Roman"/>
          <w:bCs/>
          <w:szCs w:val="24"/>
        </w:rPr>
      </w:pPr>
      <w:r>
        <w:rPr>
          <w:rFonts w:eastAsia="Times New Roman"/>
          <w:bCs/>
          <w:szCs w:val="24"/>
        </w:rPr>
        <w:t xml:space="preserve">Αγαπητοί συνάδελφοι, κύριε Υπουργέ, νομίζω ότι και με τις εργασίες της </w:t>
      </w:r>
      <w:r>
        <w:rPr>
          <w:rFonts w:eastAsia="Times New Roman"/>
          <w:bCs/>
          <w:szCs w:val="24"/>
        </w:rPr>
        <w:t>ε</w:t>
      </w:r>
      <w:r>
        <w:rPr>
          <w:rFonts w:eastAsia="Times New Roman"/>
          <w:bCs/>
          <w:szCs w:val="24"/>
        </w:rPr>
        <w:t xml:space="preserve">πιτροπής και με τη σημερινή αρκετά εκτενή συζήτηση στην Ολομέλεια διαπιστώθηκε ότι αυτό το νομοσχέδιο είναι ένα βήμα για τον εκσυγχρονισμό του </w:t>
      </w:r>
      <w:r>
        <w:rPr>
          <w:rFonts w:eastAsia="Times New Roman"/>
          <w:bCs/>
          <w:szCs w:val="24"/>
        </w:rPr>
        <w:t>ε</w:t>
      </w:r>
      <w:r>
        <w:rPr>
          <w:rFonts w:eastAsia="Times New Roman"/>
          <w:bCs/>
          <w:szCs w:val="24"/>
        </w:rPr>
        <w:t xml:space="preserve">ταιρικού </w:t>
      </w:r>
      <w:r>
        <w:rPr>
          <w:rFonts w:eastAsia="Times New Roman"/>
          <w:bCs/>
          <w:szCs w:val="24"/>
        </w:rPr>
        <w:t>δ</w:t>
      </w:r>
      <w:r>
        <w:rPr>
          <w:rFonts w:eastAsia="Times New Roman"/>
          <w:bCs/>
          <w:szCs w:val="24"/>
        </w:rPr>
        <w:t xml:space="preserve">ικαίου. Είναι ένα </w:t>
      </w:r>
      <w:r>
        <w:rPr>
          <w:rFonts w:eastAsia="Times New Roman"/>
          <w:bCs/>
          <w:szCs w:val="24"/>
        </w:rPr>
        <w:t xml:space="preserve">βήμα για τη διευκόλυνση των επιχειρήσεων στα σημερινά δεδομένα. Ξεφεύγουμε από το παλαιό πλαίσιο που </w:t>
      </w:r>
      <w:proofErr w:type="spellStart"/>
      <w:r>
        <w:rPr>
          <w:rFonts w:eastAsia="Times New Roman"/>
          <w:bCs/>
          <w:szCs w:val="24"/>
        </w:rPr>
        <w:t>διείπε</w:t>
      </w:r>
      <w:proofErr w:type="spellEnd"/>
      <w:r>
        <w:rPr>
          <w:rFonts w:eastAsia="Times New Roman"/>
          <w:bCs/>
          <w:szCs w:val="24"/>
        </w:rPr>
        <w:t xml:space="preserve"> τις εταιρείες. Λαμβάνουμε υπ</w:t>
      </w:r>
      <w:r>
        <w:rPr>
          <w:rFonts w:eastAsia="Times New Roman"/>
          <w:bCs/>
          <w:szCs w:val="24"/>
        </w:rPr>
        <w:t xml:space="preserve">’ </w:t>
      </w:r>
      <w:proofErr w:type="spellStart"/>
      <w:r>
        <w:rPr>
          <w:rFonts w:eastAsia="Times New Roman"/>
          <w:bCs/>
          <w:szCs w:val="24"/>
        </w:rPr>
        <w:t>όψιν</w:t>
      </w:r>
      <w:proofErr w:type="spellEnd"/>
      <w:r>
        <w:rPr>
          <w:rFonts w:eastAsia="Times New Roman"/>
          <w:bCs/>
          <w:szCs w:val="24"/>
        </w:rPr>
        <w:t xml:space="preserve"> την πραγματικότητα. Και προς αυτή την κατεύθυνση νομίζω ο Υπουργός και το Υπουργείο γενικά θα λάβει υπ</w:t>
      </w:r>
      <w:r>
        <w:rPr>
          <w:rFonts w:eastAsia="Times New Roman"/>
          <w:bCs/>
          <w:szCs w:val="24"/>
        </w:rPr>
        <w:t xml:space="preserve">’ </w:t>
      </w:r>
      <w:proofErr w:type="spellStart"/>
      <w:r>
        <w:rPr>
          <w:rFonts w:eastAsia="Times New Roman"/>
          <w:bCs/>
          <w:szCs w:val="24"/>
        </w:rPr>
        <w:t>όψιν</w:t>
      </w:r>
      <w:proofErr w:type="spellEnd"/>
      <w:r>
        <w:rPr>
          <w:rFonts w:eastAsia="Times New Roman"/>
          <w:bCs/>
          <w:szCs w:val="24"/>
        </w:rPr>
        <w:t xml:space="preserve"> του </w:t>
      </w:r>
      <w:r>
        <w:rPr>
          <w:rFonts w:eastAsia="Times New Roman"/>
          <w:bCs/>
          <w:szCs w:val="24"/>
        </w:rPr>
        <w:t xml:space="preserve">σοβαρά τις παραινέσεις από πολλές παρατάξεις για τη διευκόλυνση της </w:t>
      </w:r>
      <w:r>
        <w:rPr>
          <w:rFonts w:eastAsia="Times New Roman"/>
          <w:bCs/>
          <w:szCs w:val="24"/>
        </w:rPr>
        <w:lastRenderedPageBreak/>
        <w:t>μετατροπής των ΕΠΕ σε ιδιωτικές κεφαλαιουχικές εταιρείες και για την εξομοίωση των ασφαλιστικών βαρών.</w:t>
      </w:r>
    </w:p>
    <w:p w14:paraId="339699C0" w14:textId="77777777" w:rsidR="000A42A9" w:rsidRDefault="00013445">
      <w:pPr>
        <w:spacing w:after="0" w:line="600" w:lineRule="auto"/>
        <w:ind w:firstLine="720"/>
        <w:jc w:val="both"/>
        <w:rPr>
          <w:rFonts w:eastAsia="Times New Roman"/>
          <w:bCs/>
          <w:szCs w:val="24"/>
        </w:rPr>
      </w:pPr>
      <w:r>
        <w:rPr>
          <w:rFonts w:eastAsia="Times New Roman"/>
          <w:bCs/>
          <w:szCs w:val="24"/>
        </w:rPr>
        <w:t>Υπήρχε στο παρελθόν αυτή η ιδιομορφία -τα μερικά χρόνια που υπάρχουν οι ΙΚΕ- ότι όλοι</w:t>
      </w:r>
      <w:r>
        <w:rPr>
          <w:rFonts w:eastAsia="Times New Roman"/>
          <w:bCs/>
          <w:szCs w:val="24"/>
        </w:rPr>
        <w:t xml:space="preserve"> οι εταίροι των ΕΠΕ </w:t>
      </w:r>
      <w:proofErr w:type="spellStart"/>
      <w:r>
        <w:rPr>
          <w:rFonts w:eastAsia="Times New Roman"/>
          <w:bCs/>
          <w:szCs w:val="24"/>
        </w:rPr>
        <w:t>βαρύνονται</w:t>
      </w:r>
      <w:proofErr w:type="spellEnd"/>
      <w:r>
        <w:rPr>
          <w:rFonts w:eastAsia="Times New Roman"/>
          <w:bCs/>
          <w:szCs w:val="24"/>
        </w:rPr>
        <w:t xml:space="preserve"> με ασφαλιστικές εισφορές, ενώ στις ιδιωτικές κεφαλαιουχικές εταιρείες ο μόνος που είναι υποχρεωμένος να έχει ασφαλιστική εισφορά είναι ο διαχειριστής. Αυτό δημιουργεί μειονεκτήματα και έχει καταστήσει -και από άλλους λόγους</w:t>
      </w:r>
      <w:r>
        <w:rPr>
          <w:rFonts w:eastAsia="Times New Roman"/>
          <w:bCs/>
          <w:szCs w:val="24"/>
        </w:rPr>
        <w:t>,</w:t>
      </w:r>
      <w:r>
        <w:rPr>
          <w:rFonts w:eastAsia="Times New Roman"/>
          <w:bCs/>
          <w:szCs w:val="24"/>
        </w:rPr>
        <w:t xml:space="preserve"> </w:t>
      </w:r>
      <w:r>
        <w:rPr>
          <w:rFonts w:eastAsia="Times New Roman"/>
          <w:bCs/>
          <w:szCs w:val="24"/>
        </w:rPr>
        <w:t>βέβαια- ανενεργή κα</w:t>
      </w:r>
      <w:r>
        <w:rPr>
          <w:rFonts w:eastAsia="Times New Roman"/>
          <w:bCs/>
          <w:szCs w:val="24"/>
        </w:rPr>
        <w:t>ι</w:t>
      </w:r>
      <w:r>
        <w:rPr>
          <w:rFonts w:eastAsia="Times New Roman"/>
          <w:bCs/>
          <w:szCs w:val="24"/>
        </w:rPr>
        <w:t xml:space="preserve"> δυσκίνητη την εταιρεία περιορισμένης ευθύνης.</w:t>
      </w:r>
    </w:p>
    <w:p w14:paraId="339699C1" w14:textId="77777777" w:rsidR="000A42A9" w:rsidRDefault="00013445">
      <w:pPr>
        <w:spacing w:after="0" w:line="600" w:lineRule="auto"/>
        <w:ind w:firstLine="720"/>
        <w:jc w:val="both"/>
        <w:rPr>
          <w:rFonts w:eastAsia="Times New Roman"/>
          <w:bCs/>
          <w:szCs w:val="24"/>
        </w:rPr>
      </w:pPr>
      <w:r>
        <w:rPr>
          <w:rFonts w:eastAsia="Times New Roman"/>
          <w:bCs/>
          <w:szCs w:val="24"/>
        </w:rPr>
        <w:t>Θα ήθελα, επίσης, εξήγηση -έδωσε μερικές εξηγήσεις ο Υπουργός- για τον ρόλο των ασφαλιστικών εταιρειών στη χορήγηση εγγυητικών επιστολών σε εταιρείες. Μας κατέθεσε –υποθέτω- ένα έγγραφο, μι</w:t>
      </w:r>
      <w:r>
        <w:rPr>
          <w:rFonts w:eastAsia="Times New Roman"/>
          <w:bCs/>
          <w:szCs w:val="24"/>
        </w:rPr>
        <w:t>α γνωμοδότηση της Τραπέζης της Ελλάδ</w:t>
      </w:r>
      <w:r>
        <w:rPr>
          <w:rFonts w:eastAsia="Times New Roman"/>
          <w:bCs/>
          <w:szCs w:val="24"/>
        </w:rPr>
        <w:t>ο</w:t>
      </w:r>
      <w:r>
        <w:rPr>
          <w:rFonts w:eastAsia="Times New Roman"/>
          <w:bCs/>
          <w:szCs w:val="24"/>
        </w:rPr>
        <w:t>ς, με την οποία γνωμοδοτεί θετικά και παρέπεμψε σε έναν νόμο ο κύριος Υπουργός. Ωστόσο, παραμένει ένα κενό, τουλάχιστον κατά τη δική μου αντίληψη -μπορεί να κάνω λάθος- ότι δεν ξέρω με ποιους μηχανισμούς προβλέπεται ένα</w:t>
      </w:r>
      <w:r>
        <w:rPr>
          <w:rFonts w:eastAsia="Times New Roman"/>
          <w:bCs/>
          <w:szCs w:val="24"/>
        </w:rPr>
        <w:t xml:space="preserve">ς εποπτικός μηχανισμός </w:t>
      </w:r>
      <w:r>
        <w:rPr>
          <w:rFonts w:eastAsia="Times New Roman"/>
          <w:bCs/>
          <w:szCs w:val="24"/>
        </w:rPr>
        <w:lastRenderedPageBreak/>
        <w:t>γι’ αυτή τη λειτουργία των ασφαλιστικών εταιρειών, που είναι ουσιαστικά μια τραπεζική λειτουργία.</w:t>
      </w:r>
    </w:p>
    <w:p w14:paraId="339699C2" w14:textId="77777777" w:rsidR="000A42A9" w:rsidRDefault="00013445">
      <w:pPr>
        <w:spacing w:after="0" w:line="600" w:lineRule="auto"/>
        <w:ind w:firstLine="720"/>
        <w:jc w:val="both"/>
        <w:rPr>
          <w:rFonts w:eastAsia="Times New Roman"/>
          <w:bCs/>
          <w:szCs w:val="24"/>
        </w:rPr>
      </w:pPr>
      <w:r>
        <w:rPr>
          <w:rFonts w:eastAsia="Times New Roman"/>
          <w:bCs/>
          <w:szCs w:val="24"/>
        </w:rPr>
        <w:t>Υπάρχει η διάχυτη κοινή εντύπωση ότι στα περασμένα χρόνια και προ κρίσεως υπήρξαν πολλές ασφαλιστικές εταιρείες με αδύναμα ή ψευδή αποθ</w:t>
      </w:r>
      <w:r>
        <w:rPr>
          <w:rFonts w:eastAsia="Times New Roman"/>
          <w:bCs/>
          <w:szCs w:val="24"/>
        </w:rPr>
        <w:t xml:space="preserve">εματικά, τα οποία ταλαιπώρησαν πολύ και την ασφαλιστική αγορά και την αξιοπιστία του ασφαλιστικού κλάδου και κυρίως πάρα πολλούς πολίτες που ήταν πελάτες των υπηρεσιών τους. </w:t>
      </w:r>
    </w:p>
    <w:p w14:paraId="339699C3" w14:textId="77777777" w:rsidR="000A42A9" w:rsidRDefault="00013445">
      <w:pPr>
        <w:spacing w:after="0" w:line="600" w:lineRule="auto"/>
        <w:ind w:firstLine="720"/>
        <w:jc w:val="both"/>
        <w:rPr>
          <w:rFonts w:eastAsia="Times New Roman"/>
          <w:bCs/>
          <w:szCs w:val="24"/>
        </w:rPr>
      </w:pPr>
      <w:r>
        <w:rPr>
          <w:rFonts w:eastAsia="Times New Roman"/>
          <w:bCs/>
          <w:szCs w:val="24"/>
        </w:rPr>
        <w:t>Ο ανταγωνισμός ασφαλώς μπορεί να ωφελήσει οποιοδήποτε πεδίο της οικονομίας, ωστόσ</w:t>
      </w:r>
      <w:r>
        <w:rPr>
          <w:rFonts w:eastAsia="Times New Roman"/>
          <w:bCs/>
          <w:szCs w:val="24"/>
        </w:rPr>
        <w:t>ο θα πρέπει να είναι θεμιτός και καλός, ποιοτικός. Εάν κάποιος χωρίς αποθεματικά, χωρίς κεφαλαιακή επάρκεια</w:t>
      </w:r>
      <w:r>
        <w:rPr>
          <w:rFonts w:eastAsia="Times New Roman"/>
          <w:bCs/>
          <w:szCs w:val="24"/>
        </w:rPr>
        <w:t>,</w:t>
      </w:r>
      <w:r>
        <w:rPr>
          <w:rFonts w:eastAsia="Times New Roman"/>
          <w:bCs/>
          <w:szCs w:val="24"/>
        </w:rPr>
        <w:t xml:space="preserve"> για να πάρει την προμήθεια</w:t>
      </w:r>
      <w:r>
        <w:rPr>
          <w:rFonts w:eastAsia="Times New Roman"/>
          <w:bCs/>
          <w:szCs w:val="24"/>
        </w:rPr>
        <w:t>,</w:t>
      </w:r>
      <w:r>
        <w:rPr>
          <w:rFonts w:eastAsia="Times New Roman"/>
          <w:bCs/>
          <w:szCs w:val="24"/>
        </w:rPr>
        <w:t xml:space="preserve"> μπαίνει στην αγορά των εγγυητικών, θα πρέπει η πολιτεία να έχει τους εποπτικούς μηχανισμούς σε συναγερμό, σε διαρκή ετο</w:t>
      </w:r>
      <w:r>
        <w:rPr>
          <w:rFonts w:eastAsia="Times New Roman"/>
          <w:bCs/>
          <w:szCs w:val="24"/>
        </w:rPr>
        <w:t>ιμότητα</w:t>
      </w:r>
      <w:r>
        <w:rPr>
          <w:rFonts w:eastAsia="Times New Roman"/>
          <w:bCs/>
          <w:szCs w:val="24"/>
        </w:rPr>
        <w:t>,</w:t>
      </w:r>
      <w:r>
        <w:rPr>
          <w:rFonts w:eastAsia="Times New Roman"/>
          <w:bCs/>
          <w:szCs w:val="24"/>
        </w:rPr>
        <w:t xml:space="preserve"> να μπορεί να προστατεύσει και το δημόσιο και την εταιρεία που θα λάβει αυτή την εγγυητική. </w:t>
      </w:r>
    </w:p>
    <w:p w14:paraId="339699C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αυτές οι προϋποθέσεις και αυτοί οι όροι είναι γνωστοί στο Υπουργείο και είμαι βέβαιος ή τουλάχιστον ευελπιστώ ότι με σειρά άλλων ρυθμίσεων -άμεσ</w:t>
      </w:r>
      <w:r>
        <w:rPr>
          <w:rFonts w:eastAsia="Times New Roman" w:cs="Times New Roman"/>
          <w:szCs w:val="24"/>
        </w:rPr>
        <w:t>α, όμως, προτού αρχίσει να ισχύει εν λευκώ- η πολιτεία διά του Υπουργείου Ανάπτυξης θα θεσπίσει ένα διαφανές, απλό και λειτουργικό πλαίσιο εποπτείας και λειτουργίας αυτού του ρόλου χορήγησης εγγυητικών επιστολών, ενδεχομένως και στο επόμενο νομοσχέδιο, που</w:t>
      </w:r>
      <w:r>
        <w:rPr>
          <w:rFonts w:eastAsia="Times New Roman" w:cs="Times New Roman"/>
          <w:szCs w:val="24"/>
        </w:rPr>
        <w:t xml:space="preserve"> το έχετε </w:t>
      </w:r>
      <w:r>
        <w:rPr>
          <w:rFonts w:eastAsia="Times New Roman" w:cs="Times New Roman"/>
          <w:szCs w:val="24"/>
        </w:rPr>
        <w:t xml:space="preserve">προγραμματίσει </w:t>
      </w:r>
      <w:r>
        <w:rPr>
          <w:rFonts w:eastAsia="Times New Roman" w:cs="Times New Roman"/>
          <w:szCs w:val="24"/>
        </w:rPr>
        <w:t>σχετικά σύντομα.</w:t>
      </w:r>
    </w:p>
    <w:p w14:paraId="339699C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Ασκήθηκε μία γενικότερη πολιτική κριτική από τα κόμματα της </w:t>
      </w:r>
      <w:r>
        <w:rPr>
          <w:rFonts w:eastAsia="Times New Roman" w:cs="Times New Roman"/>
          <w:szCs w:val="24"/>
        </w:rPr>
        <w:t>Α</w:t>
      </w:r>
      <w:r>
        <w:rPr>
          <w:rFonts w:eastAsia="Times New Roman" w:cs="Times New Roman"/>
          <w:szCs w:val="24"/>
        </w:rPr>
        <w:t xml:space="preserve">ντιπολίτευσης. Ας πάμε από το γενικό, την ευρωπαϊκή εικόνα, τη μεγάλη εικόνα, την ιστορία, τη γειτονιά μας, στο ειδικό, στα δικά μας. Έδωσε επαρκείς </w:t>
      </w:r>
      <w:r>
        <w:rPr>
          <w:rFonts w:eastAsia="Times New Roman" w:cs="Times New Roman"/>
          <w:szCs w:val="24"/>
        </w:rPr>
        <w:t>απαντήσεις πολύ νηφάλια και πολύ συγκροτημένα ο Υπουργός Ανάπτυξης κ. Δραγασάκης σε αιτιάσεις, οι οποίες μάλλον δεν είχαν επαρκή επιχειρηματολογία.</w:t>
      </w:r>
    </w:p>
    <w:p w14:paraId="339699C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έγινε -και ορθώς- μια αναφορά στην ημέρα μνήμης σήμερα, στην 29</w:t>
      </w:r>
      <w:r w:rsidRPr="00DB7688">
        <w:rPr>
          <w:rFonts w:eastAsia="Times New Roman" w:cs="Times New Roman"/>
          <w:szCs w:val="24"/>
          <w:vertAlign w:val="superscript"/>
        </w:rPr>
        <w:t>η</w:t>
      </w:r>
      <w:r>
        <w:rPr>
          <w:rFonts w:eastAsia="Times New Roman" w:cs="Times New Roman"/>
          <w:szCs w:val="24"/>
        </w:rPr>
        <w:t xml:space="preserve"> Μαΐου. Ωστόσο, με αφορμή μια ατυ</w:t>
      </w:r>
      <w:r>
        <w:rPr>
          <w:rFonts w:eastAsia="Times New Roman" w:cs="Times New Roman"/>
          <w:szCs w:val="24"/>
        </w:rPr>
        <w:t xml:space="preserve">χή δήλωση του κ. Μητσοτάκη και την επανάληψη επί το </w:t>
      </w:r>
      <w:proofErr w:type="spellStart"/>
      <w:r>
        <w:rPr>
          <w:rFonts w:eastAsia="Times New Roman" w:cs="Times New Roman"/>
          <w:szCs w:val="24"/>
        </w:rPr>
        <w:t>ατυχέστερον</w:t>
      </w:r>
      <w:proofErr w:type="spellEnd"/>
      <w:r>
        <w:rPr>
          <w:rFonts w:eastAsia="Times New Roman" w:cs="Times New Roman"/>
          <w:szCs w:val="24"/>
        </w:rPr>
        <w:t xml:space="preserve"> από το κόμμα του για τη σχέση της μνήμης, της ιστορίας και ποιος </w:t>
      </w:r>
      <w:r>
        <w:rPr>
          <w:rFonts w:eastAsia="Times New Roman" w:cs="Times New Roman"/>
          <w:szCs w:val="24"/>
        </w:rPr>
        <w:lastRenderedPageBreak/>
        <w:t xml:space="preserve">μπορεί να θυμάται κάτι αν δεν έχει γεννηθεί, θα έλεγα ότι έχει </w:t>
      </w:r>
      <w:proofErr w:type="spellStart"/>
      <w:r>
        <w:rPr>
          <w:rFonts w:eastAsia="Times New Roman" w:cs="Times New Roman"/>
          <w:szCs w:val="24"/>
        </w:rPr>
        <w:t>ευτελισ</w:t>
      </w:r>
      <w:r>
        <w:rPr>
          <w:rFonts w:eastAsia="Times New Roman" w:cs="Times New Roman"/>
          <w:szCs w:val="24"/>
        </w:rPr>
        <w:t>θ</w:t>
      </w:r>
      <w:r>
        <w:rPr>
          <w:rFonts w:eastAsia="Times New Roman" w:cs="Times New Roman"/>
          <w:szCs w:val="24"/>
        </w:rPr>
        <w:t>εί</w:t>
      </w:r>
      <w:proofErr w:type="spellEnd"/>
      <w:r>
        <w:rPr>
          <w:rFonts w:eastAsia="Times New Roman" w:cs="Times New Roman"/>
          <w:szCs w:val="24"/>
        </w:rPr>
        <w:t xml:space="preserve"> τόσο πολύ ο δημόσιος διάλογος και το κυνήγι της ρηχής</w:t>
      </w:r>
      <w:r>
        <w:rPr>
          <w:rFonts w:eastAsia="Times New Roman" w:cs="Times New Roman"/>
          <w:szCs w:val="24"/>
        </w:rPr>
        <w:t xml:space="preserve"> ατάκας, που αδικεί όχι μόνο τον κ. Μητσοτάκη, αλλά αδικεί όλο τον πολιτικό κόσμο, ο οποίος πλέον ομιλεί είτε κάνοντας κατάχρηση κακών, αστήρικτων επιχειρημάτων</w:t>
      </w:r>
      <w:r>
        <w:rPr>
          <w:rFonts w:eastAsia="Times New Roman" w:cs="Times New Roman"/>
          <w:szCs w:val="24"/>
        </w:rPr>
        <w:t>,</w:t>
      </w:r>
      <w:r>
        <w:rPr>
          <w:rFonts w:eastAsia="Times New Roman" w:cs="Times New Roman"/>
          <w:szCs w:val="24"/>
        </w:rPr>
        <w:t xml:space="preserve"> αντλούμενων από την ιστορία</w:t>
      </w:r>
      <w:r>
        <w:rPr>
          <w:rFonts w:eastAsia="Times New Roman" w:cs="Times New Roman"/>
          <w:szCs w:val="24"/>
        </w:rPr>
        <w:t>,</w:t>
      </w:r>
      <w:r>
        <w:rPr>
          <w:rFonts w:eastAsia="Times New Roman" w:cs="Times New Roman"/>
          <w:szCs w:val="24"/>
        </w:rPr>
        <w:t xml:space="preserve"> είτε αγνοώντας την ιστορία, βυθιζόμενος στον κόσμο της αμνημοσύνη</w:t>
      </w:r>
      <w:r>
        <w:rPr>
          <w:rFonts w:eastAsia="Times New Roman" w:cs="Times New Roman"/>
          <w:szCs w:val="24"/>
        </w:rPr>
        <w:t xml:space="preserve">ς και της λήθης. </w:t>
      </w:r>
    </w:p>
    <w:p w14:paraId="339699C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Όταν έχουμε, λοιπόν, κάποιες ιστορικές επετείους</w:t>
      </w:r>
      <w:r>
        <w:rPr>
          <w:rFonts w:eastAsia="Times New Roman" w:cs="Times New Roman"/>
          <w:szCs w:val="24"/>
        </w:rPr>
        <w:t>,</w:t>
      </w:r>
      <w:r>
        <w:rPr>
          <w:rFonts w:eastAsia="Times New Roman" w:cs="Times New Roman"/>
          <w:szCs w:val="24"/>
        </w:rPr>
        <w:t xml:space="preserve"> καλό είναι να αντιλαμβανόμαστε ότι η ιστορία είναι μεν για να διδάσκει, αλλά είναι κυρίως για να μας κάνει καλύτερους κοινωνούς των μεγάλων μηνυμάτων, των μεγάλων ηγετών, των μεγάλων φιλοσ</w:t>
      </w:r>
      <w:r>
        <w:rPr>
          <w:rFonts w:eastAsia="Times New Roman" w:cs="Times New Roman"/>
          <w:szCs w:val="24"/>
        </w:rPr>
        <w:t xml:space="preserve">όφων, των μεγάλων δημιουργών. Ένας από τους εισηγητές -αν όχι ο πατέρας- της φιλοσοφίας της ιστορίας, ο Χέγκελ, έλεγε ότι αυτός ο οποίος δεν γνωρίζει την ιστορία είναι καταδικασμένος να την επαναλάβει. </w:t>
      </w:r>
    </w:p>
    <w:p w14:paraId="339699C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Ας το ακούει αυτό και ο Αρχηγός της Αξιωματικής Αντιπ</w:t>
      </w:r>
      <w:r>
        <w:rPr>
          <w:rFonts w:eastAsia="Times New Roman" w:cs="Times New Roman"/>
          <w:szCs w:val="24"/>
        </w:rPr>
        <w:t xml:space="preserve">ολίτευσης, ο οποίος τοποθετεί την ιστορική του μνήμη μετά το έτος γεννήσεώς του, και οποιοσδήποτε άλλος κάνει έναν ασύστολο και ασύμμετρο ιστορικό σχετικισμό, μια </w:t>
      </w:r>
      <w:proofErr w:type="spellStart"/>
      <w:r>
        <w:rPr>
          <w:rFonts w:eastAsia="Times New Roman" w:cs="Times New Roman"/>
          <w:szCs w:val="24"/>
        </w:rPr>
        <w:t>εργαλειακή</w:t>
      </w:r>
      <w:proofErr w:type="spellEnd"/>
      <w:r>
        <w:rPr>
          <w:rFonts w:eastAsia="Times New Roman" w:cs="Times New Roman"/>
          <w:szCs w:val="24"/>
        </w:rPr>
        <w:t xml:space="preserve"> χρήση της </w:t>
      </w:r>
      <w:r>
        <w:rPr>
          <w:rFonts w:eastAsia="Times New Roman" w:cs="Times New Roman"/>
          <w:szCs w:val="24"/>
        </w:rPr>
        <w:lastRenderedPageBreak/>
        <w:t>ιστορίας</w:t>
      </w:r>
      <w:r>
        <w:rPr>
          <w:rFonts w:eastAsia="Times New Roman" w:cs="Times New Roman"/>
          <w:szCs w:val="24"/>
        </w:rPr>
        <w:t>,</w:t>
      </w:r>
      <w:r>
        <w:rPr>
          <w:rFonts w:eastAsia="Times New Roman" w:cs="Times New Roman"/>
          <w:szCs w:val="24"/>
        </w:rPr>
        <w:t xml:space="preserve"> μεταφέροντας παραδείγματα, πράξεις ή θρύλους από το παρελθόν σ</w:t>
      </w:r>
      <w:r>
        <w:rPr>
          <w:rFonts w:eastAsia="Times New Roman" w:cs="Times New Roman"/>
          <w:szCs w:val="24"/>
        </w:rPr>
        <w:t>το σήμερα</w:t>
      </w:r>
      <w:r>
        <w:rPr>
          <w:rFonts w:eastAsia="Times New Roman" w:cs="Times New Roman"/>
          <w:szCs w:val="24"/>
        </w:rPr>
        <w:t>,</w:t>
      </w:r>
      <w:r>
        <w:rPr>
          <w:rFonts w:eastAsia="Times New Roman" w:cs="Times New Roman"/>
          <w:szCs w:val="24"/>
        </w:rPr>
        <w:t xml:space="preserve"> χωρίς κα</w:t>
      </w:r>
      <w:r>
        <w:rPr>
          <w:rFonts w:eastAsia="Times New Roman" w:cs="Times New Roman"/>
          <w:szCs w:val="24"/>
        </w:rPr>
        <w:t>μ</w:t>
      </w:r>
      <w:r>
        <w:rPr>
          <w:rFonts w:eastAsia="Times New Roman" w:cs="Times New Roman"/>
          <w:szCs w:val="24"/>
        </w:rPr>
        <w:t>μία δυνατότητα προσαρμογής δημιουργικής και ματιάς προς το μέλλον.</w:t>
      </w:r>
    </w:p>
    <w:p w14:paraId="339699C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Ο κ. Κεφαλογιάννης είναι απών τώρα, αλλά είναι ευπρεπής και το αντιλαμβάνεται ότι υπάρχει ένας διάλογος σε αυτή την Αίθουσα αρκετές φορές. Έγιναν κάποιες κορ</w:t>
      </w:r>
      <w:r>
        <w:rPr>
          <w:rFonts w:eastAsia="Times New Roman" w:cs="Times New Roman"/>
          <w:szCs w:val="24"/>
        </w:rPr>
        <w:t>ό</w:t>
      </w:r>
      <w:r>
        <w:rPr>
          <w:rFonts w:eastAsia="Times New Roman" w:cs="Times New Roman"/>
          <w:szCs w:val="24"/>
        </w:rPr>
        <w:t>νες και γρά</w:t>
      </w:r>
      <w:r>
        <w:rPr>
          <w:rFonts w:eastAsia="Times New Roman" w:cs="Times New Roman"/>
          <w:szCs w:val="24"/>
        </w:rPr>
        <w:t xml:space="preserve">φονται ήδη και κάποιες στα μέσα για την κατάσταση στην Ιταλία. Παρομοιάζουν τα δύο κόμματα που διεκδίκησαν εντολή σχηματισμού κυβέρνησης </w:t>
      </w:r>
      <w:r>
        <w:rPr>
          <w:rFonts w:eastAsia="Times New Roman" w:cs="Times New Roman"/>
          <w:szCs w:val="24"/>
        </w:rPr>
        <w:t>–</w:t>
      </w:r>
      <w:r>
        <w:rPr>
          <w:rFonts w:eastAsia="Times New Roman" w:cs="Times New Roman"/>
          <w:szCs w:val="24"/>
        </w:rPr>
        <w:t>θεμιτ</w:t>
      </w:r>
      <w:r>
        <w:rPr>
          <w:rFonts w:eastAsia="Times New Roman" w:cs="Times New Roman"/>
          <w:szCs w:val="24"/>
        </w:rPr>
        <w:t>ό</w:t>
      </w:r>
      <w:r>
        <w:rPr>
          <w:rFonts w:eastAsia="Times New Roman" w:cs="Times New Roman"/>
          <w:szCs w:val="24"/>
        </w:rPr>
        <w:t>, πλειοψηφούν στο εκλογικό σώμα</w:t>
      </w:r>
      <w:r>
        <w:rPr>
          <w:rFonts w:eastAsia="Times New Roman" w:cs="Times New Roman"/>
          <w:szCs w:val="24"/>
        </w:rPr>
        <w:t>–</w:t>
      </w:r>
      <w:r>
        <w:rPr>
          <w:rFonts w:eastAsia="Times New Roman" w:cs="Times New Roman"/>
          <w:szCs w:val="24"/>
        </w:rPr>
        <w:t xml:space="preserve"> με τον ΣΥΡΙΖΑ ή με τους ΑΝΕΛ. Είναι επίσης μια ατυχής σύγκριση και δείχνει όχι </w:t>
      </w:r>
      <w:r>
        <w:rPr>
          <w:rFonts w:eastAsia="Times New Roman" w:cs="Times New Roman"/>
          <w:szCs w:val="24"/>
        </w:rPr>
        <w:t>μόνο τη ρηχή γνώση του ποιος είναι πού, σε ποιον τόπο, αλλά δείχνει κυρίως μια βιασύνη να τα τσουβαλιάζουμε όλα στον δικό μας επαρχιακό ορίζοντα.</w:t>
      </w:r>
    </w:p>
    <w:p w14:paraId="339699C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Αυτό το οποίο παρατηρούμε στην Ιταλία είναι ότι το μεν ένα κόμμα υπόσχεται μαζικές απελάσεις και έχει βγει με </w:t>
      </w:r>
      <w:r>
        <w:rPr>
          <w:rFonts w:eastAsia="Times New Roman" w:cs="Times New Roman"/>
          <w:szCs w:val="24"/>
        </w:rPr>
        <w:t xml:space="preserve">τη σκληρή </w:t>
      </w:r>
      <w:proofErr w:type="spellStart"/>
      <w:r>
        <w:rPr>
          <w:rFonts w:eastAsia="Times New Roman" w:cs="Times New Roman"/>
          <w:szCs w:val="24"/>
        </w:rPr>
        <w:t>αντιμεταναστευτική</w:t>
      </w:r>
      <w:proofErr w:type="spellEnd"/>
      <w:r>
        <w:rPr>
          <w:rFonts w:eastAsia="Times New Roman" w:cs="Times New Roman"/>
          <w:szCs w:val="24"/>
        </w:rPr>
        <w:t xml:space="preserve"> πολιτική που βγήκε και η άκρα Δεξιά στην Αυστρία και με την οποία πανηγυρίζει επίσης ο Βίκτ</w:t>
      </w:r>
      <w:r>
        <w:rPr>
          <w:rFonts w:eastAsia="Times New Roman" w:cs="Times New Roman"/>
          <w:szCs w:val="24"/>
        </w:rPr>
        <w:t>ο</w:t>
      </w:r>
      <w:r>
        <w:rPr>
          <w:rFonts w:eastAsia="Times New Roman" w:cs="Times New Roman"/>
          <w:szCs w:val="24"/>
        </w:rPr>
        <w:t xml:space="preserve">ρ </w:t>
      </w:r>
      <w:proofErr w:type="spellStart"/>
      <w:r>
        <w:rPr>
          <w:rFonts w:eastAsia="Times New Roman" w:cs="Times New Roman"/>
          <w:szCs w:val="24"/>
        </w:rPr>
        <w:t>Όρμπαν</w:t>
      </w:r>
      <w:proofErr w:type="spellEnd"/>
      <w:r>
        <w:rPr>
          <w:rFonts w:eastAsia="Times New Roman" w:cs="Times New Roman"/>
          <w:szCs w:val="24"/>
        </w:rPr>
        <w:t xml:space="preserve"> </w:t>
      </w:r>
      <w:r>
        <w:rPr>
          <w:rFonts w:eastAsia="Times New Roman" w:cs="Times New Roman"/>
          <w:szCs w:val="24"/>
        </w:rPr>
        <w:lastRenderedPageBreak/>
        <w:t xml:space="preserve">στην Ουγγαρία, αυτό είναι το ένα χαρακτηριστικό. Το δε άλλο κόμμα, το Κίνημα των Πέντε Αστέρων, έχει κάποια χαρακτηριστικά τα </w:t>
      </w:r>
      <w:r>
        <w:rPr>
          <w:rFonts w:eastAsia="Times New Roman" w:cs="Times New Roman"/>
          <w:szCs w:val="24"/>
        </w:rPr>
        <w:t>οποία, ως ένα</w:t>
      </w:r>
      <w:r>
        <w:rPr>
          <w:rFonts w:eastAsia="Times New Roman" w:cs="Times New Roman"/>
          <w:szCs w:val="24"/>
        </w:rPr>
        <w:t>ν</w:t>
      </w:r>
      <w:r>
        <w:rPr>
          <w:rFonts w:eastAsia="Times New Roman" w:cs="Times New Roman"/>
          <w:szCs w:val="24"/>
        </w:rPr>
        <w:t xml:space="preserve"> βαθμό, είναι καινοφανή στην ευρωπαϊκή πολιτική σφαίρα και οποιαδήποτε άμεση σύγκριση με άλλους είναι επιπόλαιη.</w:t>
      </w:r>
    </w:p>
    <w:p w14:paraId="339699C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Αυτό το οποίο, όμως, βλέπουμε στην Ιταλία είναι τη διαρκώς διαπιστούμενη ασυμβατότητα της λαϊκής βούλησης με αυτό που ονομάζουμε </w:t>
      </w:r>
      <w:r>
        <w:rPr>
          <w:rFonts w:eastAsia="Times New Roman" w:cs="Times New Roman"/>
          <w:szCs w:val="24"/>
        </w:rPr>
        <w:t xml:space="preserve">«ευρωπαϊκό σχέδιο». </w:t>
      </w:r>
    </w:p>
    <w:p w14:paraId="339699C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Δυστυχώς, ένα μήνυμα που στέλνει αυτή η κρίση στους Ιταλούς ψηφοφόρους είναι ότι δεν είναι υποχρεωμένο το κρατούν θεσμικό πλαίσιο ή </w:t>
      </w:r>
      <w:r>
        <w:rPr>
          <w:rFonts w:eastAsia="Times New Roman" w:cs="Times New Roman"/>
          <w:szCs w:val="24"/>
        </w:rPr>
        <w:t xml:space="preserve">το κατεστημένο να ακούσει τη λαϊκή ετυμηγορία. Είναι πικρό αυτό και είναι, επίσης, απότοκο μιας γενικότερης διαπίστωσης για το πώς διεξάγεται η πολιτική στις μέρες μας. </w:t>
      </w:r>
    </w:p>
    <w:p w14:paraId="339699C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Η πολιτική μπορεί να διεκδικεί ως πρώτο πυλώνα της και απόλυτο πυλώνα τη λαϊκή κυριαρχ</w:t>
      </w:r>
      <w:r>
        <w:rPr>
          <w:rFonts w:eastAsia="Times New Roman" w:cs="Times New Roman"/>
          <w:szCs w:val="24"/>
        </w:rPr>
        <w:t xml:space="preserve">ία και την ανεξαρτησία των κρατών, αλλά μόνο στο εσωτερικό της χώρας, σε εθνικό επίπεδο. Στην οικονομία, δυστυχώς, βλέπουμε τη συγκλονιστικού εύρους </w:t>
      </w:r>
      <w:r>
        <w:rPr>
          <w:rFonts w:eastAsia="Times New Roman" w:cs="Times New Roman"/>
          <w:szCs w:val="24"/>
        </w:rPr>
        <w:lastRenderedPageBreak/>
        <w:t>διασύνδεση των οικονομιών και την ταπείνωση των πρωτοβουλιών στο τοπικό επίπεδο. Έχουμε, δηλαδή, μια διαρκή</w:t>
      </w:r>
      <w:r>
        <w:rPr>
          <w:rFonts w:eastAsia="Times New Roman" w:cs="Times New Roman"/>
          <w:szCs w:val="24"/>
        </w:rPr>
        <w:t xml:space="preserve"> ασυμμετρία μεταξύ οικονομίας και πολιτικής, η οποία δυστυχώς στην Ευρώπη λαμβάνει ανορθολογικά χαρακτηριστικά. Η γνώμη και η άποψη και η βούληση, η εκφρασμένη των πολιτών, συχνά δεν λαμβάνεται υπ’ </w:t>
      </w:r>
      <w:proofErr w:type="spellStart"/>
      <w:r>
        <w:rPr>
          <w:rFonts w:eastAsia="Times New Roman" w:cs="Times New Roman"/>
          <w:szCs w:val="24"/>
        </w:rPr>
        <w:t>όψιν</w:t>
      </w:r>
      <w:proofErr w:type="spellEnd"/>
      <w:r>
        <w:rPr>
          <w:rFonts w:eastAsia="Times New Roman" w:cs="Times New Roman"/>
          <w:szCs w:val="24"/>
        </w:rPr>
        <w:t>, ιδιαίτερα μετά την εκδίπλωση του ευρωπαϊκού σχεδίου.</w:t>
      </w:r>
      <w:r>
        <w:rPr>
          <w:rFonts w:eastAsia="Times New Roman" w:cs="Times New Roman"/>
          <w:szCs w:val="24"/>
        </w:rPr>
        <w:t xml:space="preserve"> Θυμηθείτε πόσα δημοψηφίσματα και πόσες εκλογές έχουν γίνει τα τελευταία δεκαπέντε ή είκοσι χρόνια στην Ευρώπη σχετικά με το μέλλον του ευρωπαϊκού σχεδίου και δεν έχουν εισακουστεί. Και αυτό -περιγραφικά και μόνο μιλώντας, όχι αξιολογικά προς το παρόν- βλέ</w:t>
      </w:r>
      <w:r>
        <w:rPr>
          <w:rFonts w:eastAsia="Times New Roman" w:cs="Times New Roman"/>
          <w:szCs w:val="24"/>
        </w:rPr>
        <w:t>πουμε πώς μετατοπίζει το εκλογικό σώμα σε σκληρές στάσεις, ανορθολογικές, ακροδεξιές, ρατσιστικές, στάσεις οι οποίες εμπεριέχουν το μήνυμα για έναν περίκλειστο κόσμο και έναν κόσμο βίας προς τον διπλανό, ακόμη και τον συγκάτοικο.</w:t>
      </w:r>
    </w:p>
    <w:p w14:paraId="339699C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Είναι, επίσης, πολύ πρόχει</w:t>
      </w:r>
      <w:r>
        <w:rPr>
          <w:rFonts w:eastAsia="Times New Roman" w:cs="Times New Roman"/>
          <w:szCs w:val="24"/>
        </w:rPr>
        <w:t xml:space="preserve">ρο και πολύ επιπόλαιο και σε εμάς στην Ελλάδα που έχουμε περάσει μια οκταετή μεγάλη περιπέτεια, στο πλαίσιο της μεγάλης ευρωπαϊκής περιπέτειας, που η Ευρώπη μπήκε σε κρίση, που η Ευρωζώνη μπήκε σε κρίση και η </w:t>
      </w:r>
      <w:r>
        <w:rPr>
          <w:rFonts w:eastAsia="Times New Roman" w:cs="Times New Roman"/>
          <w:szCs w:val="24"/>
        </w:rPr>
        <w:lastRenderedPageBreak/>
        <w:t xml:space="preserve">Ελλάδα ήταν το πιο πονεμένο θύμα της, να δούμε </w:t>
      </w:r>
      <w:r>
        <w:rPr>
          <w:rFonts w:eastAsia="Times New Roman" w:cs="Times New Roman"/>
          <w:szCs w:val="24"/>
        </w:rPr>
        <w:t>για ποιους ανθρώπους μιλάμε και γιατ</w:t>
      </w:r>
      <w:r>
        <w:rPr>
          <w:rFonts w:eastAsia="Times New Roman" w:cs="Times New Roman"/>
          <w:szCs w:val="24"/>
        </w:rPr>
        <w:t>ί</w:t>
      </w:r>
      <w:r>
        <w:rPr>
          <w:rFonts w:eastAsia="Times New Roman" w:cs="Times New Roman"/>
          <w:szCs w:val="24"/>
        </w:rPr>
        <w:t xml:space="preserve"> και να δούμε, ακόμα, με ποιους όρους μπορούμε εμείς να βγάλουμε συμπεράσματα για το δικό μας μέλλον.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αυτό αφορά τη μεγάλη εικόνα. </w:t>
      </w:r>
    </w:p>
    <w:p w14:paraId="339699C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Στα δικά μας, θα ήθελα να κάνω μόνο δύο παρατηρήσεις σε μια αποστρο</w:t>
      </w:r>
      <w:r>
        <w:rPr>
          <w:rFonts w:eastAsia="Times New Roman" w:cs="Times New Roman"/>
          <w:szCs w:val="24"/>
        </w:rPr>
        <w:t>φή του κ. Λοβέρδου, ο οποίος κάνει κριτική σε μια Κυβέρνηση τριάμισι ετών, αλλά δεν έχουμε ακούσει κα</w:t>
      </w:r>
      <w:r>
        <w:rPr>
          <w:rFonts w:eastAsia="Times New Roman" w:cs="Times New Roman"/>
          <w:szCs w:val="24"/>
        </w:rPr>
        <w:t>μ</w:t>
      </w:r>
      <w:r>
        <w:rPr>
          <w:rFonts w:eastAsia="Times New Roman" w:cs="Times New Roman"/>
          <w:szCs w:val="24"/>
        </w:rPr>
        <w:t>μιά αυτοκριτική –και αυτό γεννά μια μελαγχολία- για το πώς κυβερνήθηκε η Ελλάδα τα τελευταία σαράντα χρόνια, για το πώς βρέθηκε χωρίς ένα</w:t>
      </w:r>
      <w:r>
        <w:rPr>
          <w:rFonts w:eastAsia="Times New Roman" w:cs="Times New Roman"/>
          <w:szCs w:val="24"/>
        </w:rPr>
        <w:t>ν</w:t>
      </w:r>
      <w:r>
        <w:rPr>
          <w:rFonts w:eastAsia="Times New Roman" w:cs="Times New Roman"/>
          <w:szCs w:val="24"/>
        </w:rPr>
        <w:t xml:space="preserve"> σύγχρονο, λειτουργικό και αποτελεσματικό τρόπο απονομής δικαιοσύνης.</w:t>
      </w:r>
    </w:p>
    <w:p w14:paraId="339699D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339699D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Για ένα λεπτό, κύριε Πρόεδρε, ζητώ την επιείκειά σας.</w:t>
      </w:r>
    </w:p>
    <w:p w14:paraId="339699D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Σήμερα που μιλάμε για αυτά τα πράγματα και για </w:t>
      </w:r>
      <w:r>
        <w:rPr>
          <w:rFonts w:eastAsia="Times New Roman" w:cs="Times New Roman"/>
          <w:szCs w:val="24"/>
        </w:rPr>
        <w:t xml:space="preserve">τον εκσυγχρονισμό του </w:t>
      </w:r>
      <w:r>
        <w:rPr>
          <w:rFonts w:eastAsia="Times New Roman" w:cs="Times New Roman"/>
          <w:szCs w:val="24"/>
        </w:rPr>
        <w:t>ε</w:t>
      </w:r>
      <w:r>
        <w:rPr>
          <w:rFonts w:eastAsia="Times New Roman" w:cs="Times New Roman"/>
          <w:szCs w:val="24"/>
        </w:rPr>
        <w:t xml:space="preserve">ταιρικού </w:t>
      </w:r>
      <w:r>
        <w:rPr>
          <w:rFonts w:eastAsia="Times New Roman" w:cs="Times New Roman"/>
          <w:szCs w:val="24"/>
        </w:rPr>
        <w:t>δ</w:t>
      </w:r>
      <w:r>
        <w:rPr>
          <w:rFonts w:eastAsia="Times New Roman" w:cs="Times New Roman"/>
          <w:szCs w:val="24"/>
        </w:rPr>
        <w:t xml:space="preserve">ικαίου, κυκλοφόρησε η έκθεση για την κατάσταση της </w:t>
      </w:r>
      <w:r>
        <w:rPr>
          <w:rFonts w:eastAsia="Times New Roman" w:cs="Times New Roman"/>
          <w:szCs w:val="24"/>
        </w:rPr>
        <w:t>δ</w:t>
      </w:r>
      <w:r>
        <w:rPr>
          <w:rFonts w:eastAsia="Times New Roman" w:cs="Times New Roman"/>
          <w:szCs w:val="24"/>
        </w:rPr>
        <w:t xml:space="preserve">ικαιοσύνης από την Ευρωπαϊκή Επιτροπή, στην οποία εξετάζεται ο χρόνος απονομής δικαιοσύνης σε αστικές </w:t>
      </w:r>
      <w:r>
        <w:rPr>
          <w:rFonts w:eastAsia="Times New Roman" w:cs="Times New Roman"/>
          <w:szCs w:val="24"/>
        </w:rPr>
        <w:lastRenderedPageBreak/>
        <w:t xml:space="preserve">και εμπορικές υποθέσεις. Με λύπη μας διαπιστώσαμε ότι η Ελλάδα είναι </w:t>
      </w:r>
      <w:r>
        <w:rPr>
          <w:rFonts w:eastAsia="Times New Roman" w:cs="Times New Roman"/>
          <w:szCs w:val="24"/>
        </w:rPr>
        <w:t xml:space="preserve">πρωταθλήτρια και σε πρώτο βαθμό και σε δεύτερο βαθμό στα δικαστήρια και οι χρόνοι απονομής στις αστικές και εμπορικές υποθέσεις είναι </w:t>
      </w:r>
      <w:proofErr w:type="spellStart"/>
      <w:r>
        <w:rPr>
          <w:rFonts w:eastAsia="Times New Roman" w:cs="Times New Roman"/>
          <w:szCs w:val="24"/>
        </w:rPr>
        <w:t>υπερτριπλάσιοι</w:t>
      </w:r>
      <w:proofErr w:type="spellEnd"/>
      <w:r>
        <w:rPr>
          <w:rFonts w:eastAsia="Times New Roman" w:cs="Times New Roman"/>
          <w:szCs w:val="24"/>
        </w:rPr>
        <w:t xml:space="preserve"> ή </w:t>
      </w:r>
      <w:proofErr w:type="spellStart"/>
      <w:r>
        <w:rPr>
          <w:rFonts w:eastAsia="Times New Roman" w:cs="Times New Roman"/>
          <w:szCs w:val="24"/>
        </w:rPr>
        <w:t>υπερπενταπλάσιοι</w:t>
      </w:r>
      <w:proofErr w:type="spellEnd"/>
      <w:r>
        <w:rPr>
          <w:rFonts w:eastAsia="Times New Roman" w:cs="Times New Roman"/>
          <w:szCs w:val="24"/>
        </w:rPr>
        <w:t xml:space="preserve"> από τον μέσο όρο στις άλλες ευρωπαϊκές χώρες.</w:t>
      </w:r>
    </w:p>
    <w:p w14:paraId="339699D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Όταν ζητούμε ανάπτυξη, όταν ζητούμε να προ</w:t>
      </w:r>
      <w:r>
        <w:rPr>
          <w:rFonts w:eastAsia="Times New Roman" w:cs="Times New Roman"/>
          <w:szCs w:val="24"/>
        </w:rPr>
        <w:t xml:space="preserve">σελκύσουμε τις ξένες επενδύσεις, όταν ζητούμε να ενθαρρύνουμε τον Έλληνα επιχειρηματία, τον Έλληνα επαγγελματία να επενδύσει </w:t>
      </w:r>
      <w:r>
        <w:rPr>
          <w:rFonts w:eastAsia="Times New Roman" w:cs="Times New Roman"/>
          <w:szCs w:val="24"/>
        </w:rPr>
        <w:t>σ</w:t>
      </w:r>
      <w:r>
        <w:rPr>
          <w:rFonts w:eastAsia="Times New Roman" w:cs="Times New Roman"/>
          <w:szCs w:val="24"/>
        </w:rPr>
        <w:t xml:space="preserve">την εργασία του, θα πρέπει να είμαστε σε θέση να του προσφέρουμε ένα περιβάλλον ασφάλειας και βεβαιότητας, χαμηλού ρίσκου, για να </w:t>
      </w:r>
      <w:r>
        <w:rPr>
          <w:rFonts w:eastAsia="Times New Roman" w:cs="Times New Roman"/>
          <w:szCs w:val="24"/>
        </w:rPr>
        <w:t>μπορεί να υπολογίσει τη δουλειά του, τέτοια που προσφέρουν και ο Βορράς και οι υπόλοιπες χώρες που προσελκύουν κατά κόρον τις επενδύσεις, και τις εγχώριες και τις ξένες.</w:t>
      </w:r>
    </w:p>
    <w:p w14:paraId="339699D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Κτηματολόγιο</w:t>
      </w:r>
      <w:r>
        <w:rPr>
          <w:rFonts w:eastAsia="Times New Roman" w:cs="Times New Roman"/>
          <w:szCs w:val="24"/>
        </w:rPr>
        <w:t>:</w:t>
      </w:r>
      <w:r>
        <w:rPr>
          <w:rFonts w:eastAsia="Times New Roman" w:cs="Times New Roman"/>
          <w:szCs w:val="24"/>
        </w:rPr>
        <w:t xml:space="preserve"> Δεν υπάρχει. Εδώ και είκοσι πέντε χρόνια προσπαθούμε και δεν έχει ολοκλη</w:t>
      </w:r>
      <w:r>
        <w:rPr>
          <w:rFonts w:eastAsia="Times New Roman" w:cs="Times New Roman"/>
          <w:szCs w:val="24"/>
        </w:rPr>
        <w:t xml:space="preserve">ρωθεί. Το Δασολόγιο άρχισε με αυτή την Κυβέρνηση και προχωρά. Δεν υπάρχουν στα αστικά, διοικητικά και εμπορικά δικαστήρια, σ’ αυτές τις υποθέσεις, χρόνοι που να εξασφαλίζουν στον οποιονδήποτε πολίτη ή επιχειρηματία ότι θα μπει σε μια </w:t>
      </w:r>
      <w:r>
        <w:rPr>
          <w:rFonts w:eastAsia="Times New Roman" w:cs="Times New Roman"/>
          <w:szCs w:val="24"/>
        </w:rPr>
        <w:lastRenderedPageBreak/>
        <w:t>δικαστική διαδικασία κ</w:t>
      </w:r>
      <w:r>
        <w:rPr>
          <w:rFonts w:eastAsia="Times New Roman" w:cs="Times New Roman"/>
          <w:szCs w:val="24"/>
        </w:rPr>
        <w:t xml:space="preserve">αι θα βγει προτού να έχει γεράσει ή να έχει καταστραφεί οικονομικά. </w:t>
      </w:r>
    </w:p>
    <w:p w14:paraId="339699D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Δεν υπάρχουν ολοκληρωμένα και ειδικά χωροταξικά</w:t>
      </w:r>
      <w:r w:rsidRPr="00FE24C7">
        <w:rPr>
          <w:rFonts w:eastAsia="Times New Roman" w:cs="Times New Roman"/>
          <w:szCs w:val="24"/>
        </w:rPr>
        <w:t xml:space="preserve"> </w:t>
      </w:r>
      <w:r>
        <w:rPr>
          <w:rFonts w:eastAsia="Times New Roman" w:cs="Times New Roman"/>
          <w:szCs w:val="24"/>
        </w:rPr>
        <w:t>πλαίσια. Ξεκινούν τώρα τα κλαδικά. Δεν υπάρχει μια διοίκηση</w:t>
      </w:r>
      <w:r w:rsidRPr="00FE24C7">
        <w:rPr>
          <w:rFonts w:eastAsia="Times New Roman" w:cs="Times New Roman"/>
          <w:szCs w:val="24"/>
        </w:rPr>
        <w:t>,</w:t>
      </w:r>
      <w:r>
        <w:rPr>
          <w:rFonts w:eastAsia="Times New Roman" w:cs="Times New Roman"/>
          <w:szCs w:val="24"/>
        </w:rPr>
        <w:t xml:space="preserve"> που να είναι εναρμονισμένη με τις ανάγκες της κοινωνίας και της οικονομίας. Επ</w:t>
      </w:r>
      <w:r>
        <w:rPr>
          <w:rFonts w:eastAsia="Times New Roman" w:cs="Times New Roman"/>
          <w:szCs w:val="24"/>
        </w:rPr>
        <w:t xml:space="preserve">ιπλέον δεν υπάρχει </w:t>
      </w:r>
      <w:r w:rsidRPr="00FE24C7">
        <w:rPr>
          <w:rFonts w:eastAsia="Times New Roman" w:cs="Times New Roman"/>
          <w:szCs w:val="24"/>
        </w:rPr>
        <w:t>-</w:t>
      </w:r>
      <w:r>
        <w:rPr>
          <w:rFonts w:eastAsia="Times New Roman" w:cs="Times New Roman"/>
          <w:szCs w:val="24"/>
        </w:rPr>
        <w:t>και αυτό είναι μία πρόκληση και για τη δική μας Κυβέρνηση</w:t>
      </w:r>
      <w:r w:rsidRPr="00FE24C7">
        <w:rPr>
          <w:rFonts w:eastAsia="Times New Roman" w:cs="Times New Roman"/>
          <w:szCs w:val="24"/>
        </w:rPr>
        <w:t>-</w:t>
      </w:r>
      <w:r>
        <w:rPr>
          <w:rFonts w:eastAsia="Times New Roman" w:cs="Times New Roman"/>
          <w:szCs w:val="24"/>
        </w:rPr>
        <w:t xml:space="preserve"> ένα φορολογικό σύστημα απλό, σαφές και λειτουργικό</w:t>
      </w:r>
      <w:r w:rsidRPr="00FE24C7">
        <w:rPr>
          <w:rFonts w:eastAsia="Times New Roman" w:cs="Times New Roman"/>
          <w:szCs w:val="24"/>
        </w:rPr>
        <w:t>,</w:t>
      </w:r>
      <w:r>
        <w:rPr>
          <w:rFonts w:eastAsia="Times New Roman" w:cs="Times New Roman"/>
          <w:szCs w:val="24"/>
        </w:rPr>
        <w:t xml:space="preserve"> που θα βοηθά τους πολίτες και τις επιχειρήσεις. </w:t>
      </w:r>
    </w:p>
    <w:p w14:paraId="339699D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Αυτά θα έπρεπε να έχουν γίνει τις περασμένες δεκαετίες, ήδη από τη δεκαετία </w:t>
      </w:r>
      <w:r>
        <w:rPr>
          <w:rFonts w:eastAsia="Times New Roman" w:cs="Times New Roman"/>
          <w:szCs w:val="24"/>
        </w:rPr>
        <w:t xml:space="preserve">του </w:t>
      </w:r>
      <w:r>
        <w:rPr>
          <w:rFonts w:eastAsia="Times New Roman" w:cs="Times New Roman"/>
          <w:szCs w:val="24"/>
        </w:rPr>
        <w:t>’</w:t>
      </w:r>
      <w:r>
        <w:rPr>
          <w:rFonts w:eastAsia="Times New Roman" w:cs="Times New Roman"/>
          <w:szCs w:val="24"/>
        </w:rPr>
        <w:t xml:space="preserve">90, όταν μπαίναμε στη Νομισματική Ένωση </w:t>
      </w:r>
      <w:r w:rsidRPr="00F331DF">
        <w:rPr>
          <w:rFonts w:eastAsia="Times New Roman"/>
          <w:bCs/>
        </w:rPr>
        <w:t>και</w:t>
      </w:r>
      <w:r>
        <w:rPr>
          <w:rFonts w:eastAsia="Times New Roman" w:cs="Times New Roman"/>
          <w:szCs w:val="24"/>
        </w:rPr>
        <w:t xml:space="preserve"> στην κούρσα της σύγκλισης με τους ευρωπαϊκούς μέσους όρους. Ατυχήσαμε. Απέχουμε πολύ πια από τον ευρωπαϊκό μέσο όρο. Έχουμε χάσει την κούρσα της σύγκλισης. Πρέπει να ξαναμπούμε σε αυτή. </w:t>
      </w:r>
    </w:p>
    <w:p w14:paraId="339699D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Χρέος όλης της πολιτ</w:t>
      </w:r>
      <w:r>
        <w:rPr>
          <w:rFonts w:eastAsia="Times New Roman" w:cs="Times New Roman"/>
          <w:szCs w:val="24"/>
        </w:rPr>
        <w:t xml:space="preserve">ικής τάξης και όλων των πολιτικών δυνάμεων είναι να μιλήσουν με παρρησία και τόλμη και με λόγια που μπορεί να πονούν ορισμένες </w:t>
      </w:r>
      <w:proofErr w:type="spellStart"/>
      <w:r>
        <w:rPr>
          <w:rFonts w:eastAsia="Times New Roman" w:cs="Times New Roman"/>
          <w:szCs w:val="24"/>
        </w:rPr>
        <w:t>μειοψηφίες</w:t>
      </w:r>
      <w:proofErr w:type="spellEnd"/>
      <w:r>
        <w:rPr>
          <w:rFonts w:eastAsia="Times New Roman" w:cs="Times New Roman"/>
          <w:szCs w:val="24"/>
        </w:rPr>
        <w:t xml:space="preserve">, από αυτές που δεν προσφέρουν στην ανάπτυξη του τόπου. Πρέπει να φτιάξουμε μία </w:t>
      </w:r>
      <w:r>
        <w:rPr>
          <w:rFonts w:eastAsia="Times New Roman" w:cs="Times New Roman"/>
          <w:szCs w:val="24"/>
        </w:rPr>
        <w:lastRenderedPageBreak/>
        <w:t>άλλη διοίκηση, ένα άλλο σύστημα απονομή</w:t>
      </w:r>
      <w:r>
        <w:rPr>
          <w:rFonts w:eastAsia="Times New Roman" w:cs="Times New Roman"/>
          <w:szCs w:val="24"/>
        </w:rPr>
        <w:t>ς δικαιοσύνης και έναν παραγωγικό ιστό που θα επιβραβεύει την ποιότητα, την τιμιότητα και την προσφορά στο κοινωνικό σύνολο.</w:t>
      </w:r>
    </w:p>
    <w:p w14:paraId="339699D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339699D9"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sidRPr="007D0552">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339699DA"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τους εισηγητ</w:t>
      </w:r>
      <w:r>
        <w:rPr>
          <w:rFonts w:eastAsia="Times New Roman" w:cs="Times New Roman"/>
          <w:szCs w:val="24"/>
        </w:rPr>
        <w:t xml:space="preserve">ές και </w:t>
      </w:r>
      <w:r>
        <w:rPr>
          <w:rFonts w:eastAsia="Times New Roman" w:cs="Times New Roman"/>
          <w:szCs w:val="24"/>
        </w:rPr>
        <w:t xml:space="preserve">τους </w:t>
      </w:r>
      <w:r>
        <w:rPr>
          <w:rFonts w:eastAsia="Times New Roman" w:cs="Times New Roman"/>
          <w:szCs w:val="24"/>
        </w:rPr>
        <w:t xml:space="preserve">ειδικούς αγορητές έχουν ζητήσει τον λόγο για ένα λεπτό ο κ. </w:t>
      </w:r>
      <w:proofErr w:type="spellStart"/>
      <w:r>
        <w:rPr>
          <w:rFonts w:eastAsia="Times New Roman" w:cs="Times New Roman"/>
          <w:szCs w:val="24"/>
        </w:rPr>
        <w:t>Μεϊκόπουλος</w:t>
      </w:r>
      <w:proofErr w:type="spellEnd"/>
      <w:r>
        <w:rPr>
          <w:rFonts w:eastAsia="Times New Roman" w:cs="Times New Roman"/>
          <w:szCs w:val="24"/>
        </w:rPr>
        <w:t xml:space="preserve">, ο κ. Αθανασίου και ο κ. </w:t>
      </w:r>
      <w:proofErr w:type="spellStart"/>
      <w:r>
        <w:rPr>
          <w:rFonts w:eastAsia="Times New Roman" w:cs="Times New Roman"/>
          <w:szCs w:val="24"/>
        </w:rPr>
        <w:t>Αμυράς</w:t>
      </w:r>
      <w:proofErr w:type="spellEnd"/>
      <w:r>
        <w:rPr>
          <w:rFonts w:eastAsia="Times New Roman" w:cs="Times New Roman"/>
          <w:szCs w:val="24"/>
        </w:rPr>
        <w:t xml:space="preserve"> και για πέντε λεπτά ο κ. Καρράς. Θα πάμε με τη σειρά. </w:t>
      </w:r>
    </w:p>
    <w:p w14:paraId="339699DB"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Μεϊκόπουλε</w:t>
      </w:r>
      <w:proofErr w:type="spellEnd"/>
      <w:r>
        <w:rPr>
          <w:rFonts w:eastAsia="Times New Roman" w:cs="Times New Roman"/>
          <w:szCs w:val="24"/>
        </w:rPr>
        <w:t>, έχετε τον λόγο.</w:t>
      </w:r>
    </w:p>
    <w:p w14:paraId="339699DC"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Ευχαριστώ πολύ, κύριε Πρόεδ</w:t>
      </w:r>
      <w:r>
        <w:rPr>
          <w:rFonts w:eastAsia="Times New Roman" w:cs="Times New Roman"/>
          <w:szCs w:val="24"/>
        </w:rPr>
        <w:t>ρε.</w:t>
      </w:r>
    </w:p>
    <w:p w14:paraId="339699DD"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Θα είμαι πάρα πολύ σύντομος. Νομίζω ότι οφείλουμε να χαιρετίσουμε, ως πολιτικό σύστημα, το κοινό έδαφος που διαμορφώθηκε και κατά τη διάρκεια των συνεδριάσεων στην </w:t>
      </w:r>
      <w:r>
        <w:rPr>
          <w:rFonts w:eastAsia="Times New Roman" w:cs="Times New Roman"/>
          <w:szCs w:val="24"/>
        </w:rPr>
        <w:t>ε</w:t>
      </w:r>
      <w:r>
        <w:rPr>
          <w:rFonts w:eastAsia="Times New Roman" w:cs="Times New Roman"/>
          <w:szCs w:val="24"/>
        </w:rPr>
        <w:t xml:space="preserve">πιτροπή, αλλά και στη σημερινή </w:t>
      </w:r>
      <w:r w:rsidRPr="003E4B1D">
        <w:rPr>
          <w:rFonts w:eastAsia="Times New Roman"/>
          <w:szCs w:val="24"/>
        </w:rPr>
        <w:t>συζήτηση</w:t>
      </w:r>
      <w:r>
        <w:rPr>
          <w:rFonts w:eastAsia="Times New Roman" w:cs="Times New Roman"/>
          <w:szCs w:val="24"/>
        </w:rPr>
        <w:t xml:space="preserve"> στην Ολομέλεια. Η πλειοψηφία αποδέχθηκε ότι το νομοσχέδιο κινείται προς τη θετική κατεύθυνση. </w:t>
      </w:r>
    </w:p>
    <w:p w14:paraId="339699DE"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Θεωρώ, επίσης, ότι θα πρέπει να χαιρετίσουμε το γεγονός ότι υπό τη μορφή των δέκα περίπου νομοτεχνικών βελτιώσεων ενσωματώθηκαν αρκετές από τις παρατηρήσεις της</w:t>
      </w:r>
      <w:r>
        <w:rPr>
          <w:rFonts w:eastAsia="Times New Roman" w:cs="Times New Roman"/>
          <w:szCs w:val="24"/>
        </w:rPr>
        <w:t xml:space="preserve"> Αντιπολίτευσης. </w:t>
      </w:r>
    </w:p>
    <w:p w14:paraId="339699DF"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Νομίζω, λοιπόν, ότι σε καίρια ζητήματα, που αφορούν ειδικά την ελληνική επιχειρηματικότητα και την ελληνική οικονομία, διαμορφώθηκε με το εν λόγω νομοσχέδιο μια κοινή συμπεριφορά, κάτι που είναι θετικό.</w:t>
      </w:r>
    </w:p>
    <w:p w14:paraId="339699E0"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39699E1"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sidRPr="007D0552">
        <w:rPr>
          <w:rFonts w:eastAsia="Times New Roman" w:cs="Times New Roman"/>
          <w:b/>
          <w:szCs w:val="24"/>
        </w:rPr>
        <w:t>ΠΡΟΕΔΡΕΥΩΝ (Σπυρίδω</w:t>
      </w:r>
      <w:r w:rsidRPr="007D0552">
        <w:rPr>
          <w:rFonts w:eastAsia="Times New Roman" w:cs="Times New Roman"/>
          <w:b/>
          <w:szCs w:val="24"/>
        </w:rPr>
        <w:t xml:space="preserve">ν Λυκούδης): </w:t>
      </w:r>
      <w:r>
        <w:rPr>
          <w:rFonts w:eastAsia="Times New Roman" w:cs="Times New Roman"/>
          <w:szCs w:val="24"/>
        </w:rPr>
        <w:t>Ευχαριστώ, κύριε συνάδελφε.</w:t>
      </w:r>
    </w:p>
    <w:p w14:paraId="339699E2"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Κύριε Αθανασίου, έχετε τον λόγο.</w:t>
      </w:r>
    </w:p>
    <w:p w14:paraId="339699E3"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Ευχαριστώ, κύριε Πρόεδρε. </w:t>
      </w:r>
    </w:p>
    <w:p w14:paraId="339699E4"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Κατ’ αρχάς, θα ήθελα να ξεκαθαρίσω κάτι </w:t>
      </w:r>
      <w:r>
        <w:rPr>
          <w:rFonts w:eastAsia="Times New Roman" w:cs="Times New Roman"/>
          <w:szCs w:val="24"/>
        </w:rPr>
        <w:t xml:space="preserve">που </w:t>
      </w:r>
      <w:r>
        <w:rPr>
          <w:rFonts w:eastAsia="Times New Roman" w:cs="Times New Roman"/>
          <w:szCs w:val="24"/>
        </w:rPr>
        <w:t xml:space="preserve">ειπώθηκε κατά κόρον στη Βουλή, κύριε Πρόεδρε. Σχετικά με το θέμα της ονομασίας της </w:t>
      </w:r>
      <w:r>
        <w:rPr>
          <w:rFonts w:eastAsia="Times New Roman" w:cs="Times New Roman"/>
          <w:szCs w:val="24"/>
          <w:lang w:val="en-US"/>
        </w:rPr>
        <w:t>FYROM</w:t>
      </w:r>
      <w:r>
        <w:rPr>
          <w:rFonts w:eastAsia="Times New Roman" w:cs="Times New Roman"/>
          <w:szCs w:val="24"/>
        </w:rPr>
        <w:t>,</w:t>
      </w:r>
      <w:r>
        <w:rPr>
          <w:rFonts w:eastAsia="Times New Roman" w:cs="Times New Roman"/>
          <w:szCs w:val="24"/>
        </w:rPr>
        <w:t xml:space="preserve"> το όνομα «Μακεδονία» για τη Νέα Δημοκρατία, όπως κατ’ επανάληψη έχει πει ο Πρόεδρός της, ο Κυριάκος Μητσοτάκης, είναι αδιαπραγμάτευτο. Μάλιστα, ζητάμε κατ’ επανάληψη να υπάρχει και </w:t>
      </w:r>
      <w:r>
        <w:rPr>
          <w:rFonts w:eastAsia="Times New Roman" w:cs="Times New Roman"/>
          <w:szCs w:val="24"/>
        </w:rPr>
        <w:lastRenderedPageBreak/>
        <w:t>Α</w:t>
      </w:r>
      <w:r>
        <w:rPr>
          <w:rFonts w:eastAsia="Times New Roman" w:cs="Times New Roman"/>
          <w:szCs w:val="24"/>
        </w:rPr>
        <w:t>ναθεώρηση του Συντάγματος και ενδεχομένως η οποιαδήποτε συμφωνία να περιβ</w:t>
      </w:r>
      <w:r>
        <w:rPr>
          <w:rFonts w:eastAsia="Times New Roman" w:cs="Times New Roman"/>
          <w:szCs w:val="24"/>
        </w:rPr>
        <w:t xml:space="preserve">ληθεί τον τύπο μιας διεθνούς συμβάσεως. </w:t>
      </w:r>
    </w:p>
    <w:p w14:paraId="339699E5"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Όσον αφορά τον συνάδελφο, ο οποίος είπε: «Γιατί συζητάμε τώρα για τη </w:t>
      </w:r>
      <w:r w:rsidRPr="00D6279A">
        <w:rPr>
          <w:rFonts w:eastAsia="Times New Roman" w:cs="Times New Roman"/>
          <w:szCs w:val="24"/>
        </w:rPr>
        <w:t>“</w:t>
      </w:r>
      <w:r>
        <w:rPr>
          <w:rFonts w:eastAsia="Times New Roman" w:cs="Times New Roman"/>
          <w:szCs w:val="24"/>
        </w:rPr>
        <w:t>Μακεδονία</w:t>
      </w:r>
      <w:r w:rsidRPr="00D6279A">
        <w:rPr>
          <w:rFonts w:eastAsia="Times New Roman" w:cs="Times New Roman"/>
          <w:szCs w:val="24"/>
        </w:rPr>
        <w:t>”</w:t>
      </w:r>
      <w:r>
        <w:rPr>
          <w:rFonts w:eastAsia="Times New Roman" w:cs="Times New Roman"/>
          <w:szCs w:val="24"/>
        </w:rPr>
        <w:t xml:space="preserve">, αφού έχει καθιερωθεί το όνομα;», αντιστρέφω το ερώτημα και λέω: Αν έχει καθιερωθεί, γιατί το συζητάμε; </w:t>
      </w:r>
    </w:p>
    <w:p w14:paraId="339699E6"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είναι ένα ζήτημα ανοικτό, για το οποίο πιέζουν και οι Σκοπιανοί, αλλά και μερικοί σύμμαχοί μας. Βεβαίως, είπα ότι η θέση της Νέας Δημοκρατίας είναι αυτή που ξεκαθάρισα.</w:t>
      </w:r>
    </w:p>
    <w:p w14:paraId="339699E7"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39699E8"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w:t>
      </w:r>
      <w:r>
        <w:rPr>
          <w:rFonts w:eastAsia="Times New Roman" w:cs="Times New Roman"/>
          <w:szCs w:val="24"/>
        </w:rPr>
        <w:t xml:space="preserve">ριε Πρόεδρε, τελειώνω σε μισό λεπτό. </w:t>
      </w:r>
    </w:p>
    <w:p w14:paraId="339699E9"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Τώρα, όσον αφορά το θέμα που ανέφερε ο κ. </w:t>
      </w:r>
      <w:proofErr w:type="spellStart"/>
      <w:r>
        <w:rPr>
          <w:rFonts w:eastAsia="Times New Roman" w:cs="Times New Roman"/>
          <w:szCs w:val="24"/>
        </w:rPr>
        <w:t>Ξυδάκης</w:t>
      </w:r>
      <w:proofErr w:type="spellEnd"/>
      <w:r>
        <w:rPr>
          <w:rFonts w:eastAsia="Times New Roman" w:cs="Times New Roman"/>
          <w:szCs w:val="24"/>
        </w:rPr>
        <w:t xml:space="preserve">, θα συμφωνήσω μαζί του, ότι πράγματι δεν είμαστε περήφανοι για την απονομή της δικαιοσύνης με τους ρυθμούς που πάει. </w:t>
      </w:r>
    </w:p>
    <w:p w14:paraId="339699EA"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Όλες οι Κυβερνήσεις έχουν καταβάλει μεγάλες προσπά</w:t>
      </w:r>
      <w:r>
        <w:rPr>
          <w:rFonts w:eastAsia="Times New Roman" w:cs="Times New Roman"/>
          <w:szCs w:val="24"/>
        </w:rPr>
        <w:t xml:space="preserve">θειες για την επιτάχυνση της απονομής της δικαιοσύνης. Με τις τροποποιήσεις που είχα την τιμή να εισηγηθώ τότε στη Βουλή, όσον αφορά την ποινική δικαιοσύνη, έχουμε μία επιτάχυνση. Η πολιτική και η διοικητική δικαιοσύνη ακόμη καθυστερούν. </w:t>
      </w:r>
    </w:p>
    <w:p w14:paraId="339699EB"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Δεν έχουν συνειδη</w:t>
      </w:r>
      <w:r>
        <w:rPr>
          <w:rFonts w:eastAsia="Times New Roman" w:cs="Times New Roman"/>
          <w:szCs w:val="24"/>
        </w:rPr>
        <w:t>τοποιήσει οι Έλληνες, νομικοί και πολίτες, ότι οι εναλλακτικές μορφές απονομής δικαιοσύνης είναι οι πλέον ενδεδειγμένες. Δεν έχει προχωρήσει η διαιτησία. Αυτά είναι ζητήματα που μπορούμε να θίξουμε σε μια άλλη συζήτηση. Πάντως, επί της αρχής συμφωνώ ότι πρ</w:t>
      </w:r>
      <w:r>
        <w:rPr>
          <w:rFonts w:eastAsia="Times New Roman" w:cs="Times New Roman"/>
          <w:szCs w:val="24"/>
        </w:rPr>
        <w:t xml:space="preserve">άγματι χρειάζονται παρεμβάσεις. </w:t>
      </w:r>
    </w:p>
    <w:p w14:paraId="339699EC"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Τώρα θα ήθελα να πω κάτι, κύριε Πρόεδρε, για την πορεία της οικονομίας και το μνημόνιο, διότι αναφέρθηκε σχετικώς ο Αντιπρόεδρος της Κυβέρνησης, ο κ. Δραγασάκης. </w:t>
      </w:r>
    </w:p>
    <w:p w14:paraId="339699ED"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Πρέπει να ξεκαθαρίσουμε το εξής</w:t>
      </w:r>
      <w:r>
        <w:rPr>
          <w:rFonts w:eastAsia="Times New Roman" w:cs="Times New Roman"/>
          <w:szCs w:val="24"/>
        </w:rPr>
        <w:t>:</w:t>
      </w:r>
      <w:r>
        <w:rPr>
          <w:rFonts w:eastAsia="Times New Roman" w:cs="Times New Roman"/>
          <w:szCs w:val="24"/>
        </w:rPr>
        <w:t xml:space="preserve"> Ακούστε, οι σημαντικές αποφ</w:t>
      </w:r>
      <w:r>
        <w:rPr>
          <w:rFonts w:eastAsia="Times New Roman" w:cs="Times New Roman"/>
          <w:szCs w:val="24"/>
        </w:rPr>
        <w:t>άσεις για το ελληνικό πρόγραμμα της ελάφρυνσης του χρέους θα ληφθούν την τελευταία στιγμή. Αυτό έχει ξεκαθαριστεί.</w:t>
      </w:r>
    </w:p>
    <w:p w14:paraId="339699EE" w14:textId="77777777" w:rsidR="000A42A9" w:rsidRDefault="00013445">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Μάλιστα, όπως είδατε την Πέμπτη, στο </w:t>
      </w:r>
      <w:proofErr w:type="spellStart"/>
      <w:r>
        <w:rPr>
          <w:rFonts w:eastAsia="Times New Roman" w:cs="Times New Roman"/>
          <w:szCs w:val="24"/>
          <w:lang w:val="en-US"/>
        </w:rPr>
        <w:t>Eurogroup</w:t>
      </w:r>
      <w:proofErr w:type="spellEnd"/>
      <w:r>
        <w:rPr>
          <w:rFonts w:eastAsia="Times New Roman" w:cs="Times New Roman"/>
          <w:szCs w:val="24"/>
        </w:rPr>
        <w:t>, στη συζήτηση που γινόταν μεταξύ του Διεθνούς Νομισματικού Ταμείου αφ</w:t>
      </w:r>
      <w:r w:rsidRPr="00691DB7">
        <w:rPr>
          <w:rFonts w:eastAsia="Times New Roman" w:cs="Times New Roman"/>
          <w:szCs w:val="24"/>
        </w:rPr>
        <w:t xml:space="preserve">’ </w:t>
      </w:r>
      <w:r>
        <w:rPr>
          <w:rFonts w:eastAsia="Times New Roman" w:cs="Times New Roman"/>
          <w:szCs w:val="24"/>
        </w:rPr>
        <w:t xml:space="preserve">ενός και του Βερολίνου </w:t>
      </w:r>
      <w:r>
        <w:rPr>
          <w:rFonts w:eastAsia="Times New Roman" w:cs="Times New Roman"/>
          <w:szCs w:val="24"/>
        </w:rPr>
        <w:t>αφ</w:t>
      </w:r>
      <w:r w:rsidRPr="00691DB7">
        <w:rPr>
          <w:rFonts w:eastAsia="Times New Roman" w:cs="Times New Roman"/>
          <w:szCs w:val="24"/>
        </w:rPr>
        <w:t xml:space="preserve">’ </w:t>
      </w:r>
      <w:r>
        <w:rPr>
          <w:rFonts w:eastAsia="Times New Roman" w:cs="Times New Roman"/>
          <w:szCs w:val="24"/>
        </w:rPr>
        <w:t>ετέρου</w:t>
      </w:r>
      <w:r w:rsidRPr="00691DB7">
        <w:rPr>
          <w:rFonts w:eastAsia="Times New Roman" w:cs="Times New Roman"/>
          <w:szCs w:val="24"/>
        </w:rPr>
        <w:t>,</w:t>
      </w:r>
      <w:r>
        <w:rPr>
          <w:rFonts w:eastAsia="Times New Roman" w:cs="Times New Roman"/>
          <w:szCs w:val="24"/>
        </w:rPr>
        <w:t xml:space="preserve"> δεν έγινε κα</w:t>
      </w:r>
      <w:r>
        <w:rPr>
          <w:rFonts w:eastAsia="Times New Roman" w:cs="Times New Roman"/>
          <w:szCs w:val="24"/>
        </w:rPr>
        <w:t>μ</w:t>
      </w:r>
      <w:r>
        <w:rPr>
          <w:rFonts w:eastAsia="Times New Roman" w:cs="Times New Roman"/>
          <w:szCs w:val="24"/>
        </w:rPr>
        <w:t>μία αναφορά στο ποια μέτρα θα ληφθούν για την ελάφρυνση του χρέους.</w:t>
      </w:r>
    </w:p>
    <w:p w14:paraId="339699E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Τώρα, είπε ότι βγαίνουμε από το τρίτο μνημόνιο. Ναι, τα μέτρα</w:t>
      </w:r>
      <w:r>
        <w:rPr>
          <w:rFonts w:eastAsia="Times New Roman" w:cs="Times New Roman"/>
          <w:szCs w:val="24"/>
        </w:rPr>
        <w:t>,</w:t>
      </w:r>
      <w:r>
        <w:rPr>
          <w:rFonts w:eastAsia="Times New Roman" w:cs="Times New Roman"/>
          <w:szCs w:val="24"/>
        </w:rPr>
        <w:t xml:space="preserve"> όμως, τα οποία ελήφθησαν δεν είναι τίποτε άλλο παρά ένα τέταρτο μνημόνιο. Εμείς λέμε ότι είναι ένα κ</w:t>
      </w:r>
      <w:r>
        <w:rPr>
          <w:rFonts w:eastAsia="Times New Roman" w:cs="Times New Roman"/>
          <w:szCs w:val="24"/>
        </w:rPr>
        <w:t>ρυμμένο μνημόνιο. Εσείς το ονομάζετε «συμπληρωματικό μνημόνιο». Διότι</w:t>
      </w:r>
      <w:r>
        <w:rPr>
          <w:rFonts w:eastAsia="Times New Roman" w:cs="Times New Roman"/>
          <w:szCs w:val="24"/>
        </w:rPr>
        <w:t>,</w:t>
      </w:r>
      <w:r>
        <w:rPr>
          <w:rFonts w:eastAsia="Times New Roman" w:cs="Times New Roman"/>
          <w:szCs w:val="24"/>
        </w:rPr>
        <w:t xml:space="preserve"> εάν δεν είναι μνημόνιο, τι είναι οι περικοπές των συντάξεων, η κατάργηση του μειωμένου ΦΠΑ στα νησιά μας, η μείωση του αφορολόγητου, η εξαφάνιση του ΕΚΑΣ; Εν πάση </w:t>
      </w:r>
      <w:proofErr w:type="spellStart"/>
      <w:r>
        <w:rPr>
          <w:rFonts w:eastAsia="Times New Roman" w:cs="Times New Roman"/>
          <w:szCs w:val="24"/>
        </w:rPr>
        <w:t>περιπτώσει</w:t>
      </w:r>
      <w:proofErr w:type="spellEnd"/>
      <w:r>
        <w:rPr>
          <w:rFonts w:eastAsia="Times New Roman" w:cs="Times New Roman"/>
          <w:szCs w:val="24"/>
        </w:rPr>
        <w:t>, πού πήγε η</w:t>
      </w:r>
      <w:r>
        <w:rPr>
          <w:rFonts w:eastAsia="Times New Roman" w:cs="Times New Roman"/>
          <w:szCs w:val="24"/>
        </w:rPr>
        <w:t xml:space="preserve"> κόκκινη γραμμή την οποία είχε θέσει ο κ. Τσίπρας τον Δεκέμβριο του 2015, λέγοντας «βάλαμε κόκκινη γραμμή στις συντάξεις»; Αυτά</w:t>
      </w:r>
      <w:r>
        <w:rPr>
          <w:rFonts w:eastAsia="Times New Roman" w:cs="Times New Roman"/>
          <w:szCs w:val="24"/>
        </w:rPr>
        <w:t>,</w:t>
      </w:r>
      <w:r>
        <w:rPr>
          <w:rFonts w:eastAsia="Times New Roman" w:cs="Times New Roman"/>
          <w:szCs w:val="24"/>
        </w:rPr>
        <w:t xml:space="preserve"> για να ξεκαθαρίσουμε τα θέματα. </w:t>
      </w:r>
    </w:p>
    <w:p w14:paraId="339699F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Κύριε Πρόεδρε, όσον αφορά τις νομοτεχνικές βελτιώσεις που κατέθεσε ο κύριος Υπουργός, πρέπει ν</w:t>
      </w:r>
      <w:r>
        <w:rPr>
          <w:rFonts w:eastAsia="Times New Roman" w:cs="Times New Roman"/>
          <w:szCs w:val="24"/>
        </w:rPr>
        <w:t xml:space="preserve">α πω ότι δεν μας έχουν συνηθίσει πολύ οι Υπουργοί να εμβαθύνουν στις παρατηρήσεις που έκαναν τα μέλη της </w:t>
      </w:r>
      <w:r>
        <w:rPr>
          <w:rFonts w:eastAsia="Times New Roman" w:cs="Times New Roman"/>
          <w:szCs w:val="24"/>
        </w:rPr>
        <w:t>ε</w:t>
      </w:r>
      <w:r>
        <w:rPr>
          <w:rFonts w:eastAsia="Times New Roman" w:cs="Times New Roman"/>
          <w:szCs w:val="24"/>
        </w:rPr>
        <w:t xml:space="preserve">πιτροπής στην αρμόδια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lastRenderedPageBreak/>
        <w:t>Αυτό είναι στα θετικά και το πιστώνουμε στον κύριο Υπουργό, ο οποίος πράγματι είδε σε βάθος τις προτάσεις που κάναμε κ</w:t>
      </w:r>
      <w:r>
        <w:rPr>
          <w:rFonts w:eastAsia="Times New Roman" w:cs="Times New Roman"/>
          <w:szCs w:val="24"/>
        </w:rPr>
        <w:t>αι ήρθαν πράγματι σωστές νομοτεχνικές βελτιώσεις, οι οποίες άλλαξαν και τη θέση των κομμάτων σε πάρα πολλά άρθρα</w:t>
      </w:r>
      <w:r>
        <w:rPr>
          <w:rFonts w:eastAsia="Times New Roman" w:cs="Times New Roman"/>
          <w:szCs w:val="24"/>
        </w:rPr>
        <w:t>,</w:t>
      </w:r>
      <w:r>
        <w:rPr>
          <w:rFonts w:eastAsia="Times New Roman" w:cs="Times New Roman"/>
          <w:szCs w:val="24"/>
        </w:rPr>
        <w:t xml:space="preserve"> τα οποία και θα υπερψηφίσουμε. Μακάρι, κύριε Υπουργέ, να σας μιμούνται όλοι. Αναφέρομαι γενικώς και διακριτικά. </w:t>
      </w:r>
    </w:p>
    <w:p w14:paraId="339699F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να σταθώ μόνο σε μία τρο</w:t>
      </w:r>
      <w:r>
        <w:rPr>
          <w:rFonts w:eastAsia="Times New Roman" w:cs="Times New Roman"/>
          <w:szCs w:val="24"/>
        </w:rPr>
        <w:t>πολογία, γιατί τα άλλα τα έχω συζητήσει και τα έχω πει στην κυρίως ομιλία μου, κύριε Πρόεδρε. Θα αναφερθώ στην τροπολογία με γενικό αριθμό 1584 και ειδικό αριθμό 30, η οποία δίνει τη δυνατότητα να εξοφλούνται από τον κρατικό προϋπολογισμό κατά παρέκκλιση κ</w:t>
      </w:r>
      <w:r>
        <w:rPr>
          <w:rFonts w:eastAsia="Times New Roman" w:cs="Times New Roman"/>
          <w:szCs w:val="24"/>
        </w:rPr>
        <w:t xml:space="preserve">άθε αντίθετης γενικής ή ειδικής διάταξης οφειλές των φορέων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προς προμηθευτές ηλεκτρικής ενέργειας, οι οποίες έχουν καταστεί ληξιπρόθεσμες μέχρι τις 30 Απριλίου.</w:t>
      </w:r>
    </w:p>
    <w:p w14:paraId="339699F2"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Τα ποσά που θα καταβληθούν από τον κρατικό προϋπολογισμό μάς λέει το Γεν</w:t>
      </w:r>
      <w:r>
        <w:rPr>
          <w:rFonts w:eastAsia="Times New Roman" w:cs="Times New Roman"/>
          <w:szCs w:val="24"/>
        </w:rPr>
        <w:t xml:space="preserve">ικό Λογιστήριο του Κράτους –δεν είναι εδώ ο Υπουργός Οικονομικών- κατά την εξόφληση </w:t>
      </w:r>
      <w:r>
        <w:rPr>
          <w:rFonts w:eastAsia="Times New Roman" w:cs="Times New Roman"/>
          <w:szCs w:val="24"/>
        </w:rPr>
        <w:lastRenderedPageBreak/>
        <w:t xml:space="preserve">δύναται -λέει- να μειώνουν κατά περίπτωση της εγγεγραμμένες πιστώσεις για μεταβιβαστικές πληρωμές προς τους φορείς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Το «δύναται» παρέχει –και είναι απλά </w:t>
      </w:r>
      <w:r>
        <w:rPr>
          <w:rFonts w:eastAsia="Times New Roman" w:cs="Times New Roman"/>
          <w:szCs w:val="24"/>
        </w:rPr>
        <w:t>ελληνικά- τη δυνατότητα να μην περικόπτονται ισόποσα, δηλαδή να υπάρχει μια μη αναλογική ισόποση περικοπή.</w:t>
      </w:r>
    </w:p>
    <w:p w14:paraId="339699F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Θα σας διαβάσω πάλι από 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έ</w:t>
      </w:r>
      <w:r>
        <w:rPr>
          <w:rFonts w:eastAsia="Times New Roman" w:cs="Times New Roman"/>
          <w:szCs w:val="24"/>
        </w:rPr>
        <w:t>κθεση: «Οι προμήθειες αυτές οι οποίες περικόπτονται γίνονται χωρίς να αναλωθούν για τον σκοπό αυτό αντίστοιχα ποσά</w:t>
      </w:r>
      <w:r>
        <w:rPr>
          <w:rFonts w:eastAsia="Times New Roman" w:cs="Times New Roman"/>
          <w:szCs w:val="24"/>
        </w:rPr>
        <w:t xml:space="preserve"> από τις εγγεγραμμένες πιστώσεις για μεταβιβαστικές πληρωμές προς τους προαναφερόμενους φορείς». Τα ποσά αυτά, δηλαδή, ενώ είχαν πιστωθεί στους φορείς –έτσι βγαίνει, τουλάχιστον εγώ αυτά τα ελληνικά καταλαβαίνω- δεν χρησιμοποιήθηκαν για την εξόφληση των απ</w:t>
      </w:r>
      <w:r>
        <w:rPr>
          <w:rFonts w:eastAsia="Times New Roman" w:cs="Times New Roman"/>
          <w:szCs w:val="24"/>
        </w:rPr>
        <w:t xml:space="preserve">λήρωτων υποχρεώσεων; Αυτό μας λέει ο κύριος Υπουργός; Βεβαίως, το Γενικό Λογιστήριο </w:t>
      </w:r>
      <w:r>
        <w:rPr>
          <w:rFonts w:eastAsia="Times New Roman" w:cs="Times New Roman"/>
          <w:szCs w:val="24"/>
        </w:rPr>
        <w:t xml:space="preserve">του Κράτους </w:t>
      </w:r>
      <w:r>
        <w:rPr>
          <w:rFonts w:eastAsia="Times New Roman" w:cs="Times New Roman"/>
          <w:szCs w:val="24"/>
        </w:rPr>
        <w:t xml:space="preserve">λέει ότι οι οφειλές αυτές δεν μπορούν να προσδιοριστούν ακριβώς, αλλά από τα διαθέσιμα στοιχεία προκύπτει ότι θα είναι τουλάχιστον 48 εκατομμύρια ευρώ. Υπάρχει </w:t>
      </w:r>
      <w:r>
        <w:rPr>
          <w:rFonts w:eastAsia="Times New Roman" w:cs="Times New Roman"/>
          <w:szCs w:val="24"/>
        </w:rPr>
        <w:t>δηλαδή επιπλέον κόστος τουλάχιστον 48 εκατομμυρίων ευρώ για κάτι που ήδη έχουν πάρει πίστωση.</w:t>
      </w:r>
    </w:p>
    <w:p w14:paraId="339699F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339699F5"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Ορίστε, κύριε Υπουργέ, έχετε τον λόγο. </w:t>
      </w:r>
    </w:p>
    <w:p w14:paraId="339699F6"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 xml:space="preserve">ΑΣΤΕΡΙΟΣ ΠΙΤΣΙΟΡΛΑΣ (Υφυπουργός Οικονομίας και Ανάπτυξης): </w:t>
      </w:r>
      <w:r>
        <w:rPr>
          <w:rFonts w:eastAsia="Times New Roman" w:cs="Times New Roman"/>
          <w:szCs w:val="24"/>
        </w:rPr>
        <w:t>Κύρει Πρόεδρε,</w:t>
      </w:r>
      <w:r>
        <w:rPr>
          <w:rFonts w:eastAsia="Times New Roman" w:cs="Times New Roman"/>
          <w:szCs w:val="24"/>
        </w:rPr>
        <w:t xml:space="preserve"> θα ήθελα να καταθέσω το έγγραφο της ΕΑΑΔΗΣΥ, τη γνωμοδότηση για τα θέματα ασφαλιστικών εταιρειών, </w:t>
      </w:r>
      <w:r>
        <w:rPr>
          <w:rFonts w:eastAsia="Times New Roman" w:cs="Times New Roman"/>
          <w:szCs w:val="24"/>
        </w:rPr>
        <w:t xml:space="preserve">στο οποίο </w:t>
      </w:r>
      <w:r>
        <w:rPr>
          <w:rFonts w:eastAsia="Times New Roman" w:cs="Times New Roman"/>
          <w:szCs w:val="24"/>
        </w:rPr>
        <w:t xml:space="preserve">μέσα συμπεριλαμβάνεται και το κείμενο της Τράπεζας της Ελλάδος </w:t>
      </w:r>
      <w:r>
        <w:rPr>
          <w:rFonts w:eastAsia="Times New Roman" w:cs="Times New Roman"/>
          <w:szCs w:val="24"/>
        </w:rPr>
        <w:t xml:space="preserve">σχετικά με </w:t>
      </w:r>
      <w:r>
        <w:rPr>
          <w:rFonts w:eastAsia="Times New Roman" w:cs="Times New Roman"/>
          <w:szCs w:val="24"/>
        </w:rPr>
        <w:t>το θέμα.</w:t>
      </w:r>
    </w:p>
    <w:p w14:paraId="339699F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Οικονομίας και Ανάπτυξης κ. Αστέριος </w:t>
      </w:r>
      <w:proofErr w:type="spellStart"/>
      <w:r>
        <w:rPr>
          <w:rFonts w:eastAsia="Times New Roman" w:cs="Times New Roman"/>
          <w:szCs w:val="24"/>
        </w:rPr>
        <w:t>Πιτσιόρλας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39699F8"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ΠΡΟΕΔΡΕΥΩΝ (Σπυρίδ</w:t>
      </w:r>
      <w:r>
        <w:rPr>
          <w:rFonts w:eastAsia="Times New Roman" w:cs="Times New Roman"/>
          <w:b/>
          <w:szCs w:val="24"/>
        </w:rPr>
        <w:t xml:space="preserve">ων Λυκούδης): </w:t>
      </w:r>
      <w:r>
        <w:rPr>
          <w:rFonts w:eastAsia="Times New Roman" w:cs="Times New Roman"/>
          <w:szCs w:val="24"/>
        </w:rPr>
        <w:t>Ωραία, κύριε Υπουργέ.</w:t>
      </w:r>
    </w:p>
    <w:p w14:paraId="339699F9"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Τον λόγο έχει τώρα ο κ. Καρράς.</w:t>
      </w:r>
    </w:p>
    <w:p w14:paraId="339699FA"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Ευχαριστώ, κύριε Πρόεδρε.</w:t>
      </w:r>
    </w:p>
    <w:p w14:paraId="339699F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αρχάς, κύριε Πρόεδρε, πρέπει να πω ότι η κατάθεση της γνωμοδότησης της Τράπεζας της Ελλάδος για το θέμα των ασφαλιστικών εταιρει</w:t>
      </w:r>
      <w:r>
        <w:rPr>
          <w:rFonts w:eastAsia="Times New Roman" w:cs="Times New Roman"/>
          <w:szCs w:val="24"/>
        </w:rPr>
        <w:t>ών δεν μας βοηθάει. Δεν έχουμε χρόνο ούτε να τη δούμε ούτε να την κρίνουμε ούτε να ενημερωθούμε. Συνεπώς είναι ανεπίκαιρη η κατάθεση, διότι έρχεται τρία λεπτά πριν την ψηφοφορία.</w:t>
      </w:r>
    </w:p>
    <w:p w14:paraId="339699F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Ανεξάρτητα από αυτό, θέλω να σταχυολογήσω ελάχιστα σε σχέση με τη συζήτηση, η</w:t>
      </w:r>
      <w:r>
        <w:rPr>
          <w:rFonts w:eastAsia="Times New Roman" w:cs="Times New Roman"/>
          <w:szCs w:val="24"/>
        </w:rPr>
        <w:t xml:space="preserve"> οποία προηγήθηκε.</w:t>
      </w:r>
    </w:p>
    <w:p w14:paraId="339699F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Αισθάνομαι ότι ο κ. Δραγασάκης</w:t>
      </w:r>
      <w:r>
        <w:rPr>
          <w:rFonts w:eastAsia="Times New Roman" w:cs="Times New Roman"/>
          <w:szCs w:val="24"/>
        </w:rPr>
        <w:t>,</w:t>
      </w:r>
      <w:r>
        <w:rPr>
          <w:rFonts w:eastAsia="Times New Roman" w:cs="Times New Roman"/>
          <w:szCs w:val="24"/>
        </w:rPr>
        <w:t xml:space="preserve"> όταν καυτηρίαζε ότι δεν πρόκειται περί τέταρτου συμπληρωματικού μνημονίου της τέταρτης αξιολόγησης απευθυνόταν και προς εμένα, ο οποίος είχα κάνει χρήση του όρου το πρωί στην </w:t>
      </w:r>
      <w:proofErr w:type="spellStart"/>
      <w:r>
        <w:rPr>
          <w:rFonts w:eastAsia="Times New Roman" w:cs="Times New Roman"/>
          <w:szCs w:val="24"/>
        </w:rPr>
        <w:t>πρωτομιλία</w:t>
      </w:r>
      <w:proofErr w:type="spellEnd"/>
      <w:r>
        <w:rPr>
          <w:rFonts w:eastAsia="Times New Roman" w:cs="Times New Roman"/>
          <w:szCs w:val="24"/>
        </w:rPr>
        <w:t xml:space="preserve"> μου, γιατί δεν έχει</w:t>
      </w:r>
      <w:r>
        <w:rPr>
          <w:rFonts w:eastAsia="Times New Roman" w:cs="Times New Roman"/>
          <w:szCs w:val="24"/>
        </w:rPr>
        <w:t>, λέει</w:t>
      </w:r>
      <w:r>
        <w:rPr>
          <w:rFonts w:eastAsia="Times New Roman" w:cs="Times New Roman"/>
          <w:szCs w:val="24"/>
        </w:rPr>
        <w:t xml:space="preserve"> ο Υπουργός</w:t>
      </w:r>
      <w:r>
        <w:rPr>
          <w:rFonts w:eastAsia="Times New Roman" w:cs="Times New Roman"/>
          <w:szCs w:val="24"/>
        </w:rPr>
        <w:t>, μέτρα και είναι η έξοδος από τα μνημόνιο.</w:t>
      </w:r>
    </w:p>
    <w:p w14:paraId="339699F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Με αναγκάζει να θυμίσω στην Κυβέρνηση τα εξής, τα οποία δεν τα λέω εγώ, τα λέει η Ευρωπαϊκή Επιτροπή, η οποία την Πέμπτη, προχθές</w:t>
      </w:r>
      <w:r>
        <w:rPr>
          <w:rFonts w:eastAsia="Times New Roman" w:cs="Times New Roman"/>
          <w:szCs w:val="24"/>
        </w:rPr>
        <w:t>,</w:t>
      </w:r>
      <w:r>
        <w:rPr>
          <w:rFonts w:eastAsia="Times New Roman" w:cs="Times New Roman"/>
          <w:szCs w:val="24"/>
        </w:rPr>
        <w:t xml:space="preserve"> το πρωί</w:t>
      </w:r>
      <w:r>
        <w:rPr>
          <w:rFonts w:eastAsia="Times New Roman" w:cs="Times New Roman"/>
          <w:szCs w:val="24"/>
        </w:rPr>
        <w:t>,</w:t>
      </w:r>
      <w:r>
        <w:rPr>
          <w:rFonts w:eastAsia="Times New Roman" w:cs="Times New Roman"/>
          <w:szCs w:val="24"/>
        </w:rPr>
        <w:t xml:space="preserve"> εξέδωσε έγγραφο υπό τον τίτλο «Συμπληρωματικό Μνημόνιο Συνεργασίας-Τέταρτη Αναθεώρηση». Εγώ δεν είμαι εξ εκείνων που λένε ότι είναι ένα καινούργιο μνημόνιο, όμως, </w:t>
      </w:r>
      <w:r>
        <w:rPr>
          <w:rFonts w:eastAsia="Times New Roman" w:cs="Times New Roman"/>
          <w:szCs w:val="24"/>
        </w:rPr>
        <w:lastRenderedPageBreak/>
        <w:t>λέω τούτο: Μιλάει για την «τεχνική υποστήριξη» και διαβάζω επί λέξει από την επίσημη μετάφρα</w:t>
      </w:r>
      <w:r>
        <w:rPr>
          <w:rFonts w:eastAsia="Times New Roman" w:cs="Times New Roman"/>
          <w:szCs w:val="24"/>
        </w:rPr>
        <w:t>ση: «Η επιτυχία της ανάκαμψης θα απαιτήσει την παρατεταμένη εφαρμογή των συμφωνημένων πολιτικών για πολλά χρόνια, η οποία καθιστά αναγκαία την πολιτική δέσμευση αλλά και την τεχνική ικανότητα της ελληνικής διοίκησης να προσφέρει και για τον σκοπό αυτό οι α</w:t>
      </w:r>
      <w:r>
        <w:rPr>
          <w:rFonts w:eastAsia="Times New Roman" w:cs="Times New Roman"/>
          <w:szCs w:val="24"/>
        </w:rPr>
        <w:t xml:space="preserve">ρχές έχουν δεσμευθεί να κάνουν πλήρη χρήση της διαθέσιμης τεχνικής υποστήριξης». Αν αυτό δεν είναι ομολογία ότι θα εφαρμοστεί η σειρά των μέτρων η οποία έχει </w:t>
      </w:r>
      <w:proofErr w:type="spellStart"/>
      <w:r>
        <w:rPr>
          <w:rFonts w:eastAsia="Times New Roman" w:cs="Times New Roman"/>
          <w:szCs w:val="24"/>
        </w:rPr>
        <w:t>προνομοθετηθεί</w:t>
      </w:r>
      <w:proofErr w:type="spellEnd"/>
      <w:r>
        <w:rPr>
          <w:rFonts w:eastAsia="Times New Roman" w:cs="Times New Roman"/>
          <w:szCs w:val="24"/>
        </w:rPr>
        <w:t>, δεν νομίζω ότι μπορώ να επικαλεστώ τίποτα άλλο.</w:t>
      </w:r>
    </w:p>
    <w:p w14:paraId="339699FF"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Στη συνέχεια, βεβαίως, κάναμε μία </w:t>
      </w:r>
      <w:r>
        <w:rPr>
          <w:rFonts w:eastAsia="Times New Roman" w:cs="Times New Roman"/>
          <w:szCs w:val="24"/>
        </w:rPr>
        <w:t xml:space="preserve">κριτική και εγώ και ο κ. Λοβέρδος. Βλέπω μια ενδιάθετη άποψη του κ. </w:t>
      </w:r>
      <w:proofErr w:type="spellStart"/>
      <w:r>
        <w:rPr>
          <w:rFonts w:eastAsia="Times New Roman" w:cs="Times New Roman"/>
          <w:szCs w:val="24"/>
        </w:rPr>
        <w:t>Πιτσιόρλα</w:t>
      </w:r>
      <w:proofErr w:type="spellEnd"/>
      <w:r>
        <w:rPr>
          <w:rFonts w:eastAsia="Times New Roman" w:cs="Times New Roman"/>
          <w:szCs w:val="24"/>
        </w:rPr>
        <w:t xml:space="preserve"> να λέει το εξής: «Καλά, αφού κάνουμε αναμόρφωση του εταιρικού δικαίου, δεν χαίρεστε;». Μα, έχουμε πάντα το δικαίωμα της κριτικής και του σχολιασμού. Το έχουμε αυτό.</w:t>
      </w:r>
    </w:p>
    <w:p w14:paraId="33969A00"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Επομένως, λοι</w:t>
      </w:r>
      <w:r>
        <w:rPr>
          <w:rFonts w:eastAsia="Times New Roman" w:cs="Times New Roman"/>
          <w:szCs w:val="24"/>
        </w:rPr>
        <w:t xml:space="preserve">πόν, δεν μπορείτε, κύριε Υπουργέ, να </w:t>
      </w:r>
      <w:r>
        <w:rPr>
          <w:rFonts w:eastAsia="Times New Roman" w:cs="Times New Roman"/>
          <w:szCs w:val="24"/>
        </w:rPr>
        <w:t xml:space="preserve">λέτε </w:t>
      </w:r>
      <w:r>
        <w:rPr>
          <w:rFonts w:eastAsia="Times New Roman" w:cs="Times New Roman"/>
          <w:szCs w:val="24"/>
        </w:rPr>
        <w:t xml:space="preserve">ότι θα πρέπει να χαιρόμαστε. Την κριτική την κάνουμε και την κάνουμε με συνέπεια, όπως έχουμε αποδείξει. </w:t>
      </w:r>
      <w:r>
        <w:rPr>
          <w:rFonts w:eastAsia="Times New Roman" w:cs="Times New Roman"/>
          <w:szCs w:val="24"/>
        </w:rPr>
        <w:lastRenderedPageBreak/>
        <w:t>Την κάνουμε χωρίς κορώνες και προσπαθούμε να βελτιώσουμε αυτό το νομοθετικό έργο.</w:t>
      </w:r>
    </w:p>
    <w:p w14:paraId="33969A01"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Έρχομαι στο τελευταίο και κ</w:t>
      </w:r>
      <w:r>
        <w:rPr>
          <w:rFonts w:eastAsia="Times New Roman" w:cs="Times New Roman"/>
          <w:szCs w:val="24"/>
        </w:rPr>
        <w:t xml:space="preserve">ρισιμότερο. Και δεν θέλω να αναφερθώ στο σχόλιο του κ. </w:t>
      </w:r>
      <w:proofErr w:type="spellStart"/>
      <w:r>
        <w:rPr>
          <w:rFonts w:eastAsia="Times New Roman" w:cs="Times New Roman"/>
          <w:szCs w:val="24"/>
        </w:rPr>
        <w:t>Ξυδάκη</w:t>
      </w:r>
      <w:proofErr w:type="spellEnd"/>
      <w:r>
        <w:rPr>
          <w:rFonts w:eastAsia="Times New Roman" w:cs="Times New Roman"/>
          <w:szCs w:val="24"/>
        </w:rPr>
        <w:t xml:space="preserve">, ο οποίος είπε «μα, ο κ. Λοβέρδος δεν ήταν προηγουμένως κυβέρνηση; Γιατί μας καταλογίζει;», αν το κατάλαβα καλά. Εγώ θα </w:t>
      </w:r>
      <w:proofErr w:type="spellStart"/>
      <w:r>
        <w:rPr>
          <w:rFonts w:eastAsia="Times New Roman" w:cs="Times New Roman"/>
          <w:szCs w:val="24"/>
        </w:rPr>
        <w:t>αντιλέξω</w:t>
      </w:r>
      <w:proofErr w:type="spellEnd"/>
      <w:r>
        <w:rPr>
          <w:rFonts w:eastAsia="Times New Roman" w:cs="Times New Roman"/>
          <w:szCs w:val="24"/>
        </w:rPr>
        <w:t xml:space="preserve"> και θα πω ότι τρεισήμισι χρόνια είστε κυβέρνηση, περιμέναμε τη δι</w:t>
      </w:r>
      <w:r>
        <w:rPr>
          <w:rFonts w:eastAsia="Times New Roman" w:cs="Times New Roman"/>
          <w:szCs w:val="24"/>
        </w:rPr>
        <w:t>κή σας θέση και τα δικά σας αποτελέσματα.</w:t>
      </w:r>
    </w:p>
    <w:p w14:paraId="33969A02"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Αν πάμε τώρα κατευθείαν στο νομοσχέδιο, θέλω να πω κάτι που με έχει προβληματίσει πάρα πολύ και θα επαναφέρω με μεγάλη συντομία το εξής ζήτημα: Θέλουμε να διατηρήσουμε τη μορφή των </w:t>
      </w:r>
      <w:r>
        <w:rPr>
          <w:rFonts w:eastAsia="Times New Roman" w:cs="Times New Roman"/>
          <w:szCs w:val="24"/>
        </w:rPr>
        <w:t>ε</w:t>
      </w:r>
      <w:r>
        <w:rPr>
          <w:rFonts w:eastAsia="Times New Roman" w:cs="Times New Roman"/>
          <w:szCs w:val="24"/>
        </w:rPr>
        <w:t xml:space="preserve">ταιρειών </w:t>
      </w:r>
      <w:r>
        <w:rPr>
          <w:rFonts w:eastAsia="Times New Roman" w:cs="Times New Roman"/>
          <w:szCs w:val="24"/>
        </w:rPr>
        <w:t>π</w:t>
      </w:r>
      <w:r>
        <w:rPr>
          <w:rFonts w:eastAsia="Times New Roman" w:cs="Times New Roman"/>
          <w:szCs w:val="24"/>
        </w:rPr>
        <w:t xml:space="preserve">εριορισμένης </w:t>
      </w:r>
      <w:r>
        <w:rPr>
          <w:rFonts w:eastAsia="Times New Roman" w:cs="Times New Roman"/>
          <w:szCs w:val="24"/>
        </w:rPr>
        <w:t>ε</w:t>
      </w:r>
      <w:r>
        <w:rPr>
          <w:rFonts w:eastAsia="Times New Roman" w:cs="Times New Roman"/>
          <w:szCs w:val="24"/>
        </w:rPr>
        <w:t>υθύνης μ</w:t>
      </w:r>
      <w:r>
        <w:rPr>
          <w:rFonts w:eastAsia="Times New Roman" w:cs="Times New Roman"/>
          <w:szCs w:val="24"/>
        </w:rPr>
        <w:t>ε τη μορφή της διπλής πλειοψηφίας; Η αποδοχή της τροπολογίας του κ. Δημαρά το επιβεβαιώνει.</w:t>
      </w:r>
    </w:p>
    <w:p w14:paraId="33969A03"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Λέτε, κύριε Υπουργέ, ότι θα είναι πενήντα συν τα άτομα, τα μέλη της εταιρείας</w:t>
      </w:r>
      <w:r>
        <w:rPr>
          <w:rFonts w:eastAsia="Times New Roman" w:cs="Times New Roman"/>
          <w:szCs w:val="24"/>
        </w:rPr>
        <w:t>,</w:t>
      </w:r>
      <w:r>
        <w:rPr>
          <w:rFonts w:eastAsia="Times New Roman" w:cs="Times New Roman"/>
          <w:szCs w:val="24"/>
        </w:rPr>
        <w:t xml:space="preserve"> συν το 65%, αν δεν κάνω λάθος, του εταιρικού κεφαλαίου. Επιβεβαιώνει, λοιπόν, ότι δια</w:t>
      </w:r>
      <w:r>
        <w:rPr>
          <w:rFonts w:eastAsia="Times New Roman" w:cs="Times New Roman"/>
          <w:szCs w:val="24"/>
        </w:rPr>
        <w:t>τηρείται.</w:t>
      </w:r>
    </w:p>
    <w:p w14:paraId="33969A04"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Διαβάζω, όμως, την έκθεση της δημόσιας διαβούλευσης -την οποία μας δώσατε- και η οποία λέει επί λέξει: «Η ομάδα εργασίας επέλεξε να διατηρήσει στοιχεία που διαχωρίζουν την ΕΠΕ από άλλες μορφές εταιρειών, παραδείγματος χάριν διπλή πλειοψηφία». Όμω</w:t>
      </w:r>
      <w:r>
        <w:rPr>
          <w:rFonts w:eastAsia="Times New Roman" w:cs="Times New Roman"/>
          <w:szCs w:val="24"/>
        </w:rPr>
        <w:t>ς, δεν αιτιολογεί πουθενά η ομάδα εργασίας γιατί εμμένει σε αυτή την άποψη.</w:t>
      </w:r>
    </w:p>
    <w:p w14:paraId="33969A05"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Ανεξάρτητα από αυτό, ακούω με </w:t>
      </w:r>
      <w:r>
        <w:rPr>
          <w:rFonts w:eastAsia="Times New Roman" w:cs="Times New Roman"/>
          <w:szCs w:val="24"/>
        </w:rPr>
        <w:t>σχετική</w:t>
      </w:r>
      <w:r>
        <w:rPr>
          <w:rFonts w:eastAsia="Times New Roman" w:cs="Times New Roman"/>
          <w:szCs w:val="24"/>
        </w:rPr>
        <w:t xml:space="preserve"> ικανοποίηση ότι θα αποδεχθείτε τον μετασχηματισμό των εταιρειών, αλλά αυτός ο μετασχηματισμός θα ήθελα να είναι πάρα πολύ σύντομος για τον λόγ</w:t>
      </w:r>
      <w:r>
        <w:rPr>
          <w:rFonts w:eastAsia="Times New Roman" w:cs="Times New Roman"/>
          <w:szCs w:val="24"/>
        </w:rPr>
        <w:t xml:space="preserve">ο ότι όπως έχουμε επισημάνει από όλες τις πλευρές στη Βουλή, είναι δυσβάσταχτη η διατήρηση μιας ΕΠΕ, όταν όλα τα μέλη της, οι εταίροι υποχρεούνται σε ασφαλιστικές εισφορές σαν να ασκούσαν τα ίδια </w:t>
      </w:r>
      <w:r>
        <w:rPr>
          <w:rFonts w:eastAsia="Times New Roman" w:cs="Times New Roman"/>
          <w:szCs w:val="24"/>
        </w:rPr>
        <w:t xml:space="preserve">απευθείας </w:t>
      </w:r>
      <w:r>
        <w:rPr>
          <w:rFonts w:eastAsia="Times New Roman" w:cs="Times New Roman"/>
          <w:szCs w:val="24"/>
        </w:rPr>
        <w:t>την επιχειρηματική δραστηριότητα. Αυτό θέλω να πω.</w:t>
      </w:r>
      <w:r>
        <w:rPr>
          <w:rFonts w:eastAsia="Times New Roman" w:cs="Times New Roman"/>
          <w:szCs w:val="24"/>
        </w:rPr>
        <w:t xml:space="preserve"> Υπάρχουν εταίροι ΕΠΕ</w:t>
      </w:r>
      <w:r>
        <w:rPr>
          <w:rFonts w:eastAsia="Times New Roman" w:cs="Times New Roman"/>
          <w:szCs w:val="24"/>
        </w:rPr>
        <w:t>,</w:t>
      </w:r>
      <w:r>
        <w:rPr>
          <w:rFonts w:eastAsia="Times New Roman" w:cs="Times New Roman"/>
          <w:szCs w:val="24"/>
        </w:rPr>
        <w:t xml:space="preserve"> οι οποίοι δεν έχουν καμμία ανάμειξη και απλώς προσδοκούν ένα μικρό μέρισμα, ένα μικρό κέρδος ή χρηματοδότησαν κάποτε και σήμερα οι περισσότερες είναι ζημιογόνες. Όταν, λοιπόν, επιμένουμε στη διατήρηση των ασφαλιστικών εισφορών </w:t>
      </w:r>
      <w:r>
        <w:rPr>
          <w:rFonts w:eastAsia="Times New Roman" w:cs="Times New Roman"/>
          <w:szCs w:val="24"/>
        </w:rPr>
        <w:t>για όλ</w:t>
      </w:r>
      <w:r>
        <w:rPr>
          <w:rFonts w:eastAsia="Times New Roman" w:cs="Times New Roman"/>
          <w:szCs w:val="24"/>
        </w:rPr>
        <w:t xml:space="preserve">ους και όχι μόνο για </w:t>
      </w:r>
      <w:r>
        <w:rPr>
          <w:rFonts w:eastAsia="Times New Roman" w:cs="Times New Roman"/>
          <w:szCs w:val="24"/>
        </w:rPr>
        <w:lastRenderedPageBreak/>
        <w:t xml:space="preserve">τους διαχειριστές, </w:t>
      </w:r>
      <w:r>
        <w:rPr>
          <w:rFonts w:eastAsia="Times New Roman" w:cs="Times New Roman"/>
          <w:szCs w:val="24"/>
        </w:rPr>
        <w:t>και τελεί πλέον υπό αίρεση –χρονική τουλάχιστον ή αναβλητική- η μεταβολή του εταιρικού τύπου, νομίζω ότι δεν συνεισφέρουμε και θα πρέπει να επισπευσθεί.</w:t>
      </w:r>
    </w:p>
    <w:p w14:paraId="33969A06"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το κουδούνι λήξεως του χρόνου ομιλίας </w:t>
      </w:r>
      <w:r w:rsidRPr="00C255F0">
        <w:rPr>
          <w:rFonts w:eastAsia="Times New Roman" w:cs="Times New Roman"/>
          <w:szCs w:val="24"/>
        </w:rPr>
        <w:t>του κυρίου Βουλευτή)</w:t>
      </w:r>
    </w:p>
    <w:p w14:paraId="33969A07"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τελειώνοντας, η τελευταία παρατήρησή μου και η μοναδική είναι στο εξής, ότι σε σχέση με τις λαϊκές αγορές </w:t>
      </w:r>
      <w:r w:rsidRPr="00BF031E">
        <w:rPr>
          <w:rFonts w:eastAsia="Times New Roman" w:cs="Times New Roman"/>
          <w:szCs w:val="24"/>
        </w:rPr>
        <w:t>-</w:t>
      </w:r>
      <w:r>
        <w:rPr>
          <w:rFonts w:eastAsia="Times New Roman" w:cs="Times New Roman"/>
          <w:szCs w:val="24"/>
        </w:rPr>
        <w:t>λέω αυτό και τελειώνω, κύριε Πρόεδρε- δεν άκουσα πραγματικές απαντήσεις για το τι θα ισχύσει στο μέλλον πραγματικά, πώς θα α</w:t>
      </w:r>
      <w:r>
        <w:rPr>
          <w:rFonts w:eastAsia="Times New Roman" w:cs="Times New Roman"/>
          <w:szCs w:val="24"/>
        </w:rPr>
        <w:t>ντιμετωπισθεί, πέραν μιας παράτασης την οποία επιδιώκουμε και η οποία διαιωνίζει ένα πρόβλημα και το καθιστά άλυτο για το μέλλον. Δεν άκουσα πώς θα αντιμετωπισθούν οι πωλητές, οι παραγωγοί των λαϊκών αγορών στην απαίτηση της ασφαλιστικής και της φορολογική</w:t>
      </w:r>
      <w:r>
        <w:rPr>
          <w:rFonts w:eastAsia="Times New Roman" w:cs="Times New Roman"/>
          <w:szCs w:val="24"/>
        </w:rPr>
        <w:t xml:space="preserve">ς ενημερότητας, όταν είναι πάρα πολύ εύκολο να λυθεί και αυτό, με την έννοια να παραπέμψουμε στις γενικές διατάξεις του Κώδικα Εισπράξεως Δημοσίων </w:t>
      </w:r>
      <w:r>
        <w:rPr>
          <w:rFonts w:eastAsia="Times New Roman" w:cs="Times New Roman"/>
          <w:szCs w:val="24"/>
        </w:rPr>
        <w:lastRenderedPageBreak/>
        <w:t>Εσόδων και να διεκδικούν και η φορολογούσα αρχή και οι ασφαλιστικοί φορείς τα δικαιώματα και τα εισοδήματά το</w:t>
      </w:r>
      <w:r>
        <w:rPr>
          <w:rFonts w:eastAsia="Times New Roman" w:cs="Times New Roman"/>
          <w:szCs w:val="24"/>
        </w:rPr>
        <w:t>υς από τους εργαζόμενους στις λαϊκές αγορές, χωρίς όμως να τους στερούν το δικαίωμα της</w:t>
      </w:r>
      <w:r>
        <w:rPr>
          <w:rFonts w:eastAsia="Times New Roman" w:cs="Times New Roman"/>
          <w:szCs w:val="24"/>
        </w:rPr>
        <w:t xml:space="preserve"> εργασίας</w:t>
      </w:r>
      <w:r>
        <w:rPr>
          <w:rFonts w:eastAsia="Times New Roman" w:cs="Times New Roman"/>
          <w:szCs w:val="24"/>
        </w:rPr>
        <w:t>.</w:t>
      </w:r>
    </w:p>
    <w:p w14:paraId="33969A08" w14:textId="77777777" w:rsidR="000A42A9" w:rsidRDefault="0001344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3969A09" w14:textId="77777777" w:rsidR="000A42A9" w:rsidRDefault="00013445">
      <w:pPr>
        <w:spacing w:after="0" w:line="600" w:lineRule="auto"/>
        <w:ind w:firstLine="720"/>
        <w:jc w:val="both"/>
        <w:rPr>
          <w:rFonts w:eastAsia="Times New Roman" w:cs="Times New Roman"/>
          <w:szCs w:val="24"/>
        </w:rPr>
      </w:pPr>
      <w:r w:rsidRPr="00FC47C1">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Ευχαριστώ</w:t>
      </w:r>
      <w:r w:rsidRPr="001D4C32">
        <w:rPr>
          <w:rFonts w:eastAsia="Times New Roman" w:cs="Times New Roman"/>
          <w:szCs w:val="24"/>
        </w:rPr>
        <w:t>,</w:t>
      </w:r>
      <w:r>
        <w:rPr>
          <w:rFonts w:eastAsia="Times New Roman" w:cs="Times New Roman"/>
          <w:szCs w:val="24"/>
        </w:rPr>
        <w:t xml:space="preserve"> κύριε συνάδελφε.</w:t>
      </w:r>
    </w:p>
    <w:p w14:paraId="33969A0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sidRPr="001D4C32">
        <w:rPr>
          <w:rFonts w:eastAsia="Times New Roman" w:cs="Times New Roman"/>
          <w:szCs w:val="24"/>
        </w:rPr>
        <w:t>,</w:t>
      </w:r>
      <w:r>
        <w:rPr>
          <w:rFonts w:eastAsia="Times New Roman" w:cs="Times New Roman"/>
          <w:szCs w:val="24"/>
        </w:rPr>
        <w:t xml:space="preserve"> έχετε τον λόγο.</w:t>
      </w:r>
    </w:p>
    <w:p w14:paraId="33969A0B" w14:textId="77777777" w:rsidR="000A42A9" w:rsidRDefault="00013445">
      <w:pPr>
        <w:tabs>
          <w:tab w:val="left" w:pos="3428"/>
        </w:tabs>
        <w:spacing w:after="0" w:line="600" w:lineRule="auto"/>
        <w:ind w:firstLine="720"/>
        <w:jc w:val="both"/>
        <w:rPr>
          <w:rFonts w:eastAsia="Times New Roman" w:cs="Times New Roman"/>
          <w:szCs w:val="24"/>
        </w:rPr>
      </w:pPr>
      <w:r w:rsidRPr="00FC47C1">
        <w:rPr>
          <w:rFonts w:eastAsia="Times New Roman" w:cs="Times New Roman"/>
          <w:b/>
          <w:szCs w:val="24"/>
        </w:rPr>
        <w:t>ΓΕΩΡΓΙΟΣ ΑΜΥΡΑΣ</w:t>
      </w:r>
      <w:r>
        <w:rPr>
          <w:rFonts w:eastAsia="Times New Roman" w:cs="Times New Roman"/>
          <w:b/>
          <w:szCs w:val="24"/>
        </w:rPr>
        <w:t xml:space="preserve">: </w:t>
      </w:r>
      <w:r>
        <w:rPr>
          <w:rFonts w:eastAsia="Times New Roman" w:cs="Times New Roman"/>
          <w:szCs w:val="24"/>
        </w:rPr>
        <w:t>Ευχαριστώ, κύριε Πρόεδρε.</w:t>
      </w:r>
    </w:p>
    <w:p w14:paraId="33969A0C" w14:textId="77777777" w:rsidR="000A42A9" w:rsidRDefault="00013445">
      <w:pPr>
        <w:tabs>
          <w:tab w:val="left" w:pos="3428"/>
        </w:tabs>
        <w:spacing w:after="0" w:line="600" w:lineRule="auto"/>
        <w:ind w:firstLine="720"/>
        <w:jc w:val="both"/>
        <w:rPr>
          <w:rFonts w:eastAsia="Times New Roman" w:cs="Times New Roman"/>
          <w:szCs w:val="24"/>
        </w:rPr>
      </w:pPr>
      <w:r>
        <w:rPr>
          <w:rFonts w:eastAsia="Times New Roman" w:cs="Times New Roman"/>
          <w:szCs w:val="24"/>
        </w:rPr>
        <w:t xml:space="preserve">Αγαπητέ κύριε </w:t>
      </w:r>
      <w:proofErr w:type="spellStart"/>
      <w:r>
        <w:rPr>
          <w:rFonts w:eastAsia="Times New Roman" w:cs="Times New Roman"/>
          <w:szCs w:val="24"/>
        </w:rPr>
        <w:t>Πιτσιόρλα</w:t>
      </w:r>
      <w:proofErr w:type="spellEnd"/>
      <w:r>
        <w:rPr>
          <w:rFonts w:eastAsia="Times New Roman" w:cs="Times New Roman"/>
          <w:szCs w:val="24"/>
        </w:rPr>
        <w:t>, προηγουμένως</w:t>
      </w:r>
      <w:r w:rsidRPr="00E1576A">
        <w:rPr>
          <w:rFonts w:eastAsia="Times New Roman" w:cs="Times New Roman"/>
          <w:szCs w:val="24"/>
        </w:rPr>
        <w:t>,</w:t>
      </w:r>
      <w:r>
        <w:rPr>
          <w:rFonts w:eastAsia="Times New Roman" w:cs="Times New Roman"/>
          <w:szCs w:val="24"/>
        </w:rPr>
        <w:t xml:space="preserve"> σε συζήτηση που είχα με τον κ. Δραγασάκη και ανταλλάσσοντας κάποια επιχειρήματα για τη φορολογία των επιχειρήσεων, αμφισβήτησε αυτό που εισέφερα στη συζήτηση, ότι η Κυβέρνησή σας αποφάσισε να μειώσει τη φορολογία των</w:t>
      </w:r>
      <w:r>
        <w:rPr>
          <w:rFonts w:eastAsia="Times New Roman" w:cs="Times New Roman"/>
          <w:szCs w:val="24"/>
        </w:rPr>
        <w:t xml:space="preserve"> καζίν</w:t>
      </w:r>
      <w:r>
        <w:rPr>
          <w:rFonts w:eastAsia="Times New Roman" w:cs="Times New Roman"/>
          <w:szCs w:val="24"/>
        </w:rPr>
        <w:t>ων</w:t>
      </w:r>
      <w:r>
        <w:rPr>
          <w:rFonts w:eastAsia="Times New Roman" w:cs="Times New Roman"/>
          <w:szCs w:val="24"/>
        </w:rPr>
        <w:t xml:space="preserve">. Όσο περισσότερα κέρδη έχουν, τόσο χαμηλότερη η φορολόγησή τους. Είπε ότι δεν το εισήγαγε η Κυβέρνησή σας αυτό το μέτρο, αλλά απλώς άλλαξε τα όρια. Δεν ισχύει αυτό. </w:t>
      </w:r>
      <w:r w:rsidRPr="001D4C32">
        <w:rPr>
          <w:rFonts w:eastAsia="Times New Roman" w:cs="Times New Roman"/>
          <w:szCs w:val="24"/>
        </w:rPr>
        <w:t xml:space="preserve">Επικαλέστηκε εσάς ο κ. Δραγασάκης για να </w:t>
      </w:r>
      <w:r w:rsidRPr="001D4C32">
        <w:rPr>
          <w:rFonts w:eastAsia="Times New Roman" w:cs="Times New Roman"/>
          <w:szCs w:val="24"/>
        </w:rPr>
        <w:lastRenderedPageBreak/>
        <w:t>έχει την πληροφόρησή του. Εγώ σας δίνω, λ</w:t>
      </w:r>
      <w:r w:rsidRPr="001D4C32">
        <w:rPr>
          <w:rFonts w:eastAsia="Times New Roman" w:cs="Times New Roman"/>
          <w:szCs w:val="24"/>
        </w:rPr>
        <w:t>οιπόν, την πληροφόρηση και αν έχετε εσείς κάτι διαφορετικό να μου το πείτε.</w:t>
      </w:r>
      <w:r w:rsidRPr="00023636">
        <w:rPr>
          <w:rFonts w:eastAsia="Times New Roman" w:cs="Times New Roman"/>
          <w:b/>
          <w:szCs w:val="24"/>
        </w:rPr>
        <w:t xml:space="preserve"> </w:t>
      </w:r>
      <w:r>
        <w:rPr>
          <w:rFonts w:eastAsia="Times New Roman" w:cs="Times New Roman"/>
          <w:szCs w:val="24"/>
        </w:rPr>
        <w:t>Πραγματικά είμαι περίεργος να το ακούσω.</w:t>
      </w:r>
    </w:p>
    <w:p w14:paraId="33969A0D" w14:textId="77777777" w:rsidR="000A42A9" w:rsidRDefault="00013445">
      <w:pPr>
        <w:tabs>
          <w:tab w:val="left" w:pos="3428"/>
        </w:tabs>
        <w:spacing w:after="0" w:line="600" w:lineRule="auto"/>
        <w:ind w:firstLine="720"/>
        <w:jc w:val="both"/>
        <w:rPr>
          <w:rFonts w:eastAsia="Times New Roman" w:cs="Times New Roman"/>
          <w:szCs w:val="24"/>
        </w:rPr>
      </w:pPr>
      <w:r>
        <w:rPr>
          <w:rFonts w:eastAsia="Times New Roman" w:cs="Times New Roman"/>
          <w:szCs w:val="24"/>
        </w:rPr>
        <w:t>Προ του ν.4512, το μεσοπρόθεσμο δηλαδή του 2018, που πριν λίγους μήνες ψήφισε η Πλειοψηφία ΣΥΡΙΖΑ – ΑΝΕΛ, ίσχυε ενιαίος φορολογικός συντελε</w:t>
      </w:r>
      <w:r>
        <w:rPr>
          <w:rFonts w:eastAsia="Times New Roman" w:cs="Times New Roman"/>
          <w:szCs w:val="24"/>
        </w:rPr>
        <w:t>στής 35% για τα καζίν</w:t>
      </w:r>
      <w:r>
        <w:rPr>
          <w:rFonts w:eastAsia="Times New Roman" w:cs="Times New Roman"/>
          <w:szCs w:val="24"/>
        </w:rPr>
        <w:t>α</w:t>
      </w:r>
      <w:r>
        <w:rPr>
          <w:rFonts w:eastAsia="Times New Roman" w:cs="Times New Roman"/>
          <w:szCs w:val="24"/>
        </w:rPr>
        <w:t xml:space="preserve"> που λειτουργούν στη χώρα. Με υπογραφή ΣΥΡΙΖΑ – ΑΝΕΛ αποφασίστηκε η μείωση της φορολόγησης των καζίν</w:t>
      </w:r>
      <w:r>
        <w:rPr>
          <w:rFonts w:eastAsia="Times New Roman" w:cs="Times New Roman"/>
          <w:szCs w:val="24"/>
        </w:rPr>
        <w:t>ων</w:t>
      </w:r>
      <w:r>
        <w:rPr>
          <w:rFonts w:eastAsia="Times New Roman" w:cs="Times New Roman"/>
          <w:szCs w:val="24"/>
        </w:rPr>
        <w:t>, όσο αυξάνονται τα κέρδη τους. Για κέρδη έως 100 εκατομμύρια ευρώ μείωση της φορολογίας από το 37% στο 20%. Ας μην σας κουράζω όμως</w:t>
      </w:r>
      <w:r>
        <w:rPr>
          <w:rFonts w:eastAsia="Times New Roman" w:cs="Times New Roman"/>
          <w:szCs w:val="24"/>
        </w:rPr>
        <w:t>. Φτάνει έως και 8% η φορολογία των καζίν</w:t>
      </w:r>
      <w:r>
        <w:rPr>
          <w:rFonts w:eastAsia="Times New Roman" w:cs="Times New Roman"/>
          <w:szCs w:val="24"/>
        </w:rPr>
        <w:t>ων</w:t>
      </w:r>
      <w:r>
        <w:rPr>
          <w:rFonts w:eastAsia="Times New Roman" w:cs="Times New Roman"/>
          <w:szCs w:val="24"/>
        </w:rPr>
        <w:t xml:space="preserve"> από το 37%, δηλαδή είκοσι εννιά ολόκληρες μονάδες κάτω, όταν την ίδια ώρα οι ελεύθεροι επαγγελματίες φορολογούνται για κέρδη έως 20.000 ευρώ με 22%, για κέρδη 20.001 ευρώ και έως 30 χιλιάδες ευρώ η φορολόγησή </w:t>
      </w:r>
      <w:r>
        <w:rPr>
          <w:rFonts w:eastAsia="Times New Roman" w:cs="Times New Roman"/>
          <w:szCs w:val="24"/>
        </w:rPr>
        <w:t>τους πάει στο 29%, από 30.001 ευρώ έως 40.000 ευρώ πάει στο 37% και για 40.001 ευρώ και πάνω η φορολόγηση πάει στο 45%.</w:t>
      </w:r>
    </w:p>
    <w:p w14:paraId="33969A0E" w14:textId="77777777" w:rsidR="000A42A9" w:rsidRDefault="00013445">
      <w:pPr>
        <w:tabs>
          <w:tab w:val="left" w:pos="3428"/>
        </w:tabs>
        <w:spacing w:after="0" w:line="600" w:lineRule="auto"/>
        <w:ind w:firstLine="720"/>
        <w:jc w:val="both"/>
        <w:rPr>
          <w:rFonts w:eastAsia="Times New Roman" w:cs="Times New Roman"/>
          <w:szCs w:val="24"/>
        </w:rPr>
      </w:pPr>
      <w:r>
        <w:rPr>
          <w:rFonts w:eastAsia="Times New Roman" w:cs="Times New Roman"/>
          <w:szCs w:val="24"/>
        </w:rPr>
        <w:lastRenderedPageBreak/>
        <w:t>Πόθεν προκύπτει ότι και οι προηγούμενοι μείωναν τη φορολόγηση των καζίν</w:t>
      </w:r>
      <w:r>
        <w:rPr>
          <w:rFonts w:eastAsia="Times New Roman" w:cs="Times New Roman"/>
          <w:szCs w:val="24"/>
        </w:rPr>
        <w:t>ων</w:t>
      </w:r>
      <w:r>
        <w:rPr>
          <w:rFonts w:eastAsia="Times New Roman" w:cs="Times New Roman"/>
          <w:szCs w:val="24"/>
        </w:rPr>
        <w:t xml:space="preserve"> όταν τα καζίν</w:t>
      </w:r>
      <w:r>
        <w:rPr>
          <w:rFonts w:eastAsia="Times New Roman" w:cs="Times New Roman"/>
          <w:szCs w:val="24"/>
        </w:rPr>
        <w:t>α</w:t>
      </w:r>
      <w:r>
        <w:rPr>
          <w:rFonts w:eastAsia="Times New Roman" w:cs="Times New Roman"/>
          <w:szCs w:val="24"/>
        </w:rPr>
        <w:t xml:space="preserve"> είχαν μεγαλύτερα κέρδη; Ακριβώς το αντίστροφο έ</w:t>
      </w:r>
      <w:r>
        <w:rPr>
          <w:rFonts w:eastAsia="Times New Roman" w:cs="Times New Roman"/>
          <w:szCs w:val="24"/>
        </w:rPr>
        <w:t>χει συμβεί. Οπότε παρακαλώ τον Υπουργό να μας το διευκρινίσει.</w:t>
      </w:r>
    </w:p>
    <w:p w14:paraId="33969A0F" w14:textId="77777777" w:rsidR="000A42A9" w:rsidRDefault="00013445">
      <w:pPr>
        <w:tabs>
          <w:tab w:val="left" w:pos="3428"/>
        </w:tabs>
        <w:spacing w:after="0" w:line="600" w:lineRule="auto"/>
        <w:ind w:firstLine="720"/>
        <w:jc w:val="both"/>
        <w:rPr>
          <w:rFonts w:eastAsia="Times New Roman" w:cs="Times New Roman"/>
          <w:szCs w:val="24"/>
        </w:rPr>
      </w:pPr>
      <w:r>
        <w:rPr>
          <w:rFonts w:eastAsia="Times New Roman" w:cs="Times New Roman"/>
          <w:szCs w:val="24"/>
        </w:rPr>
        <w:t>Ευχαριστώ.</w:t>
      </w:r>
    </w:p>
    <w:p w14:paraId="33969A10" w14:textId="77777777" w:rsidR="000A42A9" w:rsidRDefault="00013445">
      <w:pPr>
        <w:tabs>
          <w:tab w:val="left" w:pos="3428"/>
        </w:tabs>
        <w:spacing w:after="0" w:line="600" w:lineRule="auto"/>
        <w:ind w:firstLine="720"/>
        <w:jc w:val="both"/>
        <w:rPr>
          <w:rFonts w:eastAsia="Times New Roman" w:cs="Times New Roman"/>
          <w:szCs w:val="24"/>
        </w:rPr>
      </w:pPr>
      <w:r w:rsidRPr="00023636">
        <w:rPr>
          <w:rFonts w:eastAsia="Times New Roman" w:cs="Times New Roman"/>
          <w:b/>
          <w:szCs w:val="24"/>
        </w:rPr>
        <w:t>ΠΡΟΕΔΡΕΥΩΝ (Σπυρίδων Λυκούδης):</w:t>
      </w:r>
      <w:r>
        <w:rPr>
          <w:rFonts w:eastAsia="Times New Roman" w:cs="Times New Roman"/>
          <w:szCs w:val="24"/>
        </w:rPr>
        <w:t xml:space="preserve"> Ευχαριστώ, κύριε </w:t>
      </w:r>
      <w:proofErr w:type="spellStart"/>
      <w:r>
        <w:rPr>
          <w:rFonts w:eastAsia="Times New Roman" w:cs="Times New Roman"/>
          <w:szCs w:val="24"/>
        </w:rPr>
        <w:t>Αμυρά</w:t>
      </w:r>
      <w:proofErr w:type="spellEnd"/>
      <w:r>
        <w:rPr>
          <w:rFonts w:eastAsia="Times New Roman" w:cs="Times New Roman"/>
          <w:szCs w:val="24"/>
        </w:rPr>
        <w:t>.</w:t>
      </w:r>
    </w:p>
    <w:p w14:paraId="33969A11" w14:textId="77777777" w:rsidR="000A42A9" w:rsidRDefault="00013445">
      <w:pPr>
        <w:tabs>
          <w:tab w:val="left" w:pos="3428"/>
        </w:tabs>
        <w:spacing w:after="0" w:line="600" w:lineRule="auto"/>
        <w:ind w:firstLine="720"/>
        <w:jc w:val="both"/>
        <w:rPr>
          <w:rFonts w:eastAsia="Times New Roman" w:cs="Times New Roman"/>
          <w:szCs w:val="24"/>
        </w:rPr>
      </w:pPr>
      <w:r w:rsidRPr="00023636">
        <w:rPr>
          <w:rFonts w:eastAsia="Times New Roman" w:cs="Times New Roman"/>
          <w:b/>
          <w:szCs w:val="24"/>
        </w:rPr>
        <w:t>ΑΝΔΡΕΑΣ ΛΟΒΕΡΔΟΣ:</w:t>
      </w:r>
      <w:r>
        <w:rPr>
          <w:rFonts w:eastAsia="Times New Roman" w:cs="Times New Roman"/>
          <w:szCs w:val="24"/>
        </w:rPr>
        <w:t xml:space="preserve"> Κύριε Πρόεδρε, θα ήθελα τον λόγο για δύο λεπτά πριν από τον κύριο Υπουργό.</w:t>
      </w:r>
    </w:p>
    <w:p w14:paraId="33969A12" w14:textId="77777777" w:rsidR="000A42A9" w:rsidRDefault="00013445">
      <w:pPr>
        <w:tabs>
          <w:tab w:val="left" w:pos="3428"/>
        </w:tabs>
        <w:spacing w:after="0" w:line="600" w:lineRule="auto"/>
        <w:ind w:firstLine="720"/>
        <w:jc w:val="both"/>
        <w:rPr>
          <w:rFonts w:eastAsia="Times New Roman" w:cs="Times New Roman"/>
          <w:szCs w:val="24"/>
        </w:rPr>
      </w:pPr>
      <w:r w:rsidRPr="00023636">
        <w:rPr>
          <w:rFonts w:eastAsia="Times New Roman" w:cs="Times New Roman"/>
          <w:b/>
          <w:szCs w:val="24"/>
        </w:rPr>
        <w:t>ΠΡΟΕΔΡΕΥΩΝ (Σπυρίδων Λυκούδης):</w:t>
      </w:r>
      <w:r>
        <w:rPr>
          <w:rFonts w:eastAsia="Times New Roman" w:cs="Times New Roman"/>
          <w:szCs w:val="24"/>
        </w:rPr>
        <w:t xml:space="preserve"> Ο</w:t>
      </w:r>
      <w:r>
        <w:rPr>
          <w:rFonts w:eastAsia="Times New Roman" w:cs="Times New Roman"/>
          <w:szCs w:val="24"/>
        </w:rPr>
        <w:t>ρίστε, έχετε τον λόγο.</w:t>
      </w:r>
    </w:p>
    <w:p w14:paraId="33969A13" w14:textId="77777777" w:rsidR="000A42A9" w:rsidRDefault="00013445">
      <w:pPr>
        <w:tabs>
          <w:tab w:val="left" w:pos="3428"/>
        </w:tabs>
        <w:spacing w:after="0" w:line="600" w:lineRule="auto"/>
        <w:ind w:firstLine="720"/>
        <w:jc w:val="both"/>
        <w:rPr>
          <w:rFonts w:eastAsia="Times New Roman" w:cs="Times New Roman"/>
          <w:szCs w:val="24"/>
        </w:rPr>
      </w:pPr>
      <w:r w:rsidRPr="00023636">
        <w:rPr>
          <w:rFonts w:eastAsia="Times New Roman" w:cs="Times New Roman"/>
          <w:b/>
          <w:szCs w:val="24"/>
        </w:rPr>
        <w:t>ΑΝΔΡΕΑΣ ΛΟΒΕΡΔΟΣ:</w:t>
      </w:r>
      <w:r>
        <w:rPr>
          <w:rFonts w:eastAsia="Times New Roman" w:cs="Times New Roman"/>
          <w:szCs w:val="24"/>
        </w:rPr>
        <w:t xml:space="preserve"> Θα ήθελα να σχολιάσω κάτι που είπε ο Υφυπουργός κ. </w:t>
      </w:r>
      <w:proofErr w:type="spellStart"/>
      <w:r>
        <w:rPr>
          <w:rFonts w:eastAsia="Times New Roman" w:cs="Times New Roman"/>
          <w:szCs w:val="24"/>
        </w:rPr>
        <w:t>Πιτσιόρλας</w:t>
      </w:r>
      <w:proofErr w:type="spellEnd"/>
      <w:r>
        <w:rPr>
          <w:rFonts w:eastAsia="Times New Roman" w:cs="Times New Roman"/>
          <w:szCs w:val="24"/>
        </w:rPr>
        <w:t xml:space="preserve"> στην τοποθέτησή του και κάτι που είπε ο Κοινοβουλευτικός Εκπρόσωπος του ΣΥΡΙΖΑ, ο κ. </w:t>
      </w:r>
      <w:proofErr w:type="spellStart"/>
      <w:r>
        <w:rPr>
          <w:rFonts w:eastAsia="Times New Roman" w:cs="Times New Roman"/>
          <w:szCs w:val="24"/>
        </w:rPr>
        <w:t>Ξυδάκης</w:t>
      </w:r>
      <w:proofErr w:type="spellEnd"/>
      <w:r>
        <w:rPr>
          <w:rFonts w:eastAsia="Times New Roman" w:cs="Times New Roman"/>
          <w:szCs w:val="24"/>
        </w:rPr>
        <w:t>.</w:t>
      </w:r>
    </w:p>
    <w:p w14:paraId="33969A14" w14:textId="77777777" w:rsidR="000A42A9" w:rsidRDefault="00013445">
      <w:pPr>
        <w:tabs>
          <w:tab w:val="left" w:pos="3428"/>
        </w:tabs>
        <w:spacing w:after="0" w:line="600" w:lineRule="auto"/>
        <w:ind w:firstLine="720"/>
        <w:jc w:val="both"/>
        <w:rPr>
          <w:rFonts w:eastAsia="Times New Roman" w:cs="Times New Roman"/>
          <w:szCs w:val="24"/>
        </w:rPr>
      </w:pPr>
      <w:r>
        <w:rPr>
          <w:rFonts w:eastAsia="Times New Roman" w:cs="Times New Roman"/>
          <w:szCs w:val="24"/>
        </w:rPr>
        <w:t>Σας το είπε ο κ. Καρράς. Έχουμε μια εμπειρία μεταξύ μας στη</w:t>
      </w:r>
      <w:r>
        <w:rPr>
          <w:rFonts w:eastAsia="Times New Roman" w:cs="Times New Roman"/>
          <w:szCs w:val="24"/>
        </w:rPr>
        <w:t xml:space="preserve">ν Ολομέλεια που δουλεύαμε σε αίθουσα της </w:t>
      </w:r>
      <w:r>
        <w:rPr>
          <w:rFonts w:eastAsia="Times New Roman" w:cs="Times New Roman"/>
          <w:szCs w:val="24"/>
        </w:rPr>
        <w:t>ε</w:t>
      </w:r>
      <w:r>
        <w:rPr>
          <w:rFonts w:eastAsia="Times New Roman" w:cs="Times New Roman"/>
          <w:szCs w:val="24"/>
        </w:rPr>
        <w:t>πιτροπής -δεν θυμάμαι για ποιο σχέδιο νόμου- και μια δεύτερη είναι η σημερινή, που μπορούμε να συζητήσουμε. Αυτό είναι για καλό.</w:t>
      </w:r>
    </w:p>
    <w:p w14:paraId="33969A15" w14:textId="77777777" w:rsidR="000A42A9" w:rsidRDefault="00013445">
      <w:pPr>
        <w:tabs>
          <w:tab w:val="left" w:pos="342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μπορείτε, όμως, να λέτε «ή το ψηφίζεις ή δεν το ψηφίζεις». Αυτή είναι παλιά </w:t>
      </w:r>
      <w:r>
        <w:rPr>
          <w:rFonts w:eastAsia="Times New Roman" w:cs="Times New Roman"/>
          <w:szCs w:val="24"/>
        </w:rPr>
        <w:t>τακτική και όταν πρόκειται για θέματα ανάπτυξης δεν στέκει. Ειδικά για τα θέματα αυτά, που είναι τ</w:t>
      </w:r>
      <w:r>
        <w:rPr>
          <w:rFonts w:eastAsia="Times New Roman" w:cs="Times New Roman"/>
          <w:szCs w:val="24"/>
        </w:rPr>
        <w:t>ο</w:t>
      </w:r>
      <w:r>
        <w:rPr>
          <w:rFonts w:eastAsia="Times New Roman" w:cs="Times New Roman"/>
          <w:szCs w:val="24"/>
        </w:rPr>
        <w:t xml:space="preserve"> άλφα και το ωμέγα για το αύριο των Ελληνίδων και των Ελλήνων, θέλει μια προσοχή η συζήτηση στη Βουλή και θέλει και συνεισφορά.</w:t>
      </w:r>
    </w:p>
    <w:p w14:paraId="33969A16" w14:textId="77777777" w:rsidR="000A42A9" w:rsidRDefault="00013445">
      <w:pPr>
        <w:tabs>
          <w:tab w:val="left" w:pos="3428"/>
        </w:tabs>
        <w:spacing w:after="0" w:line="600" w:lineRule="auto"/>
        <w:ind w:firstLine="720"/>
        <w:jc w:val="both"/>
        <w:rPr>
          <w:rFonts w:eastAsia="Times New Roman" w:cs="Times New Roman"/>
          <w:szCs w:val="24"/>
        </w:rPr>
      </w:pPr>
      <w:r>
        <w:rPr>
          <w:rFonts w:eastAsia="Times New Roman" w:cs="Times New Roman"/>
          <w:szCs w:val="24"/>
        </w:rPr>
        <w:t>Ο κ. Καρράς εξήγησε για ποιου</w:t>
      </w:r>
      <w:r>
        <w:rPr>
          <w:rFonts w:eastAsia="Times New Roman" w:cs="Times New Roman"/>
          <w:szCs w:val="24"/>
        </w:rPr>
        <w:t>ς λόγους είμαστε θετικοί. Στη δική μου παρέμβαση, παρ’ ότι είμαι Κοινοβουλευτικός Εκπρόσωπος έμεινα ακόμα και σε νομοτεχνικά θέματα που αφορούσαν σειρά διατάξεων. Στήριξα μάλιστα και διατάξεις του σχεδίου νόμου που δεν αφορούν τις ΕΠΕ, αλλά που είναι σε μι</w:t>
      </w:r>
      <w:r>
        <w:rPr>
          <w:rFonts w:eastAsia="Times New Roman" w:cs="Times New Roman"/>
          <w:szCs w:val="24"/>
        </w:rPr>
        <w:t>α σωστή κατεύθυνση.</w:t>
      </w:r>
    </w:p>
    <w:p w14:paraId="33969A17" w14:textId="77777777" w:rsidR="000A42A9" w:rsidRDefault="00013445">
      <w:pPr>
        <w:tabs>
          <w:tab w:val="left" w:pos="3428"/>
        </w:tabs>
        <w:spacing w:after="0" w:line="600" w:lineRule="auto"/>
        <w:ind w:firstLine="720"/>
        <w:jc w:val="both"/>
        <w:rPr>
          <w:rFonts w:eastAsia="Times New Roman" w:cs="Times New Roman"/>
          <w:szCs w:val="24"/>
        </w:rPr>
      </w:pPr>
      <w:r>
        <w:rPr>
          <w:rFonts w:eastAsia="Times New Roman" w:cs="Times New Roman"/>
          <w:szCs w:val="24"/>
        </w:rPr>
        <w:t>Αυτό τι σημαίνει, κύριε Υπουργέ; Ότι πρέπει να δεχτώ ως άλλοθι από την πλευρά σας ότι ασκείτε αναπτυξιακή πολιτική μετά από τριάμισι χρόνια και η αναπτυξιακή πολιτική είναι το άρθρο 2, το άρθρο 3, το άρθρο 4 ενός σχεδίου νόμου που διευκ</w:t>
      </w:r>
      <w:r>
        <w:rPr>
          <w:rFonts w:eastAsia="Times New Roman" w:cs="Times New Roman"/>
          <w:szCs w:val="24"/>
        </w:rPr>
        <w:t>ολύνει την καθημερινότητα των ΕΠΕ και τίποτα περισσότερο;</w:t>
      </w:r>
    </w:p>
    <w:p w14:paraId="33969A18" w14:textId="77777777" w:rsidR="000A42A9" w:rsidRDefault="00013445">
      <w:pPr>
        <w:tabs>
          <w:tab w:val="left" w:pos="3428"/>
        </w:tabs>
        <w:spacing w:after="0" w:line="600" w:lineRule="auto"/>
        <w:ind w:firstLine="720"/>
        <w:jc w:val="both"/>
        <w:rPr>
          <w:rFonts w:eastAsia="Times New Roman" w:cs="Times New Roman"/>
          <w:szCs w:val="24"/>
        </w:rPr>
      </w:pPr>
      <w:r>
        <w:rPr>
          <w:rFonts w:eastAsia="Times New Roman" w:cs="Times New Roman"/>
          <w:szCs w:val="24"/>
        </w:rPr>
        <w:lastRenderedPageBreak/>
        <w:t>Θα ήταν αυτό που έπρεπε να είναι, αν ακούγατε τις δικές μας παραινέσεις και πηγαίνατε στη λογική και των ΙΚΕ στο θέμα των υποχρεωμένων σε εισφορά. Ο διαχειριστής. Σας το είπε και ο κ. Καρράς και ο κ</w:t>
      </w:r>
      <w:r>
        <w:rPr>
          <w:rFonts w:eastAsia="Times New Roman" w:cs="Times New Roman"/>
          <w:szCs w:val="24"/>
        </w:rPr>
        <w:t xml:space="preserve">. </w:t>
      </w:r>
      <w:proofErr w:type="spellStart"/>
      <w:r>
        <w:rPr>
          <w:rFonts w:eastAsia="Times New Roman" w:cs="Times New Roman"/>
          <w:szCs w:val="24"/>
        </w:rPr>
        <w:t>Αμυράς</w:t>
      </w:r>
      <w:proofErr w:type="spellEnd"/>
      <w:r>
        <w:rPr>
          <w:rFonts w:eastAsia="Times New Roman" w:cs="Times New Roman"/>
          <w:szCs w:val="24"/>
        </w:rPr>
        <w:t xml:space="preserve"> και εγώ. Οι εταιρείες περιορισμένης ευθύνης έχουν και την κληρονομιά του παρελθόντος. Από το 1955 που ανέφερε ο κ. Καρράς ήταν μια ελπιδοφόρα εταιρική μορφή.</w:t>
      </w:r>
    </w:p>
    <w:p w14:paraId="33969A19" w14:textId="77777777" w:rsidR="000A42A9" w:rsidRDefault="00013445">
      <w:pPr>
        <w:tabs>
          <w:tab w:val="left" w:pos="3428"/>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3969A1A" w14:textId="77777777" w:rsidR="000A42A9" w:rsidRDefault="00013445">
      <w:pPr>
        <w:tabs>
          <w:tab w:val="left" w:pos="3428"/>
        </w:tabs>
        <w:spacing w:after="0" w:line="600" w:lineRule="auto"/>
        <w:ind w:firstLine="720"/>
        <w:jc w:val="both"/>
        <w:rPr>
          <w:rFonts w:eastAsia="Times New Roman" w:cs="Times New Roman"/>
          <w:szCs w:val="24"/>
        </w:rPr>
      </w:pPr>
      <w:r>
        <w:rPr>
          <w:rFonts w:eastAsia="Times New Roman" w:cs="Times New Roman"/>
          <w:szCs w:val="24"/>
        </w:rPr>
        <w:t>Από τ</w:t>
      </w:r>
      <w:r>
        <w:rPr>
          <w:rFonts w:eastAsia="Times New Roman" w:cs="Times New Roman"/>
          <w:szCs w:val="24"/>
        </w:rPr>
        <w:t xml:space="preserve">η στιγμή, όμως, που οι τράπεζες άρχισαν να ζητούν προσωπικές εγγυήσεις από τους ετερόρρυθμους εταίρους και αυτοί να ευθύνονται όχι κατά το κεφάλαιο της συμμετοχής τους, αλλά εις </w:t>
      </w:r>
      <w:proofErr w:type="spellStart"/>
      <w:r>
        <w:rPr>
          <w:rFonts w:eastAsia="Times New Roman" w:cs="Times New Roman"/>
          <w:szCs w:val="24"/>
        </w:rPr>
        <w:t>ολόκληρον</w:t>
      </w:r>
      <w:proofErr w:type="spellEnd"/>
      <w:r>
        <w:rPr>
          <w:rFonts w:eastAsia="Times New Roman" w:cs="Times New Roman"/>
          <w:szCs w:val="24"/>
        </w:rPr>
        <w:t xml:space="preserve"> για τις υποχρεώσεις της εταιρείας, η ΕΠΕ έχασε τη χρησιμότητα που εί</w:t>
      </w:r>
      <w:r>
        <w:rPr>
          <w:rFonts w:eastAsia="Times New Roman" w:cs="Times New Roman"/>
          <w:szCs w:val="24"/>
        </w:rPr>
        <w:t xml:space="preserve">χε. Ο νομοθέτης του 1955 δεν μπορούσε να προβλέψει αυτή την εξέλιξη, </w:t>
      </w:r>
      <w:r>
        <w:rPr>
          <w:rFonts w:eastAsia="Times New Roman" w:cs="Times New Roman"/>
          <w:szCs w:val="24"/>
        </w:rPr>
        <w:t>η οποία, όμως,</w:t>
      </w:r>
      <w:r>
        <w:rPr>
          <w:rFonts w:eastAsia="Times New Roman" w:cs="Times New Roman"/>
          <w:szCs w:val="24"/>
        </w:rPr>
        <w:t xml:space="preserve"> ανέτρεψε τα αρχικά του σχέδια.</w:t>
      </w:r>
    </w:p>
    <w:p w14:paraId="33969A1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Τώρα σε ό,τι αφορά τον Κοινοβουλευτικό Εκπρόσωπο του ΣΥΡΙΖΑ</w:t>
      </w:r>
      <w:r w:rsidRPr="002541FB">
        <w:rPr>
          <w:rFonts w:eastAsia="Times New Roman" w:cs="Times New Roman"/>
          <w:szCs w:val="24"/>
        </w:rPr>
        <w:t>,</w:t>
      </w:r>
      <w:r>
        <w:rPr>
          <w:rFonts w:eastAsia="Times New Roman" w:cs="Times New Roman"/>
          <w:szCs w:val="24"/>
        </w:rPr>
        <w:t xml:space="preserve"> τον κ. </w:t>
      </w:r>
      <w:proofErr w:type="spellStart"/>
      <w:r>
        <w:rPr>
          <w:rFonts w:eastAsia="Times New Roman" w:cs="Times New Roman"/>
          <w:szCs w:val="24"/>
        </w:rPr>
        <w:t>Ξυδάκη</w:t>
      </w:r>
      <w:proofErr w:type="spellEnd"/>
      <w:r w:rsidRPr="002541FB">
        <w:rPr>
          <w:rFonts w:eastAsia="Times New Roman" w:cs="Times New Roman"/>
          <w:szCs w:val="24"/>
        </w:rPr>
        <w:t>,</w:t>
      </w:r>
      <w:r>
        <w:rPr>
          <w:rFonts w:eastAsia="Times New Roman" w:cs="Times New Roman"/>
          <w:szCs w:val="24"/>
        </w:rPr>
        <w:t xml:space="preserve"> που είπε «κι εσείς δεν τα κάνατε;», έχει δίκιο, γιατί είναι πράγμ</w:t>
      </w:r>
      <w:r>
        <w:rPr>
          <w:rFonts w:eastAsia="Times New Roman" w:cs="Times New Roman"/>
          <w:szCs w:val="24"/>
        </w:rPr>
        <w:t>ατα που δεν κάναμε. Όμως, η λογική ότι ο επόμενος κάνει αυτά που δεν έχει κάνει ο προηγούμενος και προχωράει τα πράγματα, είναι η καλή λογική. Τηρήθηκε αυτή η καλή λογική;</w:t>
      </w:r>
    </w:p>
    <w:p w14:paraId="33969A1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Αφήνω τους μισούς τομείς κυβερνητικής δράσης, </w:t>
      </w:r>
      <w:r>
        <w:rPr>
          <w:rFonts w:eastAsia="Times New Roman" w:cs="Times New Roman"/>
          <w:szCs w:val="24"/>
        </w:rPr>
        <w:t>σ</w:t>
      </w:r>
      <w:r>
        <w:rPr>
          <w:rFonts w:eastAsia="Times New Roman" w:cs="Times New Roman"/>
          <w:szCs w:val="24"/>
        </w:rPr>
        <w:t>τους οποίους ό,τι λειτουργεί η Κυβέρν</w:t>
      </w:r>
      <w:r>
        <w:rPr>
          <w:rFonts w:eastAsia="Times New Roman" w:cs="Times New Roman"/>
          <w:szCs w:val="24"/>
        </w:rPr>
        <w:t>ηση σήμερα βασίζεται σε δικούς μας νόμους. Τα αφήνω αυτά. Πάμε να μιλήσουμε σχετικά με την ανάπτυξη. Τη μεταρρύθμιση του Κώδικα Πολιτικής Δικονομίας εμείς την είχαμε κάνει. Εσείς απλώς υποχρεωθήκατε από την τρόικα να την ψηφίσετε.</w:t>
      </w:r>
    </w:p>
    <w:p w14:paraId="33969A1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Σας είπα </w:t>
      </w:r>
      <w:r>
        <w:rPr>
          <w:rFonts w:eastAsia="Times New Roman" w:cs="Times New Roman"/>
          <w:szCs w:val="24"/>
        </w:rPr>
        <w:t>ότι α</w:t>
      </w:r>
      <w:r>
        <w:rPr>
          <w:rFonts w:eastAsia="Times New Roman" w:cs="Times New Roman"/>
          <w:szCs w:val="24"/>
        </w:rPr>
        <w:t xml:space="preserve">ποτιμήσατε </w:t>
      </w:r>
      <w:r>
        <w:rPr>
          <w:rFonts w:eastAsia="Times New Roman" w:cs="Times New Roman"/>
          <w:szCs w:val="24"/>
        </w:rPr>
        <w:t>τη χρησιμότητά της; Είναι ένας νόμος ψηφισμένος εδώ και τρία χρόνια. Εγώ μπορώ να σας πω πού έχει ωφελήσει και πού όχι. Εσείς το έχετε κάνει; Εμείς είχαμε κάνει πραγματικά αναπτυξιακές αλλαγές. Είχαμε ιδρύσει τμήματα για αλλοδαπούς φοιτητές εκτός Ευρωπαϊκή</w:t>
      </w:r>
      <w:r>
        <w:rPr>
          <w:rFonts w:eastAsia="Times New Roman" w:cs="Times New Roman"/>
          <w:szCs w:val="24"/>
        </w:rPr>
        <w:t>ς Ένωσης με δίδακτρα. Τώρα θα είχαμε δ</w:t>
      </w:r>
      <w:r>
        <w:rPr>
          <w:rFonts w:eastAsia="Times New Roman" w:cs="Times New Roman"/>
          <w:szCs w:val="24"/>
        </w:rPr>
        <w:t>ύ</w:t>
      </w:r>
      <w:r>
        <w:rPr>
          <w:rFonts w:eastAsia="Times New Roman" w:cs="Times New Roman"/>
          <w:szCs w:val="24"/>
        </w:rPr>
        <w:t>ο χιλιάδες τέτοιους φοιτητές. Ο κ. Μπαλτάς τα εξαφάνισε και κανένας επόμενος Υπουργός Παιδείας δεν τα έβαλε σε εφαρμογή.</w:t>
      </w:r>
    </w:p>
    <w:p w14:paraId="33969A1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Κάναμε πολλά, δεν κάναμε όμως κι άλλα πολύ σοβαρά. Δεν επεκτείναμε αυτή τη μεταρρυθμιστική προσπ</w:t>
      </w:r>
      <w:r>
        <w:rPr>
          <w:rFonts w:eastAsia="Times New Roman" w:cs="Times New Roman"/>
          <w:szCs w:val="24"/>
        </w:rPr>
        <w:t>άθεια. Εσείς δεν έπρεπε να πάρετε την σκυτάλη και να προχωρήσετε; Σε ποιο θέμα σάς κάναμε κριτική, για την οποία νομιμοποιούμαστε; Μετά από τριάμισι χρόνια κάνετε προγραμματικές δηλώσεις. Αυτό δεν είναι σωστό. Αυτό το περιεχόμενο είχε η δική μας παρέμβαση.</w:t>
      </w:r>
    </w:p>
    <w:p w14:paraId="33969A1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3969A20" w14:textId="77777777" w:rsidR="000A42A9" w:rsidRDefault="00013445">
      <w:pPr>
        <w:spacing w:after="0" w:line="600" w:lineRule="auto"/>
        <w:ind w:firstLine="720"/>
        <w:jc w:val="both"/>
        <w:rPr>
          <w:rFonts w:eastAsia="Times New Roman"/>
          <w:bCs/>
        </w:rPr>
      </w:pPr>
      <w:r w:rsidRPr="006651D3">
        <w:rPr>
          <w:rFonts w:eastAsia="Times New Roman"/>
          <w:bCs/>
        </w:rPr>
        <w:t>(Χειροκροτ</w:t>
      </w:r>
      <w:r>
        <w:rPr>
          <w:rFonts w:eastAsia="Times New Roman"/>
          <w:bCs/>
        </w:rPr>
        <w:t xml:space="preserve">ήματα από την πτέρυγα της Δημοκρατικής Συμπαράταξης </w:t>
      </w:r>
      <w:r w:rsidRPr="002541FB">
        <w:rPr>
          <w:rFonts w:eastAsia="Times New Roman"/>
          <w:bCs/>
        </w:rPr>
        <w:t>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r w:rsidRPr="006651D3">
        <w:rPr>
          <w:rFonts w:eastAsia="Times New Roman"/>
          <w:bCs/>
        </w:rPr>
        <w:t>)</w:t>
      </w:r>
    </w:p>
    <w:p w14:paraId="33969A21" w14:textId="77777777" w:rsidR="000A42A9" w:rsidRDefault="00013445">
      <w:pPr>
        <w:spacing w:after="0"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Κι εγώ ευχαριστώ.</w:t>
      </w:r>
    </w:p>
    <w:p w14:paraId="33969A22"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Κύριε Πρόεδρε, θα ήθελα να δευτερολογήσω.</w:t>
      </w:r>
    </w:p>
    <w:p w14:paraId="33969A23" w14:textId="77777777" w:rsidR="000A42A9" w:rsidRDefault="00013445">
      <w:pPr>
        <w:spacing w:after="0"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Τι θέλετε, κύριε </w:t>
      </w:r>
      <w:proofErr w:type="spellStart"/>
      <w:r>
        <w:rPr>
          <w:rFonts w:eastAsia="Times New Roman" w:cs="Times New Roman"/>
          <w:szCs w:val="24"/>
        </w:rPr>
        <w:t>Ξυδάκη</w:t>
      </w:r>
      <w:proofErr w:type="spellEnd"/>
      <w:r>
        <w:rPr>
          <w:rFonts w:eastAsia="Times New Roman" w:cs="Times New Roman"/>
          <w:szCs w:val="24"/>
        </w:rPr>
        <w:t>;</w:t>
      </w:r>
    </w:p>
    <w:p w14:paraId="33969A24"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Να δευτερολογήσω, όπως κι άλλοι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w:t>
      </w:r>
    </w:p>
    <w:p w14:paraId="33969A25" w14:textId="77777777" w:rsidR="000A42A9" w:rsidRDefault="00013445">
      <w:pPr>
        <w:spacing w:after="0" w:line="600" w:lineRule="auto"/>
        <w:ind w:firstLine="720"/>
        <w:jc w:val="both"/>
        <w:rPr>
          <w:rFonts w:eastAsia="Times New Roman" w:cs="Times New Roman"/>
          <w:szCs w:val="24"/>
        </w:rPr>
      </w:pPr>
      <w:r w:rsidRPr="00B83CBC">
        <w:rPr>
          <w:rFonts w:eastAsia="Times New Roman"/>
          <w:b/>
          <w:bCs/>
        </w:rPr>
        <w:lastRenderedPageBreak/>
        <w:t>ΠΡΟΕΔΡΕΥΩΝ (Σπυρίδων Λυκούδης):</w:t>
      </w:r>
      <w:r>
        <w:rPr>
          <w:rFonts w:eastAsia="Times New Roman" w:cs="Times New Roman"/>
          <w:szCs w:val="24"/>
        </w:rPr>
        <w:t xml:space="preserve"> Δεν θέλετε να δευτερολογήσετε, θέλετε κάποιον να σχολιάσετε, διότι έχουν τελειώσει οι </w:t>
      </w:r>
      <w:proofErr w:type="spellStart"/>
      <w:r>
        <w:rPr>
          <w:rFonts w:eastAsia="Times New Roman" w:cs="Times New Roman"/>
          <w:szCs w:val="24"/>
        </w:rPr>
        <w:t>πρωτολογίες</w:t>
      </w:r>
      <w:proofErr w:type="spellEnd"/>
      <w:r>
        <w:rPr>
          <w:rFonts w:eastAsia="Times New Roman" w:cs="Times New Roman"/>
          <w:szCs w:val="24"/>
        </w:rPr>
        <w:t xml:space="preserve"> και οι δευτερολογίες</w:t>
      </w:r>
      <w:r>
        <w:rPr>
          <w:rFonts w:eastAsia="Times New Roman" w:cs="Times New Roman"/>
          <w:szCs w:val="24"/>
        </w:rPr>
        <w:t xml:space="preserve">. </w:t>
      </w:r>
    </w:p>
    <w:p w14:paraId="33969A26"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Εγώ δευτερολογία δεν έκανα, κύριε Πρόεδρε.</w:t>
      </w:r>
    </w:p>
    <w:p w14:paraId="33969A27" w14:textId="77777777" w:rsidR="000A42A9" w:rsidRDefault="00013445">
      <w:pPr>
        <w:spacing w:after="0"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κύριε </w:t>
      </w:r>
      <w:proofErr w:type="spellStart"/>
      <w:r>
        <w:rPr>
          <w:rFonts w:eastAsia="Times New Roman" w:cs="Times New Roman"/>
          <w:szCs w:val="24"/>
        </w:rPr>
        <w:t>Ξυδάκη</w:t>
      </w:r>
      <w:proofErr w:type="spellEnd"/>
      <w:r>
        <w:rPr>
          <w:rFonts w:eastAsia="Times New Roman" w:cs="Times New Roman"/>
          <w:szCs w:val="24"/>
        </w:rPr>
        <w:t>. Θα μιλήσετε τώρα και μετά θα κλείσει ο κύριος Υπουργός.</w:t>
      </w:r>
    </w:p>
    <w:p w14:paraId="33969A2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Ξυδάκη</w:t>
      </w:r>
      <w:proofErr w:type="spellEnd"/>
      <w:r>
        <w:rPr>
          <w:rFonts w:eastAsia="Times New Roman" w:cs="Times New Roman"/>
          <w:szCs w:val="24"/>
        </w:rPr>
        <w:t xml:space="preserve">, έχετε τον λόγο. </w:t>
      </w:r>
    </w:p>
    <w:p w14:paraId="33969A29"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Επειδή αναφέρ</w:t>
      </w:r>
      <w:r>
        <w:rPr>
          <w:rFonts w:eastAsia="Times New Roman" w:cs="Times New Roman"/>
          <w:szCs w:val="24"/>
        </w:rPr>
        <w:t>θηκαν και ο κ. Καρράς και ο κ. Λοβέρδος σε μ</w:t>
      </w:r>
      <w:r>
        <w:rPr>
          <w:rFonts w:eastAsia="Times New Roman" w:cs="Times New Roman"/>
          <w:szCs w:val="24"/>
        </w:rPr>
        <w:t>ί</w:t>
      </w:r>
      <w:r>
        <w:rPr>
          <w:rFonts w:eastAsia="Times New Roman" w:cs="Times New Roman"/>
          <w:szCs w:val="24"/>
        </w:rPr>
        <w:t xml:space="preserve">α παρατήρηση, νομίζω ότι παρεξηγήθηκε όλο το πλαίσιο των </w:t>
      </w:r>
      <w:proofErr w:type="spellStart"/>
      <w:r>
        <w:rPr>
          <w:rFonts w:eastAsia="Times New Roman" w:cs="Times New Roman"/>
          <w:szCs w:val="24"/>
        </w:rPr>
        <w:t>συμφραζομένων</w:t>
      </w:r>
      <w:proofErr w:type="spellEnd"/>
      <w:r>
        <w:rPr>
          <w:rFonts w:eastAsia="Times New Roman" w:cs="Times New Roman"/>
          <w:szCs w:val="24"/>
        </w:rPr>
        <w:t>.</w:t>
      </w:r>
    </w:p>
    <w:p w14:paraId="33969A2A"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Ζητάω κατ’ αρχ</w:t>
      </w:r>
      <w:r>
        <w:rPr>
          <w:rFonts w:eastAsia="Times New Roman" w:cs="Times New Roman"/>
          <w:szCs w:val="24"/>
        </w:rPr>
        <w:t>άς</w:t>
      </w:r>
      <w:r>
        <w:rPr>
          <w:rFonts w:eastAsia="Times New Roman" w:cs="Times New Roman"/>
          <w:szCs w:val="24"/>
        </w:rPr>
        <w:t xml:space="preserve"> από ανθρώπους που ανήκαν σε κυβερνήσεις των τελευταίων δεκαπέντε, είκοσι, είκοσι πέντε χρόνων -και μάλιστα στα χρόνια πριν</w:t>
      </w:r>
      <w:r>
        <w:rPr>
          <w:rFonts w:eastAsia="Times New Roman" w:cs="Times New Roman"/>
          <w:szCs w:val="24"/>
        </w:rPr>
        <w:t xml:space="preserve"> από τη χρεοκοπία, την κρίση, την ύφεση και την κοινωνική αγωνία- να κάνουν μια αυτοκριτική γι’ αυτά που τότε, στον καιρό της ανάπτυξης και της ανόδου γίνονται, δηλαδή οι μεγάλες μεταρρυθμίσεις. Στον καιρό της πτώσεως όλες οι μεταρρυθμίσεις επιφέρουν ακόμα</w:t>
      </w:r>
      <w:r>
        <w:rPr>
          <w:rFonts w:eastAsia="Times New Roman" w:cs="Times New Roman"/>
          <w:szCs w:val="24"/>
        </w:rPr>
        <w:t xml:space="preserve"> μεγαλύτερο πόνο, παρ’ ό,τι πολλές απ’ αυτές είναι αναγκαίες και πρέπει να γίνουν.</w:t>
      </w:r>
    </w:p>
    <w:p w14:paraId="33969A2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Είπα συγκεκριμένα πράγματα. Κτηματολόγιο έχει η χώρα μας; Είναι η μόνη </w:t>
      </w:r>
      <w:r>
        <w:rPr>
          <w:rFonts w:eastAsia="Times New Roman" w:cs="Times New Roman"/>
          <w:szCs w:val="24"/>
        </w:rPr>
        <w:t xml:space="preserve">χώρα </w:t>
      </w:r>
      <w:r>
        <w:rPr>
          <w:rFonts w:eastAsia="Times New Roman" w:cs="Times New Roman"/>
          <w:szCs w:val="24"/>
        </w:rPr>
        <w:t xml:space="preserve">στην Ευρωπαϊκή Ένωση που δεν έχει. Είναι παράγων ανάπτυξης, είναι προϋπόθεση. Δασολόγιο πριν από </w:t>
      </w:r>
      <w:r>
        <w:rPr>
          <w:rFonts w:eastAsia="Times New Roman" w:cs="Times New Roman"/>
          <w:szCs w:val="24"/>
        </w:rPr>
        <w:t>έναν χρόνο ψηφίσαμε και οι δασικοί χάρτες έχουν προχωρήσει γύρω στο 65% με 70%.</w:t>
      </w:r>
    </w:p>
    <w:p w14:paraId="33969A2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Μίλησα για τη δικαιοσύνη και έφερα παράδειγμα. Τα χρόνια της κρίσης και ο συνταγματικός περιορισμός δεν σου επιτρέπουν να αλλάξεις τον τρόπο απονομής δικαιοσύνης από τη μια μέρ</w:t>
      </w:r>
      <w:r>
        <w:rPr>
          <w:rFonts w:eastAsia="Times New Roman" w:cs="Times New Roman"/>
          <w:szCs w:val="24"/>
        </w:rPr>
        <w:t>α στην άλλη. Ο κ. Αθανασίου ήταν Υπουργός Δικαιοσύνης, ο κ. Λοβέρδος και ο κ. Καρράς είναι έμπειροι νομικοί και το γνωρίζουν.</w:t>
      </w:r>
    </w:p>
    <w:p w14:paraId="33969A2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Είπα για το φορολογικό σύστημα. Σ</w:t>
      </w:r>
      <w:r>
        <w:rPr>
          <w:rFonts w:eastAsia="Times New Roman" w:cs="Times New Roman"/>
          <w:szCs w:val="24"/>
        </w:rPr>
        <w:t>ε</w:t>
      </w:r>
      <w:r>
        <w:rPr>
          <w:rFonts w:eastAsia="Times New Roman" w:cs="Times New Roman"/>
          <w:szCs w:val="24"/>
        </w:rPr>
        <w:t xml:space="preserve"> αυτό, ναι, κάνουμε αυτοκριτική. Είναι ένα από τα μεγάλα μας καθήκοντα. Όμως, φορολογικό σύστημα</w:t>
      </w:r>
      <w:r>
        <w:rPr>
          <w:rFonts w:eastAsia="Times New Roman" w:cs="Times New Roman"/>
          <w:szCs w:val="24"/>
        </w:rPr>
        <w:t xml:space="preserve"> της δεκαετίας του ’80 με τεκμήρια αυτοκίνητα δεκαπενταετίας να επιβαρύνουν τον άνεργο ή τον </w:t>
      </w:r>
      <w:proofErr w:type="spellStart"/>
      <w:r>
        <w:rPr>
          <w:rFonts w:eastAsia="Times New Roman" w:cs="Times New Roman"/>
          <w:szCs w:val="24"/>
        </w:rPr>
        <w:t>ημιαπασχολούμενο</w:t>
      </w:r>
      <w:proofErr w:type="spellEnd"/>
      <w:r>
        <w:rPr>
          <w:rFonts w:eastAsia="Times New Roman" w:cs="Times New Roman"/>
          <w:szCs w:val="24"/>
        </w:rPr>
        <w:t>, δεν το φτιάξαμε εμείς. Εμείς τα βρήκαμε κληρονομιά, πρέπει να τα αλλάξουμε.</w:t>
      </w:r>
    </w:p>
    <w:p w14:paraId="33969A2E"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Και ένα τελευταίο. Είχαμε όλη αυτή την αισιοδοξία της δεκαετίας του ’</w:t>
      </w:r>
      <w:r>
        <w:rPr>
          <w:rFonts w:eastAsia="Times New Roman" w:cs="Times New Roman"/>
          <w:szCs w:val="24"/>
        </w:rPr>
        <w:t xml:space="preserve">90, του μεγάλου εκσυγχρονισμού, της σύγκλισης με την Ευρώπη, τού οι αγορές μάς ψηφίζουν, </w:t>
      </w:r>
      <w:r>
        <w:rPr>
          <w:rFonts w:eastAsia="Times New Roman" w:cs="Times New Roman"/>
          <w:szCs w:val="24"/>
        </w:rPr>
        <w:lastRenderedPageBreak/>
        <w:t xml:space="preserve">τα χρηματιστήρια, την πιστωτική </w:t>
      </w:r>
      <w:proofErr w:type="spellStart"/>
      <w:r>
        <w:rPr>
          <w:rFonts w:eastAsia="Times New Roman" w:cs="Times New Roman"/>
          <w:szCs w:val="24"/>
        </w:rPr>
        <w:t>υπερεπέκταση</w:t>
      </w:r>
      <w:proofErr w:type="spellEnd"/>
      <w:r>
        <w:rPr>
          <w:rFonts w:eastAsia="Times New Roman" w:cs="Times New Roman"/>
          <w:szCs w:val="24"/>
        </w:rPr>
        <w:t>, όπως και το μείγμα υπεραισιοδοξίας και αβελτηρίας της δεκαετίας του 2000. Τότε ήταν ο καιρός της ευημερίας ή της επίπλαστ</w:t>
      </w:r>
      <w:r>
        <w:rPr>
          <w:rFonts w:eastAsia="Times New Roman" w:cs="Times New Roman"/>
          <w:szCs w:val="24"/>
        </w:rPr>
        <w:t>ης ευημερίας, τότε ήταν ο καιρός της αυταπάτης και των κατασκευασμένων ψευδαισθήσεων. Τώρα είναι ο καιρός της πικρής επίγνωσης, της επίνοιας. Ναι, είμαστε όλοι μαζί, αλλά δεν είμαστε όλοι με το ίδιο μερίδιο και με το ίδιο ποσοστό θράσους και αμνημοσύνης.</w:t>
      </w:r>
    </w:p>
    <w:p w14:paraId="33969A2F"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3969A30" w14:textId="77777777" w:rsidR="000A42A9" w:rsidRDefault="00013445">
      <w:pPr>
        <w:spacing w:after="0"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Ευχαριστώ, κύριε </w:t>
      </w:r>
      <w:proofErr w:type="spellStart"/>
      <w:r>
        <w:rPr>
          <w:rFonts w:eastAsia="Times New Roman" w:cs="Times New Roman"/>
          <w:szCs w:val="24"/>
        </w:rPr>
        <w:t>Ξυδάκη</w:t>
      </w:r>
      <w:proofErr w:type="spellEnd"/>
      <w:r>
        <w:rPr>
          <w:rFonts w:eastAsia="Times New Roman" w:cs="Times New Roman"/>
          <w:szCs w:val="24"/>
        </w:rPr>
        <w:t>.</w:t>
      </w:r>
    </w:p>
    <w:p w14:paraId="33969A3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33969A32" w14:textId="77777777" w:rsidR="000A42A9" w:rsidRDefault="00013445">
      <w:pPr>
        <w:spacing w:after="0" w:line="600" w:lineRule="auto"/>
        <w:ind w:firstLine="720"/>
        <w:jc w:val="both"/>
        <w:rPr>
          <w:rFonts w:eastAsia="Times New Roman" w:cs="Times New Roman"/>
          <w:szCs w:val="24"/>
        </w:rPr>
      </w:pPr>
      <w:r>
        <w:rPr>
          <w:rFonts w:eastAsia="Times New Roman" w:cs="Times New Roman"/>
          <w:b/>
          <w:szCs w:val="24"/>
        </w:rPr>
        <w:t>ΑΣΤΕΡ</w:t>
      </w:r>
      <w:r w:rsidRPr="00A30D90">
        <w:rPr>
          <w:rFonts w:eastAsia="Times New Roman" w:cs="Times New Roman"/>
          <w:b/>
          <w:szCs w:val="24"/>
        </w:rPr>
        <w:t>ΙΟΣ ΠΙΤΣΙΟΡΛΑΣ (Υφυπουργός Οικονομίας και Ανάπτυξης):</w:t>
      </w:r>
      <w:r>
        <w:rPr>
          <w:rFonts w:eastAsia="Times New Roman" w:cs="Times New Roman"/>
          <w:szCs w:val="24"/>
        </w:rPr>
        <w:t xml:space="preserve"> Θα είμαι σύντομος, κύριε Πρόεδρε. </w:t>
      </w:r>
    </w:p>
    <w:p w14:paraId="33969A33"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Κύριε Λοβέρδο, προφανώς εγώ δεν αρνούμαι και δεν αμφισβητώ το δικαίωμα </w:t>
      </w:r>
      <w:r>
        <w:rPr>
          <w:rFonts w:eastAsia="Times New Roman" w:cs="Times New Roman"/>
          <w:szCs w:val="24"/>
        </w:rPr>
        <w:t>σ</w:t>
      </w:r>
      <w:r>
        <w:rPr>
          <w:rFonts w:eastAsia="Times New Roman" w:cs="Times New Roman"/>
          <w:szCs w:val="24"/>
        </w:rPr>
        <w:t>τη</w:t>
      </w:r>
      <w:r>
        <w:rPr>
          <w:rFonts w:eastAsia="Times New Roman" w:cs="Times New Roman"/>
          <w:szCs w:val="24"/>
        </w:rPr>
        <w:t>ν</w:t>
      </w:r>
      <w:r>
        <w:rPr>
          <w:rFonts w:eastAsia="Times New Roman" w:cs="Times New Roman"/>
          <w:szCs w:val="24"/>
        </w:rPr>
        <w:t xml:space="preserve"> κριτική. Είναι προφανές.</w:t>
      </w:r>
    </w:p>
    <w:p w14:paraId="33969A34"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Έκανα μία παρατήρηση σε κάτι που είπατε</w:t>
      </w:r>
      <w:r>
        <w:rPr>
          <w:rFonts w:eastAsia="Times New Roman" w:cs="Times New Roman"/>
          <w:szCs w:val="24"/>
        </w:rPr>
        <w:t>, το οποίο</w:t>
      </w:r>
      <w:r>
        <w:rPr>
          <w:rFonts w:eastAsia="Times New Roman" w:cs="Times New Roman"/>
          <w:szCs w:val="24"/>
        </w:rPr>
        <w:t xml:space="preserve"> είναι διαφορετικό. Θα αποφύγω τον πειρασμό να μπω και στη γενικότερη συζήτηση, όπως το έκανα μέχρι τώρα. </w:t>
      </w:r>
      <w:r>
        <w:rPr>
          <w:rFonts w:eastAsia="Times New Roman" w:cs="Times New Roman"/>
          <w:szCs w:val="24"/>
        </w:rPr>
        <w:t>Συζητάμε ένα συγκεκριμένο νομοσχέδιο και επ’ αυτού θα συνεχίσω να μιλάω.</w:t>
      </w:r>
    </w:p>
    <w:p w14:paraId="33969A35"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Είπατε επί λέξει</w:t>
      </w:r>
      <w:r>
        <w:rPr>
          <w:rFonts w:eastAsia="Times New Roman" w:cs="Times New Roman"/>
          <w:szCs w:val="24"/>
        </w:rPr>
        <w:t>:</w:t>
      </w:r>
      <w:r>
        <w:rPr>
          <w:rFonts w:eastAsia="Times New Roman" w:cs="Times New Roman"/>
          <w:szCs w:val="24"/>
        </w:rPr>
        <w:t xml:space="preserve"> «Μας φέρνετε εδώ την αλλαγή του νόμου περί τις ΕΠΕ. Πάρα πολύ ωραία, καλό πράγμα η αλλαγή. Όμως, να δούμε τι αλλαγή είναι αυτή».</w:t>
      </w:r>
    </w:p>
    <w:p w14:paraId="33969A36"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Το τι αλλαγή είναι αυτή το κρίνουμε </w:t>
      </w:r>
      <w:r>
        <w:rPr>
          <w:rFonts w:eastAsia="Times New Roman" w:cs="Times New Roman"/>
          <w:szCs w:val="24"/>
        </w:rPr>
        <w:t>και φαίνεται ότι συμφωνούμε όλοι -ή οι πιο πολλοί τέλος πάντων- ότι είναι καλή αλλαγή. Σ</w:t>
      </w:r>
      <w:r>
        <w:rPr>
          <w:rFonts w:eastAsia="Times New Roman" w:cs="Times New Roman"/>
          <w:szCs w:val="24"/>
        </w:rPr>
        <w:t>ε</w:t>
      </w:r>
      <w:r>
        <w:rPr>
          <w:rFonts w:eastAsia="Times New Roman" w:cs="Times New Roman"/>
          <w:szCs w:val="24"/>
        </w:rPr>
        <w:t xml:space="preserve"> αυτό αναφέρθηκα μόνο. Κρίνουμε το περιεχόμενο μιας συγκεκριμένης πρωτοβουλίας. Αυτή η πρωτοβουλία, λοιπόν, έχει θετικά χαρακτηριστικά. Δεν υπάρχει λόγος να τα μηδενίσ</w:t>
      </w:r>
      <w:r>
        <w:rPr>
          <w:rFonts w:eastAsia="Times New Roman" w:cs="Times New Roman"/>
          <w:szCs w:val="24"/>
        </w:rPr>
        <w:t>ουμε. Σ</w:t>
      </w:r>
      <w:r>
        <w:rPr>
          <w:rFonts w:eastAsia="Times New Roman" w:cs="Times New Roman"/>
          <w:szCs w:val="24"/>
        </w:rPr>
        <w:t>ε</w:t>
      </w:r>
      <w:r>
        <w:rPr>
          <w:rFonts w:eastAsia="Times New Roman" w:cs="Times New Roman"/>
          <w:szCs w:val="24"/>
        </w:rPr>
        <w:t xml:space="preserve"> αυτό αναφέρθηκα και σε τίποτε άλλο.</w:t>
      </w:r>
    </w:p>
    <w:p w14:paraId="33969A37"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Τώρα, προφανώς, αυτό το νομοσχέδιο είναι το πρώτο βήμα και θα ακολουθήσουν και τα επόμενα.</w:t>
      </w:r>
    </w:p>
    <w:p w14:paraId="33969A38"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Κύριε Καρρά, εξήγησα δύο φορές -και επιμένω σ</w:t>
      </w:r>
      <w:r>
        <w:rPr>
          <w:rFonts w:eastAsia="Times New Roman" w:cs="Times New Roman"/>
          <w:szCs w:val="24"/>
        </w:rPr>
        <w:t>ε</w:t>
      </w:r>
      <w:r>
        <w:rPr>
          <w:rFonts w:eastAsia="Times New Roman" w:cs="Times New Roman"/>
          <w:szCs w:val="24"/>
        </w:rPr>
        <w:t xml:space="preserve"> αυτή την άποψη- ότι δεν είναι τυχαίο πως η δυνατότητα που δόθηκε για δύο </w:t>
      </w:r>
      <w:r>
        <w:rPr>
          <w:rFonts w:eastAsia="Times New Roman" w:cs="Times New Roman"/>
          <w:szCs w:val="24"/>
        </w:rPr>
        <w:t xml:space="preserve">χρόνια να μετατραπούν οι ΕΠΕ σε ΙΚΕ </w:t>
      </w:r>
      <w:r>
        <w:rPr>
          <w:rFonts w:eastAsia="Times New Roman" w:cs="Times New Roman"/>
          <w:szCs w:val="24"/>
        </w:rPr>
        <w:lastRenderedPageBreak/>
        <w:t>δεν αξιοποιήθηκε. Δεν υπάρχει τρόπος να γίνει. Γι’ αυτό δεν έγινε. Αν το πούμε και τώρα, απλώς θα επαναλάβουμε μία ευχή. Δεν υπάρχει τρόπος. Δεν υπάρχει πλαίσιο μετασχηματισμών στην Ελλάδα.</w:t>
      </w:r>
    </w:p>
    <w:p w14:paraId="33969A39" w14:textId="77777777" w:rsidR="000A42A9" w:rsidRDefault="00013445">
      <w:pPr>
        <w:spacing w:after="0" w:line="600" w:lineRule="auto"/>
        <w:ind w:firstLine="720"/>
        <w:jc w:val="both"/>
        <w:rPr>
          <w:rFonts w:eastAsia="Times New Roman" w:cs="Times New Roman"/>
          <w:szCs w:val="24"/>
        </w:rPr>
      </w:pPr>
      <w:r w:rsidRPr="002E672E">
        <w:rPr>
          <w:rFonts w:eastAsia="Times New Roman" w:cs="Times New Roman"/>
          <w:b/>
          <w:szCs w:val="24"/>
        </w:rPr>
        <w:t>ΓΕΩΡΓΙΟΣ</w:t>
      </w:r>
      <w:r>
        <w:rPr>
          <w:rFonts w:eastAsia="Times New Roman" w:cs="Times New Roman"/>
          <w:b/>
          <w:szCs w:val="24"/>
        </w:rPr>
        <w:t xml:space="preserve"> </w:t>
      </w:r>
      <w:r w:rsidRPr="002E672E">
        <w:rPr>
          <w:rFonts w:eastAsia="Times New Roman" w:cs="Times New Roman"/>
          <w:b/>
          <w:szCs w:val="24"/>
        </w:rPr>
        <w:t>-</w:t>
      </w:r>
      <w:r>
        <w:rPr>
          <w:rFonts w:eastAsia="Times New Roman" w:cs="Times New Roman"/>
          <w:b/>
          <w:szCs w:val="24"/>
        </w:rPr>
        <w:t xml:space="preserve"> </w:t>
      </w:r>
      <w:r w:rsidRPr="002E672E">
        <w:rPr>
          <w:rFonts w:eastAsia="Times New Roman" w:cs="Times New Roman"/>
          <w:b/>
          <w:szCs w:val="24"/>
        </w:rPr>
        <w:t>ΔΗΜΗΤΡΙΟΣ ΚΑΡΡΑΣ:</w:t>
      </w:r>
      <w:r>
        <w:rPr>
          <w:rFonts w:eastAsia="Times New Roman" w:cs="Times New Roman"/>
          <w:szCs w:val="24"/>
        </w:rPr>
        <w:t xml:space="preserve"> Η</w:t>
      </w:r>
      <w:r>
        <w:rPr>
          <w:rFonts w:eastAsia="Times New Roman" w:cs="Times New Roman"/>
          <w:szCs w:val="24"/>
        </w:rPr>
        <w:t xml:space="preserve"> νομολογία, κύριε Υπουργέ,…</w:t>
      </w:r>
    </w:p>
    <w:p w14:paraId="33969A3A" w14:textId="77777777" w:rsidR="000A42A9" w:rsidRDefault="00013445">
      <w:pPr>
        <w:spacing w:after="0" w:line="600" w:lineRule="auto"/>
        <w:ind w:firstLine="720"/>
        <w:jc w:val="both"/>
        <w:rPr>
          <w:rFonts w:eastAsia="Times New Roman" w:cs="Times New Roman"/>
          <w:szCs w:val="24"/>
        </w:rPr>
      </w:pPr>
      <w:r w:rsidRPr="002E672E">
        <w:rPr>
          <w:rFonts w:eastAsia="Times New Roman" w:cs="Times New Roman"/>
          <w:b/>
          <w:szCs w:val="24"/>
        </w:rPr>
        <w:t>ΑΣΤΕΡΙΟΣ ΠΙΤΣΙΟΡΛΑΣ (Υφυπουργός Οικονομίας και Ανάπτυξης):</w:t>
      </w:r>
      <w:r>
        <w:rPr>
          <w:rFonts w:eastAsia="Times New Roman" w:cs="Times New Roman"/>
          <w:szCs w:val="24"/>
        </w:rPr>
        <w:t xml:space="preserve"> Μισό λεπτό, εγώ σας το ανέφερα. Είναι η νομολογία. Δεν είναι και λύση σε κάθε νόμο</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στον οποίο</w:t>
      </w:r>
      <w:r>
        <w:rPr>
          <w:rFonts w:eastAsia="Times New Roman" w:cs="Times New Roman"/>
          <w:szCs w:val="24"/>
        </w:rPr>
        <w:t xml:space="preserve"> αναφερόμαστε σε έναν τύπο εταιρειών να βάζουμε στο τέλος μία παράγραφο για</w:t>
      </w:r>
      <w:r>
        <w:rPr>
          <w:rFonts w:eastAsia="Times New Roman" w:cs="Times New Roman"/>
          <w:szCs w:val="24"/>
        </w:rPr>
        <w:t xml:space="preserve"> τους μετασχηματισμούς. Θα φέρουμε σύντομα νόμο σοβαρό που θα ρυθμίζει και θα δίνει τη δυνατότητα. Θα το λύσουμε το πρόβλημα, γιατί πρέπει να το λύσουμε. Δεν υπάρχει αμφιβολία.</w:t>
      </w:r>
    </w:p>
    <w:p w14:paraId="33969A3B"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Μετά την ψήφιση της τροπολογίας που κατέθεσε το Υπουργείο Οικονομικών θα εκδοθε</w:t>
      </w:r>
      <w:r>
        <w:rPr>
          <w:rFonts w:eastAsia="Times New Roman" w:cs="Times New Roman"/>
          <w:szCs w:val="24"/>
        </w:rPr>
        <w:t xml:space="preserve">ί υπουργική απόφαση, όπως με ενημερώνουν από το Υπουργείο Οικονομικών, </w:t>
      </w:r>
      <w:r>
        <w:rPr>
          <w:rFonts w:eastAsia="Times New Roman" w:cs="Times New Roman"/>
          <w:szCs w:val="24"/>
        </w:rPr>
        <w:t xml:space="preserve">στην οποία </w:t>
      </w:r>
      <w:r>
        <w:rPr>
          <w:rFonts w:eastAsia="Times New Roman" w:cs="Times New Roman"/>
          <w:szCs w:val="24"/>
        </w:rPr>
        <w:t>θα υπάρχει ο κατάλογος όλων των νομικών προσώπων και τα άλλα τα στοιχεία που ζητήθηκαν.</w:t>
      </w:r>
    </w:p>
    <w:p w14:paraId="33969A3C"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lastRenderedPageBreak/>
        <w:t>Τέλος, όσον αφορά τα καζίν</w:t>
      </w:r>
      <w:r>
        <w:rPr>
          <w:rFonts w:eastAsia="Times New Roman" w:cs="Times New Roman"/>
          <w:szCs w:val="24"/>
        </w:rPr>
        <w:t>α</w:t>
      </w:r>
      <w:r>
        <w:rPr>
          <w:rFonts w:eastAsia="Times New Roman" w:cs="Times New Roman"/>
          <w:szCs w:val="24"/>
        </w:rPr>
        <w:t>, ψηφίστηκε όντως ο νόμος τελευταία. Υπάρχουν δύο διαφορετι</w:t>
      </w:r>
      <w:r>
        <w:rPr>
          <w:rFonts w:eastAsia="Times New Roman" w:cs="Times New Roman"/>
          <w:szCs w:val="24"/>
        </w:rPr>
        <w:t xml:space="preserve">κά μεγέθη. Άλλο είναι οι συντελεστές φορολόγησης των κερδών και άλλο η συμμετοχή, ουσιαστικά, του </w:t>
      </w:r>
      <w:r>
        <w:rPr>
          <w:rFonts w:eastAsia="Times New Roman" w:cs="Times New Roman"/>
          <w:szCs w:val="24"/>
        </w:rPr>
        <w:t>δ</w:t>
      </w:r>
      <w:r>
        <w:rPr>
          <w:rFonts w:eastAsia="Times New Roman" w:cs="Times New Roman"/>
          <w:szCs w:val="24"/>
        </w:rPr>
        <w:t>ημοσίου σε ένα ποσοστό του τζίρου. Οι αλλαγές που έγιναν, έγιναν στο δεύτερο μέρος. Δεν έγιναν στα θέματα των συντελεστών φορολόγησης των κερδών. Όλο αυτό θα</w:t>
      </w:r>
      <w:r>
        <w:rPr>
          <w:rFonts w:eastAsia="Times New Roman" w:cs="Times New Roman"/>
          <w:szCs w:val="24"/>
        </w:rPr>
        <w:t xml:space="preserve"> ισχύσει από το 2022 και μετά.</w:t>
      </w:r>
    </w:p>
    <w:p w14:paraId="33969A3D"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 xml:space="preserve">Υπάρχει μία τεχνική για το </w:t>
      </w:r>
      <w:r>
        <w:rPr>
          <w:rFonts w:eastAsia="Times New Roman" w:cs="Times New Roman"/>
          <w:szCs w:val="24"/>
          <w:lang w:val="en-US"/>
        </w:rPr>
        <w:t>GGR</w:t>
      </w:r>
      <w:r w:rsidRPr="000E6620">
        <w:rPr>
          <w:rFonts w:eastAsia="Times New Roman" w:cs="Times New Roman"/>
          <w:szCs w:val="24"/>
        </w:rPr>
        <w:t xml:space="preserve"> </w:t>
      </w:r>
      <w:r>
        <w:rPr>
          <w:rFonts w:eastAsia="Times New Roman" w:cs="Times New Roman"/>
          <w:szCs w:val="24"/>
        </w:rPr>
        <w:t>και πώς υπολογίζεται. Η λογική του νόμου ήταν να διευκολύνουμε την εγκατάσταση μεγάλων, σύνθετων καζίν</w:t>
      </w:r>
      <w:r>
        <w:rPr>
          <w:rFonts w:eastAsia="Times New Roman" w:cs="Times New Roman"/>
          <w:szCs w:val="24"/>
        </w:rPr>
        <w:t>ων</w:t>
      </w:r>
      <w:r>
        <w:rPr>
          <w:rFonts w:eastAsia="Times New Roman" w:cs="Times New Roman"/>
          <w:szCs w:val="24"/>
        </w:rPr>
        <w:t>-</w:t>
      </w:r>
      <w:proofErr w:type="spellStart"/>
      <w:r>
        <w:rPr>
          <w:rFonts w:eastAsia="Times New Roman" w:cs="Times New Roman"/>
          <w:szCs w:val="24"/>
        </w:rPr>
        <w:t>θερέτρων</w:t>
      </w:r>
      <w:proofErr w:type="spellEnd"/>
      <w:r>
        <w:rPr>
          <w:rFonts w:eastAsia="Times New Roman" w:cs="Times New Roman"/>
          <w:szCs w:val="24"/>
        </w:rPr>
        <w:t xml:space="preserve">, τα οποία δεν υπάρχουν και τα οποία από ένα όριο του </w:t>
      </w:r>
      <w:r>
        <w:rPr>
          <w:rFonts w:eastAsia="Times New Roman" w:cs="Times New Roman"/>
          <w:szCs w:val="24"/>
          <w:lang w:val="en-US"/>
        </w:rPr>
        <w:t>GGR</w:t>
      </w:r>
      <w:r w:rsidRPr="000E6620">
        <w:rPr>
          <w:rFonts w:eastAsia="Times New Roman" w:cs="Times New Roman"/>
          <w:szCs w:val="24"/>
        </w:rPr>
        <w:t xml:space="preserve"> </w:t>
      </w:r>
      <w:r>
        <w:rPr>
          <w:rFonts w:eastAsia="Times New Roman" w:cs="Times New Roman"/>
          <w:szCs w:val="24"/>
        </w:rPr>
        <w:t xml:space="preserve">και πάνω -πολύ μεγάλο- </w:t>
      </w:r>
      <w:r>
        <w:rPr>
          <w:rFonts w:eastAsia="Times New Roman" w:cs="Times New Roman"/>
          <w:szCs w:val="24"/>
        </w:rPr>
        <w:t>θα απολαμβάνουν αυτών των πλεονεκτημάτων. Είναι τελείως διαφορετική η λογική του νόμου που ψηφίστηκε.</w:t>
      </w:r>
    </w:p>
    <w:p w14:paraId="33969A3E" w14:textId="77777777" w:rsidR="000A42A9" w:rsidRDefault="00013445">
      <w:pPr>
        <w:spacing w:after="0" w:line="600" w:lineRule="auto"/>
        <w:ind w:firstLine="720"/>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szCs w:val="24"/>
        </w:rPr>
        <w:t xml:space="preserve"> Ευχαριστώ, κύριε Υπουργέ.</w:t>
      </w:r>
    </w:p>
    <w:p w14:paraId="33969A3F" w14:textId="77777777" w:rsidR="000A42A9" w:rsidRDefault="00013445">
      <w:pPr>
        <w:spacing w:after="0" w:line="600" w:lineRule="auto"/>
        <w:ind w:firstLine="720"/>
        <w:jc w:val="both"/>
        <w:rPr>
          <w:rFonts w:eastAsia="Times New Roman"/>
          <w:szCs w:val="24"/>
        </w:rPr>
      </w:pPr>
      <w:r>
        <w:rPr>
          <w:rFonts w:eastAsia="Times New Roman" w:cs="Times New Roman"/>
          <w:szCs w:val="24"/>
        </w:rPr>
        <w:t>Κυρίες και κύριοι συνάδελφοι, κηρύσσεται περαιωμένη η συζήτηση επί της αρχής, των άρθρων, των τρ</w:t>
      </w:r>
      <w:r>
        <w:rPr>
          <w:rFonts w:eastAsia="Times New Roman" w:cs="Times New Roman"/>
          <w:szCs w:val="24"/>
        </w:rPr>
        <w:t xml:space="preserve">οπολογιών και του συνόλου του σχεδίου νόμου του Υπουργείου </w:t>
      </w:r>
      <w:r>
        <w:rPr>
          <w:rFonts w:eastAsia="Times New Roman" w:cs="Times New Roman"/>
          <w:szCs w:val="24"/>
        </w:rPr>
        <w:lastRenderedPageBreak/>
        <w:t>Οικονομίας και Ανάπτυξης</w:t>
      </w:r>
      <w:r>
        <w:rPr>
          <w:rFonts w:eastAsia="Times New Roman" w:cs="Times New Roman"/>
          <w:szCs w:val="24"/>
        </w:rPr>
        <w:t>:</w:t>
      </w:r>
      <w:r w:rsidRPr="00D42C51">
        <w:rPr>
          <w:rFonts w:eastAsia="Times New Roman"/>
          <w:color w:val="000000"/>
          <w:szCs w:val="24"/>
          <w:shd w:val="clear" w:color="auto" w:fill="FFFFFF"/>
        </w:rPr>
        <w:t xml:space="preserve"> «Τροποποίηση του ν.3190/1955 περί Εταιρειών Περιορισμένης Ευθύνης και άλλες διατάξεις».</w:t>
      </w:r>
    </w:p>
    <w:p w14:paraId="33969A40"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επί της αρχής, των άρθρων, των τροπολογιών και του συνόλου</w:t>
      </w:r>
      <w:r>
        <w:rPr>
          <w:rFonts w:eastAsia="Times New Roman" w:cs="Times New Roman"/>
          <w:szCs w:val="24"/>
        </w:rPr>
        <w:t xml:space="preserve"> και η ψήφισή τους θα γίνει χωριστά.</w:t>
      </w:r>
    </w:p>
    <w:p w14:paraId="33969A41" w14:textId="77777777" w:rsidR="000A42A9" w:rsidRDefault="00013445">
      <w:pPr>
        <w:spacing w:after="0"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33969A42" w14:textId="77777777" w:rsidR="000A42A9" w:rsidRDefault="00013445">
      <w:pPr>
        <w:spacing w:after="0" w:line="600" w:lineRule="auto"/>
        <w:ind w:firstLine="720"/>
        <w:jc w:val="center"/>
        <w:rPr>
          <w:rFonts w:eastAsia="Times New Roman" w:cs="Times New Roman"/>
          <w:szCs w:val="24"/>
        </w:rPr>
      </w:pPr>
      <w:r>
        <w:rPr>
          <w:rFonts w:eastAsia="Times New Roman" w:cs="Times New Roman"/>
          <w:szCs w:val="24"/>
        </w:rPr>
        <w:t>(ΨΗΦΟΦΟΡΙΑ)</w:t>
      </w:r>
    </w:p>
    <w:p w14:paraId="33969A43" w14:textId="77777777" w:rsidR="000A42A9" w:rsidRDefault="00013445">
      <w:pPr>
        <w:autoSpaceDE w:val="0"/>
        <w:autoSpaceDN w:val="0"/>
        <w:adjustRightInd w:val="0"/>
        <w:spacing w:after="0" w:line="600" w:lineRule="auto"/>
        <w:ind w:firstLine="709"/>
        <w:jc w:val="both"/>
        <w:rPr>
          <w:rFonts w:eastAsia="SimSun"/>
          <w:szCs w:val="24"/>
          <w:lang w:eastAsia="zh-CN"/>
        </w:rPr>
      </w:pPr>
      <w:r w:rsidRPr="00625870">
        <w:rPr>
          <w:rFonts w:eastAsia="SimSun"/>
          <w:b/>
          <w:bCs/>
          <w:szCs w:val="24"/>
          <w:lang w:eastAsia="zh-CN"/>
        </w:rPr>
        <w:t>ΠΡΟΕΔΡΕΥΩΝ (Σπυρίδων Λυκούδης):</w:t>
      </w:r>
      <w:r w:rsidRPr="00EF3F89">
        <w:rPr>
          <w:rFonts w:eastAsia="SimSun"/>
          <w:b/>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33969A44" w14:textId="77777777" w:rsidR="000A42A9" w:rsidRDefault="00013445">
      <w:pPr>
        <w:tabs>
          <w:tab w:val="left" w:pos="2940"/>
        </w:tabs>
        <w:spacing w:after="0" w:line="600" w:lineRule="auto"/>
        <w:ind w:firstLine="709"/>
        <w:jc w:val="center"/>
        <w:rPr>
          <w:rFonts w:eastAsia="Times New Roman"/>
          <w:szCs w:val="24"/>
        </w:rPr>
      </w:pPr>
      <w:r w:rsidRPr="0001772E">
        <w:rPr>
          <w:rFonts w:eastAsia="Times New Roman"/>
          <w:szCs w:val="24"/>
        </w:rPr>
        <w:t>(ΗΛΕΚΤΡΟΝΙΚΗ ΚΑΤΑΜΕΤΡΗΣΗ)</w:t>
      </w:r>
    </w:p>
    <w:p w14:paraId="33969A45" w14:textId="77777777" w:rsidR="000A42A9" w:rsidRDefault="00013445">
      <w:pPr>
        <w:spacing w:after="0" w:line="600" w:lineRule="auto"/>
        <w:ind w:firstLine="709"/>
        <w:jc w:val="center"/>
        <w:rPr>
          <w:rFonts w:eastAsia="Times New Roman" w:cs="Times New Roman"/>
          <w:szCs w:val="24"/>
        </w:rPr>
      </w:pPr>
      <w:r>
        <w:rPr>
          <w:rFonts w:eastAsia="Times New Roman" w:cs="Times New Roman"/>
          <w:szCs w:val="24"/>
        </w:rPr>
        <w:t>(</w:t>
      </w:r>
      <w:r w:rsidRPr="0001772E">
        <w:rPr>
          <w:rFonts w:eastAsia="Times New Roman" w:cs="Times New Roman"/>
          <w:szCs w:val="24"/>
        </w:rPr>
        <w:t xml:space="preserve">ΜΕΤΑ ΤΗΝ ΗΛΕΚΤΡΟΝΙΚΗ </w:t>
      </w:r>
      <w:r w:rsidRPr="0001772E">
        <w:rPr>
          <w:rFonts w:eastAsia="Times New Roman" w:cs="Times New Roman"/>
          <w:szCs w:val="24"/>
        </w:rPr>
        <w:t>ΚΑΤΑΜΕΤΡΗΣΗ)</w:t>
      </w:r>
    </w:p>
    <w:p w14:paraId="33969A46" w14:textId="77777777" w:rsidR="000A42A9" w:rsidRDefault="00013445">
      <w:pPr>
        <w:spacing w:after="0" w:line="600" w:lineRule="auto"/>
        <w:ind w:firstLine="709"/>
        <w:contextualSpacing/>
        <w:jc w:val="both"/>
        <w:rPr>
          <w:rFonts w:eastAsia="Times New Roman" w:cs="Times New Roman"/>
          <w:szCs w:val="24"/>
        </w:rPr>
      </w:pPr>
      <w:r w:rsidRPr="00BF7BB9">
        <w:rPr>
          <w:rFonts w:eastAsia="SimSun"/>
          <w:b/>
          <w:bCs/>
          <w:szCs w:val="24"/>
          <w:lang w:eastAsia="zh-CN"/>
        </w:rPr>
        <w:t>ΠΡΟΕΔΡΕΥΩΝ (Σπυρίδων Λυκούδης):</w:t>
      </w:r>
      <w:r>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33969A47" w14:textId="77777777" w:rsidR="000A42A9" w:rsidRDefault="000A42A9">
      <w:pPr>
        <w:spacing w:after="0" w:line="600" w:lineRule="auto"/>
        <w:ind w:firstLine="709"/>
        <w:contextualSpacing/>
        <w:jc w:val="both"/>
        <w:rPr>
          <w:rFonts w:eastAsia="Times New Roman" w:cs="Times New Roman"/>
          <w:szCs w:val="24"/>
        </w:rPr>
      </w:pPr>
    </w:p>
    <w:tbl>
      <w:tblPr>
        <w:tblW w:w="8787" w:type="dxa"/>
        <w:tblCellMar>
          <w:left w:w="10" w:type="dxa"/>
          <w:right w:w="10" w:type="dxa"/>
        </w:tblCellMar>
        <w:tblLook w:val="04A0" w:firstRow="1" w:lastRow="0" w:firstColumn="1" w:lastColumn="0" w:noHBand="0" w:noVBand="1"/>
      </w:tblPr>
      <w:tblGrid>
        <w:gridCol w:w="1035"/>
        <w:gridCol w:w="1281"/>
        <w:gridCol w:w="1281"/>
        <w:gridCol w:w="1281"/>
        <w:gridCol w:w="222"/>
        <w:gridCol w:w="1637"/>
        <w:gridCol w:w="2050"/>
      </w:tblGrid>
      <w:tr w:rsidR="000A42A9" w14:paraId="33969A4D" w14:textId="77777777">
        <w:trPr>
          <w:trHeight w:val="300"/>
        </w:trPr>
        <w:tc>
          <w:tcPr>
            <w:tcW w:w="1035" w:type="dxa"/>
            <w:tcBorders>
              <w:top w:val="nil"/>
              <w:left w:val="nil"/>
              <w:bottom w:val="nil"/>
              <w:right w:val="nil"/>
            </w:tcBorders>
            <w:shd w:val="clear" w:color="auto" w:fill="auto"/>
            <w:noWrap/>
            <w:vAlign w:val="bottom"/>
            <w:hideMark/>
          </w:tcPr>
          <w:p w14:paraId="33969A48"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49" w14:textId="77777777" w:rsidR="00027D91" w:rsidRPr="00625870" w:rsidRDefault="00013445">
            <w:pPr>
              <w:spacing w:after="0"/>
              <w:rPr>
                <w:rFonts w:ascii="Calibri" w:eastAsia="Times New Roman" w:hAnsi="Calibri" w:cs="Times New Roman"/>
                <w:color w:val="000000"/>
                <w:sz w:val="22"/>
                <w:szCs w:val="22"/>
              </w:rPr>
            </w:pPr>
            <w:proofErr w:type="spellStart"/>
            <w:r w:rsidRPr="00625870">
              <w:rPr>
                <w:rFonts w:ascii="Calibri" w:eastAsia="Times New Roman" w:hAnsi="Calibri" w:cs="Times New Roman"/>
                <w:color w:val="000000"/>
                <w:sz w:val="22"/>
                <w:szCs w:val="22"/>
              </w:rPr>
              <w:t>Ημ</w:t>
            </w:r>
            <w:proofErr w:type="spellEnd"/>
            <w:r w:rsidRPr="00625870">
              <w:rPr>
                <w:rFonts w:ascii="Calibri" w:eastAsia="Times New Roman" w:hAnsi="Calibri" w:cs="Times New Roman"/>
                <w:color w:val="000000"/>
                <w:sz w:val="22"/>
                <w:szCs w:val="22"/>
              </w:rPr>
              <w:t>/</w:t>
            </w:r>
            <w:proofErr w:type="spellStart"/>
            <w:r w:rsidRPr="00625870">
              <w:rPr>
                <w:rFonts w:ascii="Calibri" w:eastAsia="Times New Roman" w:hAnsi="Calibri" w:cs="Times New Roman"/>
                <w:color w:val="000000"/>
                <w:sz w:val="22"/>
                <w:szCs w:val="22"/>
              </w:rPr>
              <w:t>νία</w:t>
            </w:r>
            <w:proofErr w:type="spellEnd"/>
            <w:r w:rsidRPr="00625870">
              <w:rPr>
                <w:rFonts w:ascii="Calibri" w:eastAsia="Times New Roman" w:hAnsi="Calibri" w:cs="Times New Roman"/>
                <w:color w:val="000000"/>
                <w:sz w:val="22"/>
                <w:szCs w:val="22"/>
              </w:rPr>
              <w:t>:</w:t>
            </w:r>
          </w:p>
        </w:tc>
        <w:tc>
          <w:tcPr>
            <w:tcW w:w="1281" w:type="dxa"/>
            <w:tcBorders>
              <w:top w:val="nil"/>
              <w:left w:val="nil"/>
              <w:bottom w:val="nil"/>
              <w:right w:val="nil"/>
            </w:tcBorders>
            <w:shd w:val="clear" w:color="auto" w:fill="auto"/>
            <w:noWrap/>
            <w:vAlign w:val="bottom"/>
            <w:hideMark/>
          </w:tcPr>
          <w:p w14:paraId="33969A4A" w14:textId="77777777" w:rsidR="00027D91" w:rsidRPr="00625870" w:rsidRDefault="00013445">
            <w:pPr>
              <w:spacing w:after="0"/>
              <w:jc w:val="center"/>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w:t>
            </w:r>
          </w:p>
        </w:tc>
        <w:tc>
          <w:tcPr>
            <w:tcW w:w="1281" w:type="dxa"/>
            <w:tcBorders>
              <w:top w:val="nil"/>
              <w:left w:val="nil"/>
              <w:bottom w:val="nil"/>
              <w:right w:val="nil"/>
            </w:tcBorders>
            <w:shd w:val="clear" w:color="auto" w:fill="auto"/>
            <w:noWrap/>
            <w:vAlign w:val="bottom"/>
            <w:hideMark/>
          </w:tcPr>
          <w:p w14:paraId="33969A4B" w14:textId="77777777" w:rsidR="00027D91" w:rsidRPr="00625870" w:rsidRDefault="00013445">
            <w:pPr>
              <w:spacing w:after="0"/>
              <w:jc w:val="center"/>
              <w:rPr>
                <w:rFonts w:ascii="Calibri" w:eastAsia="Times New Roman" w:hAnsi="Calibri" w:cs="Times New Roman"/>
                <w:color w:val="000000"/>
                <w:sz w:val="22"/>
                <w:szCs w:val="22"/>
              </w:rPr>
            </w:pPr>
          </w:p>
        </w:tc>
        <w:tc>
          <w:tcPr>
            <w:tcW w:w="3909" w:type="dxa"/>
            <w:gridSpan w:val="3"/>
            <w:tcBorders>
              <w:top w:val="nil"/>
              <w:left w:val="nil"/>
              <w:bottom w:val="nil"/>
              <w:right w:val="nil"/>
            </w:tcBorders>
            <w:shd w:val="clear" w:color="auto" w:fill="auto"/>
            <w:noWrap/>
            <w:vAlign w:val="bottom"/>
            <w:hideMark/>
          </w:tcPr>
          <w:p w14:paraId="33969A4C"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 xml:space="preserve">Τροποποίηση του ν.3190/1955 περί </w:t>
            </w:r>
            <w:r w:rsidRPr="00625870">
              <w:rPr>
                <w:rFonts w:ascii="Calibri" w:eastAsia="Times New Roman" w:hAnsi="Calibri" w:cs="Times New Roman"/>
                <w:color w:val="000000"/>
                <w:sz w:val="22"/>
                <w:szCs w:val="22"/>
              </w:rPr>
              <w:t>των Εταιρειών Περιορισμένης Ευθύνης και άλλες διατάξεις.</w:t>
            </w:r>
          </w:p>
        </w:tc>
      </w:tr>
      <w:tr w:rsidR="000A42A9" w14:paraId="33969A55" w14:textId="77777777">
        <w:trPr>
          <w:trHeight w:val="300"/>
        </w:trPr>
        <w:tc>
          <w:tcPr>
            <w:tcW w:w="1035" w:type="dxa"/>
            <w:tcBorders>
              <w:top w:val="nil"/>
              <w:left w:val="nil"/>
              <w:bottom w:val="nil"/>
              <w:right w:val="nil"/>
            </w:tcBorders>
            <w:shd w:val="clear" w:color="auto" w:fill="auto"/>
            <w:noWrap/>
            <w:vAlign w:val="bottom"/>
            <w:hideMark/>
          </w:tcPr>
          <w:p w14:paraId="33969A4E"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A4F"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Κωδικός:</w:t>
            </w:r>
          </w:p>
        </w:tc>
        <w:tc>
          <w:tcPr>
            <w:tcW w:w="1281" w:type="dxa"/>
            <w:tcBorders>
              <w:top w:val="nil"/>
              <w:left w:val="nil"/>
              <w:bottom w:val="nil"/>
              <w:right w:val="nil"/>
            </w:tcBorders>
            <w:shd w:val="clear" w:color="auto" w:fill="auto"/>
            <w:noWrap/>
            <w:vAlign w:val="bottom"/>
            <w:hideMark/>
          </w:tcPr>
          <w:p w14:paraId="33969A50" w14:textId="77777777" w:rsidR="00027D91" w:rsidRPr="00625870" w:rsidRDefault="00013445">
            <w:pPr>
              <w:spacing w:after="0"/>
              <w:jc w:val="right"/>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20180529</w:t>
            </w:r>
          </w:p>
        </w:tc>
        <w:tc>
          <w:tcPr>
            <w:tcW w:w="1281" w:type="dxa"/>
            <w:tcBorders>
              <w:top w:val="nil"/>
              <w:left w:val="nil"/>
              <w:bottom w:val="nil"/>
              <w:right w:val="nil"/>
            </w:tcBorders>
            <w:shd w:val="clear" w:color="auto" w:fill="auto"/>
            <w:noWrap/>
            <w:vAlign w:val="bottom"/>
            <w:hideMark/>
          </w:tcPr>
          <w:p w14:paraId="33969A51" w14:textId="77777777" w:rsidR="00027D91" w:rsidRPr="00625870" w:rsidRDefault="00013445">
            <w:pPr>
              <w:spacing w:after="0"/>
              <w:jc w:val="right"/>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33969A52"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9A53"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A54" w14:textId="77777777" w:rsidR="00027D91" w:rsidRPr="00625870" w:rsidRDefault="00013445">
            <w:pPr>
              <w:spacing w:after="0"/>
              <w:rPr>
                <w:rFonts w:ascii="Times New Roman" w:eastAsia="Times New Roman" w:hAnsi="Times New Roman" w:cs="Times New Roman"/>
                <w:sz w:val="20"/>
              </w:rPr>
            </w:pPr>
          </w:p>
        </w:tc>
      </w:tr>
      <w:tr w:rsidR="000A42A9" w14:paraId="33969A59" w14:textId="77777777">
        <w:trPr>
          <w:trHeight w:val="300"/>
        </w:trPr>
        <w:tc>
          <w:tcPr>
            <w:tcW w:w="1035" w:type="dxa"/>
            <w:tcBorders>
              <w:top w:val="nil"/>
              <w:left w:val="nil"/>
              <w:bottom w:val="nil"/>
              <w:right w:val="nil"/>
            </w:tcBorders>
            <w:shd w:val="clear" w:color="auto" w:fill="auto"/>
            <w:noWrap/>
            <w:vAlign w:val="bottom"/>
            <w:hideMark/>
          </w:tcPr>
          <w:p w14:paraId="33969A56" w14:textId="77777777" w:rsidR="00027D91" w:rsidRPr="00625870" w:rsidRDefault="00013445">
            <w:pPr>
              <w:spacing w:after="0"/>
              <w:rPr>
                <w:rFonts w:ascii="Times New Roman" w:eastAsia="Times New Roman" w:hAnsi="Times New Roman" w:cs="Times New Roman"/>
                <w:sz w:val="20"/>
              </w:rPr>
            </w:pPr>
          </w:p>
        </w:tc>
        <w:tc>
          <w:tcPr>
            <w:tcW w:w="5702" w:type="dxa"/>
            <w:gridSpan w:val="5"/>
            <w:tcBorders>
              <w:top w:val="nil"/>
              <w:left w:val="nil"/>
              <w:bottom w:val="nil"/>
              <w:right w:val="nil"/>
            </w:tcBorders>
            <w:shd w:val="clear" w:color="auto" w:fill="auto"/>
            <w:noWrap/>
            <w:vAlign w:val="bottom"/>
            <w:hideMark/>
          </w:tcPr>
          <w:p w14:paraId="33969A57"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Επί της αρχής   ΔΕΚΤΟ ΚΑΤΑ ΠΛΕΙΟΨΗΦΙΑ</w:t>
            </w:r>
          </w:p>
        </w:tc>
        <w:tc>
          <w:tcPr>
            <w:tcW w:w="2050" w:type="dxa"/>
            <w:tcBorders>
              <w:top w:val="nil"/>
              <w:left w:val="nil"/>
              <w:bottom w:val="nil"/>
              <w:right w:val="nil"/>
            </w:tcBorders>
            <w:shd w:val="clear" w:color="auto" w:fill="auto"/>
            <w:noWrap/>
            <w:vAlign w:val="bottom"/>
            <w:hideMark/>
          </w:tcPr>
          <w:p w14:paraId="33969A58" w14:textId="77777777" w:rsidR="00027D91" w:rsidRPr="00625870" w:rsidRDefault="00013445">
            <w:pPr>
              <w:spacing w:after="0"/>
              <w:rPr>
                <w:rFonts w:ascii="Calibri" w:eastAsia="Times New Roman" w:hAnsi="Calibri" w:cs="Times New Roman"/>
                <w:color w:val="000000"/>
                <w:sz w:val="22"/>
                <w:szCs w:val="22"/>
              </w:rPr>
            </w:pPr>
          </w:p>
        </w:tc>
      </w:tr>
      <w:tr w:rsidR="000A42A9" w14:paraId="33969A61" w14:textId="77777777">
        <w:trPr>
          <w:trHeight w:val="300"/>
        </w:trPr>
        <w:tc>
          <w:tcPr>
            <w:tcW w:w="1035" w:type="dxa"/>
            <w:tcBorders>
              <w:top w:val="nil"/>
              <w:left w:val="nil"/>
              <w:bottom w:val="nil"/>
              <w:right w:val="nil"/>
            </w:tcBorders>
            <w:shd w:val="clear" w:color="auto" w:fill="auto"/>
            <w:noWrap/>
            <w:vAlign w:val="bottom"/>
            <w:hideMark/>
          </w:tcPr>
          <w:p w14:paraId="33969A5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9A5B"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A5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5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A5E"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A5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A60" w14:textId="77777777" w:rsidR="00027D91" w:rsidRPr="00625870" w:rsidRDefault="00013445">
            <w:pPr>
              <w:spacing w:after="0"/>
              <w:rPr>
                <w:rFonts w:ascii="Times New Roman" w:eastAsia="Times New Roman" w:hAnsi="Times New Roman" w:cs="Times New Roman"/>
                <w:sz w:val="20"/>
              </w:rPr>
            </w:pPr>
          </w:p>
        </w:tc>
      </w:tr>
      <w:tr w:rsidR="000A42A9" w14:paraId="33969A69" w14:textId="77777777">
        <w:trPr>
          <w:trHeight w:val="300"/>
        </w:trPr>
        <w:tc>
          <w:tcPr>
            <w:tcW w:w="1035" w:type="dxa"/>
            <w:tcBorders>
              <w:top w:val="nil"/>
              <w:left w:val="nil"/>
              <w:bottom w:val="nil"/>
              <w:right w:val="nil"/>
            </w:tcBorders>
            <w:shd w:val="clear" w:color="auto" w:fill="auto"/>
            <w:noWrap/>
            <w:vAlign w:val="bottom"/>
            <w:hideMark/>
          </w:tcPr>
          <w:p w14:paraId="33969A6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9A63"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A6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6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A66"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A67"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A68" w14:textId="77777777" w:rsidR="00027D91" w:rsidRPr="00625870" w:rsidRDefault="00013445">
            <w:pPr>
              <w:spacing w:after="0"/>
              <w:rPr>
                <w:rFonts w:ascii="Times New Roman" w:eastAsia="Times New Roman" w:hAnsi="Times New Roman" w:cs="Times New Roman"/>
                <w:sz w:val="20"/>
              </w:rPr>
            </w:pPr>
          </w:p>
        </w:tc>
      </w:tr>
      <w:tr w:rsidR="000A42A9" w14:paraId="33969A71" w14:textId="77777777">
        <w:trPr>
          <w:trHeight w:val="300"/>
        </w:trPr>
        <w:tc>
          <w:tcPr>
            <w:tcW w:w="1035" w:type="dxa"/>
            <w:tcBorders>
              <w:top w:val="nil"/>
              <w:left w:val="nil"/>
              <w:bottom w:val="nil"/>
              <w:right w:val="nil"/>
            </w:tcBorders>
            <w:shd w:val="clear" w:color="auto" w:fill="auto"/>
            <w:noWrap/>
            <w:vAlign w:val="bottom"/>
            <w:hideMark/>
          </w:tcPr>
          <w:p w14:paraId="33969A6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9A6B"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A6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6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A6E"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A6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A70" w14:textId="77777777" w:rsidR="00027D91" w:rsidRPr="00625870" w:rsidRDefault="00013445">
            <w:pPr>
              <w:spacing w:after="0"/>
              <w:rPr>
                <w:rFonts w:ascii="Times New Roman" w:eastAsia="Times New Roman" w:hAnsi="Times New Roman" w:cs="Times New Roman"/>
                <w:sz w:val="20"/>
              </w:rPr>
            </w:pPr>
          </w:p>
        </w:tc>
      </w:tr>
      <w:tr w:rsidR="000A42A9" w14:paraId="33969A79" w14:textId="77777777">
        <w:trPr>
          <w:trHeight w:val="300"/>
        </w:trPr>
        <w:tc>
          <w:tcPr>
            <w:tcW w:w="1035" w:type="dxa"/>
            <w:tcBorders>
              <w:top w:val="nil"/>
              <w:left w:val="nil"/>
              <w:bottom w:val="nil"/>
              <w:right w:val="nil"/>
            </w:tcBorders>
            <w:shd w:val="clear" w:color="auto" w:fill="auto"/>
            <w:noWrap/>
            <w:vAlign w:val="bottom"/>
            <w:hideMark/>
          </w:tcPr>
          <w:p w14:paraId="33969A7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9A73"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A7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7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A76"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A77"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A78" w14:textId="77777777" w:rsidR="00027D91" w:rsidRPr="00625870" w:rsidRDefault="00013445">
            <w:pPr>
              <w:spacing w:after="0"/>
              <w:rPr>
                <w:rFonts w:ascii="Times New Roman" w:eastAsia="Times New Roman" w:hAnsi="Times New Roman" w:cs="Times New Roman"/>
                <w:sz w:val="20"/>
              </w:rPr>
            </w:pPr>
          </w:p>
        </w:tc>
      </w:tr>
      <w:tr w:rsidR="000A42A9" w14:paraId="33969A81" w14:textId="77777777">
        <w:trPr>
          <w:trHeight w:val="300"/>
        </w:trPr>
        <w:tc>
          <w:tcPr>
            <w:tcW w:w="1035" w:type="dxa"/>
            <w:tcBorders>
              <w:top w:val="nil"/>
              <w:left w:val="nil"/>
              <w:bottom w:val="nil"/>
              <w:right w:val="nil"/>
            </w:tcBorders>
            <w:shd w:val="clear" w:color="auto" w:fill="auto"/>
            <w:noWrap/>
            <w:vAlign w:val="bottom"/>
            <w:hideMark/>
          </w:tcPr>
          <w:p w14:paraId="33969A7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9A7B"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A7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7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A7E"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A7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A80" w14:textId="77777777" w:rsidR="00027D91" w:rsidRPr="00625870" w:rsidRDefault="00013445">
            <w:pPr>
              <w:spacing w:after="0"/>
              <w:rPr>
                <w:rFonts w:ascii="Times New Roman" w:eastAsia="Times New Roman" w:hAnsi="Times New Roman" w:cs="Times New Roman"/>
                <w:sz w:val="20"/>
              </w:rPr>
            </w:pPr>
          </w:p>
        </w:tc>
      </w:tr>
      <w:tr w:rsidR="000A42A9" w14:paraId="33969A89" w14:textId="77777777">
        <w:trPr>
          <w:trHeight w:val="300"/>
        </w:trPr>
        <w:tc>
          <w:tcPr>
            <w:tcW w:w="1035" w:type="dxa"/>
            <w:tcBorders>
              <w:top w:val="nil"/>
              <w:left w:val="nil"/>
              <w:bottom w:val="nil"/>
              <w:right w:val="nil"/>
            </w:tcBorders>
            <w:shd w:val="clear" w:color="auto" w:fill="auto"/>
            <w:noWrap/>
            <w:vAlign w:val="bottom"/>
            <w:hideMark/>
          </w:tcPr>
          <w:p w14:paraId="33969A8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9A83"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A8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8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A86"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A87"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A88" w14:textId="77777777" w:rsidR="00027D91" w:rsidRPr="00625870" w:rsidRDefault="00013445">
            <w:pPr>
              <w:spacing w:after="0"/>
              <w:rPr>
                <w:rFonts w:ascii="Times New Roman" w:eastAsia="Times New Roman" w:hAnsi="Times New Roman" w:cs="Times New Roman"/>
                <w:sz w:val="20"/>
              </w:rPr>
            </w:pPr>
          </w:p>
        </w:tc>
      </w:tr>
      <w:tr w:rsidR="000A42A9" w14:paraId="33969A91" w14:textId="77777777">
        <w:trPr>
          <w:trHeight w:val="300"/>
        </w:trPr>
        <w:tc>
          <w:tcPr>
            <w:tcW w:w="1035" w:type="dxa"/>
            <w:tcBorders>
              <w:top w:val="nil"/>
              <w:left w:val="nil"/>
              <w:bottom w:val="nil"/>
              <w:right w:val="nil"/>
            </w:tcBorders>
            <w:shd w:val="clear" w:color="auto" w:fill="auto"/>
            <w:noWrap/>
            <w:vAlign w:val="bottom"/>
            <w:hideMark/>
          </w:tcPr>
          <w:p w14:paraId="33969A8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9A8B"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A8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8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A8E"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A8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A90" w14:textId="77777777" w:rsidR="00027D91" w:rsidRPr="00625870" w:rsidRDefault="00013445">
            <w:pPr>
              <w:spacing w:after="0"/>
              <w:rPr>
                <w:rFonts w:ascii="Times New Roman" w:eastAsia="Times New Roman" w:hAnsi="Times New Roman" w:cs="Times New Roman"/>
                <w:sz w:val="20"/>
              </w:rPr>
            </w:pPr>
          </w:p>
        </w:tc>
      </w:tr>
      <w:tr w:rsidR="000A42A9" w14:paraId="33969A98" w14:textId="77777777">
        <w:trPr>
          <w:trHeight w:val="300"/>
        </w:trPr>
        <w:tc>
          <w:tcPr>
            <w:tcW w:w="2316" w:type="dxa"/>
            <w:gridSpan w:val="2"/>
            <w:tcBorders>
              <w:top w:val="nil"/>
              <w:left w:val="nil"/>
              <w:bottom w:val="nil"/>
              <w:right w:val="nil"/>
            </w:tcBorders>
            <w:shd w:val="clear" w:color="auto" w:fill="auto"/>
            <w:noWrap/>
            <w:vAlign w:val="bottom"/>
            <w:hideMark/>
          </w:tcPr>
          <w:p w14:paraId="33969A9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9A93"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A9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A95"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A96"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A97" w14:textId="77777777" w:rsidR="00027D91" w:rsidRPr="00625870" w:rsidRDefault="00013445">
            <w:pPr>
              <w:spacing w:after="0"/>
              <w:rPr>
                <w:rFonts w:ascii="Times New Roman" w:eastAsia="Times New Roman" w:hAnsi="Times New Roman" w:cs="Times New Roman"/>
                <w:sz w:val="20"/>
              </w:rPr>
            </w:pPr>
          </w:p>
        </w:tc>
      </w:tr>
      <w:tr w:rsidR="000A42A9" w14:paraId="33969AA0" w14:textId="77777777">
        <w:trPr>
          <w:trHeight w:val="300"/>
        </w:trPr>
        <w:tc>
          <w:tcPr>
            <w:tcW w:w="1035" w:type="dxa"/>
            <w:tcBorders>
              <w:top w:val="nil"/>
              <w:left w:val="nil"/>
              <w:bottom w:val="nil"/>
              <w:right w:val="nil"/>
            </w:tcBorders>
            <w:shd w:val="clear" w:color="auto" w:fill="auto"/>
            <w:noWrap/>
            <w:vAlign w:val="bottom"/>
            <w:hideMark/>
          </w:tcPr>
          <w:p w14:paraId="33969A99"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9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9B"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9C"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9A9D"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9A9E"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A9F" w14:textId="77777777" w:rsidR="00027D91" w:rsidRPr="00625870" w:rsidRDefault="00013445">
            <w:pPr>
              <w:spacing w:after="0"/>
              <w:rPr>
                <w:rFonts w:ascii="Times New Roman" w:eastAsia="Times New Roman" w:hAnsi="Times New Roman" w:cs="Times New Roman"/>
                <w:sz w:val="20"/>
              </w:rPr>
            </w:pPr>
          </w:p>
        </w:tc>
      </w:tr>
      <w:tr w:rsidR="000A42A9" w14:paraId="33969AA4" w14:textId="77777777">
        <w:trPr>
          <w:trHeight w:val="300"/>
        </w:trPr>
        <w:tc>
          <w:tcPr>
            <w:tcW w:w="1035" w:type="dxa"/>
            <w:tcBorders>
              <w:top w:val="nil"/>
              <w:left w:val="nil"/>
              <w:bottom w:val="nil"/>
              <w:right w:val="nil"/>
            </w:tcBorders>
            <w:shd w:val="clear" w:color="auto" w:fill="auto"/>
            <w:noWrap/>
            <w:vAlign w:val="bottom"/>
            <w:hideMark/>
          </w:tcPr>
          <w:p w14:paraId="33969AA1" w14:textId="77777777" w:rsidR="00027D91" w:rsidRPr="00625870" w:rsidRDefault="00013445">
            <w:pPr>
              <w:spacing w:after="0"/>
              <w:rPr>
                <w:rFonts w:ascii="Times New Roman" w:eastAsia="Times New Roman" w:hAnsi="Times New Roman" w:cs="Times New Roman"/>
                <w:sz w:val="20"/>
              </w:rPr>
            </w:pPr>
          </w:p>
        </w:tc>
        <w:tc>
          <w:tcPr>
            <w:tcW w:w="5702" w:type="dxa"/>
            <w:gridSpan w:val="5"/>
            <w:tcBorders>
              <w:top w:val="nil"/>
              <w:left w:val="nil"/>
              <w:bottom w:val="nil"/>
              <w:right w:val="nil"/>
            </w:tcBorders>
            <w:shd w:val="clear" w:color="auto" w:fill="auto"/>
            <w:noWrap/>
            <w:vAlign w:val="bottom"/>
            <w:hideMark/>
          </w:tcPr>
          <w:p w14:paraId="33969AA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Άρθρο 1 ως έχει   ΔΕΚΤΟ ΚΑΤΑ ΠΛΕΙΟΨΗΦΙΑ</w:t>
            </w:r>
          </w:p>
        </w:tc>
        <w:tc>
          <w:tcPr>
            <w:tcW w:w="2050" w:type="dxa"/>
            <w:tcBorders>
              <w:top w:val="nil"/>
              <w:left w:val="nil"/>
              <w:bottom w:val="nil"/>
              <w:right w:val="nil"/>
            </w:tcBorders>
            <w:shd w:val="clear" w:color="auto" w:fill="auto"/>
            <w:noWrap/>
            <w:vAlign w:val="bottom"/>
            <w:hideMark/>
          </w:tcPr>
          <w:p w14:paraId="33969AA3" w14:textId="77777777" w:rsidR="00027D91" w:rsidRPr="00625870" w:rsidRDefault="00013445">
            <w:pPr>
              <w:spacing w:after="0"/>
              <w:rPr>
                <w:rFonts w:ascii="Calibri" w:eastAsia="Times New Roman" w:hAnsi="Calibri" w:cs="Times New Roman"/>
                <w:color w:val="000000"/>
                <w:sz w:val="22"/>
                <w:szCs w:val="22"/>
              </w:rPr>
            </w:pPr>
          </w:p>
        </w:tc>
      </w:tr>
      <w:tr w:rsidR="000A42A9" w14:paraId="33969AAC" w14:textId="77777777">
        <w:trPr>
          <w:trHeight w:val="300"/>
        </w:trPr>
        <w:tc>
          <w:tcPr>
            <w:tcW w:w="1035" w:type="dxa"/>
            <w:tcBorders>
              <w:top w:val="nil"/>
              <w:left w:val="nil"/>
              <w:bottom w:val="nil"/>
              <w:right w:val="nil"/>
            </w:tcBorders>
            <w:shd w:val="clear" w:color="auto" w:fill="auto"/>
            <w:noWrap/>
            <w:vAlign w:val="bottom"/>
            <w:hideMark/>
          </w:tcPr>
          <w:p w14:paraId="33969AA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9AA6"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AA7"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A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AA9"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AAA"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AAB" w14:textId="77777777" w:rsidR="00027D91" w:rsidRPr="00625870" w:rsidRDefault="00013445">
            <w:pPr>
              <w:spacing w:after="0"/>
              <w:rPr>
                <w:rFonts w:ascii="Times New Roman" w:eastAsia="Times New Roman" w:hAnsi="Times New Roman" w:cs="Times New Roman"/>
                <w:sz w:val="20"/>
              </w:rPr>
            </w:pPr>
          </w:p>
        </w:tc>
      </w:tr>
      <w:tr w:rsidR="000A42A9" w14:paraId="33969AB4" w14:textId="77777777">
        <w:trPr>
          <w:trHeight w:val="300"/>
        </w:trPr>
        <w:tc>
          <w:tcPr>
            <w:tcW w:w="1035" w:type="dxa"/>
            <w:tcBorders>
              <w:top w:val="nil"/>
              <w:left w:val="nil"/>
              <w:bottom w:val="nil"/>
              <w:right w:val="nil"/>
            </w:tcBorders>
            <w:shd w:val="clear" w:color="auto" w:fill="auto"/>
            <w:noWrap/>
            <w:vAlign w:val="bottom"/>
            <w:hideMark/>
          </w:tcPr>
          <w:p w14:paraId="33969AA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9AAE"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AAF"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B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AB1"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AB2"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AB3" w14:textId="77777777" w:rsidR="00027D91" w:rsidRPr="00625870" w:rsidRDefault="00013445">
            <w:pPr>
              <w:spacing w:after="0"/>
              <w:rPr>
                <w:rFonts w:ascii="Times New Roman" w:eastAsia="Times New Roman" w:hAnsi="Times New Roman" w:cs="Times New Roman"/>
                <w:sz w:val="20"/>
              </w:rPr>
            </w:pPr>
          </w:p>
        </w:tc>
      </w:tr>
      <w:tr w:rsidR="000A42A9" w14:paraId="33969ABC" w14:textId="77777777">
        <w:trPr>
          <w:trHeight w:val="300"/>
        </w:trPr>
        <w:tc>
          <w:tcPr>
            <w:tcW w:w="1035" w:type="dxa"/>
            <w:tcBorders>
              <w:top w:val="nil"/>
              <w:left w:val="nil"/>
              <w:bottom w:val="nil"/>
              <w:right w:val="nil"/>
            </w:tcBorders>
            <w:shd w:val="clear" w:color="auto" w:fill="auto"/>
            <w:noWrap/>
            <w:vAlign w:val="bottom"/>
            <w:hideMark/>
          </w:tcPr>
          <w:p w14:paraId="33969AB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9AB6"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AB7"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B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AB9"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ABA"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ABB" w14:textId="77777777" w:rsidR="00027D91" w:rsidRPr="00625870" w:rsidRDefault="00013445">
            <w:pPr>
              <w:spacing w:after="0"/>
              <w:rPr>
                <w:rFonts w:ascii="Times New Roman" w:eastAsia="Times New Roman" w:hAnsi="Times New Roman" w:cs="Times New Roman"/>
                <w:sz w:val="20"/>
              </w:rPr>
            </w:pPr>
          </w:p>
        </w:tc>
      </w:tr>
      <w:tr w:rsidR="000A42A9" w14:paraId="33969AC4" w14:textId="77777777">
        <w:trPr>
          <w:trHeight w:val="300"/>
        </w:trPr>
        <w:tc>
          <w:tcPr>
            <w:tcW w:w="1035" w:type="dxa"/>
            <w:tcBorders>
              <w:top w:val="nil"/>
              <w:left w:val="nil"/>
              <w:bottom w:val="nil"/>
              <w:right w:val="nil"/>
            </w:tcBorders>
            <w:shd w:val="clear" w:color="auto" w:fill="auto"/>
            <w:noWrap/>
            <w:vAlign w:val="bottom"/>
            <w:hideMark/>
          </w:tcPr>
          <w:p w14:paraId="33969AB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9ABE"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ABF"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C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AC1"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AC2"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AC3" w14:textId="77777777" w:rsidR="00027D91" w:rsidRPr="00625870" w:rsidRDefault="00013445">
            <w:pPr>
              <w:spacing w:after="0"/>
              <w:rPr>
                <w:rFonts w:ascii="Times New Roman" w:eastAsia="Times New Roman" w:hAnsi="Times New Roman" w:cs="Times New Roman"/>
                <w:sz w:val="20"/>
              </w:rPr>
            </w:pPr>
          </w:p>
        </w:tc>
      </w:tr>
      <w:tr w:rsidR="000A42A9" w14:paraId="33969ACC" w14:textId="77777777">
        <w:trPr>
          <w:trHeight w:val="300"/>
        </w:trPr>
        <w:tc>
          <w:tcPr>
            <w:tcW w:w="1035" w:type="dxa"/>
            <w:tcBorders>
              <w:top w:val="nil"/>
              <w:left w:val="nil"/>
              <w:bottom w:val="nil"/>
              <w:right w:val="nil"/>
            </w:tcBorders>
            <w:shd w:val="clear" w:color="auto" w:fill="auto"/>
            <w:noWrap/>
            <w:vAlign w:val="bottom"/>
            <w:hideMark/>
          </w:tcPr>
          <w:p w14:paraId="33969AC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9AC6"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AC7"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C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AC9"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ACA"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ACB" w14:textId="77777777" w:rsidR="00027D91" w:rsidRPr="00625870" w:rsidRDefault="00013445">
            <w:pPr>
              <w:spacing w:after="0"/>
              <w:rPr>
                <w:rFonts w:ascii="Times New Roman" w:eastAsia="Times New Roman" w:hAnsi="Times New Roman" w:cs="Times New Roman"/>
                <w:sz w:val="20"/>
              </w:rPr>
            </w:pPr>
          </w:p>
        </w:tc>
      </w:tr>
      <w:tr w:rsidR="000A42A9" w14:paraId="33969AD4" w14:textId="77777777">
        <w:trPr>
          <w:trHeight w:val="300"/>
        </w:trPr>
        <w:tc>
          <w:tcPr>
            <w:tcW w:w="1035" w:type="dxa"/>
            <w:tcBorders>
              <w:top w:val="nil"/>
              <w:left w:val="nil"/>
              <w:bottom w:val="nil"/>
              <w:right w:val="nil"/>
            </w:tcBorders>
            <w:shd w:val="clear" w:color="auto" w:fill="auto"/>
            <w:noWrap/>
            <w:vAlign w:val="bottom"/>
            <w:hideMark/>
          </w:tcPr>
          <w:p w14:paraId="33969AC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9ACE"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ACF"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D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AD1"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AD2"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AD3" w14:textId="77777777" w:rsidR="00027D91" w:rsidRPr="00625870" w:rsidRDefault="00013445">
            <w:pPr>
              <w:spacing w:after="0"/>
              <w:rPr>
                <w:rFonts w:ascii="Times New Roman" w:eastAsia="Times New Roman" w:hAnsi="Times New Roman" w:cs="Times New Roman"/>
                <w:sz w:val="20"/>
              </w:rPr>
            </w:pPr>
          </w:p>
        </w:tc>
      </w:tr>
      <w:tr w:rsidR="000A42A9" w14:paraId="33969ADC" w14:textId="77777777">
        <w:trPr>
          <w:trHeight w:val="300"/>
        </w:trPr>
        <w:tc>
          <w:tcPr>
            <w:tcW w:w="1035" w:type="dxa"/>
            <w:tcBorders>
              <w:top w:val="nil"/>
              <w:left w:val="nil"/>
              <w:bottom w:val="nil"/>
              <w:right w:val="nil"/>
            </w:tcBorders>
            <w:shd w:val="clear" w:color="auto" w:fill="auto"/>
            <w:noWrap/>
            <w:vAlign w:val="bottom"/>
            <w:hideMark/>
          </w:tcPr>
          <w:p w14:paraId="33969AD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9AD6"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AD7"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D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AD9"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ADA"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ADB" w14:textId="77777777" w:rsidR="00027D91" w:rsidRPr="00625870" w:rsidRDefault="00013445">
            <w:pPr>
              <w:spacing w:after="0"/>
              <w:rPr>
                <w:rFonts w:ascii="Times New Roman" w:eastAsia="Times New Roman" w:hAnsi="Times New Roman" w:cs="Times New Roman"/>
                <w:sz w:val="20"/>
              </w:rPr>
            </w:pPr>
          </w:p>
        </w:tc>
      </w:tr>
      <w:tr w:rsidR="000A42A9" w14:paraId="33969AE3" w14:textId="77777777">
        <w:trPr>
          <w:trHeight w:val="300"/>
        </w:trPr>
        <w:tc>
          <w:tcPr>
            <w:tcW w:w="2316" w:type="dxa"/>
            <w:gridSpan w:val="2"/>
            <w:tcBorders>
              <w:top w:val="nil"/>
              <w:left w:val="nil"/>
              <w:bottom w:val="nil"/>
              <w:right w:val="nil"/>
            </w:tcBorders>
            <w:shd w:val="clear" w:color="auto" w:fill="auto"/>
            <w:noWrap/>
            <w:vAlign w:val="bottom"/>
            <w:hideMark/>
          </w:tcPr>
          <w:p w14:paraId="33969AD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9ADE"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ADF"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AE0"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AE1"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AE2" w14:textId="77777777" w:rsidR="00027D91" w:rsidRPr="00625870" w:rsidRDefault="00013445">
            <w:pPr>
              <w:spacing w:after="0"/>
              <w:rPr>
                <w:rFonts w:ascii="Times New Roman" w:eastAsia="Times New Roman" w:hAnsi="Times New Roman" w:cs="Times New Roman"/>
                <w:sz w:val="20"/>
              </w:rPr>
            </w:pPr>
          </w:p>
        </w:tc>
      </w:tr>
      <w:tr w:rsidR="000A42A9" w14:paraId="33969AEB" w14:textId="77777777">
        <w:trPr>
          <w:trHeight w:val="300"/>
        </w:trPr>
        <w:tc>
          <w:tcPr>
            <w:tcW w:w="1035" w:type="dxa"/>
            <w:tcBorders>
              <w:top w:val="nil"/>
              <w:left w:val="nil"/>
              <w:bottom w:val="nil"/>
              <w:right w:val="nil"/>
            </w:tcBorders>
            <w:shd w:val="clear" w:color="auto" w:fill="auto"/>
            <w:noWrap/>
            <w:vAlign w:val="bottom"/>
            <w:hideMark/>
          </w:tcPr>
          <w:p w14:paraId="33969AE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E5"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E6"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E7"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9AE8"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9AE9"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AEA" w14:textId="77777777" w:rsidR="00027D91" w:rsidRPr="00625870" w:rsidRDefault="00013445">
            <w:pPr>
              <w:spacing w:after="0"/>
              <w:rPr>
                <w:rFonts w:ascii="Times New Roman" w:eastAsia="Times New Roman" w:hAnsi="Times New Roman" w:cs="Times New Roman"/>
                <w:sz w:val="20"/>
              </w:rPr>
            </w:pPr>
          </w:p>
        </w:tc>
      </w:tr>
      <w:tr w:rsidR="000A42A9" w14:paraId="33969AEF" w14:textId="77777777">
        <w:trPr>
          <w:trHeight w:val="300"/>
        </w:trPr>
        <w:tc>
          <w:tcPr>
            <w:tcW w:w="1035" w:type="dxa"/>
            <w:tcBorders>
              <w:top w:val="nil"/>
              <w:left w:val="nil"/>
              <w:bottom w:val="nil"/>
              <w:right w:val="nil"/>
            </w:tcBorders>
            <w:shd w:val="clear" w:color="auto" w:fill="auto"/>
            <w:noWrap/>
            <w:vAlign w:val="bottom"/>
            <w:hideMark/>
          </w:tcPr>
          <w:p w14:paraId="33969AEC" w14:textId="77777777" w:rsidR="00027D91" w:rsidRPr="00625870" w:rsidRDefault="00013445">
            <w:pPr>
              <w:spacing w:after="0"/>
              <w:rPr>
                <w:rFonts w:ascii="Times New Roman" w:eastAsia="Times New Roman" w:hAnsi="Times New Roman" w:cs="Times New Roman"/>
                <w:sz w:val="20"/>
              </w:rPr>
            </w:pPr>
          </w:p>
        </w:tc>
        <w:tc>
          <w:tcPr>
            <w:tcW w:w="5702" w:type="dxa"/>
            <w:gridSpan w:val="5"/>
            <w:tcBorders>
              <w:top w:val="nil"/>
              <w:left w:val="nil"/>
              <w:bottom w:val="nil"/>
              <w:right w:val="nil"/>
            </w:tcBorders>
            <w:shd w:val="clear" w:color="auto" w:fill="auto"/>
            <w:noWrap/>
            <w:vAlign w:val="bottom"/>
            <w:hideMark/>
          </w:tcPr>
          <w:p w14:paraId="33969AE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Άρθρο 2 ως έχει   ΔΕΚΤΟ ΚΑΤΑ ΠΛΕΙΟΨΗΦΙΑ</w:t>
            </w:r>
          </w:p>
        </w:tc>
        <w:tc>
          <w:tcPr>
            <w:tcW w:w="2050" w:type="dxa"/>
            <w:tcBorders>
              <w:top w:val="nil"/>
              <w:left w:val="nil"/>
              <w:bottom w:val="nil"/>
              <w:right w:val="nil"/>
            </w:tcBorders>
            <w:shd w:val="clear" w:color="auto" w:fill="auto"/>
            <w:noWrap/>
            <w:vAlign w:val="bottom"/>
            <w:hideMark/>
          </w:tcPr>
          <w:p w14:paraId="33969AEE" w14:textId="77777777" w:rsidR="00027D91" w:rsidRPr="00625870" w:rsidRDefault="00013445">
            <w:pPr>
              <w:spacing w:after="0"/>
              <w:rPr>
                <w:rFonts w:ascii="Calibri" w:eastAsia="Times New Roman" w:hAnsi="Calibri" w:cs="Times New Roman"/>
                <w:color w:val="000000"/>
                <w:sz w:val="22"/>
                <w:szCs w:val="22"/>
              </w:rPr>
            </w:pPr>
          </w:p>
        </w:tc>
      </w:tr>
      <w:tr w:rsidR="000A42A9" w14:paraId="33969AF7" w14:textId="77777777">
        <w:trPr>
          <w:trHeight w:val="300"/>
        </w:trPr>
        <w:tc>
          <w:tcPr>
            <w:tcW w:w="1035" w:type="dxa"/>
            <w:tcBorders>
              <w:top w:val="nil"/>
              <w:left w:val="nil"/>
              <w:bottom w:val="nil"/>
              <w:right w:val="nil"/>
            </w:tcBorders>
            <w:shd w:val="clear" w:color="auto" w:fill="auto"/>
            <w:noWrap/>
            <w:vAlign w:val="bottom"/>
            <w:hideMark/>
          </w:tcPr>
          <w:p w14:paraId="33969AF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9AF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AF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F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AF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AF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AF6" w14:textId="77777777" w:rsidR="00027D91" w:rsidRPr="00625870" w:rsidRDefault="00013445">
            <w:pPr>
              <w:spacing w:after="0"/>
              <w:rPr>
                <w:rFonts w:ascii="Times New Roman" w:eastAsia="Times New Roman" w:hAnsi="Times New Roman" w:cs="Times New Roman"/>
                <w:sz w:val="20"/>
              </w:rPr>
            </w:pPr>
          </w:p>
        </w:tc>
      </w:tr>
      <w:tr w:rsidR="000A42A9" w14:paraId="33969AFF" w14:textId="77777777">
        <w:trPr>
          <w:trHeight w:val="300"/>
        </w:trPr>
        <w:tc>
          <w:tcPr>
            <w:tcW w:w="1035" w:type="dxa"/>
            <w:tcBorders>
              <w:top w:val="nil"/>
              <w:left w:val="nil"/>
              <w:bottom w:val="nil"/>
              <w:right w:val="nil"/>
            </w:tcBorders>
            <w:shd w:val="clear" w:color="auto" w:fill="auto"/>
            <w:noWrap/>
            <w:vAlign w:val="bottom"/>
            <w:hideMark/>
          </w:tcPr>
          <w:p w14:paraId="33969AF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9AF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AF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AF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AFC"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AFD"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AFE" w14:textId="77777777" w:rsidR="00027D91" w:rsidRPr="00625870" w:rsidRDefault="00013445">
            <w:pPr>
              <w:spacing w:after="0"/>
              <w:rPr>
                <w:rFonts w:ascii="Times New Roman" w:eastAsia="Times New Roman" w:hAnsi="Times New Roman" w:cs="Times New Roman"/>
                <w:sz w:val="20"/>
              </w:rPr>
            </w:pPr>
          </w:p>
        </w:tc>
      </w:tr>
      <w:tr w:rsidR="000A42A9" w14:paraId="33969B07" w14:textId="77777777">
        <w:trPr>
          <w:trHeight w:val="300"/>
        </w:trPr>
        <w:tc>
          <w:tcPr>
            <w:tcW w:w="1035" w:type="dxa"/>
            <w:tcBorders>
              <w:top w:val="nil"/>
              <w:left w:val="nil"/>
              <w:bottom w:val="nil"/>
              <w:right w:val="nil"/>
            </w:tcBorders>
            <w:shd w:val="clear" w:color="auto" w:fill="auto"/>
            <w:noWrap/>
            <w:vAlign w:val="bottom"/>
            <w:hideMark/>
          </w:tcPr>
          <w:p w14:paraId="33969B0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9B0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0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0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B0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0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06" w14:textId="77777777" w:rsidR="00027D91" w:rsidRPr="00625870" w:rsidRDefault="00013445">
            <w:pPr>
              <w:spacing w:after="0"/>
              <w:rPr>
                <w:rFonts w:ascii="Times New Roman" w:eastAsia="Times New Roman" w:hAnsi="Times New Roman" w:cs="Times New Roman"/>
                <w:sz w:val="20"/>
              </w:rPr>
            </w:pPr>
          </w:p>
        </w:tc>
      </w:tr>
      <w:tr w:rsidR="000A42A9" w14:paraId="33969B0F" w14:textId="77777777">
        <w:trPr>
          <w:trHeight w:val="300"/>
        </w:trPr>
        <w:tc>
          <w:tcPr>
            <w:tcW w:w="1035" w:type="dxa"/>
            <w:tcBorders>
              <w:top w:val="nil"/>
              <w:left w:val="nil"/>
              <w:bottom w:val="nil"/>
              <w:right w:val="nil"/>
            </w:tcBorders>
            <w:shd w:val="clear" w:color="auto" w:fill="auto"/>
            <w:noWrap/>
            <w:vAlign w:val="bottom"/>
            <w:hideMark/>
          </w:tcPr>
          <w:p w14:paraId="33969B0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9B0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0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0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B0C"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0D"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0E" w14:textId="77777777" w:rsidR="00027D91" w:rsidRPr="00625870" w:rsidRDefault="00013445">
            <w:pPr>
              <w:spacing w:after="0"/>
              <w:rPr>
                <w:rFonts w:ascii="Times New Roman" w:eastAsia="Times New Roman" w:hAnsi="Times New Roman" w:cs="Times New Roman"/>
                <w:sz w:val="20"/>
              </w:rPr>
            </w:pPr>
          </w:p>
        </w:tc>
      </w:tr>
      <w:tr w:rsidR="000A42A9" w14:paraId="33969B17" w14:textId="77777777">
        <w:trPr>
          <w:trHeight w:val="300"/>
        </w:trPr>
        <w:tc>
          <w:tcPr>
            <w:tcW w:w="1035" w:type="dxa"/>
            <w:tcBorders>
              <w:top w:val="nil"/>
              <w:left w:val="nil"/>
              <w:bottom w:val="nil"/>
              <w:right w:val="nil"/>
            </w:tcBorders>
            <w:shd w:val="clear" w:color="auto" w:fill="auto"/>
            <w:noWrap/>
            <w:vAlign w:val="bottom"/>
            <w:hideMark/>
          </w:tcPr>
          <w:p w14:paraId="33969B1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9B1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1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1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B1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1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16" w14:textId="77777777" w:rsidR="00027D91" w:rsidRPr="00625870" w:rsidRDefault="00013445">
            <w:pPr>
              <w:spacing w:after="0"/>
              <w:rPr>
                <w:rFonts w:ascii="Times New Roman" w:eastAsia="Times New Roman" w:hAnsi="Times New Roman" w:cs="Times New Roman"/>
                <w:sz w:val="20"/>
              </w:rPr>
            </w:pPr>
          </w:p>
        </w:tc>
      </w:tr>
      <w:tr w:rsidR="000A42A9" w14:paraId="33969B1F" w14:textId="77777777">
        <w:trPr>
          <w:trHeight w:val="300"/>
        </w:trPr>
        <w:tc>
          <w:tcPr>
            <w:tcW w:w="1035" w:type="dxa"/>
            <w:tcBorders>
              <w:top w:val="nil"/>
              <w:left w:val="nil"/>
              <w:bottom w:val="nil"/>
              <w:right w:val="nil"/>
            </w:tcBorders>
            <w:shd w:val="clear" w:color="auto" w:fill="auto"/>
            <w:noWrap/>
            <w:vAlign w:val="bottom"/>
            <w:hideMark/>
          </w:tcPr>
          <w:p w14:paraId="33969B1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9B1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1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1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B1C"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1D"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1E" w14:textId="77777777" w:rsidR="00027D91" w:rsidRPr="00625870" w:rsidRDefault="00013445">
            <w:pPr>
              <w:spacing w:after="0"/>
              <w:rPr>
                <w:rFonts w:ascii="Times New Roman" w:eastAsia="Times New Roman" w:hAnsi="Times New Roman" w:cs="Times New Roman"/>
                <w:sz w:val="20"/>
              </w:rPr>
            </w:pPr>
          </w:p>
        </w:tc>
      </w:tr>
      <w:tr w:rsidR="000A42A9" w14:paraId="33969B27" w14:textId="77777777">
        <w:trPr>
          <w:trHeight w:val="300"/>
        </w:trPr>
        <w:tc>
          <w:tcPr>
            <w:tcW w:w="1035" w:type="dxa"/>
            <w:tcBorders>
              <w:top w:val="nil"/>
              <w:left w:val="nil"/>
              <w:bottom w:val="nil"/>
              <w:right w:val="nil"/>
            </w:tcBorders>
            <w:shd w:val="clear" w:color="auto" w:fill="auto"/>
            <w:noWrap/>
            <w:vAlign w:val="bottom"/>
            <w:hideMark/>
          </w:tcPr>
          <w:p w14:paraId="33969B2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9B2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2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2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B2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2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26" w14:textId="77777777" w:rsidR="00027D91" w:rsidRPr="00625870" w:rsidRDefault="00013445">
            <w:pPr>
              <w:spacing w:after="0"/>
              <w:rPr>
                <w:rFonts w:ascii="Times New Roman" w:eastAsia="Times New Roman" w:hAnsi="Times New Roman" w:cs="Times New Roman"/>
                <w:sz w:val="20"/>
              </w:rPr>
            </w:pPr>
          </w:p>
        </w:tc>
      </w:tr>
      <w:tr w:rsidR="000A42A9" w14:paraId="33969B2E" w14:textId="77777777">
        <w:trPr>
          <w:trHeight w:val="300"/>
        </w:trPr>
        <w:tc>
          <w:tcPr>
            <w:tcW w:w="2316" w:type="dxa"/>
            <w:gridSpan w:val="2"/>
            <w:tcBorders>
              <w:top w:val="nil"/>
              <w:left w:val="nil"/>
              <w:bottom w:val="nil"/>
              <w:right w:val="nil"/>
            </w:tcBorders>
            <w:shd w:val="clear" w:color="auto" w:fill="auto"/>
            <w:noWrap/>
            <w:vAlign w:val="bottom"/>
            <w:hideMark/>
          </w:tcPr>
          <w:p w14:paraId="33969B2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9B2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2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B2B"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2C"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2D" w14:textId="77777777" w:rsidR="00027D91" w:rsidRPr="00625870" w:rsidRDefault="00013445">
            <w:pPr>
              <w:spacing w:after="0"/>
              <w:rPr>
                <w:rFonts w:ascii="Times New Roman" w:eastAsia="Times New Roman" w:hAnsi="Times New Roman" w:cs="Times New Roman"/>
                <w:sz w:val="20"/>
              </w:rPr>
            </w:pPr>
          </w:p>
        </w:tc>
      </w:tr>
      <w:tr w:rsidR="000A42A9" w14:paraId="33969B36" w14:textId="77777777">
        <w:trPr>
          <w:trHeight w:val="300"/>
        </w:trPr>
        <w:tc>
          <w:tcPr>
            <w:tcW w:w="1035" w:type="dxa"/>
            <w:tcBorders>
              <w:top w:val="nil"/>
              <w:left w:val="nil"/>
              <w:bottom w:val="nil"/>
              <w:right w:val="nil"/>
            </w:tcBorders>
            <w:shd w:val="clear" w:color="auto" w:fill="auto"/>
            <w:noWrap/>
            <w:vAlign w:val="bottom"/>
            <w:hideMark/>
          </w:tcPr>
          <w:p w14:paraId="33969B2F"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30"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31"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32"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9B33"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9B34"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35" w14:textId="77777777" w:rsidR="00027D91" w:rsidRPr="00625870" w:rsidRDefault="00013445">
            <w:pPr>
              <w:spacing w:after="0"/>
              <w:rPr>
                <w:rFonts w:ascii="Times New Roman" w:eastAsia="Times New Roman" w:hAnsi="Times New Roman" w:cs="Times New Roman"/>
                <w:sz w:val="20"/>
              </w:rPr>
            </w:pPr>
          </w:p>
        </w:tc>
      </w:tr>
      <w:tr w:rsidR="000A42A9" w14:paraId="33969B3A" w14:textId="77777777">
        <w:trPr>
          <w:trHeight w:val="300"/>
        </w:trPr>
        <w:tc>
          <w:tcPr>
            <w:tcW w:w="1035" w:type="dxa"/>
            <w:tcBorders>
              <w:top w:val="nil"/>
              <w:left w:val="nil"/>
              <w:bottom w:val="nil"/>
              <w:right w:val="nil"/>
            </w:tcBorders>
            <w:shd w:val="clear" w:color="auto" w:fill="auto"/>
            <w:noWrap/>
            <w:vAlign w:val="bottom"/>
            <w:hideMark/>
          </w:tcPr>
          <w:p w14:paraId="33969B37" w14:textId="77777777" w:rsidR="00027D91" w:rsidRPr="00625870" w:rsidRDefault="00013445">
            <w:pPr>
              <w:spacing w:after="0"/>
              <w:rPr>
                <w:rFonts w:ascii="Times New Roman" w:eastAsia="Times New Roman" w:hAnsi="Times New Roman" w:cs="Times New Roman"/>
                <w:sz w:val="20"/>
              </w:rPr>
            </w:pPr>
          </w:p>
        </w:tc>
        <w:tc>
          <w:tcPr>
            <w:tcW w:w="5702" w:type="dxa"/>
            <w:gridSpan w:val="5"/>
            <w:tcBorders>
              <w:top w:val="nil"/>
              <w:left w:val="nil"/>
              <w:bottom w:val="nil"/>
              <w:right w:val="nil"/>
            </w:tcBorders>
            <w:shd w:val="clear" w:color="auto" w:fill="auto"/>
            <w:noWrap/>
            <w:vAlign w:val="bottom"/>
            <w:hideMark/>
          </w:tcPr>
          <w:p w14:paraId="33969B3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Άρθρο 3 ως έχει   ΔΕΚΤΟ ΚΑΤΑ ΠΛΕΙΟΨΗΦΙΑ</w:t>
            </w:r>
          </w:p>
        </w:tc>
        <w:tc>
          <w:tcPr>
            <w:tcW w:w="2050" w:type="dxa"/>
            <w:tcBorders>
              <w:top w:val="nil"/>
              <w:left w:val="nil"/>
              <w:bottom w:val="nil"/>
              <w:right w:val="nil"/>
            </w:tcBorders>
            <w:shd w:val="clear" w:color="auto" w:fill="auto"/>
            <w:noWrap/>
            <w:vAlign w:val="bottom"/>
            <w:hideMark/>
          </w:tcPr>
          <w:p w14:paraId="33969B39" w14:textId="77777777" w:rsidR="00027D91" w:rsidRPr="00625870" w:rsidRDefault="00013445">
            <w:pPr>
              <w:spacing w:after="0"/>
              <w:rPr>
                <w:rFonts w:ascii="Calibri" w:eastAsia="Times New Roman" w:hAnsi="Calibri" w:cs="Times New Roman"/>
                <w:color w:val="000000"/>
                <w:sz w:val="22"/>
                <w:szCs w:val="22"/>
              </w:rPr>
            </w:pPr>
          </w:p>
        </w:tc>
      </w:tr>
      <w:tr w:rsidR="000A42A9" w14:paraId="33969B42" w14:textId="77777777">
        <w:trPr>
          <w:trHeight w:val="300"/>
        </w:trPr>
        <w:tc>
          <w:tcPr>
            <w:tcW w:w="1035" w:type="dxa"/>
            <w:tcBorders>
              <w:top w:val="nil"/>
              <w:left w:val="nil"/>
              <w:bottom w:val="nil"/>
              <w:right w:val="nil"/>
            </w:tcBorders>
            <w:shd w:val="clear" w:color="auto" w:fill="auto"/>
            <w:noWrap/>
            <w:vAlign w:val="bottom"/>
            <w:hideMark/>
          </w:tcPr>
          <w:p w14:paraId="33969B3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9B3C"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3D"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3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B3F"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40"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41" w14:textId="77777777" w:rsidR="00027D91" w:rsidRPr="00625870" w:rsidRDefault="00013445">
            <w:pPr>
              <w:spacing w:after="0"/>
              <w:rPr>
                <w:rFonts w:ascii="Times New Roman" w:eastAsia="Times New Roman" w:hAnsi="Times New Roman" w:cs="Times New Roman"/>
                <w:sz w:val="20"/>
              </w:rPr>
            </w:pPr>
          </w:p>
        </w:tc>
      </w:tr>
      <w:tr w:rsidR="000A42A9" w14:paraId="33969B4A" w14:textId="77777777">
        <w:trPr>
          <w:trHeight w:val="300"/>
        </w:trPr>
        <w:tc>
          <w:tcPr>
            <w:tcW w:w="1035" w:type="dxa"/>
            <w:tcBorders>
              <w:top w:val="nil"/>
              <w:left w:val="nil"/>
              <w:bottom w:val="nil"/>
              <w:right w:val="nil"/>
            </w:tcBorders>
            <w:shd w:val="clear" w:color="auto" w:fill="auto"/>
            <w:noWrap/>
            <w:vAlign w:val="bottom"/>
            <w:hideMark/>
          </w:tcPr>
          <w:p w14:paraId="33969B4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9B44"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45"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4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B47"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48"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49" w14:textId="77777777" w:rsidR="00027D91" w:rsidRPr="00625870" w:rsidRDefault="00013445">
            <w:pPr>
              <w:spacing w:after="0"/>
              <w:rPr>
                <w:rFonts w:ascii="Times New Roman" w:eastAsia="Times New Roman" w:hAnsi="Times New Roman" w:cs="Times New Roman"/>
                <w:sz w:val="20"/>
              </w:rPr>
            </w:pPr>
          </w:p>
        </w:tc>
      </w:tr>
      <w:tr w:rsidR="000A42A9" w14:paraId="33969B52" w14:textId="77777777">
        <w:trPr>
          <w:trHeight w:val="300"/>
        </w:trPr>
        <w:tc>
          <w:tcPr>
            <w:tcW w:w="1035" w:type="dxa"/>
            <w:tcBorders>
              <w:top w:val="nil"/>
              <w:left w:val="nil"/>
              <w:bottom w:val="nil"/>
              <w:right w:val="nil"/>
            </w:tcBorders>
            <w:shd w:val="clear" w:color="auto" w:fill="auto"/>
            <w:noWrap/>
            <w:vAlign w:val="bottom"/>
            <w:hideMark/>
          </w:tcPr>
          <w:p w14:paraId="33969B4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9B4C"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4D"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4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B4F"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50"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51" w14:textId="77777777" w:rsidR="00027D91" w:rsidRPr="00625870" w:rsidRDefault="00013445">
            <w:pPr>
              <w:spacing w:after="0"/>
              <w:rPr>
                <w:rFonts w:ascii="Times New Roman" w:eastAsia="Times New Roman" w:hAnsi="Times New Roman" w:cs="Times New Roman"/>
                <w:sz w:val="20"/>
              </w:rPr>
            </w:pPr>
          </w:p>
        </w:tc>
      </w:tr>
      <w:tr w:rsidR="000A42A9" w14:paraId="33969B5A" w14:textId="77777777">
        <w:trPr>
          <w:trHeight w:val="300"/>
        </w:trPr>
        <w:tc>
          <w:tcPr>
            <w:tcW w:w="1035" w:type="dxa"/>
            <w:tcBorders>
              <w:top w:val="nil"/>
              <w:left w:val="nil"/>
              <w:bottom w:val="nil"/>
              <w:right w:val="nil"/>
            </w:tcBorders>
            <w:shd w:val="clear" w:color="auto" w:fill="auto"/>
            <w:noWrap/>
            <w:vAlign w:val="bottom"/>
            <w:hideMark/>
          </w:tcPr>
          <w:p w14:paraId="33969B5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9B54"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55"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5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B57"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58"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59" w14:textId="77777777" w:rsidR="00027D91" w:rsidRPr="00625870" w:rsidRDefault="00013445">
            <w:pPr>
              <w:spacing w:after="0"/>
              <w:rPr>
                <w:rFonts w:ascii="Times New Roman" w:eastAsia="Times New Roman" w:hAnsi="Times New Roman" w:cs="Times New Roman"/>
                <w:sz w:val="20"/>
              </w:rPr>
            </w:pPr>
          </w:p>
        </w:tc>
      </w:tr>
      <w:tr w:rsidR="000A42A9" w14:paraId="33969B62" w14:textId="77777777">
        <w:trPr>
          <w:trHeight w:val="300"/>
        </w:trPr>
        <w:tc>
          <w:tcPr>
            <w:tcW w:w="1035" w:type="dxa"/>
            <w:tcBorders>
              <w:top w:val="nil"/>
              <w:left w:val="nil"/>
              <w:bottom w:val="nil"/>
              <w:right w:val="nil"/>
            </w:tcBorders>
            <w:shd w:val="clear" w:color="auto" w:fill="auto"/>
            <w:noWrap/>
            <w:vAlign w:val="bottom"/>
            <w:hideMark/>
          </w:tcPr>
          <w:p w14:paraId="33969B5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9B5C"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5D"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5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B5F"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60"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61" w14:textId="77777777" w:rsidR="00027D91" w:rsidRPr="00625870" w:rsidRDefault="00013445">
            <w:pPr>
              <w:spacing w:after="0"/>
              <w:rPr>
                <w:rFonts w:ascii="Times New Roman" w:eastAsia="Times New Roman" w:hAnsi="Times New Roman" w:cs="Times New Roman"/>
                <w:sz w:val="20"/>
              </w:rPr>
            </w:pPr>
          </w:p>
        </w:tc>
      </w:tr>
      <w:tr w:rsidR="000A42A9" w14:paraId="33969B6A" w14:textId="77777777">
        <w:trPr>
          <w:trHeight w:val="300"/>
        </w:trPr>
        <w:tc>
          <w:tcPr>
            <w:tcW w:w="1035" w:type="dxa"/>
            <w:tcBorders>
              <w:top w:val="nil"/>
              <w:left w:val="nil"/>
              <w:bottom w:val="nil"/>
              <w:right w:val="nil"/>
            </w:tcBorders>
            <w:shd w:val="clear" w:color="auto" w:fill="auto"/>
            <w:noWrap/>
            <w:vAlign w:val="bottom"/>
            <w:hideMark/>
          </w:tcPr>
          <w:p w14:paraId="33969B6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9B64"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65"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6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B67"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68"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69" w14:textId="77777777" w:rsidR="00027D91" w:rsidRPr="00625870" w:rsidRDefault="00013445">
            <w:pPr>
              <w:spacing w:after="0"/>
              <w:rPr>
                <w:rFonts w:ascii="Times New Roman" w:eastAsia="Times New Roman" w:hAnsi="Times New Roman" w:cs="Times New Roman"/>
                <w:sz w:val="20"/>
              </w:rPr>
            </w:pPr>
          </w:p>
        </w:tc>
      </w:tr>
      <w:tr w:rsidR="000A42A9" w14:paraId="33969B72" w14:textId="77777777">
        <w:trPr>
          <w:trHeight w:val="300"/>
        </w:trPr>
        <w:tc>
          <w:tcPr>
            <w:tcW w:w="1035" w:type="dxa"/>
            <w:tcBorders>
              <w:top w:val="nil"/>
              <w:left w:val="nil"/>
              <w:bottom w:val="nil"/>
              <w:right w:val="nil"/>
            </w:tcBorders>
            <w:shd w:val="clear" w:color="auto" w:fill="auto"/>
            <w:noWrap/>
            <w:vAlign w:val="bottom"/>
            <w:hideMark/>
          </w:tcPr>
          <w:p w14:paraId="33969B6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9B6C"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6D"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6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B6F"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70"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71" w14:textId="77777777" w:rsidR="00027D91" w:rsidRPr="00625870" w:rsidRDefault="00013445">
            <w:pPr>
              <w:spacing w:after="0"/>
              <w:rPr>
                <w:rFonts w:ascii="Times New Roman" w:eastAsia="Times New Roman" w:hAnsi="Times New Roman" w:cs="Times New Roman"/>
                <w:sz w:val="20"/>
              </w:rPr>
            </w:pPr>
          </w:p>
        </w:tc>
      </w:tr>
      <w:tr w:rsidR="000A42A9" w14:paraId="33969B79" w14:textId="77777777">
        <w:trPr>
          <w:trHeight w:val="300"/>
        </w:trPr>
        <w:tc>
          <w:tcPr>
            <w:tcW w:w="2316" w:type="dxa"/>
            <w:gridSpan w:val="2"/>
            <w:tcBorders>
              <w:top w:val="nil"/>
              <w:left w:val="nil"/>
              <w:bottom w:val="nil"/>
              <w:right w:val="nil"/>
            </w:tcBorders>
            <w:shd w:val="clear" w:color="auto" w:fill="auto"/>
            <w:noWrap/>
            <w:vAlign w:val="bottom"/>
            <w:hideMark/>
          </w:tcPr>
          <w:p w14:paraId="33969B7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9B74"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7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B76"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77"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78" w14:textId="77777777" w:rsidR="00027D91" w:rsidRPr="00625870" w:rsidRDefault="00013445">
            <w:pPr>
              <w:spacing w:after="0"/>
              <w:rPr>
                <w:rFonts w:ascii="Times New Roman" w:eastAsia="Times New Roman" w:hAnsi="Times New Roman" w:cs="Times New Roman"/>
                <w:sz w:val="20"/>
              </w:rPr>
            </w:pPr>
          </w:p>
        </w:tc>
      </w:tr>
      <w:tr w:rsidR="000A42A9" w14:paraId="33969B81" w14:textId="77777777">
        <w:trPr>
          <w:trHeight w:val="300"/>
        </w:trPr>
        <w:tc>
          <w:tcPr>
            <w:tcW w:w="1035" w:type="dxa"/>
            <w:tcBorders>
              <w:top w:val="nil"/>
              <w:left w:val="nil"/>
              <w:bottom w:val="nil"/>
              <w:right w:val="nil"/>
            </w:tcBorders>
            <w:shd w:val="clear" w:color="auto" w:fill="auto"/>
            <w:noWrap/>
            <w:vAlign w:val="bottom"/>
            <w:hideMark/>
          </w:tcPr>
          <w:p w14:paraId="33969B7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7B"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7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7D"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9B7E"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9B7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80" w14:textId="77777777" w:rsidR="00027D91" w:rsidRPr="00625870" w:rsidRDefault="00013445">
            <w:pPr>
              <w:spacing w:after="0"/>
              <w:rPr>
                <w:rFonts w:ascii="Times New Roman" w:eastAsia="Times New Roman" w:hAnsi="Times New Roman" w:cs="Times New Roman"/>
                <w:sz w:val="20"/>
              </w:rPr>
            </w:pPr>
          </w:p>
        </w:tc>
      </w:tr>
      <w:tr w:rsidR="000A42A9" w14:paraId="33969B84" w14:textId="77777777">
        <w:trPr>
          <w:trHeight w:val="300"/>
        </w:trPr>
        <w:tc>
          <w:tcPr>
            <w:tcW w:w="1035" w:type="dxa"/>
            <w:tcBorders>
              <w:top w:val="nil"/>
              <w:left w:val="nil"/>
              <w:bottom w:val="nil"/>
              <w:right w:val="nil"/>
            </w:tcBorders>
            <w:shd w:val="clear" w:color="auto" w:fill="auto"/>
            <w:noWrap/>
            <w:vAlign w:val="bottom"/>
            <w:hideMark/>
          </w:tcPr>
          <w:p w14:paraId="33969B82" w14:textId="77777777" w:rsidR="00027D91" w:rsidRPr="00625870" w:rsidRDefault="00013445">
            <w:pPr>
              <w:spacing w:after="0"/>
              <w:rPr>
                <w:rFonts w:ascii="Times New Roman" w:eastAsia="Times New Roman" w:hAnsi="Times New Roman" w:cs="Times New Roman"/>
                <w:sz w:val="20"/>
              </w:rPr>
            </w:pPr>
          </w:p>
        </w:tc>
        <w:tc>
          <w:tcPr>
            <w:tcW w:w="7752" w:type="dxa"/>
            <w:gridSpan w:val="6"/>
            <w:tcBorders>
              <w:top w:val="nil"/>
              <w:left w:val="nil"/>
              <w:bottom w:val="nil"/>
              <w:right w:val="nil"/>
            </w:tcBorders>
            <w:shd w:val="clear" w:color="auto" w:fill="auto"/>
            <w:noWrap/>
            <w:vAlign w:val="bottom"/>
            <w:hideMark/>
          </w:tcPr>
          <w:p w14:paraId="33969B8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Άρθρο  4 όπως τροποποιήθηκε   ΔΕΚΤΟ ΚΑΤΑ ΠΛΕΙΟΨΗΦΙΑ</w:t>
            </w:r>
          </w:p>
        </w:tc>
      </w:tr>
      <w:tr w:rsidR="000A42A9" w14:paraId="33969B8C" w14:textId="77777777">
        <w:trPr>
          <w:trHeight w:val="300"/>
        </w:trPr>
        <w:tc>
          <w:tcPr>
            <w:tcW w:w="1035" w:type="dxa"/>
            <w:tcBorders>
              <w:top w:val="nil"/>
              <w:left w:val="nil"/>
              <w:bottom w:val="nil"/>
              <w:right w:val="nil"/>
            </w:tcBorders>
            <w:shd w:val="clear" w:color="auto" w:fill="auto"/>
            <w:noWrap/>
            <w:vAlign w:val="bottom"/>
            <w:hideMark/>
          </w:tcPr>
          <w:p w14:paraId="33969B8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9B86"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87"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8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B89"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8A"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8B" w14:textId="77777777" w:rsidR="00027D91" w:rsidRPr="00625870" w:rsidRDefault="00013445">
            <w:pPr>
              <w:spacing w:after="0"/>
              <w:rPr>
                <w:rFonts w:ascii="Times New Roman" w:eastAsia="Times New Roman" w:hAnsi="Times New Roman" w:cs="Times New Roman"/>
                <w:sz w:val="20"/>
              </w:rPr>
            </w:pPr>
          </w:p>
        </w:tc>
      </w:tr>
      <w:tr w:rsidR="000A42A9" w14:paraId="33969B94" w14:textId="77777777">
        <w:trPr>
          <w:trHeight w:val="300"/>
        </w:trPr>
        <w:tc>
          <w:tcPr>
            <w:tcW w:w="1035" w:type="dxa"/>
            <w:tcBorders>
              <w:top w:val="nil"/>
              <w:left w:val="nil"/>
              <w:bottom w:val="nil"/>
              <w:right w:val="nil"/>
            </w:tcBorders>
            <w:shd w:val="clear" w:color="auto" w:fill="auto"/>
            <w:noWrap/>
            <w:vAlign w:val="bottom"/>
            <w:hideMark/>
          </w:tcPr>
          <w:p w14:paraId="33969B8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9B8E"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8F"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9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B91"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92"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93" w14:textId="77777777" w:rsidR="00027D91" w:rsidRPr="00625870" w:rsidRDefault="00013445">
            <w:pPr>
              <w:spacing w:after="0"/>
              <w:rPr>
                <w:rFonts w:ascii="Times New Roman" w:eastAsia="Times New Roman" w:hAnsi="Times New Roman" w:cs="Times New Roman"/>
                <w:sz w:val="20"/>
              </w:rPr>
            </w:pPr>
          </w:p>
        </w:tc>
      </w:tr>
      <w:tr w:rsidR="000A42A9" w14:paraId="33969B9C" w14:textId="77777777">
        <w:trPr>
          <w:trHeight w:val="300"/>
        </w:trPr>
        <w:tc>
          <w:tcPr>
            <w:tcW w:w="1035" w:type="dxa"/>
            <w:tcBorders>
              <w:top w:val="nil"/>
              <w:left w:val="nil"/>
              <w:bottom w:val="nil"/>
              <w:right w:val="nil"/>
            </w:tcBorders>
            <w:shd w:val="clear" w:color="auto" w:fill="auto"/>
            <w:noWrap/>
            <w:vAlign w:val="bottom"/>
            <w:hideMark/>
          </w:tcPr>
          <w:p w14:paraId="33969B9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9B96"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97"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9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B99"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9A"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9B" w14:textId="77777777" w:rsidR="00027D91" w:rsidRPr="00625870" w:rsidRDefault="00013445">
            <w:pPr>
              <w:spacing w:after="0"/>
              <w:rPr>
                <w:rFonts w:ascii="Times New Roman" w:eastAsia="Times New Roman" w:hAnsi="Times New Roman" w:cs="Times New Roman"/>
                <w:sz w:val="20"/>
              </w:rPr>
            </w:pPr>
          </w:p>
        </w:tc>
      </w:tr>
      <w:tr w:rsidR="000A42A9" w14:paraId="33969BA4" w14:textId="77777777">
        <w:trPr>
          <w:trHeight w:val="300"/>
        </w:trPr>
        <w:tc>
          <w:tcPr>
            <w:tcW w:w="1035" w:type="dxa"/>
            <w:tcBorders>
              <w:top w:val="nil"/>
              <w:left w:val="nil"/>
              <w:bottom w:val="nil"/>
              <w:right w:val="nil"/>
            </w:tcBorders>
            <w:shd w:val="clear" w:color="auto" w:fill="auto"/>
            <w:noWrap/>
            <w:vAlign w:val="bottom"/>
            <w:hideMark/>
          </w:tcPr>
          <w:p w14:paraId="33969B9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9B9E"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9F"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A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BA1"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A2"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A3" w14:textId="77777777" w:rsidR="00027D91" w:rsidRPr="00625870" w:rsidRDefault="00013445">
            <w:pPr>
              <w:spacing w:after="0"/>
              <w:rPr>
                <w:rFonts w:ascii="Times New Roman" w:eastAsia="Times New Roman" w:hAnsi="Times New Roman" w:cs="Times New Roman"/>
                <w:sz w:val="20"/>
              </w:rPr>
            </w:pPr>
          </w:p>
        </w:tc>
      </w:tr>
      <w:tr w:rsidR="000A42A9" w14:paraId="33969BAC" w14:textId="77777777">
        <w:trPr>
          <w:trHeight w:val="300"/>
        </w:trPr>
        <w:tc>
          <w:tcPr>
            <w:tcW w:w="1035" w:type="dxa"/>
            <w:tcBorders>
              <w:top w:val="nil"/>
              <w:left w:val="nil"/>
              <w:bottom w:val="nil"/>
              <w:right w:val="nil"/>
            </w:tcBorders>
            <w:shd w:val="clear" w:color="auto" w:fill="auto"/>
            <w:noWrap/>
            <w:vAlign w:val="bottom"/>
            <w:hideMark/>
          </w:tcPr>
          <w:p w14:paraId="33969BA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9BA6"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A7"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A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BA9"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AA"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AB" w14:textId="77777777" w:rsidR="00027D91" w:rsidRPr="00625870" w:rsidRDefault="00013445">
            <w:pPr>
              <w:spacing w:after="0"/>
              <w:rPr>
                <w:rFonts w:ascii="Times New Roman" w:eastAsia="Times New Roman" w:hAnsi="Times New Roman" w:cs="Times New Roman"/>
                <w:sz w:val="20"/>
              </w:rPr>
            </w:pPr>
          </w:p>
        </w:tc>
      </w:tr>
      <w:tr w:rsidR="000A42A9" w14:paraId="33969BB4" w14:textId="77777777">
        <w:trPr>
          <w:trHeight w:val="300"/>
        </w:trPr>
        <w:tc>
          <w:tcPr>
            <w:tcW w:w="1035" w:type="dxa"/>
            <w:tcBorders>
              <w:top w:val="nil"/>
              <w:left w:val="nil"/>
              <w:bottom w:val="nil"/>
              <w:right w:val="nil"/>
            </w:tcBorders>
            <w:shd w:val="clear" w:color="auto" w:fill="auto"/>
            <w:noWrap/>
            <w:vAlign w:val="bottom"/>
            <w:hideMark/>
          </w:tcPr>
          <w:p w14:paraId="33969BA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9BAE"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AF"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B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BB1"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B2"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B3" w14:textId="77777777" w:rsidR="00027D91" w:rsidRPr="00625870" w:rsidRDefault="00013445">
            <w:pPr>
              <w:spacing w:after="0"/>
              <w:rPr>
                <w:rFonts w:ascii="Times New Roman" w:eastAsia="Times New Roman" w:hAnsi="Times New Roman" w:cs="Times New Roman"/>
                <w:sz w:val="20"/>
              </w:rPr>
            </w:pPr>
          </w:p>
        </w:tc>
      </w:tr>
      <w:tr w:rsidR="000A42A9" w14:paraId="33969BBC" w14:textId="77777777">
        <w:trPr>
          <w:trHeight w:val="300"/>
        </w:trPr>
        <w:tc>
          <w:tcPr>
            <w:tcW w:w="1035" w:type="dxa"/>
            <w:tcBorders>
              <w:top w:val="nil"/>
              <w:left w:val="nil"/>
              <w:bottom w:val="nil"/>
              <w:right w:val="nil"/>
            </w:tcBorders>
            <w:shd w:val="clear" w:color="auto" w:fill="auto"/>
            <w:noWrap/>
            <w:vAlign w:val="bottom"/>
            <w:hideMark/>
          </w:tcPr>
          <w:p w14:paraId="33969BB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9BB6"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B7"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B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BB9"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BA"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BB" w14:textId="77777777" w:rsidR="00027D91" w:rsidRPr="00625870" w:rsidRDefault="00013445">
            <w:pPr>
              <w:spacing w:after="0"/>
              <w:rPr>
                <w:rFonts w:ascii="Times New Roman" w:eastAsia="Times New Roman" w:hAnsi="Times New Roman" w:cs="Times New Roman"/>
                <w:sz w:val="20"/>
              </w:rPr>
            </w:pPr>
          </w:p>
        </w:tc>
      </w:tr>
      <w:tr w:rsidR="000A42A9" w14:paraId="33969BC3" w14:textId="77777777">
        <w:trPr>
          <w:trHeight w:val="300"/>
        </w:trPr>
        <w:tc>
          <w:tcPr>
            <w:tcW w:w="2316" w:type="dxa"/>
            <w:gridSpan w:val="2"/>
            <w:tcBorders>
              <w:top w:val="nil"/>
              <w:left w:val="nil"/>
              <w:bottom w:val="nil"/>
              <w:right w:val="nil"/>
            </w:tcBorders>
            <w:shd w:val="clear" w:color="auto" w:fill="auto"/>
            <w:noWrap/>
            <w:vAlign w:val="bottom"/>
            <w:hideMark/>
          </w:tcPr>
          <w:p w14:paraId="33969BB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9BBE"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BF"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BC0"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C1"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C2" w14:textId="77777777" w:rsidR="00027D91" w:rsidRPr="00625870" w:rsidRDefault="00013445">
            <w:pPr>
              <w:spacing w:after="0"/>
              <w:rPr>
                <w:rFonts w:ascii="Times New Roman" w:eastAsia="Times New Roman" w:hAnsi="Times New Roman" w:cs="Times New Roman"/>
                <w:sz w:val="20"/>
              </w:rPr>
            </w:pPr>
          </w:p>
        </w:tc>
      </w:tr>
      <w:tr w:rsidR="000A42A9" w14:paraId="33969BCB" w14:textId="77777777">
        <w:trPr>
          <w:trHeight w:val="300"/>
        </w:trPr>
        <w:tc>
          <w:tcPr>
            <w:tcW w:w="1035" w:type="dxa"/>
            <w:tcBorders>
              <w:top w:val="nil"/>
              <w:left w:val="nil"/>
              <w:bottom w:val="nil"/>
              <w:right w:val="nil"/>
            </w:tcBorders>
            <w:shd w:val="clear" w:color="auto" w:fill="auto"/>
            <w:noWrap/>
            <w:vAlign w:val="bottom"/>
            <w:hideMark/>
          </w:tcPr>
          <w:p w14:paraId="33969BC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C5"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C6"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C7"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9BC8"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9BC9"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CA" w14:textId="77777777" w:rsidR="00027D91" w:rsidRPr="00625870" w:rsidRDefault="00013445">
            <w:pPr>
              <w:spacing w:after="0"/>
              <w:rPr>
                <w:rFonts w:ascii="Times New Roman" w:eastAsia="Times New Roman" w:hAnsi="Times New Roman" w:cs="Times New Roman"/>
                <w:sz w:val="20"/>
              </w:rPr>
            </w:pPr>
          </w:p>
        </w:tc>
      </w:tr>
      <w:tr w:rsidR="000A42A9" w14:paraId="33969BCF" w14:textId="77777777">
        <w:trPr>
          <w:trHeight w:val="300"/>
        </w:trPr>
        <w:tc>
          <w:tcPr>
            <w:tcW w:w="1035" w:type="dxa"/>
            <w:tcBorders>
              <w:top w:val="nil"/>
              <w:left w:val="nil"/>
              <w:bottom w:val="nil"/>
              <w:right w:val="nil"/>
            </w:tcBorders>
            <w:shd w:val="clear" w:color="auto" w:fill="auto"/>
            <w:noWrap/>
            <w:vAlign w:val="bottom"/>
            <w:hideMark/>
          </w:tcPr>
          <w:p w14:paraId="33969BCC" w14:textId="77777777" w:rsidR="00027D91" w:rsidRPr="00625870" w:rsidRDefault="00013445">
            <w:pPr>
              <w:spacing w:after="0"/>
              <w:rPr>
                <w:rFonts w:ascii="Times New Roman" w:eastAsia="Times New Roman" w:hAnsi="Times New Roman" w:cs="Times New Roman"/>
                <w:sz w:val="20"/>
              </w:rPr>
            </w:pPr>
          </w:p>
        </w:tc>
        <w:tc>
          <w:tcPr>
            <w:tcW w:w="5702" w:type="dxa"/>
            <w:gridSpan w:val="5"/>
            <w:tcBorders>
              <w:top w:val="nil"/>
              <w:left w:val="nil"/>
              <w:bottom w:val="nil"/>
              <w:right w:val="nil"/>
            </w:tcBorders>
            <w:shd w:val="clear" w:color="auto" w:fill="auto"/>
            <w:noWrap/>
            <w:vAlign w:val="bottom"/>
            <w:hideMark/>
          </w:tcPr>
          <w:p w14:paraId="33969BC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Άρθρο 5 ως έχει   ΔΕΚΤΟ ΚΑΤΑ ΠΛΕΙΟΨΗΦΙΑ</w:t>
            </w:r>
          </w:p>
        </w:tc>
        <w:tc>
          <w:tcPr>
            <w:tcW w:w="2050" w:type="dxa"/>
            <w:tcBorders>
              <w:top w:val="nil"/>
              <w:left w:val="nil"/>
              <w:bottom w:val="nil"/>
              <w:right w:val="nil"/>
            </w:tcBorders>
            <w:shd w:val="clear" w:color="auto" w:fill="auto"/>
            <w:noWrap/>
            <w:vAlign w:val="bottom"/>
            <w:hideMark/>
          </w:tcPr>
          <w:p w14:paraId="33969BCE" w14:textId="77777777" w:rsidR="00027D91" w:rsidRPr="00625870" w:rsidRDefault="00013445">
            <w:pPr>
              <w:spacing w:after="0"/>
              <w:rPr>
                <w:rFonts w:ascii="Calibri" w:eastAsia="Times New Roman" w:hAnsi="Calibri" w:cs="Times New Roman"/>
                <w:color w:val="000000"/>
                <w:sz w:val="22"/>
                <w:szCs w:val="22"/>
              </w:rPr>
            </w:pPr>
          </w:p>
        </w:tc>
      </w:tr>
      <w:tr w:rsidR="000A42A9" w14:paraId="33969BD7" w14:textId="77777777">
        <w:trPr>
          <w:trHeight w:val="300"/>
        </w:trPr>
        <w:tc>
          <w:tcPr>
            <w:tcW w:w="1035" w:type="dxa"/>
            <w:tcBorders>
              <w:top w:val="nil"/>
              <w:left w:val="nil"/>
              <w:bottom w:val="nil"/>
              <w:right w:val="nil"/>
            </w:tcBorders>
            <w:shd w:val="clear" w:color="auto" w:fill="auto"/>
            <w:noWrap/>
            <w:vAlign w:val="bottom"/>
            <w:hideMark/>
          </w:tcPr>
          <w:p w14:paraId="33969BD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9BD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D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D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BD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D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D6" w14:textId="77777777" w:rsidR="00027D91" w:rsidRPr="00625870" w:rsidRDefault="00013445">
            <w:pPr>
              <w:spacing w:after="0"/>
              <w:rPr>
                <w:rFonts w:ascii="Times New Roman" w:eastAsia="Times New Roman" w:hAnsi="Times New Roman" w:cs="Times New Roman"/>
                <w:sz w:val="20"/>
              </w:rPr>
            </w:pPr>
          </w:p>
        </w:tc>
      </w:tr>
      <w:tr w:rsidR="000A42A9" w14:paraId="33969BDF" w14:textId="77777777">
        <w:trPr>
          <w:trHeight w:val="300"/>
        </w:trPr>
        <w:tc>
          <w:tcPr>
            <w:tcW w:w="1035" w:type="dxa"/>
            <w:tcBorders>
              <w:top w:val="nil"/>
              <w:left w:val="nil"/>
              <w:bottom w:val="nil"/>
              <w:right w:val="nil"/>
            </w:tcBorders>
            <w:shd w:val="clear" w:color="auto" w:fill="auto"/>
            <w:noWrap/>
            <w:vAlign w:val="bottom"/>
            <w:hideMark/>
          </w:tcPr>
          <w:p w14:paraId="33969BD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9BD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D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D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BDC"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DD"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DE" w14:textId="77777777" w:rsidR="00027D91" w:rsidRPr="00625870" w:rsidRDefault="00013445">
            <w:pPr>
              <w:spacing w:after="0"/>
              <w:rPr>
                <w:rFonts w:ascii="Times New Roman" w:eastAsia="Times New Roman" w:hAnsi="Times New Roman" w:cs="Times New Roman"/>
                <w:sz w:val="20"/>
              </w:rPr>
            </w:pPr>
          </w:p>
        </w:tc>
      </w:tr>
      <w:tr w:rsidR="000A42A9" w14:paraId="33969BE7" w14:textId="77777777">
        <w:trPr>
          <w:trHeight w:val="300"/>
        </w:trPr>
        <w:tc>
          <w:tcPr>
            <w:tcW w:w="1035" w:type="dxa"/>
            <w:tcBorders>
              <w:top w:val="nil"/>
              <w:left w:val="nil"/>
              <w:bottom w:val="nil"/>
              <w:right w:val="nil"/>
            </w:tcBorders>
            <w:shd w:val="clear" w:color="auto" w:fill="auto"/>
            <w:noWrap/>
            <w:vAlign w:val="bottom"/>
            <w:hideMark/>
          </w:tcPr>
          <w:p w14:paraId="33969BE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9BE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E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E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BE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E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E6" w14:textId="77777777" w:rsidR="00027D91" w:rsidRPr="00625870" w:rsidRDefault="00013445">
            <w:pPr>
              <w:spacing w:after="0"/>
              <w:rPr>
                <w:rFonts w:ascii="Times New Roman" w:eastAsia="Times New Roman" w:hAnsi="Times New Roman" w:cs="Times New Roman"/>
                <w:sz w:val="20"/>
              </w:rPr>
            </w:pPr>
          </w:p>
        </w:tc>
      </w:tr>
      <w:tr w:rsidR="000A42A9" w14:paraId="33969BEF" w14:textId="77777777">
        <w:trPr>
          <w:trHeight w:val="300"/>
        </w:trPr>
        <w:tc>
          <w:tcPr>
            <w:tcW w:w="1035" w:type="dxa"/>
            <w:tcBorders>
              <w:top w:val="nil"/>
              <w:left w:val="nil"/>
              <w:bottom w:val="nil"/>
              <w:right w:val="nil"/>
            </w:tcBorders>
            <w:shd w:val="clear" w:color="auto" w:fill="auto"/>
            <w:noWrap/>
            <w:vAlign w:val="bottom"/>
            <w:hideMark/>
          </w:tcPr>
          <w:p w14:paraId="33969BE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9BE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E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E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BEC"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ED"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EE" w14:textId="77777777" w:rsidR="00027D91" w:rsidRPr="00625870" w:rsidRDefault="00013445">
            <w:pPr>
              <w:spacing w:after="0"/>
              <w:rPr>
                <w:rFonts w:ascii="Times New Roman" w:eastAsia="Times New Roman" w:hAnsi="Times New Roman" w:cs="Times New Roman"/>
                <w:sz w:val="20"/>
              </w:rPr>
            </w:pPr>
          </w:p>
        </w:tc>
      </w:tr>
      <w:tr w:rsidR="000A42A9" w14:paraId="33969BF7" w14:textId="77777777">
        <w:trPr>
          <w:trHeight w:val="300"/>
        </w:trPr>
        <w:tc>
          <w:tcPr>
            <w:tcW w:w="1035" w:type="dxa"/>
            <w:tcBorders>
              <w:top w:val="nil"/>
              <w:left w:val="nil"/>
              <w:bottom w:val="nil"/>
              <w:right w:val="nil"/>
            </w:tcBorders>
            <w:shd w:val="clear" w:color="auto" w:fill="auto"/>
            <w:noWrap/>
            <w:vAlign w:val="bottom"/>
            <w:hideMark/>
          </w:tcPr>
          <w:p w14:paraId="33969BF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9BF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F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F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BF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F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F6" w14:textId="77777777" w:rsidR="00027D91" w:rsidRPr="00625870" w:rsidRDefault="00013445">
            <w:pPr>
              <w:spacing w:after="0"/>
              <w:rPr>
                <w:rFonts w:ascii="Times New Roman" w:eastAsia="Times New Roman" w:hAnsi="Times New Roman" w:cs="Times New Roman"/>
                <w:sz w:val="20"/>
              </w:rPr>
            </w:pPr>
          </w:p>
        </w:tc>
      </w:tr>
      <w:tr w:rsidR="000A42A9" w14:paraId="33969BFF" w14:textId="77777777">
        <w:trPr>
          <w:trHeight w:val="300"/>
        </w:trPr>
        <w:tc>
          <w:tcPr>
            <w:tcW w:w="1035" w:type="dxa"/>
            <w:tcBorders>
              <w:top w:val="nil"/>
              <w:left w:val="nil"/>
              <w:bottom w:val="nil"/>
              <w:right w:val="nil"/>
            </w:tcBorders>
            <w:shd w:val="clear" w:color="auto" w:fill="auto"/>
            <w:noWrap/>
            <w:vAlign w:val="bottom"/>
            <w:hideMark/>
          </w:tcPr>
          <w:p w14:paraId="33969BF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9BF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BF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BF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BFC"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BFD"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BFE" w14:textId="77777777" w:rsidR="00027D91" w:rsidRPr="00625870" w:rsidRDefault="00013445">
            <w:pPr>
              <w:spacing w:after="0"/>
              <w:rPr>
                <w:rFonts w:ascii="Times New Roman" w:eastAsia="Times New Roman" w:hAnsi="Times New Roman" w:cs="Times New Roman"/>
                <w:sz w:val="20"/>
              </w:rPr>
            </w:pPr>
          </w:p>
        </w:tc>
      </w:tr>
      <w:tr w:rsidR="000A42A9" w14:paraId="33969C07" w14:textId="77777777">
        <w:trPr>
          <w:trHeight w:val="300"/>
        </w:trPr>
        <w:tc>
          <w:tcPr>
            <w:tcW w:w="1035" w:type="dxa"/>
            <w:tcBorders>
              <w:top w:val="nil"/>
              <w:left w:val="nil"/>
              <w:bottom w:val="nil"/>
              <w:right w:val="nil"/>
            </w:tcBorders>
            <w:shd w:val="clear" w:color="auto" w:fill="auto"/>
            <w:noWrap/>
            <w:vAlign w:val="bottom"/>
            <w:hideMark/>
          </w:tcPr>
          <w:p w14:paraId="33969C0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9C0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0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0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C0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0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06" w14:textId="77777777" w:rsidR="00027D91" w:rsidRPr="00625870" w:rsidRDefault="00013445">
            <w:pPr>
              <w:spacing w:after="0"/>
              <w:rPr>
                <w:rFonts w:ascii="Times New Roman" w:eastAsia="Times New Roman" w:hAnsi="Times New Roman" w:cs="Times New Roman"/>
                <w:sz w:val="20"/>
              </w:rPr>
            </w:pPr>
          </w:p>
        </w:tc>
      </w:tr>
      <w:tr w:rsidR="000A42A9" w14:paraId="33969C0E" w14:textId="77777777">
        <w:trPr>
          <w:trHeight w:val="300"/>
        </w:trPr>
        <w:tc>
          <w:tcPr>
            <w:tcW w:w="2316" w:type="dxa"/>
            <w:gridSpan w:val="2"/>
            <w:tcBorders>
              <w:top w:val="nil"/>
              <w:left w:val="nil"/>
              <w:bottom w:val="nil"/>
              <w:right w:val="nil"/>
            </w:tcBorders>
            <w:shd w:val="clear" w:color="auto" w:fill="auto"/>
            <w:noWrap/>
            <w:vAlign w:val="bottom"/>
            <w:hideMark/>
          </w:tcPr>
          <w:p w14:paraId="33969C0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9C0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0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C0B"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0C"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0D" w14:textId="77777777" w:rsidR="00027D91" w:rsidRPr="00625870" w:rsidRDefault="00013445">
            <w:pPr>
              <w:spacing w:after="0"/>
              <w:rPr>
                <w:rFonts w:ascii="Times New Roman" w:eastAsia="Times New Roman" w:hAnsi="Times New Roman" w:cs="Times New Roman"/>
                <w:sz w:val="20"/>
              </w:rPr>
            </w:pPr>
          </w:p>
        </w:tc>
      </w:tr>
      <w:tr w:rsidR="000A42A9" w14:paraId="33969C16" w14:textId="77777777">
        <w:trPr>
          <w:trHeight w:val="300"/>
        </w:trPr>
        <w:tc>
          <w:tcPr>
            <w:tcW w:w="1035" w:type="dxa"/>
            <w:tcBorders>
              <w:top w:val="nil"/>
              <w:left w:val="nil"/>
              <w:bottom w:val="nil"/>
              <w:right w:val="nil"/>
            </w:tcBorders>
            <w:shd w:val="clear" w:color="auto" w:fill="auto"/>
            <w:noWrap/>
            <w:vAlign w:val="bottom"/>
            <w:hideMark/>
          </w:tcPr>
          <w:p w14:paraId="33969C0F"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10"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11"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12"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9C13"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9C14"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15" w14:textId="77777777" w:rsidR="00027D91" w:rsidRPr="00625870" w:rsidRDefault="00013445">
            <w:pPr>
              <w:spacing w:after="0"/>
              <w:rPr>
                <w:rFonts w:ascii="Times New Roman" w:eastAsia="Times New Roman" w:hAnsi="Times New Roman" w:cs="Times New Roman"/>
                <w:sz w:val="20"/>
              </w:rPr>
            </w:pPr>
          </w:p>
        </w:tc>
      </w:tr>
      <w:tr w:rsidR="000A42A9" w14:paraId="33969C19" w14:textId="77777777">
        <w:trPr>
          <w:trHeight w:val="300"/>
        </w:trPr>
        <w:tc>
          <w:tcPr>
            <w:tcW w:w="1035" w:type="dxa"/>
            <w:tcBorders>
              <w:top w:val="nil"/>
              <w:left w:val="nil"/>
              <w:bottom w:val="nil"/>
              <w:right w:val="nil"/>
            </w:tcBorders>
            <w:shd w:val="clear" w:color="auto" w:fill="auto"/>
            <w:noWrap/>
            <w:vAlign w:val="bottom"/>
            <w:hideMark/>
          </w:tcPr>
          <w:p w14:paraId="33969C17" w14:textId="77777777" w:rsidR="00027D91" w:rsidRPr="00625870" w:rsidRDefault="00013445">
            <w:pPr>
              <w:spacing w:after="0"/>
              <w:rPr>
                <w:rFonts w:ascii="Times New Roman" w:eastAsia="Times New Roman" w:hAnsi="Times New Roman" w:cs="Times New Roman"/>
                <w:sz w:val="20"/>
              </w:rPr>
            </w:pPr>
          </w:p>
        </w:tc>
        <w:tc>
          <w:tcPr>
            <w:tcW w:w="7752" w:type="dxa"/>
            <w:gridSpan w:val="6"/>
            <w:tcBorders>
              <w:top w:val="nil"/>
              <w:left w:val="nil"/>
              <w:bottom w:val="nil"/>
              <w:right w:val="nil"/>
            </w:tcBorders>
            <w:shd w:val="clear" w:color="auto" w:fill="auto"/>
            <w:noWrap/>
            <w:vAlign w:val="bottom"/>
            <w:hideMark/>
          </w:tcPr>
          <w:p w14:paraId="33969C1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 xml:space="preserve">Άρθρο 6 όπως  τροποποιήθηκε   </w:t>
            </w:r>
            <w:r w:rsidRPr="00625870">
              <w:rPr>
                <w:rFonts w:ascii="Calibri" w:eastAsia="Times New Roman" w:hAnsi="Calibri" w:cs="Times New Roman"/>
                <w:color w:val="000000"/>
                <w:sz w:val="22"/>
                <w:szCs w:val="22"/>
              </w:rPr>
              <w:t>ΔΕΚΤΟ ΚΑΤΑ ΠΛΕΙΟΨΗΦΙΑ</w:t>
            </w:r>
          </w:p>
        </w:tc>
      </w:tr>
      <w:tr w:rsidR="000A42A9" w14:paraId="33969C21" w14:textId="77777777">
        <w:trPr>
          <w:trHeight w:val="300"/>
        </w:trPr>
        <w:tc>
          <w:tcPr>
            <w:tcW w:w="1035" w:type="dxa"/>
            <w:tcBorders>
              <w:top w:val="nil"/>
              <w:left w:val="nil"/>
              <w:bottom w:val="nil"/>
              <w:right w:val="nil"/>
            </w:tcBorders>
            <w:shd w:val="clear" w:color="auto" w:fill="auto"/>
            <w:noWrap/>
            <w:vAlign w:val="bottom"/>
            <w:hideMark/>
          </w:tcPr>
          <w:p w14:paraId="33969C1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9C1B"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1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1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C1E"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1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20" w14:textId="77777777" w:rsidR="00027D91" w:rsidRPr="00625870" w:rsidRDefault="00013445">
            <w:pPr>
              <w:spacing w:after="0"/>
              <w:rPr>
                <w:rFonts w:ascii="Times New Roman" w:eastAsia="Times New Roman" w:hAnsi="Times New Roman" w:cs="Times New Roman"/>
                <w:sz w:val="20"/>
              </w:rPr>
            </w:pPr>
          </w:p>
        </w:tc>
      </w:tr>
      <w:tr w:rsidR="000A42A9" w14:paraId="33969C29" w14:textId="77777777">
        <w:trPr>
          <w:trHeight w:val="300"/>
        </w:trPr>
        <w:tc>
          <w:tcPr>
            <w:tcW w:w="1035" w:type="dxa"/>
            <w:tcBorders>
              <w:top w:val="nil"/>
              <w:left w:val="nil"/>
              <w:bottom w:val="nil"/>
              <w:right w:val="nil"/>
            </w:tcBorders>
            <w:shd w:val="clear" w:color="auto" w:fill="auto"/>
            <w:noWrap/>
            <w:vAlign w:val="bottom"/>
            <w:hideMark/>
          </w:tcPr>
          <w:p w14:paraId="33969C2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9C23"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2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2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C26"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27"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28" w14:textId="77777777" w:rsidR="00027D91" w:rsidRPr="00625870" w:rsidRDefault="00013445">
            <w:pPr>
              <w:spacing w:after="0"/>
              <w:rPr>
                <w:rFonts w:ascii="Times New Roman" w:eastAsia="Times New Roman" w:hAnsi="Times New Roman" w:cs="Times New Roman"/>
                <w:sz w:val="20"/>
              </w:rPr>
            </w:pPr>
          </w:p>
        </w:tc>
      </w:tr>
      <w:tr w:rsidR="000A42A9" w14:paraId="33969C31" w14:textId="77777777">
        <w:trPr>
          <w:trHeight w:val="300"/>
        </w:trPr>
        <w:tc>
          <w:tcPr>
            <w:tcW w:w="1035" w:type="dxa"/>
            <w:tcBorders>
              <w:top w:val="nil"/>
              <w:left w:val="nil"/>
              <w:bottom w:val="nil"/>
              <w:right w:val="nil"/>
            </w:tcBorders>
            <w:shd w:val="clear" w:color="auto" w:fill="auto"/>
            <w:noWrap/>
            <w:vAlign w:val="bottom"/>
            <w:hideMark/>
          </w:tcPr>
          <w:p w14:paraId="33969C2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9C2B"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2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2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C2E"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2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30" w14:textId="77777777" w:rsidR="00027D91" w:rsidRPr="00625870" w:rsidRDefault="00013445">
            <w:pPr>
              <w:spacing w:after="0"/>
              <w:rPr>
                <w:rFonts w:ascii="Times New Roman" w:eastAsia="Times New Roman" w:hAnsi="Times New Roman" w:cs="Times New Roman"/>
                <w:sz w:val="20"/>
              </w:rPr>
            </w:pPr>
          </w:p>
        </w:tc>
      </w:tr>
      <w:tr w:rsidR="000A42A9" w14:paraId="33969C39" w14:textId="77777777">
        <w:trPr>
          <w:trHeight w:val="300"/>
        </w:trPr>
        <w:tc>
          <w:tcPr>
            <w:tcW w:w="1035" w:type="dxa"/>
            <w:tcBorders>
              <w:top w:val="nil"/>
              <w:left w:val="nil"/>
              <w:bottom w:val="nil"/>
              <w:right w:val="nil"/>
            </w:tcBorders>
            <w:shd w:val="clear" w:color="auto" w:fill="auto"/>
            <w:noWrap/>
            <w:vAlign w:val="bottom"/>
            <w:hideMark/>
          </w:tcPr>
          <w:p w14:paraId="33969C3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9C33"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3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3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C36"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37"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38" w14:textId="77777777" w:rsidR="00027D91" w:rsidRPr="00625870" w:rsidRDefault="00013445">
            <w:pPr>
              <w:spacing w:after="0"/>
              <w:rPr>
                <w:rFonts w:ascii="Times New Roman" w:eastAsia="Times New Roman" w:hAnsi="Times New Roman" w:cs="Times New Roman"/>
                <w:sz w:val="20"/>
              </w:rPr>
            </w:pPr>
          </w:p>
        </w:tc>
      </w:tr>
      <w:tr w:rsidR="000A42A9" w14:paraId="33969C41" w14:textId="77777777">
        <w:trPr>
          <w:trHeight w:val="300"/>
        </w:trPr>
        <w:tc>
          <w:tcPr>
            <w:tcW w:w="1035" w:type="dxa"/>
            <w:tcBorders>
              <w:top w:val="nil"/>
              <w:left w:val="nil"/>
              <w:bottom w:val="nil"/>
              <w:right w:val="nil"/>
            </w:tcBorders>
            <w:shd w:val="clear" w:color="auto" w:fill="auto"/>
            <w:noWrap/>
            <w:vAlign w:val="bottom"/>
            <w:hideMark/>
          </w:tcPr>
          <w:p w14:paraId="33969C3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9C3B"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3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3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C3E"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3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40" w14:textId="77777777" w:rsidR="00027D91" w:rsidRPr="00625870" w:rsidRDefault="00013445">
            <w:pPr>
              <w:spacing w:after="0"/>
              <w:rPr>
                <w:rFonts w:ascii="Times New Roman" w:eastAsia="Times New Roman" w:hAnsi="Times New Roman" w:cs="Times New Roman"/>
                <w:sz w:val="20"/>
              </w:rPr>
            </w:pPr>
          </w:p>
        </w:tc>
      </w:tr>
      <w:tr w:rsidR="000A42A9" w14:paraId="33969C49" w14:textId="77777777">
        <w:trPr>
          <w:trHeight w:val="300"/>
        </w:trPr>
        <w:tc>
          <w:tcPr>
            <w:tcW w:w="1035" w:type="dxa"/>
            <w:tcBorders>
              <w:top w:val="nil"/>
              <w:left w:val="nil"/>
              <w:bottom w:val="nil"/>
              <w:right w:val="nil"/>
            </w:tcBorders>
            <w:shd w:val="clear" w:color="auto" w:fill="auto"/>
            <w:noWrap/>
            <w:vAlign w:val="bottom"/>
            <w:hideMark/>
          </w:tcPr>
          <w:p w14:paraId="33969C4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9C43"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4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4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C46"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47"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48" w14:textId="77777777" w:rsidR="00027D91" w:rsidRPr="00625870" w:rsidRDefault="00013445">
            <w:pPr>
              <w:spacing w:after="0"/>
              <w:rPr>
                <w:rFonts w:ascii="Times New Roman" w:eastAsia="Times New Roman" w:hAnsi="Times New Roman" w:cs="Times New Roman"/>
                <w:sz w:val="20"/>
              </w:rPr>
            </w:pPr>
          </w:p>
        </w:tc>
      </w:tr>
      <w:tr w:rsidR="000A42A9" w14:paraId="33969C51" w14:textId="77777777">
        <w:trPr>
          <w:trHeight w:val="300"/>
        </w:trPr>
        <w:tc>
          <w:tcPr>
            <w:tcW w:w="1035" w:type="dxa"/>
            <w:tcBorders>
              <w:top w:val="nil"/>
              <w:left w:val="nil"/>
              <w:bottom w:val="nil"/>
              <w:right w:val="nil"/>
            </w:tcBorders>
            <w:shd w:val="clear" w:color="auto" w:fill="auto"/>
            <w:noWrap/>
            <w:vAlign w:val="bottom"/>
            <w:hideMark/>
          </w:tcPr>
          <w:p w14:paraId="33969C4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9C4B"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4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4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C4E"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4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50" w14:textId="77777777" w:rsidR="00027D91" w:rsidRPr="00625870" w:rsidRDefault="00013445">
            <w:pPr>
              <w:spacing w:after="0"/>
              <w:rPr>
                <w:rFonts w:ascii="Times New Roman" w:eastAsia="Times New Roman" w:hAnsi="Times New Roman" w:cs="Times New Roman"/>
                <w:sz w:val="20"/>
              </w:rPr>
            </w:pPr>
          </w:p>
        </w:tc>
      </w:tr>
      <w:tr w:rsidR="000A42A9" w14:paraId="33969C58" w14:textId="77777777">
        <w:trPr>
          <w:trHeight w:val="300"/>
        </w:trPr>
        <w:tc>
          <w:tcPr>
            <w:tcW w:w="2316" w:type="dxa"/>
            <w:gridSpan w:val="2"/>
            <w:tcBorders>
              <w:top w:val="nil"/>
              <w:left w:val="nil"/>
              <w:bottom w:val="nil"/>
              <w:right w:val="nil"/>
            </w:tcBorders>
            <w:shd w:val="clear" w:color="auto" w:fill="auto"/>
            <w:noWrap/>
            <w:vAlign w:val="bottom"/>
            <w:hideMark/>
          </w:tcPr>
          <w:p w14:paraId="33969C5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9C53"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5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C55"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56"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57" w14:textId="77777777" w:rsidR="00027D91" w:rsidRPr="00625870" w:rsidRDefault="00013445">
            <w:pPr>
              <w:spacing w:after="0"/>
              <w:rPr>
                <w:rFonts w:ascii="Times New Roman" w:eastAsia="Times New Roman" w:hAnsi="Times New Roman" w:cs="Times New Roman"/>
                <w:sz w:val="20"/>
              </w:rPr>
            </w:pPr>
          </w:p>
        </w:tc>
      </w:tr>
      <w:tr w:rsidR="000A42A9" w14:paraId="33969C60" w14:textId="77777777">
        <w:trPr>
          <w:trHeight w:val="300"/>
        </w:trPr>
        <w:tc>
          <w:tcPr>
            <w:tcW w:w="1035" w:type="dxa"/>
            <w:tcBorders>
              <w:top w:val="nil"/>
              <w:left w:val="nil"/>
              <w:bottom w:val="nil"/>
              <w:right w:val="nil"/>
            </w:tcBorders>
            <w:shd w:val="clear" w:color="auto" w:fill="auto"/>
            <w:noWrap/>
            <w:vAlign w:val="bottom"/>
            <w:hideMark/>
          </w:tcPr>
          <w:p w14:paraId="33969C59"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5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5B"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5C"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9C5D"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9C5E"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5F" w14:textId="77777777" w:rsidR="00027D91" w:rsidRPr="00625870" w:rsidRDefault="00013445">
            <w:pPr>
              <w:spacing w:after="0"/>
              <w:rPr>
                <w:rFonts w:ascii="Times New Roman" w:eastAsia="Times New Roman" w:hAnsi="Times New Roman" w:cs="Times New Roman"/>
                <w:sz w:val="20"/>
              </w:rPr>
            </w:pPr>
          </w:p>
        </w:tc>
      </w:tr>
      <w:tr w:rsidR="000A42A9" w14:paraId="33969C64" w14:textId="77777777">
        <w:trPr>
          <w:trHeight w:val="300"/>
        </w:trPr>
        <w:tc>
          <w:tcPr>
            <w:tcW w:w="1035" w:type="dxa"/>
            <w:tcBorders>
              <w:top w:val="nil"/>
              <w:left w:val="nil"/>
              <w:bottom w:val="nil"/>
              <w:right w:val="nil"/>
            </w:tcBorders>
            <w:shd w:val="clear" w:color="auto" w:fill="auto"/>
            <w:noWrap/>
            <w:vAlign w:val="bottom"/>
            <w:hideMark/>
          </w:tcPr>
          <w:p w14:paraId="33969C61" w14:textId="77777777" w:rsidR="00027D91" w:rsidRPr="00625870" w:rsidRDefault="00013445">
            <w:pPr>
              <w:spacing w:after="0"/>
              <w:rPr>
                <w:rFonts w:ascii="Times New Roman" w:eastAsia="Times New Roman" w:hAnsi="Times New Roman" w:cs="Times New Roman"/>
                <w:sz w:val="20"/>
              </w:rPr>
            </w:pPr>
          </w:p>
        </w:tc>
        <w:tc>
          <w:tcPr>
            <w:tcW w:w="5702" w:type="dxa"/>
            <w:gridSpan w:val="5"/>
            <w:tcBorders>
              <w:top w:val="nil"/>
              <w:left w:val="nil"/>
              <w:bottom w:val="nil"/>
              <w:right w:val="nil"/>
            </w:tcBorders>
            <w:shd w:val="clear" w:color="auto" w:fill="auto"/>
            <w:noWrap/>
            <w:vAlign w:val="bottom"/>
            <w:hideMark/>
          </w:tcPr>
          <w:p w14:paraId="33969C6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Άρθρο 7 ως έχει   ΔΕΚΤΟ ΚΑΤΑ ΠΛΕΙΟΨΗΦΙΑ</w:t>
            </w:r>
          </w:p>
        </w:tc>
        <w:tc>
          <w:tcPr>
            <w:tcW w:w="2050" w:type="dxa"/>
            <w:tcBorders>
              <w:top w:val="nil"/>
              <w:left w:val="nil"/>
              <w:bottom w:val="nil"/>
              <w:right w:val="nil"/>
            </w:tcBorders>
            <w:shd w:val="clear" w:color="auto" w:fill="auto"/>
            <w:noWrap/>
            <w:vAlign w:val="bottom"/>
            <w:hideMark/>
          </w:tcPr>
          <w:p w14:paraId="33969C63" w14:textId="77777777" w:rsidR="00027D91" w:rsidRPr="00625870" w:rsidRDefault="00013445">
            <w:pPr>
              <w:spacing w:after="0"/>
              <w:rPr>
                <w:rFonts w:ascii="Calibri" w:eastAsia="Times New Roman" w:hAnsi="Calibri" w:cs="Times New Roman"/>
                <w:color w:val="000000"/>
                <w:sz w:val="22"/>
                <w:szCs w:val="22"/>
              </w:rPr>
            </w:pPr>
          </w:p>
        </w:tc>
      </w:tr>
      <w:tr w:rsidR="000A42A9" w14:paraId="33969C6C" w14:textId="77777777">
        <w:trPr>
          <w:trHeight w:val="300"/>
        </w:trPr>
        <w:tc>
          <w:tcPr>
            <w:tcW w:w="1035" w:type="dxa"/>
            <w:tcBorders>
              <w:top w:val="nil"/>
              <w:left w:val="nil"/>
              <w:bottom w:val="nil"/>
              <w:right w:val="nil"/>
            </w:tcBorders>
            <w:shd w:val="clear" w:color="auto" w:fill="auto"/>
            <w:noWrap/>
            <w:vAlign w:val="bottom"/>
            <w:hideMark/>
          </w:tcPr>
          <w:p w14:paraId="33969C6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9C66"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67"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6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C69"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6A"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6B" w14:textId="77777777" w:rsidR="00027D91" w:rsidRPr="00625870" w:rsidRDefault="00013445">
            <w:pPr>
              <w:spacing w:after="0"/>
              <w:rPr>
                <w:rFonts w:ascii="Times New Roman" w:eastAsia="Times New Roman" w:hAnsi="Times New Roman" w:cs="Times New Roman"/>
                <w:sz w:val="20"/>
              </w:rPr>
            </w:pPr>
          </w:p>
        </w:tc>
      </w:tr>
      <w:tr w:rsidR="000A42A9" w14:paraId="33969C74" w14:textId="77777777">
        <w:trPr>
          <w:trHeight w:val="300"/>
        </w:trPr>
        <w:tc>
          <w:tcPr>
            <w:tcW w:w="1035" w:type="dxa"/>
            <w:tcBorders>
              <w:top w:val="nil"/>
              <w:left w:val="nil"/>
              <w:bottom w:val="nil"/>
              <w:right w:val="nil"/>
            </w:tcBorders>
            <w:shd w:val="clear" w:color="auto" w:fill="auto"/>
            <w:noWrap/>
            <w:vAlign w:val="bottom"/>
            <w:hideMark/>
          </w:tcPr>
          <w:p w14:paraId="33969C6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9C6E"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6F"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7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C71"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72"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73" w14:textId="77777777" w:rsidR="00027D91" w:rsidRPr="00625870" w:rsidRDefault="00013445">
            <w:pPr>
              <w:spacing w:after="0"/>
              <w:rPr>
                <w:rFonts w:ascii="Times New Roman" w:eastAsia="Times New Roman" w:hAnsi="Times New Roman" w:cs="Times New Roman"/>
                <w:sz w:val="20"/>
              </w:rPr>
            </w:pPr>
          </w:p>
        </w:tc>
      </w:tr>
      <w:tr w:rsidR="000A42A9" w14:paraId="33969C7C" w14:textId="77777777">
        <w:trPr>
          <w:trHeight w:val="300"/>
        </w:trPr>
        <w:tc>
          <w:tcPr>
            <w:tcW w:w="1035" w:type="dxa"/>
            <w:tcBorders>
              <w:top w:val="nil"/>
              <w:left w:val="nil"/>
              <w:bottom w:val="nil"/>
              <w:right w:val="nil"/>
            </w:tcBorders>
            <w:shd w:val="clear" w:color="auto" w:fill="auto"/>
            <w:noWrap/>
            <w:vAlign w:val="bottom"/>
            <w:hideMark/>
          </w:tcPr>
          <w:p w14:paraId="33969C7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9C76"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77"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7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C79"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7A"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7B" w14:textId="77777777" w:rsidR="00027D91" w:rsidRPr="00625870" w:rsidRDefault="00013445">
            <w:pPr>
              <w:spacing w:after="0"/>
              <w:rPr>
                <w:rFonts w:ascii="Times New Roman" w:eastAsia="Times New Roman" w:hAnsi="Times New Roman" w:cs="Times New Roman"/>
                <w:sz w:val="20"/>
              </w:rPr>
            </w:pPr>
          </w:p>
        </w:tc>
      </w:tr>
      <w:tr w:rsidR="000A42A9" w14:paraId="33969C84" w14:textId="77777777">
        <w:trPr>
          <w:trHeight w:val="300"/>
        </w:trPr>
        <w:tc>
          <w:tcPr>
            <w:tcW w:w="1035" w:type="dxa"/>
            <w:tcBorders>
              <w:top w:val="nil"/>
              <w:left w:val="nil"/>
              <w:bottom w:val="nil"/>
              <w:right w:val="nil"/>
            </w:tcBorders>
            <w:shd w:val="clear" w:color="auto" w:fill="auto"/>
            <w:noWrap/>
            <w:vAlign w:val="bottom"/>
            <w:hideMark/>
          </w:tcPr>
          <w:p w14:paraId="33969C7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9C7E"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7F"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8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C81"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82"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83" w14:textId="77777777" w:rsidR="00027D91" w:rsidRPr="00625870" w:rsidRDefault="00013445">
            <w:pPr>
              <w:spacing w:after="0"/>
              <w:rPr>
                <w:rFonts w:ascii="Times New Roman" w:eastAsia="Times New Roman" w:hAnsi="Times New Roman" w:cs="Times New Roman"/>
                <w:sz w:val="20"/>
              </w:rPr>
            </w:pPr>
          </w:p>
        </w:tc>
      </w:tr>
      <w:tr w:rsidR="000A42A9" w14:paraId="33969C8C" w14:textId="77777777">
        <w:trPr>
          <w:trHeight w:val="300"/>
        </w:trPr>
        <w:tc>
          <w:tcPr>
            <w:tcW w:w="1035" w:type="dxa"/>
            <w:tcBorders>
              <w:top w:val="nil"/>
              <w:left w:val="nil"/>
              <w:bottom w:val="nil"/>
              <w:right w:val="nil"/>
            </w:tcBorders>
            <w:shd w:val="clear" w:color="auto" w:fill="auto"/>
            <w:noWrap/>
            <w:vAlign w:val="bottom"/>
            <w:hideMark/>
          </w:tcPr>
          <w:p w14:paraId="33969C8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9C86"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87"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8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C89"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8A"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8B" w14:textId="77777777" w:rsidR="00027D91" w:rsidRPr="00625870" w:rsidRDefault="00013445">
            <w:pPr>
              <w:spacing w:after="0"/>
              <w:rPr>
                <w:rFonts w:ascii="Times New Roman" w:eastAsia="Times New Roman" w:hAnsi="Times New Roman" w:cs="Times New Roman"/>
                <w:sz w:val="20"/>
              </w:rPr>
            </w:pPr>
          </w:p>
        </w:tc>
      </w:tr>
      <w:tr w:rsidR="000A42A9" w14:paraId="33969C94" w14:textId="77777777">
        <w:trPr>
          <w:trHeight w:val="300"/>
        </w:trPr>
        <w:tc>
          <w:tcPr>
            <w:tcW w:w="1035" w:type="dxa"/>
            <w:tcBorders>
              <w:top w:val="nil"/>
              <w:left w:val="nil"/>
              <w:bottom w:val="nil"/>
              <w:right w:val="nil"/>
            </w:tcBorders>
            <w:shd w:val="clear" w:color="auto" w:fill="auto"/>
            <w:noWrap/>
            <w:vAlign w:val="bottom"/>
            <w:hideMark/>
          </w:tcPr>
          <w:p w14:paraId="33969C8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9C8E"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8F"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9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C91"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92"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93" w14:textId="77777777" w:rsidR="00027D91" w:rsidRPr="00625870" w:rsidRDefault="00013445">
            <w:pPr>
              <w:spacing w:after="0"/>
              <w:rPr>
                <w:rFonts w:ascii="Times New Roman" w:eastAsia="Times New Roman" w:hAnsi="Times New Roman" w:cs="Times New Roman"/>
                <w:sz w:val="20"/>
              </w:rPr>
            </w:pPr>
          </w:p>
        </w:tc>
      </w:tr>
      <w:tr w:rsidR="000A42A9" w14:paraId="33969C9C" w14:textId="77777777">
        <w:trPr>
          <w:trHeight w:val="300"/>
        </w:trPr>
        <w:tc>
          <w:tcPr>
            <w:tcW w:w="1035" w:type="dxa"/>
            <w:tcBorders>
              <w:top w:val="nil"/>
              <w:left w:val="nil"/>
              <w:bottom w:val="nil"/>
              <w:right w:val="nil"/>
            </w:tcBorders>
            <w:shd w:val="clear" w:color="auto" w:fill="auto"/>
            <w:noWrap/>
            <w:vAlign w:val="bottom"/>
            <w:hideMark/>
          </w:tcPr>
          <w:p w14:paraId="33969C9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9C96"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97"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9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C99"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9A"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9B" w14:textId="77777777" w:rsidR="00027D91" w:rsidRPr="00625870" w:rsidRDefault="00013445">
            <w:pPr>
              <w:spacing w:after="0"/>
              <w:rPr>
                <w:rFonts w:ascii="Times New Roman" w:eastAsia="Times New Roman" w:hAnsi="Times New Roman" w:cs="Times New Roman"/>
                <w:sz w:val="20"/>
              </w:rPr>
            </w:pPr>
          </w:p>
        </w:tc>
      </w:tr>
      <w:tr w:rsidR="000A42A9" w14:paraId="33969CA3" w14:textId="77777777">
        <w:trPr>
          <w:trHeight w:val="300"/>
        </w:trPr>
        <w:tc>
          <w:tcPr>
            <w:tcW w:w="2316" w:type="dxa"/>
            <w:gridSpan w:val="2"/>
            <w:tcBorders>
              <w:top w:val="nil"/>
              <w:left w:val="nil"/>
              <w:bottom w:val="nil"/>
              <w:right w:val="nil"/>
            </w:tcBorders>
            <w:shd w:val="clear" w:color="auto" w:fill="auto"/>
            <w:noWrap/>
            <w:vAlign w:val="bottom"/>
            <w:hideMark/>
          </w:tcPr>
          <w:p w14:paraId="33969C9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9C9E"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9F"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CA0"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A1"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A2" w14:textId="77777777" w:rsidR="00027D91" w:rsidRPr="00625870" w:rsidRDefault="00013445">
            <w:pPr>
              <w:spacing w:after="0"/>
              <w:rPr>
                <w:rFonts w:ascii="Times New Roman" w:eastAsia="Times New Roman" w:hAnsi="Times New Roman" w:cs="Times New Roman"/>
                <w:sz w:val="20"/>
              </w:rPr>
            </w:pPr>
          </w:p>
        </w:tc>
      </w:tr>
      <w:tr w:rsidR="000A42A9" w14:paraId="33969CAB" w14:textId="77777777">
        <w:trPr>
          <w:trHeight w:val="300"/>
        </w:trPr>
        <w:tc>
          <w:tcPr>
            <w:tcW w:w="1035" w:type="dxa"/>
            <w:tcBorders>
              <w:top w:val="nil"/>
              <w:left w:val="nil"/>
              <w:bottom w:val="nil"/>
              <w:right w:val="nil"/>
            </w:tcBorders>
            <w:shd w:val="clear" w:color="auto" w:fill="auto"/>
            <w:noWrap/>
            <w:vAlign w:val="bottom"/>
            <w:hideMark/>
          </w:tcPr>
          <w:p w14:paraId="33969CA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A5"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A6"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A7"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9CA8"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9CA9"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AA" w14:textId="77777777" w:rsidR="00027D91" w:rsidRPr="00625870" w:rsidRDefault="00013445">
            <w:pPr>
              <w:spacing w:after="0"/>
              <w:rPr>
                <w:rFonts w:ascii="Times New Roman" w:eastAsia="Times New Roman" w:hAnsi="Times New Roman" w:cs="Times New Roman"/>
                <w:sz w:val="20"/>
              </w:rPr>
            </w:pPr>
          </w:p>
        </w:tc>
      </w:tr>
      <w:tr w:rsidR="000A42A9" w14:paraId="33969CAF" w14:textId="77777777">
        <w:trPr>
          <w:trHeight w:val="300"/>
        </w:trPr>
        <w:tc>
          <w:tcPr>
            <w:tcW w:w="1035" w:type="dxa"/>
            <w:tcBorders>
              <w:top w:val="nil"/>
              <w:left w:val="nil"/>
              <w:bottom w:val="nil"/>
              <w:right w:val="nil"/>
            </w:tcBorders>
            <w:shd w:val="clear" w:color="auto" w:fill="auto"/>
            <w:noWrap/>
            <w:vAlign w:val="bottom"/>
            <w:hideMark/>
          </w:tcPr>
          <w:p w14:paraId="33969CAC" w14:textId="77777777" w:rsidR="00027D91" w:rsidRPr="00625870" w:rsidRDefault="00013445">
            <w:pPr>
              <w:spacing w:after="0"/>
              <w:rPr>
                <w:rFonts w:ascii="Times New Roman" w:eastAsia="Times New Roman" w:hAnsi="Times New Roman" w:cs="Times New Roman"/>
                <w:sz w:val="20"/>
              </w:rPr>
            </w:pPr>
          </w:p>
        </w:tc>
        <w:tc>
          <w:tcPr>
            <w:tcW w:w="5702" w:type="dxa"/>
            <w:gridSpan w:val="5"/>
            <w:tcBorders>
              <w:top w:val="nil"/>
              <w:left w:val="nil"/>
              <w:bottom w:val="nil"/>
              <w:right w:val="nil"/>
            </w:tcBorders>
            <w:shd w:val="clear" w:color="auto" w:fill="auto"/>
            <w:noWrap/>
            <w:vAlign w:val="bottom"/>
            <w:hideMark/>
          </w:tcPr>
          <w:p w14:paraId="33969CA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Άρθρο 8 ως έχει   ΔΕΚΤΟ ΚΑΤΑ ΠΛΕΙΟΨΗΦΙΑ</w:t>
            </w:r>
          </w:p>
        </w:tc>
        <w:tc>
          <w:tcPr>
            <w:tcW w:w="2050" w:type="dxa"/>
            <w:tcBorders>
              <w:top w:val="nil"/>
              <w:left w:val="nil"/>
              <w:bottom w:val="nil"/>
              <w:right w:val="nil"/>
            </w:tcBorders>
            <w:shd w:val="clear" w:color="auto" w:fill="auto"/>
            <w:noWrap/>
            <w:vAlign w:val="bottom"/>
            <w:hideMark/>
          </w:tcPr>
          <w:p w14:paraId="33969CAE" w14:textId="77777777" w:rsidR="00027D91" w:rsidRPr="00625870" w:rsidRDefault="00013445">
            <w:pPr>
              <w:spacing w:after="0"/>
              <w:rPr>
                <w:rFonts w:ascii="Calibri" w:eastAsia="Times New Roman" w:hAnsi="Calibri" w:cs="Times New Roman"/>
                <w:color w:val="000000"/>
                <w:sz w:val="22"/>
                <w:szCs w:val="22"/>
              </w:rPr>
            </w:pPr>
          </w:p>
        </w:tc>
      </w:tr>
      <w:tr w:rsidR="000A42A9" w14:paraId="33969CB7" w14:textId="77777777">
        <w:trPr>
          <w:trHeight w:val="300"/>
        </w:trPr>
        <w:tc>
          <w:tcPr>
            <w:tcW w:w="1035" w:type="dxa"/>
            <w:tcBorders>
              <w:top w:val="nil"/>
              <w:left w:val="nil"/>
              <w:bottom w:val="nil"/>
              <w:right w:val="nil"/>
            </w:tcBorders>
            <w:shd w:val="clear" w:color="auto" w:fill="auto"/>
            <w:noWrap/>
            <w:vAlign w:val="bottom"/>
            <w:hideMark/>
          </w:tcPr>
          <w:p w14:paraId="33969CB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9CB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B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B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CB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B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B6" w14:textId="77777777" w:rsidR="00027D91" w:rsidRPr="00625870" w:rsidRDefault="00013445">
            <w:pPr>
              <w:spacing w:after="0"/>
              <w:rPr>
                <w:rFonts w:ascii="Times New Roman" w:eastAsia="Times New Roman" w:hAnsi="Times New Roman" w:cs="Times New Roman"/>
                <w:sz w:val="20"/>
              </w:rPr>
            </w:pPr>
          </w:p>
        </w:tc>
      </w:tr>
      <w:tr w:rsidR="000A42A9" w14:paraId="33969CBF" w14:textId="77777777">
        <w:trPr>
          <w:trHeight w:val="300"/>
        </w:trPr>
        <w:tc>
          <w:tcPr>
            <w:tcW w:w="1035" w:type="dxa"/>
            <w:tcBorders>
              <w:top w:val="nil"/>
              <w:left w:val="nil"/>
              <w:bottom w:val="nil"/>
              <w:right w:val="nil"/>
            </w:tcBorders>
            <w:shd w:val="clear" w:color="auto" w:fill="auto"/>
            <w:noWrap/>
            <w:vAlign w:val="bottom"/>
            <w:hideMark/>
          </w:tcPr>
          <w:p w14:paraId="33969CB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9CB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B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B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CBC"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BD"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BE" w14:textId="77777777" w:rsidR="00027D91" w:rsidRPr="00625870" w:rsidRDefault="00013445">
            <w:pPr>
              <w:spacing w:after="0"/>
              <w:rPr>
                <w:rFonts w:ascii="Times New Roman" w:eastAsia="Times New Roman" w:hAnsi="Times New Roman" w:cs="Times New Roman"/>
                <w:sz w:val="20"/>
              </w:rPr>
            </w:pPr>
          </w:p>
        </w:tc>
      </w:tr>
      <w:tr w:rsidR="000A42A9" w14:paraId="33969CC7" w14:textId="77777777">
        <w:trPr>
          <w:trHeight w:val="300"/>
        </w:trPr>
        <w:tc>
          <w:tcPr>
            <w:tcW w:w="1035" w:type="dxa"/>
            <w:tcBorders>
              <w:top w:val="nil"/>
              <w:left w:val="nil"/>
              <w:bottom w:val="nil"/>
              <w:right w:val="nil"/>
            </w:tcBorders>
            <w:shd w:val="clear" w:color="auto" w:fill="auto"/>
            <w:noWrap/>
            <w:vAlign w:val="bottom"/>
            <w:hideMark/>
          </w:tcPr>
          <w:p w14:paraId="33969CC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9CC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C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C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CC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C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C6" w14:textId="77777777" w:rsidR="00027D91" w:rsidRPr="00625870" w:rsidRDefault="00013445">
            <w:pPr>
              <w:spacing w:after="0"/>
              <w:rPr>
                <w:rFonts w:ascii="Times New Roman" w:eastAsia="Times New Roman" w:hAnsi="Times New Roman" w:cs="Times New Roman"/>
                <w:sz w:val="20"/>
              </w:rPr>
            </w:pPr>
          </w:p>
        </w:tc>
      </w:tr>
      <w:tr w:rsidR="000A42A9" w14:paraId="33969CCF" w14:textId="77777777">
        <w:trPr>
          <w:trHeight w:val="300"/>
        </w:trPr>
        <w:tc>
          <w:tcPr>
            <w:tcW w:w="1035" w:type="dxa"/>
            <w:tcBorders>
              <w:top w:val="nil"/>
              <w:left w:val="nil"/>
              <w:bottom w:val="nil"/>
              <w:right w:val="nil"/>
            </w:tcBorders>
            <w:shd w:val="clear" w:color="auto" w:fill="auto"/>
            <w:noWrap/>
            <w:vAlign w:val="bottom"/>
            <w:hideMark/>
          </w:tcPr>
          <w:p w14:paraId="33969CC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9CC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C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C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CCC"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CD"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CE" w14:textId="77777777" w:rsidR="00027D91" w:rsidRPr="00625870" w:rsidRDefault="00013445">
            <w:pPr>
              <w:spacing w:after="0"/>
              <w:rPr>
                <w:rFonts w:ascii="Times New Roman" w:eastAsia="Times New Roman" w:hAnsi="Times New Roman" w:cs="Times New Roman"/>
                <w:sz w:val="20"/>
              </w:rPr>
            </w:pPr>
          </w:p>
        </w:tc>
      </w:tr>
      <w:tr w:rsidR="000A42A9" w14:paraId="33969CD7" w14:textId="77777777">
        <w:trPr>
          <w:trHeight w:val="300"/>
        </w:trPr>
        <w:tc>
          <w:tcPr>
            <w:tcW w:w="1035" w:type="dxa"/>
            <w:tcBorders>
              <w:top w:val="nil"/>
              <w:left w:val="nil"/>
              <w:bottom w:val="nil"/>
              <w:right w:val="nil"/>
            </w:tcBorders>
            <w:shd w:val="clear" w:color="auto" w:fill="auto"/>
            <w:noWrap/>
            <w:vAlign w:val="bottom"/>
            <w:hideMark/>
          </w:tcPr>
          <w:p w14:paraId="33969CD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9CD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D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D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CD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D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D6" w14:textId="77777777" w:rsidR="00027D91" w:rsidRPr="00625870" w:rsidRDefault="00013445">
            <w:pPr>
              <w:spacing w:after="0"/>
              <w:rPr>
                <w:rFonts w:ascii="Times New Roman" w:eastAsia="Times New Roman" w:hAnsi="Times New Roman" w:cs="Times New Roman"/>
                <w:sz w:val="20"/>
              </w:rPr>
            </w:pPr>
          </w:p>
        </w:tc>
      </w:tr>
      <w:tr w:rsidR="000A42A9" w14:paraId="33969CDF" w14:textId="77777777">
        <w:trPr>
          <w:trHeight w:val="300"/>
        </w:trPr>
        <w:tc>
          <w:tcPr>
            <w:tcW w:w="1035" w:type="dxa"/>
            <w:tcBorders>
              <w:top w:val="nil"/>
              <w:left w:val="nil"/>
              <w:bottom w:val="nil"/>
              <w:right w:val="nil"/>
            </w:tcBorders>
            <w:shd w:val="clear" w:color="auto" w:fill="auto"/>
            <w:noWrap/>
            <w:vAlign w:val="bottom"/>
            <w:hideMark/>
          </w:tcPr>
          <w:p w14:paraId="33969CD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9CD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D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D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CDC"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DD"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DE" w14:textId="77777777" w:rsidR="00027D91" w:rsidRPr="00625870" w:rsidRDefault="00013445">
            <w:pPr>
              <w:spacing w:after="0"/>
              <w:rPr>
                <w:rFonts w:ascii="Times New Roman" w:eastAsia="Times New Roman" w:hAnsi="Times New Roman" w:cs="Times New Roman"/>
                <w:sz w:val="20"/>
              </w:rPr>
            </w:pPr>
          </w:p>
        </w:tc>
      </w:tr>
      <w:tr w:rsidR="000A42A9" w14:paraId="33969CE7" w14:textId="77777777">
        <w:trPr>
          <w:trHeight w:val="300"/>
        </w:trPr>
        <w:tc>
          <w:tcPr>
            <w:tcW w:w="1035" w:type="dxa"/>
            <w:tcBorders>
              <w:top w:val="nil"/>
              <w:left w:val="nil"/>
              <w:bottom w:val="nil"/>
              <w:right w:val="nil"/>
            </w:tcBorders>
            <w:shd w:val="clear" w:color="auto" w:fill="auto"/>
            <w:noWrap/>
            <w:vAlign w:val="bottom"/>
            <w:hideMark/>
          </w:tcPr>
          <w:p w14:paraId="33969CE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9CE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E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E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CE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E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E6" w14:textId="77777777" w:rsidR="00027D91" w:rsidRPr="00625870" w:rsidRDefault="00013445">
            <w:pPr>
              <w:spacing w:after="0"/>
              <w:rPr>
                <w:rFonts w:ascii="Times New Roman" w:eastAsia="Times New Roman" w:hAnsi="Times New Roman" w:cs="Times New Roman"/>
                <w:sz w:val="20"/>
              </w:rPr>
            </w:pPr>
          </w:p>
        </w:tc>
      </w:tr>
      <w:tr w:rsidR="000A42A9" w14:paraId="33969CEE" w14:textId="77777777">
        <w:trPr>
          <w:trHeight w:val="300"/>
        </w:trPr>
        <w:tc>
          <w:tcPr>
            <w:tcW w:w="2316" w:type="dxa"/>
            <w:gridSpan w:val="2"/>
            <w:tcBorders>
              <w:top w:val="nil"/>
              <w:left w:val="nil"/>
              <w:bottom w:val="nil"/>
              <w:right w:val="nil"/>
            </w:tcBorders>
            <w:shd w:val="clear" w:color="auto" w:fill="auto"/>
            <w:noWrap/>
            <w:vAlign w:val="bottom"/>
            <w:hideMark/>
          </w:tcPr>
          <w:p w14:paraId="33969CE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9CE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E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CEB"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EC"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ED" w14:textId="77777777" w:rsidR="00027D91" w:rsidRPr="00625870" w:rsidRDefault="00013445">
            <w:pPr>
              <w:spacing w:after="0"/>
              <w:rPr>
                <w:rFonts w:ascii="Times New Roman" w:eastAsia="Times New Roman" w:hAnsi="Times New Roman" w:cs="Times New Roman"/>
                <w:sz w:val="20"/>
              </w:rPr>
            </w:pPr>
          </w:p>
        </w:tc>
      </w:tr>
      <w:tr w:rsidR="000A42A9" w14:paraId="33969CF6" w14:textId="77777777">
        <w:trPr>
          <w:trHeight w:val="300"/>
        </w:trPr>
        <w:tc>
          <w:tcPr>
            <w:tcW w:w="1035" w:type="dxa"/>
            <w:tcBorders>
              <w:top w:val="nil"/>
              <w:left w:val="nil"/>
              <w:bottom w:val="nil"/>
              <w:right w:val="nil"/>
            </w:tcBorders>
            <w:shd w:val="clear" w:color="auto" w:fill="auto"/>
            <w:noWrap/>
            <w:vAlign w:val="bottom"/>
            <w:hideMark/>
          </w:tcPr>
          <w:p w14:paraId="33969CEF"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F0"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F1"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F2"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9CF3"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9CF4"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CF5" w14:textId="77777777" w:rsidR="00027D91" w:rsidRPr="00625870" w:rsidRDefault="00013445">
            <w:pPr>
              <w:spacing w:after="0"/>
              <w:rPr>
                <w:rFonts w:ascii="Times New Roman" w:eastAsia="Times New Roman" w:hAnsi="Times New Roman" w:cs="Times New Roman"/>
                <w:sz w:val="20"/>
              </w:rPr>
            </w:pPr>
          </w:p>
        </w:tc>
      </w:tr>
      <w:tr w:rsidR="000A42A9" w14:paraId="33969CF9" w14:textId="77777777">
        <w:trPr>
          <w:trHeight w:val="300"/>
        </w:trPr>
        <w:tc>
          <w:tcPr>
            <w:tcW w:w="1035" w:type="dxa"/>
            <w:tcBorders>
              <w:top w:val="nil"/>
              <w:left w:val="nil"/>
              <w:bottom w:val="nil"/>
              <w:right w:val="nil"/>
            </w:tcBorders>
            <w:shd w:val="clear" w:color="auto" w:fill="auto"/>
            <w:noWrap/>
            <w:vAlign w:val="bottom"/>
            <w:hideMark/>
          </w:tcPr>
          <w:p w14:paraId="33969CF7" w14:textId="77777777" w:rsidR="00027D91" w:rsidRPr="00625870" w:rsidRDefault="00013445">
            <w:pPr>
              <w:spacing w:after="0"/>
              <w:rPr>
                <w:rFonts w:ascii="Times New Roman" w:eastAsia="Times New Roman" w:hAnsi="Times New Roman" w:cs="Times New Roman"/>
                <w:sz w:val="20"/>
              </w:rPr>
            </w:pPr>
          </w:p>
        </w:tc>
        <w:tc>
          <w:tcPr>
            <w:tcW w:w="7752" w:type="dxa"/>
            <w:gridSpan w:val="6"/>
            <w:tcBorders>
              <w:top w:val="nil"/>
              <w:left w:val="nil"/>
              <w:bottom w:val="nil"/>
              <w:right w:val="nil"/>
            </w:tcBorders>
            <w:shd w:val="clear" w:color="auto" w:fill="auto"/>
            <w:noWrap/>
            <w:vAlign w:val="bottom"/>
            <w:hideMark/>
          </w:tcPr>
          <w:p w14:paraId="33969CF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Άρθρο 9 όπως τροποποιήθηκε   ΔΕΚΤΟ ΚΑΤΑ ΠΛΕΙΟΨΗΦΙΑ</w:t>
            </w:r>
          </w:p>
        </w:tc>
      </w:tr>
      <w:tr w:rsidR="000A42A9" w14:paraId="33969D01" w14:textId="77777777">
        <w:trPr>
          <w:trHeight w:val="300"/>
        </w:trPr>
        <w:tc>
          <w:tcPr>
            <w:tcW w:w="1035" w:type="dxa"/>
            <w:tcBorders>
              <w:top w:val="nil"/>
              <w:left w:val="nil"/>
              <w:bottom w:val="nil"/>
              <w:right w:val="nil"/>
            </w:tcBorders>
            <w:shd w:val="clear" w:color="auto" w:fill="auto"/>
            <w:noWrap/>
            <w:vAlign w:val="bottom"/>
            <w:hideMark/>
          </w:tcPr>
          <w:p w14:paraId="33969CF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9CFB"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CF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CF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CFE"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CF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00" w14:textId="77777777" w:rsidR="00027D91" w:rsidRPr="00625870" w:rsidRDefault="00013445">
            <w:pPr>
              <w:spacing w:after="0"/>
              <w:rPr>
                <w:rFonts w:ascii="Times New Roman" w:eastAsia="Times New Roman" w:hAnsi="Times New Roman" w:cs="Times New Roman"/>
                <w:sz w:val="20"/>
              </w:rPr>
            </w:pPr>
          </w:p>
        </w:tc>
      </w:tr>
      <w:tr w:rsidR="000A42A9" w14:paraId="33969D09" w14:textId="77777777">
        <w:trPr>
          <w:trHeight w:val="300"/>
        </w:trPr>
        <w:tc>
          <w:tcPr>
            <w:tcW w:w="1035" w:type="dxa"/>
            <w:tcBorders>
              <w:top w:val="nil"/>
              <w:left w:val="nil"/>
              <w:bottom w:val="nil"/>
              <w:right w:val="nil"/>
            </w:tcBorders>
            <w:shd w:val="clear" w:color="auto" w:fill="auto"/>
            <w:noWrap/>
            <w:vAlign w:val="bottom"/>
            <w:hideMark/>
          </w:tcPr>
          <w:p w14:paraId="33969D0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9D03"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0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0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D06"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07"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08" w14:textId="77777777" w:rsidR="00027D91" w:rsidRPr="00625870" w:rsidRDefault="00013445">
            <w:pPr>
              <w:spacing w:after="0"/>
              <w:rPr>
                <w:rFonts w:ascii="Times New Roman" w:eastAsia="Times New Roman" w:hAnsi="Times New Roman" w:cs="Times New Roman"/>
                <w:sz w:val="20"/>
              </w:rPr>
            </w:pPr>
          </w:p>
        </w:tc>
      </w:tr>
      <w:tr w:rsidR="000A42A9" w14:paraId="33969D11" w14:textId="77777777">
        <w:trPr>
          <w:trHeight w:val="300"/>
        </w:trPr>
        <w:tc>
          <w:tcPr>
            <w:tcW w:w="1035" w:type="dxa"/>
            <w:tcBorders>
              <w:top w:val="nil"/>
              <w:left w:val="nil"/>
              <w:bottom w:val="nil"/>
              <w:right w:val="nil"/>
            </w:tcBorders>
            <w:shd w:val="clear" w:color="auto" w:fill="auto"/>
            <w:noWrap/>
            <w:vAlign w:val="bottom"/>
            <w:hideMark/>
          </w:tcPr>
          <w:p w14:paraId="33969D0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9D0B"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0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0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D0E"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0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10" w14:textId="77777777" w:rsidR="00027D91" w:rsidRPr="00625870" w:rsidRDefault="00013445">
            <w:pPr>
              <w:spacing w:after="0"/>
              <w:rPr>
                <w:rFonts w:ascii="Times New Roman" w:eastAsia="Times New Roman" w:hAnsi="Times New Roman" w:cs="Times New Roman"/>
                <w:sz w:val="20"/>
              </w:rPr>
            </w:pPr>
          </w:p>
        </w:tc>
      </w:tr>
      <w:tr w:rsidR="000A42A9" w14:paraId="33969D19" w14:textId="77777777">
        <w:trPr>
          <w:trHeight w:val="300"/>
        </w:trPr>
        <w:tc>
          <w:tcPr>
            <w:tcW w:w="1035" w:type="dxa"/>
            <w:tcBorders>
              <w:top w:val="nil"/>
              <w:left w:val="nil"/>
              <w:bottom w:val="nil"/>
              <w:right w:val="nil"/>
            </w:tcBorders>
            <w:shd w:val="clear" w:color="auto" w:fill="auto"/>
            <w:noWrap/>
            <w:vAlign w:val="bottom"/>
            <w:hideMark/>
          </w:tcPr>
          <w:p w14:paraId="33969D1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9D13"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1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1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D16"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17"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18" w14:textId="77777777" w:rsidR="00027D91" w:rsidRPr="00625870" w:rsidRDefault="00013445">
            <w:pPr>
              <w:spacing w:after="0"/>
              <w:rPr>
                <w:rFonts w:ascii="Times New Roman" w:eastAsia="Times New Roman" w:hAnsi="Times New Roman" w:cs="Times New Roman"/>
                <w:sz w:val="20"/>
              </w:rPr>
            </w:pPr>
          </w:p>
        </w:tc>
      </w:tr>
      <w:tr w:rsidR="000A42A9" w14:paraId="33969D21" w14:textId="77777777">
        <w:trPr>
          <w:trHeight w:val="300"/>
        </w:trPr>
        <w:tc>
          <w:tcPr>
            <w:tcW w:w="1035" w:type="dxa"/>
            <w:tcBorders>
              <w:top w:val="nil"/>
              <w:left w:val="nil"/>
              <w:bottom w:val="nil"/>
              <w:right w:val="nil"/>
            </w:tcBorders>
            <w:shd w:val="clear" w:color="auto" w:fill="auto"/>
            <w:noWrap/>
            <w:vAlign w:val="bottom"/>
            <w:hideMark/>
          </w:tcPr>
          <w:p w14:paraId="33969D1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9D1B"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1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1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D1E"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1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20" w14:textId="77777777" w:rsidR="00027D91" w:rsidRPr="00625870" w:rsidRDefault="00013445">
            <w:pPr>
              <w:spacing w:after="0"/>
              <w:rPr>
                <w:rFonts w:ascii="Times New Roman" w:eastAsia="Times New Roman" w:hAnsi="Times New Roman" w:cs="Times New Roman"/>
                <w:sz w:val="20"/>
              </w:rPr>
            </w:pPr>
          </w:p>
        </w:tc>
      </w:tr>
      <w:tr w:rsidR="000A42A9" w14:paraId="33969D29" w14:textId="77777777">
        <w:trPr>
          <w:trHeight w:val="300"/>
        </w:trPr>
        <w:tc>
          <w:tcPr>
            <w:tcW w:w="1035" w:type="dxa"/>
            <w:tcBorders>
              <w:top w:val="nil"/>
              <w:left w:val="nil"/>
              <w:bottom w:val="nil"/>
              <w:right w:val="nil"/>
            </w:tcBorders>
            <w:shd w:val="clear" w:color="auto" w:fill="auto"/>
            <w:noWrap/>
            <w:vAlign w:val="bottom"/>
            <w:hideMark/>
          </w:tcPr>
          <w:p w14:paraId="33969D2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9D23"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2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2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D26"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27"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28" w14:textId="77777777" w:rsidR="00027D91" w:rsidRPr="00625870" w:rsidRDefault="00013445">
            <w:pPr>
              <w:spacing w:after="0"/>
              <w:rPr>
                <w:rFonts w:ascii="Times New Roman" w:eastAsia="Times New Roman" w:hAnsi="Times New Roman" w:cs="Times New Roman"/>
                <w:sz w:val="20"/>
              </w:rPr>
            </w:pPr>
          </w:p>
        </w:tc>
      </w:tr>
      <w:tr w:rsidR="000A42A9" w14:paraId="33969D31" w14:textId="77777777">
        <w:trPr>
          <w:trHeight w:val="300"/>
        </w:trPr>
        <w:tc>
          <w:tcPr>
            <w:tcW w:w="1035" w:type="dxa"/>
            <w:tcBorders>
              <w:top w:val="nil"/>
              <w:left w:val="nil"/>
              <w:bottom w:val="nil"/>
              <w:right w:val="nil"/>
            </w:tcBorders>
            <w:shd w:val="clear" w:color="auto" w:fill="auto"/>
            <w:noWrap/>
            <w:vAlign w:val="bottom"/>
            <w:hideMark/>
          </w:tcPr>
          <w:p w14:paraId="33969D2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9D2B"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2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2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D2E"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2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30" w14:textId="77777777" w:rsidR="00027D91" w:rsidRPr="00625870" w:rsidRDefault="00013445">
            <w:pPr>
              <w:spacing w:after="0"/>
              <w:rPr>
                <w:rFonts w:ascii="Times New Roman" w:eastAsia="Times New Roman" w:hAnsi="Times New Roman" w:cs="Times New Roman"/>
                <w:sz w:val="20"/>
              </w:rPr>
            </w:pPr>
          </w:p>
        </w:tc>
      </w:tr>
      <w:tr w:rsidR="000A42A9" w14:paraId="33969D38" w14:textId="77777777">
        <w:trPr>
          <w:trHeight w:val="300"/>
        </w:trPr>
        <w:tc>
          <w:tcPr>
            <w:tcW w:w="2316" w:type="dxa"/>
            <w:gridSpan w:val="2"/>
            <w:tcBorders>
              <w:top w:val="nil"/>
              <w:left w:val="nil"/>
              <w:bottom w:val="nil"/>
              <w:right w:val="nil"/>
            </w:tcBorders>
            <w:shd w:val="clear" w:color="auto" w:fill="auto"/>
            <w:noWrap/>
            <w:vAlign w:val="bottom"/>
            <w:hideMark/>
          </w:tcPr>
          <w:p w14:paraId="33969D3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9D33"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3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D35"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36"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37" w14:textId="77777777" w:rsidR="00027D91" w:rsidRPr="00625870" w:rsidRDefault="00013445">
            <w:pPr>
              <w:spacing w:after="0"/>
              <w:rPr>
                <w:rFonts w:ascii="Times New Roman" w:eastAsia="Times New Roman" w:hAnsi="Times New Roman" w:cs="Times New Roman"/>
                <w:sz w:val="20"/>
              </w:rPr>
            </w:pPr>
          </w:p>
        </w:tc>
      </w:tr>
      <w:tr w:rsidR="000A42A9" w14:paraId="33969D40" w14:textId="77777777">
        <w:trPr>
          <w:trHeight w:val="300"/>
        </w:trPr>
        <w:tc>
          <w:tcPr>
            <w:tcW w:w="1035" w:type="dxa"/>
            <w:tcBorders>
              <w:top w:val="nil"/>
              <w:left w:val="nil"/>
              <w:bottom w:val="nil"/>
              <w:right w:val="nil"/>
            </w:tcBorders>
            <w:shd w:val="clear" w:color="auto" w:fill="auto"/>
            <w:noWrap/>
            <w:vAlign w:val="bottom"/>
            <w:hideMark/>
          </w:tcPr>
          <w:p w14:paraId="33969D39"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3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3B"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3C"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9D3D"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9D3E"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3F" w14:textId="77777777" w:rsidR="00027D91" w:rsidRPr="00625870" w:rsidRDefault="00013445">
            <w:pPr>
              <w:spacing w:after="0"/>
              <w:rPr>
                <w:rFonts w:ascii="Times New Roman" w:eastAsia="Times New Roman" w:hAnsi="Times New Roman" w:cs="Times New Roman"/>
                <w:sz w:val="20"/>
              </w:rPr>
            </w:pPr>
          </w:p>
        </w:tc>
      </w:tr>
      <w:tr w:rsidR="000A42A9" w14:paraId="33969D43" w14:textId="77777777">
        <w:trPr>
          <w:trHeight w:val="300"/>
        </w:trPr>
        <w:tc>
          <w:tcPr>
            <w:tcW w:w="1035" w:type="dxa"/>
            <w:tcBorders>
              <w:top w:val="nil"/>
              <w:left w:val="nil"/>
              <w:bottom w:val="nil"/>
              <w:right w:val="nil"/>
            </w:tcBorders>
            <w:shd w:val="clear" w:color="auto" w:fill="auto"/>
            <w:noWrap/>
            <w:vAlign w:val="bottom"/>
            <w:hideMark/>
          </w:tcPr>
          <w:p w14:paraId="33969D41" w14:textId="77777777" w:rsidR="00027D91" w:rsidRPr="00625870" w:rsidRDefault="00013445">
            <w:pPr>
              <w:spacing w:after="0"/>
              <w:rPr>
                <w:rFonts w:ascii="Times New Roman" w:eastAsia="Times New Roman" w:hAnsi="Times New Roman" w:cs="Times New Roman"/>
                <w:sz w:val="20"/>
              </w:rPr>
            </w:pPr>
          </w:p>
        </w:tc>
        <w:tc>
          <w:tcPr>
            <w:tcW w:w="7752" w:type="dxa"/>
            <w:gridSpan w:val="6"/>
            <w:tcBorders>
              <w:top w:val="nil"/>
              <w:left w:val="nil"/>
              <w:bottom w:val="nil"/>
              <w:right w:val="nil"/>
            </w:tcBorders>
            <w:shd w:val="clear" w:color="auto" w:fill="auto"/>
            <w:noWrap/>
            <w:vAlign w:val="bottom"/>
            <w:hideMark/>
          </w:tcPr>
          <w:p w14:paraId="33969D4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Άρθρο 10 όπως</w:t>
            </w:r>
            <w:r w:rsidRPr="00625870">
              <w:rPr>
                <w:rFonts w:ascii="Calibri" w:eastAsia="Times New Roman" w:hAnsi="Calibri" w:cs="Times New Roman"/>
                <w:color w:val="000000"/>
                <w:sz w:val="22"/>
                <w:szCs w:val="22"/>
              </w:rPr>
              <w:t xml:space="preserve"> τροποποιήθηκε   ΔΕΚΤΟ ΚΑΤΑ ΠΛΕΙΟΨΗΦΙΑ</w:t>
            </w:r>
          </w:p>
        </w:tc>
      </w:tr>
      <w:tr w:rsidR="000A42A9" w14:paraId="33969D4B" w14:textId="77777777">
        <w:trPr>
          <w:trHeight w:val="300"/>
        </w:trPr>
        <w:tc>
          <w:tcPr>
            <w:tcW w:w="1035" w:type="dxa"/>
            <w:tcBorders>
              <w:top w:val="nil"/>
              <w:left w:val="nil"/>
              <w:bottom w:val="nil"/>
              <w:right w:val="nil"/>
            </w:tcBorders>
            <w:shd w:val="clear" w:color="auto" w:fill="auto"/>
            <w:noWrap/>
            <w:vAlign w:val="bottom"/>
            <w:hideMark/>
          </w:tcPr>
          <w:p w14:paraId="33969D4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9D45"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46"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47"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D48"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49"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4A" w14:textId="77777777" w:rsidR="00027D91" w:rsidRPr="00625870" w:rsidRDefault="00013445">
            <w:pPr>
              <w:spacing w:after="0"/>
              <w:rPr>
                <w:rFonts w:ascii="Times New Roman" w:eastAsia="Times New Roman" w:hAnsi="Times New Roman" w:cs="Times New Roman"/>
                <w:sz w:val="20"/>
              </w:rPr>
            </w:pPr>
          </w:p>
        </w:tc>
      </w:tr>
      <w:tr w:rsidR="000A42A9" w14:paraId="33969D53" w14:textId="77777777">
        <w:trPr>
          <w:trHeight w:val="300"/>
        </w:trPr>
        <w:tc>
          <w:tcPr>
            <w:tcW w:w="1035" w:type="dxa"/>
            <w:tcBorders>
              <w:top w:val="nil"/>
              <w:left w:val="nil"/>
              <w:bottom w:val="nil"/>
              <w:right w:val="nil"/>
            </w:tcBorders>
            <w:shd w:val="clear" w:color="auto" w:fill="auto"/>
            <w:noWrap/>
            <w:vAlign w:val="bottom"/>
            <w:hideMark/>
          </w:tcPr>
          <w:p w14:paraId="33969D4C"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9D4D"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4E"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4F"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D50"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51"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52" w14:textId="77777777" w:rsidR="00027D91" w:rsidRPr="00625870" w:rsidRDefault="00013445">
            <w:pPr>
              <w:spacing w:after="0"/>
              <w:rPr>
                <w:rFonts w:ascii="Times New Roman" w:eastAsia="Times New Roman" w:hAnsi="Times New Roman" w:cs="Times New Roman"/>
                <w:sz w:val="20"/>
              </w:rPr>
            </w:pPr>
          </w:p>
        </w:tc>
      </w:tr>
      <w:tr w:rsidR="000A42A9" w14:paraId="33969D5B" w14:textId="77777777">
        <w:trPr>
          <w:trHeight w:val="300"/>
        </w:trPr>
        <w:tc>
          <w:tcPr>
            <w:tcW w:w="1035" w:type="dxa"/>
            <w:tcBorders>
              <w:top w:val="nil"/>
              <w:left w:val="nil"/>
              <w:bottom w:val="nil"/>
              <w:right w:val="nil"/>
            </w:tcBorders>
            <w:shd w:val="clear" w:color="auto" w:fill="auto"/>
            <w:noWrap/>
            <w:vAlign w:val="bottom"/>
            <w:hideMark/>
          </w:tcPr>
          <w:p w14:paraId="33969D5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9D55"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56"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57"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D58"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59"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5A" w14:textId="77777777" w:rsidR="00027D91" w:rsidRPr="00625870" w:rsidRDefault="00013445">
            <w:pPr>
              <w:spacing w:after="0"/>
              <w:rPr>
                <w:rFonts w:ascii="Times New Roman" w:eastAsia="Times New Roman" w:hAnsi="Times New Roman" w:cs="Times New Roman"/>
                <w:sz w:val="20"/>
              </w:rPr>
            </w:pPr>
          </w:p>
        </w:tc>
      </w:tr>
      <w:tr w:rsidR="000A42A9" w14:paraId="33969D63" w14:textId="77777777">
        <w:trPr>
          <w:trHeight w:val="300"/>
        </w:trPr>
        <w:tc>
          <w:tcPr>
            <w:tcW w:w="1035" w:type="dxa"/>
            <w:tcBorders>
              <w:top w:val="nil"/>
              <w:left w:val="nil"/>
              <w:bottom w:val="nil"/>
              <w:right w:val="nil"/>
            </w:tcBorders>
            <w:shd w:val="clear" w:color="auto" w:fill="auto"/>
            <w:noWrap/>
            <w:vAlign w:val="bottom"/>
            <w:hideMark/>
          </w:tcPr>
          <w:p w14:paraId="33969D5C"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9D5D"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5E"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5F"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D60"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61"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62" w14:textId="77777777" w:rsidR="00027D91" w:rsidRPr="00625870" w:rsidRDefault="00013445">
            <w:pPr>
              <w:spacing w:after="0"/>
              <w:rPr>
                <w:rFonts w:ascii="Times New Roman" w:eastAsia="Times New Roman" w:hAnsi="Times New Roman" w:cs="Times New Roman"/>
                <w:sz w:val="20"/>
              </w:rPr>
            </w:pPr>
          </w:p>
        </w:tc>
      </w:tr>
      <w:tr w:rsidR="000A42A9" w14:paraId="33969D6B" w14:textId="77777777">
        <w:trPr>
          <w:trHeight w:val="300"/>
        </w:trPr>
        <w:tc>
          <w:tcPr>
            <w:tcW w:w="1035" w:type="dxa"/>
            <w:tcBorders>
              <w:top w:val="nil"/>
              <w:left w:val="nil"/>
              <w:bottom w:val="nil"/>
              <w:right w:val="nil"/>
            </w:tcBorders>
            <w:shd w:val="clear" w:color="auto" w:fill="auto"/>
            <w:noWrap/>
            <w:vAlign w:val="bottom"/>
            <w:hideMark/>
          </w:tcPr>
          <w:p w14:paraId="33969D6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9D65"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66"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67"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D68"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69"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6A" w14:textId="77777777" w:rsidR="00027D91" w:rsidRPr="00625870" w:rsidRDefault="00013445">
            <w:pPr>
              <w:spacing w:after="0"/>
              <w:rPr>
                <w:rFonts w:ascii="Times New Roman" w:eastAsia="Times New Roman" w:hAnsi="Times New Roman" w:cs="Times New Roman"/>
                <w:sz w:val="20"/>
              </w:rPr>
            </w:pPr>
          </w:p>
        </w:tc>
      </w:tr>
      <w:tr w:rsidR="000A42A9" w14:paraId="33969D73" w14:textId="77777777">
        <w:trPr>
          <w:trHeight w:val="300"/>
        </w:trPr>
        <w:tc>
          <w:tcPr>
            <w:tcW w:w="1035" w:type="dxa"/>
            <w:tcBorders>
              <w:top w:val="nil"/>
              <w:left w:val="nil"/>
              <w:bottom w:val="nil"/>
              <w:right w:val="nil"/>
            </w:tcBorders>
            <w:shd w:val="clear" w:color="auto" w:fill="auto"/>
            <w:noWrap/>
            <w:vAlign w:val="bottom"/>
            <w:hideMark/>
          </w:tcPr>
          <w:p w14:paraId="33969D6C"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9D6D"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6E"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6F"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D70"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71"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72" w14:textId="77777777" w:rsidR="00027D91" w:rsidRPr="00625870" w:rsidRDefault="00013445">
            <w:pPr>
              <w:spacing w:after="0"/>
              <w:rPr>
                <w:rFonts w:ascii="Times New Roman" w:eastAsia="Times New Roman" w:hAnsi="Times New Roman" w:cs="Times New Roman"/>
                <w:sz w:val="20"/>
              </w:rPr>
            </w:pPr>
          </w:p>
        </w:tc>
      </w:tr>
      <w:tr w:rsidR="000A42A9" w14:paraId="33969D7B" w14:textId="77777777">
        <w:trPr>
          <w:trHeight w:val="300"/>
        </w:trPr>
        <w:tc>
          <w:tcPr>
            <w:tcW w:w="1035" w:type="dxa"/>
            <w:tcBorders>
              <w:top w:val="nil"/>
              <w:left w:val="nil"/>
              <w:bottom w:val="nil"/>
              <w:right w:val="nil"/>
            </w:tcBorders>
            <w:shd w:val="clear" w:color="auto" w:fill="auto"/>
            <w:noWrap/>
            <w:vAlign w:val="bottom"/>
            <w:hideMark/>
          </w:tcPr>
          <w:p w14:paraId="33969D7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9D75"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76"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77"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D78"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79"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7A" w14:textId="77777777" w:rsidR="00027D91" w:rsidRPr="00625870" w:rsidRDefault="00013445">
            <w:pPr>
              <w:spacing w:after="0"/>
              <w:rPr>
                <w:rFonts w:ascii="Times New Roman" w:eastAsia="Times New Roman" w:hAnsi="Times New Roman" w:cs="Times New Roman"/>
                <w:sz w:val="20"/>
              </w:rPr>
            </w:pPr>
          </w:p>
        </w:tc>
      </w:tr>
      <w:tr w:rsidR="000A42A9" w14:paraId="33969D82" w14:textId="77777777">
        <w:trPr>
          <w:trHeight w:val="300"/>
        </w:trPr>
        <w:tc>
          <w:tcPr>
            <w:tcW w:w="2316" w:type="dxa"/>
            <w:gridSpan w:val="2"/>
            <w:tcBorders>
              <w:top w:val="nil"/>
              <w:left w:val="nil"/>
              <w:bottom w:val="nil"/>
              <w:right w:val="nil"/>
            </w:tcBorders>
            <w:shd w:val="clear" w:color="auto" w:fill="auto"/>
            <w:noWrap/>
            <w:vAlign w:val="bottom"/>
            <w:hideMark/>
          </w:tcPr>
          <w:p w14:paraId="33969D7C"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9D7D"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7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D7F"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80"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81" w14:textId="77777777" w:rsidR="00027D91" w:rsidRPr="00625870" w:rsidRDefault="00013445">
            <w:pPr>
              <w:spacing w:after="0"/>
              <w:rPr>
                <w:rFonts w:ascii="Times New Roman" w:eastAsia="Times New Roman" w:hAnsi="Times New Roman" w:cs="Times New Roman"/>
                <w:sz w:val="20"/>
              </w:rPr>
            </w:pPr>
          </w:p>
        </w:tc>
      </w:tr>
      <w:tr w:rsidR="000A42A9" w14:paraId="33969D8A" w14:textId="77777777">
        <w:trPr>
          <w:trHeight w:val="300"/>
        </w:trPr>
        <w:tc>
          <w:tcPr>
            <w:tcW w:w="1035" w:type="dxa"/>
            <w:tcBorders>
              <w:top w:val="nil"/>
              <w:left w:val="nil"/>
              <w:bottom w:val="nil"/>
              <w:right w:val="nil"/>
            </w:tcBorders>
            <w:shd w:val="clear" w:color="auto" w:fill="auto"/>
            <w:noWrap/>
            <w:vAlign w:val="bottom"/>
            <w:hideMark/>
          </w:tcPr>
          <w:p w14:paraId="33969D83"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8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85"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86"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9D87"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9D88"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89" w14:textId="77777777" w:rsidR="00027D91" w:rsidRPr="00625870" w:rsidRDefault="00013445">
            <w:pPr>
              <w:spacing w:after="0"/>
              <w:rPr>
                <w:rFonts w:ascii="Times New Roman" w:eastAsia="Times New Roman" w:hAnsi="Times New Roman" w:cs="Times New Roman"/>
                <w:sz w:val="20"/>
              </w:rPr>
            </w:pPr>
          </w:p>
        </w:tc>
      </w:tr>
      <w:tr w:rsidR="000A42A9" w14:paraId="33969D8E" w14:textId="77777777">
        <w:trPr>
          <w:trHeight w:val="300"/>
        </w:trPr>
        <w:tc>
          <w:tcPr>
            <w:tcW w:w="1035" w:type="dxa"/>
            <w:tcBorders>
              <w:top w:val="nil"/>
              <w:left w:val="nil"/>
              <w:bottom w:val="nil"/>
              <w:right w:val="nil"/>
            </w:tcBorders>
            <w:shd w:val="clear" w:color="auto" w:fill="auto"/>
            <w:noWrap/>
            <w:vAlign w:val="bottom"/>
            <w:hideMark/>
          </w:tcPr>
          <w:p w14:paraId="33969D8B" w14:textId="77777777" w:rsidR="00027D91" w:rsidRPr="00625870" w:rsidRDefault="00013445">
            <w:pPr>
              <w:spacing w:after="0"/>
              <w:rPr>
                <w:rFonts w:ascii="Times New Roman" w:eastAsia="Times New Roman" w:hAnsi="Times New Roman" w:cs="Times New Roman"/>
                <w:sz w:val="20"/>
              </w:rPr>
            </w:pPr>
          </w:p>
        </w:tc>
        <w:tc>
          <w:tcPr>
            <w:tcW w:w="5702" w:type="dxa"/>
            <w:gridSpan w:val="5"/>
            <w:tcBorders>
              <w:top w:val="nil"/>
              <w:left w:val="nil"/>
              <w:bottom w:val="nil"/>
              <w:right w:val="nil"/>
            </w:tcBorders>
            <w:shd w:val="clear" w:color="auto" w:fill="auto"/>
            <w:noWrap/>
            <w:vAlign w:val="bottom"/>
            <w:hideMark/>
          </w:tcPr>
          <w:p w14:paraId="33969D8C"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Άρθρο 11 ως έχει   ΔΕΚΤΟ ΚΑΤΑ ΠΛΕΙΟΨΗΦΙΑ</w:t>
            </w:r>
          </w:p>
        </w:tc>
        <w:tc>
          <w:tcPr>
            <w:tcW w:w="2050" w:type="dxa"/>
            <w:tcBorders>
              <w:top w:val="nil"/>
              <w:left w:val="nil"/>
              <w:bottom w:val="nil"/>
              <w:right w:val="nil"/>
            </w:tcBorders>
            <w:shd w:val="clear" w:color="auto" w:fill="auto"/>
            <w:noWrap/>
            <w:vAlign w:val="bottom"/>
            <w:hideMark/>
          </w:tcPr>
          <w:p w14:paraId="33969D8D" w14:textId="77777777" w:rsidR="00027D91" w:rsidRPr="00625870" w:rsidRDefault="00013445">
            <w:pPr>
              <w:spacing w:after="0"/>
              <w:rPr>
                <w:rFonts w:ascii="Calibri" w:eastAsia="Times New Roman" w:hAnsi="Calibri" w:cs="Times New Roman"/>
                <w:color w:val="000000"/>
                <w:sz w:val="22"/>
                <w:szCs w:val="22"/>
              </w:rPr>
            </w:pPr>
          </w:p>
        </w:tc>
      </w:tr>
      <w:tr w:rsidR="000A42A9" w14:paraId="33969D96" w14:textId="77777777">
        <w:trPr>
          <w:trHeight w:val="300"/>
        </w:trPr>
        <w:tc>
          <w:tcPr>
            <w:tcW w:w="1035" w:type="dxa"/>
            <w:tcBorders>
              <w:top w:val="nil"/>
              <w:left w:val="nil"/>
              <w:bottom w:val="nil"/>
              <w:right w:val="nil"/>
            </w:tcBorders>
            <w:shd w:val="clear" w:color="auto" w:fill="auto"/>
            <w:noWrap/>
            <w:vAlign w:val="bottom"/>
            <w:hideMark/>
          </w:tcPr>
          <w:p w14:paraId="33969D8F"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9D90"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91"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9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D93"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94"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95" w14:textId="77777777" w:rsidR="00027D91" w:rsidRPr="00625870" w:rsidRDefault="00013445">
            <w:pPr>
              <w:spacing w:after="0"/>
              <w:rPr>
                <w:rFonts w:ascii="Times New Roman" w:eastAsia="Times New Roman" w:hAnsi="Times New Roman" w:cs="Times New Roman"/>
                <w:sz w:val="20"/>
              </w:rPr>
            </w:pPr>
          </w:p>
        </w:tc>
      </w:tr>
      <w:tr w:rsidR="000A42A9" w14:paraId="33969D9E" w14:textId="77777777">
        <w:trPr>
          <w:trHeight w:val="300"/>
        </w:trPr>
        <w:tc>
          <w:tcPr>
            <w:tcW w:w="1035" w:type="dxa"/>
            <w:tcBorders>
              <w:top w:val="nil"/>
              <w:left w:val="nil"/>
              <w:bottom w:val="nil"/>
              <w:right w:val="nil"/>
            </w:tcBorders>
            <w:shd w:val="clear" w:color="auto" w:fill="auto"/>
            <w:noWrap/>
            <w:vAlign w:val="bottom"/>
            <w:hideMark/>
          </w:tcPr>
          <w:p w14:paraId="33969D97"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9D98"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99"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9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D9B"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9C"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9D" w14:textId="77777777" w:rsidR="00027D91" w:rsidRPr="00625870" w:rsidRDefault="00013445">
            <w:pPr>
              <w:spacing w:after="0"/>
              <w:rPr>
                <w:rFonts w:ascii="Times New Roman" w:eastAsia="Times New Roman" w:hAnsi="Times New Roman" w:cs="Times New Roman"/>
                <w:sz w:val="20"/>
              </w:rPr>
            </w:pPr>
          </w:p>
        </w:tc>
      </w:tr>
      <w:tr w:rsidR="000A42A9" w14:paraId="33969DA6" w14:textId="77777777">
        <w:trPr>
          <w:trHeight w:val="300"/>
        </w:trPr>
        <w:tc>
          <w:tcPr>
            <w:tcW w:w="1035" w:type="dxa"/>
            <w:tcBorders>
              <w:top w:val="nil"/>
              <w:left w:val="nil"/>
              <w:bottom w:val="nil"/>
              <w:right w:val="nil"/>
            </w:tcBorders>
            <w:shd w:val="clear" w:color="auto" w:fill="auto"/>
            <w:noWrap/>
            <w:vAlign w:val="bottom"/>
            <w:hideMark/>
          </w:tcPr>
          <w:p w14:paraId="33969D9F"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9DA0"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A1"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A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DA3"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A4"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A5" w14:textId="77777777" w:rsidR="00027D91" w:rsidRPr="00625870" w:rsidRDefault="00013445">
            <w:pPr>
              <w:spacing w:after="0"/>
              <w:rPr>
                <w:rFonts w:ascii="Times New Roman" w:eastAsia="Times New Roman" w:hAnsi="Times New Roman" w:cs="Times New Roman"/>
                <w:sz w:val="20"/>
              </w:rPr>
            </w:pPr>
          </w:p>
        </w:tc>
      </w:tr>
      <w:tr w:rsidR="000A42A9" w14:paraId="33969DAE" w14:textId="77777777">
        <w:trPr>
          <w:trHeight w:val="300"/>
        </w:trPr>
        <w:tc>
          <w:tcPr>
            <w:tcW w:w="1035" w:type="dxa"/>
            <w:tcBorders>
              <w:top w:val="nil"/>
              <w:left w:val="nil"/>
              <w:bottom w:val="nil"/>
              <w:right w:val="nil"/>
            </w:tcBorders>
            <w:shd w:val="clear" w:color="auto" w:fill="auto"/>
            <w:noWrap/>
            <w:vAlign w:val="bottom"/>
            <w:hideMark/>
          </w:tcPr>
          <w:p w14:paraId="33969DA7"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9DA8"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A9"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A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DAB"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AC"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AD" w14:textId="77777777" w:rsidR="00027D91" w:rsidRPr="00625870" w:rsidRDefault="00013445">
            <w:pPr>
              <w:spacing w:after="0"/>
              <w:rPr>
                <w:rFonts w:ascii="Times New Roman" w:eastAsia="Times New Roman" w:hAnsi="Times New Roman" w:cs="Times New Roman"/>
                <w:sz w:val="20"/>
              </w:rPr>
            </w:pPr>
          </w:p>
        </w:tc>
      </w:tr>
      <w:tr w:rsidR="000A42A9" w14:paraId="33969DB6" w14:textId="77777777">
        <w:trPr>
          <w:trHeight w:val="300"/>
        </w:trPr>
        <w:tc>
          <w:tcPr>
            <w:tcW w:w="1035" w:type="dxa"/>
            <w:tcBorders>
              <w:top w:val="nil"/>
              <w:left w:val="nil"/>
              <w:bottom w:val="nil"/>
              <w:right w:val="nil"/>
            </w:tcBorders>
            <w:shd w:val="clear" w:color="auto" w:fill="auto"/>
            <w:noWrap/>
            <w:vAlign w:val="bottom"/>
            <w:hideMark/>
          </w:tcPr>
          <w:p w14:paraId="33969DAF"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9DB0"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B1"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B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DB3"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B4"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B5" w14:textId="77777777" w:rsidR="00027D91" w:rsidRPr="00625870" w:rsidRDefault="00013445">
            <w:pPr>
              <w:spacing w:after="0"/>
              <w:rPr>
                <w:rFonts w:ascii="Times New Roman" w:eastAsia="Times New Roman" w:hAnsi="Times New Roman" w:cs="Times New Roman"/>
                <w:sz w:val="20"/>
              </w:rPr>
            </w:pPr>
          </w:p>
        </w:tc>
      </w:tr>
      <w:tr w:rsidR="000A42A9" w14:paraId="33969DBE" w14:textId="77777777">
        <w:trPr>
          <w:trHeight w:val="300"/>
        </w:trPr>
        <w:tc>
          <w:tcPr>
            <w:tcW w:w="1035" w:type="dxa"/>
            <w:tcBorders>
              <w:top w:val="nil"/>
              <w:left w:val="nil"/>
              <w:bottom w:val="nil"/>
              <w:right w:val="nil"/>
            </w:tcBorders>
            <w:shd w:val="clear" w:color="auto" w:fill="auto"/>
            <w:noWrap/>
            <w:vAlign w:val="bottom"/>
            <w:hideMark/>
          </w:tcPr>
          <w:p w14:paraId="33969DB7"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9DB8"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B9"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B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DBB"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BC"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BD" w14:textId="77777777" w:rsidR="00027D91" w:rsidRPr="00625870" w:rsidRDefault="00013445">
            <w:pPr>
              <w:spacing w:after="0"/>
              <w:rPr>
                <w:rFonts w:ascii="Times New Roman" w:eastAsia="Times New Roman" w:hAnsi="Times New Roman" w:cs="Times New Roman"/>
                <w:sz w:val="20"/>
              </w:rPr>
            </w:pPr>
          </w:p>
        </w:tc>
      </w:tr>
      <w:tr w:rsidR="000A42A9" w14:paraId="33969DC6" w14:textId="77777777">
        <w:trPr>
          <w:trHeight w:val="300"/>
        </w:trPr>
        <w:tc>
          <w:tcPr>
            <w:tcW w:w="1035" w:type="dxa"/>
            <w:tcBorders>
              <w:top w:val="nil"/>
              <w:left w:val="nil"/>
              <w:bottom w:val="nil"/>
              <w:right w:val="nil"/>
            </w:tcBorders>
            <w:shd w:val="clear" w:color="auto" w:fill="auto"/>
            <w:noWrap/>
            <w:vAlign w:val="bottom"/>
            <w:hideMark/>
          </w:tcPr>
          <w:p w14:paraId="33969DBF"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9DC0"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C1"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C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DC3"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C4"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C5" w14:textId="77777777" w:rsidR="00027D91" w:rsidRPr="00625870" w:rsidRDefault="00013445">
            <w:pPr>
              <w:spacing w:after="0"/>
              <w:rPr>
                <w:rFonts w:ascii="Times New Roman" w:eastAsia="Times New Roman" w:hAnsi="Times New Roman" w:cs="Times New Roman"/>
                <w:sz w:val="20"/>
              </w:rPr>
            </w:pPr>
          </w:p>
        </w:tc>
      </w:tr>
      <w:tr w:rsidR="000A42A9" w14:paraId="33969DCD" w14:textId="77777777">
        <w:trPr>
          <w:trHeight w:val="300"/>
        </w:trPr>
        <w:tc>
          <w:tcPr>
            <w:tcW w:w="2316" w:type="dxa"/>
            <w:gridSpan w:val="2"/>
            <w:tcBorders>
              <w:top w:val="nil"/>
              <w:left w:val="nil"/>
              <w:bottom w:val="nil"/>
              <w:right w:val="nil"/>
            </w:tcBorders>
            <w:shd w:val="clear" w:color="auto" w:fill="auto"/>
            <w:noWrap/>
            <w:vAlign w:val="bottom"/>
            <w:hideMark/>
          </w:tcPr>
          <w:p w14:paraId="33969DC7"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9DC8"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C9"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DCA"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CB"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CC" w14:textId="77777777" w:rsidR="00027D91" w:rsidRPr="00625870" w:rsidRDefault="00013445">
            <w:pPr>
              <w:spacing w:after="0"/>
              <w:rPr>
                <w:rFonts w:ascii="Times New Roman" w:eastAsia="Times New Roman" w:hAnsi="Times New Roman" w:cs="Times New Roman"/>
                <w:sz w:val="20"/>
              </w:rPr>
            </w:pPr>
          </w:p>
        </w:tc>
      </w:tr>
      <w:tr w:rsidR="000A42A9" w14:paraId="33969DD5" w14:textId="77777777">
        <w:trPr>
          <w:trHeight w:val="300"/>
        </w:trPr>
        <w:tc>
          <w:tcPr>
            <w:tcW w:w="1035" w:type="dxa"/>
            <w:tcBorders>
              <w:top w:val="nil"/>
              <w:left w:val="nil"/>
              <w:bottom w:val="nil"/>
              <w:right w:val="nil"/>
            </w:tcBorders>
            <w:shd w:val="clear" w:color="auto" w:fill="auto"/>
            <w:noWrap/>
            <w:vAlign w:val="bottom"/>
            <w:hideMark/>
          </w:tcPr>
          <w:p w14:paraId="33969DCE"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CF"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D0"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D1"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9DD2"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9DD3"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D4" w14:textId="77777777" w:rsidR="00027D91" w:rsidRPr="00625870" w:rsidRDefault="00013445">
            <w:pPr>
              <w:spacing w:after="0"/>
              <w:rPr>
                <w:rFonts w:ascii="Times New Roman" w:eastAsia="Times New Roman" w:hAnsi="Times New Roman" w:cs="Times New Roman"/>
                <w:sz w:val="20"/>
              </w:rPr>
            </w:pPr>
          </w:p>
        </w:tc>
      </w:tr>
      <w:tr w:rsidR="000A42A9" w14:paraId="33969DD9" w14:textId="77777777">
        <w:trPr>
          <w:trHeight w:val="300"/>
        </w:trPr>
        <w:tc>
          <w:tcPr>
            <w:tcW w:w="1035" w:type="dxa"/>
            <w:tcBorders>
              <w:top w:val="nil"/>
              <w:left w:val="nil"/>
              <w:bottom w:val="nil"/>
              <w:right w:val="nil"/>
            </w:tcBorders>
            <w:shd w:val="clear" w:color="auto" w:fill="auto"/>
            <w:noWrap/>
            <w:vAlign w:val="bottom"/>
            <w:hideMark/>
          </w:tcPr>
          <w:p w14:paraId="33969DD6" w14:textId="77777777" w:rsidR="00027D91" w:rsidRPr="00625870" w:rsidRDefault="00013445">
            <w:pPr>
              <w:spacing w:after="0"/>
              <w:rPr>
                <w:rFonts w:ascii="Times New Roman" w:eastAsia="Times New Roman" w:hAnsi="Times New Roman" w:cs="Times New Roman"/>
                <w:sz w:val="20"/>
              </w:rPr>
            </w:pPr>
          </w:p>
        </w:tc>
        <w:tc>
          <w:tcPr>
            <w:tcW w:w="5702" w:type="dxa"/>
            <w:gridSpan w:val="5"/>
            <w:tcBorders>
              <w:top w:val="nil"/>
              <w:left w:val="nil"/>
              <w:bottom w:val="nil"/>
              <w:right w:val="nil"/>
            </w:tcBorders>
            <w:shd w:val="clear" w:color="auto" w:fill="auto"/>
            <w:noWrap/>
            <w:vAlign w:val="bottom"/>
            <w:hideMark/>
          </w:tcPr>
          <w:p w14:paraId="33969DD7"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Άρθρο 12 ως έχει   ΔΕΚΤΟ ΚΑΤΑ ΠΛΕΙΟΨΗΦΙΑ</w:t>
            </w:r>
          </w:p>
        </w:tc>
        <w:tc>
          <w:tcPr>
            <w:tcW w:w="2050" w:type="dxa"/>
            <w:tcBorders>
              <w:top w:val="nil"/>
              <w:left w:val="nil"/>
              <w:bottom w:val="nil"/>
              <w:right w:val="nil"/>
            </w:tcBorders>
            <w:shd w:val="clear" w:color="auto" w:fill="auto"/>
            <w:noWrap/>
            <w:vAlign w:val="bottom"/>
            <w:hideMark/>
          </w:tcPr>
          <w:p w14:paraId="33969DD8" w14:textId="77777777" w:rsidR="00027D91" w:rsidRPr="00625870" w:rsidRDefault="00013445">
            <w:pPr>
              <w:spacing w:after="0"/>
              <w:rPr>
                <w:rFonts w:ascii="Calibri" w:eastAsia="Times New Roman" w:hAnsi="Calibri" w:cs="Times New Roman"/>
                <w:color w:val="000000"/>
                <w:sz w:val="22"/>
                <w:szCs w:val="22"/>
              </w:rPr>
            </w:pPr>
          </w:p>
        </w:tc>
      </w:tr>
      <w:tr w:rsidR="000A42A9" w14:paraId="33969DE1" w14:textId="77777777">
        <w:trPr>
          <w:trHeight w:val="300"/>
        </w:trPr>
        <w:tc>
          <w:tcPr>
            <w:tcW w:w="1035" w:type="dxa"/>
            <w:tcBorders>
              <w:top w:val="nil"/>
              <w:left w:val="nil"/>
              <w:bottom w:val="nil"/>
              <w:right w:val="nil"/>
            </w:tcBorders>
            <w:shd w:val="clear" w:color="auto" w:fill="auto"/>
            <w:noWrap/>
            <w:vAlign w:val="bottom"/>
            <w:hideMark/>
          </w:tcPr>
          <w:p w14:paraId="33969DD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9DDB"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D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D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DDE"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D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E0" w14:textId="77777777" w:rsidR="00027D91" w:rsidRPr="00625870" w:rsidRDefault="00013445">
            <w:pPr>
              <w:spacing w:after="0"/>
              <w:rPr>
                <w:rFonts w:ascii="Times New Roman" w:eastAsia="Times New Roman" w:hAnsi="Times New Roman" w:cs="Times New Roman"/>
                <w:sz w:val="20"/>
              </w:rPr>
            </w:pPr>
          </w:p>
        </w:tc>
      </w:tr>
      <w:tr w:rsidR="000A42A9" w14:paraId="33969DE9" w14:textId="77777777">
        <w:trPr>
          <w:trHeight w:val="300"/>
        </w:trPr>
        <w:tc>
          <w:tcPr>
            <w:tcW w:w="1035" w:type="dxa"/>
            <w:tcBorders>
              <w:top w:val="nil"/>
              <w:left w:val="nil"/>
              <w:bottom w:val="nil"/>
              <w:right w:val="nil"/>
            </w:tcBorders>
            <w:shd w:val="clear" w:color="auto" w:fill="auto"/>
            <w:noWrap/>
            <w:vAlign w:val="bottom"/>
            <w:hideMark/>
          </w:tcPr>
          <w:p w14:paraId="33969DE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9DE3"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E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E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DE6"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E7"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E8" w14:textId="77777777" w:rsidR="00027D91" w:rsidRPr="00625870" w:rsidRDefault="00013445">
            <w:pPr>
              <w:spacing w:after="0"/>
              <w:rPr>
                <w:rFonts w:ascii="Times New Roman" w:eastAsia="Times New Roman" w:hAnsi="Times New Roman" w:cs="Times New Roman"/>
                <w:sz w:val="20"/>
              </w:rPr>
            </w:pPr>
          </w:p>
        </w:tc>
      </w:tr>
      <w:tr w:rsidR="000A42A9" w14:paraId="33969DF1" w14:textId="77777777">
        <w:trPr>
          <w:trHeight w:val="300"/>
        </w:trPr>
        <w:tc>
          <w:tcPr>
            <w:tcW w:w="1035" w:type="dxa"/>
            <w:tcBorders>
              <w:top w:val="nil"/>
              <w:left w:val="nil"/>
              <w:bottom w:val="nil"/>
              <w:right w:val="nil"/>
            </w:tcBorders>
            <w:shd w:val="clear" w:color="auto" w:fill="auto"/>
            <w:noWrap/>
            <w:vAlign w:val="bottom"/>
            <w:hideMark/>
          </w:tcPr>
          <w:p w14:paraId="33969DE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9DEB"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E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E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DEE"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E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F0" w14:textId="77777777" w:rsidR="00027D91" w:rsidRPr="00625870" w:rsidRDefault="00013445">
            <w:pPr>
              <w:spacing w:after="0"/>
              <w:rPr>
                <w:rFonts w:ascii="Times New Roman" w:eastAsia="Times New Roman" w:hAnsi="Times New Roman" w:cs="Times New Roman"/>
                <w:sz w:val="20"/>
              </w:rPr>
            </w:pPr>
          </w:p>
        </w:tc>
      </w:tr>
      <w:tr w:rsidR="000A42A9" w14:paraId="33969DF9" w14:textId="77777777">
        <w:trPr>
          <w:trHeight w:val="300"/>
        </w:trPr>
        <w:tc>
          <w:tcPr>
            <w:tcW w:w="1035" w:type="dxa"/>
            <w:tcBorders>
              <w:top w:val="nil"/>
              <w:left w:val="nil"/>
              <w:bottom w:val="nil"/>
              <w:right w:val="nil"/>
            </w:tcBorders>
            <w:shd w:val="clear" w:color="auto" w:fill="auto"/>
            <w:noWrap/>
            <w:vAlign w:val="bottom"/>
            <w:hideMark/>
          </w:tcPr>
          <w:p w14:paraId="33969DF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9DF3"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F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F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DF6"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F7"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DF8" w14:textId="77777777" w:rsidR="00027D91" w:rsidRPr="00625870" w:rsidRDefault="00013445">
            <w:pPr>
              <w:spacing w:after="0"/>
              <w:rPr>
                <w:rFonts w:ascii="Times New Roman" w:eastAsia="Times New Roman" w:hAnsi="Times New Roman" w:cs="Times New Roman"/>
                <w:sz w:val="20"/>
              </w:rPr>
            </w:pPr>
          </w:p>
        </w:tc>
      </w:tr>
      <w:tr w:rsidR="000A42A9" w14:paraId="33969E01" w14:textId="77777777">
        <w:trPr>
          <w:trHeight w:val="300"/>
        </w:trPr>
        <w:tc>
          <w:tcPr>
            <w:tcW w:w="1035" w:type="dxa"/>
            <w:tcBorders>
              <w:top w:val="nil"/>
              <w:left w:val="nil"/>
              <w:bottom w:val="nil"/>
              <w:right w:val="nil"/>
            </w:tcBorders>
            <w:shd w:val="clear" w:color="auto" w:fill="auto"/>
            <w:noWrap/>
            <w:vAlign w:val="bottom"/>
            <w:hideMark/>
          </w:tcPr>
          <w:p w14:paraId="33969DF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9DFB"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DF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DF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DFE"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DF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00" w14:textId="77777777" w:rsidR="00027D91" w:rsidRPr="00625870" w:rsidRDefault="00013445">
            <w:pPr>
              <w:spacing w:after="0"/>
              <w:rPr>
                <w:rFonts w:ascii="Times New Roman" w:eastAsia="Times New Roman" w:hAnsi="Times New Roman" w:cs="Times New Roman"/>
                <w:sz w:val="20"/>
              </w:rPr>
            </w:pPr>
          </w:p>
        </w:tc>
      </w:tr>
      <w:tr w:rsidR="000A42A9" w14:paraId="33969E09" w14:textId="77777777">
        <w:trPr>
          <w:trHeight w:val="300"/>
        </w:trPr>
        <w:tc>
          <w:tcPr>
            <w:tcW w:w="1035" w:type="dxa"/>
            <w:tcBorders>
              <w:top w:val="nil"/>
              <w:left w:val="nil"/>
              <w:bottom w:val="nil"/>
              <w:right w:val="nil"/>
            </w:tcBorders>
            <w:shd w:val="clear" w:color="auto" w:fill="auto"/>
            <w:noWrap/>
            <w:vAlign w:val="bottom"/>
            <w:hideMark/>
          </w:tcPr>
          <w:p w14:paraId="33969E0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9E03"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0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0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E06"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07"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08" w14:textId="77777777" w:rsidR="00027D91" w:rsidRPr="00625870" w:rsidRDefault="00013445">
            <w:pPr>
              <w:spacing w:after="0"/>
              <w:rPr>
                <w:rFonts w:ascii="Times New Roman" w:eastAsia="Times New Roman" w:hAnsi="Times New Roman" w:cs="Times New Roman"/>
                <w:sz w:val="20"/>
              </w:rPr>
            </w:pPr>
          </w:p>
        </w:tc>
      </w:tr>
      <w:tr w:rsidR="000A42A9" w14:paraId="33969E11" w14:textId="77777777">
        <w:trPr>
          <w:trHeight w:val="300"/>
        </w:trPr>
        <w:tc>
          <w:tcPr>
            <w:tcW w:w="1035" w:type="dxa"/>
            <w:tcBorders>
              <w:top w:val="nil"/>
              <w:left w:val="nil"/>
              <w:bottom w:val="nil"/>
              <w:right w:val="nil"/>
            </w:tcBorders>
            <w:shd w:val="clear" w:color="auto" w:fill="auto"/>
            <w:noWrap/>
            <w:vAlign w:val="bottom"/>
            <w:hideMark/>
          </w:tcPr>
          <w:p w14:paraId="33969E0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9E0B"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0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0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E0E"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0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10" w14:textId="77777777" w:rsidR="00027D91" w:rsidRPr="00625870" w:rsidRDefault="00013445">
            <w:pPr>
              <w:spacing w:after="0"/>
              <w:rPr>
                <w:rFonts w:ascii="Times New Roman" w:eastAsia="Times New Roman" w:hAnsi="Times New Roman" w:cs="Times New Roman"/>
                <w:sz w:val="20"/>
              </w:rPr>
            </w:pPr>
          </w:p>
        </w:tc>
      </w:tr>
      <w:tr w:rsidR="000A42A9" w14:paraId="33969E18" w14:textId="77777777">
        <w:trPr>
          <w:trHeight w:val="300"/>
        </w:trPr>
        <w:tc>
          <w:tcPr>
            <w:tcW w:w="2316" w:type="dxa"/>
            <w:gridSpan w:val="2"/>
            <w:tcBorders>
              <w:top w:val="nil"/>
              <w:left w:val="nil"/>
              <w:bottom w:val="nil"/>
              <w:right w:val="nil"/>
            </w:tcBorders>
            <w:shd w:val="clear" w:color="auto" w:fill="auto"/>
            <w:noWrap/>
            <w:vAlign w:val="bottom"/>
            <w:hideMark/>
          </w:tcPr>
          <w:p w14:paraId="33969E1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9E13"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1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E15"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16"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17" w14:textId="77777777" w:rsidR="00027D91" w:rsidRPr="00625870" w:rsidRDefault="00013445">
            <w:pPr>
              <w:spacing w:after="0"/>
              <w:rPr>
                <w:rFonts w:ascii="Times New Roman" w:eastAsia="Times New Roman" w:hAnsi="Times New Roman" w:cs="Times New Roman"/>
                <w:sz w:val="20"/>
              </w:rPr>
            </w:pPr>
          </w:p>
        </w:tc>
      </w:tr>
      <w:tr w:rsidR="000A42A9" w14:paraId="33969E20" w14:textId="77777777">
        <w:trPr>
          <w:trHeight w:val="300"/>
        </w:trPr>
        <w:tc>
          <w:tcPr>
            <w:tcW w:w="1035" w:type="dxa"/>
            <w:tcBorders>
              <w:top w:val="nil"/>
              <w:left w:val="nil"/>
              <w:bottom w:val="nil"/>
              <w:right w:val="nil"/>
            </w:tcBorders>
            <w:shd w:val="clear" w:color="auto" w:fill="auto"/>
            <w:noWrap/>
            <w:vAlign w:val="bottom"/>
            <w:hideMark/>
          </w:tcPr>
          <w:p w14:paraId="33969E19"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1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1B"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1C"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9E1D"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9E1E"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1F" w14:textId="77777777" w:rsidR="00027D91" w:rsidRPr="00625870" w:rsidRDefault="00013445">
            <w:pPr>
              <w:spacing w:after="0"/>
              <w:rPr>
                <w:rFonts w:ascii="Times New Roman" w:eastAsia="Times New Roman" w:hAnsi="Times New Roman" w:cs="Times New Roman"/>
                <w:sz w:val="20"/>
              </w:rPr>
            </w:pPr>
          </w:p>
        </w:tc>
      </w:tr>
      <w:tr w:rsidR="000A42A9" w14:paraId="33969E24" w14:textId="77777777">
        <w:trPr>
          <w:trHeight w:val="300"/>
        </w:trPr>
        <w:tc>
          <w:tcPr>
            <w:tcW w:w="1035" w:type="dxa"/>
            <w:tcBorders>
              <w:top w:val="nil"/>
              <w:left w:val="nil"/>
              <w:bottom w:val="nil"/>
              <w:right w:val="nil"/>
            </w:tcBorders>
            <w:shd w:val="clear" w:color="auto" w:fill="auto"/>
            <w:noWrap/>
            <w:vAlign w:val="bottom"/>
            <w:hideMark/>
          </w:tcPr>
          <w:p w14:paraId="33969E21" w14:textId="77777777" w:rsidR="00027D91" w:rsidRPr="00625870" w:rsidRDefault="00013445">
            <w:pPr>
              <w:spacing w:after="0"/>
              <w:rPr>
                <w:rFonts w:ascii="Times New Roman" w:eastAsia="Times New Roman" w:hAnsi="Times New Roman" w:cs="Times New Roman"/>
                <w:sz w:val="20"/>
              </w:rPr>
            </w:pPr>
          </w:p>
        </w:tc>
        <w:tc>
          <w:tcPr>
            <w:tcW w:w="5702" w:type="dxa"/>
            <w:gridSpan w:val="5"/>
            <w:tcBorders>
              <w:top w:val="nil"/>
              <w:left w:val="nil"/>
              <w:bottom w:val="nil"/>
              <w:right w:val="nil"/>
            </w:tcBorders>
            <w:shd w:val="clear" w:color="auto" w:fill="auto"/>
            <w:noWrap/>
            <w:vAlign w:val="bottom"/>
            <w:hideMark/>
          </w:tcPr>
          <w:p w14:paraId="33969E2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Άρθρο 13 ως έχει   ΔΕΚΤΟ ΚΑΤΑ ΠΛΕΙΟΨΗΦΙΑ</w:t>
            </w:r>
          </w:p>
        </w:tc>
        <w:tc>
          <w:tcPr>
            <w:tcW w:w="2050" w:type="dxa"/>
            <w:tcBorders>
              <w:top w:val="nil"/>
              <w:left w:val="nil"/>
              <w:bottom w:val="nil"/>
              <w:right w:val="nil"/>
            </w:tcBorders>
            <w:shd w:val="clear" w:color="auto" w:fill="auto"/>
            <w:noWrap/>
            <w:vAlign w:val="bottom"/>
            <w:hideMark/>
          </w:tcPr>
          <w:p w14:paraId="33969E23" w14:textId="77777777" w:rsidR="00027D91" w:rsidRPr="00625870" w:rsidRDefault="00013445">
            <w:pPr>
              <w:spacing w:after="0"/>
              <w:rPr>
                <w:rFonts w:ascii="Calibri" w:eastAsia="Times New Roman" w:hAnsi="Calibri" w:cs="Times New Roman"/>
                <w:color w:val="000000"/>
                <w:sz w:val="22"/>
                <w:szCs w:val="22"/>
              </w:rPr>
            </w:pPr>
          </w:p>
        </w:tc>
      </w:tr>
      <w:tr w:rsidR="000A42A9" w14:paraId="33969E2C" w14:textId="77777777">
        <w:trPr>
          <w:trHeight w:val="300"/>
        </w:trPr>
        <w:tc>
          <w:tcPr>
            <w:tcW w:w="1035" w:type="dxa"/>
            <w:tcBorders>
              <w:top w:val="nil"/>
              <w:left w:val="nil"/>
              <w:bottom w:val="nil"/>
              <w:right w:val="nil"/>
            </w:tcBorders>
            <w:shd w:val="clear" w:color="auto" w:fill="auto"/>
            <w:noWrap/>
            <w:vAlign w:val="bottom"/>
            <w:hideMark/>
          </w:tcPr>
          <w:p w14:paraId="33969E2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9E26"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27"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2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E29"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2A"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2B" w14:textId="77777777" w:rsidR="00027D91" w:rsidRPr="00625870" w:rsidRDefault="00013445">
            <w:pPr>
              <w:spacing w:after="0"/>
              <w:rPr>
                <w:rFonts w:ascii="Times New Roman" w:eastAsia="Times New Roman" w:hAnsi="Times New Roman" w:cs="Times New Roman"/>
                <w:sz w:val="20"/>
              </w:rPr>
            </w:pPr>
          </w:p>
        </w:tc>
      </w:tr>
      <w:tr w:rsidR="000A42A9" w14:paraId="33969E34" w14:textId="77777777">
        <w:trPr>
          <w:trHeight w:val="300"/>
        </w:trPr>
        <w:tc>
          <w:tcPr>
            <w:tcW w:w="1035" w:type="dxa"/>
            <w:tcBorders>
              <w:top w:val="nil"/>
              <w:left w:val="nil"/>
              <w:bottom w:val="nil"/>
              <w:right w:val="nil"/>
            </w:tcBorders>
            <w:shd w:val="clear" w:color="auto" w:fill="auto"/>
            <w:noWrap/>
            <w:vAlign w:val="bottom"/>
            <w:hideMark/>
          </w:tcPr>
          <w:p w14:paraId="33969E2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9E2E"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2F"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3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E31"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32"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33" w14:textId="77777777" w:rsidR="00027D91" w:rsidRPr="00625870" w:rsidRDefault="00013445">
            <w:pPr>
              <w:spacing w:after="0"/>
              <w:rPr>
                <w:rFonts w:ascii="Times New Roman" w:eastAsia="Times New Roman" w:hAnsi="Times New Roman" w:cs="Times New Roman"/>
                <w:sz w:val="20"/>
              </w:rPr>
            </w:pPr>
          </w:p>
        </w:tc>
      </w:tr>
      <w:tr w:rsidR="000A42A9" w14:paraId="33969E3C" w14:textId="77777777">
        <w:trPr>
          <w:trHeight w:val="300"/>
        </w:trPr>
        <w:tc>
          <w:tcPr>
            <w:tcW w:w="1035" w:type="dxa"/>
            <w:tcBorders>
              <w:top w:val="nil"/>
              <w:left w:val="nil"/>
              <w:bottom w:val="nil"/>
              <w:right w:val="nil"/>
            </w:tcBorders>
            <w:shd w:val="clear" w:color="auto" w:fill="auto"/>
            <w:noWrap/>
            <w:vAlign w:val="bottom"/>
            <w:hideMark/>
          </w:tcPr>
          <w:p w14:paraId="33969E3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9E36"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37"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3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E39"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3A"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3B" w14:textId="77777777" w:rsidR="00027D91" w:rsidRPr="00625870" w:rsidRDefault="00013445">
            <w:pPr>
              <w:spacing w:after="0"/>
              <w:rPr>
                <w:rFonts w:ascii="Times New Roman" w:eastAsia="Times New Roman" w:hAnsi="Times New Roman" w:cs="Times New Roman"/>
                <w:sz w:val="20"/>
              </w:rPr>
            </w:pPr>
          </w:p>
        </w:tc>
      </w:tr>
      <w:tr w:rsidR="000A42A9" w14:paraId="33969E44" w14:textId="77777777">
        <w:trPr>
          <w:trHeight w:val="300"/>
        </w:trPr>
        <w:tc>
          <w:tcPr>
            <w:tcW w:w="1035" w:type="dxa"/>
            <w:tcBorders>
              <w:top w:val="nil"/>
              <w:left w:val="nil"/>
              <w:bottom w:val="nil"/>
              <w:right w:val="nil"/>
            </w:tcBorders>
            <w:shd w:val="clear" w:color="auto" w:fill="auto"/>
            <w:noWrap/>
            <w:vAlign w:val="bottom"/>
            <w:hideMark/>
          </w:tcPr>
          <w:p w14:paraId="33969E3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9E3E"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3F"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4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E41"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42"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43" w14:textId="77777777" w:rsidR="00027D91" w:rsidRPr="00625870" w:rsidRDefault="00013445">
            <w:pPr>
              <w:spacing w:after="0"/>
              <w:rPr>
                <w:rFonts w:ascii="Times New Roman" w:eastAsia="Times New Roman" w:hAnsi="Times New Roman" w:cs="Times New Roman"/>
                <w:sz w:val="20"/>
              </w:rPr>
            </w:pPr>
          </w:p>
        </w:tc>
      </w:tr>
      <w:tr w:rsidR="000A42A9" w14:paraId="33969E4C" w14:textId="77777777">
        <w:trPr>
          <w:trHeight w:val="300"/>
        </w:trPr>
        <w:tc>
          <w:tcPr>
            <w:tcW w:w="1035" w:type="dxa"/>
            <w:tcBorders>
              <w:top w:val="nil"/>
              <w:left w:val="nil"/>
              <w:bottom w:val="nil"/>
              <w:right w:val="nil"/>
            </w:tcBorders>
            <w:shd w:val="clear" w:color="auto" w:fill="auto"/>
            <w:noWrap/>
            <w:vAlign w:val="bottom"/>
            <w:hideMark/>
          </w:tcPr>
          <w:p w14:paraId="33969E4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9E46"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47"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4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E49"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4A"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4B" w14:textId="77777777" w:rsidR="00027D91" w:rsidRPr="00625870" w:rsidRDefault="00013445">
            <w:pPr>
              <w:spacing w:after="0"/>
              <w:rPr>
                <w:rFonts w:ascii="Times New Roman" w:eastAsia="Times New Roman" w:hAnsi="Times New Roman" w:cs="Times New Roman"/>
                <w:sz w:val="20"/>
              </w:rPr>
            </w:pPr>
          </w:p>
        </w:tc>
      </w:tr>
      <w:tr w:rsidR="000A42A9" w14:paraId="33969E54" w14:textId="77777777">
        <w:trPr>
          <w:trHeight w:val="300"/>
        </w:trPr>
        <w:tc>
          <w:tcPr>
            <w:tcW w:w="1035" w:type="dxa"/>
            <w:tcBorders>
              <w:top w:val="nil"/>
              <w:left w:val="nil"/>
              <w:bottom w:val="nil"/>
              <w:right w:val="nil"/>
            </w:tcBorders>
            <w:shd w:val="clear" w:color="auto" w:fill="auto"/>
            <w:noWrap/>
            <w:vAlign w:val="bottom"/>
            <w:hideMark/>
          </w:tcPr>
          <w:p w14:paraId="33969E4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9E4E"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4F"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5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E51"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52"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53" w14:textId="77777777" w:rsidR="00027D91" w:rsidRPr="00625870" w:rsidRDefault="00013445">
            <w:pPr>
              <w:spacing w:after="0"/>
              <w:rPr>
                <w:rFonts w:ascii="Times New Roman" w:eastAsia="Times New Roman" w:hAnsi="Times New Roman" w:cs="Times New Roman"/>
                <w:sz w:val="20"/>
              </w:rPr>
            </w:pPr>
          </w:p>
        </w:tc>
      </w:tr>
      <w:tr w:rsidR="000A42A9" w14:paraId="33969E5C" w14:textId="77777777">
        <w:trPr>
          <w:trHeight w:val="300"/>
        </w:trPr>
        <w:tc>
          <w:tcPr>
            <w:tcW w:w="1035" w:type="dxa"/>
            <w:tcBorders>
              <w:top w:val="nil"/>
              <w:left w:val="nil"/>
              <w:bottom w:val="nil"/>
              <w:right w:val="nil"/>
            </w:tcBorders>
            <w:shd w:val="clear" w:color="auto" w:fill="auto"/>
            <w:noWrap/>
            <w:vAlign w:val="bottom"/>
            <w:hideMark/>
          </w:tcPr>
          <w:p w14:paraId="33969E5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9E56"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57"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5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E59"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5A"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5B" w14:textId="77777777" w:rsidR="00027D91" w:rsidRPr="00625870" w:rsidRDefault="00013445">
            <w:pPr>
              <w:spacing w:after="0"/>
              <w:rPr>
                <w:rFonts w:ascii="Times New Roman" w:eastAsia="Times New Roman" w:hAnsi="Times New Roman" w:cs="Times New Roman"/>
                <w:sz w:val="20"/>
              </w:rPr>
            </w:pPr>
          </w:p>
        </w:tc>
      </w:tr>
      <w:tr w:rsidR="000A42A9" w14:paraId="33969E63" w14:textId="77777777">
        <w:trPr>
          <w:trHeight w:val="300"/>
        </w:trPr>
        <w:tc>
          <w:tcPr>
            <w:tcW w:w="2316" w:type="dxa"/>
            <w:gridSpan w:val="2"/>
            <w:tcBorders>
              <w:top w:val="nil"/>
              <w:left w:val="nil"/>
              <w:bottom w:val="nil"/>
              <w:right w:val="nil"/>
            </w:tcBorders>
            <w:shd w:val="clear" w:color="auto" w:fill="auto"/>
            <w:noWrap/>
            <w:vAlign w:val="bottom"/>
            <w:hideMark/>
          </w:tcPr>
          <w:p w14:paraId="33969E5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9E5E"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5F"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E60"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61"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62" w14:textId="77777777" w:rsidR="00027D91" w:rsidRPr="00625870" w:rsidRDefault="00013445">
            <w:pPr>
              <w:spacing w:after="0"/>
              <w:rPr>
                <w:rFonts w:ascii="Times New Roman" w:eastAsia="Times New Roman" w:hAnsi="Times New Roman" w:cs="Times New Roman"/>
                <w:sz w:val="20"/>
              </w:rPr>
            </w:pPr>
          </w:p>
        </w:tc>
      </w:tr>
      <w:tr w:rsidR="000A42A9" w14:paraId="33969E6B" w14:textId="77777777">
        <w:trPr>
          <w:trHeight w:val="300"/>
        </w:trPr>
        <w:tc>
          <w:tcPr>
            <w:tcW w:w="1035" w:type="dxa"/>
            <w:tcBorders>
              <w:top w:val="nil"/>
              <w:left w:val="nil"/>
              <w:bottom w:val="nil"/>
              <w:right w:val="nil"/>
            </w:tcBorders>
            <w:shd w:val="clear" w:color="auto" w:fill="auto"/>
            <w:noWrap/>
            <w:vAlign w:val="bottom"/>
            <w:hideMark/>
          </w:tcPr>
          <w:p w14:paraId="33969E6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65"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66"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67"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9E68"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9E69"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6A" w14:textId="77777777" w:rsidR="00027D91" w:rsidRPr="00625870" w:rsidRDefault="00013445">
            <w:pPr>
              <w:spacing w:after="0"/>
              <w:rPr>
                <w:rFonts w:ascii="Times New Roman" w:eastAsia="Times New Roman" w:hAnsi="Times New Roman" w:cs="Times New Roman"/>
                <w:sz w:val="20"/>
              </w:rPr>
            </w:pPr>
          </w:p>
        </w:tc>
      </w:tr>
      <w:tr w:rsidR="000A42A9" w14:paraId="33969E6F" w14:textId="77777777">
        <w:trPr>
          <w:trHeight w:val="300"/>
        </w:trPr>
        <w:tc>
          <w:tcPr>
            <w:tcW w:w="1035" w:type="dxa"/>
            <w:tcBorders>
              <w:top w:val="nil"/>
              <w:left w:val="nil"/>
              <w:bottom w:val="nil"/>
              <w:right w:val="nil"/>
            </w:tcBorders>
            <w:shd w:val="clear" w:color="auto" w:fill="auto"/>
            <w:noWrap/>
            <w:vAlign w:val="bottom"/>
            <w:hideMark/>
          </w:tcPr>
          <w:p w14:paraId="33969E6C" w14:textId="77777777" w:rsidR="00027D91" w:rsidRPr="00625870" w:rsidRDefault="00013445">
            <w:pPr>
              <w:spacing w:after="0"/>
              <w:rPr>
                <w:rFonts w:ascii="Times New Roman" w:eastAsia="Times New Roman" w:hAnsi="Times New Roman" w:cs="Times New Roman"/>
                <w:sz w:val="20"/>
              </w:rPr>
            </w:pPr>
          </w:p>
        </w:tc>
        <w:tc>
          <w:tcPr>
            <w:tcW w:w="5702" w:type="dxa"/>
            <w:gridSpan w:val="5"/>
            <w:tcBorders>
              <w:top w:val="nil"/>
              <w:left w:val="nil"/>
              <w:bottom w:val="nil"/>
              <w:right w:val="nil"/>
            </w:tcBorders>
            <w:shd w:val="clear" w:color="auto" w:fill="auto"/>
            <w:noWrap/>
            <w:vAlign w:val="bottom"/>
            <w:hideMark/>
          </w:tcPr>
          <w:p w14:paraId="33969E6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Άρθρο 14 ως έχει   ΔΕΚΤΟ ΚΑΤΑ ΠΛΕΙΟΨΗΦΙΑ</w:t>
            </w:r>
          </w:p>
        </w:tc>
        <w:tc>
          <w:tcPr>
            <w:tcW w:w="2050" w:type="dxa"/>
            <w:tcBorders>
              <w:top w:val="nil"/>
              <w:left w:val="nil"/>
              <w:bottom w:val="nil"/>
              <w:right w:val="nil"/>
            </w:tcBorders>
            <w:shd w:val="clear" w:color="auto" w:fill="auto"/>
            <w:noWrap/>
            <w:vAlign w:val="bottom"/>
            <w:hideMark/>
          </w:tcPr>
          <w:p w14:paraId="33969E6E" w14:textId="77777777" w:rsidR="00027D91" w:rsidRPr="00625870" w:rsidRDefault="00013445">
            <w:pPr>
              <w:spacing w:after="0"/>
              <w:rPr>
                <w:rFonts w:ascii="Calibri" w:eastAsia="Times New Roman" w:hAnsi="Calibri" w:cs="Times New Roman"/>
                <w:color w:val="000000"/>
                <w:sz w:val="22"/>
                <w:szCs w:val="22"/>
              </w:rPr>
            </w:pPr>
          </w:p>
        </w:tc>
      </w:tr>
      <w:tr w:rsidR="000A42A9" w14:paraId="33969E77" w14:textId="77777777">
        <w:trPr>
          <w:trHeight w:val="300"/>
        </w:trPr>
        <w:tc>
          <w:tcPr>
            <w:tcW w:w="1035" w:type="dxa"/>
            <w:tcBorders>
              <w:top w:val="nil"/>
              <w:left w:val="nil"/>
              <w:bottom w:val="nil"/>
              <w:right w:val="nil"/>
            </w:tcBorders>
            <w:shd w:val="clear" w:color="auto" w:fill="auto"/>
            <w:noWrap/>
            <w:vAlign w:val="bottom"/>
            <w:hideMark/>
          </w:tcPr>
          <w:p w14:paraId="33969E7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9E7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7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7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E7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7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76" w14:textId="77777777" w:rsidR="00027D91" w:rsidRPr="00625870" w:rsidRDefault="00013445">
            <w:pPr>
              <w:spacing w:after="0"/>
              <w:rPr>
                <w:rFonts w:ascii="Times New Roman" w:eastAsia="Times New Roman" w:hAnsi="Times New Roman" w:cs="Times New Roman"/>
                <w:sz w:val="20"/>
              </w:rPr>
            </w:pPr>
          </w:p>
        </w:tc>
      </w:tr>
      <w:tr w:rsidR="000A42A9" w14:paraId="33969E7F" w14:textId="77777777">
        <w:trPr>
          <w:trHeight w:val="300"/>
        </w:trPr>
        <w:tc>
          <w:tcPr>
            <w:tcW w:w="1035" w:type="dxa"/>
            <w:tcBorders>
              <w:top w:val="nil"/>
              <w:left w:val="nil"/>
              <w:bottom w:val="nil"/>
              <w:right w:val="nil"/>
            </w:tcBorders>
            <w:shd w:val="clear" w:color="auto" w:fill="auto"/>
            <w:noWrap/>
            <w:vAlign w:val="bottom"/>
            <w:hideMark/>
          </w:tcPr>
          <w:p w14:paraId="33969E7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9E7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7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7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E7C"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7D"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7E" w14:textId="77777777" w:rsidR="00027D91" w:rsidRPr="00625870" w:rsidRDefault="00013445">
            <w:pPr>
              <w:spacing w:after="0"/>
              <w:rPr>
                <w:rFonts w:ascii="Times New Roman" w:eastAsia="Times New Roman" w:hAnsi="Times New Roman" w:cs="Times New Roman"/>
                <w:sz w:val="20"/>
              </w:rPr>
            </w:pPr>
          </w:p>
        </w:tc>
      </w:tr>
      <w:tr w:rsidR="000A42A9" w14:paraId="33969E87" w14:textId="77777777">
        <w:trPr>
          <w:trHeight w:val="300"/>
        </w:trPr>
        <w:tc>
          <w:tcPr>
            <w:tcW w:w="1035" w:type="dxa"/>
            <w:tcBorders>
              <w:top w:val="nil"/>
              <w:left w:val="nil"/>
              <w:bottom w:val="nil"/>
              <w:right w:val="nil"/>
            </w:tcBorders>
            <w:shd w:val="clear" w:color="auto" w:fill="auto"/>
            <w:noWrap/>
            <w:vAlign w:val="bottom"/>
            <w:hideMark/>
          </w:tcPr>
          <w:p w14:paraId="33969E8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9E8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8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8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E8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8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86" w14:textId="77777777" w:rsidR="00027D91" w:rsidRPr="00625870" w:rsidRDefault="00013445">
            <w:pPr>
              <w:spacing w:after="0"/>
              <w:rPr>
                <w:rFonts w:ascii="Times New Roman" w:eastAsia="Times New Roman" w:hAnsi="Times New Roman" w:cs="Times New Roman"/>
                <w:sz w:val="20"/>
              </w:rPr>
            </w:pPr>
          </w:p>
        </w:tc>
      </w:tr>
      <w:tr w:rsidR="000A42A9" w14:paraId="33969E8F" w14:textId="77777777">
        <w:trPr>
          <w:trHeight w:val="300"/>
        </w:trPr>
        <w:tc>
          <w:tcPr>
            <w:tcW w:w="1035" w:type="dxa"/>
            <w:tcBorders>
              <w:top w:val="nil"/>
              <w:left w:val="nil"/>
              <w:bottom w:val="nil"/>
              <w:right w:val="nil"/>
            </w:tcBorders>
            <w:shd w:val="clear" w:color="auto" w:fill="auto"/>
            <w:noWrap/>
            <w:vAlign w:val="bottom"/>
            <w:hideMark/>
          </w:tcPr>
          <w:p w14:paraId="33969E8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9E8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8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8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E8C"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8D"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8E" w14:textId="77777777" w:rsidR="00027D91" w:rsidRPr="00625870" w:rsidRDefault="00013445">
            <w:pPr>
              <w:spacing w:after="0"/>
              <w:rPr>
                <w:rFonts w:ascii="Times New Roman" w:eastAsia="Times New Roman" w:hAnsi="Times New Roman" w:cs="Times New Roman"/>
                <w:sz w:val="20"/>
              </w:rPr>
            </w:pPr>
          </w:p>
        </w:tc>
      </w:tr>
      <w:tr w:rsidR="000A42A9" w14:paraId="33969E97" w14:textId="77777777">
        <w:trPr>
          <w:trHeight w:val="300"/>
        </w:trPr>
        <w:tc>
          <w:tcPr>
            <w:tcW w:w="1035" w:type="dxa"/>
            <w:tcBorders>
              <w:top w:val="nil"/>
              <w:left w:val="nil"/>
              <w:bottom w:val="nil"/>
              <w:right w:val="nil"/>
            </w:tcBorders>
            <w:shd w:val="clear" w:color="auto" w:fill="auto"/>
            <w:noWrap/>
            <w:vAlign w:val="bottom"/>
            <w:hideMark/>
          </w:tcPr>
          <w:p w14:paraId="33969E9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9E9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9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9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E9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9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96" w14:textId="77777777" w:rsidR="00027D91" w:rsidRPr="00625870" w:rsidRDefault="00013445">
            <w:pPr>
              <w:spacing w:after="0"/>
              <w:rPr>
                <w:rFonts w:ascii="Times New Roman" w:eastAsia="Times New Roman" w:hAnsi="Times New Roman" w:cs="Times New Roman"/>
                <w:sz w:val="20"/>
              </w:rPr>
            </w:pPr>
          </w:p>
        </w:tc>
      </w:tr>
      <w:tr w:rsidR="000A42A9" w14:paraId="33969E9F" w14:textId="77777777">
        <w:trPr>
          <w:trHeight w:val="300"/>
        </w:trPr>
        <w:tc>
          <w:tcPr>
            <w:tcW w:w="1035" w:type="dxa"/>
            <w:tcBorders>
              <w:top w:val="nil"/>
              <w:left w:val="nil"/>
              <w:bottom w:val="nil"/>
              <w:right w:val="nil"/>
            </w:tcBorders>
            <w:shd w:val="clear" w:color="auto" w:fill="auto"/>
            <w:noWrap/>
            <w:vAlign w:val="bottom"/>
            <w:hideMark/>
          </w:tcPr>
          <w:p w14:paraId="33969E9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9E9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9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9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E9C"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9D"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9E" w14:textId="77777777" w:rsidR="00027D91" w:rsidRPr="00625870" w:rsidRDefault="00013445">
            <w:pPr>
              <w:spacing w:after="0"/>
              <w:rPr>
                <w:rFonts w:ascii="Times New Roman" w:eastAsia="Times New Roman" w:hAnsi="Times New Roman" w:cs="Times New Roman"/>
                <w:sz w:val="20"/>
              </w:rPr>
            </w:pPr>
          </w:p>
        </w:tc>
      </w:tr>
      <w:tr w:rsidR="000A42A9" w14:paraId="33969EA7" w14:textId="77777777">
        <w:trPr>
          <w:trHeight w:val="300"/>
        </w:trPr>
        <w:tc>
          <w:tcPr>
            <w:tcW w:w="1035" w:type="dxa"/>
            <w:tcBorders>
              <w:top w:val="nil"/>
              <w:left w:val="nil"/>
              <w:bottom w:val="nil"/>
              <w:right w:val="nil"/>
            </w:tcBorders>
            <w:shd w:val="clear" w:color="auto" w:fill="auto"/>
            <w:noWrap/>
            <w:vAlign w:val="bottom"/>
            <w:hideMark/>
          </w:tcPr>
          <w:p w14:paraId="33969EA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9EA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A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A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EA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A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A6" w14:textId="77777777" w:rsidR="00027D91" w:rsidRPr="00625870" w:rsidRDefault="00013445">
            <w:pPr>
              <w:spacing w:after="0"/>
              <w:rPr>
                <w:rFonts w:ascii="Times New Roman" w:eastAsia="Times New Roman" w:hAnsi="Times New Roman" w:cs="Times New Roman"/>
                <w:sz w:val="20"/>
              </w:rPr>
            </w:pPr>
          </w:p>
        </w:tc>
      </w:tr>
      <w:tr w:rsidR="000A42A9" w14:paraId="33969EAE" w14:textId="77777777">
        <w:trPr>
          <w:trHeight w:val="300"/>
        </w:trPr>
        <w:tc>
          <w:tcPr>
            <w:tcW w:w="2316" w:type="dxa"/>
            <w:gridSpan w:val="2"/>
            <w:tcBorders>
              <w:top w:val="nil"/>
              <w:left w:val="nil"/>
              <w:bottom w:val="nil"/>
              <w:right w:val="nil"/>
            </w:tcBorders>
            <w:shd w:val="clear" w:color="auto" w:fill="auto"/>
            <w:noWrap/>
            <w:vAlign w:val="bottom"/>
            <w:hideMark/>
          </w:tcPr>
          <w:p w14:paraId="33969EA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9EA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A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EAB"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AC"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AD" w14:textId="77777777" w:rsidR="00027D91" w:rsidRPr="00625870" w:rsidRDefault="00013445">
            <w:pPr>
              <w:spacing w:after="0"/>
              <w:rPr>
                <w:rFonts w:ascii="Times New Roman" w:eastAsia="Times New Roman" w:hAnsi="Times New Roman" w:cs="Times New Roman"/>
                <w:sz w:val="20"/>
              </w:rPr>
            </w:pPr>
          </w:p>
        </w:tc>
      </w:tr>
      <w:tr w:rsidR="000A42A9" w14:paraId="33969EB6" w14:textId="77777777">
        <w:trPr>
          <w:trHeight w:val="300"/>
        </w:trPr>
        <w:tc>
          <w:tcPr>
            <w:tcW w:w="1035" w:type="dxa"/>
            <w:tcBorders>
              <w:top w:val="nil"/>
              <w:left w:val="nil"/>
              <w:bottom w:val="nil"/>
              <w:right w:val="nil"/>
            </w:tcBorders>
            <w:shd w:val="clear" w:color="auto" w:fill="auto"/>
            <w:noWrap/>
            <w:vAlign w:val="bottom"/>
            <w:hideMark/>
          </w:tcPr>
          <w:p w14:paraId="33969EAF"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B0"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B1"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B2"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9EB3"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9EB4"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B5" w14:textId="77777777" w:rsidR="00027D91" w:rsidRPr="00625870" w:rsidRDefault="00013445">
            <w:pPr>
              <w:spacing w:after="0"/>
              <w:rPr>
                <w:rFonts w:ascii="Times New Roman" w:eastAsia="Times New Roman" w:hAnsi="Times New Roman" w:cs="Times New Roman"/>
                <w:sz w:val="20"/>
              </w:rPr>
            </w:pPr>
          </w:p>
        </w:tc>
      </w:tr>
      <w:tr w:rsidR="000A42A9" w14:paraId="33969EBA" w14:textId="77777777">
        <w:trPr>
          <w:trHeight w:val="300"/>
        </w:trPr>
        <w:tc>
          <w:tcPr>
            <w:tcW w:w="1035" w:type="dxa"/>
            <w:tcBorders>
              <w:top w:val="nil"/>
              <w:left w:val="nil"/>
              <w:bottom w:val="nil"/>
              <w:right w:val="nil"/>
            </w:tcBorders>
            <w:shd w:val="clear" w:color="auto" w:fill="auto"/>
            <w:noWrap/>
            <w:vAlign w:val="bottom"/>
            <w:hideMark/>
          </w:tcPr>
          <w:p w14:paraId="33969EB7" w14:textId="77777777" w:rsidR="00027D91" w:rsidRPr="00625870" w:rsidRDefault="00013445">
            <w:pPr>
              <w:spacing w:after="0"/>
              <w:rPr>
                <w:rFonts w:ascii="Times New Roman" w:eastAsia="Times New Roman" w:hAnsi="Times New Roman" w:cs="Times New Roman"/>
                <w:sz w:val="20"/>
              </w:rPr>
            </w:pPr>
          </w:p>
        </w:tc>
        <w:tc>
          <w:tcPr>
            <w:tcW w:w="5702" w:type="dxa"/>
            <w:gridSpan w:val="5"/>
            <w:tcBorders>
              <w:top w:val="nil"/>
              <w:left w:val="nil"/>
              <w:bottom w:val="nil"/>
              <w:right w:val="nil"/>
            </w:tcBorders>
            <w:shd w:val="clear" w:color="auto" w:fill="auto"/>
            <w:noWrap/>
            <w:vAlign w:val="bottom"/>
            <w:hideMark/>
          </w:tcPr>
          <w:p w14:paraId="33969EB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Άρθρο 15 ως έχει   ΔΕΚΤΟ ΚΑΤΑ ΠΛΕΙΟΨΗΦΙΑ</w:t>
            </w:r>
          </w:p>
        </w:tc>
        <w:tc>
          <w:tcPr>
            <w:tcW w:w="2050" w:type="dxa"/>
            <w:tcBorders>
              <w:top w:val="nil"/>
              <w:left w:val="nil"/>
              <w:bottom w:val="nil"/>
              <w:right w:val="nil"/>
            </w:tcBorders>
            <w:shd w:val="clear" w:color="auto" w:fill="auto"/>
            <w:noWrap/>
            <w:vAlign w:val="bottom"/>
            <w:hideMark/>
          </w:tcPr>
          <w:p w14:paraId="33969EB9" w14:textId="77777777" w:rsidR="00027D91" w:rsidRPr="00625870" w:rsidRDefault="00013445">
            <w:pPr>
              <w:spacing w:after="0"/>
              <w:rPr>
                <w:rFonts w:ascii="Calibri" w:eastAsia="Times New Roman" w:hAnsi="Calibri" w:cs="Times New Roman"/>
                <w:color w:val="000000"/>
                <w:sz w:val="22"/>
                <w:szCs w:val="22"/>
              </w:rPr>
            </w:pPr>
          </w:p>
        </w:tc>
      </w:tr>
      <w:tr w:rsidR="000A42A9" w14:paraId="33969EC2" w14:textId="77777777">
        <w:trPr>
          <w:trHeight w:val="300"/>
        </w:trPr>
        <w:tc>
          <w:tcPr>
            <w:tcW w:w="1035" w:type="dxa"/>
            <w:tcBorders>
              <w:top w:val="nil"/>
              <w:left w:val="nil"/>
              <w:bottom w:val="nil"/>
              <w:right w:val="nil"/>
            </w:tcBorders>
            <w:shd w:val="clear" w:color="auto" w:fill="auto"/>
            <w:noWrap/>
            <w:vAlign w:val="bottom"/>
            <w:hideMark/>
          </w:tcPr>
          <w:p w14:paraId="33969EB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9EBC"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BD"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B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EBF"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C0"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C1" w14:textId="77777777" w:rsidR="00027D91" w:rsidRPr="00625870" w:rsidRDefault="00013445">
            <w:pPr>
              <w:spacing w:after="0"/>
              <w:rPr>
                <w:rFonts w:ascii="Times New Roman" w:eastAsia="Times New Roman" w:hAnsi="Times New Roman" w:cs="Times New Roman"/>
                <w:sz w:val="20"/>
              </w:rPr>
            </w:pPr>
          </w:p>
        </w:tc>
      </w:tr>
      <w:tr w:rsidR="000A42A9" w14:paraId="33969ECA" w14:textId="77777777">
        <w:trPr>
          <w:trHeight w:val="300"/>
        </w:trPr>
        <w:tc>
          <w:tcPr>
            <w:tcW w:w="1035" w:type="dxa"/>
            <w:tcBorders>
              <w:top w:val="nil"/>
              <w:left w:val="nil"/>
              <w:bottom w:val="nil"/>
              <w:right w:val="nil"/>
            </w:tcBorders>
            <w:shd w:val="clear" w:color="auto" w:fill="auto"/>
            <w:noWrap/>
            <w:vAlign w:val="bottom"/>
            <w:hideMark/>
          </w:tcPr>
          <w:p w14:paraId="33969EC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9EC4"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C5"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C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EC7"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C8"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C9" w14:textId="77777777" w:rsidR="00027D91" w:rsidRPr="00625870" w:rsidRDefault="00013445">
            <w:pPr>
              <w:spacing w:after="0"/>
              <w:rPr>
                <w:rFonts w:ascii="Times New Roman" w:eastAsia="Times New Roman" w:hAnsi="Times New Roman" w:cs="Times New Roman"/>
                <w:sz w:val="20"/>
              </w:rPr>
            </w:pPr>
          </w:p>
        </w:tc>
      </w:tr>
      <w:tr w:rsidR="000A42A9" w14:paraId="33969ED2" w14:textId="77777777">
        <w:trPr>
          <w:trHeight w:val="300"/>
        </w:trPr>
        <w:tc>
          <w:tcPr>
            <w:tcW w:w="1035" w:type="dxa"/>
            <w:tcBorders>
              <w:top w:val="nil"/>
              <w:left w:val="nil"/>
              <w:bottom w:val="nil"/>
              <w:right w:val="nil"/>
            </w:tcBorders>
            <w:shd w:val="clear" w:color="auto" w:fill="auto"/>
            <w:noWrap/>
            <w:vAlign w:val="bottom"/>
            <w:hideMark/>
          </w:tcPr>
          <w:p w14:paraId="33969EC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9ECC"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CD"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C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ECF"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D0"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D1" w14:textId="77777777" w:rsidR="00027D91" w:rsidRPr="00625870" w:rsidRDefault="00013445">
            <w:pPr>
              <w:spacing w:after="0"/>
              <w:rPr>
                <w:rFonts w:ascii="Times New Roman" w:eastAsia="Times New Roman" w:hAnsi="Times New Roman" w:cs="Times New Roman"/>
                <w:sz w:val="20"/>
              </w:rPr>
            </w:pPr>
          </w:p>
        </w:tc>
      </w:tr>
      <w:tr w:rsidR="000A42A9" w14:paraId="33969EDA" w14:textId="77777777">
        <w:trPr>
          <w:trHeight w:val="300"/>
        </w:trPr>
        <w:tc>
          <w:tcPr>
            <w:tcW w:w="1035" w:type="dxa"/>
            <w:tcBorders>
              <w:top w:val="nil"/>
              <w:left w:val="nil"/>
              <w:bottom w:val="nil"/>
              <w:right w:val="nil"/>
            </w:tcBorders>
            <w:shd w:val="clear" w:color="auto" w:fill="auto"/>
            <w:noWrap/>
            <w:vAlign w:val="bottom"/>
            <w:hideMark/>
          </w:tcPr>
          <w:p w14:paraId="33969ED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9ED4"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D5"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D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ED7"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D8"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D9" w14:textId="77777777" w:rsidR="00027D91" w:rsidRPr="00625870" w:rsidRDefault="00013445">
            <w:pPr>
              <w:spacing w:after="0"/>
              <w:rPr>
                <w:rFonts w:ascii="Times New Roman" w:eastAsia="Times New Roman" w:hAnsi="Times New Roman" w:cs="Times New Roman"/>
                <w:sz w:val="20"/>
              </w:rPr>
            </w:pPr>
          </w:p>
        </w:tc>
      </w:tr>
      <w:tr w:rsidR="000A42A9" w14:paraId="33969EE2" w14:textId="77777777">
        <w:trPr>
          <w:trHeight w:val="300"/>
        </w:trPr>
        <w:tc>
          <w:tcPr>
            <w:tcW w:w="1035" w:type="dxa"/>
            <w:tcBorders>
              <w:top w:val="nil"/>
              <w:left w:val="nil"/>
              <w:bottom w:val="nil"/>
              <w:right w:val="nil"/>
            </w:tcBorders>
            <w:shd w:val="clear" w:color="auto" w:fill="auto"/>
            <w:noWrap/>
            <w:vAlign w:val="bottom"/>
            <w:hideMark/>
          </w:tcPr>
          <w:p w14:paraId="33969ED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9EDC"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DD"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D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EDF"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E0"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E1" w14:textId="77777777" w:rsidR="00027D91" w:rsidRPr="00625870" w:rsidRDefault="00013445">
            <w:pPr>
              <w:spacing w:after="0"/>
              <w:rPr>
                <w:rFonts w:ascii="Times New Roman" w:eastAsia="Times New Roman" w:hAnsi="Times New Roman" w:cs="Times New Roman"/>
                <w:sz w:val="20"/>
              </w:rPr>
            </w:pPr>
          </w:p>
        </w:tc>
      </w:tr>
      <w:tr w:rsidR="000A42A9" w14:paraId="33969EEA" w14:textId="77777777">
        <w:trPr>
          <w:trHeight w:val="300"/>
        </w:trPr>
        <w:tc>
          <w:tcPr>
            <w:tcW w:w="1035" w:type="dxa"/>
            <w:tcBorders>
              <w:top w:val="nil"/>
              <w:left w:val="nil"/>
              <w:bottom w:val="nil"/>
              <w:right w:val="nil"/>
            </w:tcBorders>
            <w:shd w:val="clear" w:color="auto" w:fill="auto"/>
            <w:noWrap/>
            <w:vAlign w:val="bottom"/>
            <w:hideMark/>
          </w:tcPr>
          <w:p w14:paraId="33969EE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9EE4"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E5"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E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EE7"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E8"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E9" w14:textId="77777777" w:rsidR="00027D91" w:rsidRPr="00625870" w:rsidRDefault="00013445">
            <w:pPr>
              <w:spacing w:after="0"/>
              <w:rPr>
                <w:rFonts w:ascii="Times New Roman" w:eastAsia="Times New Roman" w:hAnsi="Times New Roman" w:cs="Times New Roman"/>
                <w:sz w:val="20"/>
              </w:rPr>
            </w:pPr>
          </w:p>
        </w:tc>
      </w:tr>
      <w:tr w:rsidR="000A42A9" w14:paraId="33969EF2" w14:textId="77777777">
        <w:trPr>
          <w:trHeight w:val="300"/>
        </w:trPr>
        <w:tc>
          <w:tcPr>
            <w:tcW w:w="1035" w:type="dxa"/>
            <w:tcBorders>
              <w:top w:val="nil"/>
              <w:left w:val="nil"/>
              <w:bottom w:val="nil"/>
              <w:right w:val="nil"/>
            </w:tcBorders>
            <w:shd w:val="clear" w:color="auto" w:fill="auto"/>
            <w:noWrap/>
            <w:vAlign w:val="bottom"/>
            <w:hideMark/>
          </w:tcPr>
          <w:p w14:paraId="33969EE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9EEC"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ED"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E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EEF"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F0"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F1" w14:textId="77777777" w:rsidR="00027D91" w:rsidRPr="00625870" w:rsidRDefault="00013445">
            <w:pPr>
              <w:spacing w:after="0"/>
              <w:rPr>
                <w:rFonts w:ascii="Times New Roman" w:eastAsia="Times New Roman" w:hAnsi="Times New Roman" w:cs="Times New Roman"/>
                <w:sz w:val="20"/>
              </w:rPr>
            </w:pPr>
          </w:p>
        </w:tc>
      </w:tr>
      <w:tr w:rsidR="000A42A9" w14:paraId="33969EF9" w14:textId="77777777">
        <w:trPr>
          <w:trHeight w:val="300"/>
        </w:trPr>
        <w:tc>
          <w:tcPr>
            <w:tcW w:w="2316" w:type="dxa"/>
            <w:gridSpan w:val="2"/>
            <w:tcBorders>
              <w:top w:val="nil"/>
              <w:left w:val="nil"/>
              <w:bottom w:val="nil"/>
              <w:right w:val="nil"/>
            </w:tcBorders>
            <w:shd w:val="clear" w:color="auto" w:fill="auto"/>
            <w:noWrap/>
            <w:vAlign w:val="bottom"/>
            <w:hideMark/>
          </w:tcPr>
          <w:p w14:paraId="33969EF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9EF4"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EF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EF6"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EF7"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EF8" w14:textId="77777777" w:rsidR="00027D91" w:rsidRPr="00625870" w:rsidRDefault="00013445">
            <w:pPr>
              <w:spacing w:after="0"/>
              <w:rPr>
                <w:rFonts w:ascii="Times New Roman" w:eastAsia="Times New Roman" w:hAnsi="Times New Roman" w:cs="Times New Roman"/>
                <w:sz w:val="20"/>
              </w:rPr>
            </w:pPr>
          </w:p>
        </w:tc>
      </w:tr>
      <w:tr w:rsidR="000A42A9" w14:paraId="33969F01" w14:textId="77777777">
        <w:trPr>
          <w:trHeight w:val="300"/>
        </w:trPr>
        <w:tc>
          <w:tcPr>
            <w:tcW w:w="1035" w:type="dxa"/>
            <w:tcBorders>
              <w:top w:val="nil"/>
              <w:left w:val="nil"/>
              <w:bottom w:val="nil"/>
              <w:right w:val="nil"/>
            </w:tcBorders>
            <w:shd w:val="clear" w:color="auto" w:fill="auto"/>
            <w:noWrap/>
            <w:vAlign w:val="bottom"/>
            <w:hideMark/>
          </w:tcPr>
          <w:p w14:paraId="33969EF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FB"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F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EFD"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9EFE"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9EF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00" w14:textId="77777777" w:rsidR="00027D91" w:rsidRPr="00625870" w:rsidRDefault="00013445">
            <w:pPr>
              <w:spacing w:after="0"/>
              <w:rPr>
                <w:rFonts w:ascii="Times New Roman" w:eastAsia="Times New Roman" w:hAnsi="Times New Roman" w:cs="Times New Roman"/>
                <w:sz w:val="20"/>
              </w:rPr>
            </w:pPr>
          </w:p>
        </w:tc>
      </w:tr>
      <w:tr w:rsidR="000A42A9" w14:paraId="33969F05" w14:textId="77777777">
        <w:trPr>
          <w:trHeight w:val="300"/>
        </w:trPr>
        <w:tc>
          <w:tcPr>
            <w:tcW w:w="1035" w:type="dxa"/>
            <w:tcBorders>
              <w:top w:val="nil"/>
              <w:left w:val="nil"/>
              <w:bottom w:val="nil"/>
              <w:right w:val="nil"/>
            </w:tcBorders>
            <w:shd w:val="clear" w:color="auto" w:fill="auto"/>
            <w:noWrap/>
            <w:vAlign w:val="bottom"/>
            <w:hideMark/>
          </w:tcPr>
          <w:p w14:paraId="33969F02" w14:textId="77777777" w:rsidR="00027D91" w:rsidRPr="00625870" w:rsidRDefault="00013445">
            <w:pPr>
              <w:spacing w:after="0"/>
              <w:rPr>
                <w:rFonts w:ascii="Times New Roman" w:eastAsia="Times New Roman" w:hAnsi="Times New Roman" w:cs="Times New Roman"/>
                <w:sz w:val="20"/>
              </w:rPr>
            </w:pPr>
          </w:p>
        </w:tc>
        <w:tc>
          <w:tcPr>
            <w:tcW w:w="5702" w:type="dxa"/>
            <w:gridSpan w:val="5"/>
            <w:tcBorders>
              <w:top w:val="nil"/>
              <w:left w:val="nil"/>
              <w:bottom w:val="nil"/>
              <w:right w:val="nil"/>
            </w:tcBorders>
            <w:shd w:val="clear" w:color="auto" w:fill="auto"/>
            <w:noWrap/>
            <w:vAlign w:val="bottom"/>
            <w:hideMark/>
          </w:tcPr>
          <w:p w14:paraId="33969F0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Άρθρο 16 ως έχει   ΔΕΚΤΟ ΚΑΤΑ ΠΛΕΙΟΨΗΦΙΑ</w:t>
            </w:r>
          </w:p>
        </w:tc>
        <w:tc>
          <w:tcPr>
            <w:tcW w:w="2050" w:type="dxa"/>
            <w:tcBorders>
              <w:top w:val="nil"/>
              <w:left w:val="nil"/>
              <w:bottom w:val="nil"/>
              <w:right w:val="nil"/>
            </w:tcBorders>
            <w:shd w:val="clear" w:color="auto" w:fill="auto"/>
            <w:noWrap/>
            <w:vAlign w:val="bottom"/>
            <w:hideMark/>
          </w:tcPr>
          <w:p w14:paraId="33969F04" w14:textId="77777777" w:rsidR="00027D91" w:rsidRPr="00625870" w:rsidRDefault="00013445">
            <w:pPr>
              <w:spacing w:after="0"/>
              <w:rPr>
                <w:rFonts w:ascii="Calibri" w:eastAsia="Times New Roman" w:hAnsi="Calibri" w:cs="Times New Roman"/>
                <w:color w:val="000000"/>
                <w:sz w:val="22"/>
                <w:szCs w:val="22"/>
              </w:rPr>
            </w:pPr>
          </w:p>
        </w:tc>
      </w:tr>
      <w:tr w:rsidR="000A42A9" w14:paraId="33969F0D" w14:textId="77777777">
        <w:trPr>
          <w:trHeight w:val="300"/>
        </w:trPr>
        <w:tc>
          <w:tcPr>
            <w:tcW w:w="1035" w:type="dxa"/>
            <w:tcBorders>
              <w:top w:val="nil"/>
              <w:left w:val="nil"/>
              <w:bottom w:val="nil"/>
              <w:right w:val="nil"/>
            </w:tcBorders>
            <w:shd w:val="clear" w:color="auto" w:fill="auto"/>
            <w:noWrap/>
            <w:vAlign w:val="bottom"/>
            <w:hideMark/>
          </w:tcPr>
          <w:p w14:paraId="33969F0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9F07"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08"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09"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F0A"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0B"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0C" w14:textId="77777777" w:rsidR="00027D91" w:rsidRPr="00625870" w:rsidRDefault="00013445">
            <w:pPr>
              <w:spacing w:after="0"/>
              <w:rPr>
                <w:rFonts w:ascii="Times New Roman" w:eastAsia="Times New Roman" w:hAnsi="Times New Roman" w:cs="Times New Roman"/>
                <w:sz w:val="20"/>
              </w:rPr>
            </w:pPr>
          </w:p>
        </w:tc>
      </w:tr>
      <w:tr w:rsidR="000A42A9" w14:paraId="33969F15" w14:textId="77777777">
        <w:trPr>
          <w:trHeight w:val="300"/>
        </w:trPr>
        <w:tc>
          <w:tcPr>
            <w:tcW w:w="1035" w:type="dxa"/>
            <w:tcBorders>
              <w:top w:val="nil"/>
              <w:left w:val="nil"/>
              <w:bottom w:val="nil"/>
              <w:right w:val="nil"/>
            </w:tcBorders>
            <w:shd w:val="clear" w:color="auto" w:fill="auto"/>
            <w:noWrap/>
            <w:vAlign w:val="bottom"/>
            <w:hideMark/>
          </w:tcPr>
          <w:p w14:paraId="33969F0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9F0F"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10"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11"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F12"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13"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14" w14:textId="77777777" w:rsidR="00027D91" w:rsidRPr="00625870" w:rsidRDefault="00013445">
            <w:pPr>
              <w:spacing w:after="0"/>
              <w:rPr>
                <w:rFonts w:ascii="Times New Roman" w:eastAsia="Times New Roman" w:hAnsi="Times New Roman" w:cs="Times New Roman"/>
                <w:sz w:val="20"/>
              </w:rPr>
            </w:pPr>
          </w:p>
        </w:tc>
      </w:tr>
      <w:tr w:rsidR="000A42A9" w14:paraId="33969F1D" w14:textId="77777777">
        <w:trPr>
          <w:trHeight w:val="300"/>
        </w:trPr>
        <w:tc>
          <w:tcPr>
            <w:tcW w:w="1035" w:type="dxa"/>
            <w:tcBorders>
              <w:top w:val="nil"/>
              <w:left w:val="nil"/>
              <w:bottom w:val="nil"/>
              <w:right w:val="nil"/>
            </w:tcBorders>
            <w:shd w:val="clear" w:color="auto" w:fill="auto"/>
            <w:noWrap/>
            <w:vAlign w:val="bottom"/>
            <w:hideMark/>
          </w:tcPr>
          <w:p w14:paraId="33969F1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9F17"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18"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19"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F1A"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1B"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1C" w14:textId="77777777" w:rsidR="00027D91" w:rsidRPr="00625870" w:rsidRDefault="00013445">
            <w:pPr>
              <w:spacing w:after="0"/>
              <w:rPr>
                <w:rFonts w:ascii="Times New Roman" w:eastAsia="Times New Roman" w:hAnsi="Times New Roman" w:cs="Times New Roman"/>
                <w:sz w:val="20"/>
              </w:rPr>
            </w:pPr>
          </w:p>
        </w:tc>
      </w:tr>
      <w:tr w:rsidR="000A42A9" w14:paraId="33969F25" w14:textId="77777777">
        <w:trPr>
          <w:trHeight w:val="300"/>
        </w:trPr>
        <w:tc>
          <w:tcPr>
            <w:tcW w:w="1035" w:type="dxa"/>
            <w:tcBorders>
              <w:top w:val="nil"/>
              <w:left w:val="nil"/>
              <w:bottom w:val="nil"/>
              <w:right w:val="nil"/>
            </w:tcBorders>
            <w:shd w:val="clear" w:color="auto" w:fill="auto"/>
            <w:noWrap/>
            <w:vAlign w:val="bottom"/>
            <w:hideMark/>
          </w:tcPr>
          <w:p w14:paraId="33969F1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9F1F"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20"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21"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F22"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23"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24" w14:textId="77777777" w:rsidR="00027D91" w:rsidRPr="00625870" w:rsidRDefault="00013445">
            <w:pPr>
              <w:spacing w:after="0"/>
              <w:rPr>
                <w:rFonts w:ascii="Times New Roman" w:eastAsia="Times New Roman" w:hAnsi="Times New Roman" w:cs="Times New Roman"/>
                <w:sz w:val="20"/>
              </w:rPr>
            </w:pPr>
          </w:p>
        </w:tc>
      </w:tr>
      <w:tr w:rsidR="000A42A9" w14:paraId="33969F2D" w14:textId="77777777">
        <w:trPr>
          <w:trHeight w:val="300"/>
        </w:trPr>
        <w:tc>
          <w:tcPr>
            <w:tcW w:w="1035" w:type="dxa"/>
            <w:tcBorders>
              <w:top w:val="nil"/>
              <w:left w:val="nil"/>
              <w:bottom w:val="nil"/>
              <w:right w:val="nil"/>
            </w:tcBorders>
            <w:shd w:val="clear" w:color="auto" w:fill="auto"/>
            <w:noWrap/>
            <w:vAlign w:val="bottom"/>
            <w:hideMark/>
          </w:tcPr>
          <w:p w14:paraId="33969F2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9F27"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28"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29"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F2A"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2B"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2C" w14:textId="77777777" w:rsidR="00027D91" w:rsidRPr="00625870" w:rsidRDefault="00013445">
            <w:pPr>
              <w:spacing w:after="0"/>
              <w:rPr>
                <w:rFonts w:ascii="Times New Roman" w:eastAsia="Times New Roman" w:hAnsi="Times New Roman" w:cs="Times New Roman"/>
                <w:sz w:val="20"/>
              </w:rPr>
            </w:pPr>
          </w:p>
        </w:tc>
      </w:tr>
      <w:tr w:rsidR="000A42A9" w14:paraId="33969F35" w14:textId="77777777">
        <w:trPr>
          <w:trHeight w:val="300"/>
        </w:trPr>
        <w:tc>
          <w:tcPr>
            <w:tcW w:w="1035" w:type="dxa"/>
            <w:tcBorders>
              <w:top w:val="nil"/>
              <w:left w:val="nil"/>
              <w:bottom w:val="nil"/>
              <w:right w:val="nil"/>
            </w:tcBorders>
            <w:shd w:val="clear" w:color="auto" w:fill="auto"/>
            <w:noWrap/>
            <w:vAlign w:val="bottom"/>
            <w:hideMark/>
          </w:tcPr>
          <w:p w14:paraId="33969F2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9F2F"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30"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31"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F32"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33"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34" w14:textId="77777777" w:rsidR="00027D91" w:rsidRPr="00625870" w:rsidRDefault="00013445">
            <w:pPr>
              <w:spacing w:after="0"/>
              <w:rPr>
                <w:rFonts w:ascii="Times New Roman" w:eastAsia="Times New Roman" w:hAnsi="Times New Roman" w:cs="Times New Roman"/>
                <w:sz w:val="20"/>
              </w:rPr>
            </w:pPr>
          </w:p>
        </w:tc>
      </w:tr>
      <w:tr w:rsidR="000A42A9" w14:paraId="33969F3D" w14:textId="77777777">
        <w:trPr>
          <w:trHeight w:val="300"/>
        </w:trPr>
        <w:tc>
          <w:tcPr>
            <w:tcW w:w="1035" w:type="dxa"/>
            <w:tcBorders>
              <w:top w:val="nil"/>
              <w:left w:val="nil"/>
              <w:bottom w:val="nil"/>
              <w:right w:val="nil"/>
            </w:tcBorders>
            <w:shd w:val="clear" w:color="auto" w:fill="auto"/>
            <w:noWrap/>
            <w:vAlign w:val="bottom"/>
            <w:hideMark/>
          </w:tcPr>
          <w:p w14:paraId="33969F3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9F37"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38"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39"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F3A"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3B"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3C" w14:textId="77777777" w:rsidR="00027D91" w:rsidRPr="00625870" w:rsidRDefault="00013445">
            <w:pPr>
              <w:spacing w:after="0"/>
              <w:rPr>
                <w:rFonts w:ascii="Times New Roman" w:eastAsia="Times New Roman" w:hAnsi="Times New Roman" w:cs="Times New Roman"/>
                <w:sz w:val="20"/>
              </w:rPr>
            </w:pPr>
          </w:p>
        </w:tc>
      </w:tr>
      <w:tr w:rsidR="000A42A9" w14:paraId="33969F44" w14:textId="77777777">
        <w:trPr>
          <w:trHeight w:val="300"/>
        </w:trPr>
        <w:tc>
          <w:tcPr>
            <w:tcW w:w="2316" w:type="dxa"/>
            <w:gridSpan w:val="2"/>
            <w:tcBorders>
              <w:top w:val="nil"/>
              <w:left w:val="nil"/>
              <w:bottom w:val="nil"/>
              <w:right w:val="nil"/>
            </w:tcBorders>
            <w:shd w:val="clear" w:color="auto" w:fill="auto"/>
            <w:noWrap/>
            <w:vAlign w:val="bottom"/>
            <w:hideMark/>
          </w:tcPr>
          <w:p w14:paraId="33969F3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9F3F"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4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F41"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42"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43" w14:textId="77777777" w:rsidR="00027D91" w:rsidRPr="00625870" w:rsidRDefault="00013445">
            <w:pPr>
              <w:spacing w:after="0"/>
              <w:rPr>
                <w:rFonts w:ascii="Times New Roman" w:eastAsia="Times New Roman" w:hAnsi="Times New Roman" w:cs="Times New Roman"/>
                <w:sz w:val="20"/>
              </w:rPr>
            </w:pPr>
          </w:p>
        </w:tc>
      </w:tr>
      <w:tr w:rsidR="000A42A9" w14:paraId="33969F4C" w14:textId="77777777">
        <w:trPr>
          <w:trHeight w:val="300"/>
        </w:trPr>
        <w:tc>
          <w:tcPr>
            <w:tcW w:w="1035" w:type="dxa"/>
            <w:tcBorders>
              <w:top w:val="nil"/>
              <w:left w:val="nil"/>
              <w:bottom w:val="nil"/>
              <w:right w:val="nil"/>
            </w:tcBorders>
            <w:shd w:val="clear" w:color="auto" w:fill="auto"/>
            <w:noWrap/>
            <w:vAlign w:val="bottom"/>
            <w:hideMark/>
          </w:tcPr>
          <w:p w14:paraId="33969F45"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46"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47"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48"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9F49"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9F4A"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4B" w14:textId="77777777" w:rsidR="00027D91" w:rsidRPr="00625870" w:rsidRDefault="00013445">
            <w:pPr>
              <w:spacing w:after="0"/>
              <w:rPr>
                <w:rFonts w:ascii="Times New Roman" w:eastAsia="Times New Roman" w:hAnsi="Times New Roman" w:cs="Times New Roman"/>
                <w:sz w:val="20"/>
              </w:rPr>
            </w:pPr>
          </w:p>
        </w:tc>
      </w:tr>
      <w:tr w:rsidR="000A42A9" w14:paraId="33969F50" w14:textId="77777777">
        <w:trPr>
          <w:trHeight w:val="300"/>
        </w:trPr>
        <w:tc>
          <w:tcPr>
            <w:tcW w:w="1035" w:type="dxa"/>
            <w:tcBorders>
              <w:top w:val="nil"/>
              <w:left w:val="nil"/>
              <w:bottom w:val="nil"/>
              <w:right w:val="nil"/>
            </w:tcBorders>
            <w:shd w:val="clear" w:color="auto" w:fill="auto"/>
            <w:noWrap/>
            <w:vAlign w:val="bottom"/>
            <w:hideMark/>
          </w:tcPr>
          <w:p w14:paraId="33969F4D" w14:textId="77777777" w:rsidR="00027D91" w:rsidRPr="00625870" w:rsidRDefault="00013445">
            <w:pPr>
              <w:spacing w:after="0"/>
              <w:rPr>
                <w:rFonts w:ascii="Times New Roman" w:eastAsia="Times New Roman" w:hAnsi="Times New Roman" w:cs="Times New Roman"/>
                <w:sz w:val="20"/>
              </w:rPr>
            </w:pPr>
          </w:p>
        </w:tc>
        <w:tc>
          <w:tcPr>
            <w:tcW w:w="5702" w:type="dxa"/>
            <w:gridSpan w:val="5"/>
            <w:tcBorders>
              <w:top w:val="nil"/>
              <w:left w:val="nil"/>
              <w:bottom w:val="nil"/>
              <w:right w:val="nil"/>
            </w:tcBorders>
            <w:shd w:val="clear" w:color="auto" w:fill="auto"/>
            <w:noWrap/>
            <w:vAlign w:val="bottom"/>
            <w:hideMark/>
          </w:tcPr>
          <w:p w14:paraId="33969F4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Άρθρο 17 ως έχει   ΔΕΚΤΟ ΚΑΤΑ ΠΛΕΙΟΨΗΦΙΑ</w:t>
            </w:r>
          </w:p>
        </w:tc>
        <w:tc>
          <w:tcPr>
            <w:tcW w:w="2050" w:type="dxa"/>
            <w:tcBorders>
              <w:top w:val="nil"/>
              <w:left w:val="nil"/>
              <w:bottom w:val="nil"/>
              <w:right w:val="nil"/>
            </w:tcBorders>
            <w:shd w:val="clear" w:color="auto" w:fill="auto"/>
            <w:noWrap/>
            <w:vAlign w:val="bottom"/>
            <w:hideMark/>
          </w:tcPr>
          <w:p w14:paraId="33969F4F" w14:textId="77777777" w:rsidR="00027D91" w:rsidRPr="00625870" w:rsidRDefault="00013445">
            <w:pPr>
              <w:spacing w:after="0"/>
              <w:rPr>
                <w:rFonts w:ascii="Calibri" w:eastAsia="Times New Roman" w:hAnsi="Calibri" w:cs="Times New Roman"/>
                <w:color w:val="000000"/>
                <w:sz w:val="22"/>
                <w:szCs w:val="22"/>
              </w:rPr>
            </w:pPr>
          </w:p>
        </w:tc>
      </w:tr>
      <w:tr w:rsidR="000A42A9" w14:paraId="33969F58" w14:textId="77777777">
        <w:trPr>
          <w:trHeight w:val="300"/>
        </w:trPr>
        <w:tc>
          <w:tcPr>
            <w:tcW w:w="1035" w:type="dxa"/>
            <w:tcBorders>
              <w:top w:val="nil"/>
              <w:left w:val="nil"/>
              <w:bottom w:val="nil"/>
              <w:right w:val="nil"/>
            </w:tcBorders>
            <w:shd w:val="clear" w:color="auto" w:fill="auto"/>
            <w:noWrap/>
            <w:vAlign w:val="bottom"/>
            <w:hideMark/>
          </w:tcPr>
          <w:p w14:paraId="33969F51"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9F52"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53"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5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F55"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56"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57" w14:textId="77777777" w:rsidR="00027D91" w:rsidRPr="00625870" w:rsidRDefault="00013445">
            <w:pPr>
              <w:spacing w:after="0"/>
              <w:rPr>
                <w:rFonts w:ascii="Times New Roman" w:eastAsia="Times New Roman" w:hAnsi="Times New Roman" w:cs="Times New Roman"/>
                <w:sz w:val="20"/>
              </w:rPr>
            </w:pPr>
          </w:p>
        </w:tc>
      </w:tr>
      <w:tr w:rsidR="000A42A9" w14:paraId="33969F60" w14:textId="77777777">
        <w:trPr>
          <w:trHeight w:val="300"/>
        </w:trPr>
        <w:tc>
          <w:tcPr>
            <w:tcW w:w="1035" w:type="dxa"/>
            <w:tcBorders>
              <w:top w:val="nil"/>
              <w:left w:val="nil"/>
              <w:bottom w:val="nil"/>
              <w:right w:val="nil"/>
            </w:tcBorders>
            <w:shd w:val="clear" w:color="auto" w:fill="auto"/>
            <w:noWrap/>
            <w:vAlign w:val="bottom"/>
            <w:hideMark/>
          </w:tcPr>
          <w:p w14:paraId="33969F59"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9F5A"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5B"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5C"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F5D"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5E"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5F" w14:textId="77777777" w:rsidR="00027D91" w:rsidRPr="00625870" w:rsidRDefault="00013445">
            <w:pPr>
              <w:spacing w:after="0"/>
              <w:rPr>
                <w:rFonts w:ascii="Times New Roman" w:eastAsia="Times New Roman" w:hAnsi="Times New Roman" w:cs="Times New Roman"/>
                <w:sz w:val="20"/>
              </w:rPr>
            </w:pPr>
          </w:p>
        </w:tc>
      </w:tr>
      <w:tr w:rsidR="000A42A9" w14:paraId="33969F68" w14:textId="77777777">
        <w:trPr>
          <w:trHeight w:val="300"/>
        </w:trPr>
        <w:tc>
          <w:tcPr>
            <w:tcW w:w="1035" w:type="dxa"/>
            <w:tcBorders>
              <w:top w:val="nil"/>
              <w:left w:val="nil"/>
              <w:bottom w:val="nil"/>
              <w:right w:val="nil"/>
            </w:tcBorders>
            <w:shd w:val="clear" w:color="auto" w:fill="auto"/>
            <w:noWrap/>
            <w:vAlign w:val="bottom"/>
            <w:hideMark/>
          </w:tcPr>
          <w:p w14:paraId="33969F61"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9F62"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63"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6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F65"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66"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67" w14:textId="77777777" w:rsidR="00027D91" w:rsidRPr="00625870" w:rsidRDefault="00013445">
            <w:pPr>
              <w:spacing w:after="0"/>
              <w:rPr>
                <w:rFonts w:ascii="Times New Roman" w:eastAsia="Times New Roman" w:hAnsi="Times New Roman" w:cs="Times New Roman"/>
                <w:sz w:val="20"/>
              </w:rPr>
            </w:pPr>
          </w:p>
        </w:tc>
      </w:tr>
      <w:tr w:rsidR="000A42A9" w14:paraId="33969F70" w14:textId="77777777">
        <w:trPr>
          <w:trHeight w:val="300"/>
        </w:trPr>
        <w:tc>
          <w:tcPr>
            <w:tcW w:w="1035" w:type="dxa"/>
            <w:tcBorders>
              <w:top w:val="nil"/>
              <w:left w:val="nil"/>
              <w:bottom w:val="nil"/>
              <w:right w:val="nil"/>
            </w:tcBorders>
            <w:shd w:val="clear" w:color="auto" w:fill="auto"/>
            <w:noWrap/>
            <w:vAlign w:val="bottom"/>
            <w:hideMark/>
          </w:tcPr>
          <w:p w14:paraId="33969F69"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9F6A"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6B"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6C"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F6D"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6E"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6F" w14:textId="77777777" w:rsidR="00027D91" w:rsidRPr="00625870" w:rsidRDefault="00013445">
            <w:pPr>
              <w:spacing w:after="0"/>
              <w:rPr>
                <w:rFonts w:ascii="Times New Roman" w:eastAsia="Times New Roman" w:hAnsi="Times New Roman" w:cs="Times New Roman"/>
                <w:sz w:val="20"/>
              </w:rPr>
            </w:pPr>
          </w:p>
        </w:tc>
      </w:tr>
      <w:tr w:rsidR="000A42A9" w14:paraId="33969F78" w14:textId="77777777">
        <w:trPr>
          <w:trHeight w:val="300"/>
        </w:trPr>
        <w:tc>
          <w:tcPr>
            <w:tcW w:w="1035" w:type="dxa"/>
            <w:tcBorders>
              <w:top w:val="nil"/>
              <w:left w:val="nil"/>
              <w:bottom w:val="nil"/>
              <w:right w:val="nil"/>
            </w:tcBorders>
            <w:shd w:val="clear" w:color="auto" w:fill="auto"/>
            <w:noWrap/>
            <w:vAlign w:val="bottom"/>
            <w:hideMark/>
          </w:tcPr>
          <w:p w14:paraId="33969F71"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9F72"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73"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7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F75"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76"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77" w14:textId="77777777" w:rsidR="00027D91" w:rsidRPr="00625870" w:rsidRDefault="00013445">
            <w:pPr>
              <w:spacing w:after="0"/>
              <w:rPr>
                <w:rFonts w:ascii="Times New Roman" w:eastAsia="Times New Roman" w:hAnsi="Times New Roman" w:cs="Times New Roman"/>
                <w:sz w:val="20"/>
              </w:rPr>
            </w:pPr>
          </w:p>
        </w:tc>
      </w:tr>
      <w:tr w:rsidR="000A42A9" w14:paraId="33969F80" w14:textId="77777777">
        <w:trPr>
          <w:trHeight w:val="300"/>
        </w:trPr>
        <w:tc>
          <w:tcPr>
            <w:tcW w:w="1035" w:type="dxa"/>
            <w:tcBorders>
              <w:top w:val="nil"/>
              <w:left w:val="nil"/>
              <w:bottom w:val="nil"/>
              <w:right w:val="nil"/>
            </w:tcBorders>
            <w:shd w:val="clear" w:color="auto" w:fill="auto"/>
            <w:noWrap/>
            <w:vAlign w:val="bottom"/>
            <w:hideMark/>
          </w:tcPr>
          <w:p w14:paraId="33969F79"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9F7A"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7B"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7C"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F7D"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7E"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7F" w14:textId="77777777" w:rsidR="00027D91" w:rsidRPr="00625870" w:rsidRDefault="00013445">
            <w:pPr>
              <w:spacing w:after="0"/>
              <w:rPr>
                <w:rFonts w:ascii="Times New Roman" w:eastAsia="Times New Roman" w:hAnsi="Times New Roman" w:cs="Times New Roman"/>
                <w:sz w:val="20"/>
              </w:rPr>
            </w:pPr>
          </w:p>
        </w:tc>
      </w:tr>
      <w:tr w:rsidR="000A42A9" w14:paraId="33969F88" w14:textId="77777777">
        <w:trPr>
          <w:trHeight w:val="300"/>
        </w:trPr>
        <w:tc>
          <w:tcPr>
            <w:tcW w:w="1035" w:type="dxa"/>
            <w:tcBorders>
              <w:top w:val="nil"/>
              <w:left w:val="nil"/>
              <w:bottom w:val="nil"/>
              <w:right w:val="nil"/>
            </w:tcBorders>
            <w:shd w:val="clear" w:color="auto" w:fill="auto"/>
            <w:noWrap/>
            <w:vAlign w:val="bottom"/>
            <w:hideMark/>
          </w:tcPr>
          <w:p w14:paraId="33969F81"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9F82"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83"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8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F85"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86"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87" w14:textId="77777777" w:rsidR="00027D91" w:rsidRPr="00625870" w:rsidRDefault="00013445">
            <w:pPr>
              <w:spacing w:after="0"/>
              <w:rPr>
                <w:rFonts w:ascii="Times New Roman" w:eastAsia="Times New Roman" w:hAnsi="Times New Roman" w:cs="Times New Roman"/>
                <w:sz w:val="20"/>
              </w:rPr>
            </w:pPr>
          </w:p>
        </w:tc>
      </w:tr>
      <w:tr w:rsidR="000A42A9" w14:paraId="33969F8F" w14:textId="77777777">
        <w:trPr>
          <w:trHeight w:val="300"/>
        </w:trPr>
        <w:tc>
          <w:tcPr>
            <w:tcW w:w="2316" w:type="dxa"/>
            <w:gridSpan w:val="2"/>
            <w:tcBorders>
              <w:top w:val="nil"/>
              <w:left w:val="nil"/>
              <w:bottom w:val="nil"/>
              <w:right w:val="nil"/>
            </w:tcBorders>
            <w:shd w:val="clear" w:color="auto" w:fill="auto"/>
            <w:noWrap/>
            <w:vAlign w:val="bottom"/>
            <w:hideMark/>
          </w:tcPr>
          <w:p w14:paraId="33969F89"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9F8A"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8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F8C"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8D"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8E" w14:textId="77777777" w:rsidR="00027D91" w:rsidRPr="00625870" w:rsidRDefault="00013445">
            <w:pPr>
              <w:spacing w:after="0"/>
              <w:rPr>
                <w:rFonts w:ascii="Times New Roman" w:eastAsia="Times New Roman" w:hAnsi="Times New Roman" w:cs="Times New Roman"/>
                <w:sz w:val="20"/>
              </w:rPr>
            </w:pPr>
          </w:p>
        </w:tc>
      </w:tr>
      <w:tr w:rsidR="000A42A9" w14:paraId="33969F97" w14:textId="77777777">
        <w:trPr>
          <w:trHeight w:val="300"/>
        </w:trPr>
        <w:tc>
          <w:tcPr>
            <w:tcW w:w="1035" w:type="dxa"/>
            <w:tcBorders>
              <w:top w:val="nil"/>
              <w:left w:val="nil"/>
              <w:bottom w:val="nil"/>
              <w:right w:val="nil"/>
            </w:tcBorders>
            <w:shd w:val="clear" w:color="auto" w:fill="auto"/>
            <w:noWrap/>
            <w:vAlign w:val="bottom"/>
            <w:hideMark/>
          </w:tcPr>
          <w:p w14:paraId="33969F90"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91"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9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93"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9F94"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9F9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96" w14:textId="77777777" w:rsidR="00027D91" w:rsidRPr="00625870" w:rsidRDefault="00013445">
            <w:pPr>
              <w:spacing w:after="0"/>
              <w:rPr>
                <w:rFonts w:ascii="Times New Roman" w:eastAsia="Times New Roman" w:hAnsi="Times New Roman" w:cs="Times New Roman"/>
                <w:sz w:val="20"/>
              </w:rPr>
            </w:pPr>
          </w:p>
        </w:tc>
      </w:tr>
      <w:tr w:rsidR="000A42A9" w14:paraId="33969F9B" w14:textId="77777777">
        <w:trPr>
          <w:trHeight w:val="300"/>
        </w:trPr>
        <w:tc>
          <w:tcPr>
            <w:tcW w:w="1035" w:type="dxa"/>
            <w:tcBorders>
              <w:top w:val="nil"/>
              <w:left w:val="nil"/>
              <w:bottom w:val="nil"/>
              <w:right w:val="nil"/>
            </w:tcBorders>
            <w:shd w:val="clear" w:color="auto" w:fill="auto"/>
            <w:noWrap/>
            <w:vAlign w:val="bottom"/>
            <w:hideMark/>
          </w:tcPr>
          <w:p w14:paraId="33969F98" w14:textId="77777777" w:rsidR="00027D91" w:rsidRPr="00625870" w:rsidRDefault="00013445">
            <w:pPr>
              <w:spacing w:after="0"/>
              <w:rPr>
                <w:rFonts w:ascii="Times New Roman" w:eastAsia="Times New Roman" w:hAnsi="Times New Roman" w:cs="Times New Roman"/>
                <w:sz w:val="20"/>
              </w:rPr>
            </w:pPr>
          </w:p>
        </w:tc>
        <w:tc>
          <w:tcPr>
            <w:tcW w:w="5702" w:type="dxa"/>
            <w:gridSpan w:val="5"/>
            <w:tcBorders>
              <w:top w:val="nil"/>
              <w:left w:val="nil"/>
              <w:bottom w:val="nil"/>
              <w:right w:val="nil"/>
            </w:tcBorders>
            <w:shd w:val="clear" w:color="auto" w:fill="auto"/>
            <w:noWrap/>
            <w:vAlign w:val="bottom"/>
            <w:hideMark/>
          </w:tcPr>
          <w:p w14:paraId="33969F99"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Άρθρο 18 ως έχει   ΔΕΚΤΟ ΚΑΤΑ ΠΛΕΙΟΨΗΦΙΑ</w:t>
            </w:r>
          </w:p>
        </w:tc>
        <w:tc>
          <w:tcPr>
            <w:tcW w:w="2050" w:type="dxa"/>
            <w:tcBorders>
              <w:top w:val="nil"/>
              <w:left w:val="nil"/>
              <w:bottom w:val="nil"/>
              <w:right w:val="nil"/>
            </w:tcBorders>
            <w:shd w:val="clear" w:color="auto" w:fill="auto"/>
            <w:noWrap/>
            <w:vAlign w:val="bottom"/>
            <w:hideMark/>
          </w:tcPr>
          <w:p w14:paraId="33969F9A" w14:textId="77777777" w:rsidR="00027D91" w:rsidRPr="00625870" w:rsidRDefault="00013445">
            <w:pPr>
              <w:spacing w:after="0"/>
              <w:rPr>
                <w:rFonts w:ascii="Calibri" w:eastAsia="Times New Roman" w:hAnsi="Calibri" w:cs="Times New Roman"/>
                <w:color w:val="000000"/>
                <w:sz w:val="22"/>
                <w:szCs w:val="22"/>
              </w:rPr>
            </w:pPr>
          </w:p>
        </w:tc>
      </w:tr>
      <w:tr w:rsidR="000A42A9" w14:paraId="33969FA3" w14:textId="77777777">
        <w:trPr>
          <w:trHeight w:val="300"/>
        </w:trPr>
        <w:tc>
          <w:tcPr>
            <w:tcW w:w="1035" w:type="dxa"/>
            <w:tcBorders>
              <w:top w:val="nil"/>
              <w:left w:val="nil"/>
              <w:bottom w:val="nil"/>
              <w:right w:val="nil"/>
            </w:tcBorders>
            <w:shd w:val="clear" w:color="auto" w:fill="auto"/>
            <w:noWrap/>
            <w:vAlign w:val="bottom"/>
            <w:hideMark/>
          </w:tcPr>
          <w:p w14:paraId="33969F9C"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9F9D"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9E"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9F"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FA0"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A1"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A2" w14:textId="77777777" w:rsidR="00027D91" w:rsidRPr="00625870" w:rsidRDefault="00013445">
            <w:pPr>
              <w:spacing w:after="0"/>
              <w:rPr>
                <w:rFonts w:ascii="Times New Roman" w:eastAsia="Times New Roman" w:hAnsi="Times New Roman" w:cs="Times New Roman"/>
                <w:sz w:val="20"/>
              </w:rPr>
            </w:pPr>
          </w:p>
        </w:tc>
      </w:tr>
      <w:tr w:rsidR="000A42A9" w14:paraId="33969FAB" w14:textId="77777777">
        <w:trPr>
          <w:trHeight w:val="300"/>
        </w:trPr>
        <w:tc>
          <w:tcPr>
            <w:tcW w:w="1035" w:type="dxa"/>
            <w:tcBorders>
              <w:top w:val="nil"/>
              <w:left w:val="nil"/>
              <w:bottom w:val="nil"/>
              <w:right w:val="nil"/>
            </w:tcBorders>
            <w:shd w:val="clear" w:color="auto" w:fill="auto"/>
            <w:noWrap/>
            <w:vAlign w:val="bottom"/>
            <w:hideMark/>
          </w:tcPr>
          <w:p w14:paraId="33969FA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9FA5"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A6"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A7"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FA8"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A9"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AA" w14:textId="77777777" w:rsidR="00027D91" w:rsidRPr="00625870" w:rsidRDefault="00013445">
            <w:pPr>
              <w:spacing w:after="0"/>
              <w:rPr>
                <w:rFonts w:ascii="Times New Roman" w:eastAsia="Times New Roman" w:hAnsi="Times New Roman" w:cs="Times New Roman"/>
                <w:sz w:val="20"/>
              </w:rPr>
            </w:pPr>
          </w:p>
        </w:tc>
      </w:tr>
      <w:tr w:rsidR="000A42A9" w14:paraId="33969FB3" w14:textId="77777777">
        <w:trPr>
          <w:trHeight w:val="300"/>
        </w:trPr>
        <w:tc>
          <w:tcPr>
            <w:tcW w:w="1035" w:type="dxa"/>
            <w:tcBorders>
              <w:top w:val="nil"/>
              <w:left w:val="nil"/>
              <w:bottom w:val="nil"/>
              <w:right w:val="nil"/>
            </w:tcBorders>
            <w:shd w:val="clear" w:color="auto" w:fill="auto"/>
            <w:noWrap/>
            <w:vAlign w:val="bottom"/>
            <w:hideMark/>
          </w:tcPr>
          <w:p w14:paraId="33969FAC"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9FAD"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AE"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AF"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FB0"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B1"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B2" w14:textId="77777777" w:rsidR="00027D91" w:rsidRPr="00625870" w:rsidRDefault="00013445">
            <w:pPr>
              <w:spacing w:after="0"/>
              <w:rPr>
                <w:rFonts w:ascii="Times New Roman" w:eastAsia="Times New Roman" w:hAnsi="Times New Roman" w:cs="Times New Roman"/>
                <w:sz w:val="20"/>
              </w:rPr>
            </w:pPr>
          </w:p>
        </w:tc>
      </w:tr>
      <w:tr w:rsidR="000A42A9" w14:paraId="33969FBB" w14:textId="77777777">
        <w:trPr>
          <w:trHeight w:val="300"/>
        </w:trPr>
        <w:tc>
          <w:tcPr>
            <w:tcW w:w="1035" w:type="dxa"/>
            <w:tcBorders>
              <w:top w:val="nil"/>
              <w:left w:val="nil"/>
              <w:bottom w:val="nil"/>
              <w:right w:val="nil"/>
            </w:tcBorders>
            <w:shd w:val="clear" w:color="auto" w:fill="auto"/>
            <w:noWrap/>
            <w:vAlign w:val="bottom"/>
            <w:hideMark/>
          </w:tcPr>
          <w:p w14:paraId="33969FB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9FB5"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B6"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B7"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FB8"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B9"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BA" w14:textId="77777777" w:rsidR="00027D91" w:rsidRPr="00625870" w:rsidRDefault="00013445">
            <w:pPr>
              <w:spacing w:after="0"/>
              <w:rPr>
                <w:rFonts w:ascii="Times New Roman" w:eastAsia="Times New Roman" w:hAnsi="Times New Roman" w:cs="Times New Roman"/>
                <w:sz w:val="20"/>
              </w:rPr>
            </w:pPr>
          </w:p>
        </w:tc>
      </w:tr>
      <w:tr w:rsidR="000A42A9" w14:paraId="33969FC3" w14:textId="77777777">
        <w:trPr>
          <w:trHeight w:val="300"/>
        </w:trPr>
        <w:tc>
          <w:tcPr>
            <w:tcW w:w="1035" w:type="dxa"/>
            <w:tcBorders>
              <w:top w:val="nil"/>
              <w:left w:val="nil"/>
              <w:bottom w:val="nil"/>
              <w:right w:val="nil"/>
            </w:tcBorders>
            <w:shd w:val="clear" w:color="auto" w:fill="auto"/>
            <w:noWrap/>
            <w:vAlign w:val="bottom"/>
            <w:hideMark/>
          </w:tcPr>
          <w:p w14:paraId="33969FBC"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9FBD"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BE"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BF"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FC0"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C1"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C2" w14:textId="77777777" w:rsidR="00027D91" w:rsidRPr="00625870" w:rsidRDefault="00013445">
            <w:pPr>
              <w:spacing w:after="0"/>
              <w:rPr>
                <w:rFonts w:ascii="Times New Roman" w:eastAsia="Times New Roman" w:hAnsi="Times New Roman" w:cs="Times New Roman"/>
                <w:sz w:val="20"/>
              </w:rPr>
            </w:pPr>
          </w:p>
        </w:tc>
      </w:tr>
      <w:tr w:rsidR="000A42A9" w14:paraId="33969FCB" w14:textId="77777777">
        <w:trPr>
          <w:trHeight w:val="300"/>
        </w:trPr>
        <w:tc>
          <w:tcPr>
            <w:tcW w:w="1035" w:type="dxa"/>
            <w:tcBorders>
              <w:top w:val="nil"/>
              <w:left w:val="nil"/>
              <w:bottom w:val="nil"/>
              <w:right w:val="nil"/>
            </w:tcBorders>
            <w:shd w:val="clear" w:color="auto" w:fill="auto"/>
            <w:noWrap/>
            <w:vAlign w:val="bottom"/>
            <w:hideMark/>
          </w:tcPr>
          <w:p w14:paraId="33969FC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9FC5"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C6"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C7"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FC8"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C9"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CA" w14:textId="77777777" w:rsidR="00027D91" w:rsidRPr="00625870" w:rsidRDefault="00013445">
            <w:pPr>
              <w:spacing w:after="0"/>
              <w:rPr>
                <w:rFonts w:ascii="Times New Roman" w:eastAsia="Times New Roman" w:hAnsi="Times New Roman" w:cs="Times New Roman"/>
                <w:sz w:val="20"/>
              </w:rPr>
            </w:pPr>
          </w:p>
        </w:tc>
      </w:tr>
      <w:tr w:rsidR="000A42A9" w14:paraId="33969FD3" w14:textId="77777777">
        <w:trPr>
          <w:trHeight w:val="300"/>
        </w:trPr>
        <w:tc>
          <w:tcPr>
            <w:tcW w:w="1035" w:type="dxa"/>
            <w:tcBorders>
              <w:top w:val="nil"/>
              <w:left w:val="nil"/>
              <w:bottom w:val="nil"/>
              <w:right w:val="nil"/>
            </w:tcBorders>
            <w:shd w:val="clear" w:color="auto" w:fill="auto"/>
            <w:noWrap/>
            <w:vAlign w:val="bottom"/>
            <w:hideMark/>
          </w:tcPr>
          <w:p w14:paraId="33969FCC"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9FCD"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CE"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CF"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FD0"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D1"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D2" w14:textId="77777777" w:rsidR="00027D91" w:rsidRPr="00625870" w:rsidRDefault="00013445">
            <w:pPr>
              <w:spacing w:after="0"/>
              <w:rPr>
                <w:rFonts w:ascii="Times New Roman" w:eastAsia="Times New Roman" w:hAnsi="Times New Roman" w:cs="Times New Roman"/>
                <w:sz w:val="20"/>
              </w:rPr>
            </w:pPr>
          </w:p>
        </w:tc>
      </w:tr>
      <w:tr w:rsidR="000A42A9" w14:paraId="33969FDA" w14:textId="77777777">
        <w:trPr>
          <w:trHeight w:val="300"/>
        </w:trPr>
        <w:tc>
          <w:tcPr>
            <w:tcW w:w="2316" w:type="dxa"/>
            <w:gridSpan w:val="2"/>
            <w:tcBorders>
              <w:top w:val="nil"/>
              <w:left w:val="nil"/>
              <w:bottom w:val="nil"/>
              <w:right w:val="nil"/>
            </w:tcBorders>
            <w:shd w:val="clear" w:color="auto" w:fill="auto"/>
            <w:noWrap/>
            <w:vAlign w:val="bottom"/>
            <w:hideMark/>
          </w:tcPr>
          <w:p w14:paraId="33969FD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9FD5"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D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9FD7"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D8"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D9" w14:textId="77777777" w:rsidR="00027D91" w:rsidRPr="00625870" w:rsidRDefault="00013445">
            <w:pPr>
              <w:spacing w:after="0"/>
              <w:rPr>
                <w:rFonts w:ascii="Times New Roman" w:eastAsia="Times New Roman" w:hAnsi="Times New Roman" w:cs="Times New Roman"/>
                <w:sz w:val="20"/>
              </w:rPr>
            </w:pPr>
          </w:p>
        </w:tc>
      </w:tr>
      <w:tr w:rsidR="000A42A9" w14:paraId="33969FE2" w14:textId="77777777">
        <w:trPr>
          <w:trHeight w:val="300"/>
        </w:trPr>
        <w:tc>
          <w:tcPr>
            <w:tcW w:w="1035" w:type="dxa"/>
            <w:tcBorders>
              <w:top w:val="nil"/>
              <w:left w:val="nil"/>
              <w:bottom w:val="nil"/>
              <w:right w:val="nil"/>
            </w:tcBorders>
            <w:shd w:val="clear" w:color="auto" w:fill="auto"/>
            <w:noWrap/>
            <w:vAlign w:val="bottom"/>
            <w:hideMark/>
          </w:tcPr>
          <w:p w14:paraId="33969FDB"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D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DD"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DE"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9FDF"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9FE0"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E1" w14:textId="77777777" w:rsidR="00027D91" w:rsidRPr="00625870" w:rsidRDefault="00013445">
            <w:pPr>
              <w:spacing w:after="0"/>
              <w:rPr>
                <w:rFonts w:ascii="Times New Roman" w:eastAsia="Times New Roman" w:hAnsi="Times New Roman" w:cs="Times New Roman"/>
                <w:sz w:val="20"/>
              </w:rPr>
            </w:pPr>
          </w:p>
        </w:tc>
      </w:tr>
      <w:tr w:rsidR="000A42A9" w14:paraId="33969FE5" w14:textId="77777777">
        <w:trPr>
          <w:trHeight w:val="300"/>
        </w:trPr>
        <w:tc>
          <w:tcPr>
            <w:tcW w:w="1035" w:type="dxa"/>
            <w:tcBorders>
              <w:top w:val="nil"/>
              <w:left w:val="nil"/>
              <w:bottom w:val="nil"/>
              <w:right w:val="nil"/>
            </w:tcBorders>
            <w:shd w:val="clear" w:color="auto" w:fill="auto"/>
            <w:noWrap/>
            <w:vAlign w:val="bottom"/>
            <w:hideMark/>
          </w:tcPr>
          <w:p w14:paraId="33969FE3" w14:textId="77777777" w:rsidR="00027D91" w:rsidRPr="00625870" w:rsidRDefault="00013445">
            <w:pPr>
              <w:spacing w:after="0"/>
              <w:rPr>
                <w:rFonts w:ascii="Times New Roman" w:eastAsia="Times New Roman" w:hAnsi="Times New Roman" w:cs="Times New Roman"/>
                <w:sz w:val="20"/>
              </w:rPr>
            </w:pPr>
          </w:p>
        </w:tc>
        <w:tc>
          <w:tcPr>
            <w:tcW w:w="7752" w:type="dxa"/>
            <w:gridSpan w:val="6"/>
            <w:tcBorders>
              <w:top w:val="nil"/>
              <w:left w:val="nil"/>
              <w:bottom w:val="nil"/>
              <w:right w:val="nil"/>
            </w:tcBorders>
            <w:shd w:val="clear" w:color="auto" w:fill="auto"/>
            <w:noWrap/>
            <w:vAlign w:val="bottom"/>
            <w:hideMark/>
          </w:tcPr>
          <w:p w14:paraId="33969FE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Τροπολογία 1584/30 ως έχει (άρθρο 19)   ΔΕΚΤΟ ΚΑΤΑ ΠΛΕΙΟΨΗΦΙΑ</w:t>
            </w:r>
          </w:p>
        </w:tc>
      </w:tr>
      <w:tr w:rsidR="000A42A9" w14:paraId="33969FED" w14:textId="77777777">
        <w:trPr>
          <w:trHeight w:val="300"/>
        </w:trPr>
        <w:tc>
          <w:tcPr>
            <w:tcW w:w="1035" w:type="dxa"/>
            <w:tcBorders>
              <w:top w:val="nil"/>
              <w:left w:val="nil"/>
              <w:bottom w:val="nil"/>
              <w:right w:val="nil"/>
            </w:tcBorders>
            <w:shd w:val="clear" w:color="auto" w:fill="auto"/>
            <w:noWrap/>
            <w:vAlign w:val="bottom"/>
            <w:hideMark/>
          </w:tcPr>
          <w:p w14:paraId="33969FE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9FE7"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E8"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E9"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9FEA"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EB"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EC" w14:textId="77777777" w:rsidR="00027D91" w:rsidRPr="00625870" w:rsidRDefault="00013445">
            <w:pPr>
              <w:spacing w:after="0"/>
              <w:rPr>
                <w:rFonts w:ascii="Times New Roman" w:eastAsia="Times New Roman" w:hAnsi="Times New Roman" w:cs="Times New Roman"/>
                <w:sz w:val="20"/>
              </w:rPr>
            </w:pPr>
          </w:p>
        </w:tc>
      </w:tr>
      <w:tr w:rsidR="000A42A9" w14:paraId="33969FF5" w14:textId="77777777">
        <w:trPr>
          <w:trHeight w:val="300"/>
        </w:trPr>
        <w:tc>
          <w:tcPr>
            <w:tcW w:w="1035" w:type="dxa"/>
            <w:tcBorders>
              <w:top w:val="nil"/>
              <w:left w:val="nil"/>
              <w:bottom w:val="nil"/>
              <w:right w:val="nil"/>
            </w:tcBorders>
            <w:shd w:val="clear" w:color="auto" w:fill="auto"/>
            <w:noWrap/>
            <w:vAlign w:val="bottom"/>
            <w:hideMark/>
          </w:tcPr>
          <w:p w14:paraId="33969FE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9FEF"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F0"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F1"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FF2"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F3"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F4" w14:textId="77777777" w:rsidR="00027D91" w:rsidRPr="00625870" w:rsidRDefault="00013445">
            <w:pPr>
              <w:spacing w:after="0"/>
              <w:rPr>
                <w:rFonts w:ascii="Times New Roman" w:eastAsia="Times New Roman" w:hAnsi="Times New Roman" w:cs="Times New Roman"/>
                <w:sz w:val="20"/>
              </w:rPr>
            </w:pPr>
          </w:p>
        </w:tc>
      </w:tr>
      <w:tr w:rsidR="000A42A9" w14:paraId="33969FFD" w14:textId="77777777">
        <w:trPr>
          <w:trHeight w:val="300"/>
        </w:trPr>
        <w:tc>
          <w:tcPr>
            <w:tcW w:w="1035" w:type="dxa"/>
            <w:tcBorders>
              <w:top w:val="nil"/>
              <w:left w:val="nil"/>
              <w:bottom w:val="nil"/>
              <w:right w:val="nil"/>
            </w:tcBorders>
            <w:shd w:val="clear" w:color="auto" w:fill="auto"/>
            <w:noWrap/>
            <w:vAlign w:val="bottom"/>
            <w:hideMark/>
          </w:tcPr>
          <w:p w14:paraId="33969FF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9FF7"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9FF8"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9FF9"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9FFA"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9FFB"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9FFC" w14:textId="77777777" w:rsidR="00027D91" w:rsidRPr="00625870" w:rsidRDefault="00013445">
            <w:pPr>
              <w:spacing w:after="0"/>
              <w:rPr>
                <w:rFonts w:ascii="Times New Roman" w:eastAsia="Times New Roman" w:hAnsi="Times New Roman" w:cs="Times New Roman"/>
                <w:sz w:val="20"/>
              </w:rPr>
            </w:pPr>
          </w:p>
        </w:tc>
      </w:tr>
      <w:tr w:rsidR="000A42A9" w14:paraId="3396A005" w14:textId="77777777">
        <w:trPr>
          <w:trHeight w:val="300"/>
        </w:trPr>
        <w:tc>
          <w:tcPr>
            <w:tcW w:w="1035" w:type="dxa"/>
            <w:tcBorders>
              <w:top w:val="nil"/>
              <w:left w:val="nil"/>
              <w:bottom w:val="nil"/>
              <w:right w:val="nil"/>
            </w:tcBorders>
            <w:shd w:val="clear" w:color="auto" w:fill="auto"/>
            <w:noWrap/>
            <w:vAlign w:val="bottom"/>
            <w:hideMark/>
          </w:tcPr>
          <w:p w14:paraId="33969FF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9FFF"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00"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01"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A002"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03"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04" w14:textId="77777777" w:rsidR="00027D91" w:rsidRPr="00625870" w:rsidRDefault="00013445">
            <w:pPr>
              <w:spacing w:after="0"/>
              <w:rPr>
                <w:rFonts w:ascii="Times New Roman" w:eastAsia="Times New Roman" w:hAnsi="Times New Roman" w:cs="Times New Roman"/>
                <w:sz w:val="20"/>
              </w:rPr>
            </w:pPr>
          </w:p>
        </w:tc>
      </w:tr>
      <w:tr w:rsidR="000A42A9" w14:paraId="3396A00D" w14:textId="77777777">
        <w:trPr>
          <w:trHeight w:val="300"/>
        </w:trPr>
        <w:tc>
          <w:tcPr>
            <w:tcW w:w="1035" w:type="dxa"/>
            <w:tcBorders>
              <w:top w:val="nil"/>
              <w:left w:val="nil"/>
              <w:bottom w:val="nil"/>
              <w:right w:val="nil"/>
            </w:tcBorders>
            <w:shd w:val="clear" w:color="auto" w:fill="auto"/>
            <w:noWrap/>
            <w:vAlign w:val="bottom"/>
            <w:hideMark/>
          </w:tcPr>
          <w:p w14:paraId="3396A00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A007"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08"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09"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A00A"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0B"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0C" w14:textId="77777777" w:rsidR="00027D91" w:rsidRPr="00625870" w:rsidRDefault="00013445">
            <w:pPr>
              <w:spacing w:after="0"/>
              <w:rPr>
                <w:rFonts w:ascii="Times New Roman" w:eastAsia="Times New Roman" w:hAnsi="Times New Roman" w:cs="Times New Roman"/>
                <w:sz w:val="20"/>
              </w:rPr>
            </w:pPr>
          </w:p>
        </w:tc>
      </w:tr>
      <w:tr w:rsidR="000A42A9" w14:paraId="3396A015" w14:textId="77777777">
        <w:trPr>
          <w:trHeight w:val="300"/>
        </w:trPr>
        <w:tc>
          <w:tcPr>
            <w:tcW w:w="1035" w:type="dxa"/>
            <w:tcBorders>
              <w:top w:val="nil"/>
              <w:left w:val="nil"/>
              <w:bottom w:val="nil"/>
              <w:right w:val="nil"/>
            </w:tcBorders>
            <w:shd w:val="clear" w:color="auto" w:fill="auto"/>
            <w:noWrap/>
            <w:vAlign w:val="bottom"/>
            <w:hideMark/>
          </w:tcPr>
          <w:p w14:paraId="3396A00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A00F"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10"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11"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012"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13"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14" w14:textId="77777777" w:rsidR="00027D91" w:rsidRPr="00625870" w:rsidRDefault="00013445">
            <w:pPr>
              <w:spacing w:after="0"/>
              <w:rPr>
                <w:rFonts w:ascii="Times New Roman" w:eastAsia="Times New Roman" w:hAnsi="Times New Roman" w:cs="Times New Roman"/>
                <w:sz w:val="20"/>
              </w:rPr>
            </w:pPr>
          </w:p>
        </w:tc>
      </w:tr>
      <w:tr w:rsidR="000A42A9" w14:paraId="3396A01D" w14:textId="77777777">
        <w:trPr>
          <w:trHeight w:val="300"/>
        </w:trPr>
        <w:tc>
          <w:tcPr>
            <w:tcW w:w="1035" w:type="dxa"/>
            <w:tcBorders>
              <w:top w:val="nil"/>
              <w:left w:val="nil"/>
              <w:bottom w:val="nil"/>
              <w:right w:val="nil"/>
            </w:tcBorders>
            <w:shd w:val="clear" w:color="auto" w:fill="auto"/>
            <w:noWrap/>
            <w:vAlign w:val="bottom"/>
            <w:hideMark/>
          </w:tcPr>
          <w:p w14:paraId="3396A01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A017"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18"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19"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A01A"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1B"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1C" w14:textId="77777777" w:rsidR="00027D91" w:rsidRPr="00625870" w:rsidRDefault="00013445">
            <w:pPr>
              <w:spacing w:after="0"/>
              <w:rPr>
                <w:rFonts w:ascii="Times New Roman" w:eastAsia="Times New Roman" w:hAnsi="Times New Roman" w:cs="Times New Roman"/>
                <w:sz w:val="20"/>
              </w:rPr>
            </w:pPr>
          </w:p>
        </w:tc>
      </w:tr>
      <w:tr w:rsidR="000A42A9" w14:paraId="3396A024" w14:textId="77777777">
        <w:trPr>
          <w:trHeight w:val="300"/>
        </w:trPr>
        <w:tc>
          <w:tcPr>
            <w:tcW w:w="2316" w:type="dxa"/>
            <w:gridSpan w:val="2"/>
            <w:tcBorders>
              <w:top w:val="nil"/>
              <w:left w:val="nil"/>
              <w:bottom w:val="nil"/>
              <w:right w:val="nil"/>
            </w:tcBorders>
            <w:shd w:val="clear" w:color="auto" w:fill="auto"/>
            <w:noWrap/>
            <w:vAlign w:val="bottom"/>
            <w:hideMark/>
          </w:tcPr>
          <w:p w14:paraId="3396A01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A01F"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2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A021"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22"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23" w14:textId="77777777" w:rsidR="00027D91" w:rsidRPr="00625870" w:rsidRDefault="00013445">
            <w:pPr>
              <w:spacing w:after="0"/>
              <w:rPr>
                <w:rFonts w:ascii="Times New Roman" w:eastAsia="Times New Roman" w:hAnsi="Times New Roman" w:cs="Times New Roman"/>
                <w:sz w:val="20"/>
              </w:rPr>
            </w:pPr>
          </w:p>
        </w:tc>
      </w:tr>
      <w:tr w:rsidR="000A42A9" w14:paraId="3396A02C" w14:textId="77777777">
        <w:trPr>
          <w:trHeight w:val="300"/>
        </w:trPr>
        <w:tc>
          <w:tcPr>
            <w:tcW w:w="1035" w:type="dxa"/>
            <w:tcBorders>
              <w:top w:val="nil"/>
              <w:left w:val="nil"/>
              <w:bottom w:val="nil"/>
              <w:right w:val="nil"/>
            </w:tcBorders>
            <w:shd w:val="clear" w:color="auto" w:fill="auto"/>
            <w:noWrap/>
            <w:vAlign w:val="bottom"/>
            <w:hideMark/>
          </w:tcPr>
          <w:p w14:paraId="3396A025"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26"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27"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28"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A029"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A02A"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2B" w14:textId="77777777" w:rsidR="00027D91" w:rsidRPr="00625870" w:rsidRDefault="00013445">
            <w:pPr>
              <w:spacing w:after="0"/>
              <w:rPr>
                <w:rFonts w:ascii="Times New Roman" w:eastAsia="Times New Roman" w:hAnsi="Times New Roman" w:cs="Times New Roman"/>
                <w:sz w:val="20"/>
              </w:rPr>
            </w:pPr>
          </w:p>
        </w:tc>
      </w:tr>
      <w:tr w:rsidR="000A42A9" w14:paraId="3396A02F" w14:textId="77777777">
        <w:trPr>
          <w:trHeight w:val="300"/>
        </w:trPr>
        <w:tc>
          <w:tcPr>
            <w:tcW w:w="1035" w:type="dxa"/>
            <w:tcBorders>
              <w:top w:val="nil"/>
              <w:left w:val="nil"/>
              <w:bottom w:val="nil"/>
              <w:right w:val="nil"/>
            </w:tcBorders>
            <w:shd w:val="clear" w:color="auto" w:fill="auto"/>
            <w:noWrap/>
            <w:vAlign w:val="bottom"/>
            <w:hideMark/>
          </w:tcPr>
          <w:p w14:paraId="3396A02D" w14:textId="77777777" w:rsidR="00027D91" w:rsidRPr="00625870" w:rsidRDefault="00013445">
            <w:pPr>
              <w:spacing w:after="0"/>
              <w:rPr>
                <w:rFonts w:ascii="Times New Roman" w:eastAsia="Times New Roman" w:hAnsi="Times New Roman" w:cs="Times New Roman"/>
                <w:sz w:val="20"/>
              </w:rPr>
            </w:pPr>
          </w:p>
        </w:tc>
        <w:tc>
          <w:tcPr>
            <w:tcW w:w="7752" w:type="dxa"/>
            <w:gridSpan w:val="6"/>
            <w:tcBorders>
              <w:top w:val="nil"/>
              <w:left w:val="nil"/>
              <w:bottom w:val="nil"/>
              <w:right w:val="nil"/>
            </w:tcBorders>
            <w:shd w:val="clear" w:color="auto" w:fill="auto"/>
            <w:noWrap/>
            <w:vAlign w:val="bottom"/>
            <w:hideMark/>
          </w:tcPr>
          <w:p w14:paraId="3396A02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Τροπολογία 1586/32 όπως τροποποιήθηκε (άρθρο 20)   ΔΕΚΤΟ ΚΑΤΑ ΠΛΕΙΟΨΗΦΙΑ</w:t>
            </w:r>
          </w:p>
        </w:tc>
      </w:tr>
      <w:tr w:rsidR="000A42A9" w14:paraId="3396A037" w14:textId="77777777">
        <w:trPr>
          <w:trHeight w:val="300"/>
        </w:trPr>
        <w:tc>
          <w:tcPr>
            <w:tcW w:w="1035" w:type="dxa"/>
            <w:tcBorders>
              <w:top w:val="nil"/>
              <w:left w:val="nil"/>
              <w:bottom w:val="nil"/>
              <w:right w:val="nil"/>
            </w:tcBorders>
            <w:shd w:val="clear" w:color="auto" w:fill="auto"/>
            <w:noWrap/>
            <w:vAlign w:val="bottom"/>
            <w:hideMark/>
          </w:tcPr>
          <w:p w14:paraId="3396A03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A03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3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3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03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3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36" w14:textId="77777777" w:rsidR="00027D91" w:rsidRPr="00625870" w:rsidRDefault="00013445">
            <w:pPr>
              <w:spacing w:after="0"/>
              <w:rPr>
                <w:rFonts w:ascii="Times New Roman" w:eastAsia="Times New Roman" w:hAnsi="Times New Roman" w:cs="Times New Roman"/>
                <w:sz w:val="20"/>
              </w:rPr>
            </w:pPr>
          </w:p>
        </w:tc>
      </w:tr>
      <w:tr w:rsidR="000A42A9" w14:paraId="3396A03F" w14:textId="77777777">
        <w:trPr>
          <w:trHeight w:val="300"/>
        </w:trPr>
        <w:tc>
          <w:tcPr>
            <w:tcW w:w="1035" w:type="dxa"/>
            <w:tcBorders>
              <w:top w:val="nil"/>
              <w:left w:val="nil"/>
              <w:bottom w:val="nil"/>
              <w:right w:val="nil"/>
            </w:tcBorders>
            <w:shd w:val="clear" w:color="auto" w:fill="auto"/>
            <w:noWrap/>
            <w:vAlign w:val="bottom"/>
            <w:hideMark/>
          </w:tcPr>
          <w:p w14:paraId="3396A03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A03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3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3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A03C"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3D"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3E" w14:textId="77777777" w:rsidR="00027D91" w:rsidRPr="00625870" w:rsidRDefault="00013445">
            <w:pPr>
              <w:spacing w:after="0"/>
              <w:rPr>
                <w:rFonts w:ascii="Times New Roman" w:eastAsia="Times New Roman" w:hAnsi="Times New Roman" w:cs="Times New Roman"/>
                <w:sz w:val="20"/>
              </w:rPr>
            </w:pPr>
          </w:p>
        </w:tc>
      </w:tr>
      <w:tr w:rsidR="000A42A9" w14:paraId="3396A047" w14:textId="77777777">
        <w:trPr>
          <w:trHeight w:val="300"/>
        </w:trPr>
        <w:tc>
          <w:tcPr>
            <w:tcW w:w="1035" w:type="dxa"/>
            <w:tcBorders>
              <w:top w:val="nil"/>
              <w:left w:val="nil"/>
              <w:bottom w:val="nil"/>
              <w:right w:val="nil"/>
            </w:tcBorders>
            <w:shd w:val="clear" w:color="auto" w:fill="auto"/>
            <w:noWrap/>
            <w:vAlign w:val="bottom"/>
            <w:hideMark/>
          </w:tcPr>
          <w:p w14:paraId="3396A04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A04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4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4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A04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4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46" w14:textId="77777777" w:rsidR="00027D91" w:rsidRPr="00625870" w:rsidRDefault="00013445">
            <w:pPr>
              <w:spacing w:after="0"/>
              <w:rPr>
                <w:rFonts w:ascii="Times New Roman" w:eastAsia="Times New Roman" w:hAnsi="Times New Roman" w:cs="Times New Roman"/>
                <w:sz w:val="20"/>
              </w:rPr>
            </w:pPr>
          </w:p>
        </w:tc>
      </w:tr>
      <w:tr w:rsidR="000A42A9" w14:paraId="3396A04F" w14:textId="77777777">
        <w:trPr>
          <w:trHeight w:val="300"/>
        </w:trPr>
        <w:tc>
          <w:tcPr>
            <w:tcW w:w="1035" w:type="dxa"/>
            <w:tcBorders>
              <w:top w:val="nil"/>
              <w:left w:val="nil"/>
              <w:bottom w:val="nil"/>
              <w:right w:val="nil"/>
            </w:tcBorders>
            <w:shd w:val="clear" w:color="auto" w:fill="auto"/>
            <w:noWrap/>
            <w:vAlign w:val="bottom"/>
            <w:hideMark/>
          </w:tcPr>
          <w:p w14:paraId="3396A04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A04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4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4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A04C"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4D"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4E" w14:textId="77777777" w:rsidR="00027D91" w:rsidRPr="00625870" w:rsidRDefault="00013445">
            <w:pPr>
              <w:spacing w:after="0"/>
              <w:rPr>
                <w:rFonts w:ascii="Times New Roman" w:eastAsia="Times New Roman" w:hAnsi="Times New Roman" w:cs="Times New Roman"/>
                <w:sz w:val="20"/>
              </w:rPr>
            </w:pPr>
          </w:p>
        </w:tc>
      </w:tr>
      <w:tr w:rsidR="000A42A9" w14:paraId="3396A057" w14:textId="77777777">
        <w:trPr>
          <w:trHeight w:val="300"/>
        </w:trPr>
        <w:tc>
          <w:tcPr>
            <w:tcW w:w="1035" w:type="dxa"/>
            <w:tcBorders>
              <w:top w:val="nil"/>
              <w:left w:val="nil"/>
              <w:bottom w:val="nil"/>
              <w:right w:val="nil"/>
            </w:tcBorders>
            <w:shd w:val="clear" w:color="auto" w:fill="auto"/>
            <w:noWrap/>
            <w:vAlign w:val="bottom"/>
            <w:hideMark/>
          </w:tcPr>
          <w:p w14:paraId="3396A05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A05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5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5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A05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5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56" w14:textId="77777777" w:rsidR="00027D91" w:rsidRPr="00625870" w:rsidRDefault="00013445">
            <w:pPr>
              <w:spacing w:after="0"/>
              <w:rPr>
                <w:rFonts w:ascii="Times New Roman" w:eastAsia="Times New Roman" w:hAnsi="Times New Roman" w:cs="Times New Roman"/>
                <w:sz w:val="20"/>
              </w:rPr>
            </w:pPr>
          </w:p>
        </w:tc>
      </w:tr>
      <w:tr w:rsidR="000A42A9" w14:paraId="3396A05F" w14:textId="77777777">
        <w:trPr>
          <w:trHeight w:val="300"/>
        </w:trPr>
        <w:tc>
          <w:tcPr>
            <w:tcW w:w="1035" w:type="dxa"/>
            <w:tcBorders>
              <w:top w:val="nil"/>
              <w:left w:val="nil"/>
              <w:bottom w:val="nil"/>
              <w:right w:val="nil"/>
            </w:tcBorders>
            <w:shd w:val="clear" w:color="auto" w:fill="auto"/>
            <w:noWrap/>
            <w:vAlign w:val="bottom"/>
            <w:hideMark/>
          </w:tcPr>
          <w:p w14:paraId="3396A05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A05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5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5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05C"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5D"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5E" w14:textId="77777777" w:rsidR="00027D91" w:rsidRPr="00625870" w:rsidRDefault="00013445">
            <w:pPr>
              <w:spacing w:after="0"/>
              <w:rPr>
                <w:rFonts w:ascii="Times New Roman" w:eastAsia="Times New Roman" w:hAnsi="Times New Roman" w:cs="Times New Roman"/>
                <w:sz w:val="20"/>
              </w:rPr>
            </w:pPr>
          </w:p>
        </w:tc>
      </w:tr>
      <w:tr w:rsidR="000A42A9" w14:paraId="3396A067" w14:textId="77777777">
        <w:trPr>
          <w:trHeight w:val="300"/>
        </w:trPr>
        <w:tc>
          <w:tcPr>
            <w:tcW w:w="1035" w:type="dxa"/>
            <w:tcBorders>
              <w:top w:val="nil"/>
              <w:left w:val="nil"/>
              <w:bottom w:val="nil"/>
              <w:right w:val="nil"/>
            </w:tcBorders>
            <w:shd w:val="clear" w:color="auto" w:fill="auto"/>
            <w:noWrap/>
            <w:vAlign w:val="bottom"/>
            <w:hideMark/>
          </w:tcPr>
          <w:p w14:paraId="3396A06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A06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6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6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A06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6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66" w14:textId="77777777" w:rsidR="00027D91" w:rsidRPr="00625870" w:rsidRDefault="00013445">
            <w:pPr>
              <w:spacing w:after="0"/>
              <w:rPr>
                <w:rFonts w:ascii="Times New Roman" w:eastAsia="Times New Roman" w:hAnsi="Times New Roman" w:cs="Times New Roman"/>
                <w:sz w:val="20"/>
              </w:rPr>
            </w:pPr>
          </w:p>
        </w:tc>
      </w:tr>
      <w:tr w:rsidR="000A42A9" w14:paraId="3396A06E" w14:textId="77777777">
        <w:trPr>
          <w:trHeight w:val="300"/>
        </w:trPr>
        <w:tc>
          <w:tcPr>
            <w:tcW w:w="2316" w:type="dxa"/>
            <w:gridSpan w:val="2"/>
            <w:tcBorders>
              <w:top w:val="nil"/>
              <w:left w:val="nil"/>
              <w:bottom w:val="nil"/>
              <w:right w:val="nil"/>
            </w:tcBorders>
            <w:shd w:val="clear" w:color="auto" w:fill="auto"/>
            <w:noWrap/>
            <w:vAlign w:val="bottom"/>
            <w:hideMark/>
          </w:tcPr>
          <w:p w14:paraId="3396A06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A06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6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A06B"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6C"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6D" w14:textId="77777777" w:rsidR="00027D91" w:rsidRPr="00625870" w:rsidRDefault="00013445">
            <w:pPr>
              <w:spacing w:after="0"/>
              <w:rPr>
                <w:rFonts w:ascii="Times New Roman" w:eastAsia="Times New Roman" w:hAnsi="Times New Roman" w:cs="Times New Roman"/>
                <w:sz w:val="20"/>
              </w:rPr>
            </w:pPr>
          </w:p>
        </w:tc>
      </w:tr>
      <w:tr w:rsidR="000A42A9" w14:paraId="3396A076" w14:textId="77777777">
        <w:trPr>
          <w:trHeight w:val="300"/>
        </w:trPr>
        <w:tc>
          <w:tcPr>
            <w:tcW w:w="1035" w:type="dxa"/>
            <w:tcBorders>
              <w:top w:val="nil"/>
              <w:left w:val="nil"/>
              <w:bottom w:val="nil"/>
              <w:right w:val="nil"/>
            </w:tcBorders>
            <w:shd w:val="clear" w:color="auto" w:fill="auto"/>
            <w:noWrap/>
            <w:vAlign w:val="bottom"/>
            <w:hideMark/>
          </w:tcPr>
          <w:p w14:paraId="3396A06F"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70"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71"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72"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A073"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A074"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75" w14:textId="77777777" w:rsidR="00027D91" w:rsidRPr="00625870" w:rsidRDefault="00013445">
            <w:pPr>
              <w:spacing w:after="0"/>
              <w:rPr>
                <w:rFonts w:ascii="Times New Roman" w:eastAsia="Times New Roman" w:hAnsi="Times New Roman" w:cs="Times New Roman"/>
                <w:sz w:val="20"/>
              </w:rPr>
            </w:pPr>
          </w:p>
        </w:tc>
      </w:tr>
      <w:tr w:rsidR="000A42A9" w14:paraId="3396A079" w14:textId="77777777">
        <w:trPr>
          <w:trHeight w:val="300"/>
        </w:trPr>
        <w:tc>
          <w:tcPr>
            <w:tcW w:w="1035" w:type="dxa"/>
            <w:tcBorders>
              <w:top w:val="nil"/>
              <w:left w:val="nil"/>
              <w:bottom w:val="nil"/>
              <w:right w:val="nil"/>
            </w:tcBorders>
            <w:shd w:val="clear" w:color="auto" w:fill="auto"/>
            <w:noWrap/>
            <w:vAlign w:val="bottom"/>
            <w:hideMark/>
          </w:tcPr>
          <w:p w14:paraId="3396A077" w14:textId="77777777" w:rsidR="00027D91" w:rsidRPr="00625870" w:rsidRDefault="00013445">
            <w:pPr>
              <w:spacing w:after="0"/>
              <w:rPr>
                <w:rFonts w:ascii="Times New Roman" w:eastAsia="Times New Roman" w:hAnsi="Times New Roman" w:cs="Times New Roman"/>
                <w:sz w:val="20"/>
              </w:rPr>
            </w:pPr>
          </w:p>
        </w:tc>
        <w:tc>
          <w:tcPr>
            <w:tcW w:w="7752" w:type="dxa"/>
            <w:gridSpan w:val="6"/>
            <w:tcBorders>
              <w:top w:val="nil"/>
              <w:left w:val="nil"/>
              <w:bottom w:val="nil"/>
              <w:right w:val="nil"/>
            </w:tcBorders>
            <w:shd w:val="clear" w:color="auto" w:fill="auto"/>
            <w:noWrap/>
            <w:vAlign w:val="bottom"/>
            <w:hideMark/>
          </w:tcPr>
          <w:p w14:paraId="3396A07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Τροπολογία 1588/33 ως έχει (άρθρο 21)   ΔΕΚΤΟ ΚΑΤΑ ΠΛΕΙΟΨΗΦΙΑ</w:t>
            </w:r>
          </w:p>
        </w:tc>
      </w:tr>
      <w:tr w:rsidR="000A42A9" w14:paraId="3396A081" w14:textId="77777777">
        <w:trPr>
          <w:trHeight w:val="300"/>
        </w:trPr>
        <w:tc>
          <w:tcPr>
            <w:tcW w:w="1035" w:type="dxa"/>
            <w:tcBorders>
              <w:top w:val="nil"/>
              <w:left w:val="nil"/>
              <w:bottom w:val="nil"/>
              <w:right w:val="nil"/>
            </w:tcBorders>
            <w:shd w:val="clear" w:color="auto" w:fill="auto"/>
            <w:noWrap/>
            <w:vAlign w:val="bottom"/>
            <w:hideMark/>
          </w:tcPr>
          <w:p w14:paraId="3396A07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A07B"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7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7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07E"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7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80" w14:textId="77777777" w:rsidR="00027D91" w:rsidRPr="00625870" w:rsidRDefault="00013445">
            <w:pPr>
              <w:spacing w:after="0"/>
              <w:rPr>
                <w:rFonts w:ascii="Times New Roman" w:eastAsia="Times New Roman" w:hAnsi="Times New Roman" w:cs="Times New Roman"/>
                <w:sz w:val="20"/>
              </w:rPr>
            </w:pPr>
          </w:p>
        </w:tc>
      </w:tr>
      <w:tr w:rsidR="000A42A9" w14:paraId="3396A089" w14:textId="77777777">
        <w:trPr>
          <w:trHeight w:val="300"/>
        </w:trPr>
        <w:tc>
          <w:tcPr>
            <w:tcW w:w="1035" w:type="dxa"/>
            <w:tcBorders>
              <w:top w:val="nil"/>
              <w:left w:val="nil"/>
              <w:bottom w:val="nil"/>
              <w:right w:val="nil"/>
            </w:tcBorders>
            <w:shd w:val="clear" w:color="auto" w:fill="auto"/>
            <w:noWrap/>
            <w:vAlign w:val="bottom"/>
            <w:hideMark/>
          </w:tcPr>
          <w:p w14:paraId="3396A08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A083"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8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8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086"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87"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88" w14:textId="77777777" w:rsidR="00027D91" w:rsidRPr="00625870" w:rsidRDefault="00013445">
            <w:pPr>
              <w:spacing w:after="0"/>
              <w:rPr>
                <w:rFonts w:ascii="Times New Roman" w:eastAsia="Times New Roman" w:hAnsi="Times New Roman" w:cs="Times New Roman"/>
                <w:sz w:val="20"/>
              </w:rPr>
            </w:pPr>
          </w:p>
        </w:tc>
      </w:tr>
      <w:tr w:rsidR="000A42A9" w14:paraId="3396A091" w14:textId="77777777">
        <w:trPr>
          <w:trHeight w:val="300"/>
        </w:trPr>
        <w:tc>
          <w:tcPr>
            <w:tcW w:w="1035" w:type="dxa"/>
            <w:tcBorders>
              <w:top w:val="nil"/>
              <w:left w:val="nil"/>
              <w:bottom w:val="nil"/>
              <w:right w:val="nil"/>
            </w:tcBorders>
            <w:shd w:val="clear" w:color="auto" w:fill="auto"/>
            <w:noWrap/>
            <w:vAlign w:val="bottom"/>
            <w:hideMark/>
          </w:tcPr>
          <w:p w14:paraId="3396A08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A08B"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8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8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A08E"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8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90" w14:textId="77777777" w:rsidR="00027D91" w:rsidRPr="00625870" w:rsidRDefault="00013445">
            <w:pPr>
              <w:spacing w:after="0"/>
              <w:rPr>
                <w:rFonts w:ascii="Times New Roman" w:eastAsia="Times New Roman" w:hAnsi="Times New Roman" w:cs="Times New Roman"/>
                <w:sz w:val="20"/>
              </w:rPr>
            </w:pPr>
          </w:p>
        </w:tc>
      </w:tr>
      <w:tr w:rsidR="000A42A9" w14:paraId="3396A099" w14:textId="77777777">
        <w:trPr>
          <w:trHeight w:val="300"/>
        </w:trPr>
        <w:tc>
          <w:tcPr>
            <w:tcW w:w="1035" w:type="dxa"/>
            <w:tcBorders>
              <w:top w:val="nil"/>
              <w:left w:val="nil"/>
              <w:bottom w:val="nil"/>
              <w:right w:val="nil"/>
            </w:tcBorders>
            <w:shd w:val="clear" w:color="auto" w:fill="auto"/>
            <w:noWrap/>
            <w:vAlign w:val="bottom"/>
            <w:hideMark/>
          </w:tcPr>
          <w:p w14:paraId="3396A09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A093"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9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9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A096"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97"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98" w14:textId="77777777" w:rsidR="00027D91" w:rsidRPr="00625870" w:rsidRDefault="00013445">
            <w:pPr>
              <w:spacing w:after="0"/>
              <w:rPr>
                <w:rFonts w:ascii="Times New Roman" w:eastAsia="Times New Roman" w:hAnsi="Times New Roman" w:cs="Times New Roman"/>
                <w:sz w:val="20"/>
              </w:rPr>
            </w:pPr>
          </w:p>
        </w:tc>
      </w:tr>
      <w:tr w:rsidR="000A42A9" w14:paraId="3396A0A1" w14:textId="77777777">
        <w:trPr>
          <w:trHeight w:val="300"/>
        </w:trPr>
        <w:tc>
          <w:tcPr>
            <w:tcW w:w="1035" w:type="dxa"/>
            <w:tcBorders>
              <w:top w:val="nil"/>
              <w:left w:val="nil"/>
              <w:bottom w:val="nil"/>
              <w:right w:val="nil"/>
            </w:tcBorders>
            <w:shd w:val="clear" w:color="auto" w:fill="auto"/>
            <w:noWrap/>
            <w:vAlign w:val="bottom"/>
            <w:hideMark/>
          </w:tcPr>
          <w:p w14:paraId="3396A09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A09B"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9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9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A09E"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9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A0" w14:textId="77777777" w:rsidR="00027D91" w:rsidRPr="00625870" w:rsidRDefault="00013445">
            <w:pPr>
              <w:spacing w:after="0"/>
              <w:rPr>
                <w:rFonts w:ascii="Times New Roman" w:eastAsia="Times New Roman" w:hAnsi="Times New Roman" w:cs="Times New Roman"/>
                <w:sz w:val="20"/>
              </w:rPr>
            </w:pPr>
          </w:p>
        </w:tc>
      </w:tr>
      <w:tr w:rsidR="000A42A9" w14:paraId="3396A0A9" w14:textId="77777777">
        <w:trPr>
          <w:trHeight w:val="300"/>
        </w:trPr>
        <w:tc>
          <w:tcPr>
            <w:tcW w:w="1035" w:type="dxa"/>
            <w:tcBorders>
              <w:top w:val="nil"/>
              <w:left w:val="nil"/>
              <w:bottom w:val="nil"/>
              <w:right w:val="nil"/>
            </w:tcBorders>
            <w:shd w:val="clear" w:color="auto" w:fill="auto"/>
            <w:noWrap/>
            <w:vAlign w:val="bottom"/>
            <w:hideMark/>
          </w:tcPr>
          <w:p w14:paraId="3396A0A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A0A3"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A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A5"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0A6"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A7"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A8" w14:textId="77777777" w:rsidR="00027D91" w:rsidRPr="00625870" w:rsidRDefault="00013445">
            <w:pPr>
              <w:spacing w:after="0"/>
              <w:rPr>
                <w:rFonts w:ascii="Times New Roman" w:eastAsia="Times New Roman" w:hAnsi="Times New Roman" w:cs="Times New Roman"/>
                <w:sz w:val="20"/>
              </w:rPr>
            </w:pPr>
          </w:p>
        </w:tc>
      </w:tr>
      <w:tr w:rsidR="000A42A9" w14:paraId="3396A0B1" w14:textId="77777777">
        <w:trPr>
          <w:trHeight w:val="300"/>
        </w:trPr>
        <w:tc>
          <w:tcPr>
            <w:tcW w:w="1035" w:type="dxa"/>
            <w:tcBorders>
              <w:top w:val="nil"/>
              <w:left w:val="nil"/>
              <w:bottom w:val="nil"/>
              <w:right w:val="nil"/>
            </w:tcBorders>
            <w:shd w:val="clear" w:color="auto" w:fill="auto"/>
            <w:noWrap/>
            <w:vAlign w:val="bottom"/>
            <w:hideMark/>
          </w:tcPr>
          <w:p w14:paraId="3396A0A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A0AB"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AC"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A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A0AE"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A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B0" w14:textId="77777777" w:rsidR="00027D91" w:rsidRPr="00625870" w:rsidRDefault="00013445">
            <w:pPr>
              <w:spacing w:after="0"/>
              <w:rPr>
                <w:rFonts w:ascii="Times New Roman" w:eastAsia="Times New Roman" w:hAnsi="Times New Roman" w:cs="Times New Roman"/>
                <w:sz w:val="20"/>
              </w:rPr>
            </w:pPr>
          </w:p>
        </w:tc>
      </w:tr>
      <w:tr w:rsidR="000A42A9" w14:paraId="3396A0B8" w14:textId="77777777">
        <w:trPr>
          <w:trHeight w:val="300"/>
        </w:trPr>
        <w:tc>
          <w:tcPr>
            <w:tcW w:w="2316" w:type="dxa"/>
            <w:gridSpan w:val="2"/>
            <w:tcBorders>
              <w:top w:val="nil"/>
              <w:left w:val="nil"/>
              <w:bottom w:val="nil"/>
              <w:right w:val="nil"/>
            </w:tcBorders>
            <w:shd w:val="clear" w:color="auto" w:fill="auto"/>
            <w:noWrap/>
            <w:vAlign w:val="bottom"/>
            <w:hideMark/>
          </w:tcPr>
          <w:p w14:paraId="3396A0B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A0B3"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B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A0B5"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B6"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B7" w14:textId="77777777" w:rsidR="00027D91" w:rsidRPr="00625870" w:rsidRDefault="00013445">
            <w:pPr>
              <w:spacing w:after="0"/>
              <w:rPr>
                <w:rFonts w:ascii="Times New Roman" w:eastAsia="Times New Roman" w:hAnsi="Times New Roman" w:cs="Times New Roman"/>
                <w:sz w:val="20"/>
              </w:rPr>
            </w:pPr>
          </w:p>
        </w:tc>
      </w:tr>
      <w:tr w:rsidR="000A42A9" w14:paraId="3396A0C0" w14:textId="77777777">
        <w:trPr>
          <w:trHeight w:val="300"/>
        </w:trPr>
        <w:tc>
          <w:tcPr>
            <w:tcW w:w="1035" w:type="dxa"/>
            <w:tcBorders>
              <w:top w:val="nil"/>
              <w:left w:val="nil"/>
              <w:bottom w:val="nil"/>
              <w:right w:val="nil"/>
            </w:tcBorders>
            <w:shd w:val="clear" w:color="auto" w:fill="auto"/>
            <w:noWrap/>
            <w:vAlign w:val="bottom"/>
            <w:hideMark/>
          </w:tcPr>
          <w:p w14:paraId="3396A0B9"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B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BB"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BC"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A0BD"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A0BE"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BF" w14:textId="77777777" w:rsidR="00027D91" w:rsidRPr="00625870" w:rsidRDefault="00013445">
            <w:pPr>
              <w:spacing w:after="0"/>
              <w:rPr>
                <w:rFonts w:ascii="Times New Roman" w:eastAsia="Times New Roman" w:hAnsi="Times New Roman" w:cs="Times New Roman"/>
                <w:sz w:val="20"/>
              </w:rPr>
            </w:pPr>
          </w:p>
        </w:tc>
      </w:tr>
      <w:tr w:rsidR="000A42A9" w14:paraId="3396A0C3" w14:textId="77777777">
        <w:trPr>
          <w:trHeight w:val="300"/>
        </w:trPr>
        <w:tc>
          <w:tcPr>
            <w:tcW w:w="1035" w:type="dxa"/>
            <w:tcBorders>
              <w:top w:val="nil"/>
              <w:left w:val="nil"/>
              <w:bottom w:val="nil"/>
              <w:right w:val="nil"/>
            </w:tcBorders>
            <w:shd w:val="clear" w:color="auto" w:fill="auto"/>
            <w:noWrap/>
            <w:vAlign w:val="bottom"/>
            <w:hideMark/>
          </w:tcPr>
          <w:p w14:paraId="3396A0C1" w14:textId="77777777" w:rsidR="00027D91" w:rsidRPr="00625870" w:rsidRDefault="00013445">
            <w:pPr>
              <w:spacing w:after="0"/>
              <w:rPr>
                <w:rFonts w:ascii="Times New Roman" w:eastAsia="Times New Roman" w:hAnsi="Times New Roman" w:cs="Times New Roman"/>
                <w:sz w:val="20"/>
              </w:rPr>
            </w:pPr>
          </w:p>
        </w:tc>
        <w:tc>
          <w:tcPr>
            <w:tcW w:w="7752" w:type="dxa"/>
            <w:gridSpan w:val="6"/>
            <w:tcBorders>
              <w:top w:val="nil"/>
              <w:left w:val="nil"/>
              <w:bottom w:val="nil"/>
              <w:right w:val="nil"/>
            </w:tcBorders>
            <w:shd w:val="clear" w:color="auto" w:fill="auto"/>
            <w:noWrap/>
            <w:vAlign w:val="bottom"/>
            <w:hideMark/>
          </w:tcPr>
          <w:p w14:paraId="3396A0C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Τροπολογία 1589/34 όπως τροπ. (εντάσσεται στο άρθρο 6)   ΔΕΚΤΟ ΚΑΤΑ ΠΛΕΙΟΨΗΦΙΑ</w:t>
            </w:r>
          </w:p>
        </w:tc>
      </w:tr>
      <w:tr w:rsidR="000A42A9" w14:paraId="3396A0CB" w14:textId="77777777">
        <w:trPr>
          <w:trHeight w:val="300"/>
        </w:trPr>
        <w:tc>
          <w:tcPr>
            <w:tcW w:w="1035" w:type="dxa"/>
            <w:tcBorders>
              <w:top w:val="nil"/>
              <w:left w:val="nil"/>
              <w:bottom w:val="nil"/>
              <w:right w:val="nil"/>
            </w:tcBorders>
            <w:shd w:val="clear" w:color="auto" w:fill="auto"/>
            <w:noWrap/>
            <w:vAlign w:val="bottom"/>
            <w:hideMark/>
          </w:tcPr>
          <w:p w14:paraId="3396A0C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A0C5"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C6"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C7"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0C8"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C9"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CA" w14:textId="77777777" w:rsidR="00027D91" w:rsidRPr="00625870" w:rsidRDefault="00013445">
            <w:pPr>
              <w:spacing w:after="0"/>
              <w:rPr>
                <w:rFonts w:ascii="Times New Roman" w:eastAsia="Times New Roman" w:hAnsi="Times New Roman" w:cs="Times New Roman"/>
                <w:sz w:val="20"/>
              </w:rPr>
            </w:pPr>
          </w:p>
        </w:tc>
      </w:tr>
      <w:tr w:rsidR="000A42A9" w14:paraId="3396A0D3" w14:textId="77777777">
        <w:trPr>
          <w:trHeight w:val="300"/>
        </w:trPr>
        <w:tc>
          <w:tcPr>
            <w:tcW w:w="1035" w:type="dxa"/>
            <w:tcBorders>
              <w:top w:val="nil"/>
              <w:left w:val="nil"/>
              <w:bottom w:val="nil"/>
              <w:right w:val="nil"/>
            </w:tcBorders>
            <w:shd w:val="clear" w:color="auto" w:fill="auto"/>
            <w:noWrap/>
            <w:vAlign w:val="bottom"/>
            <w:hideMark/>
          </w:tcPr>
          <w:p w14:paraId="3396A0CC"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A0CD"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CE"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CF"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0D0"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D1"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D2" w14:textId="77777777" w:rsidR="00027D91" w:rsidRPr="00625870" w:rsidRDefault="00013445">
            <w:pPr>
              <w:spacing w:after="0"/>
              <w:rPr>
                <w:rFonts w:ascii="Times New Roman" w:eastAsia="Times New Roman" w:hAnsi="Times New Roman" w:cs="Times New Roman"/>
                <w:sz w:val="20"/>
              </w:rPr>
            </w:pPr>
          </w:p>
        </w:tc>
      </w:tr>
      <w:tr w:rsidR="000A42A9" w14:paraId="3396A0DB" w14:textId="77777777">
        <w:trPr>
          <w:trHeight w:val="300"/>
        </w:trPr>
        <w:tc>
          <w:tcPr>
            <w:tcW w:w="1035" w:type="dxa"/>
            <w:tcBorders>
              <w:top w:val="nil"/>
              <w:left w:val="nil"/>
              <w:bottom w:val="nil"/>
              <w:right w:val="nil"/>
            </w:tcBorders>
            <w:shd w:val="clear" w:color="auto" w:fill="auto"/>
            <w:noWrap/>
            <w:vAlign w:val="bottom"/>
            <w:hideMark/>
          </w:tcPr>
          <w:p w14:paraId="3396A0D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A0D5"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D6"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D7"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A0D8"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D9"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DA" w14:textId="77777777" w:rsidR="00027D91" w:rsidRPr="00625870" w:rsidRDefault="00013445">
            <w:pPr>
              <w:spacing w:after="0"/>
              <w:rPr>
                <w:rFonts w:ascii="Times New Roman" w:eastAsia="Times New Roman" w:hAnsi="Times New Roman" w:cs="Times New Roman"/>
                <w:sz w:val="20"/>
              </w:rPr>
            </w:pPr>
          </w:p>
        </w:tc>
      </w:tr>
      <w:tr w:rsidR="000A42A9" w14:paraId="3396A0E3" w14:textId="77777777">
        <w:trPr>
          <w:trHeight w:val="300"/>
        </w:trPr>
        <w:tc>
          <w:tcPr>
            <w:tcW w:w="1035" w:type="dxa"/>
            <w:tcBorders>
              <w:top w:val="nil"/>
              <w:left w:val="nil"/>
              <w:bottom w:val="nil"/>
              <w:right w:val="nil"/>
            </w:tcBorders>
            <w:shd w:val="clear" w:color="auto" w:fill="auto"/>
            <w:noWrap/>
            <w:vAlign w:val="bottom"/>
            <w:hideMark/>
          </w:tcPr>
          <w:p w14:paraId="3396A0DC"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A0DD"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DE"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DF"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A0E0"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E1"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E2" w14:textId="77777777" w:rsidR="00027D91" w:rsidRPr="00625870" w:rsidRDefault="00013445">
            <w:pPr>
              <w:spacing w:after="0"/>
              <w:rPr>
                <w:rFonts w:ascii="Times New Roman" w:eastAsia="Times New Roman" w:hAnsi="Times New Roman" w:cs="Times New Roman"/>
                <w:sz w:val="20"/>
              </w:rPr>
            </w:pPr>
          </w:p>
        </w:tc>
      </w:tr>
      <w:tr w:rsidR="000A42A9" w14:paraId="3396A0EB" w14:textId="77777777">
        <w:trPr>
          <w:trHeight w:val="300"/>
        </w:trPr>
        <w:tc>
          <w:tcPr>
            <w:tcW w:w="1035" w:type="dxa"/>
            <w:tcBorders>
              <w:top w:val="nil"/>
              <w:left w:val="nil"/>
              <w:bottom w:val="nil"/>
              <w:right w:val="nil"/>
            </w:tcBorders>
            <w:shd w:val="clear" w:color="auto" w:fill="auto"/>
            <w:noWrap/>
            <w:vAlign w:val="bottom"/>
            <w:hideMark/>
          </w:tcPr>
          <w:p w14:paraId="3396A0E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A0E5"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E6"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E7"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A0E8"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E9"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EA" w14:textId="77777777" w:rsidR="00027D91" w:rsidRPr="00625870" w:rsidRDefault="00013445">
            <w:pPr>
              <w:spacing w:after="0"/>
              <w:rPr>
                <w:rFonts w:ascii="Times New Roman" w:eastAsia="Times New Roman" w:hAnsi="Times New Roman" w:cs="Times New Roman"/>
                <w:sz w:val="20"/>
              </w:rPr>
            </w:pPr>
          </w:p>
        </w:tc>
      </w:tr>
      <w:tr w:rsidR="000A42A9" w14:paraId="3396A0F3" w14:textId="77777777">
        <w:trPr>
          <w:trHeight w:val="300"/>
        </w:trPr>
        <w:tc>
          <w:tcPr>
            <w:tcW w:w="1035" w:type="dxa"/>
            <w:tcBorders>
              <w:top w:val="nil"/>
              <w:left w:val="nil"/>
              <w:bottom w:val="nil"/>
              <w:right w:val="nil"/>
            </w:tcBorders>
            <w:shd w:val="clear" w:color="auto" w:fill="auto"/>
            <w:noWrap/>
            <w:vAlign w:val="bottom"/>
            <w:hideMark/>
          </w:tcPr>
          <w:p w14:paraId="3396A0EC"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A0ED"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EE"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EF"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0F0"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F1"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F2" w14:textId="77777777" w:rsidR="00027D91" w:rsidRPr="00625870" w:rsidRDefault="00013445">
            <w:pPr>
              <w:spacing w:after="0"/>
              <w:rPr>
                <w:rFonts w:ascii="Times New Roman" w:eastAsia="Times New Roman" w:hAnsi="Times New Roman" w:cs="Times New Roman"/>
                <w:sz w:val="20"/>
              </w:rPr>
            </w:pPr>
          </w:p>
        </w:tc>
      </w:tr>
      <w:tr w:rsidR="000A42A9" w14:paraId="3396A0FB" w14:textId="77777777">
        <w:trPr>
          <w:trHeight w:val="300"/>
        </w:trPr>
        <w:tc>
          <w:tcPr>
            <w:tcW w:w="1035" w:type="dxa"/>
            <w:tcBorders>
              <w:top w:val="nil"/>
              <w:left w:val="nil"/>
              <w:bottom w:val="nil"/>
              <w:right w:val="nil"/>
            </w:tcBorders>
            <w:shd w:val="clear" w:color="auto" w:fill="auto"/>
            <w:noWrap/>
            <w:vAlign w:val="bottom"/>
            <w:hideMark/>
          </w:tcPr>
          <w:p w14:paraId="3396A0F4"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A0F5"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F6"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0F7"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A0F8"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0F9"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0FA" w14:textId="77777777" w:rsidR="00027D91" w:rsidRPr="00625870" w:rsidRDefault="00013445">
            <w:pPr>
              <w:spacing w:after="0"/>
              <w:rPr>
                <w:rFonts w:ascii="Times New Roman" w:eastAsia="Times New Roman" w:hAnsi="Times New Roman" w:cs="Times New Roman"/>
                <w:sz w:val="20"/>
              </w:rPr>
            </w:pPr>
          </w:p>
        </w:tc>
      </w:tr>
      <w:tr w:rsidR="000A42A9" w14:paraId="3396A102" w14:textId="77777777">
        <w:trPr>
          <w:trHeight w:val="300"/>
        </w:trPr>
        <w:tc>
          <w:tcPr>
            <w:tcW w:w="2316" w:type="dxa"/>
            <w:gridSpan w:val="2"/>
            <w:tcBorders>
              <w:top w:val="nil"/>
              <w:left w:val="nil"/>
              <w:bottom w:val="nil"/>
              <w:right w:val="nil"/>
            </w:tcBorders>
            <w:shd w:val="clear" w:color="auto" w:fill="auto"/>
            <w:noWrap/>
            <w:vAlign w:val="bottom"/>
            <w:hideMark/>
          </w:tcPr>
          <w:p w14:paraId="3396A0FC"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A0FD"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0F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0FF"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00"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01" w14:textId="77777777" w:rsidR="00027D91" w:rsidRPr="00625870" w:rsidRDefault="00013445">
            <w:pPr>
              <w:spacing w:after="0"/>
              <w:rPr>
                <w:rFonts w:ascii="Times New Roman" w:eastAsia="Times New Roman" w:hAnsi="Times New Roman" w:cs="Times New Roman"/>
                <w:sz w:val="20"/>
              </w:rPr>
            </w:pPr>
          </w:p>
        </w:tc>
      </w:tr>
      <w:tr w:rsidR="000A42A9" w14:paraId="3396A10A" w14:textId="77777777">
        <w:trPr>
          <w:trHeight w:val="300"/>
        </w:trPr>
        <w:tc>
          <w:tcPr>
            <w:tcW w:w="1035" w:type="dxa"/>
            <w:tcBorders>
              <w:top w:val="nil"/>
              <w:left w:val="nil"/>
              <w:bottom w:val="nil"/>
              <w:right w:val="nil"/>
            </w:tcBorders>
            <w:shd w:val="clear" w:color="auto" w:fill="auto"/>
            <w:noWrap/>
            <w:vAlign w:val="bottom"/>
            <w:hideMark/>
          </w:tcPr>
          <w:p w14:paraId="3396A103"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0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05"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06"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A107"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A108"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09" w14:textId="77777777" w:rsidR="00027D91" w:rsidRPr="00625870" w:rsidRDefault="00013445">
            <w:pPr>
              <w:spacing w:after="0"/>
              <w:rPr>
                <w:rFonts w:ascii="Times New Roman" w:eastAsia="Times New Roman" w:hAnsi="Times New Roman" w:cs="Times New Roman"/>
                <w:sz w:val="20"/>
              </w:rPr>
            </w:pPr>
          </w:p>
        </w:tc>
      </w:tr>
      <w:tr w:rsidR="000A42A9" w14:paraId="3396A10D" w14:textId="77777777">
        <w:trPr>
          <w:trHeight w:val="300"/>
        </w:trPr>
        <w:tc>
          <w:tcPr>
            <w:tcW w:w="1035" w:type="dxa"/>
            <w:tcBorders>
              <w:top w:val="nil"/>
              <w:left w:val="nil"/>
              <w:bottom w:val="nil"/>
              <w:right w:val="nil"/>
            </w:tcBorders>
            <w:shd w:val="clear" w:color="auto" w:fill="auto"/>
            <w:noWrap/>
            <w:vAlign w:val="bottom"/>
            <w:hideMark/>
          </w:tcPr>
          <w:p w14:paraId="3396A10B" w14:textId="77777777" w:rsidR="00027D91" w:rsidRPr="00625870" w:rsidRDefault="00013445">
            <w:pPr>
              <w:spacing w:after="0"/>
              <w:rPr>
                <w:rFonts w:ascii="Times New Roman" w:eastAsia="Times New Roman" w:hAnsi="Times New Roman" w:cs="Times New Roman"/>
                <w:sz w:val="20"/>
              </w:rPr>
            </w:pPr>
          </w:p>
        </w:tc>
        <w:tc>
          <w:tcPr>
            <w:tcW w:w="7752" w:type="dxa"/>
            <w:gridSpan w:val="6"/>
            <w:tcBorders>
              <w:top w:val="nil"/>
              <w:left w:val="nil"/>
              <w:bottom w:val="nil"/>
              <w:right w:val="nil"/>
            </w:tcBorders>
            <w:shd w:val="clear" w:color="auto" w:fill="auto"/>
            <w:noWrap/>
            <w:vAlign w:val="bottom"/>
            <w:hideMark/>
          </w:tcPr>
          <w:p w14:paraId="3396A10C"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Τροπολογία 1591/35 ως έχει (άρθρο 22)   ΔΕΚΤΟ ΚΑΤΑ ΠΛΕΙΟΨΗΦΙΑ</w:t>
            </w:r>
          </w:p>
        </w:tc>
      </w:tr>
      <w:tr w:rsidR="000A42A9" w14:paraId="3396A115" w14:textId="77777777">
        <w:trPr>
          <w:trHeight w:val="300"/>
        </w:trPr>
        <w:tc>
          <w:tcPr>
            <w:tcW w:w="1035" w:type="dxa"/>
            <w:tcBorders>
              <w:top w:val="nil"/>
              <w:left w:val="nil"/>
              <w:bottom w:val="nil"/>
              <w:right w:val="nil"/>
            </w:tcBorders>
            <w:shd w:val="clear" w:color="auto" w:fill="auto"/>
            <w:noWrap/>
            <w:vAlign w:val="bottom"/>
            <w:hideMark/>
          </w:tcPr>
          <w:p w14:paraId="3396A10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A10F"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10"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11"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112"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13"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14" w14:textId="77777777" w:rsidR="00027D91" w:rsidRPr="00625870" w:rsidRDefault="00013445">
            <w:pPr>
              <w:spacing w:after="0"/>
              <w:rPr>
                <w:rFonts w:ascii="Times New Roman" w:eastAsia="Times New Roman" w:hAnsi="Times New Roman" w:cs="Times New Roman"/>
                <w:sz w:val="20"/>
              </w:rPr>
            </w:pPr>
          </w:p>
        </w:tc>
      </w:tr>
      <w:tr w:rsidR="000A42A9" w14:paraId="3396A11D" w14:textId="77777777">
        <w:trPr>
          <w:trHeight w:val="300"/>
        </w:trPr>
        <w:tc>
          <w:tcPr>
            <w:tcW w:w="1035" w:type="dxa"/>
            <w:tcBorders>
              <w:top w:val="nil"/>
              <w:left w:val="nil"/>
              <w:bottom w:val="nil"/>
              <w:right w:val="nil"/>
            </w:tcBorders>
            <w:shd w:val="clear" w:color="auto" w:fill="auto"/>
            <w:noWrap/>
            <w:vAlign w:val="bottom"/>
            <w:hideMark/>
          </w:tcPr>
          <w:p w14:paraId="3396A11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A117"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18"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19"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11A"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1B"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1C" w14:textId="77777777" w:rsidR="00027D91" w:rsidRPr="00625870" w:rsidRDefault="00013445">
            <w:pPr>
              <w:spacing w:after="0"/>
              <w:rPr>
                <w:rFonts w:ascii="Times New Roman" w:eastAsia="Times New Roman" w:hAnsi="Times New Roman" w:cs="Times New Roman"/>
                <w:sz w:val="20"/>
              </w:rPr>
            </w:pPr>
          </w:p>
        </w:tc>
      </w:tr>
      <w:tr w:rsidR="000A42A9" w14:paraId="3396A125" w14:textId="77777777">
        <w:trPr>
          <w:trHeight w:val="300"/>
        </w:trPr>
        <w:tc>
          <w:tcPr>
            <w:tcW w:w="1035" w:type="dxa"/>
            <w:tcBorders>
              <w:top w:val="nil"/>
              <w:left w:val="nil"/>
              <w:bottom w:val="nil"/>
              <w:right w:val="nil"/>
            </w:tcBorders>
            <w:shd w:val="clear" w:color="auto" w:fill="auto"/>
            <w:noWrap/>
            <w:vAlign w:val="bottom"/>
            <w:hideMark/>
          </w:tcPr>
          <w:p w14:paraId="3396A11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A11F"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20"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21"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122"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23"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24" w14:textId="77777777" w:rsidR="00027D91" w:rsidRPr="00625870" w:rsidRDefault="00013445">
            <w:pPr>
              <w:spacing w:after="0"/>
              <w:rPr>
                <w:rFonts w:ascii="Times New Roman" w:eastAsia="Times New Roman" w:hAnsi="Times New Roman" w:cs="Times New Roman"/>
                <w:sz w:val="20"/>
              </w:rPr>
            </w:pPr>
          </w:p>
        </w:tc>
      </w:tr>
      <w:tr w:rsidR="000A42A9" w14:paraId="3396A12D" w14:textId="77777777">
        <w:trPr>
          <w:trHeight w:val="300"/>
        </w:trPr>
        <w:tc>
          <w:tcPr>
            <w:tcW w:w="1035" w:type="dxa"/>
            <w:tcBorders>
              <w:top w:val="nil"/>
              <w:left w:val="nil"/>
              <w:bottom w:val="nil"/>
              <w:right w:val="nil"/>
            </w:tcBorders>
            <w:shd w:val="clear" w:color="auto" w:fill="auto"/>
            <w:noWrap/>
            <w:vAlign w:val="bottom"/>
            <w:hideMark/>
          </w:tcPr>
          <w:p w14:paraId="3396A12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A127"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28"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29"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A12A"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2B"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2C" w14:textId="77777777" w:rsidR="00027D91" w:rsidRPr="00625870" w:rsidRDefault="00013445">
            <w:pPr>
              <w:spacing w:after="0"/>
              <w:rPr>
                <w:rFonts w:ascii="Times New Roman" w:eastAsia="Times New Roman" w:hAnsi="Times New Roman" w:cs="Times New Roman"/>
                <w:sz w:val="20"/>
              </w:rPr>
            </w:pPr>
          </w:p>
        </w:tc>
      </w:tr>
      <w:tr w:rsidR="000A42A9" w14:paraId="3396A135" w14:textId="77777777">
        <w:trPr>
          <w:trHeight w:val="300"/>
        </w:trPr>
        <w:tc>
          <w:tcPr>
            <w:tcW w:w="1035" w:type="dxa"/>
            <w:tcBorders>
              <w:top w:val="nil"/>
              <w:left w:val="nil"/>
              <w:bottom w:val="nil"/>
              <w:right w:val="nil"/>
            </w:tcBorders>
            <w:shd w:val="clear" w:color="auto" w:fill="auto"/>
            <w:noWrap/>
            <w:vAlign w:val="bottom"/>
            <w:hideMark/>
          </w:tcPr>
          <w:p w14:paraId="3396A12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A12F"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30"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31"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A132"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33"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34" w14:textId="77777777" w:rsidR="00027D91" w:rsidRPr="00625870" w:rsidRDefault="00013445">
            <w:pPr>
              <w:spacing w:after="0"/>
              <w:rPr>
                <w:rFonts w:ascii="Times New Roman" w:eastAsia="Times New Roman" w:hAnsi="Times New Roman" w:cs="Times New Roman"/>
                <w:sz w:val="20"/>
              </w:rPr>
            </w:pPr>
          </w:p>
        </w:tc>
      </w:tr>
      <w:tr w:rsidR="000A42A9" w14:paraId="3396A13D" w14:textId="77777777">
        <w:trPr>
          <w:trHeight w:val="300"/>
        </w:trPr>
        <w:tc>
          <w:tcPr>
            <w:tcW w:w="1035" w:type="dxa"/>
            <w:tcBorders>
              <w:top w:val="nil"/>
              <w:left w:val="nil"/>
              <w:bottom w:val="nil"/>
              <w:right w:val="nil"/>
            </w:tcBorders>
            <w:shd w:val="clear" w:color="auto" w:fill="auto"/>
            <w:noWrap/>
            <w:vAlign w:val="bottom"/>
            <w:hideMark/>
          </w:tcPr>
          <w:p w14:paraId="3396A13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A137"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38"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39"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13A"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3B"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3C" w14:textId="77777777" w:rsidR="00027D91" w:rsidRPr="00625870" w:rsidRDefault="00013445">
            <w:pPr>
              <w:spacing w:after="0"/>
              <w:rPr>
                <w:rFonts w:ascii="Times New Roman" w:eastAsia="Times New Roman" w:hAnsi="Times New Roman" w:cs="Times New Roman"/>
                <w:sz w:val="20"/>
              </w:rPr>
            </w:pPr>
          </w:p>
        </w:tc>
      </w:tr>
      <w:tr w:rsidR="000A42A9" w14:paraId="3396A145" w14:textId="77777777">
        <w:trPr>
          <w:trHeight w:val="300"/>
        </w:trPr>
        <w:tc>
          <w:tcPr>
            <w:tcW w:w="1035" w:type="dxa"/>
            <w:tcBorders>
              <w:top w:val="nil"/>
              <w:left w:val="nil"/>
              <w:bottom w:val="nil"/>
              <w:right w:val="nil"/>
            </w:tcBorders>
            <w:shd w:val="clear" w:color="auto" w:fill="auto"/>
            <w:noWrap/>
            <w:vAlign w:val="bottom"/>
            <w:hideMark/>
          </w:tcPr>
          <w:p w14:paraId="3396A13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A13F"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40"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41"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142"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43"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44" w14:textId="77777777" w:rsidR="00027D91" w:rsidRPr="00625870" w:rsidRDefault="00013445">
            <w:pPr>
              <w:spacing w:after="0"/>
              <w:rPr>
                <w:rFonts w:ascii="Times New Roman" w:eastAsia="Times New Roman" w:hAnsi="Times New Roman" w:cs="Times New Roman"/>
                <w:sz w:val="20"/>
              </w:rPr>
            </w:pPr>
          </w:p>
        </w:tc>
      </w:tr>
      <w:tr w:rsidR="000A42A9" w14:paraId="3396A14C" w14:textId="77777777">
        <w:trPr>
          <w:trHeight w:val="300"/>
        </w:trPr>
        <w:tc>
          <w:tcPr>
            <w:tcW w:w="2316" w:type="dxa"/>
            <w:gridSpan w:val="2"/>
            <w:tcBorders>
              <w:top w:val="nil"/>
              <w:left w:val="nil"/>
              <w:bottom w:val="nil"/>
              <w:right w:val="nil"/>
            </w:tcBorders>
            <w:shd w:val="clear" w:color="auto" w:fill="auto"/>
            <w:noWrap/>
            <w:vAlign w:val="bottom"/>
            <w:hideMark/>
          </w:tcPr>
          <w:p w14:paraId="3396A14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A147"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4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149"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4A"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4B" w14:textId="77777777" w:rsidR="00027D91" w:rsidRPr="00625870" w:rsidRDefault="00013445">
            <w:pPr>
              <w:spacing w:after="0"/>
              <w:rPr>
                <w:rFonts w:ascii="Times New Roman" w:eastAsia="Times New Roman" w:hAnsi="Times New Roman" w:cs="Times New Roman"/>
                <w:sz w:val="20"/>
              </w:rPr>
            </w:pPr>
          </w:p>
        </w:tc>
      </w:tr>
      <w:tr w:rsidR="000A42A9" w14:paraId="3396A154" w14:textId="77777777">
        <w:trPr>
          <w:trHeight w:val="300"/>
        </w:trPr>
        <w:tc>
          <w:tcPr>
            <w:tcW w:w="1035" w:type="dxa"/>
            <w:tcBorders>
              <w:top w:val="nil"/>
              <w:left w:val="nil"/>
              <w:bottom w:val="nil"/>
              <w:right w:val="nil"/>
            </w:tcBorders>
            <w:shd w:val="clear" w:color="auto" w:fill="auto"/>
            <w:noWrap/>
            <w:vAlign w:val="bottom"/>
            <w:hideMark/>
          </w:tcPr>
          <w:p w14:paraId="3396A14D"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4E"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4F"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50"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A151"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A152"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53" w14:textId="77777777" w:rsidR="00027D91" w:rsidRPr="00625870" w:rsidRDefault="00013445">
            <w:pPr>
              <w:spacing w:after="0"/>
              <w:rPr>
                <w:rFonts w:ascii="Times New Roman" w:eastAsia="Times New Roman" w:hAnsi="Times New Roman" w:cs="Times New Roman"/>
                <w:sz w:val="20"/>
              </w:rPr>
            </w:pPr>
          </w:p>
        </w:tc>
      </w:tr>
      <w:tr w:rsidR="000A42A9" w14:paraId="3396A157" w14:textId="77777777">
        <w:trPr>
          <w:trHeight w:val="300"/>
        </w:trPr>
        <w:tc>
          <w:tcPr>
            <w:tcW w:w="1035" w:type="dxa"/>
            <w:tcBorders>
              <w:top w:val="nil"/>
              <w:left w:val="nil"/>
              <w:bottom w:val="nil"/>
              <w:right w:val="nil"/>
            </w:tcBorders>
            <w:shd w:val="clear" w:color="auto" w:fill="auto"/>
            <w:noWrap/>
            <w:vAlign w:val="bottom"/>
            <w:hideMark/>
          </w:tcPr>
          <w:p w14:paraId="3396A155" w14:textId="77777777" w:rsidR="00027D91" w:rsidRPr="00625870" w:rsidRDefault="00013445">
            <w:pPr>
              <w:spacing w:after="0"/>
              <w:rPr>
                <w:rFonts w:ascii="Times New Roman" w:eastAsia="Times New Roman" w:hAnsi="Times New Roman" w:cs="Times New Roman"/>
                <w:sz w:val="20"/>
              </w:rPr>
            </w:pPr>
          </w:p>
        </w:tc>
        <w:tc>
          <w:tcPr>
            <w:tcW w:w="7752" w:type="dxa"/>
            <w:gridSpan w:val="6"/>
            <w:tcBorders>
              <w:top w:val="nil"/>
              <w:left w:val="nil"/>
              <w:bottom w:val="nil"/>
              <w:right w:val="nil"/>
            </w:tcBorders>
            <w:shd w:val="clear" w:color="auto" w:fill="auto"/>
            <w:noWrap/>
            <w:vAlign w:val="bottom"/>
            <w:hideMark/>
          </w:tcPr>
          <w:p w14:paraId="3396A15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Τροπολογία 1592/36 όπως τροπ. (εντάσσεται στο άρθρο 14)   ΔΕΚΤΟ ΚΑΤΑ ΠΛΕΙΟΨΗΦΙΑ</w:t>
            </w:r>
          </w:p>
        </w:tc>
      </w:tr>
      <w:tr w:rsidR="000A42A9" w14:paraId="3396A15F" w14:textId="77777777">
        <w:trPr>
          <w:trHeight w:val="300"/>
        </w:trPr>
        <w:tc>
          <w:tcPr>
            <w:tcW w:w="1035" w:type="dxa"/>
            <w:tcBorders>
              <w:top w:val="nil"/>
              <w:left w:val="nil"/>
              <w:bottom w:val="nil"/>
              <w:right w:val="nil"/>
            </w:tcBorders>
            <w:shd w:val="clear" w:color="auto" w:fill="auto"/>
            <w:noWrap/>
            <w:vAlign w:val="bottom"/>
            <w:hideMark/>
          </w:tcPr>
          <w:p w14:paraId="3396A15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A15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5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5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15C"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5D"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5E" w14:textId="77777777" w:rsidR="00027D91" w:rsidRPr="00625870" w:rsidRDefault="00013445">
            <w:pPr>
              <w:spacing w:after="0"/>
              <w:rPr>
                <w:rFonts w:ascii="Times New Roman" w:eastAsia="Times New Roman" w:hAnsi="Times New Roman" w:cs="Times New Roman"/>
                <w:sz w:val="20"/>
              </w:rPr>
            </w:pPr>
          </w:p>
        </w:tc>
      </w:tr>
      <w:tr w:rsidR="000A42A9" w14:paraId="3396A167" w14:textId="77777777">
        <w:trPr>
          <w:trHeight w:val="300"/>
        </w:trPr>
        <w:tc>
          <w:tcPr>
            <w:tcW w:w="1035" w:type="dxa"/>
            <w:tcBorders>
              <w:top w:val="nil"/>
              <w:left w:val="nil"/>
              <w:bottom w:val="nil"/>
              <w:right w:val="nil"/>
            </w:tcBorders>
            <w:shd w:val="clear" w:color="auto" w:fill="auto"/>
            <w:noWrap/>
            <w:vAlign w:val="bottom"/>
            <w:hideMark/>
          </w:tcPr>
          <w:p w14:paraId="3396A16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A16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6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6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A16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6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66" w14:textId="77777777" w:rsidR="00027D91" w:rsidRPr="00625870" w:rsidRDefault="00013445">
            <w:pPr>
              <w:spacing w:after="0"/>
              <w:rPr>
                <w:rFonts w:ascii="Times New Roman" w:eastAsia="Times New Roman" w:hAnsi="Times New Roman" w:cs="Times New Roman"/>
                <w:sz w:val="20"/>
              </w:rPr>
            </w:pPr>
          </w:p>
        </w:tc>
      </w:tr>
      <w:tr w:rsidR="000A42A9" w14:paraId="3396A16F" w14:textId="77777777">
        <w:trPr>
          <w:trHeight w:val="300"/>
        </w:trPr>
        <w:tc>
          <w:tcPr>
            <w:tcW w:w="1035" w:type="dxa"/>
            <w:tcBorders>
              <w:top w:val="nil"/>
              <w:left w:val="nil"/>
              <w:bottom w:val="nil"/>
              <w:right w:val="nil"/>
            </w:tcBorders>
            <w:shd w:val="clear" w:color="auto" w:fill="auto"/>
            <w:noWrap/>
            <w:vAlign w:val="bottom"/>
            <w:hideMark/>
          </w:tcPr>
          <w:p w14:paraId="3396A16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A16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6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6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A16C"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6D"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6E" w14:textId="77777777" w:rsidR="00027D91" w:rsidRPr="00625870" w:rsidRDefault="00013445">
            <w:pPr>
              <w:spacing w:after="0"/>
              <w:rPr>
                <w:rFonts w:ascii="Times New Roman" w:eastAsia="Times New Roman" w:hAnsi="Times New Roman" w:cs="Times New Roman"/>
                <w:sz w:val="20"/>
              </w:rPr>
            </w:pPr>
          </w:p>
        </w:tc>
      </w:tr>
      <w:tr w:rsidR="000A42A9" w14:paraId="3396A177" w14:textId="77777777">
        <w:trPr>
          <w:trHeight w:val="300"/>
        </w:trPr>
        <w:tc>
          <w:tcPr>
            <w:tcW w:w="1035" w:type="dxa"/>
            <w:tcBorders>
              <w:top w:val="nil"/>
              <w:left w:val="nil"/>
              <w:bottom w:val="nil"/>
              <w:right w:val="nil"/>
            </w:tcBorders>
            <w:shd w:val="clear" w:color="auto" w:fill="auto"/>
            <w:noWrap/>
            <w:vAlign w:val="bottom"/>
            <w:hideMark/>
          </w:tcPr>
          <w:p w14:paraId="3396A17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A17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7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7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A17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7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76" w14:textId="77777777" w:rsidR="00027D91" w:rsidRPr="00625870" w:rsidRDefault="00013445">
            <w:pPr>
              <w:spacing w:after="0"/>
              <w:rPr>
                <w:rFonts w:ascii="Times New Roman" w:eastAsia="Times New Roman" w:hAnsi="Times New Roman" w:cs="Times New Roman"/>
                <w:sz w:val="20"/>
              </w:rPr>
            </w:pPr>
          </w:p>
        </w:tc>
      </w:tr>
      <w:tr w:rsidR="000A42A9" w14:paraId="3396A17F" w14:textId="77777777">
        <w:trPr>
          <w:trHeight w:val="300"/>
        </w:trPr>
        <w:tc>
          <w:tcPr>
            <w:tcW w:w="1035" w:type="dxa"/>
            <w:tcBorders>
              <w:top w:val="nil"/>
              <w:left w:val="nil"/>
              <w:bottom w:val="nil"/>
              <w:right w:val="nil"/>
            </w:tcBorders>
            <w:shd w:val="clear" w:color="auto" w:fill="auto"/>
            <w:noWrap/>
            <w:vAlign w:val="bottom"/>
            <w:hideMark/>
          </w:tcPr>
          <w:p w14:paraId="3396A17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A17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7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7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17C"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7D"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7E" w14:textId="77777777" w:rsidR="00027D91" w:rsidRPr="00625870" w:rsidRDefault="00013445">
            <w:pPr>
              <w:spacing w:after="0"/>
              <w:rPr>
                <w:rFonts w:ascii="Times New Roman" w:eastAsia="Times New Roman" w:hAnsi="Times New Roman" w:cs="Times New Roman"/>
                <w:sz w:val="20"/>
              </w:rPr>
            </w:pPr>
          </w:p>
        </w:tc>
      </w:tr>
      <w:tr w:rsidR="000A42A9" w14:paraId="3396A187" w14:textId="77777777">
        <w:trPr>
          <w:trHeight w:val="300"/>
        </w:trPr>
        <w:tc>
          <w:tcPr>
            <w:tcW w:w="1035" w:type="dxa"/>
            <w:tcBorders>
              <w:top w:val="nil"/>
              <w:left w:val="nil"/>
              <w:bottom w:val="nil"/>
              <w:right w:val="nil"/>
            </w:tcBorders>
            <w:shd w:val="clear" w:color="auto" w:fill="auto"/>
            <w:noWrap/>
            <w:vAlign w:val="bottom"/>
            <w:hideMark/>
          </w:tcPr>
          <w:p w14:paraId="3396A18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A18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8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8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184"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85"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86" w14:textId="77777777" w:rsidR="00027D91" w:rsidRPr="00625870" w:rsidRDefault="00013445">
            <w:pPr>
              <w:spacing w:after="0"/>
              <w:rPr>
                <w:rFonts w:ascii="Times New Roman" w:eastAsia="Times New Roman" w:hAnsi="Times New Roman" w:cs="Times New Roman"/>
                <w:sz w:val="20"/>
              </w:rPr>
            </w:pPr>
          </w:p>
        </w:tc>
      </w:tr>
      <w:tr w:rsidR="000A42A9" w14:paraId="3396A18F" w14:textId="77777777">
        <w:trPr>
          <w:trHeight w:val="300"/>
        </w:trPr>
        <w:tc>
          <w:tcPr>
            <w:tcW w:w="1035" w:type="dxa"/>
            <w:tcBorders>
              <w:top w:val="nil"/>
              <w:left w:val="nil"/>
              <w:bottom w:val="nil"/>
              <w:right w:val="nil"/>
            </w:tcBorders>
            <w:shd w:val="clear" w:color="auto" w:fill="auto"/>
            <w:noWrap/>
            <w:vAlign w:val="bottom"/>
            <w:hideMark/>
          </w:tcPr>
          <w:p w14:paraId="3396A18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A189"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8A"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8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18C"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8D"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8E" w14:textId="77777777" w:rsidR="00027D91" w:rsidRPr="00625870" w:rsidRDefault="00013445">
            <w:pPr>
              <w:spacing w:after="0"/>
              <w:rPr>
                <w:rFonts w:ascii="Times New Roman" w:eastAsia="Times New Roman" w:hAnsi="Times New Roman" w:cs="Times New Roman"/>
                <w:sz w:val="20"/>
              </w:rPr>
            </w:pPr>
          </w:p>
        </w:tc>
      </w:tr>
      <w:tr w:rsidR="000A42A9" w14:paraId="3396A196" w14:textId="77777777">
        <w:trPr>
          <w:trHeight w:val="300"/>
        </w:trPr>
        <w:tc>
          <w:tcPr>
            <w:tcW w:w="2316" w:type="dxa"/>
            <w:gridSpan w:val="2"/>
            <w:tcBorders>
              <w:top w:val="nil"/>
              <w:left w:val="nil"/>
              <w:bottom w:val="nil"/>
              <w:right w:val="nil"/>
            </w:tcBorders>
            <w:shd w:val="clear" w:color="auto" w:fill="auto"/>
            <w:noWrap/>
            <w:vAlign w:val="bottom"/>
            <w:hideMark/>
          </w:tcPr>
          <w:p w14:paraId="3396A19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A191"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92"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193"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94"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95" w14:textId="77777777" w:rsidR="00027D91" w:rsidRPr="00625870" w:rsidRDefault="00013445">
            <w:pPr>
              <w:spacing w:after="0"/>
              <w:rPr>
                <w:rFonts w:ascii="Times New Roman" w:eastAsia="Times New Roman" w:hAnsi="Times New Roman" w:cs="Times New Roman"/>
                <w:sz w:val="20"/>
              </w:rPr>
            </w:pPr>
          </w:p>
        </w:tc>
      </w:tr>
      <w:tr w:rsidR="000A42A9" w14:paraId="3396A19E" w14:textId="77777777">
        <w:trPr>
          <w:trHeight w:val="300"/>
        </w:trPr>
        <w:tc>
          <w:tcPr>
            <w:tcW w:w="1035" w:type="dxa"/>
            <w:tcBorders>
              <w:top w:val="nil"/>
              <w:left w:val="nil"/>
              <w:bottom w:val="nil"/>
              <w:right w:val="nil"/>
            </w:tcBorders>
            <w:shd w:val="clear" w:color="auto" w:fill="auto"/>
            <w:noWrap/>
            <w:vAlign w:val="bottom"/>
            <w:hideMark/>
          </w:tcPr>
          <w:p w14:paraId="3396A197"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98"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99"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9A"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A19B"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A19C"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9D" w14:textId="77777777" w:rsidR="00027D91" w:rsidRPr="00625870" w:rsidRDefault="00013445">
            <w:pPr>
              <w:spacing w:after="0"/>
              <w:rPr>
                <w:rFonts w:ascii="Times New Roman" w:eastAsia="Times New Roman" w:hAnsi="Times New Roman" w:cs="Times New Roman"/>
                <w:sz w:val="20"/>
              </w:rPr>
            </w:pPr>
          </w:p>
        </w:tc>
      </w:tr>
      <w:tr w:rsidR="000A42A9" w14:paraId="3396A1A2" w14:textId="77777777">
        <w:trPr>
          <w:trHeight w:val="300"/>
        </w:trPr>
        <w:tc>
          <w:tcPr>
            <w:tcW w:w="1035" w:type="dxa"/>
            <w:tcBorders>
              <w:top w:val="nil"/>
              <w:left w:val="nil"/>
              <w:bottom w:val="nil"/>
              <w:right w:val="nil"/>
            </w:tcBorders>
            <w:shd w:val="clear" w:color="auto" w:fill="auto"/>
            <w:noWrap/>
            <w:vAlign w:val="bottom"/>
            <w:hideMark/>
          </w:tcPr>
          <w:p w14:paraId="3396A19F" w14:textId="77777777" w:rsidR="00027D91" w:rsidRPr="00625870" w:rsidRDefault="00013445">
            <w:pPr>
              <w:spacing w:after="0"/>
              <w:rPr>
                <w:rFonts w:ascii="Times New Roman" w:eastAsia="Times New Roman" w:hAnsi="Times New Roman" w:cs="Times New Roman"/>
                <w:sz w:val="20"/>
              </w:rPr>
            </w:pPr>
          </w:p>
        </w:tc>
        <w:tc>
          <w:tcPr>
            <w:tcW w:w="5702" w:type="dxa"/>
            <w:gridSpan w:val="5"/>
            <w:tcBorders>
              <w:top w:val="nil"/>
              <w:left w:val="nil"/>
              <w:bottom w:val="nil"/>
              <w:right w:val="nil"/>
            </w:tcBorders>
            <w:shd w:val="clear" w:color="auto" w:fill="auto"/>
            <w:noWrap/>
            <w:vAlign w:val="bottom"/>
            <w:hideMark/>
          </w:tcPr>
          <w:p w14:paraId="3396A1A0"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 xml:space="preserve">Ακροτελεύτιο άρθρο  </w:t>
            </w:r>
            <w:r w:rsidRPr="00625870">
              <w:rPr>
                <w:rFonts w:ascii="Calibri" w:eastAsia="Times New Roman" w:hAnsi="Calibri" w:cs="Times New Roman"/>
                <w:color w:val="000000"/>
                <w:sz w:val="22"/>
                <w:szCs w:val="22"/>
              </w:rPr>
              <w:t xml:space="preserve"> ΔΕΚΤΟ ΚΑΤΑ ΠΛΕΙΟΨΗΦΙΑ</w:t>
            </w:r>
          </w:p>
        </w:tc>
        <w:tc>
          <w:tcPr>
            <w:tcW w:w="2050" w:type="dxa"/>
            <w:tcBorders>
              <w:top w:val="nil"/>
              <w:left w:val="nil"/>
              <w:bottom w:val="nil"/>
              <w:right w:val="nil"/>
            </w:tcBorders>
            <w:shd w:val="clear" w:color="auto" w:fill="auto"/>
            <w:noWrap/>
            <w:vAlign w:val="bottom"/>
            <w:hideMark/>
          </w:tcPr>
          <w:p w14:paraId="3396A1A1" w14:textId="77777777" w:rsidR="00027D91" w:rsidRPr="00625870" w:rsidRDefault="00013445">
            <w:pPr>
              <w:spacing w:after="0"/>
              <w:rPr>
                <w:rFonts w:ascii="Calibri" w:eastAsia="Times New Roman" w:hAnsi="Calibri" w:cs="Times New Roman"/>
                <w:color w:val="000000"/>
                <w:sz w:val="22"/>
                <w:szCs w:val="22"/>
              </w:rPr>
            </w:pPr>
          </w:p>
        </w:tc>
      </w:tr>
      <w:tr w:rsidR="000A42A9" w14:paraId="3396A1AA" w14:textId="77777777">
        <w:trPr>
          <w:trHeight w:val="300"/>
        </w:trPr>
        <w:tc>
          <w:tcPr>
            <w:tcW w:w="1035" w:type="dxa"/>
            <w:tcBorders>
              <w:top w:val="nil"/>
              <w:left w:val="nil"/>
              <w:bottom w:val="nil"/>
              <w:right w:val="nil"/>
            </w:tcBorders>
            <w:shd w:val="clear" w:color="auto" w:fill="auto"/>
            <w:noWrap/>
            <w:vAlign w:val="bottom"/>
            <w:hideMark/>
          </w:tcPr>
          <w:p w14:paraId="3396A1A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A1A4"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A5"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A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1A7"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A8"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A9" w14:textId="77777777" w:rsidR="00027D91" w:rsidRPr="00625870" w:rsidRDefault="00013445">
            <w:pPr>
              <w:spacing w:after="0"/>
              <w:rPr>
                <w:rFonts w:ascii="Times New Roman" w:eastAsia="Times New Roman" w:hAnsi="Times New Roman" w:cs="Times New Roman"/>
                <w:sz w:val="20"/>
              </w:rPr>
            </w:pPr>
          </w:p>
        </w:tc>
      </w:tr>
      <w:tr w:rsidR="000A42A9" w14:paraId="3396A1B2" w14:textId="77777777">
        <w:trPr>
          <w:trHeight w:val="300"/>
        </w:trPr>
        <w:tc>
          <w:tcPr>
            <w:tcW w:w="1035" w:type="dxa"/>
            <w:tcBorders>
              <w:top w:val="nil"/>
              <w:left w:val="nil"/>
              <w:bottom w:val="nil"/>
              <w:right w:val="nil"/>
            </w:tcBorders>
            <w:shd w:val="clear" w:color="auto" w:fill="auto"/>
            <w:noWrap/>
            <w:vAlign w:val="bottom"/>
            <w:hideMark/>
          </w:tcPr>
          <w:p w14:paraId="3396A1A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A1AC"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AD"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A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1AF"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B0"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B1" w14:textId="77777777" w:rsidR="00027D91" w:rsidRPr="00625870" w:rsidRDefault="00013445">
            <w:pPr>
              <w:spacing w:after="0"/>
              <w:rPr>
                <w:rFonts w:ascii="Times New Roman" w:eastAsia="Times New Roman" w:hAnsi="Times New Roman" w:cs="Times New Roman"/>
                <w:sz w:val="20"/>
              </w:rPr>
            </w:pPr>
          </w:p>
        </w:tc>
      </w:tr>
      <w:tr w:rsidR="000A42A9" w14:paraId="3396A1BA" w14:textId="77777777">
        <w:trPr>
          <w:trHeight w:val="300"/>
        </w:trPr>
        <w:tc>
          <w:tcPr>
            <w:tcW w:w="1035" w:type="dxa"/>
            <w:tcBorders>
              <w:top w:val="nil"/>
              <w:left w:val="nil"/>
              <w:bottom w:val="nil"/>
              <w:right w:val="nil"/>
            </w:tcBorders>
            <w:shd w:val="clear" w:color="auto" w:fill="auto"/>
            <w:noWrap/>
            <w:vAlign w:val="bottom"/>
            <w:hideMark/>
          </w:tcPr>
          <w:p w14:paraId="3396A1B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A1B4"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B5"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B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1B7"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B8"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B9" w14:textId="77777777" w:rsidR="00027D91" w:rsidRPr="00625870" w:rsidRDefault="00013445">
            <w:pPr>
              <w:spacing w:after="0"/>
              <w:rPr>
                <w:rFonts w:ascii="Times New Roman" w:eastAsia="Times New Roman" w:hAnsi="Times New Roman" w:cs="Times New Roman"/>
                <w:sz w:val="20"/>
              </w:rPr>
            </w:pPr>
          </w:p>
        </w:tc>
      </w:tr>
      <w:tr w:rsidR="000A42A9" w14:paraId="3396A1C2" w14:textId="77777777">
        <w:trPr>
          <w:trHeight w:val="300"/>
        </w:trPr>
        <w:tc>
          <w:tcPr>
            <w:tcW w:w="1035" w:type="dxa"/>
            <w:tcBorders>
              <w:top w:val="nil"/>
              <w:left w:val="nil"/>
              <w:bottom w:val="nil"/>
              <w:right w:val="nil"/>
            </w:tcBorders>
            <w:shd w:val="clear" w:color="auto" w:fill="auto"/>
            <w:noWrap/>
            <w:vAlign w:val="bottom"/>
            <w:hideMark/>
          </w:tcPr>
          <w:p w14:paraId="3396A1B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A1BC"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BD"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B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A1BF"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C0"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C1" w14:textId="77777777" w:rsidR="00027D91" w:rsidRPr="00625870" w:rsidRDefault="00013445">
            <w:pPr>
              <w:spacing w:after="0"/>
              <w:rPr>
                <w:rFonts w:ascii="Times New Roman" w:eastAsia="Times New Roman" w:hAnsi="Times New Roman" w:cs="Times New Roman"/>
                <w:sz w:val="20"/>
              </w:rPr>
            </w:pPr>
          </w:p>
        </w:tc>
      </w:tr>
      <w:tr w:rsidR="000A42A9" w14:paraId="3396A1CA" w14:textId="77777777">
        <w:trPr>
          <w:trHeight w:val="300"/>
        </w:trPr>
        <w:tc>
          <w:tcPr>
            <w:tcW w:w="1035" w:type="dxa"/>
            <w:tcBorders>
              <w:top w:val="nil"/>
              <w:left w:val="nil"/>
              <w:bottom w:val="nil"/>
              <w:right w:val="nil"/>
            </w:tcBorders>
            <w:shd w:val="clear" w:color="auto" w:fill="auto"/>
            <w:noWrap/>
            <w:vAlign w:val="bottom"/>
            <w:hideMark/>
          </w:tcPr>
          <w:p w14:paraId="3396A1C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A1C4"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C5"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C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A1C7"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C8"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C9" w14:textId="77777777" w:rsidR="00027D91" w:rsidRPr="00625870" w:rsidRDefault="00013445">
            <w:pPr>
              <w:spacing w:after="0"/>
              <w:rPr>
                <w:rFonts w:ascii="Times New Roman" w:eastAsia="Times New Roman" w:hAnsi="Times New Roman" w:cs="Times New Roman"/>
                <w:sz w:val="20"/>
              </w:rPr>
            </w:pPr>
          </w:p>
        </w:tc>
      </w:tr>
      <w:tr w:rsidR="000A42A9" w14:paraId="3396A1D2" w14:textId="77777777">
        <w:trPr>
          <w:trHeight w:val="300"/>
        </w:trPr>
        <w:tc>
          <w:tcPr>
            <w:tcW w:w="1035" w:type="dxa"/>
            <w:tcBorders>
              <w:top w:val="nil"/>
              <w:left w:val="nil"/>
              <w:bottom w:val="nil"/>
              <w:right w:val="nil"/>
            </w:tcBorders>
            <w:shd w:val="clear" w:color="auto" w:fill="auto"/>
            <w:noWrap/>
            <w:vAlign w:val="bottom"/>
            <w:hideMark/>
          </w:tcPr>
          <w:p w14:paraId="3396A1C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A1CC"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CD"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C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1CF"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D0"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D1" w14:textId="77777777" w:rsidR="00027D91" w:rsidRPr="00625870" w:rsidRDefault="00013445">
            <w:pPr>
              <w:spacing w:after="0"/>
              <w:rPr>
                <w:rFonts w:ascii="Times New Roman" w:eastAsia="Times New Roman" w:hAnsi="Times New Roman" w:cs="Times New Roman"/>
                <w:sz w:val="20"/>
              </w:rPr>
            </w:pPr>
          </w:p>
        </w:tc>
      </w:tr>
      <w:tr w:rsidR="000A42A9" w14:paraId="3396A1DA" w14:textId="77777777">
        <w:trPr>
          <w:trHeight w:val="300"/>
        </w:trPr>
        <w:tc>
          <w:tcPr>
            <w:tcW w:w="1035" w:type="dxa"/>
            <w:tcBorders>
              <w:top w:val="nil"/>
              <w:left w:val="nil"/>
              <w:bottom w:val="nil"/>
              <w:right w:val="nil"/>
            </w:tcBorders>
            <w:shd w:val="clear" w:color="auto" w:fill="auto"/>
            <w:noWrap/>
            <w:vAlign w:val="bottom"/>
            <w:hideMark/>
          </w:tcPr>
          <w:p w14:paraId="3396A1D3"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A1D4"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D5"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D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1D7"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D8"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D9" w14:textId="77777777" w:rsidR="00027D91" w:rsidRPr="00625870" w:rsidRDefault="00013445">
            <w:pPr>
              <w:spacing w:after="0"/>
              <w:rPr>
                <w:rFonts w:ascii="Times New Roman" w:eastAsia="Times New Roman" w:hAnsi="Times New Roman" w:cs="Times New Roman"/>
                <w:sz w:val="20"/>
              </w:rPr>
            </w:pPr>
          </w:p>
        </w:tc>
      </w:tr>
      <w:tr w:rsidR="000A42A9" w14:paraId="3396A1E1" w14:textId="77777777">
        <w:trPr>
          <w:trHeight w:val="300"/>
        </w:trPr>
        <w:tc>
          <w:tcPr>
            <w:tcW w:w="2316" w:type="dxa"/>
            <w:gridSpan w:val="2"/>
            <w:tcBorders>
              <w:top w:val="nil"/>
              <w:left w:val="nil"/>
              <w:bottom w:val="nil"/>
              <w:right w:val="nil"/>
            </w:tcBorders>
            <w:shd w:val="clear" w:color="auto" w:fill="auto"/>
            <w:noWrap/>
            <w:vAlign w:val="bottom"/>
            <w:hideMark/>
          </w:tcPr>
          <w:p w14:paraId="3396A1D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A1DC"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DD"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1DE"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DF"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E0" w14:textId="77777777" w:rsidR="00027D91" w:rsidRPr="00625870" w:rsidRDefault="00013445">
            <w:pPr>
              <w:spacing w:after="0"/>
              <w:rPr>
                <w:rFonts w:ascii="Times New Roman" w:eastAsia="Times New Roman" w:hAnsi="Times New Roman" w:cs="Times New Roman"/>
                <w:sz w:val="20"/>
              </w:rPr>
            </w:pPr>
          </w:p>
        </w:tc>
      </w:tr>
      <w:tr w:rsidR="000A42A9" w14:paraId="3396A1E9" w14:textId="77777777">
        <w:trPr>
          <w:trHeight w:val="300"/>
        </w:trPr>
        <w:tc>
          <w:tcPr>
            <w:tcW w:w="1035" w:type="dxa"/>
            <w:tcBorders>
              <w:top w:val="nil"/>
              <w:left w:val="nil"/>
              <w:bottom w:val="nil"/>
              <w:right w:val="nil"/>
            </w:tcBorders>
            <w:shd w:val="clear" w:color="auto" w:fill="auto"/>
            <w:noWrap/>
            <w:vAlign w:val="bottom"/>
            <w:hideMark/>
          </w:tcPr>
          <w:p w14:paraId="3396A1E2"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E3"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E4"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E5"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A1E6"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A1E7"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E8" w14:textId="77777777" w:rsidR="00027D91" w:rsidRPr="00625870" w:rsidRDefault="00013445">
            <w:pPr>
              <w:spacing w:after="0"/>
              <w:rPr>
                <w:rFonts w:ascii="Times New Roman" w:eastAsia="Times New Roman" w:hAnsi="Times New Roman" w:cs="Times New Roman"/>
                <w:sz w:val="20"/>
              </w:rPr>
            </w:pPr>
          </w:p>
        </w:tc>
      </w:tr>
      <w:tr w:rsidR="000A42A9" w14:paraId="3396A1ED" w14:textId="77777777">
        <w:trPr>
          <w:trHeight w:val="300"/>
        </w:trPr>
        <w:tc>
          <w:tcPr>
            <w:tcW w:w="1035" w:type="dxa"/>
            <w:tcBorders>
              <w:top w:val="nil"/>
              <w:left w:val="nil"/>
              <w:bottom w:val="nil"/>
              <w:right w:val="nil"/>
            </w:tcBorders>
            <w:shd w:val="clear" w:color="auto" w:fill="auto"/>
            <w:noWrap/>
            <w:vAlign w:val="bottom"/>
            <w:hideMark/>
          </w:tcPr>
          <w:p w14:paraId="3396A1EA" w14:textId="77777777" w:rsidR="00027D91" w:rsidRPr="00625870" w:rsidRDefault="00013445">
            <w:pPr>
              <w:spacing w:after="0"/>
              <w:rPr>
                <w:rFonts w:ascii="Times New Roman" w:eastAsia="Times New Roman" w:hAnsi="Times New Roman" w:cs="Times New Roman"/>
                <w:sz w:val="20"/>
              </w:rPr>
            </w:pPr>
          </w:p>
        </w:tc>
        <w:tc>
          <w:tcPr>
            <w:tcW w:w="5702" w:type="dxa"/>
            <w:gridSpan w:val="5"/>
            <w:tcBorders>
              <w:top w:val="nil"/>
              <w:left w:val="nil"/>
              <w:bottom w:val="nil"/>
              <w:right w:val="nil"/>
            </w:tcBorders>
            <w:shd w:val="clear" w:color="auto" w:fill="auto"/>
            <w:noWrap/>
            <w:vAlign w:val="bottom"/>
            <w:hideMark/>
          </w:tcPr>
          <w:p w14:paraId="3396A1EB"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Επί του συνόλου   ΔΕΚΤΟ ΚΑΤΑ ΠΛΕΙΟΨΗΦΙΑ</w:t>
            </w:r>
          </w:p>
        </w:tc>
        <w:tc>
          <w:tcPr>
            <w:tcW w:w="2050" w:type="dxa"/>
            <w:tcBorders>
              <w:top w:val="nil"/>
              <w:left w:val="nil"/>
              <w:bottom w:val="nil"/>
              <w:right w:val="nil"/>
            </w:tcBorders>
            <w:shd w:val="clear" w:color="auto" w:fill="auto"/>
            <w:noWrap/>
            <w:vAlign w:val="bottom"/>
            <w:hideMark/>
          </w:tcPr>
          <w:p w14:paraId="3396A1EC" w14:textId="77777777" w:rsidR="00027D91" w:rsidRPr="00625870" w:rsidRDefault="00013445">
            <w:pPr>
              <w:spacing w:after="0"/>
              <w:rPr>
                <w:rFonts w:ascii="Calibri" w:eastAsia="Times New Roman" w:hAnsi="Calibri" w:cs="Times New Roman"/>
                <w:color w:val="000000"/>
                <w:sz w:val="22"/>
                <w:szCs w:val="22"/>
              </w:rPr>
            </w:pPr>
          </w:p>
        </w:tc>
      </w:tr>
      <w:tr w:rsidR="000A42A9" w14:paraId="3396A1F5" w14:textId="77777777">
        <w:trPr>
          <w:trHeight w:val="300"/>
        </w:trPr>
        <w:tc>
          <w:tcPr>
            <w:tcW w:w="1035" w:type="dxa"/>
            <w:tcBorders>
              <w:top w:val="nil"/>
              <w:left w:val="nil"/>
              <w:bottom w:val="nil"/>
              <w:right w:val="nil"/>
            </w:tcBorders>
            <w:shd w:val="clear" w:color="auto" w:fill="auto"/>
            <w:noWrap/>
            <w:vAlign w:val="bottom"/>
            <w:hideMark/>
          </w:tcPr>
          <w:p w14:paraId="3396A1E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ΣΥΡΙΖΑ:</w:t>
            </w:r>
          </w:p>
        </w:tc>
        <w:tc>
          <w:tcPr>
            <w:tcW w:w="1281" w:type="dxa"/>
            <w:tcBorders>
              <w:top w:val="nil"/>
              <w:left w:val="nil"/>
              <w:bottom w:val="nil"/>
              <w:right w:val="nil"/>
            </w:tcBorders>
            <w:shd w:val="clear" w:color="auto" w:fill="auto"/>
            <w:noWrap/>
            <w:vAlign w:val="bottom"/>
            <w:hideMark/>
          </w:tcPr>
          <w:p w14:paraId="3396A1EF"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F0"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F1"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1F2"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F3"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F4" w14:textId="77777777" w:rsidR="00027D91" w:rsidRPr="00625870" w:rsidRDefault="00013445">
            <w:pPr>
              <w:spacing w:after="0"/>
              <w:rPr>
                <w:rFonts w:ascii="Times New Roman" w:eastAsia="Times New Roman" w:hAnsi="Times New Roman" w:cs="Times New Roman"/>
                <w:sz w:val="20"/>
              </w:rPr>
            </w:pPr>
          </w:p>
        </w:tc>
      </w:tr>
      <w:tr w:rsidR="000A42A9" w14:paraId="3396A1FD" w14:textId="77777777">
        <w:trPr>
          <w:trHeight w:val="300"/>
        </w:trPr>
        <w:tc>
          <w:tcPr>
            <w:tcW w:w="1035" w:type="dxa"/>
            <w:tcBorders>
              <w:top w:val="nil"/>
              <w:left w:val="nil"/>
              <w:bottom w:val="nil"/>
              <w:right w:val="nil"/>
            </w:tcBorders>
            <w:shd w:val="clear" w:color="auto" w:fill="auto"/>
            <w:noWrap/>
            <w:vAlign w:val="bottom"/>
            <w:hideMark/>
          </w:tcPr>
          <w:p w14:paraId="3396A1F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Ν.Δ:</w:t>
            </w:r>
          </w:p>
        </w:tc>
        <w:tc>
          <w:tcPr>
            <w:tcW w:w="1281" w:type="dxa"/>
            <w:tcBorders>
              <w:top w:val="nil"/>
              <w:left w:val="nil"/>
              <w:bottom w:val="nil"/>
              <w:right w:val="nil"/>
            </w:tcBorders>
            <w:shd w:val="clear" w:color="auto" w:fill="auto"/>
            <w:noWrap/>
            <w:vAlign w:val="bottom"/>
            <w:hideMark/>
          </w:tcPr>
          <w:p w14:paraId="3396A1F7"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1F8"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1F9"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1FA"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1FB"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1FC" w14:textId="77777777" w:rsidR="00027D91" w:rsidRPr="00625870" w:rsidRDefault="00013445">
            <w:pPr>
              <w:spacing w:after="0"/>
              <w:rPr>
                <w:rFonts w:ascii="Times New Roman" w:eastAsia="Times New Roman" w:hAnsi="Times New Roman" w:cs="Times New Roman"/>
                <w:sz w:val="20"/>
              </w:rPr>
            </w:pPr>
          </w:p>
        </w:tc>
      </w:tr>
      <w:tr w:rsidR="000A42A9" w14:paraId="3396A205" w14:textId="77777777">
        <w:trPr>
          <w:trHeight w:val="300"/>
        </w:trPr>
        <w:tc>
          <w:tcPr>
            <w:tcW w:w="1035" w:type="dxa"/>
            <w:tcBorders>
              <w:top w:val="nil"/>
              <w:left w:val="nil"/>
              <w:bottom w:val="nil"/>
              <w:right w:val="nil"/>
            </w:tcBorders>
            <w:shd w:val="clear" w:color="auto" w:fill="auto"/>
            <w:noWrap/>
            <w:vAlign w:val="bottom"/>
            <w:hideMark/>
          </w:tcPr>
          <w:p w14:paraId="3396A1F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ΔΗ.ΣΥ:</w:t>
            </w:r>
          </w:p>
        </w:tc>
        <w:tc>
          <w:tcPr>
            <w:tcW w:w="1281" w:type="dxa"/>
            <w:tcBorders>
              <w:top w:val="nil"/>
              <w:left w:val="nil"/>
              <w:bottom w:val="nil"/>
              <w:right w:val="nil"/>
            </w:tcBorders>
            <w:shd w:val="clear" w:color="auto" w:fill="auto"/>
            <w:noWrap/>
            <w:vAlign w:val="bottom"/>
            <w:hideMark/>
          </w:tcPr>
          <w:p w14:paraId="3396A1FF"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200"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201"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202"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203"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204" w14:textId="77777777" w:rsidR="00027D91" w:rsidRPr="00625870" w:rsidRDefault="00013445">
            <w:pPr>
              <w:spacing w:after="0"/>
              <w:rPr>
                <w:rFonts w:ascii="Times New Roman" w:eastAsia="Times New Roman" w:hAnsi="Times New Roman" w:cs="Times New Roman"/>
                <w:sz w:val="20"/>
              </w:rPr>
            </w:pPr>
          </w:p>
        </w:tc>
      </w:tr>
      <w:tr w:rsidR="000A42A9" w14:paraId="3396A20D" w14:textId="77777777">
        <w:trPr>
          <w:trHeight w:val="300"/>
        </w:trPr>
        <w:tc>
          <w:tcPr>
            <w:tcW w:w="1035" w:type="dxa"/>
            <w:tcBorders>
              <w:top w:val="nil"/>
              <w:left w:val="nil"/>
              <w:bottom w:val="nil"/>
              <w:right w:val="nil"/>
            </w:tcBorders>
            <w:shd w:val="clear" w:color="auto" w:fill="auto"/>
            <w:noWrap/>
            <w:vAlign w:val="bottom"/>
            <w:hideMark/>
          </w:tcPr>
          <w:p w14:paraId="3396A20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Χ.Α:</w:t>
            </w:r>
          </w:p>
        </w:tc>
        <w:tc>
          <w:tcPr>
            <w:tcW w:w="1281" w:type="dxa"/>
            <w:tcBorders>
              <w:top w:val="nil"/>
              <w:left w:val="nil"/>
              <w:bottom w:val="nil"/>
              <w:right w:val="nil"/>
            </w:tcBorders>
            <w:shd w:val="clear" w:color="auto" w:fill="auto"/>
            <w:noWrap/>
            <w:vAlign w:val="bottom"/>
            <w:hideMark/>
          </w:tcPr>
          <w:p w14:paraId="3396A207"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208"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209"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A20A"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20B"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20C" w14:textId="77777777" w:rsidR="00027D91" w:rsidRPr="00625870" w:rsidRDefault="00013445">
            <w:pPr>
              <w:spacing w:after="0"/>
              <w:rPr>
                <w:rFonts w:ascii="Times New Roman" w:eastAsia="Times New Roman" w:hAnsi="Times New Roman" w:cs="Times New Roman"/>
                <w:sz w:val="20"/>
              </w:rPr>
            </w:pPr>
          </w:p>
        </w:tc>
      </w:tr>
      <w:tr w:rsidR="000A42A9" w14:paraId="3396A215" w14:textId="77777777">
        <w:trPr>
          <w:trHeight w:val="300"/>
        </w:trPr>
        <w:tc>
          <w:tcPr>
            <w:tcW w:w="1035" w:type="dxa"/>
            <w:tcBorders>
              <w:top w:val="nil"/>
              <w:left w:val="nil"/>
              <w:bottom w:val="nil"/>
              <w:right w:val="nil"/>
            </w:tcBorders>
            <w:shd w:val="clear" w:color="auto" w:fill="auto"/>
            <w:noWrap/>
            <w:vAlign w:val="bottom"/>
            <w:hideMark/>
          </w:tcPr>
          <w:p w14:paraId="3396A20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Κ.Κ.Ε:</w:t>
            </w:r>
          </w:p>
        </w:tc>
        <w:tc>
          <w:tcPr>
            <w:tcW w:w="1281" w:type="dxa"/>
            <w:tcBorders>
              <w:top w:val="nil"/>
              <w:left w:val="nil"/>
              <w:bottom w:val="nil"/>
              <w:right w:val="nil"/>
            </w:tcBorders>
            <w:shd w:val="clear" w:color="auto" w:fill="auto"/>
            <w:noWrap/>
            <w:vAlign w:val="bottom"/>
            <w:hideMark/>
          </w:tcPr>
          <w:p w14:paraId="3396A20F"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210"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211"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3396A212"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213"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214" w14:textId="77777777" w:rsidR="00027D91" w:rsidRPr="00625870" w:rsidRDefault="00013445">
            <w:pPr>
              <w:spacing w:after="0"/>
              <w:rPr>
                <w:rFonts w:ascii="Times New Roman" w:eastAsia="Times New Roman" w:hAnsi="Times New Roman" w:cs="Times New Roman"/>
                <w:sz w:val="20"/>
              </w:rPr>
            </w:pPr>
          </w:p>
        </w:tc>
      </w:tr>
      <w:tr w:rsidR="000A42A9" w14:paraId="3396A21D" w14:textId="77777777">
        <w:trPr>
          <w:trHeight w:val="300"/>
        </w:trPr>
        <w:tc>
          <w:tcPr>
            <w:tcW w:w="1035" w:type="dxa"/>
            <w:tcBorders>
              <w:top w:val="nil"/>
              <w:left w:val="nil"/>
              <w:bottom w:val="nil"/>
              <w:right w:val="nil"/>
            </w:tcBorders>
            <w:shd w:val="clear" w:color="auto" w:fill="auto"/>
            <w:noWrap/>
            <w:vAlign w:val="bottom"/>
            <w:hideMark/>
          </w:tcPr>
          <w:p w14:paraId="3396A21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ΑΝ.ΕΛ:</w:t>
            </w:r>
          </w:p>
        </w:tc>
        <w:tc>
          <w:tcPr>
            <w:tcW w:w="1281" w:type="dxa"/>
            <w:tcBorders>
              <w:top w:val="nil"/>
              <w:left w:val="nil"/>
              <w:bottom w:val="nil"/>
              <w:right w:val="nil"/>
            </w:tcBorders>
            <w:shd w:val="clear" w:color="auto" w:fill="auto"/>
            <w:noWrap/>
            <w:vAlign w:val="bottom"/>
            <w:hideMark/>
          </w:tcPr>
          <w:p w14:paraId="3396A217"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218"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219"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21A"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21B"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21C" w14:textId="77777777" w:rsidR="00027D91" w:rsidRPr="00625870" w:rsidRDefault="00013445">
            <w:pPr>
              <w:spacing w:after="0"/>
              <w:rPr>
                <w:rFonts w:ascii="Times New Roman" w:eastAsia="Times New Roman" w:hAnsi="Times New Roman" w:cs="Times New Roman"/>
                <w:sz w:val="20"/>
              </w:rPr>
            </w:pPr>
          </w:p>
        </w:tc>
      </w:tr>
      <w:tr w:rsidR="000A42A9" w14:paraId="3396A225" w14:textId="77777777">
        <w:trPr>
          <w:trHeight w:val="300"/>
        </w:trPr>
        <w:tc>
          <w:tcPr>
            <w:tcW w:w="1035" w:type="dxa"/>
            <w:tcBorders>
              <w:top w:val="nil"/>
              <w:left w:val="nil"/>
              <w:bottom w:val="nil"/>
              <w:right w:val="nil"/>
            </w:tcBorders>
            <w:shd w:val="clear" w:color="auto" w:fill="auto"/>
            <w:noWrap/>
            <w:vAlign w:val="bottom"/>
            <w:hideMark/>
          </w:tcPr>
          <w:p w14:paraId="3396A21E"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ΠΟΤΑΜΙ:</w:t>
            </w:r>
          </w:p>
        </w:tc>
        <w:tc>
          <w:tcPr>
            <w:tcW w:w="1281" w:type="dxa"/>
            <w:tcBorders>
              <w:top w:val="nil"/>
              <w:left w:val="nil"/>
              <w:bottom w:val="nil"/>
              <w:right w:val="nil"/>
            </w:tcBorders>
            <w:shd w:val="clear" w:color="auto" w:fill="auto"/>
            <w:noWrap/>
            <w:vAlign w:val="bottom"/>
            <w:hideMark/>
          </w:tcPr>
          <w:p w14:paraId="3396A21F"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220"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221"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3396A222"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223"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224" w14:textId="77777777" w:rsidR="00027D91" w:rsidRPr="00625870" w:rsidRDefault="00013445">
            <w:pPr>
              <w:spacing w:after="0"/>
              <w:rPr>
                <w:rFonts w:ascii="Times New Roman" w:eastAsia="Times New Roman" w:hAnsi="Times New Roman" w:cs="Times New Roman"/>
                <w:sz w:val="20"/>
              </w:rPr>
            </w:pPr>
          </w:p>
        </w:tc>
      </w:tr>
      <w:tr w:rsidR="000A42A9" w14:paraId="3396A22C" w14:textId="77777777">
        <w:trPr>
          <w:trHeight w:val="300"/>
        </w:trPr>
        <w:tc>
          <w:tcPr>
            <w:tcW w:w="2316" w:type="dxa"/>
            <w:gridSpan w:val="2"/>
            <w:tcBorders>
              <w:top w:val="nil"/>
              <w:left w:val="nil"/>
              <w:bottom w:val="nil"/>
              <w:right w:val="nil"/>
            </w:tcBorders>
            <w:shd w:val="clear" w:color="auto" w:fill="auto"/>
            <w:noWrap/>
            <w:vAlign w:val="bottom"/>
            <w:hideMark/>
          </w:tcPr>
          <w:p w14:paraId="3396A226"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ΕΝ. ΚΕΝΤΡΩΩΝ:</w:t>
            </w:r>
          </w:p>
        </w:tc>
        <w:tc>
          <w:tcPr>
            <w:tcW w:w="1281" w:type="dxa"/>
            <w:tcBorders>
              <w:top w:val="nil"/>
              <w:left w:val="nil"/>
              <w:bottom w:val="nil"/>
              <w:right w:val="nil"/>
            </w:tcBorders>
            <w:shd w:val="clear" w:color="auto" w:fill="auto"/>
            <w:noWrap/>
            <w:vAlign w:val="bottom"/>
            <w:hideMark/>
          </w:tcPr>
          <w:p w14:paraId="3396A227" w14:textId="77777777" w:rsidR="00027D91" w:rsidRPr="00625870" w:rsidRDefault="00013445">
            <w:pPr>
              <w:spacing w:after="0"/>
              <w:rPr>
                <w:rFonts w:ascii="Calibri" w:eastAsia="Times New Roman" w:hAnsi="Calibri" w:cs="Times New Roman"/>
                <w:color w:val="000000"/>
                <w:sz w:val="22"/>
                <w:szCs w:val="22"/>
              </w:rPr>
            </w:pPr>
          </w:p>
        </w:tc>
        <w:tc>
          <w:tcPr>
            <w:tcW w:w="1281" w:type="dxa"/>
            <w:tcBorders>
              <w:top w:val="nil"/>
              <w:left w:val="nil"/>
              <w:bottom w:val="nil"/>
              <w:right w:val="nil"/>
            </w:tcBorders>
            <w:shd w:val="clear" w:color="auto" w:fill="auto"/>
            <w:noWrap/>
            <w:vAlign w:val="bottom"/>
            <w:hideMark/>
          </w:tcPr>
          <w:p w14:paraId="3396A228"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3396A229" w14:textId="77777777" w:rsidR="00027D91" w:rsidRPr="00625870" w:rsidRDefault="00013445">
            <w:pPr>
              <w:spacing w:after="0"/>
              <w:rPr>
                <w:rFonts w:ascii="Calibri" w:eastAsia="Times New Roman" w:hAnsi="Calibri" w:cs="Times New Roman"/>
                <w:color w:val="000000"/>
                <w:sz w:val="22"/>
                <w:szCs w:val="22"/>
              </w:rPr>
            </w:pPr>
          </w:p>
        </w:tc>
        <w:tc>
          <w:tcPr>
            <w:tcW w:w="1637" w:type="dxa"/>
            <w:tcBorders>
              <w:top w:val="nil"/>
              <w:left w:val="nil"/>
              <w:bottom w:val="nil"/>
              <w:right w:val="nil"/>
            </w:tcBorders>
            <w:shd w:val="clear" w:color="auto" w:fill="auto"/>
            <w:noWrap/>
            <w:vAlign w:val="bottom"/>
            <w:hideMark/>
          </w:tcPr>
          <w:p w14:paraId="3396A22A"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22B" w14:textId="77777777" w:rsidR="00027D91" w:rsidRPr="00625870" w:rsidRDefault="00013445">
            <w:pPr>
              <w:spacing w:after="0"/>
              <w:rPr>
                <w:rFonts w:ascii="Times New Roman" w:eastAsia="Times New Roman" w:hAnsi="Times New Roman" w:cs="Times New Roman"/>
                <w:sz w:val="20"/>
              </w:rPr>
            </w:pPr>
          </w:p>
        </w:tc>
      </w:tr>
      <w:tr w:rsidR="000A42A9" w14:paraId="3396A234" w14:textId="77777777">
        <w:trPr>
          <w:trHeight w:val="300"/>
        </w:trPr>
        <w:tc>
          <w:tcPr>
            <w:tcW w:w="1035" w:type="dxa"/>
            <w:tcBorders>
              <w:top w:val="nil"/>
              <w:left w:val="nil"/>
              <w:bottom w:val="nil"/>
              <w:right w:val="nil"/>
            </w:tcBorders>
            <w:shd w:val="clear" w:color="auto" w:fill="auto"/>
            <w:noWrap/>
            <w:vAlign w:val="bottom"/>
            <w:hideMark/>
          </w:tcPr>
          <w:p w14:paraId="3396A22D"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22E"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22F"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230"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A231"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A232" w14:textId="77777777" w:rsidR="00027D91" w:rsidRPr="00625870" w:rsidRDefault="00013445">
            <w:pPr>
              <w:spacing w:after="0"/>
              <w:rPr>
                <w:rFonts w:ascii="Times New Roman" w:eastAsia="Times New Roman" w:hAnsi="Times New Roman" w:cs="Times New Roman"/>
                <w:sz w:val="20"/>
              </w:rPr>
            </w:pPr>
          </w:p>
        </w:tc>
        <w:tc>
          <w:tcPr>
            <w:tcW w:w="2050" w:type="dxa"/>
            <w:tcBorders>
              <w:top w:val="nil"/>
              <w:left w:val="nil"/>
              <w:bottom w:val="nil"/>
              <w:right w:val="nil"/>
            </w:tcBorders>
            <w:shd w:val="clear" w:color="auto" w:fill="auto"/>
            <w:noWrap/>
            <w:vAlign w:val="bottom"/>
            <w:hideMark/>
          </w:tcPr>
          <w:p w14:paraId="3396A233" w14:textId="77777777" w:rsidR="00027D91" w:rsidRPr="00625870" w:rsidRDefault="00013445">
            <w:pPr>
              <w:spacing w:after="0"/>
              <w:rPr>
                <w:rFonts w:ascii="Times New Roman" w:eastAsia="Times New Roman" w:hAnsi="Times New Roman" w:cs="Times New Roman"/>
                <w:sz w:val="20"/>
              </w:rPr>
            </w:pPr>
          </w:p>
        </w:tc>
      </w:tr>
      <w:tr w:rsidR="000A42A9" w14:paraId="3396A23C" w14:textId="77777777">
        <w:trPr>
          <w:trHeight w:val="300"/>
        </w:trPr>
        <w:tc>
          <w:tcPr>
            <w:tcW w:w="1035" w:type="dxa"/>
            <w:tcBorders>
              <w:top w:val="nil"/>
              <w:left w:val="nil"/>
              <w:bottom w:val="nil"/>
              <w:right w:val="nil"/>
            </w:tcBorders>
            <w:shd w:val="clear" w:color="auto" w:fill="auto"/>
            <w:noWrap/>
            <w:vAlign w:val="bottom"/>
            <w:hideMark/>
          </w:tcPr>
          <w:p w14:paraId="3396A235"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236"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237" w14:textId="77777777" w:rsidR="00027D91" w:rsidRPr="00625870" w:rsidRDefault="00013445">
            <w:pPr>
              <w:spacing w:after="0"/>
              <w:rPr>
                <w:rFonts w:ascii="Times New Roman" w:eastAsia="Times New Roman" w:hAnsi="Times New Roman" w:cs="Times New Roman"/>
                <w:sz w:val="20"/>
              </w:rPr>
            </w:pPr>
          </w:p>
        </w:tc>
        <w:tc>
          <w:tcPr>
            <w:tcW w:w="1281" w:type="dxa"/>
            <w:tcBorders>
              <w:top w:val="nil"/>
              <w:left w:val="nil"/>
              <w:bottom w:val="nil"/>
              <w:right w:val="nil"/>
            </w:tcBorders>
            <w:shd w:val="clear" w:color="auto" w:fill="auto"/>
            <w:noWrap/>
            <w:vAlign w:val="bottom"/>
            <w:hideMark/>
          </w:tcPr>
          <w:p w14:paraId="3396A238" w14:textId="77777777" w:rsidR="00027D91" w:rsidRPr="00625870" w:rsidRDefault="00013445">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3396A239" w14:textId="77777777" w:rsidR="00027D91" w:rsidRPr="00625870" w:rsidRDefault="00013445">
            <w:pPr>
              <w:spacing w:after="0"/>
              <w:rPr>
                <w:rFonts w:ascii="Times New Roman" w:eastAsia="Times New Roman" w:hAnsi="Times New Roman" w:cs="Times New Roman"/>
                <w:sz w:val="20"/>
              </w:rPr>
            </w:pPr>
          </w:p>
        </w:tc>
        <w:tc>
          <w:tcPr>
            <w:tcW w:w="1637" w:type="dxa"/>
            <w:tcBorders>
              <w:top w:val="nil"/>
              <w:left w:val="nil"/>
              <w:bottom w:val="nil"/>
              <w:right w:val="nil"/>
            </w:tcBorders>
            <w:shd w:val="clear" w:color="auto" w:fill="auto"/>
            <w:noWrap/>
            <w:vAlign w:val="bottom"/>
            <w:hideMark/>
          </w:tcPr>
          <w:p w14:paraId="3396A23A" w14:textId="77777777" w:rsidR="00027D91" w:rsidRPr="00625870" w:rsidRDefault="00013445">
            <w:pPr>
              <w:spacing w:after="0"/>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Σελ.</w:t>
            </w:r>
          </w:p>
        </w:tc>
        <w:tc>
          <w:tcPr>
            <w:tcW w:w="2050" w:type="dxa"/>
            <w:tcBorders>
              <w:top w:val="nil"/>
              <w:left w:val="nil"/>
              <w:bottom w:val="nil"/>
              <w:right w:val="nil"/>
            </w:tcBorders>
            <w:shd w:val="clear" w:color="auto" w:fill="auto"/>
            <w:noWrap/>
            <w:vAlign w:val="bottom"/>
            <w:hideMark/>
          </w:tcPr>
          <w:p w14:paraId="3396A23B" w14:textId="77777777" w:rsidR="00027D91" w:rsidRPr="00625870" w:rsidRDefault="00013445">
            <w:pPr>
              <w:spacing w:after="0"/>
              <w:jc w:val="right"/>
              <w:rPr>
                <w:rFonts w:ascii="Calibri" w:eastAsia="Times New Roman" w:hAnsi="Calibri" w:cs="Times New Roman"/>
                <w:color w:val="000000"/>
                <w:sz w:val="22"/>
                <w:szCs w:val="22"/>
              </w:rPr>
            </w:pPr>
            <w:r w:rsidRPr="00625870">
              <w:rPr>
                <w:rFonts w:ascii="Calibri" w:eastAsia="Times New Roman" w:hAnsi="Calibri" w:cs="Times New Roman"/>
                <w:color w:val="000000"/>
                <w:sz w:val="22"/>
                <w:szCs w:val="22"/>
              </w:rPr>
              <w:t>1-Ιαν</w:t>
            </w:r>
          </w:p>
        </w:tc>
      </w:tr>
    </w:tbl>
    <w:p w14:paraId="3396A23D" w14:textId="77777777" w:rsidR="000A42A9" w:rsidRDefault="000A42A9">
      <w:pPr>
        <w:spacing w:after="0" w:line="600" w:lineRule="auto"/>
        <w:ind w:firstLine="720"/>
        <w:jc w:val="both"/>
        <w:rPr>
          <w:rFonts w:eastAsia="Times New Roman" w:cs="Times New Roman"/>
          <w:szCs w:val="24"/>
        </w:rPr>
      </w:pPr>
    </w:p>
    <w:p w14:paraId="3396A23E" w14:textId="77777777" w:rsidR="000A42A9" w:rsidRDefault="00013445">
      <w:pPr>
        <w:spacing w:after="0" w:line="600" w:lineRule="auto"/>
        <w:ind w:firstLine="720"/>
        <w:contextualSpacing/>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Σπυρίδων Λυκούδης</w:t>
      </w:r>
      <w:r w:rsidRPr="00F85604">
        <w:rPr>
          <w:rFonts w:eastAsia="Times New Roman" w:cs="Times New Roman"/>
          <w:b/>
          <w:szCs w:val="24"/>
        </w:rPr>
        <w:t xml:space="preserve">): </w:t>
      </w:r>
      <w:r>
        <w:rPr>
          <w:rFonts w:eastAsia="Times New Roman" w:cs="Times New Roman"/>
          <w:szCs w:val="24"/>
        </w:rPr>
        <w:t xml:space="preserve">Συνεπώς </w:t>
      </w:r>
      <w:r w:rsidRPr="0001772E">
        <w:rPr>
          <w:rFonts w:eastAsia="Times New Roman" w:cs="Times New Roman"/>
          <w:szCs w:val="24"/>
        </w:rPr>
        <w:t xml:space="preserve">το σχέδιο νόμου </w:t>
      </w:r>
      <w:r w:rsidRPr="00EF3F89">
        <w:rPr>
          <w:rFonts w:eastAsia="SimSun"/>
          <w:szCs w:val="24"/>
          <w:lang w:eastAsia="zh-CN"/>
        </w:rPr>
        <w:t xml:space="preserve">του </w:t>
      </w:r>
      <w:r w:rsidRPr="00CA24E3">
        <w:rPr>
          <w:rFonts w:eastAsia="Times New Roman" w:cs="Times New Roman"/>
          <w:szCs w:val="24"/>
        </w:rPr>
        <w:t>Υπουργείου Οικονομίας</w:t>
      </w:r>
      <w:r>
        <w:rPr>
          <w:rFonts w:eastAsia="Times New Roman" w:cs="Times New Roman"/>
          <w:szCs w:val="24"/>
        </w:rPr>
        <w:t xml:space="preserve"> κ</w:t>
      </w:r>
      <w:r w:rsidRPr="00CA24E3">
        <w:rPr>
          <w:rFonts w:eastAsia="Times New Roman" w:cs="Times New Roman"/>
          <w:szCs w:val="24"/>
        </w:rPr>
        <w:t>αι Ανάπτυξης</w:t>
      </w:r>
      <w:r>
        <w:rPr>
          <w:rFonts w:eastAsia="Times New Roman" w:cs="Times New Roman"/>
          <w:szCs w:val="24"/>
        </w:rPr>
        <w:t>:</w:t>
      </w:r>
      <w:r w:rsidRPr="00CA24E3">
        <w:rPr>
          <w:rFonts w:eastAsia="Times New Roman" w:cs="Times New Roman"/>
          <w:szCs w:val="24"/>
        </w:rPr>
        <w:t xml:space="preserve"> «Τροποποίηση του ν.3190/1955 περί</w:t>
      </w:r>
      <w:r w:rsidRPr="00CA24E3">
        <w:rPr>
          <w:rFonts w:eastAsia="Times New Roman" w:cs="Times New Roman"/>
          <w:szCs w:val="24"/>
        </w:rPr>
        <w:t xml:space="preserve"> Εταιρειών Περιορισμένης Ευθύνης και άλλες διατάξεις»</w:t>
      </w:r>
      <w:r w:rsidRPr="0001772E">
        <w:rPr>
          <w:rFonts w:eastAsia="Times New Roman" w:cs="Times New Roman"/>
          <w:szCs w:val="24"/>
        </w:rPr>
        <w:t xml:space="preserve"> </w:t>
      </w:r>
      <w:r>
        <w:rPr>
          <w:rFonts w:eastAsia="Times New Roman" w:cs="Times New Roman"/>
          <w:szCs w:val="24"/>
        </w:rPr>
        <w:t>έγινε δεκτό κατά πλειοψηφία</w:t>
      </w:r>
      <w:r>
        <w:rPr>
          <w:rFonts w:eastAsia="Times New Roman" w:cs="Times New Roman"/>
          <w:szCs w:val="24"/>
        </w:rPr>
        <w:t>,</w:t>
      </w:r>
      <w:r w:rsidRPr="0001772E">
        <w:rPr>
          <w:rFonts w:eastAsia="Times New Roman" w:cs="Times New Roman"/>
          <w:szCs w:val="24"/>
        </w:rPr>
        <w:t xml:space="preserve"> σε μόνη συζ</w:t>
      </w:r>
      <w:r>
        <w:rPr>
          <w:rFonts w:eastAsia="Times New Roman" w:cs="Times New Roman"/>
          <w:szCs w:val="24"/>
        </w:rPr>
        <w:t>ήτηση</w:t>
      </w:r>
      <w:r>
        <w:rPr>
          <w:rFonts w:eastAsia="Times New Roman" w:cs="Times New Roman"/>
          <w:szCs w:val="24"/>
        </w:rPr>
        <w:t>,</w:t>
      </w:r>
      <w:r>
        <w:rPr>
          <w:rFonts w:eastAsia="Times New Roman" w:cs="Times New Roman"/>
          <w:szCs w:val="24"/>
        </w:rPr>
        <w:t xml:space="preserve"> επί της αρχής, των άρθρων </w:t>
      </w:r>
      <w:r w:rsidRPr="0001772E">
        <w:rPr>
          <w:rFonts w:eastAsia="Times New Roman" w:cs="Times New Roman"/>
          <w:szCs w:val="24"/>
        </w:rPr>
        <w:t>και του συνόλου και έχει ως εξής:</w:t>
      </w:r>
    </w:p>
    <w:p w14:paraId="3396A23F" w14:textId="77777777" w:rsidR="000A42A9" w:rsidRDefault="00013445">
      <w:pPr>
        <w:autoSpaceDE w:val="0"/>
        <w:autoSpaceDN w:val="0"/>
        <w:adjustRightInd w:val="0"/>
        <w:spacing w:after="0" w:line="600" w:lineRule="auto"/>
        <w:ind w:firstLine="720"/>
        <w:contextualSpacing/>
        <w:jc w:val="center"/>
        <w:rPr>
          <w:rFonts w:eastAsia="SimSun"/>
          <w:b/>
          <w:szCs w:val="24"/>
          <w:lang w:eastAsia="zh-CN"/>
        </w:rPr>
      </w:pPr>
      <w:r w:rsidRPr="0001772E">
        <w:rPr>
          <w:rFonts w:eastAsia="Times New Roman" w:cs="Times New Roman"/>
          <w:szCs w:val="24"/>
        </w:rPr>
        <w:t>(Να καταχωριστεί το κείμενο του νομοσχεδίου</w:t>
      </w:r>
      <w:r>
        <w:rPr>
          <w:rFonts w:eastAsia="Times New Roman" w:cs="Times New Roman"/>
          <w:szCs w:val="24"/>
        </w:rPr>
        <w:t xml:space="preserve"> σελ.280.α.</w:t>
      </w:r>
      <w:r>
        <w:rPr>
          <w:rFonts w:eastAsia="Times New Roman" w:cs="Times New Roman"/>
          <w:szCs w:val="24"/>
        </w:rPr>
        <w:t>)</w:t>
      </w:r>
    </w:p>
    <w:p w14:paraId="3396A240" w14:textId="77777777" w:rsidR="000A42A9" w:rsidRDefault="00013445">
      <w:pPr>
        <w:autoSpaceDE w:val="0"/>
        <w:autoSpaceDN w:val="0"/>
        <w:adjustRightInd w:val="0"/>
        <w:spacing w:after="0" w:line="600" w:lineRule="auto"/>
        <w:ind w:firstLine="720"/>
        <w:contextualSpacing/>
        <w:jc w:val="both"/>
        <w:rPr>
          <w:rFonts w:eastAsia="SimSun"/>
          <w:szCs w:val="24"/>
          <w:lang w:eastAsia="zh-CN"/>
        </w:rPr>
      </w:pPr>
      <w:r w:rsidRPr="00F85604">
        <w:rPr>
          <w:rFonts w:eastAsia="Times New Roman" w:cs="Times New Roman"/>
          <w:b/>
          <w:szCs w:val="24"/>
        </w:rPr>
        <w:t>ΠΡΟΕΔΡΕΥΩΝ (</w:t>
      </w:r>
      <w:r>
        <w:rPr>
          <w:rFonts w:eastAsia="Times New Roman" w:cs="Times New Roman"/>
          <w:b/>
          <w:szCs w:val="24"/>
        </w:rPr>
        <w:t>Σπυρίδων Λυκούδης</w:t>
      </w:r>
      <w:r w:rsidRPr="00F85604">
        <w:rPr>
          <w:rFonts w:eastAsia="Times New Roman" w:cs="Times New Roman"/>
          <w:b/>
          <w:szCs w:val="24"/>
        </w:rPr>
        <w:t xml:space="preserve">): </w:t>
      </w:r>
      <w:r w:rsidRPr="00EF3F89">
        <w:rPr>
          <w:rFonts w:eastAsia="SimSun"/>
          <w:szCs w:val="24"/>
          <w:lang w:eastAsia="zh-CN"/>
        </w:rPr>
        <w:t xml:space="preserve">Κυρίες </w:t>
      </w:r>
      <w:r w:rsidRPr="00EF3F89">
        <w:rPr>
          <w:rFonts w:eastAsia="SimSun"/>
          <w:szCs w:val="24"/>
          <w:lang w:eastAsia="zh-CN"/>
        </w:rPr>
        <w:t>και κύριοι συνάδελφοι, παρακαλώ το Σώμα να εξουσιοδοτήσει το Προεδρείο για την υπ’ ευθύνη του επικύρωση των Πρακτικών</w:t>
      </w:r>
      <w:r>
        <w:rPr>
          <w:rFonts w:eastAsia="SimSun"/>
          <w:szCs w:val="24"/>
          <w:lang w:eastAsia="zh-CN"/>
        </w:rPr>
        <w:t xml:space="preserve"> </w:t>
      </w:r>
      <w:r w:rsidRPr="00EF3F89">
        <w:rPr>
          <w:rFonts w:eastAsia="SimSun"/>
          <w:szCs w:val="24"/>
          <w:lang w:eastAsia="zh-CN"/>
        </w:rPr>
        <w:t>ως προς την ψήφιση στο σύνολο του παραπάνω νομοσχεδίου.</w:t>
      </w:r>
    </w:p>
    <w:p w14:paraId="3396A241" w14:textId="77777777" w:rsidR="000A42A9" w:rsidRDefault="00013445">
      <w:pPr>
        <w:autoSpaceDE w:val="0"/>
        <w:autoSpaceDN w:val="0"/>
        <w:adjustRightInd w:val="0"/>
        <w:spacing w:after="0" w:line="600" w:lineRule="auto"/>
        <w:ind w:firstLine="72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3396A242" w14:textId="77777777" w:rsidR="000A42A9" w:rsidRDefault="00013445">
      <w:pPr>
        <w:autoSpaceDE w:val="0"/>
        <w:autoSpaceDN w:val="0"/>
        <w:adjustRightInd w:val="0"/>
        <w:spacing w:after="0" w:line="600" w:lineRule="auto"/>
        <w:ind w:firstLine="720"/>
        <w:contextualSpacing/>
        <w:jc w:val="both"/>
        <w:rPr>
          <w:rFonts w:eastAsia="SimSun"/>
          <w:szCs w:val="24"/>
          <w:lang w:eastAsia="zh-CN"/>
        </w:rPr>
      </w:pPr>
      <w:r w:rsidRPr="00F85604">
        <w:rPr>
          <w:rFonts w:eastAsia="Times New Roman" w:cs="Times New Roman"/>
          <w:b/>
          <w:szCs w:val="24"/>
        </w:rPr>
        <w:t>ΠΡΟΕΔΡΕΥΩΝ (</w:t>
      </w:r>
      <w:r>
        <w:rPr>
          <w:rFonts w:eastAsia="Times New Roman" w:cs="Times New Roman"/>
          <w:b/>
          <w:szCs w:val="24"/>
        </w:rPr>
        <w:t>Σπυρίδων Λυκούδης</w:t>
      </w:r>
      <w:r w:rsidRPr="00F85604">
        <w:rPr>
          <w:rFonts w:eastAsia="Times New Roman" w:cs="Times New Roman"/>
          <w:b/>
          <w:szCs w:val="24"/>
        </w:rPr>
        <w:t xml:space="preserve">): </w:t>
      </w:r>
      <w:r>
        <w:rPr>
          <w:rFonts w:eastAsia="SimSun"/>
          <w:szCs w:val="24"/>
          <w:lang w:eastAsia="zh-CN"/>
        </w:rPr>
        <w:t>Συνεπώς τ</w:t>
      </w:r>
      <w:r w:rsidRPr="00EF3F89">
        <w:rPr>
          <w:rFonts w:eastAsia="SimSun"/>
          <w:szCs w:val="24"/>
          <w:lang w:eastAsia="zh-CN"/>
        </w:rPr>
        <w:t>ο Σώ</w:t>
      </w:r>
      <w:r w:rsidRPr="00EF3F89">
        <w:rPr>
          <w:rFonts w:eastAsia="SimSun"/>
          <w:szCs w:val="24"/>
          <w:lang w:eastAsia="zh-CN"/>
        </w:rPr>
        <w:t>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3396A243" w14:textId="77777777" w:rsidR="000A42A9" w:rsidRDefault="00013445">
      <w:pPr>
        <w:spacing w:after="0" w:line="600" w:lineRule="auto"/>
        <w:ind w:firstLine="720"/>
        <w:contextualSpacing/>
        <w:jc w:val="both"/>
        <w:rPr>
          <w:rFonts w:eastAsia="Times New Roman" w:cs="Times New Roman"/>
          <w:szCs w:val="24"/>
        </w:rPr>
      </w:pPr>
      <w:r>
        <w:rPr>
          <w:rFonts w:eastAsia="Times New Roman" w:cs="Times New Roman"/>
          <w:szCs w:val="24"/>
        </w:rPr>
        <w:t>Έχουν διανεμηθεί τα Πρακτικά της Δευτέρας 19 Μαρτίου 2018, της Πέμπτης 22 Μαρτίου 2018, της Παρασκευής 23</w:t>
      </w:r>
      <w:r w:rsidRPr="003B2204">
        <w:rPr>
          <w:rFonts w:eastAsia="Times New Roman" w:cs="Times New Roman"/>
          <w:szCs w:val="24"/>
        </w:rPr>
        <w:t xml:space="preserve"> </w:t>
      </w:r>
      <w:r>
        <w:rPr>
          <w:rFonts w:eastAsia="Times New Roman" w:cs="Times New Roman"/>
          <w:szCs w:val="24"/>
        </w:rPr>
        <w:t>Μαρτίου 2018 και της Δευτέρας 26 Μαρτίου 2018 και ερωτάται το Σώμα εάν τα επικυρώνει;</w:t>
      </w:r>
    </w:p>
    <w:p w14:paraId="3396A244" w14:textId="77777777" w:rsidR="000A42A9" w:rsidRDefault="00013445">
      <w:pPr>
        <w:spacing w:after="0" w:line="600" w:lineRule="auto"/>
        <w:ind w:firstLine="720"/>
        <w:contextualSpacing/>
        <w:jc w:val="both"/>
        <w:rPr>
          <w:rFonts w:eastAsia="Times New Roman" w:cs="Times New Roman"/>
          <w:szCs w:val="24"/>
        </w:rPr>
      </w:pPr>
      <w:r w:rsidRPr="007B5C30">
        <w:rPr>
          <w:rFonts w:eastAsia="Times New Roman" w:cs="Times New Roman"/>
          <w:b/>
          <w:szCs w:val="24"/>
        </w:rPr>
        <w:t>ΟΛΟΙ ΒΟΥΛΕΥΤΕΣ:</w:t>
      </w:r>
      <w:r>
        <w:rPr>
          <w:rFonts w:eastAsia="Times New Roman" w:cs="Times New Roman"/>
          <w:szCs w:val="24"/>
        </w:rPr>
        <w:t xml:space="preserve"> Μάλιστα, </w:t>
      </w:r>
      <w:r>
        <w:rPr>
          <w:rFonts w:eastAsia="Times New Roman" w:cs="Times New Roman"/>
          <w:szCs w:val="24"/>
        </w:rPr>
        <w:t>μάλιστα.</w:t>
      </w:r>
    </w:p>
    <w:p w14:paraId="3396A245" w14:textId="77777777" w:rsidR="000A42A9" w:rsidRDefault="00013445">
      <w:pPr>
        <w:spacing w:after="0" w:line="600" w:lineRule="auto"/>
        <w:ind w:firstLine="720"/>
        <w:contextualSpacing/>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Σπυρίδων Λυκούδης</w:t>
      </w:r>
      <w:r w:rsidRPr="00F85604">
        <w:rPr>
          <w:rFonts w:eastAsia="Times New Roman" w:cs="Times New Roman"/>
          <w:b/>
          <w:szCs w:val="24"/>
        </w:rPr>
        <w:t xml:space="preserve">): </w:t>
      </w:r>
      <w:r>
        <w:rPr>
          <w:rFonts w:eastAsia="Times New Roman" w:cs="Times New Roman"/>
          <w:szCs w:val="24"/>
        </w:rPr>
        <w:t>Συνεπώς τα Πρακτικά της Δευτέρας 19 Μαρτίου 2018, της Πέμπτης 22 Μαρτίου 2018, της Παρασκευής 23</w:t>
      </w:r>
      <w:r w:rsidRPr="003B2204">
        <w:rPr>
          <w:rFonts w:eastAsia="Times New Roman" w:cs="Times New Roman"/>
          <w:szCs w:val="24"/>
        </w:rPr>
        <w:t xml:space="preserve"> </w:t>
      </w:r>
      <w:r>
        <w:rPr>
          <w:rFonts w:eastAsia="Times New Roman" w:cs="Times New Roman"/>
          <w:szCs w:val="24"/>
        </w:rPr>
        <w:t>Μαρτίου 2018 και της Δευτέρας 26 Μαρτίου 2018 επικυρώθηκαν.</w:t>
      </w:r>
    </w:p>
    <w:p w14:paraId="3396A246" w14:textId="77777777" w:rsidR="000A42A9" w:rsidRDefault="00013445">
      <w:pPr>
        <w:spacing w:after="0" w:line="600" w:lineRule="auto"/>
        <w:ind w:firstLine="720"/>
        <w:contextualSpacing/>
        <w:jc w:val="both"/>
        <w:rPr>
          <w:rFonts w:eastAsia="Times New Roman"/>
          <w:szCs w:val="24"/>
        </w:rPr>
      </w:pPr>
      <w:r>
        <w:rPr>
          <w:rFonts w:eastAsia="Times New Roman"/>
          <w:szCs w:val="24"/>
        </w:rPr>
        <w:t>Κυρίες και κύριοι συνάδελφοι, δέχεστε στο σημείο αυτό να λ</w:t>
      </w:r>
      <w:r>
        <w:rPr>
          <w:rFonts w:eastAsia="Times New Roman"/>
          <w:szCs w:val="24"/>
        </w:rPr>
        <w:t xml:space="preserve">ύσουμε τη συνεδρίαση; </w:t>
      </w:r>
    </w:p>
    <w:p w14:paraId="3396A247" w14:textId="77777777" w:rsidR="000A42A9" w:rsidRDefault="00013445">
      <w:pPr>
        <w:spacing w:after="0" w:line="600" w:lineRule="auto"/>
        <w:ind w:firstLine="720"/>
        <w:contextualSpacing/>
        <w:jc w:val="both"/>
        <w:rPr>
          <w:rFonts w:eastAsia="Times New Roman"/>
          <w:szCs w:val="24"/>
        </w:rPr>
      </w:pPr>
      <w:r>
        <w:rPr>
          <w:rFonts w:eastAsia="Times New Roman"/>
          <w:b/>
          <w:szCs w:val="24"/>
        </w:rPr>
        <w:t xml:space="preserve">ΟΛΟΙ </w:t>
      </w:r>
      <w:r w:rsidRPr="00241960">
        <w:rPr>
          <w:rFonts w:eastAsia="Times New Roman"/>
          <w:b/>
          <w:szCs w:val="24"/>
        </w:rPr>
        <w:t>ΟΙ ΒΟΥΛΕΥΤΕΣ:</w:t>
      </w:r>
      <w:r>
        <w:rPr>
          <w:rFonts w:eastAsia="Times New Roman"/>
          <w:szCs w:val="24"/>
        </w:rPr>
        <w:t xml:space="preserve"> Μάλιστα, μάλιστα. </w:t>
      </w:r>
    </w:p>
    <w:p w14:paraId="3396A248" w14:textId="77777777" w:rsidR="000A42A9" w:rsidRDefault="00013445">
      <w:pPr>
        <w:spacing w:after="0" w:line="600" w:lineRule="auto"/>
        <w:ind w:firstLine="720"/>
        <w:contextualSpacing/>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Σπυρίδων Λυκούδης</w:t>
      </w:r>
      <w:r w:rsidRPr="00F85604">
        <w:rPr>
          <w:rFonts w:eastAsia="Times New Roman" w:cs="Times New Roman"/>
          <w:b/>
          <w:szCs w:val="24"/>
        </w:rPr>
        <w:t xml:space="preserve">): </w:t>
      </w:r>
      <w:r w:rsidRPr="00456A25">
        <w:rPr>
          <w:rFonts w:eastAsia="Times New Roman" w:cs="Times New Roman"/>
          <w:szCs w:val="24"/>
        </w:rPr>
        <w:t xml:space="preserve">Με τη συναίνεση του Σώματος και ώρα </w:t>
      </w:r>
      <w:r>
        <w:rPr>
          <w:rFonts w:eastAsia="Times New Roman" w:cs="Times New Roman"/>
          <w:szCs w:val="24"/>
        </w:rPr>
        <w:t>17.28΄</w:t>
      </w:r>
      <w:r w:rsidRPr="00456A25">
        <w:rPr>
          <w:rFonts w:eastAsia="Times New Roman" w:cs="Times New Roman"/>
          <w:szCs w:val="24"/>
        </w:rPr>
        <w:t xml:space="preserve"> </w:t>
      </w:r>
      <w:proofErr w:type="spellStart"/>
      <w:r w:rsidRPr="00456A25">
        <w:rPr>
          <w:rFonts w:eastAsia="Times New Roman" w:cs="Times New Roman"/>
          <w:szCs w:val="24"/>
        </w:rPr>
        <w:t>λύεται</w:t>
      </w:r>
      <w:proofErr w:type="spellEnd"/>
      <w:r w:rsidRPr="00456A25">
        <w:rPr>
          <w:rFonts w:eastAsia="Times New Roman" w:cs="Times New Roman"/>
          <w:szCs w:val="24"/>
        </w:rPr>
        <w:t xml:space="preserve"> η συνεδρίαση για</w:t>
      </w:r>
      <w:r>
        <w:rPr>
          <w:rFonts w:eastAsia="Times New Roman" w:cs="Times New Roman"/>
          <w:szCs w:val="24"/>
        </w:rPr>
        <w:t xml:space="preserve"> αύριο, ημέρα Τετάρτη 30 Μαΐου 2018 και ώρα 10.00΄,</w:t>
      </w:r>
      <w:r w:rsidRPr="00456A25">
        <w:rPr>
          <w:rFonts w:eastAsia="Times New Roman" w:cs="Times New Roman"/>
          <w:szCs w:val="24"/>
        </w:rPr>
        <w:t xml:space="preserve"> με α</w:t>
      </w:r>
      <w:r>
        <w:rPr>
          <w:rFonts w:eastAsia="Times New Roman" w:cs="Times New Roman"/>
          <w:szCs w:val="24"/>
        </w:rPr>
        <w:t>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α) </w:t>
      </w:r>
      <w:r>
        <w:rPr>
          <w:rFonts w:eastAsia="Times New Roman" w:cs="Times New Roman"/>
          <w:szCs w:val="24"/>
        </w:rPr>
        <w:t>μ</w:t>
      </w:r>
      <w:r w:rsidRPr="00CA24E3">
        <w:rPr>
          <w:rFonts w:eastAsia="Times New Roman" w:cs="Times New Roman"/>
          <w:szCs w:val="24"/>
        </w:rPr>
        <w:t>όνη συζήτηση και ψήφιση επί της αρχής, των άρθρων και του συνόλου του σχεδ</w:t>
      </w:r>
      <w:r>
        <w:rPr>
          <w:rFonts w:eastAsia="Times New Roman" w:cs="Times New Roman"/>
          <w:szCs w:val="24"/>
        </w:rPr>
        <w:t>ίου νόμου του Υπουργείου Παιδείας, Έρευνας και Θρησκευμάτων</w:t>
      </w:r>
      <w:r>
        <w:rPr>
          <w:rFonts w:eastAsia="Times New Roman" w:cs="Times New Roman"/>
          <w:szCs w:val="24"/>
        </w:rPr>
        <w:t>:</w:t>
      </w:r>
      <w:r>
        <w:rPr>
          <w:rFonts w:eastAsia="Times New Roman" w:cs="Times New Roman"/>
          <w:szCs w:val="24"/>
        </w:rPr>
        <w:t xml:space="preserve"> </w:t>
      </w:r>
      <w:r w:rsidRPr="00CA24E3">
        <w:rPr>
          <w:rFonts w:eastAsia="Times New Roman" w:cs="Times New Roman"/>
          <w:szCs w:val="24"/>
        </w:rPr>
        <w:t>«Κύρωση της Συμφωνίας μεταξύ του Εκπαιδευτικού, Επιστημονικού και Πολιτιστικού Οργανισμού των Ην</w:t>
      </w:r>
      <w:r w:rsidRPr="00CA24E3">
        <w:rPr>
          <w:rFonts w:eastAsia="Times New Roman" w:cs="Times New Roman"/>
          <w:szCs w:val="24"/>
        </w:rPr>
        <w:t>ωμένων Εθνών (UNESCO) και της Κυβέρνησης της Ελληνικής Δημοκρατίας αναφορικά με την ίδρυση του Κέντρου Ολοκληρωμένης και Διεπιστημονικής Διαχείρισης Υδάτινων Πόρων στο Αριστοτέλειο Πανεπιστήμιο Θεσσαλονίκης, ως Κέντρου Κατηγορίας 2 υπό την Αιγίδα της UNESC</w:t>
      </w:r>
      <w:r w:rsidRPr="00CA24E3">
        <w:rPr>
          <w:rFonts w:eastAsia="Times New Roman" w:cs="Times New Roman"/>
          <w:szCs w:val="24"/>
        </w:rPr>
        <w:t>O»</w:t>
      </w:r>
      <w:r>
        <w:rPr>
          <w:rFonts w:eastAsia="Times New Roman" w:cs="Times New Roman"/>
          <w:szCs w:val="24"/>
        </w:rPr>
        <w:t xml:space="preserve"> και β) </w:t>
      </w:r>
      <w:r>
        <w:rPr>
          <w:rFonts w:eastAsia="Times New Roman" w:cs="Times New Roman"/>
          <w:szCs w:val="24"/>
        </w:rPr>
        <w:t>μ</w:t>
      </w:r>
      <w:r w:rsidRPr="00D54B88">
        <w:rPr>
          <w:rFonts w:eastAsia="Times New Roman" w:cs="Times New Roman"/>
          <w:szCs w:val="24"/>
        </w:rPr>
        <w:t>όνη συζήτηση και ψήφιση επί της αρχής, των άρθρων κα</w:t>
      </w:r>
      <w:r>
        <w:rPr>
          <w:rFonts w:eastAsia="Times New Roman" w:cs="Times New Roman"/>
          <w:szCs w:val="24"/>
        </w:rPr>
        <w:t>ι του συνόλου του σχεδίου νόμου του Υπουργείου Υγείας</w:t>
      </w:r>
      <w:r>
        <w:rPr>
          <w:rFonts w:eastAsia="Times New Roman" w:cs="Times New Roman"/>
          <w:szCs w:val="24"/>
        </w:rPr>
        <w:t>:</w:t>
      </w:r>
      <w:r w:rsidRPr="00D54B88">
        <w:rPr>
          <w:rFonts w:eastAsia="Times New Roman" w:cs="Times New Roman"/>
          <w:szCs w:val="24"/>
        </w:rPr>
        <w:t xml:space="preserve"> «Κύρωση της Συμφωνίας μεταξύ της Κυβέρνησης της Ελληνικής Δημοκρατίας και της Παγκόσμιας Οργάνωσης Υγείας, ενεργώντας μέσω του Περιφερειακ</w:t>
      </w:r>
      <w:r w:rsidRPr="00D54B88">
        <w:rPr>
          <w:rFonts w:eastAsia="Times New Roman" w:cs="Times New Roman"/>
          <w:szCs w:val="24"/>
        </w:rPr>
        <w:t>ού Γραφείου της για την Ευρώπη, για την τροποποίηση της Συμφωνίας Υποδοχής μεταξύ της Κυβέρνησης της Ελληνικής Δημοκρατίας και της Παγκόσμιας Οργάνωσης Υγείας, ενεργώντας μέσω του Περιφερειακού Γραφείου της για την Ευρώπη, για την ίδρυση του Γραφείου Υποστ</w:t>
      </w:r>
      <w:r w:rsidRPr="00D54B88">
        <w:rPr>
          <w:rFonts w:eastAsia="Times New Roman" w:cs="Times New Roman"/>
          <w:szCs w:val="24"/>
        </w:rPr>
        <w:t>ήριξης για την Πρόληψη και τον Έλεγχο των μη Μεταδιδόμενων Ασθενειών στην Αθήνα, Ελλάδα».</w:t>
      </w:r>
    </w:p>
    <w:p w14:paraId="3396A249" w14:textId="77777777" w:rsidR="000A42A9" w:rsidRDefault="00013445">
      <w:pPr>
        <w:spacing w:after="0" w:line="600" w:lineRule="auto"/>
        <w:contextualSpacing/>
        <w:jc w:val="both"/>
        <w:rPr>
          <w:rFonts w:eastAsia="Times New Roman" w:cs="Times New Roman"/>
          <w:szCs w:val="24"/>
        </w:rPr>
      </w:pPr>
      <w:r w:rsidRPr="00456A25">
        <w:rPr>
          <w:rFonts w:eastAsia="Times New Roman" w:cs="Times New Roman"/>
          <w:b/>
          <w:bCs/>
          <w:szCs w:val="24"/>
        </w:rPr>
        <w:t xml:space="preserve">Ο ΠΡΟΕΔΡΟΣ              </w:t>
      </w:r>
      <w:r>
        <w:rPr>
          <w:rFonts w:eastAsia="Times New Roman" w:cs="Times New Roman"/>
          <w:b/>
          <w:bCs/>
          <w:szCs w:val="24"/>
        </w:rPr>
        <w:t xml:space="preserve">                 </w:t>
      </w:r>
      <w:r w:rsidRPr="00456A25">
        <w:rPr>
          <w:rFonts w:eastAsia="Times New Roman" w:cs="Times New Roman"/>
          <w:b/>
          <w:bCs/>
          <w:szCs w:val="24"/>
        </w:rPr>
        <w:t xml:space="preserve">                                               ΟΙ ΓΡΑΜΜΑΤΕΙΣ</w:t>
      </w:r>
    </w:p>
    <w:sectPr w:rsidR="000A42A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ocumentProtection w:edit="trackedChanges" w:enforcement="1" w:cryptProviderType="rsaFull" w:cryptAlgorithmClass="hash" w:cryptAlgorithmType="typeAny" w:cryptAlgorithmSid="4" w:cryptSpinCount="50000" w:hash="iL19osE/NjE/p/pqFqbAgkRi/zA=" w:salt="MuAbq2MTrMzLFbxU2myxt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2A9"/>
    <w:rsid w:val="000A42A9"/>
    <w:rsid w:val="00A5669A"/>
    <w:rsid w:val="00AD7E5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9625"/>
  <w15:docId w15:val="{265A167F-EB68-4F42-9A3B-49F0A25E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076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907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641</MetadataID>
    <Session xmlns="641f345b-441b-4b81-9152-adc2e73ba5e1">Γ´</Session>
    <Date xmlns="641f345b-441b-4b81-9152-adc2e73ba5e1">2018-05-28T21:00:00+00:00</Date>
    <Status xmlns="641f345b-441b-4b81-9152-adc2e73ba5e1">
      <Url>http://srv-sp1/praktika/Lists/Incoming_Metadata/EditForm.aspx?ID=641&amp;Source=/praktika/Recordings_Library/Forms/AllItems.aspx</Url>
      <Description>Δημοσιεύτηκε</Description>
    </Status>
    <Meeting xmlns="641f345b-441b-4b81-9152-adc2e73ba5e1">ΡΚΣΤ´</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87FF85-DD26-41D8-ADAF-8EE8468510B3}">
  <ds:schemaRefs>
    <ds:schemaRef ds:uri="http://schemas.microsoft.com/sharepoint/v3/contenttype/forms"/>
  </ds:schemaRefs>
</ds:datastoreItem>
</file>

<file path=customXml/itemProps2.xml><?xml version="1.0" encoding="utf-8"?>
<ds:datastoreItem xmlns:ds="http://schemas.openxmlformats.org/officeDocument/2006/customXml" ds:itemID="{7EC8CFEA-5B5E-4957-B9CD-9CE55E30AD12}">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purl.org/dc/terms/"/>
    <ds:schemaRef ds:uri="641f345b-441b-4b81-9152-adc2e73ba5e1"/>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6FDEB13D-86D7-4E60-BA76-5EB921879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255</Pages>
  <Words>48674</Words>
  <Characters>262840</Characters>
  <Application>Microsoft Office Word</Application>
  <DocSecurity>0</DocSecurity>
  <Lines>2190</Lines>
  <Paragraphs>621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2018-06-05T10:04:00Z</dcterms:created>
  <dcterms:modified xsi:type="dcterms:W3CDTF">2018-06-05T10:04:00Z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