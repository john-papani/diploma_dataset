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2C8F" w14:textId="77777777" w:rsidR="0024206F" w:rsidRPr="0024206F" w:rsidRDefault="0024206F" w:rsidP="0024206F">
      <w:pPr>
        <w:spacing w:after="0" w:line="360" w:lineRule="auto"/>
        <w:rPr>
          <w:ins w:id="0" w:author="Φλούδα Χριστίνα" w:date="2018-10-17T15:25:00Z"/>
          <w:rFonts w:eastAsia="Times New Roman"/>
          <w:szCs w:val="24"/>
          <w:lang w:eastAsia="en-US"/>
        </w:rPr>
      </w:pPr>
      <w:ins w:id="1" w:author="Φλούδα Χριστίνα" w:date="2018-10-17T15:25:00Z">
        <w:r w:rsidRPr="0024206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53552B" w14:textId="77777777" w:rsidR="0024206F" w:rsidRPr="0024206F" w:rsidRDefault="0024206F" w:rsidP="0024206F">
      <w:pPr>
        <w:spacing w:after="0" w:line="360" w:lineRule="auto"/>
        <w:rPr>
          <w:ins w:id="2" w:author="Φλούδα Χριστίνα" w:date="2018-10-17T15:25:00Z"/>
          <w:rFonts w:eastAsia="Times New Roman"/>
          <w:szCs w:val="24"/>
          <w:lang w:eastAsia="en-US"/>
        </w:rPr>
      </w:pPr>
    </w:p>
    <w:p w14:paraId="54F75020" w14:textId="77777777" w:rsidR="0024206F" w:rsidRPr="0024206F" w:rsidRDefault="0024206F" w:rsidP="0024206F">
      <w:pPr>
        <w:spacing w:after="0" w:line="360" w:lineRule="auto"/>
        <w:rPr>
          <w:ins w:id="3" w:author="Φλούδα Χριστίνα" w:date="2018-10-17T15:25:00Z"/>
          <w:rFonts w:eastAsia="Times New Roman"/>
          <w:szCs w:val="24"/>
          <w:lang w:eastAsia="en-US"/>
        </w:rPr>
      </w:pPr>
      <w:ins w:id="4" w:author="Φλούδα Χριστίνα" w:date="2018-10-17T15:25:00Z">
        <w:r w:rsidRPr="0024206F">
          <w:rPr>
            <w:rFonts w:eastAsia="Times New Roman"/>
            <w:szCs w:val="24"/>
            <w:lang w:eastAsia="en-US"/>
          </w:rPr>
          <w:t>ΠΙΝΑΚΑΣ ΠΕΡΙΕΧΟΜΕΝΩΝ</w:t>
        </w:r>
      </w:ins>
    </w:p>
    <w:p w14:paraId="2EC9BEFB" w14:textId="77777777" w:rsidR="0024206F" w:rsidRPr="0024206F" w:rsidRDefault="0024206F" w:rsidP="0024206F">
      <w:pPr>
        <w:spacing w:after="0" w:line="360" w:lineRule="auto"/>
        <w:rPr>
          <w:ins w:id="5" w:author="Φλούδα Χριστίνα" w:date="2018-10-17T15:25:00Z"/>
          <w:rFonts w:eastAsia="Times New Roman"/>
          <w:szCs w:val="24"/>
          <w:lang w:eastAsia="en-US"/>
        </w:rPr>
      </w:pPr>
      <w:ins w:id="6" w:author="Φλούδα Χριστίνα" w:date="2018-10-17T15:25:00Z">
        <w:r w:rsidRPr="0024206F">
          <w:rPr>
            <w:rFonts w:eastAsia="Times New Roman"/>
            <w:szCs w:val="24"/>
            <w:lang w:eastAsia="en-US"/>
          </w:rPr>
          <w:t xml:space="preserve">ΙΖ΄ ΠΕΡΙΟΔΟΣ </w:t>
        </w:r>
      </w:ins>
    </w:p>
    <w:p w14:paraId="0CB0777B" w14:textId="77777777" w:rsidR="0024206F" w:rsidRPr="0024206F" w:rsidRDefault="0024206F" w:rsidP="0024206F">
      <w:pPr>
        <w:spacing w:after="0" w:line="360" w:lineRule="auto"/>
        <w:rPr>
          <w:ins w:id="7" w:author="Φλούδα Χριστίνα" w:date="2018-10-17T15:25:00Z"/>
          <w:rFonts w:eastAsia="Times New Roman"/>
          <w:szCs w:val="24"/>
          <w:lang w:eastAsia="en-US"/>
        </w:rPr>
      </w:pPr>
      <w:ins w:id="8" w:author="Φλούδα Χριστίνα" w:date="2018-10-17T15:25:00Z">
        <w:r w:rsidRPr="0024206F">
          <w:rPr>
            <w:rFonts w:eastAsia="Times New Roman"/>
            <w:szCs w:val="24"/>
            <w:lang w:eastAsia="en-US"/>
          </w:rPr>
          <w:t>ΠΡΟΕΔΡΕΥΟΜΕΝΗΣ ΚΟΙΝΟΒΟΥΛΕΥΤΙΚΗΣ ΔΗΜΟΚΡΑΤΙΑΣ</w:t>
        </w:r>
      </w:ins>
    </w:p>
    <w:p w14:paraId="68E46A6B" w14:textId="77777777" w:rsidR="0024206F" w:rsidRPr="0024206F" w:rsidRDefault="0024206F" w:rsidP="0024206F">
      <w:pPr>
        <w:spacing w:after="0" w:line="360" w:lineRule="auto"/>
        <w:rPr>
          <w:ins w:id="9" w:author="Φλούδα Χριστίνα" w:date="2018-10-17T15:25:00Z"/>
          <w:rFonts w:eastAsia="Times New Roman"/>
          <w:szCs w:val="24"/>
          <w:lang w:eastAsia="en-US"/>
        </w:rPr>
      </w:pPr>
      <w:ins w:id="10" w:author="Φλούδα Χριστίνα" w:date="2018-10-17T15:25:00Z">
        <w:r w:rsidRPr="0024206F">
          <w:rPr>
            <w:rFonts w:eastAsia="Times New Roman"/>
            <w:szCs w:val="24"/>
            <w:lang w:eastAsia="en-US"/>
          </w:rPr>
          <w:t>ΣΥΝΟΔΟΣ Δ΄</w:t>
        </w:r>
      </w:ins>
    </w:p>
    <w:p w14:paraId="1DD388AE" w14:textId="77777777" w:rsidR="0024206F" w:rsidRPr="0024206F" w:rsidRDefault="0024206F" w:rsidP="0024206F">
      <w:pPr>
        <w:spacing w:after="0" w:line="360" w:lineRule="auto"/>
        <w:rPr>
          <w:ins w:id="11" w:author="Φλούδα Χριστίνα" w:date="2018-10-17T15:25:00Z"/>
          <w:rFonts w:eastAsia="Times New Roman"/>
          <w:szCs w:val="24"/>
          <w:lang w:eastAsia="en-US"/>
        </w:rPr>
      </w:pPr>
    </w:p>
    <w:p w14:paraId="572F2DB6" w14:textId="77777777" w:rsidR="0024206F" w:rsidRPr="0024206F" w:rsidRDefault="0024206F" w:rsidP="0024206F">
      <w:pPr>
        <w:spacing w:after="0" w:line="360" w:lineRule="auto"/>
        <w:rPr>
          <w:ins w:id="12" w:author="Φλούδα Χριστίνα" w:date="2018-10-17T15:25:00Z"/>
          <w:rFonts w:eastAsia="Times New Roman"/>
          <w:szCs w:val="24"/>
          <w:lang w:eastAsia="en-US"/>
        </w:rPr>
      </w:pPr>
      <w:ins w:id="13" w:author="Φλούδα Χριστίνα" w:date="2018-10-17T15:25:00Z">
        <w:r w:rsidRPr="0024206F">
          <w:rPr>
            <w:rFonts w:eastAsia="Times New Roman"/>
            <w:szCs w:val="24"/>
            <w:lang w:eastAsia="en-US"/>
          </w:rPr>
          <w:t>ΣΥΝΕΔΡΙΑΣΗ Θ΄</w:t>
        </w:r>
      </w:ins>
    </w:p>
    <w:p w14:paraId="47F9894A" w14:textId="77777777" w:rsidR="0024206F" w:rsidRPr="0024206F" w:rsidRDefault="0024206F" w:rsidP="0024206F">
      <w:pPr>
        <w:spacing w:after="0" w:line="360" w:lineRule="auto"/>
        <w:rPr>
          <w:ins w:id="14" w:author="Φλούδα Χριστίνα" w:date="2018-10-17T15:25:00Z"/>
          <w:rFonts w:eastAsia="Times New Roman"/>
          <w:szCs w:val="24"/>
          <w:lang w:eastAsia="en-US"/>
        </w:rPr>
      </w:pPr>
      <w:ins w:id="15" w:author="Φλούδα Χριστίνα" w:date="2018-10-17T15:25:00Z">
        <w:r w:rsidRPr="0024206F">
          <w:rPr>
            <w:rFonts w:eastAsia="Times New Roman"/>
            <w:szCs w:val="24"/>
            <w:lang w:eastAsia="en-US"/>
          </w:rPr>
          <w:t>Παρασκευή  12 Οκτωβρίου 2018</w:t>
        </w:r>
      </w:ins>
    </w:p>
    <w:p w14:paraId="4B14C47B" w14:textId="77777777" w:rsidR="0024206F" w:rsidRPr="0024206F" w:rsidRDefault="0024206F" w:rsidP="0024206F">
      <w:pPr>
        <w:spacing w:after="0" w:line="360" w:lineRule="auto"/>
        <w:rPr>
          <w:ins w:id="16" w:author="Φλούδα Χριστίνα" w:date="2018-10-17T15:25:00Z"/>
          <w:rFonts w:eastAsia="Times New Roman"/>
          <w:szCs w:val="24"/>
          <w:lang w:eastAsia="en-US"/>
        </w:rPr>
      </w:pPr>
    </w:p>
    <w:p w14:paraId="76C29266" w14:textId="77777777" w:rsidR="0024206F" w:rsidRPr="0024206F" w:rsidRDefault="0024206F" w:rsidP="0024206F">
      <w:pPr>
        <w:spacing w:after="0" w:line="360" w:lineRule="auto"/>
        <w:rPr>
          <w:ins w:id="17" w:author="Φλούδα Χριστίνα" w:date="2018-10-17T15:25:00Z"/>
          <w:rFonts w:eastAsia="Times New Roman"/>
          <w:szCs w:val="24"/>
          <w:lang w:eastAsia="en-US"/>
        </w:rPr>
      </w:pPr>
      <w:ins w:id="18" w:author="Φλούδα Χριστίνα" w:date="2018-10-17T15:25:00Z">
        <w:r w:rsidRPr="0024206F">
          <w:rPr>
            <w:rFonts w:eastAsia="Times New Roman"/>
            <w:szCs w:val="24"/>
            <w:lang w:eastAsia="en-US"/>
          </w:rPr>
          <w:t>ΘΕΜΑΤΑ</w:t>
        </w:r>
      </w:ins>
    </w:p>
    <w:p w14:paraId="21774C97" w14:textId="77777777" w:rsidR="0024206F" w:rsidRPr="0024206F" w:rsidRDefault="0024206F" w:rsidP="0024206F">
      <w:pPr>
        <w:spacing w:after="0" w:line="360" w:lineRule="auto"/>
        <w:rPr>
          <w:ins w:id="19" w:author="Φλούδα Χριστίνα" w:date="2018-10-17T15:25:00Z"/>
          <w:rFonts w:eastAsia="Times New Roman"/>
          <w:szCs w:val="24"/>
          <w:lang w:eastAsia="en-US"/>
        </w:rPr>
      </w:pPr>
      <w:ins w:id="20" w:author="Φλούδα Χριστίνα" w:date="2018-10-17T15:25:00Z">
        <w:r w:rsidRPr="0024206F">
          <w:rPr>
            <w:rFonts w:eastAsia="Times New Roman"/>
            <w:szCs w:val="24"/>
            <w:lang w:eastAsia="en-US"/>
          </w:rPr>
          <w:t xml:space="preserve"> </w:t>
        </w:r>
        <w:r w:rsidRPr="0024206F">
          <w:rPr>
            <w:rFonts w:eastAsia="Times New Roman"/>
            <w:szCs w:val="24"/>
            <w:lang w:eastAsia="en-US"/>
          </w:rPr>
          <w:br/>
          <w:t xml:space="preserve">Α. ΕΙΔΙΚΑ ΘΕΜΑΤΑ </w:t>
        </w:r>
        <w:r w:rsidRPr="0024206F">
          <w:rPr>
            <w:rFonts w:eastAsia="Times New Roman"/>
            <w:szCs w:val="24"/>
            <w:lang w:eastAsia="en-US"/>
          </w:rPr>
          <w:br/>
          <w:t xml:space="preserve">1. Επικύρωση Πρακτικών, σελ. </w:t>
        </w:r>
        <w:r w:rsidRPr="0024206F">
          <w:rPr>
            <w:rFonts w:eastAsia="Times New Roman"/>
            <w:szCs w:val="24"/>
            <w:lang w:eastAsia="en-US"/>
          </w:rPr>
          <w:br/>
          <w:t xml:space="preserve">2.  Άδεια απουσίας του Βουλευτή κ. Ν. </w:t>
        </w:r>
        <w:proofErr w:type="spellStart"/>
        <w:r w:rsidRPr="0024206F">
          <w:rPr>
            <w:rFonts w:eastAsia="Times New Roman"/>
            <w:szCs w:val="24"/>
            <w:lang w:eastAsia="en-US"/>
          </w:rPr>
          <w:t>Δένδια</w:t>
        </w:r>
        <w:proofErr w:type="spellEnd"/>
        <w:r w:rsidRPr="0024206F">
          <w:rPr>
            <w:rFonts w:eastAsia="Times New Roman"/>
            <w:szCs w:val="24"/>
            <w:lang w:eastAsia="en-US"/>
          </w:rPr>
          <w:t xml:space="preserve">, σελ. </w:t>
        </w:r>
        <w:r w:rsidRPr="0024206F">
          <w:rPr>
            <w:rFonts w:eastAsia="Times New Roman"/>
            <w:szCs w:val="24"/>
            <w:lang w:eastAsia="en-US"/>
          </w:rPr>
          <w:br/>
          <w:t xml:space="preserve">3. Ανακοινώνεται ότι τη συνεδρίαση παρακολουθούν μαθητές από το 129ο Δημοτικό Σχολείο Αθηνών, το 4ο Δημοτικό Σχολείο Καισαριανής και το 1ο Δημοτικό Σχολείο Διονύσου, σελ. </w:t>
        </w:r>
        <w:r w:rsidRPr="0024206F">
          <w:rPr>
            <w:rFonts w:eastAsia="Times New Roman"/>
            <w:szCs w:val="24"/>
            <w:lang w:eastAsia="en-US"/>
          </w:rPr>
          <w:br/>
          <w:t xml:space="preserve">4. Επί διαδικαστικού θέματος, σελ. </w:t>
        </w:r>
        <w:r w:rsidRPr="0024206F">
          <w:rPr>
            <w:rFonts w:eastAsia="Times New Roman"/>
            <w:szCs w:val="24"/>
            <w:lang w:eastAsia="en-US"/>
          </w:rPr>
          <w:br/>
          <w:t xml:space="preserve"> </w:t>
        </w:r>
        <w:r w:rsidRPr="0024206F">
          <w:rPr>
            <w:rFonts w:eastAsia="Times New Roman"/>
            <w:szCs w:val="24"/>
            <w:lang w:eastAsia="en-US"/>
          </w:rPr>
          <w:br/>
          <w:t xml:space="preserve">Β. ΚΟΙΝΟΒΟΥΛΕΥΤΙΚΟΣ ΕΛΕΓΧΟΣ </w:t>
        </w:r>
        <w:r w:rsidRPr="0024206F">
          <w:rPr>
            <w:rFonts w:eastAsia="Times New Roman"/>
            <w:szCs w:val="24"/>
            <w:lang w:eastAsia="en-US"/>
          </w:rPr>
          <w:br/>
          <w:t xml:space="preserve">1. Ανακοίνωση αναφορών, σελ. </w:t>
        </w:r>
        <w:r w:rsidRPr="0024206F">
          <w:rPr>
            <w:rFonts w:eastAsia="Times New Roman"/>
            <w:szCs w:val="24"/>
            <w:lang w:eastAsia="en-US"/>
          </w:rPr>
          <w:br/>
          <w:t xml:space="preserve">2. Ανακοίνωση του δελτίου επικαίρων ερωτήσεων της Δευτέρας 15 Οκτωβρίου 2018, σελ. </w:t>
        </w:r>
        <w:r w:rsidRPr="0024206F">
          <w:rPr>
            <w:rFonts w:eastAsia="Times New Roman"/>
            <w:szCs w:val="24"/>
            <w:lang w:eastAsia="en-US"/>
          </w:rPr>
          <w:br/>
          <w:t>3. Συζήτηση επικαίρων ερωτήσεων:</w:t>
        </w:r>
        <w:r w:rsidRPr="0024206F">
          <w:rPr>
            <w:rFonts w:eastAsia="Times New Roman"/>
            <w:szCs w:val="24"/>
            <w:lang w:eastAsia="en-US"/>
          </w:rPr>
          <w:br/>
          <w:t xml:space="preserve">    α) Προς τον Υπουργό Περιβάλλοντος και Ενέργειας:</w:t>
        </w:r>
        <w:r w:rsidRPr="0024206F">
          <w:rPr>
            <w:rFonts w:eastAsia="Times New Roman"/>
            <w:szCs w:val="24"/>
            <w:lang w:eastAsia="en-US"/>
          </w:rPr>
          <w:br/>
          <w:t xml:space="preserve">        i. με θέμα: « Έκδοση των εκκρεμών Π.Δ. για τη θεσμοθέτηση των Περιοχών Οργανωμένης Ανάπτυξης Υδατοκαλλιεργειών», σελ. </w:t>
        </w:r>
        <w:r w:rsidRPr="0024206F">
          <w:rPr>
            <w:rFonts w:eastAsia="Times New Roman"/>
            <w:szCs w:val="24"/>
            <w:lang w:eastAsia="en-US"/>
          </w:rPr>
          <w:br/>
          <w:t xml:space="preserve">        </w:t>
        </w:r>
        <w:proofErr w:type="spellStart"/>
        <w:r w:rsidRPr="0024206F">
          <w:rPr>
            <w:rFonts w:eastAsia="Times New Roman"/>
            <w:szCs w:val="24"/>
            <w:lang w:eastAsia="en-US"/>
          </w:rPr>
          <w:t>ii</w:t>
        </w:r>
        <w:proofErr w:type="spellEnd"/>
        <w:r w:rsidRPr="0024206F">
          <w:rPr>
            <w:rFonts w:eastAsia="Times New Roman"/>
            <w:szCs w:val="24"/>
            <w:lang w:eastAsia="en-US"/>
          </w:rPr>
          <w:t xml:space="preserve">. με θέμα: «Η κυβέρνηση φόρτωσε στη ΔΕΗ  τις «πληγές του Φαραώ»», σελ. </w:t>
        </w:r>
        <w:r w:rsidRPr="0024206F">
          <w:rPr>
            <w:rFonts w:eastAsia="Times New Roman"/>
            <w:szCs w:val="24"/>
            <w:lang w:eastAsia="en-US"/>
          </w:rPr>
          <w:br/>
          <w:t xml:space="preserve">        </w:t>
        </w:r>
        <w:proofErr w:type="spellStart"/>
        <w:r w:rsidRPr="0024206F">
          <w:rPr>
            <w:rFonts w:eastAsia="Times New Roman"/>
            <w:szCs w:val="24"/>
            <w:lang w:eastAsia="en-US"/>
          </w:rPr>
          <w:t>iii</w:t>
        </w:r>
        <w:proofErr w:type="spellEnd"/>
        <w:r w:rsidRPr="0024206F">
          <w:rPr>
            <w:rFonts w:eastAsia="Times New Roman"/>
            <w:szCs w:val="24"/>
            <w:lang w:eastAsia="en-US"/>
          </w:rPr>
          <w:t xml:space="preserve">. με θέμα: «Περί της νομιμότητας </w:t>
        </w:r>
        <w:proofErr w:type="spellStart"/>
        <w:r w:rsidRPr="0024206F">
          <w:rPr>
            <w:rFonts w:eastAsia="Times New Roman"/>
            <w:szCs w:val="24"/>
            <w:lang w:eastAsia="en-US"/>
          </w:rPr>
          <w:t>αδειοδότησης</w:t>
        </w:r>
        <w:proofErr w:type="spellEnd"/>
        <w:r w:rsidRPr="0024206F">
          <w:rPr>
            <w:rFonts w:eastAsia="Times New Roman"/>
            <w:szCs w:val="24"/>
            <w:lang w:eastAsia="en-US"/>
          </w:rPr>
          <w:t xml:space="preserve"> του μεταλλείου Σκουριών», σελ. </w:t>
        </w:r>
        <w:r w:rsidRPr="0024206F">
          <w:rPr>
            <w:rFonts w:eastAsia="Times New Roman"/>
            <w:szCs w:val="24"/>
            <w:lang w:eastAsia="en-US"/>
          </w:rPr>
          <w:br/>
          <w:t xml:space="preserve">    β) Προς τον Υπουργό Ψηφιακής Πολιτικής, Τηλεπικοινωνίων και Ενημέρωσης, με θέμα: «Βαρύτατες καταγγελίες για την λειτουργία της ΕΡΤ», σελ. </w:t>
        </w:r>
        <w:r w:rsidRPr="0024206F">
          <w:rPr>
            <w:rFonts w:eastAsia="Times New Roman"/>
            <w:szCs w:val="24"/>
            <w:lang w:eastAsia="en-US"/>
          </w:rPr>
          <w:br/>
          <w:t xml:space="preserve"> </w:t>
        </w:r>
        <w:r w:rsidRPr="0024206F">
          <w:rPr>
            <w:rFonts w:eastAsia="Times New Roman"/>
            <w:szCs w:val="24"/>
            <w:lang w:eastAsia="en-US"/>
          </w:rPr>
          <w:br/>
          <w:t>ΠΡΟΕΔΡΕΥΩΝ</w:t>
        </w:r>
      </w:ins>
    </w:p>
    <w:p w14:paraId="78C2084E" w14:textId="77777777" w:rsidR="0024206F" w:rsidRPr="0024206F" w:rsidRDefault="0024206F" w:rsidP="0024206F">
      <w:pPr>
        <w:spacing w:after="0" w:line="360" w:lineRule="auto"/>
        <w:rPr>
          <w:ins w:id="21" w:author="Φλούδα Χριστίνα" w:date="2018-10-17T15:25:00Z"/>
          <w:rFonts w:eastAsia="Times New Roman"/>
          <w:szCs w:val="24"/>
          <w:lang w:eastAsia="en-US"/>
        </w:rPr>
      </w:pPr>
    </w:p>
    <w:p w14:paraId="46C5952B" w14:textId="77777777" w:rsidR="0024206F" w:rsidRPr="0024206F" w:rsidRDefault="0024206F" w:rsidP="0024206F">
      <w:pPr>
        <w:spacing w:after="0" w:line="360" w:lineRule="auto"/>
        <w:rPr>
          <w:ins w:id="22" w:author="Φλούδα Χριστίνα" w:date="2018-10-17T15:25:00Z"/>
          <w:rFonts w:eastAsia="Times New Roman"/>
          <w:szCs w:val="24"/>
          <w:lang w:eastAsia="en-US"/>
        </w:rPr>
      </w:pPr>
      <w:ins w:id="23" w:author="Φλούδα Χριστίνα" w:date="2018-10-17T15:25:00Z">
        <w:r w:rsidRPr="0024206F">
          <w:rPr>
            <w:rFonts w:eastAsia="Times New Roman"/>
            <w:szCs w:val="24"/>
            <w:lang w:eastAsia="en-US"/>
          </w:rPr>
          <w:t>ΚΑΚΛΑΜΑΝΗΣ Ν. , σελ.</w:t>
        </w:r>
        <w:r w:rsidRPr="0024206F">
          <w:rPr>
            <w:rFonts w:eastAsia="Times New Roman"/>
            <w:szCs w:val="24"/>
            <w:lang w:eastAsia="en-US"/>
          </w:rPr>
          <w:br/>
        </w:r>
      </w:ins>
    </w:p>
    <w:p w14:paraId="24F85DC7" w14:textId="77777777" w:rsidR="0024206F" w:rsidRPr="0024206F" w:rsidRDefault="0024206F" w:rsidP="0024206F">
      <w:pPr>
        <w:spacing w:after="0" w:line="360" w:lineRule="auto"/>
        <w:rPr>
          <w:ins w:id="24" w:author="Φλούδα Χριστίνα" w:date="2018-10-17T15:25:00Z"/>
          <w:rFonts w:eastAsia="Times New Roman"/>
          <w:szCs w:val="24"/>
          <w:lang w:eastAsia="en-US"/>
        </w:rPr>
      </w:pPr>
      <w:ins w:id="25" w:author="Φλούδα Χριστίνα" w:date="2018-10-17T15:25:00Z">
        <w:r w:rsidRPr="0024206F">
          <w:rPr>
            <w:rFonts w:eastAsia="Times New Roman"/>
            <w:szCs w:val="24"/>
            <w:lang w:eastAsia="en-US"/>
          </w:rPr>
          <w:t xml:space="preserve"> </w:t>
        </w:r>
        <w:r w:rsidRPr="0024206F">
          <w:rPr>
            <w:rFonts w:eastAsia="Times New Roman"/>
            <w:szCs w:val="24"/>
            <w:lang w:eastAsia="en-US"/>
          </w:rPr>
          <w:br/>
        </w:r>
      </w:ins>
    </w:p>
    <w:p w14:paraId="673255E3" w14:textId="77777777" w:rsidR="0024206F" w:rsidRPr="0024206F" w:rsidRDefault="0024206F" w:rsidP="0024206F">
      <w:pPr>
        <w:spacing w:after="0" w:line="360" w:lineRule="auto"/>
        <w:rPr>
          <w:ins w:id="26" w:author="Φλούδα Χριστίνα" w:date="2018-10-17T15:25:00Z"/>
          <w:rFonts w:eastAsia="Times New Roman"/>
          <w:szCs w:val="24"/>
          <w:lang w:eastAsia="en-US"/>
        </w:rPr>
      </w:pPr>
      <w:ins w:id="27" w:author="Φλούδα Χριστίνα" w:date="2018-10-17T15:25:00Z">
        <w:r w:rsidRPr="0024206F">
          <w:rPr>
            <w:rFonts w:eastAsia="Times New Roman"/>
            <w:szCs w:val="24"/>
            <w:lang w:eastAsia="en-US"/>
          </w:rPr>
          <w:t>ΟΜΙΛΗΤΕΣ</w:t>
        </w:r>
      </w:ins>
    </w:p>
    <w:p w14:paraId="792DF06B" w14:textId="1115C0F5" w:rsidR="0024206F" w:rsidRDefault="0024206F" w:rsidP="0024206F">
      <w:pPr>
        <w:spacing w:line="600" w:lineRule="auto"/>
        <w:ind w:firstLine="720"/>
        <w:jc w:val="center"/>
        <w:rPr>
          <w:ins w:id="28" w:author="Φλούδα Χριστίνα" w:date="2018-10-17T15:25:00Z"/>
          <w:rFonts w:eastAsia="Times New Roman"/>
          <w:szCs w:val="24"/>
        </w:rPr>
      </w:pPr>
      <w:ins w:id="29" w:author="Φλούδα Χριστίνα" w:date="2018-10-17T15:25:00Z">
        <w:r w:rsidRPr="0024206F">
          <w:rPr>
            <w:rFonts w:eastAsia="Times New Roman"/>
            <w:szCs w:val="24"/>
            <w:lang w:eastAsia="en-US"/>
          </w:rPr>
          <w:br/>
          <w:t>Α. Επί διαδικαστικού θέματος:</w:t>
        </w:r>
        <w:r w:rsidRPr="0024206F">
          <w:rPr>
            <w:rFonts w:eastAsia="Times New Roman"/>
            <w:szCs w:val="24"/>
            <w:lang w:eastAsia="en-US"/>
          </w:rPr>
          <w:br/>
          <w:t>ΚΑΚΛΑΜΑΝΗΣ Ν. , σελ.</w:t>
        </w:r>
        <w:r w:rsidRPr="0024206F">
          <w:rPr>
            <w:rFonts w:eastAsia="Times New Roman"/>
            <w:szCs w:val="24"/>
            <w:lang w:eastAsia="en-US"/>
          </w:rPr>
          <w:br/>
          <w:t>ΛΟΒΕΡΔΟΣ Α. , σελ.</w:t>
        </w:r>
        <w:r w:rsidRPr="0024206F">
          <w:rPr>
            <w:rFonts w:eastAsia="Times New Roman"/>
            <w:szCs w:val="24"/>
            <w:lang w:eastAsia="en-US"/>
          </w:rPr>
          <w:br/>
        </w:r>
        <w:r w:rsidRPr="0024206F">
          <w:rPr>
            <w:rFonts w:eastAsia="Times New Roman"/>
            <w:szCs w:val="24"/>
            <w:lang w:eastAsia="en-US"/>
          </w:rPr>
          <w:br/>
          <w:t>Β. Επί των επικαίρων ερωτήσεων:</w:t>
        </w:r>
        <w:r w:rsidRPr="0024206F">
          <w:rPr>
            <w:rFonts w:eastAsia="Times New Roman"/>
            <w:szCs w:val="24"/>
            <w:lang w:eastAsia="en-US"/>
          </w:rPr>
          <w:br/>
          <w:t>ΓΙΟΓΙΑΚΑΣ Β. , σελ.</w:t>
        </w:r>
        <w:r w:rsidRPr="0024206F">
          <w:rPr>
            <w:rFonts w:eastAsia="Times New Roman"/>
            <w:szCs w:val="24"/>
            <w:lang w:eastAsia="en-US"/>
          </w:rPr>
          <w:br/>
          <w:t>ΚΡΕΤΣΟΣ Ε. , σελ.</w:t>
        </w:r>
        <w:r w:rsidRPr="0024206F">
          <w:rPr>
            <w:rFonts w:eastAsia="Times New Roman"/>
            <w:szCs w:val="24"/>
            <w:lang w:eastAsia="en-US"/>
          </w:rPr>
          <w:br/>
          <w:t>ΛΟΒΕΡΔΟΣ Α. , σελ.</w:t>
        </w:r>
        <w:r w:rsidRPr="0024206F">
          <w:rPr>
            <w:rFonts w:eastAsia="Times New Roman"/>
            <w:szCs w:val="24"/>
            <w:lang w:eastAsia="en-US"/>
          </w:rPr>
          <w:br/>
          <w:t>ΜΑΝΙΑΤΗΣ Ι. , σελ.</w:t>
        </w:r>
        <w:r w:rsidRPr="0024206F">
          <w:rPr>
            <w:rFonts w:eastAsia="Times New Roman"/>
            <w:szCs w:val="24"/>
            <w:lang w:eastAsia="en-US"/>
          </w:rPr>
          <w:br/>
          <w:t>ΣΑΡΙΔΗΣ Ι. , σελ.</w:t>
        </w:r>
        <w:r w:rsidRPr="0024206F">
          <w:rPr>
            <w:rFonts w:eastAsia="Times New Roman"/>
            <w:szCs w:val="24"/>
            <w:lang w:eastAsia="en-US"/>
          </w:rPr>
          <w:br/>
          <w:t>ΣΤΑΘΑΚΗΣ Γ. , σελ.</w:t>
        </w:r>
        <w:r w:rsidRPr="0024206F">
          <w:rPr>
            <w:rFonts w:eastAsia="Times New Roman"/>
            <w:szCs w:val="24"/>
            <w:lang w:eastAsia="en-US"/>
          </w:rPr>
          <w:br/>
        </w:r>
        <w:r w:rsidRPr="0024206F">
          <w:rPr>
            <w:rFonts w:eastAsia="Times New Roman"/>
            <w:szCs w:val="24"/>
            <w:lang w:eastAsia="en-US"/>
          </w:rPr>
          <w:br/>
          <w:t>ΠΑΡΕΜΒΑΣΕΙΣ:</w:t>
        </w:r>
        <w:r w:rsidRPr="0024206F">
          <w:rPr>
            <w:rFonts w:eastAsia="Times New Roman"/>
            <w:szCs w:val="24"/>
            <w:lang w:eastAsia="en-US"/>
          </w:rPr>
          <w:br/>
          <w:t>ΚΑΚΛΑΜΑΝΗΣ Ν. , σελ.</w:t>
        </w:r>
        <w:r w:rsidRPr="0024206F">
          <w:rPr>
            <w:rFonts w:eastAsia="Times New Roman"/>
            <w:szCs w:val="24"/>
            <w:lang w:eastAsia="en-US"/>
          </w:rPr>
          <w:br/>
        </w:r>
        <w:bookmarkStart w:id="30" w:name="_GoBack"/>
        <w:bookmarkEnd w:id="30"/>
      </w:ins>
    </w:p>
    <w:p w14:paraId="718016B4" w14:textId="569DA774" w:rsidR="00F37F95" w:rsidRDefault="0024206F">
      <w:pPr>
        <w:spacing w:line="600" w:lineRule="auto"/>
        <w:ind w:firstLine="720"/>
        <w:jc w:val="center"/>
        <w:rPr>
          <w:rFonts w:eastAsia="Times New Roman"/>
          <w:szCs w:val="24"/>
        </w:rPr>
      </w:pPr>
      <w:r w:rsidRPr="00F61C15">
        <w:rPr>
          <w:rFonts w:eastAsia="Times New Roman"/>
          <w:szCs w:val="24"/>
        </w:rPr>
        <w:t>ΠΡΑΚΤΙΚΑ ΒΟΥΛΗΣ</w:t>
      </w:r>
      <w:r>
        <w:rPr>
          <w:rFonts w:eastAsia="Times New Roman"/>
          <w:szCs w:val="24"/>
        </w:rPr>
        <w:t xml:space="preserve"> </w:t>
      </w:r>
    </w:p>
    <w:p w14:paraId="718016B5" w14:textId="77777777" w:rsidR="00F37F95" w:rsidRDefault="0024206F">
      <w:pPr>
        <w:spacing w:line="600" w:lineRule="auto"/>
        <w:ind w:firstLine="720"/>
        <w:jc w:val="center"/>
        <w:rPr>
          <w:rFonts w:eastAsia="Times New Roman"/>
          <w:szCs w:val="24"/>
        </w:rPr>
      </w:pPr>
      <w:r w:rsidRPr="00F61C15">
        <w:rPr>
          <w:rFonts w:eastAsia="Times New Roman"/>
          <w:szCs w:val="24"/>
        </w:rPr>
        <w:t>Ι</w:t>
      </w:r>
      <w:r w:rsidRPr="00F61C15">
        <w:rPr>
          <w:rFonts w:eastAsia="Times New Roman"/>
          <w:szCs w:val="24"/>
        </w:rPr>
        <w:t>Ζ΄ ΠΕΡΙΟΔΟΣ</w:t>
      </w:r>
    </w:p>
    <w:p w14:paraId="718016B6" w14:textId="77777777" w:rsidR="00F37F95" w:rsidRDefault="0024206F">
      <w:pPr>
        <w:spacing w:line="600" w:lineRule="auto"/>
        <w:ind w:firstLine="720"/>
        <w:jc w:val="center"/>
        <w:rPr>
          <w:rFonts w:eastAsia="Times New Roman"/>
          <w:szCs w:val="24"/>
        </w:rPr>
      </w:pPr>
      <w:r w:rsidRPr="00F61C15">
        <w:rPr>
          <w:rFonts w:eastAsia="Times New Roman"/>
          <w:szCs w:val="24"/>
        </w:rPr>
        <w:t>ΠΡΟΕΔΡΕΥΟΜΕΝΗΣ ΚΟΙΝΟΒΟΥΛΕΥΤΙΚΗΣ ΔΗΜΟΚΡΑΤΙΑΣ</w:t>
      </w:r>
    </w:p>
    <w:p w14:paraId="718016B7" w14:textId="77777777" w:rsidR="00F37F95" w:rsidRDefault="0024206F">
      <w:pPr>
        <w:spacing w:line="600" w:lineRule="auto"/>
        <w:ind w:firstLine="720"/>
        <w:jc w:val="center"/>
        <w:rPr>
          <w:rFonts w:eastAsia="Times New Roman"/>
          <w:szCs w:val="24"/>
        </w:rPr>
      </w:pPr>
      <w:r w:rsidRPr="00F61C15">
        <w:rPr>
          <w:rFonts w:eastAsia="Times New Roman"/>
          <w:szCs w:val="24"/>
        </w:rPr>
        <w:t>ΣΥΝΟΔΟΣ Δ΄</w:t>
      </w:r>
    </w:p>
    <w:p w14:paraId="718016B8" w14:textId="77777777" w:rsidR="00F37F95" w:rsidRDefault="0024206F">
      <w:pPr>
        <w:spacing w:line="600" w:lineRule="auto"/>
        <w:ind w:firstLine="720"/>
        <w:jc w:val="center"/>
        <w:rPr>
          <w:rFonts w:eastAsia="Times New Roman"/>
          <w:szCs w:val="24"/>
        </w:rPr>
      </w:pPr>
      <w:r w:rsidRPr="00F61C15">
        <w:rPr>
          <w:rFonts w:eastAsia="Times New Roman"/>
          <w:szCs w:val="24"/>
        </w:rPr>
        <w:t>ΣΥΝΕΔΡΙΑΣΗ Θ</w:t>
      </w:r>
      <w:r>
        <w:rPr>
          <w:rFonts w:eastAsia="Times New Roman"/>
          <w:szCs w:val="24"/>
        </w:rPr>
        <w:t>΄</w:t>
      </w:r>
    </w:p>
    <w:p w14:paraId="718016B9" w14:textId="77777777" w:rsidR="00F37F95" w:rsidRDefault="0024206F">
      <w:pPr>
        <w:spacing w:line="600" w:lineRule="auto"/>
        <w:ind w:firstLine="720"/>
        <w:jc w:val="center"/>
        <w:rPr>
          <w:rFonts w:eastAsia="Times New Roman"/>
          <w:szCs w:val="24"/>
        </w:rPr>
      </w:pPr>
      <w:r w:rsidRPr="00F61C15">
        <w:rPr>
          <w:rFonts w:eastAsia="Times New Roman"/>
          <w:szCs w:val="24"/>
        </w:rPr>
        <w:t>Παρασκευή 12 Οκτωβρίου 2018</w:t>
      </w:r>
    </w:p>
    <w:p w14:paraId="718016BA" w14:textId="77777777" w:rsidR="00F37F95" w:rsidRDefault="0024206F">
      <w:pPr>
        <w:spacing w:line="600" w:lineRule="auto"/>
        <w:ind w:firstLine="720"/>
        <w:jc w:val="both"/>
        <w:rPr>
          <w:rFonts w:eastAsia="Times New Roman"/>
          <w:szCs w:val="24"/>
        </w:rPr>
      </w:pPr>
      <w:r w:rsidRPr="00F61C15">
        <w:rPr>
          <w:rFonts w:eastAsia="Times New Roman"/>
          <w:szCs w:val="24"/>
        </w:rPr>
        <w:t>Αθήνα, σήμερα στις 12 Οκτωβρίου 2018, ημέρα Παρασκευή και ώρα 10.17΄</w:t>
      </w:r>
      <w:r w:rsidRPr="00EC6B46">
        <w:rPr>
          <w:rFonts w:eastAsia="Times New Roman"/>
          <w:szCs w:val="24"/>
        </w:rPr>
        <w:t>,</w:t>
      </w:r>
      <w:r w:rsidRPr="00F61C15">
        <w:rPr>
          <w:rFonts w:eastAsia="Times New Roman"/>
          <w:szCs w:val="24"/>
        </w:rPr>
        <w:t xml:space="preserve"> συνήλθε στην Αίθουσα των συνεδριάσεων του Βουλευτηρίου η Βουλή σε ολομέλεια για να σ</w:t>
      </w:r>
      <w:r>
        <w:rPr>
          <w:rFonts w:eastAsia="Times New Roman"/>
          <w:szCs w:val="24"/>
        </w:rPr>
        <w:t>υνεδριάσει υπό την προεδρία του</w:t>
      </w:r>
      <w:r w:rsidRPr="00E90128">
        <w:rPr>
          <w:rFonts w:eastAsia="Times New Roman"/>
          <w:szCs w:val="24"/>
        </w:rPr>
        <w:t xml:space="preserve"> </w:t>
      </w:r>
      <w:r>
        <w:rPr>
          <w:rFonts w:eastAsia="Times New Roman"/>
          <w:szCs w:val="24"/>
        </w:rPr>
        <w:t>Δ΄ Α</w:t>
      </w:r>
      <w:r w:rsidRPr="00F61C15">
        <w:rPr>
          <w:rFonts w:eastAsia="Times New Roman"/>
          <w:szCs w:val="24"/>
        </w:rPr>
        <w:t xml:space="preserve">ντιπροέδρου αυτής κ. </w:t>
      </w:r>
      <w:r w:rsidRPr="00810C76">
        <w:rPr>
          <w:rFonts w:eastAsia="Times New Roman"/>
          <w:b/>
          <w:szCs w:val="24"/>
        </w:rPr>
        <w:t>ΝΙΚΗΤΑ ΚΑΚΛΑΜΑΝΗ</w:t>
      </w:r>
      <w:r w:rsidRPr="00F61C15">
        <w:rPr>
          <w:rFonts w:eastAsia="Times New Roman"/>
          <w:szCs w:val="24"/>
        </w:rPr>
        <w:t>.</w:t>
      </w:r>
    </w:p>
    <w:p w14:paraId="718016BB" w14:textId="77777777" w:rsidR="00F37F95" w:rsidRDefault="0024206F">
      <w:pPr>
        <w:spacing w:line="600" w:lineRule="auto"/>
        <w:ind w:firstLine="720"/>
        <w:jc w:val="both"/>
        <w:rPr>
          <w:rFonts w:eastAsia="Times New Roman"/>
          <w:szCs w:val="24"/>
        </w:rPr>
      </w:pPr>
      <w:r w:rsidRPr="00F61C15">
        <w:rPr>
          <w:rFonts w:eastAsia="Times New Roman"/>
          <w:b/>
          <w:bCs/>
          <w:szCs w:val="24"/>
        </w:rPr>
        <w:t>ΠΡΟΕΔΡΕΥΩΝ (Νικήτας Κακλαμάνης):</w:t>
      </w:r>
      <w:r>
        <w:rPr>
          <w:rFonts w:eastAsia="Times New Roman"/>
          <w:b/>
          <w:bCs/>
          <w:szCs w:val="24"/>
        </w:rPr>
        <w:t xml:space="preserve"> </w:t>
      </w:r>
      <w:r w:rsidRPr="00F61C15">
        <w:rPr>
          <w:rFonts w:eastAsia="Times New Roman"/>
          <w:szCs w:val="24"/>
        </w:rPr>
        <w:t>Κυρίες και κύριοι συνάδελφοι, αρχίζει η συνεδρίαση.</w:t>
      </w:r>
    </w:p>
    <w:p w14:paraId="718016BC" w14:textId="77777777" w:rsidR="00F37F95" w:rsidRDefault="0024206F">
      <w:pPr>
        <w:spacing w:line="600" w:lineRule="auto"/>
        <w:ind w:firstLine="720"/>
        <w:jc w:val="both"/>
        <w:rPr>
          <w:rFonts w:eastAsia="Times New Roman"/>
          <w:szCs w:val="24"/>
        </w:rPr>
      </w:pPr>
      <w:r w:rsidRPr="00F61C15">
        <w:rPr>
          <w:rFonts w:eastAsia="Times New Roman"/>
          <w:szCs w:val="24"/>
        </w:rPr>
        <w:t xml:space="preserve">(ΕΠΙΚΥΡΩΣΗ </w:t>
      </w:r>
      <w:r w:rsidRPr="00F61C15">
        <w:rPr>
          <w:rFonts w:eastAsia="Times New Roman"/>
          <w:szCs w:val="24"/>
        </w:rPr>
        <w:t>ΠΡΑΚΤΙΚΩΝ: Σύμφωνα με την από 11</w:t>
      </w:r>
      <w:r>
        <w:rPr>
          <w:rFonts w:eastAsia="Times New Roman"/>
          <w:szCs w:val="24"/>
        </w:rPr>
        <w:t>-</w:t>
      </w:r>
      <w:r w:rsidRPr="00F61C15">
        <w:rPr>
          <w:rFonts w:eastAsia="Times New Roman"/>
          <w:szCs w:val="24"/>
        </w:rPr>
        <w:t>10</w:t>
      </w:r>
      <w:r>
        <w:rPr>
          <w:rFonts w:eastAsia="Times New Roman"/>
          <w:szCs w:val="24"/>
        </w:rPr>
        <w:t>-</w:t>
      </w:r>
      <w:r w:rsidRPr="00F61C15">
        <w:rPr>
          <w:rFonts w:eastAsia="Times New Roman"/>
          <w:szCs w:val="24"/>
        </w:rPr>
        <w:t xml:space="preserve">2018 εξουσιοδότηση του Σώματος επικυρώθηκαν με ευθύνη του Προεδρείου τα Πρακτικά της </w:t>
      </w:r>
      <w:r>
        <w:rPr>
          <w:rFonts w:eastAsia="Times New Roman"/>
          <w:szCs w:val="24"/>
        </w:rPr>
        <w:t xml:space="preserve">Η΄ </w:t>
      </w:r>
      <w:r w:rsidRPr="00F61C15">
        <w:rPr>
          <w:rFonts w:eastAsia="Times New Roman"/>
          <w:szCs w:val="24"/>
        </w:rPr>
        <w:t>συνεδριάσεώς του, της Πέμπτης 11 Οκτωβρίου 2018, σε ό,τι αφορά την ψήφιση στο σύνολό του σχεδίου νόμου: «Κύρωση της Συμφωνίας μεταξύ</w:t>
      </w:r>
      <w:r w:rsidRPr="00F61C15">
        <w:rPr>
          <w:rFonts w:eastAsia="Times New Roman"/>
          <w:szCs w:val="24"/>
        </w:rPr>
        <w:t xml:space="preserve"> της Κυβέρνησης της </w:t>
      </w:r>
      <w:r w:rsidRPr="00F61C15">
        <w:rPr>
          <w:rFonts w:eastAsia="Times New Roman"/>
          <w:szCs w:val="24"/>
        </w:rPr>
        <w:lastRenderedPageBreak/>
        <w:t>Ελληνικής Δημοκρατίας και της Κυβέρνησης της Δημοκρατίας του Αγίου Μαρίνου σχετικά με τη συνεργασία στον πολιτιστικό, μορφωτικό και επιστημονικό τομέα»)</w:t>
      </w:r>
    </w:p>
    <w:p w14:paraId="718016BD" w14:textId="77777777" w:rsidR="00F37F95" w:rsidRDefault="0024206F">
      <w:pPr>
        <w:spacing w:line="600" w:lineRule="auto"/>
        <w:ind w:firstLine="720"/>
        <w:jc w:val="both"/>
        <w:rPr>
          <w:rFonts w:eastAsia="Times New Roman"/>
          <w:szCs w:val="24"/>
        </w:rPr>
      </w:pPr>
      <w:r w:rsidRPr="00F61C15">
        <w:rPr>
          <w:rFonts w:eastAsia="Times New Roman"/>
          <w:szCs w:val="24"/>
        </w:rPr>
        <w:t xml:space="preserve">Παρακαλείται η κυρία Γραμματέας να ανακοινώσει τις αναφορές προς το Σώμα. </w:t>
      </w:r>
    </w:p>
    <w:p w14:paraId="718016BE" w14:textId="77777777" w:rsidR="00F37F95" w:rsidRDefault="0024206F">
      <w:pPr>
        <w:spacing w:line="600" w:lineRule="auto"/>
        <w:ind w:firstLine="720"/>
        <w:jc w:val="both"/>
        <w:rPr>
          <w:rFonts w:eastAsia="Times New Roman" w:cs="Times New Roman"/>
          <w:szCs w:val="24"/>
        </w:rPr>
      </w:pPr>
      <w:r w:rsidRPr="00F61C15">
        <w:rPr>
          <w:rFonts w:eastAsia="Times New Roman"/>
          <w:szCs w:val="24"/>
        </w:rPr>
        <w:t>(Ανα</w:t>
      </w:r>
      <w:r>
        <w:rPr>
          <w:rFonts w:eastAsia="Times New Roman"/>
          <w:szCs w:val="24"/>
        </w:rPr>
        <w:t>κοιν</w:t>
      </w:r>
      <w:r>
        <w:rPr>
          <w:rFonts w:eastAsia="Times New Roman"/>
          <w:szCs w:val="24"/>
        </w:rPr>
        <w:t>ώνονται προς το Σώμα από τη</w:t>
      </w:r>
      <w:r w:rsidRPr="00F61C15">
        <w:rPr>
          <w:rFonts w:eastAsia="Times New Roman"/>
          <w:szCs w:val="24"/>
        </w:rPr>
        <w:t xml:space="preserve"> Γραμματέα της Βουλής κ. Αναστασία </w:t>
      </w:r>
      <w:proofErr w:type="spellStart"/>
      <w:r w:rsidRPr="00F61C15">
        <w:rPr>
          <w:rFonts w:eastAsia="Times New Roman"/>
          <w:szCs w:val="24"/>
        </w:rPr>
        <w:t>Γκαρά</w:t>
      </w:r>
      <w:proofErr w:type="spellEnd"/>
      <w:r w:rsidRPr="00F61C15">
        <w:rPr>
          <w:rFonts w:eastAsia="Times New Roman"/>
          <w:szCs w:val="24"/>
        </w:rPr>
        <w:t>, Βουλευτή Έβρου, τα ακόλουθα:</w:t>
      </w:r>
      <w:r w:rsidRPr="00F61C15">
        <w:rPr>
          <w:rFonts w:eastAsia="Times New Roman" w:cs="Times New Roman"/>
          <w:szCs w:val="24"/>
        </w:rPr>
        <w:t xml:space="preserve"> </w:t>
      </w:r>
    </w:p>
    <w:p w14:paraId="718016BF"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718016C0" w14:textId="77777777" w:rsidR="00F37F95" w:rsidRDefault="0024206F">
      <w:pPr>
        <w:spacing w:line="600" w:lineRule="auto"/>
        <w:ind w:firstLine="720"/>
        <w:jc w:val="center"/>
        <w:rPr>
          <w:rFonts w:eastAsia="Times New Roman" w:cs="Times New Roman"/>
          <w:color w:val="C00000"/>
          <w:szCs w:val="24"/>
        </w:rPr>
      </w:pPr>
      <w:r>
        <w:rPr>
          <w:rFonts w:eastAsia="Times New Roman" w:cs="Times New Roman"/>
          <w:color w:val="C00000"/>
          <w:szCs w:val="24"/>
        </w:rPr>
        <w:t>(Να μπει η σελί</w:t>
      </w:r>
      <w:r w:rsidRPr="00810C76">
        <w:rPr>
          <w:rFonts w:eastAsia="Times New Roman" w:cs="Times New Roman"/>
          <w:color w:val="C00000"/>
          <w:szCs w:val="24"/>
        </w:rPr>
        <w:t>δα</w:t>
      </w:r>
      <w:r>
        <w:rPr>
          <w:rFonts w:eastAsia="Times New Roman" w:cs="Times New Roman"/>
          <w:color w:val="C00000"/>
          <w:szCs w:val="24"/>
        </w:rPr>
        <w:t xml:space="preserve"> 2</w:t>
      </w:r>
      <w:r w:rsidRPr="00E865F4">
        <w:rPr>
          <w:rFonts w:eastAsia="Times New Roman" w:cs="Times New Roman"/>
          <w:color w:val="C00000"/>
          <w:szCs w:val="24"/>
          <w:vertAlign w:val="superscript"/>
        </w:rPr>
        <w:t>α</w:t>
      </w:r>
      <w:r>
        <w:rPr>
          <w:rFonts w:eastAsia="Times New Roman" w:cs="Times New Roman"/>
          <w:color w:val="C00000"/>
          <w:szCs w:val="24"/>
          <w:vertAlign w:val="superscript"/>
        </w:rPr>
        <w:t xml:space="preserve"> </w:t>
      </w:r>
      <w:r>
        <w:rPr>
          <w:rFonts w:eastAsia="Times New Roman" w:cs="Times New Roman"/>
          <w:color w:val="C00000"/>
          <w:szCs w:val="24"/>
        </w:rPr>
        <w:t>)</w:t>
      </w:r>
    </w:p>
    <w:p w14:paraId="718016C1" w14:textId="77777777" w:rsidR="00F37F95" w:rsidRDefault="0024206F">
      <w:pPr>
        <w:spacing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718016C2" w14:textId="77777777" w:rsidR="00F37F95" w:rsidRDefault="0024206F">
      <w:pPr>
        <w:spacing w:line="600" w:lineRule="auto"/>
        <w:ind w:firstLine="720"/>
        <w:jc w:val="center"/>
        <w:rPr>
          <w:rFonts w:eastAsia="Times New Roman" w:cs="Times New Roman"/>
          <w:color w:val="C00000"/>
          <w:szCs w:val="24"/>
        </w:rPr>
      </w:pPr>
      <w:r>
        <w:rPr>
          <w:rFonts w:eastAsia="Times New Roman" w:cs="Times New Roman"/>
          <w:color w:val="C00000"/>
          <w:szCs w:val="24"/>
        </w:rPr>
        <w:t>(Να μπει η σελί</w:t>
      </w:r>
      <w:r w:rsidRPr="00810C76">
        <w:rPr>
          <w:rFonts w:eastAsia="Times New Roman" w:cs="Times New Roman"/>
          <w:color w:val="C00000"/>
          <w:szCs w:val="24"/>
        </w:rPr>
        <w:t>δα</w:t>
      </w:r>
      <w:r>
        <w:rPr>
          <w:rFonts w:eastAsia="Times New Roman" w:cs="Times New Roman"/>
          <w:color w:val="C00000"/>
          <w:szCs w:val="24"/>
        </w:rPr>
        <w:t xml:space="preserve"> 2β)</w:t>
      </w:r>
    </w:p>
    <w:p w14:paraId="718016C3" w14:textId="77777777" w:rsidR="00F37F95" w:rsidRDefault="0024206F">
      <w:pPr>
        <w:spacing w:line="600" w:lineRule="auto"/>
        <w:ind w:firstLine="720"/>
        <w:jc w:val="center"/>
        <w:rPr>
          <w:rFonts w:eastAsia="Times New Roman" w:cs="Times New Roman"/>
          <w:color w:val="C00000"/>
          <w:szCs w:val="24"/>
        </w:rPr>
      </w:pPr>
      <w:r>
        <w:rPr>
          <w:rFonts w:eastAsia="Times New Roman" w:cs="Times New Roman"/>
          <w:color w:val="C00000"/>
          <w:szCs w:val="24"/>
        </w:rPr>
        <w:t>(</w:t>
      </w:r>
      <w:r>
        <w:rPr>
          <w:rFonts w:eastAsia="Times New Roman" w:cs="Times New Roman"/>
          <w:color w:val="C00000"/>
          <w:szCs w:val="24"/>
        </w:rPr>
        <w:t>ΑΛΛΑΓΗ ΣΕΛΙΔΑΣ</w:t>
      </w:r>
      <w:r>
        <w:rPr>
          <w:rFonts w:eastAsia="Times New Roman" w:cs="Times New Roman"/>
          <w:color w:val="C00000"/>
          <w:szCs w:val="24"/>
        </w:rPr>
        <w:t>)</w:t>
      </w:r>
    </w:p>
    <w:p w14:paraId="718016C4" w14:textId="77777777" w:rsidR="00F37F95" w:rsidRDefault="0024206F">
      <w:pPr>
        <w:overflowPunct w:val="0"/>
        <w:autoSpaceDE w:val="0"/>
        <w:autoSpaceDN w:val="0"/>
        <w:adjustRightInd w:val="0"/>
        <w:spacing w:line="600" w:lineRule="auto"/>
        <w:ind w:firstLine="720"/>
        <w:jc w:val="both"/>
        <w:textAlignment w:val="baseline"/>
        <w:rPr>
          <w:rFonts w:eastAsiaTheme="minorHAnsi"/>
          <w:szCs w:val="24"/>
          <w:lang w:eastAsia="en-US"/>
        </w:rPr>
      </w:pPr>
      <w:r>
        <w:rPr>
          <w:rFonts w:eastAsiaTheme="minorHAnsi"/>
          <w:b/>
          <w:szCs w:val="24"/>
          <w:lang w:eastAsia="en-US"/>
        </w:rPr>
        <w:t xml:space="preserve">ΠΡΟΕΔΡΕΥΩΝ (Νικήτας </w:t>
      </w:r>
      <w:r>
        <w:rPr>
          <w:rFonts w:eastAsiaTheme="minorHAnsi"/>
          <w:b/>
          <w:szCs w:val="24"/>
          <w:lang w:eastAsia="en-US"/>
        </w:rPr>
        <w:t>Κακλαμάνης)</w:t>
      </w:r>
      <w:r w:rsidRPr="00D87C4D">
        <w:rPr>
          <w:rFonts w:eastAsiaTheme="minorHAnsi"/>
          <w:b/>
          <w:szCs w:val="24"/>
          <w:lang w:eastAsia="en-US"/>
        </w:rPr>
        <w:t>:</w:t>
      </w:r>
      <w:r>
        <w:rPr>
          <w:rFonts w:eastAsiaTheme="minorHAnsi"/>
          <w:szCs w:val="24"/>
          <w:lang w:eastAsia="en-US"/>
        </w:rPr>
        <w:t xml:space="preserve"> Κυρίες και κύριοι συνάδελφοι, πριν εισέλθουμε στην συζήτηση </w:t>
      </w:r>
      <w:r w:rsidRPr="00EC6B46">
        <w:rPr>
          <w:rFonts w:eastAsiaTheme="minorHAnsi"/>
          <w:szCs w:val="24"/>
          <w:lang w:eastAsia="en-US"/>
        </w:rPr>
        <w:t>των προγραμματισμένων για σήμερα επικαίρων ερωτήσεων</w:t>
      </w:r>
      <w:r>
        <w:rPr>
          <w:rFonts w:eastAsiaTheme="minorHAnsi"/>
          <w:szCs w:val="24"/>
          <w:lang w:eastAsia="en-US"/>
        </w:rPr>
        <w:t>, έχω την τιμή να ανακοινώσω στο Σώμα το δελτίο επικαίρων ερωτήσεων της Δευτέρας 15 Οκτωβρίου 2018.</w:t>
      </w:r>
    </w:p>
    <w:p w14:paraId="718016C5" w14:textId="77777777" w:rsidR="00F37F95" w:rsidRDefault="0024206F">
      <w:pPr>
        <w:spacing w:after="0" w:line="600" w:lineRule="auto"/>
        <w:ind w:firstLine="720"/>
        <w:jc w:val="both"/>
        <w:rPr>
          <w:rFonts w:eastAsia="Times New Roman"/>
          <w:szCs w:val="24"/>
        </w:rPr>
      </w:pPr>
      <w:r w:rsidRPr="00D87C4D">
        <w:rPr>
          <w:rFonts w:eastAsia="Times New Roman"/>
          <w:bCs/>
          <w:szCs w:val="24"/>
        </w:rPr>
        <w:t>Α. ΕΠΙΚΑΙΡΕΣ ΕΡΩΤΗΣΕΙΣ Πρώτου Κ</w:t>
      </w:r>
      <w:r w:rsidRPr="00D87C4D">
        <w:rPr>
          <w:rFonts w:eastAsia="Times New Roman"/>
          <w:bCs/>
          <w:szCs w:val="24"/>
        </w:rPr>
        <w:t>ύκλου (Άρθρο 130 παρ</w:t>
      </w:r>
      <w:r>
        <w:rPr>
          <w:rFonts w:eastAsia="Times New Roman"/>
          <w:bCs/>
          <w:szCs w:val="24"/>
        </w:rPr>
        <w:t>άγραφοι</w:t>
      </w:r>
      <w:r w:rsidRPr="00D87C4D">
        <w:rPr>
          <w:rFonts w:eastAsia="Times New Roman"/>
          <w:bCs/>
          <w:szCs w:val="24"/>
        </w:rPr>
        <w:t xml:space="preserve"> 2 και 3</w:t>
      </w:r>
      <w:r>
        <w:rPr>
          <w:rFonts w:eastAsia="Times New Roman"/>
          <w:bCs/>
          <w:szCs w:val="24"/>
        </w:rPr>
        <w:t xml:space="preserve"> του </w:t>
      </w:r>
      <w:r w:rsidRPr="00D87C4D">
        <w:rPr>
          <w:rFonts w:eastAsia="Times New Roman"/>
          <w:bCs/>
          <w:szCs w:val="24"/>
        </w:rPr>
        <w:t>Καν</w:t>
      </w:r>
      <w:r>
        <w:rPr>
          <w:rFonts w:eastAsia="Times New Roman"/>
          <w:bCs/>
          <w:szCs w:val="24"/>
        </w:rPr>
        <w:t>ονισμού της</w:t>
      </w:r>
      <w:r w:rsidRPr="00D87C4D">
        <w:rPr>
          <w:rFonts w:eastAsia="Times New Roman"/>
          <w:bCs/>
          <w:szCs w:val="24"/>
        </w:rPr>
        <w:t xml:space="preserve"> Βουλής)</w:t>
      </w:r>
    </w:p>
    <w:p w14:paraId="718016C6" w14:textId="77777777" w:rsidR="00F37F95" w:rsidRDefault="0024206F">
      <w:pPr>
        <w:spacing w:after="0" w:line="600" w:lineRule="auto"/>
        <w:ind w:firstLine="720"/>
        <w:jc w:val="both"/>
        <w:rPr>
          <w:rFonts w:eastAsia="Times New Roman"/>
          <w:szCs w:val="24"/>
        </w:rPr>
      </w:pPr>
      <w:r w:rsidRPr="00D87C4D">
        <w:rPr>
          <w:rFonts w:eastAsia="Times New Roman"/>
          <w:szCs w:val="24"/>
        </w:rPr>
        <w:lastRenderedPageBreak/>
        <w:t>1.</w:t>
      </w:r>
      <w:r>
        <w:rPr>
          <w:rFonts w:eastAsia="Times New Roman"/>
          <w:szCs w:val="24"/>
        </w:rPr>
        <w:t xml:space="preserve"> </w:t>
      </w:r>
      <w:r w:rsidRPr="00D87C4D">
        <w:rPr>
          <w:rFonts w:eastAsia="Times New Roman"/>
          <w:szCs w:val="24"/>
        </w:rPr>
        <w:t xml:space="preserve">Η με αριθμό 36/8-10-2018 </w:t>
      </w:r>
      <w:r>
        <w:rPr>
          <w:rFonts w:eastAsia="Times New Roman"/>
          <w:szCs w:val="24"/>
        </w:rPr>
        <w:t>επίκαιρη ερώτηση</w:t>
      </w:r>
      <w:r w:rsidRPr="00D87C4D">
        <w:rPr>
          <w:rFonts w:eastAsia="Times New Roman"/>
          <w:szCs w:val="24"/>
        </w:rPr>
        <w:t xml:space="preserve"> του Βουλευτή Φθιώτιδας της Νέας Δημοκρατίας κ. </w:t>
      </w:r>
      <w:r w:rsidRPr="00D87C4D">
        <w:rPr>
          <w:rFonts w:eastAsia="Times New Roman"/>
          <w:bCs/>
          <w:szCs w:val="24"/>
        </w:rPr>
        <w:t xml:space="preserve">Χρήστου </w:t>
      </w:r>
      <w:proofErr w:type="spellStart"/>
      <w:r w:rsidRPr="00D87C4D">
        <w:rPr>
          <w:rFonts w:eastAsia="Times New Roman"/>
          <w:bCs/>
          <w:szCs w:val="24"/>
        </w:rPr>
        <w:t>Σταϊκούρα</w:t>
      </w:r>
      <w:proofErr w:type="spellEnd"/>
      <w:r w:rsidRPr="00D87C4D">
        <w:rPr>
          <w:rFonts w:eastAsia="Times New Roman"/>
          <w:szCs w:val="24"/>
        </w:rPr>
        <w:t xml:space="preserve"> προς τον Υπουργό </w:t>
      </w:r>
      <w:r w:rsidRPr="00D87C4D">
        <w:rPr>
          <w:rFonts w:eastAsia="Times New Roman"/>
          <w:bCs/>
          <w:szCs w:val="24"/>
        </w:rPr>
        <w:t xml:space="preserve">Οικονομικών, </w:t>
      </w:r>
      <w:r w:rsidRPr="00D87C4D">
        <w:rPr>
          <w:rFonts w:eastAsia="Times New Roman"/>
          <w:szCs w:val="24"/>
        </w:rPr>
        <w:t xml:space="preserve">με θέμα: «Επισκόπηση δαπανών φορέων </w:t>
      </w:r>
      <w:r>
        <w:rPr>
          <w:rFonts w:eastAsia="Times New Roman"/>
          <w:szCs w:val="24"/>
        </w:rPr>
        <w:t>γ</w:t>
      </w:r>
      <w:r w:rsidRPr="00D87C4D">
        <w:rPr>
          <w:rFonts w:eastAsia="Times New Roman"/>
          <w:szCs w:val="24"/>
        </w:rPr>
        <w:t xml:space="preserve">ενικής </w:t>
      </w:r>
      <w:r>
        <w:rPr>
          <w:rFonts w:eastAsia="Times New Roman"/>
          <w:szCs w:val="24"/>
        </w:rPr>
        <w:t>κ</w:t>
      </w:r>
      <w:r w:rsidRPr="00D87C4D">
        <w:rPr>
          <w:rFonts w:eastAsia="Times New Roman"/>
          <w:szCs w:val="24"/>
        </w:rPr>
        <w:t>υβέρνησης».</w:t>
      </w:r>
    </w:p>
    <w:p w14:paraId="718016C7" w14:textId="77777777" w:rsidR="00F37F95" w:rsidRDefault="0024206F">
      <w:pPr>
        <w:spacing w:after="0" w:line="600" w:lineRule="auto"/>
        <w:ind w:firstLine="720"/>
        <w:jc w:val="both"/>
        <w:rPr>
          <w:rFonts w:eastAsia="Times New Roman"/>
          <w:szCs w:val="24"/>
        </w:rPr>
      </w:pPr>
      <w:r w:rsidRPr="00D87C4D">
        <w:rPr>
          <w:rFonts w:eastAsia="Times New Roman"/>
          <w:szCs w:val="24"/>
        </w:rPr>
        <w:t>2.</w:t>
      </w:r>
      <w:r>
        <w:rPr>
          <w:rFonts w:eastAsia="Times New Roman"/>
          <w:szCs w:val="24"/>
        </w:rPr>
        <w:t xml:space="preserve"> </w:t>
      </w:r>
      <w:r w:rsidRPr="00D87C4D">
        <w:rPr>
          <w:rFonts w:eastAsia="Times New Roman"/>
          <w:szCs w:val="24"/>
        </w:rPr>
        <w:t xml:space="preserve">Η με αριθμό 19/3-10-2018 </w:t>
      </w:r>
      <w:r>
        <w:rPr>
          <w:rFonts w:eastAsia="Times New Roman"/>
          <w:szCs w:val="24"/>
        </w:rPr>
        <w:t>επίκαιρη ερώτηση</w:t>
      </w:r>
      <w:r w:rsidRPr="00D87C4D">
        <w:rPr>
          <w:rFonts w:eastAsia="Times New Roman"/>
          <w:szCs w:val="24"/>
        </w:rPr>
        <w:t xml:space="preserve"> του Βουλευτή Ηλείας της Δημοκρατικής Συμπαράταξης ΠΑΣΟΚ</w:t>
      </w:r>
      <w:r>
        <w:rPr>
          <w:rFonts w:eastAsia="Times New Roman"/>
          <w:szCs w:val="24"/>
        </w:rPr>
        <w:t xml:space="preserve"> </w:t>
      </w:r>
      <w:r w:rsidRPr="00D87C4D">
        <w:rPr>
          <w:rFonts w:eastAsia="Times New Roman"/>
          <w:szCs w:val="24"/>
        </w:rPr>
        <w:t>-</w:t>
      </w:r>
      <w:r>
        <w:rPr>
          <w:rFonts w:eastAsia="Times New Roman"/>
          <w:szCs w:val="24"/>
        </w:rPr>
        <w:t xml:space="preserve"> </w:t>
      </w:r>
      <w:r w:rsidRPr="00D87C4D">
        <w:rPr>
          <w:rFonts w:eastAsia="Times New Roman"/>
          <w:szCs w:val="24"/>
        </w:rPr>
        <w:t xml:space="preserve">ΔΗΜΑΡ κ. </w:t>
      </w:r>
      <w:r w:rsidRPr="00D87C4D">
        <w:rPr>
          <w:rFonts w:eastAsia="Times New Roman"/>
          <w:bCs/>
          <w:szCs w:val="24"/>
        </w:rPr>
        <w:t xml:space="preserve">Ιωάννη Κουτσούκου </w:t>
      </w:r>
      <w:r w:rsidRPr="00D87C4D">
        <w:rPr>
          <w:rFonts w:eastAsia="Times New Roman"/>
          <w:szCs w:val="24"/>
        </w:rPr>
        <w:t xml:space="preserve">προς τον Υπουργό </w:t>
      </w:r>
      <w:r w:rsidRPr="00D87C4D">
        <w:rPr>
          <w:rFonts w:eastAsia="Times New Roman"/>
          <w:bCs/>
          <w:szCs w:val="24"/>
        </w:rPr>
        <w:t>Οικονομικών,</w:t>
      </w:r>
      <w:r w:rsidRPr="00D87C4D">
        <w:rPr>
          <w:rFonts w:eastAsia="Times New Roman"/>
          <w:szCs w:val="24"/>
        </w:rPr>
        <w:t xml:space="preserve"> με θέμα: «Το υπόλοιπο του Ταμείου Μολυβιάτη». </w:t>
      </w:r>
    </w:p>
    <w:p w14:paraId="718016C8" w14:textId="77777777" w:rsidR="00F37F95" w:rsidRDefault="0024206F">
      <w:pPr>
        <w:spacing w:after="0" w:line="600" w:lineRule="auto"/>
        <w:ind w:firstLine="720"/>
        <w:jc w:val="both"/>
        <w:rPr>
          <w:rFonts w:eastAsia="Times New Roman"/>
          <w:szCs w:val="24"/>
        </w:rPr>
      </w:pPr>
      <w:r w:rsidRPr="00D87C4D">
        <w:rPr>
          <w:rFonts w:eastAsia="Times New Roman"/>
          <w:szCs w:val="24"/>
        </w:rPr>
        <w:t>3.</w:t>
      </w:r>
      <w:r>
        <w:rPr>
          <w:rFonts w:eastAsia="Times New Roman"/>
          <w:szCs w:val="24"/>
        </w:rPr>
        <w:t xml:space="preserve"> </w:t>
      </w:r>
      <w:r w:rsidRPr="00D87C4D">
        <w:rPr>
          <w:rFonts w:eastAsia="Times New Roman"/>
          <w:szCs w:val="24"/>
        </w:rPr>
        <w:t>Η με αριθμό 28/8-10-2018</w:t>
      </w:r>
      <w:r>
        <w:rPr>
          <w:rFonts w:eastAsia="Times New Roman"/>
          <w:szCs w:val="24"/>
        </w:rPr>
        <w:t xml:space="preserve"> </w:t>
      </w:r>
      <w:r>
        <w:rPr>
          <w:rFonts w:eastAsia="Times New Roman"/>
          <w:szCs w:val="24"/>
        </w:rPr>
        <w:t xml:space="preserve">επίκαιρη </w:t>
      </w:r>
      <w:r>
        <w:rPr>
          <w:rFonts w:eastAsia="Times New Roman"/>
          <w:szCs w:val="24"/>
        </w:rPr>
        <w:t>ερώτηση</w:t>
      </w:r>
      <w:r w:rsidRPr="00D87C4D">
        <w:rPr>
          <w:rFonts w:eastAsia="Times New Roman"/>
          <w:szCs w:val="24"/>
        </w:rPr>
        <w:t xml:space="preserve"> του Βουλευτή Α΄ Πειρα</w:t>
      </w:r>
      <w:r>
        <w:rPr>
          <w:rFonts w:eastAsia="Times New Roman"/>
          <w:szCs w:val="24"/>
        </w:rPr>
        <w:t>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87C4D">
        <w:rPr>
          <w:rFonts w:eastAsia="Times New Roman"/>
          <w:szCs w:val="24"/>
        </w:rPr>
        <w:t xml:space="preserve"> κ. </w:t>
      </w:r>
      <w:r w:rsidRPr="00D87C4D">
        <w:rPr>
          <w:rFonts w:eastAsia="Times New Roman"/>
          <w:bCs/>
          <w:szCs w:val="24"/>
        </w:rPr>
        <w:t xml:space="preserve">Νικολάου </w:t>
      </w:r>
      <w:proofErr w:type="spellStart"/>
      <w:r w:rsidRPr="00D87C4D">
        <w:rPr>
          <w:rFonts w:eastAsia="Times New Roman"/>
          <w:bCs/>
          <w:szCs w:val="24"/>
        </w:rPr>
        <w:t>Κούζηλου</w:t>
      </w:r>
      <w:proofErr w:type="spellEnd"/>
      <w:r w:rsidRPr="00D87C4D">
        <w:rPr>
          <w:rFonts w:eastAsia="Times New Roman"/>
          <w:szCs w:val="24"/>
        </w:rPr>
        <w:t xml:space="preserve"> προς τον Υπουργό </w:t>
      </w:r>
      <w:r w:rsidRPr="00D87C4D">
        <w:rPr>
          <w:rFonts w:eastAsia="Times New Roman"/>
          <w:bCs/>
          <w:szCs w:val="24"/>
        </w:rPr>
        <w:t>Εθνικής Άμυνας,</w:t>
      </w:r>
      <w:r w:rsidRPr="00D87C4D">
        <w:rPr>
          <w:rFonts w:eastAsia="Times New Roman"/>
          <w:szCs w:val="24"/>
        </w:rPr>
        <w:t xml:space="preserve"> με θέμα: «Καζάνι έτοιμο να εκραγεί το κρατίδιο των Σκοπίων».</w:t>
      </w:r>
    </w:p>
    <w:p w14:paraId="718016C9" w14:textId="77777777" w:rsidR="00F37F95" w:rsidRDefault="0024206F">
      <w:pPr>
        <w:spacing w:after="0" w:line="600" w:lineRule="auto"/>
        <w:ind w:firstLine="720"/>
        <w:jc w:val="both"/>
        <w:rPr>
          <w:rFonts w:eastAsia="Times New Roman"/>
          <w:szCs w:val="24"/>
        </w:rPr>
      </w:pPr>
      <w:r w:rsidRPr="00D87C4D">
        <w:rPr>
          <w:rFonts w:eastAsia="Times New Roman"/>
          <w:szCs w:val="24"/>
        </w:rPr>
        <w:t>4.</w:t>
      </w:r>
      <w:r>
        <w:rPr>
          <w:rFonts w:eastAsia="Times New Roman"/>
          <w:szCs w:val="24"/>
        </w:rPr>
        <w:t xml:space="preserve"> Η με αριθμό 17/2-10-2018 επίκαιρη ερώτηση</w:t>
      </w:r>
      <w:r w:rsidRPr="00D87C4D">
        <w:rPr>
          <w:rFonts w:eastAsia="Times New Roman"/>
          <w:szCs w:val="24"/>
        </w:rPr>
        <w:t xml:space="preserve"> του Βουλευτή Α΄ Θεσσαλονίκης</w:t>
      </w:r>
      <w:r w:rsidRPr="00D87C4D">
        <w:rPr>
          <w:rFonts w:eastAsia="Times New Roman"/>
          <w:szCs w:val="24"/>
        </w:rPr>
        <w:t xml:space="preserve"> της Ένωσης Κεντρώων κ. </w:t>
      </w:r>
      <w:r w:rsidRPr="00D87C4D">
        <w:rPr>
          <w:rFonts w:eastAsia="Times New Roman"/>
          <w:bCs/>
          <w:szCs w:val="24"/>
        </w:rPr>
        <w:t xml:space="preserve">Ιωάννη </w:t>
      </w:r>
      <w:proofErr w:type="spellStart"/>
      <w:r w:rsidRPr="00D87C4D">
        <w:rPr>
          <w:rFonts w:eastAsia="Times New Roman"/>
          <w:bCs/>
          <w:szCs w:val="24"/>
        </w:rPr>
        <w:t>Σαρίδη</w:t>
      </w:r>
      <w:proofErr w:type="spellEnd"/>
      <w:r w:rsidRPr="00D87C4D">
        <w:rPr>
          <w:rFonts w:eastAsia="Times New Roman"/>
          <w:bCs/>
          <w:szCs w:val="24"/>
        </w:rPr>
        <w:t xml:space="preserve"> </w:t>
      </w:r>
      <w:r w:rsidRPr="00D87C4D">
        <w:rPr>
          <w:rFonts w:eastAsia="Times New Roman"/>
          <w:szCs w:val="24"/>
        </w:rPr>
        <w:t xml:space="preserve">προς τον Υπουργό </w:t>
      </w:r>
      <w:r w:rsidRPr="00D87C4D">
        <w:rPr>
          <w:rFonts w:eastAsia="Times New Roman"/>
          <w:bCs/>
          <w:szCs w:val="24"/>
        </w:rPr>
        <w:t>Οικονομικών,</w:t>
      </w:r>
      <w:r w:rsidRPr="00D87C4D">
        <w:rPr>
          <w:rFonts w:eastAsia="Times New Roman"/>
          <w:szCs w:val="24"/>
        </w:rPr>
        <w:t xml:space="preserve"> με θέμα: «Αξιοποίηση του λογαριασμού της εισφοράς του ν.128/75 για την αρωγή των πυρόπληκτων της </w:t>
      </w:r>
      <w:r>
        <w:rPr>
          <w:rFonts w:eastAsia="Times New Roman"/>
          <w:szCs w:val="24"/>
        </w:rPr>
        <w:t>α</w:t>
      </w:r>
      <w:r w:rsidRPr="00D87C4D">
        <w:rPr>
          <w:rFonts w:eastAsia="Times New Roman"/>
          <w:szCs w:val="24"/>
        </w:rPr>
        <w:t>νατολικής Αττικής». </w:t>
      </w:r>
    </w:p>
    <w:p w14:paraId="718016CA" w14:textId="77777777" w:rsidR="00F37F95" w:rsidRDefault="0024206F">
      <w:pPr>
        <w:spacing w:after="0" w:line="600" w:lineRule="auto"/>
        <w:ind w:firstLine="720"/>
        <w:jc w:val="both"/>
        <w:rPr>
          <w:rFonts w:eastAsia="Times New Roman"/>
          <w:szCs w:val="24"/>
        </w:rPr>
      </w:pPr>
      <w:r w:rsidRPr="00D87C4D">
        <w:rPr>
          <w:rFonts w:eastAsia="Times New Roman"/>
          <w:bCs/>
          <w:szCs w:val="24"/>
        </w:rPr>
        <w:t>Β. ΕΠΙΚΑΙΡΕΣ ΕΡΩΤΗΣΕΙΣ Δεύτερου Κύκλου (Άρθρο 130 παρ</w:t>
      </w:r>
      <w:r>
        <w:rPr>
          <w:rFonts w:eastAsia="Times New Roman"/>
          <w:bCs/>
          <w:szCs w:val="24"/>
        </w:rPr>
        <w:t>άγραφοι</w:t>
      </w:r>
      <w:r w:rsidRPr="00D87C4D">
        <w:rPr>
          <w:rFonts w:eastAsia="Times New Roman"/>
          <w:bCs/>
          <w:szCs w:val="24"/>
        </w:rPr>
        <w:t xml:space="preserve"> 2 και 3 </w:t>
      </w:r>
      <w:r>
        <w:rPr>
          <w:rFonts w:eastAsia="Times New Roman"/>
          <w:bCs/>
          <w:szCs w:val="24"/>
        </w:rPr>
        <w:t xml:space="preserve">του </w:t>
      </w:r>
      <w:r w:rsidRPr="00D87C4D">
        <w:rPr>
          <w:rFonts w:eastAsia="Times New Roman"/>
          <w:bCs/>
          <w:szCs w:val="24"/>
        </w:rPr>
        <w:t>Καν</w:t>
      </w:r>
      <w:r>
        <w:rPr>
          <w:rFonts w:eastAsia="Times New Roman"/>
          <w:bCs/>
          <w:szCs w:val="24"/>
        </w:rPr>
        <w:t>ονισμού</w:t>
      </w:r>
      <w:r w:rsidRPr="00D87C4D">
        <w:rPr>
          <w:rFonts w:eastAsia="Times New Roman"/>
          <w:bCs/>
          <w:szCs w:val="24"/>
        </w:rPr>
        <w:t xml:space="preserve"> </w:t>
      </w:r>
      <w:r>
        <w:rPr>
          <w:rFonts w:eastAsia="Times New Roman"/>
          <w:bCs/>
          <w:szCs w:val="24"/>
        </w:rPr>
        <w:t xml:space="preserve">της </w:t>
      </w:r>
      <w:r w:rsidRPr="00D87C4D">
        <w:rPr>
          <w:rFonts w:eastAsia="Times New Roman"/>
          <w:bCs/>
          <w:szCs w:val="24"/>
        </w:rPr>
        <w:t>Βουλής)</w:t>
      </w:r>
    </w:p>
    <w:p w14:paraId="718016CB" w14:textId="77777777" w:rsidR="00F37F95" w:rsidRDefault="0024206F">
      <w:pPr>
        <w:spacing w:after="0" w:line="600" w:lineRule="auto"/>
        <w:ind w:firstLine="720"/>
        <w:jc w:val="both"/>
        <w:rPr>
          <w:rFonts w:eastAsia="Times New Roman"/>
          <w:szCs w:val="24"/>
        </w:rPr>
      </w:pPr>
      <w:r w:rsidRPr="00D87C4D">
        <w:rPr>
          <w:rFonts w:eastAsia="Times New Roman"/>
          <w:szCs w:val="24"/>
        </w:rPr>
        <w:t xml:space="preserve">1. Η με αριθμό 37/8-10-2018 </w:t>
      </w:r>
      <w:r>
        <w:rPr>
          <w:rFonts w:eastAsia="Times New Roman"/>
          <w:szCs w:val="24"/>
        </w:rPr>
        <w:t>επίκαιρη ερώτηση</w:t>
      </w:r>
      <w:r w:rsidRPr="00D87C4D">
        <w:rPr>
          <w:rFonts w:eastAsia="Times New Roman"/>
          <w:szCs w:val="24"/>
        </w:rPr>
        <w:t xml:space="preserve"> του Βουλευτή Β΄ Αθηνών της Νέας Δημοκρατίας κ. </w:t>
      </w:r>
      <w:r w:rsidRPr="00D87C4D">
        <w:rPr>
          <w:rFonts w:eastAsia="Times New Roman"/>
          <w:bCs/>
          <w:szCs w:val="24"/>
        </w:rPr>
        <w:t>Σπυρίδωνος</w:t>
      </w:r>
      <w:r>
        <w:rPr>
          <w:rFonts w:eastAsia="Times New Roman"/>
          <w:bCs/>
          <w:szCs w:val="24"/>
        </w:rPr>
        <w:t xml:space="preserve"> </w:t>
      </w:r>
      <w:r w:rsidRPr="00D87C4D">
        <w:rPr>
          <w:rFonts w:eastAsia="Times New Roman"/>
          <w:bCs/>
          <w:szCs w:val="24"/>
        </w:rPr>
        <w:t>-</w:t>
      </w:r>
      <w:r w:rsidRPr="00D87C4D">
        <w:rPr>
          <w:rFonts w:eastAsia="Times New Roman"/>
          <w:szCs w:val="24"/>
        </w:rPr>
        <w:t xml:space="preserve"> </w:t>
      </w:r>
      <w:proofErr w:type="spellStart"/>
      <w:r>
        <w:rPr>
          <w:rFonts w:eastAsia="Times New Roman"/>
          <w:bCs/>
          <w:szCs w:val="24"/>
        </w:rPr>
        <w:t>Αδώνιδος</w:t>
      </w:r>
      <w:proofErr w:type="spellEnd"/>
      <w:r w:rsidRPr="00D87C4D">
        <w:rPr>
          <w:rFonts w:eastAsia="Times New Roman"/>
          <w:bCs/>
          <w:szCs w:val="24"/>
        </w:rPr>
        <w:t xml:space="preserve"> Γεωργιάδη </w:t>
      </w:r>
      <w:r w:rsidRPr="00D87C4D">
        <w:rPr>
          <w:rFonts w:eastAsia="Times New Roman"/>
          <w:szCs w:val="24"/>
        </w:rPr>
        <w:t xml:space="preserve">προς τον Υπουργό </w:t>
      </w:r>
      <w:r w:rsidRPr="00D87C4D">
        <w:rPr>
          <w:rFonts w:eastAsia="Times New Roman"/>
          <w:bCs/>
          <w:szCs w:val="24"/>
        </w:rPr>
        <w:t xml:space="preserve">Υγείας, </w:t>
      </w:r>
      <w:r w:rsidRPr="00D87C4D">
        <w:rPr>
          <w:rFonts w:eastAsia="Times New Roman"/>
          <w:szCs w:val="24"/>
        </w:rPr>
        <w:t xml:space="preserve">με θέμα: «Αναφορικά με τη σοβαρή καταγγελία εργαζομένου στο Κεντρικό Εργαστήριο </w:t>
      </w:r>
      <w:r w:rsidRPr="00D87C4D">
        <w:rPr>
          <w:rFonts w:eastAsia="Times New Roman"/>
          <w:szCs w:val="24"/>
        </w:rPr>
        <w:t xml:space="preserve">Δημόσιας Υγείας για τη δημιουργία </w:t>
      </w:r>
      <w:proofErr w:type="spellStart"/>
      <w:r w:rsidRPr="00D87C4D">
        <w:rPr>
          <w:rFonts w:eastAsia="Times New Roman"/>
          <w:szCs w:val="24"/>
        </w:rPr>
        <w:t>bitcoin</w:t>
      </w:r>
      <w:proofErr w:type="spellEnd"/>
      <w:r w:rsidRPr="00D87C4D">
        <w:rPr>
          <w:rFonts w:eastAsia="Times New Roman"/>
          <w:szCs w:val="24"/>
        </w:rPr>
        <w:t xml:space="preserve"> στο</w:t>
      </w:r>
      <w:r>
        <w:rPr>
          <w:rFonts w:eastAsia="Times New Roman"/>
          <w:szCs w:val="24"/>
        </w:rPr>
        <w:t>ν</w:t>
      </w:r>
      <w:r w:rsidRPr="00D87C4D">
        <w:rPr>
          <w:rFonts w:eastAsia="Times New Roman"/>
          <w:szCs w:val="24"/>
        </w:rPr>
        <w:t xml:space="preserve"> χώρο του μηχανοστασίου».</w:t>
      </w:r>
    </w:p>
    <w:p w14:paraId="718016CC" w14:textId="77777777" w:rsidR="00F37F95" w:rsidRDefault="0024206F">
      <w:pPr>
        <w:spacing w:after="0" w:line="600" w:lineRule="auto"/>
        <w:ind w:firstLine="720"/>
        <w:jc w:val="both"/>
        <w:rPr>
          <w:rFonts w:eastAsia="Times New Roman"/>
          <w:szCs w:val="24"/>
        </w:rPr>
      </w:pPr>
      <w:r w:rsidRPr="00D87C4D">
        <w:rPr>
          <w:rFonts w:eastAsia="Times New Roman"/>
          <w:szCs w:val="24"/>
        </w:rPr>
        <w:lastRenderedPageBreak/>
        <w:t xml:space="preserve">2. Η με αριθμό 41/9-10-2018 </w:t>
      </w:r>
      <w:r>
        <w:rPr>
          <w:rFonts w:eastAsia="Times New Roman"/>
          <w:szCs w:val="24"/>
        </w:rPr>
        <w:t>επίκαιρη ερώτηση</w:t>
      </w:r>
      <w:r w:rsidRPr="00D87C4D">
        <w:rPr>
          <w:rFonts w:eastAsia="Times New Roman"/>
          <w:szCs w:val="24"/>
        </w:rPr>
        <w:t xml:space="preserve"> του Βουλευτή Λάρισας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sidRPr="00D87C4D">
        <w:rPr>
          <w:rFonts w:eastAsia="Times New Roman"/>
          <w:szCs w:val="24"/>
        </w:rPr>
        <w:t xml:space="preserve">κ. </w:t>
      </w:r>
      <w:r w:rsidRPr="00D87C4D">
        <w:rPr>
          <w:rFonts w:eastAsia="Times New Roman"/>
          <w:bCs/>
          <w:szCs w:val="24"/>
        </w:rPr>
        <w:t xml:space="preserve">Κωνσταντίνου </w:t>
      </w:r>
      <w:proofErr w:type="spellStart"/>
      <w:r w:rsidRPr="00D87C4D">
        <w:rPr>
          <w:rFonts w:eastAsia="Times New Roman"/>
          <w:bCs/>
          <w:szCs w:val="24"/>
        </w:rPr>
        <w:t>Μπαργιώτα</w:t>
      </w:r>
      <w:proofErr w:type="spellEnd"/>
      <w:r w:rsidRPr="00D87C4D">
        <w:rPr>
          <w:rFonts w:eastAsia="Times New Roman"/>
          <w:bCs/>
          <w:szCs w:val="24"/>
        </w:rPr>
        <w:t xml:space="preserve"> </w:t>
      </w:r>
      <w:r w:rsidRPr="00D87C4D">
        <w:rPr>
          <w:rFonts w:eastAsia="Times New Roman"/>
          <w:szCs w:val="24"/>
        </w:rPr>
        <w:t xml:space="preserve">προς τον Υπουργό </w:t>
      </w:r>
      <w:r w:rsidRPr="00D87C4D">
        <w:rPr>
          <w:rFonts w:eastAsia="Times New Roman"/>
          <w:bCs/>
          <w:szCs w:val="24"/>
        </w:rPr>
        <w:t>Υγείας,</w:t>
      </w:r>
      <w:r w:rsidRPr="00D87C4D">
        <w:rPr>
          <w:rFonts w:eastAsia="Times New Roman"/>
          <w:szCs w:val="24"/>
        </w:rPr>
        <w:t xml:space="preserve"> με θέμα: «Γιατί δεν κάν</w:t>
      </w:r>
      <w:r w:rsidRPr="00D87C4D">
        <w:rPr>
          <w:rFonts w:eastAsia="Times New Roman"/>
          <w:szCs w:val="24"/>
        </w:rPr>
        <w:t>ετε δεκτή την τροπολογία της ΔΗΣΥ γι</w:t>
      </w:r>
      <w:r>
        <w:rPr>
          <w:rFonts w:eastAsia="Times New Roman"/>
          <w:szCs w:val="24"/>
        </w:rPr>
        <w:t>α τη λειτουργία χώρων ιατρικώς</w:t>
      </w:r>
      <w:r>
        <w:rPr>
          <w:rFonts w:eastAsia="Times New Roman"/>
          <w:szCs w:val="24"/>
        </w:rPr>
        <w:t xml:space="preserve"> </w:t>
      </w:r>
      <w:r w:rsidRPr="00D87C4D">
        <w:rPr>
          <w:rFonts w:eastAsia="Times New Roman"/>
          <w:szCs w:val="24"/>
        </w:rPr>
        <w:t xml:space="preserve">εποπτευόμενης χρήσης ψυχοτρόπων ουσιών; Μπορεί να εκπονηθεί Εθνικό Σχέδιο Δράσης κατά των </w:t>
      </w:r>
      <w:r>
        <w:rPr>
          <w:rFonts w:eastAsia="Times New Roman"/>
          <w:szCs w:val="24"/>
        </w:rPr>
        <w:t>ν</w:t>
      </w:r>
      <w:r w:rsidRPr="00D87C4D">
        <w:rPr>
          <w:rFonts w:eastAsia="Times New Roman"/>
          <w:szCs w:val="24"/>
        </w:rPr>
        <w:t xml:space="preserve">αρκωτικών δίχως </w:t>
      </w:r>
      <w:r>
        <w:rPr>
          <w:rFonts w:eastAsia="Times New Roman"/>
          <w:szCs w:val="24"/>
        </w:rPr>
        <w:t>ε</w:t>
      </w:r>
      <w:r w:rsidRPr="00D87C4D">
        <w:rPr>
          <w:rFonts w:eastAsia="Times New Roman"/>
          <w:szCs w:val="24"/>
        </w:rPr>
        <w:t xml:space="preserve">θνικό </w:t>
      </w:r>
      <w:r>
        <w:rPr>
          <w:rFonts w:eastAsia="Times New Roman"/>
          <w:szCs w:val="24"/>
        </w:rPr>
        <w:t>σ</w:t>
      </w:r>
      <w:r w:rsidRPr="00D87C4D">
        <w:rPr>
          <w:rFonts w:eastAsia="Times New Roman"/>
          <w:szCs w:val="24"/>
        </w:rPr>
        <w:t>υντονιστή;». </w:t>
      </w:r>
    </w:p>
    <w:p w14:paraId="718016CD" w14:textId="77777777" w:rsidR="00F37F95" w:rsidRDefault="0024206F">
      <w:pPr>
        <w:spacing w:after="0" w:line="600" w:lineRule="auto"/>
        <w:ind w:firstLine="720"/>
        <w:jc w:val="both"/>
        <w:rPr>
          <w:rFonts w:eastAsia="Times New Roman"/>
          <w:szCs w:val="24"/>
        </w:rPr>
      </w:pPr>
      <w:r w:rsidRPr="00D87C4D">
        <w:rPr>
          <w:rFonts w:eastAsia="Times New Roman"/>
          <w:szCs w:val="24"/>
        </w:rPr>
        <w:t xml:space="preserve">3. Η με αριθμό 43/9-10-2018 </w:t>
      </w:r>
      <w:r>
        <w:rPr>
          <w:rFonts w:eastAsia="Times New Roman"/>
          <w:szCs w:val="24"/>
        </w:rPr>
        <w:t>επίκαιρη ερώτηση</w:t>
      </w:r>
      <w:r w:rsidRPr="00D87C4D">
        <w:rPr>
          <w:rFonts w:eastAsia="Times New Roman"/>
          <w:szCs w:val="24"/>
        </w:rPr>
        <w:t xml:space="preserve"> της Βουλευτού Β</w:t>
      </w:r>
      <w:r w:rsidRPr="00D87C4D">
        <w:rPr>
          <w:rFonts w:eastAsia="Times New Roman"/>
          <w:szCs w:val="24"/>
        </w:rPr>
        <w:t>΄ Αθην</w:t>
      </w:r>
      <w:r>
        <w:rPr>
          <w:rFonts w:eastAsia="Times New Roman"/>
          <w:szCs w:val="24"/>
        </w:rPr>
        <w:t>ών του Λαϊκού Συνδέσμου - Χρυσή Αυγή</w:t>
      </w:r>
      <w:r w:rsidRPr="00D87C4D">
        <w:rPr>
          <w:rFonts w:eastAsia="Times New Roman"/>
          <w:szCs w:val="24"/>
        </w:rPr>
        <w:t xml:space="preserve"> </w:t>
      </w:r>
      <w:r>
        <w:rPr>
          <w:rFonts w:eastAsia="Times New Roman"/>
          <w:szCs w:val="24"/>
        </w:rPr>
        <w:t>κ.</w:t>
      </w:r>
      <w:r w:rsidRPr="00D87C4D">
        <w:rPr>
          <w:rFonts w:eastAsia="Times New Roman"/>
          <w:szCs w:val="24"/>
        </w:rPr>
        <w:t xml:space="preserve"> </w:t>
      </w:r>
      <w:r w:rsidRPr="00D87C4D">
        <w:rPr>
          <w:rFonts w:eastAsia="Times New Roman"/>
          <w:bCs/>
          <w:szCs w:val="24"/>
        </w:rPr>
        <w:t xml:space="preserve">Ελένης </w:t>
      </w:r>
      <w:proofErr w:type="spellStart"/>
      <w:r w:rsidRPr="00D87C4D">
        <w:rPr>
          <w:rFonts w:eastAsia="Times New Roman"/>
          <w:bCs/>
          <w:szCs w:val="24"/>
        </w:rPr>
        <w:t>Ζαρούλια</w:t>
      </w:r>
      <w:proofErr w:type="spellEnd"/>
      <w:r w:rsidRPr="00D87C4D">
        <w:rPr>
          <w:rFonts w:eastAsia="Times New Roman"/>
          <w:bCs/>
          <w:szCs w:val="24"/>
        </w:rPr>
        <w:t xml:space="preserve"> </w:t>
      </w:r>
      <w:r w:rsidRPr="00D87C4D">
        <w:rPr>
          <w:rFonts w:eastAsia="Times New Roman"/>
          <w:szCs w:val="24"/>
        </w:rPr>
        <w:t xml:space="preserve">προς την Υπουργό </w:t>
      </w:r>
      <w:r w:rsidRPr="00D87C4D">
        <w:rPr>
          <w:rFonts w:eastAsia="Times New Roman"/>
          <w:bCs/>
          <w:szCs w:val="24"/>
        </w:rPr>
        <w:t xml:space="preserve">Προστασίας του Πολίτη, </w:t>
      </w:r>
      <w:r w:rsidRPr="00D87C4D">
        <w:rPr>
          <w:rFonts w:eastAsia="Times New Roman"/>
          <w:szCs w:val="24"/>
        </w:rPr>
        <w:t xml:space="preserve">με θέμα: «Σχετικά με </w:t>
      </w:r>
      <w:proofErr w:type="spellStart"/>
      <w:r w:rsidRPr="00D87C4D">
        <w:rPr>
          <w:rFonts w:eastAsia="Times New Roman"/>
          <w:szCs w:val="24"/>
        </w:rPr>
        <w:t>φιλοσκοπιανή</w:t>
      </w:r>
      <w:proofErr w:type="spellEnd"/>
      <w:r w:rsidRPr="00D87C4D">
        <w:rPr>
          <w:rFonts w:eastAsia="Times New Roman"/>
          <w:szCs w:val="24"/>
        </w:rPr>
        <w:t xml:space="preserve"> εκδήλωση στη Φλώρινα».</w:t>
      </w:r>
    </w:p>
    <w:p w14:paraId="718016CE" w14:textId="77777777" w:rsidR="00F37F95" w:rsidRDefault="0024206F">
      <w:pPr>
        <w:spacing w:after="0" w:line="600" w:lineRule="auto"/>
        <w:ind w:firstLine="720"/>
        <w:jc w:val="both"/>
        <w:rPr>
          <w:rFonts w:eastAsia="Times New Roman"/>
          <w:szCs w:val="24"/>
        </w:rPr>
      </w:pPr>
      <w:r w:rsidRPr="00D87C4D">
        <w:rPr>
          <w:rFonts w:eastAsia="Times New Roman"/>
          <w:szCs w:val="24"/>
        </w:rPr>
        <w:t xml:space="preserve">4. Η με αριθμό 2/1-10-2018 </w:t>
      </w:r>
      <w:r>
        <w:rPr>
          <w:rFonts w:eastAsia="Times New Roman"/>
          <w:szCs w:val="24"/>
        </w:rPr>
        <w:t>επίκαιρη ερώτηση</w:t>
      </w:r>
      <w:r w:rsidRPr="00D87C4D">
        <w:rPr>
          <w:rFonts w:eastAsia="Times New Roman"/>
          <w:szCs w:val="24"/>
        </w:rPr>
        <w:t xml:space="preserve"> του Βουλευτή Β΄ Πει</w:t>
      </w:r>
      <w:r>
        <w:rPr>
          <w:rFonts w:eastAsia="Times New Roman"/>
          <w:szCs w:val="24"/>
        </w:rPr>
        <w:t>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w:t>
      </w:r>
      <w:r>
        <w:rPr>
          <w:rFonts w:eastAsia="Times New Roman"/>
          <w:szCs w:val="24"/>
        </w:rPr>
        <w:t xml:space="preserve"> Αυγή</w:t>
      </w:r>
      <w:r w:rsidRPr="00D87C4D">
        <w:rPr>
          <w:rFonts w:eastAsia="Times New Roman"/>
          <w:szCs w:val="24"/>
        </w:rPr>
        <w:t xml:space="preserve"> κ. </w:t>
      </w:r>
      <w:r w:rsidRPr="00D87C4D">
        <w:rPr>
          <w:rFonts w:eastAsia="Times New Roman"/>
          <w:bCs/>
          <w:szCs w:val="24"/>
        </w:rPr>
        <w:t xml:space="preserve">Ιωάννη Λαγού </w:t>
      </w:r>
      <w:r w:rsidRPr="00D87C4D">
        <w:rPr>
          <w:rFonts w:eastAsia="Times New Roman"/>
          <w:szCs w:val="24"/>
        </w:rPr>
        <w:t xml:space="preserve">προς την Υπουργό </w:t>
      </w:r>
      <w:r w:rsidRPr="00D87C4D">
        <w:rPr>
          <w:rFonts w:eastAsia="Times New Roman"/>
          <w:bCs/>
          <w:szCs w:val="24"/>
        </w:rPr>
        <w:t xml:space="preserve">Προστασίας του Πολίτη, </w:t>
      </w:r>
      <w:r w:rsidRPr="00D87C4D">
        <w:rPr>
          <w:rFonts w:eastAsia="Times New Roman"/>
          <w:szCs w:val="24"/>
        </w:rPr>
        <w:t xml:space="preserve">με θέμα: «Αναίτια βία άσκησε η ΕΛΑΣ στη διαδήλωση της Θεσσαλονίκης που διεξήχθη ενάντια στη </w:t>
      </w:r>
      <w:r>
        <w:rPr>
          <w:rFonts w:eastAsia="Times New Roman"/>
          <w:szCs w:val="24"/>
        </w:rPr>
        <w:t>Σ</w:t>
      </w:r>
      <w:r w:rsidRPr="00D87C4D">
        <w:rPr>
          <w:rFonts w:eastAsia="Times New Roman"/>
          <w:szCs w:val="24"/>
        </w:rPr>
        <w:t>υμφωνία των Πρεσπών».</w:t>
      </w:r>
    </w:p>
    <w:p w14:paraId="718016CF" w14:textId="77777777" w:rsidR="00F37F95" w:rsidRDefault="0024206F">
      <w:pPr>
        <w:spacing w:line="600" w:lineRule="auto"/>
        <w:ind w:firstLine="720"/>
        <w:jc w:val="center"/>
        <w:rPr>
          <w:rFonts w:eastAsia="Times New Roman"/>
          <w:color w:val="C00000"/>
          <w:szCs w:val="24"/>
        </w:rPr>
      </w:pPr>
      <w:r>
        <w:rPr>
          <w:rFonts w:eastAsia="Times New Roman"/>
          <w:color w:val="C00000"/>
          <w:szCs w:val="24"/>
        </w:rPr>
        <w:t>(</w:t>
      </w:r>
      <w:r w:rsidRPr="00D90989">
        <w:rPr>
          <w:rFonts w:eastAsia="Times New Roman"/>
          <w:color w:val="C00000"/>
          <w:szCs w:val="24"/>
        </w:rPr>
        <w:t>ΑΛΛΑΓΗ ΣΕΛΙΔΑΣ ΛΟΓΩ ΑΛΛΑΓΗΣ ΘΕΜΑΤΟΣ</w:t>
      </w:r>
      <w:r>
        <w:rPr>
          <w:rFonts w:eastAsia="Times New Roman"/>
          <w:color w:val="C00000"/>
          <w:szCs w:val="24"/>
        </w:rPr>
        <w:t>)</w:t>
      </w:r>
    </w:p>
    <w:p w14:paraId="718016D0" w14:textId="77777777" w:rsidR="00F37F95" w:rsidRDefault="0024206F">
      <w:pPr>
        <w:spacing w:line="600" w:lineRule="auto"/>
        <w:ind w:firstLine="720"/>
        <w:jc w:val="both"/>
        <w:rPr>
          <w:rFonts w:eastAsia="Times New Roman" w:cs="Times New Roman"/>
          <w:szCs w:val="24"/>
        </w:rPr>
      </w:pPr>
      <w:r>
        <w:rPr>
          <w:rFonts w:eastAsiaTheme="minorHAnsi"/>
          <w:b/>
          <w:szCs w:val="24"/>
          <w:lang w:eastAsia="en-US"/>
        </w:rPr>
        <w:t>ΠΡΟΕΔΡΕΥΩΝ (Νικήτας Κακλαμάνης</w:t>
      </w:r>
      <w:r>
        <w:rPr>
          <w:rFonts w:eastAsiaTheme="minorHAnsi"/>
          <w:b/>
          <w:szCs w:val="24"/>
          <w:lang w:eastAsia="en-US"/>
        </w:rPr>
        <w:t>):</w:t>
      </w:r>
      <w:r>
        <w:rPr>
          <w:rFonts w:eastAsia="Times New Roman" w:cs="Times New Roman"/>
          <w:szCs w:val="24"/>
        </w:rPr>
        <w:t xml:space="preserve"> </w:t>
      </w:r>
      <w:r>
        <w:rPr>
          <w:rFonts w:eastAsia="Times New Roman" w:cs="Times New Roman"/>
          <w:szCs w:val="24"/>
        </w:rPr>
        <w:t xml:space="preserve">Κυρίες </w:t>
      </w:r>
      <w:r>
        <w:rPr>
          <w:rFonts w:eastAsia="Times New Roman" w:cs="Times New Roman"/>
          <w:szCs w:val="24"/>
        </w:rPr>
        <w:t>και κύριοι συνάδελφοι</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ισερχόμαστε στη συζήτηση των </w:t>
      </w:r>
    </w:p>
    <w:p w14:paraId="718016D1" w14:textId="77777777" w:rsidR="00F37F95" w:rsidRDefault="0024206F">
      <w:pPr>
        <w:spacing w:line="600" w:lineRule="auto"/>
        <w:ind w:firstLine="720"/>
        <w:jc w:val="center"/>
        <w:rPr>
          <w:rFonts w:eastAsia="Times New Roman" w:cs="Times New Roman"/>
          <w:b/>
          <w:szCs w:val="24"/>
        </w:rPr>
      </w:pPr>
      <w:r w:rsidRPr="00B42E05">
        <w:rPr>
          <w:rFonts w:eastAsia="Times New Roman" w:cs="Times New Roman"/>
          <w:b/>
          <w:szCs w:val="24"/>
        </w:rPr>
        <w:t>ΕΠΙΚΑΙΡΩΝ ΕΡΩΤΗΣΕΩΝ</w:t>
      </w:r>
    </w:p>
    <w:p w14:paraId="718016D2" w14:textId="77777777" w:rsidR="00F37F95" w:rsidRDefault="0024206F">
      <w:pPr>
        <w:spacing w:line="600" w:lineRule="auto"/>
        <w:ind w:firstLine="720"/>
        <w:rPr>
          <w:rFonts w:eastAsia="Times New Roman" w:cs="Times New Roman"/>
          <w:b/>
          <w:szCs w:val="24"/>
        </w:rPr>
      </w:pPr>
      <w:r>
        <w:rPr>
          <w:rFonts w:eastAsia="Times New Roman" w:cs="Times New Roman"/>
          <w:szCs w:val="24"/>
        </w:rPr>
        <w:lastRenderedPageBreak/>
        <w:t>Από το σημερινό δελτίο επικαίρων ερωτήσεων δεν θα συζητηθούν οι κάτωθι επίκαιρες ερωτήσεις.</w:t>
      </w:r>
    </w:p>
    <w:p w14:paraId="718016D3"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w:t>
      </w:r>
      <w:r w:rsidRPr="00D23CB4">
        <w:rPr>
          <w:rFonts w:eastAsia="Times New Roman" w:cs="Times New Roman"/>
          <w:szCs w:val="24"/>
        </w:rPr>
        <w:t xml:space="preserve"> τρίτη</w:t>
      </w:r>
      <w:r>
        <w:rPr>
          <w:rFonts w:eastAsia="Times New Roman" w:cs="Times New Roman"/>
          <w:szCs w:val="24"/>
        </w:rPr>
        <w:t xml:space="preserve"> με αριθμό 20/3-10-2018</w:t>
      </w:r>
      <w:r w:rsidRPr="00D23CB4">
        <w:rPr>
          <w:rFonts w:eastAsia="Times New Roman" w:cs="Times New Roman"/>
          <w:szCs w:val="24"/>
        </w:rPr>
        <w:t xml:space="preserve"> επίκαιρη ερώτηση πρώτου κύκλου του Βουλευτή Α΄ Πειραιώς του</w:t>
      </w:r>
      <w:r w:rsidRPr="00D23CB4">
        <w:rPr>
          <w:rFonts w:eastAsia="Times New Roman" w:cs="Times New Roman"/>
          <w:szCs w:val="24"/>
        </w:rPr>
        <w:t xml:space="preserve"> Λαϊκού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D23CB4">
        <w:rPr>
          <w:rFonts w:eastAsia="Times New Roman" w:cs="Times New Roman"/>
          <w:szCs w:val="24"/>
        </w:rPr>
        <w:t xml:space="preserve"> κ.</w:t>
      </w:r>
      <w:r>
        <w:rPr>
          <w:rFonts w:eastAsia="Times New Roman" w:cs="Times New Roman"/>
          <w:szCs w:val="24"/>
        </w:rPr>
        <w:t xml:space="preserve"> </w:t>
      </w:r>
      <w:r w:rsidRPr="00D23CB4">
        <w:rPr>
          <w:rFonts w:eastAsia="Times New Roman" w:cs="Times New Roman"/>
          <w:bCs/>
          <w:szCs w:val="24"/>
        </w:rPr>
        <w:t xml:space="preserve">Νικολάου </w:t>
      </w:r>
      <w:proofErr w:type="spellStart"/>
      <w:r w:rsidRPr="00D23CB4">
        <w:rPr>
          <w:rFonts w:eastAsia="Times New Roman" w:cs="Times New Roman"/>
          <w:bCs/>
          <w:szCs w:val="24"/>
        </w:rPr>
        <w:t>Κούζηλου</w:t>
      </w:r>
      <w:proofErr w:type="spellEnd"/>
      <w:r>
        <w:rPr>
          <w:rFonts w:eastAsia="Times New Roman" w:cs="Times New Roman"/>
          <w:szCs w:val="24"/>
        </w:rPr>
        <w:t xml:space="preserve"> </w:t>
      </w:r>
      <w:r w:rsidRPr="00D23CB4">
        <w:rPr>
          <w:rFonts w:eastAsia="Times New Roman" w:cs="Times New Roman"/>
          <w:szCs w:val="24"/>
        </w:rPr>
        <w:t>προς τον Υπουργό</w:t>
      </w:r>
      <w:r>
        <w:rPr>
          <w:rFonts w:eastAsia="Times New Roman" w:cs="Times New Roman"/>
          <w:szCs w:val="24"/>
        </w:rPr>
        <w:t xml:space="preserve"> </w:t>
      </w:r>
      <w:r w:rsidRPr="00D23CB4">
        <w:rPr>
          <w:rFonts w:eastAsia="Times New Roman" w:cs="Times New Roman"/>
          <w:bCs/>
          <w:szCs w:val="24"/>
        </w:rPr>
        <w:t>Ναυτιλίας και Νησιωτικής Πολιτικής,</w:t>
      </w:r>
      <w:r>
        <w:rPr>
          <w:rFonts w:eastAsia="Times New Roman" w:cs="Times New Roman"/>
          <w:szCs w:val="24"/>
        </w:rPr>
        <w:t xml:space="preserve"> </w:t>
      </w:r>
      <w:r w:rsidRPr="00D23CB4">
        <w:rPr>
          <w:rFonts w:eastAsia="Times New Roman" w:cs="Times New Roman"/>
          <w:szCs w:val="24"/>
        </w:rPr>
        <w:t>με θέμα: «Συνεχίζεται η τουρκική προκλητικότητα στο Αιγαίο.»</w:t>
      </w:r>
      <w:r>
        <w:rPr>
          <w:rFonts w:eastAsia="Times New Roman" w:cs="Times New Roman"/>
          <w:szCs w:val="24"/>
        </w:rPr>
        <w:t>, δ</w:t>
      </w:r>
      <w:r w:rsidRPr="00D23CB4">
        <w:rPr>
          <w:rFonts w:eastAsia="Times New Roman" w:cs="Times New Roman"/>
          <w:szCs w:val="24"/>
        </w:rPr>
        <w:t>εν θα συζητηθεί</w:t>
      </w:r>
      <w:r>
        <w:rPr>
          <w:rFonts w:eastAsia="Times New Roman" w:cs="Times New Roman"/>
          <w:szCs w:val="24"/>
        </w:rPr>
        <w:t>.</w:t>
      </w:r>
    </w:p>
    <w:p w14:paraId="718016D4"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όγδοη με αριθμό 3/1-10-2018</w:t>
      </w:r>
      <w:r w:rsidRPr="00D23CB4">
        <w:rPr>
          <w:rFonts w:eastAsia="Times New Roman" w:cs="Times New Roman"/>
          <w:szCs w:val="24"/>
        </w:rPr>
        <w:t xml:space="preserve"> </w:t>
      </w:r>
      <w:r>
        <w:rPr>
          <w:rFonts w:eastAsia="Times New Roman" w:cs="Times New Roman"/>
          <w:szCs w:val="24"/>
        </w:rPr>
        <w:t>ε</w:t>
      </w:r>
      <w:r w:rsidRPr="00D23CB4">
        <w:rPr>
          <w:rFonts w:eastAsia="Times New Roman" w:cs="Times New Roman"/>
          <w:szCs w:val="24"/>
        </w:rPr>
        <w:t xml:space="preserve">πίκαιρη </w:t>
      </w:r>
      <w:r>
        <w:rPr>
          <w:rFonts w:eastAsia="Times New Roman" w:cs="Times New Roman"/>
          <w:szCs w:val="24"/>
        </w:rPr>
        <w:t>ε</w:t>
      </w:r>
      <w:r w:rsidRPr="00D23CB4">
        <w:rPr>
          <w:rFonts w:eastAsia="Times New Roman" w:cs="Times New Roman"/>
          <w:szCs w:val="24"/>
        </w:rPr>
        <w:t xml:space="preserve">ρώτηση </w:t>
      </w:r>
      <w:r>
        <w:rPr>
          <w:rFonts w:eastAsia="Times New Roman" w:cs="Times New Roman"/>
          <w:szCs w:val="24"/>
        </w:rPr>
        <w:t>δεύτερου κύκλου του</w:t>
      </w:r>
      <w:r w:rsidRPr="00D23CB4">
        <w:rPr>
          <w:rFonts w:eastAsia="Times New Roman" w:cs="Times New Roman"/>
          <w:szCs w:val="24"/>
        </w:rPr>
        <w:t xml:space="preserve"> Βουλ</w:t>
      </w:r>
      <w:r w:rsidRPr="00D23CB4">
        <w:rPr>
          <w:rFonts w:eastAsia="Times New Roman" w:cs="Times New Roman"/>
          <w:szCs w:val="24"/>
        </w:rPr>
        <w:t>ευτή Α΄ Πειραι</w:t>
      </w:r>
      <w:r>
        <w:rPr>
          <w:rFonts w:eastAsia="Times New Roman" w:cs="Times New Roman"/>
          <w:szCs w:val="24"/>
        </w:rPr>
        <w:t>ώς</w:t>
      </w:r>
      <w:r w:rsidRPr="00D23CB4">
        <w:rPr>
          <w:rFonts w:eastAsia="Times New Roman" w:cs="Times New Roman"/>
          <w:szCs w:val="24"/>
        </w:rPr>
        <w:t xml:space="preserve"> του Λαϊκού Συνδέσμου</w:t>
      </w:r>
      <w:r>
        <w:rPr>
          <w:rFonts w:eastAsia="Times New Roman" w:cs="Times New Roman"/>
          <w:szCs w:val="24"/>
        </w:rPr>
        <w:t xml:space="preserve"> </w:t>
      </w:r>
      <w:r w:rsidRPr="00D23CB4">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3B48D0">
        <w:rPr>
          <w:rFonts w:eastAsia="Times New Roman" w:cs="Times New Roman"/>
          <w:szCs w:val="24"/>
        </w:rPr>
        <w:t xml:space="preserve"> κ. </w:t>
      </w:r>
      <w:r w:rsidRPr="003B48D0">
        <w:rPr>
          <w:rFonts w:eastAsia="Times New Roman" w:cs="Times New Roman"/>
          <w:bCs/>
          <w:szCs w:val="24"/>
        </w:rPr>
        <w:t xml:space="preserve">Νικολάου </w:t>
      </w:r>
      <w:proofErr w:type="spellStart"/>
      <w:r w:rsidRPr="003B48D0">
        <w:rPr>
          <w:rFonts w:eastAsia="Times New Roman" w:cs="Times New Roman"/>
          <w:bCs/>
          <w:szCs w:val="24"/>
        </w:rPr>
        <w:t>Κούζηλου</w:t>
      </w:r>
      <w:proofErr w:type="spellEnd"/>
      <w:r w:rsidRPr="003B48D0">
        <w:rPr>
          <w:rFonts w:eastAsia="Times New Roman" w:cs="Times New Roman"/>
          <w:szCs w:val="24"/>
        </w:rPr>
        <w:t xml:space="preserve"> προς τον Υπουργό </w:t>
      </w:r>
      <w:r w:rsidRPr="003B48D0">
        <w:rPr>
          <w:rFonts w:eastAsia="Times New Roman" w:cs="Times New Roman"/>
          <w:bCs/>
          <w:szCs w:val="24"/>
        </w:rPr>
        <w:t>Εσωτερικών,</w:t>
      </w:r>
      <w:r w:rsidRPr="003B48D0">
        <w:rPr>
          <w:rFonts w:eastAsia="Times New Roman" w:cs="Times New Roman"/>
          <w:szCs w:val="24"/>
        </w:rPr>
        <w:t xml:space="preserve"> με θέμα: «Ανεξέλεγκτη η κατάσταση στο κέντρο φιλοξενίας προσφύγων στο</w:t>
      </w:r>
      <w:r>
        <w:rPr>
          <w:rFonts w:eastAsia="Times New Roman" w:cs="Times New Roman"/>
          <w:szCs w:val="24"/>
        </w:rPr>
        <w:t>ν</w:t>
      </w:r>
      <w:r w:rsidRPr="003B48D0">
        <w:rPr>
          <w:rFonts w:eastAsia="Times New Roman" w:cs="Times New Roman"/>
          <w:szCs w:val="24"/>
        </w:rPr>
        <w:t xml:space="preserve"> Σκαραμαγκά.»</w:t>
      </w:r>
      <w:r>
        <w:rPr>
          <w:rFonts w:eastAsia="Times New Roman" w:cs="Times New Roman"/>
          <w:szCs w:val="24"/>
        </w:rPr>
        <w:t>, δεν θα συζητηθεί.</w:t>
      </w:r>
    </w:p>
    <w:p w14:paraId="718016D5"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 xml:space="preserve">Η πρώτη </w:t>
      </w:r>
      <w:r>
        <w:rPr>
          <w:rFonts w:eastAsia="Times New Roman" w:cs="Times New Roman"/>
          <w:szCs w:val="24"/>
        </w:rPr>
        <w:t>με</w:t>
      </w:r>
      <w:r w:rsidRPr="00D23CB4">
        <w:rPr>
          <w:rFonts w:eastAsia="Times New Roman" w:cs="Times New Roman"/>
          <w:szCs w:val="24"/>
        </w:rPr>
        <w:t xml:space="preserve"> αριθμό 35/8-10-2018 </w:t>
      </w:r>
      <w:r w:rsidRPr="003B48D0">
        <w:rPr>
          <w:rFonts w:eastAsia="Times New Roman" w:cs="Times New Roman"/>
          <w:szCs w:val="24"/>
        </w:rPr>
        <w:t xml:space="preserve">επίκαιρη ερώτηση </w:t>
      </w:r>
      <w:r w:rsidRPr="003B48D0">
        <w:rPr>
          <w:rFonts w:eastAsia="Times New Roman" w:cs="Times New Roman"/>
          <w:szCs w:val="24"/>
        </w:rPr>
        <w:t>δεύτερου κύκλου Βουλευτή Α΄ Πειραιώς της Νέας Δημοκρατίας κ.</w:t>
      </w:r>
      <w:r>
        <w:rPr>
          <w:rFonts w:eastAsia="Times New Roman" w:cs="Times New Roman"/>
          <w:bCs/>
          <w:szCs w:val="24"/>
        </w:rPr>
        <w:t xml:space="preserve"> Κωνσταντίνου Κατσαφάδου </w:t>
      </w:r>
      <w:r w:rsidRPr="003B48D0">
        <w:rPr>
          <w:rFonts w:eastAsia="Times New Roman" w:cs="Times New Roman"/>
          <w:szCs w:val="24"/>
        </w:rPr>
        <w:t>προς τον Υπουργό</w:t>
      </w:r>
      <w:r>
        <w:rPr>
          <w:rFonts w:eastAsia="Times New Roman" w:cs="Times New Roman"/>
          <w:bCs/>
          <w:szCs w:val="24"/>
        </w:rPr>
        <w:t xml:space="preserve"> Παιδείας, </w:t>
      </w:r>
      <w:r w:rsidRPr="003B48D0">
        <w:rPr>
          <w:rFonts w:eastAsia="Times New Roman" w:cs="Times New Roman"/>
          <w:bCs/>
          <w:szCs w:val="24"/>
        </w:rPr>
        <w:t>Έρευνας και Θρησκευμάτων,</w:t>
      </w:r>
      <w:r>
        <w:rPr>
          <w:rFonts w:eastAsia="Times New Roman" w:cs="Times New Roman"/>
          <w:szCs w:val="24"/>
        </w:rPr>
        <w:t xml:space="preserve"> </w:t>
      </w:r>
      <w:r w:rsidRPr="003B48D0">
        <w:rPr>
          <w:rFonts w:eastAsia="Times New Roman" w:cs="Times New Roman"/>
          <w:szCs w:val="24"/>
        </w:rPr>
        <w:t>με θέμα: «Προβλήματα στις διαδικασίες επιλογής Συντονιστών Εκπαιδευτικού Έργου»</w:t>
      </w:r>
      <w:r>
        <w:rPr>
          <w:rFonts w:eastAsia="Times New Roman" w:cs="Times New Roman"/>
          <w:szCs w:val="24"/>
        </w:rPr>
        <w:t>,</w:t>
      </w:r>
      <w:r>
        <w:rPr>
          <w:rFonts w:eastAsia="Times New Roman" w:cs="Times New Roman"/>
          <w:szCs w:val="24"/>
        </w:rPr>
        <w:t xml:space="preserve"> δ</w:t>
      </w:r>
      <w:r w:rsidRPr="00D23CB4">
        <w:rPr>
          <w:rFonts w:eastAsia="Times New Roman" w:cs="Times New Roman"/>
          <w:szCs w:val="24"/>
        </w:rPr>
        <w:t>εν θα συζητηθ</w:t>
      </w:r>
      <w:r>
        <w:rPr>
          <w:rFonts w:eastAsia="Times New Roman" w:cs="Times New Roman"/>
          <w:szCs w:val="24"/>
        </w:rPr>
        <w:t>εί</w:t>
      </w:r>
      <w:r w:rsidRPr="00D23CB4">
        <w:rPr>
          <w:rFonts w:eastAsia="Times New Roman" w:cs="Times New Roman"/>
          <w:szCs w:val="24"/>
        </w:rPr>
        <w:t xml:space="preserve"> λόγω κωλύματος τ</w:t>
      </w:r>
      <w:r>
        <w:rPr>
          <w:rFonts w:eastAsia="Times New Roman" w:cs="Times New Roman"/>
          <w:szCs w:val="24"/>
        </w:rPr>
        <w:t>ου</w:t>
      </w:r>
      <w:r w:rsidRPr="00D23CB4">
        <w:rPr>
          <w:rFonts w:eastAsia="Times New Roman" w:cs="Times New Roman"/>
          <w:szCs w:val="24"/>
        </w:rPr>
        <w:t xml:space="preserve"> α</w:t>
      </w:r>
      <w:r w:rsidRPr="00D23CB4">
        <w:rPr>
          <w:rFonts w:eastAsia="Times New Roman" w:cs="Times New Roman"/>
          <w:szCs w:val="24"/>
        </w:rPr>
        <w:t>ρμοδί</w:t>
      </w:r>
      <w:r>
        <w:rPr>
          <w:rFonts w:eastAsia="Times New Roman" w:cs="Times New Roman"/>
          <w:szCs w:val="24"/>
        </w:rPr>
        <w:t xml:space="preserve">ου </w:t>
      </w:r>
      <w:r w:rsidRPr="00D23CB4">
        <w:rPr>
          <w:rFonts w:eastAsia="Times New Roman" w:cs="Times New Roman"/>
          <w:szCs w:val="24"/>
        </w:rPr>
        <w:t xml:space="preserve">Υπουργού Παιδείας, Έρευνας και </w:t>
      </w:r>
      <w:r>
        <w:rPr>
          <w:rFonts w:eastAsia="Times New Roman" w:cs="Times New Roman"/>
          <w:szCs w:val="24"/>
        </w:rPr>
        <w:t>Θ</w:t>
      </w:r>
      <w:r w:rsidRPr="00D23CB4">
        <w:rPr>
          <w:rFonts w:eastAsia="Times New Roman" w:cs="Times New Roman"/>
          <w:szCs w:val="24"/>
        </w:rPr>
        <w:t>ρησκευμάτων κ</w:t>
      </w:r>
      <w:r>
        <w:rPr>
          <w:rFonts w:eastAsia="Times New Roman" w:cs="Times New Roman"/>
          <w:szCs w:val="24"/>
        </w:rPr>
        <w:t>.</w:t>
      </w:r>
      <w:r w:rsidRPr="00D23CB4">
        <w:rPr>
          <w:rFonts w:eastAsia="Times New Roman" w:cs="Times New Roman"/>
          <w:szCs w:val="24"/>
        </w:rPr>
        <w:t xml:space="preserve"> Κωνσταντίνου </w:t>
      </w:r>
      <w:proofErr w:type="spellStart"/>
      <w:r w:rsidRPr="00D23CB4">
        <w:rPr>
          <w:rFonts w:eastAsia="Times New Roman" w:cs="Times New Roman"/>
          <w:szCs w:val="24"/>
        </w:rPr>
        <w:t>Γαβρόγλου</w:t>
      </w:r>
      <w:proofErr w:type="spellEnd"/>
      <w:r>
        <w:rPr>
          <w:rFonts w:eastAsia="Times New Roman" w:cs="Times New Roman"/>
          <w:szCs w:val="24"/>
        </w:rPr>
        <w:t>.</w:t>
      </w:r>
      <w:r w:rsidRPr="00D23CB4">
        <w:rPr>
          <w:rFonts w:eastAsia="Times New Roman" w:cs="Times New Roman"/>
          <w:szCs w:val="24"/>
        </w:rPr>
        <w:t xml:space="preserve"> </w:t>
      </w:r>
      <w:r>
        <w:rPr>
          <w:rFonts w:eastAsia="Times New Roman" w:cs="Times New Roman"/>
          <w:szCs w:val="24"/>
        </w:rPr>
        <w:t>Α</w:t>
      </w:r>
      <w:r w:rsidRPr="00D23CB4">
        <w:rPr>
          <w:rFonts w:eastAsia="Times New Roman" w:cs="Times New Roman"/>
          <w:szCs w:val="24"/>
        </w:rPr>
        <w:t>ιτία</w:t>
      </w:r>
      <w:r>
        <w:rPr>
          <w:rFonts w:eastAsia="Times New Roman" w:cs="Times New Roman"/>
          <w:szCs w:val="24"/>
        </w:rPr>
        <w:t>:</w:t>
      </w:r>
      <w:r w:rsidRPr="00D23CB4">
        <w:rPr>
          <w:rFonts w:eastAsia="Times New Roman" w:cs="Times New Roman"/>
          <w:szCs w:val="24"/>
        </w:rPr>
        <w:t xml:space="preserve"> φόρτος εργασίας</w:t>
      </w:r>
      <w:r>
        <w:rPr>
          <w:rFonts w:eastAsia="Times New Roman" w:cs="Times New Roman"/>
          <w:szCs w:val="24"/>
        </w:rPr>
        <w:t>.</w:t>
      </w:r>
    </w:p>
    <w:p w14:paraId="718016D6"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Η πέμπτη με αριθμό 46/9-10-2018 επίκαιρη ερώτηση δεύτερου κύκλου Βουλευτή Ηρακλείου του Κομμουνιστικού Κόμματος Ελλάδ</w:t>
      </w:r>
      <w:r>
        <w:rPr>
          <w:rFonts w:eastAsia="Times New Roman" w:cs="Times New Roman"/>
          <w:szCs w:val="24"/>
        </w:rPr>
        <w:t>α</w:t>
      </w:r>
      <w:r w:rsidRPr="00D23CB4">
        <w:rPr>
          <w:rFonts w:eastAsia="Times New Roman" w:cs="Times New Roman"/>
          <w:szCs w:val="24"/>
        </w:rPr>
        <w:t xml:space="preserve">ς </w:t>
      </w:r>
      <w:r>
        <w:rPr>
          <w:rFonts w:eastAsia="Times New Roman" w:cs="Times New Roman"/>
          <w:szCs w:val="24"/>
        </w:rPr>
        <w:t xml:space="preserve">κ. </w:t>
      </w:r>
      <w:r>
        <w:rPr>
          <w:rFonts w:eastAsia="Times New Roman" w:cs="Times New Roman"/>
          <w:bCs/>
          <w:szCs w:val="24"/>
        </w:rPr>
        <w:t xml:space="preserve">Εμμανουήλ Συντυχάκη </w:t>
      </w:r>
      <w:r w:rsidRPr="003B48D0">
        <w:rPr>
          <w:rFonts w:eastAsia="Times New Roman" w:cs="Times New Roman"/>
          <w:szCs w:val="24"/>
        </w:rPr>
        <w:lastRenderedPageBreak/>
        <w:t>προς τον Υ</w:t>
      </w:r>
      <w:r w:rsidRPr="003B48D0">
        <w:rPr>
          <w:rFonts w:eastAsia="Times New Roman" w:cs="Times New Roman"/>
          <w:szCs w:val="24"/>
        </w:rPr>
        <w:t>πουργό</w:t>
      </w:r>
      <w:r>
        <w:rPr>
          <w:rFonts w:eastAsia="Times New Roman" w:cs="Times New Roman"/>
          <w:bCs/>
          <w:szCs w:val="24"/>
        </w:rPr>
        <w:t xml:space="preserve"> </w:t>
      </w:r>
      <w:r w:rsidRPr="003B48D0">
        <w:rPr>
          <w:rFonts w:eastAsia="Times New Roman" w:cs="Times New Roman"/>
          <w:bCs/>
          <w:szCs w:val="24"/>
        </w:rPr>
        <w:t>Παιδ</w:t>
      </w:r>
      <w:r>
        <w:rPr>
          <w:rFonts w:eastAsia="Times New Roman" w:cs="Times New Roman"/>
          <w:bCs/>
          <w:szCs w:val="24"/>
        </w:rPr>
        <w:t xml:space="preserve">είας, Έρευνας και Θρησκευμάτων, </w:t>
      </w:r>
      <w:r w:rsidRPr="003B48D0">
        <w:rPr>
          <w:rFonts w:eastAsia="Times New Roman" w:cs="Times New Roman"/>
          <w:szCs w:val="24"/>
        </w:rPr>
        <w:t>με θέμα</w:t>
      </w:r>
      <w:r w:rsidRPr="00D23CB4">
        <w:rPr>
          <w:rFonts w:eastAsia="Times New Roman" w:cs="Times New Roman"/>
          <w:szCs w:val="24"/>
        </w:rPr>
        <w:t xml:space="preserve">: «Να </w:t>
      </w:r>
      <w:r>
        <w:rPr>
          <w:rFonts w:eastAsia="Times New Roman" w:cs="Times New Roman"/>
          <w:szCs w:val="24"/>
        </w:rPr>
        <w:t>υλοποιηθούν άμεσα μέτρα στήριξης</w:t>
      </w:r>
      <w:r w:rsidRPr="00D23CB4">
        <w:rPr>
          <w:rFonts w:eastAsia="Times New Roman" w:cs="Times New Roman"/>
          <w:szCs w:val="24"/>
        </w:rPr>
        <w:t xml:space="preserve"> των φοιτητών που στεγάζονταν στις φοιτητικές εστίες που κάηκαν καθώς και για την ανέγερση νέων εστιών»</w:t>
      </w:r>
      <w:r>
        <w:rPr>
          <w:rFonts w:eastAsia="Times New Roman" w:cs="Times New Roman"/>
          <w:szCs w:val="24"/>
        </w:rPr>
        <w:t>,</w:t>
      </w:r>
      <w:r>
        <w:rPr>
          <w:rFonts w:eastAsia="Times New Roman" w:cs="Times New Roman"/>
          <w:szCs w:val="24"/>
        </w:rPr>
        <w:t xml:space="preserve"> δ</w:t>
      </w:r>
      <w:r w:rsidRPr="00D23CB4">
        <w:rPr>
          <w:rFonts w:eastAsia="Times New Roman" w:cs="Times New Roman"/>
          <w:szCs w:val="24"/>
        </w:rPr>
        <w:t>εν θα συζητηθ</w:t>
      </w:r>
      <w:r>
        <w:rPr>
          <w:rFonts w:eastAsia="Times New Roman" w:cs="Times New Roman"/>
          <w:szCs w:val="24"/>
        </w:rPr>
        <w:t>εί</w:t>
      </w:r>
      <w:r w:rsidRPr="00D23CB4">
        <w:rPr>
          <w:rFonts w:eastAsia="Times New Roman" w:cs="Times New Roman"/>
          <w:szCs w:val="24"/>
        </w:rPr>
        <w:t xml:space="preserve"> λόγω κωλύματος τ</w:t>
      </w:r>
      <w:r>
        <w:rPr>
          <w:rFonts w:eastAsia="Times New Roman" w:cs="Times New Roman"/>
          <w:szCs w:val="24"/>
        </w:rPr>
        <w:t>ου</w:t>
      </w:r>
      <w:r w:rsidRPr="00D23CB4">
        <w:rPr>
          <w:rFonts w:eastAsia="Times New Roman" w:cs="Times New Roman"/>
          <w:szCs w:val="24"/>
        </w:rPr>
        <w:t xml:space="preserve"> αρμοδί</w:t>
      </w:r>
      <w:r>
        <w:rPr>
          <w:rFonts w:eastAsia="Times New Roman" w:cs="Times New Roman"/>
          <w:szCs w:val="24"/>
        </w:rPr>
        <w:t xml:space="preserve">ου </w:t>
      </w:r>
      <w:r w:rsidRPr="00D23CB4">
        <w:rPr>
          <w:rFonts w:eastAsia="Times New Roman" w:cs="Times New Roman"/>
          <w:szCs w:val="24"/>
        </w:rPr>
        <w:t>Υπουργού Παιδείας,</w:t>
      </w:r>
      <w:r w:rsidRPr="00D23CB4">
        <w:rPr>
          <w:rFonts w:eastAsia="Times New Roman" w:cs="Times New Roman"/>
          <w:szCs w:val="24"/>
        </w:rPr>
        <w:t xml:space="preserve"> Έρευνας και </w:t>
      </w:r>
      <w:r>
        <w:rPr>
          <w:rFonts w:eastAsia="Times New Roman" w:cs="Times New Roman"/>
          <w:szCs w:val="24"/>
        </w:rPr>
        <w:t>Θ</w:t>
      </w:r>
      <w:r w:rsidRPr="00D23CB4">
        <w:rPr>
          <w:rFonts w:eastAsia="Times New Roman" w:cs="Times New Roman"/>
          <w:szCs w:val="24"/>
        </w:rPr>
        <w:t>ρησκευμάτων κ</w:t>
      </w:r>
      <w:r>
        <w:rPr>
          <w:rFonts w:eastAsia="Times New Roman" w:cs="Times New Roman"/>
          <w:szCs w:val="24"/>
        </w:rPr>
        <w:t>.</w:t>
      </w:r>
      <w:r w:rsidRPr="00D23CB4">
        <w:rPr>
          <w:rFonts w:eastAsia="Times New Roman" w:cs="Times New Roman"/>
          <w:szCs w:val="24"/>
        </w:rPr>
        <w:t xml:space="preserve"> Κωνσταντίνου </w:t>
      </w:r>
      <w:proofErr w:type="spellStart"/>
      <w:r w:rsidRPr="00D23CB4">
        <w:rPr>
          <w:rFonts w:eastAsia="Times New Roman" w:cs="Times New Roman"/>
          <w:szCs w:val="24"/>
        </w:rPr>
        <w:t>Γαβρόγλου</w:t>
      </w:r>
      <w:proofErr w:type="spellEnd"/>
      <w:r>
        <w:rPr>
          <w:rFonts w:eastAsia="Times New Roman" w:cs="Times New Roman"/>
          <w:szCs w:val="24"/>
        </w:rPr>
        <w:t>.</w:t>
      </w:r>
      <w:r w:rsidRPr="00D23CB4">
        <w:rPr>
          <w:rFonts w:eastAsia="Times New Roman" w:cs="Times New Roman"/>
          <w:szCs w:val="24"/>
        </w:rPr>
        <w:t xml:space="preserve"> </w:t>
      </w:r>
      <w:r>
        <w:rPr>
          <w:rFonts w:eastAsia="Times New Roman" w:cs="Times New Roman"/>
          <w:szCs w:val="24"/>
        </w:rPr>
        <w:t>Α</w:t>
      </w:r>
      <w:r w:rsidRPr="00D23CB4">
        <w:rPr>
          <w:rFonts w:eastAsia="Times New Roman" w:cs="Times New Roman"/>
          <w:szCs w:val="24"/>
        </w:rPr>
        <w:t>ιτία</w:t>
      </w:r>
      <w:r>
        <w:rPr>
          <w:rFonts w:eastAsia="Times New Roman" w:cs="Times New Roman"/>
          <w:szCs w:val="24"/>
        </w:rPr>
        <w:t>:</w:t>
      </w:r>
      <w:r w:rsidRPr="00D23CB4">
        <w:rPr>
          <w:rFonts w:eastAsia="Times New Roman" w:cs="Times New Roman"/>
          <w:szCs w:val="24"/>
        </w:rPr>
        <w:t xml:space="preserve"> φόρτος εργασίας</w:t>
      </w:r>
      <w:r>
        <w:rPr>
          <w:rFonts w:eastAsia="Times New Roman" w:cs="Times New Roman"/>
          <w:szCs w:val="24"/>
        </w:rPr>
        <w:t>.</w:t>
      </w:r>
    </w:p>
    <w:p w14:paraId="718016D7"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 xml:space="preserve">Η έβδομη με αριθμό 26/5-10-2018 επίκαιρη ερώτηση δεύτερου κύκλου του </w:t>
      </w:r>
      <w:r w:rsidRPr="00E13362">
        <w:rPr>
          <w:rFonts w:eastAsia="Times New Roman" w:cs="Times New Roman"/>
          <w:szCs w:val="24"/>
        </w:rPr>
        <w:t xml:space="preserve">Ανεξάρτητου Βουλευτή Β΄ Πειραιώς κ. </w:t>
      </w:r>
      <w:r w:rsidRPr="00E13362">
        <w:rPr>
          <w:rFonts w:eastAsia="Times New Roman" w:cs="Times New Roman"/>
          <w:bCs/>
          <w:szCs w:val="24"/>
        </w:rPr>
        <w:t xml:space="preserve">Δημητρίου Καμμένου </w:t>
      </w:r>
      <w:r w:rsidRPr="00E13362">
        <w:rPr>
          <w:rFonts w:eastAsia="Times New Roman" w:cs="Times New Roman"/>
          <w:szCs w:val="24"/>
        </w:rPr>
        <w:t xml:space="preserve">προς τον Υπουργό </w:t>
      </w:r>
      <w:r w:rsidRPr="00E13362">
        <w:rPr>
          <w:rFonts w:eastAsia="Times New Roman" w:cs="Times New Roman"/>
          <w:bCs/>
          <w:szCs w:val="24"/>
        </w:rPr>
        <w:t xml:space="preserve">Παιδείας, Έρευνας και Θρησκευμάτων, </w:t>
      </w:r>
      <w:r w:rsidRPr="00E13362">
        <w:rPr>
          <w:rFonts w:eastAsia="Times New Roman" w:cs="Times New Roman"/>
          <w:szCs w:val="24"/>
        </w:rPr>
        <w:t>σχετικά με την «τροπολογία που παγώνει το ΠΔ για τους Μουφτήδες»</w:t>
      </w:r>
      <w:r>
        <w:rPr>
          <w:rFonts w:eastAsia="Times New Roman" w:cs="Times New Roman"/>
          <w:szCs w:val="24"/>
        </w:rPr>
        <w:t>,</w:t>
      </w:r>
      <w:r w:rsidRPr="00266339">
        <w:rPr>
          <w:rFonts w:eastAsia="Times New Roman" w:cs="Times New Roman"/>
          <w:szCs w:val="24"/>
        </w:rPr>
        <w:t xml:space="preserve"> </w:t>
      </w:r>
      <w:r>
        <w:rPr>
          <w:rFonts w:eastAsia="Times New Roman" w:cs="Times New Roman"/>
          <w:szCs w:val="24"/>
        </w:rPr>
        <w:t>δ</w:t>
      </w:r>
      <w:r w:rsidRPr="00D23CB4">
        <w:rPr>
          <w:rFonts w:eastAsia="Times New Roman" w:cs="Times New Roman"/>
          <w:szCs w:val="24"/>
        </w:rPr>
        <w:t>εν θα συζητηθ</w:t>
      </w:r>
      <w:r>
        <w:rPr>
          <w:rFonts w:eastAsia="Times New Roman" w:cs="Times New Roman"/>
          <w:szCs w:val="24"/>
        </w:rPr>
        <w:t>εί</w:t>
      </w:r>
      <w:r w:rsidRPr="00D23CB4">
        <w:rPr>
          <w:rFonts w:eastAsia="Times New Roman" w:cs="Times New Roman"/>
          <w:szCs w:val="24"/>
        </w:rPr>
        <w:t xml:space="preserve"> λόγω κωλύματος τ</w:t>
      </w:r>
      <w:r>
        <w:rPr>
          <w:rFonts w:eastAsia="Times New Roman" w:cs="Times New Roman"/>
          <w:szCs w:val="24"/>
        </w:rPr>
        <w:t>ου</w:t>
      </w:r>
      <w:r w:rsidRPr="00D23CB4">
        <w:rPr>
          <w:rFonts w:eastAsia="Times New Roman" w:cs="Times New Roman"/>
          <w:szCs w:val="24"/>
        </w:rPr>
        <w:t xml:space="preserve"> αρμοδί</w:t>
      </w:r>
      <w:r>
        <w:rPr>
          <w:rFonts w:eastAsia="Times New Roman" w:cs="Times New Roman"/>
          <w:szCs w:val="24"/>
        </w:rPr>
        <w:t xml:space="preserve">ου </w:t>
      </w:r>
      <w:r w:rsidRPr="00D23CB4">
        <w:rPr>
          <w:rFonts w:eastAsia="Times New Roman" w:cs="Times New Roman"/>
          <w:szCs w:val="24"/>
        </w:rPr>
        <w:t xml:space="preserve">Υπουργού Παιδείας, Έρευνας και </w:t>
      </w:r>
      <w:r>
        <w:rPr>
          <w:rFonts w:eastAsia="Times New Roman" w:cs="Times New Roman"/>
          <w:szCs w:val="24"/>
        </w:rPr>
        <w:t>Θ</w:t>
      </w:r>
      <w:r w:rsidRPr="00D23CB4">
        <w:rPr>
          <w:rFonts w:eastAsia="Times New Roman" w:cs="Times New Roman"/>
          <w:szCs w:val="24"/>
        </w:rPr>
        <w:t>ρησκευμάτων κ</w:t>
      </w:r>
      <w:r>
        <w:rPr>
          <w:rFonts w:eastAsia="Times New Roman" w:cs="Times New Roman"/>
          <w:szCs w:val="24"/>
        </w:rPr>
        <w:t>.</w:t>
      </w:r>
      <w:r w:rsidRPr="00D23CB4">
        <w:rPr>
          <w:rFonts w:eastAsia="Times New Roman" w:cs="Times New Roman"/>
          <w:szCs w:val="24"/>
        </w:rPr>
        <w:t xml:space="preserve"> Κωνσταντίνου </w:t>
      </w:r>
      <w:proofErr w:type="spellStart"/>
      <w:r w:rsidRPr="00D23CB4">
        <w:rPr>
          <w:rFonts w:eastAsia="Times New Roman" w:cs="Times New Roman"/>
          <w:szCs w:val="24"/>
        </w:rPr>
        <w:t>Γαβρόγλου</w:t>
      </w:r>
      <w:proofErr w:type="spellEnd"/>
      <w:r>
        <w:rPr>
          <w:rFonts w:eastAsia="Times New Roman" w:cs="Times New Roman"/>
          <w:szCs w:val="24"/>
        </w:rPr>
        <w:t>.</w:t>
      </w:r>
      <w:r w:rsidRPr="00D23CB4">
        <w:rPr>
          <w:rFonts w:eastAsia="Times New Roman" w:cs="Times New Roman"/>
          <w:szCs w:val="24"/>
        </w:rPr>
        <w:t xml:space="preserve"> </w:t>
      </w:r>
      <w:r>
        <w:rPr>
          <w:rFonts w:eastAsia="Times New Roman" w:cs="Times New Roman"/>
          <w:szCs w:val="24"/>
        </w:rPr>
        <w:t>Α</w:t>
      </w:r>
      <w:r w:rsidRPr="00D23CB4">
        <w:rPr>
          <w:rFonts w:eastAsia="Times New Roman" w:cs="Times New Roman"/>
          <w:szCs w:val="24"/>
        </w:rPr>
        <w:t>ιτία</w:t>
      </w:r>
      <w:r>
        <w:rPr>
          <w:rFonts w:eastAsia="Times New Roman" w:cs="Times New Roman"/>
          <w:szCs w:val="24"/>
        </w:rPr>
        <w:t>:</w:t>
      </w:r>
      <w:r w:rsidRPr="00D23CB4">
        <w:rPr>
          <w:rFonts w:eastAsia="Times New Roman" w:cs="Times New Roman"/>
          <w:szCs w:val="24"/>
        </w:rPr>
        <w:t xml:space="preserve"> φόρτος εργασίας</w:t>
      </w:r>
      <w:r>
        <w:rPr>
          <w:rFonts w:eastAsia="Times New Roman" w:cs="Times New Roman"/>
          <w:szCs w:val="24"/>
        </w:rPr>
        <w:t xml:space="preserve">. </w:t>
      </w:r>
    </w:p>
    <w:p w14:paraId="718016D8"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w:t>
      </w:r>
      <w:r w:rsidRPr="00D23CB4">
        <w:rPr>
          <w:rFonts w:eastAsia="Times New Roman" w:cs="Times New Roman"/>
          <w:szCs w:val="24"/>
        </w:rPr>
        <w:t xml:space="preserve"> δεύτερη με αριθμό 27/5-10-2018 επίκαιρη ερώτηση</w:t>
      </w:r>
      <w:r w:rsidRPr="00D23CB4">
        <w:rPr>
          <w:rFonts w:eastAsia="Times New Roman" w:cs="Times New Roman"/>
          <w:szCs w:val="24"/>
        </w:rPr>
        <w:t xml:space="preserve"> δεύτερου κύκλου </w:t>
      </w:r>
      <w:r>
        <w:rPr>
          <w:rFonts w:eastAsia="Times New Roman" w:cs="Times New Roman"/>
          <w:szCs w:val="24"/>
        </w:rPr>
        <w:t xml:space="preserve">του Βουλευτή </w:t>
      </w:r>
      <w:r w:rsidRPr="00D23CB4">
        <w:rPr>
          <w:rFonts w:eastAsia="Times New Roman" w:cs="Times New Roman"/>
          <w:szCs w:val="24"/>
        </w:rPr>
        <w:t xml:space="preserve">Β΄ Αθηνών της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ΔΗΜΑΡ</w:t>
      </w:r>
      <w:r w:rsidRPr="00D23CB4">
        <w:rPr>
          <w:rFonts w:eastAsia="Times New Roman" w:cs="Times New Roman"/>
          <w:szCs w:val="24"/>
        </w:rPr>
        <w:t xml:space="preserve"> κ</w:t>
      </w:r>
      <w:r w:rsidRPr="00E13362">
        <w:rPr>
          <w:rFonts w:eastAsia="Times New Roman" w:cs="Times New Roman"/>
          <w:szCs w:val="24"/>
        </w:rPr>
        <w:t xml:space="preserve">. </w:t>
      </w:r>
      <w:r w:rsidRPr="00E13362">
        <w:rPr>
          <w:rFonts w:eastAsia="Times New Roman" w:cs="Times New Roman"/>
          <w:bCs/>
          <w:szCs w:val="24"/>
        </w:rPr>
        <w:t>Γεωργίου</w:t>
      </w:r>
      <w:r>
        <w:rPr>
          <w:rFonts w:eastAsia="Times New Roman" w:cs="Times New Roman"/>
          <w:bCs/>
          <w:szCs w:val="24"/>
        </w:rPr>
        <w:t xml:space="preserve"> - </w:t>
      </w:r>
      <w:r w:rsidRPr="00E13362">
        <w:rPr>
          <w:rFonts w:eastAsia="Times New Roman" w:cs="Times New Roman"/>
          <w:bCs/>
          <w:szCs w:val="24"/>
        </w:rPr>
        <w:t>Δημητρίου Καρρά</w:t>
      </w:r>
      <w:r>
        <w:rPr>
          <w:rFonts w:eastAsia="Times New Roman" w:cs="Times New Roman"/>
          <w:bCs/>
          <w:szCs w:val="24"/>
        </w:rPr>
        <w:t xml:space="preserve"> </w:t>
      </w:r>
      <w:r w:rsidRPr="00E13362">
        <w:rPr>
          <w:rFonts w:eastAsia="Times New Roman" w:cs="Times New Roman"/>
          <w:szCs w:val="24"/>
        </w:rPr>
        <w:t xml:space="preserve">προς τον Υπουργό </w:t>
      </w:r>
      <w:r w:rsidRPr="00E13362">
        <w:rPr>
          <w:rFonts w:eastAsia="Times New Roman" w:cs="Times New Roman"/>
          <w:bCs/>
          <w:szCs w:val="24"/>
        </w:rPr>
        <w:t>Οικονομίας και Ανάπτυξης,</w:t>
      </w:r>
      <w:r w:rsidRPr="00E13362">
        <w:rPr>
          <w:rFonts w:eastAsia="Times New Roman" w:cs="Times New Roman"/>
          <w:szCs w:val="24"/>
        </w:rPr>
        <w:t xml:space="preserve"> με θέμα: «Κυβερνητική παραπληροφόρηση</w:t>
      </w:r>
      <w:r w:rsidRPr="00D23CB4">
        <w:rPr>
          <w:rFonts w:eastAsia="Times New Roman" w:cs="Times New Roman"/>
          <w:szCs w:val="24"/>
        </w:rPr>
        <w:t>, ότι προστατεύονται οι εγγυητές των υπερχρεωμένων νοικοκυριών»</w:t>
      </w:r>
      <w:r>
        <w:rPr>
          <w:rFonts w:eastAsia="Times New Roman" w:cs="Times New Roman"/>
          <w:szCs w:val="24"/>
        </w:rPr>
        <w:t>,</w:t>
      </w:r>
      <w:r>
        <w:rPr>
          <w:rFonts w:eastAsia="Times New Roman" w:cs="Times New Roman"/>
          <w:szCs w:val="24"/>
        </w:rPr>
        <w:t xml:space="preserve"> </w:t>
      </w:r>
      <w:r w:rsidRPr="00D23CB4">
        <w:rPr>
          <w:rFonts w:eastAsia="Times New Roman" w:cs="Times New Roman"/>
          <w:szCs w:val="24"/>
        </w:rPr>
        <w:t>δεν θα συζητηθεί</w:t>
      </w:r>
      <w:r>
        <w:rPr>
          <w:rFonts w:eastAsia="Times New Roman" w:cs="Times New Roman"/>
          <w:szCs w:val="24"/>
        </w:rPr>
        <w:t xml:space="preserve"> </w:t>
      </w:r>
      <w:r w:rsidRPr="00D23CB4">
        <w:rPr>
          <w:rFonts w:eastAsia="Times New Roman" w:cs="Times New Roman"/>
          <w:szCs w:val="24"/>
        </w:rPr>
        <w:t xml:space="preserve">λόγω κωλύματος του Αναπληρωτή Υπουργού Οικονομίας και Ανάπτυξης κ. Στέργιου </w:t>
      </w:r>
      <w:proofErr w:type="spellStart"/>
      <w:r w:rsidRPr="00D23CB4">
        <w:rPr>
          <w:rFonts w:eastAsia="Times New Roman" w:cs="Times New Roman"/>
          <w:szCs w:val="24"/>
        </w:rPr>
        <w:t>Πιτσιόρλα</w:t>
      </w:r>
      <w:proofErr w:type="spellEnd"/>
      <w:r>
        <w:rPr>
          <w:rFonts w:eastAsia="Times New Roman" w:cs="Times New Roman"/>
          <w:szCs w:val="24"/>
        </w:rPr>
        <w:t>. Α</w:t>
      </w:r>
      <w:r w:rsidRPr="00D23CB4">
        <w:rPr>
          <w:rFonts w:eastAsia="Times New Roman" w:cs="Times New Roman"/>
          <w:szCs w:val="24"/>
        </w:rPr>
        <w:t>ιτία</w:t>
      </w:r>
      <w:r>
        <w:rPr>
          <w:rFonts w:eastAsia="Times New Roman" w:cs="Times New Roman"/>
          <w:szCs w:val="24"/>
        </w:rPr>
        <w:t>: ανειλημμένες υποχρέωσες</w:t>
      </w:r>
      <w:r w:rsidRPr="00D23CB4">
        <w:rPr>
          <w:rFonts w:eastAsia="Times New Roman" w:cs="Times New Roman"/>
          <w:szCs w:val="24"/>
        </w:rPr>
        <w:t xml:space="preserve">. </w:t>
      </w:r>
    </w:p>
    <w:p w14:paraId="718016D9"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Η</w:t>
      </w:r>
      <w:r w:rsidRPr="00D23CB4">
        <w:rPr>
          <w:rFonts w:eastAsia="Times New Roman" w:cs="Times New Roman"/>
          <w:szCs w:val="24"/>
        </w:rPr>
        <w:t xml:space="preserve"> έκτη </w:t>
      </w:r>
      <w:r>
        <w:rPr>
          <w:rFonts w:eastAsia="Times New Roman" w:cs="Times New Roman"/>
          <w:szCs w:val="24"/>
        </w:rPr>
        <w:t xml:space="preserve">με αριθμό 38/8-10-2018 </w:t>
      </w:r>
      <w:r w:rsidRPr="00D23CB4">
        <w:rPr>
          <w:rFonts w:eastAsia="Times New Roman" w:cs="Times New Roman"/>
          <w:szCs w:val="24"/>
        </w:rPr>
        <w:t xml:space="preserve">επίκαιρη ερώτηση δεύτερου κύκλου </w:t>
      </w:r>
      <w:r>
        <w:rPr>
          <w:rFonts w:eastAsia="Times New Roman" w:cs="Times New Roman"/>
          <w:szCs w:val="24"/>
        </w:rPr>
        <w:t>του Βουλευτή Αρκαδίας</w:t>
      </w:r>
      <w:r w:rsidRPr="00D23CB4">
        <w:rPr>
          <w:rFonts w:eastAsia="Times New Roman" w:cs="Times New Roman"/>
          <w:szCs w:val="24"/>
        </w:rPr>
        <w:t xml:space="preserve"> της Δημοκρατικής Συμπαράταξης </w:t>
      </w:r>
      <w:r>
        <w:rPr>
          <w:rFonts w:eastAsia="Times New Roman" w:cs="Times New Roman"/>
          <w:szCs w:val="24"/>
        </w:rPr>
        <w:t>ΠΑΣΟΚ</w:t>
      </w:r>
      <w:r>
        <w:rPr>
          <w:rFonts w:eastAsia="Times New Roman" w:cs="Times New Roman"/>
          <w:szCs w:val="24"/>
        </w:rPr>
        <w:t xml:space="preserve"> - </w:t>
      </w:r>
      <w:r w:rsidRPr="00E13362">
        <w:rPr>
          <w:rFonts w:eastAsia="Times New Roman" w:cs="Times New Roman"/>
          <w:szCs w:val="24"/>
        </w:rPr>
        <w:t xml:space="preserve">ΔΗΜΑΡ κ. </w:t>
      </w:r>
      <w:r w:rsidRPr="00E13362">
        <w:rPr>
          <w:rFonts w:eastAsia="Times New Roman" w:cs="Times New Roman"/>
          <w:bCs/>
          <w:szCs w:val="24"/>
        </w:rPr>
        <w:t>Οδυσσέα Κωνσταντινόπουλου</w:t>
      </w:r>
      <w:r w:rsidRPr="00E13362">
        <w:rPr>
          <w:rFonts w:eastAsia="Times New Roman" w:cs="Times New Roman"/>
          <w:szCs w:val="24"/>
        </w:rPr>
        <w:t xml:space="preserve"> προς τον Υπουργό </w:t>
      </w:r>
      <w:r>
        <w:rPr>
          <w:rFonts w:eastAsia="Times New Roman" w:cs="Times New Roman"/>
          <w:bCs/>
          <w:szCs w:val="24"/>
        </w:rPr>
        <w:t>Οικονομίας και Ανάπτυξης</w:t>
      </w:r>
      <w:r w:rsidRPr="00E13362">
        <w:rPr>
          <w:rFonts w:eastAsia="Times New Roman" w:cs="Times New Roman"/>
          <w:bCs/>
          <w:szCs w:val="24"/>
        </w:rPr>
        <w:t>,</w:t>
      </w:r>
      <w:r w:rsidRPr="00E13362">
        <w:rPr>
          <w:rFonts w:eastAsia="Times New Roman" w:cs="Times New Roman"/>
          <w:szCs w:val="24"/>
        </w:rPr>
        <w:t xml:space="preserve"> με θέμα: «Ένταξη έργου β' φά</w:t>
      </w:r>
      <w:r w:rsidRPr="00D23CB4">
        <w:rPr>
          <w:rFonts w:eastAsia="Times New Roman" w:cs="Times New Roman"/>
          <w:szCs w:val="24"/>
        </w:rPr>
        <w:t>σης επέκτασης δικτύου διανομής τηλεθέρμανσης Μεγαλόπολης Αρκαδίας»</w:t>
      </w:r>
      <w:r>
        <w:rPr>
          <w:rFonts w:eastAsia="Times New Roman" w:cs="Times New Roman"/>
          <w:szCs w:val="24"/>
        </w:rPr>
        <w:t>,</w:t>
      </w:r>
      <w:r>
        <w:rPr>
          <w:rFonts w:eastAsia="Times New Roman" w:cs="Times New Roman"/>
          <w:szCs w:val="24"/>
        </w:rPr>
        <w:t xml:space="preserve"> </w:t>
      </w:r>
      <w:r w:rsidRPr="00D23CB4">
        <w:rPr>
          <w:rFonts w:eastAsia="Times New Roman" w:cs="Times New Roman"/>
          <w:szCs w:val="24"/>
        </w:rPr>
        <w:t>δεν θα συζητηθεί</w:t>
      </w:r>
      <w:r>
        <w:rPr>
          <w:rFonts w:eastAsia="Times New Roman" w:cs="Times New Roman"/>
          <w:szCs w:val="24"/>
        </w:rPr>
        <w:t xml:space="preserve"> λ</w:t>
      </w:r>
      <w:r w:rsidRPr="00D23CB4">
        <w:rPr>
          <w:rFonts w:eastAsia="Times New Roman" w:cs="Times New Roman"/>
          <w:szCs w:val="24"/>
        </w:rPr>
        <w:t xml:space="preserve">όγω κωλύματος του Υφυπουργού </w:t>
      </w:r>
      <w:r>
        <w:rPr>
          <w:rFonts w:eastAsia="Times New Roman" w:cs="Times New Roman"/>
          <w:szCs w:val="24"/>
        </w:rPr>
        <w:t>Οικονομίας και Ανάπτυξης κ.</w:t>
      </w:r>
      <w:r>
        <w:rPr>
          <w:rFonts w:eastAsia="Times New Roman" w:cs="Times New Roman"/>
          <w:szCs w:val="24"/>
        </w:rPr>
        <w:t xml:space="preserve"> Στάθη </w:t>
      </w:r>
      <w:proofErr w:type="spellStart"/>
      <w:r>
        <w:rPr>
          <w:rFonts w:eastAsia="Times New Roman" w:cs="Times New Roman"/>
          <w:szCs w:val="24"/>
        </w:rPr>
        <w:t>Γιαννακίδη</w:t>
      </w:r>
      <w:proofErr w:type="spellEnd"/>
      <w:r>
        <w:rPr>
          <w:rFonts w:eastAsia="Times New Roman" w:cs="Times New Roman"/>
          <w:szCs w:val="24"/>
        </w:rPr>
        <w:t>. Α</w:t>
      </w:r>
      <w:r w:rsidRPr="00D23CB4">
        <w:rPr>
          <w:rFonts w:eastAsia="Times New Roman" w:cs="Times New Roman"/>
          <w:szCs w:val="24"/>
        </w:rPr>
        <w:t>ιτία</w:t>
      </w:r>
      <w:r>
        <w:rPr>
          <w:rFonts w:eastAsia="Times New Roman" w:cs="Times New Roman"/>
          <w:szCs w:val="24"/>
        </w:rPr>
        <w:t>:</w:t>
      </w:r>
      <w:r w:rsidRPr="00D23CB4">
        <w:rPr>
          <w:rFonts w:eastAsia="Times New Roman" w:cs="Times New Roman"/>
          <w:szCs w:val="24"/>
        </w:rPr>
        <w:t xml:space="preserve"> φόρτος εργασίας</w:t>
      </w:r>
      <w:r>
        <w:rPr>
          <w:rFonts w:eastAsia="Times New Roman" w:cs="Times New Roman"/>
          <w:szCs w:val="24"/>
        </w:rPr>
        <w:t>.</w:t>
      </w:r>
    </w:p>
    <w:p w14:paraId="718016DA"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w:t>
      </w:r>
      <w:r w:rsidRPr="00D23CB4">
        <w:rPr>
          <w:rFonts w:eastAsia="Times New Roman" w:cs="Times New Roman"/>
          <w:szCs w:val="24"/>
        </w:rPr>
        <w:t xml:space="preserve"> τρίτη </w:t>
      </w:r>
      <w:r>
        <w:rPr>
          <w:rFonts w:eastAsia="Times New Roman" w:cs="Times New Roman"/>
          <w:szCs w:val="24"/>
        </w:rPr>
        <w:t xml:space="preserve">με αριθμό </w:t>
      </w:r>
      <w:r w:rsidRPr="00D23CB4">
        <w:rPr>
          <w:rFonts w:eastAsia="Times New Roman" w:cs="Times New Roman"/>
          <w:szCs w:val="24"/>
        </w:rPr>
        <w:t xml:space="preserve">45/9-10-2018 επίκαιρη ερώτηση δεύτερου κύκλου </w:t>
      </w:r>
      <w:r>
        <w:rPr>
          <w:rFonts w:eastAsia="Times New Roman" w:cs="Times New Roman"/>
          <w:szCs w:val="24"/>
        </w:rPr>
        <w:t xml:space="preserve">του Βουλευτή Αχαΐας </w:t>
      </w:r>
      <w:r w:rsidRPr="00D23CB4">
        <w:rPr>
          <w:rFonts w:eastAsia="Times New Roman" w:cs="Times New Roman"/>
          <w:szCs w:val="24"/>
        </w:rPr>
        <w:t xml:space="preserve">του Κομμουνιστικού </w:t>
      </w:r>
      <w:r w:rsidRPr="00E13362">
        <w:rPr>
          <w:rFonts w:eastAsia="Times New Roman" w:cs="Times New Roman"/>
          <w:szCs w:val="24"/>
        </w:rPr>
        <w:t>Κόμματος Ελλάδ</w:t>
      </w:r>
      <w:r>
        <w:rPr>
          <w:rFonts w:eastAsia="Times New Roman" w:cs="Times New Roman"/>
          <w:szCs w:val="24"/>
        </w:rPr>
        <w:t>α</w:t>
      </w:r>
      <w:r w:rsidRPr="00E13362">
        <w:rPr>
          <w:rFonts w:eastAsia="Times New Roman" w:cs="Times New Roman"/>
          <w:szCs w:val="24"/>
        </w:rPr>
        <w:t xml:space="preserve">ς κ. </w:t>
      </w:r>
      <w:r w:rsidRPr="00E13362">
        <w:rPr>
          <w:rFonts w:eastAsia="Times New Roman" w:cs="Times New Roman"/>
          <w:bCs/>
          <w:szCs w:val="24"/>
        </w:rPr>
        <w:t xml:space="preserve">Νικολάου </w:t>
      </w:r>
      <w:proofErr w:type="spellStart"/>
      <w:r w:rsidRPr="00E13362">
        <w:rPr>
          <w:rFonts w:eastAsia="Times New Roman" w:cs="Times New Roman"/>
          <w:bCs/>
          <w:szCs w:val="24"/>
        </w:rPr>
        <w:t>Καραθανασόπουλου</w:t>
      </w:r>
      <w:proofErr w:type="spellEnd"/>
      <w:r w:rsidRPr="00E13362">
        <w:rPr>
          <w:rFonts w:eastAsia="Times New Roman" w:cs="Times New Roman"/>
          <w:bCs/>
          <w:szCs w:val="24"/>
        </w:rPr>
        <w:t xml:space="preserve"> </w:t>
      </w:r>
      <w:r w:rsidRPr="00E13362">
        <w:rPr>
          <w:rFonts w:eastAsia="Times New Roman" w:cs="Times New Roman"/>
          <w:szCs w:val="24"/>
        </w:rPr>
        <w:t xml:space="preserve">προς τον Υπουργό </w:t>
      </w:r>
      <w:r w:rsidRPr="00E13362">
        <w:rPr>
          <w:rFonts w:eastAsia="Times New Roman" w:cs="Times New Roman"/>
          <w:bCs/>
          <w:szCs w:val="24"/>
        </w:rPr>
        <w:t>Εσωτερικών</w:t>
      </w:r>
      <w:r w:rsidRPr="00E13362">
        <w:rPr>
          <w:rFonts w:eastAsia="Times New Roman" w:cs="Times New Roman"/>
          <w:szCs w:val="24"/>
        </w:rPr>
        <w:t>, με θέμα: «Για τις καταστροφές από τ</w:t>
      </w:r>
      <w:r w:rsidRPr="00E13362">
        <w:rPr>
          <w:rFonts w:eastAsia="Times New Roman" w:cs="Times New Roman"/>
          <w:szCs w:val="24"/>
        </w:rPr>
        <w:t>ον</w:t>
      </w:r>
      <w:r>
        <w:rPr>
          <w:rFonts w:eastAsia="Times New Roman" w:cs="Times New Roman"/>
          <w:szCs w:val="24"/>
        </w:rPr>
        <w:t xml:space="preserve"> κυκλώνα "</w:t>
      </w:r>
      <w:r w:rsidRPr="00D23CB4">
        <w:rPr>
          <w:rFonts w:eastAsia="Times New Roman" w:cs="Times New Roman"/>
          <w:szCs w:val="24"/>
        </w:rPr>
        <w:t>Ζορμπά" που προκλήθηκαν στην Πελοπόννησο»</w:t>
      </w:r>
      <w:r>
        <w:rPr>
          <w:rFonts w:eastAsia="Times New Roman" w:cs="Times New Roman"/>
          <w:szCs w:val="24"/>
        </w:rPr>
        <w:t>,</w:t>
      </w:r>
      <w:r>
        <w:rPr>
          <w:rFonts w:eastAsia="Times New Roman" w:cs="Times New Roman"/>
          <w:szCs w:val="24"/>
        </w:rPr>
        <w:t xml:space="preserve"> </w:t>
      </w:r>
      <w:r w:rsidRPr="00D23CB4">
        <w:rPr>
          <w:rFonts w:eastAsia="Times New Roman" w:cs="Times New Roman"/>
          <w:szCs w:val="24"/>
        </w:rPr>
        <w:t>δεν θα συζητηθεί</w:t>
      </w:r>
      <w:r>
        <w:rPr>
          <w:rFonts w:eastAsia="Times New Roman" w:cs="Times New Roman"/>
          <w:szCs w:val="24"/>
        </w:rPr>
        <w:t xml:space="preserve"> λόγω </w:t>
      </w:r>
      <w:r w:rsidRPr="00D23CB4">
        <w:rPr>
          <w:rFonts w:eastAsia="Times New Roman" w:cs="Times New Roman"/>
          <w:szCs w:val="24"/>
        </w:rPr>
        <w:t xml:space="preserve">κωλύματος του Υπουργού Εσωτερικών κ. Αλέξανδρου </w:t>
      </w:r>
      <w:proofErr w:type="spellStart"/>
      <w:r w:rsidRPr="00D23CB4">
        <w:rPr>
          <w:rFonts w:eastAsia="Times New Roman" w:cs="Times New Roman"/>
          <w:szCs w:val="24"/>
        </w:rPr>
        <w:t>Χαρίτση</w:t>
      </w:r>
      <w:proofErr w:type="spellEnd"/>
      <w:r w:rsidRPr="00D23CB4">
        <w:rPr>
          <w:rFonts w:eastAsia="Times New Roman" w:cs="Times New Roman"/>
          <w:szCs w:val="24"/>
        </w:rPr>
        <w:t xml:space="preserve">, καθώς βρίσκεται σε κυβερνητική αποστολή στο εσωτερικό. </w:t>
      </w:r>
    </w:p>
    <w:p w14:paraId="718016DB"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Τέλος, η τέταρτη με αριθμό 44/9-10-2018 επίκαιρη ερώτηση πρώτου κύ</w:t>
      </w:r>
      <w:r w:rsidRPr="00D23CB4">
        <w:rPr>
          <w:rFonts w:eastAsia="Times New Roman" w:cs="Times New Roman"/>
          <w:szCs w:val="24"/>
        </w:rPr>
        <w:t>κλου του Βουλευτή Ηρακλείου του Κομμουνιστικού Κόμματος Ελλάδ</w:t>
      </w:r>
      <w:r>
        <w:rPr>
          <w:rFonts w:eastAsia="Times New Roman" w:cs="Times New Roman"/>
          <w:szCs w:val="24"/>
        </w:rPr>
        <w:t>α</w:t>
      </w:r>
      <w:r w:rsidRPr="00D23CB4">
        <w:rPr>
          <w:rFonts w:eastAsia="Times New Roman" w:cs="Times New Roman"/>
          <w:szCs w:val="24"/>
        </w:rPr>
        <w:t>ς κ.</w:t>
      </w:r>
      <w:r>
        <w:rPr>
          <w:rFonts w:eastAsia="Times New Roman" w:cs="Times New Roman"/>
          <w:szCs w:val="24"/>
        </w:rPr>
        <w:t xml:space="preserve"> </w:t>
      </w:r>
      <w:r w:rsidRPr="00CB7CEF">
        <w:rPr>
          <w:rFonts w:eastAsia="Times New Roman" w:cs="Times New Roman"/>
          <w:bCs/>
          <w:szCs w:val="24"/>
        </w:rPr>
        <w:t xml:space="preserve">Εμμανουήλ Συντυχάκη </w:t>
      </w:r>
      <w:r w:rsidRPr="00CB7CEF">
        <w:rPr>
          <w:rFonts w:eastAsia="Times New Roman" w:cs="Times New Roman"/>
          <w:szCs w:val="24"/>
        </w:rPr>
        <w:t xml:space="preserve">προς τον Υπουργό </w:t>
      </w:r>
      <w:r w:rsidRPr="00CB7CEF">
        <w:rPr>
          <w:rFonts w:eastAsia="Times New Roman" w:cs="Times New Roman"/>
          <w:bCs/>
          <w:szCs w:val="24"/>
        </w:rPr>
        <w:t>Εσωτερικών</w:t>
      </w:r>
      <w:r w:rsidRPr="00CB7CEF">
        <w:rPr>
          <w:rFonts w:eastAsia="Times New Roman" w:cs="Times New Roman"/>
          <w:szCs w:val="24"/>
        </w:rPr>
        <w:t>, με θέμα: «Να δοθεί άμεση λύση στο ζήτημα της καθαριότητας</w:t>
      </w:r>
      <w:r>
        <w:rPr>
          <w:rFonts w:eastAsia="Times New Roman" w:cs="Times New Roman"/>
          <w:szCs w:val="24"/>
        </w:rPr>
        <w:t xml:space="preserve"> και της υγιεινής των σχολείων»</w:t>
      </w:r>
      <w:r>
        <w:rPr>
          <w:rFonts w:eastAsia="Times New Roman" w:cs="Times New Roman"/>
          <w:szCs w:val="24"/>
        </w:rPr>
        <w:t>,</w:t>
      </w:r>
      <w:r w:rsidRPr="00B93481">
        <w:rPr>
          <w:rFonts w:eastAsia="Times New Roman" w:cs="Times New Roman"/>
          <w:szCs w:val="24"/>
        </w:rPr>
        <w:t xml:space="preserve"> </w:t>
      </w:r>
      <w:r w:rsidRPr="00D23CB4">
        <w:rPr>
          <w:rFonts w:eastAsia="Times New Roman" w:cs="Times New Roman"/>
          <w:szCs w:val="24"/>
        </w:rPr>
        <w:t>δεν θα συζητηθεί λόγω αναρμοδιότητας</w:t>
      </w:r>
      <w:r>
        <w:rPr>
          <w:rFonts w:eastAsia="Times New Roman" w:cs="Times New Roman"/>
          <w:szCs w:val="24"/>
        </w:rPr>
        <w:t>.</w:t>
      </w:r>
    </w:p>
    <w:p w14:paraId="718016DC"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lastRenderedPageBreak/>
        <w:t xml:space="preserve">Για όλα όσα </w:t>
      </w:r>
      <w:r w:rsidRPr="00D23CB4">
        <w:rPr>
          <w:rFonts w:eastAsia="Times New Roman" w:cs="Times New Roman"/>
          <w:szCs w:val="24"/>
        </w:rPr>
        <w:t xml:space="preserve">ακούσατε υπάρχει και σχετική επιστολή του Γραμματέα της Κυβέρνησης κ. Ακρίτα </w:t>
      </w:r>
      <w:proofErr w:type="spellStart"/>
      <w:r w:rsidRPr="00D23CB4">
        <w:rPr>
          <w:rFonts w:eastAsia="Times New Roman" w:cs="Times New Roman"/>
          <w:szCs w:val="24"/>
        </w:rPr>
        <w:t>Καϊδατζή</w:t>
      </w:r>
      <w:proofErr w:type="spellEnd"/>
      <w:r w:rsidRPr="00D23CB4">
        <w:rPr>
          <w:rFonts w:eastAsia="Times New Roman" w:cs="Times New Roman"/>
          <w:szCs w:val="24"/>
        </w:rPr>
        <w:t>.</w:t>
      </w:r>
    </w:p>
    <w:p w14:paraId="718016DD"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Ξ</w:t>
      </w:r>
      <w:r w:rsidRPr="00D23CB4">
        <w:rPr>
          <w:rFonts w:eastAsia="Times New Roman" w:cs="Times New Roman"/>
          <w:szCs w:val="24"/>
        </w:rPr>
        <w:t>εκινάμε τη συζήτηση τεσσάρων επικαίρων ερωτήσεων. Στις τρεις θα απαντήσει ο Υπουργός Περιβάλλοντος και Ενέργειας κ</w:t>
      </w:r>
      <w:r>
        <w:rPr>
          <w:rFonts w:eastAsia="Times New Roman" w:cs="Times New Roman"/>
          <w:szCs w:val="24"/>
        </w:rPr>
        <w:t>.</w:t>
      </w:r>
      <w:r w:rsidRPr="00D23CB4">
        <w:rPr>
          <w:rFonts w:eastAsia="Times New Roman" w:cs="Times New Roman"/>
          <w:szCs w:val="24"/>
        </w:rPr>
        <w:t xml:space="preserve"> Γεώργιος Σταθάκης και στην τέταρτη θα απαντήσει ο Υφ</w:t>
      </w:r>
      <w:r w:rsidRPr="00D23CB4">
        <w:rPr>
          <w:rFonts w:eastAsia="Times New Roman" w:cs="Times New Roman"/>
          <w:szCs w:val="24"/>
        </w:rPr>
        <w:t>υπουργός Ψηφιακής Πολιτικής, Τηλεπικοινωνιών και Ενημέρωσης</w:t>
      </w:r>
      <w:r>
        <w:rPr>
          <w:rFonts w:eastAsia="Times New Roman" w:cs="Times New Roman"/>
          <w:szCs w:val="24"/>
        </w:rPr>
        <w:t xml:space="preserve"> </w:t>
      </w:r>
      <w:r w:rsidRPr="00D23CB4">
        <w:rPr>
          <w:rFonts w:eastAsia="Times New Roman" w:cs="Times New Roman"/>
          <w:szCs w:val="24"/>
        </w:rPr>
        <w:t xml:space="preserve">κ. Ελευθέριος Κρέτσος. </w:t>
      </w:r>
    </w:p>
    <w:p w14:paraId="718016DE" w14:textId="77777777" w:rsidR="00F37F95" w:rsidRDefault="0024206F">
      <w:pPr>
        <w:spacing w:line="600" w:lineRule="auto"/>
        <w:ind w:firstLine="720"/>
        <w:jc w:val="both"/>
        <w:rPr>
          <w:rFonts w:eastAsia="Times New Roman" w:cs="Times New Roman"/>
          <w:szCs w:val="24"/>
        </w:rPr>
      </w:pPr>
      <w:r w:rsidRPr="00CB7CEF">
        <w:rPr>
          <w:rFonts w:eastAsia="Times New Roman" w:cs="Times New Roman"/>
          <w:b/>
          <w:szCs w:val="24"/>
        </w:rPr>
        <w:t>ΑΝΔΡΕΑΣ ΛΟΒΕΡΔΟΣ:</w:t>
      </w:r>
      <w:r w:rsidRPr="00D23CB4">
        <w:rPr>
          <w:rFonts w:eastAsia="Times New Roman" w:cs="Times New Roman"/>
          <w:szCs w:val="24"/>
        </w:rPr>
        <w:t xml:space="preserve"> Θα συζητηθούν πρώτα οι ερωτήσεις προς τον κ. Σταθάκη; </w:t>
      </w:r>
    </w:p>
    <w:p w14:paraId="718016DF" w14:textId="77777777" w:rsidR="00F37F95" w:rsidRDefault="0024206F">
      <w:pPr>
        <w:spacing w:line="600" w:lineRule="auto"/>
        <w:ind w:firstLine="720"/>
        <w:jc w:val="both"/>
        <w:rPr>
          <w:rFonts w:eastAsia="Times New Roman" w:cs="Times New Roman"/>
          <w:szCs w:val="24"/>
        </w:rPr>
      </w:pPr>
      <w:r w:rsidRPr="00CB7CEF">
        <w:rPr>
          <w:rFonts w:eastAsia="Times New Roman" w:cs="Times New Roman"/>
          <w:b/>
          <w:szCs w:val="24"/>
        </w:rPr>
        <w:t>ΠΡΟΕΔΡΕΥΩΝ (Νικήτας Κακλαμάνης):</w:t>
      </w:r>
      <w:r w:rsidRPr="00F33794">
        <w:rPr>
          <w:rFonts w:eastAsia="Times New Roman" w:cs="Times New Roman"/>
          <w:szCs w:val="24"/>
        </w:rPr>
        <w:t xml:space="preserve"> </w:t>
      </w:r>
      <w:r w:rsidRPr="00D23CB4">
        <w:rPr>
          <w:rFonts w:eastAsia="Times New Roman" w:cs="Times New Roman"/>
          <w:szCs w:val="24"/>
        </w:rPr>
        <w:t xml:space="preserve">Κύριε Λοβέρδο, όπως το έχω εγώ από την </w:t>
      </w:r>
      <w:r>
        <w:rPr>
          <w:rFonts w:eastAsia="Times New Roman" w:cs="Times New Roman"/>
          <w:szCs w:val="24"/>
        </w:rPr>
        <w:t>υ</w:t>
      </w:r>
      <w:r w:rsidRPr="00D23CB4">
        <w:rPr>
          <w:rFonts w:eastAsia="Times New Roman" w:cs="Times New Roman"/>
          <w:szCs w:val="24"/>
        </w:rPr>
        <w:t>πηρεσία</w:t>
      </w:r>
      <w:r>
        <w:rPr>
          <w:rFonts w:eastAsia="Times New Roman" w:cs="Times New Roman"/>
          <w:szCs w:val="24"/>
        </w:rPr>
        <w:t>,</w:t>
      </w:r>
      <w:r w:rsidRPr="00D23CB4">
        <w:rPr>
          <w:rFonts w:eastAsia="Times New Roman" w:cs="Times New Roman"/>
          <w:szCs w:val="24"/>
        </w:rPr>
        <w:t xml:space="preserve"> είναι τρεις συνεχ</w:t>
      </w:r>
      <w:r w:rsidRPr="00D23CB4">
        <w:rPr>
          <w:rFonts w:eastAsia="Times New Roman" w:cs="Times New Roman"/>
          <w:szCs w:val="24"/>
        </w:rPr>
        <w:t xml:space="preserve">όμενες ερωτήσεις προς τον κ. Σταθάκη και η τελευταία προς τον κ. Κρέτσο. </w:t>
      </w:r>
    </w:p>
    <w:p w14:paraId="718016E0"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Αρχικά,</w:t>
      </w:r>
      <w:r w:rsidRPr="00D23CB4">
        <w:rPr>
          <w:rFonts w:eastAsia="Times New Roman" w:cs="Times New Roman"/>
          <w:szCs w:val="24"/>
        </w:rPr>
        <w:t xml:space="preserve"> θα συζητηθεί η πρώτη με αριθμό 34/8-10-2018 επίκαιρη ερώτηση πρώτου κύκλου του Βουλευτή </w:t>
      </w:r>
      <w:r w:rsidRPr="00CB7CEF">
        <w:rPr>
          <w:rFonts w:eastAsia="Times New Roman" w:cs="Times New Roman"/>
          <w:szCs w:val="24"/>
        </w:rPr>
        <w:t>Θεσπρωτίας της Νέας Δημοκρατίας κ.</w:t>
      </w:r>
      <w:r w:rsidRPr="00CB7CEF">
        <w:rPr>
          <w:rFonts w:eastAsia="Times New Roman" w:cs="Times New Roman"/>
          <w:bCs/>
          <w:szCs w:val="24"/>
        </w:rPr>
        <w:t xml:space="preserve"> Βασιλείου </w:t>
      </w:r>
      <w:proofErr w:type="spellStart"/>
      <w:r w:rsidRPr="00CB7CEF">
        <w:rPr>
          <w:rFonts w:eastAsia="Times New Roman" w:cs="Times New Roman"/>
          <w:bCs/>
          <w:szCs w:val="24"/>
        </w:rPr>
        <w:t>Γιόγιακα</w:t>
      </w:r>
      <w:proofErr w:type="spellEnd"/>
      <w:r w:rsidRPr="00CB7CEF">
        <w:rPr>
          <w:rFonts w:eastAsia="Times New Roman" w:cs="Times New Roman"/>
          <w:bCs/>
          <w:szCs w:val="24"/>
        </w:rPr>
        <w:t xml:space="preserve"> </w:t>
      </w:r>
      <w:r w:rsidRPr="00CB7CEF">
        <w:rPr>
          <w:rFonts w:eastAsia="Times New Roman" w:cs="Times New Roman"/>
          <w:szCs w:val="24"/>
        </w:rPr>
        <w:t>προς τον Υπουργό</w:t>
      </w:r>
      <w:r w:rsidRPr="00CB7CEF">
        <w:rPr>
          <w:rFonts w:eastAsia="Times New Roman" w:cs="Times New Roman"/>
          <w:bCs/>
          <w:szCs w:val="24"/>
        </w:rPr>
        <w:t xml:space="preserve"> Περιβάλλοντος κ</w:t>
      </w:r>
      <w:r w:rsidRPr="00CB7CEF">
        <w:rPr>
          <w:rFonts w:eastAsia="Times New Roman" w:cs="Times New Roman"/>
          <w:bCs/>
          <w:szCs w:val="24"/>
        </w:rPr>
        <w:t xml:space="preserve">αι Ενέργειας, </w:t>
      </w:r>
      <w:r w:rsidRPr="00CB7CEF">
        <w:rPr>
          <w:rFonts w:eastAsia="Times New Roman" w:cs="Times New Roman"/>
          <w:szCs w:val="24"/>
        </w:rPr>
        <w:t>με θέμα: «Έκδοση</w:t>
      </w:r>
      <w:r w:rsidRPr="00D23CB4">
        <w:rPr>
          <w:rFonts w:eastAsia="Times New Roman" w:cs="Times New Roman"/>
          <w:szCs w:val="24"/>
        </w:rPr>
        <w:t xml:space="preserve"> των εκκρεμών Π.Δ. για τη θεσμοθέτηση των Περιοχών Οργανωμένης Ανάπτυξης Υδατοκαλλιεργειών».</w:t>
      </w:r>
    </w:p>
    <w:p w14:paraId="718016E1"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 xml:space="preserve">Κύριε συνάδελφε, έχετε τον λόγο. </w:t>
      </w:r>
    </w:p>
    <w:p w14:paraId="718016E2" w14:textId="77777777" w:rsidR="00F37F95" w:rsidRDefault="0024206F">
      <w:pPr>
        <w:spacing w:line="600" w:lineRule="auto"/>
        <w:ind w:firstLine="720"/>
        <w:jc w:val="both"/>
        <w:rPr>
          <w:rFonts w:eastAsia="Times New Roman" w:cs="Times New Roman"/>
          <w:szCs w:val="24"/>
        </w:rPr>
      </w:pPr>
      <w:r w:rsidRPr="00CB7CEF">
        <w:rPr>
          <w:rFonts w:eastAsia="Times New Roman" w:cs="Times New Roman"/>
          <w:b/>
          <w:szCs w:val="24"/>
        </w:rPr>
        <w:lastRenderedPageBreak/>
        <w:t>ΒΑΣΙΛΕΙΟΣ ΓΙΟΓΙΑΚΑΣ:</w:t>
      </w:r>
      <w:r w:rsidRPr="00D23CB4">
        <w:rPr>
          <w:rFonts w:eastAsia="Times New Roman" w:cs="Times New Roman"/>
          <w:szCs w:val="24"/>
        </w:rPr>
        <w:t xml:space="preserve"> Κύριε Πρόεδρε, κύριε Υπουργέ, ανάπτυξη δεν γίνεται με ευχολόγια και μεγαλοστομίες. Γίνεται με έργα που, πρώτα απ’ όλα, διαμορφώνουν ένα ασφαλές, διάφανο και δίκαιο πλαίσιο για να αναπτυχθούν οι επιχειρήσεις. </w:t>
      </w:r>
    </w:p>
    <w:p w14:paraId="718016E3"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Ο κλάδος της ιχθυοκαλλιέργειας, από τους πιο υ</w:t>
      </w:r>
      <w:r w:rsidRPr="00D23CB4">
        <w:rPr>
          <w:rFonts w:eastAsia="Times New Roman" w:cs="Times New Roman"/>
          <w:szCs w:val="24"/>
        </w:rPr>
        <w:t>ποσχόμενους της ελληνικής οικονομίας, χαιρέτισε το ειδικό πλαίσιο χωροταξικού σχεδιασμού για τις υδατοκαλλιέργειες</w:t>
      </w:r>
      <w:r>
        <w:rPr>
          <w:rFonts w:eastAsia="Times New Roman" w:cs="Times New Roman"/>
          <w:szCs w:val="24"/>
        </w:rPr>
        <w:t>,</w:t>
      </w:r>
      <w:r w:rsidRPr="00D23CB4">
        <w:rPr>
          <w:rFonts w:eastAsia="Times New Roman" w:cs="Times New Roman"/>
          <w:szCs w:val="24"/>
        </w:rPr>
        <w:t xml:space="preserve"> που θεσπίστηκε το 2011, γιατί είδε σε αυτό μία σοβαρή πρόθεση να μπει τέλος σε χρόνια προβλήματα αδιαφάνειας, κατάχρησης και αυθαιρεσίας. </w:t>
      </w:r>
    </w:p>
    <w:p w14:paraId="718016E4" w14:textId="77777777" w:rsidR="00F37F95" w:rsidRDefault="0024206F">
      <w:pPr>
        <w:spacing w:line="600" w:lineRule="auto"/>
        <w:ind w:firstLine="720"/>
        <w:jc w:val="both"/>
        <w:rPr>
          <w:rFonts w:eastAsia="Times New Roman" w:cs="Times New Roman"/>
          <w:szCs w:val="24"/>
        </w:rPr>
      </w:pPr>
      <w:r w:rsidRPr="00D23CB4">
        <w:rPr>
          <w:rFonts w:eastAsia="Times New Roman" w:cs="Times New Roman"/>
          <w:szCs w:val="24"/>
        </w:rPr>
        <w:t>Ο</w:t>
      </w:r>
      <w:r w:rsidRPr="00D23CB4">
        <w:rPr>
          <w:rFonts w:eastAsia="Times New Roman" w:cs="Times New Roman"/>
          <w:szCs w:val="24"/>
        </w:rPr>
        <w:t>ρίστηκαν θαλάσσιες περιοχές</w:t>
      </w:r>
      <w:r>
        <w:rPr>
          <w:rFonts w:eastAsia="Times New Roman" w:cs="Times New Roman"/>
          <w:szCs w:val="24"/>
        </w:rPr>
        <w:t>,</w:t>
      </w:r>
      <w:r w:rsidRPr="00D23CB4">
        <w:rPr>
          <w:rFonts w:eastAsia="Times New Roman" w:cs="Times New Roman"/>
          <w:szCs w:val="24"/>
        </w:rPr>
        <w:t xml:space="preserve"> που πληρούν συγκεκριμένα χαρακτηριστικά για την ανάπτυξη των υδατοκαλλιεργειών, οι </w:t>
      </w:r>
      <w:r>
        <w:rPr>
          <w:rFonts w:eastAsia="Times New Roman" w:cs="Times New Roman"/>
          <w:szCs w:val="24"/>
        </w:rPr>
        <w:t>π</w:t>
      </w:r>
      <w:r w:rsidRPr="00D23CB4">
        <w:rPr>
          <w:rFonts w:eastAsia="Times New Roman" w:cs="Times New Roman"/>
          <w:szCs w:val="24"/>
        </w:rPr>
        <w:t xml:space="preserve">εριοχές </w:t>
      </w:r>
      <w:r>
        <w:rPr>
          <w:rFonts w:eastAsia="Times New Roman" w:cs="Times New Roman"/>
          <w:szCs w:val="24"/>
        </w:rPr>
        <w:t>α</w:t>
      </w:r>
      <w:r w:rsidRPr="00D23CB4">
        <w:rPr>
          <w:rFonts w:eastAsia="Times New Roman" w:cs="Times New Roman"/>
          <w:szCs w:val="24"/>
        </w:rPr>
        <w:t xml:space="preserve">νάπτυξης </w:t>
      </w:r>
      <w:r>
        <w:rPr>
          <w:rFonts w:eastAsia="Times New Roman" w:cs="Times New Roman"/>
          <w:szCs w:val="24"/>
        </w:rPr>
        <w:t>υ</w:t>
      </w:r>
      <w:r w:rsidRPr="00D23CB4">
        <w:rPr>
          <w:rFonts w:eastAsia="Times New Roman" w:cs="Times New Roman"/>
          <w:szCs w:val="24"/>
        </w:rPr>
        <w:t xml:space="preserve">δατοκαλλιεργειών. Σε αυτές προβλέφθηκε να δημιουργηθούν οργανωμένες θαλάσσιες εκτάσεις, οι </w:t>
      </w:r>
      <w:r>
        <w:rPr>
          <w:rFonts w:eastAsia="Times New Roman" w:cs="Times New Roman"/>
          <w:szCs w:val="24"/>
        </w:rPr>
        <w:t>π</w:t>
      </w:r>
      <w:r w:rsidRPr="00D23CB4">
        <w:rPr>
          <w:rFonts w:eastAsia="Times New Roman" w:cs="Times New Roman"/>
          <w:szCs w:val="24"/>
        </w:rPr>
        <w:t xml:space="preserve">εριοχές </w:t>
      </w:r>
      <w:r>
        <w:rPr>
          <w:rFonts w:eastAsia="Times New Roman" w:cs="Times New Roman"/>
          <w:szCs w:val="24"/>
        </w:rPr>
        <w:t>ο</w:t>
      </w:r>
      <w:r w:rsidRPr="00D23CB4">
        <w:rPr>
          <w:rFonts w:eastAsia="Times New Roman" w:cs="Times New Roman"/>
          <w:szCs w:val="24"/>
        </w:rPr>
        <w:t xml:space="preserve">ργανωμένης </w:t>
      </w:r>
      <w:r>
        <w:rPr>
          <w:rFonts w:eastAsia="Times New Roman" w:cs="Times New Roman"/>
          <w:szCs w:val="24"/>
        </w:rPr>
        <w:t>α</w:t>
      </w:r>
      <w:r w:rsidRPr="00D23CB4">
        <w:rPr>
          <w:rFonts w:eastAsia="Times New Roman" w:cs="Times New Roman"/>
          <w:szCs w:val="24"/>
        </w:rPr>
        <w:t>νάπτυξης, π</w:t>
      </w:r>
      <w:r w:rsidRPr="00D23CB4">
        <w:rPr>
          <w:rFonts w:eastAsia="Times New Roman" w:cs="Times New Roman"/>
          <w:szCs w:val="24"/>
        </w:rPr>
        <w:t xml:space="preserve">ου μόνο σε αυτές θα </w:t>
      </w:r>
      <w:proofErr w:type="spellStart"/>
      <w:r w:rsidRPr="00D23CB4">
        <w:rPr>
          <w:rFonts w:eastAsia="Times New Roman" w:cs="Times New Roman"/>
          <w:szCs w:val="24"/>
        </w:rPr>
        <w:t>χωροθετούνται</w:t>
      </w:r>
      <w:proofErr w:type="spellEnd"/>
      <w:r w:rsidRPr="00D23CB4">
        <w:rPr>
          <w:rFonts w:eastAsia="Times New Roman" w:cs="Times New Roman"/>
          <w:szCs w:val="24"/>
        </w:rPr>
        <w:t xml:space="preserve"> μονάδες υδατοκαλλιέργειας. </w:t>
      </w:r>
      <w:proofErr w:type="spellStart"/>
      <w:r w:rsidRPr="00D23CB4">
        <w:rPr>
          <w:rFonts w:eastAsia="Times New Roman" w:cs="Times New Roman"/>
          <w:szCs w:val="24"/>
        </w:rPr>
        <w:t>Χωροθέτηση</w:t>
      </w:r>
      <w:proofErr w:type="spellEnd"/>
      <w:r w:rsidRPr="00D23CB4">
        <w:rPr>
          <w:rFonts w:eastAsia="Times New Roman" w:cs="Times New Roman"/>
          <w:szCs w:val="24"/>
        </w:rPr>
        <w:t xml:space="preserve"> στις λεγόμενες </w:t>
      </w:r>
      <w:r>
        <w:rPr>
          <w:rFonts w:eastAsia="Times New Roman" w:cs="Times New Roman"/>
          <w:szCs w:val="24"/>
        </w:rPr>
        <w:t>π</w:t>
      </w:r>
      <w:r w:rsidRPr="00D23CB4">
        <w:rPr>
          <w:rFonts w:eastAsia="Times New Roman" w:cs="Times New Roman"/>
          <w:szCs w:val="24"/>
        </w:rPr>
        <w:t xml:space="preserve">εριοχές </w:t>
      </w:r>
      <w:r>
        <w:rPr>
          <w:rFonts w:eastAsia="Times New Roman" w:cs="Times New Roman"/>
          <w:szCs w:val="24"/>
        </w:rPr>
        <w:t>ά</w:t>
      </w:r>
      <w:r w:rsidRPr="00D23CB4">
        <w:rPr>
          <w:rFonts w:eastAsia="Times New Roman" w:cs="Times New Roman"/>
          <w:szCs w:val="24"/>
        </w:rPr>
        <w:t xml:space="preserve">τυπης </w:t>
      </w:r>
      <w:r>
        <w:rPr>
          <w:rFonts w:eastAsia="Times New Roman" w:cs="Times New Roman"/>
          <w:szCs w:val="24"/>
        </w:rPr>
        <w:t>σ</w:t>
      </w:r>
      <w:r w:rsidRPr="00D23CB4">
        <w:rPr>
          <w:rFonts w:eastAsia="Times New Roman" w:cs="Times New Roman"/>
          <w:szCs w:val="24"/>
        </w:rPr>
        <w:t xml:space="preserve">υγκέντρωσης </w:t>
      </w:r>
      <w:r>
        <w:rPr>
          <w:rFonts w:eastAsia="Times New Roman" w:cs="Times New Roman"/>
          <w:szCs w:val="24"/>
        </w:rPr>
        <w:t>μ</w:t>
      </w:r>
      <w:r w:rsidRPr="00D23CB4">
        <w:rPr>
          <w:rFonts w:eastAsia="Times New Roman" w:cs="Times New Roman"/>
          <w:szCs w:val="24"/>
        </w:rPr>
        <w:t xml:space="preserve">ονάδων </w:t>
      </w:r>
      <w:r>
        <w:rPr>
          <w:rFonts w:eastAsia="Times New Roman" w:cs="Times New Roman"/>
          <w:szCs w:val="24"/>
        </w:rPr>
        <w:t>επιτρεπό</w:t>
      </w:r>
      <w:r w:rsidRPr="00D23CB4">
        <w:rPr>
          <w:rFonts w:eastAsia="Times New Roman" w:cs="Times New Roman"/>
          <w:szCs w:val="24"/>
        </w:rPr>
        <w:t xml:space="preserve">ταν σε συγκεκριμένες περιπτώσεις και μόνο μέχρι να θεσμοθετηθούν οι </w:t>
      </w:r>
      <w:r>
        <w:rPr>
          <w:rFonts w:eastAsia="Times New Roman" w:cs="Times New Roman"/>
          <w:szCs w:val="24"/>
        </w:rPr>
        <w:t>π</w:t>
      </w:r>
      <w:r w:rsidRPr="00D23CB4">
        <w:rPr>
          <w:rFonts w:eastAsia="Times New Roman" w:cs="Times New Roman"/>
          <w:szCs w:val="24"/>
        </w:rPr>
        <w:t xml:space="preserve">εριοχές </w:t>
      </w:r>
      <w:r>
        <w:rPr>
          <w:rFonts w:eastAsia="Times New Roman" w:cs="Times New Roman"/>
          <w:szCs w:val="24"/>
        </w:rPr>
        <w:t>ο</w:t>
      </w:r>
      <w:r w:rsidRPr="00D23CB4">
        <w:rPr>
          <w:rFonts w:eastAsia="Times New Roman" w:cs="Times New Roman"/>
          <w:szCs w:val="24"/>
        </w:rPr>
        <w:t xml:space="preserve">λοκληρωμένης </w:t>
      </w:r>
      <w:r>
        <w:rPr>
          <w:rFonts w:eastAsia="Times New Roman" w:cs="Times New Roman"/>
          <w:szCs w:val="24"/>
        </w:rPr>
        <w:t>α</w:t>
      </w:r>
      <w:r w:rsidRPr="00D23CB4">
        <w:rPr>
          <w:rFonts w:eastAsia="Times New Roman" w:cs="Times New Roman"/>
          <w:szCs w:val="24"/>
        </w:rPr>
        <w:t xml:space="preserve">νάπτυξης. </w:t>
      </w:r>
    </w:p>
    <w:p w14:paraId="718016E5" w14:textId="77777777" w:rsidR="00F37F95" w:rsidRDefault="0024206F">
      <w:pPr>
        <w:spacing w:line="600" w:lineRule="auto"/>
        <w:ind w:firstLine="720"/>
        <w:contextualSpacing/>
        <w:jc w:val="both"/>
        <w:rPr>
          <w:rFonts w:eastAsia="Times New Roman"/>
          <w:szCs w:val="24"/>
        </w:rPr>
      </w:pPr>
      <w:r>
        <w:rPr>
          <w:rFonts w:eastAsia="Times New Roman"/>
          <w:szCs w:val="24"/>
        </w:rPr>
        <w:t>Μάλιστα, είχε εκδοθεί</w:t>
      </w:r>
      <w:r>
        <w:rPr>
          <w:rFonts w:eastAsia="Times New Roman"/>
          <w:szCs w:val="24"/>
        </w:rPr>
        <w:t xml:space="preserve"> και εγκύκλιος από το Υπουργείο Περιβάλλοντος</w:t>
      </w:r>
      <w:r w:rsidRPr="00411908">
        <w:rPr>
          <w:rFonts w:eastAsia="Times New Roman"/>
          <w:szCs w:val="24"/>
        </w:rPr>
        <w:t>,</w:t>
      </w:r>
      <w:r>
        <w:rPr>
          <w:rFonts w:eastAsia="Times New Roman"/>
          <w:szCs w:val="24"/>
        </w:rPr>
        <w:t xml:space="preserve"> που απαγόρευε την εγκατάσταση νεών μεμονωμένων μονάδων μέχρι να γίνουν οι περιοχές ολοκληρωμένης ανάπτυξης.</w:t>
      </w:r>
    </w:p>
    <w:p w14:paraId="718016E6" w14:textId="77777777" w:rsidR="00F37F95" w:rsidRDefault="0024206F">
      <w:pPr>
        <w:spacing w:line="600" w:lineRule="auto"/>
        <w:ind w:firstLine="720"/>
        <w:contextualSpacing/>
        <w:jc w:val="both"/>
        <w:rPr>
          <w:rFonts w:eastAsia="Times New Roman"/>
          <w:szCs w:val="24"/>
        </w:rPr>
      </w:pPr>
      <w:r>
        <w:rPr>
          <w:rFonts w:eastAsia="Times New Roman"/>
          <w:szCs w:val="24"/>
        </w:rPr>
        <w:lastRenderedPageBreak/>
        <w:t>Πού είμαστε σήμερα, κύριε Υπουργέ; Γνωρίζουμε από τους θεσμικούς εκπροσώπους του κλάδου ότι επτά χρόν</w:t>
      </w:r>
      <w:r>
        <w:rPr>
          <w:rFonts w:eastAsia="Times New Roman"/>
          <w:szCs w:val="24"/>
        </w:rPr>
        <w:t>ια μετά δεν έχει εκδοθεί ούτε ένα προεδρικό διάταγμα για την ίδρυση περιοχής ολοκληρωμένης ανάπτυξης υδατοκαλλιεργειών. Ούτε ένα, κύριε Υπουργέ. Έχουμε είκοσι πέντε αιτήσεις</w:t>
      </w:r>
      <w:r>
        <w:rPr>
          <w:rFonts w:eastAsia="Times New Roman"/>
          <w:szCs w:val="24"/>
        </w:rPr>
        <w:t>,</w:t>
      </w:r>
      <w:r>
        <w:rPr>
          <w:rFonts w:eastAsia="Times New Roman"/>
          <w:szCs w:val="24"/>
        </w:rPr>
        <w:t xml:space="preserve"> που εκκρεμούν και η προθεσμία για την ίδρυση των περιοχών αυτών λήγει σε περίπου </w:t>
      </w:r>
      <w:r>
        <w:rPr>
          <w:rFonts w:eastAsia="Times New Roman"/>
          <w:szCs w:val="24"/>
        </w:rPr>
        <w:t xml:space="preserve">έναν χρόνο, τον Νοέμβριο του 2019. </w:t>
      </w:r>
    </w:p>
    <w:p w14:paraId="718016E7" w14:textId="77777777" w:rsidR="00F37F95" w:rsidRDefault="0024206F">
      <w:pPr>
        <w:spacing w:line="600" w:lineRule="auto"/>
        <w:ind w:firstLine="720"/>
        <w:contextualSpacing/>
        <w:jc w:val="both"/>
        <w:rPr>
          <w:rFonts w:eastAsia="Times New Roman"/>
          <w:szCs w:val="24"/>
        </w:rPr>
      </w:pPr>
      <w:r>
        <w:rPr>
          <w:rFonts w:eastAsia="Times New Roman"/>
          <w:szCs w:val="24"/>
        </w:rPr>
        <w:t>Αναρωτιόμαστε, κύριε Υπουργέ</w:t>
      </w:r>
      <w:r w:rsidRPr="003E0B37">
        <w:rPr>
          <w:rFonts w:eastAsia="Times New Roman"/>
          <w:szCs w:val="24"/>
        </w:rPr>
        <w:t>:</w:t>
      </w:r>
      <w:r>
        <w:rPr>
          <w:rFonts w:eastAsia="Times New Roman"/>
          <w:szCs w:val="24"/>
        </w:rPr>
        <w:t xml:space="preserve"> Θα γίνουν μέσα σε δεκατρείς μήνες όσα δεν έγιναν σε έξι χρόνια, δηλαδή από τότε που κατατέθηκαν οι πρώτες μελέτες; Θα δώσετε νέα παράταση, μεταφέροντας και αυτό το βάρος στην επόμενη κυβέρνη</w:t>
      </w:r>
      <w:r>
        <w:rPr>
          <w:rFonts w:eastAsia="Times New Roman"/>
          <w:szCs w:val="24"/>
        </w:rPr>
        <w:t>ση; Τελικά</w:t>
      </w:r>
      <w:r>
        <w:rPr>
          <w:rFonts w:eastAsia="Times New Roman"/>
          <w:szCs w:val="24"/>
        </w:rPr>
        <w:t>,</w:t>
      </w:r>
      <w:r>
        <w:rPr>
          <w:rFonts w:eastAsia="Times New Roman"/>
          <w:szCs w:val="24"/>
        </w:rPr>
        <w:t xml:space="preserve"> τι σκοπεύετε να κάνετε, πέρα από γενικόλογες υποσχέσεις, όπως δόθηκαν πρόσφατα και από τον καινούργιο Υπουργό Αγροτικής Ανάπτυξης στους φορείς του κλάδου;</w:t>
      </w:r>
    </w:p>
    <w:p w14:paraId="718016E8" w14:textId="77777777" w:rsidR="00F37F95" w:rsidRDefault="0024206F">
      <w:pPr>
        <w:spacing w:line="600" w:lineRule="auto"/>
        <w:ind w:firstLine="720"/>
        <w:contextualSpacing/>
        <w:jc w:val="both"/>
        <w:rPr>
          <w:rFonts w:eastAsia="Times New Roman"/>
          <w:szCs w:val="24"/>
        </w:rPr>
      </w:pPr>
      <w:r w:rsidRPr="00411908">
        <w:rPr>
          <w:rFonts w:eastAsia="Times New Roman"/>
          <w:b/>
          <w:szCs w:val="24"/>
        </w:rPr>
        <w:t>ΠΡΟΕΔΡΕΥΩΝ (Νικήτας Κακλαμάνης):</w:t>
      </w:r>
      <w:r>
        <w:rPr>
          <w:rFonts w:eastAsia="Times New Roman"/>
          <w:szCs w:val="24"/>
        </w:rPr>
        <w:t xml:space="preserve"> Κύριε Υπουργέ, έχετε τον λόγο.</w:t>
      </w:r>
    </w:p>
    <w:p w14:paraId="718016E9" w14:textId="77777777" w:rsidR="00F37F95" w:rsidRDefault="0024206F">
      <w:pPr>
        <w:spacing w:line="600" w:lineRule="auto"/>
        <w:ind w:firstLine="720"/>
        <w:contextualSpacing/>
        <w:jc w:val="both"/>
        <w:rPr>
          <w:rFonts w:eastAsia="Times New Roman"/>
          <w:szCs w:val="24"/>
        </w:rPr>
      </w:pPr>
      <w:r w:rsidRPr="00411908">
        <w:rPr>
          <w:rFonts w:eastAsia="Times New Roman"/>
          <w:b/>
          <w:szCs w:val="24"/>
        </w:rPr>
        <w:t>ΓΕΩΡΓΙΟΣ ΣΤΑΘΑΚΗΣ (Υπουργ</w:t>
      </w:r>
      <w:r w:rsidRPr="00411908">
        <w:rPr>
          <w:rFonts w:eastAsia="Times New Roman"/>
          <w:b/>
          <w:szCs w:val="24"/>
        </w:rPr>
        <w:t xml:space="preserve">ός Περιβάλλοντος και Ενέργειας): </w:t>
      </w:r>
      <w:r>
        <w:rPr>
          <w:rFonts w:eastAsia="Times New Roman"/>
          <w:szCs w:val="24"/>
        </w:rPr>
        <w:t>Δεν υπάρχει αμφιβολία για τον στρατηγικό ρόλο</w:t>
      </w:r>
      <w:r>
        <w:rPr>
          <w:rFonts w:eastAsia="Times New Roman"/>
          <w:szCs w:val="24"/>
        </w:rPr>
        <w:t>,</w:t>
      </w:r>
      <w:r>
        <w:rPr>
          <w:rFonts w:eastAsia="Times New Roman"/>
          <w:szCs w:val="24"/>
        </w:rPr>
        <w:t xml:space="preserve"> που παίζει στην ελληνική οικονομία ο συγκεκριμένος κλάδος. Αυτό αποτυπώνεται ευθέως. Είναι ο δεύτερος κλάδος της χώρας σε εξαγωγές. Δεν υπάρχει αμφιβολία, επίσης, ότι έχουμε έν</w:t>
      </w:r>
      <w:r>
        <w:rPr>
          <w:rFonts w:eastAsia="Times New Roman"/>
          <w:szCs w:val="24"/>
        </w:rPr>
        <w:t>α θεσμικό πλαίσιο</w:t>
      </w:r>
      <w:r w:rsidRPr="00411908">
        <w:rPr>
          <w:rFonts w:eastAsia="Times New Roman"/>
          <w:szCs w:val="24"/>
        </w:rPr>
        <w:t>,</w:t>
      </w:r>
      <w:r>
        <w:rPr>
          <w:rFonts w:eastAsia="Times New Roman"/>
          <w:szCs w:val="24"/>
        </w:rPr>
        <w:t xml:space="preserve"> το οποίο προσπαθούμε να εφαρμόσουμε με τον καλύτερο δυνατό τρόπο.</w:t>
      </w:r>
    </w:p>
    <w:p w14:paraId="718016EA" w14:textId="77777777" w:rsidR="00F37F95" w:rsidRDefault="0024206F">
      <w:pPr>
        <w:spacing w:line="600" w:lineRule="auto"/>
        <w:ind w:firstLine="720"/>
        <w:contextualSpacing/>
        <w:jc w:val="both"/>
        <w:rPr>
          <w:rFonts w:eastAsia="Times New Roman"/>
          <w:szCs w:val="24"/>
        </w:rPr>
      </w:pPr>
      <w:r>
        <w:rPr>
          <w:rFonts w:eastAsia="Times New Roman"/>
          <w:szCs w:val="24"/>
        </w:rPr>
        <w:lastRenderedPageBreak/>
        <w:t>Υπάρχουν καθυστερήσεις, αυτό είναι γεγονός. Η αιτία είναι διπλή. Πρώτον, είναι το ότι έχουμε έναν όγκο μελετών -θα σταθώ αναλυτικά σ’ αυτές- οι οποίες δεν ήταν απόλυτα ώρι</w:t>
      </w:r>
      <w:r>
        <w:rPr>
          <w:rFonts w:eastAsia="Times New Roman"/>
          <w:szCs w:val="24"/>
        </w:rPr>
        <w:t xml:space="preserve">μες, άρα σε αρκετές περιπτώσεις έχουμε μια μεταφορά των μελετών και βελτίωσή τους από την </w:t>
      </w:r>
      <w:r>
        <w:rPr>
          <w:rFonts w:eastAsia="Times New Roman"/>
          <w:szCs w:val="24"/>
        </w:rPr>
        <w:t>υ</w:t>
      </w:r>
      <w:r>
        <w:rPr>
          <w:rFonts w:eastAsia="Times New Roman"/>
          <w:szCs w:val="24"/>
        </w:rPr>
        <w:t xml:space="preserve">πηρεσία, εννοώ στις συγκεκριμένες εταιρείες. Ταυτόχρονα, υπήρχαν και σοβαρές ελλείψεις στην </w:t>
      </w:r>
      <w:r>
        <w:rPr>
          <w:rFonts w:eastAsia="Times New Roman"/>
          <w:szCs w:val="24"/>
        </w:rPr>
        <w:t>υ</w:t>
      </w:r>
      <w:r>
        <w:rPr>
          <w:rFonts w:eastAsia="Times New Roman"/>
          <w:szCs w:val="24"/>
        </w:rPr>
        <w:t>πηρεσία εν μέσω των περιορισμών του προσωπικού και υπήρξαν καθυστερήσεις</w:t>
      </w:r>
      <w:r>
        <w:rPr>
          <w:rFonts w:eastAsia="Times New Roman"/>
          <w:szCs w:val="24"/>
        </w:rPr>
        <w:t xml:space="preserve">. </w:t>
      </w:r>
    </w:p>
    <w:p w14:paraId="718016EB" w14:textId="77777777" w:rsidR="00F37F95" w:rsidRDefault="0024206F">
      <w:pPr>
        <w:spacing w:line="600" w:lineRule="auto"/>
        <w:ind w:firstLine="720"/>
        <w:contextualSpacing/>
        <w:jc w:val="both"/>
        <w:rPr>
          <w:rFonts w:eastAsia="Times New Roman"/>
          <w:szCs w:val="24"/>
        </w:rPr>
      </w:pPr>
      <w:r>
        <w:rPr>
          <w:rFonts w:eastAsia="Times New Roman"/>
          <w:szCs w:val="24"/>
        </w:rPr>
        <w:t xml:space="preserve">Παρ’ όλα αυτά, πού βρισκόμαστε και πώς προχωράμε; Νομίζω ότι πέντε σχέδια πλέον βρίσκονται στο τελικό στάδιο για αποστολή σχεδίων προεδρικού διατάγματος στο Συμβούλιο της Επικρατείας. Αυτά είναι η Οξυά, βόρειος και νότιος Ευβοϊκός, ο δίαυλος </w:t>
      </w:r>
      <w:proofErr w:type="spellStart"/>
      <w:r>
        <w:rPr>
          <w:rFonts w:eastAsia="Times New Roman"/>
          <w:szCs w:val="24"/>
        </w:rPr>
        <w:t>Ωρεών</w:t>
      </w:r>
      <w:proofErr w:type="spellEnd"/>
      <w:r>
        <w:rPr>
          <w:rFonts w:eastAsia="Times New Roman"/>
          <w:szCs w:val="24"/>
        </w:rPr>
        <w:t>, Κεφα</w:t>
      </w:r>
      <w:r>
        <w:rPr>
          <w:rFonts w:eastAsia="Times New Roman"/>
          <w:szCs w:val="24"/>
        </w:rPr>
        <w:t xml:space="preserve">λονιά – κόλπος Αργοστολίου, χερσόνησος </w:t>
      </w:r>
      <w:proofErr w:type="spellStart"/>
      <w:r>
        <w:rPr>
          <w:rFonts w:eastAsia="Times New Roman"/>
          <w:szCs w:val="24"/>
        </w:rPr>
        <w:t>Σιθωνίας</w:t>
      </w:r>
      <w:proofErr w:type="spellEnd"/>
      <w:r>
        <w:rPr>
          <w:rFonts w:eastAsia="Times New Roman"/>
          <w:szCs w:val="24"/>
        </w:rPr>
        <w:t xml:space="preserve"> – Χαλκιδική, Εχινάδες νήσοι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Εννέα μελέτες βρίσκονται περίπου σε υψηλό βαθμό ωρίμανσης και οι υπόλοιπες βρίσκονται ακόμα σε αρχικό στάδιο. </w:t>
      </w:r>
    </w:p>
    <w:p w14:paraId="718016EC" w14:textId="77777777" w:rsidR="00F37F95" w:rsidRDefault="0024206F">
      <w:pPr>
        <w:spacing w:line="600" w:lineRule="auto"/>
        <w:ind w:firstLine="720"/>
        <w:contextualSpacing/>
        <w:jc w:val="both"/>
        <w:rPr>
          <w:rFonts w:eastAsia="Times New Roman"/>
          <w:szCs w:val="24"/>
        </w:rPr>
      </w:pPr>
      <w:r>
        <w:rPr>
          <w:rFonts w:eastAsia="Times New Roman"/>
          <w:szCs w:val="24"/>
        </w:rPr>
        <w:t>Θεωρώ ότι περίπου οι δεκατέσσερις από τις είκοσι τέσσερις μελέ</w:t>
      </w:r>
      <w:r>
        <w:rPr>
          <w:rFonts w:eastAsia="Times New Roman"/>
          <w:szCs w:val="24"/>
        </w:rPr>
        <w:t>τες θα ολοκληρωθούν και θα προωθηθούν εντός ολίγων μηνών, γιατί η πρόθεσή μας είναι να τις ολοκληρώσουμε, όπως προβλέπει ο νόμος, μέχρι τον Οκτώβριο του 2019. Ταυτόχρονα, προσπαθούμε να βελτιώσουμε επιμέρους ατέλειες που υπάρχουν στον ισχύοντα νόμο του 201</w:t>
      </w:r>
      <w:r>
        <w:rPr>
          <w:rFonts w:eastAsia="Times New Roman"/>
          <w:szCs w:val="24"/>
        </w:rPr>
        <w:t>1.</w:t>
      </w:r>
    </w:p>
    <w:p w14:paraId="718016ED" w14:textId="77777777" w:rsidR="00F37F95" w:rsidRDefault="0024206F">
      <w:pPr>
        <w:spacing w:line="600" w:lineRule="auto"/>
        <w:ind w:firstLine="720"/>
        <w:contextualSpacing/>
        <w:jc w:val="both"/>
        <w:rPr>
          <w:rFonts w:eastAsia="Times New Roman"/>
          <w:szCs w:val="24"/>
        </w:rPr>
      </w:pPr>
      <w:r>
        <w:rPr>
          <w:rFonts w:eastAsia="Times New Roman"/>
          <w:szCs w:val="24"/>
        </w:rPr>
        <w:lastRenderedPageBreak/>
        <w:t xml:space="preserve">Για το θέμα των εγκυκλίων, όπως ξέρετε, το Συμβούλιο της Επικρατείας απέρριψε το 2018 την αίτηση και την προσφυγή του Συνδέσμου Ελληνικών </w:t>
      </w:r>
      <w:proofErr w:type="spellStart"/>
      <w:r>
        <w:rPr>
          <w:rFonts w:eastAsia="Times New Roman"/>
          <w:szCs w:val="24"/>
        </w:rPr>
        <w:t>Θαλασσοκαλλιεργειών</w:t>
      </w:r>
      <w:proofErr w:type="spellEnd"/>
      <w:r>
        <w:rPr>
          <w:rFonts w:eastAsia="Times New Roman"/>
          <w:szCs w:val="24"/>
        </w:rPr>
        <w:t xml:space="preserve"> και της Πανελλήνιας Ένωσης Μικρομεσαίων Ιχθυοκαλλιεργειών. Συνεπώς, η εφαρμογή των ανωτέρω εγκυ</w:t>
      </w:r>
      <w:r>
        <w:rPr>
          <w:rFonts w:eastAsia="Times New Roman"/>
          <w:szCs w:val="24"/>
        </w:rPr>
        <w:t>κλίων, με τις οποίες παρέχονται οδηγίες για την ίδρυση νέων μονάδων, δεν εμποδίζει την εκ των υστέρων ίδρυση ΠΟΑΥ και ούτως ή άλλως</w:t>
      </w:r>
      <w:r>
        <w:rPr>
          <w:rFonts w:eastAsia="Times New Roman"/>
          <w:szCs w:val="24"/>
        </w:rPr>
        <w:t>,</w:t>
      </w:r>
      <w:r>
        <w:rPr>
          <w:rFonts w:eastAsia="Times New Roman"/>
          <w:szCs w:val="24"/>
        </w:rPr>
        <w:t xml:space="preserve"> κάθε λειτουργούσα μονάδα, εφόσον στην περιοχή της θεσμοθετηθεί ΠΟΑΥ, οφείλει να προσαρμοστεί σε αυτήν.</w:t>
      </w:r>
    </w:p>
    <w:p w14:paraId="718016EE" w14:textId="77777777" w:rsidR="00F37F95" w:rsidRDefault="0024206F">
      <w:pPr>
        <w:spacing w:line="600" w:lineRule="auto"/>
        <w:ind w:firstLine="720"/>
        <w:contextualSpacing/>
        <w:jc w:val="both"/>
        <w:rPr>
          <w:rFonts w:eastAsia="Times New Roman"/>
          <w:szCs w:val="24"/>
        </w:rPr>
      </w:pPr>
      <w:r>
        <w:rPr>
          <w:rFonts w:eastAsia="Times New Roman"/>
          <w:szCs w:val="24"/>
        </w:rPr>
        <w:t>Ευχαριστώ.</w:t>
      </w:r>
    </w:p>
    <w:p w14:paraId="718016EF" w14:textId="77777777" w:rsidR="00F37F95" w:rsidRDefault="0024206F">
      <w:pPr>
        <w:spacing w:line="600" w:lineRule="auto"/>
        <w:ind w:firstLine="720"/>
        <w:contextualSpacing/>
        <w:jc w:val="both"/>
        <w:rPr>
          <w:rFonts w:eastAsia="Times New Roman"/>
          <w:szCs w:val="24"/>
        </w:rPr>
      </w:pPr>
      <w:r w:rsidRPr="00411908">
        <w:rPr>
          <w:rFonts w:eastAsia="Times New Roman"/>
          <w:b/>
          <w:szCs w:val="24"/>
        </w:rPr>
        <w:t>ΠΡΟΕΔΡΕΥΩ</w:t>
      </w:r>
      <w:r w:rsidRPr="00411908">
        <w:rPr>
          <w:rFonts w:eastAsia="Times New Roman"/>
          <w:b/>
          <w:szCs w:val="24"/>
        </w:rPr>
        <w:t>Ν (Νικήτας Κακλαμάνης):</w:t>
      </w:r>
      <w:r w:rsidRPr="00411908">
        <w:rPr>
          <w:rFonts w:eastAsia="Times New Roman"/>
          <w:szCs w:val="24"/>
        </w:rPr>
        <w:t xml:space="preserve"> </w:t>
      </w:r>
      <w:r>
        <w:rPr>
          <w:rFonts w:eastAsia="Times New Roman"/>
          <w:szCs w:val="24"/>
        </w:rPr>
        <w:t>Γίνεται γνωστό στο Σώμα ότι τη συνεδρίασή μας παρακολουθούν από τα άνω δυτικά θεωρεία, αφού προηγουμένως ενημερώθηκαν για την ιστορία του κτηρίου, τριάντα πέντε μαθήτριες και μαθητές και τέσσερις συνοδοί εκπαιδευτικοί από το 129</w:t>
      </w:r>
      <w:r>
        <w:rPr>
          <w:rFonts w:eastAsia="Times New Roman"/>
          <w:szCs w:val="24"/>
          <w:vertAlign w:val="superscript"/>
        </w:rPr>
        <w:t xml:space="preserve">ο </w:t>
      </w:r>
      <w:r>
        <w:rPr>
          <w:rFonts w:eastAsia="Times New Roman"/>
          <w:szCs w:val="24"/>
        </w:rPr>
        <w:t>Δη</w:t>
      </w:r>
      <w:r>
        <w:rPr>
          <w:rFonts w:eastAsia="Times New Roman"/>
          <w:szCs w:val="24"/>
        </w:rPr>
        <w:t>μοτικό Σχολείο Αθηνών και το 4</w:t>
      </w:r>
      <w:r w:rsidRPr="00411908">
        <w:rPr>
          <w:rFonts w:eastAsia="Times New Roman"/>
          <w:szCs w:val="24"/>
          <w:vertAlign w:val="superscript"/>
        </w:rPr>
        <w:t>ο</w:t>
      </w:r>
      <w:r>
        <w:rPr>
          <w:rFonts w:eastAsia="Times New Roman"/>
          <w:szCs w:val="24"/>
        </w:rPr>
        <w:t xml:space="preserve"> Δημοτικό Σχολείο Καισαριανής.</w:t>
      </w:r>
    </w:p>
    <w:p w14:paraId="718016F0" w14:textId="77777777" w:rsidR="00F37F95" w:rsidRDefault="0024206F">
      <w:pPr>
        <w:spacing w:line="600" w:lineRule="auto"/>
        <w:ind w:firstLine="720"/>
        <w:contextualSpacing/>
        <w:jc w:val="both"/>
        <w:rPr>
          <w:rFonts w:eastAsia="Times New Roman"/>
          <w:szCs w:val="24"/>
        </w:rPr>
      </w:pPr>
      <w:r>
        <w:rPr>
          <w:rFonts w:eastAsia="Times New Roman"/>
          <w:szCs w:val="24"/>
        </w:rPr>
        <w:t>Η Βουλή τούς καλωσορίζει.</w:t>
      </w:r>
    </w:p>
    <w:p w14:paraId="718016F1" w14:textId="77777777" w:rsidR="00F37F95" w:rsidRDefault="002420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18016F2" w14:textId="77777777" w:rsidR="00F37F95" w:rsidRDefault="0024206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Γιόγακα</w:t>
      </w:r>
      <w:proofErr w:type="spellEnd"/>
      <w:r>
        <w:rPr>
          <w:rFonts w:eastAsia="Times New Roman"/>
          <w:szCs w:val="24"/>
        </w:rPr>
        <w:t>, έχετε τον λόγο.</w:t>
      </w:r>
    </w:p>
    <w:p w14:paraId="718016F3" w14:textId="77777777" w:rsidR="00F37F95" w:rsidRDefault="0024206F">
      <w:pPr>
        <w:autoSpaceDE w:val="0"/>
        <w:autoSpaceDN w:val="0"/>
        <w:adjustRightInd w:val="0"/>
        <w:spacing w:line="600" w:lineRule="auto"/>
        <w:ind w:firstLine="720"/>
        <w:jc w:val="both"/>
        <w:rPr>
          <w:rFonts w:eastAsia="SimSun"/>
          <w:szCs w:val="24"/>
          <w:lang w:eastAsia="zh-CN"/>
        </w:rPr>
      </w:pPr>
      <w:r w:rsidRPr="00965DA9">
        <w:rPr>
          <w:rFonts w:eastAsia="SimSun"/>
          <w:b/>
          <w:szCs w:val="24"/>
          <w:lang w:eastAsia="zh-CN"/>
        </w:rPr>
        <w:lastRenderedPageBreak/>
        <w:t>ΒΑΣΙΛΕΙΟΣ ΓΙΟΓ</w:t>
      </w:r>
      <w:r>
        <w:rPr>
          <w:rFonts w:eastAsia="SimSun"/>
          <w:b/>
          <w:szCs w:val="24"/>
          <w:lang w:eastAsia="zh-CN"/>
        </w:rPr>
        <w:t>Ι</w:t>
      </w:r>
      <w:r w:rsidRPr="00965DA9">
        <w:rPr>
          <w:rFonts w:eastAsia="SimSun"/>
          <w:b/>
          <w:szCs w:val="24"/>
          <w:lang w:eastAsia="zh-CN"/>
        </w:rPr>
        <w:t>ΑΚΑΣ:</w:t>
      </w:r>
      <w:r>
        <w:rPr>
          <w:rFonts w:eastAsia="SimSun"/>
          <w:szCs w:val="24"/>
          <w:lang w:eastAsia="zh-CN"/>
        </w:rPr>
        <w:t xml:space="preserve"> Κύριε Υπουργέ, οι πράξεις της Κυβέρνησης δείχνουν ότι, αντί να επιταχύνονται οι διαδικασίες για την ίδρυση των περιοχών ολοκληρωμένης ανάπτυξης, συντηρείται μια κατάσταση άναρχης και μεσοβέζικης λύσης.</w:t>
      </w:r>
    </w:p>
    <w:p w14:paraId="718016F4"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Όπως είπατε κι εσείς, ακυρώσατε την εγκύκλιο του 2012</w:t>
      </w:r>
      <w:r>
        <w:rPr>
          <w:rFonts w:eastAsia="SimSun"/>
          <w:szCs w:val="24"/>
          <w:lang w:eastAsia="zh-CN"/>
        </w:rPr>
        <w:t>,</w:t>
      </w:r>
      <w:r>
        <w:rPr>
          <w:rFonts w:eastAsia="SimSun"/>
          <w:szCs w:val="24"/>
          <w:lang w:eastAsia="zh-CN"/>
        </w:rPr>
        <w:t xml:space="preserve"> εκδίδοντας δύο άλλες εγκυκλίους, με τις οποίες άρχισαν να εξετάζονται αιτήσεις για νέες, μεμονωμένες μονάδες ιχθυοκαλλιέργειας, σε περιοχές ανάπτυξης</w:t>
      </w:r>
      <w:r>
        <w:rPr>
          <w:rFonts w:eastAsia="SimSun"/>
          <w:szCs w:val="24"/>
          <w:lang w:eastAsia="zh-CN"/>
        </w:rPr>
        <w:t>,</w:t>
      </w:r>
      <w:r>
        <w:rPr>
          <w:rFonts w:eastAsia="SimSun"/>
          <w:szCs w:val="24"/>
          <w:lang w:eastAsia="zh-CN"/>
        </w:rPr>
        <w:t xml:space="preserve"> που δεν επιτρεπόταν να γίνουν νέες μονάδες</w:t>
      </w:r>
      <w:r>
        <w:rPr>
          <w:rFonts w:eastAsia="SimSun"/>
          <w:szCs w:val="24"/>
          <w:lang w:eastAsia="zh-CN"/>
        </w:rPr>
        <w:t>,</w:t>
      </w:r>
      <w:r>
        <w:rPr>
          <w:rFonts w:eastAsia="SimSun"/>
          <w:szCs w:val="24"/>
          <w:lang w:eastAsia="zh-CN"/>
        </w:rPr>
        <w:t xml:space="preserve"> αν δεν ιδρυθούν πρώτα οι περιοχές ολοκληρωμένης ανάπτυξης, </w:t>
      </w:r>
      <w:r>
        <w:rPr>
          <w:rFonts w:eastAsia="SimSun"/>
          <w:szCs w:val="24"/>
          <w:lang w:eastAsia="zh-CN"/>
        </w:rPr>
        <w:t xml:space="preserve">αιτήσεις, μάλιστα, που είχαν κατατεθεί αφού ίσχυσε το νέο ειδικό πλαίσιο χωροταξίας. </w:t>
      </w:r>
    </w:p>
    <w:p w14:paraId="718016F5"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Για να συγκαλυφθεί η αδράνεια στην εφαρμογή του πλαισίου, αρχίσατε να το κάνετε «λάστιχο», παρά το ότι σύσσωμος ο κλάδος σάς είχε μεταφέρει επανειλημμένα τις αντιρρήσεις </w:t>
      </w:r>
      <w:r>
        <w:rPr>
          <w:rFonts w:eastAsia="SimSun"/>
          <w:szCs w:val="24"/>
          <w:lang w:eastAsia="zh-CN"/>
        </w:rPr>
        <w:t>τους για το ότι δεν δίνετε προτεραιότητα στις παλιές αιτήσεις και σε βάρος των μελετών για τις περιοχές ολοκληρωμένης ανάπτυξης, για τον κίνδυνο να δεσμευτούν σημαντικές παράκτιες εκτάσεις και αντίθετα με τα όσα προβλέπονται με το ειδικό πλαίσιο χωροταξίας</w:t>
      </w:r>
      <w:r>
        <w:rPr>
          <w:rFonts w:eastAsia="SimSun"/>
          <w:szCs w:val="24"/>
          <w:lang w:eastAsia="zh-CN"/>
        </w:rPr>
        <w:t xml:space="preserve">. </w:t>
      </w:r>
    </w:p>
    <w:p w14:paraId="718016F6"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Ποιον βολεύει αυτή η κατάσταση, κύριε Υπουργέ; Σίγουρα όχι τη σωστή και συνολική ανάπτυξη του κλάδου</w:t>
      </w:r>
      <w:r>
        <w:rPr>
          <w:rFonts w:eastAsia="SimSun"/>
          <w:szCs w:val="24"/>
          <w:lang w:eastAsia="zh-CN"/>
        </w:rPr>
        <w:t>,</w:t>
      </w:r>
      <w:r>
        <w:rPr>
          <w:rFonts w:eastAsia="SimSun"/>
          <w:szCs w:val="24"/>
          <w:lang w:eastAsia="zh-CN"/>
        </w:rPr>
        <w:t xml:space="preserve"> που η θεσμοθέτηση των περιοχών ολοκληρωμένης ανάπτυξης μπορεί να φέρει.</w:t>
      </w:r>
    </w:p>
    <w:p w14:paraId="718016F7"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Κύριε Υπουργέ, για την ΠΟΑΥ Θεσπρωτίας υπολογίζεται μόνο κατά την πρώτη διετία</w:t>
      </w:r>
      <w:r>
        <w:rPr>
          <w:rFonts w:eastAsia="SimSun"/>
          <w:szCs w:val="24"/>
          <w:lang w:eastAsia="zh-CN"/>
        </w:rPr>
        <w:t>,</w:t>
      </w:r>
      <w:r>
        <w:rPr>
          <w:rFonts w:eastAsia="SimSun"/>
          <w:szCs w:val="24"/>
          <w:lang w:eastAsia="zh-CN"/>
        </w:rPr>
        <w:t xml:space="preserve"> </w:t>
      </w:r>
      <w:proofErr w:type="spellStart"/>
      <w:r>
        <w:rPr>
          <w:rFonts w:eastAsia="SimSun"/>
          <w:szCs w:val="24"/>
          <w:lang w:eastAsia="zh-CN"/>
        </w:rPr>
        <w:t>ότι</w:t>
      </w:r>
      <w:r>
        <w:rPr>
          <w:rFonts w:eastAsia="SimSun"/>
          <w:szCs w:val="24"/>
          <w:lang w:eastAsia="zh-CN"/>
        </w:rPr>
        <w:t>η</w:t>
      </w:r>
      <w:proofErr w:type="spellEnd"/>
      <w:r>
        <w:rPr>
          <w:rFonts w:eastAsia="SimSun"/>
          <w:szCs w:val="24"/>
          <w:lang w:eastAsia="zh-CN"/>
        </w:rPr>
        <w:t xml:space="preserve"> </w:t>
      </w:r>
      <w:proofErr w:type="spellStart"/>
      <w:r>
        <w:rPr>
          <w:rFonts w:eastAsia="SimSun"/>
          <w:szCs w:val="24"/>
          <w:lang w:eastAsia="zh-CN"/>
        </w:rPr>
        <w:t>αδειοδότηση</w:t>
      </w:r>
      <w:proofErr w:type="spellEnd"/>
      <w:r>
        <w:rPr>
          <w:rFonts w:eastAsia="SimSun"/>
          <w:szCs w:val="24"/>
          <w:lang w:eastAsia="zh-CN"/>
        </w:rPr>
        <w:t xml:space="preserve"> που θα δοθεί, θα διπλασιάσει το τονάζ</w:t>
      </w:r>
      <w:r>
        <w:rPr>
          <w:rFonts w:eastAsia="SimSun"/>
          <w:szCs w:val="24"/>
          <w:lang w:eastAsia="zh-CN"/>
        </w:rPr>
        <w:t>,</w:t>
      </w:r>
      <w:r>
        <w:rPr>
          <w:rFonts w:eastAsia="SimSun"/>
          <w:szCs w:val="24"/>
          <w:lang w:eastAsia="zh-CN"/>
        </w:rPr>
        <w:t xml:space="preserve"> φθάνοντας τους δεκαοχτώ έως δεκαεννέα χιλιάδες τόνους. Θα δημιουργηθούν περίπου διακόσιες καινούριες θέσεις εργασίας, ενώ ο τζίρος από τις νέες μονάδες και τις μονάδες που θα επεκταθούν θα φθάσουν τα</w:t>
      </w:r>
      <w:r>
        <w:rPr>
          <w:rFonts w:eastAsia="SimSun"/>
          <w:szCs w:val="24"/>
          <w:lang w:eastAsia="zh-CN"/>
        </w:rPr>
        <w:t xml:space="preserve"> 150 εκατομμύρια, δυόμισι φορές πάνω από τη σημερινή παραγωγή.</w:t>
      </w:r>
    </w:p>
    <w:p w14:paraId="718016F8"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Να πω εδώ ότι η μελέτη για την ΠΟΑΥ Θεσπρωτίας είναι από τις πρώτες που έχουν κατατεθεί το φθινόπωρο του 2012, ενώ την ίδια εποχή δημιουργήθηκε ο φορέας διαχείρισης της περιοχής. Κύριε Υπουργέ,</w:t>
      </w:r>
      <w:r>
        <w:rPr>
          <w:rFonts w:eastAsia="SimSun"/>
          <w:szCs w:val="24"/>
          <w:lang w:eastAsia="zh-CN"/>
        </w:rPr>
        <w:t xml:space="preserve"> μου αναφέρατε οχτώ-εννέα περιοχές, χωρίς να είναι μέσα η Θεσπρωτία, που ήταν η πρώτη που κατέθεσε τη μελέτη το 2012. Είναι, λοιπόν, ένας ώριμος φάκελος</w:t>
      </w:r>
      <w:r>
        <w:rPr>
          <w:rFonts w:eastAsia="SimSun"/>
          <w:szCs w:val="24"/>
          <w:lang w:eastAsia="zh-CN"/>
        </w:rPr>
        <w:t>,</w:t>
      </w:r>
      <w:r>
        <w:rPr>
          <w:rFonts w:eastAsia="SimSun"/>
          <w:szCs w:val="24"/>
          <w:lang w:eastAsia="zh-CN"/>
        </w:rPr>
        <w:t xml:space="preserve"> που θα πρέπει να προχωρήσει με γρήγορους ρυθμούς και κατά προτεραιότητα, όπως προβλέπεται ρητά από το </w:t>
      </w:r>
      <w:r>
        <w:rPr>
          <w:rFonts w:eastAsia="SimSun"/>
          <w:szCs w:val="24"/>
          <w:lang w:eastAsia="zh-CN"/>
        </w:rPr>
        <w:t>ειδικό πλαίσιο χωροταξικού σχεδιασμού για τις υδατοκαλλιέργειες.</w:t>
      </w:r>
    </w:p>
    <w:p w14:paraId="718016F9"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είπατε στην </w:t>
      </w:r>
      <w:proofErr w:type="spellStart"/>
      <w:r>
        <w:rPr>
          <w:rFonts w:eastAsia="SimSun"/>
          <w:szCs w:val="24"/>
          <w:lang w:eastAsia="zh-CN"/>
        </w:rPr>
        <w:t>πρωτομιλία</w:t>
      </w:r>
      <w:proofErr w:type="spellEnd"/>
      <w:r>
        <w:rPr>
          <w:rFonts w:eastAsia="SimSun"/>
          <w:szCs w:val="24"/>
          <w:lang w:eastAsia="zh-CN"/>
        </w:rPr>
        <w:t xml:space="preserve"> σας ότι έως το τέλος της προθεσμίας, τον Νοέμβριο του 2019 θα ολοκληρωθούν. Εκτιμούμε, όμως, ότι έχουν ειπωθεί ξανά τέτοιες δεσμεύσεις, χωρίς να θέλω να </w:t>
      </w:r>
      <w:r>
        <w:rPr>
          <w:rFonts w:eastAsia="SimSun"/>
          <w:szCs w:val="24"/>
          <w:lang w:eastAsia="zh-CN"/>
        </w:rPr>
        <w:t>προκαταλάβω κάτι κακό. Επειδή γνωρίζω, όπως είπατε και εσείς, ότι πέρα από όλα τα προβλήματα</w:t>
      </w:r>
      <w:r>
        <w:rPr>
          <w:rFonts w:eastAsia="SimSun"/>
          <w:szCs w:val="24"/>
          <w:lang w:eastAsia="zh-CN"/>
        </w:rPr>
        <w:t>,</w:t>
      </w:r>
      <w:r>
        <w:rPr>
          <w:rFonts w:eastAsia="SimSun"/>
          <w:szCs w:val="24"/>
          <w:lang w:eastAsia="zh-CN"/>
        </w:rPr>
        <w:t xml:space="preserve"> υπάρχει έλλειψη προσωπικού, όσον αφορά και το νομικό επιτελείο και επειδή ταυτόχρονα χρειάζονται και από άλλα συναρμόδια Υπουργεία υπογραφές, πρέπει να δώσετε ιδι</w:t>
      </w:r>
      <w:r>
        <w:rPr>
          <w:rFonts w:eastAsia="SimSun"/>
          <w:szCs w:val="24"/>
          <w:lang w:eastAsia="zh-CN"/>
        </w:rPr>
        <w:t xml:space="preserve">αίτερη </w:t>
      </w:r>
      <w:r>
        <w:rPr>
          <w:rFonts w:eastAsia="SimSun"/>
          <w:szCs w:val="24"/>
          <w:lang w:eastAsia="zh-CN"/>
        </w:rPr>
        <w:lastRenderedPageBreak/>
        <w:t>βαρύτητα, γιατί, όπως είπατε κι εσείς, είναι ο δεύτερος κλάδος που προσφέρει στην ανάπτυξη της οικονομίας μας, ένας κλάδος που έχει περαιτέρω δυναμική και θα είναι πάρα πολύ χρήσιμο να επικεντρωθούμε όλοι μαζί. Η δέσμευσή σας και οι προτεραιότητες π</w:t>
      </w:r>
      <w:r>
        <w:rPr>
          <w:rFonts w:eastAsia="SimSun"/>
          <w:szCs w:val="24"/>
          <w:lang w:eastAsia="zh-CN"/>
        </w:rPr>
        <w:t>ου θα δοθούν</w:t>
      </w:r>
      <w:r>
        <w:rPr>
          <w:rFonts w:eastAsia="SimSun"/>
          <w:szCs w:val="24"/>
          <w:lang w:eastAsia="zh-CN"/>
        </w:rPr>
        <w:t>,</w:t>
      </w:r>
      <w:r>
        <w:rPr>
          <w:rFonts w:eastAsia="SimSun"/>
          <w:szCs w:val="24"/>
          <w:lang w:eastAsia="zh-CN"/>
        </w:rPr>
        <w:t xml:space="preserve"> πρέπει να είναι πραγματικές και ουσιαστικές, έτσι ώστε να μπορέσει ο κλάδος να δώσει τη ζωντάνια</w:t>
      </w:r>
      <w:r>
        <w:rPr>
          <w:rFonts w:eastAsia="SimSun"/>
          <w:szCs w:val="24"/>
          <w:lang w:eastAsia="zh-CN"/>
        </w:rPr>
        <w:t>,</w:t>
      </w:r>
      <w:r>
        <w:rPr>
          <w:rFonts w:eastAsia="SimSun"/>
          <w:szCs w:val="24"/>
          <w:lang w:eastAsia="zh-CN"/>
        </w:rPr>
        <w:t xml:space="preserve"> που μπορεί να επόμενα χρόνια.</w:t>
      </w:r>
    </w:p>
    <w:p w14:paraId="718016FA"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Ευχαριστώ.</w:t>
      </w:r>
    </w:p>
    <w:p w14:paraId="718016FB" w14:textId="77777777" w:rsidR="00F37F95" w:rsidRDefault="0024206F">
      <w:pPr>
        <w:autoSpaceDE w:val="0"/>
        <w:autoSpaceDN w:val="0"/>
        <w:adjustRightInd w:val="0"/>
        <w:spacing w:line="600" w:lineRule="auto"/>
        <w:ind w:firstLine="720"/>
        <w:jc w:val="both"/>
        <w:rPr>
          <w:rFonts w:eastAsia="SimSun"/>
          <w:szCs w:val="24"/>
          <w:lang w:eastAsia="zh-CN"/>
        </w:rPr>
      </w:pPr>
      <w:r w:rsidRPr="00965DA9">
        <w:rPr>
          <w:rFonts w:eastAsia="SimSun"/>
          <w:b/>
          <w:szCs w:val="24"/>
          <w:lang w:eastAsia="zh-CN"/>
        </w:rPr>
        <w:t>ΠΡΟΕΔΡΕΥΩΝ (Νικήτας Κακλαμάνης):</w:t>
      </w:r>
      <w:r>
        <w:rPr>
          <w:rFonts w:eastAsia="SimSun"/>
          <w:szCs w:val="24"/>
          <w:lang w:eastAsia="zh-CN"/>
        </w:rPr>
        <w:t xml:space="preserve"> Ορίστε, κύριε Υπουργέ.</w:t>
      </w:r>
    </w:p>
    <w:p w14:paraId="718016FC" w14:textId="77777777" w:rsidR="00F37F95" w:rsidRDefault="0024206F">
      <w:pPr>
        <w:autoSpaceDE w:val="0"/>
        <w:autoSpaceDN w:val="0"/>
        <w:adjustRightInd w:val="0"/>
        <w:spacing w:line="600" w:lineRule="auto"/>
        <w:ind w:firstLine="720"/>
        <w:jc w:val="both"/>
        <w:rPr>
          <w:rFonts w:eastAsia="SimSun"/>
          <w:szCs w:val="24"/>
          <w:lang w:eastAsia="zh-CN"/>
        </w:rPr>
      </w:pPr>
      <w:r w:rsidRPr="00987108">
        <w:rPr>
          <w:rFonts w:eastAsia="SimSun"/>
          <w:b/>
          <w:szCs w:val="24"/>
          <w:lang w:eastAsia="zh-CN"/>
        </w:rPr>
        <w:t>ΓΕΩΡΓΙΟΣ ΣΤΑΘΑΚΗΣ (Υπουργός Περιβάλλοντος και Ε</w:t>
      </w:r>
      <w:r w:rsidRPr="00987108">
        <w:rPr>
          <w:rFonts w:eastAsia="SimSun"/>
          <w:b/>
          <w:szCs w:val="24"/>
          <w:lang w:eastAsia="zh-CN"/>
        </w:rPr>
        <w:t>νέργειας):</w:t>
      </w:r>
      <w:r>
        <w:rPr>
          <w:rFonts w:eastAsia="SimSun"/>
          <w:szCs w:val="24"/>
          <w:lang w:eastAsia="zh-CN"/>
        </w:rPr>
        <w:t xml:space="preserve"> Δυστυχώς, δεν έχω</w:t>
      </w:r>
      <w:r>
        <w:rPr>
          <w:rFonts w:eastAsia="SimSun"/>
          <w:szCs w:val="24"/>
          <w:lang w:eastAsia="zh-CN"/>
        </w:rPr>
        <w:t xml:space="preserve"> -</w:t>
      </w:r>
      <w:r>
        <w:rPr>
          <w:rFonts w:eastAsia="SimSun"/>
          <w:szCs w:val="24"/>
          <w:lang w:eastAsia="zh-CN"/>
        </w:rPr>
        <w:t>για να τον δω επακριβώς</w:t>
      </w:r>
      <w:r>
        <w:rPr>
          <w:rFonts w:eastAsia="SimSun"/>
          <w:szCs w:val="24"/>
          <w:lang w:eastAsia="zh-CN"/>
        </w:rPr>
        <w:t>-</w:t>
      </w:r>
      <w:r>
        <w:rPr>
          <w:rFonts w:eastAsia="SimSun"/>
          <w:szCs w:val="24"/>
          <w:lang w:eastAsia="zh-CN"/>
        </w:rPr>
        <w:t xml:space="preserve"> τον φάκελο που επισημαίνετε για τη Θεσπρωτία. Πάντως συμμερίζομαι τις παρατηρήσεις</w:t>
      </w:r>
      <w:r>
        <w:rPr>
          <w:rFonts w:eastAsia="SimSun"/>
          <w:szCs w:val="24"/>
          <w:lang w:eastAsia="zh-CN"/>
        </w:rPr>
        <w:t>,</w:t>
      </w:r>
      <w:r>
        <w:rPr>
          <w:rFonts w:eastAsia="SimSun"/>
          <w:szCs w:val="24"/>
          <w:lang w:eastAsia="zh-CN"/>
        </w:rPr>
        <w:t xml:space="preserve"> που έγιναν και δεσμεύομαι ότι πραγματικά</w:t>
      </w:r>
      <w:r>
        <w:rPr>
          <w:rFonts w:eastAsia="SimSun"/>
          <w:szCs w:val="24"/>
          <w:lang w:eastAsia="zh-CN"/>
        </w:rPr>
        <w:t>,</w:t>
      </w:r>
      <w:r>
        <w:rPr>
          <w:rFonts w:eastAsia="SimSun"/>
          <w:szCs w:val="24"/>
          <w:lang w:eastAsia="zh-CN"/>
        </w:rPr>
        <w:t xml:space="preserve"> θα βρεθεί στο επίκεντρο των προτεραιοτήτων, ακριβώς διότι είναι μια κατάσταση </w:t>
      </w:r>
      <w:r>
        <w:rPr>
          <w:rFonts w:eastAsia="SimSun"/>
          <w:szCs w:val="24"/>
          <w:lang w:eastAsia="zh-CN"/>
        </w:rPr>
        <w:t>,</w:t>
      </w:r>
      <w:r>
        <w:rPr>
          <w:rFonts w:eastAsia="SimSun"/>
          <w:szCs w:val="24"/>
          <w:lang w:eastAsia="zh-CN"/>
        </w:rPr>
        <w:t xml:space="preserve">που θέλουμε να τελειώσει και να γίνει με τον καλύτερο δυνατό και σωστό τρόπο. </w:t>
      </w:r>
    </w:p>
    <w:p w14:paraId="718016FD" w14:textId="77777777" w:rsidR="00F37F95" w:rsidRDefault="0024206F">
      <w:pPr>
        <w:autoSpaceDE w:val="0"/>
        <w:autoSpaceDN w:val="0"/>
        <w:adjustRightInd w:val="0"/>
        <w:spacing w:line="600" w:lineRule="auto"/>
        <w:ind w:firstLine="720"/>
        <w:jc w:val="both"/>
        <w:rPr>
          <w:rFonts w:eastAsia="SimSun"/>
          <w:szCs w:val="24"/>
          <w:lang w:eastAsia="zh-CN"/>
        </w:rPr>
      </w:pPr>
      <w:r>
        <w:rPr>
          <w:rFonts w:eastAsia="SimSun"/>
          <w:szCs w:val="24"/>
          <w:lang w:eastAsia="zh-CN"/>
        </w:rPr>
        <w:t>Συμμερίζομαι αρκετά πολλές από τις παρατηρήσεις σας και ελπίζω ότι στο επόμενο διάστημα και θα μπ</w:t>
      </w:r>
      <w:r>
        <w:rPr>
          <w:rFonts w:eastAsia="SimSun"/>
          <w:szCs w:val="24"/>
          <w:lang w:eastAsia="zh-CN"/>
        </w:rPr>
        <w:t xml:space="preserve">ορέσουμε να ενισχύσουμε την Υπηρεσία πολύ, γιατί θέλει </w:t>
      </w:r>
      <w:proofErr w:type="spellStart"/>
      <w:r>
        <w:rPr>
          <w:rFonts w:eastAsia="SimSun"/>
          <w:szCs w:val="24"/>
          <w:lang w:eastAsia="zh-CN"/>
        </w:rPr>
        <w:t>υπερδιπλασιασμό</w:t>
      </w:r>
      <w:proofErr w:type="spellEnd"/>
      <w:r>
        <w:rPr>
          <w:rFonts w:eastAsia="SimSun"/>
          <w:szCs w:val="24"/>
          <w:lang w:eastAsia="zh-CN"/>
        </w:rPr>
        <w:t xml:space="preserve"> των ανθρώπων που δουλεύουν στην </w:t>
      </w:r>
      <w:r>
        <w:rPr>
          <w:rFonts w:eastAsia="SimSun"/>
          <w:szCs w:val="24"/>
          <w:lang w:eastAsia="zh-CN"/>
        </w:rPr>
        <w:t>υ</w:t>
      </w:r>
      <w:r>
        <w:rPr>
          <w:rFonts w:eastAsia="SimSun"/>
          <w:szCs w:val="24"/>
          <w:lang w:eastAsia="zh-CN"/>
        </w:rPr>
        <w:t>πηρεσία, και να ανταποκριθούμε στο χρονοδιάγραμμα</w:t>
      </w:r>
      <w:r>
        <w:rPr>
          <w:rFonts w:eastAsia="SimSun"/>
          <w:szCs w:val="24"/>
          <w:lang w:eastAsia="zh-CN"/>
        </w:rPr>
        <w:t>,</w:t>
      </w:r>
      <w:r>
        <w:rPr>
          <w:rFonts w:eastAsia="SimSun"/>
          <w:szCs w:val="24"/>
          <w:lang w:eastAsia="zh-CN"/>
        </w:rPr>
        <w:t xml:space="preserve"> το οποίο έχει θέσει ο νόμος του 2011 και το οποίο οφείλουμε να ολοκληρώσουμε.</w:t>
      </w:r>
    </w:p>
    <w:p w14:paraId="718016FE" w14:textId="77777777" w:rsidR="00F37F95" w:rsidRDefault="0024206F">
      <w:pPr>
        <w:tabs>
          <w:tab w:val="left" w:pos="2940"/>
        </w:tabs>
        <w:spacing w:line="600" w:lineRule="auto"/>
        <w:ind w:firstLine="720"/>
        <w:jc w:val="both"/>
        <w:rPr>
          <w:rFonts w:eastAsia="Times New Roman" w:cs="Times New Roman"/>
          <w:szCs w:val="24"/>
        </w:rPr>
      </w:pPr>
      <w:r w:rsidRPr="00604A76">
        <w:rPr>
          <w:rFonts w:eastAsia="Times New Roman"/>
          <w:b/>
          <w:szCs w:val="24"/>
        </w:rPr>
        <w:lastRenderedPageBreak/>
        <w:t>ΠΡΟΕΔΡΕΥΩΝ (Νικήτας Κακ</w:t>
      </w:r>
      <w:r w:rsidRPr="00604A76">
        <w:rPr>
          <w:rFonts w:eastAsia="Times New Roman"/>
          <w:b/>
          <w:szCs w:val="24"/>
        </w:rPr>
        <w:t>λαμάνης):</w:t>
      </w:r>
      <w:r>
        <w:rPr>
          <w:rFonts w:eastAsia="Times New Roman"/>
          <w:szCs w:val="24"/>
        </w:rPr>
        <w:t xml:space="preserve"> Ακολουθεί η δεύτερη με</w:t>
      </w:r>
      <w:r>
        <w:rPr>
          <w:rFonts w:eastAsia="Times New Roman" w:cs="Times New Roman"/>
          <w:szCs w:val="24"/>
        </w:rPr>
        <w:t xml:space="preserve"> αριθμό 18/3-10-2018 </w:t>
      </w:r>
      <w:r>
        <w:rPr>
          <w:rFonts w:eastAsia="Times New Roman" w:cs="Times New Roman"/>
          <w:szCs w:val="24"/>
        </w:rPr>
        <w:t xml:space="preserve">επίκαιρη ερώτηση </w:t>
      </w:r>
      <w:r>
        <w:rPr>
          <w:rFonts w:eastAsia="Times New Roman" w:cs="Times New Roman"/>
          <w:szCs w:val="24"/>
        </w:rPr>
        <w:t>πρώτου κύκλου του  Βουλευτή Αργολίδας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604A76">
        <w:rPr>
          <w:rFonts w:eastAsia="Times New Roman" w:cs="Times New Roman"/>
          <w:bCs/>
          <w:szCs w:val="24"/>
        </w:rPr>
        <w:t>Ιωάννη Μανιάτη</w:t>
      </w:r>
      <w:r>
        <w:rPr>
          <w:rFonts w:eastAsia="Times New Roman" w:cs="Times New Roman"/>
          <w:szCs w:val="24"/>
        </w:rPr>
        <w:t xml:space="preserve"> προς τον Υπουργό </w:t>
      </w:r>
      <w:r w:rsidRPr="00604A76">
        <w:rPr>
          <w:rFonts w:eastAsia="Times New Roman" w:cs="Times New Roman"/>
          <w:bCs/>
          <w:szCs w:val="24"/>
        </w:rPr>
        <w:t>Περιβάλλοντος και Ενέργειας,</w:t>
      </w:r>
      <w:r>
        <w:rPr>
          <w:rFonts w:eastAsia="Times New Roman" w:cs="Times New Roman"/>
          <w:szCs w:val="24"/>
        </w:rPr>
        <w:t xml:space="preserve"> με θέμα: «Η κυβέρνηση φόρτωσε στη ΔΕΗ  τ</w:t>
      </w:r>
      <w:r>
        <w:rPr>
          <w:rFonts w:eastAsia="Times New Roman" w:cs="Times New Roman"/>
          <w:szCs w:val="24"/>
        </w:rPr>
        <w:t>ις «πληγές του Φαραώ»». </w:t>
      </w:r>
    </w:p>
    <w:p w14:paraId="718016FF" w14:textId="77777777" w:rsidR="00F37F95" w:rsidRDefault="0024206F">
      <w:pPr>
        <w:tabs>
          <w:tab w:val="left" w:pos="2940"/>
        </w:tabs>
        <w:spacing w:line="600" w:lineRule="auto"/>
        <w:ind w:firstLine="720"/>
        <w:jc w:val="both"/>
        <w:rPr>
          <w:rFonts w:eastAsia="Times New Roman" w:cs="Times New Roman"/>
          <w:szCs w:val="24"/>
        </w:rPr>
      </w:pPr>
      <w:r>
        <w:rPr>
          <w:rFonts w:eastAsia="Times New Roman" w:cs="Times New Roman"/>
          <w:szCs w:val="24"/>
        </w:rPr>
        <w:t>Κύριε Μανιάτη, έχετε τον λόγο.</w:t>
      </w:r>
    </w:p>
    <w:p w14:paraId="71801700" w14:textId="77777777" w:rsidR="00F37F95" w:rsidRDefault="0024206F">
      <w:pPr>
        <w:tabs>
          <w:tab w:val="left" w:pos="2940"/>
        </w:tabs>
        <w:spacing w:line="600" w:lineRule="auto"/>
        <w:ind w:firstLine="720"/>
        <w:jc w:val="both"/>
        <w:rPr>
          <w:rFonts w:eastAsia="Times New Roman"/>
          <w:szCs w:val="24"/>
        </w:rPr>
      </w:pPr>
      <w:r w:rsidRPr="00604A76">
        <w:rPr>
          <w:rFonts w:eastAsia="Times New Roman"/>
          <w:b/>
          <w:szCs w:val="24"/>
        </w:rPr>
        <w:t>ΙΩΑΝΝΗΣ ΜΑΝΙΑΤΗΣ:</w:t>
      </w:r>
      <w:r>
        <w:rPr>
          <w:rFonts w:eastAsia="Times New Roman"/>
          <w:szCs w:val="24"/>
        </w:rPr>
        <w:t xml:space="preserve"> Ευχαριστώ, κύριε Πρόεδρε.</w:t>
      </w:r>
    </w:p>
    <w:p w14:paraId="71801701"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Κύριε Υπουργέ, μετά τη θεατρική παράσταση «Το μεγάλο μας τσίρκο»</w:t>
      </w:r>
      <w:r>
        <w:rPr>
          <w:rFonts w:eastAsia="Times New Roman"/>
          <w:szCs w:val="24"/>
        </w:rPr>
        <w:t>,</w:t>
      </w:r>
      <w:r>
        <w:rPr>
          <w:rFonts w:eastAsia="Times New Roman"/>
          <w:szCs w:val="24"/>
        </w:rPr>
        <w:t xml:space="preserve"> που παίχτηκε στην Ουάσιγκτον με πρωταγωνιστή τον κ. Καμμένο και μετά τα μεγάλα οικονομικά </w:t>
      </w:r>
      <w:r>
        <w:rPr>
          <w:rFonts w:eastAsia="Times New Roman"/>
          <w:szCs w:val="24"/>
        </w:rPr>
        <w:t xml:space="preserve">σκάνδαλα στο προσφυγικό και την ΕΡΤ, ερχόμαστε σήμερα να συζητήσουμε μια πολύ δυσάρεστη υπόθεση. Αφορά στην εξαγορά από τη ΔΕΗ της σκοπιανής εταιρείας </w:t>
      </w:r>
      <w:r>
        <w:rPr>
          <w:rFonts w:eastAsia="Times New Roman"/>
          <w:szCs w:val="24"/>
          <w:lang w:val="en-US"/>
        </w:rPr>
        <w:t>EDS</w:t>
      </w:r>
      <w:r w:rsidRPr="00604A76">
        <w:rPr>
          <w:rFonts w:eastAsia="Times New Roman"/>
          <w:szCs w:val="24"/>
        </w:rPr>
        <w:t xml:space="preserve">, </w:t>
      </w:r>
      <w:r>
        <w:rPr>
          <w:rFonts w:eastAsia="Times New Roman"/>
          <w:szCs w:val="24"/>
        </w:rPr>
        <w:t>μια εταιρείας, την οποία εξαγοράσατε για 4,8 εκατομμύρια ευρώ, παρουσίασε ζημιές 5,5 εκατομμύρια ευρ</w:t>
      </w:r>
      <w:r>
        <w:rPr>
          <w:rFonts w:eastAsia="Times New Roman"/>
          <w:szCs w:val="24"/>
        </w:rPr>
        <w:t>ώ το 2017 και όταν εξαγοράστηκε, είχε 25,9 εκατομμύρια δάνεια και πιστοληπτικές γραμμές. Είναι εταιρεία ιδιοκτησίας του Αντιπροέδρου των Σκοπίων, του κ</w:t>
      </w:r>
      <w:r>
        <w:rPr>
          <w:rFonts w:eastAsia="Times New Roman"/>
          <w:szCs w:val="24"/>
        </w:rPr>
        <w:t>.</w:t>
      </w:r>
      <w:r w:rsidRPr="008933FA">
        <w:rPr>
          <w:rFonts w:eastAsia="Times New Roman"/>
          <w:szCs w:val="24"/>
        </w:rPr>
        <w:t xml:space="preserve"> </w:t>
      </w:r>
      <w:r>
        <w:rPr>
          <w:rFonts w:eastAsia="Times New Roman"/>
          <w:szCs w:val="24"/>
        </w:rPr>
        <w:t xml:space="preserve">Κότσο </w:t>
      </w:r>
      <w:proofErr w:type="spellStart"/>
      <w:r>
        <w:rPr>
          <w:rFonts w:eastAsia="Times New Roman"/>
          <w:szCs w:val="24"/>
        </w:rPr>
        <w:t>Ανγκιούσεφ</w:t>
      </w:r>
      <w:proofErr w:type="spellEnd"/>
      <w:r>
        <w:rPr>
          <w:rFonts w:eastAsia="Times New Roman"/>
          <w:szCs w:val="24"/>
        </w:rPr>
        <w:t xml:space="preserve">. </w:t>
      </w:r>
    </w:p>
    <w:p w14:paraId="71801702"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Θέλουμε, λοιπόν, να μας απαντήσετε στις ακόλουθες επτά ερωτήσεις.</w:t>
      </w:r>
    </w:p>
    <w:p w14:paraId="71801703"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Ερώτηση πρώτη: Για</w:t>
      </w:r>
      <w:r>
        <w:rPr>
          <w:rFonts w:eastAsia="Times New Roman"/>
          <w:szCs w:val="24"/>
        </w:rPr>
        <w:t>τί δώσατε εντολή στη ΔΕΗ</w:t>
      </w:r>
      <w:r>
        <w:rPr>
          <w:rFonts w:eastAsia="Times New Roman"/>
          <w:szCs w:val="24"/>
        </w:rPr>
        <w:t>,</w:t>
      </w:r>
      <w:r>
        <w:rPr>
          <w:rFonts w:eastAsia="Times New Roman"/>
          <w:szCs w:val="24"/>
        </w:rPr>
        <w:t xml:space="preserve"> μέσω της θυγατρικής </w:t>
      </w:r>
      <w:r>
        <w:rPr>
          <w:rFonts w:eastAsia="Times New Roman"/>
          <w:szCs w:val="24"/>
        </w:rPr>
        <w:t>της,</w:t>
      </w:r>
      <w:r>
        <w:rPr>
          <w:rFonts w:eastAsia="Times New Roman"/>
          <w:szCs w:val="24"/>
        </w:rPr>
        <w:t xml:space="preserve"> να αγοράσει τη συγκεκριμένη εταιρεία; </w:t>
      </w:r>
    </w:p>
    <w:p w14:paraId="71801704" w14:textId="77777777" w:rsidR="00F37F95" w:rsidRDefault="0024206F">
      <w:pPr>
        <w:tabs>
          <w:tab w:val="left" w:pos="2940"/>
        </w:tabs>
        <w:spacing w:line="600" w:lineRule="auto"/>
        <w:ind w:firstLine="720"/>
        <w:jc w:val="both"/>
        <w:rPr>
          <w:rFonts w:eastAsia="Times New Roman"/>
          <w:szCs w:val="24"/>
        </w:rPr>
      </w:pPr>
      <w:r w:rsidRPr="00604A76">
        <w:rPr>
          <w:rFonts w:eastAsia="Times New Roman"/>
          <w:b/>
          <w:szCs w:val="24"/>
        </w:rPr>
        <w:lastRenderedPageBreak/>
        <w:t>ΓΕΩΡΓΙΟΣ ΣΤΑΘΑΚΗΣ (Υπουργός Περιβάλλοντος και Ενέργειας):</w:t>
      </w:r>
      <w:r>
        <w:rPr>
          <w:rFonts w:eastAsia="Times New Roman"/>
          <w:szCs w:val="24"/>
        </w:rPr>
        <w:t xml:space="preserve"> Ποιος έδωσε εντολή;</w:t>
      </w:r>
    </w:p>
    <w:p w14:paraId="71801705" w14:textId="77777777" w:rsidR="00F37F95" w:rsidRDefault="0024206F">
      <w:pPr>
        <w:tabs>
          <w:tab w:val="left" w:pos="294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Η Κυβέρνηση.</w:t>
      </w:r>
    </w:p>
    <w:p w14:paraId="71801706" w14:textId="77777777" w:rsidR="00F37F95" w:rsidRDefault="0024206F">
      <w:pPr>
        <w:tabs>
          <w:tab w:val="left" w:pos="2940"/>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Α, η Κυβέρνηση. </w:t>
      </w:r>
    </w:p>
    <w:p w14:paraId="71801707" w14:textId="77777777" w:rsidR="00F37F95" w:rsidRDefault="0024206F">
      <w:pPr>
        <w:tabs>
          <w:tab w:val="left" w:pos="2940"/>
        </w:tabs>
        <w:spacing w:line="600" w:lineRule="auto"/>
        <w:ind w:firstLine="720"/>
        <w:jc w:val="both"/>
        <w:rPr>
          <w:rFonts w:eastAsia="Times New Roman"/>
          <w:szCs w:val="24"/>
        </w:rPr>
      </w:pPr>
      <w:r w:rsidRPr="008933FA">
        <w:rPr>
          <w:rFonts w:eastAsia="Times New Roman"/>
          <w:b/>
          <w:szCs w:val="24"/>
        </w:rPr>
        <w:t>ΠΡΟΕΔΡΕΥΩΝ (Νικήτας Κακλαμάνης):</w:t>
      </w:r>
      <w:r>
        <w:rPr>
          <w:rFonts w:eastAsia="Times New Roman"/>
          <w:szCs w:val="24"/>
        </w:rPr>
        <w:t xml:space="preserve"> Κύριε Υπουργέ, θα απαντήσετε. Μην κάνουμε τώρα διάλογο.</w:t>
      </w:r>
    </w:p>
    <w:p w14:paraId="71801708" w14:textId="77777777" w:rsidR="00F37F95" w:rsidRDefault="0024206F">
      <w:pPr>
        <w:tabs>
          <w:tab w:val="left" w:pos="294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Θα έχετε όλον τον χρόνο, κύριε Υπουργέ. Μην ανησυχείτε.</w:t>
      </w:r>
    </w:p>
    <w:p w14:paraId="71801709" w14:textId="77777777" w:rsidR="00F37F95" w:rsidRDefault="0024206F">
      <w:pPr>
        <w:tabs>
          <w:tab w:val="left" w:pos="2940"/>
        </w:tabs>
        <w:spacing w:line="600" w:lineRule="auto"/>
        <w:ind w:firstLine="720"/>
        <w:jc w:val="both"/>
        <w:rPr>
          <w:rFonts w:eastAsia="Times New Roman"/>
          <w:szCs w:val="24"/>
        </w:rPr>
      </w:pPr>
      <w:r>
        <w:rPr>
          <w:rFonts w:eastAsia="Times New Roman"/>
          <w:b/>
          <w:szCs w:val="24"/>
        </w:rPr>
        <w:t xml:space="preserve">ΓΕΩΡΓΙΟΣ ΣΤΑΘΑΚΗΣ </w:t>
      </w:r>
      <w:r>
        <w:rPr>
          <w:rFonts w:eastAsia="Times New Roman"/>
          <w:b/>
          <w:szCs w:val="24"/>
        </w:rPr>
        <w:t xml:space="preserve">(Υπουργός Περιβάλλοντος και Ενέργειας): </w:t>
      </w:r>
      <w:r>
        <w:rPr>
          <w:rFonts w:eastAsia="Times New Roman"/>
          <w:szCs w:val="24"/>
        </w:rPr>
        <w:t>Για να καταλάβω ποιος έδωσε εντολή, αν την έδωσε ο Σταθάκης.</w:t>
      </w:r>
    </w:p>
    <w:p w14:paraId="7180170A" w14:textId="77777777" w:rsidR="00F37F95" w:rsidRDefault="0024206F">
      <w:pPr>
        <w:tabs>
          <w:tab w:val="left" w:pos="2940"/>
        </w:tabs>
        <w:spacing w:line="600" w:lineRule="auto"/>
        <w:ind w:firstLine="720"/>
        <w:jc w:val="both"/>
        <w:rPr>
          <w:rFonts w:eastAsia="Times New Roman"/>
          <w:szCs w:val="24"/>
        </w:rPr>
      </w:pPr>
      <w:r w:rsidRPr="008933FA">
        <w:rPr>
          <w:rFonts w:eastAsia="Times New Roman"/>
          <w:b/>
          <w:szCs w:val="24"/>
        </w:rPr>
        <w:t>ΠΡΟΕΔΡΕΥΩΝ (Νικήτας Κακλαμάνης):</w:t>
      </w:r>
      <w:r>
        <w:rPr>
          <w:rFonts w:eastAsia="Times New Roman"/>
          <w:szCs w:val="24"/>
        </w:rPr>
        <w:t xml:space="preserve"> Εντάξει. Θα το επαναλάβετε.</w:t>
      </w:r>
    </w:p>
    <w:p w14:paraId="7180170B" w14:textId="77777777" w:rsidR="00F37F95" w:rsidRDefault="0024206F">
      <w:pPr>
        <w:tabs>
          <w:tab w:val="left" w:pos="294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Ακούστε τώρα γιατί δώσατε την εντολή.</w:t>
      </w:r>
    </w:p>
    <w:p w14:paraId="7180170C"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Την εισήγηση για εξαγορά της συγκεκριμ</w:t>
      </w:r>
      <w:r>
        <w:rPr>
          <w:rFonts w:eastAsia="Times New Roman"/>
          <w:szCs w:val="24"/>
        </w:rPr>
        <w:t xml:space="preserve">ένης σκοπιανής εταιρείας την έκανε η θυγατρική της ΔΕΗ στην Αλβανία, η ΔΕΗ Αλβανίας. </w:t>
      </w:r>
    </w:p>
    <w:p w14:paraId="7180170D"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 xml:space="preserve">Και ποιον έχετε βάλει εκεί διευθύνοντα σύμβουλο, κύριε Υπουργέ; Έχετε βάλει έναν δικό σας άνθρωπο, τον κ. Γιώργο Λάντζα. Ποιος είναι ο κ. Γιώργος Λάντζας; </w:t>
      </w:r>
      <w:r>
        <w:rPr>
          <w:rFonts w:eastAsia="Times New Roman"/>
          <w:szCs w:val="24"/>
        </w:rPr>
        <w:lastRenderedPageBreak/>
        <w:t>Είναι ένας άνθρ</w:t>
      </w:r>
      <w:r>
        <w:rPr>
          <w:rFonts w:eastAsia="Times New Roman"/>
          <w:szCs w:val="24"/>
        </w:rPr>
        <w:t xml:space="preserve">ωπος, τον οποίον εσείς ως Υπουργός Ανάπτυξης τον είχατε τοποθετήσει το 2016 ως </w:t>
      </w:r>
      <w:r>
        <w:rPr>
          <w:rFonts w:eastAsia="Times New Roman"/>
          <w:szCs w:val="24"/>
        </w:rPr>
        <w:t xml:space="preserve">πρόεδρο </w:t>
      </w:r>
      <w:r>
        <w:rPr>
          <w:rFonts w:eastAsia="Times New Roman"/>
          <w:szCs w:val="24"/>
        </w:rPr>
        <w:t xml:space="preserve">στο </w:t>
      </w:r>
      <w:r>
        <w:rPr>
          <w:rFonts w:eastAsia="Times New Roman"/>
          <w:szCs w:val="24"/>
        </w:rPr>
        <w:t xml:space="preserve">διοικητικό συμβούλιο </w:t>
      </w:r>
      <w:r>
        <w:rPr>
          <w:rFonts w:eastAsia="Times New Roman"/>
          <w:szCs w:val="24"/>
        </w:rPr>
        <w:t>της Ελληνικής Βιομηχανίας Ζάχαρης. Κατά συνέπεια, είναι άνθρωπος δικός σας, της Κυβέρνησης.</w:t>
      </w:r>
    </w:p>
    <w:p w14:paraId="7180170E"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 xml:space="preserve">Δεύτερο ερώτημα: Γιατί χρησιμοποιήσατε ως μπροστινό </w:t>
      </w:r>
      <w:r>
        <w:rPr>
          <w:rFonts w:eastAsia="Times New Roman"/>
          <w:szCs w:val="24"/>
        </w:rPr>
        <w:t xml:space="preserve">τη θυγατρική της ΔΕΗ στην Αλβανία και δεν βάλατε τις κεντρικές υπηρεσίες της ΔΕΗ να εισηγηθούν στο </w:t>
      </w:r>
      <w:r>
        <w:rPr>
          <w:rFonts w:eastAsia="Times New Roman"/>
          <w:szCs w:val="24"/>
        </w:rPr>
        <w:t>διοικητικό συμβούλιο</w:t>
      </w:r>
      <w:r>
        <w:rPr>
          <w:rFonts w:eastAsia="Times New Roman"/>
          <w:szCs w:val="24"/>
        </w:rPr>
        <w:t xml:space="preserve"> την εξαγορά; Τι κρύβεται πίσω από αυτό το περίεργο </w:t>
      </w:r>
      <w:r>
        <w:rPr>
          <w:rFonts w:eastAsia="Times New Roman"/>
          <w:szCs w:val="24"/>
          <w:lang w:val="en-US"/>
        </w:rPr>
        <w:t>by</w:t>
      </w:r>
      <w:r w:rsidRPr="0002034A">
        <w:rPr>
          <w:rFonts w:eastAsia="Times New Roman"/>
          <w:szCs w:val="24"/>
        </w:rPr>
        <w:t xml:space="preserve"> </w:t>
      </w:r>
      <w:r>
        <w:rPr>
          <w:rFonts w:eastAsia="Times New Roman"/>
          <w:szCs w:val="24"/>
          <w:lang w:val="en-US"/>
        </w:rPr>
        <w:t>pass</w:t>
      </w:r>
      <w:r>
        <w:rPr>
          <w:rFonts w:eastAsia="Times New Roman"/>
          <w:szCs w:val="24"/>
        </w:rPr>
        <w:t>;</w:t>
      </w:r>
    </w:p>
    <w:p w14:paraId="7180170F"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Τρίτο ερώτημα: Γιατί αναθέσατε και δώσατε στη θυγατρική της ΔΕΗ 180.000 ευρώ</w:t>
      </w:r>
      <w:r>
        <w:rPr>
          <w:rFonts w:eastAsia="Times New Roman"/>
          <w:szCs w:val="24"/>
        </w:rPr>
        <w:t xml:space="preserve"> στην αρχή και μετά και άλλες 50.000, ώστε να αναθέσει σε συμβούλους τον οικονομικό και φορολογικό έλεγχο της εταιρείας που θα εξαγόραζε η ΔΕΗ; Δηλαδή, άλλος πληρώνει και άλλος αγοράζει; Πληρώνει τους συμβούλους η θυγατρική, αλλά αγοράζει η μητρική; Γιατί </w:t>
      </w:r>
      <w:r>
        <w:rPr>
          <w:rFonts w:eastAsia="Times New Roman"/>
          <w:szCs w:val="24"/>
        </w:rPr>
        <w:t xml:space="preserve">συμβαίνουν αυτά; </w:t>
      </w:r>
    </w:p>
    <w:p w14:paraId="71801710"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 xml:space="preserve">Τέταρτο ερώτημα: Γιατί τα χρήματα τοποθετούνται στον προσωπικό λογαριασμό του </w:t>
      </w:r>
      <w:r>
        <w:rPr>
          <w:rFonts w:eastAsia="Times New Roman"/>
          <w:szCs w:val="24"/>
        </w:rPr>
        <w:t xml:space="preserve">αντιπροέδρου </w:t>
      </w:r>
      <w:r>
        <w:rPr>
          <w:rFonts w:eastAsia="Times New Roman"/>
          <w:szCs w:val="24"/>
        </w:rPr>
        <w:t xml:space="preserve">του </w:t>
      </w:r>
      <w:r>
        <w:rPr>
          <w:rFonts w:eastAsia="Times New Roman"/>
          <w:szCs w:val="24"/>
        </w:rPr>
        <w:t>κ.</w:t>
      </w:r>
      <w:r>
        <w:rPr>
          <w:rFonts w:eastAsia="Times New Roman"/>
          <w:szCs w:val="24"/>
        </w:rPr>
        <w:t xml:space="preserve"> </w:t>
      </w:r>
      <w:proofErr w:type="spellStart"/>
      <w:r>
        <w:rPr>
          <w:rFonts w:eastAsia="Times New Roman"/>
          <w:szCs w:val="24"/>
        </w:rPr>
        <w:t>Ζάεφ</w:t>
      </w:r>
      <w:proofErr w:type="spellEnd"/>
      <w:r>
        <w:rPr>
          <w:rFonts w:eastAsia="Times New Roman"/>
          <w:szCs w:val="24"/>
        </w:rPr>
        <w:t>; Ποια είναι η διαδρομή του χρήματος, πότε έφυγαν τα λεφτά, πώς πήγαν, πού πήγαν και πότε πήγαν; Πρέπει να μας απαντήσετε.</w:t>
      </w:r>
    </w:p>
    <w:p w14:paraId="71801711"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lastRenderedPageBreak/>
        <w:t>Πέμπτο ερώτημ</w:t>
      </w:r>
      <w:r>
        <w:rPr>
          <w:rFonts w:eastAsia="Times New Roman"/>
          <w:szCs w:val="24"/>
        </w:rPr>
        <w:t xml:space="preserve">α: Τα μέλη του </w:t>
      </w:r>
      <w:r>
        <w:rPr>
          <w:rFonts w:eastAsia="Times New Roman"/>
          <w:szCs w:val="24"/>
        </w:rPr>
        <w:t>διοικητικού συμβουλίου</w:t>
      </w:r>
      <w:r>
        <w:rPr>
          <w:rFonts w:eastAsia="Times New Roman"/>
          <w:szCs w:val="24"/>
        </w:rPr>
        <w:t xml:space="preserve"> της ΔΕΗ, που αποφάσισαν και συμφώνησαν με την εξαγορά, ήξεραν όλη την αλήθεια ή τους εξαπατήσατε; Ήξεραν, δηλαδή, ότι η εταιρεία που εξαγοράζει η ΔΕΗ είναι ιδιοκτησία του </w:t>
      </w:r>
      <w:r>
        <w:rPr>
          <w:rFonts w:eastAsia="Times New Roman"/>
          <w:szCs w:val="24"/>
        </w:rPr>
        <w:t>κ. αντιπροέδρου</w:t>
      </w:r>
      <w:r>
        <w:rPr>
          <w:rFonts w:eastAsia="Times New Roman"/>
          <w:szCs w:val="24"/>
        </w:rPr>
        <w:t xml:space="preserve"> του </w:t>
      </w:r>
      <w:r>
        <w:rPr>
          <w:rFonts w:eastAsia="Times New Roman"/>
          <w:szCs w:val="24"/>
        </w:rPr>
        <w:t xml:space="preserve">κ. </w:t>
      </w:r>
      <w:proofErr w:type="spellStart"/>
      <w:r>
        <w:rPr>
          <w:rFonts w:eastAsia="Times New Roman"/>
          <w:szCs w:val="24"/>
        </w:rPr>
        <w:t>Ζάεφ</w:t>
      </w:r>
      <w:proofErr w:type="spellEnd"/>
      <w:r>
        <w:rPr>
          <w:rFonts w:eastAsia="Times New Roman"/>
          <w:szCs w:val="24"/>
        </w:rPr>
        <w:t xml:space="preserve"> ή δεν το ήξεραν;</w:t>
      </w:r>
    </w:p>
    <w:p w14:paraId="71801712"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 xml:space="preserve">Έκτο ερώτημα: Γιατί ο κ. </w:t>
      </w:r>
      <w:proofErr w:type="spellStart"/>
      <w:r>
        <w:rPr>
          <w:rFonts w:eastAsia="Times New Roman"/>
          <w:szCs w:val="24"/>
        </w:rPr>
        <w:t>Χουλιαράκης</w:t>
      </w:r>
      <w:proofErr w:type="spellEnd"/>
      <w:r>
        <w:rPr>
          <w:rFonts w:eastAsia="Times New Roman"/>
          <w:szCs w:val="24"/>
        </w:rPr>
        <w:t xml:space="preserve"> ως εκπρόσωπος του ελληνικού δημοσίου και βασικός μέτοχος της ΔΕΗ αρνείται να απαντήσει και κάνει μπαλάκι το θέμα σ’ εσάς ως δήθεν μόνο αρμόδιο για τη συγκεκριμένη εξαγορά;</w:t>
      </w:r>
    </w:p>
    <w:p w14:paraId="71801713" w14:textId="77777777" w:rsidR="00F37F95" w:rsidRDefault="0024206F">
      <w:pPr>
        <w:tabs>
          <w:tab w:val="left" w:pos="2940"/>
        </w:tabs>
        <w:spacing w:line="600" w:lineRule="auto"/>
        <w:ind w:firstLine="720"/>
        <w:jc w:val="both"/>
        <w:rPr>
          <w:rFonts w:eastAsia="Times New Roman"/>
          <w:szCs w:val="24"/>
        </w:rPr>
      </w:pPr>
      <w:r>
        <w:rPr>
          <w:rFonts w:eastAsia="Times New Roman"/>
          <w:szCs w:val="24"/>
        </w:rPr>
        <w:t>Τέλος, έβδομο ερώτημα: Γιατί η απόφαση για εξαγ</w:t>
      </w:r>
      <w:r>
        <w:rPr>
          <w:rFonts w:eastAsia="Times New Roman"/>
          <w:szCs w:val="24"/>
        </w:rPr>
        <w:t>ορά της συγκεκριμένης εταιρείας πάρθηκε τον Φεβρουάριο του 2018, αλλά η ολοκλήρωση των ελέγχων –φορολογικών, νομικών και οικονομικών- της εταιρείας έγινε δύο μήνες αργότερα, τον Απρίλιο του 2018; Δηλαδή, αποφασίζετε τον Φεβρουάριο να αγοράσετε…</w:t>
      </w:r>
    </w:p>
    <w:p w14:paraId="71801714"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 xml:space="preserve">ΠΡΟΕΔΡΕΥΩΝ </w:t>
      </w:r>
      <w:r w:rsidRPr="00E80698">
        <w:rPr>
          <w:rFonts w:eastAsia="Times New Roman" w:cs="Times New Roman"/>
          <w:b/>
          <w:szCs w:val="24"/>
        </w:rPr>
        <w:t>(Νικήτας Κακλαμάνης):</w:t>
      </w:r>
      <w:r>
        <w:rPr>
          <w:rFonts w:eastAsia="Times New Roman" w:cs="Times New Roman"/>
          <w:b/>
          <w:szCs w:val="24"/>
        </w:rPr>
        <w:t xml:space="preserve"> </w:t>
      </w:r>
      <w:r>
        <w:rPr>
          <w:rFonts w:eastAsia="Times New Roman" w:cs="Times New Roman"/>
          <w:szCs w:val="24"/>
        </w:rPr>
        <w:t xml:space="preserve">Κύριε Μανιάτη, πρέπει να ολοκληρώσετε. </w:t>
      </w:r>
    </w:p>
    <w:p w14:paraId="71801715"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Τελειώνω, κύριε Πρόεδρε. </w:t>
      </w:r>
    </w:p>
    <w:p w14:paraId="71801716"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Αποφασίζετε τον Φεβρουάριο να αγοράσετε, αλλά ελέγχετε την εταιρεία τον Απρίλιο, δύο μήνες μετά. </w:t>
      </w:r>
    </w:p>
    <w:p w14:paraId="71801717"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κύριε Πρόεδρε –γιατί αφορά και εμάς όλους ως Προεδρείο και ως Εθνικό Κοινοβούλιο- ο κύριος Υπουργός αρνήθηκε να καταθέσει στη Βουλή των Ελλήνων την εισήγηση της ΔΕΗ Αλβανίας, καθώς και τη σύμβαση που υπέγραψε η ΔΕΗ, μία σύμβαση και μία εισήγηση που </w:t>
      </w:r>
      <w:r>
        <w:rPr>
          <w:rFonts w:eastAsia="Times New Roman" w:cs="Times New Roman"/>
          <w:szCs w:val="24"/>
        </w:rPr>
        <w:t>τη γνωρίζουν τουλάχιστον εκατό άτομα στη ΔΕΗ και όλα τα Σκόπια. Και ο κύριος Υπουργός, προσβάλλοντας το Εθνικό Κοινοβούλιο, αρνείται να την καταθέσει και μου λέει «αν θέλεις να τη δεις, πήγαινε στα γραφεία της ΔΕΗ». Αυτό θεωρώ ότι αποτελεί ένα κορυφαίο θεσ</w:t>
      </w:r>
      <w:r>
        <w:rPr>
          <w:rFonts w:eastAsia="Times New Roman" w:cs="Times New Roman"/>
          <w:szCs w:val="24"/>
        </w:rPr>
        <w:t xml:space="preserve">μικό ολίσθημα της Κυβέρνησης. </w:t>
      </w:r>
    </w:p>
    <w:p w14:paraId="71801718"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801719"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Κατ’ αρχάς, πρώτον, ο κύριος Υπουργός θα έχει διπλάσιο επίσης χρόνο –όσο έδωσα και σε εσάς- για να απαντήσει. </w:t>
      </w:r>
    </w:p>
    <w:p w14:paraId="7180171A"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περιμένω ως </w:t>
      </w:r>
      <w:proofErr w:type="spellStart"/>
      <w:r>
        <w:rPr>
          <w:rFonts w:eastAsia="Times New Roman" w:cs="Times New Roman"/>
          <w:szCs w:val="24"/>
        </w:rPr>
        <w:t>Προεδρεύων</w:t>
      </w:r>
      <w:proofErr w:type="spellEnd"/>
      <w:r>
        <w:rPr>
          <w:rFonts w:eastAsia="Times New Roman" w:cs="Times New Roman"/>
          <w:szCs w:val="24"/>
        </w:rPr>
        <w:t xml:space="preserve"> να ακούσω την απάντηση του Υπου</w:t>
      </w:r>
      <w:r>
        <w:rPr>
          <w:rFonts w:eastAsia="Times New Roman" w:cs="Times New Roman"/>
          <w:szCs w:val="24"/>
        </w:rPr>
        <w:t xml:space="preserve">ργού, όσον αφορά την τελευταία σας παρατήρηση, πριν τοποθετηθώ. </w:t>
      </w:r>
    </w:p>
    <w:p w14:paraId="7180171B"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Τυπικά σας βάζω τρία λεπτά, αλλά θα έχετε την ανοχή που σας είπα. </w:t>
      </w:r>
    </w:p>
    <w:p w14:paraId="7180171C"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Μάλιστα. </w:t>
      </w:r>
    </w:p>
    <w:p w14:paraId="7180171D"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μπορώ να απαν</w:t>
      </w:r>
      <w:r>
        <w:rPr>
          <w:rFonts w:eastAsia="Times New Roman" w:cs="Times New Roman"/>
          <w:szCs w:val="24"/>
        </w:rPr>
        <w:t>τήσω σε κα</w:t>
      </w:r>
      <w:r>
        <w:rPr>
          <w:rFonts w:eastAsia="Times New Roman" w:cs="Times New Roman"/>
          <w:szCs w:val="24"/>
        </w:rPr>
        <w:t>μ</w:t>
      </w:r>
      <w:r>
        <w:rPr>
          <w:rFonts w:eastAsia="Times New Roman" w:cs="Times New Roman"/>
          <w:szCs w:val="24"/>
        </w:rPr>
        <w:t xml:space="preserve">μία από τις υποθετικές ερωτήσεις που μου τέθηκαν, δεδομένου ότι η Κυβέρνηση έδωσε εντολή. Ποια Κυβέρνηση; Πότε έδωσε εντολή; Πρώτη υποθετική ερώτηση. </w:t>
      </w:r>
    </w:p>
    <w:p w14:paraId="7180171E"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όσον αφορά το ύψος και το μέγεθος της οικονομικής συναλλαγής, να σας υπενθυμίσω τι λ</w:t>
      </w:r>
      <w:r>
        <w:rPr>
          <w:rFonts w:eastAsia="Times New Roman" w:cs="Times New Roman"/>
          <w:szCs w:val="24"/>
        </w:rPr>
        <w:t xml:space="preserve">έει ο νόμος; Στη Βουλή έρχονται συναλλαγές που κάνει η ΔΕΗ, προμήθειες, εξαγορές, ή οτιδήποτε άλλο, άνω των 20 εκατομμυρίων ευρώ. </w:t>
      </w:r>
    </w:p>
    <w:p w14:paraId="7180171F"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Άνω των 20 εκατομμυρίων ευρώ, με απόφαση δική μας…</w:t>
      </w:r>
    </w:p>
    <w:p w14:paraId="71801720"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Μανιάτη, σας παρα</w:t>
      </w:r>
      <w:r>
        <w:rPr>
          <w:rFonts w:eastAsia="Times New Roman" w:cs="Times New Roman"/>
          <w:szCs w:val="24"/>
        </w:rPr>
        <w:t xml:space="preserve">καλώ, μη διακόπτετε. </w:t>
      </w:r>
    </w:p>
    <w:p w14:paraId="71801721"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Κάτω των 20 εκατομμυρίων ευρώ λέει ο νόμος ότι αποτελούν μία αρμοδιότητα όπου δεν χρειάζεται καν η γνωστοποίηση αυτών των δεδομένων. </w:t>
      </w:r>
    </w:p>
    <w:p w14:paraId="71801722"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τηρώ επακριβώς τον νόμο για μία τ</w:t>
      </w:r>
      <w:r>
        <w:rPr>
          <w:rFonts w:eastAsia="Times New Roman" w:cs="Times New Roman"/>
          <w:szCs w:val="24"/>
        </w:rPr>
        <w:t xml:space="preserve">όσο μικρής εμβέλειας συναλλαγή της ΔΕΗ. Περάστε τη ΔΕΗ, όπου είναι όλα δημόσια. Προφανώς, είναι όλα δημόσια. </w:t>
      </w:r>
    </w:p>
    <w:p w14:paraId="71801723"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τώρα στο περιεχόμενο, γιατί ουκ έστιν αριθμός ανακριβειών που τέθηκαν. Τον Φεβρουάριο εξουσιοδοτήθηκε από το </w:t>
      </w:r>
      <w:r>
        <w:rPr>
          <w:rFonts w:eastAsia="Times New Roman" w:cs="Times New Roman"/>
          <w:szCs w:val="24"/>
        </w:rPr>
        <w:t xml:space="preserve">διοικητικό συμβούλιο </w:t>
      </w:r>
      <w:r>
        <w:rPr>
          <w:rFonts w:eastAsia="Times New Roman" w:cs="Times New Roman"/>
          <w:szCs w:val="24"/>
        </w:rPr>
        <w:t xml:space="preserve">ο </w:t>
      </w:r>
      <w:r>
        <w:rPr>
          <w:rFonts w:eastAsia="Times New Roman" w:cs="Times New Roman"/>
          <w:szCs w:val="24"/>
        </w:rPr>
        <w:t xml:space="preserve">πρόεδρος </w:t>
      </w:r>
      <w:r>
        <w:rPr>
          <w:rFonts w:eastAsia="Times New Roman" w:cs="Times New Roman"/>
          <w:szCs w:val="24"/>
        </w:rPr>
        <w:t xml:space="preserve">και </w:t>
      </w:r>
      <w:r>
        <w:rPr>
          <w:rFonts w:eastAsia="Times New Roman" w:cs="Times New Roman"/>
          <w:szCs w:val="24"/>
        </w:rPr>
        <w:lastRenderedPageBreak/>
        <w:t xml:space="preserve">ο </w:t>
      </w:r>
      <w:r>
        <w:rPr>
          <w:rFonts w:eastAsia="Times New Roman" w:cs="Times New Roman"/>
          <w:szCs w:val="24"/>
        </w:rPr>
        <w:t>διευθύνων σύμβουλος</w:t>
      </w:r>
      <w:r>
        <w:rPr>
          <w:rFonts w:eastAsia="Times New Roman" w:cs="Times New Roman"/>
          <w:szCs w:val="24"/>
        </w:rPr>
        <w:t xml:space="preserve"> να προβούν σε όλες τις αναγκαίες ενέργειες για την εξαγορά του συνόλου, συμπεριλαμβανομένων της διαπραγμάτευσης εξαγοράς μεριδίων, του οριστικού προσδιορισμού του τιμήματος και του τρόπου καταβολής του, βάσει της μελέτης αποτίμηση</w:t>
      </w:r>
      <w:r>
        <w:rPr>
          <w:rFonts w:eastAsia="Times New Roman" w:cs="Times New Roman"/>
          <w:szCs w:val="24"/>
        </w:rPr>
        <w:t xml:space="preserve">ς που έχει προηγηθεί. Δεν επακολουθεί, είχε προηγηθεί η αποτίμηση από τον </w:t>
      </w:r>
      <w:r>
        <w:rPr>
          <w:rFonts w:eastAsia="Times New Roman" w:cs="Times New Roman"/>
          <w:szCs w:val="24"/>
        </w:rPr>
        <w:t>σύμβουλο «</w:t>
      </w:r>
      <w:r>
        <w:rPr>
          <w:rFonts w:eastAsia="Times New Roman" w:cs="Times New Roman"/>
          <w:szCs w:val="24"/>
          <w:lang w:val="en-US"/>
        </w:rPr>
        <w:t>ERNST</w:t>
      </w:r>
      <w:r w:rsidRPr="00122C5F">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w:t>
      </w:r>
      <w:r w:rsidRPr="00122C5F">
        <w:rPr>
          <w:rFonts w:eastAsia="Times New Roman" w:cs="Times New Roman"/>
          <w:szCs w:val="24"/>
        </w:rPr>
        <w:t xml:space="preserve">. </w:t>
      </w:r>
    </w:p>
    <w:p w14:paraId="71801724"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έχουμε έναν προσδιορισμό κατ’ αρχάς του τιμήματος, της αξίας της εταιρείας και στη συνέχεια την έγκριση για την εν λόγω συναλλαγή των δαπανών που αφορ</w:t>
      </w:r>
      <w:r>
        <w:rPr>
          <w:rFonts w:eastAsia="Times New Roman" w:cs="Times New Roman"/>
          <w:szCs w:val="24"/>
        </w:rPr>
        <w:t xml:space="preserve">ούν στη διενέργεια των απαραίτητων ελέγχων μελετών -οικονομικός έλεγχος, φορολογικός έλεγχος, νομικός έλεγχος, μελέτη αποτίμησης αξίας- που διενεργήθηκαν και στην παροχή άλλων υπηρεσιών που τυχόν απαιτηθούν με μέριμνα της θυγατρικής της ΔΕΗ, </w:t>
      </w:r>
      <w:r>
        <w:rPr>
          <w:rFonts w:eastAsia="Times New Roman" w:cs="Times New Roman"/>
          <w:szCs w:val="24"/>
        </w:rPr>
        <w:t>«</w:t>
      </w:r>
      <w:r>
        <w:rPr>
          <w:rFonts w:eastAsia="Times New Roman" w:cs="Times New Roman"/>
          <w:szCs w:val="24"/>
          <w:lang w:val="en-US"/>
        </w:rPr>
        <w:t>PPC</w:t>
      </w:r>
      <w:r w:rsidRPr="00395829">
        <w:rPr>
          <w:rFonts w:eastAsia="Times New Roman" w:cs="Times New Roman"/>
          <w:szCs w:val="24"/>
        </w:rPr>
        <w:t xml:space="preserve"> </w:t>
      </w:r>
      <w:r>
        <w:rPr>
          <w:rFonts w:eastAsia="Times New Roman" w:cs="Times New Roman"/>
          <w:szCs w:val="24"/>
          <w:lang w:val="en-US"/>
        </w:rPr>
        <w:t>ALBANIA</w:t>
      </w:r>
      <w:r w:rsidRPr="00395829">
        <w:rPr>
          <w:rFonts w:eastAsia="Times New Roman" w:cs="Times New Roman"/>
          <w:szCs w:val="24"/>
        </w:rPr>
        <w:t xml:space="preserve"> </w:t>
      </w:r>
      <w:r>
        <w:rPr>
          <w:rFonts w:eastAsia="Times New Roman" w:cs="Times New Roman"/>
          <w:szCs w:val="24"/>
          <w:lang w:val="en-US"/>
        </w:rPr>
        <w:t>SH</w:t>
      </w:r>
      <w:r w:rsidRPr="00395829">
        <w:rPr>
          <w:rFonts w:eastAsia="Times New Roman" w:cs="Times New Roman"/>
          <w:szCs w:val="24"/>
        </w:rPr>
        <w:t>.</w:t>
      </w:r>
      <w:r>
        <w:rPr>
          <w:rFonts w:eastAsia="Times New Roman" w:cs="Times New Roman"/>
          <w:szCs w:val="24"/>
          <w:lang w:val="en-US"/>
        </w:rPr>
        <w:t>A</w:t>
      </w:r>
      <w:r w:rsidRPr="00395829">
        <w:rPr>
          <w:rFonts w:eastAsia="Times New Roman" w:cs="Times New Roman"/>
          <w:szCs w:val="24"/>
        </w:rPr>
        <w:t>.</w:t>
      </w:r>
      <w:r>
        <w:rPr>
          <w:rFonts w:eastAsia="Times New Roman" w:cs="Times New Roman"/>
          <w:szCs w:val="24"/>
        </w:rPr>
        <w:t>»</w:t>
      </w:r>
      <w:r>
        <w:rPr>
          <w:rFonts w:eastAsia="Times New Roman" w:cs="Times New Roman"/>
          <w:szCs w:val="24"/>
        </w:rPr>
        <w:t>,</w:t>
      </w:r>
      <w:r w:rsidRPr="00395829">
        <w:rPr>
          <w:rFonts w:eastAsia="Times New Roman" w:cs="Times New Roman"/>
          <w:szCs w:val="24"/>
        </w:rPr>
        <w:t xml:space="preserve"> </w:t>
      </w:r>
      <w:r>
        <w:rPr>
          <w:rFonts w:eastAsia="Times New Roman" w:cs="Times New Roman"/>
          <w:szCs w:val="24"/>
        </w:rPr>
        <w:t xml:space="preserve">για την εν λόγω εξαγορά. </w:t>
      </w:r>
    </w:p>
    <w:p w14:paraId="71801725"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οι παραπάνω μυθολογικές, επίσης, δαπάνες θα συμπεριληφθούν στη σύμβαση που θα υπογραφεί μεταξύ ΔΕΗ και </w:t>
      </w:r>
      <w:r>
        <w:rPr>
          <w:rFonts w:eastAsia="Times New Roman" w:cs="Times New Roman"/>
          <w:szCs w:val="24"/>
        </w:rPr>
        <w:t>«</w:t>
      </w:r>
      <w:r>
        <w:rPr>
          <w:rFonts w:eastAsia="Times New Roman" w:cs="Times New Roman"/>
          <w:szCs w:val="24"/>
          <w:lang w:val="en-US"/>
        </w:rPr>
        <w:t>PPC</w:t>
      </w:r>
      <w:r w:rsidRPr="00B21A17">
        <w:rPr>
          <w:rFonts w:eastAsia="Times New Roman" w:cs="Times New Roman"/>
          <w:szCs w:val="24"/>
        </w:rPr>
        <w:t xml:space="preserve"> </w:t>
      </w:r>
      <w:r>
        <w:rPr>
          <w:rFonts w:eastAsia="Times New Roman" w:cs="Times New Roman"/>
          <w:szCs w:val="24"/>
          <w:lang w:val="en-US"/>
        </w:rPr>
        <w:t>ALBANIA</w:t>
      </w:r>
      <w:r>
        <w:rPr>
          <w:rFonts w:eastAsia="Times New Roman" w:cs="Times New Roman"/>
          <w:szCs w:val="24"/>
        </w:rPr>
        <w:t>»</w:t>
      </w:r>
      <w:r w:rsidRPr="00B21A17">
        <w:rPr>
          <w:rFonts w:eastAsia="Times New Roman" w:cs="Times New Roman"/>
          <w:szCs w:val="24"/>
        </w:rPr>
        <w:t xml:space="preserve">. </w:t>
      </w:r>
    </w:p>
    <w:p w14:paraId="71801726"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Επομένως, όλο το χρονικό ακολουθεί την καθιερωμένη διαδικασία με την οποία γίνονται οι εξαγορές δι</w:t>
      </w:r>
      <w:r>
        <w:rPr>
          <w:rFonts w:eastAsia="Times New Roman" w:cs="Times New Roman"/>
          <w:szCs w:val="24"/>
        </w:rPr>
        <w:t xml:space="preserve">εθνώς. Δεν υπάρχει κάτι διαφορετικό. </w:t>
      </w:r>
    </w:p>
    <w:p w14:paraId="71801727"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γιατί κάνετε βουτιά στη ναφθαλίνη; Και κυριολεκτώ. Αυτή είναι μία εξαγορά η οποία ξεκίνησε τα τέλη του 2017, ακολούθησε ο Φεβρουάριος, είχε ήδη προηγηθεί ο </w:t>
      </w:r>
      <w:r>
        <w:rPr>
          <w:rFonts w:eastAsia="Times New Roman" w:cs="Times New Roman"/>
          <w:szCs w:val="24"/>
        </w:rPr>
        <w:t>«</w:t>
      </w:r>
      <w:r>
        <w:rPr>
          <w:rFonts w:eastAsia="Times New Roman" w:cs="Times New Roman"/>
          <w:szCs w:val="24"/>
          <w:lang w:val="en-US"/>
        </w:rPr>
        <w:t>ERNST</w:t>
      </w:r>
      <w:r w:rsidRPr="00A87D3C">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w:t>
      </w:r>
      <w:r>
        <w:rPr>
          <w:rFonts w:eastAsia="Times New Roman" w:cs="Times New Roman"/>
          <w:szCs w:val="24"/>
        </w:rPr>
        <w:t xml:space="preserve"> και έγιναν όλες οι διαδικασίες. Η αποτίμ</w:t>
      </w:r>
      <w:r>
        <w:rPr>
          <w:rFonts w:eastAsia="Times New Roman" w:cs="Times New Roman"/>
          <w:szCs w:val="24"/>
        </w:rPr>
        <w:t xml:space="preserve">ηση της </w:t>
      </w:r>
      <w:r>
        <w:rPr>
          <w:rFonts w:eastAsia="Times New Roman" w:cs="Times New Roman"/>
          <w:szCs w:val="24"/>
        </w:rPr>
        <w:lastRenderedPageBreak/>
        <w:t xml:space="preserve">εταιρείας δεν εδράζεται σε μία παθητική χρονιά, αλλά σε πέντε κερδοφόρες και ούτω καθεξής. Όλα αυτά έχουν αποτυπωθεί και στη μελέτη και στην αποτίμηση του δίκαιου τιμήματος. </w:t>
      </w:r>
    </w:p>
    <w:p w14:paraId="71801728" w14:textId="77777777" w:rsidR="00F37F95" w:rsidRDefault="0024206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εκεί και πέρα, νομίζω ότι αυτή η συζήτηση είχε κλείσει. Νομίζω ότι μι</w:t>
      </w:r>
      <w:r>
        <w:rPr>
          <w:rFonts w:eastAsia="Times New Roman" w:cs="Times New Roman"/>
          <w:szCs w:val="24"/>
        </w:rPr>
        <w:t>α υπόμνηση από την Αντιπολίτευση στη γειτονική μας χώρα έγινε τον Φεβρουάριο, αλλά μέχρι εκεί. Μάλλον η Νέα Δημοκρατία και το ΚΙΝΑΛ είναι σε μεγάλη απόγνωση αυτόν τον καιρό, όταν ανασύρουν θέματα τα οποία είχαν γίνει με απόλυτη διαφάνεια. Δεν υπάρχει κανεί</w:t>
      </w:r>
      <w:r>
        <w:rPr>
          <w:rFonts w:eastAsia="Times New Roman" w:cs="Times New Roman"/>
          <w:szCs w:val="24"/>
        </w:rPr>
        <w:t xml:space="preserve">ς που μπορεί να μην ήταν ενήμερος τον Φεβρουάριο, τον Μάρτιο, τον Απρίλιο. Πέρυσι τον Νοέμβριο οι ομόφωνες –και το υπογραμμίζω- αποφάσεις του </w:t>
      </w:r>
      <w:r>
        <w:rPr>
          <w:rFonts w:eastAsia="Times New Roman" w:cs="Times New Roman"/>
          <w:szCs w:val="24"/>
        </w:rPr>
        <w:t xml:space="preserve">διοικητικού συμβουλίου </w:t>
      </w:r>
      <w:r>
        <w:rPr>
          <w:rFonts w:eastAsia="Times New Roman" w:cs="Times New Roman"/>
          <w:szCs w:val="24"/>
        </w:rPr>
        <w:t xml:space="preserve">της ΔΕΗ ήταν ανοιχτές, γνωστές. </w:t>
      </w:r>
    </w:p>
    <w:p w14:paraId="71801729"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Οποιοσδήποτε έχει πρόσβαση σε αυτές και απορώ γιατί η Νέα Δημοκρατία και το ΚΙΝΑΛ επαναφέρουν ένα θέμα, το οποίο είναι τόσο κρυστάλλινο και τόσο πεντακάθαρο. Διαδικαστικά ακολουθήθηκαν όλα τα προβλεπόμενα. </w:t>
      </w:r>
    </w:p>
    <w:p w14:paraId="7180172A"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sidRPr="00842440">
        <w:rPr>
          <w:rFonts w:eastAsia="Times New Roman"/>
          <w:b/>
          <w:color w:val="000000"/>
          <w:szCs w:val="24"/>
          <w:shd w:val="clear" w:color="auto" w:fill="FFFFFF"/>
        </w:rPr>
        <w:t>ΠΡΟΕΔΡΕΥΩΝ (Νικήτας Κακλαμάνης):</w:t>
      </w:r>
      <w:r>
        <w:rPr>
          <w:rFonts w:eastAsia="Times New Roman"/>
          <w:b/>
          <w:color w:val="000000"/>
          <w:szCs w:val="24"/>
          <w:shd w:val="clear" w:color="auto" w:fill="FFFFFF"/>
        </w:rPr>
        <w:t xml:space="preserve"> </w:t>
      </w:r>
      <w:r>
        <w:rPr>
          <w:rFonts w:eastAsia="Times New Roman"/>
          <w:color w:val="000000"/>
          <w:szCs w:val="24"/>
          <w:shd w:val="clear" w:color="auto" w:fill="FFFFFF"/>
        </w:rPr>
        <w:t>Πριν δώσω τον λό</w:t>
      </w:r>
      <w:r>
        <w:rPr>
          <w:rFonts w:eastAsia="Times New Roman"/>
          <w:color w:val="000000"/>
          <w:szCs w:val="24"/>
          <w:shd w:val="clear" w:color="auto" w:fill="FFFFFF"/>
        </w:rPr>
        <w:t>γο στον κ. Μανιάτη, θα ήθελα να σημειώσω, κύριε Υπουργέ, ότι ο νόμος ορίζει ότι, εάν πρόκειται για σύμβαση κάτω από 20 εκατομμύρια ευρώ, δεν υποχρεούσθε να τις φέρετε στη Βουλή. Δεν ορίζει, όμως, ότι απαγορεύεται να τις φέρετε στη Βουλή. Άρα δεοντολογικά κ</w:t>
      </w:r>
      <w:r>
        <w:rPr>
          <w:rFonts w:eastAsia="Times New Roman"/>
          <w:color w:val="000000"/>
          <w:szCs w:val="24"/>
          <w:shd w:val="clear" w:color="auto" w:fill="FFFFFF"/>
        </w:rPr>
        <w:t xml:space="preserve">αι θεσμικά –και απευθύνομαι σε έναν Υπουργό με αστική παιδεία και ευγένεια- </w:t>
      </w:r>
      <w:r>
        <w:rPr>
          <w:rFonts w:eastAsia="Times New Roman"/>
          <w:color w:val="000000"/>
          <w:szCs w:val="24"/>
          <w:shd w:val="clear" w:color="auto" w:fill="FFFFFF"/>
        </w:rPr>
        <w:lastRenderedPageBreak/>
        <w:t>νομίζω ότι πρέπει να τις φέρετε στη Βουλή, εφόσον δεν το απαγορεύει ο νόμος. Ένας Βουλευτής δεν πάει να τρέχει στα γραφεία της ΔΕΗ, για να δει μία σύμβαση. Τυπικά είστε καλυμμένος.</w:t>
      </w:r>
      <w:r>
        <w:rPr>
          <w:rFonts w:eastAsia="Times New Roman"/>
          <w:color w:val="000000"/>
          <w:szCs w:val="24"/>
          <w:shd w:val="clear" w:color="auto" w:fill="FFFFFF"/>
        </w:rPr>
        <w:t xml:space="preserve"> Δεοντολογικά και ουσιαστικά πιστεύω ότι από τη Δευτέρα θα το κάνετε.</w:t>
      </w:r>
    </w:p>
    <w:p w14:paraId="7180172B"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sidRPr="00842440">
        <w:rPr>
          <w:rFonts w:eastAsia="Times New Roman"/>
          <w:b/>
          <w:color w:val="000000"/>
          <w:szCs w:val="24"/>
          <w:shd w:val="clear" w:color="auto" w:fill="FFFFFF"/>
        </w:rPr>
        <w:t>ΓΕΩΡΓΙΟΣ ΣΤΑΘΑΚΗΣ (Υπουργός Περιβάλλοντος και Ενέργειας):</w:t>
      </w:r>
      <w:r>
        <w:rPr>
          <w:rFonts w:eastAsia="Times New Roman"/>
          <w:color w:val="000000"/>
          <w:szCs w:val="24"/>
          <w:shd w:val="clear" w:color="auto" w:fill="FFFFFF"/>
        </w:rPr>
        <w:t xml:space="preserve"> Κανένα πρόβλημα. Θα απαντήσω σε αυτό.</w:t>
      </w:r>
    </w:p>
    <w:p w14:paraId="7180172C"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Κύριε Μανιάτη, έχετε τον λόγο.</w:t>
      </w:r>
    </w:p>
    <w:p w14:paraId="7180172D"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sidRPr="00842440">
        <w:rPr>
          <w:rFonts w:eastAsia="Times New Roman"/>
          <w:b/>
          <w:color w:val="000000"/>
          <w:szCs w:val="24"/>
          <w:shd w:val="clear" w:color="auto" w:fill="FFFFFF"/>
        </w:rPr>
        <w:t>ΙΩΑΝΝΗΣ ΜΑΝΙΑΤΗΣ:</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ευχαριστώ για την παρέμβασή σας γιατί βγάζει και από μια αμήχανη θέση και από ένα αδιέξοδο τον κύριο Υπουργό. Να του θυμίσω μόνο ότι την υποχρέωση όλων των εταιρειών του δημοσίου να φέρνουν τις συμβάσεις πάνω από 20 εκατομμύρια ευρώ στη Βουλ</w:t>
      </w:r>
      <w:r>
        <w:rPr>
          <w:rFonts w:eastAsia="Times New Roman"/>
          <w:color w:val="000000"/>
          <w:szCs w:val="24"/>
          <w:shd w:val="clear" w:color="auto" w:fill="FFFFFF"/>
        </w:rPr>
        <w:t xml:space="preserve">ή, την έφερε το ΠΑΣΟΚ και η παράταξή σας τότε καταψήφισε. </w:t>
      </w:r>
    </w:p>
    <w:p w14:paraId="7180172E"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συνεχίσω όμως τον συλλογισμό μου. </w:t>
      </w:r>
    </w:p>
    <w:p w14:paraId="7180172F"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sidRPr="00592F2E">
        <w:rPr>
          <w:rFonts w:eastAsia="Times New Roman"/>
          <w:color w:val="000000"/>
          <w:szCs w:val="24"/>
          <w:shd w:val="clear" w:color="auto" w:fill="FFFFFF"/>
        </w:rPr>
        <w:t xml:space="preserve">Εάν είναι υποχρεωμένες να φέρνουν τις συμβάσεις πάνω από 20 εκατομμύρια ευρώ, </w:t>
      </w:r>
      <w:proofErr w:type="spellStart"/>
      <w:r w:rsidRPr="00592F2E">
        <w:rPr>
          <w:rFonts w:eastAsia="Times New Roman"/>
          <w:color w:val="000000"/>
          <w:szCs w:val="24"/>
          <w:shd w:val="clear" w:color="auto" w:fill="FFFFFF"/>
        </w:rPr>
        <w:t>πολλώ</w:t>
      </w:r>
      <w:proofErr w:type="spellEnd"/>
      <w:r w:rsidRPr="00592F2E">
        <w:rPr>
          <w:rFonts w:eastAsia="Times New Roman"/>
          <w:color w:val="000000"/>
          <w:szCs w:val="24"/>
          <w:shd w:val="clear" w:color="auto" w:fill="FFFFFF"/>
        </w:rPr>
        <w:t xml:space="preserve"> μάλλον είναι υποχρεωμένες να φέρνουν τα 4,5 ή τα 5 εκατομμύρια ευρώ.</w:t>
      </w:r>
      <w:r>
        <w:rPr>
          <w:rFonts w:eastAsia="Times New Roman"/>
          <w:color w:val="000000"/>
          <w:szCs w:val="24"/>
          <w:shd w:val="clear" w:color="auto" w:fill="FFFFFF"/>
        </w:rPr>
        <w:t xml:space="preserve"> Ας το </w:t>
      </w:r>
      <w:r>
        <w:rPr>
          <w:rFonts w:eastAsia="Times New Roman"/>
          <w:color w:val="000000"/>
          <w:szCs w:val="24"/>
          <w:shd w:val="clear" w:color="auto" w:fill="FFFFFF"/>
        </w:rPr>
        <w:t>ξεπεράσω αυτό όμως.</w:t>
      </w:r>
    </w:p>
    <w:p w14:paraId="71801730"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Επειδή είπατε διάφορα, κύριε Υπουργέ, καταθέτω για τα Πρακτικά την απάντηση με υπογραφή του κ. Σταθάκη που λέει ότι η ολοκλήρωση των ελέγχων της </w:t>
      </w:r>
      <w:r>
        <w:rPr>
          <w:rFonts w:eastAsia="Times New Roman"/>
          <w:color w:val="000000"/>
          <w:szCs w:val="24"/>
          <w:shd w:val="clear" w:color="auto" w:fill="FFFFFF"/>
        </w:rPr>
        <w:lastRenderedPageBreak/>
        <w:t xml:space="preserve">συγκεκριμένης σκοπιανής εταιρείας έγινε τον Απρίλιο, αλλά η απόφαση ελήφθη τον Φεβρουάριο, </w:t>
      </w:r>
      <w:r>
        <w:rPr>
          <w:rFonts w:eastAsia="Times New Roman"/>
          <w:color w:val="000000"/>
          <w:szCs w:val="24"/>
          <w:shd w:val="clear" w:color="auto" w:fill="FFFFFF"/>
        </w:rPr>
        <w:t xml:space="preserve">δύο μήνες νωρίτερα. </w:t>
      </w:r>
    </w:p>
    <w:p w14:paraId="71801731"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σημείο αυτό ο Βουλευτής κ. Ιωάννης Μανιάτης καταθέτει για τα Πρακτικά </w:t>
      </w:r>
      <w:r w:rsidRPr="00FE497F">
        <w:rPr>
          <w:rFonts w:eastAsia="Times New Roman" w:cs="Times New Roman"/>
          <w:szCs w:val="24"/>
        </w:rPr>
        <w:t xml:space="preserve">την προαναφερθείσα απάντηση, η οποία βρίσκεται </w:t>
      </w:r>
      <w:r>
        <w:rPr>
          <w:rFonts w:eastAsia="Times New Roman" w:cs="Times New Roman"/>
          <w:szCs w:val="24"/>
        </w:rPr>
        <w:t xml:space="preserve">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1801732"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Καταθέτω και δεύτερο σχ</w:t>
      </w:r>
      <w:r>
        <w:rPr>
          <w:rFonts w:eastAsia="Times New Roman"/>
          <w:color w:val="000000"/>
          <w:szCs w:val="24"/>
          <w:shd w:val="clear" w:color="auto" w:fill="FFFFFF"/>
        </w:rPr>
        <w:t xml:space="preserve">ετικό, την απάντηση του κ. </w:t>
      </w:r>
      <w:proofErr w:type="spellStart"/>
      <w:r>
        <w:rPr>
          <w:rFonts w:eastAsia="Times New Roman"/>
          <w:color w:val="000000"/>
          <w:szCs w:val="24"/>
          <w:shd w:val="clear" w:color="auto" w:fill="FFFFFF"/>
        </w:rPr>
        <w:t>Χουλιαράκη</w:t>
      </w:r>
      <w:proofErr w:type="spellEnd"/>
      <w:r>
        <w:rPr>
          <w:rFonts w:eastAsia="Times New Roman"/>
          <w:color w:val="000000"/>
          <w:szCs w:val="24"/>
          <w:shd w:val="clear" w:color="auto" w:fill="FFFFFF"/>
        </w:rPr>
        <w:t xml:space="preserve"> που μου λέει «δεν έχω κα</w:t>
      </w:r>
      <w:r>
        <w:rPr>
          <w:rFonts w:eastAsia="Times New Roman"/>
          <w:color w:val="000000"/>
          <w:szCs w:val="24"/>
          <w:shd w:val="clear" w:color="auto" w:fill="FFFFFF"/>
        </w:rPr>
        <w:t>μ</w:t>
      </w:r>
      <w:r>
        <w:rPr>
          <w:rFonts w:eastAsia="Times New Roman"/>
          <w:color w:val="000000"/>
          <w:szCs w:val="24"/>
          <w:shd w:val="clear" w:color="auto" w:fill="FFFFFF"/>
        </w:rPr>
        <w:t xml:space="preserve">μία σχέση, μη με ανακατεύεις», παρά το γεγονός ότι ο κ. </w:t>
      </w:r>
      <w:proofErr w:type="spellStart"/>
      <w:r>
        <w:rPr>
          <w:rFonts w:eastAsia="Times New Roman"/>
          <w:color w:val="000000"/>
          <w:szCs w:val="24"/>
          <w:shd w:val="clear" w:color="auto" w:fill="FFFFFF"/>
        </w:rPr>
        <w:t>Χουλιαράκης</w:t>
      </w:r>
      <w:proofErr w:type="spellEnd"/>
      <w:r>
        <w:rPr>
          <w:rFonts w:eastAsia="Times New Roman"/>
          <w:color w:val="000000"/>
          <w:szCs w:val="24"/>
          <w:shd w:val="clear" w:color="auto" w:fill="FFFFFF"/>
        </w:rPr>
        <w:t xml:space="preserve"> ως γενική συνέλευση της ΔΕΗ ενέκρινε τη συγκεκριμένη αγορά.</w:t>
      </w:r>
    </w:p>
    <w:p w14:paraId="71801733"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Βουλευτής κ. Ιωάννης Μανιάτης καταθέτει για τα</w:t>
      </w:r>
      <w:r>
        <w:rPr>
          <w:rFonts w:eastAsia="Times New Roman" w:cs="Times New Roman"/>
          <w:szCs w:val="24"/>
        </w:rPr>
        <w:t xml:space="preserve"> Πρακτικά την προαναφερθείσα απάντηση,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1801734"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Καταθέτω τέλος και τρίτο σχετικό, τις αποφάσεις του διοικητικού συμβουλίου της ΔΕΗ που λένε ότι θα ανατεθεί σ</w:t>
      </w:r>
      <w:r>
        <w:rPr>
          <w:rFonts w:eastAsia="Times New Roman"/>
          <w:color w:val="000000"/>
          <w:szCs w:val="24"/>
          <w:shd w:val="clear" w:color="auto" w:fill="FFFFFF"/>
        </w:rPr>
        <w:t xml:space="preserve">τη θυγατρική με 180 χιλιάδες </w:t>
      </w:r>
      <w:r>
        <w:rPr>
          <w:rFonts w:eastAsia="Times New Roman"/>
          <w:color w:val="000000"/>
          <w:szCs w:val="24"/>
          <w:shd w:val="clear" w:color="auto" w:fill="FFFFFF"/>
        </w:rPr>
        <w:t xml:space="preserve">ευρώ </w:t>
      </w:r>
      <w:r>
        <w:rPr>
          <w:rFonts w:eastAsia="Times New Roman"/>
          <w:color w:val="000000"/>
          <w:szCs w:val="24"/>
          <w:shd w:val="clear" w:color="auto" w:fill="FFFFFF"/>
        </w:rPr>
        <w:t xml:space="preserve">να βρει συμβούλους, οι οποίοι θα κάνουν την αξιολόγηση και ότι η ΔΕΗ αναλαμβάνει δεσμεύσεις έως 20 εκατομμύρια </w:t>
      </w:r>
      <w:r>
        <w:rPr>
          <w:rFonts w:eastAsia="Times New Roman"/>
          <w:color w:val="000000"/>
          <w:szCs w:val="24"/>
          <w:shd w:val="clear" w:color="auto" w:fill="FFFFFF"/>
        </w:rPr>
        <w:t xml:space="preserve">ευρώ </w:t>
      </w:r>
      <w:r>
        <w:rPr>
          <w:rFonts w:eastAsia="Times New Roman"/>
          <w:color w:val="000000"/>
          <w:szCs w:val="24"/>
          <w:shd w:val="clear" w:color="auto" w:fill="FFFFFF"/>
        </w:rPr>
        <w:t>της σκοπιανής εταιρείας.</w:t>
      </w:r>
    </w:p>
    <w:p w14:paraId="71801735"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Βουλευτής κ. Ιωάννης Μανιάτης καταθέτει για τα Πρακτικά τα προ</w:t>
      </w:r>
      <w:r>
        <w:rPr>
          <w:rFonts w:eastAsia="Times New Roman" w:cs="Times New Roman"/>
          <w:szCs w:val="24"/>
        </w:rPr>
        <w:t xml:space="preserve">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1801736"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Να έρθω τώρα στην ουσιαστική πολιτική, εθνική ερώτηση. </w:t>
      </w:r>
    </w:p>
    <w:p w14:paraId="71801737"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εγώ να αποδεχθώ τα πάντα, ότι πρόκειται για ένα επενδυ</w:t>
      </w:r>
      <w:r>
        <w:rPr>
          <w:rFonts w:eastAsia="Times New Roman"/>
          <w:color w:val="000000"/>
          <w:szCs w:val="24"/>
          <w:shd w:val="clear" w:color="auto" w:fill="FFFFFF"/>
        </w:rPr>
        <w:t xml:space="preserve">τικό «κελεπούρι», ότι κάνατε άριστα που την αγοράσατε τη συγκεκριμένη εταιρεία. Να τα αποδεχθώ όλα. </w:t>
      </w:r>
    </w:p>
    <w:p w14:paraId="71801738"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Λύστε μου όμως μία βασική απορία: Βρίσκεστε στην κορύφωση της διαπραγμάτευσης για ένα μεγάλο εθνικό θέμα, το ονοματολογικό και το θέμα των Σκοπίων συνολικότερα. Η Κυβέρνησή σας το θεωρεί ως μία πολύ μεγάλη εθνική επιτυχία. Εμείς έτσι κι αλλιώς τη θεωρούμε </w:t>
      </w:r>
      <w:r>
        <w:rPr>
          <w:rFonts w:eastAsia="Times New Roman"/>
          <w:color w:val="000000"/>
          <w:szCs w:val="24"/>
          <w:shd w:val="clear" w:color="auto" w:fill="FFFFFF"/>
        </w:rPr>
        <w:t xml:space="preserve">εθνικά επιζήμια και θα την καταψηφίσουμε, αλλά η Κυβέρνησή σας θεωρεί ότι κάνει κάτι σπουδαίο. Στην κορύφωση, λοιπόν, αυτής της σπουδαίας κατά τη γνώμη σας διαπραγμάτευσης έρχεστε εσείς και εξαγοράζετε την εταιρεία του αντιπροέδρου του </w:t>
      </w:r>
      <w:proofErr w:type="spellStart"/>
      <w:r>
        <w:rPr>
          <w:rFonts w:eastAsia="Times New Roman"/>
          <w:color w:val="000000"/>
          <w:szCs w:val="24"/>
          <w:shd w:val="clear" w:color="auto" w:fill="FFFFFF"/>
        </w:rPr>
        <w:t>Ζάεφ</w:t>
      </w:r>
      <w:proofErr w:type="spellEnd"/>
      <w:r>
        <w:rPr>
          <w:rFonts w:eastAsia="Times New Roman"/>
          <w:color w:val="000000"/>
          <w:szCs w:val="24"/>
          <w:shd w:val="clear" w:color="auto" w:fill="FFFFFF"/>
        </w:rPr>
        <w:t xml:space="preserve">. </w:t>
      </w:r>
    </w:p>
    <w:p w14:paraId="71801739"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Ερωτώ πολύ απ</w:t>
      </w:r>
      <w:r>
        <w:rPr>
          <w:rFonts w:eastAsia="Times New Roman"/>
          <w:color w:val="000000"/>
          <w:szCs w:val="24"/>
          <w:shd w:val="clear" w:color="auto" w:fill="FFFFFF"/>
        </w:rPr>
        <w:t xml:space="preserve">λά γιατί φαντάζομαι ότι εκεί στη ΔΕΗ ή εκεί στην Κυβέρνηση είστε στοιχειωδώς μεγάλα παιδιά: Εάν υπάρχει αυτός ο συγχρονισμός θα υπάρξουν ή δεν θα υπάρξουν συνειρμοί, σκέψεις, προβληματισμοί, που θα είναι οι ακόλουθοι, όπως και έγινε: Πρώτον, θέλατε να την </w:t>
      </w:r>
      <w:r>
        <w:rPr>
          <w:rFonts w:eastAsia="Times New Roman"/>
          <w:color w:val="000000"/>
          <w:szCs w:val="24"/>
          <w:shd w:val="clear" w:color="auto" w:fill="FFFFFF"/>
        </w:rPr>
        <w:t xml:space="preserve">κρύψετε τη συμφωνία; Γι’ αυτό δεν την φέρνετε στη Βουλή; </w:t>
      </w:r>
    </w:p>
    <w:p w14:paraId="7180173A" w14:textId="77777777" w:rsidR="00F37F95" w:rsidRDefault="0024206F">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Δεν είναι τώρα ο αρμόδιος Υπουργός να απαντήσει σε αυτά. Ολοκληρώστε, παρακαλώ.</w:t>
      </w:r>
    </w:p>
    <w:p w14:paraId="7180173B"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Τελειώνω, κύριε Πρόεδρε.</w:t>
      </w:r>
    </w:p>
    <w:p w14:paraId="7180173C"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Ξέρατε ότι θα υπάρχει αυτή η συσχέτιση στη</w:t>
      </w:r>
      <w:r>
        <w:rPr>
          <w:rFonts w:eastAsia="Times New Roman" w:cs="Times New Roman"/>
          <w:szCs w:val="24"/>
        </w:rPr>
        <w:t>ν κοινή γνώμη, αλλά είπατε «δεν βαριέσαι, δεν πειράζει;», που είναι το χειρότερο απ’ όλα; Δεν το σκεφτήκατε καν. Η Κυβέρνησή σας σε τέτοια κορυφαία θέματα δεν συσχέτισε δύο σημαντικές αποφάσεις, αλλά είπε «δεν βαριέσαι, δεν πειράζει;». Αν ισχύει το τελευτα</w:t>
      </w:r>
      <w:r>
        <w:rPr>
          <w:rFonts w:eastAsia="Times New Roman" w:cs="Times New Roman"/>
          <w:szCs w:val="24"/>
        </w:rPr>
        <w:t xml:space="preserve">ίο, πώς εισηγείται την απόφαση ένα κορυφαίο κομματικό στέλεχος που έχετε διορίσει στη ΔΕΗ της Αλβανίας; </w:t>
      </w:r>
    </w:p>
    <w:p w14:paraId="7180173D"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Μανιάτη, παρακαλώ ολοκληρώστε.</w:t>
      </w:r>
    </w:p>
    <w:p w14:paraId="7180173E"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Περιμένω τις απαντήσεις του Υπουργού.</w:t>
      </w:r>
    </w:p>
    <w:p w14:paraId="7180173F"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Ευχαριστώ πολύ, κύριε Πρό</w:t>
      </w:r>
      <w:r>
        <w:rPr>
          <w:rFonts w:eastAsia="Times New Roman" w:cs="Times New Roman"/>
          <w:szCs w:val="24"/>
        </w:rPr>
        <w:t>εδρε.</w:t>
      </w:r>
    </w:p>
    <w:p w14:paraId="71801740"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Οι τρεις τελευταίες ερωτήσεις δεν απευθύνονται στον Υπουργό κ. Σταθάκη. Αν θέλει, απαντά, αν δεν θέλει όμως, δεν απαντά.</w:t>
      </w:r>
    </w:p>
    <w:p w14:paraId="71801741"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01742"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Συμμερίζομαι τον Πρόεδρο, τον κ. Κακλαμάνη και σας λέω πως όποια χαρτιά θέλετε, είναι στη διάθεσή σας. Το θεωρώ δεδομένο.</w:t>
      </w:r>
    </w:p>
    <w:p w14:paraId="71801743"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Πάμε στην ουσία. Δεν μπορώ να παρακολουθήσω τον συλλογισμό σας, πραγματικά δεν μπορώ. Έχουμε τη Συμφωνία των Πρεσπών που εσείς θεωρεί</w:t>
      </w:r>
      <w:r>
        <w:rPr>
          <w:rFonts w:eastAsia="Times New Roman" w:cs="Times New Roman"/>
          <w:szCs w:val="24"/>
        </w:rPr>
        <w:t>τε επιζήμια για τη χώρα. Εμείς κάνουμε μία οικονομική απόφαση για να περάσουμε στην άλλη πλευρά την πολιτικά επιζήμια για τη χώρα μας απόφαση; Αυτό μας λέτε; Δηλαδή, ο συλλογισμός σας…</w:t>
      </w:r>
    </w:p>
    <w:p w14:paraId="71801744"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Σας απάντησαν οι δύο λαοί.</w:t>
      </w:r>
    </w:p>
    <w:p w14:paraId="71801745"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w:t>
      </w:r>
      <w:r w:rsidRPr="00795A96">
        <w:rPr>
          <w:rFonts w:eastAsia="Times New Roman" w:cs="Times New Roman"/>
          <w:b/>
          <w:szCs w:val="24"/>
        </w:rPr>
        <w:t>άνης):</w:t>
      </w:r>
      <w:r>
        <w:rPr>
          <w:rFonts w:eastAsia="Times New Roman" w:cs="Times New Roman"/>
          <w:szCs w:val="24"/>
        </w:rPr>
        <w:t xml:space="preserve"> Κύριε Μανιάτη, είστε παλιός κοινοβουλευτικός. Σηκώνεστε πάνω, ανοίγετε το μικρόφωνο, λες και δεν με βλέπετε απέναντί σας.</w:t>
      </w:r>
    </w:p>
    <w:p w14:paraId="71801746"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δεχόμουν τον συλλογισμό σας -για να έχει λογική συνάφεια, γιατί αλ</w:t>
      </w:r>
      <w:r>
        <w:rPr>
          <w:rFonts w:eastAsia="Times New Roman" w:cs="Times New Roman"/>
          <w:szCs w:val="24"/>
        </w:rPr>
        <w:t>λιώς χάνεται η λογική συνέχεια- ότι είναι μια ωφέλιμη για μας, επιζήμια γι’ αυτούς και εμπλεκόμαστε σε τέτοιου τύπου οικονομικές διαδικασίες για να πείσουμε τους γείτονες να τη δεχθούν.</w:t>
      </w:r>
    </w:p>
    <w:p w14:paraId="71801747"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Το ανάποδο δεν μπορεί να ισχύει, ταυτόχρονα να είναι και επιζήμια για </w:t>
      </w:r>
      <w:r>
        <w:rPr>
          <w:rFonts w:eastAsia="Times New Roman" w:cs="Times New Roman"/>
          <w:szCs w:val="24"/>
        </w:rPr>
        <w:t>μας και να προσπαθούμε να διευκολύνουμε το να περάσει στη γειτονική χώρα. Δεν γίνονται και τα δύο. Είστε λογικά ανακόλουθοι και νομίζω ότι κινδυνεύετε να αποκτήσετε τραγελαφική υπόσταση στη διασύνδεση των δύο θεμάτων.</w:t>
      </w:r>
    </w:p>
    <w:p w14:paraId="71801748"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επιχείρημά μου. </w:t>
      </w:r>
      <w:r>
        <w:rPr>
          <w:rFonts w:eastAsia="Times New Roman" w:cs="Times New Roman"/>
          <w:szCs w:val="24"/>
        </w:rPr>
        <w:t>Είστε πολύ κάτω από την ίδια τη συζήτηση του θέματος στη γειτονική χώρα. Όπως ξέρετε, η οξύτητα εκεί είναι πολύ μεγάλη και για το θέμα του ονόματος και για τη συνταγματική αναθεώρηση. Η Αντιπολίτευση εκεί το έβαλε δέκα μέρες τον Φεβρουάριο. Θα σας στείλω ό</w:t>
      </w:r>
      <w:r>
        <w:rPr>
          <w:rFonts w:eastAsia="Times New Roman" w:cs="Times New Roman"/>
          <w:szCs w:val="24"/>
        </w:rPr>
        <w:t>λα τα δημοσιεύματα.</w:t>
      </w:r>
    </w:p>
    <w:p w14:paraId="71801749"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Απορώ πραγματικά γιατί εσείς τον Φεβρουάριο, τον Μάρτιο, τον Απρίλιο δεν θέσατε αυτό το θέμα, κουβέντα. Είναι όλα δημόσια. Μπορώ να σας καταθέσω όλες τις αποφάσεις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της ΔΕΗ, που είναι δημόσιες.</w:t>
      </w:r>
    </w:p>
    <w:p w14:paraId="7180174A"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b/>
          <w:szCs w:val="24"/>
        </w:rPr>
        <w:t>:</w:t>
      </w:r>
      <w:r>
        <w:rPr>
          <w:rFonts w:eastAsia="Times New Roman" w:cs="Times New Roman"/>
          <w:szCs w:val="24"/>
        </w:rPr>
        <w:t xml:space="preserve"> Τις κατέθεσα ήδη, μην ανησυχείτε.</w:t>
      </w:r>
    </w:p>
    <w:p w14:paraId="7180174B"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Και έρχεστε στις 7 Σεπτέμβρη, στις 8 Οκτώβρη, θα έλθετε και στις 8 Νοέμβρη -κοντά στα γενέθλιά μου- να </w:t>
      </w:r>
      <w:proofErr w:type="spellStart"/>
      <w:r>
        <w:rPr>
          <w:rFonts w:eastAsia="Times New Roman" w:cs="Times New Roman"/>
          <w:szCs w:val="24"/>
        </w:rPr>
        <w:t>ξαναθέσετε</w:t>
      </w:r>
      <w:proofErr w:type="spellEnd"/>
      <w:r>
        <w:rPr>
          <w:rFonts w:eastAsia="Times New Roman" w:cs="Times New Roman"/>
          <w:szCs w:val="24"/>
        </w:rPr>
        <w:t xml:space="preserve"> το ίδιο θέμα; Έλεος, δηλαδή.</w:t>
      </w:r>
    </w:p>
    <w:p w14:paraId="7180174C"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Ας υπενθυμίσω βέβαι</w:t>
      </w:r>
      <w:r>
        <w:rPr>
          <w:rFonts w:eastAsia="Times New Roman" w:cs="Times New Roman"/>
          <w:szCs w:val="24"/>
        </w:rPr>
        <w:t>α επί της ουσίας ότι ο Αντιπρόεδρος της Κυβέρνησης εκεί έχει ένα ευρύ φάσμα ενεργειακών εταιρειών. Είναι πολύ δραστήριος στον ενεργειακό τομέα. Έχει πάρα πολλές δραστηριότητες και εκεί και στις γειτονικές βαλκανικές χώρες, τη Σερβία, την Ουγγαρία κ.λπ..</w:t>
      </w:r>
    </w:p>
    <w:p w14:paraId="7180174D"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Εδώ όμως μιλάμε για κάτι που έχει τα όριά του, αυτά που τέθηκαν. Είναι ένα βήμα που έκανε η ΔΕΗ κατά εισήγηση της ΔΕΗ Αλβανίας, που κάνει ένα μικρό βήμα σε μια γειτονική χώρα, μαζί με πολλά άλλα που έχει κάνει η ΔΕΗ αυτό το ίδιο διάστημα. Συμμετείχε στους </w:t>
      </w:r>
      <w:r>
        <w:rPr>
          <w:rFonts w:eastAsia="Times New Roman" w:cs="Times New Roman"/>
          <w:szCs w:val="24"/>
        </w:rPr>
        <w:t xml:space="preserve">διαγωνισμούς για τα υδροηλεκτρικά της Αλβανίας, συμμετείχε στην Τουρκία, στη Βοσνία-Ερζεγοβίνη </w:t>
      </w:r>
      <w:proofErr w:type="spellStart"/>
      <w:r>
        <w:rPr>
          <w:rFonts w:eastAsia="Times New Roman" w:cs="Times New Roman"/>
          <w:szCs w:val="24"/>
        </w:rPr>
        <w:t>κ.ο.κ.</w:t>
      </w:r>
      <w:proofErr w:type="spellEnd"/>
      <w:r>
        <w:rPr>
          <w:rFonts w:eastAsia="Times New Roman" w:cs="Times New Roman"/>
          <w:szCs w:val="24"/>
        </w:rPr>
        <w:t xml:space="preserve">. </w:t>
      </w:r>
    </w:p>
    <w:p w14:paraId="7180174E"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Άρα, έχουμε μία γκάμα πραγμάτων που κάνει η ΔΕΗ ταυτόχρονα τον τελευταίο ένα χρόνο και μία από αυτές τις πράξεις ήταν και η συγκεκριμένη. Τι διαστάσεις </w:t>
      </w:r>
      <w:r>
        <w:rPr>
          <w:rFonts w:eastAsia="Times New Roman" w:cs="Times New Roman"/>
          <w:szCs w:val="24"/>
        </w:rPr>
        <w:t xml:space="preserve">να βρείτε; Το εννοώ πραγματικά, τι προσδοκάτε ότι μπορεί να βγει από μία τόσο απλή, διάφανη, λιτή διαδικασία, όπως αυτή που έγινε πριν από ένα χρόνο; </w:t>
      </w:r>
    </w:p>
    <w:p w14:paraId="7180174F"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Συνεχίζουμε με την πέμπτη με αριθμό 23/4-10-2018 επίκαιρη ερώτηση πρώτου</w:t>
      </w:r>
      <w:r>
        <w:rPr>
          <w:rFonts w:eastAsia="Times New Roman" w:cs="Times New Roman"/>
          <w:szCs w:val="24"/>
        </w:rPr>
        <w:t xml:space="preserve"> κύκλου του Βουλευτή Α΄ Θεσσαλονίκης της Ένωσης Κεντρώων κ. </w:t>
      </w:r>
      <w:r w:rsidRPr="00042ED8">
        <w:rPr>
          <w:rFonts w:eastAsia="Times New Roman" w:cs="Times New Roman"/>
          <w:bCs/>
          <w:szCs w:val="24"/>
        </w:rPr>
        <w:t xml:space="preserve">Ιωάννη </w:t>
      </w:r>
      <w:proofErr w:type="spellStart"/>
      <w:r w:rsidRPr="00042ED8">
        <w:rPr>
          <w:rFonts w:eastAsia="Times New Roman" w:cs="Times New Roman"/>
          <w:bCs/>
          <w:szCs w:val="24"/>
        </w:rPr>
        <w:t>Σαρίδη</w:t>
      </w:r>
      <w:proofErr w:type="spellEnd"/>
      <w:r w:rsidRPr="00042ED8">
        <w:rPr>
          <w:rFonts w:eastAsia="Times New Roman" w:cs="Times New Roman"/>
          <w:bCs/>
          <w:szCs w:val="24"/>
        </w:rPr>
        <w:t xml:space="preserve"> </w:t>
      </w:r>
      <w:r>
        <w:rPr>
          <w:rFonts w:eastAsia="Times New Roman" w:cs="Times New Roman"/>
          <w:szCs w:val="24"/>
        </w:rPr>
        <w:t xml:space="preserve">προς τον Υπουργό </w:t>
      </w:r>
      <w:r w:rsidRPr="00042ED8">
        <w:rPr>
          <w:rFonts w:eastAsia="Times New Roman" w:cs="Times New Roman"/>
          <w:bCs/>
          <w:szCs w:val="24"/>
        </w:rPr>
        <w:t>Περιβάλλοντος και Ενέργειας,</w:t>
      </w:r>
      <w:r>
        <w:rPr>
          <w:rFonts w:eastAsia="Times New Roman" w:cs="Times New Roman"/>
          <w:szCs w:val="24"/>
        </w:rPr>
        <w:t xml:space="preserve"> με θέμα: «Περί της νομιμότητας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w:t>
      </w:r>
    </w:p>
    <w:p w14:paraId="71801750"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71801751"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w:t>
      </w:r>
      <w:r>
        <w:rPr>
          <w:rFonts w:eastAsia="Times New Roman" w:cs="Times New Roman"/>
          <w:szCs w:val="24"/>
        </w:rPr>
        <w:t>ιε Πρόεδρε.</w:t>
      </w:r>
    </w:p>
    <w:p w14:paraId="71801752"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στις 19 Απριλίου 2018 κατατέθηκε υπόμνημα στο Υπουργείο Περιβάλλοντος και Ενέργειας από το Παρατηρητήριο Μεταλλευτικών Δραστηριοτήτων, σύμφωνα με το οποίο το Υπουργείο δεν νομιμοποιείται και δεν οφείλει να εκδώσει καμ</w:t>
      </w:r>
      <w:r>
        <w:rPr>
          <w:rFonts w:eastAsia="Times New Roman" w:cs="Times New Roman"/>
          <w:szCs w:val="24"/>
        </w:rPr>
        <w:t>μ</w:t>
      </w:r>
      <w:r>
        <w:rPr>
          <w:rFonts w:eastAsia="Times New Roman" w:cs="Times New Roman"/>
          <w:szCs w:val="24"/>
        </w:rPr>
        <w:t>ία άδεια εφ</w:t>
      </w:r>
      <w:r>
        <w:rPr>
          <w:rFonts w:eastAsia="Times New Roman" w:cs="Times New Roman"/>
          <w:szCs w:val="24"/>
        </w:rPr>
        <w:t xml:space="preserve">όσον, πρώτον δεν έχει </w:t>
      </w:r>
      <w:proofErr w:type="spellStart"/>
      <w:r>
        <w:rPr>
          <w:rFonts w:eastAsia="Times New Roman" w:cs="Times New Roman"/>
          <w:szCs w:val="24"/>
        </w:rPr>
        <w:t>αδειοδοτηθεί</w:t>
      </w:r>
      <w:proofErr w:type="spellEnd"/>
      <w:r>
        <w:rPr>
          <w:rFonts w:eastAsia="Times New Roman" w:cs="Times New Roman"/>
          <w:szCs w:val="24"/>
        </w:rPr>
        <w:t xml:space="preserve"> το νέο </w:t>
      </w:r>
      <w:proofErr w:type="spellStart"/>
      <w:r>
        <w:rPr>
          <w:rFonts w:eastAsia="Times New Roman" w:cs="Times New Roman"/>
          <w:szCs w:val="24"/>
        </w:rPr>
        <w:t>υποέργο</w:t>
      </w:r>
      <w:proofErr w:type="spellEnd"/>
      <w:r>
        <w:rPr>
          <w:rFonts w:eastAsia="Times New Roman" w:cs="Times New Roman"/>
          <w:szCs w:val="24"/>
        </w:rPr>
        <w:t xml:space="preserve"> Σκουριών, όπως αυτό τροποποιήθηκε μονομερώς από την </w:t>
      </w:r>
      <w:r>
        <w:rPr>
          <w:rFonts w:eastAsia="Times New Roman" w:cs="Times New Roman"/>
          <w:szCs w:val="24"/>
        </w:rPr>
        <w:t>«</w:t>
      </w:r>
      <w:r>
        <w:rPr>
          <w:rFonts w:eastAsia="Times New Roman" w:cs="Times New Roman"/>
          <w:szCs w:val="24"/>
          <w:lang w:val="en-US"/>
        </w:rPr>
        <w:t>ELDORADO</w:t>
      </w:r>
      <w:r w:rsidRPr="00B37C25">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xml:space="preserve"> στις 29</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με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έ</w:t>
      </w:r>
      <w:r>
        <w:rPr>
          <w:rFonts w:eastAsia="Times New Roman" w:cs="Times New Roman"/>
          <w:szCs w:val="24"/>
        </w:rPr>
        <w:t>κθεση Σκουριών και δεύτερον πριν αποφανθεί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επί της νομιμότητας των από 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και 2</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απο</w:t>
      </w:r>
      <w:r>
        <w:rPr>
          <w:rFonts w:eastAsia="Times New Roman" w:cs="Times New Roman"/>
          <w:szCs w:val="24"/>
        </w:rPr>
        <w:t>φάσεων της αρμόδιας υπηρεσίας του Υπουργείου -να σας θυμίσω ότι οι δύο αποφάσεις αφορούσαν την επιστροφή της τεχνικής μελέτης μεταλλουργίας στην «</w:t>
      </w:r>
      <w:r>
        <w:rPr>
          <w:rFonts w:eastAsia="Times New Roman" w:cs="Times New Roman"/>
          <w:szCs w:val="24"/>
        </w:rPr>
        <w:t>ΕΛΛΗΝΙΚΟΣ ΧΡΥΣΟΣ</w:t>
      </w:r>
      <w:r>
        <w:rPr>
          <w:rFonts w:eastAsia="Times New Roman" w:cs="Times New Roman"/>
          <w:szCs w:val="24"/>
        </w:rPr>
        <w:t xml:space="preserve"> Α.Ε.</w:t>
      </w:r>
      <w:r>
        <w:rPr>
          <w:rFonts w:eastAsia="Times New Roman" w:cs="Times New Roman"/>
          <w:szCs w:val="24"/>
        </w:rPr>
        <w:t xml:space="preserve">» και την απόρριψη της αίτησης θεραπείας αντίστοιχα- και πριν ακόμα αποφασιστεί, κατόπιν </w:t>
      </w:r>
      <w:r>
        <w:rPr>
          <w:rFonts w:eastAsia="Times New Roman" w:cs="Times New Roman"/>
          <w:szCs w:val="24"/>
        </w:rPr>
        <w:t>της κρίσης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έγκριση ή μη της τεχνικής μελέτης της μεταλλουργίας και του νέου επενδυτικού σχεδίου.</w:t>
      </w:r>
    </w:p>
    <w:p w14:paraId="71801753"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Επισημαίνεται σχετικά, κύριε Υπουργέ, ότι το διαιτητικό δικαστήριο δεν αμφισβήτησε την ισχύ των αποφάσεων αυτών, αναγνωρίζοντας την απόλυτη </w:t>
      </w:r>
      <w:r>
        <w:rPr>
          <w:rFonts w:eastAsia="Times New Roman" w:cs="Times New Roman"/>
          <w:szCs w:val="24"/>
        </w:rPr>
        <w:t>αρμοδιότητα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71801754"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Κατόπιν τούτων και προκειμένου να διασφαλιστεί το δημόσιο συμφέρον, αλλά και η κατασκευή του εργοστασίου μεταλλουργίας, ερωτάσθε, κύριε Υπουργέ, τα εξής: Νομιμοποιείται το Υπουργείο, υπό αυτές τις συνθήκες και εν αναμονή της αποφάσε</w:t>
      </w:r>
      <w:r>
        <w:rPr>
          <w:rFonts w:eastAsia="Times New Roman" w:cs="Times New Roman"/>
          <w:szCs w:val="24"/>
        </w:rPr>
        <w:t>ως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να προχωρήσει στην </w:t>
      </w:r>
      <w:proofErr w:type="spellStart"/>
      <w:r>
        <w:rPr>
          <w:rFonts w:eastAsia="Times New Roman" w:cs="Times New Roman"/>
          <w:szCs w:val="24"/>
        </w:rPr>
        <w:t>αδειοδότηση</w:t>
      </w:r>
      <w:proofErr w:type="spellEnd"/>
      <w:r>
        <w:rPr>
          <w:rFonts w:eastAsia="Times New Roman" w:cs="Times New Roman"/>
          <w:szCs w:val="24"/>
        </w:rPr>
        <w:t xml:space="preserve"> του μεταλλείου των Σκουριών;</w:t>
      </w:r>
    </w:p>
    <w:p w14:paraId="71801755"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Δεδομένου ότι το επενδυτικό σχέδιο, κύριε Υπουργέ, της «</w:t>
      </w:r>
      <w:r>
        <w:rPr>
          <w:rFonts w:eastAsia="Times New Roman" w:cs="Times New Roman"/>
          <w:szCs w:val="24"/>
        </w:rPr>
        <w:t>ΕΛΛΗΝΙΚΟΣ ΧΡΥΣΟΣ</w:t>
      </w:r>
      <w:r>
        <w:rPr>
          <w:rFonts w:eastAsia="Times New Roman" w:cs="Times New Roman"/>
          <w:szCs w:val="24"/>
        </w:rPr>
        <w:t xml:space="preserve"> Α.Ε.</w:t>
      </w:r>
      <w:r>
        <w:rPr>
          <w:rFonts w:eastAsia="Times New Roman" w:cs="Times New Roman"/>
          <w:szCs w:val="24"/>
        </w:rPr>
        <w:t xml:space="preserve">» είναι ενιαίο και αποτελείται από τα μεταλλεία της </w:t>
      </w:r>
      <w:proofErr w:type="spellStart"/>
      <w:r>
        <w:rPr>
          <w:rFonts w:eastAsia="Times New Roman" w:cs="Times New Roman"/>
          <w:szCs w:val="24"/>
        </w:rPr>
        <w:t>Ολυμπιάδος</w:t>
      </w:r>
      <w:proofErr w:type="spellEnd"/>
      <w:r>
        <w:rPr>
          <w:rFonts w:eastAsia="Times New Roman" w:cs="Times New Roman"/>
          <w:szCs w:val="24"/>
        </w:rPr>
        <w:t>, το μεταλλείο των Σκουριών και τη μεταλλο</w:t>
      </w:r>
      <w:r>
        <w:rPr>
          <w:rFonts w:eastAsia="Times New Roman" w:cs="Times New Roman"/>
          <w:szCs w:val="24"/>
        </w:rPr>
        <w:t xml:space="preserve">υργία, ήταν σύννομη η </w:t>
      </w:r>
      <w:proofErr w:type="spellStart"/>
      <w:r>
        <w:rPr>
          <w:rFonts w:eastAsia="Times New Roman" w:cs="Times New Roman"/>
          <w:szCs w:val="24"/>
        </w:rPr>
        <w:t>αδειοδότηση</w:t>
      </w:r>
      <w:proofErr w:type="spellEnd"/>
      <w:r>
        <w:rPr>
          <w:rFonts w:eastAsia="Times New Roman" w:cs="Times New Roman"/>
          <w:szCs w:val="24"/>
        </w:rPr>
        <w:t xml:space="preserve"> των μεταλλουργείων της </w:t>
      </w:r>
      <w:proofErr w:type="spellStart"/>
      <w:r>
        <w:rPr>
          <w:rFonts w:eastAsia="Times New Roman" w:cs="Times New Roman"/>
          <w:szCs w:val="24"/>
        </w:rPr>
        <w:t>Ολυμπιάδος</w:t>
      </w:r>
      <w:proofErr w:type="spellEnd"/>
      <w:r>
        <w:rPr>
          <w:rFonts w:eastAsia="Times New Roman" w:cs="Times New Roman"/>
          <w:szCs w:val="24"/>
        </w:rPr>
        <w:t>;</w:t>
      </w:r>
    </w:p>
    <w:p w14:paraId="71801756"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Με ποιον τρόπο, κύριε Υπουργέ, ουσιαστικά υπηρετείται το δημόσιο συμφέρον, όταν δίνουμε την άδεια στην εταιρεία να εξάγει συμπυκνώματα χρυσού και βασικών μετάλλων, τη στιγμή που η </w:t>
      </w:r>
      <w:r>
        <w:rPr>
          <w:rFonts w:eastAsia="Times New Roman" w:cs="Times New Roman"/>
          <w:szCs w:val="24"/>
        </w:rPr>
        <w:t>δ</w:t>
      </w:r>
      <w:r>
        <w:rPr>
          <w:rFonts w:eastAsia="Times New Roman" w:cs="Times New Roman"/>
          <w:szCs w:val="24"/>
        </w:rPr>
        <w:t>ιοίκησ</w:t>
      </w:r>
      <w:r>
        <w:rPr>
          <w:rFonts w:eastAsia="Times New Roman" w:cs="Times New Roman"/>
          <w:szCs w:val="24"/>
        </w:rPr>
        <w:t>η δεν έχει πειστεί ότι η συγκεκριμένη εταιρεία μπορεί να παράγει καθαρά μέταλλα;</w:t>
      </w:r>
    </w:p>
    <w:p w14:paraId="71801757"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801758" w14:textId="77777777" w:rsidR="00F37F95" w:rsidRDefault="0024206F">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Υπουργέ, έχετε τον λόγο.</w:t>
      </w:r>
    </w:p>
    <w:p w14:paraId="71801759" w14:textId="77777777" w:rsidR="00F37F95" w:rsidRDefault="0024206F">
      <w:pPr>
        <w:spacing w:line="600" w:lineRule="auto"/>
        <w:ind w:firstLine="720"/>
        <w:jc w:val="both"/>
        <w:rPr>
          <w:rFonts w:eastAsia="Times New Roman" w:cs="Times New Roman"/>
          <w:szCs w:val="24"/>
        </w:rPr>
      </w:pPr>
      <w:r w:rsidRPr="00680DC3">
        <w:rPr>
          <w:rFonts w:eastAsia="Times New Roman" w:cs="Times New Roman"/>
          <w:b/>
          <w:szCs w:val="24"/>
        </w:rPr>
        <w:t>ΓΕΩΡΓΙΟΣ ΣΤΑΘΑΚΗΣ (Υπουργός Περιβάλλοντος και Ενέργειας):</w:t>
      </w:r>
      <w:r w:rsidRPr="00680DC3">
        <w:rPr>
          <w:rFonts w:eastAsia="Times New Roman" w:cs="Times New Roman"/>
          <w:szCs w:val="24"/>
        </w:rPr>
        <w:t xml:space="preserve"> </w:t>
      </w:r>
      <w:r>
        <w:rPr>
          <w:rFonts w:eastAsia="Times New Roman" w:cs="Times New Roman"/>
          <w:szCs w:val="24"/>
        </w:rPr>
        <w:t>Νομίζω ότι το θέμα το οποίο θέτετε έχ</w:t>
      </w:r>
      <w:r>
        <w:rPr>
          <w:rFonts w:eastAsia="Times New Roman" w:cs="Times New Roman"/>
          <w:szCs w:val="24"/>
        </w:rPr>
        <w:t xml:space="preserve">ει πάρει έναν δρόμο ο οποίος καθορίστηκε φυσικά από τη διαιτησία στην οποία προσφύγαμε σε συμφωνία με την εταιρεία, προκειμένου </w:t>
      </w:r>
      <w:r>
        <w:rPr>
          <w:rFonts w:eastAsia="Times New Roman" w:cs="Times New Roman"/>
          <w:szCs w:val="24"/>
        </w:rPr>
        <w:lastRenderedPageBreak/>
        <w:t>να αποφανθεί γι’ αυτό το συγκεκριμένο ερώτημα, ότι είναι ένα ενιαίο επενδυτικό σχέδιο και ότι η πλευρά του δημοσίου, προκειμένου</w:t>
      </w:r>
      <w:r>
        <w:rPr>
          <w:rFonts w:eastAsia="Times New Roman" w:cs="Times New Roman"/>
          <w:szCs w:val="24"/>
        </w:rPr>
        <w:t xml:space="preserve"> να αποκομίσει η χώρα τα οφέλη, πρέπει να υπερασπιστεί το δικαίωμα και τις εγγυήσεις ότι θα είναι μια ενιαία καθετοποιημένη μονάδα παραγωγής καθαρών μετάλλων.</w:t>
      </w:r>
    </w:p>
    <w:p w14:paraId="7180175A"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Νομίζω ότι η διαιτησία </w:t>
      </w:r>
      <w:proofErr w:type="spellStart"/>
      <w:r>
        <w:rPr>
          <w:rFonts w:eastAsia="Times New Roman" w:cs="Times New Roman"/>
          <w:szCs w:val="24"/>
        </w:rPr>
        <w:t>απεφάνθη</w:t>
      </w:r>
      <w:proofErr w:type="spellEnd"/>
      <w:r>
        <w:rPr>
          <w:rFonts w:eastAsia="Times New Roman" w:cs="Times New Roman"/>
          <w:szCs w:val="24"/>
        </w:rPr>
        <w:t xml:space="preserve"> για δύο πράγματα. Το πρώτο είναι ότι η εταιρεία, από την πλευρά τ</w:t>
      </w:r>
      <w:r>
        <w:rPr>
          <w:rFonts w:eastAsia="Times New Roman" w:cs="Times New Roman"/>
          <w:szCs w:val="24"/>
        </w:rPr>
        <w:t xml:space="preserve">ης, μπορεί να έχει καθυστερήσει στην ολοκλήρωση του ενιαίου επενδυτικού σχεδίου, αλλά δεν συντρέχουν λόγοι για τους οποίους το </w:t>
      </w:r>
      <w:r>
        <w:rPr>
          <w:rFonts w:eastAsia="Times New Roman" w:cs="Times New Roman"/>
          <w:szCs w:val="24"/>
        </w:rPr>
        <w:t>δ</w:t>
      </w:r>
      <w:r>
        <w:rPr>
          <w:rFonts w:eastAsia="Times New Roman" w:cs="Times New Roman"/>
          <w:szCs w:val="24"/>
        </w:rPr>
        <w:t xml:space="preserve">ημόσιο μπορεί να καταγγείλει τη σύμβαση. Αυτό ήταν το σκέλος της απόφασης της διαιτησίας, το οποίο ουσιαστικά έλεγε ότι ναι μεν </w:t>
      </w:r>
      <w:r>
        <w:rPr>
          <w:rFonts w:eastAsia="Times New Roman" w:cs="Times New Roman"/>
          <w:szCs w:val="24"/>
        </w:rPr>
        <w:t xml:space="preserve">υπάρχουν καθυστερήσεις κ.λπ., αλλά δεν συντρέχει λόγος βάσει του οποίου το </w:t>
      </w:r>
      <w:r>
        <w:rPr>
          <w:rFonts w:eastAsia="Times New Roman" w:cs="Times New Roman"/>
          <w:szCs w:val="24"/>
        </w:rPr>
        <w:t>δ</w:t>
      </w:r>
      <w:r>
        <w:rPr>
          <w:rFonts w:eastAsia="Times New Roman" w:cs="Times New Roman"/>
          <w:szCs w:val="24"/>
        </w:rPr>
        <w:t>ημόσιο να μπορεί να καταγγείλει τη συμφωνία επακριβώς για καθυστέρηση καθετοποίησης.</w:t>
      </w:r>
    </w:p>
    <w:p w14:paraId="7180175B"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απόφαση έκανε σαφές και ρητά είπε ότι το </w:t>
      </w:r>
      <w:r>
        <w:rPr>
          <w:rFonts w:eastAsia="Times New Roman" w:cs="Times New Roman"/>
          <w:szCs w:val="24"/>
        </w:rPr>
        <w:t>δ</w:t>
      </w:r>
      <w:r>
        <w:rPr>
          <w:rFonts w:eastAsia="Times New Roman" w:cs="Times New Roman"/>
          <w:szCs w:val="24"/>
        </w:rPr>
        <w:t xml:space="preserve">ημόσιο έχει κάθε λόγο να </w:t>
      </w:r>
      <w:r>
        <w:rPr>
          <w:rFonts w:eastAsia="Times New Roman" w:cs="Times New Roman"/>
          <w:szCs w:val="24"/>
        </w:rPr>
        <w:t>απαιτεί εγγυήσεις για την ολοκλήρωση του ενιαίου επενδυτικού σχεδίου.</w:t>
      </w:r>
    </w:p>
    <w:p w14:paraId="7180175C"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Μετά από αυτή την απόφαση και στο πνεύμα ενός ειλικρινούς διαλόγου, νομίζω ότι προσπαθούμε, σε διάλογο με την εταιρεία, να βρούμε τον καλύτερο δυνατό τρόπο να υπάρξουν και ισχυρές εγγυήσ</w:t>
      </w:r>
      <w:r>
        <w:rPr>
          <w:rFonts w:eastAsia="Times New Roman" w:cs="Times New Roman"/>
          <w:szCs w:val="24"/>
        </w:rPr>
        <w:t xml:space="preserve">εις για την ολοκλήρωση καθετοποιημένου σχεδίου και από την άλλη πλευρά, στο ενδιάμεσο χρονικό διάστημα, έως ότου γίνει </w:t>
      </w:r>
      <w:r>
        <w:rPr>
          <w:rFonts w:eastAsia="Times New Roman" w:cs="Times New Roman"/>
          <w:szCs w:val="24"/>
        </w:rPr>
        <w:lastRenderedPageBreak/>
        <w:t>αυτό και έχουμε μια εξαγωγή συμπυκνωμάτων και μεταλλεύματος χωρίς επεξεργασία, να υπάρχουν ισχυρές εγγυήσεις ότι τα οφέλη για το ελληνικό</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 θα είναι αρκετά. Αυτός ο διάλογος είναι εν εξελίξει.</w:t>
      </w:r>
    </w:p>
    <w:p w14:paraId="7180175D" w14:textId="77777777" w:rsidR="00F37F95" w:rsidRDefault="0024206F">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7180175E" w14:textId="77777777" w:rsidR="00F37F95" w:rsidRDefault="0024206F">
      <w:pPr>
        <w:spacing w:line="600" w:lineRule="auto"/>
        <w:ind w:firstLine="720"/>
        <w:jc w:val="both"/>
        <w:rPr>
          <w:rFonts w:eastAsia="Times New Roman" w:cs="Times New Roman"/>
          <w:szCs w:val="24"/>
        </w:rPr>
      </w:pPr>
      <w:r w:rsidRPr="00387683">
        <w:rPr>
          <w:rFonts w:eastAsia="Times New Roman" w:cs="Times New Roman"/>
          <w:b/>
          <w:szCs w:val="24"/>
        </w:rPr>
        <w:t>ΙΩΑΝΝΗΣ ΣΑΡΙΔΗΣ:</w:t>
      </w:r>
      <w:r>
        <w:rPr>
          <w:rFonts w:eastAsia="Times New Roman" w:cs="Times New Roman"/>
          <w:szCs w:val="24"/>
        </w:rPr>
        <w:t xml:space="preserve"> Κύριε Πρόεδρε, δεν γνωρίζω το σκεπτικό της διαιτησίας. Σαφώς και δεν θα κρίνω εγώ αυτή τη στιγμή το πώς ουσιαστικά κινήθηκε ο συγκεκριμένος διάλογος.</w:t>
      </w:r>
    </w:p>
    <w:p w14:paraId="7180175F"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Έχουμε μία επένδυση στη χώρα μας κι εμείς, κύριε Υπουργέ, είμαστε υπέρ των επενδύσεων, αρκεί, όμως, αυτές</w:t>
      </w:r>
      <w:r>
        <w:rPr>
          <w:rFonts w:eastAsia="Times New Roman" w:cs="Times New Roman"/>
          <w:szCs w:val="24"/>
        </w:rPr>
        <w:t xml:space="preserve"> οι επενδύσεις να είναι προς όφελος του δημοσίου συμφέροντος. </w:t>
      </w:r>
    </w:p>
    <w:p w14:paraId="71801760"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 αλήθεια είναι ότι δεν μπορώ να καταλάβω -και δεν έχω πειστεί- την απάντηση</w:t>
      </w:r>
      <w:r>
        <w:rPr>
          <w:rFonts w:eastAsia="Times New Roman" w:cs="Times New Roman"/>
          <w:szCs w:val="24"/>
        </w:rPr>
        <w:t>,</w:t>
      </w:r>
      <w:r>
        <w:rPr>
          <w:rFonts w:eastAsia="Times New Roman" w:cs="Times New Roman"/>
          <w:szCs w:val="24"/>
        </w:rPr>
        <w:t xml:space="preserve"> που μου δώσατε στην τρίτη ερώτηση την οποία σας έθεσα. Στις άλλες ερωτήσεις μου αντιλαμβάνομαι τις απαντήσεις σας. </w:t>
      </w:r>
      <w:r>
        <w:rPr>
          <w:rFonts w:eastAsia="Times New Roman" w:cs="Times New Roman"/>
          <w:szCs w:val="24"/>
        </w:rPr>
        <w:t xml:space="preserve">Δεν καταλαβαίνω, δηλαδή, με ποιον τρόπο εξυπηρετείται το δημόσιο συμφέρον, με την </w:t>
      </w:r>
      <w:proofErr w:type="spellStart"/>
      <w:r>
        <w:rPr>
          <w:rFonts w:eastAsia="Times New Roman" w:cs="Times New Roman"/>
          <w:szCs w:val="24"/>
        </w:rPr>
        <w:t>αδειοδότηση</w:t>
      </w:r>
      <w:proofErr w:type="spellEnd"/>
      <w:r>
        <w:rPr>
          <w:rFonts w:eastAsia="Times New Roman" w:cs="Times New Roman"/>
          <w:szCs w:val="24"/>
        </w:rPr>
        <w:t xml:space="preserve"> της εταιρείας να εξάγει ουσιαστικά συμπυκνώματα καθαρού χρυσού και βασικών μετάλλων, τη στιγμή που δεν έχει ακόμα πειστεί η </w:t>
      </w:r>
      <w:r>
        <w:rPr>
          <w:rFonts w:eastAsia="Times New Roman" w:cs="Times New Roman"/>
          <w:szCs w:val="24"/>
        </w:rPr>
        <w:t>δ</w:t>
      </w:r>
      <w:r>
        <w:rPr>
          <w:rFonts w:eastAsia="Times New Roman" w:cs="Times New Roman"/>
          <w:szCs w:val="24"/>
        </w:rPr>
        <w:t>ιοίκηση ότι μπορεί η εταιρεία να παρά</w:t>
      </w:r>
      <w:r>
        <w:rPr>
          <w:rFonts w:eastAsia="Times New Roman" w:cs="Times New Roman"/>
          <w:szCs w:val="24"/>
        </w:rPr>
        <w:t>γει καθαρά μέταλλα.</w:t>
      </w:r>
    </w:p>
    <w:p w14:paraId="71801761"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71801762" w14:textId="77777777" w:rsidR="00F37F95" w:rsidRDefault="0024206F">
      <w:pPr>
        <w:spacing w:line="600" w:lineRule="auto"/>
        <w:ind w:firstLine="720"/>
        <w:jc w:val="both"/>
        <w:rPr>
          <w:rFonts w:eastAsia="Times New Roman" w:cs="Times New Roman"/>
          <w:szCs w:val="24"/>
        </w:rPr>
      </w:pPr>
      <w:r w:rsidRPr="006A0E4D">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Υπουργέ, έχετε τον λόγο.</w:t>
      </w:r>
    </w:p>
    <w:p w14:paraId="71801763"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Κοιτάξτε, όπως ξέρετε, υπάρχει αυτή η εκκρεμότητα όσον αφορά την αμοιβαία συμφωνία για το τελ</w:t>
      </w:r>
      <w:r>
        <w:rPr>
          <w:rFonts w:eastAsia="Times New Roman" w:cs="Times New Roman"/>
          <w:szCs w:val="24"/>
        </w:rPr>
        <w:t xml:space="preserve">ικό αποτέλεσμα. Όμως, έχει γίνει πρόοδος σ’ αυτό το θέμα. Έχουν γίνει ανταλλαγές και υπάρχει πρόθεση να υπάρξουν και συμπληρωματικές μελέτες, για να υπάρχουν αυτές οι εγγυήσεις που υπονοήσατε. Άρα, αυτό είναι μέρος της συζήτησης και του διαλόγου, ο οποίος </w:t>
      </w:r>
      <w:r>
        <w:rPr>
          <w:rFonts w:eastAsia="Times New Roman" w:cs="Times New Roman"/>
          <w:szCs w:val="24"/>
        </w:rPr>
        <w:t>-όπως σας είπα- είναι εν εξελίξει.</w:t>
      </w:r>
    </w:p>
    <w:p w14:paraId="71801764"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Ως προς το ενδιάμεσο διάστημα που λέτε, σας θυμίζω ότι η αρχική σύμβαση επιτρέπει την αποσπασματική </w:t>
      </w:r>
      <w:proofErr w:type="spellStart"/>
      <w:r>
        <w:rPr>
          <w:rFonts w:eastAsia="Times New Roman" w:cs="Times New Roman"/>
          <w:szCs w:val="24"/>
        </w:rPr>
        <w:t>αδειοδότηση</w:t>
      </w:r>
      <w:proofErr w:type="spellEnd"/>
      <w:r>
        <w:rPr>
          <w:rFonts w:eastAsia="Times New Roman" w:cs="Times New Roman"/>
          <w:szCs w:val="24"/>
        </w:rPr>
        <w:t xml:space="preserve"> δραστηριοτήτων. Με βάση αυτό είχε </w:t>
      </w:r>
      <w:proofErr w:type="spellStart"/>
      <w:r>
        <w:rPr>
          <w:rFonts w:eastAsia="Times New Roman" w:cs="Times New Roman"/>
          <w:szCs w:val="24"/>
        </w:rPr>
        <w:t>αδειοδοτηθεί</w:t>
      </w:r>
      <w:proofErr w:type="spellEnd"/>
      <w:r>
        <w:rPr>
          <w:rFonts w:eastAsia="Times New Roman" w:cs="Times New Roman"/>
          <w:szCs w:val="24"/>
        </w:rPr>
        <w:t xml:space="preserve"> πλήρως η Ολυμπιάδα, όπως ξέρετε, από πέρυσι το καλοκαίρι που ο</w:t>
      </w:r>
      <w:r>
        <w:rPr>
          <w:rFonts w:eastAsia="Times New Roman" w:cs="Times New Roman"/>
          <w:szCs w:val="24"/>
        </w:rPr>
        <w:t xml:space="preserve">λοκληρώσαμε το σύνολο των αδειών για την Ολυμπιάδα. </w:t>
      </w:r>
    </w:p>
    <w:p w14:paraId="71801765"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Συνεπώς, η απάντησή μου είναι απόλυτα απλή και επικεντρωμένη στο συγκεκριμένο θέμα. Οι Σκουριές είναι το απαραίτητο κομμάτι για την καθετοποίηση. Αυτό είναι γνωστό. Θέλουμε επιπρόσθετες διαδικασίες, μελέ</w:t>
      </w:r>
      <w:r>
        <w:rPr>
          <w:rFonts w:eastAsia="Times New Roman" w:cs="Times New Roman"/>
          <w:szCs w:val="24"/>
        </w:rPr>
        <w:t xml:space="preserve">τες, εγγυήσεις για το καθετοποιημένο και οριστικό κομμάτι, εφόσον δεν έχει πειστεί </w:t>
      </w:r>
      <w:r>
        <w:rPr>
          <w:rFonts w:eastAsia="Times New Roman" w:cs="Times New Roman"/>
          <w:szCs w:val="24"/>
        </w:rPr>
        <w:t xml:space="preserve">ακόμη </w:t>
      </w:r>
      <w:r>
        <w:rPr>
          <w:rFonts w:eastAsia="Times New Roman" w:cs="Times New Roman"/>
          <w:szCs w:val="24"/>
        </w:rPr>
        <w:t xml:space="preserve">η </w:t>
      </w:r>
      <w:r>
        <w:rPr>
          <w:rFonts w:eastAsia="Times New Roman" w:cs="Times New Roman"/>
          <w:szCs w:val="24"/>
        </w:rPr>
        <w:t>διοίκηση</w:t>
      </w:r>
      <w:r>
        <w:rPr>
          <w:rFonts w:eastAsia="Times New Roman" w:cs="Times New Roman"/>
          <w:szCs w:val="24"/>
        </w:rPr>
        <w:t xml:space="preserve">. Αυτό είναι το αντικείμενο, δηλαδή τι επιπρόσθετο πρέπει να δοθεί, προκειμένου να </w:t>
      </w:r>
      <w:r>
        <w:rPr>
          <w:rFonts w:eastAsia="Times New Roman" w:cs="Times New Roman"/>
          <w:szCs w:val="24"/>
        </w:rPr>
        <w:lastRenderedPageBreak/>
        <w:t>υπάρξουν απόλυτες εγγυήσεις για το τελικό αποτέλεσμα. Σε αυτό το στάδιο βρ</w:t>
      </w:r>
      <w:r>
        <w:rPr>
          <w:rFonts w:eastAsia="Times New Roman" w:cs="Times New Roman"/>
          <w:szCs w:val="24"/>
        </w:rPr>
        <w:t>ισκόμαστε.</w:t>
      </w:r>
    </w:p>
    <w:p w14:paraId="71801766" w14:textId="77777777" w:rsidR="00F37F95" w:rsidRDefault="0024206F">
      <w:pPr>
        <w:spacing w:line="600" w:lineRule="auto"/>
        <w:ind w:firstLine="720"/>
        <w:jc w:val="both"/>
        <w:rPr>
          <w:rFonts w:eastAsia="Times New Roman" w:cs="Times New Roman"/>
          <w:szCs w:val="24"/>
        </w:rPr>
      </w:pPr>
      <w:r w:rsidRPr="006A0E4D">
        <w:rPr>
          <w:rFonts w:eastAsia="Times New Roman" w:cs="Times New Roman"/>
          <w:b/>
          <w:szCs w:val="24"/>
        </w:rPr>
        <w:t>ΠΡΟΕΔΡΕΥΩΝ (Νικήτας Κακλαμάνης):</w:t>
      </w:r>
      <w:r>
        <w:rPr>
          <w:rFonts w:eastAsia="Times New Roman" w:cs="Times New Roman"/>
          <w:szCs w:val="24"/>
        </w:rPr>
        <w:t xml:space="preserve"> Ευχαριστούμε, κύριε Υπουργέ, για την παρουσία.</w:t>
      </w:r>
    </w:p>
    <w:p w14:paraId="71801767" w14:textId="77777777" w:rsidR="00F37F95" w:rsidRDefault="0024206F">
      <w:pPr>
        <w:tabs>
          <w:tab w:val="left" w:pos="3119"/>
        </w:tabs>
        <w:spacing w:line="600" w:lineRule="auto"/>
        <w:ind w:firstLine="720"/>
        <w:jc w:val="both"/>
        <w:rPr>
          <w:rFonts w:eastAsia="Times New Roman" w:cs="Times New Roman"/>
        </w:rPr>
      </w:pPr>
      <w:r w:rsidRPr="00703F1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είκοσι τέσσερις</w:t>
      </w:r>
      <w:r w:rsidRPr="00703F1D">
        <w:rPr>
          <w:rFonts w:eastAsia="Times New Roman" w:cs="Times New Roman"/>
        </w:rPr>
        <w:t xml:space="preserve"> μαθητές και μαθήτριε</w:t>
      </w:r>
      <w:r w:rsidRPr="00703F1D">
        <w:rPr>
          <w:rFonts w:eastAsia="Times New Roman" w:cs="Times New Roman"/>
        </w:rPr>
        <w:t xml:space="preserve">ς και </w:t>
      </w:r>
      <w:r>
        <w:rPr>
          <w:rFonts w:eastAsia="Times New Roman" w:cs="Times New Roman"/>
        </w:rPr>
        <w:t xml:space="preserve">ένας εκπαιδευτικός συνοδός </w:t>
      </w:r>
      <w:r w:rsidRPr="00703F1D">
        <w:rPr>
          <w:rFonts w:eastAsia="Times New Roman" w:cs="Times New Roman"/>
        </w:rPr>
        <w:t>τους από το 1</w:t>
      </w:r>
      <w:r w:rsidRPr="00703F1D">
        <w:rPr>
          <w:rFonts w:eastAsia="Times New Roman" w:cs="Times New Roman"/>
          <w:vertAlign w:val="superscript"/>
        </w:rPr>
        <w:t>ο</w:t>
      </w:r>
      <w:r w:rsidRPr="00703F1D">
        <w:rPr>
          <w:rFonts w:eastAsia="Times New Roman" w:cs="Times New Roman"/>
        </w:rPr>
        <w:t xml:space="preserve"> Δημοτικό Σχολείο </w:t>
      </w:r>
      <w:r>
        <w:rPr>
          <w:rFonts w:eastAsia="Times New Roman" w:cs="Times New Roman"/>
        </w:rPr>
        <w:t>Διονύσου</w:t>
      </w:r>
      <w:r w:rsidRPr="00703F1D">
        <w:rPr>
          <w:rFonts w:eastAsia="Times New Roman" w:cs="Times New Roman"/>
        </w:rPr>
        <w:t xml:space="preserve">. </w:t>
      </w:r>
    </w:p>
    <w:p w14:paraId="71801768" w14:textId="77777777" w:rsidR="00F37F95" w:rsidRDefault="0024206F">
      <w:pPr>
        <w:spacing w:line="600" w:lineRule="auto"/>
        <w:ind w:firstLine="720"/>
        <w:jc w:val="both"/>
        <w:rPr>
          <w:rFonts w:eastAsia="Times New Roman" w:cs="Times New Roman"/>
        </w:rPr>
      </w:pPr>
      <w:r w:rsidRPr="00703F1D">
        <w:rPr>
          <w:rFonts w:eastAsia="Times New Roman" w:cs="Times New Roman"/>
        </w:rPr>
        <w:t xml:space="preserve">Η Βουλή τούς καλωσορίζει. </w:t>
      </w:r>
    </w:p>
    <w:p w14:paraId="71801769" w14:textId="77777777" w:rsidR="00F37F95" w:rsidRDefault="0024206F">
      <w:pPr>
        <w:spacing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7180176A" w14:textId="77777777" w:rsidR="00F37F95" w:rsidRDefault="0024206F">
      <w:pPr>
        <w:tabs>
          <w:tab w:val="left" w:pos="1949"/>
        </w:tabs>
        <w:spacing w:line="600" w:lineRule="auto"/>
        <w:ind w:firstLine="720"/>
        <w:jc w:val="both"/>
        <w:rPr>
          <w:rFonts w:eastAsia="Times New Roman"/>
          <w:szCs w:val="24"/>
        </w:rPr>
      </w:pPr>
      <w:r>
        <w:rPr>
          <w:rFonts w:eastAsia="Times New Roman" w:cs="Times New Roman"/>
          <w:szCs w:val="24"/>
        </w:rPr>
        <w:t xml:space="preserve"> </w:t>
      </w:r>
      <w:r w:rsidRPr="00B822E6">
        <w:rPr>
          <w:rFonts w:eastAsia="Times New Roman"/>
          <w:szCs w:val="24"/>
        </w:rPr>
        <w:t xml:space="preserve">Κύριοι συνάδελφοι, θα ήθελα να σας ανακοινώσω ότι ο συνάδελφος κ. </w:t>
      </w:r>
      <w:r>
        <w:rPr>
          <w:rFonts w:eastAsia="Times New Roman"/>
          <w:szCs w:val="24"/>
        </w:rPr>
        <w:t xml:space="preserve">Νικόλαος </w:t>
      </w:r>
      <w:proofErr w:type="spellStart"/>
      <w:r>
        <w:rPr>
          <w:rFonts w:eastAsia="Times New Roman"/>
          <w:szCs w:val="24"/>
        </w:rPr>
        <w:t>Δένδιας</w:t>
      </w:r>
      <w:proofErr w:type="spellEnd"/>
      <w:r>
        <w:rPr>
          <w:rFonts w:eastAsia="Times New Roman"/>
          <w:szCs w:val="24"/>
        </w:rPr>
        <w:t xml:space="preserve"> </w:t>
      </w:r>
      <w:r w:rsidRPr="00B822E6">
        <w:rPr>
          <w:rFonts w:eastAsia="Times New Roman"/>
          <w:szCs w:val="24"/>
        </w:rPr>
        <w:t>ζητεί άδεια ολιγοήμ</w:t>
      </w:r>
      <w:r w:rsidRPr="00B822E6">
        <w:rPr>
          <w:rFonts w:eastAsia="Times New Roman"/>
          <w:szCs w:val="24"/>
        </w:rPr>
        <w:t>ερης απουσίας του στο εξωτερικό</w:t>
      </w:r>
      <w:r>
        <w:rPr>
          <w:rFonts w:eastAsia="Times New Roman"/>
          <w:szCs w:val="24"/>
        </w:rPr>
        <w:t xml:space="preserve"> για προσωπικούς λόγους</w:t>
      </w:r>
      <w:r w:rsidRPr="00B822E6">
        <w:rPr>
          <w:rFonts w:eastAsia="Times New Roman"/>
          <w:szCs w:val="24"/>
        </w:rPr>
        <w:t xml:space="preserve"> </w:t>
      </w:r>
      <w:r>
        <w:rPr>
          <w:rFonts w:eastAsia="Times New Roman"/>
          <w:szCs w:val="24"/>
        </w:rPr>
        <w:t xml:space="preserve">από </w:t>
      </w:r>
      <w:r w:rsidRPr="00B822E6">
        <w:rPr>
          <w:rFonts w:eastAsia="Times New Roman"/>
          <w:szCs w:val="24"/>
        </w:rPr>
        <w:t xml:space="preserve">τη Δευτέρα </w:t>
      </w:r>
      <w:r>
        <w:rPr>
          <w:rFonts w:eastAsia="Times New Roman"/>
          <w:szCs w:val="24"/>
        </w:rPr>
        <w:t>15 Οκτωβρίου 2018 μέχρι και την Παρασκευή 19 Οκτωβρίου 2018</w:t>
      </w:r>
      <w:r w:rsidRPr="00B822E6">
        <w:rPr>
          <w:rFonts w:eastAsia="Times New Roman"/>
          <w:szCs w:val="24"/>
        </w:rPr>
        <w:t>.</w:t>
      </w:r>
      <w:r>
        <w:rPr>
          <w:rFonts w:eastAsia="Times New Roman"/>
          <w:szCs w:val="24"/>
        </w:rPr>
        <w:t xml:space="preserve"> </w:t>
      </w:r>
      <w:r w:rsidRPr="00B822E6">
        <w:rPr>
          <w:rFonts w:eastAsia="Times New Roman"/>
          <w:szCs w:val="24"/>
        </w:rPr>
        <w:t xml:space="preserve">Η Βουλή εγκρίνει; </w:t>
      </w:r>
    </w:p>
    <w:p w14:paraId="7180176B" w14:textId="77777777" w:rsidR="00F37F95" w:rsidRDefault="0024206F">
      <w:pPr>
        <w:tabs>
          <w:tab w:val="left" w:pos="1949"/>
        </w:tabs>
        <w:spacing w:line="600" w:lineRule="auto"/>
        <w:ind w:firstLine="720"/>
        <w:jc w:val="both"/>
        <w:rPr>
          <w:rFonts w:eastAsia="Times New Roman"/>
          <w:szCs w:val="24"/>
        </w:rPr>
      </w:pPr>
      <w:r w:rsidRPr="00B822E6">
        <w:rPr>
          <w:rFonts w:eastAsia="Times New Roman"/>
          <w:b/>
          <w:bCs/>
          <w:szCs w:val="24"/>
        </w:rPr>
        <w:t xml:space="preserve">ΟΛΟΙ </w:t>
      </w:r>
      <w:r>
        <w:rPr>
          <w:rFonts w:eastAsia="Times New Roman"/>
          <w:b/>
          <w:bCs/>
          <w:szCs w:val="24"/>
        </w:rPr>
        <w:t xml:space="preserve">ΟΙ </w:t>
      </w:r>
      <w:r w:rsidRPr="00B822E6">
        <w:rPr>
          <w:rFonts w:eastAsia="Times New Roman"/>
          <w:b/>
          <w:bCs/>
          <w:szCs w:val="24"/>
        </w:rPr>
        <w:t>ΒΟΥΛΕΥΤΕΣ:</w:t>
      </w:r>
      <w:r w:rsidRPr="00B822E6">
        <w:rPr>
          <w:rFonts w:eastAsia="Times New Roman"/>
          <w:szCs w:val="24"/>
        </w:rPr>
        <w:t xml:space="preserve"> Μάλιστα, μάλιστα. </w:t>
      </w:r>
    </w:p>
    <w:p w14:paraId="7180176C" w14:textId="77777777" w:rsidR="00F37F95" w:rsidRDefault="0024206F">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Συνεπώς η</w:t>
      </w:r>
      <w:r w:rsidRPr="00B822E6">
        <w:rPr>
          <w:rFonts w:eastAsia="Times New Roman"/>
          <w:szCs w:val="24"/>
        </w:rPr>
        <w:t xml:space="preserve"> </w:t>
      </w:r>
      <w:r w:rsidRPr="00B822E6">
        <w:rPr>
          <w:rFonts w:eastAsia="Times New Roman"/>
          <w:szCs w:val="24"/>
        </w:rPr>
        <w:t xml:space="preserve">Βουλή ενέκρινε τη </w:t>
      </w:r>
      <w:r w:rsidRPr="00B822E6">
        <w:rPr>
          <w:rFonts w:eastAsia="Times New Roman"/>
          <w:szCs w:val="24"/>
        </w:rPr>
        <w:t>ζητηθείσα άδεια.</w:t>
      </w:r>
    </w:p>
    <w:p w14:paraId="7180176D"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Θα συζητηθεί τώρα η τέταρτη με αριθμό </w:t>
      </w:r>
      <w:r w:rsidRPr="0067412A">
        <w:rPr>
          <w:rFonts w:eastAsia="Times New Roman"/>
          <w:color w:val="000000"/>
          <w:szCs w:val="24"/>
          <w:shd w:val="clear" w:color="auto" w:fill="FFFFFF"/>
        </w:rPr>
        <w:t xml:space="preserve">31/8-10-2018 </w:t>
      </w:r>
      <w:r>
        <w:rPr>
          <w:rFonts w:eastAsia="Times New Roman"/>
          <w:color w:val="000000"/>
          <w:szCs w:val="24"/>
          <w:shd w:val="clear" w:color="auto" w:fill="FFFFFF"/>
        </w:rPr>
        <w:t>ε</w:t>
      </w:r>
      <w:r w:rsidRPr="0067412A">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67412A">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του </w:t>
      </w:r>
      <w:r w:rsidRPr="0067412A">
        <w:rPr>
          <w:rFonts w:eastAsia="Times New Roman"/>
          <w:color w:val="000000"/>
          <w:szCs w:val="24"/>
          <w:shd w:val="clear" w:color="auto" w:fill="FFFFFF"/>
        </w:rPr>
        <w:t>Βουλευτή Β΄ Αθηνών της Δημοκρατικής Συμπαράταξης ΠΑΣΟΚ</w:t>
      </w:r>
      <w:r>
        <w:rPr>
          <w:rFonts w:eastAsia="Times New Roman"/>
          <w:color w:val="000000"/>
          <w:szCs w:val="24"/>
          <w:shd w:val="clear" w:color="auto" w:fill="FFFFFF"/>
        </w:rPr>
        <w:t xml:space="preserve"> </w:t>
      </w:r>
      <w:r w:rsidRPr="0067412A">
        <w:rPr>
          <w:rFonts w:eastAsia="Times New Roman"/>
          <w:color w:val="000000"/>
          <w:szCs w:val="24"/>
          <w:shd w:val="clear" w:color="auto" w:fill="FFFFFF"/>
        </w:rPr>
        <w:t>-</w:t>
      </w:r>
      <w:r>
        <w:rPr>
          <w:rFonts w:eastAsia="Times New Roman"/>
          <w:color w:val="000000"/>
          <w:szCs w:val="24"/>
          <w:shd w:val="clear" w:color="auto" w:fill="FFFFFF"/>
        </w:rPr>
        <w:t xml:space="preserve"> </w:t>
      </w:r>
      <w:r w:rsidRPr="0067412A">
        <w:rPr>
          <w:rFonts w:eastAsia="Times New Roman"/>
          <w:color w:val="000000"/>
          <w:szCs w:val="24"/>
          <w:shd w:val="clear" w:color="auto" w:fill="FFFFFF"/>
        </w:rPr>
        <w:t>ΔΗΜΑΡ κ.</w:t>
      </w:r>
      <w:r>
        <w:rPr>
          <w:rFonts w:eastAsia="Times New Roman"/>
          <w:color w:val="000000"/>
          <w:szCs w:val="24"/>
          <w:shd w:val="clear" w:color="auto" w:fill="FFFFFF"/>
        </w:rPr>
        <w:t xml:space="preserve"> </w:t>
      </w:r>
      <w:r w:rsidRPr="0067412A">
        <w:rPr>
          <w:rFonts w:eastAsia="Times New Roman"/>
          <w:bCs/>
          <w:color w:val="000000"/>
          <w:szCs w:val="24"/>
          <w:shd w:val="clear" w:color="auto" w:fill="FFFFFF"/>
        </w:rPr>
        <w:t>Ανδρέα Λοβέρδου</w:t>
      </w:r>
      <w:r>
        <w:rPr>
          <w:rFonts w:eastAsia="Times New Roman"/>
          <w:b/>
          <w:bCs/>
          <w:color w:val="000000"/>
          <w:szCs w:val="24"/>
          <w:shd w:val="clear" w:color="auto" w:fill="FFFFFF"/>
        </w:rPr>
        <w:t xml:space="preserve"> </w:t>
      </w:r>
      <w:r w:rsidRPr="0067412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7412A">
        <w:rPr>
          <w:rFonts w:eastAsia="Times New Roman"/>
          <w:bCs/>
          <w:color w:val="000000"/>
          <w:szCs w:val="24"/>
          <w:shd w:val="clear" w:color="auto" w:fill="FFFFFF"/>
        </w:rPr>
        <w:t>Ψηφιακής Πολιτικής, Τηλεπικοινωνίων και Ενημέρωσης</w:t>
      </w:r>
      <w:r>
        <w:rPr>
          <w:rFonts w:eastAsia="Times New Roman"/>
          <w:bCs/>
          <w:color w:val="000000"/>
          <w:szCs w:val="24"/>
          <w:shd w:val="clear" w:color="auto" w:fill="FFFFFF"/>
        </w:rPr>
        <w:t xml:space="preserve">, </w:t>
      </w:r>
      <w:r w:rsidRPr="0067412A">
        <w:rPr>
          <w:rFonts w:eastAsia="Times New Roman"/>
          <w:color w:val="000000"/>
          <w:szCs w:val="24"/>
          <w:shd w:val="clear" w:color="auto" w:fill="FFFFFF"/>
        </w:rPr>
        <w:t>με θέμα: «Βαρύτατες καταγγελίες για την λειτουργία της ΕΡΤ». </w:t>
      </w:r>
    </w:p>
    <w:p w14:paraId="7180176E"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Λοβέρδο, έχετε τον λόγο.</w:t>
      </w:r>
    </w:p>
    <w:p w14:paraId="7180176F" w14:textId="77777777" w:rsidR="00F37F95" w:rsidRDefault="0024206F">
      <w:pPr>
        <w:spacing w:line="600" w:lineRule="auto"/>
        <w:ind w:firstLine="720"/>
        <w:jc w:val="both"/>
        <w:rPr>
          <w:rFonts w:eastAsia="Times New Roman"/>
          <w:color w:val="000000"/>
          <w:szCs w:val="24"/>
          <w:shd w:val="clear" w:color="auto" w:fill="FFFFFF"/>
        </w:rPr>
      </w:pPr>
      <w:r w:rsidRPr="00270CC6">
        <w:rPr>
          <w:rFonts w:eastAsia="Times New Roman"/>
          <w:b/>
          <w:color w:val="000000"/>
          <w:szCs w:val="24"/>
          <w:shd w:val="clear" w:color="auto" w:fill="FFFFFF"/>
        </w:rPr>
        <w:t>ΑΝΔΡΕΑΣ ΛΟΒΕΡΔΟΣ:</w:t>
      </w:r>
      <w:r>
        <w:rPr>
          <w:rFonts w:eastAsia="Times New Roman"/>
          <w:b/>
          <w:color w:val="000000"/>
          <w:szCs w:val="24"/>
          <w:shd w:val="clear" w:color="auto" w:fill="FFFFFF"/>
        </w:rPr>
        <w:t xml:space="preserve"> </w:t>
      </w:r>
      <w:r>
        <w:rPr>
          <w:rFonts w:eastAsia="Times New Roman"/>
          <w:color w:val="000000"/>
          <w:szCs w:val="24"/>
          <w:shd w:val="clear" w:color="auto" w:fill="FFFFFF"/>
        </w:rPr>
        <w:t>Κύριε Υπουργέ, είναι η πρώτη σας ερώτηση;</w:t>
      </w:r>
    </w:p>
    <w:p w14:paraId="71801770"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ΕΛΕΥΘΕΡΙΟΣ ΚΡΕΤΣΟΣ (Υ</w:t>
      </w:r>
      <w:r>
        <w:rPr>
          <w:rFonts w:eastAsia="Times New Roman"/>
          <w:b/>
          <w:color w:val="000000"/>
          <w:szCs w:val="24"/>
          <w:shd w:val="clear" w:color="auto" w:fill="FFFFFF"/>
        </w:rPr>
        <w:t>φυ</w:t>
      </w:r>
      <w:r>
        <w:rPr>
          <w:rFonts w:eastAsia="Times New Roman"/>
          <w:b/>
          <w:color w:val="000000"/>
          <w:szCs w:val="24"/>
          <w:shd w:val="clear" w:color="auto" w:fill="FFFFFF"/>
        </w:rPr>
        <w:t xml:space="preserve">πουργός Ψηφιακής Πολιτικής, Τηλεπικοινωνιών και Ενημέρωσης): </w:t>
      </w:r>
      <w:r>
        <w:rPr>
          <w:rFonts w:eastAsia="Times New Roman"/>
          <w:color w:val="000000"/>
          <w:szCs w:val="24"/>
          <w:shd w:val="clear" w:color="auto" w:fill="FFFFFF"/>
        </w:rPr>
        <w:t xml:space="preserve">Ναι, κύριε </w:t>
      </w:r>
      <w:r>
        <w:rPr>
          <w:rFonts w:eastAsia="Times New Roman"/>
          <w:color w:val="000000"/>
          <w:szCs w:val="24"/>
          <w:shd w:val="clear" w:color="auto" w:fill="FFFFFF"/>
        </w:rPr>
        <w:t>Λοβέρδο.</w:t>
      </w:r>
    </w:p>
    <w:p w14:paraId="71801771" w14:textId="77777777" w:rsidR="00F37F95" w:rsidRDefault="0024206F">
      <w:pPr>
        <w:spacing w:line="600" w:lineRule="auto"/>
        <w:ind w:firstLine="720"/>
        <w:jc w:val="both"/>
        <w:rPr>
          <w:rFonts w:eastAsia="Times New Roman"/>
          <w:color w:val="000000"/>
          <w:szCs w:val="24"/>
          <w:shd w:val="clear" w:color="auto" w:fill="FFFFFF"/>
        </w:rPr>
      </w:pPr>
      <w:r w:rsidRPr="00270CC6">
        <w:rPr>
          <w:rFonts w:eastAsia="Times New Roman"/>
          <w:b/>
          <w:color w:val="000000"/>
          <w:szCs w:val="24"/>
          <w:shd w:val="clear" w:color="auto" w:fill="FFFFFF"/>
        </w:rPr>
        <w:t>ΑΝΔΡΕΑΣ ΛΟΒΕΡΔΟΣ:</w:t>
      </w:r>
      <w:r>
        <w:rPr>
          <w:rFonts w:eastAsia="Times New Roman"/>
          <w:b/>
          <w:color w:val="000000"/>
          <w:szCs w:val="24"/>
          <w:shd w:val="clear" w:color="auto" w:fill="FFFFFF"/>
        </w:rPr>
        <w:t xml:space="preserve"> </w:t>
      </w:r>
      <w:r>
        <w:rPr>
          <w:rFonts w:eastAsia="Times New Roman"/>
          <w:color w:val="000000"/>
          <w:szCs w:val="24"/>
          <w:shd w:val="clear" w:color="auto" w:fill="FFFFFF"/>
        </w:rPr>
        <w:t>Καλή επιτυχία.</w:t>
      </w:r>
    </w:p>
    <w:p w14:paraId="71801772"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Ελπίζω να πάμε και με ηρεμία.</w:t>
      </w:r>
    </w:p>
    <w:p w14:paraId="71801773"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Με ηρεμία ναι, αλλά όχι και με ήπια επιχειρήματα. Θα είναι σκληρά τα επιχειρήματα.</w:t>
      </w:r>
    </w:p>
    <w:p w14:paraId="71801774"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ηρεμία </w:t>
      </w:r>
      <w:r>
        <w:rPr>
          <w:rFonts w:eastAsia="Times New Roman" w:cs="Times New Roman"/>
          <w:szCs w:val="24"/>
        </w:rPr>
        <w:t>μίλησα, κύριε Λοβέρδο.</w:t>
      </w:r>
    </w:p>
    <w:p w14:paraId="71801775"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Ανθρώπινα και συναδελφικά λέω στον άνθρωπο «καλή επιτυχία» στο έργο του και στο κοινοβουλευτικό του έργο.</w:t>
      </w:r>
    </w:p>
    <w:p w14:paraId="71801776" w14:textId="77777777" w:rsidR="00F37F95" w:rsidRDefault="0024206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και κύριε Πρόεδρε, η ΕΡΤ ως δημόσια τηλεόραση είναι χρήσιμη, γιατί τα ιδιωτικά κανάλια συνήθως </w:t>
      </w:r>
      <w:r>
        <w:rPr>
          <w:rFonts w:eastAsia="Times New Roman"/>
          <w:color w:val="000000"/>
          <w:szCs w:val="24"/>
          <w:shd w:val="clear" w:color="auto" w:fill="FFFFFF"/>
        </w:rPr>
        <w:t>δεν προβάλλουν πτυχές του εκάστοτε κυβερνητικού έργου που μπορεί να είναι σοβαρές και σημαντικές, αλλά που δεν έχουν επικοινωνιακό ενδιαφέρον.</w:t>
      </w:r>
    </w:p>
    <w:p w14:paraId="71801777" w14:textId="77777777" w:rsidR="00F37F95" w:rsidRDefault="0024206F">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Γι’ αυτό πάντα υπήρξαμε -και ως </w:t>
      </w:r>
      <w:r>
        <w:rPr>
          <w:rFonts w:eastAsia="Times New Roman"/>
          <w:color w:val="000000"/>
          <w:szCs w:val="24"/>
          <w:shd w:val="clear" w:color="auto" w:fill="FFFFFF"/>
        </w:rPr>
        <w:t>κόμμα</w:t>
      </w:r>
      <w:r>
        <w:rPr>
          <w:rFonts w:eastAsia="Times New Roman"/>
          <w:color w:val="000000"/>
          <w:szCs w:val="24"/>
          <w:shd w:val="clear" w:color="auto" w:fill="FFFFFF"/>
        </w:rPr>
        <w:t xml:space="preserve"> και εγώ προσωπικά- υπέρ της ύπαρξης της ΕΡΤ και κατά του «μαύρου». Δεν διαφ</w:t>
      </w:r>
      <w:r>
        <w:rPr>
          <w:rFonts w:eastAsia="Times New Roman"/>
          <w:color w:val="000000"/>
          <w:szCs w:val="24"/>
          <w:shd w:val="clear" w:color="auto" w:fill="FFFFFF"/>
        </w:rPr>
        <w:t>ωνώ ότι επί όλων των κυβερνήσεων -όσα χρόνια θυμάμαι εγώ την πολιτική- πάντα η δημόσια τηλεόραση λειτουργούσε σε μεγάλο βαθμό με κέντρο βάρους υπέρ των κυβερνήσεων, προβάλλοντας το έργο τους. Υπήρξε μία εξαίρεση, βέβαια, των δύο πρώτων ετών που ξέσπασε η κ</w:t>
      </w:r>
      <w:r>
        <w:rPr>
          <w:rFonts w:eastAsia="Times New Roman"/>
          <w:color w:val="000000"/>
          <w:szCs w:val="24"/>
          <w:shd w:val="clear" w:color="auto" w:fill="FFFFFF"/>
        </w:rPr>
        <w:t xml:space="preserve">ρίση, όπου εμάς μας διέλυσε η ΕΡΤ, την οποία εμείς εποπτεύαμε και οι δημοσιογράφοι με τους οποίους οι δικοί μας Υπουργοί και οι </w:t>
      </w:r>
      <w:proofErr w:type="spellStart"/>
      <w:r>
        <w:rPr>
          <w:rFonts w:eastAsia="Times New Roman"/>
          <w:color w:val="000000"/>
          <w:szCs w:val="24"/>
          <w:shd w:val="clear" w:color="auto" w:fill="FFFFFF"/>
        </w:rPr>
        <w:t>δοικήσεις</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της ΕΡΤ πρωτίστως είχαν συμφωνήσει να εργάζονται εκεί. Οι Υπουργοί δεν είχαν αρμοδιότητες, αλλά δεν είχαν εκφράσει αντ</w:t>
      </w:r>
      <w:r>
        <w:rPr>
          <w:rFonts w:eastAsia="Times New Roman"/>
          <w:color w:val="000000"/>
          <w:szCs w:val="24"/>
          <w:shd w:val="clear" w:color="auto" w:fill="FFFFFF"/>
        </w:rPr>
        <w:t xml:space="preserve">ιρρήσεις οι άνθρωποι. </w:t>
      </w:r>
      <w:r>
        <w:rPr>
          <w:rFonts w:eastAsia="Times New Roman" w:cs="Times New Roman"/>
          <w:szCs w:val="24"/>
        </w:rPr>
        <w:t>Αυτή τη διετία μας διαλύσανε εμάς. Εκεί ήταν η εξαίρεση του κανόνα ότι η δημόσια τηλεόραση πάντα λειτουργεί με κέντρο βάρους την κ</w:t>
      </w:r>
      <w:r w:rsidRPr="001850F1">
        <w:rPr>
          <w:rFonts w:eastAsia="Times New Roman" w:cs="Times New Roman"/>
          <w:szCs w:val="24"/>
        </w:rPr>
        <w:t>υβέρνηση</w:t>
      </w:r>
      <w:r>
        <w:rPr>
          <w:rFonts w:eastAsia="Times New Roman" w:cs="Times New Roman"/>
          <w:szCs w:val="24"/>
        </w:rPr>
        <w:t xml:space="preserve">. </w:t>
      </w:r>
    </w:p>
    <w:p w14:paraId="71801778" w14:textId="77777777" w:rsidR="00F37F95" w:rsidRDefault="0024206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w:t>
      </w:r>
      <w:r w:rsidRPr="00AC526C">
        <w:rPr>
          <w:rFonts w:eastAsia="Times New Roman" w:cs="Times New Roman"/>
          <w:szCs w:val="24"/>
        </w:rPr>
        <w:t>όμως</w:t>
      </w:r>
      <w:r>
        <w:rPr>
          <w:rFonts w:eastAsia="Times New Roman" w:cs="Times New Roman"/>
          <w:szCs w:val="24"/>
        </w:rPr>
        <w:t xml:space="preserve">, </w:t>
      </w:r>
      <w:r w:rsidRPr="00390D90">
        <w:rPr>
          <w:rFonts w:eastAsia="Times New Roman" w:cs="Times New Roman"/>
          <w:szCs w:val="24"/>
        </w:rPr>
        <w:t>κύριε Υ</w:t>
      </w:r>
      <w:r>
        <w:rPr>
          <w:rFonts w:eastAsia="Times New Roman" w:cs="Times New Roman"/>
          <w:szCs w:val="24"/>
        </w:rPr>
        <w:t>φυ</w:t>
      </w:r>
      <w:r w:rsidRPr="00390D90">
        <w:rPr>
          <w:rFonts w:eastAsia="Times New Roman" w:cs="Times New Roman"/>
          <w:szCs w:val="24"/>
        </w:rPr>
        <w:t>πουργέ,</w:t>
      </w:r>
      <w:r>
        <w:rPr>
          <w:rFonts w:eastAsia="Times New Roman" w:cs="Times New Roman"/>
          <w:szCs w:val="24"/>
        </w:rPr>
        <w:t xml:space="preserve"> επί των ημερών σας, τέσσερα χρόνια, ξέφυγε η κατάσταση. Εδώ έχει </w:t>
      </w:r>
      <w:r>
        <w:rPr>
          <w:rFonts w:eastAsia="Times New Roman" w:cs="Times New Roman"/>
          <w:szCs w:val="24"/>
        </w:rPr>
        <w:t>γίνει «</w:t>
      </w:r>
      <w:r w:rsidRPr="009E3DD6">
        <w:rPr>
          <w:rFonts w:eastAsia="Times New Roman" w:cs="Times New Roman"/>
          <w:szCs w:val="24"/>
        </w:rPr>
        <w:t>ΣΥΡΙΖΑ</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hannel</w:t>
      </w:r>
      <w:r>
        <w:rPr>
          <w:rFonts w:eastAsia="Times New Roman" w:cs="Times New Roman"/>
          <w:szCs w:val="24"/>
        </w:rPr>
        <w:t xml:space="preserve">». Και μας δίνεται η εντύπωση ότι αυτά σκεφτόσασταν να κάνετε και στα ιδιωτικά κανάλια και ότι </w:t>
      </w:r>
      <w:r w:rsidRPr="00E57B5A">
        <w:rPr>
          <w:rFonts w:eastAsia="Times New Roman" w:cs="Times New Roman"/>
          <w:szCs w:val="24"/>
        </w:rPr>
        <w:t>πρέπει να</w:t>
      </w:r>
      <w:r>
        <w:rPr>
          <w:rFonts w:eastAsia="Times New Roman" w:cs="Times New Roman"/>
          <w:szCs w:val="24"/>
        </w:rPr>
        <w:t xml:space="preserve"> είναι αληθείς οι </w:t>
      </w:r>
      <w:r>
        <w:rPr>
          <w:rFonts w:eastAsia="Times New Roman" w:cs="Times New Roman"/>
          <w:szCs w:val="24"/>
        </w:rPr>
        <w:lastRenderedPageBreak/>
        <w:t>πληροφορίες ότι τότε που οργανώνατε, με βάση τον νόμο Παππά, τα τέσσερα ιδιωτικά κανάλια, κανονίζατε ακόμα και πο</w:t>
      </w:r>
      <w:r>
        <w:rPr>
          <w:rFonts w:eastAsia="Times New Roman" w:cs="Times New Roman"/>
          <w:szCs w:val="24"/>
        </w:rPr>
        <w:t xml:space="preserve">ιος θα κάνει </w:t>
      </w:r>
      <w:r w:rsidRPr="00911877">
        <w:rPr>
          <w:rFonts w:eastAsia="Times New Roman" w:cs="Times New Roman"/>
          <w:szCs w:val="24"/>
        </w:rPr>
        <w:t>πολιτικ</w:t>
      </w:r>
      <w:r>
        <w:rPr>
          <w:rFonts w:eastAsia="Times New Roman" w:cs="Times New Roman"/>
          <w:szCs w:val="24"/>
        </w:rPr>
        <w:t>ές εκπομπές. Είναι εικόνα και ομοίωση αυτού που έχετε στο μυαλό σας ως ενημέρωση.</w:t>
      </w:r>
    </w:p>
    <w:p w14:paraId="71801779" w14:textId="77777777" w:rsidR="00F37F95" w:rsidRDefault="0024206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Βάλαμε θέματα. Εγώ στις ομιλίες μου στη </w:t>
      </w:r>
      <w:r w:rsidRPr="00840C4C">
        <w:rPr>
          <w:rFonts w:eastAsia="Times New Roman" w:cs="Times New Roman"/>
          <w:szCs w:val="24"/>
        </w:rPr>
        <w:t>Βουλή</w:t>
      </w:r>
      <w:r>
        <w:rPr>
          <w:rFonts w:eastAsia="Times New Roman" w:cs="Times New Roman"/>
          <w:szCs w:val="24"/>
        </w:rPr>
        <w:t xml:space="preserve"> έχω κάνει κριτική στην ΕΡΤ. Δεν ξέρω αν συνάδελφοι είχαν κάνει και κοινοβουλευτικό έλεγχο. Εγώ δεν είχα κάνει, αλλά είχα βάλει τα θέματα αυτά. Διαφωνήσαμε με το εμπάργκο και του </w:t>
      </w:r>
      <w:r>
        <w:rPr>
          <w:rFonts w:eastAsia="Times New Roman" w:cs="Times New Roman"/>
          <w:szCs w:val="24"/>
        </w:rPr>
        <w:t xml:space="preserve">κόμματός </w:t>
      </w:r>
      <w:r>
        <w:rPr>
          <w:rFonts w:eastAsia="Times New Roman" w:cs="Times New Roman"/>
          <w:szCs w:val="24"/>
        </w:rPr>
        <w:t xml:space="preserve">σας προς τον ΣΚΑΪ και της </w:t>
      </w:r>
      <w:r w:rsidRPr="00654FD3">
        <w:rPr>
          <w:rFonts w:eastAsia="Times New Roman" w:cs="Times New Roman"/>
          <w:szCs w:val="24"/>
        </w:rPr>
        <w:t>Νέας Δημοκρατίας</w:t>
      </w:r>
      <w:r>
        <w:rPr>
          <w:rFonts w:eastAsia="Times New Roman" w:cs="Times New Roman"/>
          <w:szCs w:val="24"/>
        </w:rPr>
        <w:t xml:space="preserve"> προς την ΕΡΤ. Ο δημόσιος </w:t>
      </w:r>
      <w:r>
        <w:rPr>
          <w:rFonts w:eastAsia="Times New Roman" w:cs="Times New Roman"/>
          <w:szCs w:val="24"/>
        </w:rPr>
        <w:t xml:space="preserve">διάλογος είναι απαραίτητος όπου κι αν γίνεται. Εγώ δεν πάω. Και δεν πάω γιατί με καθυβρίζουν οι δημοσιογράφοι σας. Και όταν με καθυβρίζουν, είναι θέμα αξιοπρέπειας να μην πηγαίνω. Το </w:t>
      </w:r>
      <w:r>
        <w:rPr>
          <w:rFonts w:eastAsia="Times New Roman" w:cs="Times New Roman"/>
          <w:szCs w:val="24"/>
        </w:rPr>
        <w:t>κόμμα</w:t>
      </w:r>
      <w:r>
        <w:rPr>
          <w:rFonts w:eastAsia="Times New Roman" w:cs="Times New Roman"/>
          <w:szCs w:val="24"/>
        </w:rPr>
        <w:t xml:space="preserve"> μου, όμως, πηγαίνει. Έχει εκπροσώπους στις συζητήσεις όταν προσκαλε</w:t>
      </w:r>
      <w:r>
        <w:rPr>
          <w:rFonts w:eastAsia="Times New Roman" w:cs="Times New Roman"/>
          <w:szCs w:val="24"/>
        </w:rPr>
        <w:t>ίται.</w:t>
      </w:r>
    </w:p>
    <w:p w14:paraId="7180177A" w14:textId="77777777" w:rsidR="00F37F95" w:rsidRDefault="0024206F">
      <w:pPr>
        <w:tabs>
          <w:tab w:val="left" w:pos="3873"/>
        </w:tabs>
        <w:spacing w:line="600" w:lineRule="auto"/>
        <w:ind w:firstLine="720"/>
        <w:jc w:val="both"/>
        <w:rPr>
          <w:rFonts w:eastAsia="Times New Roman" w:cs="Times New Roman"/>
          <w:szCs w:val="24"/>
        </w:rPr>
      </w:pPr>
      <w:r w:rsidRPr="00E57B5A">
        <w:rPr>
          <w:rFonts w:eastAsia="Times New Roman" w:cs="Times New Roman"/>
          <w:szCs w:val="24"/>
        </w:rPr>
        <w:t>Πρέπει να</w:t>
      </w:r>
      <w:r>
        <w:rPr>
          <w:rFonts w:eastAsia="Times New Roman" w:cs="Times New Roman"/>
          <w:szCs w:val="24"/>
        </w:rPr>
        <w:t xml:space="preserve"> σας θυμίσω ότι κι εγώ προσωπικά πληρώνω ως Έλληνας πολίτης για την ΕΡΤ και οι ψηφοφόροι μου και οι ψηφοφόροι του </w:t>
      </w:r>
      <w:r>
        <w:rPr>
          <w:rFonts w:eastAsia="Times New Roman" w:cs="Times New Roman"/>
          <w:szCs w:val="24"/>
        </w:rPr>
        <w:t xml:space="preserve">κόμματός </w:t>
      </w:r>
      <w:r>
        <w:rPr>
          <w:rFonts w:eastAsia="Times New Roman" w:cs="Times New Roman"/>
          <w:szCs w:val="24"/>
        </w:rPr>
        <w:t xml:space="preserve">μου και οι ψηφοφόροι όλων των κομμάτων της </w:t>
      </w:r>
      <w:r w:rsidRPr="00014FA0">
        <w:rPr>
          <w:rFonts w:eastAsia="Times New Roman" w:cs="Times New Roman"/>
          <w:szCs w:val="24"/>
        </w:rPr>
        <w:t>Αντιπολίτευσης</w:t>
      </w:r>
      <w:r>
        <w:rPr>
          <w:rFonts w:eastAsia="Times New Roman" w:cs="Times New Roman"/>
          <w:szCs w:val="24"/>
        </w:rPr>
        <w:t xml:space="preserve">, δηλαδή η συντριπτική πλειοψηφία του </w:t>
      </w:r>
      <w:r w:rsidRPr="00B93758">
        <w:rPr>
          <w:rFonts w:eastAsia="Times New Roman" w:cs="Times New Roman"/>
          <w:szCs w:val="24"/>
        </w:rPr>
        <w:t>ελληνικού λαού</w:t>
      </w:r>
      <w:r>
        <w:rPr>
          <w:rFonts w:eastAsia="Times New Roman" w:cs="Times New Roman"/>
          <w:szCs w:val="24"/>
        </w:rPr>
        <w:t xml:space="preserve"> όχι για </w:t>
      </w:r>
      <w:r>
        <w:rPr>
          <w:rFonts w:eastAsia="Times New Roman" w:cs="Times New Roman"/>
          <w:szCs w:val="24"/>
        </w:rPr>
        <w:t xml:space="preserve">να έχουμε την ενημέρωση που θέλει ο κ. Παππάς στα δελτία ειδήσεων ή στις ενημερωτικές εκπομπές. Αυτό, </w:t>
      </w:r>
      <w:r w:rsidRPr="00AC526C">
        <w:rPr>
          <w:rFonts w:eastAsia="Times New Roman" w:cs="Times New Roman"/>
          <w:szCs w:val="24"/>
        </w:rPr>
        <w:t>όμως</w:t>
      </w:r>
      <w:r>
        <w:rPr>
          <w:rFonts w:eastAsia="Times New Roman" w:cs="Times New Roman"/>
          <w:szCs w:val="24"/>
        </w:rPr>
        <w:t xml:space="preserve">, είναι ένα </w:t>
      </w:r>
      <w:r w:rsidRPr="00911877">
        <w:rPr>
          <w:rFonts w:eastAsia="Times New Roman" w:cs="Times New Roman"/>
          <w:szCs w:val="24"/>
        </w:rPr>
        <w:t>πολιτικ</w:t>
      </w:r>
      <w:r>
        <w:rPr>
          <w:rFonts w:eastAsia="Times New Roman" w:cs="Times New Roman"/>
          <w:szCs w:val="24"/>
        </w:rPr>
        <w:t xml:space="preserve">ό θέμα. Και μέσα σε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 πλαίσιο</w:t>
      </w:r>
      <w:r>
        <w:rPr>
          <w:rFonts w:eastAsia="Times New Roman" w:cs="Times New Roman"/>
          <w:szCs w:val="24"/>
        </w:rPr>
        <w:t xml:space="preserve">, </w:t>
      </w:r>
      <w:r>
        <w:rPr>
          <w:rFonts w:eastAsia="Times New Roman" w:cs="Times New Roman"/>
          <w:szCs w:val="24"/>
        </w:rPr>
        <w:t xml:space="preserve">το </w:t>
      </w:r>
      <w:r w:rsidRPr="00911877">
        <w:rPr>
          <w:rFonts w:eastAsia="Times New Roman" w:cs="Times New Roman"/>
          <w:szCs w:val="24"/>
        </w:rPr>
        <w:t>πολιτικ</w:t>
      </w:r>
      <w:r>
        <w:rPr>
          <w:rFonts w:eastAsia="Times New Roman" w:cs="Times New Roman"/>
          <w:szCs w:val="24"/>
        </w:rPr>
        <w:t>ό</w:t>
      </w:r>
      <w:r>
        <w:rPr>
          <w:rFonts w:eastAsia="Times New Roman" w:cs="Times New Roman"/>
          <w:szCs w:val="24"/>
        </w:rPr>
        <w:t xml:space="preserve">, είχαμε κινηθεί ως Κίνημα Αλλαγής τέσσερα χρόνια. </w:t>
      </w:r>
    </w:p>
    <w:p w14:paraId="7180177B" w14:textId="77777777" w:rsidR="00F37F95" w:rsidRDefault="0024206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w:t>
      </w:r>
      <w:r w:rsidRPr="00A341B8">
        <w:rPr>
          <w:rFonts w:eastAsia="Times New Roman" w:cs="Times New Roman"/>
          <w:szCs w:val="24"/>
        </w:rPr>
        <w:t>ύριε Πρόεδρε,</w:t>
      </w:r>
      <w:r>
        <w:rPr>
          <w:rFonts w:eastAsia="Times New Roman" w:cs="Times New Roman"/>
          <w:szCs w:val="24"/>
        </w:rPr>
        <w:t xml:space="preserve"> κλείνω με αυτό.</w:t>
      </w:r>
    </w:p>
    <w:p w14:paraId="7180177C" w14:textId="77777777" w:rsidR="00F37F95" w:rsidRDefault="0024206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Ξαφνικά </w:t>
      </w:r>
      <w:r>
        <w:rPr>
          <w:rFonts w:eastAsia="Times New Roman" w:cs="Times New Roman"/>
          <w:szCs w:val="24"/>
        </w:rPr>
        <w:t>-</w:t>
      </w:r>
      <w:r>
        <w:rPr>
          <w:rFonts w:eastAsia="Times New Roman" w:cs="Times New Roman"/>
          <w:szCs w:val="24"/>
        </w:rPr>
        <w:t xml:space="preserve">και κλείνω με αυτό, κύριε Πρόεδρε- δικοί σας άνθρωποι θέτουν θέματα </w:t>
      </w:r>
      <w:proofErr w:type="spellStart"/>
      <w:r>
        <w:rPr>
          <w:rFonts w:eastAsia="Times New Roman" w:cs="Times New Roman"/>
          <w:szCs w:val="24"/>
        </w:rPr>
        <w:t>παραδιοίκησης</w:t>
      </w:r>
      <w:proofErr w:type="spellEnd"/>
      <w:r>
        <w:rPr>
          <w:rFonts w:eastAsia="Times New Roman" w:cs="Times New Roman"/>
          <w:szCs w:val="24"/>
        </w:rPr>
        <w:t xml:space="preserve">, </w:t>
      </w:r>
      <w:r w:rsidRPr="00984B2C">
        <w:rPr>
          <w:rFonts w:eastAsia="Times New Roman" w:cs="Times New Roman"/>
          <w:szCs w:val="24"/>
        </w:rPr>
        <w:t>σ' ό,τι 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 λειτουργία, εξυπηρέτησης ιδιοτελών συμφερόντων, ταύτιση με το πελατειακό κράτος. Ακούστε! Τα λέει αυτά ο εργαζόμενος στην ΕΡΤ κ. Αντώνης </w:t>
      </w:r>
      <w:proofErr w:type="spellStart"/>
      <w:r>
        <w:rPr>
          <w:rFonts w:eastAsia="Times New Roman" w:cs="Times New Roman"/>
          <w:szCs w:val="24"/>
        </w:rPr>
        <w:t>Αλαφογιώρ</w:t>
      </w:r>
      <w:r>
        <w:rPr>
          <w:rFonts w:eastAsia="Times New Roman" w:cs="Times New Roman"/>
          <w:szCs w:val="24"/>
        </w:rPr>
        <w:t>γος</w:t>
      </w:r>
      <w:proofErr w:type="spellEnd"/>
      <w:r>
        <w:rPr>
          <w:rFonts w:eastAsia="Times New Roman" w:cs="Times New Roman"/>
          <w:szCs w:val="24"/>
        </w:rPr>
        <w:t xml:space="preserve"> -αυτός θα μου πείτε είναι ένας δημοσιογράφος, εντάξει- τα λέει ο εντεταλμένος σύμβουλός σας για θέματα επικοινωνίας, ο κ. </w:t>
      </w:r>
      <w:proofErr w:type="spellStart"/>
      <w:r>
        <w:rPr>
          <w:rFonts w:eastAsia="Times New Roman" w:cs="Times New Roman"/>
          <w:szCs w:val="24"/>
        </w:rPr>
        <w:t>Κρίμπαλης</w:t>
      </w:r>
      <w:proofErr w:type="spellEnd"/>
      <w:r>
        <w:rPr>
          <w:rFonts w:eastAsia="Times New Roman" w:cs="Times New Roman"/>
          <w:szCs w:val="24"/>
        </w:rPr>
        <w:t xml:space="preserve"> και τα λέει ο πρώην Υπουργός, Βουλευτής και ιστορικό στέλεχος της παράταξή σας ο κ. Φίλης. Θέτουν εμμέσως θέματα διαφθορ</w:t>
      </w:r>
      <w:r>
        <w:rPr>
          <w:rFonts w:eastAsia="Times New Roman" w:cs="Times New Roman"/>
          <w:szCs w:val="24"/>
        </w:rPr>
        <w:t xml:space="preserve">άς. Και, μάλιστα, ο δημοσιογράφος ζήτησε την παρέμβαση της εισαγγελίας. </w:t>
      </w:r>
    </w:p>
    <w:p w14:paraId="7180177D" w14:textId="77777777" w:rsidR="00F37F95" w:rsidRDefault="0024206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με την ερώτησή μου σήμερα και την </w:t>
      </w:r>
      <w:proofErr w:type="spellStart"/>
      <w:r>
        <w:rPr>
          <w:rFonts w:eastAsia="Times New Roman" w:cs="Times New Roman"/>
          <w:szCs w:val="24"/>
        </w:rPr>
        <w:t>πρωτολογία</w:t>
      </w:r>
      <w:proofErr w:type="spellEnd"/>
      <w:r>
        <w:rPr>
          <w:rFonts w:eastAsia="Times New Roman" w:cs="Times New Roman"/>
          <w:szCs w:val="24"/>
        </w:rPr>
        <w:t xml:space="preserve"> μου απευθύνομαι, σε </w:t>
      </w:r>
      <w:r w:rsidRPr="00984B2C">
        <w:rPr>
          <w:rFonts w:eastAsia="Times New Roman" w:cs="Times New Roman"/>
          <w:szCs w:val="24"/>
        </w:rPr>
        <w:t>ό,τι 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δεύτερο σκέλος, με βάση </w:t>
      </w:r>
      <w:proofErr w:type="spellStart"/>
      <w:r>
        <w:rPr>
          <w:rFonts w:eastAsia="Times New Roman" w:cs="Times New Roman"/>
          <w:szCs w:val="24"/>
        </w:rPr>
        <w:t>λεχθέντα</w:t>
      </w:r>
      <w:proofErr w:type="spellEnd"/>
      <w:r>
        <w:rPr>
          <w:rFonts w:eastAsia="Times New Roman" w:cs="Times New Roman"/>
          <w:szCs w:val="24"/>
        </w:rPr>
        <w:t xml:space="preserve"> από άλλους, από άλλους που είναι δικοί σας άνθρωποι, στο δικό σας χώρο και μάλιστα σημαίνοντες, όπως ο κ. Φίλης, και σας ζητάω, </w:t>
      </w:r>
      <w:r w:rsidRPr="00390D90">
        <w:rPr>
          <w:rFonts w:eastAsia="Times New Roman" w:cs="Times New Roman"/>
          <w:szCs w:val="24"/>
        </w:rPr>
        <w:t>κύριε Υπουργέ,</w:t>
      </w:r>
      <w:r>
        <w:rPr>
          <w:rFonts w:eastAsia="Times New Roman" w:cs="Times New Roman"/>
          <w:szCs w:val="24"/>
        </w:rPr>
        <w:t xml:space="preserve"> πρώτον, να πάρετε θέση και να μας εξηγήσετε τι είναι αυτά και, δεύτερον, τι κ</w:t>
      </w:r>
      <w:r>
        <w:rPr>
          <w:rFonts w:eastAsia="Times New Roman" w:cs="Times New Roman"/>
          <w:szCs w:val="24"/>
        </w:rPr>
        <w:t>άνατε αφού τα μάθατε, αν δεν τα ξέρατε.</w:t>
      </w:r>
    </w:p>
    <w:p w14:paraId="7180177E" w14:textId="77777777" w:rsidR="00F37F95" w:rsidRDefault="0024206F">
      <w:pPr>
        <w:tabs>
          <w:tab w:val="left" w:pos="3873"/>
        </w:tabs>
        <w:spacing w:line="600" w:lineRule="auto"/>
        <w:ind w:firstLine="720"/>
        <w:jc w:val="both"/>
        <w:rPr>
          <w:rFonts w:eastAsia="Times New Roman" w:cs="Times New Roman"/>
          <w:b/>
          <w:szCs w:val="24"/>
        </w:rPr>
      </w:pPr>
      <w:r w:rsidRPr="00AC365A">
        <w:rPr>
          <w:rFonts w:eastAsia="Times New Roman"/>
          <w:szCs w:val="24"/>
        </w:rPr>
        <w:t>Ευχαριστώ</w:t>
      </w:r>
      <w:r>
        <w:rPr>
          <w:rFonts w:eastAsia="Times New Roman"/>
          <w:szCs w:val="24"/>
        </w:rPr>
        <w:t>.</w:t>
      </w:r>
    </w:p>
    <w:p w14:paraId="7180177F" w14:textId="77777777" w:rsidR="00F37F95" w:rsidRDefault="0024206F">
      <w:pPr>
        <w:tabs>
          <w:tab w:val="left" w:pos="3873"/>
        </w:tabs>
        <w:spacing w:line="600" w:lineRule="auto"/>
        <w:ind w:firstLine="720"/>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έχετε τον λόγο. Θα έχετε και εσείς σχετική ανοχή.</w:t>
      </w:r>
    </w:p>
    <w:p w14:paraId="71801780"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lastRenderedPageBreak/>
        <w:t>ΕΛΕΥΘΕΡΙΟΣ ΚΡΕΤΣΟΣ (</w:t>
      </w:r>
      <w:r w:rsidRPr="007F7665">
        <w:rPr>
          <w:rFonts w:eastAsia="Times New Roman" w:cs="Times New Roman"/>
          <w:b/>
          <w:szCs w:val="24"/>
        </w:rPr>
        <w:t>Υ</w:t>
      </w:r>
      <w:r>
        <w:rPr>
          <w:rFonts w:eastAsia="Times New Roman" w:cs="Times New Roman"/>
          <w:b/>
          <w:szCs w:val="24"/>
        </w:rPr>
        <w:t>φυ</w:t>
      </w:r>
      <w:r w:rsidRPr="007F7665">
        <w:rPr>
          <w:rFonts w:eastAsia="Times New Roman" w:cs="Times New Roman"/>
          <w:b/>
          <w:szCs w:val="24"/>
        </w:rPr>
        <w:t>πουργό</w:t>
      </w:r>
      <w:r>
        <w:rPr>
          <w:rFonts w:eastAsia="Times New Roman" w:cs="Times New Roman"/>
          <w:b/>
          <w:szCs w:val="24"/>
        </w:rPr>
        <w:t>ς</w:t>
      </w:r>
      <w:r w:rsidRPr="007F7665">
        <w:rPr>
          <w:rFonts w:eastAsia="Times New Roman" w:cs="Times New Roman"/>
          <w:b/>
          <w:szCs w:val="24"/>
        </w:rPr>
        <w:t xml:space="preserve"> Ψηφιακής Πολιτικής, Τηλεπικοινωνιών και Ενημέρωσης)</w:t>
      </w:r>
      <w:r>
        <w:rPr>
          <w:rFonts w:eastAsia="Times New Roman" w:cs="Times New Roman"/>
          <w:b/>
          <w:szCs w:val="24"/>
        </w:rPr>
        <w:t xml:space="preserve">: </w:t>
      </w:r>
      <w:r w:rsidRPr="00AC365A">
        <w:rPr>
          <w:rFonts w:eastAsia="Times New Roman"/>
          <w:szCs w:val="24"/>
        </w:rPr>
        <w:t>Ευχαριστώ πολύ.</w:t>
      </w:r>
      <w:r>
        <w:rPr>
          <w:rFonts w:eastAsia="Times New Roman" w:cs="Times New Roman"/>
          <w:szCs w:val="24"/>
        </w:rPr>
        <w:t xml:space="preserve"> </w:t>
      </w:r>
    </w:p>
    <w:p w14:paraId="71801781" w14:textId="77777777" w:rsidR="00F37F95" w:rsidRDefault="0024206F">
      <w:pPr>
        <w:spacing w:line="600" w:lineRule="auto"/>
        <w:ind w:firstLine="720"/>
        <w:jc w:val="both"/>
        <w:rPr>
          <w:rFonts w:eastAsia="Times New Roman" w:cs="Times New Roman"/>
          <w:szCs w:val="24"/>
        </w:rPr>
      </w:pPr>
      <w:r w:rsidRPr="0098522A">
        <w:rPr>
          <w:rFonts w:eastAsia="Times New Roman" w:cs="Times New Roman"/>
          <w:szCs w:val="24"/>
        </w:rPr>
        <w:t>Κυρίες</w:t>
      </w:r>
      <w:r w:rsidRPr="0098522A">
        <w:rPr>
          <w:rFonts w:eastAsia="Times New Roman" w:cs="Times New Roman"/>
          <w:szCs w:val="24"/>
        </w:rPr>
        <w:t xml:space="preserve"> και κύριοι Βουλευτές,</w:t>
      </w:r>
      <w:r>
        <w:rPr>
          <w:rFonts w:eastAsia="Times New Roman" w:cs="Times New Roman"/>
          <w:szCs w:val="24"/>
        </w:rPr>
        <w:t xml:space="preserve"> είναι αλήθεια ότι ο κ. Λοβέρδος ήταν από αυτούς που είχε διαφωνήσει με το «μαύρο» της ΕΡΤ, σε αντίθεση με άλλους Βουλευτές. </w:t>
      </w:r>
    </w:p>
    <w:p w14:paraId="71801782"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Ό</w:t>
      </w:r>
      <w:r w:rsidRPr="00AC526C">
        <w:rPr>
          <w:rFonts w:eastAsia="Times New Roman" w:cs="Times New Roman"/>
          <w:szCs w:val="24"/>
        </w:rPr>
        <w:t>μως</w:t>
      </w:r>
      <w:r>
        <w:rPr>
          <w:rFonts w:eastAsia="Times New Roman" w:cs="Times New Roman"/>
          <w:szCs w:val="24"/>
        </w:rPr>
        <w:t xml:space="preserve">, κύριε Λοβέρδο, </w:t>
      </w:r>
      <w:r w:rsidRPr="001878DA">
        <w:rPr>
          <w:rFonts w:eastAsia="Times New Roman" w:cs="Times New Roman"/>
          <w:szCs w:val="24"/>
        </w:rPr>
        <w:t>νομίζω</w:t>
      </w:r>
      <w:r>
        <w:rPr>
          <w:rFonts w:eastAsia="Times New Roman" w:cs="Times New Roman"/>
          <w:szCs w:val="24"/>
        </w:rPr>
        <w:t xml:space="preserve"> ότι ζούμε το ίδιο δράμα. Ζούμε ένα ξαναζεσταμένο φαγητό. Η ΕΡΤ ξανά </w:t>
      </w:r>
      <w:proofErr w:type="spellStart"/>
      <w:r>
        <w:rPr>
          <w:rFonts w:eastAsia="Times New Roman" w:cs="Times New Roman"/>
          <w:szCs w:val="24"/>
        </w:rPr>
        <w:t>στοχοποιείτα</w:t>
      </w:r>
      <w:r>
        <w:rPr>
          <w:rFonts w:eastAsia="Times New Roman" w:cs="Times New Roman"/>
          <w:szCs w:val="24"/>
        </w:rPr>
        <w:t>ι</w:t>
      </w:r>
      <w:proofErr w:type="spellEnd"/>
      <w:r>
        <w:rPr>
          <w:rFonts w:eastAsia="Times New Roman" w:cs="Times New Roman"/>
          <w:szCs w:val="24"/>
        </w:rPr>
        <w:t xml:space="preserve">. Δεν είναι κάτι καινούργιο. Δεν </w:t>
      </w:r>
      <w:r w:rsidRPr="001878DA">
        <w:rPr>
          <w:rFonts w:eastAsia="Times New Roman" w:cs="Times New Roman"/>
          <w:szCs w:val="24"/>
        </w:rPr>
        <w:t>νομίζω ότι</w:t>
      </w:r>
      <w:r>
        <w:rPr>
          <w:rFonts w:eastAsia="Times New Roman" w:cs="Times New Roman"/>
          <w:szCs w:val="24"/>
        </w:rPr>
        <w:t xml:space="preserve"> εκπλήσσει κανέναν. Και </w:t>
      </w:r>
      <w:r w:rsidRPr="001878DA">
        <w:rPr>
          <w:rFonts w:eastAsia="Times New Roman" w:cs="Times New Roman"/>
          <w:szCs w:val="24"/>
        </w:rPr>
        <w:t>νομίζω ότι</w:t>
      </w:r>
      <w:r>
        <w:rPr>
          <w:rFonts w:eastAsia="Times New Roman" w:cs="Times New Roman"/>
          <w:szCs w:val="24"/>
        </w:rPr>
        <w:t xml:space="preserve"> αυτό το </w:t>
      </w:r>
      <w:proofErr w:type="spellStart"/>
      <w:r>
        <w:rPr>
          <w:rFonts w:eastAsia="Times New Roman" w:cs="Times New Roman"/>
          <w:szCs w:val="24"/>
        </w:rPr>
        <w:t>κακοστημένο</w:t>
      </w:r>
      <w:proofErr w:type="spellEnd"/>
      <w:r>
        <w:rPr>
          <w:rFonts w:eastAsia="Times New Roman" w:cs="Times New Roman"/>
          <w:szCs w:val="24"/>
        </w:rPr>
        <w:t xml:space="preserve">, </w:t>
      </w:r>
      <w:proofErr w:type="spellStart"/>
      <w:r>
        <w:rPr>
          <w:rFonts w:eastAsia="Times New Roman" w:cs="Times New Roman"/>
          <w:szCs w:val="24"/>
        </w:rPr>
        <w:t>χιλιοπαιγμένο</w:t>
      </w:r>
      <w:proofErr w:type="spellEnd"/>
      <w:r>
        <w:rPr>
          <w:rFonts w:eastAsia="Times New Roman" w:cs="Times New Roman"/>
          <w:szCs w:val="24"/>
        </w:rPr>
        <w:t xml:space="preserve"> σενάριο έχει ξεφτίσει από τότε που η ΕΡΤ άνοιξε ξανά, από τότε που στάθηκε πάλι στα πόδια της, κέρδισε μάχες και βρέθηκε πρωτοπόρα στην ενημέρ</w:t>
      </w:r>
      <w:r>
        <w:rPr>
          <w:rFonts w:eastAsia="Times New Roman" w:cs="Times New Roman"/>
          <w:szCs w:val="24"/>
        </w:rPr>
        <w:t xml:space="preserve">ωση, στη ψυχαγωγία και στον πολιτισμό. </w:t>
      </w:r>
    </w:p>
    <w:p w14:paraId="71801783"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Είναι σίγουρο, κύριε Λοβέρδο, ότι η ΕΡΤ ανοιχτή ενοχλεί κάποιους. </w:t>
      </w:r>
      <w:r w:rsidRPr="00AC526C">
        <w:rPr>
          <w:rFonts w:eastAsia="Times New Roman" w:cs="Times New Roman"/>
          <w:szCs w:val="24"/>
        </w:rPr>
        <w:t>Όμως</w:t>
      </w:r>
      <w:r>
        <w:rPr>
          <w:rFonts w:eastAsia="Times New Roman" w:cs="Times New Roman"/>
          <w:szCs w:val="24"/>
        </w:rPr>
        <w:t xml:space="preserve">, ας αφήσουμε αυτή τη θεώρηση, που μπορείτε να πείτε ότι είναι η δική μου άποψη και εσείς </w:t>
      </w:r>
      <w:r w:rsidRPr="00224BE3">
        <w:rPr>
          <w:rFonts w:eastAsia="Times New Roman" w:cs="Times New Roman"/>
          <w:szCs w:val="24"/>
        </w:rPr>
        <w:t>μπορεί να</w:t>
      </w:r>
      <w:r>
        <w:rPr>
          <w:rFonts w:eastAsia="Times New Roman" w:cs="Times New Roman"/>
          <w:szCs w:val="24"/>
        </w:rPr>
        <w:t xml:space="preserve"> διαφωνείτε. Εγώ θέλω να πω ότι η πραγματικότητ</w:t>
      </w:r>
      <w:r>
        <w:rPr>
          <w:rFonts w:eastAsia="Times New Roman" w:cs="Times New Roman"/>
          <w:szCs w:val="24"/>
        </w:rPr>
        <w:t>α μιλάει από μόνη της και ν</w:t>
      </w:r>
      <w:r w:rsidRPr="001878DA">
        <w:rPr>
          <w:rFonts w:eastAsia="Times New Roman" w:cs="Times New Roman"/>
          <w:szCs w:val="24"/>
        </w:rPr>
        <w:t>ομίζω ότι</w:t>
      </w:r>
      <w:r>
        <w:rPr>
          <w:rFonts w:eastAsia="Times New Roman" w:cs="Times New Roman"/>
          <w:szCs w:val="24"/>
        </w:rPr>
        <w:t xml:space="preserve"> καλό είναι να μιλήσουμε επί της ουσίας. Διότι η ΕΡΤ, αρέσει ή δεν αρέσει σε κάποιους, έχει μια εξαιρετική ποικιλία περιεχομένου, παρά το γεγονός -να το πούμε αυτό- ότι το ανταποδοτικό τέλος στην Ελλάδα είναι από τα χαμη</w:t>
      </w:r>
      <w:r>
        <w:rPr>
          <w:rFonts w:eastAsia="Times New Roman" w:cs="Times New Roman"/>
          <w:szCs w:val="24"/>
        </w:rPr>
        <w:t xml:space="preserve">λότερα στην Ευρώπη και παρά το γεγονός ότι ο αριθμός των εργαζομένων της ΕΡΤ είναι </w:t>
      </w:r>
      <w:r>
        <w:rPr>
          <w:rFonts w:eastAsia="Times New Roman" w:cs="Times New Roman"/>
          <w:szCs w:val="24"/>
        </w:rPr>
        <w:lastRenderedPageBreak/>
        <w:t>μειωμένος σε σχέση με το παρελθόν και, βέβαια, πολύ μικρότερος σε σχέση με άλλους δημόσιους ραδιοτηλεοπτικούς οργανισμούς.</w:t>
      </w:r>
    </w:p>
    <w:p w14:paraId="71801784"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 ΕΡΤ, λοιπόν, από την ημέρα που άνοιξε είναι πρώτ</w:t>
      </w:r>
      <w:r>
        <w:rPr>
          <w:rFonts w:eastAsia="Times New Roman" w:cs="Times New Roman"/>
          <w:szCs w:val="24"/>
        </w:rPr>
        <w:t>η στα μεγάλα γεγονότα τόσο στην Ελλάδα όσο και στον κόσμο, έχει το πιο πλούσιο πρόγραμμα μυθοπλασίας και ιδιαίτερα με βραβευμένες, ξένες σειρές σε πρώτη μετάδοση και έχει το πιο πλούσιο αθλητικό πρόγραμμα, το οποίο και διαθέτει ελεύθερα στους πολίτες.</w:t>
      </w:r>
    </w:p>
    <w:p w14:paraId="71801785"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Στηρ</w:t>
      </w:r>
      <w:r>
        <w:rPr>
          <w:rFonts w:eastAsia="Times New Roman" w:cs="Times New Roman"/>
          <w:szCs w:val="24"/>
        </w:rPr>
        <w:t xml:space="preserve">ίζει τις τέχνες και τον πολιτισμό με τα μουσικά της σύνολα, με τις χορηγίες </w:t>
      </w:r>
      <w:r>
        <w:rPr>
          <w:rFonts w:eastAsia="Times New Roman" w:cs="Times New Roman"/>
          <w:szCs w:val="24"/>
        </w:rPr>
        <w:t xml:space="preserve">της </w:t>
      </w:r>
      <w:r>
        <w:rPr>
          <w:rFonts w:eastAsia="Times New Roman" w:cs="Times New Roman"/>
          <w:szCs w:val="24"/>
        </w:rPr>
        <w:t>σε εκατοντάδες πολιτιστικούς και κληρονομικούς φορείς. Είναι το μόνο ίσως «</w:t>
      </w:r>
      <w:r>
        <w:rPr>
          <w:rFonts w:eastAsia="Times New Roman" w:cs="Times New Roman"/>
          <w:szCs w:val="24"/>
          <w:lang w:val="en-US"/>
        </w:rPr>
        <w:t>free</w:t>
      </w:r>
      <w:r w:rsidRPr="00174DC2">
        <w:rPr>
          <w:rFonts w:eastAsia="Times New Roman" w:cs="Times New Roman"/>
          <w:szCs w:val="24"/>
        </w:rPr>
        <w:t xml:space="preserve"> </w:t>
      </w:r>
      <w:r>
        <w:rPr>
          <w:rFonts w:eastAsia="Times New Roman" w:cs="Times New Roman"/>
          <w:szCs w:val="24"/>
          <w:lang w:val="en-US"/>
        </w:rPr>
        <w:t>to</w:t>
      </w:r>
      <w:r w:rsidRPr="00174DC2">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w:t>
      </w:r>
      <w:r w:rsidRPr="00174DC2">
        <w:rPr>
          <w:rFonts w:eastAsia="Times New Roman" w:cs="Times New Roman"/>
          <w:szCs w:val="24"/>
        </w:rPr>
        <w:t xml:space="preserve"> </w:t>
      </w:r>
      <w:r>
        <w:rPr>
          <w:rFonts w:eastAsia="Times New Roman" w:cs="Times New Roman"/>
          <w:szCs w:val="24"/>
        </w:rPr>
        <w:t xml:space="preserve">κανάλι, το οποίο στηρίζει εμπράκτως τον ελληνικό κινηματογράφο και την ελληνική </w:t>
      </w:r>
      <w:r>
        <w:rPr>
          <w:rFonts w:eastAsia="Times New Roman" w:cs="Times New Roman"/>
          <w:szCs w:val="24"/>
        </w:rPr>
        <w:t xml:space="preserve">οπτικοακουστική δημιουργία. Η ΕΡΤ αναδεικνύει την </w:t>
      </w:r>
      <w:proofErr w:type="spellStart"/>
      <w:r>
        <w:rPr>
          <w:rFonts w:eastAsia="Times New Roman" w:cs="Times New Roman"/>
          <w:szCs w:val="24"/>
        </w:rPr>
        <w:t>τοπικότητα</w:t>
      </w:r>
      <w:proofErr w:type="spellEnd"/>
      <w:r>
        <w:rPr>
          <w:rFonts w:eastAsia="Times New Roman" w:cs="Times New Roman"/>
          <w:szCs w:val="24"/>
        </w:rPr>
        <w:t>, αναδεικνύει την πολιτιστική πολυμορφία. Η ΕΡΤ εκπέμπει με όλες τις πιθανές τεχνολογικές μορφές μετάδοσης το περιεχόμενό της, είναι σε όλες τις πλατφόρμες, σε όλα τα δίκτυα και έχει να δείξει πολ</w:t>
      </w:r>
      <w:r>
        <w:rPr>
          <w:rFonts w:eastAsia="Times New Roman" w:cs="Times New Roman"/>
          <w:szCs w:val="24"/>
        </w:rPr>
        <w:t>λές τεχνολογικές καινοτομίες.</w:t>
      </w:r>
    </w:p>
    <w:p w14:paraId="71801786"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Και το πιο σημαντικό, κύριε Λοβέρδο, όσον αφορά </w:t>
      </w:r>
      <w:r>
        <w:rPr>
          <w:rFonts w:eastAsia="Times New Roman" w:cs="Times New Roman"/>
          <w:szCs w:val="24"/>
        </w:rPr>
        <w:t>σ</w:t>
      </w:r>
      <w:r>
        <w:rPr>
          <w:rFonts w:eastAsia="Times New Roman" w:cs="Times New Roman"/>
          <w:szCs w:val="24"/>
        </w:rPr>
        <w:t>τα «περί οσμής σκανδάλου», εγώ είχα δώσει μία συνέντευξη πριν από δύο εβδομάδες περίπου και είχα πει: «Όποιος έχει στοιχεία, κα</w:t>
      </w:r>
      <w:r>
        <w:rPr>
          <w:rFonts w:eastAsia="Times New Roman" w:cs="Times New Roman"/>
          <w:szCs w:val="24"/>
        </w:rPr>
        <w:t>μ</w:t>
      </w:r>
      <w:r>
        <w:rPr>
          <w:rFonts w:eastAsia="Times New Roman" w:cs="Times New Roman"/>
          <w:szCs w:val="24"/>
        </w:rPr>
        <w:t>μία οσμή σκανδάλου. Ο εισαγγελέας ας έρθει και στ</w:t>
      </w:r>
      <w:r>
        <w:rPr>
          <w:rFonts w:eastAsia="Times New Roman" w:cs="Times New Roman"/>
          <w:szCs w:val="24"/>
        </w:rPr>
        <w:t xml:space="preserve">ην ΕΡΤ». </w:t>
      </w:r>
    </w:p>
    <w:p w14:paraId="71801787"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Αυτό, όμως, που θέλω να σας πω είναι ότι όλα τα παραπάνω η ΕΡΤ τα υλοποιεί με χαμηλότερο κόστος σε σύγκριση με το παρελθόν. Παρ</w:t>
      </w:r>
      <w:r>
        <w:rPr>
          <w:rFonts w:eastAsia="Times New Roman" w:cs="Times New Roman"/>
          <w:szCs w:val="24"/>
        </w:rPr>
        <w:t xml:space="preserve">’ </w:t>
      </w:r>
      <w:r>
        <w:rPr>
          <w:rFonts w:eastAsia="Times New Roman" w:cs="Times New Roman"/>
          <w:szCs w:val="24"/>
        </w:rPr>
        <w:t>όλα αυτά, εγώ θα συμφωνήσω, διότι πάντα υπάρχει περιθώριο βελτίωσης. Εγώ δεν ήρθα να πω εδώ σήμερα ότι όλα είναι τέλε</w:t>
      </w:r>
      <w:r>
        <w:rPr>
          <w:rFonts w:eastAsia="Times New Roman" w:cs="Times New Roman"/>
          <w:szCs w:val="24"/>
        </w:rPr>
        <w:t>ια. Απλώς αναρωτιέμαι γιατί ξαφνικά υπάρχει ένας τέτοιος, μεγάλος θόρυβος και υπάρχουν -αν θέλετε- και χτυπήματα ενίοτε και κάτω από τη ζώνη. Είναι ένα κλίμα που δημιουργείται ώστε να το εκμεταλλευθούν κάποιοι, για να αλλάξουν την πολιτική ατζέντα και να ι</w:t>
      </w:r>
      <w:r>
        <w:rPr>
          <w:rFonts w:eastAsia="Times New Roman" w:cs="Times New Roman"/>
          <w:szCs w:val="24"/>
        </w:rPr>
        <w:t>κανοποιήσουν το</w:t>
      </w:r>
      <w:r>
        <w:rPr>
          <w:rFonts w:eastAsia="Times New Roman" w:cs="Times New Roman"/>
          <w:szCs w:val="24"/>
        </w:rPr>
        <w:t>ν</w:t>
      </w:r>
      <w:r>
        <w:rPr>
          <w:rFonts w:eastAsia="Times New Roman" w:cs="Times New Roman"/>
          <w:szCs w:val="24"/>
        </w:rPr>
        <w:t xml:space="preserve"> διακαή τους πόθο για μία ΕΡΤ κλειστή, μία ΕΡΤ συρρικνωμένη, ένα απλό, φτηνό παρακολούθημα των ιδιωτικών καναλιών. </w:t>
      </w:r>
    </w:p>
    <w:p w14:paraId="71801788"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Σας λέω με αυτοπεποίθηση ότι αυτό δεν θα τους περάσει. Εμείς θα προχωρήσουμε μπροστά και με όραμα, με ειλικρίνεια, με ξεκάθα</w:t>
      </w:r>
      <w:r>
        <w:rPr>
          <w:rFonts w:eastAsia="Times New Roman" w:cs="Times New Roman"/>
          <w:szCs w:val="24"/>
        </w:rPr>
        <w:t>ρους στόχους ανάπτυξης.</w:t>
      </w:r>
    </w:p>
    <w:p w14:paraId="71801789"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Και στο ερώτημα σας «Τι προτίθεστε να κάνετε στο προσεχές χρονικό διάστημα;», σας απαντώ πως προγραμματίζουμε τέσσερα εμβληματικού χαρακτήρα </w:t>
      </w:r>
      <w:r>
        <w:rPr>
          <w:rFonts w:eastAsia="Times New Roman" w:cs="Times New Roman"/>
          <w:szCs w:val="24"/>
          <w:lang w:val="en-US"/>
        </w:rPr>
        <w:t>projects</w:t>
      </w:r>
      <w:r>
        <w:rPr>
          <w:rFonts w:eastAsia="Times New Roman" w:cs="Times New Roman"/>
          <w:szCs w:val="24"/>
        </w:rPr>
        <w:t xml:space="preserve"> για εμάς: Το πρώτο είναι η δημιουργία του αθλητικού καναλιού «ΕΡΤ </w:t>
      </w:r>
      <w:r>
        <w:rPr>
          <w:rFonts w:eastAsia="Times New Roman" w:cs="Times New Roman"/>
          <w:szCs w:val="24"/>
          <w:lang w:val="en-US"/>
        </w:rPr>
        <w:t>SPORTS</w:t>
      </w:r>
      <w:r>
        <w:rPr>
          <w:rFonts w:eastAsia="Times New Roman" w:cs="Times New Roman"/>
          <w:szCs w:val="24"/>
        </w:rPr>
        <w:t>». Το δεύτ</w:t>
      </w:r>
      <w:r>
        <w:rPr>
          <w:rFonts w:eastAsia="Times New Roman" w:cs="Times New Roman"/>
          <w:szCs w:val="24"/>
        </w:rPr>
        <w:t xml:space="preserve">ερο είναι η ίδρυση δύο θυγατρικών εταιρειών της ΕΡΤ, την «ΕΡΤ </w:t>
      </w:r>
      <w:r>
        <w:rPr>
          <w:rFonts w:eastAsia="Times New Roman" w:cs="Times New Roman"/>
          <w:szCs w:val="24"/>
          <w:lang w:val="en-US"/>
        </w:rPr>
        <w:t>R</w:t>
      </w:r>
      <w:r>
        <w:rPr>
          <w:rFonts w:eastAsia="Times New Roman" w:cs="Times New Roman"/>
          <w:szCs w:val="24"/>
        </w:rPr>
        <w:t>&amp;</w:t>
      </w:r>
      <w:r>
        <w:rPr>
          <w:rFonts w:eastAsia="Times New Roman" w:cs="Times New Roman"/>
          <w:szCs w:val="24"/>
          <w:lang w:val="en-US"/>
        </w:rPr>
        <w:t>D</w:t>
      </w:r>
      <w:r>
        <w:rPr>
          <w:rFonts w:eastAsia="Times New Roman" w:cs="Times New Roman"/>
          <w:szCs w:val="24"/>
        </w:rPr>
        <w:t>»</w:t>
      </w:r>
      <w:r w:rsidRPr="005C10DE">
        <w:rPr>
          <w:rFonts w:eastAsia="Times New Roman" w:cs="Times New Roman"/>
          <w:szCs w:val="24"/>
        </w:rPr>
        <w:t xml:space="preserve"> </w:t>
      </w:r>
      <w:r>
        <w:rPr>
          <w:rFonts w:eastAsia="Times New Roman" w:cs="Times New Roman"/>
          <w:szCs w:val="24"/>
        </w:rPr>
        <w:t>που θα αναλάβει την προώθηση νέων τεχνολογιών διάχυσης καινοτομίας και την προώθηση της έρευνας και</w:t>
      </w:r>
      <w:r w:rsidRPr="00C41B0B">
        <w:rPr>
          <w:rFonts w:eastAsia="Times New Roman" w:cs="Times New Roman"/>
          <w:szCs w:val="24"/>
        </w:rPr>
        <w:t xml:space="preserve"> </w:t>
      </w:r>
      <w:r>
        <w:rPr>
          <w:rFonts w:eastAsia="Times New Roman" w:cs="Times New Roman"/>
          <w:szCs w:val="24"/>
        </w:rPr>
        <w:t xml:space="preserve">βέβαια την «ΕΡΤ </w:t>
      </w:r>
      <w:r>
        <w:rPr>
          <w:rFonts w:eastAsia="Times New Roman" w:cs="Times New Roman"/>
          <w:szCs w:val="24"/>
          <w:lang w:val="en-US"/>
        </w:rPr>
        <w:t>PRODUCTIONS</w:t>
      </w:r>
      <w:r w:rsidRPr="00291B1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STUDIO</w:t>
      </w:r>
      <w:r>
        <w:rPr>
          <w:rFonts w:eastAsia="Times New Roman" w:cs="Times New Roman"/>
          <w:szCs w:val="24"/>
        </w:rPr>
        <w:t>» που θα παράγει και θα βοηθήσει στη διαμονή πρωτότ</w:t>
      </w:r>
      <w:r>
        <w:rPr>
          <w:rFonts w:eastAsia="Times New Roman" w:cs="Times New Roman"/>
          <w:szCs w:val="24"/>
        </w:rPr>
        <w:t xml:space="preserve">υπου </w:t>
      </w:r>
      <w:proofErr w:type="spellStart"/>
      <w:r>
        <w:rPr>
          <w:rFonts w:eastAsia="Times New Roman" w:cs="Times New Roman"/>
          <w:szCs w:val="24"/>
        </w:rPr>
        <w:t>οπτικοαστικού</w:t>
      </w:r>
      <w:proofErr w:type="spellEnd"/>
      <w:r>
        <w:rPr>
          <w:rFonts w:eastAsia="Times New Roman" w:cs="Times New Roman"/>
          <w:szCs w:val="24"/>
        </w:rPr>
        <w:t xml:space="preserve"> περιεχομένου. </w:t>
      </w:r>
    </w:p>
    <w:p w14:paraId="7180178A"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Τέλος, προγραμματίζουμε την υιοθέτηση του προτύπου «</w:t>
      </w:r>
      <w:r>
        <w:rPr>
          <w:rFonts w:eastAsia="Times New Roman" w:cs="Times New Roman"/>
          <w:szCs w:val="24"/>
          <w:lang w:val="en-US"/>
        </w:rPr>
        <w:t>HBBTV</w:t>
      </w:r>
      <w:r>
        <w:rPr>
          <w:rFonts w:eastAsia="Times New Roman" w:cs="Times New Roman"/>
          <w:szCs w:val="24"/>
        </w:rPr>
        <w:t xml:space="preserve">-Τ2» στην υβριδική του πλατφόρμα της ΕΡΤ για την ανάπτυξη </w:t>
      </w:r>
      <w:proofErr w:type="spellStart"/>
      <w:r>
        <w:rPr>
          <w:rFonts w:eastAsia="Times New Roman" w:cs="Times New Roman"/>
          <w:szCs w:val="24"/>
        </w:rPr>
        <w:t>διαδραστικών</w:t>
      </w:r>
      <w:proofErr w:type="spellEnd"/>
      <w:r>
        <w:rPr>
          <w:rFonts w:eastAsia="Times New Roman" w:cs="Times New Roman"/>
          <w:szCs w:val="24"/>
        </w:rPr>
        <w:t xml:space="preserve"> εφαρμογών εικονικής και επαυξημένης πραγματικότητας. </w:t>
      </w:r>
    </w:p>
    <w:p w14:paraId="7180178B"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80178C"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Ορίστε, κύριε Λοβέρδο, έχετε τον λόγο.</w:t>
      </w:r>
    </w:p>
    <w:p w14:paraId="7180178D" w14:textId="77777777" w:rsidR="00F37F95" w:rsidRDefault="0024206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7180178E"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Η απάντηση που έδωσε ο κ. Κρέτσος, ο κύριος Υπουργός, στα 9/10 της, ήταν μία ομιλία του ενδεχομένως στην Επιτροπή Θεσμών και Διαφάνειας, ας πούμε, για το πώς σκ</w:t>
      </w:r>
      <w:r>
        <w:rPr>
          <w:rFonts w:eastAsia="Times New Roman" w:cs="Times New Roman"/>
          <w:szCs w:val="24"/>
        </w:rPr>
        <w:t>έφτεται η εποπτεύουσα Κυβέρνηση την πορεία της ΕΡΤ.</w:t>
      </w:r>
    </w:p>
    <w:p w14:paraId="7180178F"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Όμως, εγώ δεν ρώτησα αυτό. Εγώ, βασισθείς αποκλειστικά σε λεγόμενα από δικά σας πολιτικά και διοικητικά στελέχη της ΕΡΤ, έκανα ερωτήσεις που αφορούν </w:t>
      </w:r>
      <w:r>
        <w:rPr>
          <w:rFonts w:eastAsia="Times New Roman" w:cs="Times New Roman"/>
          <w:szCs w:val="24"/>
        </w:rPr>
        <w:t xml:space="preserve">σε </w:t>
      </w:r>
      <w:r>
        <w:rPr>
          <w:rFonts w:eastAsia="Times New Roman" w:cs="Times New Roman"/>
          <w:szCs w:val="24"/>
        </w:rPr>
        <w:t>θέματα διαφθοράς, δηλαδή χρήματα που βγαίνουν από τι</w:t>
      </w:r>
      <w:r>
        <w:rPr>
          <w:rFonts w:eastAsia="Times New Roman" w:cs="Times New Roman"/>
          <w:szCs w:val="24"/>
        </w:rPr>
        <w:t xml:space="preserve">ς παραγωγές και πάνε σε τσέπες -αυτά όλα λένε εκείνοι, ιδέα δεν είχαμε- και θέματα </w:t>
      </w:r>
      <w:proofErr w:type="spellStart"/>
      <w:r>
        <w:rPr>
          <w:rFonts w:eastAsia="Times New Roman" w:cs="Times New Roman"/>
          <w:szCs w:val="24"/>
        </w:rPr>
        <w:t>παραδιοίκησης</w:t>
      </w:r>
      <w:proofErr w:type="spellEnd"/>
      <w:r>
        <w:rPr>
          <w:rFonts w:eastAsia="Times New Roman" w:cs="Times New Roman"/>
          <w:szCs w:val="24"/>
        </w:rPr>
        <w:t>. Αυτά τα δύο θέματα σας έθεσα εδώ, όπως τα θέτουν οι σύντροφοί σας. Εμείς δεν βάλαμε τέτοια θέματα ποτέ στα τέσσερα χρόνια. Κρατηθήκαμε σε πολιτικό επίπεδο. Τα</w:t>
      </w:r>
      <w:r>
        <w:rPr>
          <w:rFonts w:eastAsia="Times New Roman" w:cs="Times New Roman"/>
          <w:szCs w:val="24"/>
        </w:rPr>
        <w:t xml:space="preserve"> λένε οι δικοί σας. </w:t>
      </w:r>
    </w:p>
    <w:p w14:paraId="71801790"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lastRenderedPageBreak/>
        <w:t>Και επ’ αυτού, στο 1/10 που επιφυλάξατε στην πρώτη σας παρέμβαση, είπατε ότι σε συνέντευξή σας δηλώσατε, «Όποιος έχει στοιχεία, στον εισαγγελέα». Δεν είναι λάθος αυτό. Είναι καλή κίνηση. Όμως, δεν σας απαλλάσσει από τα υπόλοιπα εποπτικ</w:t>
      </w:r>
      <w:r>
        <w:rPr>
          <w:rFonts w:eastAsia="Times New Roman" w:cs="Times New Roman"/>
          <w:szCs w:val="24"/>
        </w:rPr>
        <w:t xml:space="preserve">ά σας καθήκοντα. </w:t>
      </w:r>
    </w:p>
    <w:p w14:paraId="71801791"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Ποια είναι τα εποπτικά σας καθήκοντα; Να καλέσετε τη διοίκηση να σας δώσει εξηγήσεις και να πείτε στο Εθνικό Κοινοβούλιο ποιες είναι οι εξηγήσεις που σας έδωσαν οι διοικούντες σήμερα τη δημόσια τηλεόραση. Να σας πουν αυτοί, πέραν της </w:t>
      </w:r>
      <w:r>
        <w:rPr>
          <w:rFonts w:eastAsia="Times New Roman" w:cs="Times New Roman"/>
          <w:szCs w:val="24"/>
        </w:rPr>
        <w:t>δ</w:t>
      </w:r>
      <w:r>
        <w:rPr>
          <w:rFonts w:eastAsia="Times New Roman" w:cs="Times New Roman"/>
          <w:szCs w:val="24"/>
        </w:rPr>
        <w:t>ικαιοσύνης. Στέκουν τα επιχειρήματα κατά το 100%, κατά το 50%, κατά το 10%; Δεν στέκουν καθόλου; Οι άνθρωποι αυτοί τα λένε αυτά επειδή έτσι τους κατέβηκε; Ο πρώην Υπουργός σας και ιστορικό σας στέλεχος τα λέει αυτά επειδή έτσι του κατέβηκε; Είναι η δημόσια</w:t>
      </w:r>
      <w:r>
        <w:rPr>
          <w:rFonts w:eastAsia="Times New Roman" w:cs="Times New Roman"/>
          <w:szCs w:val="24"/>
        </w:rPr>
        <w:t xml:space="preserve"> τηλεόραση ιδιοκτησία Υπουργού; Γιατί έχω ακούσει μία φορά να λένε ότι και τον </w:t>
      </w:r>
      <w:proofErr w:type="spellStart"/>
      <w:r>
        <w:rPr>
          <w:rFonts w:eastAsia="Times New Roman" w:cs="Times New Roman"/>
          <w:szCs w:val="24"/>
        </w:rPr>
        <w:t>Τσακαλώτο</w:t>
      </w:r>
      <w:proofErr w:type="spellEnd"/>
      <w:r>
        <w:rPr>
          <w:rFonts w:eastAsia="Times New Roman" w:cs="Times New Roman"/>
          <w:szCs w:val="24"/>
        </w:rPr>
        <w:t xml:space="preserve"> χτύπησε μία περίεργη εκπομπή. Δηλαδή, τη χρησιμοποιείτε για την Κυβέρνηση και για τον Υπουργό σας ή για να παίξει έναν ρόλο -στο πλαίσιο που είπα και εγώ στην αρχή και</w:t>
      </w:r>
      <w:r>
        <w:rPr>
          <w:rFonts w:eastAsia="Times New Roman" w:cs="Times New Roman"/>
          <w:szCs w:val="24"/>
        </w:rPr>
        <w:t xml:space="preserve"> το δέχομαι- ενημέρωσης υπό το πρίσμα της δημόσιας τηλεόρασης;</w:t>
      </w:r>
    </w:p>
    <w:p w14:paraId="71801792"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Το Κίνημα Αλλαγής σε ανακοίνωσή του χθες μίλησε για κατάντια. Άλλοι γράφουν για δύσοσμη κατάσταση. Δεν στέκομαι σε τίποτε άλλο -και το επαναλαμβάνω αυτό- από τα λόγια τα δικά σας. Και σας παρακ</w:t>
      </w:r>
      <w:r w:rsidRPr="00134A34">
        <w:rPr>
          <w:rFonts w:eastAsia="Times New Roman" w:cs="Times New Roman"/>
          <w:szCs w:val="24"/>
        </w:rPr>
        <w:t xml:space="preserve">αλώ πάρα πολύ, γι’ αυτή την κατάντια στη δευτερολογία σας να πάρετε θέση, όχι λέγοντας για </w:t>
      </w:r>
      <w:r>
        <w:rPr>
          <w:rFonts w:eastAsia="Times New Roman" w:cs="Times New Roman"/>
          <w:szCs w:val="24"/>
        </w:rPr>
        <w:t xml:space="preserve">τη </w:t>
      </w:r>
      <w:r>
        <w:rPr>
          <w:rFonts w:eastAsia="Times New Roman" w:cs="Times New Roman"/>
          <w:szCs w:val="24"/>
        </w:rPr>
        <w:t>δ</w:t>
      </w:r>
      <w:r w:rsidRPr="00134A34">
        <w:rPr>
          <w:rFonts w:eastAsia="Times New Roman" w:cs="Times New Roman"/>
          <w:szCs w:val="24"/>
        </w:rPr>
        <w:t>ικαιοσύνη. Α</w:t>
      </w:r>
      <w:r>
        <w:rPr>
          <w:rFonts w:eastAsia="Times New Roman" w:cs="Times New Roman"/>
          <w:szCs w:val="24"/>
        </w:rPr>
        <w:t xml:space="preserve">υτό είναι </w:t>
      </w:r>
      <w:r>
        <w:rPr>
          <w:rFonts w:eastAsia="Times New Roman" w:cs="Times New Roman"/>
          <w:szCs w:val="24"/>
        </w:rPr>
        <w:lastRenderedPageBreak/>
        <w:t>καλό, αλλά δεν φτάνει, γ</w:t>
      </w:r>
      <w:r w:rsidRPr="00134A34">
        <w:rPr>
          <w:rFonts w:eastAsia="Times New Roman" w:cs="Times New Roman"/>
          <w:szCs w:val="24"/>
        </w:rPr>
        <w:t xml:space="preserve">ιατί η </w:t>
      </w:r>
      <w:r>
        <w:rPr>
          <w:rFonts w:eastAsia="Times New Roman" w:cs="Times New Roman"/>
          <w:szCs w:val="24"/>
        </w:rPr>
        <w:t>δ</w:t>
      </w:r>
      <w:r w:rsidRPr="00134A34">
        <w:rPr>
          <w:rFonts w:eastAsia="Times New Roman" w:cs="Times New Roman"/>
          <w:szCs w:val="24"/>
        </w:rPr>
        <w:t>ικαιοσύνη κάνει τη δουλειά της και η εκτελεστική εξουσία, ως εποπτεύουσα, κάνει τη δική της δουλειά. Στο πλ</w:t>
      </w:r>
      <w:r w:rsidRPr="00134A34">
        <w:rPr>
          <w:rFonts w:eastAsia="Times New Roman" w:cs="Times New Roman"/>
          <w:szCs w:val="24"/>
        </w:rPr>
        <w:t>αίσιο</w:t>
      </w:r>
      <w:r>
        <w:rPr>
          <w:rFonts w:eastAsia="Times New Roman" w:cs="Times New Roman"/>
          <w:szCs w:val="24"/>
        </w:rPr>
        <w:t xml:space="preserve"> της δικής σας δουλειάς τι κάνα</w:t>
      </w:r>
      <w:r w:rsidRPr="00134A34">
        <w:rPr>
          <w:rFonts w:eastAsia="Times New Roman" w:cs="Times New Roman"/>
          <w:szCs w:val="24"/>
        </w:rPr>
        <w:t xml:space="preserve">τε; Γιατί αν δεν έχετε κάνει κάτι, δικαιολογούμαι να </w:t>
      </w:r>
      <w:r>
        <w:rPr>
          <w:rFonts w:eastAsia="Times New Roman" w:cs="Times New Roman"/>
          <w:szCs w:val="24"/>
        </w:rPr>
        <w:t>πω</w:t>
      </w:r>
      <w:r w:rsidRPr="00134A34">
        <w:rPr>
          <w:rFonts w:eastAsia="Times New Roman" w:cs="Times New Roman"/>
          <w:szCs w:val="24"/>
        </w:rPr>
        <w:t xml:space="preserve">, κύριε Πρόεδρε -και με αυτό κλείνω- </w:t>
      </w:r>
      <w:r>
        <w:rPr>
          <w:rFonts w:eastAsia="Times New Roman" w:cs="Times New Roman"/>
          <w:szCs w:val="24"/>
        </w:rPr>
        <w:t xml:space="preserve">επικαλούμενος </w:t>
      </w:r>
      <w:r w:rsidRPr="00134A34">
        <w:rPr>
          <w:rFonts w:eastAsia="Times New Roman" w:cs="Times New Roman"/>
          <w:szCs w:val="24"/>
        </w:rPr>
        <w:t>τις χθεσινές και προχθεσινές εξελίξεις</w:t>
      </w:r>
      <w:r>
        <w:rPr>
          <w:rFonts w:eastAsia="Times New Roman" w:cs="Times New Roman"/>
          <w:szCs w:val="24"/>
        </w:rPr>
        <w:t>,</w:t>
      </w:r>
      <w:r w:rsidRPr="00134A34">
        <w:rPr>
          <w:rFonts w:eastAsia="Times New Roman" w:cs="Times New Roman"/>
          <w:szCs w:val="24"/>
        </w:rPr>
        <w:t xml:space="preserve"> για να φτάσω σε ένα συμπέρασμα που αφορά και την ερώτησή μου</w:t>
      </w:r>
      <w:r>
        <w:rPr>
          <w:rFonts w:eastAsia="Times New Roman" w:cs="Times New Roman"/>
          <w:szCs w:val="24"/>
        </w:rPr>
        <w:t>, το εξής:</w:t>
      </w:r>
      <w:r w:rsidRPr="00134A34">
        <w:rPr>
          <w:rFonts w:eastAsia="Times New Roman" w:cs="Times New Roman"/>
          <w:szCs w:val="24"/>
        </w:rPr>
        <w:t xml:space="preserve"> </w:t>
      </w:r>
    </w:p>
    <w:p w14:paraId="71801793"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Έκ</w:t>
      </w:r>
      <w:r w:rsidRPr="00134A34">
        <w:rPr>
          <w:rFonts w:eastAsia="Times New Roman" w:cs="Times New Roman"/>
          <w:szCs w:val="24"/>
        </w:rPr>
        <w:t>ανε κάποιες παρεμβάσεις από τις Ηνωμένες Πολιτείες ο κ. Καμμένος. Αναστατώθηκε η χώρα. Και μάλιστα, εξήχθησαν οι παρεμβάσεις αυτές -τις έκανε και από τις Ηνωμένες Πολιτείες- με σκωπτική διάθεση, περιπαικτικά για την Ελλάδα, η Ελλάδα ως περίγελος. Και ο Πρω</w:t>
      </w:r>
      <w:r w:rsidRPr="00134A34">
        <w:rPr>
          <w:rFonts w:eastAsia="Times New Roman" w:cs="Times New Roman"/>
          <w:szCs w:val="24"/>
        </w:rPr>
        <w:t xml:space="preserve">θυπουργός -μας έλεγαν το πρωί δημοσιογράφοι σας ότι θα υπάρξει παρέμβαση- έκανε χιούμορ επί όλου αυτού του θέματος που αφορά εξωτερική πολιτική και άμυνα. Ίσως να έχει δίκιο, γιατί ηγείται μιας Κυβέρνησης της πλάκας. Αλλά η Βουλή δεν κάνει πλάκες. </w:t>
      </w:r>
      <w:r>
        <w:rPr>
          <w:rFonts w:eastAsia="Times New Roman" w:cs="Times New Roman"/>
          <w:szCs w:val="24"/>
        </w:rPr>
        <w:t>Ό</w:t>
      </w:r>
      <w:r w:rsidRPr="00134A34">
        <w:rPr>
          <w:rFonts w:eastAsia="Times New Roman" w:cs="Times New Roman"/>
          <w:szCs w:val="24"/>
        </w:rPr>
        <w:t>ταν σας</w:t>
      </w:r>
      <w:r w:rsidRPr="00134A34">
        <w:rPr>
          <w:rFonts w:eastAsia="Times New Roman" w:cs="Times New Roman"/>
          <w:szCs w:val="24"/>
        </w:rPr>
        <w:t xml:space="preserve"> ρωτάμε για κάτι, κύριε Υπουργέ, σας ζητώ -δεν θέλω να πω «σας παρακαλώ»- να μου απαντήσετε γι’ αυτά που σας ρωτάω. Και ό,τι υπόλοιπο θέλετε, ας το πείτε -Υπουργός είστε- αλλά αφού έχετε απαντήσει στο επίκαιρο ερώτημα.</w:t>
      </w:r>
    </w:p>
    <w:p w14:paraId="71801794"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Ευχαριστώ.</w:t>
      </w:r>
    </w:p>
    <w:p w14:paraId="71801795"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b/>
          <w:szCs w:val="24"/>
        </w:rPr>
        <w:t>ΠΡΟΕΔΡΕΥΩΝ (Νικήτας Κακλαμ</w:t>
      </w:r>
      <w:r w:rsidRPr="00134A34">
        <w:rPr>
          <w:rFonts w:eastAsia="Times New Roman" w:cs="Times New Roman"/>
          <w:b/>
          <w:szCs w:val="24"/>
        </w:rPr>
        <w:t>άνης):</w:t>
      </w:r>
      <w:r w:rsidRPr="00134A34">
        <w:rPr>
          <w:rFonts w:eastAsia="Times New Roman" w:cs="Times New Roman"/>
          <w:szCs w:val="24"/>
        </w:rPr>
        <w:t xml:space="preserve"> Κύριε Υπουργέ, έχετε τον λόγο.</w:t>
      </w:r>
    </w:p>
    <w:p w14:paraId="71801796"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b/>
          <w:szCs w:val="24"/>
        </w:rPr>
        <w:lastRenderedPageBreak/>
        <w:t>ΕΛΕΥΘΕΡΙΟΣ ΚΡΕΤΣΟΣ (Υφυπουργός Ψηφιακής Πολιτικής, Τηλεπικοινωνιών και Ενημέρωσης):</w:t>
      </w:r>
      <w:r w:rsidRPr="00134A34">
        <w:rPr>
          <w:rFonts w:eastAsia="Times New Roman" w:cs="Times New Roman"/>
          <w:szCs w:val="24"/>
        </w:rPr>
        <w:t xml:space="preserve"> Ευχαριστώ, κύριε Πρόεδρε.</w:t>
      </w:r>
    </w:p>
    <w:p w14:paraId="71801797"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Ευχαριστώ πολύ για την ερώτηση, κύριε Λοβέρδο</w:t>
      </w:r>
      <w:r>
        <w:rPr>
          <w:rFonts w:eastAsia="Times New Roman" w:cs="Times New Roman"/>
          <w:szCs w:val="24"/>
        </w:rPr>
        <w:t>. Εγώ νομίζω ότι σας απάντησα, α</w:t>
      </w:r>
      <w:r w:rsidRPr="00134A34">
        <w:rPr>
          <w:rFonts w:eastAsia="Times New Roman" w:cs="Times New Roman"/>
          <w:szCs w:val="24"/>
        </w:rPr>
        <w:t>λλά φαίνεται ότι δεν ήταν σαφές</w:t>
      </w:r>
      <w:r w:rsidRPr="00134A34">
        <w:rPr>
          <w:rFonts w:eastAsia="Times New Roman" w:cs="Times New Roman"/>
          <w:szCs w:val="24"/>
        </w:rPr>
        <w:t xml:space="preserve"> αυτό που είπα και θα επανέλθω. </w:t>
      </w:r>
      <w:r>
        <w:rPr>
          <w:rFonts w:eastAsia="Times New Roman" w:cs="Times New Roman"/>
          <w:szCs w:val="24"/>
        </w:rPr>
        <w:t>Σ</w:t>
      </w:r>
      <w:r>
        <w:rPr>
          <w:rFonts w:eastAsia="Times New Roman" w:cs="Times New Roman"/>
          <w:szCs w:val="24"/>
        </w:rPr>
        <w:t xml:space="preserve">ας </w:t>
      </w:r>
      <w:r w:rsidRPr="00134A34">
        <w:rPr>
          <w:rFonts w:eastAsia="Times New Roman" w:cs="Times New Roman"/>
          <w:szCs w:val="24"/>
        </w:rPr>
        <w:t xml:space="preserve">ευχαριστώ για την ερώτηση γιατί μου δίνετε την ευκαιρία να μιλήσουμε για την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επί της ουσίας, με στοιχεία, όχι </w:t>
      </w:r>
      <w:r w:rsidRPr="00134A34">
        <w:rPr>
          <w:rFonts w:eastAsia="Times New Roman" w:cs="Times New Roman"/>
          <w:szCs w:val="24"/>
          <w:lang w:val="en-GB"/>
        </w:rPr>
        <w:t>fake</w:t>
      </w:r>
      <w:r w:rsidRPr="00134A34">
        <w:rPr>
          <w:rFonts w:eastAsia="Times New Roman" w:cs="Times New Roman"/>
          <w:szCs w:val="24"/>
        </w:rPr>
        <w:t xml:space="preserve"> </w:t>
      </w:r>
      <w:r w:rsidRPr="00134A34">
        <w:rPr>
          <w:rFonts w:eastAsia="Times New Roman" w:cs="Times New Roman"/>
          <w:szCs w:val="24"/>
          <w:lang w:val="en-GB"/>
        </w:rPr>
        <w:t>news</w:t>
      </w:r>
      <w:r w:rsidRPr="00134A34">
        <w:rPr>
          <w:rFonts w:eastAsia="Times New Roman" w:cs="Times New Roman"/>
          <w:szCs w:val="24"/>
        </w:rPr>
        <w:t>, όχι παραπλανητικές ειδήσεις, όχι σόου και εντυπωσιασμούς φθηνούς και όχι βέβαια, με μισές αλή</w:t>
      </w:r>
      <w:r w:rsidRPr="00134A34">
        <w:rPr>
          <w:rFonts w:eastAsia="Times New Roman" w:cs="Times New Roman"/>
          <w:szCs w:val="24"/>
        </w:rPr>
        <w:t>θειες.</w:t>
      </w:r>
    </w:p>
    <w:p w14:paraId="71801798"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 xml:space="preserve">Είναι αλήθεια ότι η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μετά το άνοιγμά της, μετά το 2015, αναθέτει εξωτερικές παραγωγές. Ξέρετε, όμως, με τι κόστος, κύριε Λοβέρδο; Και ας πάρει μ</w:t>
      </w:r>
      <w:r>
        <w:rPr>
          <w:rFonts w:eastAsia="Times New Roman" w:cs="Times New Roman"/>
          <w:szCs w:val="24"/>
        </w:rPr>
        <w:t>ί</w:t>
      </w:r>
      <w:r w:rsidRPr="00134A34">
        <w:rPr>
          <w:rFonts w:eastAsia="Times New Roman" w:cs="Times New Roman"/>
          <w:szCs w:val="24"/>
        </w:rPr>
        <w:t xml:space="preserve">α θέση και το ΚΙΝΑΛ πάνω σε αυτό. Με ένα </w:t>
      </w:r>
      <w:proofErr w:type="spellStart"/>
      <w:r w:rsidRPr="00134A34">
        <w:rPr>
          <w:rFonts w:eastAsia="Times New Roman" w:cs="Times New Roman"/>
          <w:szCs w:val="24"/>
        </w:rPr>
        <w:t>μεσοσταθμικό</w:t>
      </w:r>
      <w:proofErr w:type="spellEnd"/>
      <w:r w:rsidRPr="00134A34">
        <w:rPr>
          <w:rFonts w:eastAsia="Times New Roman" w:cs="Times New Roman"/>
          <w:szCs w:val="24"/>
        </w:rPr>
        <w:t xml:space="preserve"> ανά λεπτό κόστος, το οποίο είναι κατά 42% μικ</w:t>
      </w:r>
      <w:r w:rsidRPr="00134A34">
        <w:rPr>
          <w:rFonts w:eastAsia="Times New Roman" w:cs="Times New Roman"/>
          <w:szCs w:val="24"/>
        </w:rPr>
        <w:t xml:space="preserve">ρότερο από αυτό της </w:t>
      </w:r>
      <w:r>
        <w:rPr>
          <w:rFonts w:eastAsia="Times New Roman" w:cs="Times New Roman"/>
          <w:szCs w:val="24"/>
        </w:rPr>
        <w:t>«</w:t>
      </w:r>
      <w:r w:rsidRPr="00134A34">
        <w:rPr>
          <w:rFonts w:eastAsia="Times New Roman" w:cs="Times New Roman"/>
          <w:szCs w:val="24"/>
        </w:rPr>
        <w:t>ΝΕΡΙΤ</w:t>
      </w:r>
      <w:r>
        <w:rPr>
          <w:rFonts w:eastAsia="Times New Roman" w:cs="Times New Roman"/>
          <w:szCs w:val="24"/>
        </w:rPr>
        <w:t>»</w:t>
      </w:r>
      <w:r w:rsidRPr="00134A34">
        <w:rPr>
          <w:rFonts w:eastAsia="Times New Roman" w:cs="Times New Roman"/>
          <w:szCs w:val="24"/>
        </w:rPr>
        <w:t>. Κρατήστε λίγο αυτό το νούμερο.</w:t>
      </w:r>
    </w:p>
    <w:p w14:paraId="71801799"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b/>
          <w:szCs w:val="24"/>
        </w:rPr>
        <w:t>ΑΝΔΡΕΑΣ ΛΟΒΕΡΔΟΣ:</w:t>
      </w:r>
      <w:r w:rsidRPr="00134A34">
        <w:rPr>
          <w:rFonts w:eastAsia="Times New Roman" w:cs="Times New Roman"/>
          <w:szCs w:val="24"/>
        </w:rPr>
        <w:t xml:space="preserve"> Στις εκπομπές ενημέρωσης;</w:t>
      </w:r>
    </w:p>
    <w:p w14:paraId="7180179A"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b/>
          <w:szCs w:val="24"/>
        </w:rPr>
        <w:t>ΕΛΕΥΘΕΡΙΟΣ ΚΡΕΤΣΟΣ (Υφυπουργός Ψηφιακής Πολιτικής, Τηλεπικοινωνιών και Ενημέρωσης):</w:t>
      </w:r>
      <w:r w:rsidRPr="00134A34">
        <w:rPr>
          <w:rFonts w:eastAsia="Times New Roman" w:cs="Times New Roman"/>
          <w:szCs w:val="24"/>
        </w:rPr>
        <w:t xml:space="preserve"> Στις εκπομπές ενημέρωσης, κύριε Λοβέρδο.</w:t>
      </w:r>
    </w:p>
    <w:p w14:paraId="7180179B"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 xml:space="preserve">Επίσης, η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λειτουργεί αυτή τη στιγμή πέντε κανάλια και είκοσι επτά ραδιοφωνικούς σταθμούς με ένα προσωπικό που είναι μειωμένο κατά 50% από το 2008. Η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παραμένει κερδοφόρα στα οικονομικά της, εύρωστη, με ένα ανταποδοτικό τέλος που είναι μικρότερο κατά 30% από τη</w:t>
      </w:r>
      <w:r w:rsidRPr="00134A34">
        <w:rPr>
          <w:rFonts w:eastAsia="Times New Roman" w:cs="Times New Roman"/>
          <w:szCs w:val="24"/>
        </w:rPr>
        <w:t xml:space="preserve">ν προ του </w:t>
      </w:r>
      <w:r>
        <w:rPr>
          <w:rFonts w:eastAsia="Times New Roman" w:cs="Times New Roman"/>
          <w:szCs w:val="24"/>
        </w:rPr>
        <w:t>«</w:t>
      </w:r>
      <w:r w:rsidRPr="00134A34">
        <w:rPr>
          <w:rFonts w:eastAsia="Times New Roman" w:cs="Times New Roman"/>
          <w:szCs w:val="24"/>
        </w:rPr>
        <w:t>μαύρου</w:t>
      </w:r>
      <w:r>
        <w:rPr>
          <w:rFonts w:eastAsia="Times New Roman" w:cs="Times New Roman"/>
          <w:szCs w:val="24"/>
        </w:rPr>
        <w:t>»</w:t>
      </w:r>
      <w:r w:rsidRPr="00134A34">
        <w:rPr>
          <w:rFonts w:eastAsia="Times New Roman" w:cs="Times New Roman"/>
          <w:szCs w:val="24"/>
        </w:rPr>
        <w:t xml:space="preserve"> εποχή. Η </w:t>
      </w:r>
      <w:r>
        <w:rPr>
          <w:rFonts w:eastAsia="Times New Roman" w:cs="Times New Roman"/>
          <w:szCs w:val="24"/>
        </w:rPr>
        <w:lastRenderedPageBreak/>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αυτή τη στιγμή </w:t>
      </w:r>
      <w:r>
        <w:rPr>
          <w:rFonts w:eastAsia="Times New Roman" w:cs="Times New Roman"/>
          <w:szCs w:val="24"/>
        </w:rPr>
        <w:t xml:space="preserve">έχει </w:t>
      </w:r>
      <w:r w:rsidRPr="00134A34">
        <w:rPr>
          <w:rFonts w:eastAsia="Times New Roman" w:cs="Times New Roman"/>
          <w:szCs w:val="24"/>
        </w:rPr>
        <w:t>ένα πλήρες και ολοκληρωμένο πρόγραμμα, χωρίς να θέλω να πω ότι δεν επιδέχεται βελτίωσης και ότι προφανώς πρέπει να κάνουμε περισσότερα. Προσέξτε όμως, για να έρθω σε αυτό που αναφέρατε</w:t>
      </w:r>
      <w:r>
        <w:rPr>
          <w:rFonts w:eastAsia="Times New Roman" w:cs="Times New Roman"/>
          <w:szCs w:val="24"/>
        </w:rPr>
        <w:t>, το εξής</w:t>
      </w:r>
      <w:r w:rsidRPr="00134A34">
        <w:rPr>
          <w:rFonts w:eastAsia="Times New Roman" w:cs="Times New Roman"/>
          <w:szCs w:val="24"/>
        </w:rPr>
        <w:t>: Αφιερών</w:t>
      </w:r>
      <w:r w:rsidRPr="00134A34">
        <w:rPr>
          <w:rFonts w:eastAsia="Times New Roman" w:cs="Times New Roman"/>
          <w:szCs w:val="24"/>
        </w:rPr>
        <w:t xml:space="preserve">ει περίπου 13% του τηλεοπτικού χρόνου σε δελτία ειδήσεων και 21% σε ενημερωτικές εκπομπές και έκτακτη επικαιρότητα. </w:t>
      </w:r>
    </w:p>
    <w:p w14:paraId="7180179C"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Ξέρε</w:t>
      </w:r>
      <w:r>
        <w:rPr>
          <w:rFonts w:eastAsia="Times New Roman" w:cs="Times New Roman"/>
          <w:szCs w:val="24"/>
        </w:rPr>
        <w:t xml:space="preserve">τε πόσο ήταν το αντίστοιχο ποσοστό </w:t>
      </w:r>
      <w:r w:rsidRPr="00134A34">
        <w:rPr>
          <w:rFonts w:eastAsia="Times New Roman" w:cs="Times New Roman"/>
          <w:szCs w:val="24"/>
        </w:rPr>
        <w:t xml:space="preserve">επί </w:t>
      </w:r>
      <w:r>
        <w:rPr>
          <w:rFonts w:eastAsia="Times New Roman" w:cs="Times New Roman"/>
          <w:szCs w:val="24"/>
        </w:rPr>
        <w:t>«</w:t>
      </w:r>
      <w:r w:rsidRPr="00134A34">
        <w:rPr>
          <w:rFonts w:eastAsia="Times New Roman" w:cs="Times New Roman"/>
          <w:szCs w:val="24"/>
        </w:rPr>
        <w:t>ΝΕΡΙΤ</w:t>
      </w:r>
      <w:r>
        <w:rPr>
          <w:rFonts w:eastAsia="Times New Roman" w:cs="Times New Roman"/>
          <w:szCs w:val="24"/>
        </w:rPr>
        <w:t>»</w:t>
      </w:r>
      <w:r w:rsidRPr="00134A34">
        <w:rPr>
          <w:rFonts w:eastAsia="Times New Roman" w:cs="Times New Roman"/>
          <w:szCs w:val="24"/>
        </w:rPr>
        <w:t xml:space="preserve"> το 2014; Ήταν κοντά στο 60%, κύριε Λοβέρδο. Άλλο το 34%, άλλο το 60%. Φαντάζομαι ότι κατ</w:t>
      </w:r>
      <w:r w:rsidRPr="00134A34">
        <w:rPr>
          <w:rFonts w:eastAsia="Times New Roman" w:cs="Times New Roman"/>
          <w:szCs w:val="24"/>
        </w:rPr>
        <w:t>αλαβαίνουμε όλοι τη διαφορά.</w:t>
      </w:r>
    </w:p>
    <w:p w14:paraId="7180179D"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 xml:space="preserve">Αυτή τη στιγμή το πρόγραμμα της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είναι</w:t>
      </w:r>
      <w:r>
        <w:rPr>
          <w:rFonts w:eastAsia="Times New Roman" w:cs="Times New Roman"/>
          <w:szCs w:val="24"/>
        </w:rPr>
        <w:t xml:space="preserve">: </w:t>
      </w:r>
      <w:r w:rsidRPr="00134A34">
        <w:rPr>
          <w:rFonts w:eastAsia="Times New Roman" w:cs="Times New Roman"/>
          <w:szCs w:val="24"/>
        </w:rPr>
        <w:t>10% κατανομή σ</w:t>
      </w:r>
      <w:r>
        <w:rPr>
          <w:rFonts w:eastAsia="Times New Roman" w:cs="Times New Roman"/>
          <w:szCs w:val="24"/>
        </w:rPr>
        <w:t>ε</w:t>
      </w:r>
      <w:r w:rsidRPr="00134A34">
        <w:rPr>
          <w:rFonts w:eastAsia="Times New Roman" w:cs="Times New Roman"/>
          <w:szCs w:val="24"/>
        </w:rPr>
        <w:t xml:space="preserve"> αθλητικές μεταδόσεις και</w:t>
      </w:r>
      <w:r>
        <w:rPr>
          <w:rFonts w:eastAsia="Times New Roman" w:cs="Times New Roman"/>
          <w:szCs w:val="24"/>
        </w:rPr>
        <w:t xml:space="preserve"> -</w:t>
      </w:r>
      <w:r w:rsidRPr="00134A34">
        <w:rPr>
          <w:rFonts w:eastAsia="Times New Roman" w:cs="Times New Roman"/>
          <w:szCs w:val="24"/>
        </w:rPr>
        <w:t xml:space="preserve">προσέξτε </w:t>
      </w:r>
      <w:r>
        <w:rPr>
          <w:rFonts w:eastAsia="Times New Roman" w:cs="Times New Roman"/>
          <w:szCs w:val="24"/>
        </w:rPr>
        <w:t>το παρακαλώ-</w:t>
      </w:r>
      <w:r w:rsidRPr="00134A34">
        <w:rPr>
          <w:rFonts w:eastAsia="Times New Roman" w:cs="Times New Roman"/>
          <w:szCs w:val="24"/>
        </w:rPr>
        <w:t xml:space="preserve"> 56% σε ποιοτικό, ψυχαγωγικό πρόγραμμα, προσφέροντας πάνω από πέντε χιλιάδες ώρες τον χρόνο σε εκπομπές λόγου και πολιτ</w:t>
      </w:r>
      <w:r w:rsidRPr="00134A34">
        <w:rPr>
          <w:rFonts w:eastAsia="Times New Roman" w:cs="Times New Roman"/>
          <w:szCs w:val="24"/>
        </w:rPr>
        <w:t xml:space="preserve">ισμού. Ποιο άλλο κανάλι έχει αντίστοιχη προσφορά στις τέχνες και στον πολιτισμό; Και πόσο εμείς πραγματικά χρησιμοποιούμε την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μόνο για την ενημέρωση, όταν είχαμε σχεδόν τα μισά από τα δικά σας πεπραγμένα επί </w:t>
      </w:r>
      <w:r>
        <w:rPr>
          <w:rFonts w:eastAsia="Times New Roman" w:cs="Times New Roman"/>
          <w:szCs w:val="24"/>
        </w:rPr>
        <w:t>«</w:t>
      </w:r>
      <w:r w:rsidRPr="00134A34">
        <w:rPr>
          <w:rFonts w:eastAsia="Times New Roman" w:cs="Times New Roman"/>
          <w:szCs w:val="24"/>
        </w:rPr>
        <w:t>ΝΕΡΙΤ</w:t>
      </w:r>
      <w:r>
        <w:rPr>
          <w:rFonts w:eastAsia="Times New Roman" w:cs="Times New Roman"/>
          <w:szCs w:val="24"/>
        </w:rPr>
        <w:t>»</w:t>
      </w:r>
      <w:r w:rsidRPr="00134A34">
        <w:rPr>
          <w:rFonts w:eastAsia="Times New Roman" w:cs="Times New Roman"/>
          <w:szCs w:val="24"/>
        </w:rPr>
        <w:t>;</w:t>
      </w:r>
    </w:p>
    <w:p w14:paraId="7180179E" w14:textId="77777777" w:rsidR="00F37F95" w:rsidRDefault="0024206F">
      <w:pPr>
        <w:tabs>
          <w:tab w:val="left" w:pos="6677"/>
        </w:tabs>
        <w:spacing w:line="600" w:lineRule="auto"/>
        <w:ind w:firstLine="720"/>
        <w:jc w:val="both"/>
        <w:rPr>
          <w:rFonts w:eastAsia="Times New Roman" w:cs="Times New Roman"/>
          <w:szCs w:val="24"/>
        </w:rPr>
      </w:pPr>
      <w:r>
        <w:rPr>
          <w:rFonts w:eastAsia="Times New Roman" w:cs="Times New Roman"/>
          <w:szCs w:val="24"/>
        </w:rPr>
        <w:t>Είναι σεβαστό αυτό που λέτε, θ</w:t>
      </w:r>
      <w:r w:rsidRPr="00134A34">
        <w:rPr>
          <w:rFonts w:eastAsia="Times New Roman" w:cs="Times New Roman"/>
          <w:szCs w:val="24"/>
        </w:rPr>
        <w:t>έλε</w:t>
      </w:r>
      <w:r w:rsidRPr="00134A34">
        <w:rPr>
          <w:rFonts w:eastAsia="Times New Roman" w:cs="Times New Roman"/>
          <w:szCs w:val="24"/>
        </w:rPr>
        <w:t>τε να μιλήσουμε με στοιχεία. Να μιλήσουμε, λοιπόν</w:t>
      </w:r>
      <w:r>
        <w:rPr>
          <w:rFonts w:eastAsia="Times New Roman" w:cs="Times New Roman"/>
          <w:szCs w:val="24"/>
        </w:rPr>
        <w:t>, με στοιχεία.</w:t>
      </w:r>
      <w:r w:rsidRPr="00134A34">
        <w:rPr>
          <w:rFonts w:eastAsia="Times New Roman" w:cs="Times New Roman"/>
          <w:szCs w:val="24"/>
        </w:rPr>
        <w:t xml:space="preserve"> Από το 2015 έως σήμερα έχουν μεταδοθεί εντελώς δωρεάν ως χορηγίες επικοινωνίας σε καλλιτεχνικές και πολιτιστικές δράσεις περισσότερα από </w:t>
      </w:r>
      <w:r w:rsidRPr="00134A34">
        <w:rPr>
          <w:rFonts w:eastAsia="Times New Roman" w:cs="Times New Roman"/>
          <w:szCs w:val="24"/>
        </w:rPr>
        <w:lastRenderedPageBreak/>
        <w:t xml:space="preserve">δεκαπέντε χιλιάδες τηλεοπτικά μηνύματα και περισσότερα </w:t>
      </w:r>
      <w:r w:rsidRPr="00134A34">
        <w:rPr>
          <w:rFonts w:eastAsia="Times New Roman" w:cs="Times New Roman"/>
          <w:szCs w:val="24"/>
        </w:rPr>
        <w:t xml:space="preserve">από είκοσι χιλιάδες ραδιοφωνικά μηνύματα. Μπορείτε να μου πείτε ποιος άλλος τηλεοπτικός σταθμός, ποιο άλλο τηλεοπτικό κανάλι σε αυτή τη χώρα έχει τέτοια προσφορά και συμβολή στις πολιτιστικές και καλλιτεχνικές δραστηριότητες αυτού του τόπου; </w:t>
      </w:r>
    </w:p>
    <w:p w14:paraId="7180179F" w14:textId="77777777" w:rsidR="00F37F95" w:rsidRDefault="0024206F">
      <w:pPr>
        <w:tabs>
          <w:tab w:val="left" w:pos="6677"/>
        </w:tabs>
        <w:spacing w:line="600" w:lineRule="auto"/>
        <w:ind w:firstLine="720"/>
        <w:jc w:val="both"/>
        <w:rPr>
          <w:rFonts w:eastAsia="Times New Roman" w:cs="Times New Roman"/>
          <w:szCs w:val="24"/>
        </w:rPr>
      </w:pPr>
      <w:r w:rsidRPr="00134A34">
        <w:rPr>
          <w:rFonts w:eastAsia="Times New Roman" w:cs="Times New Roman"/>
          <w:szCs w:val="24"/>
        </w:rPr>
        <w:t>Να σας ξαναπά</w:t>
      </w:r>
      <w:r w:rsidRPr="00134A34">
        <w:rPr>
          <w:rFonts w:eastAsia="Times New Roman" w:cs="Times New Roman"/>
          <w:szCs w:val="24"/>
        </w:rPr>
        <w:t xml:space="preserve">ω τώρα στο 2014 και να σας θυμίσω ότι η </w:t>
      </w:r>
      <w:r>
        <w:rPr>
          <w:rFonts w:eastAsia="Times New Roman" w:cs="Times New Roman"/>
          <w:szCs w:val="24"/>
        </w:rPr>
        <w:t>«</w:t>
      </w:r>
      <w:r w:rsidRPr="00134A34">
        <w:rPr>
          <w:rFonts w:eastAsia="Times New Roman" w:cs="Times New Roman"/>
          <w:szCs w:val="24"/>
        </w:rPr>
        <w:t>ΝΕΡΙΤ</w:t>
      </w:r>
      <w:r>
        <w:rPr>
          <w:rFonts w:eastAsia="Times New Roman" w:cs="Times New Roman"/>
          <w:szCs w:val="24"/>
        </w:rPr>
        <w:t>»</w:t>
      </w:r>
      <w:r w:rsidRPr="00134A34">
        <w:rPr>
          <w:rFonts w:eastAsia="Times New Roman" w:cs="Times New Roman"/>
          <w:szCs w:val="24"/>
        </w:rPr>
        <w:t xml:space="preserve"> διέθετε μόλις το 7,5% του προγράμματός της στις τέχνες και τον πολιτισμό. Σε ενημέρωση και ειδήσεις σας είπα ότι διέθετε 59,3%. Η </w:t>
      </w:r>
      <w:r>
        <w:rPr>
          <w:rFonts w:eastAsia="Times New Roman" w:cs="Times New Roman"/>
          <w:szCs w:val="24"/>
        </w:rPr>
        <w:t>«</w:t>
      </w:r>
      <w:r w:rsidRPr="00134A34">
        <w:rPr>
          <w:rFonts w:eastAsia="Times New Roman" w:cs="Times New Roman"/>
          <w:szCs w:val="24"/>
        </w:rPr>
        <w:t>ΕΡΤ</w:t>
      </w:r>
      <w:r>
        <w:rPr>
          <w:rFonts w:eastAsia="Times New Roman" w:cs="Times New Roman"/>
          <w:szCs w:val="24"/>
        </w:rPr>
        <w:t>»</w:t>
      </w:r>
      <w:r w:rsidRPr="00134A34">
        <w:rPr>
          <w:rFonts w:eastAsia="Times New Roman" w:cs="Times New Roman"/>
          <w:szCs w:val="24"/>
        </w:rPr>
        <w:t xml:space="preserve"> μόλις 34%. Στην ψυχαγωγία η </w:t>
      </w:r>
      <w:r>
        <w:rPr>
          <w:rFonts w:eastAsia="Times New Roman" w:cs="Times New Roman"/>
          <w:szCs w:val="24"/>
        </w:rPr>
        <w:t>«</w:t>
      </w:r>
      <w:r w:rsidRPr="00134A34">
        <w:rPr>
          <w:rFonts w:eastAsia="Times New Roman" w:cs="Times New Roman"/>
          <w:szCs w:val="24"/>
        </w:rPr>
        <w:t>ΝΕΡΙΤ</w:t>
      </w:r>
      <w:r>
        <w:rPr>
          <w:rFonts w:eastAsia="Times New Roman" w:cs="Times New Roman"/>
          <w:szCs w:val="24"/>
        </w:rPr>
        <w:t>»</w:t>
      </w:r>
      <w:r w:rsidRPr="00134A34">
        <w:rPr>
          <w:rFonts w:eastAsia="Times New Roman" w:cs="Times New Roman"/>
          <w:szCs w:val="24"/>
        </w:rPr>
        <w:t xml:space="preserve"> διέθετε 16</w:t>
      </w:r>
      <w:r>
        <w:rPr>
          <w:rFonts w:eastAsia="Times New Roman" w:cs="Times New Roman"/>
          <w:szCs w:val="24"/>
        </w:rPr>
        <w:t>,3</w:t>
      </w:r>
      <w:r w:rsidRPr="00134A34">
        <w:rPr>
          <w:rFonts w:eastAsia="Times New Roman" w:cs="Times New Roman"/>
          <w:szCs w:val="24"/>
        </w:rPr>
        <w:t xml:space="preserve">%. Η ΕΡΤ, όπως </w:t>
      </w:r>
      <w:proofErr w:type="spellStart"/>
      <w:r w:rsidRPr="00134A34">
        <w:rPr>
          <w:rFonts w:eastAsia="Times New Roman" w:cs="Times New Roman"/>
          <w:szCs w:val="24"/>
        </w:rPr>
        <w:t>προείπα</w:t>
      </w:r>
      <w:proofErr w:type="spellEnd"/>
      <w:r w:rsidRPr="00134A34">
        <w:rPr>
          <w:rFonts w:eastAsia="Times New Roman" w:cs="Times New Roman"/>
          <w:szCs w:val="24"/>
        </w:rPr>
        <w:t xml:space="preserve">, </w:t>
      </w:r>
      <w:r w:rsidRPr="00134A34">
        <w:rPr>
          <w:rFonts w:eastAsia="Times New Roman" w:cs="Times New Roman"/>
          <w:szCs w:val="24"/>
        </w:rPr>
        <w:t xml:space="preserve">56%. </w:t>
      </w:r>
    </w:p>
    <w:p w14:paraId="718017A0"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Το κόστος κάποιων εκπομπών, που ήταν εξαιρετικές και μεταδίδονταν στην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–και καλώς συνέχισαν και στη </w:t>
      </w:r>
      <w:r>
        <w:rPr>
          <w:rFonts w:eastAsia="Times New Roman" w:cs="Times New Roman"/>
          <w:szCs w:val="24"/>
        </w:rPr>
        <w:t>«</w:t>
      </w:r>
      <w:r>
        <w:rPr>
          <w:rFonts w:eastAsia="Times New Roman" w:cs="Times New Roman"/>
          <w:szCs w:val="24"/>
        </w:rPr>
        <w:t>ΝΕΤ</w:t>
      </w:r>
      <w:r>
        <w:rPr>
          <w:rFonts w:eastAsia="Times New Roman" w:cs="Times New Roman"/>
          <w:szCs w:val="24"/>
        </w:rPr>
        <w:t>»</w:t>
      </w:r>
      <w:r>
        <w:rPr>
          <w:rFonts w:eastAsia="Times New Roman" w:cs="Times New Roman"/>
          <w:szCs w:val="24"/>
        </w:rPr>
        <w:t>, αλλά είναι οι ίδιες εκπομπές και μπορείτε να κάνετε τη σύγκριση- είναι μειωμένο από 20% έως 40%.</w:t>
      </w:r>
    </w:p>
    <w:p w14:paraId="718017A1"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Τέλος, θέλω να κάνω και ένα σχόλιο, που </w:t>
      </w:r>
      <w:r>
        <w:rPr>
          <w:rFonts w:eastAsia="Times New Roman" w:cs="Times New Roman"/>
          <w:szCs w:val="24"/>
        </w:rPr>
        <w:t xml:space="preserve">δεν αφορά τόσο την τοποθέτηση του κ. Λοβέρδου, αλλά αυτήν την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περί κακοδιοίκησης κ</w:t>
      </w:r>
      <w:r>
        <w:rPr>
          <w:rFonts w:eastAsia="Times New Roman" w:cs="Times New Roman"/>
          <w:szCs w:val="24"/>
        </w:rPr>
        <w:t>.</w:t>
      </w:r>
      <w:r>
        <w:rPr>
          <w:rFonts w:eastAsia="Times New Roman" w:cs="Times New Roman"/>
          <w:szCs w:val="24"/>
        </w:rPr>
        <w:t>λπ. και αφορά στο ποδόσφαιρο.</w:t>
      </w:r>
    </w:p>
    <w:p w14:paraId="718017A2"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 xml:space="preserve">Το 2011 –τη γνωρίζετε αυτή την εποχή, κύριε Λοβέρδο, τη ζήσατε πολύ έντονα και ξεκινήσατε την </w:t>
      </w:r>
      <w:proofErr w:type="spellStart"/>
      <w:r>
        <w:rPr>
          <w:rFonts w:eastAsia="Times New Roman" w:cs="Times New Roman"/>
          <w:szCs w:val="24"/>
        </w:rPr>
        <w:t>πρωτολογία</w:t>
      </w:r>
      <w:proofErr w:type="spellEnd"/>
      <w:r>
        <w:rPr>
          <w:rFonts w:eastAsia="Times New Roman" w:cs="Times New Roman"/>
          <w:szCs w:val="24"/>
        </w:rPr>
        <w:t xml:space="preserve"> σας με αυτήν </w:t>
      </w:r>
      <w:r>
        <w:rPr>
          <w:rFonts w:eastAsia="Times New Roman" w:cs="Times New Roman"/>
          <w:szCs w:val="24"/>
        </w:rPr>
        <w:t>την εποχή- εκδόθηκε μ</w:t>
      </w:r>
      <w:r>
        <w:rPr>
          <w:rFonts w:eastAsia="Times New Roman" w:cs="Times New Roman"/>
          <w:szCs w:val="24"/>
        </w:rPr>
        <w:t>ί</w:t>
      </w:r>
      <w:r>
        <w:rPr>
          <w:rFonts w:eastAsia="Times New Roman" w:cs="Times New Roman"/>
          <w:szCs w:val="24"/>
        </w:rPr>
        <w:t>α μελέτη του ΙΟΒΕ, όπου αναφέρει ότι οι ποδοσφαιρικές ανώνυμες εταιρείες «</w:t>
      </w:r>
      <w:r>
        <w:rPr>
          <w:rFonts w:eastAsia="Times New Roman" w:cs="Times New Roman"/>
          <w:szCs w:val="24"/>
          <w:lang w:val="en-US"/>
        </w:rPr>
        <w:t>Super</w:t>
      </w:r>
      <w:r w:rsidRPr="00535CA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εκτιμάται ότι προσφέρουν άμεσα ή έμμεσα 2,3 δισεκατομμύρια ευρώ στο ΑΕΠ της </w:t>
      </w:r>
      <w:r>
        <w:rPr>
          <w:rFonts w:eastAsia="Times New Roman" w:cs="Times New Roman"/>
          <w:szCs w:val="24"/>
        </w:rPr>
        <w:lastRenderedPageBreak/>
        <w:t>χώρας, περίπου 550 εκατομμύρια ευρώ στον κρατικό προϋπολογισμό και δημ</w:t>
      </w:r>
      <w:r>
        <w:rPr>
          <w:rFonts w:eastAsia="Times New Roman" w:cs="Times New Roman"/>
          <w:szCs w:val="24"/>
        </w:rPr>
        <w:t>ιουργούν πάνω από σαράντα χιλιάδες θέσεις εργασίας.</w:t>
      </w:r>
    </w:p>
    <w:p w14:paraId="718017A3"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Γιατί τα λέω αυτά; Διότι οι μεταδόσεις της «</w:t>
      </w:r>
      <w:r>
        <w:rPr>
          <w:rFonts w:eastAsia="Times New Roman" w:cs="Times New Roman"/>
          <w:szCs w:val="24"/>
          <w:lang w:val="en-US"/>
        </w:rPr>
        <w:t>Super</w:t>
      </w:r>
      <w:r w:rsidRPr="00535CA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δεν φέρνουν μόνο σημαντική αύξηση τηλεθέασης στην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η οποία είναι εμφανής και μάλιστα, μ</w:t>
      </w:r>
      <w:r>
        <w:rPr>
          <w:rFonts w:eastAsia="Times New Roman" w:cs="Times New Roman"/>
          <w:szCs w:val="24"/>
        </w:rPr>
        <w:t>ί</w:t>
      </w:r>
      <w:r>
        <w:rPr>
          <w:rFonts w:eastAsia="Times New Roman" w:cs="Times New Roman"/>
          <w:szCs w:val="24"/>
        </w:rPr>
        <w:t>α τηλεθέαση που αφορά και ένα κοινό, το οποίο μας εί</w:t>
      </w:r>
      <w:r>
        <w:rPr>
          <w:rFonts w:eastAsia="Times New Roman" w:cs="Times New Roman"/>
          <w:szCs w:val="24"/>
        </w:rPr>
        <w:t xml:space="preserve">χε λείψει, το νεανικό και ανδρικό κοινό, όπου το σχετικό </w:t>
      </w:r>
      <w:proofErr w:type="spellStart"/>
      <w:r>
        <w:rPr>
          <w:rFonts w:eastAsia="Times New Roman" w:cs="Times New Roman"/>
          <w:szCs w:val="24"/>
        </w:rPr>
        <w:t>τηλεμερίδιο</w:t>
      </w:r>
      <w:proofErr w:type="spellEnd"/>
      <w:r>
        <w:rPr>
          <w:rFonts w:eastAsia="Times New Roman" w:cs="Times New Roman"/>
          <w:szCs w:val="24"/>
        </w:rPr>
        <w:t xml:space="preserve"> φθάνει σε κάποιες μεταδόσεις το 30% και πολλές φορές ξεπερνά και το 30%.</w:t>
      </w:r>
    </w:p>
    <w:p w14:paraId="718017A4"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Σε κάθε περίπτωση, όμως, θέλω να πω –φυσικά δεν είναι εδώ οι εκπρόσωποι της Νέας Δημοκρατίας- ότι και εάν εσείς, π</w:t>
      </w:r>
      <w:r>
        <w:rPr>
          <w:rFonts w:eastAsia="Times New Roman" w:cs="Times New Roman"/>
          <w:szCs w:val="24"/>
        </w:rPr>
        <w:t xml:space="preserve">ροσωπικά ο ίδιος, ή το ΚΙΝΑΛ ή η Νέα Δημοκρατία ή όποιος άλλος εντός του Κοινοβουλίου θεωρεί ότι κακώς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πήρε τα δικαιώματα επτά ΠΑΕ της «</w:t>
      </w:r>
      <w:r>
        <w:rPr>
          <w:rFonts w:eastAsia="Times New Roman" w:cs="Times New Roman"/>
          <w:szCs w:val="24"/>
          <w:lang w:val="en-US"/>
        </w:rPr>
        <w:t>Super</w:t>
      </w:r>
      <w:r w:rsidRPr="00535CA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και κακώς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επενδύει στα μεγάλα αθλητικά γεγονότα, να πάρετε μ</w:t>
      </w:r>
      <w:r>
        <w:rPr>
          <w:rFonts w:eastAsia="Times New Roman" w:cs="Times New Roman"/>
          <w:szCs w:val="24"/>
        </w:rPr>
        <w:t>ί</w:t>
      </w:r>
      <w:r>
        <w:rPr>
          <w:rFonts w:eastAsia="Times New Roman" w:cs="Times New Roman"/>
          <w:szCs w:val="24"/>
        </w:rPr>
        <w:t>α ξεκάθαρη απόφαση ως ΚΙΝΑΛ ή</w:t>
      </w:r>
      <w:r>
        <w:rPr>
          <w:rFonts w:eastAsia="Times New Roman" w:cs="Times New Roman"/>
          <w:szCs w:val="24"/>
        </w:rPr>
        <w:t xml:space="preserve"> ως Νέα Δημοκρατία και ελάτε να το συζητήσουμε εδώ ανοικτά και καθαρά. Να το πείτε εσείς ευθέως και όχι διαμέσου των εντύπων και των ιστοσελίδων του κ. Μαρινάκη.</w:t>
      </w:r>
    </w:p>
    <w:p w14:paraId="718017A5"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Θα μπορούσα να συνεχίσω την παράθεση των στοιχείων, αλλά νομίζω ότι θα τα πούμε και την επόμεν</w:t>
      </w:r>
      <w:r>
        <w:rPr>
          <w:rFonts w:eastAsia="Times New Roman" w:cs="Times New Roman"/>
          <w:szCs w:val="24"/>
        </w:rPr>
        <w:t>η εβδομάδα.</w:t>
      </w:r>
    </w:p>
    <w:p w14:paraId="718017A6"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Ευχαριστώ.</w:t>
      </w:r>
    </w:p>
    <w:p w14:paraId="718017A7"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Σας ευχαριστώ.</w:t>
      </w:r>
    </w:p>
    <w:p w14:paraId="718017A8" w14:textId="77777777" w:rsidR="00F37F95" w:rsidRDefault="0024206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ολοκληρώθηκε η συζήτηση των επικαίρων ερωτήσεων.</w:t>
      </w:r>
    </w:p>
    <w:p w14:paraId="718017A9" w14:textId="77777777" w:rsidR="00F37F95" w:rsidRDefault="0024206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18017AA" w14:textId="77777777" w:rsidR="00F37F95" w:rsidRDefault="0024206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w:t>
      </w:r>
      <w:r>
        <w:rPr>
          <w:rFonts w:eastAsia="Times New Roman" w:cs="Times New Roman"/>
          <w:szCs w:val="24"/>
        </w:rPr>
        <w:t>μάλιστα.</w:t>
      </w:r>
    </w:p>
    <w:p w14:paraId="718017AB" w14:textId="77777777" w:rsidR="00F37F95" w:rsidRDefault="0024206F">
      <w:pPr>
        <w:spacing w:line="600" w:lineRule="auto"/>
        <w:ind w:firstLine="720"/>
        <w:jc w:val="both"/>
        <w:rPr>
          <w:rFonts w:eastAsia="Times New Roman" w:cs="Times New Roman"/>
          <w:szCs w:val="24"/>
        </w:rPr>
      </w:pPr>
      <w:r w:rsidRPr="00122226">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11.26’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15 Οκτωβρίου 2018 και ώρα 18.00΄, με αντικείμενο εργασιών του Σώματος: κοινοβουλευτικό έλεγχο, συζήτηση επικαίρων ερωτήσεων. </w:t>
      </w:r>
    </w:p>
    <w:p w14:paraId="718017AC" w14:textId="77777777" w:rsidR="00F37F95" w:rsidRDefault="0024206F">
      <w:pPr>
        <w:spacing w:line="600" w:lineRule="auto"/>
        <w:jc w:val="center"/>
        <w:rPr>
          <w:rFonts w:eastAsia="Times New Roman"/>
          <w:szCs w:val="24"/>
        </w:rPr>
      </w:pPr>
      <w:r>
        <w:rPr>
          <w:rFonts w:eastAsia="Times New Roman" w:cs="Times New Roman"/>
          <w:b/>
          <w:bCs/>
          <w:szCs w:val="24"/>
        </w:rPr>
        <w:t>Ο</w:t>
      </w:r>
      <w:r>
        <w:rPr>
          <w:rFonts w:eastAsia="Times New Roman" w:cs="Times New Roman"/>
          <w:b/>
          <w:bCs/>
          <w:szCs w:val="24"/>
        </w:rPr>
        <w:t xml:space="preserve"> ΠΡΟΕΔΡΟΣ                                                        ΟΙ ΓΡΑΜΜΑΤΕΙΣ</w:t>
      </w:r>
      <w:r>
        <w:rPr>
          <w:rFonts w:eastAsia="Times New Roman" w:cs="Times New Roman"/>
          <w:szCs w:val="24"/>
        </w:rPr>
        <w:t xml:space="preserve">  </w:t>
      </w:r>
    </w:p>
    <w:sectPr w:rsidR="00F37F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h9L4MfT9ZPz9SSwVIOt+6pjXbw=" w:salt="0hhpBusSuXJk69ZM9pYd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95"/>
    <w:rsid w:val="001A1837"/>
    <w:rsid w:val="0024206F"/>
    <w:rsid w:val="00F37F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16B4"/>
  <w15:docId w15:val="{CFF9EA74-CEEC-4564-B8AA-17AFB378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0C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0C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701</MetadataID>
    <Session xmlns="641f345b-441b-4b81-9152-adc2e73ba5e1">Δ´</Session>
    <Date xmlns="641f345b-441b-4b81-9152-adc2e73ba5e1">2018-10-11T21:00:00+00:00</Date>
    <Status xmlns="641f345b-441b-4b81-9152-adc2e73ba5e1">
      <Url>http://srv-sp1/praktika/Lists/Incoming_Metadata/EditForm.aspx?ID=701&amp;Source=/praktika/Recordings_Library/Forms/AllItems.aspx</Url>
      <Description>Δημοσιεύτηκε</Description>
    </Status>
    <Meeting xmlns="641f345b-441b-4b81-9152-adc2e73ba5e1">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51FF39-0BC0-4AA2-B988-47F2169AF7CB}">
  <ds:schemaRefs>
    <ds:schemaRef ds:uri="641f345b-441b-4b81-9152-adc2e73ba5e1"/>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B255AA84-23CB-4E26-A360-13312B89D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867762-CDC0-4166-8C0E-9C69C6EF24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9095</Words>
  <Characters>49116</Characters>
  <Application>Microsoft Office Word</Application>
  <DocSecurity>0</DocSecurity>
  <Lines>409</Lines>
  <Paragraphs>116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2018-10-17T12:25:00Z</dcterms:created>
  <dcterms:modified xsi:type="dcterms:W3CDTF">2018-10-17T12:25:00Z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