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2F05" w14:textId="77777777" w:rsidR="007E0691" w:rsidRPr="007E0691" w:rsidRDefault="007E0691" w:rsidP="007E0691">
      <w:pPr>
        <w:spacing w:after="0" w:line="360" w:lineRule="auto"/>
        <w:rPr>
          <w:ins w:id="0" w:author="Φλούδα Χριστίνα" w:date="2017-06-29T10:04:00Z"/>
          <w:rFonts w:eastAsia="Times New Roman"/>
          <w:szCs w:val="24"/>
          <w:lang w:eastAsia="en-US"/>
        </w:rPr>
      </w:pPr>
      <w:bookmarkStart w:id="1" w:name="_GoBack"/>
      <w:bookmarkEnd w:id="1"/>
      <w:ins w:id="2" w:author="Φλούδα Χριστίνα" w:date="2017-06-29T10:04:00Z">
        <w:r w:rsidRPr="007E069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86B86F8" w14:textId="77777777" w:rsidR="007E0691" w:rsidRPr="007E0691" w:rsidRDefault="007E0691" w:rsidP="007E0691">
      <w:pPr>
        <w:spacing w:after="0" w:line="360" w:lineRule="auto"/>
        <w:rPr>
          <w:ins w:id="3" w:author="Φλούδα Χριστίνα" w:date="2017-06-29T10:04:00Z"/>
          <w:rFonts w:eastAsia="Times New Roman"/>
          <w:szCs w:val="24"/>
          <w:lang w:eastAsia="en-US"/>
        </w:rPr>
      </w:pPr>
    </w:p>
    <w:p w14:paraId="20259BC2" w14:textId="77777777" w:rsidR="007E0691" w:rsidRPr="007E0691" w:rsidRDefault="007E0691" w:rsidP="007E0691">
      <w:pPr>
        <w:spacing w:after="0" w:line="360" w:lineRule="auto"/>
        <w:rPr>
          <w:ins w:id="4" w:author="Φλούδα Χριστίνα" w:date="2017-06-29T10:04:00Z"/>
          <w:rFonts w:eastAsia="Times New Roman"/>
          <w:szCs w:val="24"/>
          <w:lang w:eastAsia="en-US"/>
        </w:rPr>
      </w:pPr>
      <w:ins w:id="5" w:author="Φλούδα Χριστίνα" w:date="2017-06-29T10:04:00Z">
        <w:r w:rsidRPr="007E0691">
          <w:rPr>
            <w:rFonts w:eastAsia="Times New Roman"/>
            <w:szCs w:val="24"/>
            <w:lang w:eastAsia="en-US"/>
          </w:rPr>
          <w:t>ΠΙΝΑΚΑΣ ΠΕΡΙΕΧΟΜΕΝΩΝ</w:t>
        </w:r>
      </w:ins>
    </w:p>
    <w:p w14:paraId="5DD515C6" w14:textId="77777777" w:rsidR="007E0691" w:rsidRPr="007E0691" w:rsidRDefault="007E0691" w:rsidP="007E0691">
      <w:pPr>
        <w:spacing w:after="0" w:line="360" w:lineRule="auto"/>
        <w:rPr>
          <w:ins w:id="6" w:author="Φλούδα Χριστίνα" w:date="2017-06-29T10:04:00Z"/>
          <w:rFonts w:eastAsia="Times New Roman"/>
          <w:szCs w:val="24"/>
          <w:lang w:eastAsia="en-US"/>
        </w:rPr>
      </w:pPr>
      <w:ins w:id="7" w:author="Φλούδα Χριστίνα" w:date="2017-06-29T10:04:00Z">
        <w:r w:rsidRPr="007E0691">
          <w:rPr>
            <w:rFonts w:eastAsia="Times New Roman"/>
            <w:szCs w:val="24"/>
            <w:lang w:eastAsia="en-US"/>
          </w:rPr>
          <w:t xml:space="preserve">ΙΖ΄ ΠΕΡΙΟΔΟΣ </w:t>
        </w:r>
      </w:ins>
    </w:p>
    <w:p w14:paraId="52B144E4" w14:textId="77777777" w:rsidR="007E0691" w:rsidRPr="007E0691" w:rsidRDefault="007E0691" w:rsidP="007E0691">
      <w:pPr>
        <w:spacing w:after="0" w:line="360" w:lineRule="auto"/>
        <w:rPr>
          <w:ins w:id="8" w:author="Φλούδα Χριστίνα" w:date="2017-06-29T10:04:00Z"/>
          <w:rFonts w:eastAsia="Times New Roman"/>
          <w:szCs w:val="24"/>
          <w:lang w:eastAsia="en-US"/>
        </w:rPr>
      </w:pPr>
      <w:ins w:id="9" w:author="Φλούδα Χριστίνα" w:date="2017-06-29T10:04:00Z">
        <w:r w:rsidRPr="007E0691">
          <w:rPr>
            <w:rFonts w:eastAsia="Times New Roman"/>
            <w:szCs w:val="24"/>
            <w:lang w:eastAsia="en-US"/>
          </w:rPr>
          <w:t>ΠΡΟΕΔΡΕΥΟΜΕΝΗΣ ΚΟΙΝΟΒΟΥΛΕΥΤΙΚΗΣ ΔΗΜΟΚΡΑΤΙΑΣ</w:t>
        </w:r>
      </w:ins>
    </w:p>
    <w:p w14:paraId="75ACB13F" w14:textId="77777777" w:rsidR="007E0691" w:rsidRPr="007E0691" w:rsidRDefault="007E0691" w:rsidP="007E0691">
      <w:pPr>
        <w:spacing w:after="0" w:line="360" w:lineRule="auto"/>
        <w:rPr>
          <w:ins w:id="10" w:author="Φλούδα Χριστίνα" w:date="2017-06-29T10:04:00Z"/>
          <w:rFonts w:eastAsia="Times New Roman"/>
          <w:szCs w:val="24"/>
          <w:lang w:eastAsia="en-US"/>
        </w:rPr>
      </w:pPr>
      <w:ins w:id="11" w:author="Φλούδα Χριστίνα" w:date="2017-06-29T10:04:00Z">
        <w:r w:rsidRPr="007E0691">
          <w:rPr>
            <w:rFonts w:eastAsia="Times New Roman"/>
            <w:szCs w:val="24"/>
            <w:lang w:eastAsia="en-US"/>
          </w:rPr>
          <w:t>ΣΥΝΟΔΟΣ Β΄</w:t>
        </w:r>
      </w:ins>
    </w:p>
    <w:p w14:paraId="7D18B698" w14:textId="77777777" w:rsidR="007E0691" w:rsidRPr="007E0691" w:rsidRDefault="007E0691" w:rsidP="007E0691">
      <w:pPr>
        <w:spacing w:after="0" w:line="360" w:lineRule="auto"/>
        <w:rPr>
          <w:ins w:id="12" w:author="Φλούδα Χριστίνα" w:date="2017-06-29T10:04:00Z"/>
          <w:rFonts w:eastAsia="Times New Roman"/>
          <w:szCs w:val="24"/>
          <w:lang w:eastAsia="en-US"/>
        </w:rPr>
      </w:pPr>
    </w:p>
    <w:p w14:paraId="3821D709" w14:textId="77777777" w:rsidR="007E0691" w:rsidRPr="007E0691" w:rsidRDefault="007E0691" w:rsidP="007E0691">
      <w:pPr>
        <w:spacing w:after="0" w:line="360" w:lineRule="auto"/>
        <w:rPr>
          <w:ins w:id="13" w:author="Φλούδα Χριστίνα" w:date="2017-06-29T10:04:00Z"/>
          <w:rFonts w:eastAsia="Times New Roman"/>
          <w:szCs w:val="24"/>
          <w:lang w:eastAsia="en-US"/>
        </w:rPr>
      </w:pPr>
      <w:ins w:id="14" w:author="Φλούδα Χριστίνα" w:date="2017-06-29T10:04:00Z">
        <w:r w:rsidRPr="007E0691">
          <w:rPr>
            <w:rFonts w:eastAsia="Times New Roman"/>
            <w:szCs w:val="24"/>
            <w:lang w:eastAsia="en-US"/>
          </w:rPr>
          <w:t>ΣΥΝΕΔΡΙΑΣΗ ΡΛΗ΄</w:t>
        </w:r>
      </w:ins>
    </w:p>
    <w:p w14:paraId="05434AD1" w14:textId="77777777" w:rsidR="007E0691" w:rsidRPr="007E0691" w:rsidRDefault="007E0691" w:rsidP="007E0691">
      <w:pPr>
        <w:spacing w:after="0" w:line="360" w:lineRule="auto"/>
        <w:rPr>
          <w:ins w:id="15" w:author="Φλούδα Χριστίνα" w:date="2017-06-29T10:04:00Z"/>
          <w:rFonts w:eastAsia="Times New Roman"/>
          <w:szCs w:val="24"/>
          <w:lang w:eastAsia="en-US"/>
        </w:rPr>
      </w:pPr>
      <w:ins w:id="16" w:author="Φλούδα Χριστίνα" w:date="2017-06-29T10:04:00Z">
        <w:r w:rsidRPr="007E0691">
          <w:rPr>
            <w:rFonts w:eastAsia="Times New Roman"/>
            <w:szCs w:val="24"/>
            <w:lang w:eastAsia="en-US"/>
          </w:rPr>
          <w:t>Πέμπτη  22 Ιουνίου 2017</w:t>
        </w:r>
      </w:ins>
    </w:p>
    <w:p w14:paraId="0199DF8A" w14:textId="77777777" w:rsidR="007E0691" w:rsidRPr="007E0691" w:rsidRDefault="007E0691" w:rsidP="007E0691">
      <w:pPr>
        <w:spacing w:after="0" w:line="360" w:lineRule="auto"/>
        <w:rPr>
          <w:ins w:id="17" w:author="Φλούδα Χριστίνα" w:date="2017-06-29T10:04:00Z"/>
          <w:rFonts w:eastAsia="Times New Roman"/>
          <w:szCs w:val="24"/>
          <w:lang w:eastAsia="en-US"/>
        </w:rPr>
      </w:pPr>
    </w:p>
    <w:p w14:paraId="072159AC" w14:textId="77777777" w:rsidR="007E0691" w:rsidRPr="007E0691" w:rsidRDefault="007E0691" w:rsidP="007E0691">
      <w:pPr>
        <w:spacing w:after="0" w:line="360" w:lineRule="auto"/>
        <w:rPr>
          <w:ins w:id="18" w:author="Φλούδα Χριστίνα" w:date="2017-06-29T10:04:00Z"/>
          <w:rFonts w:eastAsia="Times New Roman"/>
          <w:szCs w:val="24"/>
          <w:lang w:eastAsia="en-US"/>
        </w:rPr>
      </w:pPr>
      <w:ins w:id="19" w:author="Φλούδα Χριστίνα" w:date="2017-06-29T10:04:00Z">
        <w:r w:rsidRPr="007E0691">
          <w:rPr>
            <w:rFonts w:eastAsia="Times New Roman"/>
            <w:szCs w:val="24"/>
            <w:lang w:eastAsia="en-US"/>
          </w:rPr>
          <w:t>ΘΕΜΑΤΑ</w:t>
        </w:r>
      </w:ins>
    </w:p>
    <w:p w14:paraId="2579D93A" w14:textId="77777777" w:rsidR="007E0691" w:rsidRPr="007E0691" w:rsidRDefault="007E0691" w:rsidP="007E0691">
      <w:pPr>
        <w:spacing w:after="0" w:line="360" w:lineRule="auto"/>
        <w:rPr>
          <w:ins w:id="20" w:author="Φλούδα Χριστίνα" w:date="2017-06-29T10:04:00Z"/>
          <w:rFonts w:eastAsia="Times New Roman"/>
          <w:szCs w:val="24"/>
          <w:lang w:eastAsia="en-US"/>
        </w:rPr>
      </w:pPr>
      <w:ins w:id="21" w:author="Φλούδα Χριστίνα" w:date="2017-06-29T10:04:00Z">
        <w:r w:rsidRPr="007E0691">
          <w:rPr>
            <w:rFonts w:eastAsia="Times New Roman"/>
            <w:szCs w:val="24"/>
            <w:lang w:eastAsia="en-US"/>
          </w:rPr>
          <w:t xml:space="preserve"> </w:t>
        </w:r>
        <w:r w:rsidRPr="007E0691">
          <w:rPr>
            <w:rFonts w:eastAsia="Times New Roman"/>
            <w:szCs w:val="24"/>
            <w:lang w:eastAsia="en-US"/>
          </w:rPr>
          <w:br/>
          <w:t xml:space="preserve">Α. ΕΙΔΙΚΑ ΘΕΜΑΤΑ </w:t>
        </w:r>
        <w:r w:rsidRPr="007E0691">
          <w:rPr>
            <w:rFonts w:eastAsia="Times New Roman"/>
            <w:szCs w:val="24"/>
            <w:lang w:eastAsia="en-US"/>
          </w:rPr>
          <w:br/>
          <w:t xml:space="preserve">1. Επικύρωση Πρακτικών, σελ. </w:t>
        </w:r>
        <w:r w:rsidRPr="007E0691">
          <w:rPr>
            <w:rFonts w:eastAsia="Times New Roman"/>
            <w:szCs w:val="24"/>
            <w:lang w:eastAsia="en-US"/>
          </w:rPr>
          <w:br/>
          <w:t xml:space="preserve">2.  Άδεια απουσίας των Βουλευτών κ.κ. Κ. </w:t>
        </w:r>
        <w:proofErr w:type="spellStart"/>
        <w:r w:rsidRPr="007E0691">
          <w:rPr>
            <w:rFonts w:eastAsia="Times New Roman"/>
            <w:szCs w:val="24"/>
            <w:lang w:eastAsia="en-US"/>
          </w:rPr>
          <w:t>Δουζίνα</w:t>
        </w:r>
        <w:proofErr w:type="spellEnd"/>
        <w:r w:rsidRPr="007E0691">
          <w:rPr>
            <w:rFonts w:eastAsia="Times New Roman"/>
            <w:szCs w:val="24"/>
            <w:lang w:eastAsia="en-US"/>
          </w:rPr>
          <w:t xml:space="preserve">, Δ. </w:t>
        </w:r>
        <w:proofErr w:type="spellStart"/>
        <w:r w:rsidRPr="007E0691">
          <w:rPr>
            <w:rFonts w:eastAsia="Times New Roman"/>
            <w:szCs w:val="24"/>
            <w:lang w:eastAsia="en-US"/>
          </w:rPr>
          <w:t>Μάρδα</w:t>
        </w:r>
        <w:proofErr w:type="spellEnd"/>
        <w:r w:rsidRPr="007E0691">
          <w:rPr>
            <w:rFonts w:eastAsia="Times New Roman"/>
            <w:szCs w:val="24"/>
            <w:lang w:eastAsia="en-US"/>
          </w:rPr>
          <w:t xml:space="preserve">, Δ. Γάκη και Σ. </w:t>
        </w:r>
        <w:proofErr w:type="spellStart"/>
        <w:r w:rsidRPr="007E0691">
          <w:rPr>
            <w:rFonts w:eastAsia="Times New Roman"/>
            <w:szCs w:val="24"/>
            <w:lang w:eastAsia="en-US"/>
          </w:rPr>
          <w:t>Δανέλλη</w:t>
        </w:r>
        <w:proofErr w:type="spellEnd"/>
        <w:r w:rsidRPr="007E0691">
          <w:rPr>
            <w:rFonts w:eastAsia="Times New Roman"/>
            <w:szCs w:val="24"/>
            <w:lang w:eastAsia="en-US"/>
          </w:rPr>
          <w:t xml:space="preserve">, σελ. </w:t>
        </w:r>
        <w:r w:rsidRPr="007E0691">
          <w:rPr>
            <w:rFonts w:eastAsia="Times New Roman"/>
            <w:szCs w:val="24"/>
            <w:lang w:eastAsia="en-US"/>
          </w:rPr>
          <w:br/>
          <w:t xml:space="preserve">3. Επί διαδικαστικού θέματος, σελ. </w:t>
        </w:r>
        <w:r w:rsidRPr="007E0691">
          <w:rPr>
            <w:rFonts w:eastAsia="Times New Roman"/>
            <w:szCs w:val="24"/>
            <w:lang w:eastAsia="en-US"/>
          </w:rPr>
          <w:br/>
          <w:t>4. Ειδική Ημερήσια Διάταξη:</w:t>
        </w:r>
      </w:ins>
    </w:p>
    <w:p w14:paraId="4E8F5ED3" w14:textId="77777777" w:rsidR="007E0691" w:rsidRPr="007E0691" w:rsidRDefault="007E0691" w:rsidP="007E0691">
      <w:pPr>
        <w:spacing w:after="0" w:line="360" w:lineRule="auto"/>
        <w:rPr>
          <w:ins w:id="22" w:author="Φλούδα Χριστίνα" w:date="2017-06-29T10:04:00Z"/>
          <w:rFonts w:eastAsia="Times New Roman"/>
          <w:szCs w:val="24"/>
          <w:lang w:eastAsia="en-US"/>
        </w:rPr>
      </w:pPr>
      <w:ins w:id="23" w:author="Φλούδα Χριστίνα" w:date="2017-06-29T10:04:00Z">
        <w:r w:rsidRPr="007E0691">
          <w:rPr>
            <w:rFonts w:eastAsia="Times New Roman"/>
            <w:szCs w:val="24"/>
            <w:lang w:eastAsia="en-US"/>
          </w:rPr>
          <w:t xml:space="preserve">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Κοινοβουλευτικό (ΦΕΚ 106/Α’/24-6-1987) και Μέρος Β- (ΦΕΚ 51/Α’/10-4-1997), όπως ισχύουν», σελ. </w:t>
        </w:r>
        <w:r w:rsidRPr="007E0691">
          <w:rPr>
            <w:rFonts w:eastAsia="Times New Roman"/>
            <w:szCs w:val="24"/>
            <w:lang w:eastAsia="en-US"/>
          </w:rPr>
          <w:br/>
          <w:t xml:space="preserve"> </w:t>
        </w:r>
        <w:r w:rsidRPr="007E0691">
          <w:rPr>
            <w:rFonts w:eastAsia="Times New Roman"/>
            <w:szCs w:val="24"/>
            <w:lang w:eastAsia="en-US"/>
          </w:rPr>
          <w:br/>
          <w:t xml:space="preserve">Β. ΚΟΙΝΟΒΟΥΛΕΥΤΙΚΟΣ ΕΛΕΓΧΟΣ </w:t>
        </w:r>
        <w:r w:rsidRPr="007E0691">
          <w:rPr>
            <w:rFonts w:eastAsia="Times New Roman"/>
            <w:szCs w:val="24"/>
            <w:lang w:eastAsia="en-US"/>
          </w:rPr>
          <w:br/>
          <w:t xml:space="preserve">1. Ανακοίνωση του δελτίου επικαίρων ερωτήσεων της Παρασκευής  23 Ιουνίου 2017, σελ. </w:t>
        </w:r>
        <w:r w:rsidRPr="007E0691">
          <w:rPr>
            <w:rFonts w:eastAsia="Times New Roman"/>
            <w:szCs w:val="24"/>
            <w:lang w:eastAsia="en-US"/>
          </w:rPr>
          <w:br/>
          <w:t>2. Συζήτηση επικαίρων ερωτήσεων:</w:t>
        </w:r>
        <w:r w:rsidRPr="007E0691">
          <w:rPr>
            <w:rFonts w:eastAsia="Times New Roman"/>
            <w:szCs w:val="24"/>
            <w:lang w:eastAsia="en-US"/>
          </w:rPr>
          <w:br/>
          <w:t xml:space="preserve">    α) Προς τον Υπουργό Αγροτικής Ανάπτυξης και Τροφίμων:</w:t>
        </w:r>
        <w:r w:rsidRPr="007E0691">
          <w:rPr>
            <w:rFonts w:eastAsia="Times New Roman"/>
            <w:szCs w:val="24"/>
            <w:lang w:eastAsia="en-US"/>
          </w:rPr>
          <w:br/>
          <w:t xml:space="preserve">        i. με θέμα: «Αποζημίωση των αγροτών στο </w:t>
        </w:r>
        <w:proofErr w:type="spellStart"/>
        <w:r w:rsidRPr="007E0691">
          <w:rPr>
            <w:rFonts w:eastAsia="Times New Roman"/>
            <w:szCs w:val="24"/>
            <w:lang w:eastAsia="en-US"/>
          </w:rPr>
          <w:t>Αλεποχώρι</w:t>
        </w:r>
        <w:proofErr w:type="spellEnd"/>
        <w:r w:rsidRPr="007E0691">
          <w:rPr>
            <w:rFonts w:eastAsia="Times New Roman"/>
            <w:szCs w:val="24"/>
            <w:lang w:eastAsia="en-US"/>
          </w:rPr>
          <w:t xml:space="preserve"> ,στα Πηγαδάκια, στα </w:t>
        </w:r>
        <w:proofErr w:type="spellStart"/>
        <w:r w:rsidRPr="007E0691">
          <w:rPr>
            <w:rFonts w:eastAsia="Times New Roman"/>
            <w:szCs w:val="24"/>
            <w:lang w:eastAsia="en-US"/>
          </w:rPr>
          <w:t>Βούρβουρα</w:t>
        </w:r>
        <w:proofErr w:type="spellEnd"/>
        <w:r w:rsidRPr="007E0691">
          <w:rPr>
            <w:rFonts w:eastAsia="Times New Roman"/>
            <w:szCs w:val="24"/>
            <w:lang w:eastAsia="en-US"/>
          </w:rPr>
          <w:t xml:space="preserve"> και στη </w:t>
        </w:r>
        <w:proofErr w:type="spellStart"/>
        <w:r w:rsidRPr="007E0691">
          <w:rPr>
            <w:rFonts w:eastAsia="Times New Roman"/>
            <w:szCs w:val="24"/>
            <w:lang w:eastAsia="en-US"/>
          </w:rPr>
          <w:t>Βλαχοκερασιά</w:t>
        </w:r>
        <w:proofErr w:type="spellEnd"/>
        <w:r w:rsidRPr="007E0691">
          <w:rPr>
            <w:rFonts w:eastAsia="Times New Roman"/>
            <w:szCs w:val="24"/>
            <w:lang w:eastAsia="en-US"/>
          </w:rPr>
          <w:t xml:space="preserve"> Δήμου Τριπόλεως Αρκαδίας, μετά τη θεομηνία που προκάλεσε ολική καταστροφή στις 11 Ιουνίου», σελ. </w:t>
        </w:r>
        <w:r w:rsidRPr="007E0691">
          <w:rPr>
            <w:rFonts w:eastAsia="Times New Roman"/>
            <w:szCs w:val="24"/>
            <w:lang w:eastAsia="en-US"/>
          </w:rPr>
          <w:br/>
          <w:t xml:space="preserve">        </w:t>
        </w:r>
        <w:proofErr w:type="spellStart"/>
        <w:r w:rsidRPr="007E0691">
          <w:rPr>
            <w:rFonts w:eastAsia="Times New Roman"/>
            <w:szCs w:val="24"/>
            <w:lang w:eastAsia="en-US"/>
          </w:rPr>
          <w:t>ii</w:t>
        </w:r>
        <w:proofErr w:type="spellEnd"/>
        <w:r w:rsidRPr="007E0691">
          <w:rPr>
            <w:rFonts w:eastAsia="Times New Roman"/>
            <w:szCs w:val="24"/>
            <w:lang w:eastAsia="en-US"/>
          </w:rPr>
          <w:t xml:space="preserve">. με θέμα: «Προβλήματα και προοπτικές του κλάδου της </w:t>
        </w:r>
        <w:proofErr w:type="spellStart"/>
        <w:r w:rsidRPr="007E0691">
          <w:rPr>
            <w:rFonts w:eastAsia="Times New Roman"/>
            <w:szCs w:val="24"/>
            <w:lang w:eastAsia="en-US"/>
          </w:rPr>
          <w:t>βουβαλοτροφίας</w:t>
        </w:r>
        <w:proofErr w:type="spellEnd"/>
        <w:r w:rsidRPr="007E0691">
          <w:rPr>
            <w:rFonts w:eastAsia="Times New Roman"/>
            <w:szCs w:val="24"/>
            <w:lang w:eastAsia="en-US"/>
          </w:rPr>
          <w:t xml:space="preserve">», σελ. </w:t>
        </w:r>
        <w:r w:rsidRPr="007E0691">
          <w:rPr>
            <w:rFonts w:eastAsia="Times New Roman"/>
            <w:szCs w:val="24"/>
            <w:lang w:eastAsia="en-US"/>
          </w:rPr>
          <w:br/>
          <w:t xml:space="preserve">    β) Προς την Υπουργό Εργασίας, Κοινωνικής Ασφάλισης και Κοινωνικής Αλληλεγγύης, σχετικά με την άμεση εφαρμογή της ΚΥΑ περί οικονομικής ενίσχυσης </w:t>
        </w:r>
        <w:proofErr w:type="spellStart"/>
        <w:r w:rsidRPr="007E0691">
          <w:rPr>
            <w:rFonts w:eastAsia="Times New Roman"/>
            <w:szCs w:val="24"/>
            <w:lang w:eastAsia="en-US"/>
          </w:rPr>
          <w:t>ΑμεΑ</w:t>
        </w:r>
        <w:proofErr w:type="spellEnd"/>
        <w:r w:rsidRPr="007E0691">
          <w:rPr>
            <w:rFonts w:eastAsia="Times New Roman"/>
            <w:szCs w:val="24"/>
            <w:lang w:eastAsia="en-US"/>
          </w:rPr>
          <w:t xml:space="preserve"> και στους ασφαλισμένους του Δημοσίου, σελ. </w:t>
        </w:r>
        <w:r w:rsidRPr="007E0691">
          <w:rPr>
            <w:rFonts w:eastAsia="Times New Roman"/>
            <w:szCs w:val="24"/>
            <w:lang w:eastAsia="en-US"/>
          </w:rPr>
          <w:br/>
          <w:t xml:space="preserve"> </w:t>
        </w:r>
        <w:r w:rsidRPr="007E0691">
          <w:rPr>
            <w:rFonts w:eastAsia="Times New Roman"/>
            <w:szCs w:val="24"/>
            <w:lang w:eastAsia="en-US"/>
          </w:rPr>
          <w:br/>
          <w:t xml:space="preserve">Γ. ΝΟΜΟΘΕΤΙΚΗ ΕΡΓΑΣΙΑ </w:t>
        </w:r>
        <w:r w:rsidRPr="007E0691">
          <w:rPr>
            <w:rFonts w:eastAsia="Times New Roman"/>
            <w:szCs w:val="24"/>
            <w:lang w:eastAsia="en-US"/>
          </w:rPr>
          <w:br/>
          <w:t>Κατάθεση σχεδίου νόμου:</w:t>
        </w:r>
      </w:ins>
    </w:p>
    <w:p w14:paraId="6D359130" w14:textId="77777777" w:rsidR="007E0691" w:rsidRPr="007E0691" w:rsidRDefault="007E0691" w:rsidP="007E0691">
      <w:pPr>
        <w:spacing w:after="0" w:line="360" w:lineRule="auto"/>
        <w:rPr>
          <w:ins w:id="24" w:author="Φλούδα Χριστίνα" w:date="2017-06-29T10:04:00Z"/>
          <w:rFonts w:eastAsia="Times New Roman"/>
          <w:szCs w:val="24"/>
          <w:lang w:eastAsia="en-US"/>
        </w:rPr>
      </w:pPr>
      <w:ins w:id="25" w:author="Φλούδα Χριστίνα" w:date="2017-06-29T10:04:00Z">
        <w:r w:rsidRPr="007E0691">
          <w:rPr>
            <w:rFonts w:eastAsia="Times New Roman"/>
            <w:szCs w:val="24"/>
            <w:lang w:eastAsia="en-US"/>
          </w:rPr>
          <w:t xml:space="preserve">Οι Υπουργοί Πολιτισμού και Αθλητισμού, Εσωτερικών, Οικονομικών, Διοικητικής Ανασυγκρότησης, Τουρισμού, ο Αναπληρωτής Υπουργός Εσωτερικών, καθώς και ο Υφυπουργός Πολιτισμού και Αθλητισμού, κατέθεσαν στις 21-6-2017 σχέδιο νόμου: «Τροποποιήσεις του ν. 2725/1999 (Α' 121) και άλλες διατάξεις», σελ. </w:t>
        </w:r>
        <w:r w:rsidRPr="007E0691">
          <w:rPr>
            <w:rFonts w:eastAsia="Times New Roman"/>
            <w:szCs w:val="24"/>
            <w:lang w:eastAsia="en-US"/>
          </w:rPr>
          <w:br/>
        </w:r>
      </w:ins>
    </w:p>
    <w:p w14:paraId="3B0FE05D" w14:textId="77777777" w:rsidR="007E0691" w:rsidRPr="007E0691" w:rsidRDefault="007E0691" w:rsidP="007E0691">
      <w:pPr>
        <w:spacing w:after="0" w:line="360" w:lineRule="auto"/>
        <w:rPr>
          <w:ins w:id="26" w:author="Φλούδα Χριστίνα" w:date="2017-06-29T10:04:00Z"/>
          <w:rFonts w:eastAsia="Times New Roman"/>
          <w:szCs w:val="24"/>
          <w:lang w:eastAsia="en-US"/>
        </w:rPr>
      </w:pPr>
      <w:ins w:id="27" w:author="Φλούδα Χριστίνα" w:date="2017-06-29T10:04:00Z">
        <w:r w:rsidRPr="007E0691">
          <w:rPr>
            <w:rFonts w:eastAsia="Times New Roman"/>
            <w:szCs w:val="24"/>
            <w:lang w:eastAsia="en-US"/>
          </w:rPr>
          <w:t>ΠΡΟΕΔΡΕΥΟΝΤΕΣ</w:t>
        </w:r>
      </w:ins>
    </w:p>
    <w:p w14:paraId="6B1F286C" w14:textId="77777777" w:rsidR="007E0691" w:rsidRPr="007E0691" w:rsidRDefault="007E0691" w:rsidP="007E0691">
      <w:pPr>
        <w:spacing w:after="0" w:line="360" w:lineRule="auto"/>
        <w:rPr>
          <w:ins w:id="28" w:author="Φλούδα Χριστίνα" w:date="2017-06-29T10:04:00Z"/>
          <w:rFonts w:eastAsia="Times New Roman"/>
          <w:szCs w:val="24"/>
          <w:lang w:eastAsia="en-US"/>
        </w:rPr>
      </w:pPr>
      <w:ins w:id="29" w:author="Φλούδα Χριστίνα" w:date="2017-06-29T10:04:00Z">
        <w:r w:rsidRPr="007E0691">
          <w:rPr>
            <w:rFonts w:eastAsia="Times New Roman"/>
            <w:szCs w:val="24"/>
            <w:lang w:eastAsia="en-US"/>
          </w:rPr>
          <w:t>ΚΟΥΡΑΚΗΣ Α. , σελ.</w:t>
        </w:r>
      </w:ins>
    </w:p>
    <w:p w14:paraId="255EB2DE" w14:textId="77777777" w:rsidR="007E0691" w:rsidRPr="007E0691" w:rsidRDefault="007E0691" w:rsidP="007E0691">
      <w:pPr>
        <w:spacing w:after="0" w:line="360" w:lineRule="auto"/>
        <w:rPr>
          <w:ins w:id="30" w:author="Φλούδα Χριστίνα" w:date="2017-06-29T10:04:00Z"/>
          <w:rFonts w:eastAsia="Times New Roman"/>
          <w:szCs w:val="24"/>
          <w:lang w:eastAsia="en-US"/>
        </w:rPr>
      </w:pPr>
      <w:ins w:id="31" w:author="Φλούδα Χριστίνα" w:date="2017-06-29T10:04:00Z">
        <w:r w:rsidRPr="007E0691">
          <w:rPr>
            <w:rFonts w:eastAsia="Times New Roman"/>
            <w:szCs w:val="24"/>
            <w:lang w:eastAsia="en-US"/>
          </w:rPr>
          <w:t>ΚΡΕΜΑΣΤΙΝΟΣ Δ. , σελ.</w:t>
        </w:r>
        <w:r w:rsidRPr="007E0691">
          <w:rPr>
            <w:rFonts w:eastAsia="Times New Roman"/>
            <w:szCs w:val="24"/>
            <w:lang w:eastAsia="en-US"/>
          </w:rPr>
          <w:br/>
          <w:t>ΧΡΙΣΤΟΔΟΥΛΟΠΟΥΛΟΥ Α. , σελ.</w:t>
        </w:r>
      </w:ins>
    </w:p>
    <w:p w14:paraId="3D00BD66" w14:textId="77777777" w:rsidR="007E0691" w:rsidRPr="007E0691" w:rsidRDefault="007E0691" w:rsidP="007E0691">
      <w:pPr>
        <w:spacing w:after="0" w:line="360" w:lineRule="auto"/>
        <w:rPr>
          <w:ins w:id="32" w:author="Φλούδα Χριστίνα" w:date="2017-06-29T10:04:00Z"/>
          <w:rFonts w:eastAsia="Times New Roman"/>
          <w:szCs w:val="24"/>
          <w:lang w:eastAsia="en-US"/>
        </w:rPr>
      </w:pPr>
    </w:p>
    <w:p w14:paraId="606EC838" w14:textId="77777777" w:rsidR="007E0691" w:rsidRPr="007E0691" w:rsidRDefault="007E0691" w:rsidP="007E0691">
      <w:pPr>
        <w:spacing w:after="0" w:line="360" w:lineRule="auto"/>
        <w:rPr>
          <w:ins w:id="33" w:author="Φλούδα Χριστίνα" w:date="2017-06-29T10:04:00Z"/>
          <w:rFonts w:eastAsia="Times New Roman"/>
          <w:szCs w:val="24"/>
          <w:lang w:eastAsia="en-US"/>
        </w:rPr>
      </w:pPr>
      <w:ins w:id="34" w:author="Φλούδα Χριστίνα" w:date="2017-06-29T10:04:00Z">
        <w:r w:rsidRPr="007E0691">
          <w:rPr>
            <w:rFonts w:eastAsia="Times New Roman"/>
            <w:szCs w:val="24"/>
            <w:lang w:eastAsia="en-US"/>
          </w:rPr>
          <w:t>ΟΜΙΛΗΤΕΣ</w:t>
        </w:r>
      </w:ins>
    </w:p>
    <w:p w14:paraId="030F6207" w14:textId="15040834" w:rsidR="007E0691" w:rsidRDefault="007E0691" w:rsidP="007E0691">
      <w:pPr>
        <w:spacing w:after="0" w:line="600" w:lineRule="auto"/>
        <w:ind w:firstLine="720"/>
        <w:jc w:val="both"/>
        <w:rPr>
          <w:ins w:id="35" w:author="Φλούδα Χριστίνα" w:date="2017-06-29T10:04:00Z"/>
          <w:rFonts w:eastAsia="Times New Roman"/>
          <w:szCs w:val="24"/>
        </w:rPr>
        <w:pPrChange w:id="36" w:author="Φλούδα Χριστίνα" w:date="2017-06-29T10:04:00Z">
          <w:pPr>
            <w:spacing w:after="0" w:line="600" w:lineRule="auto"/>
            <w:ind w:firstLine="720"/>
            <w:jc w:val="center"/>
          </w:pPr>
        </w:pPrChange>
      </w:pPr>
      <w:ins w:id="37" w:author="Φλούδα Χριστίνα" w:date="2017-06-29T10:04:00Z">
        <w:r w:rsidRPr="007E0691">
          <w:rPr>
            <w:rFonts w:eastAsia="Times New Roman"/>
            <w:szCs w:val="24"/>
            <w:lang w:eastAsia="en-US"/>
          </w:rPr>
          <w:br/>
          <w:t>Α. Επί της Ειδικής Ημερήσιας Διάταξης:</w:t>
        </w:r>
        <w:r w:rsidRPr="007E0691">
          <w:rPr>
            <w:rFonts w:eastAsia="Times New Roman"/>
            <w:szCs w:val="24"/>
            <w:lang w:eastAsia="en-US"/>
          </w:rPr>
          <w:br/>
          <w:t>ΑΘΑΝΑΣΙΟΥ Χ. , σελ.</w:t>
        </w:r>
        <w:r w:rsidRPr="007E0691">
          <w:rPr>
            <w:rFonts w:eastAsia="Times New Roman"/>
            <w:szCs w:val="24"/>
            <w:lang w:eastAsia="en-US"/>
          </w:rPr>
          <w:br/>
          <w:t>ΒΟΥΤΣΗΣ Ν. , σελ.</w:t>
        </w:r>
        <w:r w:rsidRPr="007E0691">
          <w:rPr>
            <w:rFonts w:eastAsia="Times New Roman"/>
            <w:szCs w:val="24"/>
            <w:lang w:eastAsia="en-US"/>
          </w:rPr>
          <w:br/>
          <w:t>ΔΑΝΕΛΛΗΣ Σ. , σελ.</w:t>
        </w:r>
        <w:r w:rsidRPr="007E0691">
          <w:rPr>
            <w:rFonts w:eastAsia="Times New Roman"/>
            <w:szCs w:val="24"/>
            <w:lang w:eastAsia="en-US"/>
          </w:rPr>
          <w:br/>
          <w:t>ΔΡΙΤΣΑΣ Θ. , σελ.</w:t>
        </w:r>
        <w:r w:rsidRPr="007E0691">
          <w:rPr>
            <w:rFonts w:eastAsia="Times New Roman"/>
            <w:szCs w:val="24"/>
            <w:lang w:eastAsia="en-US"/>
          </w:rPr>
          <w:br/>
          <w:t>ΚΑΜΜΕΝΟΣ Δ. , σελ.</w:t>
        </w:r>
        <w:r w:rsidRPr="007E0691">
          <w:rPr>
            <w:rFonts w:eastAsia="Times New Roman"/>
            <w:szCs w:val="24"/>
            <w:lang w:eastAsia="en-US"/>
          </w:rPr>
          <w:br/>
          <w:t>ΚΑΡΡΑΣ Γ. , σελ.</w:t>
        </w:r>
        <w:r w:rsidRPr="007E0691">
          <w:rPr>
            <w:rFonts w:eastAsia="Times New Roman"/>
            <w:szCs w:val="24"/>
            <w:lang w:eastAsia="en-US"/>
          </w:rPr>
          <w:br/>
          <w:t>ΚΡΕΜΑΣΤΙΝΟΣ Δ. , σελ.</w:t>
        </w:r>
        <w:r w:rsidRPr="007E0691">
          <w:rPr>
            <w:rFonts w:eastAsia="Times New Roman"/>
            <w:szCs w:val="24"/>
            <w:lang w:eastAsia="en-US"/>
          </w:rPr>
          <w:br/>
          <w:t>ΛΥΚΟΥΔΗΣ Σ. , σελ.</w:t>
        </w:r>
        <w:r w:rsidRPr="007E0691">
          <w:rPr>
            <w:rFonts w:eastAsia="Times New Roman"/>
            <w:szCs w:val="24"/>
            <w:lang w:eastAsia="en-US"/>
          </w:rPr>
          <w:br/>
          <w:t>ΜΑΥΡΩΤΑΣ Γ. , σελ.</w:t>
        </w:r>
        <w:r w:rsidRPr="007E0691">
          <w:rPr>
            <w:rFonts w:eastAsia="Times New Roman"/>
            <w:szCs w:val="24"/>
            <w:lang w:eastAsia="en-US"/>
          </w:rPr>
          <w:br/>
          <w:t>ΠΑΝΑΓΟΥΛΗΣ Ε. , σελ.</w:t>
        </w:r>
        <w:r w:rsidRPr="007E0691">
          <w:rPr>
            <w:rFonts w:eastAsia="Times New Roman"/>
            <w:szCs w:val="24"/>
            <w:lang w:eastAsia="en-US"/>
          </w:rPr>
          <w:br/>
          <w:t>ΠΑΠΑΘΕΟΔΩΡΟΥ Θ. , σελ.</w:t>
        </w:r>
        <w:r w:rsidRPr="007E0691">
          <w:rPr>
            <w:rFonts w:eastAsia="Times New Roman"/>
            <w:szCs w:val="24"/>
            <w:lang w:eastAsia="en-US"/>
          </w:rPr>
          <w:br/>
          <w:t>ΠΑΠΠΑΣ Χ. , σελ.</w:t>
        </w:r>
        <w:r w:rsidRPr="007E0691">
          <w:rPr>
            <w:rFonts w:eastAsia="Times New Roman"/>
            <w:szCs w:val="24"/>
            <w:lang w:eastAsia="en-US"/>
          </w:rPr>
          <w:br/>
          <w:t>ΠΑΦΙΛΗΣ Α. , σελ.</w:t>
        </w:r>
        <w:r w:rsidRPr="007E0691">
          <w:rPr>
            <w:rFonts w:eastAsia="Times New Roman"/>
            <w:szCs w:val="24"/>
            <w:lang w:eastAsia="en-US"/>
          </w:rPr>
          <w:br/>
          <w:t>ΣΑΡΙΔΗΣ Ι. , σελ.</w:t>
        </w:r>
        <w:r w:rsidRPr="007E0691">
          <w:rPr>
            <w:rFonts w:eastAsia="Times New Roman"/>
            <w:szCs w:val="24"/>
            <w:lang w:eastAsia="en-US"/>
          </w:rPr>
          <w:br/>
          <w:t>ΣΥΡΙΓΟΣ Α. , σελ.</w:t>
        </w:r>
        <w:r w:rsidRPr="007E0691">
          <w:rPr>
            <w:rFonts w:eastAsia="Times New Roman"/>
            <w:szCs w:val="24"/>
            <w:lang w:eastAsia="en-US"/>
          </w:rPr>
          <w:br/>
          <w:t>ΤΡΑΓΑΚΗΣ Ι. , σελ.</w:t>
        </w:r>
        <w:r w:rsidRPr="007E0691">
          <w:rPr>
            <w:rFonts w:eastAsia="Times New Roman"/>
            <w:szCs w:val="24"/>
            <w:lang w:eastAsia="en-US"/>
          </w:rPr>
          <w:br/>
        </w:r>
        <w:r w:rsidRPr="007E0691">
          <w:rPr>
            <w:rFonts w:eastAsia="Times New Roman"/>
            <w:szCs w:val="24"/>
            <w:lang w:eastAsia="en-US"/>
          </w:rPr>
          <w:br/>
          <w:t>Β. Επί των επικαίρων ερωτήσεων:</w:t>
        </w:r>
        <w:r w:rsidRPr="007E0691">
          <w:rPr>
            <w:rFonts w:eastAsia="Times New Roman"/>
            <w:szCs w:val="24"/>
            <w:lang w:eastAsia="en-US"/>
          </w:rPr>
          <w:br/>
          <w:t>ΑΠΟΣΤΟΛΟΥ Ε. , σελ.</w:t>
        </w:r>
        <w:r w:rsidRPr="007E0691">
          <w:rPr>
            <w:rFonts w:eastAsia="Times New Roman"/>
            <w:szCs w:val="24"/>
            <w:lang w:eastAsia="en-US"/>
          </w:rPr>
          <w:br/>
          <w:t>ΑΡΑΜΠΑΤΖΗ Φ. , σελ.</w:t>
        </w:r>
        <w:r w:rsidRPr="007E0691">
          <w:rPr>
            <w:rFonts w:eastAsia="Times New Roman"/>
            <w:szCs w:val="24"/>
            <w:lang w:eastAsia="en-US"/>
          </w:rPr>
          <w:br/>
          <w:t>ΚΕΓΚΕΡΟΓΛΟΥ Β. , σελ.</w:t>
        </w:r>
        <w:r w:rsidRPr="007E0691">
          <w:rPr>
            <w:rFonts w:eastAsia="Times New Roman"/>
            <w:szCs w:val="24"/>
            <w:lang w:eastAsia="en-US"/>
          </w:rPr>
          <w:br/>
          <w:t>ΦΩΤΙΟΥ Θ. , σελ.</w:t>
        </w:r>
        <w:r w:rsidRPr="007E0691">
          <w:rPr>
            <w:rFonts w:eastAsia="Times New Roman"/>
            <w:szCs w:val="24"/>
            <w:lang w:eastAsia="en-US"/>
          </w:rPr>
          <w:br/>
        </w:r>
      </w:ins>
    </w:p>
    <w:p w14:paraId="05CAB315" w14:textId="77777777" w:rsidR="00440A44" w:rsidRDefault="007E0691">
      <w:pPr>
        <w:spacing w:after="0" w:line="600" w:lineRule="auto"/>
        <w:ind w:firstLine="720"/>
        <w:jc w:val="center"/>
        <w:rPr>
          <w:rFonts w:eastAsia="Times New Roman"/>
          <w:szCs w:val="24"/>
        </w:rPr>
      </w:pPr>
      <w:r>
        <w:rPr>
          <w:rFonts w:eastAsia="Times New Roman"/>
          <w:szCs w:val="24"/>
        </w:rPr>
        <w:t>ΠΡΑΚΤΙΚΑ ΒΟΥΛΗΣ</w:t>
      </w:r>
    </w:p>
    <w:p w14:paraId="05CAB316" w14:textId="77777777" w:rsidR="00440A44" w:rsidRDefault="007E0691">
      <w:pPr>
        <w:spacing w:after="0" w:line="600" w:lineRule="auto"/>
        <w:ind w:firstLine="720"/>
        <w:jc w:val="center"/>
        <w:rPr>
          <w:rFonts w:eastAsia="Times New Roman"/>
          <w:szCs w:val="24"/>
        </w:rPr>
      </w:pPr>
      <w:r>
        <w:rPr>
          <w:rFonts w:eastAsia="Times New Roman"/>
          <w:szCs w:val="24"/>
        </w:rPr>
        <w:t>ΙΖ΄ ΠΕΡΙΟΔΟΣ</w:t>
      </w:r>
    </w:p>
    <w:p w14:paraId="05CAB317" w14:textId="77777777" w:rsidR="00440A44" w:rsidRDefault="007E069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5CAB318" w14:textId="77777777" w:rsidR="00440A44" w:rsidRDefault="007E0691">
      <w:pPr>
        <w:spacing w:after="0" w:line="600" w:lineRule="auto"/>
        <w:ind w:firstLine="720"/>
        <w:jc w:val="center"/>
        <w:rPr>
          <w:rFonts w:eastAsia="Times New Roman"/>
          <w:szCs w:val="24"/>
        </w:rPr>
      </w:pPr>
      <w:r>
        <w:rPr>
          <w:rFonts w:eastAsia="Times New Roman"/>
          <w:szCs w:val="24"/>
        </w:rPr>
        <w:t>ΣΥΝΟΔΟΣ Β΄</w:t>
      </w:r>
    </w:p>
    <w:p w14:paraId="05CAB319" w14:textId="77777777" w:rsidR="00440A44" w:rsidRDefault="007E0691">
      <w:pPr>
        <w:spacing w:after="0" w:line="600" w:lineRule="auto"/>
        <w:ind w:firstLine="720"/>
        <w:jc w:val="center"/>
        <w:rPr>
          <w:rFonts w:eastAsia="Times New Roman"/>
          <w:szCs w:val="24"/>
        </w:rPr>
      </w:pPr>
      <w:r>
        <w:rPr>
          <w:rFonts w:eastAsia="Times New Roman"/>
          <w:szCs w:val="24"/>
        </w:rPr>
        <w:t>ΣΥΝΕΔΡΙΑΣΗ ΡΛΗ΄</w:t>
      </w:r>
    </w:p>
    <w:p w14:paraId="05CAB31A" w14:textId="77777777" w:rsidR="00440A44" w:rsidRDefault="007E0691">
      <w:pPr>
        <w:spacing w:after="0" w:line="600" w:lineRule="auto"/>
        <w:ind w:firstLine="720"/>
        <w:jc w:val="center"/>
        <w:rPr>
          <w:rFonts w:eastAsia="Times New Roman"/>
          <w:szCs w:val="24"/>
        </w:rPr>
      </w:pPr>
      <w:r>
        <w:rPr>
          <w:rFonts w:eastAsia="Times New Roman"/>
          <w:szCs w:val="24"/>
        </w:rPr>
        <w:t>Πέμπτη 22 Ιουνίου 2017</w:t>
      </w:r>
    </w:p>
    <w:p w14:paraId="05CAB31B" w14:textId="77777777" w:rsidR="00440A44" w:rsidRDefault="007E0691">
      <w:pPr>
        <w:spacing w:after="0" w:line="600" w:lineRule="auto"/>
        <w:ind w:firstLine="720"/>
        <w:jc w:val="both"/>
        <w:rPr>
          <w:rFonts w:eastAsia="Times New Roman"/>
          <w:szCs w:val="24"/>
        </w:rPr>
      </w:pPr>
      <w:r>
        <w:rPr>
          <w:rFonts w:eastAsia="Times New Roman"/>
          <w:szCs w:val="24"/>
        </w:rPr>
        <w:t>Αθήνα, σήμερα στις 22 Ιουνίου 2017, ημέρα Πέμπτη και ώρα 9.36΄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4B279B">
        <w:rPr>
          <w:rFonts w:eastAsia="Times New Roman"/>
          <w:b/>
          <w:szCs w:val="24"/>
        </w:rPr>
        <w:t>ΑΝΑΣΤΑΣΙΑΣ ΧΡΙΣΤΟΔΟΥΛΟΠΟΥΛΟΥ</w:t>
      </w:r>
      <w:r>
        <w:rPr>
          <w:rFonts w:eastAsia="Times New Roman"/>
          <w:szCs w:val="24"/>
        </w:rPr>
        <w:t>.</w:t>
      </w:r>
    </w:p>
    <w:p w14:paraId="05CAB31C"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05CAB31D" w14:textId="77777777" w:rsidR="00440A44" w:rsidRDefault="007E0691">
      <w:pPr>
        <w:spacing w:after="0" w:line="600" w:lineRule="auto"/>
        <w:ind w:firstLine="720"/>
        <w:jc w:val="both"/>
        <w:rPr>
          <w:rFonts w:eastAsia="Times New Roman"/>
          <w:szCs w:val="24"/>
        </w:rPr>
      </w:pPr>
      <w:r>
        <w:rPr>
          <w:rFonts w:eastAsia="Times New Roman"/>
          <w:szCs w:val="24"/>
        </w:rPr>
        <w:t>(ΕΠΙΚΥΡΩΣΗ ΠΡΑΚΤΙΚΩΝ: Σύμφωνα με την από 21</w:t>
      </w:r>
      <w:r>
        <w:rPr>
          <w:rFonts w:eastAsia="Times New Roman"/>
          <w:szCs w:val="24"/>
        </w:rPr>
        <w:t>-</w:t>
      </w:r>
      <w:r>
        <w:rPr>
          <w:rFonts w:eastAsia="Times New Roman"/>
          <w:szCs w:val="24"/>
        </w:rPr>
        <w:t>6</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ΡΛΖ΄ συνεδριάσεώς του, της Τετάρτης 21 Ιουνίου 2017, σε ό,τι αφορά την ψήφιση στο σύνολ</w:t>
      </w:r>
      <w:r>
        <w:rPr>
          <w:rFonts w:eastAsia="Times New Roman"/>
          <w:szCs w:val="24"/>
        </w:rPr>
        <w:t>ο</w:t>
      </w:r>
      <w:r>
        <w:rPr>
          <w:rFonts w:eastAsia="Times New Roman"/>
          <w:szCs w:val="24"/>
        </w:rPr>
        <w:t xml:space="preserve"> του σχεδίου νόμου: </w:t>
      </w:r>
      <w:r>
        <w:rPr>
          <w:rFonts w:eastAsia="Times New Roman"/>
          <w:szCs w:val="24"/>
          <w:lang w:val="en-US"/>
        </w:rPr>
        <w:t>I</w:t>
      </w:r>
      <w:r>
        <w:rPr>
          <w:rFonts w:eastAsia="Times New Roman"/>
          <w:szCs w:val="24"/>
        </w:rPr>
        <w:t>) «Κ</w:t>
      </w:r>
      <w:r>
        <w:rPr>
          <w:rFonts w:eastAsia="Times New Roman"/>
          <w:szCs w:val="24"/>
        </w:rPr>
        <w:t>ύρωση και προσαρμογή της ελληνικής νομοθεσίας στη Σύμβαση της Βαρσοβίας της 16</w:t>
      </w:r>
      <w:r w:rsidRPr="009801F3">
        <w:rPr>
          <w:rFonts w:eastAsia="Times New Roman"/>
          <w:szCs w:val="24"/>
        </w:rPr>
        <w:t>ης</w:t>
      </w:r>
      <w:r>
        <w:rPr>
          <w:rFonts w:eastAsia="Times New Roman"/>
          <w:szCs w:val="24"/>
        </w:rPr>
        <w:t xml:space="preserve">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w:t>
      </w:r>
      <w:r>
        <w:rPr>
          <w:rFonts w:eastAsia="Times New Roman"/>
          <w:szCs w:val="24"/>
        </w:rPr>
        <w:t xml:space="preserve">νσωμάτωση της Α–Π 2003/577/ΔΕΥ, της Α-Π </w:t>
      </w:r>
      <w:r>
        <w:rPr>
          <w:rFonts w:eastAsia="Times New Roman"/>
          <w:szCs w:val="24"/>
        </w:rPr>
        <w:lastRenderedPageBreak/>
        <w:t xml:space="preserve">2005/212/ΔΕΥ, της Α-Π 2006/783/ΔΕΥ, όπως τροποποιήθηκε με την Α-Π 2009/299/ΔΕΥ και της Οδηγίας 2014/42/ΕΕ, </w:t>
      </w:r>
      <w:r>
        <w:rPr>
          <w:rFonts w:eastAsia="Times New Roman"/>
          <w:szCs w:val="24"/>
          <w:lang w:val="en-US"/>
        </w:rPr>
        <w:t>II</w:t>
      </w:r>
      <w:r>
        <w:rPr>
          <w:rFonts w:eastAsia="Times New Roman"/>
          <w:szCs w:val="24"/>
        </w:rPr>
        <w:t>) Προϋποθέσεις τοποθέτησης ανηλίκων σε ίδρυμα ή ανάδοχη οικογένεια από και προς κράτη</w:t>
      </w:r>
      <w:r>
        <w:rPr>
          <w:rFonts w:eastAsia="Times New Roman"/>
          <w:szCs w:val="24"/>
        </w:rPr>
        <w:t>-</w:t>
      </w:r>
      <w:r>
        <w:rPr>
          <w:rFonts w:eastAsia="Times New Roman"/>
          <w:szCs w:val="24"/>
        </w:rPr>
        <w:t>μέλη της Ευρωπαϊκής Έ</w:t>
      </w:r>
      <w:r>
        <w:rPr>
          <w:rFonts w:eastAsia="Times New Roman"/>
          <w:szCs w:val="24"/>
        </w:rPr>
        <w:t>νωσης βάσει του άρθρου 56 του Κανονισμού (ΕΚ) αριθ.2201/2003 του Συμβουλίου της 27</w:t>
      </w:r>
      <w:r w:rsidRPr="009801F3">
        <w:rPr>
          <w:rFonts w:eastAsia="Times New Roman"/>
          <w:szCs w:val="24"/>
        </w:rPr>
        <w:t>ης</w:t>
      </w:r>
      <w:r>
        <w:rPr>
          <w:rFonts w:eastAsia="Times New Roman"/>
          <w:szCs w:val="24"/>
        </w:rPr>
        <w:t xml:space="preserve"> Νοεμβρίου 2003</w:t>
      </w:r>
      <w:r>
        <w:rPr>
          <w:rFonts w:eastAsia="Times New Roman"/>
          <w:szCs w:val="24"/>
        </w:rPr>
        <w:t>,</w:t>
      </w:r>
      <w:r>
        <w:rPr>
          <w:rFonts w:eastAsia="Times New Roman"/>
          <w:szCs w:val="24"/>
        </w:rPr>
        <w:t xml:space="preserve"> για τη διεθνή δικαιοδοσία και την αναγνώριση και εκτέλεση αποφάσεων σε </w:t>
      </w:r>
      <w:proofErr w:type="spellStart"/>
      <w:r>
        <w:rPr>
          <w:rFonts w:eastAsia="Times New Roman"/>
          <w:szCs w:val="24"/>
        </w:rPr>
        <w:t>γαμικές</w:t>
      </w:r>
      <w:proofErr w:type="spellEnd"/>
      <w:r>
        <w:rPr>
          <w:rFonts w:eastAsia="Times New Roman"/>
          <w:szCs w:val="24"/>
        </w:rPr>
        <w:t xml:space="preserve"> διαφορές και διαφορές γονικής μέριμνας</w:t>
      </w:r>
      <w:r>
        <w:rPr>
          <w:rFonts w:eastAsia="Times New Roman"/>
          <w:szCs w:val="24"/>
        </w:rPr>
        <w:t>,</w:t>
      </w:r>
      <w:r>
        <w:rPr>
          <w:rFonts w:eastAsia="Times New Roman"/>
          <w:szCs w:val="24"/>
        </w:rPr>
        <w:t xml:space="preserve"> ο οποίος καταργεί τον Κανονισμό (ΕΚ)</w:t>
      </w:r>
      <w:r>
        <w:rPr>
          <w:rFonts w:eastAsia="Times New Roman"/>
          <w:szCs w:val="24"/>
        </w:rPr>
        <w:t xml:space="preserve"> 1347/2000, ΙΙΙ) Ενσωμάτωση της Οδηγίας 2013/48/ΕΕ του Ευρωπαϊκού Κοινοβουλίου και Συμβουλίου της 22ας Οκτωβρίου 2013</w:t>
      </w:r>
      <w:r>
        <w:rPr>
          <w:rFonts w:eastAsia="Times New Roman"/>
          <w:szCs w:val="24"/>
        </w:rPr>
        <w:t>,</w:t>
      </w:r>
      <w:r>
        <w:rPr>
          <w:rFonts w:eastAsia="Times New Roman"/>
          <w:szCs w:val="24"/>
        </w:rPr>
        <w:t xml:space="preserve"> σχετικά με το δικαίωμα πρόσβασης σε δικηγόρο στο πλαίσιο ποινικής διαδικασίας και διαδικασίας εκτέλεσης του ευρωπαϊκού εντάλματος σύλληψη</w:t>
      </w:r>
      <w:r>
        <w:rPr>
          <w:rFonts w:eastAsia="Times New Roman"/>
          <w:szCs w:val="24"/>
        </w:rPr>
        <w:t>ς</w:t>
      </w:r>
      <w:r>
        <w:rPr>
          <w:rFonts w:eastAsia="Times New Roman"/>
          <w:szCs w:val="24"/>
        </w:rPr>
        <w:t>,</w:t>
      </w:r>
      <w:r>
        <w:rPr>
          <w:rFonts w:eastAsia="Times New Roman"/>
          <w:szCs w:val="24"/>
        </w:rPr>
        <w:t xml:space="preserve"> καθώς και σχετικά με το δικαίωμα ενημέρωσης τρίτου προσώπου 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w:t>
      </w:r>
      <w:r>
        <w:rPr>
          <w:rFonts w:eastAsia="Times New Roman"/>
          <w:szCs w:val="24"/>
        </w:rPr>
        <w:t>,</w:t>
      </w:r>
      <w:r>
        <w:rPr>
          <w:rFonts w:eastAsia="Times New Roman"/>
          <w:szCs w:val="24"/>
        </w:rPr>
        <w:t xml:space="preserve"> Ι</w:t>
      </w:r>
      <w:r>
        <w:rPr>
          <w:rFonts w:eastAsia="Times New Roman"/>
          <w:szCs w:val="24"/>
          <w:lang w:val="en-US"/>
        </w:rPr>
        <w:t>V</w:t>
      </w:r>
      <w:r>
        <w:rPr>
          <w:rFonts w:eastAsia="Times New Roman"/>
          <w:szCs w:val="24"/>
        </w:rPr>
        <w:t>) Ενσωμάτωση της Οδηγίας 2012/29/ΕΕ</w:t>
      </w:r>
      <w:r>
        <w:rPr>
          <w:rFonts w:eastAsia="Times New Roman"/>
          <w:szCs w:val="24"/>
        </w:rPr>
        <w:t xml:space="preserve"> για τη θέσπιση ελ</w:t>
      </w:r>
      <w:r>
        <w:rPr>
          <w:rFonts w:eastAsia="Times New Roman"/>
          <w:szCs w:val="24"/>
        </w:rPr>
        <w:t>άχι</w:t>
      </w:r>
      <w:r>
        <w:rPr>
          <w:rFonts w:eastAsia="Times New Roman"/>
          <w:szCs w:val="24"/>
        </w:rPr>
        <w:t>στων προτύπων σχετικά με τα δικαιώματα, την υποστήριξη και την προστασία θυμάτων της εγκληματικότητας και για την αντικατάσταση της Απόφασης</w:t>
      </w:r>
      <w:r>
        <w:rPr>
          <w:rFonts w:eastAsia="Times New Roman"/>
          <w:szCs w:val="24"/>
        </w:rPr>
        <w:t xml:space="preserve"> </w:t>
      </w:r>
      <w:r>
        <w:rPr>
          <w:rFonts w:eastAsia="Times New Roman"/>
          <w:szCs w:val="24"/>
        </w:rPr>
        <w:t>- Πλαίσιο 2001/220/ΔΕΥ του Συμβουλίου και λοιπές διατάξεις»</w:t>
      </w:r>
      <w:r>
        <w:rPr>
          <w:rFonts w:eastAsia="Times New Roman"/>
          <w:szCs w:val="24"/>
        </w:rPr>
        <w:t>.</w:t>
      </w:r>
      <w:r>
        <w:rPr>
          <w:rFonts w:eastAsia="Times New Roman"/>
          <w:szCs w:val="24"/>
        </w:rPr>
        <w:t>)</w:t>
      </w:r>
    </w:p>
    <w:p w14:paraId="05CAB31E" w14:textId="77777777" w:rsidR="00440A44" w:rsidRDefault="007E0691">
      <w:pPr>
        <w:spacing w:after="0" w:line="600" w:lineRule="auto"/>
        <w:ind w:firstLine="720"/>
        <w:jc w:val="both"/>
        <w:rPr>
          <w:rFonts w:eastAsia="Times New Roman"/>
          <w:szCs w:val="24"/>
        </w:rPr>
      </w:pPr>
      <w:r>
        <w:rPr>
          <w:rFonts w:eastAsia="Times New Roman"/>
          <w:szCs w:val="24"/>
        </w:rPr>
        <w:t>Παρακαλείται ο κύριος Γραμματέας</w:t>
      </w:r>
      <w:r>
        <w:rPr>
          <w:rFonts w:eastAsia="Times New Roman"/>
          <w:szCs w:val="24"/>
        </w:rPr>
        <w:t xml:space="preserve"> να ανακοινώσει τις αναφορές προς το Σώμα. </w:t>
      </w:r>
    </w:p>
    <w:p w14:paraId="05CAB31F"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xml:space="preserve">, Βουλευτή </w:t>
      </w:r>
      <w:r>
        <w:rPr>
          <w:rFonts w:eastAsia="Times New Roman"/>
          <w:szCs w:val="24"/>
        </w:rPr>
        <w:t>Θεσπρωτίας</w:t>
      </w:r>
      <w:r>
        <w:rPr>
          <w:rFonts w:eastAsia="Times New Roman"/>
          <w:szCs w:val="24"/>
        </w:rPr>
        <w:t>, τα ακόλουθα:</w:t>
      </w:r>
    </w:p>
    <w:p w14:paraId="05CAB320" w14:textId="77777777" w:rsidR="00440A44" w:rsidRDefault="007E0691">
      <w:pPr>
        <w:spacing w:line="600" w:lineRule="auto"/>
        <w:ind w:firstLine="720"/>
        <w:jc w:val="both"/>
        <w:rPr>
          <w:rFonts w:eastAsia="Times New Roman"/>
          <w:szCs w:val="24"/>
        </w:rPr>
      </w:pPr>
      <w:r w:rsidRPr="00302308">
        <w:rPr>
          <w:rFonts w:eastAsia="Times New Roman"/>
          <w:szCs w:val="24"/>
        </w:rPr>
        <w:t>Α. ΚΑΤΑΘΕΣΗ ΑΝΑΦΟΡΩΝ</w:t>
      </w:r>
    </w:p>
    <w:p w14:paraId="05CAB321" w14:textId="77777777" w:rsidR="00440A44" w:rsidRDefault="007E0691">
      <w:pPr>
        <w:spacing w:line="600" w:lineRule="auto"/>
        <w:ind w:firstLine="720"/>
        <w:jc w:val="center"/>
        <w:rPr>
          <w:rFonts w:eastAsia="Times New Roman"/>
          <w:szCs w:val="24"/>
        </w:rPr>
      </w:pPr>
      <w:r>
        <w:rPr>
          <w:rFonts w:eastAsia="Times New Roman"/>
          <w:szCs w:val="24"/>
        </w:rPr>
        <w:t>(Να μπει η σελίδα 3</w:t>
      </w:r>
      <w:r w:rsidRPr="00302308">
        <w:rPr>
          <w:rFonts w:eastAsia="Times New Roman"/>
          <w:szCs w:val="24"/>
        </w:rPr>
        <w:t>α)</w:t>
      </w:r>
    </w:p>
    <w:p w14:paraId="05CAB322" w14:textId="77777777" w:rsidR="00440A44" w:rsidRDefault="007E0691">
      <w:pPr>
        <w:spacing w:line="600" w:lineRule="auto"/>
        <w:ind w:firstLine="720"/>
        <w:jc w:val="both"/>
        <w:rPr>
          <w:rFonts w:eastAsia="Times New Roman"/>
          <w:szCs w:val="24"/>
        </w:rPr>
      </w:pPr>
      <w:r w:rsidRPr="00302308">
        <w:rPr>
          <w:rFonts w:eastAsia="Times New Roman"/>
          <w:szCs w:val="24"/>
        </w:rPr>
        <w:t>Β. ΑΠΑΝΤΗΣΕΙΣ ΥΠΟΥΡΓΩΝ ΣΕ ΕΡΩΤΗΣΕΙΣ ΒΟΥΛΕΥΤΩΝ</w:t>
      </w:r>
    </w:p>
    <w:p w14:paraId="05CAB323" w14:textId="77777777" w:rsidR="00440A44" w:rsidRDefault="007E0691">
      <w:pPr>
        <w:spacing w:line="600" w:lineRule="auto"/>
        <w:ind w:firstLine="720"/>
        <w:jc w:val="center"/>
        <w:rPr>
          <w:rFonts w:eastAsia="Times New Roman"/>
          <w:szCs w:val="24"/>
        </w:rPr>
      </w:pPr>
      <w:r>
        <w:rPr>
          <w:rFonts w:eastAsia="Times New Roman"/>
          <w:szCs w:val="24"/>
        </w:rPr>
        <w:t>(Να μπει η σελίδα 3</w:t>
      </w:r>
      <w:r w:rsidRPr="00302308">
        <w:rPr>
          <w:rFonts w:eastAsia="Times New Roman"/>
          <w:szCs w:val="24"/>
        </w:rPr>
        <w:t>β)</w:t>
      </w:r>
    </w:p>
    <w:p w14:paraId="05CAB324" w14:textId="77777777" w:rsidR="00440A44" w:rsidRDefault="007E0691">
      <w:pPr>
        <w:tabs>
          <w:tab w:val="left" w:pos="6000"/>
        </w:tabs>
        <w:spacing w:line="600" w:lineRule="auto"/>
        <w:ind w:firstLine="720"/>
        <w:jc w:val="center"/>
        <w:rPr>
          <w:rFonts w:eastAsia="Times New Roman" w:cs="Times New Roman"/>
          <w:color w:val="FF0000"/>
          <w:szCs w:val="24"/>
        </w:rPr>
      </w:pPr>
      <w:r w:rsidRPr="00302308">
        <w:rPr>
          <w:rFonts w:eastAsia="Times New Roman" w:cs="Times New Roman"/>
          <w:color w:val="FF0000"/>
          <w:szCs w:val="24"/>
        </w:rPr>
        <w:t>(ΑΛΛΑΓΗ ΣΕΛΙΔΑΣ)</w:t>
      </w:r>
    </w:p>
    <w:p w14:paraId="05CAB325" w14:textId="77777777" w:rsidR="00440A44" w:rsidRDefault="007E0691">
      <w:pPr>
        <w:spacing w:after="0"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Παρασκευής 23 Ιουνίου 2017.</w:t>
      </w:r>
    </w:p>
    <w:p w14:paraId="05CAB326" w14:textId="77777777" w:rsidR="00440A44" w:rsidRDefault="007E0691">
      <w:pPr>
        <w:spacing w:after="0" w:line="600" w:lineRule="auto"/>
        <w:ind w:firstLine="720"/>
        <w:jc w:val="both"/>
        <w:rPr>
          <w:rFonts w:eastAsia="Times New Roman"/>
          <w:szCs w:val="24"/>
        </w:rPr>
      </w:pPr>
      <w:r>
        <w:rPr>
          <w:rFonts w:eastAsia="Times New Roman"/>
          <w:bCs/>
          <w:szCs w:val="24"/>
        </w:rPr>
        <w:t>Α</w:t>
      </w:r>
      <w:r>
        <w:rPr>
          <w:rFonts w:eastAsia="Times New Roman"/>
          <w:szCs w:val="24"/>
        </w:rPr>
        <w:t xml:space="preserve">.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w:t>
      </w:r>
      <w:r>
        <w:rPr>
          <w:rFonts w:eastAsia="Times New Roman"/>
          <w:szCs w:val="24"/>
        </w:rPr>
        <w:t>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5CAB327" w14:textId="77777777" w:rsidR="00440A44" w:rsidRDefault="007E0691">
      <w:pPr>
        <w:spacing w:after="0" w:line="600" w:lineRule="auto"/>
        <w:ind w:firstLine="720"/>
        <w:jc w:val="both"/>
        <w:rPr>
          <w:rFonts w:eastAsia="Times New Roman"/>
          <w:szCs w:val="24"/>
        </w:rPr>
      </w:pPr>
      <w:r>
        <w:rPr>
          <w:rFonts w:eastAsia="Times New Roman"/>
          <w:szCs w:val="24"/>
        </w:rPr>
        <w:t xml:space="preserve">1. Η με αριθμό 1068/20-6-2017 επίκαιρη ερώτηση του Βουλευτή Γρεβενών του Συνασπισμού Ριζοσπαστικής Αριστεράς κ. Χρήστου </w:t>
      </w:r>
      <w:proofErr w:type="spellStart"/>
      <w:r>
        <w:rPr>
          <w:rFonts w:eastAsia="Times New Roman"/>
          <w:szCs w:val="24"/>
        </w:rPr>
        <w:t>Μπγιάλα</w:t>
      </w:r>
      <w:proofErr w:type="spellEnd"/>
      <w:r>
        <w:rPr>
          <w:rFonts w:eastAsia="Times New Roman"/>
          <w:szCs w:val="24"/>
        </w:rPr>
        <w:t xml:space="preserve"> προς τον Υπουργό Ψηφιακής Πολιτικής, Τηλεπικοινωνιών και Ενημέρωσης, σχετικά με</w:t>
      </w:r>
      <w:r>
        <w:rPr>
          <w:rFonts w:eastAsia="Times New Roman"/>
          <w:szCs w:val="24"/>
        </w:rPr>
        <w:t xml:space="preserve"> τη μετάβαση στο ψηφιακό σήμα για μεγάλα τμήματα της επαρχίας.</w:t>
      </w:r>
    </w:p>
    <w:p w14:paraId="05CAB328" w14:textId="77777777" w:rsidR="00440A44" w:rsidRDefault="007E0691">
      <w:pPr>
        <w:spacing w:after="0" w:line="600" w:lineRule="auto"/>
        <w:ind w:firstLine="720"/>
        <w:jc w:val="both"/>
        <w:rPr>
          <w:rFonts w:eastAsia="Times New Roman"/>
          <w:szCs w:val="24"/>
        </w:rPr>
      </w:pPr>
      <w:r>
        <w:rPr>
          <w:rFonts w:eastAsia="Times New Roman"/>
          <w:szCs w:val="24"/>
        </w:rPr>
        <w:t>2. Η με αριθμό 1035/16-6-2017 επίκαιρη ερώτηση της Βουλευτού Β΄ Αθηνών της Νέας Δημοκρατίας κ</w:t>
      </w:r>
      <w:r>
        <w:rPr>
          <w:rFonts w:eastAsia="Times New Roman"/>
          <w:szCs w:val="24"/>
        </w:rPr>
        <w:t>.</w:t>
      </w:r>
      <w:r>
        <w:rPr>
          <w:rFonts w:eastAsia="Times New Roman"/>
          <w:szCs w:val="24"/>
        </w:rPr>
        <w:t xml:space="preserve"> Αικατερίνης Παπακώστα – Σιδηροπούλου </w:t>
      </w:r>
      <w:r>
        <w:rPr>
          <w:rFonts w:eastAsia="Times New Roman"/>
          <w:szCs w:val="24"/>
        </w:rPr>
        <w:lastRenderedPageBreak/>
        <w:t xml:space="preserve">προς τον Υπουργό Περιβάλλοντος και Ενέργειας, σχετικά με την </w:t>
      </w:r>
      <w:r>
        <w:rPr>
          <w:rFonts w:eastAsia="Times New Roman"/>
          <w:szCs w:val="24"/>
        </w:rPr>
        <w:t>ενεργειακή ευστάθεια της χώρας μετά την κατολίσθηση στο Αμύνταιο.</w:t>
      </w:r>
    </w:p>
    <w:p w14:paraId="05CAB329" w14:textId="77777777" w:rsidR="00440A44" w:rsidRDefault="007E0691">
      <w:pPr>
        <w:spacing w:after="0" w:line="600" w:lineRule="auto"/>
        <w:ind w:firstLine="720"/>
        <w:jc w:val="both"/>
        <w:rPr>
          <w:rFonts w:eastAsia="Times New Roman"/>
          <w:szCs w:val="24"/>
        </w:rPr>
      </w:pPr>
      <w:r>
        <w:rPr>
          <w:rFonts w:eastAsia="Times New Roman"/>
          <w:szCs w:val="24"/>
        </w:rPr>
        <w:t>3.Η με αριθμό 1025/13-6-2017 επίκαιρη ερώτηση του Βουλευτή Β΄ Αθηνών της Δημοκρατικής Συμπαράταξης ΠΑΣΟΚ – ΔΗΜΑΡ κ. Ανδρέα Λοβέρδου προς τον Υπουργό Επικρατείας και Κυβερνητικό Εκπρόσωπο, με</w:t>
      </w:r>
      <w:r>
        <w:rPr>
          <w:rFonts w:eastAsia="Times New Roman"/>
          <w:szCs w:val="24"/>
        </w:rPr>
        <w:t xml:space="preserve"> θέμα: «Εργαζόμενοι στις εταιρείες </w:t>
      </w:r>
      <w:r>
        <w:rPr>
          <w:rFonts w:eastAsia="Times New Roman"/>
          <w:szCs w:val="24"/>
        </w:rPr>
        <w:t>«</w:t>
      </w:r>
      <w:r>
        <w:rPr>
          <w:rFonts w:eastAsia="Times New Roman"/>
          <w:szCs w:val="24"/>
        </w:rPr>
        <w:t>ΠΗΓΑΣΟΣ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ΕΘΝΟΣ Α.Ε.»</w:t>
      </w:r>
      <w:r>
        <w:rPr>
          <w:rFonts w:eastAsia="Times New Roman"/>
          <w:szCs w:val="24"/>
        </w:rPr>
        <w:t>»</w:t>
      </w:r>
      <w:r>
        <w:rPr>
          <w:rFonts w:eastAsia="Times New Roman"/>
          <w:szCs w:val="24"/>
        </w:rPr>
        <w:t>.</w:t>
      </w:r>
    </w:p>
    <w:p w14:paraId="05CAB32A" w14:textId="77777777" w:rsidR="00440A44" w:rsidRDefault="007E0691">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5CAB32B" w14:textId="77777777" w:rsidR="00440A44" w:rsidRDefault="007E0691">
      <w:pPr>
        <w:spacing w:after="0" w:line="600" w:lineRule="auto"/>
        <w:ind w:firstLine="720"/>
        <w:jc w:val="both"/>
        <w:rPr>
          <w:rFonts w:eastAsia="Times New Roman"/>
          <w:szCs w:val="24"/>
        </w:rPr>
      </w:pPr>
      <w:r>
        <w:rPr>
          <w:rFonts w:eastAsia="Times New Roman"/>
          <w:szCs w:val="24"/>
        </w:rPr>
        <w:t xml:space="preserve">1. Η με αριθμό 1036/16-6-2017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w:t>
      </w:r>
      <w:r>
        <w:rPr>
          <w:rFonts w:eastAsia="Times New Roman"/>
          <w:szCs w:val="24"/>
        </w:rPr>
        <w:t>Φωτήλα προς τον Υπουργό Περιβάλλοντος και Ενέργειας, με θέμα: «Θα δοθεί επιτέλους λύση στο θέμα της “ΑΜΙΑΝΤΙΤ”;».</w:t>
      </w:r>
    </w:p>
    <w:p w14:paraId="05CAB32C" w14:textId="77777777" w:rsidR="00440A44" w:rsidRDefault="007E0691">
      <w:pPr>
        <w:spacing w:after="0" w:line="600" w:lineRule="auto"/>
        <w:ind w:firstLine="720"/>
        <w:jc w:val="both"/>
        <w:rPr>
          <w:rFonts w:eastAsia="Times New Roman"/>
          <w:szCs w:val="24"/>
        </w:rPr>
      </w:pPr>
      <w:r>
        <w:rPr>
          <w:rFonts w:eastAsia="Times New Roman"/>
          <w:szCs w:val="24"/>
        </w:rPr>
        <w:t xml:space="preserve">2. Η με αριθμό 1069/20-6-2017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προς τον Υπουργό Οικονομίας και Ανάπτυξης, με θέμα: «Τι τελικά ισχύει με τα κόκκινα αγροτικά δάνεια και τον εξωδικαστικό συμβιβασμό; - Επιτακτική ανάγκη η βιώσιμη ρύθμισή τους».</w:t>
      </w:r>
    </w:p>
    <w:p w14:paraId="05CAB32D" w14:textId="77777777" w:rsidR="00440A44" w:rsidRDefault="007E0691">
      <w:pPr>
        <w:spacing w:after="0" w:line="600" w:lineRule="auto"/>
        <w:ind w:firstLine="720"/>
        <w:jc w:val="both"/>
        <w:rPr>
          <w:rFonts w:eastAsia="Times New Roman"/>
          <w:szCs w:val="24"/>
        </w:rPr>
      </w:pPr>
      <w:r>
        <w:rPr>
          <w:rFonts w:eastAsia="Times New Roman"/>
          <w:szCs w:val="24"/>
        </w:rPr>
        <w:t xml:space="preserve">ΑΝΑΦΟΡΕΣ - ΕΡΩΤΗΣΕΙΣ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5CAB32E" w14:textId="77777777" w:rsidR="00440A44" w:rsidRDefault="007E0691">
      <w:pPr>
        <w:spacing w:after="0" w:line="600" w:lineRule="auto"/>
        <w:ind w:firstLine="720"/>
        <w:jc w:val="both"/>
        <w:rPr>
          <w:rFonts w:eastAsia="Times New Roman"/>
          <w:szCs w:val="24"/>
        </w:rPr>
      </w:pPr>
      <w:r>
        <w:rPr>
          <w:rFonts w:eastAsia="Times New Roman"/>
          <w:szCs w:val="24"/>
        </w:rPr>
        <w:lastRenderedPageBreak/>
        <w:t>1. Η μ</w:t>
      </w:r>
      <w:r>
        <w:rPr>
          <w:rFonts w:eastAsia="Times New Roman"/>
          <w:szCs w:val="24"/>
        </w:rPr>
        <w:t xml:space="preserve">ε αριθμό 5043/19-4-2017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Περιβάλλοντος και Ενέργειας, σχετικά με την αναβολή του προγράμματος «Εξοικονομώ Κατ’ </w:t>
      </w:r>
      <w:proofErr w:type="spellStart"/>
      <w:r>
        <w:rPr>
          <w:rFonts w:eastAsia="Times New Roman"/>
          <w:szCs w:val="24"/>
        </w:rPr>
        <w:t>Οίκον</w:t>
      </w:r>
      <w:proofErr w:type="spellEnd"/>
      <w:r>
        <w:rPr>
          <w:rFonts w:eastAsia="Times New Roman"/>
          <w:szCs w:val="24"/>
        </w:rPr>
        <w:t xml:space="preserve">». </w:t>
      </w:r>
    </w:p>
    <w:p w14:paraId="05CAB32F" w14:textId="77777777" w:rsidR="00440A44" w:rsidRDefault="007E0691">
      <w:pPr>
        <w:spacing w:after="0" w:line="600" w:lineRule="auto"/>
        <w:ind w:firstLine="720"/>
        <w:jc w:val="center"/>
        <w:rPr>
          <w:rFonts w:eastAsia="Times New Roman"/>
          <w:color w:val="FF0000"/>
          <w:szCs w:val="24"/>
        </w:rPr>
      </w:pPr>
      <w:r w:rsidRPr="000278D8">
        <w:rPr>
          <w:rFonts w:eastAsia="Times New Roman"/>
          <w:color w:val="FF0000"/>
          <w:szCs w:val="24"/>
        </w:rPr>
        <w:t xml:space="preserve">ΑΛΛΑΓΗ ΣΕΛΙΔΑΣ ΛΟΓΩ </w:t>
      </w:r>
      <w:r w:rsidRPr="000278D8">
        <w:rPr>
          <w:rFonts w:eastAsia="Times New Roman"/>
          <w:color w:val="FF0000"/>
          <w:szCs w:val="24"/>
        </w:rPr>
        <w:t>ΑΛΛΑΓΗΣ ΘΕΜΑΤΟΣ</w:t>
      </w:r>
    </w:p>
    <w:p w14:paraId="05CAB330" w14:textId="77777777" w:rsidR="00440A44" w:rsidRDefault="007E0691">
      <w:pPr>
        <w:spacing w:after="0"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w:t>
      </w:r>
      <w:r w:rsidDel="000278D8">
        <w:rPr>
          <w:rFonts w:eastAsia="Times New Roman"/>
          <w:szCs w:val="24"/>
        </w:rPr>
        <w:t xml:space="preserve"> </w:t>
      </w:r>
      <w:r>
        <w:rPr>
          <w:rFonts w:eastAsia="Times New Roman"/>
          <w:szCs w:val="24"/>
        </w:rPr>
        <w:t xml:space="preserve">εισερχόμαστε στη συζήτηση των </w:t>
      </w:r>
    </w:p>
    <w:p w14:paraId="05CAB331" w14:textId="77777777" w:rsidR="00440A44" w:rsidRDefault="007E0691">
      <w:pPr>
        <w:spacing w:after="0" w:line="600" w:lineRule="auto"/>
        <w:ind w:firstLine="720"/>
        <w:jc w:val="center"/>
        <w:rPr>
          <w:rFonts w:eastAsia="Times New Roman"/>
          <w:b/>
          <w:szCs w:val="24"/>
        </w:rPr>
      </w:pPr>
      <w:r>
        <w:rPr>
          <w:rFonts w:eastAsia="Times New Roman"/>
          <w:b/>
          <w:szCs w:val="24"/>
        </w:rPr>
        <w:t>ΕΠΙΚΑΙΡΩΝ ΕΡΩΤΗΣΕΩΝ</w:t>
      </w:r>
    </w:p>
    <w:p w14:paraId="05CAB332" w14:textId="77777777" w:rsidR="00440A44" w:rsidRDefault="007E0691">
      <w:pPr>
        <w:spacing w:after="0" w:line="600" w:lineRule="auto"/>
        <w:ind w:firstLine="720"/>
        <w:jc w:val="both"/>
        <w:rPr>
          <w:rFonts w:eastAsia="Times New Roman"/>
          <w:szCs w:val="24"/>
        </w:rPr>
      </w:pPr>
      <w:r>
        <w:rPr>
          <w:rFonts w:eastAsia="Times New Roman"/>
          <w:szCs w:val="24"/>
        </w:rPr>
        <w:t xml:space="preserve">Σήμερα θα συζητηθούν μόνο τρεις. Αμέσως μετά την πρώτη ερώτηση θα ανακοινώσω αυτές που δεν θα συζητηθούν. </w:t>
      </w:r>
    </w:p>
    <w:p w14:paraId="05CAB333" w14:textId="77777777" w:rsidR="00440A44" w:rsidRDefault="007E0691">
      <w:pPr>
        <w:spacing w:after="0" w:line="600" w:lineRule="auto"/>
        <w:ind w:firstLine="720"/>
        <w:jc w:val="both"/>
        <w:rPr>
          <w:rFonts w:eastAsia="Times New Roman"/>
          <w:szCs w:val="24"/>
        </w:rPr>
      </w:pPr>
      <w:r>
        <w:rPr>
          <w:rFonts w:eastAsia="Times New Roman"/>
          <w:szCs w:val="24"/>
        </w:rPr>
        <w:t>Αρχίζουμ</w:t>
      </w:r>
      <w:r>
        <w:rPr>
          <w:rFonts w:eastAsia="Times New Roman"/>
          <w:szCs w:val="24"/>
        </w:rPr>
        <w:t>ε, λοιπόν, με την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ρίτη με αριθμό 1028/14-6-2017 επίκαιρη ερώτηση πρώτου κύκλου του Βουλευτή Αρκαδίας της Δημοκρατικής Συμπαράταξης ΠΑΣΟΚ – ΔΗΜΑΡ κ. </w:t>
      </w:r>
      <w:r>
        <w:rPr>
          <w:rFonts w:eastAsia="Times New Roman" w:cs="Times New Roman"/>
          <w:bCs/>
          <w:szCs w:val="24"/>
        </w:rPr>
        <w:t xml:space="preserve">Οδυσσέα Κωνσταντινόπουλου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«Αποζημίωση των αγροτ</w:t>
      </w:r>
      <w:r>
        <w:rPr>
          <w:rFonts w:eastAsia="Times New Roman" w:cs="Times New Roman"/>
          <w:szCs w:val="24"/>
        </w:rPr>
        <w:t xml:space="preserve">ών στο </w:t>
      </w:r>
      <w:proofErr w:type="spellStart"/>
      <w:r>
        <w:rPr>
          <w:rFonts w:eastAsia="Times New Roman" w:cs="Times New Roman"/>
          <w:szCs w:val="24"/>
        </w:rPr>
        <w:t>Αλεποχώρι</w:t>
      </w:r>
      <w:proofErr w:type="spellEnd"/>
      <w:r>
        <w:rPr>
          <w:rFonts w:eastAsia="Times New Roman" w:cs="Times New Roman"/>
          <w:szCs w:val="24"/>
        </w:rPr>
        <w:t xml:space="preserve">, </w:t>
      </w:r>
      <w:r>
        <w:rPr>
          <w:rFonts w:eastAsia="Times New Roman" w:cs="Times New Roman"/>
          <w:szCs w:val="24"/>
        </w:rPr>
        <w:t xml:space="preserve">στα Πηγαδάκια, στα </w:t>
      </w:r>
      <w:proofErr w:type="spellStart"/>
      <w:r>
        <w:rPr>
          <w:rFonts w:eastAsia="Times New Roman" w:cs="Times New Roman"/>
          <w:szCs w:val="24"/>
        </w:rPr>
        <w:t>Βούρβουρα</w:t>
      </w:r>
      <w:proofErr w:type="spellEnd"/>
      <w:r>
        <w:rPr>
          <w:rFonts w:eastAsia="Times New Roman" w:cs="Times New Roman"/>
          <w:szCs w:val="24"/>
        </w:rPr>
        <w:t xml:space="preserve"> και στη </w:t>
      </w:r>
      <w:proofErr w:type="spellStart"/>
      <w:r>
        <w:rPr>
          <w:rFonts w:eastAsia="Times New Roman" w:cs="Times New Roman"/>
          <w:szCs w:val="24"/>
        </w:rPr>
        <w:t>Βλαχοκερασιά</w:t>
      </w:r>
      <w:proofErr w:type="spellEnd"/>
      <w:r>
        <w:rPr>
          <w:rFonts w:eastAsia="Times New Roman" w:cs="Times New Roman"/>
          <w:szCs w:val="24"/>
        </w:rPr>
        <w:t xml:space="preserve"> Δήμου Τριπόλεως Αρκαδίας, μετά τη θεομηνία που προκάλεσε ολική καταστροφή στις 11 Ιουνίου».</w:t>
      </w:r>
      <w:r>
        <w:rPr>
          <w:rFonts w:eastAsia="Times New Roman"/>
          <w:szCs w:val="24"/>
        </w:rPr>
        <w:t xml:space="preserve"> </w:t>
      </w:r>
    </w:p>
    <w:p w14:paraId="05CAB334" w14:textId="77777777" w:rsidR="00440A44" w:rsidRDefault="007E0691">
      <w:pPr>
        <w:spacing w:after="0" w:line="600" w:lineRule="auto"/>
        <w:ind w:firstLine="720"/>
        <w:jc w:val="both"/>
        <w:rPr>
          <w:rFonts w:eastAsia="Times New Roman" w:cs="Times New Roman"/>
          <w:szCs w:val="24"/>
        </w:rPr>
      </w:pPr>
      <w:r>
        <w:rPr>
          <w:rFonts w:eastAsia="Times New Roman"/>
          <w:szCs w:val="24"/>
        </w:rPr>
        <w:t>Θα απαντήσει ο Υπουργός Αγροτικής Ανάπτυξης και Τροφίμων κ. Ευάγγελος Αποστόλου.</w:t>
      </w:r>
    </w:p>
    <w:p w14:paraId="05CAB33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ο κ. Κωνσταντινόπουλος για δύο λεπτά.</w:t>
      </w:r>
    </w:p>
    <w:p w14:paraId="05CAB33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Ευχαριστώ, κυρία Πρόεδρε.</w:t>
      </w:r>
    </w:p>
    <w:p w14:paraId="05CAB33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θα γνωρίζετε το θέμα. Στις 11 Ιουνίου υπήρξε χαλαζόπτωση στη συγκεκριμένη περιοχή και υπήρξε ολική καταστροφή. </w:t>
      </w:r>
    </w:p>
    <w:p w14:paraId="05CAB33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Γιατί σας το λέω αυτό; </w:t>
      </w:r>
      <w:r>
        <w:rPr>
          <w:rFonts w:eastAsia="Times New Roman" w:cs="Times New Roman"/>
          <w:szCs w:val="24"/>
        </w:rPr>
        <w:t xml:space="preserve">Ειδικά στην περιοχή του πρώην Δήμου </w:t>
      </w:r>
      <w:proofErr w:type="spellStart"/>
      <w:r>
        <w:rPr>
          <w:rFonts w:eastAsia="Times New Roman" w:cs="Times New Roman"/>
          <w:szCs w:val="24"/>
        </w:rPr>
        <w:t>Σκ</w:t>
      </w:r>
      <w:r>
        <w:rPr>
          <w:rFonts w:eastAsia="Times New Roman" w:cs="Times New Roman"/>
          <w:szCs w:val="24"/>
        </w:rPr>
        <w:t>ι</w:t>
      </w:r>
      <w:r>
        <w:rPr>
          <w:rFonts w:eastAsia="Times New Roman" w:cs="Times New Roman"/>
          <w:szCs w:val="24"/>
        </w:rPr>
        <w:t>ρίτιδας</w:t>
      </w:r>
      <w:proofErr w:type="spellEnd"/>
      <w:r>
        <w:rPr>
          <w:rFonts w:eastAsia="Times New Roman" w:cs="Times New Roman"/>
          <w:szCs w:val="24"/>
        </w:rPr>
        <w:t xml:space="preserve"> του Δήμου Τρίπολης, εκτός του ότι η κύρια απασχόληση είναι τα αγροτικά, είναι και </w:t>
      </w:r>
      <w:proofErr w:type="spellStart"/>
      <w:r>
        <w:rPr>
          <w:rFonts w:eastAsia="Times New Roman" w:cs="Times New Roman"/>
          <w:szCs w:val="24"/>
        </w:rPr>
        <w:t>σποροπαραγωγοί</w:t>
      </w:r>
      <w:proofErr w:type="spellEnd"/>
      <w:r>
        <w:rPr>
          <w:rFonts w:eastAsia="Times New Roman" w:cs="Times New Roman"/>
          <w:szCs w:val="24"/>
        </w:rPr>
        <w:t xml:space="preserve"> πατάτας, όπως θα ξέρετε. Είναι κάτι εξαιρετικά σημαντικό και θα δημιουργηθούν μεγάλα προβλήματα στον κλάδο αυτό.</w:t>
      </w:r>
    </w:p>
    <w:p w14:paraId="05CAB33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όμως, ότι καταστράφηκαν οι πατάτες και γενικότερα τα </w:t>
      </w:r>
      <w:proofErr w:type="spellStart"/>
      <w:r>
        <w:rPr>
          <w:rFonts w:eastAsia="Times New Roman" w:cs="Times New Roman"/>
          <w:szCs w:val="24"/>
        </w:rPr>
        <w:t>οπωροκηπευτικά</w:t>
      </w:r>
      <w:proofErr w:type="spellEnd"/>
      <w:r>
        <w:rPr>
          <w:rFonts w:eastAsia="Times New Roman" w:cs="Times New Roman"/>
          <w:szCs w:val="24"/>
        </w:rPr>
        <w:t xml:space="preserve">. Νομίζω ότι δεν έμεινε τίποτα. Εάν πήγαινε κάποιος εκεί, θα έβλεπε μία ολική καταστροφή σε όλα τα επίπεδα, όπως και στις ζωοτροφές. </w:t>
      </w:r>
      <w:proofErr w:type="spellStart"/>
      <w:r>
        <w:rPr>
          <w:rFonts w:eastAsia="Times New Roman" w:cs="Times New Roman"/>
          <w:szCs w:val="24"/>
        </w:rPr>
        <w:t>Βρώμη</w:t>
      </w:r>
      <w:proofErr w:type="spellEnd"/>
      <w:r>
        <w:rPr>
          <w:rFonts w:eastAsia="Times New Roman" w:cs="Times New Roman"/>
          <w:szCs w:val="24"/>
        </w:rPr>
        <w:t>, βίκος, κριθάρι, καταστράφηκαν ολ</w:t>
      </w:r>
      <w:r>
        <w:rPr>
          <w:rFonts w:eastAsia="Times New Roman" w:cs="Times New Roman"/>
          <w:szCs w:val="24"/>
        </w:rPr>
        <w:t>οκληρωτικά σε αυτή την περιοχή.</w:t>
      </w:r>
    </w:p>
    <w:p w14:paraId="05CAB33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Ξέρω ότι μέχρι σήμερα δεν έχει πάει κάποιος από τον ΕΛΓΑ για να καταγράψει τις ζημιές και να δει πώς αυτοί οι άνθρωποι θα μπορέσουν γρήγορα να αποζημιωθούν, για να μπορέσουν να ανταποκριθούν στα θέματα που έχουν μέχρι τώρα. </w:t>
      </w:r>
    </w:p>
    <w:p w14:paraId="05CAB33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θέματα αυτά; Χρωστάνε λεφτά –και το ξέρετε καλύτερα απ’ όλους τους αρμόδιους Υπουργούς- σε γεωπόνους και σε ενώσεις από τους οποίους έχουν πάρει σπόρους και φυτοφάρμακα και σήμερα δεν θα μπορέσουν να </w:t>
      </w:r>
      <w:proofErr w:type="spellStart"/>
      <w:r>
        <w:rPr>
          <w:rFonts w:eastAsia="Times New Roman" w:cs="Times New Roman"/>
          <w:szCs w:val="24"/>
        </w:rPr>
        <w:t>αντεπεξέλθουν</w:t>
      </w:r>
      <w:proofErr w:type="spellEnd"/>
      <w:r>
        <w:rPr>
          <w:rFonts w:eastAsia="Times New Roman" w:cs="Times New Roman"/>
          <w:szCs w:val="24"/>
        </w:rPr>
        <w:t>, γιατί δεν υπάρχει παραγωγή</w:t>
      </w:r>
      <w:r>
        <w:rPr>
          <w:rFonts w:eastAsia="Times New Roman" w:cs="Times New Roman"/>
          <w:szCs w:val="24"/>
        </w:rPr>
        <w:t>.</w:t>
      </w:r>
    </w:p>
    <w:p w14:paraId="05CAB33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Θα σας παρακαλούσα να μου πείτε ποιο είναι το χρονοδιάγραμμα του ΕΛΓΑ και του Υπουργείου σας γι’ αυτό το θέμα.</w:t>
      </w:r>
    </w:p>
    <w:p w14:paraId="05CAB33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5CAB33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05CAB33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w:t>
      </w:r>
      <w:r>
        <w:rPr>
          <w:rFonts w:eastAsia="Times New Roman" w:cs="Times New Roman"/>
          <w:b/>
          <w:szCs w:val="24"/>
        </w:rPr>
        <w:t>Αγροτικής Ανάπτυξης και Τροφίμων):</w:t>
      </w:r>
      <w:r>
        <w:rPr>
          <w:rFonts w:eastAsia="Times New Roman" w:cs="Times New Roman"/>
          <w:szCs w:val="24"/>
        </w:rPr>
        <w:t xml:space="preserve"> Κύριε συνάδελφε, δεν νομίζω να διαφωνείτε ότι ζούμε καταστάσεις πρωτόγνωρες –θα έλεγα- από πλευράς κλιματικών συνθηκών και θεομηνιών και με τεράστιες επιπτώσεις στον αγροτικό χώρο.</w:t>
      </w:r>
    </w:p>
    <w:p w14:paraId="05CAB340" w14:textId="77777777" w:rsidR="00440A44" w:rsidRDefault="007E0691">
      <w:pPr>
        <w:spacing w:after="0" w:line="600" w:lineRule="auto"/>
        <w:ind w:firstLine="720"/>
        <w:jc w:val="both"/>
        <w:rPr>
          <w:rFonts w:eastAsia="Times New Roman"/>
          <w:szCs w:val="24"/>
        </w:rPr>
      </w:pPr>
      <w:r>
        <w:rPr>
          <w:rFonts w:eastAsia="Times New Roman" w:cs="Times New Roman"/>
          <w:szCs w:val="24"/>
        </w:rPr>
        <w:t>Οι ζημιές που αναφέρατε για την 11</w:t>
      </w:r>
      <w:r>
        <w:rPr>
          <w:rFonts w:eastAsia="Times New Roman" w:cs="Times New Roman"/>
          <w:szCs w:val="24"/>
          <w:vertAlign w:val="superscript"/>
        </w:rPr>
        <w:t>η</w:t>
      </w:r>
      <w:r>
        <w:rPr>
          <w:rFonts w:eastAsia="Times New Roman" w:cs="Times New Roman"/>
          <w:szCs w:val="24"/>
        </w:rPr>
        <w:t xml:space="preserve"> Ιουν</w:t>
      </w:r>
      <w:r>
        <w:rPr>
          <w:rFonts w:eastAsia="Times New Roman" w:cs="Times New Roman"/>
          <w:szCs w:val="24"/>
        </w:rPr>
        <w:t xml:space="preserve">ίου 2017 είναι περίπου όπως και εσείς τις είδατε. </w:t>
      </w:r>
    </w:p>
    <w:p w14:paraId="05CAB34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ήδη διενεργήσει, από πλευράς του ΕΛΓΑ, τις απαραίτητες επισημάνσεις, έγιναν αναγγελίες και είμαστε στη διαδικασία της υποβολής των δηλώσεων ζημιάς εκ μέρους των παραγωγών. </w:t>
      </w:r>
    </w:p>
    <w:p w14:paraId="05CAB34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έργο των εξατομι</w:t>
      </w:r>
      <w:r>
        <w:rPr>
          <w:rFonts w:eastAsia="Times New Roman" w:cs="Times New Roman"/>
          <w:szCs w:val="24"/>
        </w:rPr>
        <w:t>κευμένων εκτιμήσεων θα αρχίσει άμεσα. Θα σας έλεγα ότι εντός της εβδομάδας, ειδικά της ερχόμενης, οπωσδήποτε πριν από τη λήξη της ημερομηνίας υποβολής των δηλώσεων, που είναι η 26</w:t>
      </w:r>
      <w:r>
        <w:rPr>
          <w:rFonts w:eastAsia="Times New Roman" w:cs="Times New Roman"/>
          <w:szCs w:val="24"/>
          <w:vertAlign w:val="superscript"/>
        </w:rPr>
        <w:t>η</w:t>
      </w:r>
      <w:r>
        <w:rPr>
          <w:rFonts w:eastAsia="Times New Roman" w:cs="Times New Roman"/>
          <w:szCs w:val="24"/>
        </w:rPr>
        <w:t xml:space="preserve"> Ιουνίου. </w:t>
      </w:r>
    </w:p>
    <w:p w14:paraId="05CAB34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Υπάρχουν, βεβαίως, και ζημιές στις </w:t>
      </w:r>
      <w:proofErr w:type="spellStart"/>
      <w:r>
        <w:rPr>
          <w:rFonts w:eastAsia="Times New Roman" w:cs="Times New Roman"/>
          <w:szCs w:val="24"/>
        </w:rPr>
        <w:t>πατατοκαλλιέργειες</w:t>
      </w:r>
      <w:proofErr w:type="spellEnd"/>
      <w:r>
        <w:rPr>
          <w:rFonts w:eastAsia="Times New Roman" w:cs="Times New Roman"/>
          <w:szCs w:val="24"/>
        </w:rPr>
        <w:t>, ζημιές στα</w:t>
      </w:r>
      <w:r>
        <w:rPr>
          <w:rFonts w:eastAsia="Times New Roman" w:cs="Times New Roman"/>
          <w:szCs w:val="24"/>
        </w:rPr>
        <w:t xml:space="preserve"> </w:t>
      </w:r>
      <w:proofErr w:type="spellStart"/>
      <w:r>
        <w:rPr>
          <w:rFonts w:eastAsia="Times New Roman" w:cs="Times New Roman"/>
          <w:szCs w:val="24"/>
        </w:rPr>
        <w:t>σανοδοτικά</w:t>
      </w:r>
      <w:proofErr w:type="spellEnd"/>
      <w:r>
        <w:rPr>
          <w:rFonts w:eastAsia="Times New Roman" w:cs="Times New Roman"/>
          <w:szCs w:val="24"/>
        </w:rPr>
        <w:t xml:space="preserve">, για τις οποίες θα ακολουθήσουν τη σχετική διαδικασία. </w:t>
      </w:r>
    </w:p>
    <w:p w14:paraId="05CAB34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επειδή το ξέρετε ότι υπήρχε ένα πρόβλημα σχετικά με τη δυνατότητα του ΕΛΓΑ και μετά το γνωστό ζήτημα που υπήρχε με τους εκτιμητές του ΕΛΓΑ, ήδη έχουμε πάρει επιπλέον προσωπικό και </w:t>
      </w:r>
      <w:r>
        <w:rPr>
          <w:rFonts w:eastAsia="Times New Roman" w:cs="Times New Roman"/>
          <w:szCs w:val="24"/>
        </w:rPr>
        <w:t>στην περιοχή του υποκαταστήματος της Τρίπολης μέσω της γνωστής οκτάμηνης εποχικής απασχόλησης και όταν ολοκληρωθεί η σχετική εκτιμητική διαδικασία, το ξέρετε ότι θα κοινοποιηθούν τα πορίσματα. Βεβαίως, ιδιαίτερα τον Οκτώβρη, που θα συσχετιστούν με τα ολοκλ</w:t>
      </w:r>
      <w:r>
        <w:rPr>
          <w:rFonts w:eastAsia="Times New Roman" w:cs="Times New Roman"/>
          <w:szCs w:val="24"/>
        </w:rPr>
        <w:t>ηρωμένα στοιχεία που θα έχει ο ΟΠΕΚΕΠΕ, θα είναι, θα έλεγα, το σημείο αναφοράς όσον αφορά την καταβολή των συγκεκριμένων αποζημιώσεων.</w:t>
      </w:r>
    </w:p>
    <w:p w14:paraId="05CAB34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Υπήρξαν ζημιές και σε άλλες καλλιέργειες, όπως οι </w:t>
      </w:r>
      <w:proofErr w:type="spellStart"/>
      <w:r>
        <w:rPr>
          <w:rFonts w:eastAsia="Times New Roman" w:cs="Times New Roman"/>
          <w:szCs w:val="24"/>
        </w:rPr>
        <w:t>καστανοκαλλιέργειες</w:t>
      </w:r>
      <w:proofErr w:type="spellEnd"/>
      <w:r>
        <w:rPr>
          <w:rFonts w:eastAsia="Times New Roman" w:cs="Times New Roman"/>
          <w:szCs w:val="24"/>
        </w:rPr>
        <w:t xml:space="preserve">. Εκεί έχουμε ένα πρόβλημα. Εκεί δεν καλύπτονται οι </w:t>
      </w:r>
      <w:r>
        <w:rPr>
          <w:rFonts w:eastAsia="Times New Roman" w:cs="Times New Roman"/>
          <w:szCs w:val="24"/>
        </w:rPr>
        <w:t xml:space="preserve">ζημιές αυτές που γίνονται πριν από την ανθοφορία. Είναι ένα ζήτημα το οποίο μας απασχολεί. Αυτό που εγώ θέλω να σας πω είναι ότι θα γίνουν όλες οι εκτιμήσεις και, όπως σας είπα, μέσα από τη διαδικασία θα πληρωθούν αυτές που καλύπτονται από τα ασφάλιστρα. </w:t>
      </w:r>
    </w:p>
    <w:p w14:paraId="05CAB34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Σε αυτές τις ζημιές που αναφέρεστε, ιδιαίτερα για τον Μάιο του 2017, δεν διαπιστώθηκαν ζημιές οι οποίες να ξεπερνούν το προβλεπόμενο όριο του 30% και γι’ αυτό δεν υποβλήθηκαν δηλώσεις εκ μέρους των παραγωγών. Είναι ένα θέμα το οποίο</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έχει κλείσ</w:t>
      </w:r>
      <w:r>
        <w:rPr>
          <w:rFonts w:eastAsia="Times New Roman" w:cs="Times New Roman"/>
          <w:szCs w:val="24"/>
        </w:rPr>
        <w:t>ει.</w:t>
      </w:r>
    </w:p>
    <w:p w14:paraId="05CAB34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ήδη κάνει πληρωμές για τις ζημιές του 2016. Δόθηκαν 6.700.000 ευρώ για αποζημιώσεις στους παραγωγούς της Αρκαδίας. Έχουν υποβληθεί μερικές ενστάσεις. Θα εξεταστούν οι συγκεκριμένες ενστάσεις, για να δούμε πώς μέσα από </w:t>
      </w:r>
      <w:r>
        <w:rPr>
          <w:rFonts w:eastAsia="Times New Roman" w:cs="Times New Roman"/>
          <w:szCs w:val="24"/>
        </w:rPr>
        <w:t>-</w:t>
      </w:r>
      <w:r>
        <w:rPr>
          <w:rFonts w:eastAsia="Times New Roman" w:cs="Times New Roman"/>
          <w:szCs w:val="24"/>
        </w:rPr>
        <w:t>πραγματικά σας λέω</w:t>
      </w:r>
      <w:r>
        <w:rPr>
          <w:rFonts w:eastAsia="Times New Roman" w:cs="Times New Roman"/>
          <w:szCs w:val="24"/>
        </w:rPr>
        <w:t>-</w:t>
      </w:r>
      <w:r>
        <w:rPr>
          <w:rFonts w:eastAsia="Times New Roman" w:cs="Times New Roman"/>
          <w:szCs w:val="24"/>
        </w:rPr>
        <w:t xml:space="preserve"> μια ευ</w:t>
      </w:r>
      <w:r>
        <w:rPr>
          <w:rFonts w:eastAsia="Times New Roman" w:cs="Times New Roman"/>
          <w:szCs w:val="24"/>
        </w:rPr>
        <w:t>ρύτατη ερμηνεία</w:t>
      </w:r>
      <w:r>
        <w:rPr>
          <w:rFonts w:eastAsia="Times New Roman" w:cs="Times New Roman"/>
          <w:szCs w:val="24"/>
        </w:rPr>
        <w:t>,</w:t>
      </w:r>
      <w:r>
        <w:rPr>
          <w:rFonts w:eastAsia="Times New Roman" w:cs="Times New Roman"/>
          <w:szCs w:val="24"/>
        </w:rPr>
        <w:t xml:space="preserve"> να μπορέσουμε να καλύψουμε όσο γίνεται περισσότερους παραγωγούς, γιατί όντως θέλουμε οπωσδήποτε σε μια δύσκολη περίοδο να τους κρατήσουμε όρθιους.</w:t>
      </w:r>
    </w:p>
    <w:p w14:paraId="05CAB34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 αφορά τώρα ζημιές</w:t>
      </w:r>
      <w:r>
        <w:rPr>
          <w:rFonts w:eastAsia="Times New Roman" w:cs="Times New Roman"/>
          <w:szCs w:val="24"/>
        </w:rPr>
        <w:t>,</w:t>
      </w:r>
      <w:r>
        <w:rPr>
          <w:rFonts w:eastAsia="Times New Roman" w:cs="Times New Roman"/>
          <w:szCs w:val="24"/>
        </w:rPr>
        <w:t xml:space="preserve"> οι οποίες δεν καλύπτονται από το ασφάλιστρο και ιδιαίτερα έχουν σχέσ</w:t>
      </w:r>
      <w:r>
        <w:rPr>
          <w:rFonts w:eastAsia="Times New Roman" w:cs="Times New Roman"/>
          <w:szCs w:val="24"/>
        </w:rPr>
        <w:t>η με εξοπλισμούς, έχουν σχέση με εγκαταστάσεις, είναι η γνωστή διαδικασία των ΠΣΕΑ που προϋποθέτει τη σύνταξη φακέλων, την υποβολή στην Ευρωπαϊκή Ένωση και, βεβαίως, την κάλυψη από τις κρατικές ενισχύσεις.</w:t>
      </w:r>
    </w:p>
    <w:p w14:paraId="05CAB34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w:t>
      </w:r>
      <w:r>
        <w:rPr>
          <w:rFonts w:eastAsia="Times New Roman" w:cs="Times New Roman"/>
          <w:szCs w:val="24"/>
        </w:rPr>
        <w:t>γο έχει ο κ. Κωνσταντινόπουλος για τρία λεπτά.</w:t>
      </w:r>
    </w:p>
    <w:p w14:paraId="05CAB34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όσον αφορά τις καταστροφές του Μαΐου, για τις οποίες είπατε ότι δεν υπήρξαν δηλώσεις, δεν μπορώ να τα γνωρίζω όλα, αλλά σήμερα οι αγρότες μ</w:t>
      </w:r>
      <w:r>
        <w:rPr>
          <w:rFonts w:eastAsia="Times New Roman" w:cs="Times New Roman"/>
          <w:szCs w:val="24"/>
        </w:rPr>
        <w:t>ά</w:t>
      </w:r>
      <w:r>
        <w:rPr>
          <w:rFonts w:eastAsia="Times New Roman" w:cs="Times New Roman"/>
          <w:szCs w:val="24"/>
        </w:rPr>
        <w:t>ς παρακολουθούν από τη συγ</w:t>
      </w:r>
      <w:r>
        <w:rPr>
          <w:rFonts w:eastAsia="Times New Roman" w:cs="Times New Roman"/>
          <w:szCs w:val="24"/>
        </w:rPr>
        <w:t>κεκριμένη περιοχή και νομίζω θα γνωρίζουν κάτι.</w:t>
      </w:r>
    </w:p>
    <w:p w14:paraId="05CAB34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σας πω κάτι, αν μου επιτρέπετε. Σας έφερα κάτι για να δείτε και να καταλάβετε -και θα σας το δώσω, για να το έχετε μαζί σας, γιατί νομίζω ότι </w:t>
      </w:r>
      <w:r>
        <w:rPr>
          <w:rFonts w:eastAsia="Times New Roman" w:cs="Times New Roman"/>
          <w:szCs w:val="24"/>
        </w:rPr>
        <w:lastRenderedPageBreak/>
        <w:t>πρέπει να το δείτε- τι επέφερε η καταστροφή στη συγκεκριμένη πε</w:t>
      </w:r>
      <w:r>
        <w:rPr>
          <w:rFonts w:eastAsia="Times New Roman" w:cs="Times New Roman"/>
          <w:szCs w:val="24"/>
        </w:rPr>
        <w:t xml:space="preserve">ριοχή. Το έχω κρατήσει από την προηγούμενη εβδομάδα που πήγα στην περιοχή αυτή. Θα σας το δώσω για να δείτε ότι δεν υπάρχει περίπτωση αυτοί οι άνθρωποι–και δεν αναφέρομαι μόνο στην καστανιά- να έχουν εισόδημα ούτε </w:t>
      </w:r>
      <w:r>
        <w:rPr>
          <w:rFonts w:eastAsia="Times New Roman" w:cs="Times New Roman"/>
          <w:szCs w:val="24"/>
        </w:rPr>
        <w:t>1</w:t>
      </w:r>
      <w:r>
        <w:rPr>
          <w:rFonts w:eastAsia="Times New Roman" w:cs="Times New Roman"/>
          <w:szCs w:val="24"/>
        </w:rPr>
        <w:t xml:space="preserve"> ευρώ. </w:t>
      </w:r>
    </w:p>
    <w:p w14:paraId="05CAB34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την καστανιά είναι </w:t>
      </w:r>
      <w:r>
        <w:rPr>
          <w:rFonts w:eastAsia="Times New Roman" w:cs="Times New Roman"/>
          <w:szCs w:val="24"/>
        </w:rPr>
        <w:t xml:space="preserve">δύο θέματα: Είναι αυτά τα θέματα που βάλατε σε σχέση με τον κανονισμό, τα οποία πρέπει να τα δούμε συνολικά. Και είναι το γνωστό θέμα με τη σφήκα, για το οποίο θα έχουμε </w:t>
      </w:r>
      <w:r>
        <w:rPr>
          <w:rFonts w:eastAsia="Times New Roman" w:cs="Times New Roman"/>
          <w:szCs w:val="24"/>
        </w:rPr>
        <w:t>-</w:t>
      </w: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την επόμενη εβδομάδα τη δυνατότητα να συζητήσουμε, το οποίο είναι πολύ σημαντικό και καταστρέφει την όλη διαδικασία.</w:t>
      </w:r>
    </w:p>
    <w:p w14:paraId="05CAB34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Θέλω, όμως, να σας πω το εξής: Κρατάω θετικά ότι μέχρι την επόμενη εβδομάδα, τις επόμενες δέκα μέρες –εδώ θα είμαστε να το αξιολογήσουμε- </w:t>
      </w:r>
      <w:r>
        <w:rPr>
          <w:rFonts w:eastAsia="Times New Roman" w:cs="Times New Roman"/>
          <w:szCs w:val="24"/>
        </w:rPr>
        <w:t>θα πάνε εκτιμητές, για να δούνε τι ακριβώς έχει γίνει. Δεν ξεχνώ και λέω ότι τις πρώτες μέρες, χωρίς να εκτιμήσει, έχει περάσει ο προϊστάμενος του ΕΛΓΑ από την περιοχή, ο οποίος νομίζω ότι είδε τι ακριβώς έχει γίνει και πιστεύω ότι θα κινητοποιήσετε κι εσε</w:t>
      </w:r>
      <w:r>
        <w:rPr>
          <w:rFonts w:eastAsia="Times New Roman" w:cs="Times New Roman"/>
          <w:szCs w:val="24"/>
        </w:rPr>
        <w:t>ίς, μετά και την ερώτηση, και όλοι οι αρμόδιοι να πάνε οι ελεγκτές την επόμενη εβδομάδα ή το δεκαήμερο. Δεν είναι μεγάλες οι εκτάσεις, είναι σε μια συγκεκριμένη περιοχή, άρα μπορούν εύκολα να δουν τι έχει και τι δεν έχει συμβεί.</w:t>
      </w:r>
    </w:p>
    <w:p w14:paraId="05CAB34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τα υπόλοιπα, τώρα, </w:t>
      </w:r>
      <w:r>
        <w:rPr>
          <w:rFonts w:eastAsia="Times New Roman" w:cs="Times New Roman"/>
          <w:szCs w:val="24"/>
        </w:rPr>
        <w:t xml:space="preserve">ελπίζω να μην είναι στη λογική που λέει «Ξαναβρείτε και βάλτε σπόρους για καινούργιες ντομάτες ή πατάτες». Κοιτάξτε, για να βάλει κάποιος παραγωγός καινούργιες ντομάτες ή πατάτες, πρέπει να βρει λεφτά να τα βάλει και επειδή ήδη είναι χρεωμένος στην ένωση, </w:t>
      </w:r>
      <w:r>
        <w:rPr>
          <w:rFonts w:eastAsia="Times New Roman" w:cs="Times New Roman"/>
          <w:szCs w:val="24"/>
        </w:rPr>
        <w:t>στους γεωπόνους, στα γραφεία, όποιος του το προτείνει αυτό είναι σαν να μη γνωρίζει τι γίνεται.</w:t>
      </w:r>
    </w:p>
    <w:p w14:paraId="05CAB34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Κύριε Υπουργέ, εμείς περιμένουμε την επόμενη εβδομάδα -και θα περιμένουν και οι αγρότες- να πάνε οι εκτιμητές και εδώ θα είμαστε, για να μας δώσετε χρονοδιάγραμ</w:t>
      </w:r>
      <w:r>
        <w:rPr>
          <w:rFonts w:eastAsia="Times New Roman" w:cs="Times New Roman"/>
          <w:szCs w:val="24"/>
        </w:rPr>
        <w:t>μα, αφού εκτιμήσουν, για το πότε αυτοί οι άνθρωποι θα πληρωθούν.</w:t>
      </w:r>
    </w:p>
    <w:p w14:paraId="05CAB35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5CAB351" w14:textId="77777777" w:rsidR="00440A44" w:rsidRDefault="007E0691">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Τον λόγο έχει ο κ. Αποστόλου.</w:t>
      </w:r>
    </w:p>
    <w:p w14:paraId="05CAB352" w14:textId="77777777" w:rsidR="00440A44" w:rsidRDefault="007E0691">
      <w:pPr>
        <w:spacing w:after="0" w:line="600" w:lineRule="auto"/>
        <w:ind w:firstLine="720"/>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Μόνο δυο λόγια θα πω, κύριε συν</w:t>
      </w:r>
      <w:r>
        <w:rPr>
          <w:rFonts w:eastAsia="Times New Roman"/>
          <w:bCs/>
          <w:szCs w:val="24"/>
        </w:rPr>
        <w:t>άδελφε: Ξέρετε ότι θα πάρω αυτό που μου φέρατε, αλλά η προσέγγιση η δική μας, ειδικά στα ζητήματα ζημιών, είναι να βρίσκομαι διαρκώς στον δρόμο και να επισκέπτομαι προσωπικά όλες τις περιοχές. Προχθές είχαμε μεγάλο πρόβλημα σε διπλανή περιοχή, στην Αργολίδ</w:t>
      </w:r>
      <w:r>
        <w:rPr>
          <w:rFonts w:eastAsia="Times New Roman"/>
          <w:bCs/>
          <w:szCs w:val="24"/>
        </w:rPr>
        <w:t>α.</w:t>
      </w:r>
    </w:p>
    <w:p w14:paraId="05CAB353" w14:textId="77777777" w:rsidR="00440A44" w:rsidRDefault="007E0691">
      <w:pPr>
        <w:spacing w:after="0" w:line="600" w:lineRule="auto"/>
        <w:ind w:firstLine="720"/>
        <w:jc w:val="both"/>
        <w:rPr>
          <w:rFonts w:eastAsia="Times New Roman"/>
          <w:bCs/>
          <w:szCs w:val="24"/>
        </w:rPr>
      </w:pPr>
      <w:r>
        <w:rPr>
          <w:rFonts w:eastAsia="Times New Roman"/>
          <w:bCs/>
          <w:szCs w:val="24"/>
        </w:rPr>
        <w:lastRenderedPageBreak/>
        <w:t>Θα επαναλάβω ότι προσπαθούμε μέσα στις δυνατότητες που έχουμε. Σίγουρα θα πρέπει να δούμε αύριο-μεθαύριο και το θέμα της επαναπροσέγγισης γενικά των ασφαλιστέων κινδύνων του αγροτικού χώρου, που καλύπτεται απ’ τον ΕΛΓΑ. Είναι, όμως, μια διαδικασία που χ</w:t>
      </w:r>
      <w:r>
        <w:rPr>
          <w:rFonts w:eastAsia="Times New Roman"/>
          <w:bCs/>
          <w:szCs w:val="24"/>
        </w:rPr>
        <w:t>ρειάζεται και τεκμηρίωση και να δούμε κατά πόσον θα μπορέσουμε να ενισχύσουμε τον ΕΛΓΑ</w:t>
      </w:r>
      <w:r>
        <w:rPr>
          <w:rFonts w:eastAsia="Times New Roman"/>
          <w:bCs/>
          <w:szCs w:val="24"/>
        </w:rPr>
        <w:t>,</w:t>
      </w:r>
      <w:r>
        <w:rPr>
          <w:rFonts w:eastAsia="Times New Roman"/>
          <w:bCs/>
          <w:szCs w:val="24"/>
        </w:rPr>
        <w:t xml:space="preserve"> </w:t>
      </w:r>
      <w:r>
        <w:rPr>
          <w:rFonts w:eastAsia="Times New Roman"/>
          <w:bCs/>
          <w:szCs w:val="24"/>
        </w:rPr>
        <w:t>ενισχύοντάς τον</w:t>
      </w:r>
      <w:r>
        <w:rPr>
          <w:rFonts w:eastAsia="Times New Roman"/>
          <w:bCs/>
          <w:szCs w:val="24"/>
        </w:rPr>
        <w:t xml:space="preserve">, όταν υπάρξουν οι δυνατότητες, από κρατικούς πόρους, για να μπορέσει να ανταποκριθεί στο μεγάλο πρόβλημα που βιώνει αυτή την ώρα ο χώρος. </w:t>
      </w:r>
    </w:p>
    <w:p w14:paraId="05CAB354" w14:textId="77777777" w:rsidR="00440A44" w:rsidRDefault="007E0691">
      <w:pPr>
        <w:spacing w:after="0" w:line="600" w:lineRule="auto"/>
        <w:ind w:firstLine="720"/>
        <w:jc w:val="both"/>
        <w:rPr>
          <w:rFonts w:eastAsia="Times New Roman"/>
          <w:bCs/>
          <w:szCs w:val="24"/>
        </w:rPr>
      </w:pPr>
      <w:r>
        <w:rPr>
          <w:rFonts w:eastAsia="Times New Roman"/>
          <w:b/>
          <w:bCs/>
          <w:szCs w:val="24"/>
        </w:rPr>
        <w:t xml:space="preserve">ΠΡΟΕΔΡΕΥΟΥΣΑ </w:t>
      </w:r>
      <w:r>
        <w:rPr>
          <w:rFonts w:eastAsia="Times New Roman"/>
          <w:b/>
          <w:bCs/>
          <w:szCs w:val="24"/>
        </w:rPr>
        <w:t xml:space="preserve">(Αναστασία Χριστοδουλοπούλου): </w:t>
      </w:r>
      <w:r>
        <w:rPr>
          <w:rFonts w:eastAsia="Times New Roman"/>
          <w:bCs/>
          <w:szCs w:val="24"/>
        </w:rPr>
        <w:t xml:space="preserve">Ευχαριστούμε. </w:t>
      </w:r>
    </w:p>
    <w:p w14:paraId="05CAB355" w14:textId="77777777" w:rsidR="00440A44" w:rsidRDefault="007E0691">
      <w:pPr>
        <w:spacing w:after="0" w:line="600" w:lineRule="auto"/>
        <w:ind w:firstLine="720"/>
        <w:jc w:val="both"/>
        <w:rPr>
          <w:rFonts w:eastAsia="Times New Roman"/>
          <w:bCs/>
          <w:szCs w:val="24"/>
        </w:rPr>
      </w:pPr>
      <w:r>
        <w:rPr>
          <w:rFonts w:eastAsia="Times New Roman"/>
          <w:bCs/>
          <w:szCs w:val="24"/>
        </w:rPr>
        <w:t>Κυρίες και κύριοι συνάδελφοι, προχωρώ τώρα στην ανακοίνωση κάποιων από τις επίκαιρες</w:t>
      </w:r>
      <w:r>
        <w:rPr>
          <w:rFonts w:eastAsia="Times New Roman"/>
          <w:bCs/>
          <w:szCs w:val="24"/>
        </w:rPr>
        <w:t xml:space="preserve"> ερωτήσεις που δεν θα συζητηθούν. </w:t>
      </w:r>
    </w:p>
    <w:p w14:paraId="05CAB356" w14:textId="77777777" w:rsidR="00440A44" w:rsidRDefault="007E0691">
      <w:pPr>
        <w:spacing w:after="0" w:line="600" w:lineRule="auto"/>
        <w:ind w:firstLine="709"/>
        <w:jc w:val="both"/>
        <w:rPr>
          <w:rFonts w:eastAsia="Times New Roman"/>
          <w:bCs/>
          <w:szCs w:val="24"/>
        </w:rPr>
      </w:pPr>
      <w:r>
        <w:rPr>
          <w:rFonts w:eastAsia="Times New Roman"/>
          <w:bCs/>
          <w:szCs w:val="24"/>
        </w:rPr>
        <w:t xml:space="preserve">Η πρώτη με αριθμό 1039/19-6-2017 επίκαιρη ερώτηση πρώτου κύκλου του Βουλευτή Β΄ Αθηνών του </w:t>
      </w:r>
      <w:r>
        <w:rPr>
          <w:rFonts w:eastAsia="Times New Roman"/>
          <w:bCs/>
          <w:szCs w:val="24"/>
        </w:rPr>
        <w:t xml:space="preserve">Συνασπισμού Ριζοσπαστικής Αριστεράς κ. Νικόλαου </w:t>
      </w:r>
      <w:proofErr w:type="spellStart"/>
      <w:r>
        <w:rPr>
          <w:rFonts w:eastAsia="Times New Roman"/>
          <w:bCs/>
          <w:szCs w:val="24"/>
        </w:rPr>
        <w:t>Ξυδάκη</w:t>
      </w:r>
      <w:proofErr w:type="spellEnd"/>
      <w:r>
        <w:rPr>
          <w:rFonts w:eastAsia="Times New Roman"/>
          <w:bCs/>
          <w:szCs w:val="24"/>
        </w:rPr>
        <w:t xml:space="preserve"> προς την Υπουργό Εργασίας, Κοινωνικής Ασφάλισης και Κοινωνικής Αλληλεγγύης, με θέμα</w:t>
      </w:r>
      <w:r>
        <w:rPr>
          <w:rFonts w:eastAsia="Times New Roman"/>
          <w:bCs/>
          <w:szCs w:val="24"/>
        </w:rPr>
        <w:t>:</w:t>
      </w:r>
      <w:r>
        <w:rPr>
          <w:rFonts w:eastAsia="Times New Roman"/>
          <w:bCs/>
          <w:szCs w:val="24"/>
        </w:rPr>
        <w:t xml:space="preserve"> «Απασχόληση συνταξιούχων αναπηρίας», δεν θα συζητηθεί μετά από συνεννόηση της Υπουργού με τον Βουλευτή.</w:t>
      </w:r>
    </w:p>
    <w:p w14:paraId="05CAB357" w14:textId="77777777" w:rsidR="00440A44" w:rsidRDefault="007E0691">
      <w:pPr>
        <w:spacing w:after="0" w:line="600" w:lineRule="auto"/>
        <w:ind w:firstLine="709"/>
        <w:jc w:val="both"/>
        <w:rPr>
          <w:rFonts w:eastAsia="Times New Roman"/>
          <w:bCs/>
          <w:szCs w:val="24"/>
        </w:rPr>
      </w:pPr>
      <w:r>
        <w:rPr>
          <w:rFonts w:eastAsia="Times New Roman"/>
          <w:bCs/>
          <w:szCs w:val="24"/>
        </w:rPr>
        <w:t>Η πρώτη με α</w:t>
      </w:r>
      <w:r>
        <w:rPr>
          <w:rFonts w:eastAsia="Times New Roman"/>
          <w:bCs/>
          <w:szCs w:val="24"/>
        </w:rPr>
        <w:t xml:space="preserve">ριθμό 1040/19-6-2017 επίκαιρη ερώτηση δεύτερου κύκλου του Βουλευτή Ηρακλείου του Συνασπισμού Ριζοσπαστικής Αριστεράς κ. Νικόλαου </w:t>
      </w:r>
      <w:proofErr w:type="spellStart"/>
      <w:r>
        <w:rPr>
          <w:rFonts w:eastAsia="Times New Roman"/>
          <w:bCs/>
          <w:szCs w:val="24"/>
        </w:rPr>
        <w:t>Ηγουμενίδη</w:t>
      </w:r>
      <w:proofErr w:type="spellEnd"/>
      <w:r>
        <w:rPr>
          <w:rFonts w:eastAsia="Times New Roman"/>
          <w:bCs/>
          <w:szCs w:val="24"/>
        </w:rPr>
        <w:t xml:space="preserve"> προς τον Υπουργό Εσωτερικών, με θέμα</w:t>
      </w:r>
      <w:r>
        <w:rPr>
          <w:rFonts w:eastAsia="Times New Roman"/>
          <w:bCs/>
          <w:szCs w:val="24"/>
        </w:rPr>
        <w:t>:</w:t>
      </w:r>
      <w:r>
        <w:rPr>
          <w:rFonts w:eastAsia="Times New Roman"/>
          <w:bCs/>
          <w:szCs w:val="24"/>
        </w:rPr>
        <w:t xml:space="preserve"> «Εύρυθμη </w:t>
      </w:r>
      <w:r>
        <w:rPr>
          <w:rFonts w:eastAsia="Times New Roman"/>
          <w:bCs/>
          <w:szCs w:val="24"/>
        </w:rPr>
        <w:lastRenderedPageBreak/>
        <w:t>τακτοποίηση οφειλών της Δημοτικής Επιχείρησης Ύδρευσης Αποχέτευσης Ηρ</w:t>
      </w:r>
      <w:r>
        <w:rPr>
          <w:rFonts w:eastAsia="Times New Roman"/>
          <w:bCs/>
          <w:szCs w:val="24"/>
        </w:rPr>
        <w:t xml:space="preserve">ακλείου», δεν θα συζητηθεί λόγω αναρμοδιότητας. Αρμόδιο είναι το Υπουργείο Οικονομικών. </w:t>
      </w:r>
    </w:p>
    <w:p w14:paraId="05CAB358" w14:textId="77777777" w:rsidR="00440A44" w:rsidRDefault="007E0691">
      <w:pPr>
        <w:spacing w:after="0" w:line="600" w:lineRule="auto"/>
        <w:ind w:firstLine="709"/>
        <w:jc w:val="both"/>
        <w:rPr>
          <w:rFonts w:eastAsia="Times New Roman"/>
          <w:bCs/>
          <w:szCs w:val="24"/>
        </w:rPr>
      </w:pPr>
      <w:r>
        <w:rPr>
          <w:rFonts w:eastAsia="Times New Roman"/>
          <w:bCs/>
          <w:szCs w:val="24"/>
        </w:rPr>
        <w:t>Η δεύτερη με αριθμό 1033/16-6-2017 επίκαιρη ερώτηση πρώτου κύκλου του Βουλευτή Ιωαννίνων της Νέας Δημοκρατίας κ. Κωνσταντίνου Τασούλα προς τον Υπουργό Εσωτερικών, με θ</w:t>
      </w:r>
      <w:r>
        <w:rPr>
          <w:rFonts w:eastAsia="Times New Roman"/>
          <w:bCs/>
          <w:szCs w:val="24"/>
        </w:rPr>
        <w:t>έμα</w:t>
      </w:r>
      <w:r>
        <w:rPr>
          <w:rFonts w:eastAsia="Times New Roman"/>
          <w:bCs/>
          <w:szCs w:val="24"/>
        </w:rPr>
        <w:t>:</w:t>
      </w:r>
      <w:r>
        <w:rPr>
          <w:rFonts w:eastAsia="Times New Roman"/>
          <w:bCs/>
          <w:szCs w:val="24"/>
        </w:rPr>
        <w:t xml:space="preserve"> «Ελλιπής φύλαξη στα χωριά του Δήμου </w:t>
      </w:r>
      <w:proofErr w:type="spellStart"/>
      <w:r>
        <w:rPr>
          <w:rFonts w:eastAsia="Times New Roman"/>
          <w:bCs/>
          <w:szCs w:val="24"/>
        </w:rPr>
        <w:t>Πωγωνίου</w:t>
      </w:r>
      <w:proofErr w:type="spellEnd"/>
      <w:r>
        <w:rPr>
          <w:rFonts w:eastAsia="Times New Roman"/>
          <w:bCs/>
          <w:szCs w:val="24"/>
        </w:rPr>
        <w:t xml:space="preserve"> Ιωαννίνων», δεν θα συζητηθεί λόγω απουσίας του αρμοδίου </w:t>
      </w:r>
      <w:r>
        <w:rPr>
          <w:rFonts w:eastAsia="Times New Roman"/>
          <w:bCs/>
          <w:szCs w:val="24"/>
        </w:rPr>
        <w:t xml:space="preserve">Αναπληρωτή </w:t>
      </w:r>
      <w:r>
        <w:rPr>
          <w:rFonts w:eastAsia="Times New Roman"/>
          <w:bCs/>
          <w:szCs w:val="24"/>
        </w:rPr>
        <w:t xml:space="preserve">Υπουργού κ. </w:t>
      </w:r>
      <w:proofErr w:type="spellStart"/>
      <w:r>
        <w:rPr>
          <w:rFonts w:eastAsia="Times New Roman"/>
          <w:bCs/>
          <w:szCs w:val="24"/>
        </w:rPr>
        <w:t>Τόσκα</w:t>
      </w:r>
      <w:proofErr w:type="spellEnd"/>
      <w:r>
        <w:rPr>
          <w:rFonts w:eastAsia="Times New Roman"/>
          <w:bCs/>
          <w:szCs w:val="24"/>
        </w:rPr>
        <w:t xml:space="preserve"> στο εξωτερικό.</w:t>
      </w:r>
    </w:p>
    <w:p w14:paraId="05CAB359" w14:textId="77777777" w:rsidR="00440A44" w:rsidRDefault="007E0691">
      <w:pPr>
        <w:spacing w:after="0" w:line="600" w:lineRule="auto"/>
        <w:ind w:firstLine="709"/>
        <w:jc w:val="both"/>
        <w:rPr>
          <w:rFonts w:eastAsia="Times New Roman"/>
          <w:bCs/>
          <w:szCs w:val="24"/>
        </w:rPr>
      </w:pPr>
      <w:r>
        <w:rPr>
          <w:rFonts w:eastAsia="Times New Roman"/>
          <w:bCs/>
          <w:szCs w:val="24"/>
        </w:rPr>
        <w:t>Η τρίτη με αριθμό 1029/15-6-2017 επίκαιρη ερώτηση δεύτερου κύκλου του Βουλευτή Β΄ Πειραιώς του Λαϊκού Συνδ</w:t>
      </w:r>
      <w:r>
        <w:rPr>
          <w:rFonts w:eastAsia="Times New Roman"/>
          <w:bCs/>
          <w:szCs w:val="24"/>
        </w:rPr>
        <w:t>έσμου - Χρυσή Αυγή κ. Ιωάννη Λαγού προς τον Υπουργό Εσωτερικών, με θέμα</w:t>
      </w:r>
      <w:r>
        <w:rPr>
          <w:rFonts w:eastAsia="Times New Roman"/>
          <w:bCs/>
          <w:szCs w:val="24"/>
        </w:rPr>
        <w:t>:</w:t>
      </w:r>
      <w:r>
        <w:rPr>
          <w:rFonts w:eastAsia="Times New Roman"/>
          <w:bCs/>
          <w:szCs w:val="24"/>
        </w:rPr>
        <w:t xml:space="preserve"> «Ανεξέλεγκτη εγκληματικότητα των </w:t>
      </w:r>
      <w:proofErr w:type="spellStart"/>
      <w:r>
        <w:rPr>
          <w:rFonts w:eastAsia="Times New Roman"/>
          <w:bCs/>
          <w:szCs w:val="24"/>
        </w:rPr>
        <w:t>Ρομά</w:t>
      </w:r>
      <w:proofErr w:type="spellEnd"/>
      <w:r>
        <w:rPr>
          <w:rFonts w:eastAsia="Times New Roman"/>
          <w:bCs/>
          <w:szCs w:val="24"/>
        </w:rPr>
        <w:t xml:space="preserve"> μετέτρεψε σε άντρο παρανομίας το Μενίδι», δεν θα συζητηθεί λόγω απουσίας του αρμοδίου </w:t>
      </w:r>
      <w:r>
        <w:rPr>
          <w:rFonts w:eastAsia="Times New Roman"/>
          <w:bCs/>
          <w:szCs w:val="24"/>
        </w:rPr>
        <w:t xml:space="preserve">Αναπληρωτή </w:t>
      </w:r>
      <w:r>
        <w:rPr>
          <w:rFonts w:eastAsia="Times New Roman"/>
          <w:bCs/>
          <w:szCs w:val="24"/>
        </w:rPr>
        <w:t xml:space="preserve">Υπουργού κ. </w:t>
      </w:r>
      <w:proofErr w:type="spellStart"/>
      <w:r>
        <w:rPr>
          <w:rFonts w:eastAsia="Times New Roman"/>
          <w:bCs/>
          <w:szCs w:val="24"/>
        </w:rPr>
        <w:t>Τόσκα</w:t>
      </w:r>
      <w:proofErr w:type="spellEnd"/>
      <w:r>
        <w:rPr>
          <w:rFonts w:eastAsia="Times New Roman"/>
          <w:bCs/>
          <w:szCs w:val="24"/>
        </w:rPr>
        <w:t xml:space="preserve"> στο εξωτερικό.</w:t>
      </w:r>
    </w:p>
    <w:p w14:paraId="05CAB35A" w14:textId="77777777" w:rsidR="00440A44" w:rsidRDefault="007E0691">
      <w:pPr>
        <w:spacing w:after="0" w:line="600" w:lineRule="auto"/>
        <w:ind w:firstLine="709"/>
        <w:jc w:val="both"/>
        <w:rPr>
          <w:rFonts w:eastAsia="Times New Roman"/>
          <w:bCs/>
          <w:szCs w:val="24"/>
        </w:rPr>
      </w:pPr>
      <w:r>
        <w:rPr>
          <w:rFonts w:eastAsia="Times New Roman"/>
          <w:bCs/>
          <w:szCs w:val="24"/>
        </w:rPr>
        <w:t>Η έβδομη με αρι</w:t>
      </w:r>
      <w:r>
        <w:rPr>
          <w:rFonts w:eastAsia="Times New Roman"/>
          <w:bCs/>
          <w:szCs w:val="24"/>
        </w:rPr>
        <w:t>θμό 977/6-6-2017 επίκαιρη ερώτηση δεύτερου κύκλου του Βουλευτή Α΄ Θεσσαλονίκης του Λαϊκού Συνδέσμου - Χρυσή Αυγή κ. Αντωνίου Γρέγου προς τον Υπουργό Εσωτερικών, με θέμα</w:t>
      </w:r>
      <w:r>
        <w:rPr>
          <w:rFonts w:eastAsia="Times New Roman"/>
          <w:bCs/>
          <w:szCs w:val="24"/>
        </w:rPr>
        <w:t>:</w:t>
      </w:r>
      <w:r>
        <w:rPr>
          <w:rFonts w:eastAsia="Times New Roman"/>
          <w:bCs/>
          <w:szCs w:val="24"/>
        </w:rPr>
        <w:t xml:space="preserve"> «Η βεβήλωση του ιερού μνημείου του Αγνώστου </w:t>
      </w:r>
      <w:proofErr w:type="spellStart"/>
      <w:r>
        <w:rPr>
          <w:rFonts w:eastAsia="Times New Roman"/>
          <w:bCs/>
          <w:szCs w:val="24"/>
        </w:rPr>
        <w:t>Στρατιώτου</w:t>
      </w:r>
      <w:proofErr w:type="spellEnd"/>
      <w:r>
        <w:rPr>
          <w:rFonts w:eastAsia="Times New Roman"/>
          <w:bCs/>
          <w:szCs w:val="24"/>
        </w:rPr>
        <w:t>, ως αποτέλεσμα συνεχούς ατιμωρη</w:t>
      </w:r>
      <w:r>
        <w:rPr>
          <w:rFonts w:eastAsia="Times New Roman"/>
          <w:bCs/>
          <w:szCs w:val="24"/>
        </w:rPr>
        <w:t xml:space="preserve">σίας», δεν θα συζητηθεί λόγω απουσίας του αρμοδίου </w:t>
      </w:r>
      <w:r>
        <w:rPr>
          <w:rFonts w:eastAsia="Times New Roman"/>
          <w:bCs/>
          <w:szCs w:val="24"/>
        </w:rPr>
        <w:t xml:space="preserve">Αναπληρωτή </w:t>
      </w:r>
      <w:r>
        <w:rPr>
          <w:rFonts w:eastAsia="Times New Roman"/>
          <w:bCs/>
          <w:szCs w:val="24"/>
        </w:rPr>
        <w:t xml:space="preserve">Υπουργού κ. </w:t>
      </w:r>
      <w:proofErr w:type="spellStart"/>
      <w:r>
        <w:rPr>
          <w:rFonts w:eastAsia="Times New Roman"/>
          <w:bCs/>
          <w:szCs w:val="24"/>
        </w:rPr>
        <w:t>Τόσκα</w:t>
      </w:r>
      <w:proofErr w:type="spellEnd"/>
      <w:r>
        <w:rPr>
          <w:rFonts w:eastAsia="Times New Roman"/>
          <w:bCs/>
          <w:szCs w:val="24"/>
        </w:rPr>
        <w:t xml:space="preserve"> στο εξωτερικό.</w:t>
      </w:r>
    </w:p>
    <w:p w14:paraId="05CAB35B" w14:textId="77777777" w:rsidR="00440A44" w:rsidRDefault="007E0691">
      <w:pPr>
        <w:spacing w:after="0" w:line="600" w:lineRule="auto"/>
        <w:ind w:firstLine="709"/>
        <w:jc w:val="both"/>
        <w:rPr>
          <w:rFonts w:eastAsia="Times New Roman"/>
          <w:bCs/>
          <w:szCs w:val="24"/>
        </w:rPr>
      </w:pPr>
      <w:r>
        <w:rPr>
          <w:rFonts w:eastAsia="Times New Roman"/>
          <w:bCs/>
          <w:szCs w:val="24"/>
        </w:rPr>
        <w:lastRenderedPageBreak/>
        <w:t>Η όγδοη με αριθμό 982/8-6-2017 επίκαιρη ερώτηση δεύτερου κύκλου του Βουλευτή Β΄ Πειραι</w:t>
      </w:r>
      <w:r>
        <w:rPr>
          <w:rFonts w:eastAsia="Times New Roman"/>
          <w:bCs/>
          <w:szCs w:val="24"/>
        </w:rPr>
        <w:t>ώς</w:t>
      </w:r>
      <w:r>
        <w:rPr>
          <w:rFonts w:eastAsia="Times New Roman"/>
          <w:bCs/>
          <w:szCs w:val="24"/>
        </w:rPr>
        <w:t xml:space="preserve"> των Ανεξαρτήτων Ελλήνων κ. Δημητρίου Καμμένου προς τον Υπουργό Εσωτερικών, σχετικά με τις διαρρήξεις καταστημάτων σε περιοχές του Πειραιά, δεν θα συζητηθεί λόγω απουσίας του αρμοδίου </w:t>
      </w:r>
      <w:r>
        <w:rPr>
          <w:rFonts w:eastAsia="Times New Roman"/>
          <w:bCs/>
          <w:szCs w:val="24"/>
        </w:rPr>
        <w:t xml:space="preserve">Αναπληρωτή </w:t>
      </w:r>
      <w:r>
        <w:rPr>
          <w:rFonts w:eastAsia="Times New Roman"/>
          <w:bCs/>
          <w:szCs w:val="24"/>
        </w:rPr>
        <w:t xml:space="preserve">Υπουργού κ. </w:t>
      </w:r>
      <w:proofErr w:type="spellStart"/>
      <w:r>
        <w:rPr>
          <w:rFonts w:eastAsia="Times New Roman"/>
          <w:bCs/>
          <w:szCs w:val="24"/>
        </w:rPr>
        <w:t>Τόσκα</w:t>
      </w:r>
      <w:proofErr w:type="spellEnd"/>
      <w:r>
        <w:rPr>
          <w:rFonts w:eastAsia="Times New Roman"/>
          <w:bCs/>
          <w:szCs w:val="24"/>
        </w:rPr>
        <w:t xml:space="preserve"> στο εξωτερικό.</w:t>
      </w:r>
    </w:p>
    <w:p w14:paraId="05CAB35C" w14:textId="77777777" w:rsidR="00440A44" w:rsidRDefault="007E0691">
      <w:pPr>
        <w:spacing w:after="0" w:line="600" w:lineRule="auto"/>
        <w:ind w:firstLine="709"/>
        <w:jc w:val="both"/>
        <w:rPr>
          <w:rFonts w:eastAsia="Times New Roman"/>
          <w:bCs/>
          <w:szCs w:val="24"/>
        </w:rPr>
      </w:pPr>
      <w:r>
        <w:rPr>
          <w:rFonts w:eastAsia="Times New Roman"/>
          <w:bCs/>
          <w:szCs w:val="24"/>
        </w:rPr>
        <w:t>Η ένατη με αριθμό 984/9-6-20</w:t>
      </w:r>
      <w:r>
        <w:rPr>
          <w:rFonts w:eastAsia="Times New Roman"/>
          <w:bCs/>
          <w:szCs w:val="24"/>
        </w:rPr>
        <w:t>17 επίκαιρη ερώτηση δεύτερου κύκλου του Βουλευτή Αττικής της Νέας Δημοκρατίας κ. Μαυρουδή Βορίδη προς τον Υπουργό Εσωτερικών, με θέμα</w:t>
      </w:r>
      <w:r>
        <w:rPr>
          <w:rFonts w:eastAsia="Times New Roman"/>
          <w:bCs/>
          <w:szCs w:val="24"/>
        </w:rPr>
        <w:t>:</w:t>
      </w:r>
      <w:r>
        <w:rPr>
          <w:rFonts w:eastAsia="Times New Roman"/>
          <w:bCs/>
          <w:szCs w:val="24"/>
        </w:rPr>
        <w:t xml:space="preserve"> «Θανάσιμος τραυματισμός μαθητή στις Αχαρνές», δεν θα συζητηθεί λόγω απουσίας του αρμοδίου </w:t>
      </w:r>
      <w:r>
        <w:rPr>
          <w:rFonts w:eastAsia="Times New Roman"/>
          <w:bCs/>
          <w:szCs w:val="24"/>
        </w:rPr>
        <w:t xml:space="preserve">Αναπληρωτή </w:t>
      </w:r>
      <w:r>
        <w:rPr>
          <w:rFonts w:eastAsia="Times New Roman"/>
          <w:bCs/>
          <w:szCs w:val="24"/>
        </w:rPr>
        <w:t xml:space="preserve">Υπουργού κ. </w:t>
      </w:r>
      <w:proofErr w:type="spellStart"/>
      <w:r>
        <w:rPr>
          <w:rFonts w:eastAsia="Times New Roman"/>
          <w:bCs/>
          <w:szCs w:val="24"/>
        </w:rPr>
        <w:t>Τόσκα</w:t>
      </w:r>
      <w:proofErr w:type="spellEnd"/>
      <w:r>
        <w:rPr>
          <w:rFonts w:eastAsia="Times New Roman"/>
          <w:bCs/>
          <w:szCs w:val="24"/>
        </w:rPr>
        <w:t xml:space="preserve"> στ</w:t>
      </w:r>
      <w:r>
        <w:rPr>
          <w:rFonts w:eastAsia="Times New Roman"/>
          <w:bCs/>
          <w:szCs w:val="24"/>
        </w:rPr>
        <w:t>ο εξωτερικό.</w:t>
      </w:r>
    </w:p>
    <w:p w14:paraId="05CAB35D" w14:textId="77777777" w:rsidR="00440A44" w:rsidRDefault="007E0691">
      <w:pPr>
        <w:spacing w:after="0" w:line="600" w:lineRule="auto"/>
        <w:ind w:firstLine="720"/>
        <w:jc w:val="both"/>
        <w:rPr>
          <w:rFonts w:eastAsia="Times New Roman"/>
          <w:bCs/>
          <w:szCs w:val="24"/>
        </w:rPr>
      </w:pPr>
      <w:r>
        <w:rPr>
          <w:rFonts w:eastAsia="Times New Roman"/>
          <w:color w:val="000000"/>
          <w:szCs w:val="24"/>
        </w:rPr>
        <w:t xml:space="preserve">Η δέκατη με αριθμό 991/12-6-2017 επίκαιρη ερώτηση δεύτερου κύκλου της Βουλευτού Αττικής της Δημοκρατικής Συμπαράταξης ΠΑΣΟΚ – ΔΗΜΑΡ κ. </w:t>
      </w:r>
      <w:r>
        <w:rPr>
          <w:rFonts w:eastAsia="Times New Roman"/>
          <w:bCs/>
          <w:color w:val="000000"/>
          <w:szCs w:val="24"/>
        </w:rPr>
        <w:t>Παρασκευής</w:t>
      </w:r>
      <w:r>
        <w:rPr>
          <w:rFonts w:eastAsia="Times New Roman"/>
          <w:color w:val="000000"/>
          <w:szCs w:val="24"/>
        </w:rPr>
        <w:t xml:space="preserve"> </w:t>
      </w:r>
      <w:proofErr w:type="spellStart"/>
      <w:r>
        <w:rPr>
          <w:rFonts w:eastAsia="Times New Roman"/>
          <w:bCs/>
          <w:color w:val="000000"/>
          <w:szCs w:val="24"/>
        </w:rPr>
        <w:t>Χριστοφιλοπούλου</w:t>
      </w:r>
      <w:proofErr w:type="spellEnd"/>
      <w:r>
        <w:rPr>
          <w:rFonts w:eastAsia="Times New Roman"/>
          <w:color w:val="000000"/>
          <w:szCs w:val="24"/>
        </w:rPr>
        <w:t xml:space="preserve"> προς τον Υπουργό </w:t>
      </w:r>
      <w:r>
        <w:rPr>
          <w:rFonts w:eastAsia="Times New Roman"/>
          <w:bCs/>
          <w:color w:val="000000"/>
          <w:szCs w:val="24"/>
        </w:rPr>
        <w:t xml:space="preserve">Εσωτερικών, </w:t>
      </w:r>
      <w:r>
        <w:rPr>
          <w:rFonts w:eastAsia="Times New Roman"/>
          <w:color w:val="000000"/>
          <w:szCs w:val="24"/>
        </w:rPr>
        <w:t>σχετικά με την προστασία και την ασφάλεια των κατοί</w:t>
      </w:r>
      <w:r>
        <w:rPr>
          <w:rFonts w:eastAsia="Times New Roman"/>
          <w:color w:val="000000"/>
          <w:szCs w:val="24"/>
        </w:rPr>
        <w:t xml:space="preserve">κων των Αχαρνών που δεν είναι διαπραγματεύσιμη, </w:t>
      </w:r>
      <w:r>
        <w:rPr>
          <w:rFonts w:eastAsia="Times New Roman"/>
          <w:bCs/>
          <w:szCs w:val="24"/>
        </w:rPr>
        <w:t xml:space="preserve">δεν θα συζητηθεί λόγω απουσίας του αρμοδίου </w:t>
      </w:r>
      <w:r>
        <w:rPr>
          <w:rFonts w:eastAsia="Times New Roman"/>
          <w:bCs/>
          <w:szCs w:val="24"/>
        </w:rPr>
        <w:t>Α</w:t>
      </w:r>
      <w:r>
        <w:rPr>
          <w:rFonts w:eastAsia="Times New Roman"/>
          <w:bCs/>
          <w:szCs w:val="24"/>
        </w:rPr>
        <w:t xml:space="preserve">ναπληρωτή Υπουργού κ. </w:t>
      </w:r>
      <w:proofErr w:type="spellStart"/>
      <w:r>
        <w:rPr>
          <w:rFonts w:eastAsia="Times New Roman"/>
          <w:bCs/>
          <w:szCs w:val="24"/>
        </w:rPr>
        <w:t>Τόσκα</w:t>
      </w:r>
      <w:proofErr w:type="spellEnd"/>
      <w:r>
        <w:rPr>
          <w:rFonts w:eastAsia="Times New Roman"/>
          <w:bCs/>
          <w:szCs w:val="24"/>
        </w:rPr>
        <w:t xml:space="preserve"> στο εξωτερικό.</w:t>
      </w:r>
    </w:p>
    <w:p w14:paraId="05CAB35E" w14:textId="77777777" w:rsidR="00440A44" w:rsidRDefault="007E0691">
      <w:pPr>
        <w:spacing w:after="0" w:line="600" w:lineRule="auto"/>
        <w:ind w:firstLine="720"/>
        <w:jc w:val="both"/>
        <w:rPr>
          <w:rFonts w:eastAsia="Times New Roman"/>
          <w:bCs/>
          <w:szCs w:val="24"/>
        </w:rPr>
      </w:pPr>
      <w:r>
        <w:rPr>
          <w:rFonts w:eastAsia="Times New Roman"/>
          <w:color w:val="000000"/>
          <w:szCs w:val="24"/>
        </w:rPr>
        <w:t>Η εντέκατη με αριθμό 978/6-6-2017 επίκαιρη ερώτηση δεύτερου κύκλου της Βουλευτού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w:t>
      </w:r>
      <w:r>
        <w:rPr>
          <w:rFonts w:eastAsia="Times New Roman"/>
          <w:color w:val="000000"/>
          <w:szCs w:val="24"/>
        </w:rPr>
        <w:t xml:space="preserve"> Αυγή κ.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 xml:space="preserve">Εσωτερικών, </w:t>
      </w:r>
      <w:r>
        <w:rPr>
          <w:rFonts w:eastAsia="Times New Roman"/>
          <w:color w:val="000000"/>
          <w:szCs w:val="24"/>
        </w:rPr>
        <w:t xml:space="preserve">με θέμα: «Συνεχιζόμενες τρομοκρατικές επιθέσεις κατά διμοιριών των ΜΑΤ από παρακρατικά στοιχεία», </w:t>
      </w:r>
      <w:r>
        <w:rPr>
          <w:rFonts w:eastAsia="Times New Roman"/>
          <w:bCs/>
          <w:szCs w:val="24"/>
        </w:rPr>
        <w:lastRenderedPageBreak/>
        <w:t xml:space="preserve">δεν θα συζητηθεί λόγω απουσίας του αρμοδίου </w:t>
      </w:r>
      <w:r>
        <w:rPr>
          <w:rFonts w:eastAsia="Times New Roman"/>
          <w:bCs/>
          <w:szCs w:val="24"/>
        </w:rPr>
        <w:t>Α</w:t>
      </w:r>
      <w:r>
        <w:rPr>
          <w:rFonts w:eastAsia="Times New Roman"/>
          <w:bCs/>
          <w:szCs w:val="24"/>
        </w:rPr>
        <w:t xml:space="preserve">ναπληρωτή Υπουργού Εσωτερικών κ. </w:t>
      </w:r>
      <w:proofErr w:type="spellStart"/>
      <w:r>
        <w:rPr>
          <w:rFonts w:eastAsia="Times New Roman"/>
          <w:bCs/>
          <w:szCs w:val="24"/>
        </w:rPr>
        <w:t>Τόσκα</w:t>
      </w:r>
      <w:proofErr w:type="spellEnd"/>
      <w:r>
        <w:rPr>
          <w:rFonts w:eastAsia="Times New Roman"/>
          <w:bCs/>
          <w:szCs w:val="24"/>
        </w:rPr>
        <w:t xml:space="preserve"> στο εξωτερικό.</w:t>
      </w:r>
    </w:p>
    <w:p w14:paraId="05CAB35F" w14:textId="77777777" w:rsidR="00440A44" w:rsidRDefault="007E0691">
      <w:pPr>
        <w:spacing w:after="0" w:line="600" w:lineRule="auto"/>
        <w:ind w:firstLine="720"/>
        <w:jc w:val="both"/>
        <w:rPr>
          <w:rFonts w:eastAsia="Times New Roman"/>
          <w:bCs/>
          <w:szCs w:val="24"/>
        </w:rPr>
      </w:pPr>
      <w:r>
        <w:rPr>
          <w:rFonts w:eastAsia="Times New Roman"/>
          <w:color w:val="000000"/>
          <w:szCs w:val="24"/>
        </w:rPr>
        <w:t>Η δωδ</w:t>
      </w:r>
      <w:r>
        <w:rPr>
          <w:rFonts w:eastAsia="Times New Roman"/>
          <w:color w:val="000000"/>
          <w:szCs w:val="24"/>
        </w:rPr>
        <w:t>έκατη με αριθμό 928/2-6-2017 επίκαιρη ερώτηση δεύτερου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 xml:space="preserve">Εσωτερικών, </w:t>
      </w:r>
      <w:r>
        <w:rPr>
          <w:rFonts w:eastAsia="Times New Roman"/>
          <w:color w:val="000000"/>
          <w:szCs w:val="24"/>
        </w:rPr>
        <w:t xml:space="preserve">σχετικά με την ανεξέλεγκτη δράση των κουκουλοφόρων αναρχικών, </w:t>
      </w:r>
      <w:r>
        <w:rPr>
          <w:rFonts w:eastAsia="Times New Roman"/>
          <w:bCs/>
          <w:szCs w:val="24"/>
        </w:rPr>
        <w:t>δεν θα συζητηθεί λόγω απουσίας τ</w:t>
      </w:r>
      <w:r>
        <w:rPr>
          <w:rFonts w:eastAsia="Times New Roman"/>
          <w:bCs/>
          <w:szCs w:val="24"/>
        </w:rPr>
        <w:t xml:space="preserve">ου αρμοδίου </w:t>
      </w:r>
      <w:r>
        <w:rPr>
          <w:rFonts w:eastAsia="Times New Roman"/>
          <w:bCs/>
          <w:szCs w:val="24"/>
        </w:rPr>
        <w:t>Α</w:t>
      </w:r>
      <w:r>
        <w:rPr>
          <w:rFonts w:eastAsia="Times New Roman"/>
          <w:bCs/>
          <w:szCs w:val="24"/>
        </w:rPr>
        <w:t xml:space="preserve">ναπληρωτή Υπουργού Εσωτερικών κ. </w:t>
      </w:r>
      <w:proofErr w:type="spellStart"/>
      <w:r>
        <w:rPr>
          <w:rFonts w:eastAsia="Times New Roman"/>
          <w:bCs/>
          <w:szCs w:val="24"/>
        </w:rPr>
        <w:t>Τόσκα</w:t>
      </w:r>
      <w:proofErr w:type="spellEnd"/>
      <w:r>
        <w:rPr>
          <w:rFonts w:eastAsia="Times New Roman"/>
          <w:bCs/>
          <w:szCs w:val="24"/>
        </w:rPr>
        <w:t xml:space="preserve"> στο εξωτερικό.</w:t>
      </w:r>
    </w:p>
    <w:p w14:paraId="05CAB360"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Η πέμπτη με αριθμό 1070/20-6-2017 επίκαιρη ερώτηση </w:t>
      </w:r>
      <w:r>
        <w:rPr>
          <w:rFonts w:eastAsia="Times New Roman"/>
          <w:color w:val="000000"/>
          <w:szCs w:val="24"/>
        </w:rPr>
        <w:t>π</w:t>
      </w:r>
      <w:r>
        <w:rPr>
          <w:rFonts w:eastAsia="Times New Roman"/>
          <w:color w:val="000000"/>
          <w:szCs w:val="24"/>
        </w:rPr>
        <w:t>ρώτου κύκλου του Βουλευτή Λέσβου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Σταύρου Τάσσου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«Να παρθούν άμεσα μέτρα για την άμεση αποζημίωση των σεισμοπαθών και την αποκατάσταση των ζημιών στη Λέσβο», δεν θα συζητηθεί </w:t>
      </w:r>
      <w:r>
        <w:rPr>
          <w:rFonts w:eastAsia="Times New Roman"/>
          <w:color w:val="000000"/>
          <w:szCs w:val="24"/>
        </w:rPr>
        <w:t xml:space="preserve">λόγω </w:t>
      </w:r>
      <w:r>
        <w:rPr>
          <w:rFonts w:eastAsia="Times New Roman"/>
          <w:color w:val="000000"/>
          <w:szCs w:val="24"/>
        </w:rPr>
        <w:t xml:space="preserve">κωλύματος του αρμοδίου Υπουργού Υποδομών και Μεταφορών κ. </w:t>
      </w:r>
      <w:proofErr w:type="spellStart"/>
      <w:r>
        <w:rPr>
          <w:rFonts w:eastAsia="Times New Roman"/>
          <w:color w:val="000000"/>
          <w:szCs w:val="24"/>
        </w:rPr>
        <w:t>Σπίρτζη</w:t>
      </w:r>
      <w:proofErr w:type="spellEnd"/>
      <w:r>
        <w:rPr>
          <w:rFonts w:eastAsia="Times New Roman"/>
          <w:color w:val="000000"/>
          <w:szCs w:val="24"/>
        </w:rPr>
        <w:t xml:space="preserve"> </w:t>
      </w:r>
      <w:r>
        <w:rPr>
          <w:rFonts w:eastAsia="Times New Roman"/>
          <w:color w:val="000000"/>
          <w:szCs w:val="24"/>
        </w:rPr>
        <w:t xml:space="preserve">εξαιτίας </w:t>
      </w:r>
      <w:r>
        <w:rPr>
          <w:rFonts w:eastAsia="Times New Roman"/>
          <w:color w:val="000000"/>
          <w:szCs w:val="24"/>
        </w:rPr>
        <w:t>φόρτου εργασίας (μετάβασή του στη Μυτιλήν</w:t>
      </w:r>
      <w:r>
        <w:rPr>
          <w:rFonts w:eastAsia="Times New Roman"/>
          <w:color w:val="000000"/>
          <w:szCs w:val="24"/>
        </w:rPr>
        <w:t xml:space="preserve">η λόγω σεισμού). </w:t>
      </w:r>
    </w:p>
    <w:p w14:paraId="05CAB361"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Η έκτη με αριθμό 980/7-6-2017 επίκαιρη ερώτηση δεύτερου κύκλου του Βουλευτή Σερρών της Δημοκρατικής Συμπαράταξης ΠΑΣΟΚ – ΔΗΜΑΡ κ. </w:t>
      </w:r>
      <w:r>
        <w:rPr>
          <w:rFonts w:eastAsia="Times New Roman"/>
          <w:bCs/>
          <w:color w:val="000000"/>
          <w:szCs w:val="24"/>
        </w:rPr>
        <w:t>Μιχαήλ Τζελέπη</w:t>
      </w:r>
      <w:r>
        <w:rPr>
          <w:rFonts w:eastAsia="Times New Roman"/>
          <w:color w:val="000000"/>
          <w:szCs w:val="24"/>
        </w:rPr>
        <w:t xml:space="preserve"> προς τον Υπουργό </w:t>
      </w:r>
      <w:r>
        <w:rPr>
          <w:rFonts w:eastAsia="Times New Roman"/>
          <w:bCs/>
          <w:color w:val="000000"/>
          <w:szCs w:val="24"/>
        </w:rPr>
        <w:t xml:space="preserve">Υποδομών και Μεταφορών, </w:t>
      </w:r>
      <w:r>
        <w:rPr>
          <w:rFonts w:eastAsia="Times New Roman"/>
          <w:color w:val="000000"/>
          <w:szCs w:val="24"/>
        </w:rPr>
        <w:t>με θέμα: «Η δημιουργία τριών νέων σταθμών διοδίων στ</w:t>
      </w:r>
      <w:r>
        <w:rPr>
          <w:rFonts w:eastAsia="Times New Roman"/>
          <w:color w:val="000000"/>
          <w:szCs w:val="24"/>
        </w:rPr>
        <w:t xml:space="preserve">ον </w:t>
      </w:r>
      <w:r>
        <w:rPr>
          <w:rFonts w:eastAsia="Times New Roman"/>
          <w:color w:val="000000"/>
          <w:szCs w:val="24"/>
        </w:rPr>
        <w:t>ο</w:t>
      </w:r>
      <w:r>
        <w:rPr>
          <w:rFonts w:eastAsia="Times New Roman"/>
          <w:color w:val="000000"/>
          <w:szCs w:val="24"/>
        </w:rPr>
        <w:t xml:space="preserve">δικό άξονα Προμαχώνας – Σέρρες – Λιμάνι Θεσσαλονίκης είναι καταστροφική για τον Νομό Σερρών», δεν θα </w:t>
      </w:r>
      <w:r>
        <w:rPr>
          <w:rFonts w:eastAsia="Times New Roman"/>
          <w:color w:val="000000"/>
          <w:szCs w:val="24"/>
        </w:rPr>
        <w:lastRenderedPageBreak/>
        <w:t xml:space="preserve">συζητηθεί λόγω κωλύματος του αρμοδίου Υπουργού Υποδομών και Μεταφορών κ. </w:t>
      </w:r>
      <w:proofErr w:type="spellStart"/>
      <w:r>
        <w:rPr>
          <w:rFonts w:eastAsia="Times New Roman"/>
          <w:color w:val="000000"/>
          <w:szCs w:val="24"/>
        </w:rPr>
        <w:t>Σπίρτζη</w:t>
      </w:r>
      <w:proofErr w:type="spellEnd"/>
      <w:r>
        <w:rPr>
          <w:rFonts w:eastAsia="Times New Roman"/>
          <w:color w:val="000000"/>
          <w:szCs w:val="24"/>
        </w:rPr>
        <w:t xml:space="preserve"> </w:t>
      </w:r>
      <w:r>
        <w:rPr>
          <w:rFonts w:eastAsia="Times New Roman"/>
          <w:color w:val="000000"/>
          <w:szCs w:val="24"/>
        </w:rPr>
        <w:t xml:space="preserve">εξαιτίας </w:t>
      </w:r>
      <w:r>
        <w:rPr>
          <w:rFonts w:eastAsia="Times New Roman"/>
          <w:color w:val="000000"/>
          <w:szCs w:val="24"/>
        </w:rPr>
        <w:t xml:space="preserve">φόρτου εργασίας (μετάβασή του στη Μυτιλήνη λόγω σεισμού). </w:t>
      </w:r>
    </w:p>
    <w:p w14:paraId="05CAB362"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έβδομη με αριθμό 1072/20-6-2017 επίκαιρη ερώτηση πρώτου κύκλου του Βουλευτή Ηρακλείου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Εμμανουήλ Συντυχάκη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σχετικά με απολύσεις έξι εργατών κα</w:t>
      </w:r>
      <w:r>
        <w:rPr>
          <w:rFonts w:eastAsia="Times New Roman"/>
          <w:color w:val="000000"/>
          <w:szCs w:val="24"/>
        </w:rPr>
        <w:t>ι εξώδικων απειλών της εταιρείας "ΒΙΟΚΑΛΛΙΕΡΓΗΤΕΣ ΣΗΤΕΙΑΣ Α.Ε" προς τους εργαζομένους, δεν θα συζητηθεί λόγω φόρτου εργασίας της αρμόδιας Υπουργού</w:t>
      </w:r>
      <w:r>
        <w:rPr>
          <w:rFonts w:eastAsia="Times New Roman"/>
          <w:bCs/>
          <w:color w:val="000000"/>
          <w:szCs w:val="24"/>
        </w:rPr>
        <w:t xml:space="preserve"> Εργασίας, Κοινωνικής Ασφάλισης και Κοινωνικής Αλληλεγγύης</w:t>
      </w:r>
      <w:r>
        <w:rPr>
          <w:rFonts w:eastAsia="Times New Roman"/>
          <w:color w:val="000000"/>
          <w:szCs w:val="24"/>
        </w:rPr>
        <w:t xml:space="preserve"> κ. Έφης </w:t>
      </w:r>
      <w:proofErr w:type="spellStart"/>
      <w:r>
        <w:rPr>
          <w:rFonts w:eastAsia="Times New Roman"/>
          <w:color w:val="000000"/>
          <w:szCs w:val="24"/>
        </w:rPr>
        <w:t>Αχτσιόγλου</w:t>
      </w:r>
      <w:proofErr w:type="spellEnd"/>
      <w:r>
        <w:rPr>
          <w:rFonts w:eastAsia="Times New Roman"/>
          <w:color w:val="000000"/>
          <w:szCs w:val="24"/>
        </w:rPr>
        <w:t xml:space="preserve">. </w:t>
      </w:r>
    </w:p>
    <w:p w14:paraId="05CAB363"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Η τέταρτη με αριθμό 1071/20-6-</w:t>
      </w:r>
      <w:r>
        <w:rPr>
          <w:rFonts w:eastAsia="Times New Roman"/>
          <w:color w:val="000000"/>
          <w:szCs w:val="24"/>
        </w:rPr>
        <w:t>2017 επίκαιρη ερώτηση δεύτερου κύκλου του Βουλευτή Β΄ Αθηνών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με θέμα:</w:t>
      </w:r>
      <w:r>
        <w:rPr>
          <w:rFonts w:eastAsia="Times New Roman"/>
          <w:color w:val="000000"/>
          <w:szCs w:val="24"/>
        </w:rPr>
        <w:t xml:space="preserve"> </w:t>
      </w:r>
      <w:r>
        <w:rPr>
          <w:rFonts w:eastAsia="Times New Roman"/>
          <w:color w:val="000000"/>
          <w:szCs w:val="24"/>
        </w:rPr>
        <w:t>«Διασφάλιση της καταβολής των οφειλόμενων αποδοχών, κατ</w:t>
      </w:r>
      <w:r>
        <w:rPr>
          <w:rFonts w:eastAsia="Times New Roman"/>
          <w:color w:val="000000"/>
          <w:szCs w:val="24"/>
        </w:rPr>
        <w:t xml:space="preserve">οχύρωση όλων των ασφαλιστικών δικαιωμάτων και συνέχιση της απασχόλησης των εργαζομένων του ξενοδοχείου «ATHENS LEDRA» από το νέο επιχειρηματικό όμιλο που το απέκτησε», δεν θα συζητηθεί λόγω φόρτου εργασίας της αρμόδιας Υπουργού  </w:t>
      </w:r>
      <w:r>
        <w:rPr>
          <w:rFonts w:eastAsia="Times New Roman"/>
          <w:bCs/>
          <w:color w:val="000000"/>
          <w:szCs w:val="24"/>
        </w:rPr>
        <w:t>Εργασίας, Κοινωνικής Ασφάλι</w:t>
      </w:r>
      <w:r>
        <w:rPr>
          <w:rFonts w:eastAsia="Times New Roman"/>
          <w:bCs/>
          <w:color w:val="000000"/>
          <w:szCs w:val="24"/>
        </w:rPr>
        <w:t>σης και Κοινωνικής Αλληλεγγύης</w:t>
      </w:r>
      <w:r>
        <w:rPr>
          <w:rFonts w:eastAsia="Times New Roman"/>
          <w:color w:val="000000"/>
          <w:szCs w:val="24"/>
        </w:rPr>
        <w:t xml:space="preserve"> κ. Έφης </w:t>
      </w:r>
      <w:proofErr w:type="spellStart"/>
      <w:r>
        <w:rPr>
          <w:rFonts w:eastAsia="Times New Roman"/>
          <w:color w:val="000000"/>
          <w:szCs w:val="24"/>
        </w:rPr>
        <w:t>Αχτσιόγλου</w:t>
      </w:r>
      <w:proofErr w:type="spellEnd"/>
      <w:r>
        <w:rPr>
          <w:rFonts w:eastAsia="Times New Roman"/>
          <w:color w:val="000000"/>
          <w:szCs w:val="24"/>
        </w:rPr>
        <w:t>.</w:t>
      </w:r>
    </w:p>
    <w:p w14:paraId="05CAB364"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lastRenderedPageBreak/>
        <w:t>Η πέμπτη με αριθμό 1073/20-6-2017 επίκαιρη ερώτηση δεύτερου κύκλου του Βουλευτή Αχαΐας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Νικόλαου </w:t>
      </w:r>
      <w:proofErr w:type="spellStart"/>
      <w:r>
        <w:rPr>
          <w:rFonts w:eastAsia="Times New Roman"/>
          <w:bCs/>
          <w:color w:val="000000"/>
          <w:szCs w:val="24"/>
        </w:rPr>
        <w:t>Καραθανασόπουλου</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w:t>
      </w:r>
      <w:r>
        <w:rPr>
          <w:rFonts w:eastAsia="Times New Roman"/>
          <w:bCs/>
          <w:color w:val="000000"/>
          <w:szCs w:val="24"/>
        </w:rPr>
        <w:t>οινωνικής Αλληλεγγύης,</w:t>
      </w:r>
      <w:r>
        <w:rPr>
          <w:rFonts w:eastAsia="Times New Roman"/>
          <w:color w:val="000000"/>
          <w:szCs w:val="24"/>
        </w:rPr>
        <w:t xml:space="preserve"> σχετικά με τα προβλήματα των εργαζομένων στη βιομηχανία παραγωγής επαγγελματικών ψυγείων «FRIGOGLASS ΑΒΕΕ» στην Κ. Αχαΐα του Νομού Αχαΐας, δεν θα συζητηθεί λόγω φόρτου εργασίας της αρμόδιας Υπουργού  </w:t>
      </w:r>
      <w:r>
        <w:rPr>
          <w:rFonts w:eastAsia="Times New Roman"/>
          <w:bCs/>
          <w:color w:val="000000"/>
          <w:szCs w:val="24"/>
        </w:rPr>
        <w:t>Εργασίας, Κοινωνικής Ασφάλισης κα</w:t>
      </w:r>
      <w:r>
        <w:rPr>
          <w:rFonts w:eastAsia="Times New Roman"/>
          <w:bCs/>
          <w:color w:val="000000"/>
          <w:szCs w:val="24"/>
        </w:rPr>
        <w:t>ι Κοινωνικής Αλληλεγγύης</w:t>
      </w:r>
      <w:r>
        <w:rPr>
          <w:rFonts w:eastAsia="Times New Roman"/>
          <w:color w:val="000000"/>
          <w:szCs w:val="24"/>
        </w:rPr>
        <w:t xml:space="preserve"> κ. Έφης </w:t>
      </w:r>
      <w:proofErr w:type="spellStart"/>
      <w:r>
        <w:rPr>
          <w:rFonts w:eastAsia="Times New Roman"/>
          <w:color w:val="000000"/>
          <w:szCs w:val="24"/>
        </w:rPr>
        <w:t>Αχτσιόγλου</w:t>
      </w:r>
      <w:proofErr w:type="spellEnd"/>
      <w:r>
        <w:rPr>
          <w:rFonts w:eastAsia="Times New Roman"/>
          <w:color w:val="000000"/>
          <w:szCs w:val="24"/>
        </w:rPr>
        <w:t xml:space="preserve">. </w:t>
      </w:r>
    </w:p>
    <w:p w14:paraId="05CAB365"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Η δεύτερη με αριθμό 176/7-10-2016 ερώτηση του Ανεξάρτητου Βουλευτή Β΄ Αθηνών του κ. </w:t>
      </w:r>
      <w:r>
        <w:rPr>
          <w:rFonts w:eastAsia="Times New Roman"/>
          <w:bCs/>
          <w:color w:val="000000"/>
          <w:szCs w:val="24"/>
        </w:rPr>
        <w:t xml:space="preserve">Θεοχάρη </w:t>
      </w:r>
      <w:proofErr w:type="spellStart"/>
      <w:r>
        <w:rPr>
          <w:rFonts w:eastAsia="Times New Roman"/>
          <w:bCs/>
          <w:color w:val="000000"/>
          <w:szCs w:val="24"/>
        </w:rPr>
        <w:t>Θεοχάρη</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σχετικά με το εργοστάσιο λιπασμάτω</w:t>
      </w:r>
      <w:r>
        <w:rPr>
          <w:rFonts w:eastAsia="Times New Roman"/>
          <w:color w:val="000000"/>
          <w:szCs w:val="24"/>
        </w:rPr>
        <w:t xml:space="preserve">ν της Νέας </w:t>
      </w:r>
      <w:proofErr w:type="spellStart"/>
      <w:r>
        <w:rPr>
          <w:rFonts w:eastAsia="Times New Roman"/>
          <w:color w:val="000000"/>
          <w:szCs w:val="24"/>
        </w:rPr>
        <w:t>Καρβάλης</w:t>
      </w:r>
      <w:proofErr w:type="spellEnd"/>
      <w:r>
        <w:rPr>
          <w:rFonts w:eastAsia="Times New Roman"/>
          <w:color w:val="000000"/>
          <w:szCs w:val="24"/>
        </w:rPr>
        <w:t xml:space="preserve"> στην Καβάλα, δεν θα συζητηθεί λόγω φόρτου εργασίας της αρμόδιας Υπουργού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κ. Έφης </w:t>
      </w:r>
      <w:proofErr w:type="spellStart"/>
      <w:r>
        <w:rPr>
          <w:rFonts w:eastAsia="Times New Roman"/>
          <w:color w:val="000000"/>
          <w:szCs w:val="24"/>
        </w:rPr>
        <w:t>Αχτσιόγλου</w:t>
      </w:r>
      <w:proofErr w:type="spellEnd"/>
      <w:r>
        <w:rPr>
          <w:rFonts w:eastAsia="Times New Roman"/>
          <w:color w:val="000000"/>
          <w:szCs w:val="24"/>
        </w:rPr>
        <w:t>.</w:t>
      </w:r>
    </w:p>
    <w:p w14:paraId="05CAB366" w14:textId="77777777" w:rsidR="00440A44" w:rsidRDefault="007E0691">
      <w:pPr>
        <w:spacing w:after="0" w:line="600" w:lineRule="auto"/>
        <w:ind w:firstLine="720"/>
        <w:jc w:val="both"/>
        <w:rPr>
          <w:rFonts w:eastAsia="Times New Roman"/>
          <w:color w:val="000000"/>
          <w:szCs w:val="24"/>
        </w:rPr>
      </w:pPr>
      <w:r>
        <w:rPr>
          <w:rFonts w:eastAsia="Times New Roman"/>
          <w:b/>
          <w:color w:val="000000"/>
          <w:szCs w:val="24"/>
        </w:rPr>
        <w:t xml:space="preserve">ΧΡΗΣΤΟΣ ΚΑΤΣΩΤΗΣ: </w:t>
      </w:r>
      <w:r>
        <w:rPr>
          <w:rFonts w:eastAsia="Times New Roman"/>
          <w:color w:val="000000"/>
          <w:szCs w:val="24"/>
        </w:rPr>
        <w:t>Κυρία Πρόεδρε, μπορώ να έχω το</w:t>
      </w:r>
      <w:r>
        <w:rPr>
          <w:rFonts w:eastAsia="Times New Roman"/>
          <w:color w:val="000000"/>
          <w:szCs w:val="24"/>
        </w:rPr>
        <w:t>ν</w:t>
      </w:r>
      <w:r>
        <w:rPr>
          <w:rFonts w:eastAsia="Times New Roman"/>
          <w:color w:val="000000"/>
          <w:szCs w:val="24"/>
        </w:rPr>
        <w:t xml:space="preserve"> λόγο για να πω ορισμένα πράγματα για την ερώτηση; </w:t>
      </w:r>
    </w:p>
    <w:p w14:paraId="05CAB367" w14:textId="77777777" w:rsidR="00440A44" w:rsidRDefault="007E0691">
      <w:pPr>
        <w:spacing w:after="0" w:line="600" w:lineRule="auto"/>
        <w:ind w:firstLine="720"/>
        <w:jc w:val="both"/>
        <w:rPr>
          <w:rFonts w:eastAsia="Times New Roman"/>
          <w:color w:val="000000"/>
          <w:szCs w:val="24"/>
        </w:rPr>
      </w:pPr>
      <w:r>
        <w:rPr>
          <w:rFonts w:eastAsia="Times New Roman"/>
          <w:b/>
          <w:color w:val="000000"/>
          <w:szCs w:val="24"/>
        </w:rPr>
        <w:t xml:space="preserve">ΠΡΟΕΔΡΕΥΟΥΣΑ (Αναστασία Χριστοδουλοπούλου): </w:t>
      </w:r>
      <w:r>
        <w:rPr>
          <w:rFonts w:eastAsia="Times New Roman"/>
          <w:color w:val="000000"/>
          <w:szCs w:val="24"/>
        </w:rPr>
        <w:t xml:space="preserve">Κύριε </w:t>
      </w:r>
      <w:proofErr w:type="spellStart"/>
      <w:r>
        <w:rPr>
          <w:rFonts w:eastAsia="Times New Roman"/>
          <w:color w:val="000000"/>
          <w:szCs w:val="24"/>
        </w:rPr>
        <w:t>Κατσώτη</w:t>
      </w:r>
      <w:proofErr w:type="spellEnd"/>
      <w:r>
        <w:rPr>
          <w:rFonts w:eastAsia="Times New Roman"/>
          <w:color w:val="000000"/>
          <w:szCs w:val="24"/>
        </w:rPr>
        <w:t>, έχετε τον λόγο. Να είστε πολύ σύντομος</w:t>
      </w:r>
      <w:r>
        <w:rPr>
          <w:rFonts w:eastAsia="Times New Roman"/>
          <w:color w:val="000000"/>
          <w:szCs w:val="24"/>
        </w:rPr>
        <w:t>,</w:t>
      </w:r>
      <w:r>
        <w:rPr>
          <w:rFonts w:eastAsia="Times New Roman"/>
          <w:color w:val="000000"/>
          <w:szCs w:val="24"/>
        </w:rPr>
        <w:t xml:space="preserve"> γιατί δεν προβλέπεται αυτή η διαδικασία. </w:t>
      </w:r>
    </w:p>
    <w:p w14:paraId="05CAB368" w14:textId="77777777" w:rsidR="00440A44" w:rsidRDefault="007E0691">
      <w:pPr>
        <w:spacing w:after="0" w:line="600" w:lineRule="auto"/>
        <w:ind w:firstLine="720"/>
        <w:jc w:val="both"/>
        <w:rPr>
          <w:rFonts w:eastAsia="Times New Roman"/>
          <w:color w:val="000000"/>
          <w:szCs w:val="24"/>
        </w:rPr>
      </w:pPr>
      <w:r>
        <w:rPr>
          <w:rFonts w:eastAsia="Times New Roman"/>
          <w:b/>
          <w:color w:val="000000"/>
          <w:szCs w:val="24"/>
        </w:rPr>
        <w:lastRenderedPageBreak/>
        <w:t xml:space="preserve">ΧΡΗΣΤΟΣ ΚΑΤΣΩΤΗΣ: </w:t>
      </w:r>
      <w:r>
        <w:rPr>
          <w:rFonts w:eastAsia="Times New Roman"/>
          <w:color w:val="000000"/>
          <w:szCs w:val="24"/>
        </w:rPr>
        <w:t>Κυρία Πρόεδρε, δεν προβλέπεται, όμως συνηθίζε</w:t>
      </w:r>
      <w:r>
        <w:rPr>
          <w:rFonts w:eastAsia="Times New Roman"/>
          <w:color w:val="000000"/>
          <w:szCs w:val="24"/>
        </w:rPr>
        <w:t>ται. Βέβαια, εδώ υπάρχει μια τακτική ακύρωσης πολλών ερωτήσεων και εμείς πολλές φορές έχουμε συνεννοηθεί με Υπουργούς. Όμως, είμαστε εδώ σήμερα για να διαμαρτυρηθούμε για τις ακυρώσεις πολλών ερωτήσεων της κ</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Αχτσιόγλου</w:t>
      </w:r>
      <w:proofErr w:type="spellEnd"/>
      <w:r>
        <w:rPr>
          <w:rFonts w:eastAsia="Times New Roman"/>
          <w:color w:val="000000"/>
          <w:szCs w:val="24"/>
        </w:rPr>
        <w:t xml:space="preserve"> με δική της ευθύνη. </w:t>
      </w:r>
    </w:p>
    <w:p w14:paraId="05CAB369"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Ξέρετε, και εμε</w:t>
      </w:r>
      <w:r>
        <w:rPr>
          <w:rFonts w:eastAsia="Times New Roman"/>
          <w:color w:val="000000"/>
          <w:szCs w:val="24"/>
        </w:rPr>
        <w:t>ίς ιεραρχούμε ορισμένες ερωτήσεις και τις φέρνουμε εδώ. Είναι πάρα πολλά τα προβλήματα των εργαζομένων με απολύσεις, με απλήρωτη εργασία, με ευρεία παρανομία, με ασυδοσία των εργοδοτών, αρμοδιότητες της κ</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Αχτσιόγλου</w:t>
      </w:r>
      <w:proofErr w:type="spellEnd"/>
      <w:r>
        <w:rPr>
          <w:rFonts w:eastAsia="Times New Roman"/>
          <w:color w:val="000000"/>
          <w:szCs w:val="24"/>
        </w:rPr>
        <w:t xml:space="preserve">. Είναι σημαντικές οι ερωτήσεις, που θα </w:t>
      </w:r>
      <w:r>
        <w:rPr>
          <w:rFonts w:eastAsia="Times New Roman"/>
          <w:color w:val="000000"/>
          <w:szCs w:val="24"/>
        </w:rPr>
        <w:t xml:space="preserve">πρέπει να πάρει θέση. </w:t>
      </w:r>
    </w:p>
    <w:p w14:paraId="05CAB36A"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Δυστυχώς, το 95% με 98% των ερωτήσεων αναβάλλονται με ευθύνη της κυρίας Υπουργού. Έχουμε εδώ έναν κατάλογο ερωτήσεων, κυρία Πρόεδρε, όπου από τον νέο τρόπο κατάθεσης από 8</w:t>
      </w:r>
      <w:r>
        <w:rPr>
          <w:rFonts w:eastAsia="Times New Roman"/>
          <w:color w:val="000000"/>
          <w:szCs w:val="24"/>
        </w:rPr>
        <w:t xml:space="preserve"> Ιουνίου</w:t>
      </w:r>
      <w:r>
        <w:rPr>
          <w:rFonts w:eastAsia="Times New Roman"/>
          <w:color w:val="000000"/>
          <w:szCs w:val="24"/>
        </w:rPr>
        <w:t xml:space="preserve">, δηλαδή μέσα σε δεκατέσσερις ημέρες, έχουν αναβληθεί </w:t>
      </w:r>
      <w:r>
        <w:rPr>
          <w:rFonts w:eastAsia="Times New Roman"/>
          <w:color w:val="000000"/>
          <w:szCs w:val="24"/>
        </w:rPr>
        <w:t>πέντε ερωτήσεις επτά φορές με ευθύνη της κ</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Αχτσιόγλου</w:t>
      </w:r>
      <w:proofErr w:type="spellEnd"/>
      <w:r>
        <w:rPr>
          <w:rFonts w:eastAsia="Times New Roman"/>
          <w:color w:val="000000"/>
          <w:szCs w:val="24"/>
        </w:rPr>
        <w:t>. Δεν ξέρουμε τι σκοπιμότητα κρύβεται, αν δεν έχει να πει τίποτε, αν δεν θέλει να πάρει θέση η Κυβέρνηση σε σοβαρά ζητήματα των εργαζομένων.</w:t>
      </w:r>
    </w:p>
    <w:p w14:paraId="05CAB36B" w14:textId="77777777" w:rsidR="00440A44" w:rsidRDefault="007E0691">
      <w:pPr>
        <w:spacing w:after="0" w:line="600" w:lineRule="auto"/>
        <w:ind w:firstLine="720"/>
        <w:jc w:val="both"/>
        <w:rPr>
          <w:rFonts w:eastAsia="Times New Roman" w:cs="Times New Roman"/>
          <w:szCs w:val="24"/>
        </w:rPr>
      </w:pPr>
      <w:r w:rsidRPr="009A2424">
        <w:rPr>
          <w:rFonts w:eastAsia="Times New Roman"/>
          <w:szCs w:val="24"/>
        </w:rPr>
        <w:t>Ε</w:t>
      </w:r>
      <w:r w:rsidRPr="009A2424">
        <w:rPr>
          <w:rFonts w:eastAsia="Times New Roman" w:cs="Times New Roman"/>
          <w:szCs w:val="24"/>
        </w:rPr>
        <w:t xml:space="preserve">μείς είμαστε εδώ για να καταγγείλουμε αυτή την πρακτική και </w:t>
      </w:r>
      <w:r w:rsidRPr="009A2424">
        <w:rPr>
          <w:rFonts w:eastAsia="Times New Roman" w:cs="Times New Roman"/>
          <w:szCs w:val="24"/>
        </w:rPr>
        <w:t>να καλέσουμε τους εργαζόμενους</w:t>
      </w:r>
      <w:r w:rsidRPr="009A2424">
        <w:rPr>
          <w:rFonts w:eastAsia="Times New Roman" w:cs="Times New Roman"/>
          <w:szCs w:val="24"/>
        </w:rPr>
        <w:t>,</w:t>
      </w:r>
      <w:r w:rsidRPr="009A2424">
        <w:rPr>
          <w:rFonts w:eastAsia="Times New Roman" w:cs="Times New Roman"/>
          <w:szCs w:val="24"/>
        </w:rPr>
        <w:t xml:space="preserve"> να βγάλουν συμπεράσματα. Γιατί οι εργαζόμενοι </w:t>
      </w:r>
      <w:r w:rsidRPr="009A2424">
        <w:rPr>
          <w:rFonts w:eastAsia="Times New Roman" w:cs="Times New Roman"/>
          <w:szCs w:val="24"/>
        </w:rPr>
        <w:lastRenderedPageBreak/>
        <w:t>του «</w:t>
      </w:r>
      <w:r w:rsidRPr="009A2424">
        <w:rPr>
          <w:rFonts w:eastAsia="Times New Roman" w:cs="Times New Roman"/>
          <w:szCs w:val="24"/>
          <w:lang w:val="en-US"/>
        </w:rPr>
        <w:t>ATHENS</w:t>
      </w:r>
      <w:r w:rsidRPr="009A2424">
        <w:rPr>
          <w:rFonts w:eastAsia="Times New Roman" w:cs="Times New Roman"/>
          <w:szCs w:val="24"/>
        </w:rPr>
        <w:t xml:space="preserve"> </w:t>
      </w:r>
      <w:r w:rsidRPr="009A2424">
        <w:rPr>
          <w:rFonts w:eastAsia="Times New Roman" w:cs="Times New Roman"/>
          <w:szCs w:val="24"/>
          <w:lang w:val="en-US"/>
        </w:rPr>
        <w:t>LEDRA</w:t>
      </w:r>
      <w:r w:rsidRPr="009A2424">
        <w:rPr>
          <w:rFonts w:eastAsia="Times New Roman" w:cs="Times New Roman"/>
          <w:szCs w:val="24"/>
        </w:rPr>
        <w:t xml:space="preserve">», για παράδειγμα, ή οι εργαζόμενοι της </w:t>
      </w:r>
      <w:proofErr w:type="spellStart"/>
      <w:r>
        <w:rPr>
          <w:rFonts w:eastAsia="Times New Roman" w:cs="Times New Roman"/>
          <w:szCs w:val="24"/>
        </w:rPr>
        <w:t>υδροκαλλιέργειας</w:t>
      </w:r>
      <w:proofErr w:type="spellEnd"/>
      <w:r>
        <w:rPr>
          <w:rFonts w:eastAsia="Times New Roman" w:cs="Times New Roman"/>
          <w:szCs w:val="24"/>
        </w:rPr>
        <w:t xml:space="preserve"> στη Σητεία περιμένουν απαντήσεις από την καθ’ ύλην αρμόδια Υπουργό Εργασίας. Όμως δεν έρχεται επανειλημμ</w:t>
      </w:r>
      <w:r>
        <w:rPr>
          <w:rFonts w:eastAsia="Times New Roman" w:cs="Times New Roman"/>
          <w:szCs w:val="24"/>
        </w:rPr>
        <w:t xml:space="preserve">ένως γι’ αυτές τις δύο ερωτήσεις, για παράδειγμα, όπως και για την ερώτηση του κ. </w:t>
      </w:r>
      <w:proofErr w:type="spellStart"/>
      <w:r>
        <w:rPr>
          <w:rFonts w:eastAsia="Times New Roman" w:cs="Times New Roman"/>
          <w:szCs w:val="24"/>
        </w:rPr>
        <w:t>Καραθανασόπουλου</w:t>
      </w:r>
      <w:proofErr w:type="spellEnd"/>
      <w:r>
        <w:rPr>
          <w:rFonts w:eastAsia="Times New Roman" w:cs="Times New Roman"/>
          <w:szCs w:val="24"/>
        </w:rPr>
        <w:t>, που αναβλήθηκε σήμερα, για τη «</w:t>
      </w:r>
      <w:r>
        <w:rPr>
          <w:rFonts w:eastAsia="Times New Roman" w:cs="Times New Roman"/>
          <w:szCs w:val="24"/>
          <w:lang w:val="en-US"/>
        </w:rPr>
        <w:t>FRIGOGLASS</w:t>
      </w:r>
      <w:r>
        <w:rPr>
          <w:rFonts w:eastAsia="Times New Roman" w:cs="Times New Roman"/>
          <w:szCs w:val="24"/>
        </w:rPr>
        <w:t xml:space="preserve">», που επανειλημμένα τρεις φορές έχει αναβληθεί μέχρι σήμερα. </w:t>
      </w:r>
    </w:p>
    <w:p w14:paraId="05CAB36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Γι’ αυτό είμαστε εδώ και για να διαμαρτυρηθούμε και </w:t>
      </w:r>
      <w:r>
        <w:rPr>
          <w:rFonts w:eastAsia="Times New Roman" w:cs="Times New Roman"/>
          <w:szCs w:val="24"/>
        </w:rPr>
        <w:t xml:space="preserve">για να καταγγείλουμε αυτή την πρακτική που εφαρμόζουν πολλοί Υπουργοί και ιδιαίτερα η Υπουργός Εργασίας. </w:t>
      </w:r>
    </w:p>
    <w:p w14:paraId="05CAB36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Πάντως φόρτο εργασίας θεωρείται ότι έχει η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05CAB36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σε κάθε περίπτωση θα γίνει έκκληση να απαντήσει και σε αυτές τις ερωτήσεις. Εννοώ δεν είναι προσχηματικό να επικαλείται φόρτο εργασίας. </w:t>
      </w:r>
    </w:p>
    <w:p w14:paraId="05CAB36F" w14:textId="77777777" w:rsidR="00440A44" w:rsidRDefault="007E069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Από ό,τι ξέρω, κυρία Πρόεδρε, ο νέος Κανονισμός δεν δικαιολογεί τον φόρτο εργασίας.</w:t>
      </w:r>
      <w:r>
        <w:rPr>
          <w:rFonts w:eastAsia="Times New Roman" w:cs="Times New Roman"/>
          <w:b/>
          <w:szCs w:val="24"/>
        </w:rPr>
        <w:t xml:space="preserve"> </w:t>
      </w:r>
    </w:p>
    <w:p w14:paraId="05CAB37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w:t>
      </w:r>
      <w:r>
        <w:rPr>
          <w:rFonts w:eastAsia="Times New Roman" w:cs="Times New Roman"/>
          <w:b/>
          <w:szCs w:val="24"/>
        </w:rPr>
        <w:t>ναστασία Χριστοδουλοπούλου):</w:t>
      </w:r>
      <w:r>
        <w:rPr>
          <w:rFonts w:eastAsia="Times New Roman" w:cs="Times New Roman"/>
          <w:szCs w:val="24"/>
        </w:rPr>
        <w:t xml:space="preserve"> Μάλιστα. </w:t>
      </w:r>
    </w:p>
    <w:p w14:paraId="05CAB37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Θα συνεχίσω μετά με τις υπόλοιπες ερωτήσεις που δεν θα συζητηθούν, για να ολοκληρώσει και ο Υπουργός Αγροτικής Ανάπτυξης με τη δεύτερη ερώτηση.</w:t>
      </w:r>
    </w:p>
    <w:p w14:paraId="05CAB372" w14:textId="77777777" w:rsidR="00440A44" w:rsidRDefault="007E0691">
      <w:pPr>
        <w:spacing w:after="0" w:line="600" w:lineRule="auto"/>
        <w:ind w:firstLine="720"/>
        <w:jc w:val="both"/>
        <w:rPr>
          <w:rFonts w:eastAsia="Times New Roman"/>
          <w:color w:val="000000"/>
          <w:szCs w:val="24"/>
        </w:rPr>
      </w:pPr>
      <w:r>
        <w:rPr>
          <w:rFonts w:eastAsia="Times New Roman" w:cs="Times New Roman"/>
          <w:szCs w:val="24"/>
        </w:rPr>
        <w:lastRenderedPageBreak/>
        <w:t xml:space="preserve">Είναι η </w:t>
      </w:r>
      <w:r>
        <w:rPr>
          <w:rFonts w:eastAsia="Times New Roman"/>
          <w:szCs w:val="24"/>
        </w:rPr>
        <w:t xml:space="preserve">δεύτερη με αριθμό </w:t>
      </w:r>
      <w:r>
        <w:rPr>
          <w:rFonts w:eastAsia="Times New Roman"/>
          <w:color w:val="000000"/>
          <w:szCs w:val="24"/>
        </w:rPr>
        <w:t>1034/16-6-2017 επίκαιρη ερώτηση δε</w:t>
      </w:r>
      <w:r>
        <w:rPr>
          <w:rFonts w:eastAsia="Times New Roman"/>
          <w:color w:val="000000"/>
          <w:szCs w:val="24"/>
        </w:rPr>
        <w:t>ύτε</w:t>
      </w:r>
      <w:r>
        <w:rPr>
          <w:rFonts w:eastAsia="Times New Roman"/>
          <w:color w:val="000000"/>
          <w:szCs w:val="24"/>
        </w:rPr>
        <w:t>ρου κύκλου</w:t>
      </w:r>
      <w:r>
        <w:rPr>
          <w:rFonts w:eastAsia="Times New Roman"/>
          <w:color w:val="000000"/>
          <w:szCs w:val="24"/>
        </w:rPr>
        <w:t xml:space="preserve"> της Βουλευτού Σερρών της Νέας Δημοκρατίας κ.</w:t>
      </w:r>
      <w:r>
        <w:rPr>
          <w:rFonts w:eastAsia="Times New Roman"/>
          <w:color w:val="000000"/>
          <w:szCs w:val="24"/>
        </w:rPr>
        <w:t xml:space="preserve"> </w:t>
      </w:r>
      <w:r>
        <w:rPr>
          <w:rFonts w:eastAsia="Times New Roman"/>
          <w:bCs/>
          <w:color w:val="000000"/>
          <w:szCs w:val="24"/>
        </w:rPr>
        <w:t>Φωτεινής Αραμπατζή</w:t>
      </w:r>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bCs/>
          <w:color w:val="000000"/>
          <w:szCs w:val="24"/>
        </w:rPr>
        <w:t xml:space="preserve"> </w:t>
      </w:r>
      <w:r>
        <w:rPr>
          <w:rFonts w:eastAsia="Times New Roman"/>
          <w:color w:val="000000"/>
          <w:szCs w:val="24"/>
        </w:rPr>
        <w:t xml:space="preserve">με θέμα: «Προβλήματα και προοπτικές του κλάδου της </w:t>
      </w:r>
      <w:proofErr w:type="spellStart"/>
      <w:r>
        <w:rPr>
          <w:rFonts w:eastAsia="Times New Roman"/>
          <w:color w:val="000000"/>
          <w:szCs w:val="24"/>
        </w:rPr>
        <w:t>βουβαλοτροφίας</w:t>
      </w:r>
      <w:proofErr w:type="spellEnd"/>
      <w:r>
        <w:rPr>
          <w:rFonts w:eastAsia="Times New Roman"/>
          <w:color w:val="000000"/>
          <w:szCs w:val="24"/>
        </w:rPr>
        <w:t>».</w:t>
      </w:r>
    </w:p>
    <w:p w14:paraId="05CAB373"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Κυρία Αραμπατζή, έχετε τον λόγο για δύο λεπτά. </w:t>
      </w:r>
    </w:p>
    <w:p w14:paraId="05CAB374" w14:textId="77777777" w:rsidR="00440A44" w:rsidRDefault="007E0691">
      <w:pPr>
        <w:spacing w:after="0" w:line="600" w:lineRule="auto"/>
        <w:ind w:firstLine="720"/>
        <w:jc w:val="both"/>
        <w:rPr>
          <w:rFonts w:eastAsia="Times New Roman"/>
          <w:color w:val="000000"/>
          <w:szCs w:val="24"/>
        </w:rPr>
      </w:pPr>
      <w:r>
        <w:rPr>
          <w:rFonts w:eastAsia="Times New Roman"/>
          <w:b/>
          <w:color w:val="000000"/>
          <w:szCs w:val="24"/>
        </w:rPr>
        <w:t>ΦΩΤΕΙΝΗ ΑΡΑΜΠΑΤΖΗ:</w:t>
      </w:r>
      <w:r>
        <w:rPr>
          <w:rFonts w:eastAsia="Times New Roman"/>
          <w:color w:val="000000"/>
          <w:szCs w:val="24"/>
        </w:rPr>
        <w:t xml:space="preserve"> Ευχαρ</w:t>
      </w:r>
      <w:r>
        <w:rPr>
          <w:rFonts w:eastAsia="Times New Roman"/>
          <w:color w:val="000000"/>
          <w:szCs w:val="24"/>
        </w:rPr>
        <w:t xml:space="preserve">ιστώ, κυρία Πρόεδρε. </w:t>
      </w:r>
    </w:p>
    <w:p w14:paraId="05CAB375"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Κύριε Υπουργέ, ο Νομός Σερρών από τον οποίο προέρχομαι, μπορεί να υπερηφανεύεται μεταξύ των άλλων, γιατί στις όχθες της ξακουστής λίμνης Κερκίνης εκτρέφεται η συντριπτική πλειοψηφία ενός πολλά υποσχόμενου δυνητικά δυναμικού κλάδου της</w:t>
      </w:r>
      <w:r>
        <w:rPr>
          <w:rFonts w:eastAsia="Times New Roman"/>
          <w:color w:val="000000"/>
          <w:szCs w:val="24"/>
        </w:rPr>
        <w:t xml:space="preserve"> ελληνικής κτηνοτροφίας, η </w:t>
      </w:r>
      <w:proofErr w:type="spellStart"/>
      <w:r>
        <w:rPr>
          <w:rFonts w:eastAsia="Times New Roman"/>
          <w:color w:val="000000"/>
          <w:szCs w:val="24"/>
        </w:rPr>
        <w:t>βουβαλοτροφία</w:t>
      </w:r>
      <w:proofErr w:type="spellEnd"/>
      <w:r>
        <w:rPr>
          <w:rFonts w:eastAsia="Times New Roman"/>
          <w:color w:val="000000"/>
          <w:szCs w:val="24"/>
        </w:rPr>
        <w:t xml:space="preserve">. </w:t>
      </w:r>
    </w:p>
    <w:p w14:paraId="05CAB376"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Είναι ένας τομέας με πραγματικά αξιοσημείωτη δυνητική δυναμική, καθώς τα προϊόντα που παράγει σε κρέας και γάλα είναι υψηλής ποιότητας και</w:t>
      </w:r>
      <w:r>
        <w:rPr>
          <w:rFonts w:eastAsia="Times New Roman"/>
          <w:color w:val="000000"/>
          <w:szCs w:val="24"/>
        </w:rPr>
        <w:t>,</w:t>
      </w:r>
      <w:r>
        <w:rPr>
          <w:rFonts w:eastAsia="Times New Roman"/>
          <w:color w:val="000000"/>
          <w:szCs w:val="24"/>
        </w:rPr>
        <w:t xml:space="preserve"> βεβαίως</w:t>
      </w:r>
      <w:r>
        <w:rPr>
          <w:rFonts w:eastAsia="Times New Roman"/>
          <w:color w:val="000000"/>
          <w:szCs w:val="24"/>
        </w:rPr>
        <w:t>,</w:t>
      </w:r>
      <w:r>
        <w:rPr>
          <w:rFonts w:eastAsia="Times New Roman"/>
          <w:color w:val="000000"/>
          <w:szCs w:val="24"/>
        </w:rPr>
        <w:t xml:space="preserve"> διατροφικής αξίας και απολαμβάνουν -και αυτό είναι το σημαντικό-</w:t>
      </w:r>
      <w:r>
        <w:rPr>
          <w:rFonts w:eastAsia="Times New Roman"/>
          <w:color w:val="000000"/>
          <w:szCs w:val="24"/>
        </w:rPr>
        <w:t xml:space="preserve"> μεγάλης ζήτησης τόσο στην εγχώρια αγορά όσο και στις αγορές του εξωτερικού και μάλιστα σε πολύ υψηλές τιμές. </w:t>
      </w:r>
    </w:p>
    <w:p w14:paraId="05CAB377"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Παρ</w:t>
      </w:r>
      <w:r>
        <w:rPr>
          <w:rFonts w:eastAsia="Times New Roman"/>
          <w:color w:val="000000"/>
          <w:szCs w:val="24"/>
        </w:rPr>
        <w:t xml:space="preserve">’ </w:t>
      </w:r>
      <w:r>
        <w:rPr>
          <w:rFonts w:eastAsia="Times New Roman"/>
          <w:color w:val="000000"/>
          <w:szCs w:val="24"/>
        </w:rPr>
        <w:t xml:space="preserve">όλα αυτά η καταγεγραμμένη συμβολή της </w:t>
      </w:r>
      <w:proofErr w:type="spellStart"/>
      <w:r>
        <w:rPr>
          <w:rFonts w:eastAsia="Times New Roman"/>
          <w:color w:val="000000"/>
          <w:szCs w:val="24"/>
        </w:rPr>
        <w:t>βουβαλοτροφίας</w:t>
      </w:r>
      <w:proofErr w:type="spellEnd"/>
      <w:r>
        <w:rPr>
          <w:rFonts w:eastAsia="Times New Roman"/>
          <w:color w:val="000000"/>
          <w:szCs w:val="24"/>
        </w:rPr>
        <w:t xml:space="preserve"> στο κτηνοτροφικό ΑΕΠ της χώρας</w:t>
      </w:r>
      <w:r>
        <w:rPr>
          <w:rFonts w:eastAsia="Times New Roman"/>
          <w:color w:val="000000"/>
          <w:szCs w:val="24"/>
        </w:rPr>
        <w:t>,</w:t>
      </w:r>
      <w:r>
        <w:rPr>
          <w:rFonts w:eastAsia="Times New Roman"/>
          <w:color w:val="000000"/>
          <w:szCs w:val="24"/>
        </w:rPr>
        <w:t xml:space="preserve"> είναι πάρα πολύ χαμηλή. </w:t>
      </w:r>
    </w:p>
    <w:p w14:paraId="05CAB378"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Μάλιστα μετά από μία μακρά φθί</w:t>
      </w:r>
      <w:r>
        <w:rPr>
          <w:rFonts w:eastAsia="Times New Roman"/>
          <w:color w:val="000000"/>
          <w:szCs w:val="24"/>
        </w:rPr>
        <w:t xml:space="preserve">νουσα πορεία </w:t>
      </w:r>
      <w:proofErr w:type="spellStart"/>
      <w:r>
        <w:rPr>
          <w:rFonts w:eastAsia="Times New Roman"/>
          <w:color w:val="000000"/>
          <w:szCs w:val="24"/>
        </w:rPr>
        <w:t>απομείωσης</w:t>
      </w:r>
      <w:proofErr w:type="spellEnd"/>
      <w:r>
        <w:rPr>
          <w:rFonts w:eastAsia="Times New Roman"/>
          <w:color w:val="000000"/>
          <w:szCs w:val="24"/>
        </w:rPr>
        <w:t xml:space="preserve"> του ζωικού κεφαλαίου, μόλις το 2000 άρχισε δειλά-δειλά η επιστροφή των κτηνοτρόφων σε αυτή τη δυναμική κτηνοτροφική καλλιέργεια. </w:t>
      </w:r>
    </w:p>
    <w:p w14:paraId="05CAB379"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lastRenderedPageBreak/>
        <w:t>Με τη στήριξη τότε της ελληνικής πολιτείας έγινε μία αξιοσημείωτη προσπάθεια. Χαρακτηριστικά αναφέρω τ</w:t>
      </w:r>
      <w:r>
        <w:rPr>
          <w:rFonts w:eastAsia="Times New Roman"/>
          <w:color w:val="000000"/>
          <w:szCs w:val="24"/>
        </w:rPr>
        <w:t>ην απαραίτητη καθιέρωση και διατήρηση γενεαλογικών δένδρων και μητρώου του βούβαλου και την εγγραφή του πληθυσμού όλων των ελληνικών βουβαλιών στο γενεαλογικό βιβλίο που τηρείται στο Κέντρο Γενετικής Βελτίωσης και</w:t>
      </w:r>
      <w:r>
        <w:rPr>
          <w:rFonts w:eastAsia="Times New Roman"/>
          <w:color w:val="000000"/>
          <w:szCs w:val="24"/>
        </w:rPr>
        <w:t>,</w:t>
      </w:r>
      <w:r>
        <w:rPr>
          <w:rFonts w:eastAsia="Times New Roman"/>
          <w:color w:val="000000"/>
          <w:szCs w:val="24"/>
        </w:rPr>
        <w:t xml:space="preserve"> βεβαίως</w:t>
      </w:r>
      <w:r>
        <w:rPr>
          <w:rFonts w:eastAsia="Times New Roman"/>
          <w:color w:val="000000"/>
          <w:szCs w:val="24"/>
        </w:rPr>
        <w:t>,</w:t>
      </w:r>
      <w:r>
        <w:rPr>
          <w:rFonts w:eastAsia="Times New Roman"/>
          <w:color w:val="000000"/>
          <w:szCs w:val="24"/>
        </w:rPr>
        <w:t xml:space="preserve"> την απόφαση του Μαρτίου του 2012</w:t>
      </w:r>
      <w:r>
        <w:rPr>
          <w:rFonts w:eastAsia="Times New Roman"/>
          <w:color w:val="000000"/>
          <w:szCs w:val="24"/>
        </w:rPr>
        <w:t xml:space="preserve"> που ενέτασσε τον βούβαλο στο </w:t>
      </w:r>
      <w:r>
        <w:rPr>
          <w:rFonts w:eastAsia="Times New Roman"/>
          <w:color w:val="000000"/>
          <w:szCs w:val="24"/>
        </w:rPr>
        <w:t>π</w:t>
      </w:r>
      <w:r>
        <w:rPr>
          <w:rFonts w:eastAsia="Times New Roman"/>
          <w:color w:val="000000"/>
          <w:szCs w:val="24"/>
        </w:rPr>
        <w:t xml:space="preserve">ρόγραμμα για τη </w:t>
      </w:r>
      <w:r>
        <w:rPr>
          <w:rFonts w:eastAsia="Times New Roman"/>
          <w:color w:val="000000"/>
          <w:szCs w:val="24"/>
        </w:rPr>
        <w:t>δ</w:t>
      </w:r>
      <w:r>
        <w:rPr>
          <w:rFonts w:eastAsia="Times New Roman"/>
          <w:color w:val="000000"/>
          <w:szCs w:val="24"/>
        </w:rPr>
        <w:t xml:space="preserve">ιατήρηση και </w:t>
      </w:r>
      <w:r>
        <w:rPr>
          <w:rFonts w:eastAsia="Times New Roman"/>
          <w:color w:val="000000"/>
          <w:szCs w:val="24"/>
        </w:rPr>
        <w:t>π</w:t>
      </w:r>
      <w:r>
        <w:rPr>
          <w:rFonts w:eastAsia="Times New Roman"/>
          <w:color w:val="000000"/>
          <w:szCs w:val="24"/>
        </w:rPr>
        <w:t xml:space="preserve">ροστασία </w:t>
      </w:r>
      <w:r>
        <w:rPr>
          <w:rFonts w:eastAsia="Times New Roman"/>
          <w:color w:val="000000"/>
          <w:szCs w:val="24"/>
        </w:rPr>
        <w:t>α</w:t>
      </w:r>
      <w:r>
        <w:rPr>
          <w:rFonts w:eastAsia="Times New Roman"/>
          <w:color w:val="000000"/>
          <w:szCs w:val="24"/>
        </w:rPr>
        <w:t xml:space="preserve">υτόχθονων </w:t>
      </w:r>
      <w:r>
        <w:rPr>
          <w:rFonts w:eastAsia="Times New Roman"/>
          <w:color w:val="000000"/>
          <w:szCs w:val="24"/>
        </w:rPr>
        <w:t>φ</w:t>
      </w:r>
      <w:r>
        <w:rPr>
          <w:rFonts w:eastAsia="Times New Roman"/>
          <w:color w:val="000000"/>
          <w:szCs w:val="24"/>
        </w:rPr>
        <w:t xml:space="preserve">υλών. </w:t>
      </w:r>
    </w:p>
    <w:p w14:paraId="05CAB37A"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Τα παραπάνω ήταν απαραίτητα μέτρα, όπως καταλαβαίνετε, τόσο για την υποβοήθηση της φυσικής γενετικής βελτίωσης αυτής της παραδοσιακής κτηνοτροφικής καλλιέργειας, που </w:t>
      </w:r>
      <w:r>
        <w:rPr>
          <w:rFonts w:eastAsia="Times New Roman"/>
          <w:color w:val="000000"/>
          <w:szCs w:val="24"/>
        </w:rPr>
        <w:t>πρέπει ταυτόχρονα να εξελίσσεται αλλά να κρατάει και τον παραδοσιακό της χαρακτήρα, όσο και για την κατοχύρωση</w:t>
      </w:r>
      <w:r>
        <w:rPr>
          <w:rFonts w:eastAsia="Times New Roman"/>
          <w:color w:val="000000"/>
          <w:szCs w:val="24"/>
        </w:rPr>
        <w:t>,</w:t>
      </w:r>
      <w:r>
        <w:rPr>
          <w:rFonts w:eastAsia="Times New Roman"/>
          <w:color w:val="000000"/>
          <w:szCs w:val="24"/>
        </w:rPr>
        <w:t xml:space="preserve"> βέβαια</w:t>
      </w:r>
      <w:r>
        <w:rPr>
          <w:rFonts w:eastAsia="Times New Roman"/>
          <w:color w:val="000000"/>
          <w:szCs w:val="24"/>
        </w:rPr>
        <w:t>,</w:t>
      </w:r>
      <w:r>
        <w:rPr>
          <w:rFonts w:eastAsia="Times New Roman"/>
          <w:color w:val="000000"/>
          <w:szCs w:val="24"/>
        </w:rPr>
        <w:t xml:space="preserve"> του συγκριτικού πλεονεκτήματος των προϊόντων του ελληνικού βούβαλου. </w:t>
      </w:r>
      <w:r>
        <w:rPr>
          <w:rFonts w:eastAsia="Times New Roman"/>
          <w:color w:val="000000"/>
          <w:szCs w:val="24"/>
        </w:rPr>
        <w:t>Ή</w:t>
      </w:r>
      <w:r>
        <w:rPr>
          <w:rFonts w:eastAsia="Times New Roman"/>
          <w:color w:val="000000"/>
          <w:szCs w:val="24"/>
        </w:rPr>
        <w:t>ταν μέτρα που ανέστρεψαν τη φθίνουσα πορεία του κλάδου μέχρι τότε,</w:t>
      </w:r>
      <w:r>
        <w:rPr>
          <w:rFonts w:eastAsia="Times New Roman"/>
          <w:color w:val="000000"/>
          <w:szCs w:val="24"/>
        </w:rPr>
        <w:t xml:space="preserve"> ο οποίος έφτασε να μετράει στην απογραφή του 2015 δεκατέσσερις χιλιάδες ζώα σε όλη την επικράτεια, από τα οποία τρεις χιλιάδες εκατό στην λίμνη Κερκίνη. </w:t>
      </w:r>
    </w:p>
    <w:p w14:paraId="05CAB37B"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Θέλω χαρακτηριστικά να αναφέρω ότι το 2001 οι πωλήσεις </w:t>
      </w:r>
      <w:proofErr w:type="spellStart"/>
      <w:r>
        <w:rPr>
          <w:rFonts w:eastAsia="Times New Roman"/>
          <w:color w:val="000000"/>
          <w:szCs w:val="24"/>
        </w:rPr>
        <w:t>βουβαλινού</w:t>
      </w:r>
      <w:proofErr w:type="spellEnd"/>
      <w:r>
        <w:rPr>
          <w:rFonts w:eastAsia="Times New Roman"/>
          <w:color w:val="000000"/>
          <w:szCs w:val="24"/>
        </w:rPr>
        <w:t xml:space="preserve"> κρέατος</w:t>
      </w:r>
      <w:r>
        <w:rPr>
          <w:rFonts w:eastAsia="Times New Roman"/>
          <w:color w:val="000000"/>
          <w:szCs w:val="24"/>
        </w:rPr>
        <w:t>,</w:t>
      </w:r>
      <w:r>
        <w:rPr>
          <w:rFonts w:eastAsia="Times New Roman"/>
          <w:color w:val="000000"/>
          <w:szCs w:val="24"/>
        </w:rPr>
        <w:t xml:space="preserve"> ήταν μόλις </w:t>
      </w:r>
      <w:proofErr w:type="spellStart"/>
      <w:r>
        <w:rPr>
          <w:rFonts w:eastAsia="Times New Roman"/>
          <w:color w:val="000000"/>
          <w:szCs w:val="24"/>
        </w:rPr>
        <w:t>εκατόν</w:t>
      </w:r>
      <w:proofErr w:type="spellEnd"/>
      <w:r>
        <w:rPr>
          <w:rFonts w:eastAsia="Times New Roman"/>
          <w:color w:val="000000"/>
          <w:szCs w:val="24"/>
        </w:rPr>
        <w:t xml:space="preserve"> πενήντα </w:t>
      </w:r>
      <w:r>
        <w:rPr>
          <w:rFonts w:eastAsia="Times New Roman"/>
          <w:color w:val="000000"/>
          <w:szCs w:val="24"/>
        </w:rPr>
        <w:t xml:space="preserve">κιλά ετησίως και σήμερα κυμαίνονται στους πενήντα πέντε με εξήντα τόνους με τιμή πώλησης 15 ευρώ το κιλό. </w:t>
      </w:r>
    </w:p>
    <w:p w14:paraId="05CAB37C"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lastRenderedPageBreak/>
        <w:t xml:space="preserve">Προϋπόθεση, όπως βεβαίως καταλαβαίνετε, κύριε Υπουργέ, για την ανάπτυξη του </w:t>
      </w:r>
      <w:proofErr w:type="spellStart"/>
      <w:r>
        <w:rPr>
          <w:rFonts w:eastAsia="Times New Roman"/>
          <w:color w:val="000000"/>
          <w:szCs w:val="24"/>
        </w:rPr>
        <w:t>κοστοβόρου</w:t>
      </w:r>
      <w:proofErr w:type="spellEnd"/>
      <w:r>
        <w:rPr>
          <w:rFonts w:eastAsia="Times New Roman"/>
          <w:color w:val="000000"/>
          <w:szCs w:val="24"/>
        </w:rPr>
        <w:t xml:space="preserve"> αυτού κλάδου είναι η πληρωμή των συγκεκριμένων ενισχύσεων. </w:t>
      </w:r>
    </w:p>
    <w:p w14:paraId="05CAB37D"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Δυ</w:t>
      </w:r>
      <w:r>
        <w:rPr>
          <w:rFonts w:eastAsia="Times New Roman"/>
          <w:color w:val="000000"/>
          <w:szCs w:val="24"/>
        </w:rPr>
        <w:t xml:space="preserve">στυχώς και σε αυτό το ζήτημα επιδεικνύετε μία καθυστέρηση, καθώς μόλις στις 7 Ιουνίου με καθυστέρηση έξι μηνών υπογράφτηκε η σχετική ΚΥΑ για την πληρωμή των σχετικών προγραμμάτων των προηγούμενων ετών. </w:t>
      </w:r>
    </w:p>
    <w:p w14:paraId="05CAB37E"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Την ίδια στιγμή</w:t>
      </w:r>
      <w:r>
        <w:rPr>
          <w:rFonts w:eastAsia="Times New Roman"/>
          <w:color w:val="000000"/>
          <w:szCs w:val="24"/>
        </w:rPr>
        <w:t>,</w:t>
      </w:r>
      <w:r>
        <w:rPr>
          <w:rFonts w:eastAsia="Times New Roman"/>
          <w:color w:val="000000"/>
          <w:szCs w:val="24"/>
        </w:rPr>
        <w:t xml:space="preserve"> βεβαίως</w:t>
      </w:r>
      <w:r>
        <w:rPr>
          <w:rFonts w:eastAsia="Times New Roman"/>
          <w:color w:val="000000"/>
          <w:szCs w:val="24"/>
        </w:rPr>
        <w:t>,</w:t>
      </w:r>
      <w:r>
        <w:rPr>
          <w:rFonts w:eastAsia="Times New Roman"/>
          <w:color w:val="000000"/>
          <w:szCs w:val="24"/>
        </w:rPr>
        <w:t xml:space="preserve"> καθυστερεί η αξιολόγηση των</w:t>
      </w:r>
      <w:r>
        <w:rPr>
          <w:rFonts w:eastAsia="Times New Roman"/>
          <w:color w:val="000000"/>
          <w:szCs w:val="24"/>
        </w:rPr>
        <w:t xml:space="preserve"> αιτήσεων στήριξης «Γενετικοί Πόροι στην Κτηνοτροφία» του </w:t>
      </w:r>
      <w:r>
        <w:rPr>
          <w:rFonts w:eastAsia="Times New Roman"/>
          <w:color w:val="000000"/>
          <w:szCs w:val="24"/>
        </w:rPr>
        <w:t>ν</w:t>
      </w:r>
      <w:r>
        <w:rPr>
          <w:rFonts w:eastAsia="Times New Roman"/>
          <w:color w:val="000000"/>
          <w:szCs w:val="24"/>
        </w:rPr>
        <w:t>έου Προγράμματος Αγροτικής Ανάπτυξης 2014-2020, διακινδυνεύοντας όλη τη δουλειά που είχε γίνει για τη γενετική βελτίωση αυτών των ζώων και</w:t>
      </w:r>
      <w:r>
        <w:rPr>
          <w:rFonts w:eastAsia="Times New Roman"/>
          <w:color w:val="000000"/>
          <w:szCs w:val="24"/>
        </w:rPr>
        <w:t>,</w:t>
      </w:r>
      <w:r>
        <w:rPr>
          <w:rFonts w:eastAsia="Times New Roman"/>
          <w:color w:val="000000"/>
          <w:szCs w:val="24"/>
        </w:rPr>
        <w:t xml:space="preserve"> βεβαίως</w:t>
      </w:r>
      <w:r>
        <w:rPr>
          <w:rFonts w:eastAsia="Times New Roman"/>
          <w:color w:val="000000"/>
          <w:szCs w:val="24"/>
        </w:rPr>
        <w:t>,</w:t>
      </w:r>
      <w:r>
        <w:rPr>
          <w:rFonts w:eastAsia="Times New Roman"/>
          <w:color w:val="000000"/>
          <w:szCs w:val="24"/>
        </w:rPr>
        <w:t xml:space="preserve"> την πληρωμή των συγκεκριμένων ενισχύσεων τα δεκα</w:t>
      </w:r>
      <w:r>
        <w:rPr>
          <w:rFonts w:eastAsia="Times New Roman"/>
          <w:color w:val="000000"/>
          <w:szCs w:val="24"/>
        </w:rPr>
        <w:t xml:space="preserve">πέντε τελευταία χρόνια. </w:t>
      </w:r>
    </w:p>
    <w:p w14:paraId="05CAB37F"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Ρωτάω, λοιπόν, κύριε Υπουργέ: </w:t>
      </w:r>
    </w:p>
    <w:p w14:paraId="05CAB380"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 xml:space="preserve">Από τα 130 εκατομμύρια τα οποία βγάλατε με πρόσφατη </w:t>
      </w:r>
      <w:r>
        <w:rPr>
          <w:rFonts w:eastAsia="Times New Roman"/>
          <w:color w:val="000000"/>
          <w:szCs w:val="24"/>
        </w:rPr>
        <w:t>κ</w:t>
      </w:r>
      <w:r>
        <w:rPr>
          <w:rFonts w:eastAsia="Times New Roman"/>
          <w:color w:val="000000"/>
          <w:szCs w:val="24"/>
        </w:rPr>
        <w:t xml:space="preserve">οινή </w:t>
      </w:r>
      <w:r>
        <w:rPr>
          <w:rFonts w:eastAsia="Times New Roman"/>
          <w:color w:val="000000"/>
          <w:szCs w:val="24"/>
        </w:rPr>
        <w:t>υ</w:t>
      </w:r>
      <w:r>
        <w:rPr>
          <w:rFonts w:eastAsia="Times New Roman"/>
          <w:color w:val="000000"/>
          <w:szCs w:val="24"/>
        </w:rPr>
        <w:t xml:space="preserve">πουργική </w:t>
      </w:r>
      <w:r>
        <w:rPr>
          <w:rFonts w:eastAsia="Times New Roman"/>
          <w:color w:val="000000"/>
          <w:szCs w:val="24"/>
        </w:rPr>
        <w:t>α</w:t>
      </w:r>
      <w:r>
        <w:rPr>
          <w:rFonts w:eastAsia="Times New Roman"/>
          <w:color w:val="000000"/>
          <w:szCs w:val="24"/>
        </w:rPr>
        <w:t xml:space="preserve">πόφαση, τι αφορούν τα </w:t>
      </w:r>
      <w:proofErr w:type="spellStart"/>
      <w:r>
        <w:rPr>
          <w:rFonts w:eastAsia="Times New Roman"/>
          <w:color w:val="000000"/>
          <w:szCs w:val="24"/>
        </w:rPr>
        <w:t>γεωργοπεριβαλλοντικά</w:t>
      </w:r>
      <w:proofErr w:type="spellEnd"/>
      <w:r>
        <w:rPr>
          <w:rFonts w:eastAsia="Times New Roman"/>
          <w:color w:val="000000"/>
          <w:szCs w:val="24"/>
        </w:rPr>
        <w:t xml:space="preserve"> της </w:t>
      </w:r>
      <w:proofErr w:type="spellStart"/>
      <w:r>
        <w:rPr>
          <w:rFonts w:eastAsia="Times New Roman"/>
          <w:color w:val="000000"/>
          <w:szCs w:val="24"/>
        </w:rPr>
        <w:t>βουβαλοτροφίας</w:t>
      </w:r>
      <w:proofErr w:type="spellEnd"/>
      <w:r>
        <w:rPr>
          <w:rFonts w:eastAsia="Times New Roman"/>
          <w:color w:val="000000"/>
          <w:szCs w:val="24"/>
        </w:rPr>
        <w:t xml:space="preserve">; </w:t>
      </w:r>
    </w:p>
    <w:p w14:paraId="05CAB381"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Πότε υπολογίζετε να ολοκληρωθεί η καταβολή του συνόλου των ανειλημμ</w:t>
      </w:r>
      <w:r>
        <w:rPr>
          <w:rFonts w:eastAsia="Times New Roman"/>
          <w:color w:val="000000"/>
          <w:szCs w:val="24"/>
        </w:rPr>
        <w:t xml:space="preserve">ένων υποχρεώσεων και πότε θα αξιολογηθούν οι αιτήσεις του </w:t>
      </w:r>
      <w:r>
        <w:rPr>
          <w:rFonts w:eastAsia="Times New Roman"/>
          <w:color w:val="000000"/>
          <w:szCs w:val="24"/>
        </w:rPr>
        <w:t>μ</w:t>
      </w:r>
      <w:r>
        <w:rPr>
          <w:rFonts w:eastAsia="Times New Roman"/>
          <w:color w:val="000000"/>
          <w:szCs w:val="24"/>
        </w:rPr>
        <w:t>έτρου 10.2.1 «Γενετικοί Πόροι στην Κτηνοτροφία» και πότε θα καταβληθούν οι συγκεκριμένες ενισχύσεις;</w:t>
      </w:r>
    </w:p>
    <w:p w14:paraId="05CAB382" w14:textId="77777777" w:rsidR="00440A44" w:rsidRDefault="007E0691">
      <w:pPr>
        <w:spacing w:after="0" w:line="600" w:lineRule="auto"/>
        <w:ind w:firstLine="720"/>
        <w:jc w:val="both"/>
        <w:rPr>
          <w:rFonts w:eastAsia="Times New Roman"/>
          <w:color w:val="000000"/>
          <w:szCs w:val="24"/>
        </w:rPr>
      </w:pPr>
      <w:r>
        <w:rPr>
          <w:rFonts w:eastAsia="Times New Roman"/>
          <w:color w:val="000000"/>
          <w:szCs w:val="24"/>
        </w:rPr>
        <w:t>Ευχαριστώ.</w:t>
      </w:r>
    </w:p>
    <w:p w14:paraId="05CAB38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έχετε τον λόγο</w:t>
      </w:r>
      <w:r>
        <w:rPr>
          <w:rFonts w:eastAsia="Times New Roman" w:cs="Times New Roman"/>
          <w:szCs w:val="24"/>
        </w:rPr>
        <w:t>.</w:t>
      </w:r>
    </w:p>
    <w:p w14:paraId="05CAB38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ΑΠΟΣΤΟΛΟΥ (Υπουργός Αγροτικής Ανάπτυξης και Τροφίμων):</w:t>
      </w:r>
      <w:r>
        <w:rPr>
          <w:rFonts w:eastAsia="Times New Roman" w:cs="Times New Roman"/>
          <w:szCs w:val="24"/>
        </w:rPr>
        <w:t xml:space="preserve"> Θα συμφωνήσω μαζί σας για τη δυναμική του κλάδου. Χρειάζεται στήριξη. Εμείς από τη δική μας πλευρά, ήδη μέσω της δράσης του Προγράμματος Αγροτικής Ανάπτυξης 2014-2020 «Γενετικοί Πόροι για την Κτηνοτροφ</w:t>
      </w:r>
      <w:r>
        <w:rPr>
          <w:rFonts w:eastAsia="Times New Roman" w:cs="Times New Roman"/>
          <w:szCs w:val="24"/>
        </w:rPr>
        <w:t xml:space="preserve">ία», προβλέπουμε οικονομικές ενισχύσεις για την προώθηση δραστηριοτήτων φορέων εκτροφής ζώων καθαρών αγροτικών φυλών, όπως είναι στη προκειμένη περίπτωση η </w:t>
      </w:r>
      <w:proofErr w:type="spellStart"/>
      <w:r>
        <w:rPr>
          <w:rFonts w:eastAsia="Times New Roman" w:cs="Times New Roman"/>
          <w:szCs w:val="24"/>
        </w:rPr>
        <w:t>βουβαλοτροφία</w:t>
      </w:r>
      <w:proofErr w:type="spellEnd"/>
      <w:r>
        <w:rPr>
          <w:rFonts w:eastAsia="Times New Roman" w:cs="Times New Roman"/>
          <w:szCs w:val="24"/>
        </w:rPr>
        <w:t>, για τη διατήρηση, την προβολή και την αξιοποίηση αυτών των φυλών.</w:t>
      </w:r>
    </w:p>
    <w:p w14:paraId="05CAB38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Καλούνται, λοιπόν, </w:t>
      </w:r>
      <w:r>
        <w:rPr>
          <w:rFonts w:eastAsia="Times New Roman" w:cs="Times New Roman"/>
          <w:szCs w:val="24"/>
        </w:rPr>
        <w:t>οι ενδιαφερόμενοι φορείς</w:t>
      </w:r>
      <w:r>
        <w:rPr>
          <w:rFonts w:eastAsia="Times New Roman" w:cs="Times New Roman"/>
          <w:szCs w:val="24"/>
        </w:rPr>
        <w:t>,</w:t>
      </w:r>
      <w:r>
        <w:rPr>
          <w:rFonts w:eastAsia="Times New Roman" w:cs="Times New Roman"/>
          <w:szCs w:val="24"/>
        </w:rPr>
        <w:t xml:space="preserve"> να υποβάλουν φάκελο υποψηφιότητας για την ένταξή τους στις ενέργειες της δράσης στα αρμόδια </w:t>
      </w:r>
      <w:r>
        <w:rPr>
          <w:rFonts w:eastAsia="Times New Roman" w:cs="Times New Roman"/>
          <w:szCs w:val="24"/>
        </w:rPr>
        <w:t>κ</w:t>
      </w:r>
      <w:r>
        <w:rPr>
          <w:rFonts w:eastAsia="Times New Roman" w:cs="Times New Roman"/>
          <w:szCs w:val="24"/>
        </w:rPr>
        <w:t>έντρα Γενετικής Βελτίωσης Ζώων. Έως τις 15-6-2017 είχαν υποβληθεί στην αρμόδια υπηρεσία του Υπουργείου Αγροτικής Ανάπτυξης οι πρώτοι τέσσ</w:t>
      </w:r>
      <w:r>
        <w:rPr>
          <w:rFonts w:eastAsia="Times New Roman" w:cs="Times New Roman"/>
          <w:szCs w:val="24"/>
        </w:rPr>
        <w:t>ερις φάκελοι υποψηφίων δικαιούχων από άλλες περιοχές, οι οποίες εξετάζονται</w:t>
      </w:r>
      <w:r>
        <w:rPr>
          <w:rFonts w:eastAsia="Times New Roman" w:cs="Times New Roman"/>
          <w:szCs w:val="24"/>
        </w:rPr>
        <w:t>,</w:t>
      </w:r>
      <w:r>
        <w:rPr>
          <w:rFonts w:eastAsia="Times New Roman" w:cs="Times New Roman"/>
          <w:szCs w:val="24"/>
        </w:rPr>
        <w:t xml:space="preserve"> προκειμένου να </w:t>
      </w:r>
      <w:proofErr w:type="spellStart"/>
      <w:r>
        <w:rPr>
          <w:rFonts w:eastAsia="Times New Roman" w:cs="Times New Roman"/>
          <w:szCs w:val="24"/>
        </w:rPr>
        <w:t>συγκληθεί</w:t>
      </w:r>
      <w:proofErr w:type="spellEnd"/>
      <w:r>
        <w:rPr>
          <w:rFonts w:eastAsia="Times New Roman" w:cs="Times New Roman"/>
          <w:szCs w:val="24"/>
        </w:rPr>
        <w:t xml:space="preserve"> η αρμόδια επιτροπή</w:t>
      </w:r>
      <w:r>
        <w:rPr>
          <w:rFonts w:eastAsia="Times New Roman" w:cs="Times New Roman"/>
          <w:szCs w:val="24"/>
        </w:rPr>
        <w:t>,</w:t>
      </w:r>
      <w:r>
        <w:rPr>
          <w:rFonts w:eastAsia="Times New Roman" w:cs="Times New Roman"/>
          <w:szCs w:val="24"/>
        </w:rPr>
        <w:t xml:space="preserve"> για να διενεργήσει την τελική αξιολόγηση των προτάσεων. </w:t>
      </w:r>
    </w:p>
    <w:p w14:paraId="05CAB38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Ήδη είμαστε στο ξεκίνημα. Περιμένουμε και τους </w:t>
      </w:r>
      <w:proofErr w:type="spellStart"/>
      <w:r>
        <w:rPr>
          <w:rFonts w:eastAsia="Times New Roman" w:cs="Times New Roman"/>
          <w:szCs w:val="24"/>
        </w:rPr>
        <w:t>βουβαλοτρόφους</w:t>
      </w:r>
      <w:proofErr w:type="spellEnd"/>
      <w:r>
        <w:rPr>
          <w:rFonts w:eastAsia="Times New Roman" w:cs="Times New Roman"/>
          <w:szCs w:val="24"/>
        </w:rPr>
        <w:t xml:space="preserve"> της Κερκίνης γιατί θέλουμε, όπως είπα, οπωσδήποτε να ενισχύσουμε την προστασία των συγκεκριμένων αυτόχθονων φυλών. Θα έλεγα ότι όσον αφορά τις αυτόχθονες φυλές, έχουν πρωτεύοντα ρόλο. </w:t>
      </w:r>
    </w:p>
    <w:p w14:paraId="05CAB38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Τώρα σχετ</w:t>
      </w:r>
      <w:r>
        <w:rPr>
          <w:rFonts w:eastAsia="Times New Roman" w:cs="Times New Roman"/>
          <w:szCs w:val="24"/>
        </w:rPr>
        <w:t>ικά με τις πληρωμές των ανειλημμένων υποχρεώσεων του Προγράμματος Αγροτικής Ανάπτυξης 2007-2013, βρίσκονται στο τελευταίο στάδιο ολοκλήρωσης του έργου της ορθότητας των στοιχείων μετά την ολοκλήρωση των απαραίτητων διορθωτικών κινήσεων, που αφορούν πρώτον</w:t>
      </w:r>
      <w:r>
        <w:rPr>
          <w:rFonts w:eastAsia="Times New Roman" w:cs="Times New Roman"/>
          <w:szCs w:val="24"/>
        </w:rPr>
        <w:t>,</w:t>
      </w:r>
      <w:r>
        <w:rPr>
          <w:rFonts w:eastAsia="Times New Roman" w:cs="Times New Roman"/>
          <w:szCs w:val="24"/>
        </w:rPr>
        <w:t xml:space="preserve">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εκτάσεων βοσκοτόπων και δεύτερον</w:t>
      </w:r>
      <w:r>
        <w:rPr>
          <w:rFonts w:eastAsia="Times New Roman" w:cs="Times New Roman"/>
          <w:szCs w:val="24"/>
        </w:rPr>
        <w:t>,</w:t>
      </w:r>
      <w:r>
        <w:rPr>
          <w:rFonts w:eastAsia="Times New Roman" w:cs="Times New Roman"/>
          <w:szCs w:val="24"/>
        </w:rPr>
        <w:t xml:space="preserve"> στις εφαρμοζόμενες κυρώσεις ανά φυλή ένταξης στις περιπτώσεις παραγωγών με παραπάνω της μια φυλής στην ίδια ζωική κατηγορία. </w:t>
      </w:r>
    </w:p>
    <w:p w14:paraId="05CAB38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αμέσως επόμενο διάστημα θα ξεκινήσουν σταδιακά οι πληρωμές για τα έ</w:t>
      </w:r>
      <w:r>
        <w:rPr>
          <w:rFonts w:eastAsia="Times New Roman" w:cs="Times New Roman"/>
          <w:szCs w:val="24"/>
        </w:rPr>
        <w:t>τη 2013 και 2014 –είναι συμπληρωματικές πληρωμές- αλλά και τα έτη 2015 και 2016, με στόχο στο τέλος του 2017 να έχει κλείσει όλη αυτή η διαδικασία</w:t>
      </w:r>
      <w:r>
        <w:rPr>
          <w:rFonts w:eastAsia="Times New Roman" w:cs="Times New Roman"/>
          <w:szCs w:val="24"/>
        </w:rPr>
        <w:t>,</w:t>
      </w:r>
      <w:r>
        <w:rPr>
          <w:rFonts w:eastAsia="Times New Roman" w:cs="Times New Roman"/>
          <w:szCs w:val="24"/>
        </w:rPr>
        <w:t xml:space="preserve"> που χρόνια μας ταλανίζει. </w:t>
      </w:r>
    </w:p>
    <w:p w14:paraId="05CAB38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ερχόμενο Σάββατο υπάρχει ένα συνέδριο </w:t>
      </w:r>
      <w:proofErr w:type="spellStart"/>
      <w:r>
        <w:rPr>
          <w:rFonts w:eastAsia="Times New Roman" w:cs="Times New Roman"/>
          <w:szCs w:val="24"/>
        </w:rPr>
        <w:t>βουβαλοτροφίας</w:t>
      </w:r>
      <w:proofErr w:type="spellEnd"/>
      <w:r>
        <w:rPr>
          <w:rFonts w:eastAsia="Times New Roman" w:cs="Times New Roman"/>
          <w:szCs w:val="24"/>
        </w:rPr>
        <w:t>. Θέλω να ζητήσ</w:t>
      </w:r>
      <w:r>
        <w:rPr>
          <w:rFonts w:eastAsia="Times New Roman" w:cs="Times New Roman"/>
          <w:szCs w:val="24"/>
        </w:rPr>
        <w:t xml:space="preserve">ω συγγνώμη, γιατί δεν μπορώ να παρευρεθώ λόγω συγκεκριμένων υποχρεώσεων. Όμως από το Βήμα της Βουλής καλώ, μετά το συνέδριο, ιδιαίτερα την επιτροπή των </w:t>
      </w:r>
      <w:proofErr w:type="spellStart"/>
      <w:r>
        <w:rPr>
          <w:rFonts w:eastAsia="Times New Roman" w:cs="Times New Roman"/>
          <w:szCs w:val="24"/>
        </w:rPr>
        <w:t>βουβαλοτρόφων</w:t>
      </w:r>
      <w:proofErr w:type="spellEnd"/>
      <w:r>
        <w:rPr>
          <w:rFonts w:eastAsia="Times New Roman" w:cs="Times New Roman"/>
          <w:szCs w:val="24"/>
        </w:rPr>
        <w:t>,</w:t>
      </w:r>
      <w:r>
        <w:rPr>
          <w:rFonts w:eastAsia="Times New Roman" w:cs="Times New Roman"/>
          <w:szCs w:val="24"/>
        </w:rPr>
        <w:t xml:space="preserve"> ώστε να συζητήσουμε στο Υπουργείο και να μπορέσουμε αυτό που προβλέπεται στη συγκεκριμένη</w:t>
      </w:r>
      <w:r>
        <w:rPr>
          <w:rFonts w:eastAsia="Times New Roman" w:cs="Times New Roman"/>
          <w:szCs w:val="24"/>
        </w:rPr>
        <w:t xml:space="preserve"> </w:t>
      </w:r>
      <w:r>
        <w:rPr>
          <w:rFonts w:eastAsia="Times New Roman" w:cs="Times New Roman"/>
          <w:szCs w:val="24"/>
        </w:rPr>
        <w:lastRenderedPageBreak/>
        <w:t>δράση, δηλαδή στο Πρόγραμμα Αγροτικής Ανάπτυξης όχι απλώς να εντάξουμε αλλά να ενισχύσουμε λίγο περισσότερο το</w:t>
      </w:r>
      <w:r>
        <w:rPr>
          <w:rFonts w:eastAsia="Times New Roman" w:cs="Times New Roman"/>
          <w:szCs w:val="24"/>
        </w:rPr>
        <w:t>ν</w:t>
      </w:r>
      <w:r>
        <w:rPr>
          <w:rFonts w:eastAsia="Times New Roman" w:cs="Times New Roman"/>
          <w:szCs w:val="24"/>
        </w:rPr>
        <w:t xml:space="preserve"> συγκεκριμένο κλάδο.</w:t>
      </w:r>
    </w:p>
    <w:p w14:paraId="05CAB38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Αραμπατζή έχει τον λόγο.</w:t>
      </w:r>
    </w:p>
    <w:p w14:paraId="05CAB38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θα επιμείνω στο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ρόγραμμα 10.2.1 για τη διατήρηση των γενετικών πόρων στη γεωργία. Είπατε και μόνος σας πόσο σημαντικό είναι. Εν τούτοις δεκαεννιά μήνες τώρα, δηλαδή από 31-10-2015 που έχει τελειώσει, γνωρίζετε ότι δεν έχετε προχωρήσει σε εντάξεις</w:t>
      </w:r>
      <w:r>
        <w:rPr>
          <w:rFonts w:eastAsia="Times New Roman" w:cs="Times New Roman"/>
          <w:szCs w:val="24"/>
        </w:rPr>
        <w:t>,</w:t>
      </w:r>
      <w:r>
        <w:rPr>
          <w:rFonts w:eastAsia="Times New Roman" w:cs="Times New Roman"/>
          <w:szCs w:val="24"/>
        </w:rPr>
        <w:t xml:space="preserve"> ναρκοθετώντας, κύριε Υ</w:t>
      </w:r>
      <w:r>
        <w:rPr>
          <w:rFonts w:eastAsia="Times New Roman" w:cs="Times New Roman"/>
          <w:szCs w:val="24"/>
        </w:rPr>
        <w:t xml:space="preserve">πουργέ, μια δουλειά η οποία και δεδομένα είναι απολύτως απαραίτητη, προκειμένου να αυξηθεί η παραγωγή και να μειωθεί το κόστος παραγωγής μιας πολύ </w:t>
      </w:r>
      <w:proofErr w:type="spellStart"/>
      <w:r>
        <w:rPr>
          <w:rFonts w:eastAsia="Times New Roman" w:cs="Times New Roman"/>
          <w:szCs w:val="24"/>
        </w:rPr>
        <w:t>κοστοβόρας</w:t>
      </w:r>
      <w:proofErr w:type="spellEnd"/>
      <w:r>
        <w:rPr>
          <w:rFonts w:eastAsia="Times New Roman" w:cs="Times New Roman"/>
          <w:szCs w:val="24"/>
        </w:rPr>
        <w:t xml:space="preserve"> καλλιέργειας και να αυξηθεί η ανταγωνιστικότητα του κλάδου. Θυμίζω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w:t>
      </w:r>
      <w:r>
        <w:rPr>
          <w:rFonts w:eastAsia="Times New Roman" w:cs="Times New Roman"/>
          <w:szCs w:val="24"/>
        </w:rPr>
        <w:t xml:space="preserve">υ- ότι οι αιτήσεις δεν έχουν αξιολογηθεί, </w:t>
      </w:r>
      <w:proofErr w:type="spellStart"/>
      <w:r>
        <w:rPr>
          <w:rFonts w:eastAsia="Times New Roman" w:cs="Times New Roman"/>
          <w:szCs w:val="24"/>
        </w:rPr>
        <w:t>πολλώ</w:t>
      </w:r>
      <w:proofErr w:type="spellEnd"/>
      <w:r>
        <w:rPr>
          <w:rFonts w:eastAsia="Times New Roman" w:cs="Times New Roman"/>
          <w:szCs w:val="24"/>
        </w:rPr>
        <w:t xml:space="preserve"> δε μάλλον χρηματοδοτηθεί. </w:t>
      </w:r>
    </w:p>
    <w:p w14:paraId="05CAB38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επιμείνω στο θέμα της γενετικής βελτίωσης, κύριε Υπουργέ, γιατί είναι ευθέως ανάλογο με την απόδοση, με τα έσοδα που μπορούν να πάρουν οι </w:t>
      </w:r>
      <w:proofErr w:type="spellStart"/>
      <w:r>
        <w:rPr>
          <w:rFonts w:eastAsia="Times New Roman" w:cs="Times New Roman"/>
          <w:szCs w:val="24"/>
        </w:rPr>
        <w:t>βουβαλοτρόφοι</w:t>
      </w:r>
      <w:proofErr w:type="spellEnd"/>
      <w:r>
        <w:rPr>
          <w:rFonts w:eastAsia="Times New Roman" w:cs="Times New Roman"/>
          <w:szCs w:val="24"/>
        </w:rPr>
        <w:t xml:space="preserve"> από το συγκεκριμένο ζωικό </w:t>
      </w:r>
      <w:r>
        <w:rPr>
          <w:rFonts w:eastAsia="Times New Roman" w:cs="Times New Roman"/>
          <w:szCs w:val="24"/>
        </w:rPr>
        <w:t xml:space="preserve">κεφάλαιο. Οι </w:t>
      </w:r>
      <w:proofErr w:type="spellStart"/>
      <w:r>
        <w:rPr>
          <w:rFonts w:eastAsia="Times New Roman" w:cs="Times New Roman"/>
          <w:szCs w:val="24"/>
        </w:rPr>
        <w:t>βουβαλοτρόφοι</w:t>
      </w:r>
      <w:proofErr w:type="spellEnd"/>
      <w:r>
        <w:rPr>
          <w:rFonts w:eastAsia="Times New Roman" w:cs="Times New Roman"/>
          <w:szCs w:val="24"/>
        </w:rPr>
        <w:t xml:space="preserve"> αναγκάζονται να θυσιάζουν ένα μέρος της απόδοσης που είναι η γαλακτοπαραγωγή, το γάλα των μητέρων</w:t>
      </w:r>
      <w:r>
        <w:rPr>
          <w:rFonts w:eastAsia="Times New Roman" w:cs="Times New Roman"/>
          <w:szCs w:val="24"/>
        </w:rPr>
        <w:t>,</w:t>
      </w:r>
      <w:r>
        <w:rPr>
          <w:rFonts w:eastAsia="Times New Roman" w:cs="Times New Roman"/>
          <w:szCs w:val="24"/>
        </w:rPr>
        <w:t xml:space="preserve"> προκειμένου να ταΐζουν τα μικρά βουβάλια</w:t>
      </w:r>
      <w:r>
        <w:rPr>
          <w:rFonts w:eastAsia="Times New Roman" w:cs="Times New Roman"/>
          <w:szCs w:val="24"/>
        </w:rPr>
        <w:t>,</w:t>
      </w:r>
      <w:r>
        <w:rPr>
          <w:rFonts w:eastAsia="Times New Roman" w:cs="Times New Roman"/>
          <w:szCs w:val="24"/>
        </w:rPr>
        <w:t xml:space="preserve"> ώστε αυτά να ανακτήσουν εύκολα κρέας. </w:t>
      </w:r>
    </w:p>
    <w:p w14:paraId="05CAB38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Γιατί; Δεν έχουν βελτιωθεί γενετικά, φυσικά, παρα</w:t>
      </w:r>
      <w:r>
        <w:rPr>
          <w:rFonts w:eastAsia="Times New Roman" w:cs="Times New Roman"/>
          <w:szCs w:val="24"/>
        </w:rPr>
        <w:t>δοσιακά με την υποβοήθηση της έρευνας και της επιστήμης, με την εξαιρετική δουλειά που μπορεί και κάνει το Κέντρο Γενετικής Βελτίωσης, με αποτέλεσμα να θυσιάζεται ένα μεγάλο μέρος της γαλακτοπαραγωγής</w:t>
      </w:r>
      <w:r>
        <w:rPr>
          <w:rFonts w:eastAsia="Times New Roman" w:cs="Times New Roman"/>
          <w:szCs w:val="24"/>
        </w:rPr>
        <w:t>,</w:t>
      </w:r>
      <w:r>
        <w:rPr>
          <w:rFonts w:eastAsia="Times New Roman" w:cs="Times New Roman"/>
          <w:szCs w:val="24"/>
        </w:rPr>
        <w:t xml:space="preserve"> που θα μπορούσε, όπως καταλαβαίνετε, να δώσει προστιθέ</w:t>
      </w:r>
      <w:r>
        <w:rPr>
          <w:rFonts w:eastAsia="Times New Roman" w:cs="Times New Roman"/>
          <w:szCs w:val="24"/>
        </w:rPr>
        <w:t xml:space="preserve">μενη αξία και φυσικά να οδηγήσει στην αύξηση των εσόδων των συγκεκριμένων </w:t>
      </w:r>
      <w:proofErr w:type="spellStart"/>
      <w:r>
        <w:rPr>
          <w:rFonts w:eastAsia="Times New Roman" w:cs="Times New Roman"/>
          <w:szCs w:val="24"/>
        </w:rPr>
        <w:t>βουβαλοτρόφων</w:t>
      </w:r>
      <w:proofErr w:type="spellEnd"/>
      <w:r>
        <w:rPr>
          <w:rFonts w:eastAsia="Times New Roman" w:cs="Times New Roman"/>
          <w:szCs w:val="24"/>
        </w:rPr>
        <w:t xml:space="preserve"> από την πληρωμή </w:t>
      </w:r>
      <w:proofErr w:type="spellStart"/>
      <w:r>
        <w:rPr>
          <w:rFonts w:eastAsia="Times New Roman" w:cs="Times New Roman"/>
          <w:szCs w:val="24"/>
        </w:rPr>
        <w:t>ευπώλητων</w:t>
      </w:r>
      <w:proofErr w:type="spellEnd"/>
      <w:r>
        <w:rPr>
          <w:rFonts w:eastAsia="Times New Roman" w:cs="Times New Roman"/>
          <w:szCs w:val="24"/>
        </w:rPr>
        <w:t xml:space="preserve"> προϊόντων, όπως είναι το γιαούρτι, το γάλα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παγωτό. </w:t>
      </w:r>
    </w:p>
    <w:p w14:paraId="05CAB38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δεύτερο μεγάλο πρόβλημα που αντιμετωπίζει ο κλάδος, κύριε Υπουργέ, και</w:t>
      </w:r>
      <w:r>
        <w:rPr>
          <w:rFonts w:eastAsia="Times New Roman" w:cs="Times New Roman"/>
          <w:szCs w:val="24"/>
        </w:rPr>
        <w:t xml:space="preserve"> το είπατε αφειδώς,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βοσκοτόπια και οι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αφού η ιδιαιτερότητα της εκτροφής σε παρόχθιες και παραλίμνιες περιοχές δημιουργεί περιορισμένο πεδίο σε σχέση με τις άλλες εκτροφές, που</w:t>
      </w:r>
      <w:r>
        <w:rPr>
          <w:rFonts w:eastAsia="Times New Roman" w:cs="Times New Roman"/>
          <w:szCs w:val="24"/>
        </w:rPr>
        <w:t>,</w:t>
      </w:r>
      <w:r>
        <w:rPr>
          <w:rFonts w:eastAsia="Times New Roman" w:cs="Times New Roman"/>
          <w:szCs w:val="24"/>
        </w:rPr>
        <w:t xml:space="preserve"> βεβαίως, είναι και το διαφορικό πλε</w:t>
      </w:r>
      <w:r>
        <w:rPr>
          <w:rFonts w:eastAsia="Times New Roman" w:cs="Times New Roman"/>
          <w:szCs w:val="24"/>
        </w:rPr>
        <w:t xml:space="preserve">ονέκτημα της συγκεκριμένης εκτροφής. </w:t>
      </w:r>
    </w:p>
    <w:p w14:paraId="05CAB38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Την ίδια στιγμή η εμπλοκή μιας σειράς υπηρεσιών, κύριε Υπουργέ –και αυτό πρέπει να το δείτε με πολύ μεγάλη προσοχή- όπως είναι φορείς διαχείρισης, περιφέρεια, Υπουργείο Αγροτικής Ανάπτυξης, Υπουργείο Περιβάλλοντος, δασ</w:t>
      </w:r>
      <w:r>
        <w:rPr>
          <w:rFonts w:eastAsia="Times New Roman" w:cs="Times New Roman"/>
          <w:szCs w:val="24"/>
        </w:rPr>
        <w:t xml:space="preserve">αρχείο, το θολό ιδιοκτησιακό καθεστώς και ειδικοί περιβαλλοντικοί όροι περιπλέκουν την κατάσταση. </w:t>
      </w:r>
    </w:p>
    <w:p w14:paraId="05CAB39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Παρότι, κύριε Υπουργέ, υπήρχε το 2014 νομοθετικό πλαίσιο για τις βοσκήσιμες εκτάσεις, όπου δινόταν προτεραιότητα στους εκτροφείς των αυτόχθονων φυλών άρα και</w:t>
      </w:r>
      <w:r>
        <w:rPr>
          <w:rFonts w:eastAsia="Times New Roman" w:cs="Times New Roman"/>
          <w:szCs w:val="24"/>
        </w:rPr>
        <w:t xml:space="preserve"> των </w:t>
      </w:r>
      <w:proofErr w:type="spellStart"/>
      <w:r>
        <w:rPr>
          <w:rFonts w:eastAsia="Times New Roman" w:cs="Times New Roman"/>
          <w:szCs w:val="24"/>
        </w:rPr>
        <w:t>βουβαλοτρόφων</w:t>
      </w:r>
      <w:proofErr w:type="spellEnd"/>
      <w:r>
        <w:rPr>
          <w:rFonts w:eastAsia="Times New Roman" w:cs="Times New Roman"/>
          <w:szCs w:val="24"/>
        </w:rPr>
        <w:t xml:space="preserve">, όπως καταλαβαίνετε, αυτή η τεράστια καθυστέρηση στην έκδοση των οριστικών σχεδίων βόσκησης κρατάει σε ομηρία, ανάμεσα σε όλα τα άλλα, και τον συγκεκριμένο κλάδο. </w:t>
      </w:r>
    </w:p>
    <w:p w14:paraId="05CAB39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w:t>
      </w:r>
      <w:r>
        <w:rPr>
          <w:rFonts w:eastAsia="Times New Roman" w:cs="Times New Roman"/>
          <w:szCs w:val="24"/>
        </w:rPr>
        <w:t xml:space="preserve"> Βουλευτού)</w:t>
      </w:r>
    </w:p>
    <w:p w14:paraId="05CAB39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Κυρία Πρόεδρε, θα χρειαστώ ένα λεπτό ακόμη με την ανοχή σας.</w:t>
      </w:r>
    </w:p>
    <w:p w14:paraId="05CAB39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Βεβαίως, πέρα από τα δομικά προβλήματα, δεν πρέπει να ξεχνάμε, κύριε Υπουργέ –και δεν αναφερθήκατε, θα περιμένω στη δευτερολογία σας- το συνολικό αναπτυξιακό πλαίσιο ενός κοιμώμενου γ</w:t>
      </w:r>
      <w:r>
        <w:rPr>
          <w:rFonts w:eastAsia="Times New Roman" w:cs="Times New Roman"/>
          <w:szCs w:val="24"/>
        </w:rPr>
        <w:t xml:space="preserve">ίγαντα της ελληνικής κτηνοτροφίας, όπως είναι η </w:t>
      </w:r>
      <w:proofErr w:type="spellStart"/>
      <w:r>
        <w:rPr>
          <w:rFonts w:eastAsia="Times New Roman" w:cs="Times New Roman"/>
          <w:szCs w:val="24"/>
        </w:rPr>
        <w:t>βουβαλοτροφία</w:t>
      </w:r>
      <w:proofErr w:type="spellEnd"/>
      <w:r>
        <w:rPr>
          <w:rFonts w:eastAsia="Times New Roman" w:cs="Times New Roman"/>
          <w:szCs w:val="24"/>
        </w:rPr>
        <w:t xml:space="preserve">. Διότι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διαθέτει μια σειρά χρηματοδοτικών εργαλείων, που μπορούν να χρηματοδοτήσουν τις εκμεταλλεύσεις των συγκεκριμένων </w:t>
      </w:r>
      <w:proofErr w:type="spellStart"/>
      <w:r>
        <w:rPr>
          <w:rFonts w:eastAsia="Times New Roman" w:cs="Times New Roman"/>
          <w:szCs w:val="24"/>
        </w:rPr>
        <w:t>βουβαλοτρόφων</w:t>
      </w:r>
      <w:proofErr w:type="spellEnd"/>
      <w:r>
        <w:rPr>
          <w:rFonts w:eastAsia="Times New Roman" w:cs="Times New Roman"/>
          <w:szCs w:val="24"/>
        </w:rPr>
        <w:t>, τον εκσυγχρονισμό των εγκα</w:t>
      </w:r>
      <w:r>
        <w:rPr>
          <w:rFonts w:eastAsia="Times New Roman" w:cs="Times New Roman"/>
          <w:szCs w:val="24"/>
        </w:rPr>
        <w:t xml:space="preserve">ταστάσεων, των </w:t>
      </w:r>
      <w:proofErr w:type="spellStart"/>
      <w:r>
        <w:rPr>
          <w:rFonts w:eastAsia="Times New Roman" w:cs="Times New Roman"/>
          <w:szCs w:val="24"/>
        </w:rPr>
        <w:t>αρμεκτικών</w:t>
      </w:r>
      <w:proofErr w:type="spellEnd"/>
      <w:r>
        <w:rPr>
          <w:rFonts w:eastAsia="Times New Roman" w:cs="Times New Roman"/>
          <w:szCs w:val="24"/>
        </w:rPr>
        <w:t xml:space="preserve"> τους μηχανών, την καθετοποιημένη διαχείριση των προϊόντων, την πιστοποίηση, τη μεταποίηση, την εμπορία και να δώσει προστιθέμενη αξία στα προϊόντα. </w:t>
      </w:r>
    </w:p>
    <w:p w14:paraId="05CAB39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κύριε Υπουργέ, αυτές όλες οι δράσεις αναμένουν χρηματοδότηση από τ</w:t>
      </w:r>
      <w:r>
        <w:rPr>
          <w:rFonts w:eastAsia="Times New Roman" w:cs="Times New Roman"/>
          <w:szCs w:val="24"/>
        </w:rPr>
        <w:t xml:space="preserve">ις σχετικές προσκλήσεις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οι οποίες μένουν στα συρτάρια. Να πούμε για το πρόγραμμα των </w:t>
      </w:r>
      <w:r>
        <w:rPr>
          <w:rFonts w:eastAsia="Times New Roman" w:cs="Times New Roman"/>
          <w:szCs w:val="24"/>
        </w:rPr>
        <w:lastRenderedPageBreak/>
        <w:t xml:space="preserve">ομάδων και των οργανώσεων παραγωγών και για το </w:t>
      </w:r>
      <w:r>
        <w:rPr>
          <w:rFonts w:eastAsia="Times New Roman" w:cs="Times New Roman"/>
          <w:szCs w:val="24"/>
        </w:rPr>
        <w:t>π</w:t>
      </w:r>
      <w:r>
        <w:rPr>
          <w:rFonts w:eastAsia="Times New Roman" w:cs="Times New Roman"/>
          <w:szCs w:val="24"/>
        </w:rPr>
        <w:t xml:space="preserve">ρόγραμμα για τα σχέδια βελτίωσης, που είναι ακόμη σε προδημοσίευση. Να πούμε για το </w:t>
      </w:r>
      <w:r>
        <w:rPr>
          <w:rFonts w:eastAsia="Times New Roman" w:cs="Times New Roman"/>
          <w:szCs w:val="24"/>
        </w:rPr>
        <w:t>π</w:t>
      </w:r>
      <w:r>
        <w:rPr>
          <w:rFonts w:eastAsia="Times New Roman" w:cs="Times New Roman"/>
          <w:szCs w:val="24"/>
        </w:rPr>
        <w:t>ρόγραμμα μεταποίησης-τυποποίησης, που η πρώτη φάση βγήκε μόλις τον Μάρτιο. Αντιλαμβάνεστε πόσο σημαντικό είναι να τρέξουν τα προγράμματα αυτά και για τον συγκεκριμένο κλάδο, όπως βεβαίως, να τρέξουν όλες οι ενέργειες για τη χρηματοδότηση του φακέλου, προκε</w:t>
      </w:r>
      <w:r>
        <w:rPr>
          <w:rFonts w:eastAsia="Times New Roman" w:cs="Times New Roman"/>
          <w:szCs w:val="24"/>
        </w:rPr>
        <w:t xml:space="preserve">ιμένου το προϊόν αυτό να καταστεί </w:t>
      </w:r>
      <w:r>
        <w:rPr>
          <w:rFonts w:eastAsia="Times New Roman" w:cs="Times New Roman"/>
          <w:szCs w:val="24"/>
        </w:rPr>
        <w:t>π</w:t>
      </w:r>
      <w:r>
        <w:rPr>
          <w:rFonts w:eastAsia="Times New Roman" w:cs="Times New Roman"/>
          <w:szCs w:val="24"/>
        </w:rPr>
        <w:t xml:space="preserve">ροϊόν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ροέλευσης ή ΠΓΕ. Βεβαίως πρέπει να υπάρξει στρατηγικός σχεδιασμός με στόχο, κύριε Υπουργέ, την πολιτική προώθησης του βουβαλίσιου κρέατος και γάλακτος τόσο στην εγχώρια αγορά και σε χώρες της Ευρωπαϊκής Έ</w:t>
      </w:r>
      <w:r>
        <w:rPr>
          <w:rFonts w:eastAsia="Times New Roman" w:cs="Times New Roman"/>
          <w:szCs w:val="24"/>
        </w:rPr>
        <w:t xml:space="preserve">νωσης όσο και σε </w:t>
      </w:r>
      <w:r>
        <w:rPr>
          <w:rFonts w:eastAsia="Times New Roman" w:cs="Times New Roman"/>
          <w:szCs w:val="24"/>
        </w:rPr>
        <w:t>τ</w:t>
      </w:r>
      <w:r>
        <w:rPr>
          <w:rFonts w:eastAsia="Times New Roman" w:cs="Times New Roman"/>
          <w:szCs w:val="24"/>
        </w:rPr>
        <w:t xml:space="preserve">ρίτες χώρες. </w:t>
      </w:r>
    </w:p>
    <w:p w14:paraId="05CAB39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Θυμίζω ότι υπάρχει ο κανονισμός 1144/2014, ο οποίος άνοιξε στις 12 Ιανουαρίου 2017, έκλεισε στις 20 Απριλίου 2017. Οι Ιταλοί οι οποίοι είναι, όπως γνωρίζετε, ανταγωνιστές μας σε αυτόν τον κλάδο, τον έχουν εκμεταλλευτεί. Ρωτά</w:t>
      </w:r>
      <w:r>
        <w:rPr>
          <w:rFonts w:eastAsia="Times New Roman" w:cs="Times New Roman"/>
          <w:szCs w:val="24"/>
        </w:rPr>
        <w:t xml:space="preserve">ω τι έχουμε κάνει εμείς. </w:t>
      </w:r>
    </w:p>
    <w:p w14:paraId="05CAB39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Κλείνω, κυρία Πρόεδρε, ρωτώντας: Προτίθεστε και με ποιο χρονοδιάγραμμα να ολοκληρώσετε, επιτέλους, τα σχέδια βόσκησης που είναι ευθέως συναρτώμενα και με τη </w:t>
      </w:r>
      <w:proofErr w:type="spellStart"/>
      <w:r>
        <w:rPr>
          <w:rFonts w:eastAsia="Times New Roman" w:cs="Times New Roman"/>
          <w:szCs w:val="24"/>
        </w:rPr>
        <w:t>βουβαλοτροφία</w:t>
      </w:r>
      <w:proofErr w:type="spellEnd"/>
      <w:r>
        <w:rPr>
          <w:rFonts w:eastAsia="Times New Roman" w:cs="Times New Roman"/>
          <w:szCs w:val="24"/>
        </w:rPr>
        <w:t xml:space="preserve">; Ποιες συγκεκριμένες πρωτοβουλίες θα λάβετε σε συγκεκριμένο χρονικό διάστημα για την </w:t>
      </w:r>
      <w:r>
        <w:rPr>
          <w:rFonts w:eastAsia="Times New Roman" w:cs="Times New Roman"/>
          <w:szCs w:val="24"/>
        </w:rPr>
        <w:t xml:space="preserve">αναπτυξιακή προοπτική του κλάδου μέσα από το Πρόγραμμα Αγροτικής Ανάπτυξης; </w:t>
      </w:r>
    </w:p>
    <w:p w14:paraId="05CAB39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CAB39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Κι εγώ σας ευχαριστώ. </w:t>
      </w:r>
    </w:p>
    <w:p w14:paraId="05CAB39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Αποστόλου. </w:t>
      </w:r>
    </w:p>
    <w:p w14:paraId="05CAB39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Ευχαριστώ, κυρία Πρόεδρε. </w:t>
      </w:r>
    </w:p>
    <w:p w14:paraId="05CAB39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σε έναν περιορισμένο χρόνο απάντησης μιας επίκαιρης ερώτησης, αντιλαμβάνεστε δεν μπορώ να απαντήσω σε έναν κοινοβουλευτικό έλεγχο όλης της δραστηριότητας του Υπουργείου. </w:t>
      </w:r>
    </w:p>
    <w:p w14:paraId="05CAB39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Μένω</w:t>
      </w:r>
      <w:r>
        <w:rPr>
          <w:rFonts w:eastAsia="Times New Roman" w:cs="Times New Roman"/>
          <w:szCs w:val="24"/>
        </w:rPr>
        <w:t>,</w:t>
      </w:r>
      <w:r>
        <w:rPr>
          <w:rFonts w:eastAsia="Times New Roman" w:cs="Times New Roman"/>
          <w:szCs w:val="24"/>
        </w:rPr>
        <w:t xml:space="preserve"> όμως, στη </w:t>
      </w:r>
      <w:proofErr w:type="spellStart"/>
      <w:r>
        <w:rPr>
          <w:rFonts w:eastAsia="Times New Roman" w:cs="Times New Roman"/>
          <w:szCs w:val="24"/>
        </w:rPr>
        <w:t>βουβαλοτροφία</w:t>
      </w:r>
      <w:proofErr w:type="spellEnd"/>
      <w:r>
        <w:rPr>
          <w:rFonts w:eastAsia="Times New Roman" w:cs="Times New Roman"/>
          <w:szCs w:val="24"/>
        </w:rPr>
        <w:t>, διότι σας</w:t>
      </w:r>
      <w:r>
        <w:rPr>
          <w:rFonts w:eastAsia="Times New Roman" w:cs="Times New Roman"/>
          <w:szCs w:val="24"/>
        </w:rPr>
        <w:t xml:space="preserve"> είπα ότι βρισκόμαστε σε μια στιγμή</w:t>
      </w:r>
      <w:r>
        <w:rPr>
          <w:rFonts w:eastAsia="Times New Roman" w:cs="Times New Roman"/>
          <w:szCs w:val="24"/>
        </w:rPr>
        <w:t>,</w:t>
      </w:r>
      <w:r>
        <w:rPr>
          <w:rFonts w:eastAsia="Times New Roman" w:cs="Times New Roman"/>
          <w:szCs w:val="24"/>
        </w:rPr>
        <w:t xml:space="preserve"> που ξεδιπλώνονται οι δράσεις και τα μέτρα του Υπουργείου Αγροτικής Ανάπτυξης. Άρα, λοιπόν, να περιμένουμε τους </w:t>
      </w:r>
      <w:proofErr w:type="spellStart"/>
      <w:r>
        <w:rPr>
          <w:rFonts w:eastAsia="Times New Roman" w:cs="Times New Roman"/>
          <w:szCs w:val="24"/>
        </w:rPr>
        <w:t>βουβαλοτρόφους</w:t>
      </w:r>
      <w:proofErr w:type="spellEnd"/>
      <w:r>
        <w:rPr>
          <w:rFonts w:eastAsia="Times New Roman" w:cs="Times New Roman"/>
          <w:szCs w:val="24"/>
        </w:rPr>
        <w:t xml:space="preserve">. Πραγματικά θα έχουμε επαφή μαζί τους, ώστε να καταθέσουν τις δικές τους προτάσεις. </w:t>
      </w:r>
    </w:p>
    <w:p w14:paraId="05CAB39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Τα προβλ</w:t>
      </w:r>
      <w:r>
        <w:rPr>
          <w:rFonts w:eastAsia="Times New Roman" w:cs="Times New Roman"/>
          <w:szCs w:val="24"/>
        </w:rPr>
        <w:t xml:space="preserve">ήματα, όμως, δεν είναι μόνο αυτά </w:t>
      </w:r>
      <w:r>
        <w:rPr>
          <w:rFonts w:eastAsia="Times New Roman" w:cs="Times New Roman"/>
          <w:szCs w:val="24"/>
        </w:rPr>
        <w:t>κ</w:t>
      </w:r>
      <w:r>
        <w:rPr>
          <w:rFonts w:eastAsia="Times New Roman" w:cs="Times New Roman"/>
          <w:szCs w:val="24"/>
        </w:rPr>
        <w:t xml:space="preserve">αι αυτά που είπατε εσείς έχουν σχέση με τους βοσκοτόπους, με τη διαχείριση των συγκεκριμένων εκτάσεων και το ιδιοκτησιακό. Είναι πάρα πολλά τα προβλήματα. </w:t>
      </w:r>
    </w:p>
    <w:p w14:paraId="05CAB39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Εκείνο που εγώ θέλω να σας πω είναι το εξής: Με τον ν.4351/2015, α</w:t>
      </w:r>
      <w:r>
        <w:rPr>
          <w:rFonts w:eastAsia="Times New Roman" w:cs="Times New Roman"/>
          <w:szCs w:val="24"/>
        </w:rPr>
        <w:t xml:space="preserve">υτόν με τον οποίο προσπαθήσαμε –και προσπαθούμε- να εκμεταλλευθούμε όλες τις εκτάσεις που στη χώρα μας </w:t>
      </w:r>
      <w:proofErr w:type="spellStart"/>
      <w:r>
        <w:rPr>
          <w:rFonts w:eastAsia="Times New Roman" w:cs="Times New Roman"/>
          <w:szCs w:val="24"/>
        </w:rPr>
        <w:t>βόσκονται</w:t>
      </w:r>
      <w:proofErr w:type="spellEnd"/>
      <w:r>
        <w:rPr>
          <w:rFonts w:eastAsia="Times New Roman" w:cs="Times New Roman"/>
          <w:szCs w:val="24"/>
        </w:rPr>
        <w:t>,</w:t>
      </w:r>
      <w:r>
        <w:rPr>
          <w:rFonts w:eastAsia="Times New Roman" w:cs="Times New Roman"/>
          <w:szCs w:val="24"/>
        </w:rPr>
        <w:t xml:space="preserve"> ο στόχος μας ήταν διπλός, πρώτον, για να καλύψουμε τις </w:t>
      </w:r>
      <w:proofErr w:type="spellStart"/>
      <w:r>
        <w:rPr>
          <w:rFonts w:eastAsia="Times New Roman" w:cs="Times New Roman"/>
          <w:szCs w:val="24"/>
        </w:rPr>
        <w:t>επιλεξιμότητες</w:t>
      </w:r>
      <w:proofErr w:type="spellEnd"/>
      <w:r>
        <w:rPr>
          <w:rFonts w:eastAsia="Times New Roman" w:cs="Times New Roman"/>
          <w:szCs w:val="24"/>
        </w:rPr>
        <w:t xml:space="preserve"> που έχει ανάγκη ο χώρος της </w:t>
      </w:r>
      <w:r>
        <w:rPr>
          <w:rFonts w:eastAsia="Times New Roman" w:cs="Times New Roman"/>
          <w:szCs w:val="24"/>
        </w:rPr>
        <w:lastRenderedPageBreak/>
        <w:t xml:space="preserve">κτηνοτροφίας για να παίρνει τις αντίστοιχες </w:t>
      </w:r>
      <w:r>
        <w:rPr>
          <w:rFonts w:eastAsia="Times New Roman" w:cs="Times New Roman"/>
          <w:szCs w:val="24"/>
        </w:rPr>
        <w:t xml:space="preserve">ενισχύσεις και δεύτερον, για να αξιοποιήσουμε τη βλαστική και </w:t>
      </w:r>
      <w:proofErr w:type="spellStart"/>
      <w:r>
        <w:rPr>
          <w:rFonts w:eastAsia="Times New Roman" w:cs="Times New Roman"/>
          <w:szCs w:val="24"/>
        </w:rPr>
        <w:t>χορτοδοτική</w:t>
      </w:r>
      <w:proofErr w:type="spellEnd"/>
      <w:r>
        <w:rPr>
          <w:rFonts w:eastAsia="Times New Roman" w:cs="Times New Roman"/>
          <w:szCs w:val="24"/>
        </w:rPr>
        <w:t xml:space="preserve"> δυνατότητα</w:t>
      </w:r>
      <w:r>
        <w:rPr>
          <w:rFonts w:eastAsia="Times New Roman" w:cs="Times New Roman"/>
          <w:szCs w:val="24"/>
        </w:rPr>
        <w:t>,</w:t>
      </w:r>
      <w:r>
        <w:rPr>
          <w:rFonts w:eastAsia="Times New Roman" w:cs="Times New Roman"/>
          <w:szCs w:val="24"/>
        </w:rPr>
        <w:t xml:space="preserve"> που έχουν οι συγκεκριμένες εκτάσεις. </w:t>
      </w:r>
    </w:p>
    <w:p w14:paraId="05CAB39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Καταλήξαμε, λοιπόν, σε ένα σχέδιο νόμου και από αυτό σε μία γνωμοδοτική πρόταση και τώρα είναι η ώρα που συντάσσονται τα διαχειριστι</w:t>
      </w:r>
      <w:r>
        <w:rPr>
          <w:rFonts w:eastAsia="Times New Roman" w:cs="Times New Roman"/>
          <w:szCs w:val="24"/>
        </w:rPr>
        <w:t>κά σχέδια βόσκησης. Σας λέω ότι ήδη εμείς εδώ και ένα μήνα</w:t>
      </w:r>
      <w:r>
        <w:rPr>
          <w:rFonts w:eastAsia="Times New Roman" w:cs="Times New Roman"/>
          <w:szCs w:val="24"/>
        </w:rPr>
        <w:t>,</w:t>
      </w:r>
      <w:r>
        <w:rPr>
          <w:rFonts w:eastAsia="Times New Roman" w:cs="Times New Roman"/>
          <w:szCs w:val="24"/>
        </w:rPr>
        <w:t xml:space="preserve"> έχουμε εισηγηθεί μία κοινή υπουργική απόφαση για τον καθορισμό των προδιαγραφών του περιεχομένου με όλες τις αναγκαίες λεπτομέρειες που χρειάζονται σε ένα διαχειριστικό σχέδιο.</w:t>
      </w:r>
    </w:p>
    <w:p w14:paraId="05CAB3A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 Αυτό, λοιπόν, πρέπ</w:t>
      </w:r>
      <w:r>
        <w:rPr>
          <w:rFonts w:eastAsia="Times New Roman" w:cs="Times New Roman"/>
          <w:szCs w:val="24"/>
        </w:rPr>
        <w:t>ει και αναμένεται να υπογραφεί από τον Αναπληρωτή Υπουργό Περιβάλλοντος και Ενέργειας, γιατί οι συγκεκριμένες αρμοδιότητες δεν ανήκουν σε εμάς, ανήκουν στο ΥΠΕΚΑ. Είναι και αυτό ένα από τα παράδοξα που κληρονομήσαμε. Πρέπει, όμως, να συμφωνήσετε κι εσείς ό</w:t>
      </w:r>
      <w:r>
        <w:rPr>
          <w:rFonts w:eastAsia="Times New Roman" w:cs="Times New Roman"/>
          <w:szCs w:val="24"/>
        </w:rPr>
        <w:t>τι είμαστε εμείς που δώσαμε μάχες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Ευρωπαϊκής Ένωσης, στα </w:t>
      </w:r>
      <w:r>
        <w:rPr>
          <w:rFonts w:eastAsia="Times New Roman" w:cs="Times New Roman"/>
          <w:szCs w:val="24"/>
        </w:rPr>
        <w:t>Σ</w:t>
      </w:r>
      <w:r>
        <w:rPr>
          <w:rFonts w:eastAsia="Times New Roman" w:cs="Times New Roman"/>
          <w:szCs w:val="24"/>
        </w:rPr>
        <w:t xml:space="preserve">υμβούλια Υπουργών και καταφέραμε στην πρόταση για την ενδιάμεση αναθεώρηση που έρχεται τον Σεπτέμβριο του 2017, να ενταχθούν και οι ξυλώδεις και ποώδεις εκτάσεις. </w:t>
      </w:r>
    </w:p>
    <w:p w14:paraId="05CAB3A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Όλα μέσα, λοιπόν. </w:t>
      </w:r>
      <w:r>
        <w:rPr>
          <w:rFonts w:eastAsia="Times New Roman" w:cs="Times New Roman"/>
          <w:szCs w:val="24"/>
        </w:rPr>
        <w:t xml:space="preserve">Αυτό σημαίνει ότι τώρα υιοθετείται η πρόταση μετά τις προσπάθειες. </w:t>
      </w:r>
      <w:r>
        <w:rPr>
          <w:rFonts w:eastAsia="Times New Roman" w:cs="Times New Roman"/>
          <w:szCs w:val="24"/>
        </w:rPr>
        <w:t>Α</w:t>
      </w:r>
      <w:r>
        <w:rPr>
          <w:rFonts w:eastAsia="Times New Roman" w:cs="Times New Roman"/>
          <w:szCs w:val="24"/>
        </w:rPr>
        <w:t>υτό σημαίνει απλά ότι 8,5 με 9 εκατομμύρια στρέμματα αυ</w:t>
      </w:r>
      <w:r>
        <w:rPr>
          <w:rFonts w:eastAsia="Times New Roman" w:cs="Times New Roman"/>
          <w:szCs w:val="24"/>
        </w:rPr>
        <w:lastRenderedPageBreak/>
        <w:t>τών των εκτάσεων</w:t>
      </w:r>
      <w:r>
        <w:rPr>
          <w:rFonts w:eastAsia="Times New Roman" w:cs="Times New Roman"/>
          <w:szCs w:val="24"/>
        </w:rPr>
        <w:t>,</w:t>
      </w:r>
      <w:r>
        <w:rPr>
          <w:rFonts w:eastAsia="Times New Roman" w:cs="Times New Roman"/>
          <w:szCs w:val="24"/>
        </w:rPr>
        <w:t xml:space="preserve"> μπορούν να συμπεριληφθούν σε </w:t>
      </w:r>
      <w:proofErr w:type="spellStart"/>
      <w:r>
        <w:rPr>
          <w:rFonts w:eastAsia="Times New Roman" w:cs="Times New Roman"/>
          <w:szCs w:val="24"/>
        </w:rPr>
        <w:t>επιλεξιμότητες</w:t>
      </w:r>
      <w:proofErr w:type="spellEnd"/>
      <w:r>
        <w:rPr>
          <w:rFonts w:eastAsia="Times New Roman" w:cs="Times New Roman"/>
          <w:szCs w:val="24"/>
        </w:rPr>
        <w:t>, που σημαίνει ότι και η Κερκίνη η οποία πιέζεται –και το ξέρουμε ότι στ</w:t>
      </w:r>
      <w:r>
        <w:rPr>
          <w:rFonts w:eastAsia="Times New Roman" w:cs="Times New Roman"/>
          <w:szCs w:val="24"/>
        </w:rPr>
        <w:t xml:space="preserve">ην περιφερειακή ενότητα υπήρχε ένα πρόβλημα- θα ανασάνει και όλες, θα έλεγα, οι παρόχθιες αυτές εκτάσεις πλέον θα αποδοθούν στην </w:t>
      </w:r>
      <w:proofErr w:type="spellStart"/>
      <w:r>
        <w:rPr>
          <w:rFonts w:eastAsia="Times New Roman" w:cs="Times New Roman"/>
          <w:szCs w:val="24"/>
        </w:rPr>
        <w:t>βουβαλοτροφία</w:t>
      </w:r>
      <w:proofErr w:type="spellEnd"/>
      <w:r>
        <w:rPr>
          <w:rFonts w:eastAsia="Times New Roman" w:cs="Times New Roman"/>
          <w:szCs w:val="24"/>
        </w:rPr>
        <w:t xml:space="preserve">. Άρα μόνο έτσι λύνονται τα προβλήματα. </w:t>
      </w:r>
      <w:r>
        <w:rPr>
          <w:rFonts w:eastAsia="Times New Roman" w:cs="Times New Roman"/>
          <w:szCs w:val="24"/>
        </w:rPr>
        <w:t>Ε</w:t>
      </w:r>
      <w:r>
        <w:rPr>
          <w:rFonts w:eastAsia="Times New Roman" w:cs="Times New Roman"/>
          <w:szCs w:val="24"/>
        </w:rPr>
        <w:t>πειδή, όντως, υπάρχει ένα πρόβλημα σχετικά με το ιδιοκτησιακό με τη διαχε</w:t>
      </w:r>
      <w:r>
        <w:rPr>
          <w:rFonts w:eastAsia="Times New Roman" w:cs="Times New Roman"/>
          <w:szCs w:val="24"/>
        </w:rPr>
        <w:t xml:space="preserve">ίριση, το ξέρετε και εσείς, το ξέρουμε και εμείς ότι </w:t>
      </w:r>
      <w:proofErr w:type="spellStart"/>
      <w:r>
        <w:rPr>
          <w:rFonts w:eastAsia="Times New Roman" w:cs="Times New Roman"/>
          <w:szCs w:val="24"/>
        </w:rPr>
        <w:t>αλληλοεμπλέκονται</w:t>
      </w:r>
      <w:proofErr w:type="spellEnd"/>
      <w:r>
        <w:rPr>
          <w:rFonts w:eastAsia="Times New Roman" w:cs="Times New Roman"/>
          <w:szCs w:val="24"/>
        </w:rPr>
        <w:t xml:space="preserve"> Υπουργεία</w:t>
      </w:r>
      <w:r>
        <w:rPr>
          <w:rFonts w:eastAsia="Times New Roman" w:cs="Times New Roman"/>
          <w:szCs w:val="24"/>
        </w:rPr>
        <w:t>,</w:t>
      </w:r>
      <w:r>
        <w:rPr>
          <w:rFonts w:eastAsia="Times New Roman" w:cs="Times New Roman"/>
          <w:szCs w:val="24"/>
        </w:rPr>
        <w:t xml:space="preserve"> που δυσκολεύουν πάρα πολύ την κατάσταση. </w:t>
      </w:r>
    </w:p>
    <w:p w14:paraId="05CAB3A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Σας λέω ότι αυτή την ώρα ο καθορισμός χρήσεων και δραστηριοτήτων σε όλες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αναμένεται, γιατί και η περιοχή αυτή εντάσσεται στον συγκεκριμένο οικολογικό χώρο. Είναι ένα έργο το οποίο</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επιχειρησιακού προγράμματος Υποδομών, Μεταφορών, Περιβάλλοντος και Αειφόρου Ανάπτυξης, περιμένουμε να μας δοθεί. Δεν μπορώ να σας π</w:t>
      </w:r>
      <w:r>
        <w:rPr>
          <w:rFonts w:eastAsia="Times New Roman" w:cs="Times New Roman"/>
          <w:szCs w:val="24"/>
        </w:rPr>
        <w:t xml:space="preserve">ω τίποτα περισσότερο, γιατί είναι κάτι το οποίο μας καίει. </w:t>
      </w:r>
    </w:p>
    <w:p w14:paraId="05CAB3A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ιδιοκτησιακό και θα έλεγα περισσότερο τη χρήση, όταν είναι μέχρι </w:t>
      </w:r>
      <w:r>
        <w:rPr>
          <w:rFonts w:eastAsia="Times New Roman" w:cs="Times New Roman"/>
          <w:szCs w:val="24"/>
        </w:rPr>
        <w:t xml:space="preserve">εκατό </w:t>
      </w:r>
      <w:r>
        <w:rPr>
          <w:rFonts w:eastAsia="Times New Roman" w:cs="Times New Roman"/>
          <w:szCs w:val="24"/>
        </w:rPr>
        <w:t xml:space="preserve">στρέμματα, τότε δίνεται με απόφαση του </w:t>
      </w:r>
      <w:r>
        <w:rPr>
          <w:rFonts w:eastAsia="Times New Roman" w:cs="Times New Roman"/>
          <w:szCs w:val="24"/>
        </w:rPr>
        <w:t>π</w:t>
      </w:r>
      <w:r>
        <w:rPr>
          <w:rFonts w:eastAsia="Times New Roman" w:cs="Times New Roman"/>
          <w:szCs w:val="24"/>
        </w:rPr>
        <w:t xml:space="preserve">εριφερειάρχη. Από </w:t>
      </w:r>
      <w:r>
        <w:rPr>
          <w:rFonts w:eastAsia="Times New Roman" w:cs="Times New Roman"/>
          <w:szCs w:val="24"/>
        </w:rPr>
        <w:t>εκατό</w:t>
      </w:r>
      <w:r>
        <w:rPr>
          <w:rFonts w:eastAsia="Times New Roman" w:cs="Times New Roman"/>
          <w:szCs w:val="24"/>
        </w:rPr>
        <w:t xml:space="preserve"> στρέμματα και πάνω δίνεται από το Υπουργείο Αγρ</w:t>
      </w:r>
      <w:r>
        <w:rPr>
          <w:rFonts w:eastAsia="Times New Roman" w:cs="Times New Roman"/>
          <w:szCs w:val="24"/>
        </w:rPr>
        <w:t>οτικής Ανάπτυξης με ένα συμβολικό τίμημα για αγροτική δραστηριότητα.</w:t>
      </w:r>
    </w:p>
    <w:p w14:paraId="05CAB3A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Επαναλαμβάνω, λοιπόν, ότι για εμάς ειδικά ο χώρος των αυτόχθονων οφειλών</w:t>
      </w:r>
      <w:r>
        <w:rPr>
          <w:rFonts w:eastAsia="Times New Roman" w:cs="Times New Roman"/>
          <w:szCs w:val="24"/>
        </w:rPr>
        <w:t>,</w:t>
      </w:r>
      <w:r>
        <w:rPr>
          <w:rFonts w:eastAsia="Times New Roman" w:cs="Times New Roman"/>
          <w:szCs w:val="24"/>
        </w:rPr>
        <w:t xml:space="preserve"> που στη προκειμένη περίπτωση η </w:t>
      </w:r>
      <w:proofErr w:type="spellStart"/>
      <w:r>
        <w:rPr>
          <w:rFonts w:eastAsia="Times New Roman" w:cs="Times New Roman"/>
          <w:szCs w:val="24"/>
        </w:rPr>
        <w:t>βουβαλοτροφία</w:t>
      </w:r>
      <w:proofErr w:type="spellEnd"/>
      <w:r>
        <w:rPr>
          <w:rFonts w:eastAsia="Times New Roman" w:cs="Times New Roman"/>
          <w:szCs w:val="24"/>
        </w:rPr>
        <w:t>,</w:t>
      </w:r>
      <w:r>
        <w:rPr>
          <w:rFonts w:eastAsia="Times New Roman" w:cs="Times New Roman"/>
          <w:szCs w:val="24"/>
        </w:rPr>
        <w:t xml:space="preserve"> έχει πρωτεύοντα ρόλο, είναι από αυτούς τους χώρους που θέλουμε και </w:t>
      </w:r>
      <w:r>
        <w:rPr>
          <w:rFonts w:eastAsia="Times New Roman" w:cs="Times New Roman"/>
          <w:szCs w:val="24"/>
        </w:rPr>
        <w:t xml:space="preserve">να διατηρηθούν για </w:t>
      </w:r>
      <w:r>
        <w:rPr>
          <w:rFonts w:eastAsia="Times New Roman" w:cs="Times New Roman"/>
          <w:szCs w:val="24"/>
        </w:rPr>
        <w:lastRenderedPageBreak/>
        <w:t>πολλούς λόγους αλλά και επειδή ταυτόχρονα υπάρχει μία ουσιαστική συμβολή της παραγωγικής διαδικασίας, του παραγόμενου δηλαδή προϊόντος, το οποίο είναι ένα από αυτά</w:t>
      </w:r>
      <w:r>
        <w:rPr>
          <w:rFonts w:eastAsia="Times New Roman" w:cs="Times New Roman"/>
          <w:szCs w:val="24"/>
        </w:rPr>
        <w:t>,</w:t>
      </w:r>
      <w:r>
        <w:rPr>
          <w:rFonts w:eastAsia="Times New Roman" w:cs="Times New Roman"/>
          <w:szCs w:val="24"/>
        </w:rPr>
        <w:t xml:space="preserve"> που στην αγορά μπορούν να έχουν μία μεγάλη είσοδο. </w:t>
      </w:r>
    </w:p>
    <w:p w14:paraId="05CAB3A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Α</w:t>
      </w:r>
      <w:r>
        <w:rPr>
          <w:rFonts w:eastAsia="Times New Roman" w:cs="Times New Roman"/>
          <w:szCs w:val="24"/>
        </w:rPr>
        <w:t>πλά το νομοθετικό πλαίσιο ήταν έτοιμο, κύριε Υπουργέ</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τα βοσκοτόπια ήταν έτοιμα. Τα διαχειριστικά σχέδια μόνο έπρεπε να βγάλετε, το γνωρίζετε.</w:t>
      </w:r>
    </w:p>
    <w:p w14:paraId="05CAB3A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κυρία Αραμπατζή, ολοκληρώσατε τώρα. Μιλήσατε και παραπάν</w:t>
      </w:r>
      <w:r>
        <w:rPr>
          <w:rFonts w:eastAsia="Times New Roman" w:cs="Times New Roman"/>
          <w:szCs w:val="24"/>
        </w:rPr>
        <w:t xml:space="preserve">ω από τον χρόνο σας. </w:t>
      </w:r>
    </w:p>
    <w:p w14:paraId="05CAB3A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προς το Σώμα ότι οι Υπουργοί Πολιτισμού και Αθλητισμού, Εσωτερικών, Οικονομικών, Διοικητικής Ανασυγκρότησης, Τουρισμού, ο Αναπληρωτής Υπουργός Εσωτερικών, καθώς και ο Υφυπουργός Πολιτισμού και Αθλητισμού, κα</w:t>
      </w:r>
      <w:r>
        <w:rPr>
          <w:rFonts w:eastAsia="Times New Roman" w:cs="Times New Roman"/>
          <w:szCs w:val="24"/>
        </w:rPr>
        <w:t>τέθεσαν στις 21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σχέδιο νόμου: «Τροποποιήσεις του ν.2725/1999 (Α</w:t>
      </w:r>
      <w:r>
        <w:rPr>
          <w:rFonts w:eastAsia="Times New Roman" w:cs="Times New Roman"/>
          <w:szCs w:val="24"/>
        </w:rPr>
        <w:t>΄</w:t>
      </w:r>
      <w:r>
        <w:rPr>
          <w:rFonts w:eastAsia="Times New Roman" w:cs="Times New Roman"/>
          <w:szCs w:val="24"/>
        </w:rPr>
        <w:t xml:space="preserve"> 121) και άλλες διατάξεις».</w:t>
      </w:r>
    </w:p>
    <w:p w14:paraId="05CAB3A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χαρακτηριστεί από την Κυβέρνηση ως επείγον.</w:t>
      </w:r>
    </w:p>
    <w:p w14:paraId="05CAB3A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5CAB3A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Να σας ανακοινώσω τώρα μερικές αιτήσεις αδ</w:t>
      </w:r>
      <w:r>
        <w:rPr>
          <w:rFonts w:eastAsia="Times New Roman" w:cs="Times New Roman"/>
          <w:szCs w:val="24"/>
        </w:rPr>
        <w:t>ειών Βουλευτών:</w:t>
      </w:r>
    </w:p>
    <w:p w14:paraId="05CAB3A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Βουλευτής Α΄ Πειραιά κ. Κωνσταντίνος </w:t>
      </w:r>
      <w:proofErr w:type="spellStart"/>
      <w:r>
        <w:rPr>
          <w:rFonts w:eastAsia="Times New Roman" w:cs="Times New Roman"/>
          <w:szCs w:val="24"/>
        </w:rPr>
        <w:t>Δουζίνας</w:t>
      </w:r>
      <w:proofErr w:type="spellEnd"/>
      <w:r>
        <w:rPr>
          <w:rFonts w:eastAsia="Times New Roman" w:cs="Times New Roman"/>
          <w:szCs w:val="24"/>
        </w:rPr>
        <w:t xml:space="preserve"> ζητεί άδεια ολιγοήμερης απουσίας στο εξωτερικό από 30 Ιουνίου έως 5 Ιουλίου</w:t>
      </w:r>
      <w:r>
        <w:rPr>
          <w:rFonts w:eastAsia="Times New Roman" w:cs="Times New Roman"/>
          <w:szCs w:val="24"/>
        </w:rPr>
        <w:t xml:space="preserve"> 2017</w:t>
      </w:r>
      <w:r>
        <w:rPr>
          <w:rFonts w:eastAsia="Times New Roman" w:cs="Times New Roman"/>
          <w:szCs w:val="24"/>
        </w:rPr>
        <w:t>, καθώς θα απουσιάζει για προσωπικούς λόγους. Η Βουλή εγκρίνει;</w:t>
      </w:r>
    </w:p>
    <w:p w14:paraId="05CAB3A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5CAB3A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 xml:space="preserve">Α (Αναστασία Χριστοδουλοπούλου): </w:t>
      </w:r>
      <w:r w:rsidRPr="00C2591F">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05CAB3A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Ο Βουλευτής Β΄ Θεσσαλονίκης κ. Δημήτριος </w:t>
      </w:r>
      <w:proofErr w:type="spellStart"/>
      <w:r>
        <w:rPr>
          <w:rFonts w:eastAsia="Times New Roman" w:cs="Times New Roman"/>
          <w:szCs w:val="24"/>
        </w:rPr>
        <w:t>Μάρδας</w:t>
      </w:r>
      <w:proofErr w:type="spellEnd"/>
      <w:r>
        <w:rPr>
          <w:rFonts w:eastAsia="Times New Roman" w:cs="Times New Roman"/>
          <w:szCs w:val="24"/>
        </w:rPr>
        <w:t xml:space="preserve"> ζητεί άδεια ολιγοήμερης απουσίας στο εξωτερικό από 9 Ιουλίου έως 11 Ιουλίου</w:t>
      </w:r>
      <w:r>
        <w:rPr>
          <w:rFonts w:eastAsia="Times New Roman" w:cs="Times New Roman"/>
          <w:szCs w:val="24"/>
        </w:rPr>
        <w:t xml:space="preserve"> 2017</w:t>
      </w:r>
      <w:r>
        <w:rPr>
          <w:rFonts w:eastAsia="Times New Roman" w:cs="Times New Roman"/>
          <w:szCs w:val="24"/>
        </w:rPr>
        <w:t xml:space="preserve">, καθώς θα απουσιάζει για προσωπικούς λόγους. Η </w:t>
      </w:r>
      <w:r>
        <w:rPr>
          <w:rFonts w:eastAsia="Times New Roman" w:cs="Times New Roman"/>
          <w:szCs w:val="24"/>
        </w:rPr>
        <w:t>Βουλή εγκρίνει;</w:t>
      </w:r>
    </w:p>
    <w:p w14:paraId="05CAB3A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5CAB3B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C2591F">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05CAB3B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Βουλευτής κ. Δημήτριος Γάκης ζητεί άδεια ολιγοήμερης απουσίας στο εξωτερικό από 28 Ιουνίου έως 4 Ιουλίου</w:t>
      </w:r>
      <w:r>
        <w:rPr>
          <w:rFonts w:eastAsia="Times New Roman" w:cs="Times New Roman"/>
          <w:szCs w:val="24"/>
        </w:rPr>
        <w:t xml:space="preserve"> 2017</w:t>
      </w:r>
      <w:r>
        <w:rPr>
          <w:rFonts w:eastAsia="Times New Roman" w:cs="Times New Roman"/>
          <w:szCs w:val="24"/>
        </w:rPr>
        <w:t>, κ</w:t>
      </w:r>
      <w:r>
        <w:rPr>
          <w:rFonts w:eastAsia="Times New Roman" w:cs="Times New Roman"/>
          <w:szCs w:val="24"/>
        </w:rPr>
        <w:t>αθώς θα απουσιάζει για προσωπικούς λόγους. Η Βουλή εγκρίνει;</w:t>
      </w:r>
    </w:p>
    <w:p w14:paraId="05CAB3B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5CAB3B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C2591F">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ενέκρινε τη ζητηθείσα άδεια.</w:t>
      </w:r>
    </w:p>
    <w:p w14:paraId="05CAB3B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 xml:space="preserve"> ο Βουλευτής κ. Σπυρίδων </w:t>
      </w:r>
      <w:proofErr w:type="spellStart"/>
      <w:r>
        <w:rPr>
          <w:rFonts w:eastAsia="Times New Roman" w:cs="Times New Roman"/>
          <w:szCs w:val="24"/>
        </w:rPr>
        <w:t>Δανέλλης</w:t>
      </w:r>
      <w:proofErr w:type="spellEnd"/>
      <w:r>
        <w:rPr>
          <w:rFonts w:eastAsia="Times New Roman" w:cs="Times New Roman"/>
          <w:szCs w:val="24"/>
        </w:rPr>
        <w:t xml:space="preserve"> ζητεί άδεια ολιγοήμερης απουσίας στο εξωτερικό για συμμετοχή </w:t>
      </w:r>
      <w:r>
        <w:rPr>
          <w:rFonts w:eastAsia="Times New Roman" w:cs="Times New Roman"/>
          <w:szCs w:val="24"/>
        </w:rPr>
        <w:t>τ</w:t>
      </w:r>
      <w:r>
        <w:rPr>
          <w:rFonts w:eastAsia="Times New Roman" w:cs="Times New Roman"/>
          <w:szCs w:val="24"/>
        </w:rPr>
        <w:t>ου σε συνεδρίαση της ομάδας σοσιαλιστών και δημοκρατών του Ευρωπαϊκού Κοινοβουλίου, από 27 Ιουνίου έως 29 Ιουνίου</w:t>
      </w:r>
      <w:r>
        <w:rPr>
          <w:rFonts w:eastAsia="Times New Roman" w:cs="Times New Roman"/>
          <w:szCs w:val="24"/>
        </w:rPr>
        <w:t xml:space="preserve"> 2017</w:t>
      </w:r>
      <w:r>
        <w:rPr>
          <w:rFonts w:eastAsia="Times New Roman" w:cs="Times New Roman"/>
          <w:szCs w:val="24"/>
        </w:rPr>
        <w:t>. Η Βουλή εγκρίνει;</w:t>
      </w:r>
    </w:p>
    <w:p w14:paraId="05CAB3B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w:t>
      </w:r>
      <w:r>
        <w:rPr>
          <w:rFonts w:eastAsia="Times New Roman" w:cs="Times New Roman"/>
          <w:szCs w:val="24"/>
        </w:rPr>
        <w:t>ιστα, μάλιστα.</w:t>
      </w:r>
    </w:p>
    <w:p w14:paraId="05CAB3B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5CAB3B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Τώρα μας έχει απομείνει να ανακοινώσουμε κάποιες ακόμη επίκαιρες ερωτήσεις που δεν θα συζητηθούν και θα κλείσουμε με την τελευταία προς συζήτηση σήμερα ε</w:t>
      </w:r>
      <w:r>
        <w:rPr>
          <w:rFonts w:eastAsia="Times New Roman" w:cs="Times New Roman"/>
          <w:szCs w:val="24"/>
        </w:rPr>
        <w:t>ρώτηση.</w:t>
      </w:r>
    </w:p>
    <w:p w14:paraId="05CAB3B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Η έκτη με αριθμό 1030/15-6-2017 επίκαιρη ερώτηση πρώτου κύκλου του Βουλευτή Β΄ Αθηνών των Ανεξαρτήτων Ελλήνων κ. </w:t>
      </w:r>
      <w:r>
        <w:rPr>
          <w:rFonts w:eastAsia="Times New Roman" w:cs="Times New Roman"/>
          <w:bCs/>
          <w:szCs w:val="24"/>
        </w:rPr>
        <w:t xml:space="preserve">Αθανάσιου </w:t>
      </w:r>
      <w:proofErr w:type="spellStart"/>
      <w:r>
        <w:rPr>
          <w:rFonts w:eastAsia="Times New Roman" w:cs="Times New Roman"/>
          <w:bCs/>
          <w:szCs w:val="24"/>
        </w:rPr>
        <w:t>Παπαχριστόπουλου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«Βοήθεια στο Σπίτι», δεν θα συζητηθεί λόγω κωλύματος του Υπουργού Εσωτ</w:t>
      </w:r>
      <w:r>
        <w:rPr>
          <w:rFonts w:eastAsia="Times New Roman" w:cs="Times New Roman"/>
          <w:szCs w:val="24"/>
        </w:rPr>
        <w:t>ερικών κ. Σκουρλέτη, με αιτία ανειλημμένες υποχρεώσεις.</w:t>
      </w:r>
    </w:p>
    <w:p w14:paraId="05CAB3B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Επίσης λόγω κωλύματος του Υπουργού Εσωτερικών κ. Σκουρλέτη δεν συζητείται η τέταρτη με αριθμό 1031/15-6-2017 επίκαιρη ερώτηση πρώτου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«Ο Δήμος Καβάλας νομιμοποιεί το ψευδοκράτος σε τουριστική έκθεση στην Κωνσταντινούπολη».</w:t>
      </w:r>
    </w:p>
    <w:p w14:paraId="05CAB3B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δέκατη τρίτη με αριθμό 922/1-6-2017 επίκαιρη ερώτηση δεύτερου κύκλου της Βουλευτού Β΄ Αθηνών του Λαϊκού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 xml:space="preserve">Εξωτερικών, </w:t>
      </w:r>
      <w:r>
        <w:rPr>
          <w:rFonts w:eastAsia="Times New Roman" w:cs="Times New Roman"/>
          <w:szCs w:val="24"/>
        </w:rPr>
        <w:t>με θέμα: «</w:t>
      </w:r>
      <w:r>
        <w:rPr>
          <w:rFonts w:eastAsia="Times New Roman" w:cs="Times New Roman"/>
          <w:szCs w:val="24"/>
        </w:rPr>
        <w:t>Η</w:t>
      </w:r>
      <w:r>
        <w:rPr>
          <w:rFonts w:eastAsia="Times New Roman" w:cs="Times New Roman"/>
          <w:szCs w:val="24"/>
        </w:rPr>
        <w:t xml:space="preserve"> Παγκόσμια Τράπεζα “χαρίζει” το Αιγαίο στην Τουρκία», δεν θα συζητηθεί λόγω κωλύματος του Υφυπουργού Εξωτερικών κ. Ιωάννη Αμανατίδη, </w:t>
      </w:r>
      <w:r>
        <w:rPr>
          <w:rFonts w:eastAsia="Times New Roman" w:cs="Times New Roman"/>
          <w:szCs w:val="24"/>
        </w:rPr>
        <w:t>με αιτία</w:t>
      </w:r>
      <w:r>
        <w:rPr>
          <w:rFonts w:eastAsia="Times New Roman" w:cs="Times New Roman"/>
          <w:szCs w:val="24"/>
        </w:rPr>
        <w:t xml:space="preserve"> </w:t>
      </w:r>
      <w:r>
        <w:rPr>
          <w:rFonts w:eastAsia="Times New Roman" w:cs="Times New Roman"/>
          <w:szCs w:val="24"/>
        </w:rPr>
        <w:t>ανειλημμέν</w:t>
      </w:r>
      <w:r>
        <w:rPr>
          <w:rFonts w:eastAsia="Times New Roman" w:cs="Times New Roman"/>
          <w:szCs w:val="24"/>
        </w:rPr>
        <w:t>ες</w:t>
      </w:r>
      <w:r>
        <w:rPr>
          <w:rFonts w:eastAsia="Times New Roman" w:cs="Times New Roman"/>
          <w:szCs w:val="24"/>
        </w:rPr>
        <w:t xml:space="preserve"> υποχρεώσε</w:t>
      </w:r>
      <w:r>
        <w:rPr>
          <w:rFonts w:eastAsia="Times New Roman" w:cs="Times New Roman"/>
          <w:szCs w:val="24"/>
        </w:rPr>
        <w:t>ις</w:t>
      </w:r>
      <w:r>
        <w:rPr>
          <w:rFonts w:eastAsia="Times New Roman" w:cs="Times New Roman"/>
          <w:szCs w:val="24"/>
        </w:rPr>
        <w:t>.</w:t>
      </w:r>
    </w:p>
    <w:p w14:paraId="05CAB3B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Περνάμ</w:t>
      </w:r>
      <w:r>
        <w:rPr>
          <w:rFonts w:eastAsia="Times New Roman" w:cs="Times New Roman"/>
          <w:szCs w:val="24"/>
        </w:rPr>
        <w:t>ε, λοιπόν, τώρα στην τελευταία ερώτηση που θα συζητηθεί σήμερα. Είναι η πρώτη με αριθμό 2883/25-1-2017 ερώτηση του κύκλου των αναφορών και ερωτήσεων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w:t>
      </w:r>
      <w:r>
        <w:rPr>
          <w:rFonts w:eastAsia="Times New Roman" w:cs="Times New Roman"/>
          <w:szCs w:val="24"/>
        </w:rPr>
        <w:t xml:space="preserve">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άμεση εφαρμογή της ΚΥΑ περί οικονομικής ενίσχυσης </w:t>
      </w:r>
      <w:r>
        <w:rPr>
          <w:rFonts w:eastAsia="Times New Roman" w:cs="Times New Roman"/>
          <w:szCs w:val="24"/>
        </w:rPr>
        <w:t xml:space="preserve">ΑΜΕΑ </w:t>
      </w:r>
      <w:r>
        <w:rPr>
          <w:rFonts w:eastAsia="Times New Roman" w:cs="Times New Roman"/>
          <w:szCs w:val="24"/>
        </w:rPr>
        <w:t xml:space="preserve">και στους ασφαλισμένους του </w:t>
      </w:r>
      <w:r>
        <w:rPr>
          <w:rFonts w:eastAsia="Times New Roman" w:cs="Times New Roman"/>
          <w:szCs w:val="24"/>
        </w:rPr>
        <w:t>δημοσίου</w:t>
      </w:r>
      <w:r>
        <w:rPr>
          <w:rFonts w:eastAsia="Times New Roman" w:cs="Times New Roman"/>
          <w:szCs w:val="24"/>
        </w:rPr>
        <w:t xml:space="preserve">. </w:t>
      </w:r>
    </w:p>
    <w:p w14:paraId="05CAB3B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Εργασίας, Κοινωνικής Ασφάλισης και Κ</w:t>
      </w:r>
      <w:r>
        <w:rPr>
          <w:rFonts w:eastAsia="Times New Roman" w:cs="Times New Roman"/>
          <w:szCs w:val="24"/>
        </w:rPr>
        <w:t xml:space="preserve">οινωνικής </w:t>
      </w:r>
      <w:proofErr w:type="spellStart"/>
      <w:r>
        <w:rPr>
          <w:rFonts w:eastAsia="Times New Roman" w:cs="Times New Roman"/>
          <w:szCs w:val="24"/>
        </w:rPr>
        <w:t>Αληλλεγγύης</w:t>
      </w:r>
      <w:proofErr w:type="spellEnd"/>
      <w:r>
        <w:rPr>
          <w:rFonts w:eastAsia="Times New Roman" w:cs="Times New Roman"/>
          <w:szCs w:val="24"/>
        </w:rPr>
        <w:t xml:space="preserve"> κ. Θεανώ Φωτίου.</w:t>
      </w:r>
    </w:p>
    <w:p w14:paraId="05CAB3B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r>
        <w:rPr>
          <w:rFonts w:eastAsia="Times New Roman" w:cs="Times New Roman"/>
          <w:szCs w:val="24"/>
        </w:rPr>
        <w:t xml:space="preserve"> για να αναπτύξετε την ερώτηση.</w:t>
      </w:r>
    </w:p>
    <w:p w14:paraId="05CAB3BE" w14:textId="77777777" w:rsidR="00440A44" w:rsidRDefault="007E0691">
      <w:pPr>
        <w:spacing w:after="0" w:line="600" w:lineRule="auto"/>
        <w:ind w:firstLine="720"/>
        <w:jc w:val="both"/>
        <w:rPr>
          <w:rFonts w:eastAsia="Times New Roman"/>
          <w:bCs/>
        </w:rPr>
      </w:pPr>
      <w:r>
        <w:rPr>
          <w:rFonts w:eastAsia="Times New Roman" w:cs="Times New Roman"/>
          <w:b/>
          <w:szCs w:val="24"/>
        </w:rPr>
        <w:t>ΒΑΣΙΛΕΙΟΣ ΚΕΓΚΕΡΟΓΛΟΥ:</w:t>
      </w:r>
      <w:r>
        <w:rPr>
          <w:rFonts w:eastAsia="Times New Roman" w:cs="Times New Roman"/>
          <w:szCs w:val="24"/>
        </w:rPr>
        <w:t xml:space="preserve"> Ευχαριστώ, </w:t>
      </w:r>
      <w:r>
        <w:rPr>
          <w:rFonts w:eastAsia="Times New Roman"/>
          <w:bCs/>
        </w:rPr>
        <w:t>κυρία Πρόεδρε.</w:t>
      </w:r>
    </w:p>
    <w:p w14:paraId="05CAB3BF" w14:textId="77777777" w:rsidR="00440A44" w:rsidRDefault="007E0691">
      <w:pPr>
        <w:spacing w:after="0" w:line="600" w:lineRule="auto"/>
        <w:ind w:firstLine="720"/>
        <w:jc w:val="both"/>
        <w:rPr>
          <w:rFonts w:eastAsia="Times New Roman"/>
          <w:bCs/>
        </w:rPr>
      </w:pPr>
      <w:r>
        <w:rPr>
          <w:rFonts w:eastAsia="Times New Roman"/>
          <w:bCs/>
        </w:rPr>
        <w:t>Κυρία Υπουργέ, έχουμε ένα θέμα το οποίο είναι σημαντικό, όχι με την έννοια του αριθμού τω</w:t>
      </w:r>
      <w:r>
        <w:rPr>
          <w:rFonts w:eastAsia="Times New Roman"/>
          <w:bCs/>
        </w:rPr>
        <w:t xml:space="preserve">ν ανθρώπων που απασχολεί, γιατί νομίζω ότι είναι </w:t>
      </w:r>
      <w:r>
        <w:rPr>
          <w:rFonts w:eastAsia="Times New Roman"/>
          <w:bCs/>
        </w:rPr>
        <w:lastRenderedPageBreak/>
        <w:t>γύρω στους πενήντα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εξήντα ανθρώπους σε όλη την Ελλάδα, κατά την εκτίμηση και την καταγραφή των αρμοδίων υπηρεσιών, αλλά γιατί έχει γίνει, μετά από αλλεπάλληλες αντιφατικές γνωματεύσεις αρμοδίων υπηρεσιών, </w:t>
      </w:r>
      <w:r>
        <w:rPr>
          <w:rFonts w:eastAsia="Times New Roman"/>
          <w:bCs/>
        </w:rPr>
        <w:t xml:space="preserve">μια αδικία σε αυτούς τους ανθρώπους. </w:t>
      </w:r>
    </w:p>
    <w:p w14:paraId="05CAB3C0" w14:textId="77777777" w:rsidR="00440A44" w:rsidRDefault="007E0691">
      <w:pPr>
        <w:spacing w:after="0" w:line="600" w:lineRule="auto"/>
        <w:ind w:firstLine="720"/>
        <w:jc w:val="both"/>
        <w:rPr>
          <w:rFonts w:eastAsia="Times New Roman"/>
          <w:bCs/>
        </w:rPr>
      </w:pPr>
      <w:r>
        <w:rPr>
          <w:rFonts w:eastAsia="Times New Roman"/>
          <w:bCs/>
        </w:rPr>
        <w:t xml:space="preserve">Και συγκεκριμένα, στην περίπτωση που έχουμε ανθρώπους παραπληγικούς που είναι ασφαλισμένοι στο </w:t>
      </w:r>
      <w:r>
        <w:rPr>
          <w:rFonts w:eastAsia="Times New Roman"/>
          <w:bCs/>
        </w:rPr>
        <w:t>δημόσιο</w:t>
      </w:r>
      <w:r>
        <w:rPr>
          <w:rFonts w:eastAsia="Times New Roman"/>
          <w:bCs/>
        </w:rPr>
        <w:t xml:space="preserve">, συνταξιούχοι του </w:t>
      </w:r>
      <w:r>
        <w:rPr>
          <w:rFonts w:eastAsia="Times New Roman"/>
          <w:bCs/>
        </w:rPr>
        <w:t>δημοσίου</w:t>
      </w:r>
      <w:r>
        <w:rPr>
          <w:rFonts w:eastAsia="Times New Roman"/>
          <w:bCs/>
        </w:rPr>
        <w:t>, υπάρχει μια πρακτική, από ένα σημείο και μετά, αξιοποίησης κάποιων νομικών γνωματεύσεων</w:t>
      </w:r>
      <w:r>
        <w:rPr>
          <w:rFonts w:eastAsia="Times New Roman"/>
          <w:bCs/>
        </w:rPr>
        <w:t xml:space="preserve"> από τις υπηρεσίες πρόνοιας των δήμων και περικόπτεται κατά 50% ένα συγκεκριμένο επίδομα το οποίο καταβάλλεται στους παραπληγικούς. </w:t>
      </w:r>
    </w:p>
    <w:p w14:paraId="05CAB3C1" w14:textId="77777777" w:rsidR="00440A44" w:rsidRDefault="007E0691">
      <w:pPr>
        <w:spacing w:after="0" w:line="600" w:lineRule="auto"/>
        <w:ind w:firstLine="720"/>
        <w:jc w:val="both"/>
        <w:rPr>
          <w:rFonts w:eastAsia="Times New Roman"/>
          <w:bCs/>
        </w:rPr>
      </w:pPr>
      <w:r>
        <w:rPr>
          <w:rFonts w:eastAsia="Times New Roman"/>
          <w:bCs/>
        </w:rPr>
        <w:t>Πού είναι το λανθασμένο της ερμηνείας που έχει δοθεί; Το λέει με απλά λόγια το Γενικό Λογιστήριο του Κράτους, το οποίο γνωμ</w:t>
      </w:r>
      <w:r>
        <w:rPr>
          <w:rFonts w:eastAsia="Times New Roman"/>
          <w:bCs/>
        </w:rPr>
        <w:t xml:space="preserve">άτευσε το 2015 νομίζω. </w:t>
      </w:r>
      <w:r>
        <w:rPr>
          <w:rFonts w:eastAsia="Times New Roman"/>
          <w:bCs/>
          <w:lang w:val="en-US"/>
        </w:rPr>
        <w:t>M</w:t>
      </w:r>
      <w:r>
        <w:rPr>
          <w:rFonts w:eastAsia="Times New Roman"/>
          <w:bCs/>
        </w:rPr>
        <w:t xml:space="preserve">ε βάση αυτή τη γνωμάτευση του Γενικού Λογιστηρίου, εκδώσατε μια ερμηνευτική η οποία δικαίωσε την κατηγορία των θαλασσαιμικών, γιατί και αυτοί είχαν το ίδιο πρόβλημα, το οποίο αποκαταστάθηκε μετά τη γνωμάτευση που υπήρξε. </w:t>
      </w:r>
    </w:p>
    <w:p w14:paraId="05CAB3C2" w14:textId="77777777" w:rsidR="00440A44" w:rsidRDefault="007E0691">
      <w:pPr>
        <w:spacing w:after="0" w:line="600" w:lineRule="auto"/>
        <w:ind w:firstLine="720"/>
        <w:jc w:val="both"/>
        <w:rPr>
          <w:rFonts w:eastAsia="Times New Roman"/>
          <w:bCs/>
        </w:rPr>
      </w:pPr>
      <w:r>
        <w:rPr>
          <w:rFonts w:eastAsia="Times New Roman"/>
          <w:bCs/>
        </w:rPr>
        <w:t xml:space="preserve">Το Γενικό Λογιστήριο, λοιπόν, λέει ότι το επίδομα που καταβάλλεται στους συνταξιούχους του </w:t>
      </w:r>
      <w:r>
        <w:rPr>
          <w:rFonts w:eastAsia="Times New Roman"/>
          <w:bCs/>
        </w:rPr>
        <w:t xml:space="preserve">δημοσίου </w:t>
      </w:r>
      <w:r>
        <w:rPr>
          <w:rFonts w:eastAsia="Times New Roman"/>
          <w:bCs/>
        </w:rPr>
        <w:t xml:space="preserve">δεν είναι επίδομα, αλλά παρακολούθημα της σύνταξης, δηλαδή αποτελεί συμπλήρωμα της σύνταξης που απονέμεται με τη συνταξιοδοτική πράξη και άρα δεν πρέπει να </w:t>
      </w:r>
      <w:r>
        <w:rPr>
          <w:rFonts w:eastAsia="Times New Roman"/>
          <w:bCs/>
        </w:rPr>
        <w:t xml:space="preserve">συγχέεται με το επίδομα που έχει να κάνει με τους παραπληγικούς. </w:t>
      </w:r>
    </w:p>
    <w:p w14:paraId="05CAB3C3" w14:textId="77777777" w:rsidR="00440A44" w:rsidRDefault="007E0691">
      <w:pPr>
        <w:spacing w:after="0" w:line="600" w:lineRule="auto"/>
        <w:ind w:firstLine="720"/>
        <w:jc w:val="both"/>
        <w:rPr>
          <w:rFonts w:eastAsia="Times New Roman"/>
          <w:bCs/>
        </w:rPr>
      </w:pPr>
      <w:r>
        <w:rPr>
          <w:rFonts w:eastAsia="Times New Roman"/>
          <w:bCs/>
        </w:rPr>
        <w:lastRenderedPageBreak/>
        <w:t>Μετά από αυτή τη γνωμάτευση του Γενικού Λογιστηρίου του Κράτους, που είναι ορθή, πιστεύω ότι μπορούμε να αποκαταστήσουμε αυτή την αδικία, η οποία μου είχε τεθεί κι εμένα. Με τις αλλεπάλληλες</w:t>
      </w:r>
      <w:r>
        <w:rPr>
          <w:rFonts w:eastAsia="Times New Roman"/>
          <w:bCs/>
        </w:rPr>
        <w:t xml:space="preserve"> νομικές γνωματεύσεις δεν μπορούσε να βρεθεί άκρη. Όμως, μετά από αυτή την ξεκάθαρη τοποθέτηση του Γενικού Λογιστηρίου, στις αρχές του 2015, –έχω το έγγραφο εδώ- νομίζω ότι μπορούμε να το επιλύσουμε.</w:t>
      </w:r>
    </w:p>
    <w:p w14:paraId="05CAB3C4" w14:textId="77777777" w:rsidR="00440A44" w:rsidRDefault="007E0691">
      <w:pPr>
        <w:spacing w:after="0" w:line="600" w:lineRule="auto"/>
        <w:ind w:firstLine="720"/>
        <w:jc w:val="both"/>
        <w:rPr>
          <w:rFonts w:eastAsia="Times New Roman"/>
          <w:bCs/>
        </w:rPr>
      </w:pPr>
      <w:r>
        <w:rPr>
          <w:rFonts w:eastAsia="Times New Roman"/>
          <w:bCs/>
        </w:rPr>
        <w:t>Σας είχαμε καταθέσει μια ρύθμιση στο πλαίσιο της πρόταση</w:t>
      </w:r>
      <w:r>
        <w:rPr>
          <w:rFonts w:eastAsia="Times New Roman"/>
          <w:bCs/>
        </w:rPr>
        <w:t>ς νόμου που συζητήσαμε τις προηγούμενες ημέρες. Σας είχαμε καταθέσει μια νομοθετική ρύθμιση γι’ αυτό το θέμα. Για ποιον λόγο;</w:t>
      </w:r>
    </w:p>
    <w:p w14:paraId="05CAB3C5" w14:textId="77777777" w:rsidR="00440A44" w:rsidRDefault="007E0691">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Διότι καταλήξαμε στο ότι αν στηριχτούμε στις αντιφατικές ερμηνείες που έχουν δοθεί κατά καιρούς για αυτό το θέμα και δεν πάμε με μ</w:t>
      </w:r>
      <w:r>
        <w:rPr>
          <w:rFonts w:eastAsia="Times New Roman" w:cs="Times New Roman"/>
          <w:szCs w:val="24"/>
        </w:rPr>
        <w:t xml:space="preserve">ια νομοθετική ρύθμιση, δεν θα το λύσουμε ποτέ. Αν, λοιπόν, υπάρχει αυτή η βούληση και συμφωνήσουμε στο ότι πρέπει, όπως ακριβώς για τους θαλασσαιμικούς, να αποκατασταθεί αυτή η αδικία και για τους παραπληγικούς, να το κάνουμε. </w:t>
      </w:r>
    </w:p>
    <w:p w14:paraId="05CAB3C6"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5CAB3C7"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ΟΕΔΡΕΥΟΥΣΑ (Αναστασία Χριστοδουλοπούλου): </w:t>
      </w:r>
      <w:r>
        <w:rPr>
          <w:rFonts w:eastAsia="Times New Roman" w:cs="Times New Roman"/>
          <w:szCs w:val="24"/>
        </w:rPr>
        <w:t xml:space="preserve">Ορίστε, κυρία Υπουργέ, έχετε τον λόγο για τρία λεπτά. </w:t>
      </w:r>
    </w:p>
    <w:p w14:paraId="05CAB3C8"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πράγματι το θέμα έχει –ας πούμε- μια νομική </w:t>
      </w:r>
      <w:r>
        <w:rPr>
          <w:rFonts w:eastAsia="Times New Roman" w:cs="Times New Roman"/>
          <w:szCs w:val="24"/>
        </w:rPr>
        <w:t xml:space="preserve">πορεία, την οποία ξέρετε καλά, διότι </w:t>
      </w:r>
      <w:r>
        <w:rPr>
          <w:rFonts w:eastAsia="Times New Roman" w:cs="Times New Roman"/>
          <w:szCs w:val="24"/>
        </w:rPr>
        <w:lastRenderedPageBreak/>
        <w:t xml:space="preserve">υπήρξατε στη θέση που είμαι εγώ σήμερα στο Υπουργείο τα προηγούμενα χρόνια. Άρα, το έχετε αντιμετωπίσει. </w:t>
      </w:r>
    </w:p>
    <w:p w14:paraId="05CAB3C9"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να πω ότι, όπως ξέρετε, ήδη από πέρυσι τον Ιούλιο, όταν μου κάνατε τη σχετική αναφορά, σας απάντησα -και μάλιστα το επικαλείστε στην ερώτησή σας σήμερα- ότι με βάση τις κείμενες διατάξεις, το </w:t>
      </w:r>
      <w:proofErr w:type="spellStart"/>
      <w:r>
        <w:rPr>
          <w:rFonts w:eastAsia="Times New Roman" w:cs="Times New Roman"/>
          <w:szCs w:val="24"/>
        </w:rPr>
        <w:t>προνοιακό</w:t>
      </w:r>
      <w:proofErr w:type="spellEnd"/>
      <w:r>
        <w:rPr>
          <w:rFonts w:eastAsia="Times New Roman" w:cs="Times New Roman"/>
          <w:szCs w:val="24"/>
        </w:rPr>
        <w:t xml:space="preserve"> επίδομα των ατόμων που λέτε ανέρχεται σε 771 ευρώ</w:t>
      </w:r>
      <w:r>
        <w:rPr>
          <w:rFonts w:eastAsia="Times New Roman" w:cs="Times New Roman"/>
          <w:szCs w:val="24"/>
        </w:rPr>
        <w:t xml:space="preserve"> και περικόπτεται κατά το ήμισυ. Και περικόπτεται όχι από εμένα, όπως ξέρετε καλά, ήταν απόφαση από το 2010. </w:t>
      </w:r>
    </w:p>
    <w:p w14:paraId="05CAB3CA"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άποψη και την εγκύκλιο που είχε βγάλει το τότε Υπουργείο Υγείας και Κοινωνικής Αλληλεγγύης, η Διεύθυνση Πρόνοιας -γιατί </w:t>
      </w:r>
      <w:r>
        <w:rPr>
          <w:rFonts w:eastAsia="Times New Roman" w:cs="Times New Roman"/>
          <w:szCs w:val="24"/>
        </w:rPr>
        <w:t>τότε ήταν η Πρόνοια στο Υγείας- για τη χορήγηση επιδόματος παραπληγίας - τετραπληγίας σε άτομα που είναι δικαιούχοι του επιδόματος ανικανότητας, δηλαδή είναι ήδη δικαιούχοι ενός επιδόματος, και για το αν θα πάρουν και το δεύτερο επίδομα με αυτόν τον τρόπο.</w:t>
      </w:r>
      <w:r>
        <w:rPr>
          <w:rFonts w:eastAsia="Times New Roman" w:cs="Times New Roman"/>
          <w:szCs w:val="24"/>
        </w:rPr>
        <w:t xml:space="preserve"> </w:t>
      </w:r>
    </w:p>
    <w:p w14:paraId="05CAB3C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Εδώ ακριβώς λέει σαφώς ότι οι δημόσιοι υπάλληλοι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δικαιούχοι του </w:t>
      </w:r>
      <w:proofErr w:type="spellStart"/>
      <w:r>
        <w:rPr>
          <w:rFonts w:eastAsia="Times New Roman" w:cs="Times New Roman"/>
          <w:szCs w:val="24"/>
        </w:rPr>
        <w:t>προνοιακού</w:t>
      </w:r>
      <w:proofErr w:type="spellEnd"/>
      <w:r>
        <w:rPr>
          <w:rFonts w:eastAsia="Times New Roman" w:cs="Times New Roman"/>
          <w:szCs w:val="24"/>
        </w:rPr>
        <w:t xml:space="preserve"> επιδόματος παραπληγίας - τετραπληγίας θα πρέπει να λαμβάνουν αυτό το επίδομα μειωμένο, όταν λαμβάνουν και το επίδομα του ν</w:t>
      </w:r>
      <w:r>
        <w:rPr>
          <w:rFonts w:eastAsia="Times New Roman" w:cs="Times New Roman"/>
          <w:szCs w:val="24"/>
        </w:rPr>
        <w:t>.</w:t>
      </w:r>
      <w:r>
        <w:rPr>
          <w:rFonts w:eastAsia="Times New Roman" w:cs="Times New Roman"/>
          <w:szCs w:val="24"/>
        </w:rPr>
        <w:t>3408/2005. Το υπογράφει η Υφυπουργός Υγείας και Κοινων</w:t>
      </w:r>
      <w:r>
        <w:rPr>
          <w:rFonts w:eastAsia="Times New Roman" w:cs="Times New Roman"/>
          <w:szCs w:val="24"/>
        </w:rPr>
        <w:t xml:space="preserve">ικής Αλληλεγγύης κ. Φωτεινή Γεννηματά. Το καταθέτω στα Πρακτικά, </w:t>
      </w:r>
      <w:r>
        <w:rPr>
          <w:rFonts w:eastAsia="Times New Roman" w:cs="Times New Roman"/>
          <w:szCs w:val="24"/>
        </w:rPr>
        <w:t>καθώς</w:t>
      </w:r>
      <w:r>
        <w:rPr>
          <w:rFonts w:eastAsia="Times New Roman" w:cs="Times New Roman"/>
          <w:szCs w:val="24"/>
        </w:rPr>
        <w:t xml:space="preserve"> είναι και η Αρχηγός του κόμματός σας.</w:t>
      </w:r>
    </w:p>
    <w:p w14:paraId="05CAB3C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Αναπληρώτρια Υπουργός κ. Θεανώ Φωτίου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w:t>
      </w:r>
      <w:r>
        <w:rPr>
          <w:rFonts w:eastAsia="Times New Roman" w:cs="Times New Roman"/>
          <w:szCs w:val="24"/>
        </w:rPr>
        <w:t xml:space="preserve">τος Γραμματείας της Διεύθυνσης Στενογραφίας και Πρακτικών της Βουλής) </w:t>
      </w:r>
    </w:p>
    <w:p w14:paraId="05CAB3C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Εγώ, λοιπόν, ακολούθησα την πεπατημένη, κύριε </w:t>
      </w:r>
      <w:proofErr w:type="spellStart"/>
      <w:r>
        <w:rPr>
          <w:rFonts w:eastAsia="Times New Roman" w:cs="Times New Roman"/>
          <w:szCs w:val="24"/>
        </w:rPr>
        <w:t>Κεγκέρογλου</w:t>
      </w:r>
      <w:proofErr w:type="spellEnd"/>
      <w:r>
        <w:rPr>
          <w:rFonts w:eastAsia="Times New Roman" w:cs="Times New Roman"/>
          <w:szCs w:val="24"/>
        </w:rPr>
        <w:t>, πάνω σε αυτό το θέμα, διότι ακριβώς η –αν θέλετε- νομική διαμάχη, η ερμηνεία, οι πολλαπλές ερμηνείες –και θα επανέλθω και αργό</w:t>
      </w:r>
      <w:r>
        <w:rPr>
          <w:rFonts w:eastAsia="Times New Roman" w:cs="Times New Roman"/>
          <w:szCs w:val="24"/>
        </w:rPr>
        <w:t xml:space="preserve">τερα- είναι κατά πόσο το παρακολούθημα σύνταξης σημαίνει σύνταξη, είναι, δηλαδή, συνταξιοδοτικό δικαίωμα, ή είναι </w:t>
      </w:r>
      <w:proofErr w:type="spellStart"/>
      <w:r>
        <w:rPr>
          <w:rFonts w:eastAsia="Times New Roman" w:cs="Times New Roman"/>
          <w:szCs w:val="24"/>
        </w:rPr>
        <w:t>προνοιακό</w:t>
      </w:r>
      <w:proofErr w:type="spellEnd"/>
      <w:r>
        <w:rPr>
          <w:rFonts w:eastAsia="Times New Roman" w:cs="Times New Roman"/>
          <w:szCs w:val="24"/>
        </w:rPr>
        <w:t xml:space="preserve"> επίδομα. </w:t>
      </w:r>
    </w:p>
    <w:p w14:paraId="05CAB3C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κ. Γεννηματά με αυτή την απόφασή της το θεωρεί επίδομα με βάση την εισήγηση του νομικού της συμβούλου, προφανώς. Αργότερ</w:t>
      </w:r>
      <w:r>
        <w:rPr>
          <w:rFonts w:eastAsia="Times New Roman" w:cs="Times New Roman"/>
          <w:szCs w:val="24"/>
        </w:rPr>
        <w:t>α, μέσα στο ίδιο έτος, το 2010 το Νομικό Συμβούλιο του Κράτους θα γνωμοδοτήσει επιπλέον επ’ αυτής της άποψης, δηλαδή, δεν είναι μόνο η κ. Γεννηματά ή ο νομικός της σύμβουλος, αλλά είναι και το Νομικό Συμβούλιο του Κράτους που θα γνωμοδοτήσει πάνω σε αυτή τ</w:t>
      </w:r>
      <w:r>
        <w:rPr>
          <w:rFonts w:eastAsia="Times New Roman" w:cs="Times New Roman"/>
          <w:szCs w:val="24"/>
        </w:rPr>
        <w:t xml:space="preserve">ην άποψη. </w:t>
      </w:r>
    </w:p>
    <w:p w14:paraId="05CAB3C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Αφορά εννιακόσια άτομα περίπου, όχι πενήντα, κύριε </w:t>
      </w:r>
      <w:proofErr w:type="spellStart"/>
      <w:r>
        <w:rPr>
          <w:rFonts w:eastAsia="Times New Roman" w:cs="Times New Roman"/>
          <w:szCs w:val="24"/>
        </w:rPr>
        <w:t>Κεγκέρογλου</w:t>
      </w:r>
      <w:proofErr w:type="spellEnd"/>
      <w:r>
        <w:rPr>
          <w:rFonts w:eastAsia="Times New Roman" w:cs="Times New Roman"/>
          <w:szCs w:val="24"/>
        </w:rPr>
        <w:t>. Αφορά, δηλαδή, εκείνους που έχουν 67% έως 80% αναπηρία, διακόσια τριάντα πέντε άτομα και εκείνους που έχουν από 80% και άνω, που είναι πενήντα τρία άτομα. Και οι μεν και οι δε είναι</w:t>
      </w:r>
      <w:r>
        <w:rPr>
          <w:rFonts w:eastAsia="Times New Roman" w:cs="Times New Roman"/>
          <w:szCs w:val="24"/>
        </w:rPr>
        <w:t xml:space="preserve"> συνταξιούχοι του </w:t>
      </w:r>
      <w:r>
        <w:rPr>
          <w:rFonts w:eastAsia="Times New Roman" w:cs="Times New Roman"/>
          <w:szCs w:val="24"/>
        </w:rPr>
        <w:t>δημοσίου</w:t>
      </w:r>
      <w:r>
        <w:rPr>
          <w:rFonts w:eastAsia="Times New Roman" w:cs="Times New Roman"/>
          <w:szCs w:val="24"/>
        </w:rPr>
        <w:t xml:space="preserve">. </w:t>
      </w:r>
    </w:p>
    <w:p w14:paraId="05CAB3D0"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τρία λεπτά. </w:t>
      </w:r>
    </w:p>
    <w:p w14:paraId="05CAB3D1"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14:paraId="05CAB3D2"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Κυρία Υπουργέ, κατ’ αρχάς, έχω εδώ το έγγραφο, δεν υπάρχει καμμία απόφαση.</w:t>
      </w:r>
      <w:r>
        <w:rPr>
          <w:rFonts w:eastAsia="Times New Roman" w:cs="Times New Roman"/>
          <w:szCs w:val="24"/>
        </w:rPr>
        <w:t xml:space="preserve"> Λανθασμένα λέτε ότι υπάρχει απόφαση. Εδώ είναι το έγγραφο. Δεν υπάρχει απόφαση. Εδώ, αυτό το έγγραφο αναφέρεται στην άποψη της Νομικής Υπηρεσίας. Άλλο είναι η άποψη της Νομικής Υπηρεσίας και άλλο είναι η απόφαση. Δεν υπάρχει απόφαση. Εδώ είναι το έγγραφο.</w:t>
      </w:r>
      <w:r>
        <w:rPr>
          <w:rFonts w:eastAsia="Times New Roman" w:cs="Times New Roman"/>
          <w:szCs w:val="24"/>
        </w:rPr>
        <w:t xml:space="preserve"> </w:t>
      </w:r>
    </w:p>
    <w:p w14:paraId="05CAB3D3"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Σας είπα και το Νομικό Συμβούλιο του Κράτους. Δεν το ακούσατε. </w:t>
      </w:r>
    </w:p>
    <w:p w14:paraId="05CAB3D4"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 αυτά είναι, λοιπόν, γνωματεύσεις και αυτό στο οποίο αναφερθήκατε κ</w:t>
      </w:r>
      <w:r>
        <w:rPr>
          <w:rFonts w:eastAsia="Times New Roman" w:cs="Times New Roman"/>
          <w:szCs w:val="24"/>
        </w:rPr>
        <w:t xml:space="preserve">αι είπατε ότι είναι απόφαση της κ. Γεννηματά δεν είναι απόφαση. Είναι ένα έγγραφο το οποίο διαβιβάζει την άποψη της Νομικής Υπηρεσίας, για να συμφωνήσουμε δηλαδή σε αυτό. Άρα, δεν έχει κάποια έννοια απόφασης. </w:t>
      </w:r>
    </w:p>
    <w:p w14:paraId="05CAB3D5"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επί της ουσίας. </w:t>
      </w:r>
    </w:p>
    <w:p w14:paraId="05CAB3D6"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ΘΕΑΝΩ </w:t>
      </w:r>
      <w:r>
        <w:rPr>
          <w:rFonts w:eastAsia="Times New Roman" w:cs="Times New Roman"/>
          <w:b/>
          <w:szCs w:val="24"/>
        </w:rPr>
        <w:t xml:space="preserve">ΦΩΤΙΟΥ (Αναπληρώτρια Υπουργός Εργασίας, Κοινωνικής Ασφάλισης και Κοινωνικής Αλληλεγγύης): </w:t>
      </w:r>
      <w:r>
        <w:rPr>
          <w:rFonts w:eastAsia="Times New Roman" w:cs="Times New Roman"/>
          <w:szCs w:val="24"/>
        </w:rPr>
        <w:t>Τι είναι, λοιπόν;</w:t>
      </w:r>
    </w:p>
    <w:p w14:paraId="05CAB3D7"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Όχι, εγώ λέω για τους πενήντα τρεις. Δεν λέω για αυτούς που έχουν ποσοστό 67% και άνω, λέω για τους πενήντα τρεις παραπληγικο</w:t>
      </w:r>
      <w:r>
        <w:rPr>
          <w:rFonts w:eastAsia="Times New Roman" w:cs="Times New Roman"/>
          <w:szCs w:val="24"/>
        </w:rPr>
        <w:t xml:space="preserve">ύς. Γι’ αυτό σας είπα ότι είναι περίπου πενήντα και όχι επτακόσιοι. </w:t>
      </w:r>
    </w:p>
    <w:p w14:paraId="05CAB3D8" w14:textId="77777777" w:rsidR="00440A44" w:rsidRDefault="007E0691">
      <w:pPr>
        <w:spacing w:after="0" w:line="600" w:lineRule="auto"/>
        <w:ind w:firstLine="720"/>
        <w:jc w:val="both"/>
        <w:rPr>
          <w:rFonts w:eastAsia="Times New Roman"/>
          <w:szCs w:val="24"/>
        </w:rPr>
      </w:pPr>
      <w:r>
        <w:rPr>
          <w:rFonts w:eastAsia="Times New Roman"/>
          <w:szCs w:val="24"/>
        </w:rPr>
        <w:t>Σε κάθε περίπτωση, όμως, εδώ πρέπει να δούμε ότι υπήρξε μία θετική γνωμάτευση το 2015 του Γενικού Λογιστηρίου του Κράτους.</w:t>
      </w:r>
    </w:p>
    <w:p w14:paraId="05CAB3D9"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Το 2016.</w:t>
      </w:r>
    </w:p>
    <w:p w14:paraId="05CAB3DA" w14:textId="77777777" w:rsidR="00440A44" w:rsidRDefault="007E069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Εντάξει. Ή το 2015 ή το 2016. </w:t>
      </w:r>
    </w:p>
    <w:p w14:paraId="05CAB3DB" w14:textId="77777777" w:rsidR="00440A44" w:rsidRDefault="007E0691">
      <w:pPr>
        <w:spacing w:after="0" w:line="600" w:lineRule="auto"/>
        <w:ind w:firstLine="720"/>
        <w:jc w:val="both"/>
        <w:rPr>
          <w:rFonts w:eastAsia="Times New Roman"/>
          <w:szCs w:val="24"/>
        </w:rPr>
      </w:pPr>
      <w:r>
        <w:rPr>
          <w:rFonts w:eastAsia="Times New Roman"/>
          <w:szCs w:val="24"/>
        </w:rPr>
        <w:t>Εδώ λέει «Για τη θεμελίωση της θέσης αυτής γίνεται επίκληση μεταξύ άλλων του υπ’ αριθμόν τάδε εγγ</w:t>
      </w:r>
      <w:r>
        <w:rPr>
          <w:rFonts w:eastAsia="Times New Roman"/>
          <w:szCs w:val="24"/>
        </w:rPr>
        <w:t>ράφου του Γενικού Λογιστηρίου, σύμφωνα με το οποίο το επίδομα ανικανότητας του άρθρου 54, κ</w:t>
      </w:r>
      <w:r>
        <w:rPr>
          <w:rFonts w:eastAsia="Times New Roman"/>
          <w:szCs w:val="24"/>
        </w:rPr>
        <w:t>.</w:t>
      </w:r>
      <w:r>
        <w:rPr>
          <w:rFonts w:eastAsia="Times New Roman"/>
          <w:szCs w:val="24"/>
        </w:rPr>
        <w:t>λπ</w:t>
      </w:r>
      <w:r>
        <w:rPr>
          <w:rFonts w:eastAsia="Times New Roman"/>
          <w:szCs w:val="24"/>
        </w:rPr>
        <w:t>.</w:t>
      </w:r>
      <w:r>
        <w:rPr>
          <w:rFonts w:eastAsia="Times New Roman"/>
          <w:szCs w:val="24"/>
        </w:rPr>
        <w:t>, αποτελεί παρακολούθημα της σύνταξης και ουδέποτε του προσδόθηκε ο όρος της οικονομικής ενίσχυσης».</w:t>
      </w:r>
    </w:p>
    <w:p w14:paraId="05CAB3DC" w14:textId="77777777" w:rsidR="00440A44" w:rsidRDefault="007E0691">
      <w:pPr>
        <w:spacing w:after="0" w:line="600" w:lineRule="auto"/>
        <w:ind w:firstLine="720"/>
        <w:jc w:val="both"/>
        <w:rPr>
          <w:rFonts w:eastAsia="Times New Roman"/>
          <w:szCs w:val="24"/>
        </w:rPr>
      </w:pPr>
      <w:r>
        <w:rPr>
          <w:rFonts w:eastAsia="Times New Roman"/>
          <w:szCs w:val="24"/>
        </w:rPr>
        <w:t>Αυτό είναι επίσημο πια του Γενικού Λογιστηρίου</w:t>
      </w:r>
      <w:r>
        <w:rPr>
          <w:rFonts w:eastAsia="Times New Roman"/>
          <w:szCs w:val="24"/>
        </w:rPr>
        <w:t xml:space="preserve"> του Κράτους</w:t>
      </w:r>
      <w:r>
        <w:rPr>
          <w:rFonts w:eastAsia="Times New Roman"/>
          <w:szCs w:val="24"/>
        </w:rPr>
        <w:t xml:space="preserve">. </w:t>
      </w:r>
      <w:r>
        <w:rPr>
          <w:rFonts w:eastAsia="Times New Roman"/>
          <w:szCs w:val="24"/>
        </w:rPr>
        <w:t xml:space="preserve">Με βάση αυτό, δόθηκε λύση για τους θαλασσαιμικούς, πράγμα το οποίο υπήρχε ως εκκρεμότητα. Εσείς τη δώσατε τη λύση. Μετά τη γνωμάτευση αυτή, στηριχθήκατε σ’ αυτή και τη δώσατε. Για πρώτη φορά έχουμε αυτή τη γνωμάτευση του Γενικού Λογιστηρίου. Δεν είχε βγει </w:t>
      </w:r>
      <w:r>
        <w:rPr>
          <w:rFonts w:eastAsia="Times New Roman"/>
          <w:szCs w:val="24"/>
        </w:rPr>
        <w:t xml:space="preserve">ποτέ. </w:t>
      </w:r>
    </w:p>
    <w:p w14:paraId="05CAB3DD" w14:textId="77777777" w:rsidR="00440A44" w:rsidRDefault="007E0691">
      <w:pPr>
        <w:spacing w:after="0" w:line="600" w:lineRule="auto"/>
        <w:ind w:firstLine="720"/>
        <w:jc w:val="both"/>
        <w:rPr>
          <w:rFonts w:eastAsia="Times New Roman"/>
          <w:szCs w:val="24"/>
        </w:rPr>
      </w:pPr>
      <w:r>
        <w:rPr>
          <w:rFonts w:eastAsia="Times New Roman"/>
          <w:szCs w:val="24"/>
        </w:rPr>
        <w:lastRenderedPageBreak/>
        <w:t>Το αντίστοιχο πρέπει να γίνει τώρα και για τους ανθρώπους του άρθρου αυτού που είναι συνταξιούχοι και ταυτόχρονα παραπληγικοί. Υπάρχουν ακριβώς αντιφατικές ερμηνείες όλο αυτό το διάστημα που οδήγησαν στο να ζητούν πίσω τα χρήματα από τους ανθρώπους,</w:t>
      </w:r>
      <w:r>
        <w:rPr>
          <w:rFonts w:eastAsia="Times New Roman"/>
          <w:szCs w:val="24"/>
        </w:rPr>
        <w:t xml:space="preserve"> γιατί οι </w:t>
      </w:r>
      <w:r>
        <w:rPr>
          <w:rFonts w:eastAsia="Times New Roman"/>
          <w:szCs w:val="24"/>
        </w:rPr>
        <w:t xml:space="preserve">υπηρεσίες </w:t>
      </w:r>
      <w:r>
        <w:rPr>
          <w:rFonts w:eastAsia="Times New Roman"/>
          <w:szCs w:val="24"/>
        </w:rPr>
        <w:t xml:space="preserve">κατέβαλαν κανονικά τα χρήματα μέχρι ένα σημείο και μετά άρχισαν να τα ζητάνε πίσω. Τώρα δεν υπάρχει αυτή η δυνατότητα να γυρίσουν πίσω τα χρήματα αυτοί οι άνθρωποι. </w:t>
      </w:r>
    </w:p>
    <w:p w14:paraId="05CAB3DE" w14:textId="77777777" w:rsidR="00440A44" w:rsidRDefault="007E0691">
      <w:pPr>
        <w:spacing w:after="0" w:line="600" w:lineRule="auto"/>
        <w:ind w:firstLine="720"/>
        <w:jc w:val="both"/>
        <w:rPr>
          <w:rFonts w:eastAsia="Times New Roman"/>
          <w:szCs w:val="24"/>
        </w:rPr>
      </w:pPr>
      <w:r>
        <w:rPr>
          <w:rFonts w:eastAsia="Times New Roman"/>
          <w:szCs w:val="24"/>
        </w:rPr>
        <w:t xml:space="preserve">Εάν δεν καλύπτεται η </w:t>
      </w:r>
      <w:r>
        <w:rPr>
          <w:rFonts w:eastAsia="Times New Roman"/>
          <w:szCs w:val="24"/>
        </w:rPr>
        <w:t>υπηρεσία</w:t>
      </w:r>
      <w:r>
        <w:rPr>
          <w:rFonts w:eastAsia="Times New Roman"/>
          <w:szCs w:val="24"/>
        </w:rPr>
        <w:t xml:space="preserve"> απ’ αυτά που έχουν γνωματεύσει το Γενικό</w:t>
      </w:r>
      <w:r>
        <w:rPr>
          <w:rFonts w:eastAsia="Times New Roman"/>
          <w:szCs w:val="24"/>
        </w:rPr>
        <w:t xml:space="preserve"> Λογιστήριο και ο Συνήγορος του Πολίτη, πιστεύω ότι πρέπει να προβούμε σε μία νομοθετική ρύθμιση ώστε να δώσουμε οριστική λύση στο θέμα. Αυτό είναι το αίτημα και αφορά τους πενήντα ανθρώπους. Νομίζω ότι αξίζει τον κόπο να το λύσουμε το θέμα γι’ αυτούς τους</w:t>
      </w:r>
      <w:r>
        <w:rPr>
          <w:rFonts w:eastAsia="Times New Roman"/>
          <w:szCs w:val="24"/>
        </w:rPr>
        <w:t xml:space="preserve"> πενήντα ανθρώπους –είναι μικρός ο αριθμός- όχι γιατί είναι λίγα τα χρήματα, αλλά γιατί πράγματι είναι μία αδικία η οποία έχει δημιουργηθεί, έχει προκληθεί από τις αντιφατικές γνωματεύσεις των </w:t>
      </w:r>
      <w:r>
        <w:rPr>
          <w:rFonts w:eastAsia="Times New Roman"/>
          <w:szCs w:val="24"/>
        </w:rPr>
        <w:t>υπηρεσιών</w:t>
      </w:r>
      <w:r>
        <w:rPr>
          <w:rFonts w:eastAsia="Times New Roman"/>
          <w:szCs w:val="24"/>
        </w:rPr>
        <w:t>.</w:t>
      </w:r>
    </w:p>
    <w:p w14:paraId="05CAB3DF" w14:textId="77777777" w:rsidR="00440A44" w:rsidRDefault="007E0691">
      <w:pPr>
        <w:spacing w:after="0" w:line="600" w:lineRule="auto"/>
        <w:ind w:firstLine="720"/>
        <w:jc w:val="both"/>
        <w:rPr>
          <w:rFonts w:eastAsia="Times New Roman"/>
          <w:szCs w:val="24"/>
        </w:rPr>
      </w:pPr>
      <w:r>
        <w:rPr>
          <w:rFonts w:eastAsia="Times New Roman"/>
          <w:szCs w:val="24"/>
        </w:rPr>
        <w:t>Λέω ξανά ότι πολλές Υπηρεσίες Πρόνοιας των δήμων συν</w:t>
      </w:r>
      <w:r>
        <w:rPr>
          <w:rFonts w:eastAsia="Times New Roman"/>
          <w:szCs w:val="24"/>
        </w:rPr>
        <w:t xml:space="preserve">έχιζαν να το καταβάλλουν μέχρι πρόσφατα. Με απόφαση μίας </w:t>
      </w:r>
      <w:r>
        <w:rPr>
          <w:rFonts w:eastAsia="Times New Roman"/>
          <w:szCs w:val="24"/>
        </w:rPr>
        <w:t xml:space="preserve">υπηρεσίας </w:t>
      </w:r>
      <w:r>
        <w:rPr>
          <w:rFonts w:eastAsia="Times New Roman"/>
          <w:szCs w:val="24"/>
        </w:rPr>
        <w:t xml:space="preserve">να ζητήσει πίσω ποσά που είχαν ήδη καταβληθεί, έχει προκληθεί μία γενικότερη αναστάτωση την οποία πρέπει να ρυθμίσουμε. </w:t>
      </w:r>
    </w:p>
    <w:p w14:paraId="05CAB3E0" w14:textId="77777777" w:rsidR="00440A44" w:rsidRDefault="007E0691">
      <w:pPr>
        <w:spacing w:after="0" w:line="600" w:lineRule="auto"/>
        <w:ind w:firstLine="720"/>
        <w:jc w:val="both"/>
        <w:rPr>
          <w:rFonts w:eastAsia="Times New Roman"/>
          <w:szCs w:val="24"/>
        </w:rPr>
      </w:pPr>
      <w:r>
        <w:rPr>
          <w:rFonts w:eastAsia="Times New Roman"/>
          <w:szCs w:val="24"/>
        </w:rPr>
        <w:lastRenderedPageBreak/>
        <w:t>Αυτό είναι το θέμα. Πιστεύω ότι η ρύθμιση την οποία είχαμε προτείνει</w:t>
      </w:r>
      <w:r>
        <w:rPr>
          <w:rFonts w:eastAsia="Times New Roman"/>
          <w:szCs w:val="24"/>
        </w:rPr>
        <w:t xml:space="preserve"> ή κάποια άλλη ρύθμιση την οποία θα επεξεργαστούν οι δικοί σας συνεργάτες και οι </w:t>
      </w:r>
      <w:r>
        <w:rPr>
          <w:rFonts w:eastAsia="Times New Roman"/>
          <w:szCs w:val="24"/>
        </w:rPr>
        <w:t>υπηρεσίες</w:t>
      </w:r>
      <w:r>
        <w:rPr>
          <w:rFonts w:eastAsia="Times New Roman"/>
          <w:szCs w:val="24"/>
        </w:rPr>
        <w:t>, είναι κάτι που μπορεί να αποτελέσει ένα βήμα σ’ αυτήν την κατεύθυνση.</w:t>
      </w:r>
    </w:p>
    <w:p w14:paraId="05CAB3E1" w14:textId="77777777" w:rsidR="00440A44" w:rsidRDefault="007E0691">
      <w:pPr>
        <w:spacing w:after="0" w:line="600" w:lineRule="auto"/>
        <w:ind w:firstLine="720"/>
        <w:jc w:val="both"/>
        <w:rPr>
          <w:rFonts w:eastAsia="Times New Roman"/>
          <w:szCs w:val="24"/>
        </w:rPr>
      </w:pPr>
      <w:r>
        <w:rPr>
          <w:rFonts w:eastAsia="Times New Roman"/>
          <w:szCs w:val="24"/>
        </w:rPr>
        <w:t>Ευχαριστώ πολύ.</w:t>
      </w:r>
    </w:p>
    <w:p w14:paraId="05CAB3E2"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κυρία Υπουργέ, έχετε τον </w:t>
      </w:r>
      <w:r>
        <w:rPr>
          <w:rFonts w:eastAsia="Times New Roman"/>
          <w:szCs w:val="24"/>
        </w:rPr>
        <w:t>λόγο.</w:t>
      </w:r>
    </w:p>
    <w:p w14:paraId="05CAB3E3"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για να μην αμφισβητούμε ό,τι λέμε πάνω στο νούμερο τουλάχιστον για τους δικαιούχους, καταθέτω στα Πρακτικά τις πρόσφατες απαντήσεις που</w:t>
      </w:r>
      <w:r>
        <w:rPr>
          <w:rFonts w:eastAsia="Times New Roman"/>
          <w:szCs w:val="24"/>
        </w:rPr>
        <w:t xml:space="preserve"> έχω σχετικά με τον αριθμό των ατόμων στα οποία αναφέρεται η σχετική ρύθμιση. Όπως σας είπα, είναι περίπου εννιακόσια άτομα.</w:t>
      </w:r>
    </w:p>
    <w:p w14:paraId="05CAB3E4" w14:textId="77777777" w:rsidR="00440A44" w:rsidRDefault="007E0691">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Αναπληρώτρια Υπουργός </w:t>
      </w:r>
      <w:r>
        <w:rPr>
          <w:rFonts w:eastAsia="Times New Roman" w:cs="Times New Roman"/>
          <w:szCs w:val="24"/>
        </w:rPr>
        <w:t xml:space="preserve">κ. </w:t>
      </w:r>
      <w:r>
        <w:rPr>
          <w:rFonts w:eastAsia="Times New Roman" w:cs="Times New Roman"/>
          <w:szCs w:val="24"/>
        </w:rPr>
        <w:t xml:space="preserve">Θεανώ Φωτίου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5CAB3E5" w14:textId="77777777" w:rsidR="00440A44" w:rsidRDefault="007E0691">
      <w:pPr>
        <w:spacing w:after="0" w:line="600" w:lineRule="auto"/>
        <w:ind w:firstLine="720"/>
        <w:jc w:val="both"/>
        <w:rPr>
          <w:rFonts w:eastAsia="Times New Roman"/>
          <w:szCs w:val="24"/>
        </w:rPr>
      </w:pPr>
      <w:r>
        <w:rPr>
          <w:rFonts w:eastAsia="Times New Roman"/>
          <w:szCs w:val="24"/>
        </w:rPr>
        <w:t>Όμως, πράγματι, δεν είναι αυτό το πρόβλημα, δηλαδή αν είναι πενήντα ή εννιακόσια. Αν είναι δίκαιο να πάρουν επιπλέον αυτό το επίδομα και να το παίρνουν ως παρακολούθημα τ</w:t>
      </w:r>
      <w:r>
        <w:rPr>
          <w:rFonts w:eastAsia="Times New Roman"/>
          <w:szCs w:val="24"/>
        </w:rPr>
        <w:t xml:space="preserve">ης σύνταξης και όχι ως δεύτερο επίδομα, </w:t>
      </w:r>
      <w:r>
        <w:rPr>
          <w:rFonts w:eastAsia="Times New Roman"/>
          <w:szCs w:val="24"/>
        </w:rPr>
        <w:lastRenderedPageBreak/>
        <w:t>πραγματικά υπάρχει μία σύγκρουση. Όπως ξέρετε, το Γενικό Λογιστήριο του Κράτους δεν είναι Αρχή που μπορεί να αποφασίζει επί τέτοιων νομικών θεμάτων, γιατί μετά έχουμε και προβλήματα στο πώς αποδίδονται ή δεν αποδίδον</w:t>
      </w:r>
      <w:r>
        <w:rPr>
          <w:rFonts w:eastAsia="Times New Roman"/>
          <w:szCs w:val="24"/>
        </w:rPr>
        <w:t>ται τα επιδόματα από τους Παρέδρους,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Δηλαδή, είναι μία ιστορία χωρίς τέλος. </w:t>
      </w:r>
    </w:p>
    <w:p w14:paraId="05CAB3E6" w14:textId="77777777" w:rsidR="00440A44" w:rsidRDefault="007E0691">
      <w:pPr>
        <w:spacing w:after="0" w:line="600" w:lineRule="auto"/>
        <w:ind w:firstLine="720"/>
        <w:jc w:val="both"/>
        <w:rPr>
          <w:rFonts w:eastAsia="Times New Roman"/>
          <w:szCs w:val="24"/>
        </w:rPr>
      </w:pPr>
      <w:r>
        <w:rPr>
          <w:rFonts w:eastAsia="Times New Roman"/>
          <w:szCs w:val="24"/>
        </w:rPr>
        <w:t xml:space="preserve">Θα ήθελα να σημειώσω εδώ, κύριε </w:t>
      </w:r>
      <w:proofErr w:type="spellStart"/>
      <w:r>
        <w:rPr>
          <w:rFonts w:eastAsia="Times New Roman"/>
          <w:szCs w:val="24"/>
        </w:rPr>
        <w:t>Κεγκέρογλου</w:t>
      </w:r>
      <w:proofErr w:type="spellEnd"/>
      <w:r>
        <w:rPr>
          <w:rFonts w:eastAsia="Times New Roman"/>
          <w:szCs w:val="24"/>
        </w:rPr>
        <w:t>, ότι οι θαλασσαιμικοί δεν έπαιρναν κανένα επίδομα. Εδώ γινόταν μία μεγάλη αδικία. Τώρα, πάνω σ’ αυτή τη γνωμάτευση του Γενικού Λ</w:t>
      </w:r>
      <w:r>
        <w:rPr>
          <w:rFonts w:eastAsia="Times New Roman"/>
          <w:szCs w:val="24"/>
        </w:rPr>
        <w:t xml:space="preserve">ογιστηρίου του Κράτους –που σας είπα ότι δεν είναι αυτή η δουλειά του- με την οποία αποκαταστάθηκε μία αδικία για τους θαλασσαιμικούς που δεν έπαιρναν τίποτα, έρχεται μία ιστορία η οποία πράγματι έχει μία νομική πολυπλοκότητα που </w:t>
      </w:r>
      <w:proofErr w:type="spellStart"/>
      <w:r>
        <w:rPr>
          <w:rFonts w:eastAsia="Times New Roman"/>
          <w:szCs w:val="24"/>
        </w:rPr>
        <w:t>εκφεύγει</w:t>
      </w:r>
      <w:proofErr w:type="spellEnd"/>
      <w:r>
        <w:rPr>
          <w:rFonts w:eastAsia="Times New Roman"/>
          <w:szCs w:val="24"/>
        </w:rPr>
        <w:t xml:space="preserve"> των αρμοδιοτήτων </w:t>
      </w:r>
      <w:r>
        <w:rPr>
          <w:rFonts w:eastAsia="Times New Roman"/>
          <w:szCs w:val="24"/>
        </w:rPr>
        <w:t xml:space="preserve">μου, όπως και στο παρελθόν </w:t>
      </w:r>
      <w:proofErr w:type="spellStart"/>
      <w:r>
        <w:rPr>
          <w:rFonts w:eastAsia="Times New Roman"/>
          <w:szCs w:val="24"/>
        </w:rPr>
        <w:t>εξέφευγε</w:t>
      </w:r>
      <w:proofErr w:type="spellEnd"/>
      <w:r>
        <w:rPr>
          <w:rFonts w:eastAsia="Times New Roman"/>
          <w:szCs w:val="24"/>
        </w:rPr>
        <w:t xml:space="preserve"> των δικών σας, φαντάζομαι. Γι’ αυτό αφήσατε όλη αυτήν την ιστορία έτσι.</w:t>
      </w:r>
    </w:p>
    <w:p w14:paraId="05CAB3E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Άρα, εγώ δεν είχα άλλη διέξοδο και μετά από την απόφαση της </w:t>
      </w:r>
      <w:r>
        <w:rPr>
          <w:rFonts w:eastAsia="Times New Roman" w:cs="Times New Roman"/>
          <w:szCs w:val="24"/>
        </w:rPr>
        <w:t xml:space="preserve">ολομέλειας </w:t>
      </w:r>
      <w:r>
        <w:rPr>
          <w:rFonts w:eastAsia="Times New Roman" w:cs="Times New Roman"/>
          <w:szCs w:val="24"/>
        </w:rPr>
        <w:t>του Νομικού Συμβουλίου του Κράτους -καταθέτω και εδώ το σχετικό έγγραφο- το 2</w:t>
      </w:r>
      <w:r>
        <w:rPr>
          <w:rFonts w:eastAsia="Times New Roman" w:cs="Times New Roman"/>
          <w:szCs w:val="24"/>
        </w:rPr>
        <w:t>010, η οποία δεν είναι στην κατεύθυνση του επιδόματος που δόθηκε για τους θαλασσαιμικούς.</w:t>
      </w:r>
    </w:p>
    <w:p w14:paraId="05CAB3E8" w14:textId="77777777" w:rsidR="00440A44" w:rsidRDefault="007E0691">
      <w:pPr>
        <w:spacing w:after="0" w:line="600" w:lineRule="auto"/>
        <w:ind w:firstLine="720"/>
        <w:jc w:val="both"/>
        <w:rPr>
          <w:rFonts w:eastAsia="Times New Roman" w:cs="Times New Roman"/>
        </w:rPr>
      </w:pPr>
      <w:r>
        <w:rPr>
          <w:rFonts w:eastAsia="Times New Roman" w:cs="Times New Roman"/>
        </w:rPr>
        <w:t xml:space="preserve">(Στο σημείο αυτό η Αναπληρώτρια κ. Θεανώ Φωτίου καταθέτει για τα Πρακτικά το προαναφερθέν έγγραφο, το οποίο βρίσκεται στο αρχείο του Τμήματος Γραμματείας της </w:t>
      </w:r>
      <w:r>
        <w:rPr>
          <w:rFonts w:eastAsia="Times New Roman" w:cs="Times New Roman"/>
        </w:rPr>
        <w:t>Διεύθυνσης Στενογραφίας και Πρακτικών της Βουλής)</w:t>
      </w:r>
    </w:p>
    <w:p w14:paraId="05CAB3E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Παρέπεμψα το ερώτημα στη Νομική Σύμβουλο του Κράτους του Υπουργείου Εργασίας, η οποία θα προβεί και σε σχετική εισήγηση στην </w:t>
      </w:r>
      <w:r>
        <w:rPr>
          <w:rFonts w:eastAsia="Times New Roman" w:cs="Times New Roman"/>
          <w:szCs w:val="24"/>
        </w:rPr>
        <w:t xml:space="preserve">ολομέλεια </w:t>
      </w:r>
      <w:r>
        <w:rPr>
          <w:rFonts w:eastAsia="Times New Roman" w:cs="Times New Roman"/>
          <w:szCs w:val="24"/>
        </w:rPr>
        <w:t>του Νομικού Συμβουλίου του Κράτους, ώστε να επανέλθουμε πάνω σε αυτό το</w:t>
      </w:r>
      <w:r>
        <w:rPr>
          <w:rFonts w:eastAsia="Times New Roman" w:cs="Times New Roman"/>
          <w:szCs w:val="24"/>
        </w:rPr>
        <w:t xml:space="preserve"> θέμα. Διότι, όπως ξέρετε -και νομίζω ότι δεν χρειάζεται τώρα να πω πολλά- η ιστορία έχει προκύψει από την παράγραφο 5 του άρθρου 54 του Κώδικα Πολιτικών και Στρατιωτικών Υπαλλήλων που υπέστησαν σπαστική τετραπληγία κ.λπ. και όπου παρέχεται επίδομα σε ποσο</w:t>
      </w:r>
      <w:r>
        <w:rPr>
          <w:rFonts w:eastAsia="Times New Roman" w:cs="Times New Roman"/>
          <w:szCs w:val="24"/>
        </w:rPr>
        <w:t>στό 40% του ενιαίου βασικού μισθού λοχαγού.</w:t>
      </w:r>
    </w:p>
    <w:p w14:paraId="05CAB3E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Από εκεί και ύστερα, μπήκε άλλη μία παράγραφος 11, στην οποία το επίδομα λοχαγού -γιατί γι’ αυτό συζητάμε τόση ώρα- έχει επεκταθεί σε όλα τα πρόσωπα, τυφλούς, παραπληγικούς, </w:t>
      </w:r>
      <w:proofErr w:type="spellStart"/>
      <w:r>
        <w:rPr>
          <w:rFonts w:eastAsia="Times New Roman" w:cs="Times New Roman"/>
          <w:szCs w:val="24"/>
        </w:rPr>
        <w:t>τετραπληγικούς</w:t>
      </w:r>
      <w:proofErr w:type="spellEnd"/>
      <w:r>
        <w:rPr>
          <w:rFonts w:eastAsia="Times New Roman" w:cs="Times New Roman"/>
          <w:szCs w:val="24"/>
        </w:rPr>
        <w:t>, που έχουν δεκαπενταετή</w:t>
      </w:r>
      <w:r>
        <w:rPr>
          <w:rFonts w:eastAsia="Times New Roman" w:cs="Times New Roman"/>
          <w:szCs w:val="24"/>
        </w:rPr>
        <w:t xml:space="preserve"> πλήρη συντάξιμη υπηρεσία με ποσοστό αναπηρίας 67% και πάνω και που δεν είναι παθόντες εν τη υπηρεσία, ενώ ο λοχαγός ήταν! Δεν έχει σημασία αυτό.</w:t>
      </w:r>
    </w:p>
    <w:p w14:paraId="05CAB3E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 βάση, λοιπόν, τόσο το έγγραφο το οποίο στέλνει το Υπουργείο Υγείας τότε και το υπογράφει η κ. Γεννηματά όσο</w:t>
      </w:r>
      <w:r>
        <w:rPr>
          <w:rFonts w:eastAsia="Times New Roman" w:cs="Times New Roman"/>
          <w:szCs w:val="24"/>
        </w:rPr>
        <w:t xml:space="preserve"> και τη γνωμοδότηση του Νομικού Συμβουλίου του Κράτους -γιατί αλλιώς μετά, όπως ξέρετε, έχουμε μεγάλα προβλήματα το τι υπογράφουν ή δεν υπογράφουν οι πάρεδροι- έχει συμβεί μέχρι σήμερα αυτό που έχει συμβεί. Και εγώ τώρα είμαι υποχρεωμένη να </w:t>
      </w:r>
      <w:r>
        <w:rPr>
          <w:rFonts w:eastAsia="Times New Roman" w:cs="Times New Roman"/>
          <w:szCs w:val="24"/>
        </w:rPr>
        <w:lastRenderedPageBreak/>
        <w:t>το παραπέμψω εκ</w:t>
      </w:r>
      <w:r>
        <w:rPr>
          <w:rFonts w:eastAsia="Times New Roman" w:cs="Times New Roman"/>
          <w:szCs w:val="24"/>
        </w:rPr>
        <w:t xml:space="preserve"> νέου στο Νομικό Συμβούλιο του Κράτους για να δούμε πραγματικά τι ισχύει.</w:t>
      </w:r>
    </w:p>
    <w:p w14:paraId="05CAB3E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Πάντως, έτσι και αλλιώς, το παρακολουθούμε με μεγάλο ενδιαφέρον και όπως σας είπα, δεν μας ενδιαφέρει αν είναι πενήντα ή εννιακόσια άτομα, γιατί μας ενδιαφέρει ακριβώς να αποκατασταθ</w:t>
      </w:r>
      <w:r>
        <w:rPr>
          <w:rFonts w:eastAsia="Times New Roman" w:cs="Times New Roman"/>
          <w:szCs w:val="24"/>
        </w:rPr>
        <w:t>εί η τάξη.</w:t>
      </w:r>
    </w:p>
    <w:p w14:paraId="05CAB3E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5CAB3E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κάνω μια διευκρίνιση, κυρία Πρόεδρε;</w:t>
      </w:r>
    </w:p>
    <w:p w14:paraId="05CAB3E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Αφήστε τώρα, κύριε </w:t>
      </w:r>
      <w:proofErr w:type="spellStart"/>
      <w:r>
        <w:rPr>
          <w:rFonts w:eastAsia="Times New Roman" w:cs="Times New Roman"/>
          <w:szCs w:val="24"/>
        </w:rPr>
        <w:t>Κεγκέρογλου</w:t>
      </w:r>
      <w:proofErr w:type="spellEnd"/>
      <w:r>
        <w:rPr>
          <w:rFonts w:eastAsia="Times New Roman" w:cs="Times New Roman"/>
          <w:szCs w:val="24"/>
        </w:rPr>
        <w:t>. Μπορείτε να της τα πείτε ιδιωτικά.</w:t>
      </w:r>
    </w:p>
    <w:p w14:paraId="05CAB3F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w:t>
      </w:r>
      <w:r>
        <w:rPr>
          <w:rFonts w:eastAsia="Times New Roman" w:cs="Times New Roman"/>
          <w:b/>
          <w:szCs w:val="24"/>
        </w:rPr>
        <w:t>νικής Ασφάλισης και Κοινωνικής Αλληλεγγύης):</w:t>
      </w:r>
      <w:r>
        <w:rPr>
          <w:rFonts w:eastAsia="Times New Roman" w:cs="Times New Roman"/>
          <w:szCs w:val="24"/>
        </w:rPr>
        <w:t xml:space="preserve"> Είναι πάγια τακτική. Ελάτε έξω, εάν θέλετε.</w:t>
      </w:r>
    </w:p>
    <w:p w14:paraId="05CAB3F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το θέμα του αριθμού. Πράγματι, το χίλια τριακόσια είδα ότι δεν είναι ένας σημαντικός αριθμός μπροστά στις </w:t>
      </w:r>
      <w:proofErr w:type="spellStart"/>
      <w:r>
        <w:rPr>
          <w:rFonts w:eastAsia="Times New Roman" w:cs="Times New Roman"/>
          <w:szCs w:val="24"/>
        </w:rPr>
        <w:t>εκατόν</w:t>
      </w:r>
      <w:proofErr w:type="spellEnd"/>
      <w:r>
        <w:rPr>
          <w:rFonts w:eastAsia="Times New Roman" w:cs="Times New Roman"/>
          <w:szCs w:val="24"/>
        </w:rPr>
        <w:t xml:space="preserve"> ογδόντα έξι ή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 xml:space="preserve">εξήντα χιλιάδες ανθρώπων που παίρνουν </w:t>
      </w:r>
      <w:proofErr w:type="spellStart"/>
      <w:r>
        <w:rPr>
          <w:rFonts w:eastAsia="Times New Roman" w:cs="Times New Roman"/>
          <w:szCs w:val="24"/>
        </w:rPr>
        <w:t>προνοιακά</w:t>
      </w:r>
      <w:proofErr w:type="spellEnd"/>
      <w:r>
        <w:rPr>
          <w:rFonts w:eastAsia="Times New Roman" w:cs="Times New Roman"/>
          <w:szCs w:val="24"/>
        </w:rPr>
        <w:t xml:space="preserve"> επιδόματα. Είναι πάρα πολύ μικρός.</w:t>
      </w:r>
    </w:p>
    <w:p w14:paraId="05CAB3F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Επειδή ακριβώς υπάρχουν αντικρουόμενες νομικές γνωματεύσεις, να συνεννοηθούμε να προβούμε σε νομοθετική ρύθμιση.</w:t>
      </w:r>
    </w:p>
    <w:p w14:paraId="05CAB3F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w:t>
      </w:r>
      <w:r>
        <w:rPr>
          <w:rFonts w:eastAsia="Times New Roman" w:cs="Times New Roman"/>
          <w:b/>
          <w:szCs w:val="24"/>
        </w:rPr>
        <w:t>άλισης και Κοινωνικής Αλληλεγγύης):</w:t>
      </w:r>
      <w:r>
        <w:rPr>
          <w:rFonts w:eastAsia="Times New Roman" w:cs="Times New Roman"/>
          <w:szCs w:val="24"/>
        </w:rPr>
        <w:t xml:space="preserve"> Αν νομίζουμε ότι η νομοθετική ρύθμιση το λύνει.</w:t>
      </w:r>
    </w:p>
    <w:p w14:paraId="05CAB3F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νομίζω ότι με τις γνωματεύσεις των νομικών συμβούλων, όπως δεν βγήκε εδώ και επτά χρόνια τώρα άκρη, θα βγει και από εδώ και πέρα. Να δούμε εάν εί</w:t>
      </w:r>
      <w:r>
        <w:rPr>
          <w:rFonts w:eastAsia="Times New Roman" w:cs="Times New Roman"/>
          <w:szCs w:val="24"/>
        </w:rPr>
        <w:t>ναι δίκαιο, να το κάνουμε.</w:t>
      </w:r>
    </w:p>
    <w:p w14:paraId="05CAB3F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05CAB3F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Τρίτης 25 Απριλίου του 2017 και ερωτάται το Σώμα αν τα επικυρώνει.</w:t>
      </w:r>
    </w:p>
    <w:p w14:paraId="05CAB3F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5CAB3F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Συνεπώς τα Πρακτικά της Τρίτης 25 Απριλίου του 2017 επικυρώθηκαν.</w:t>
      </w:r>
    </w:p>
    <w:p w14:paraId="05CAB3F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Έχουμε ολοκληρώσει την ανάγνωση των επικαίρων ερωτήσεων που δεν θα συζητηθούν, κάτι που είναι συμβατό και με το από 21</w:t>
      </w:r>
      <w:r w:rsidRPr="00052415">
        <w:rPr>
          <w:rFonts w:eastAsia="Times New Roman" w:cs="Times New Roman"/>
          <w:szCs w:val="24"/>
          <w:vertAlign w:val="superscript"/>
        </w:rPr>
        <w:t>η</w:t>
      </w:r>
      <w:r>
        <w:rPr>
          <w:rFonts w:eastAsia="Times New Roman" w:cs="Times New Roman"/>
          <w:szCs w:val="24"/>
        </w:rPr>
        <w:t xml:space="preserve"> Ιουνίου έγγραφο της Γενικής Γραμματ</w:t>
      </w:r>
      <w:r>
        <w:rPr>
          <w:rFonts w:eastAsia="Times New Roman" w:cs="Times New Roman"/>
          <w:szCs w:val="24"/>
        </w:rPr>
        <w:t xml:space="preserve">είας της Κυβέρνησης. </w:t>
      </w:r>
    </w:p>
    <w:p w14:paraId="05CAB3F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σημείο αυτό ολοκληρώθηκε η συζήτηση των επικαίρων ερωτήσεων.</w:t>
      </w:r>
    </w:p>
    <w:p w14:paraId="05CAB3F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διακόπτουμε </w:t>
      </w:r>
      <w:r>
        <w:rPr>
          <w:rFonts w:eastAsia="Times New Roman" w:cs="Times New Roman"/>
          <w:szCs w:val="24"/>
        </w:rPr>
        <w:t>για λίγο</w:t>
      </w:r>
      <w:r>
        <w:rPr>
          <w:rFonts w:eastAsia="Times New Roman" w:cs="Times New Roman"/>
          <w:szCs w:val="24"/>
        </w:rPr>
        <w:t xml:space="preserve"> τη συνεδρίασή μας. Θα επανέλθουμε στις 12.00΄, με αντικείμενο εργασιών</w:t>
      </w:r>
      <w:r>
        <w:rPr>
          <w:rFonts w:eastAsia="Times New Roman" w:cs="Times New Roman"/>
          <w:szCs w:val="24"/>
        </w:rPr>
        <w:t xml:space="preserve"> του Σώματος:</w:t>
      </w:r>
      <w:r>
        <w:rPr>
          <w:rFonts w:eastAsia="Times New Roman" w:cs="Times New Roman"/>
          <w:szCs w:val="24"/>
        </w:rPr>
        <w:t xml:space="preserve"> νομοθετική εργασία, σύμφωνα με την</w:t>
      </w:r>
      <w:r>
        <w:rPr>
          <w:rFonts w:eastAsia="Times New Roman" w:cs="Times New Roman"/>
          <w:szCs w:val="24"/>
        </w:rPr>
        <w:t xml:space="preserve"> ειδική ημερήσια διάταξη που έχει διανεμηθεί.</w:t>
      </w:r>
    </w:p>
    <w:p w14:paraId="05CAB3FC"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(ΔΙΑΚΟΠΗ)</w:t>
      </w:r>
    </w:p>
    <w:p w14:paraId="05CAB3FD" w14:textId="77777777" w:rsidR="00440A44" w:rsidRDefault="007E0691">
      <w:pPr>
        <w:spacing w:after="0" w:line="600" w:lineRule="auto"/>
        <w:ind w:firstLine="720"/>
        <w:jc w:val="center"/>
        <w:rPr>
          <w:rFonts w:eastAsia="Times New Roman" w:cs="Times New Roman"/>
          <w:color w:val="FF0000"/>
          <w:szCs w:val="24"/>
        </w:rPr>
      </w:pPr>
      <w:r w:rsidRPr="00C8713C">
        <w:rPr>
          <w:rFonts w:eastAsia="Times New Roman" w:cs="Times New Roman"/>
          <w:color w:val="FF0000"/>
          <w:szCs w:val="24"/>
        </w:rPr>
        <w:t>(ΑΛΛΑΓΗ ΣΕΛΙΔΑΣ ΛΟΓΩ ΑΛΛΑΓΗΣ ΘΕΜΑΤΟΣ)</w:t>
      </w:r>
    </w:p>
    <w:p w14:paraId="05CAB3FE"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14:paraId="05CAB3FF" w14:textId="77777777" w:rsidR="00440A44" w:rsidRDefault="007E0691">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xml:space="preserve"> </w:t>
      </w:r>
      <w:r>
        <w:rPr>
          <w:rFonts w:eastAsia="Times New Roman" w:cs="Times New Roman"/>
          <w:szCs w:val="24"/>
        </w:rPr>
        <w:t>συνεχίζεται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szCs w:val="24"/>
        </w:rPr>
        <w:t>συνεδρίαση</w:t>
      </w:r>
      <w:r>
        <w:rPr>
          <w:rFonts w:eastAsia="Times New Roman" w:cs="Times New Roman"/>
          <w:szCs w:val="24"/>
        </w:rPr>
        <w:t xml:space="preserve">. </w:t>
      </w:r>
    </w:p>
    <w:p w14:paraId="05CAB400" w14:textId="77777777" w:rsidR="00440A44" w:rsidRDefault="007E0691">
      <w:pPr>
        <w:shd w:val="clear" w:color="auto" w:fill="FFFFFF"/>
        <w:spacing w:after="0" w:line="600" w:lineRule="auto"/>
        <w:ind w:firstLine="720"/>
        <w:jc w:val="both"/>
        <w:rPr>
          <w:rFonts w:eastAsia="Times New Roman"/>
          <w:szCs w:val="24"/>
        </w:rPr>
      </w:pPr>
      <w:r>
        <w:rPr>
          <w:rFonts w:eastAsia="Times New Roman"/>
          <w:szCs w:val="24"/>
        </w:rPr>
        <w:t xml:space="preserve">Εισερχόμαστε </w:t>
      </w:r>
      <w:r>
        <w:rPr>
          <w:rFonts w:eastAsia="Times New Roman"/>
          <w:szCs w:val="24"/>
        </w:rPr>
        <w:t xml:space="preserve">στην </w:t>
      </w:r>
    </w:p>
    <w:p w14:paraId="05CAB401" w14:textId="77777777" w:rsidR="00440A44" w:rsidRDefault="007E0691">
      <w:pPr>
        <w:shd w:val="clear" w:color="auto" w:fill="FFFFFF"/>
        <w:spacing w:after="0" w:line="600" w:lineRule="auto"/>
        <w:ind w:firstLine="720"/>
        <w:jc w:val="center"/>
        <w:rPr>
          <w:rFonts w:eastAsia="Times New Roman" w:cs="Times New Roman"/>
          <w:b/>
          <w:szCs w:val="24"/>
        </w:rPr>
      </w:pPr>
      <w:r>
        <w:rPr>
          <w:rFonts w:eastAsia="Times New Roman"/>
          <w:b/>
          <w:szCs w:val="24"/>
        </w:rPr>
        <w:t xml:space="preserve">ΕΙΔΙΚΗ ΗΜΕΡΗΣΙΑ </w:t>
      </w:r>
      <w:r>
        <w:rPr>
          <w:rFonts w:eastAsia="Times New Roman" w:cs="Times New Roman"/>
          <w:b/>
          <w:szCs w:val="24"/>
        </w:rPr>
        <w:t>ΔΙΑΤΑΞΗ</w:t>
      </w:r>
    </w:p>
    <w:p w14:paraId="05CAB402" w14:textId="77777777" w:rsidR="00440A44" w:rsidRDefault="007E0691">
      <w:pPr>
        <w:shd w:val="clear" w:color="auto" w:fill="FFFFFF"/>
        <w:spacing w:after="0" w:line="600" w:lineRule="auto"/>
        <w:ind w:firstLine="720"/>
        <w:jc w:val="both"/>
        <w:rPr>
          <w:rFonts w:eastAsia="Times New Roman"/>
          <w:szCs w:val="24"/>
        </w:rPr>
      </w:pPr>
      <w:r w:rsidRPr="00765168">
        <w:rPr>
          <w:rFonts w:eastAsia="Times New Roman" w:cs="Times New Roman"/>
          <w:szCs w:val="24"/>
        </w:rPr>
        <w:t xml:space="preserve">Αποφάσεις Βουλής: </w:t>
      </w:r>
      <w:r w:rsidRPr="00765168">
        <w:rPr>
          <w:rFonts w:eastAsia="Times New Roman"/>
          <w:szCs w:val="24"/>
        </w:rPr>
        <w:t>σ</w:t>
      </w:r>
      <w:r>
        <w:rPr>
          <w:rFonts w:eastAsia="Times New Roman"/>
          <w:szCs w:val="24"/>
        </w:rPr>
        <w:t>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w:t>
      </w:r>
      <w:r>
        <w:rPr>
          <w:rFonts w:eastAsia="Times New Roman"/>
          <w:szCs w:val="24"/>
        </w:rPr>
        <w:t>κό (ΦΕΚ 106/Α΄/24</w:t>
      </w:r>
      <w:r>
        <w:rPr>
          <w:rFonts w:eastAsia="Times New Roman"/>
          <w:szCs w:val="24"/>
        </w:rPr>
        <w:t>.</w:t>
      </w:r>
      <w:r>
        <w:rPr>
          <w:rFonts w:eastAsia="Times New Roman"/>
          <w:szCs w:val="24"/>
        </w:rPr>
        <w:t>6</w:t>
      </w:r>
      <w:r>
        <w:rPr>
          <w:rFonts w:eastAsia="Times New Roman"/>
          <w:szCs w:val="24"/>
        </w:rPr>
        <w:t>.</w:t>
      </w:r>
      <w:r>
        <w:rPr>
          <w:rFonts w:eastAsia="Times New Roman"/>
          <w:szCs w:val="24"/>
        </w:rPr>
        <w:t>1987) και Μέρος Β΄ (ΦΕΚ 51/Α΄/10</w:t>
      </w:r>
      <w:r>
        <w:rPr>
          <w:rFonts w:eastAsia="Times New Roman"/>
          <w:szCs w:val="24"/>
        </w:rPr>
        <w:t>.</w:t>
      </w:r>
      <w:r>
        <w:rPr>
          <w:rFonts w:eastAsia="Times New Roman"/>
          <w:szCs w:val="24"/>
        </w:rPr>
        <w:t>4</w:t>
      </w:r>
      <w:r>
        <w:rPr>
          <w:rFonts w:eastAsia="Times New Roman"/>
          <w:szCs w:val="24"/>
        </w:rPr>
        <w:t>.</w:t>
      </w:r>
      <w:r>
        <w:rPr>
          <w:rFonts w:eastAsia="Times New Roman"/>
          <w:szCs w:val="24"/>
        </w:rPr>
        <w:t>1997), όπως ισχύουν».</w:t>
      </w:r>
    </w:p>
    <w:p w14:paraId="05CAB403" w14:textId="77777777" w:rsidR="00440A44" w:rsidRDefault="007E0691">
      <w:pPr>
        <w:shd w:val="clear" w:color="auto" w:fill="FFFFFF"/>
        <w:spacing w:after="0" w:line="600" w:lineRule="auto"/>
        <w:ind w:firstLine="720"/>
        <w:jc w:val="both"/>
        <w:rPr>
          <w:rFonts w:eastAsia="Times New Roman"/>
          <w:szCs w:val="24"/>
        </w:rPr>
      </w:pPr>
      <w:r>
        <w:rPr>
          <w:rFonts w:eastAsia="Times New Roman"/>
          <w:szCs w:val="24"/>
        </w:rPr>
        <w:t xml:space="preserve">Προτείνω να λάβει τον λόγο ένας εισηγητής από κάθε κόμμα για δέκα λεπτά και αν επιθυμεί κάποιος Βουλευτής να μιλήσει, να λάβει τον λόγο για πέντε λεπτά. </w:t>
      </w:r>
    </w:p>
    <w:p w14:paraId="05CAB404" w14:textId="77777777" w:rsidR="00440A44" w:rsidRDefault="007E0691">
      <w:pPr>
        <w:spacing w:after="0" w:line="600" w:lineRule="auto"/>
        <w:ind w:firstLine="720"/>
        <w:jc w:val="both"/>
        <w:rPr>
          <w:rFonts w:eastAsia="Times New Roman"/>
          <w:szCs w:val="24"/>
        </w:rPr>
      </w:pPr>
      <w:r>
        <w:rPr>
          <w:rFonts w:eastAsia="Times New Roman" w:cs="Times New Roman"/>
          <w:bCs/>
          <w:shd w:val="clear" w:color="auto" w:fill="FFFFFF"/>
        </w:rPr>
        <w:t>Ερωτάται το Σώμα αν συμφω</w:t>
      </w:r>
      <w:r>
        <w:rPr>
          <w:rFonts w:eastAsia="Times New Roman" w:cs="Times New Roman"/>
          <w:bCs/>
          <w:shd w:val="clear" w:color="auto" w:fill="FFFFFF"/>
        </w:rPr>
        <w:t>νεί.</w:t>
      </w:r>
    </w:p>
    <w:p w14:paraId="05CAB405" w14:textId="77777777" w:rsidR="00440A44" w:rsidRDefault="007E0691">
      <w:pPr>
        <w:spacing w:after="0" w:line="600" w:lineRule="auto"/>
        <w:ind w:firstLine="720"/>
        <w:rPr>
          <w:rFonts w:eastAsia="Times New Roman"/>
          <w:szCs w:val="24"/>
        </w:rPr>
      </w:pPr>
      <w:r>
        <w:rPr>
          <w:rFonts w:eastAsia="Times New Roman"/>
          <w:b/>
          <w:szCs w:val="24"/>
        </w:rPr>
        <w:lastRenderedPageBreak/>
        <w:t>ΠΟΛΛΟΙ ΒΟΥΛΕΥΤΕΣ:</w:t>
      </w:r>
      <w:r>
        <w:rPr>
          <w:rFonts w:eastAsia="Times New Roman"/>
          <w:szCs w:val="24"/>
        </w:rPr>
        <w:t xml:space="preserve"> Μάλιστα, μάλιστα.</w:t>
      </w:r>
    </w:p>
    <w:p w14:paraId="05CAB406" w14:textId="77777777" w:rsidR="00440A44" w:rsidRDefault="007E0691">
      <w:pPr>
        <w:shd w:val="clear" w:color="auto" w:fill="FFFFFF"/>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05CAB407" w14:textId="77777777" w:rsidR="00440A44" w:rsidRDefault="007E0691">
      <w:pPr>
        <w:shd w:val="clear" w:color="auto" w:fill="FFFFFF"/>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w:t>
      </w:r>
      <w:r>
        <w:rPr>
          <w:rFonts w:eastAsia="Times New Roman"/>
          <w:bCs/>
        </w:rPr>
        <w:t>έχει</w:t>
      </w:r>
      <w:r>
        <w:rPr>
          <w:rFonts w:eastAsia="Times New Roman" w:cs="Times New Roman"/>
          <w:szCs w:val="24"/>
        </w:rPr>
        <w:t xml:space="preserve"> ο </w:t>
      </w:r>
      <w:r>
        <w:rPr>
          <w:rFonts w:eastAsia="Times New Roman" w:cs="Times New Roman"/>
          <w:szCs w:val="24"/>
        </w:rPr>
        <w:t xml:space="preserve">εισηγητής </w:t>
      </w:r>
      <w:r>
        <w:rPr>
          <w:rFonts w:eastAsia="Times New Roman" w:cs="Times New Roman"/>
          <w:szCs w:val="24"/>
        </w:rPr>
        <w:t xml:space="preserve">της Πλειοψηφίας κ. </w:t>
      </w:r>
      <w:proofErr w:type="spellStart"/>
      <w:r>
        <w:rPr>
          <w:rFonts w:eastAsia="Times New Roman" w:cs="Times New Roman"/>
          <w:szCs w:val="24"/>
        </w:rPr>
        <w:t>Δρίτσας</w:t>
      </w:r>
      <w:proofErr w:type="spellEnd"/>
      <w:r>
        <w:rPr>
          <w:rFonts w:eastAsia="Times New Roman" w:cs="Times New Roman"/>
          <w:szCs w:val="24"/>
        </w:rPr>
        <w:t xml:space="preserve">. </w:t>
      </w:r>
    </w:p>
    <w:p w14:paraId="05CAB408" w14:textId="77777777" w:rsidR="00440A44" w:rsidRDefault="007E0691">
      <w:pPr>
        <w:shd w:val="clear" w:color="auto" w:fill="FFFFFF"/>
        <w:spacing w:after="0" w:line="600" w:lineRule="auto"/>
        <w:ind w:firstLine="720"/>
        <w:jc w:val="both"/>
        <w:rPr>
          <w:rFonts w:eastAsia="Times New Roman" w:cs="Times New Roman"/>
          <w:bCs/>
          <w:shd w:val="clear" w:color="auto" w:fill="FFFFFF"/>
        </w:rPr>
      </w:pPr>
      <w:r>
        <w:rPr>
          <w:rFonts w:eastAsia="Times New Roman" w:cs="Times New Roman"/>
          <w:b/>
          <w:szCs w:val="24"/>
        </w:rPr>
        <w:t>ΘΕΟΔΩΡΟΣ ΔΡΙΤΣΑΣ:</w:t>
      </w:r>
      <w:r>
        <w:rPr>
          <w:rFonts w:eastAsia="Times New Roman" w:cs="Times New Roman"/>
          <w:szCs w:val="24"/>
        </w:rPr>
        <w:t xml:space="preserve"> </w:t>
      </w:r>
      <w:r>
        <w:rPr>
          <w:rFonts w:eastAsia="Times New Roman"/>
          <w:szCs w:val="24"/>
        </w:rPr>
        <w:t xml:space="preserve">Κυρίες και κύριοι Βουλευτές, η πρόταση του </w:t>
      </w:r>
      <w:r>
        <w:rPr>
          <w:rFonts w:eastAsia="Times New Roman"/>
        </w:rPr>
        <w:t>Προέδρου της Βουλής</w:t>
      </w:r>
      <w:r>
        <w:rPr>
          <w:rFonts w:eastAsia="Times New Roman"/>
          <w:szCs w:val="24"/>
        </w:rPr>
        <w:t xml:space="preserve"> για την τροποποίηση </w:t>
      </w:r>
      <w:r>
        <w:rPr>
          <w:rFonts w:eastAsia="Times New Roman"/>
        </w:rPr>
        <w:t>διατάξεων</w:t>
      </w:r>
      <w:r>
        <w:rPr>
          <w:rFonts w:eastAsia="Times New Roman"/>
          <w:szCs w:val="24"/>
        </w:rPr>
        <w:t xml:space="preserve"> του Κανονισμού της Βουλής αναφέρεται σε είκοσι τέσσερα άρθρα του Κοινοβουλευτικού Μέρους </w:t>
      </w:r>
      <w:r>
        <w:rPr>
          <w:rFonts w:eastAsia="Times New Roman"/>
          <w:bCs/>
          <w:shd w:val="clear" w:color="auto" w:fill="FFFFFF"/>
        </w:rPr>
        <w:t>Α</w:t>
      </w:r>
      <w:r>
        <w:rPr>
          <w:rFonts w:eastAsia="Times New Roman"/>
          <w:szCs w:val="24"/>
        </w:rPr>
        <w:t xml:space="preserve">΄ και σε ένα άρθρο του Μέρους Β΄. </w:t>
      </w:r>
    </w:p>
    <w:p w14:paraId="05CAB40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Οι προτεινόμενες τροποποιήσεις των διατάξεων του Κανονισμού της Βουλής, την έγκριση των οποίων εισηγ</w:t>
      </w:r>
      <w:r>
        <w:rPr>
          <w:rFonts w:eastAsia="Times New Roman" w:cs="Times New Roman"/>
          <w:szCs w:val="24"/>
        </w:rPr>
        <w:t>ούμαι εκ μέρους του ΣΥΡΙΖΑ στην Ολομέλεια του Σώματος, συγκροτούν ένα σύνολο ώριμων και αναγκαίων αλλαγών και βελτιώσεων. Για τούτο ευελπιστώ ότι και αυτή τη φορά θα τύχουν ευρύτατης συναίνεσης και αποδοχής από όλες τις πτέρυγες της Βουλής. Άλλωστε, με ευθ</w:t>
      </w:r>
      <w:r>
        <w:rPr>
          <w:rFonts w:eastAsia="Times New Roman" w:cs="Times New Roman"/>
          <w:szCs w:val="24"/>
        </w:rPr>
        <w:t>ύνη του Προέδρου και του Γενικού Γραμματέα έχει προηγηθεί επαρκής διάλογος και διαβούλευση στην Επιτροπή Κανονισμού της Βουλής με τη συμμετοχή όλων των μελών της και την πολύτιμη και έγκυρη συνδρομή της Επιστημονικής Υπηρεσίας, ιδιαίτερα του Προέδρου του Ε</w:t>
      </w:r>
      <w:r>
        <w:rPr>
          <w:rFonts w:eastAsia="Times New Roman" w:cs="Times New Roman"/>
          <w:szCs w:val="24"/>
        </w:rPr>
        <w:t xml:space="preserve">πιστημονικού Συμβουλίου, Καθηγητή κ. Κωνσταντίνου </w:t>
      </w:r>
      <w:proofErr w:type="spellStart"/>
      <w:r>
        <w:rPr>
          <w:rFonts w:eastAsia="Times New Roman" w:cs="Times New Roman"/>
          <w:szCs w:val="24"/>
        </w:rPr>
        <w:t>Μαυριά</w:t>
      </w:r>
      <w:proofErr w:type="spellEnd"/>
      <w:r>
        <w:rPr>
          <w:rFonts w:eastAsia="Times New Roman" w:cs="Times New Roman"/>
          <w:szCs w:val="24"/>
        </w:rPr>
        <w:t xml:space="preserve">, όπως επίσης και με την πολύτιμη συνδρομή των έμπειρων στελεχών της υπαλληλικής ιεραρχίας της Βουλής. Με αυτή την ευκαιρία οφείλω να επισημάνω και να αναγνωρίσω για </w:t>
      </w:r>
      <w:r>
        <w:rPr>
          <w:rFonts w:eastAsia="Times New Roman" w:cs="Times New Roman"/>
          <w:szCs w:val="24"/>
        </w:rPr>
        <w:lastRenderedPageBreak/>
        <w:t>μια ακόμα φορά ότι τόσο η Επιστημο</w:t>
      </w:r>
      <w:r>
        <w:rPr>
          <w:rFonts w:eastAsia="Times New Roman" w:cs="Times New Roman"/>
          <w:szCs w:val="24"/>
        </w:rPr>
        <w:t xml:space="preserve">νική Υπηρεσία όσο και το υπαλληλικό Σώμα της Βουλής είναι υποστηρικτικοί πυλώνες αναντικατάστατοι του παραγόμενου κοινοβουλευτικού έργου. Τους αξίζει η αναγνώριση και τα συγχαρητήρια. </w:t>
      </w:r>
    </w:p>
    <w:p w14:paraId="05CAB40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Βασική στόχευση αυτών των προτεινόμενων αλλαγών και βελτιώσεων είναι η </w:t>
      </w:r>
      <w:r>
        <w:rPr>
          <w:rFonts w:eastAsia="Times New Roman" w:cs="Times New Roman"/>
          <w:szCs w:val="24"/>
        </w:rPr>
        <w:t xml:space="preserve">ενίσχυση του Κοινοβουλίου. Η δε πλειονότητα των νέων ρυθμίσεων ανταποκρίνεται στον κατά κοινή ομολογία αναγκαίο </w:t>
      </w:r>
      <w:proofErr w:type="spellStart"/>
      <w:r>
        <w:rPr>
          <w:rFonts w:eastAsia="Times New Roman" w:cs="Times New Roman"/>
          <w:szCs w:val="24"/>
        </w:rPr>
        <w:t>εξορθολογισμό</w:t>
      </w:r>
      <w:proofErr w:type="spellEnd"/>
      <w:r>
        <w:rPr>
          <w:rFonts w:eastAsia="Times New Roman" w:cs="Times New Roman"/>
          <w:szCs w:val="24"/>
        </w:rPr>
        <w:t>, ώστε οι διατάξεις αυτές να προσαρμοστούν στα νέα δεδομένα που έχουν προκύψει τα τελευταία χρόνια. Στη συνέχεια θα εξειδικεύσω τις</w:t>
      </w:r>
      <w:r>
        <w:rPr>
          <w:rFonts w:eastAsia="Times New Roman" w:cs="Times New Roman"/>
          <w:szCs w:val="24"/>
        </w:rPr>
        <w:t xml:space="preserve"> κατά άρθρο προτάσεις. </w:t>
      </w:r>
    </w:p>
    <w:p w14:paraId="05CAB40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Πρώτο Μέρος του Κανονισμού της Βουλής, το Κοινοβουλευτικό, τα άρθρα 1 έως 4 συγκροτούν μία ενότητα με την εκλογή Αντιπροέδρων, την εκλογή Προέδρου της Βουλής με ονομαστική ψηφοφορία, την εκλογή των λοιπών μελών του Προεδρείου με</w:t>
      </w:r>
      <w:r>
        <w:rPr>
          <w:rFonts w:eastAsia="Times New Roman" w:cs="Times New Roman"/>
          <w:szCs w:val="24"/>
        </w:rPr>
        <w:t xml:space="preserve"> ονομαστική ψηφοφορία και τη μεταβατική ρύθμιση για την εκλογή των Αντιπροέδρων του άρθρου 4. </w:t>
      </w:r>
    </w:p>
    <w:p w14:paraId="05CAB40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 τα άρθρα αυτά</w:t>
      </w:r>
      <w:r>
        <w:rPr>
          <w:rFonts w:eastAsia="Times New Roman" w:cs="Times New Roman"/>
          <w:szCs w:val="24"/>
        </w:rPr>
        <w:t>,</w:t>
      </w:r>
      <w:r>
        <w:rPr>
          <w:rFonts w:eastAsia="Times New Roman" w:cs="Times New Roman"/>
          <w:szCs w:val="24"/>
        </w:rPr>
        <w:t xml:space="preserve"> προβλέπεται η δυνατότητα να εκλεγούν Αντιπρόεδροι και από </w:t>
      </w:r>
      <w:r>
        <w:rPr>
          <w:rFonts w:eastAsia="Times New Roman" w:cs="Times New Roman"/>
          <w:szCs w:val="24"/>
        </w:rPr>
        <w:t>Κοινοβουλευτικές Ομάδες</w:t>
      </w:r>
      <w:r>
        <w:rPr>
          <w:rFonts w:eastAsia="Times New Roman" w:cs="Times New Roman"/>
          <w:szCs w:val="24"/>
        </w:rPr>
        <w:t xml:space="preserve">, για τις οποίες ο προηγούμενος Κανονισμός δεν προέβλεπε κάτι </w:t>
      </w:r>
      <w:r>
        <w:rPr>
          <w:rFonts w:eastAsia="Times New Roman" w:cs="Times New Roman"/>
          <w:szCs w:val="24"/>
        </w:rPr>
        <w:t>τέτοιο. Έτσι, μπορούν να εκλέξουν στην παρούσα Βουλή Αντιπρόεδρο και οι Ανεξάρτητοι Έλληνες και η Ένωση Κεντρώων. Οι αλλαγές αυτές πλαισιώνονται από ενιαίες ρυθμίσεις και για επιμέ</w:t>
      </w:r>
      <w:r>
        <w:rPr>
          <w:rFonts w:eastAsia="Times New Roman" w:cs="Times New Roman"/>
          <w:szCs w:val="24"/>
        </w:rPr>
        <w:lastRenderedPageBreak/>
        <w:t>ρους ζητήματα, με προβλέψεις συμβατές με ενδεχόμενες αλλαγές στη σύνθεση του</w:t>
      </w:r>
      <w:r>
        <w:rPr>
          <w:rFonts w:eastAsia="Times New Roman" w:cs="Times New Roman"/>
          <w:szCs w:val="24"/>
        </w:rPr>
        <w:t xml:space="preserve"> κοινοβουλευτικού </w:t>
      </w:r>
      <w:r>
        <w:rPr>
          <w:rFonts w:eastAsia="Times New Roman" w:cs="Times New Roman"/>
          <w:szCs w:val="24"/>
        </w:rPr>
        <w:t xml:space="preserve">σώματος </w:t>
      </w:r>
      <w:r>
        <w:rPr>
          <w:rFonts w:eastAsia="Times New Roman" w:cs="Times New Roman"/>
          <w:szCs w:val="24"/>
        </w:rPr>
        <w:t xml:space="preserve">στο μέλλον. Στις ρυθμίσεις αυτές συμπεριλαμβάνονται και οι προβλέψεις για τους Κοσμήτορες και Γραμματείς. </w:t>
      </w:r>
    </w:p>
    <w:p w14:paraId="05CAB40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Εξαιρετικής σημασίας καινοτομία εισάγεται στα άρθρα 2 και 3 με την πρόβλεψη εκλογής του Προέδρου της Βουλής, αλλά και των Α</w:t>
      </w:r>
      <w:r>
        <w:rPr>
          <w:rFonts w:eastAsia="Times New Roman" w:cs="Times New Roman"/>
          <w:szCs w:val="24"/>
        </w:rPr>
        <w:t>ντιπροέδρων, των Κοσμητόρων και των Γραμματέων</w:t>
      </w:r>
      <w:r>
        <w:rPr>
          <w:rFonts w:eastAsia="Times New Roman" w:cs="Times New Roman"/>
          <w:szCs w:val="24"/>
        </w:rPr>
        <w:t>,</w:t>
      </w:r>
      <w:r>
        <w:rPr>
          <w:rFonts w:eastAsia="Times New Roman" w:cs="Times New Roman"/>
          <w:szCs w:val="24"/>
        </w:rPr>
        <w:t xml:space="preserve"> με ονομαστική ψηφοφορία, αντί της μέχρι τώρα ισχύουσας διαδικασίας μυστικής ψηφοφορίας. Κατά τη γνώμη μου, αυτή η καινοτόμος ρύθμιση αναβαθμίζει και ενισχύει το κύρος της γνώμης των Βουλευτών και προσκαλεί κά</w:t>
      </w:r>
      <w:r>
        <w:rPr>
          <w:rFonts w:eastAsia="Times New Roman" w:cs="Times New Roman"/>
          <w:szCs w:val="24"/>
        </w:rPr>
        <w:t>θε Βουλευτή στην κατεύθυνση ανάληψης της προσωπικής ευθύνης</w:t>
      </w:r>
      <w:r>
        <w:rPr>
          <w:rFonts w:eastAsia="Times New Roman" w:cs="Times New Roman"/>
          <w:szCs w:val="24"/>
        </w:rPr>
        <w:t>,</w:t>
      </w:r>
      <w:r>
        <w:rPr>
          <w:rFonts w:eastAsia="Times New Roman" w:cs="Times New Roman"/>
          <w:szCs w:val="24"/>
        </w:rPr>
        <w:t xml:space="preserve"> με απόλυτη δημοσιότητα. Η εκλογή του Προέδρου εξακολουθεί να απαιτεί απόλυτη πλειοψηφία, των δε Αντιπροέδρων, Κοσμητόρων και Γραμματέων τις προβλεπόμενες από το άρθρο 67 του Συντάγματος προϋποθέσ</w:t>
      </w:r>
      <w:r>
        <w:rPr>
          <w:rFonts w:eastAsia="Times New Roman" w:cs="Times New Roman"/>
          <w:szCs w:val="24"/>
        </w:rPr>
        <w:t xml:space="preserve">εις και πλειοψηφίες. </w:t>
      </w:r>
    </w:p>
    <w:p w14:paraId="05CAB40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Τέλος, στο άρθρο 4, όπως </w:t>
      </w:r>
      <w:proofErr w:type="spellStart"/>
      <w:r>
        <w:rPr>
          <w:rFonts w:eastAsia="Times New Roman" w:cs="Times New Roman"/>
          <w:szCs w:val="24"/>
        </w:rPr>
        <w:t>προείπα</w:t>
      </w:r>
      <w:proofErr w:type="spellEnd"/>
      <w:r>
        <w:rPr>
          <w:rFonts w:eastAsia="Times New Roman" w:cs="Times New Roman"/>
          <w:szCs w:val="24"/>
        </w:rPr>
        <w:t xml:space="preserve">, προβλέπεται μεταβατική ρύθμιση για την άμεση εκλογή Αντιπροέδρων από την έκτη και έβδομη σε δύναμη </w:t>
      </w:r>
      <w:r>
        <w:rPr>
          <w:rFonts w:eastAsia="Times New Roman" w:cs="Times New Roman"/>
          <w:szCs w:val="24"/>
        </w:rPr>
        <w:t>Κοινοβουλευτική Ομάδα</w:t>
      </w:r>
      <w:r>
        <w:rPr>
          <w:rFonts w:eastAsia="Times New Roman" w:cs="Times New Roman"/>
          <w:szCs w:val="24"/>
        </w:rPr>
        <w:t xml:space="preserve"> της Βουλής. </w:t>
      </w:r>
    </w:p>
    <w:p w14:paraId="05CAB40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Συνεχίζω στο άρθρο 5: Εξειδίκευση αρμοδιότητας της Διάσκεψης των Π</w:t>
      </w:r>
      <w:r>
        <w:rPr>
          <w:rFonts w:eastAsia="Times New Roman" w:cs="Times New Roman"/>
          <w:szCs w:val="24"/>
        </w:rPr>
        <w:t xml:space="preserve">ροέδρων του στοιχείου η’ του άρθρου 14 του Κανονισμού της Βουλής. Σε </w:t>
      </w:r>
      <w:r>
        <w:rPr>
          <w:rFonts w:eastAsia="Times New Roman" w:cs="Times New Roman"/>
          <w:szCs w:val="24"/>
        </w:rPr>
        <w:lastRenderedPageBreak/>
        <w:t xml:space="preserve">αυτό το σημείο προστίθεται εδάφιο, με το οποίο εξειδικεύεται περαιτέρω η αρμοδιότητα της Διάσκεψης των Προέδρων όσον αφορά </w:t>
      </w:r>
      <w:r>
        <w:rPr>
          <w:rFonts w:eastAsia="Times New Roman" w:cs="Times New Roman"/>
          <w:szCs w:val="24"/>
        </w:rPr>
        <w:t xml:space="preserve">επιτροπές </w:t>
      </w:r>
      <w:r>
        <w:rPr>
          <w:rFonts w:eastAsia="Times New Roman" w:cs="Times New Roman"/>
          <w:szCs w:val="24"/>
        </w:rPr>
        <w:t>της Βουλής αρμόδιες κατά νόμο για την ακρόαση προσώπων</w:t>
      </w:r>
      <w:r>
        <w:rPr>
          <w:rFonts w:eastAsia="Times New Roman" w:cs="Times New Roman"/>
          <w:szCs w:val="24"/>
        </w:rPr>
        <w:t xml:space="preserve">. </w:t>
      </w:r>
    </w:p>
    <w:p w14:paraId="05CAB41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Τα άρθρα 6, 7 και 17 επίσης συγκροτούν μία ενότητα με την ενημέρωση της Επιτροπής του Απολογισμού και του Γενικού Ισολογισμού του Κράτους και ελέγχου της εκτέλεσης του Προϋπολογισμού του Κράτους από το Ελεγκτικό Συνέδριο, με την πληροφόρηση των Διαρκών </w:t>
      </w:r>
      <w:r>
        <w:rPr>
          <w:rFonts w:eastAsia="Times New Roman" w:cs="Times New Roman"/>
          <w:szCs w:val="24"/>
        </w:rPr>
        <w:t xml:space="preserve">Επιτροπών από το Ελεγκτικό Συνέδριο και με τη διαδικασία εξέτασης του απολογισμού και του γενικού ισολογισμού του κράτους. Με αυτά τα τρία άρθρα αναβαθμίζεται η συμμετοχή του Ελεγκτικού Συνεδρίου στο κοινοβουλευτικό έργο. </w:t>
      </w:r>
    </w:p>
    <w:p w14:paraId="05CAB41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Δεν έχω τον χρόνο να μπω σε περισ</w:t>
      </w:r>
      <w:r>
        <w:rPr>
          <w:rFonts w:eastAsia="Times New Roman" w:cs="Times New Roman"/>
          <w:szCs w:val="24"/>
        </w:rPr>
        <w:t>σότερες λεπτομέρειες, αλλά και στην αιτιολογική έκθεση και στο κείμενο του νόμου αυτές είναι σαφείς. Να επισημάνω πως θεωρώ εξαιρετικά σημαντικές αυτές τις βελτιώσεις. Αναβαθμίζουν το κοινοβουλευτικό έργο. Και η σχέση Κοινοβουλίου και Ελεγκτικού Συνεδρίου,</w:t>
      </w:r>
      <w:r>
        <w:rPr>
          <w:rFonts w:eastAsia="Times New Roman" w:cs="Times New Roman"/>
          <w:szCs w:val="24"/>
        </w:rPr>
        <w:t xml:space="preserve"> που γίνεται πιο στενή, νομίζω ότι θα είναι επ’ </w:t>
      </w:r>
      <w:proofErr w:type="spellStart"/>
      <w:r>
        <w:rPr>
          <w:rFonts w:eastAsia="Times New Roman" w:cs="Times New Roman"/>
          <w:szCs w:val="24"/>
        </w:rPr>
        <w:t>ωφελεία</w:t>
      </w:r>
      <w:proofErr w:type="spellEnd"/>
      <w:r>
        <w:rPr>
          <w:rFonts w:eastAsia="Times New Roman" w:cs="Times New Roman"/>
          <w:szCs w:val="24"/>
        </w:rPr>
        <w:t xml:space="preserve"> της ποιότητας του παραγόμενου έργου. </w:t>
      </w:r>
    </w:p>
    <w:p w14:paraId="05CAB41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Άρθρο 8: Διεύρυνση της συμμετοχής κοινωνικών φορέων στη νομοθετική λειτουργία της Βουλής. </w:t>
      </w:r>
    </w:p>
    <w:p w14:paraId="05CAB413" w14:textId="77777777" w:rsidR="00440A44" w:rsidRDefault="007E0691">
      <w:pPr>
        <w:spacing w:after="0" w:line="600" w:lineRule="auto"/>
        <w:ind w:firstLine="720"/>
        <w:jc w:val="both"/>
        <w:rPr>
          <w:rFonts w:eastAsia="Times New Roman"/>
          <w:szCs w:val="24"/>
        </w:rPr>
      </w:pPr>
      <w:r>
        <w:rPr>
          <w:rFonts w:eastAsia="Times New Roman"/>
          <w:szCs w:val="24"/>
        </w:rPr>
        <w:lastRenderedPageBreak/>
        <w:t>Η δυνατότητα πρόσκλησης προς ακρόαση φορέων κατά την επεξεργασία νομοσχεδίων από τις Διαρκείς Επιτροπές αυξάνεται σε δέκα. Είναι γνωστό το θέμα. Στις τελευταίες περιόδους πια προτείνονται αρκετές δεκάδες, θα έλεγα, συμμετεχόντων. Αυξάνονται σε δέκα, ενώ σε</w:t>
      </w:r>
      <w:r>
        <w:rPr>
          <w:rFonts w:eastAsia="Times New Roman"/>
          <w:szCs w:val="24"/>
        </w:rPr>
        <w:t xml:space="preserve"> περίπτωση κοινών συνεδριάσεων δύο ή περισσοτέρων συναρμοδίων </w:t>
      </w:r>
      <w:r>
        <w:rPr>
          <w:rFonts w:eastAsia="Times New Roman"/>
          <w:szCs w:val="24"/>
        </w:rPr>
        <w:t>επιτροπών</w:t>
      </w:r>
      <w:r>
        <w:rPr>
          <w:rFonts w:eastAsia="Times New Roman"/>
          <w:szCs w:val="24"/>
        </w:rPr>
        <w:t xml:space="preserve">, σε δέκα για κάθε </w:t>
      </w:r>
      <w:r>
        <w:rPr>
          <w:rFonts w:eastAsia="Times New Roman"/>
          <w:szCs w:val="24"/>
        </w:rPr>
        <w:t>Διαρκή Επιτροπή</w:t>
      </w:r>
      <w:r>
        <w:rPr>
          <w:rFonts w:eastAsia="Times New Roman"/>
          <w:szCs w:val="24"/>
        </w:rPr>
        <w:t>.</w:t>
      </w:r>
    </w:p>
    <w:p w14:paraId="05CAB414" w14:textId="77777777" w:rsidR="00440A44" w:rsidRDefault="007E0691">
      <w:pPr>
        <w:spacing w:after="0" w:line="600" w:lineRule="auto"/>
        <w:ind w:firstLine="720"/>
        <w:jc w:val="both"/>
        <w:rPr>
          <w:rFonts w:eastAsia="Times New Roman"/>
          <w:szCs w:val="24"/>
        </w:rPr>
      </w:pPr>
      <w:r>
        <w:rPr>
          <w:rFonts w:eastAsia="Times New Roman"/>
          <w:szCs w:val="24"/>
        </w:rPr>
        <w:t>Εδώ οφείλω να σημειώσω ότι η πείρα –νομίζω θα συμφωνήσουμε όλοι- έχει δείξει ότι και αυτή η διευρυμένη δυνατότητα μπορεί να αποδειχτεί και πάλι περιο</w:t>
      </w:r>
      <w:r>
        <w:rPr>
          <w:rFonts w:eastAsia="Times New Roman"/>
          <w:szCs w:val="24"/>
        </w:rPr>
        <w:t>ριστική, πλην, όμως, για τη λειτουργικότητα της επεξεργασίας των νομοσχεδίων</w:t>
      </w:r>
      <w:r>
        <w:rPr>
          <w:rFonts w:eastAsia="Times New Roman"/>
          <w:szCs w:val="24"/>
        </w:rPr>
        <w:t>,</w:t>
      </w:r>
      <w:r>
        <w:rPr>
          <w:rFonts w:eastAsia="Times New Roman"/>
          <w:szCs w:val="24"/>
        </w:rPr>
        <w:t xml:space="preserve"> είναι όντως σωστό από θέση αρχής να τίθεται ένας περιορισμός.</w:t>
      </w:r>
    </w:p>
    <w:p w14:paraId="05CAB415" w14:textId="77777777" w:rsidR="00440A44" w:rsidRDefault="007E0691">
      <w:pPr>
        <w:spacing w:after="0" w:line="600" w:lineRule="auto"/>
        <w:ind w:firstLine="720"/>
        <w:jc w:val="both"/>
        <w:rPr>
          <w:rFonts w:eastAsia="Times New Roman"/>
          <w:szCs w:val="24"/>
        </w:rPr>
      </w:pPr>
      <w:r>
        <w:rPr>
          <w:rFonts w:eastAsia="Times New Roman"/>
          <w:szCs w:val="24"/>
        </w:rPr>
        <w:t>Στο άρθρο 9 «Θητεία των Μόνιμων Ειδικών Επιτροπών» με βάση τη νέα ρύθμιση όχι μόνο η Μόνιμη Επιτροπή Θεσμών και Διαφ</w:t>
      </w:r>
      <w:r>
        <w:rPr>
          <w:rFonts w:eastAsia="Times New Roman"/>
          <w:szCs w:val="24"/>
        </w:rPr>
        <w:t>άνειας</w:t>
      </w:r>
      <w:r>
        <w:rPr>
          <w:rFonts w:eastAsia="Times New Roman"/>
          <w:szCs w:val="24"/>
        </w:rPr>
        <w:t>,</w:t>
      </w:r>
      <w:r>
        <w:rPr>
          <w:rFonts w:eastAsia="Times New Roman"/>
          <w:szCs w:val="24"/>
        </w:rPr>
        <w:t xml:space="preserve"> αλλά και η Μόνιμη Επιτροπή Κοινοβουλευτικής Δεοντολογίας συνιστώνται στην αρχή κάθε Κοινοβουλευτικής Περιόδου και λειτουργούν καθ’ όλη τη διάρκειά της. Οι δε υπόλοιπες επιτροπές της παραγράφου 1 του άρθρου 43Α του Κανονισμού της Βουλής συνιστώνται,</w:t>
      </w:r>
      <w:r>
        <w:rPr>
          <w:rFonts w:eastAsia="Times New Roman"/>
          <w:szCs w:val="24"/>
        </w:rPr>
        <w:t xml:space="preserve"> όπως σήμερα ισχύει, στην αρχή κάθε Τακτικής Συνόδου.</w:t>
      </w:r>
    </w:p>
    <w:p w14:paraId="05CAB416" w14:textId="77777777" w:rsidR="00440A44" w:rsidRDefault="007E0691">
      <w:pPr>
        <w:spacing w:after="0" w:line="600" w:lineRule="auto"/>
        <w:ind w:firstLine="720"/>
        <w:jc w:val="both"/>
        <w:rPr>
          <w:rFonts w:eastAsia="Times New Roman"/>
          <w:szCs w:val="24"/>
        </w:rPr>
      </w:pPr>
      <w:r>
        <w:rPr>
          <w:rFonts w:eastAsia="Times New Roman"/>
          <w:szCs w:val="24"/>
        </w:rPr>
        <w:t xml:space="preserve">Παράλληλα, καταργείται το τελευταίο εδάφιο της παραγράφου 1 του άρθρου </w:t>
      </w:r>
      <w:r>
        <w:rPr>
          <w:rFonts w:eastAsia="Times New Roman"/>
          <w:szCs w:val="24"/>
          <w:vertAlign w:val="superscript"/>
        </w:rPr>
        <w:t xml:space="preserve"> </w:t>
      </w:r>
      <w:r>
        <w:rPr>
          <w:rFonts w:eastAsia="Times New Roman"/>
          <w:szCs w:val="24"/>
        </w:rPr>
        <w:t>43 Α’</w:t>
      </w:r>
      <w:r>
        <w:rPr>
          <w:rFonts w:eastAsia="Times New Roman"/>
          <w:szCs w:val="24"/>
        </w:rPr>
        <w:t xml:space="preserve">, γιατί πλέον η ισχύς του </w:t>
      </w:r>
      <w:proofErr w:type="spellStart"/>
      <w:r>
        <w:rPr>
          <w:rFonts w:eastAsia="Times New Roman"/>
          <w:szCs w:val="24"/>
        </w:rPr>
        <w:t>παρέλκει</w:t>
      </w:r>
      <w:proofErr w:type="spellEnd"/>
      <w:r>
        <w:rPr>
          <w:rFonts w:eastAsia="Times New Roman"/>
          <w:szCs w:val="24"/>
        </w:rPr>
        <w:t>.</w:t>
      </w:r>
    </w:p>
    <w:p w14:paraId="05CAB417" w14:textId="77777777" w:rsidR="00440A44" w:rsidRDefault="007E0691">
      <w:pPr>
        <w:spacing w:after="0" w:line="600" w:lineRule="auto"/>
        <w:ind w:firstLine="720"/>
        <w:jc w:val="both"/>
        <w:rPr>
          <w:rFonts w:eastAsia="Times New Roman"/>
          <w:szCs w:val="24"/>
        </w:rPr>
      </w:pPr>
      <w:r>
        <w:rPr>
          <w:rFonts w:eastAsia="Times New Roman"/>
          <w:szCs w:val="24"/>
        </w:rPr>
        <w:lastRenderedPageBreak/>
        <w:t>Στη συνέχεια</w:t>
      </w:r>
      <w:r>
        <w:rPr>
          <w:rFonts w:eastAsia="Times New Roman"/>
          <w:szCs w:val="24"/>
        </w:rPr>
        <w:t>,</w:t>
      </w:r>
      <w:r>
        <w:rPr>
          <w:rFonts w:eastAsia="Times New Roman"/>
          <w:szCs w:val="24"/>
        </w:rPr>
        <w:t xml:space="preserve"> τα άρθρα 10 και 14 και αυτά έχουν συνάφεια, δηλαδή ο αριθμός και η σειρά ομ</w:t>
      </w:r>
      <w:r>
        <w:rPr>
          <w:rFonts w:eastAsia="Times New Roman"/>
          <w:szCs w:val="24"/>
        </w:rPr>
        <w:t xml:space="preserve">ιλητών κατά τη συζήτηση νομοσχεδίων και προτάσεων νόμων και το δικαίωμα ομιλίας πρώην πρωθυπουργών και πρώην προέδρων της Βουλής. Με αυτά τα δύο άρθρα </w:t>
      </w:r>
      <w:proofErr w:type="spellStart"/>
      <w:r>
        <w:rPr>
          <w:rFonts w:eastAsia="Times New Roman"/>
          <w:szCs w:val="24"/>
        </w:rPr>
        <w:t>εξορθολογίζεται</w:t>
      </w:r>
      <w:proofErr w:type="spellEnd"/>
      <w:r>
        <w:rPr>
          <w:rFonts w:eastAsia="Times New Roman"/>
          <w:szCs w:val="24"/>
        </w:rPr>
        <w:t xml:space="preserve"> το δικαίωμα ομιλίας των διατελεσάντων </w:t>
      </w:r>
      <w:r>
        <w:rPr>
          <w:rFonts w:eastAsia="Times New Roman"/>
          <w:szCs w:val="24"/>
        </w:rPr>
        <w:t xml:space="preserve">Προέδρων </w:t>
      </w:r>
      <w:r>
        <w:rPr>
          <w:rFonts w:eastAsia="Times New Roman"/>
          <w:szCs w:val="24"/>
        </w:rPr>
        <w:t>Κοινοβουλευτικών Ομάδων</w:t>
      </w:r>
      <w:r>
        <w:rPr>
          <w:rFonts w:eastAsia="Times New Roman"/>
          <w:szCs w:val="24"/>
        </w:rPr>
        <w:t>. Επιτυγχάνεται η δ</w:t>
      </w:r>
      <w:r>
        <w:rPr>
          <w:rFonts w:eastAsia="Times New Roman"/>
          <w:szCs w:val="24"/>
        </w:rPr>
        <w:t xml:space="preserve">ικαιότερη εκπροσώπηση των </w:t>
      </w:r>
      <w:r>
        <w:rPr>
          <w:rFonts w:eastAsia="Times New Roman"/>
          <w:szCs w:val="24"/>
        </w:rPr>
        <w:t>Κοινοβουλευτικών Ο</w:t>
      </w:r>
      <w:r>
        <w:rPr>
          <w:rFonts w:eastAsia="Times New Roman"/>
          <w:szCs w:val="24"/>
        </w:rPr>
        <w:t>μάδων κατά τη συζήτηση νομοσχεδίων και προτάσεων νόμων και για λόγους καλύτερης οργάνωσης της διαδικασίας της συζήτησης</w:t>
      </w:r>
      <w:r>
        <w:rPr>
          <w:rFonts w:eastAsia="Times New Roman"/>
          <w:szCs w:val="24"/>
        </w:rPr>
        <w:t>,</w:t>
      </w:r>
      <w:r>
        <w:rPr>
          <w:rFonts w:eastAsia="Times New Roman"/>
          <w:szCs w:val="24"/>
        </w:rPr>
        <w:t xml:space="preserve"> προτείνεται</w:t>
      </w:r>
      <w:r>
        <w:rPr>
          <w:rFonts w:eastAsia="Times New Roman"/>
          <w:szCs w:val="24"/>
        </w:rPr>
        <w:t>,</w:t>
      </w:r>
      <w:r>
        <w:rPr>
          <w:rFonts w:eastAsia="Times New Roman"/>
          <w:szCs w:val="24"/>
        </w:rPr>
        <w:t xml:space="preserve"> οι αγορεύσεις των πρώην </w:t>
      </w:r>
      <w:r>
        <w:rPr>
          <w:rFonts w:eastAsia="Times New Roman"/>
          <w:szCs w:val="24"/>
        </w:rPr>
        <w:t xml:space="preserve">Πρωθυπουργών </w:t>
      </w:r>
      <w:r>
        <w:rPr>
          <w:rFonts w:eastAsia="Times New Roman"/>
          <w:szCs w:val="24"/>
        </w:rPr>
        <w:t xml:space="preserve">και των πρώην </w:t>
      </w:r>
      <w:r>
        <w:rPr>
          <w:rFonts w:eastAsia="Times New Roman"/>
          <w:szCs w:val="24"/>
        </w:rPr>
        <w:t xml:space="preserve">Προέδρων </w:t>
      </w:r>
      <w:r>
        <w:rPr>
          <w:rFonts w:eastAsia="Times New Roman"/>
          <w:szCs w:val="24"/>
        </w:rPr>
        <w:t>της Βουλής να περι</w:t>
      </w:r>
      <w:r>
        <w:rPr>
          <w:rFonts w:eastAsia="Times New Roman"/>
          <w:szCs w:val="24"/>
        </w:rPr>
        <w:t xml:space="preserve">ορίζονται στον χρόνο που διατίθεται κάθε φορά στους αναπληρωτές εκπροσώπους των </w:t>
      </w:r>
      <w:r>
        <w:rPr>
          <w:rFonts w:eastAsia="Times New Roman"/>
          <w:szCs w:val="24"/>
        </w:rPr>
        <w:t>Κοινοβουλευτικών Ομάδων</w:t>
      </w:r>
      <w:r>
        <w:rPr>
          <w:rFonts w:eastAsia="Times New Roman"/>
          <w:szCs w:val="24"/>
        </w:rPr>
        <w:t xml:space="preserve"> για την </w:t>
      </w:r>
      <w:proofErr w:type="spellStart"/>
      <w:r>
        <w:rPr>
          <w:rFonts w:eastAsia="Times New Roman"/>
          <w:szCs w:val="24"/>
        </w:rPr>
        <w:t>πρωτολογία</w:t>
      </w:r>
      <w:proofErr w:type="spellEnd"/>
      <w:r>
        <w:rPr>
          <w:rFonts w:eastAsia="Times New Roman"/>
          <w:szCs w:val="24"/>
        </w:rPr>
        <w:t xml:space="preserve"> τους.</w:t>
      </w:r>
    </w:p>
    <w:p w14:paraId="05CAB418" w14:textId="77777777" w:rsidR="00440A44" w:rsidRDefault="007E0691">
      <w:pPr>
        <w:spacing w:after="0" w:line="600" w:lineRule="auto"/>
        <w:ind w:firstLine="720"/>
        <w:jc w:val="both"/>
        <w:rPr>
          <w:rFonts w:eastAsia="Times New Roman"/>
          <w:szCs w:val="24"/>
        </w:rPr>
      </w:pPr>
      <w:r>
        <w:rPr>
          <w:rFonts w:eastAsia="Times New Roman"/>
          <w:szCs w:val="24"/>
        </w:rPr>
        <w:t>Στο άρθρο 11 «Τρόπος αγόρευσης στις Επιτροπές» όρθιοι ή καθιστοί είναι μια ρύθμιση απλή, συμβατή με τη λογική</w:t>
      </w:r>
      <w:r>
        <w:rPr>
          <w:rFonts w:eastAsia="Times New Roman"/>
          <w:szCs w:val="24"/>
        </w:rPr>
        <w:t>,</w:t>
      </w:r>
      <w:r>
        <w:rPr>
          <w:rFonts w:eastAsia="Times New Roman"/>
          <w:szCs w:val="24"/>
        </w:rPr>
        <w:t xml:space="preserve"> αλλά και με τον </w:t>
      </w:r>
      <w:r>
        <w:rPr>
          <w:rFonts w:eastAsia="Times New Roman"/>
          <w:szCs w:val="24"/>
        </w:rPr>
        <w:t>ανθρωπισμό για τις ανάγκες κάθε ομιλητή, ανάλογα με τα διάφορα προβλήματα</w:t>
      </w:r>
      <w:r>
        <w:rPr>
          <w:rFonts w:eastAsia="Times New Roman"/>
          <w:szCs w:val="24"/>
        </w:rPr>
        <w:t>,</w:t>
      </w:r>
      <w:r>
        <w:rPr>
          <w:rFonts w:eastAsia="Times New Roman"/>
          <w:szCs w:val="24"/>
        </w:rPr>
        <w:t xml:space="preserve"> που μπορεί να αντιμετωπίζει.</w:t>
      </w:r>
    </w:p>
    <w:p w14:paraId="05CAB419" w14:textId="77777777" w:rsidR="00440A44" w:rsidRDefault="007E0691">
      <w:pPr>
        <w:spacing w:after="0" w:line="600" w:lineRule="auto"/>
        <w:ind w:firstLine="720"/>
        <w:jc w:val="both"/>
        <w:rPr>
          <w:rFonts w:eastAsia="Times New Roman"/>
          <w:szCs w:val="24"/>
        </w:rPr>
      </w:pPr>
      <w:r>
        <w:rPr>
          <w:rFonts w:eastAsia="Times New Roman"/>
          <w:szCs w:val="24"/>
        </w:rPr>
        <w:t>Όσον αφορά το άρθρο 12, η διόρθωση ψήφου και η διευκρίνιση ψήφου είναι ένα νέο άρθρο πολύ σημαντικό και καινοτόμο με τον τίτλο «Διόρθωση ψήφου και διευκ</w:t>
      </w:r>
      <w:r>
        <w:rPr>
          <w:rFonts w:eastAsia="Times New Roman"/>
          <w:szCs w:val="24"/>
        </w:rPr>
        <w:t>ρίνιση ψήφου». Είναι σημαντική καινοτομία υπό το πρίσμα σύγχρονων δεδομένων και εξελίξεων, ιδιαίτερα μάλιστα</w:t>
      </w:r>
      <w:r>
        <w:rPr>
          <w:rFonts w:eastAsia="Times New Roman"/>
          <w:szCs w:val="24"/>
        </w:rPr>
        <w:t>,</w:t>
      </w:r>
      <w:r>
        <w:rPr>
          <w:rFonts w:eastAsia="Times New Roman"/>
          <w:szCs w:val="24"/>
        </w:rPr>
        <w:t xml:space="preserve"> στην προοπτική γε</w:t>
      </w:r>
      <w:r>
        <w:rPr>
          <w:rFonts w:eastAsia="Times New Roman"/>
          <w:szCs w:val="24"/>
        </w:rPr>
        <w:lastRenderedPageBreak/>
        <w:t>νίκευσης και μονιμοποίησης των ψηφοφοριών με ηλεκτρονικό τρόπο. Διευκρινίζεται ότι οι προβλέψεις του νέου αυτού άρθρου εφαρμόζοντ</w:t>
      </w:r>
      <w:r>
        <w:rPr>
          <w:rFonts w:eastAsia="Times New Roman"/>
          <w:szCs w:val="24"/>
        </w:rPr>
        <w:t>αι περιοριστικά μόνο στις περιπτώσεις ονομαστικής ψηφοφορίας</w:t>
      </w:r>
      <w:r>
        <w:rPr>
          <w:rFonts w:eastAsia="Times New Roman"/>
          <w:szCs w:val="24"/>
        </w:rPr>
        <w:t>,</w:t>
      </w:r>
      <w:r>
        <w:rPr>
          <w:rFonts w:eastAsia="Times New Roman"/>
          <w:szCs w:val="24"/>
        </w:rPr>
        <w:t xml:space="preserve"> που διεξάγεται με προφορική δήλωση. Η επιτυχής εφαρμογή της ανωτέρω ρύθμισης επαφίεται στην απόδειξη υψηλού αισθήματος ευθύνης εκ μέρους των Βουλευτών και πρέπει να σημειωθεί ότι η αιτιολογική β</w:t>
      </w:r>
      <w:r>
        <w:rPr>
          <w:rFonts w:eastAsia="Times New Roman"/>
          <w:szCs w:val="24"/>
        </w:rPr>
        <w:t>άση της ρύθμισης δεν είναι η παροχή δυνατότητας ατομικής ευελιξίας στους Βουλευτές, αλλά αντιθέτως η κατοχύρωση και η εξασφάλιση της εγκυρότητας του αποτελέσματος της κάθε ψηφοφορίας, δηλαδή η θωράκιση και η μη αμφισβήτηση της εγκυρότητας της πραγματικής</w:t>
      </w:r>
      <w:r>
        <w:rPr>
          <w:rFonts w:eastAsia="Times New Roman"/>
          <w:szCs w:val="24"/>
        </w:rPr>
        <w:t>,</w:t>
      </w:r>
      <w:r>
        <w:rPr>
          <w:rFonts w:eastAsia="Times New Roman"/>
          <w:szCs w:val="24"/>
        </w:rPr>
        <w:t xml:space="preserve"> </w:t>
      </w:r>
      <w:r>
        <w:rPr>
          <w:rFonts w:eastAsia="Times New Roman"/>
          <w:szCs w:val="24"/>
        </w:rPr>
        <w:t>αυθεντικής βούλησης της κάθε φορά κοινοβουλευτικής πλειοψηφίας</w:t>
      </w:r>
      <w:r>
        <w:rPr>
          <w:rFonts w:eastAsia="Times New Roman"/>
          <w:szCs w:val="24"/>
        </w:rPr>
        <w:t>,</w:t>
      </w:r>
      <w:r>
        <w:rPr>
          <w:rFonts w:eastAsia="Times New Roman"/>
          <w:szCs w:val="24"/>
        </w:rPr>
        <w:t xml:space="preserve"> αλλά και της πραγματικής καταγραφής της μειοψηφίας.</w:t>
      </w:r>
    </w:p>
    <w:p w14:paraId="05CAB41A" w14:textId="77777777" w:rsidR="00440A44" w:rsidRDefault="007E0691">
      <w:pPr>
        <w:spacing w:after="0" w:line="600" w:lineRule="auto"/>
        <w:ind w:firstLine="720"/>
        <w:jc w:val="both"/>
        <w:rPr>
          <w:rFonts w:eastAsia="Times New Roman"/>
          <w:szCs w:val="24"/>
        </w:rPr>
      </w:pPr>
      <w:r>
        <w:rPr>
          <w:rFonts w:eastAsia="Times New Roman"/>
          <w:szCs w:val="24"/>
        </w:rPr>
        <w:t>Ευελπιστώντας ότι η εφαρμογή αυτής της διάταξης θα δικαιώσει τον αιτιολογικό στόχο της, οφείλω να επισημάνω επιπρόσθετα ότι η προσεκτική ανά</w:t>
      </w:r>
      <w:r>
        <w:rPr>
          <w:rFonts w:eastAsia="Times New Roman"/>
          <w:szCs w:val="24"/>
        </w:rPr>
        <w:t>γνωση του άρθρου αυτού αναδεικνύει την πρόβλεψη σειράς ασφαλιστικών δικλείδων</w:t>
      </w:r>
      <w:r>
        <w:rPr>
          <w:rFonts w:eastAsia="Times New Roman"/>
          <w:szCs w:val="24"/>
        </w:rPr>
        <w:t>,</w:t>
      </w:r>
      <w:r>
        <w:rPr>
          <w:rFonts w:eastAsia="Times New Roman"/>
          <w:szCs w:val="24"/>
        </w:rPr>
        <w:t xml:space="preserve"> που προνοούν για την αυθεντική και δημιουργική εφαρμογή του.</w:t>
      </w:r>
    </w:p>
    <w:p w14:paraId="05CAB41B" w14:textId="77777777" w:rsidR="00440A44" w:rsidRDefault="007E0691">
      <w:pPr>
        <w:spacing w:after="0" w:line="600" w:lineRule="auto"/>
        <w:ind w:firstLine="720"/>
        <w:jc w:val="both"/>
        <w:rPr>
          <w:rFonts w:eastAsia="Times New Roman"/>
          <w:szCs w:val="24"/>
        </w:rPr>
      </w:pPr>
      <w:r>
        <w:rPr>
          <w:rFonts w:eastAsia="Times New Roman"/>
          <w:szCs w:val="24"/>
        </w:rPr>
        <w:t xml:space="preserve">Με το άρθρο 13 σε συνδυασμό με το άρθρο 21 «Διαδικασία για τις άδειες δίωξης </w:t>
      </w:r>
      <w:r>
        <w:rPr>
          <w:rFonts w:eastAsia="Times New Roman"/>
          <w:szCs w:val="24"/>
        </w:rPr>
        <w:t>Β</w:t>
      </w:r>
      <w:r>
        <w:rPr>
          <w:rFonts w:eastAsia="Times New Roman"/>
          <w:szCs w:val="24"/>
        </w:rPr>
        <w:t xml:space="preserve">ουλευτών, υποβολή δικογραφιών σε </w:t>
      </w:r>
      <w:proofErr w:type="spellStart"/>
      <w:r>
        <w:rPr>
          <w:rFonts w:eastAsia="Times New Roman"/>
          <w:szCs w:val="24"/>
        </w:rPr>
        <w:t>κεκυρ</w:t>
      </w:r>
      <w:r>
        <w:rPr>
          <w:rFonts w:eastAsia="Times New Roman"/>
          <w:szCs w:val="24"/>
        </w:rPr>
        <w:t>ωμένο</w:t>
      </w:r>
      <w:proofErr w:type="spellEnd"/>
      <w:r>
        <w:rPr>
          <w:rFonts w:eastAsia="Times New Roman"/>
          <w:szCs w:val="24"/>
        </w:rPr>
        <w:t xml:space="preserve"> αντίγραφο» πλέον τα πρωτότυπα της δικογραφίας για τις διώξεις Βουλευτών προς τη </w:t>
      </w:r>
      <w:r>
        <w:rPr>
          <w:rFonts w:eastAsia="Times New Roman"/>
          <w:szCs w:val="24"/>
        </w:rPr>
        <w:lastRenderedPageBreak/>
        <w:t>Βουλή παραμένουν στο Υπουργείο Δικαιοσύνης και οι δικογραφίες και τα έγγραφα που αποστέλλονται και επικυρωμένα αντίγραφα, αριθμημένα κατά αύξοντα αριθμό και καταγεγραμμέν</w:t>
      </w:r>
      <w:r>
        <w:rPr>
          <w:rFonts w:eastAsia="Times New Roman"/>
          <w:szCs w:val="24"/>
        </w:rPr>
        <w:t>α σε κατάσταση με σφραγισμένο φάκελο, αποστέλλονται από το Υπουργείο Δικαιοσύνης στη Βουλή. Με αυτόν τον τρόπο εξασφαλίζεται η διαφάνεια και η αξιοπιστία όλων αυτών των διαδικασιών.</w:t>
      </w:r>
    </w:p>
    <w:p w14:paraId="05CAB41C" w14:textId="77777777" w:rsidR="00440A44" w:rsidRDefault="007E0691">
      <w:pPr>
        <w:spacing w:after="0" w:line="600" w:lineRule="auto"/>
        <w:ind w:firstLine="720"/>
        <w:jc w:val="both"/>
        <w:rPr>
          <w:rFonts w:eastAsia="Times New Roman"/>
          <w:szCs w:val="24"/>
        </w:rPr>
      </w:pPr>
      <w:r>
        <w:rPr>
          <w:rFonts w:eastAsia="Times New Roman"/>
          <w:szCs w:val="24"/>
        </w:rPr>
        <w:t>Στο άρθρο 15 «Ζητήματα συνταγματικότητας» καθιερώνεται για πρώτη φορά το δ</w:t>
      </w:r>
      <w:r>
        <w:rPr>
          <w:rFonts w:eastAsia="Times New Roman"/>
          <w:szCs w:val="24"/>
        </w:rPr>
        <w:t>ικαίωμα διατύπωσης αντιρρήσεων ως προς τη συνταγματικότητα και επί των τροπολογιών</w:t>
      </w:r>
      <w:r>
        <w:rPr>
          <w:rFonts w:eastAsia="Times New Roman"/>
          <w:szCs w:val="24"/>
        </w:rPr>
        <w:t>,</w:t>
      </w:r>
      <w:r>
        <w:rPr>
          <w:rFonts w:eastAsia="Times New Roman"/>
          <w:szCs w:val="24"/>
        </w:rPr>
        <w:t xml:space="preserve"> μέχρι την έναρξη της ψηφοφορίας. Ο Πρόεδρος της Βουλής με την παράγραφο 2 του άρθρου 15 ορίζει την έναρξη της συζήτησης της πρότασης ή των προτάσεων της προηγουμένης </w:t>
      </w:r>
      <w:r>
        <w:rPr>
          <w:rFonts w:eastAsia="Times New Roman"/>
          <w:szCs w:val="24"/>
        </w:rPr>
        <w:t>παραγράφου.</w:t>
      </w:r>
    </w:p>
    <w:p w14:paraId="05CAB41D" w14:textId="77777777" w:rsidR="00440A44" w:rsidRDefault="007E0691">
      <w:pPr>
        <w:spacing w:after="0" w:line="600" w:lineRule="auto"/>
        <w:ind w:firstLine="720"/>
        <w:jc w:val="both"/>
        <w:rPr>
          <w:rFonts w:eastAsia="Times New Roman"/>
          <w:szCs w:val="24"/>
        </w:rPr>
      </w:pPr>
      <w:r>
        <w:rPr>
          <w:rFonts w:eastAsia="Times New Roman"/>
          <w:szCs w:val="24"/>
        </w:rPr>
        <w:t>Στο άρθρο 16 «Νομοσχέδια και προτάσεις νόμων επείγοντος χαρακτήρα» παραμένουν οι πρόσφατες ρυθμίσεις</w:t>
      </w:r>
      <w:r>
        <w:rPr>
          <w:rFonts w:eastAsia="Times New Roman"/>
          <w:szCs w:val="24"/>
        </w:rPr>
        <w:t>,</w:t>
      </w:r>
      <w:r>
        <w:rPr>
          <w:rFonts w:eastAsia="Times New Roman"/>
          <w:szCs w:val="24"/>
        </w:rPr>
        <w:t xml:space="preserve"> που έχουν επιλεγεί, οι οποίες είναι γνωστές.</w:t>
      </w:r>
    </w:p>
    <w:p w14:paraId="05CAB41E" w14:textId="77777777" w:rsidR="00440A44" w:rsidRDefault="007E0691">
      <w:pPr>
        <w:spacing w:after="0" w:line="600" w:lineRule="auto"/>
        <w:ind w:firstLine="720"/>
        <w:jc w:val="both"/>
        <w:rPr>
          <w:rFonts w:eastAsia="Times New Roman"/>
          <w:szCs w:val="24"/>
        </w:rPr>
      </w:pPr>
      <w:r>
        <w:rPr>
          <w:rFonts w:eastAsia="Times New Roman"/>
          <w:szCs w:val="24"/>
        </w:rPr>
        <w:t xml:space="preserve">Αναδιαμορφώνεται το άρθρο 110 του Κανονισμού της Βουλής, κυρίως με κατάργηση διατάξεων που έχουν </w:t>
      </w:r>
      <w:r>
        <w:rPr>
          <w:rFonts w:eastAsia="Times New Roman"/>
          <w:szCs w:val="24"/>
        </w:rPr>
        <w:t>περιπέσει σε αχρηστία.</w:t>
      </w:r>
    </w:p>
    <w:p w14:paraId="05CAB41F" w14:textId="77777777" w:rsidR="00440A44" w:rsidRDefault="007E0691">
      <w:pPr>
        <w:spacing w:after="0" w:line="600" w:lineRule="auto"/>
        <w:ind w:firstLine="720"/>
        <w:jc w:val="both"/>
        <w:rPr>
          <w:rFonts w:eastAsia="Times New Roman"/>
          <w:szCs w:val="24"/>
        </w:rPr>
      </w:pPr>
      <w:r>
        <w:rPr>
          <w:rFonts w:eastAsia="Times New Roman"/>
          <w:szCs w:val="24"/>
        </w:rPr>
        <w:t xml:space="preserve">Άρθρο 18: Ερωτήσεις με αίτηση κατάθεσης εγγράφων. Εδώ είναι μια ρύθμιση συμβατή με την πραγματικότητα που υπάρχει, για τις αιτήσεις κατάθεσης εγγράφων. </w:t>
      </w:r>
    </w:p>
    <w:p w14:paraId="05CAB420" w14:textId="77777777" w:rsidR="00440A44" w:rsidRDefault="007E0691">
      <w:pPr>
        <w:spacing w:after="0" w:line="600" w:lineRule="auto"/>
        <w:ind w:firstLine="720"/>
        <w:jc w:val="both"/>
        <w:rPr>
          <w:rFonts w:eastAsia="Times New Roman"/>
          <w:szCs w:val="24"/>
        </w:rPr>
      </w:pPr>
      <w:r>
        <w:rPr>
          <w:rFonts w:eastAsia="Times New Roman"/>
          <w:szCs w:val="24"/>
        </w:rPr>
        <w:t>Το δε άρθρο 19</w:t>
      </w:r>
      <w:r>
        <w:rPr>
          <w:rFonts w:eastAsia="Times New Roman"/>
          <w:szCs w:val="24"/>
        </w:rPr>
        <w:t>,</w:t>
      </w:r>
      <w:r>
        <w:rPr>
          <w:rFonts w:eastAsia="Times New Roman"/>
          <w:szCs w:val="24"/>
        </w:rPr>
        <w:t xml:space="preserve"> στη συνέχεια αναφέρεται στο κώλυμα Υπουργού κατά τη διαδικασία σ</w:t>
      </w:r>
      <w:r>
        <w:rPr>
          <w:rFonts w:eastAsia="Times New Roman"/>
          <w:szCs w:val="24"/>
        </w:rPr>
        <w:t xml:space="preserve">υζήτησης επίκαιρων ερωτήσεων. Είναι ένα φλέγον ζήτημα, </w:t>
      </w:r>
      <w:r>
        <w:rPr>
          <w:rFonts w:eastAsia="Times New Roman"/>
          <w:szCs w:val="24"/>
        </w:rPr>
        <w:lastRenderedPageBreak/>
        <w:t>που πρέπει κάποια στιγμή να βρει τη σωστή λύση, ώστε το σύνολο -αν είναι δυνατόν- των κατατεθειμένων επίκαιρων ερωτήσεων να συζητούνται στη διαδικασία των επίκαιρων ερωτήσεων, κάτι που όλοι ξέρουμε ότι</w:t>
      </w:r>
      <w:r>
        <w:rPr>
          <w:rFonts w:eastAsia="Times New Roman"/>
          <w:szCs w:val="24"/>
        </w:rPr>
        <w:t xml:space="preserve"> δεν συμβαίνει. Με αυτό το άρθρο, λοιπόν, προσδιορίζεται το τι σημαίνει, ποιες μπορεί να είναι οι αιτίες που τεκμηριώνουν το κώλυμα Υπουργού.</w:t>
      </w:r>
    </w:p>
    <w:p w14:paraId="05CAB421" w14:textId="77777777" w:rsidR="00440A44" w:rsidRDefault="007E0691">
      <w:pPr>
        <w:spacing w:after="0" w:line="600" w:lineRule="auto"/>
        <w:ind w:firstLine="720"/>
        <w:jc w:val="both"/>
        <w:rPr>
          <w:rFonts w:eastAsia="Times New Roman"/>
          <w:szCs w:val="24"/>
        </w:rPr>
      </w:pPr>
      <w:r>
        <w:rPr>
          <w:rFonts w:eastAsia="Times New Roman"/>
          <w:szCs w:val="24"/>
        </w:rPr>
        <w:t>Άρθρο 20: Διαδικασία συζήτησης επίκαιρης ερώτησης</w:t>
      </w:r>
      <w:r>
        <w:rPr>
          <w:rFonts w:eastAsia="Times New Roman"/>
          <w:szCs w:val="24"/>
        </w:rPr>
        <w:t>,</w:t>
      </w:r>
      <w:r>
        <w:rPr>
          <w:rFonts w:eastAsia="Times New Roman"/>
          <w:szCs w:val="24"/>
        </w:rPr>
        <w:t xml:space="preserve"> που απευθύνεται στον Πρωθυπουργό. Εδώ αναδιαμορφώνονται οι χρόν</w:t>
      </w:r>
      <w:r>
        <w:rPr>
          <w:rFonts w:eastAsia="Times New Roman"/>
          <w:szCs w:val="24"/>
        </w:rPr>
        <w:t>οι, διότι πραγματικά</w:t>
      </w:r>
      <w:r>
        <w:rPr>
          <w:rFonts w:eastAsia="Times New Roman"/>
          <w:szCs w:val="24"/>
        </w:rPr>
        <w:t>,</w:t>
      </w:r>
      <w:r>
        <w:rPr>
          <w:rFonts w:eastAsia="Times New Roman"/>
          <w:szCs w:val="24"/>
        </w:rPr>
        <w:t xml:space="preserve"> οι ισχύουσες διατάξεις είναι πολύ περιοριστικές.</w:t>
      </w:r>
    </w:p>
    <w:p w14:paraId="05CAB422" w14:textId="77777777" w:rsidR="00440A44" w:rsidRDefault="007E0691">
      <w:pPr>
        <w:spacing w:after="0" w:line="600" w:lineRule="auto"/>
        <w:ind w:firstLine="720"/>
        <w:jc w:val="both"/>
        <w:rPr>
          <w:rFonts w:eastAsia="Times New Roman"/>
          <w:szCs w:val="24"/>
        </w:rPr>
      </w:pPr>
      <w:r>
        <w:rPr>
          <w:rFonts w:eastAsia="Times New Roman"/>
          <w:szCs w:val="24"/>
        </w:rPr>
        <w:t>Το άρθρο 22, αναφέρεται στην πρόσληψη επιστημονικού προσωπικού, στο Επιστημονικό Συμβούλιο της Βουλής, με σύμβαση ιδιωτικού δικαίου ορισμένου χρόνου, μια ανάγκη που έχει προκύψει από τα</w:t>
      </w:r>
      <w:r>
        <w:rPr>
          <w:rFonts w:eastAsia="Times New Roman"/>
          <w:szCs w:val="24"/>
        </w:rPr>
        <w:t xml:space="preserve"> πράγματα για τη στελέχωση του Επιστημονικού Συμβουλίου της Βουλής. Προστίθεται η παράγραφος 11 στο άρθρο 162 του Κανονισμού της Βουλής. Εξουσιοδοτείται ο Πρόεδρος της Βουλής, μετά από εισήγηση -και όχι απλώς γνώμη- του Προέδρου του Επιστημονικού Συμβουλίο</w:t>
      </w:r>
      <w:r>
        <w:rPr>
          <w:rFonts w:eastAsia="Times New Roman"/>
          <w:szCs w:val="24"/>
        </w:rPr>
        <w:t>υ της Βουλής και με ελάχιστο προσόν αυτών των οποίων θα προσληφθούν τον τίτλο μεταπτυχιακών σπουδών, με τριετή σύμβαση ορισμένου χρόνου, ανανεώσιμη πάλι με απόφαση του Προέδρου της Βουλής και πάλι μετά από εισήγηση του Προέδρου του Επιστημονικού Συμβουλίου</w:t>
      </w:r>
      <w:r>
        <w:rPr>
          <w:rFonts w:eastAsia="Times New Roman"/>
          <w:szCs w:val="24"/>
        </w:rPr>
        <w:t xml:space="preserve"> της Βουλής.</w:t>
      </w:r>
    </w:p>
    <w:p w14:paraId="05CAB423"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Το άρθρο 23, είναι κι αυτό νέο άρθρο. Είναι απλό. Απλώς θεωρεί </w:t>
      </w:r>
      <w:r>
        <w:rPr>
          <w:rFonts w:eastAsia="Times New Roman"/>
          <w:szCs w:val="24"/>
        </w:rPr>
        <w:t>ως</w:t>
      </w:r>
      <w:r>
        <w:rPr>
          <w:rFonts w:eastAsia="Times New Roman"/>
          <w:szCs w:val="24"/>
        </w:rPr>
        <w:t xml:space="preserve"> έγγραφα και τα ηλεκτρονικά έγγραφα, αλλά είναι πάρα πολύ σημαντικό. Ανοίγει τον δρόμο για τη Βουλή του</w:t>
      </w:r>
      <w:r>
        <w:rPr>
          <w:rFonts w:eastAsia="Times New Roman"/>
          <w:szCs w:val="24"/>
          <w:vertAlign w:val="superscript"/>
        </w:rPr>
        <w:t xml:space="preserve"> </w:t>
      </w:r>
      <w:r>
        <w:rPr>
          <w:rFonts w:eastAsia="Times New Roman"/>
          <w:szCs w:val="24"/>
        </w:rPr>
        <w:t>εικοστού πρώτου</w:t>
      </w:r>
      <w:r>
        <w:rPr>
          <w:rFonts w:eastAsia="Times New Roman"/>
          <w:szCs w:val="24"/>
        </w:rPr>
        <w:t xml:space="preserve"> αιώνα, για τη νέα εποχή της Βουλής, για την ηλεκτρονική δι</w:t>
      </w:r>
      <w:r>
        <w:rPr>
          <w:rFonts w:eastAsia="Times New Roman"/>
          <w:szCs w:val="24"/>
        </w:rPr>
        <w:t>ακίνηση εγγράφου. Είναι καινοτόμο, πολύ σημαντικό. Είναι πρόβλεψη για τη γενίκευση της ψηφιακής τεχνολογίας της λειτουργίας του Κοινοβουλίου. Και εδώ</w:t>
      </w:r>
      <w:r>
        <w:rPr>
          <w:rFonts w:eastAsia="Times New Roman"/>
          <w:szCs w:val="24"/>
        </w:rPr>
        <w:t>,</w:t>
      </w:r>
      <w:r>
        <w:rPr>
          <w:rFonts w:eastAsia="Times New Roman"/>
          <w:szCs w:val="24"/>
        </w:rPr>
        <w:t xml:space="preserve"> επειδή ακριβώς γνωρίζουμε όλοι ότι είμαστε προ των πυλών, μετά από μια πάρα πολύ μεγάλη προσπάθεια</w:t>
      </w:r>
      <w:r>
        <w:rPr>
          <w:rFonts w:eastAsia="Times New Roman"/>
          <w:szCs w:val="24"/>
        </w:rPr>
        <w:t>,</w:t>
      </w:r>
      <w:r>
        <w:rPr>
          <w:rFonts w:eastAsia="Times New Roman"/>
          <w:szCs w:val="24"/>
        </w:rPr>
        <w:t xml:space="preserve"> που έ</w:t>
      </w:r>
      <w:r>
        <w:rPr>
          <w:rFonts w:eastAsia="Times New Roman"/>
          <w:szCs w:val="24"/>
        </w:rPr>
        <w:t>χει καταβληθεί, αξίζουν συγχαρητήρια και στον Πρόεδρο και στον Γενικό Γραμματέα και στον Ειδικό Γραμματέα, αλλά και στην αρμόδια διεύθυνση και σε όλους όσοι έχουν προετοιμάσει αυτήν τη νέα εποχή του Ελληνικού Κοινοβουλίου.</w:t>
      </w:r>
    </w:p>
    <w:p w14:paraId="05CAB424" w14:textId="77777777" w:rsidR="00440A44" w:rsidRDefault="007E0691">
      <w:pPr>
        <w:spacing w:after="0" w:line="600" w:lineRule="auto"/>
        <w:ind w:firstLine="720"/>
        <w:jc w:val="both"/>
        <w:rPr>
          <w:rFonts w:eastAsia="Times New Roman"/>
          <w:szCs w:val="24"/>
        </w:rPr>
      </w:pPr>
      <w:r>
        <w:rPr>
          <w:rFonts w:eastAsia="Times New Roman"/>
          <w:szCs w:val="24"/>
        </w:rPr>
        <w:t xml:space="preserve">Τέλος, το άρθρο 24 είναι κι αυτό </w:t>
      </w:r>
      <w:r>
        <w:rPr>
          <w:rFonts w:eastAsia="Times New Roman"/>
          <w:szCs w:val="24"/>
        </w:rPr>
        <w:t>καινούριο. Προστίθεται παράγραφος 10 στο άρθρο 11 του Κανονισμού της Βουλής, όπου ισχύει κατ’ εφαρμογή του άρθρου 39 παράγραφος 7 περίπτωση β΄ του ν.3566/2007 όπως ισχύει. Αφορά στην ενημέρωση της Βουλής για στοιχεία απορρήτων δαπανών του Υπουργείου Εξωτερ</w:t>
      </w:r>
      <w:r>
        <w:rPr>
          <w:rFonts w:eastAsia="Times New Roman"/>
          <w:szCs w:val="24"/>
        </w:rPr>
        <w:t>ικών, που υπερβαίνουν το ποσό των 25.000, με ευθύνη ενημέρωσης, η οποία ανατίθεται αποκλειστικά στον Πρόεδρο της Βουλής.</w:t>
      </w:r>
    </w:p>
    <w:p w14:paraId="05CAB425" w14:textId="77777777" w:rsidR="00440A44" w:rsidRDefault="007E0691">
      <w:pPr>
        <w:spacing w:after="0" w:line="600" w:lineRule="auto"/>
        <w:ind w:firstLine="720"/>
        <w:jc w:val="both"/>
        <w:rPr>
          <w:rFonts w:eastAsia="Times New Roman"/>
          <w:szCs w:val="24"/>
        </w:rPr>
      </w:pPr>
      <w:r>
        <w:rPr>
          <w:rFonts w:eastAsia="Times New Roman"/>
          <w:szCs w:val="24"/>
        </w:rPr>
        <w:t>Ένα ακόμα άρθρο -και πλέον εδώ τελειώνουν τα άρθρα του Α΄ Μέρους-για το Μέρος Β΄ του Κανονισμού της Βουλής, είναι το άρθρο 25 από τα πρ</w:t>
      </w:r>
      <w:r>
        <w:rPr>
          <w:rFonts w:eastAsia="Times New Roman"/>
          <w:szCs w:val="24"/>
        </w:rPr>
        <w:t xml:space="preserve">οτεινόμενα, με το οποίο στο δεύτερο εδάφιο της παραγράφου 3 του άρθρου 149 </w:t>
      </w:r>
      <w:r>
        <w:rPr>
          <w:rFonts w:eastAsia="Times New Roman"/>
          <w:szCs w:val="24"/>
        </w:rPr>
        <w:lastRenderedPageBreak/>
        <w:t>του Μέρους Β΄ του Κανονισμού της Βουλής όπως ισχύει, η φράση «από ένα επίτιμο δικαστικό λειτουργό» αντικαθίσταται με τη φράση «από ένα δικαστικό λειτουργό εν ενεργεία ή επίτιμο», ώσ</w:t>
      </w:r>
      <w:r>
        <w:rPr>
          <w:rFonts w:eastAsia="Times New Roman"/>
          <w:szCs w:val="24"/>
        </w:rPr>
        <w:t>τε πραγματικά να υπάρχει η δυνατότητα να καλυφθεί αυτή η θέση, που αφορά στην Επιτροπή Προσφυγών για δημόσια έργα και δημόσιες συμβάσεις.</w:t>
      </w:r>
    </w:p>
    <w:p w14:paraId="05CAB426" w14:textId="77777777" w:rsidR="00440A44" w:rsidRDefault="007E0691">
      <w:pPr>
        <w:spacing w:after="0" w:line="600" w:lineRule="auto"/>
        <w:ind w:firstLine="720"/>
        <w:jc w:val="both"/>
        <w:rPr>
          <w:rFonts w:eastAsia="Times New Roman"/>
          <w:szCs w:val="24"/>
        </w:rPr>
      </w:pPr>
      <w:r>
        <w:rPr>
          <w:rFonts w:eastAsia="Times New Roman"/>
          <w:szCs w:val="24"/>
        </w:rPr>
        <w:t xml:space="preserve">Το τελευταίο άρθρο </w:t>
      </w:r>
      <w:r>
        <w:rPr>
          <w:rFonts w:eastAsia="Times New Roman"/>
          <w:szCs w:val="24"/>
        </w:rPr>
        <w:t xml:space="preserve">των προτάσεων, με αριθμό </w:t>
      </w:r>
      <w:r>
        <w:rPr>
          <w:rFonts w:eastAsia="Times New Roman"/>
          <w:szCs w:val="24"/>
        </w:rPr>
        <w:t>26, αφορά στην έναρξη ισχύος και την εντολή για να δημοσιευθεί στην Εφημερ</w:t>
      </w:r>
      <w:r>
        <w:rPr>
          <w:rFonts w:eastAsia="Times New Roman"/>
          <w:szCs w:val="24"/>
        </w:rPr>
        <w:t>ίδα της Κυβερνήσεως.</w:t>
      </w:r>
    </w:p>
    <w:p w14:paraId="05CAB427" w14:textId="77777777" w:rsidR="00440A44" w:rsidRDefault="007E0691">
      <w:pPr>
        <w:spacing w:after="0" w:line="600" w:lineRule="auto"/>
        <w:ind w:firstLine="720"/>
        <w:jc w:val="both"/>
        <w:rPr>
          <w:rFonts w:eastAsia="Times New Roman"/>
          <w:szCs w:val="24"/>
        </w:rPr>
      </w:pPr>
      <w:r>
        <w:rPr>
          <w:rFonts w:eastAsia="Times New Roman"/>
          <w:szCs w:val="24"/>
        </w:rPr>
        <w:t>Κυρίες και κύριοι Βουλευτές, νομίζω ότι είναι ακριβώς αναγκαίες αυτές οι αλλαγές, σημαντικές και καινοτόμες σε πολλά σημεία τους. Μπορεί να πρέπει να γίνουν πολλά ακόμα για τον Κανονισμό της Βουλής, αλλά πάντα απαιτείται η ωρίμανση, ώσ</w:t>
      </w:r>
      <w:r>
        <w:rPr>
          <w:rFonts w:eastAsia="Times New Roman"/>
          <w:szCs w:val="24"/>
        </w:rPr>
        <w:t>τε οι αλλαγές αυτές να εξασφαλίζουν τη μέγιστη δυνατή συναίνεση, ώστε να αντέχουν στον χρόνο και να λειτουργούν πραγματικά και δημιουργικά.</w:t>
      </w:r>
    </w:p>
    <w:p w14:paraId="05CAB428" w14:textId="77777777" w:rsidR="00440A44" w:rsidRDefault="007E0691">
      <w:pPr>
        <w:spacing w:after="0" w:line="600" w:lineRule="auto"/>
        <w:ind w:firstLine="720"/>
        <w:jc w:val="both"/>
        <w:rPr>
          <w:rFonts w:eastAsia="Times New Roman"/>
          <w:szCs w:val="24"/>
        </w:rPr>
      </w:pPr>
      <w:r>
        <w:rPr>
          <w:rFonts w:eastAsia="Times New Roman"/>
          <w:szCs w:val="24"/>
        </w:rPr>
        <w:t>Με αυτές τις σκέψεις, καλώ το Σώμα και όλες τις πλευρές τους σε μια ευρεία συναίνεση, για να ψηφιστούν αυτά τα άρθρα</w:t>
      </w:r>
      <w:r>
        <w:rPr>
          <w:rFonts w:eastAsia="Times New Roman"/>
          <w:szCs w:val="24"/>
        </w:rPr>
        <w:t>.</w:t>
      </w:r>
    </w:p>
    <w:p w14:paraId="05CAB429" w14:textId="77777777" w:rsidR="00440A44" w:rsidRDefault="007E0691">
      <w:pPr>
        <w:spacing w:after="0" w:line="600" w:lineRule="auto"/>
        <w:ind w:firstLine="720"/>
        <w:jc w:val="both"/>
        <w:rPr>
          <w:rFonts w:eastAsia="Times New Roman"/>
          <w:szCs w:val="24"/>
        </w:rPr>
      </w:pPr>
      <w:r>
        <w:rPr>
          <w:rFonts w:eastAsia="Times New Roman"/>
          <w:szCs w:val="24"/>
        </w:rPr>
        <w:t>Ευχαριστώ.</w:t>
      </w:r>
    </w:p>
    <w:p w14:paraId="05CAB42A" w14:textId="77777777" w:rsidR="00440A44" w:rsidRDefault="007E069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5CAB42B"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Τον λόγο έχει ο </w:t>
      </w:r>
      <w:r>
        <w:rPr>
          <w:rFonts w:eastAsia="Times New Roman"/>
          <w:szCs w:val="24"/>
        </w:rPr>
        <w:t>ε</w:t>
      </w:r>
      <w:r>
        <w:rPr>
          <w:rFonts w:eastAsia="Times New Roman"/>
          <w:szCs w:val="24"/>
        </w:rPr>
        <w:t>ισηγητής της Νέας Δημοκρατίας</w:t>
      </w:r>
      <w:r>
        <w:rPr>
          <w:rFonts w:eastAsia="Times New Roman"/>
          <w:szCs w:val="24"/>
        </w:rPr>
        <w:t xml:space="preserve"> </w:t>
      </w:r>
      <w:r>
        <w:rPr>
          <w:rFonts w:eastAsia="Times New Roman"/>
          <w:szCs w:val="24"/>
        </w:rPr>
        <w:t xml:space="preserve">κ. Ιωάννης </w:t>
      </w:r>
      <w:proofErr w:type="spellStart"/>
      <w:r>
        <w:rPr>
          <w:rFonts w:eastAsia="Times New Roman"/>
          <w:szCs w:val="24"/>
        </w:rPr>
        <w:t>Τραγάκης</w:t>
      </w:r>
      <w:proofErr w:type="spellEnd"/>
      <w:r>
        <w:rPr>
          <w:rFonts w:eastAsia="Times New Roman"/>
          <w:szCs w:val="24"/>
        </w:rPr>
        <w:t>.</w:t>
      </w:r>
    </w:p>
    <w:p w14:paraId="05CAB42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Κυρίες και κύριοι συνάδελφοι, η Βουλή των Ελλήνων είναι ο κορυφαίος αντιπροσωπευτικός θεσμός της Δημοκρατίας μας. Η κοινοβουλευτική διαδικασία πρέπει να διασφαλίζει και να διευκολύνει την ανάδειξη και την προβολή της ορθής πολιτικής και ιδεολογικής αντιπα</w:t>
      </w:r>
      <w:r>
        <w:rPr>
          <w:rFonts w:eastAsia="Times New Roman" w:cs="Times New Roman"/>
          <w:szCs w:val="24"/>
        </w:rPr>
        <w:t xml:space="preserve">ράθεσης. Η λειτουργία της Βουλής δεν αρκεί να είναι θεσμική, νομιμοποιητική και επικυρωτική. Πρέπει να είναι και δημιουργική. </w:t>
      </w:r>
    </w:p>
    <w:p w14:paraId="05CAB42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Κανονισμός της Βουλής, όπως ορίζει το Σύνταγμα, ειδικά ως προς το Κοινοβουλευτικό του Μέρος, διασφαλίζει την ελεύθερη και δημοκ</w:t>
      </w:r>
      <w:r>
        <w:rPr>
          <w:rFonts w:eastAsia="Times New Roman" w:cs="Times New Roman"/>
          <w:szCs w:val="24"/>
        </w:rPr>
        <w:t>ρατική λειτουργία της. Μερικές διαπιστώσεις που μπορούμε να κάνουμε για τον Κανονισμό της Βουλής είναι ότι συγκρινόμενος με τους Κανονισμούς άλλων Κοινοβουλίων</w:t>
      </w:r>
      <w:r>
        <w:rPr>
          <w:rFonts w:eastAsia="Times New Roman" w:cs="Times New Roman"/>
          <w:szCs w:val="24"/>
        </w:rPr>
        <w:t>,</w:t>
      </w:r>
      <w:r>
        <w:rPr>
          <w:rFonts w:eastAsia="Times New Roman" w:cs="Times New Roman"/>
          <w:szCs w:val="24"/>
        </w:rPr>
        <w:t xml:space="preserve"> μπορεί να θεωρηθεί ιδιαίτερα λεπτομερής και με υψηλό βαθμό πολυπλοκότητας</w:t>
      </w:r>
      <w:r>
        <w:rPr>
          <w:rFonts w:eastAsia="Times New Roman" w:cs="Times New Roman"/>
          <w:szCs w:val="24"/>
        </w:rPr>
        <w:t>,</w:t>
      </w:r>
      <w:r>
        <w:rPr>
          <w:rFonts w:eastAsia="Times New Roman" w:cs="Times New Roman"/>
          <w:szCs w:val="24"/>
        </w:rPr>
        <w:t xml:space="preserve"> ως κείμενο. </w:t>
      </w:r>
    </w:p>
    <w:p w14:paraId="05CAB42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Σε παλαιότερη εισήγησή μου, σε ό,τι αφορά στην αλλαγή του Κανονισμού της Βουλής στο Μέρος Α΄, είχα δηλώσει ότι η αλλαγή πρέπει να είναι μία και μόνο. Πρέπει να προστεθεί ένα και μόνο άρθρο: </w:t>
      </w:r>
      <w:r>
        <w:rPr>
          <w:rFonts w:eastAsia="Times New Roman" w:cs="Times New Roman"/>
          <w:szCs w:val="24"/>
        </w:rPr>
        <w:t>Ν</w:t>
      </w:r>
      <w:r>
        <w:rPr>
          <w:rFonts w:eastAsia="Times New Roman" w:cs="Times New Roman"/>
          <w:szCs w:val="24"/>
        </w:rPr>
        <w:t>α εφαρμόζεται αποκλειστικά από το Προεδρείο και από τους συναδέλφ</w:t>
      </w:r>
      <w:r>
        <w:rPr>
          <w:rFonts w:eastAsia="Times New Roman" w:cs="Times New Roman"/>
          <w:szCs w:val="24"/>
        </w:rPr>
        <w:t>ους Βουλευτ</w:t>
      </w:r>
      <w:r>
        <w:rPr>
          <w:rFonts w:eastAsia="Times New Roman" w:cs="Times New Roman"/>
          <w:szCs w:val="24"/>
        </w:rPr>
        <w:t>έ</w:t>
      </w:r>
      <w:r>
        <w:rPr>
          <w:rFonts w:eastAsia="Times New Roman" w:cs="Times New Roman"/>
          <w:szCs w:val="24"/>
        </w:rPr>
        <w:t>ς ο Κανονισμός της Βουλής. Αυτό και μόνο το άρθρο θα έφτανε για να ολοκληρωθεί μια διαδικασία αλλαγής του Κανονισμού σε ό,τι αφορά το Κοινοβουλευτικό Μέρος, γιατί όλοι μας έχουμε διαπιστώσει τι παραβιάσεις του Κανονισμού γίνονται απ’ όλους μας.</w:t>
      </w:r>
      <w:r>
        <w:rPr>
          <w:rFonts w:eastAsia="Times New Roman" w:cs="Times New Roman"/>
          <w:szCs w:val="24"/>
        </w:rPr>
        <w:t xml:space="preserve"> </w:t>
      </w:r>
    </w:p>
    <w:p w14:paraId="05CAB42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Ο Κανονισμός είναι ένα κείμενο αυστηρό, αλλά και ζωντανό, προσαρμοζόμενο στην καθημερινή χρήση και την πολιτική πρακτική. Γι’ αυτόν ακριβώς τον λόγο και παρ’ όλο που έχει την ισχύ τυπικού νόμου, φτιάχνεται σε κάθε του αναθεώρηση με το σκεπτικό ότι οι ρυθ</w:t>
      </w:r>
      <w:r>
        <w:rPr>
          <w:rFonts w:eastAsia="Times New Roman" w:cs="Times New Roman"/>
          <w:szCs w:val="24"/>
        </w:rPr>
        <w:t>μίσεις του δεν είναι μόνιμες, όπως εκείνες του Συντάγματος, αλλά έχει την ευελιξία και τη δυνατότητα, ανάλογα με τις επικρατούσες συνθήκες, να διαμορφώνει τον χαρακτήρα του, άλλοτε ως πιο ρευστό κι άλλοτε ως πιο συμπαγή ως προς την ερμηνεία των διατάξεών τ</w:t>
      </w:r>
      <w:r>
        <w:rPr>
          <w:rFonts w:eastAsia="Times New Roman" w:cs="Times New Roman"/>
          <w:szCs w:val="24"/>
        </w:rPr>
        <w:t xml:space="preserve">ου. </w:t>
      </w:r>
    </w:p>
    <w:p w14:paraId="05CAB43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Κανονισμός της Βουλής πρέπει να εκσυγχρονιστεί, πρέπει να βελτιωθεί, πρέπει να δημιουργηθούν εκείνες οι προϋποθέσεις, ώστε να έχουμε έναν Κανονισμό</w:t>
      </w:r>
      <w:r>
        <w:rPr>
          <w:rFonts w:eastAsia="Times New Roman" w:cs="Times New Roman"/>
          <w:szCs w:val="24"/>
        </w:rPr>
        <w:t>,</w:t>
      </w:r>
      <w:r>
        <w:rPr>
          <w:rFonts w:eastAsia="Times New Roman" w:cs="Times New Roman"/>
          <w:szCs w:val="24"/>
        </w:rPr>
        <w:t xml:space="preserve"> που να μην έχει αστερίσκους. Η τελευταία αναθεώρηση που είχαμε κάνει</w:t>
      </w:r>
      <w:r>
        <w:rPr>
          <w:rFonts w:eastAsia="Times New Roman" w:cs="Times New Roman"/>
          <w:szCs w:val="24"/>
        </w:rPr>
        <w:t>,</w:t>
      </w:r>
      <w:r>
        <w:rPr>
          <w:rFonts w:eastAsia="Times New Roman" w:cs="Times New Roman"/>
          <w:szCs w:val="24"/>
        </w:rPr>
        <w:t xml:space="preserve"> ήταν πριν από πέντε χρόνια. Έχ</w:t>
      </w:r>
      <w:r>
        <w:rPr>
          <w:rFonts w:eastAsia="Times New Roman" w:cs="Times New Roman"/>
          <w:szCs w:val="24"/>
        </w:rPr>
        <w:t xml:space="preserve">ουν διαμορφωθεί, λοιπόν, καινούριες συνθήκες. Έρχονται ορισμένες τροποποιήσεις του Κανονισμού. Πρέπει να γίνει κάποιος </w:t>
      </w:r>
      <w:proofErr w:type="spellStart"/>
      <w:r>
        <w:rPr>
          <w:rFonts w:eastAsia="Times New Roman" w:cs="Times New Roman"/>
          <w:szCs w:val="24"/>
        </w:rPr>
        <w:t>εξορθολογισμός</w:t>
      </w:r>
      <w:proofErr w:type="spellEnd"/>
      <w:r>
        <w:rPr>
          <w:rFonts w:eastAsia="Times New Roman" w:cs="Times New Roman"/>
          <w:szCs w:val="24"/>
        </w:rPr>
        <w:t>. Γίνεται σε ορισμένες ρυθμίσεις. Και πρέπει να δοθεί η δυνατότητα ουσιαστικοποίησης της λειτουργίας της Βουλής</w:t>
      </w:r>
      <w:r>
        <w:rPr>
          <w:rFonts w:eastAsia="Times New Roman" w:cs="Times New Roman"/>
          <w:szCs w:val="24"/>
        </w:rPr>
        <w:t>,</w:t>
      </w:r>
      <w:r>
        <w:rPr>
          <w:rFonts w:eastAsia="Times New Roman" w:cs="Times New Roman"/>
          <w:szCs w:val="24"/>
        </w:rPr>
        <w:t xml:space="preserve"> που αποτελ</w:t>
      </w:r>
      <w:r>
        <w:rPr>
          <w:rFonts w:eastAsia="Times New Roman" w:cs="Times New Roman"/>
          <w:szCs w:val="24"/>
        </w:rPr>
        <w:t xml:space="preserve">εί απεξάρτηση από την κηδεμονία της Κυβέρνησης. </w:t>
      </w:r>
    </w:p>
    <w:p w14:paraId="05CAB43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Νομίζω ότι το κύριο μέλημά μας θα πρέπει να είναι να έχουμε έναν Κανονισμό</w:t>
      </w:r>
      <w:r>
        <w:rPr>
          <w:rFonts w:eastAsia="Times New Roman" w:cs="Times New Roman"/>
          <w:szCs w:val="24"/>
        </w:rPr>
        <w:t>,</w:t>
      </w:r>
      <w:r>
        <w:rPr>
          <w:rFonts w:eastAsia="Times New Roman" w:cs="Times New Roman"/>
          <w:szCs w:val="24"/>
        </w:rPr>
        <w:t xml:space="preserve"> που να έχει </w:t>
      </w:r>
      <w:proofErr w:type="spellStart"/>
      <w:r>
        <w:rPr>
          <w:rFonts w:eastAsia="Times New Roman" w:cs="Times New Roman"/>
          <w:szCs w:val="24"/>
        </w:rPr>
        <w:t>απεξαρτηθεί</w:t>
      </w:r>
      <w:proofErr w:type="spellEnd"/>
      <w:r>
        <w:rPr>
          <w:rFonts w:eastAsia="Times New Roman" w:cs="Times New Roman"/>
          <w:szCs w:val="24"/>
        </w:rPr>
        <w:t xml:space="preserve"> από την κηδεμονία της εκάστοτε Κυβέρνησης. Κακώς πολλοί από εμάς αναφέρονται σε αυτοτέλεια της Βουλής. Δεν </w:t>
      </w:r>
      <w:r>
        <w:rPr>
          <w:rFonts w:eastAsia="Times New Roman" w:cs="Times New Roman"/>
          <w:szCs w:val="24"/>
        </w:rPr>
        <w:t xml:space="preserve">υπάρχει αυτοτέλεια της Βουλής. Υπάρχει αυτονομία της Βουλής. Και όπως </w:t>
      </w:r>
      <w:r>
        <w:rPr>
          <w:rFonts w:eastAsia="Times New Roman" w:cs="Times New Roman"/>
          <w:szCs w:val="24"/>
        </w:rPr>
        <w:lastRenderedPageBreak/>
        <w:t>πολύ σωστά ο σεβαστός μας Καθηγητής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Μαυριάς</w:t>
      </w:r>
      <w:proofErr w:type="spellEnd"/>
      <w:r>
        <w:rPr>
          <w:rFonts w:eastAsia="Times New Roman" w:cs="Times New Roman"/>
          <w:szCs w:val="24"/>
        </w:rPr>
        <w:t>, έχει πει αλλά το έχει γράψει και σε σύγγραμμά του, η Βουλή είναι το καθ</w:t>
      </w:r>
      <w:r>
        <w:rPr>
          <w:rFonts w:eastAsia="Times New Roman" w:cs="Times New Roman"/>
          <w:szCs w:val="24"/>
        </w:rPr>
        <w:t xml:space="preserve">’ </w:t>
      </w:r>
      <w:r>
        <w:rPr>
          <w:rFonts w:eastAsia="Times New Roman" w:cs="Times New Roman"/>
          <w:szCs w:val="24"/>
        </w:rPr>
        <w:t xml:space="preserve">αυτό όργανο που παράγει νόμους, άρα έχει κατοχυρωμένη αυτονομία. </w:t>
      </w:r>
      <w:r>
        <w:rPr>
          <w:rFonts w:eastAsia="Times New Roman" w:cs="Times New Roman"/>
          <w:szCs w:val="24"/>
        </w:rPr>
        <w:t>Όπως ξέρετε</w:t>
      </w:r>
      <w:r>
        <w:rPr>
          <w:rFonts w:eastAsia="Times New Roman" w:cs="Times New Roman"/>
          <w:szCs w:val="24"/>
        </w:rPr>
        <w:t>,</w:t>
      </w:r>
      <w:r>
        <w:rPr>
          <w:rFonts w:eastAsia="Times New Roman" w:cs="Times New Roman"/>
          <w:szCs w:val="24"/>
        </w:rPr>
        <w:t xml:space="preserve"> στις 17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όταν είχαμε κάνει την αναθεώρηση για το Β΄ Μέρος, είχα κάνει ορισμένες προτάσεις και χαίρομαι που ο κύριος Πρόεδρος της Βουλής έκανε δεκτές αυτές τις προτάσεις. Νομίζω ότι θα βοηθήσουν.</w:t>
      </w:r>
    </w:p>
    <w:p w14:paraId="05CAB43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πρώτη μου πρόταση ήταν για την εκλογή τ</w:t>
      </w:r>
      <w:r>
        <w:rPr>
          <w:rFonts w:eastAsia="Times New Roman" w:cs="Times New Roman"/>
          <w:szCs w:val="24"/>
        </w:rPr>
        <w:t>ου Προέδρου της Βουλής. Ως γνωστόν, η εκλογή του Προέδρου της Δημοκρατίας, οι προϋπολογισμοί της Βουλής, η εμπιστοσύνη της Βουλής, η πρόταση μομφής γίνονται με ονομαστική ψηφοφορία. Πρότεινα στις 17</w:t>
      </w:r>
      <w:r>
        <w:rPr>
          <w:rFonts w:eastAsia="Times New Roman" w:cs="Times New Roman"/>
          <w:szCs w:val="24"/>
        </w:rPr>
        <w:t xml:space="preserve"> </w:t>
      </w:r>
      <w:proofErr w:type="spellStart"/>
      <w:r>
        <w:rPr>
          <w:rFonts w:eastAsia="Times New Roman" w:cs="Times New Roman"/>
          <w:szCs w:val="24"/>
        </w:rPr>
        <w:t>Ιανουρίου</w:t>
      </w:r>
      <w:proofErr w:type="spellEnd"/>
      <w:r>
        <w:rPr>
          <w:rFonts w:eastAsia="Times New Roman" w:cs="Times New Roman"/>
          <w:szCs w:val="24"/>
        </w:rPr>
        <w:t xml:space="preserve"> να γίνει το ίδιο και για την εκλογή του Προέδρο</w:t>
      </w:r>
      <w:r>
        <w:rPr>
          <w:rFonts w:eastAsia="Times New Roman" w:cs="Times New Roman"/>
          <w:szCs w:val="24"/>
        </w:rPr>
        <w:t>υ της Βουλής. Έγινε αποδεκτό από τον κύριο Πρόεδρο και ενσωματώθηκε. Είχα προτείνει επίσης πάλι η Επιτροπή Δεοντολογίας</w:t>
      </w:r>
      <w:r>
        <w:rPr>
          <w:rFonts w:eastAsia="Times New Roman" w:cs="Times New Roman"/>
          <w:szCs w:val="24"/>
        </w:rPr>
        <w:t>,</w:t>
      </w:r>
      <w:r>
        <w:rPr>
          <w:rFonts w:eastAsia="Times New Roman" w:cs="Times New Roman"/>
          <w:szCs w:val="24"/>
        </w:rPr>
        <w:t xml:space="preserve"> η οποία ήταν για κάθε </w:t>
      </w:r>
      <w:r>
        <w:rPr>
          <w:rFonts w:eastAsia="Times New Roman" w:cs="Times New Roman"/>
          <w:szCs w:val="24"/>
        </w:rPr>
        <w:t>σ</w:t>
      </w:r>
      <w:r>
        <w:rPr>
          <w:rFonts w:eastAsia="Times New Roman" w:cs="Times New Roman"/>
          <w:szCs w:val="24"/>
        </w:rPr>
        <w:t xml:space="preserve">ύνοδο, να γίνεται για όλη την </w:t>
      </w:r>
      <w:r>
        <w:rPr>
          <w:rFonts w:eastAsia="Times New Roman" w:cs="Times New Roman"/>
          <w:szCs w:val="24"/>
        </w:rPr>
        <w:t>περίοδο</w:t>
      </w:r>
      <w:r>
        <w:rPr>
          <w:rFonts w:eastAsia="Times New Roman" w:cs="Times New Roman"/>
          <w:szCs w:val="24"/>
        </w:rPr>
        <w:t>. Λογικό</w:t>
      </w:r>
      <w:r>
        <w:rPr>
          <w:rFonts w:eastAsia="Times New Roman" w:cs="Times New Roman"/>
          <w:szCs w:val="24"/>
        </w:rPr>
        <w:t>,</w:t>
      </w:r>
      <w:r>
        <w:rPr>
          <w:rFonts w:eastAsia="Times New Roman" w:cs="Times New Roman"/>
          <w:szCs w:val="24"/>
        </w:rPr>
        <w:t xml:space="preserve"> γιατί πάρα πολλές φορές η Επιτροπή Δεοντολογίας έχει υποθέσεις πο</w:t>
      </w:r>
      <w:r>
        <w:rPr>
          <w:rFonts w:eastAsia="Times New Roman" w:cs="Times New Roman"/>
          <w:szCs w:val="24"/>
        </w:rPr>
        <w:t xml:space="preserve">υ αφορούσαν προηγούμενη </w:t>
      </w:r>
      <w:r>
        <w:rPr>
          <w:rFonts w:eastAsia="Times New Roman" w:cs="Times New Roman"/>
          <w:szCs w:val="24"/>
        </w:rPr>
        <w:t>σ</w:t>
      </w:r>
      <w:r>
        <w:rPr>
          <w:rFonts w:eastAsia="Times New Roman" w:cs="Times New Roman"/>
          <w:szCs w:val="24"/>
        </w:rPr>
        <w:t>ύνοδο. Επίσης, είχα προτείνει, αν έχει έρθει κάποια δικογραφία για μέλος της Επιτροπής Δεοντολογίας, να εξαιρείται και να αντικαθίσταται. Έγιναν όλα αυτά δεκτά κι ευχαριστώ τον κύριο Πρόεδρο</w:t>
      </w:r>
      <w:r>
        <w:rPr>
          <w:rFonts w:eastAsia="Times New Roman" w:cs="Times New Roman"/>
          <w:szCs w:val="24"/>
        </w:rPr>
        <w:t>,</w:t>
      </w:r>
      <w:r>
        <w:rPr>
          <w:rFonts w:eastAsia="Times New Roman" w:cs="Times New Roman"/>
          <w:szCs w:val="24"/>
        </w:rPr>
        <w:t xml:space="preserve"> που τα έκανε δεκτά. </w:t>
      </w:r>
    </w:p>
    <w:p w14:paraId="05CAB43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επόμενο θα επι</w:t>
      </w:r>
      <w:r>
        <w:rPr>
          <w:rFonts w:eastAsia="Times New Roman" w:cs="Times New Roman"/>
          <w:szCs w:val="24"/>
        </w:rPr>
        <w:t xml:space="preserve">μείνω, κύριε Πρόεδρε. Ορισμένες επιτροπές, παραδείγματος χάριν το Προεδρείο των Επιτροπών Εσωτερικών Θεμάτων, όπως </w:t>
      </w:r>
      <w:r>
        <w:rPr>
          <w:rFonts w:eastAsia="Times New Roman" w:cs="Times New Roman"/>
          <w:szCs w:val="24"/>
        </w:rPr>
        <w:lastRenderedPageBreak/>
        <w:t>είναι η Βιβλιοθήκη και η οικονομία της Βουλής, ήταν πάντοτε διακομματικό. Δηλαδή, συμμετείχαν</w:t>
      </w:r>
      <w:r>
        <w:rPr>
          <w:rFonts w:eastAsia="Times New Roman" w:cs="Times New Roman"/>
          <w:szCs w:val="24"/>
        </w:rPr>
        <w:t>,</w:t>
      </w:r>
      <w:r>
        <w:rPr>
          <w:rFonts w:eastAsia="Times New Roman" w:cs="Times New Roman"/>
          <w:szCs w:val="24"/>
        </w:rPr>
        <w:t xml:space="preserve"> ένας εκ των Κοσμητόρων του κόμματος που κυβερν</w:t>
      </w:r>
      <w:r>
        <w:rPr>
          <w:rFonts w:eastAsia="Times New Roman" w:cs="Times New Roman"/>
          <w:szCs w:val="24"/>
        </w:rPr>
        <w:t xml:space="preserve">ά και ένας από το κόμμα της εκάστοτε Αξιωματικής Αντιπολίτευσης. Για πρώτη φορά από το 2015 δεν γίνεται αυτό. Το επαναλαμβάνω </w:t>
      </w:r>
      <w:r>
        <w:rPr>
          <w:rFonts w:eastAsia="Times New Roman" w:cs="Times New Roman"/>
          <w:szCs w:val="24"/>
        </w:rPr>
        <w:t xml:space="preserve">ως </w:t>
      </w:r>
      <w:r>
        <w:rPr>
          <w:rFonts w:eastAsia="Times New Roman" w:cs="Times New Roman"/>
          <w:szCs w:val="24"/>
        </w:rPr>
        <w:t xml:space="preserve">πρόταση. </w:t>
      </w:r>
    </w:p>
    <w:p w14:paraId="05CAB43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Ένα θέμα που είχα θέσει πάλι στις 17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έγινε δεκτό ήταν το θέμα της αντισυνταγματικότητας των τροπολογιών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Εγώ, όμως, εκτός από την εξέταση της αντισυνταγματικότητας σε ό,τι αφορά τις τροπολογίες, είχα προσθέσει και τις νομοτεχνικές βελτιώσεις. Διότι όλοι έχουμε εμπειρία </w:t>
      </w:r>
      <w:r>
        <w:rPr>
          <w:rFonts w:eastAsia="Times New Roman" w:cs="Times New Roman"/>
          <w:szCs w:val="24"/>
        </w:rPr>
        <w:t xml:space="preserve">από το </w:t>
      </w:r>
      <w:r>
        <w:rPr>
          <w:rFonts w:eastAsia="Times New Roman" w:cs="Times New Roman"/>
          <w:szCs w:val="24"/>
        </w:rPr>
        <w:t xml:space="preserve">να έχει έρθει νομοτεχνική βελτίωση. </w:t>
      </w:r>
      <w:proofErr w:type="spellStart"/>
      <w:r>
        <w:rPr>
          <w:rFonts w:eastAsia="Times New Roman" w:cs="Times New Roman"/>
          <w:szCs w:val="24"/>
        </w:rPr>
        <w:t>Ε</w:t>
      </w:r>
      <w:r>
        <w:rPr>
          <w:rFonts w:eastAsia="Times New Roman" w:cs="Times New Roman"/>
          <w:szCs w:val="24"/>
        </w:rPr>
        <w:t>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να πω ότι δεν προβλέπονται </w:t>
      </w:r>
      <w:r>
        <w:rPr>
          <w:rFonts w:eastAsia="Times New Roman" w:cs="Times New Roman"/>
          <w:szCs w:val="24"/>
        </w:rPr>
        <w:t xml:space="preserve">πουθενά νομοτεχνικές βελτιώσεις. Αναφέρονται κάπου στον Κανονισμό οι νομοτεχνικές βελτιώσεις, αλλά ποιες αναφέρονται ως νομοτεχνικές βελτιώσεις; Είναι διορθώσεις συντακτικού ή διορθώσεις αλλαγής σε ό,τι αφορά την έκφραση. Εδώ έχει έρθει πρόσφατα -και όλοι </w:t>
      </w:r>
      <w:r>
        <w:rPr>
          <w:rFonts w:eastAsia="Times New Roman" w:cs="Times New Roman"/>
          <w:szCs w:val="24"/>
        </w:rPr>
        <w:t>μας έχουμε γίνει δέκτες όχι μόνο τώρα, αλλά και παλαιότερα, νομοτεχνικών βελτιώσεων- νομοτεχνική βελτίωση είκοσι επτά σελίδων, όταν το ίδιο το νομοσχέδιο ήταν δύο σελίδες και ήταν μάλιστα κύρωση.</w:t>
      </w:r>
    </w:p>
    <w:p w14:paraId="05CAB43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Αντιλαμβάνεστε λοιπόν ότι η πρότασή μου είναι η εξής και την</w:t>
      </w:r>
      <w:r>
        <w:rPr>
          <w:rFonts w:eastAsia="Times New Roman" w:cs="Times New Roman"/>
          <w:szCs w:val="24"/>
        </w:rPr>
        <w:t xml:space="preserve"> επαναλαμβάνω για ακόμη μια φορά: Εκτός του να εξετάζονται σε ό,τι αφορά την αντισυνταγματικότητα οι τροπολογίες, να εξετάζονται και οι νομοτεχνικές βελτιώσεις.</w:t>
      </w:r>
    </w:p>
    <w:p w14:paraId="05CAB43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Μια άλλη πρόταση στην οποία θα επιμείνω πάλι, κύριε Πρόεδρε, και την είχα θέσει και τότε, κυρίε</w:t>
      </w:r>
      <w:r>
        <w:rPr>
          <w:rFonts w:eastAsia="Times New Roman" w:cs="Times New Roman"/>
          <w:szCs w:val="24"/>
        </w:rPr>
        <w:t>ς και κύριοι συνάδελφοι, είναι το θέμα των πολλών υπουργικών αποφάσεων και εγκυκλίων που προβλέπονται από τους νόμους. Υπάρχει νόμος</w:t>
      </w:r>
      <w:r>
        <w:rPr>
          <w:rFonts w:eastAsia="Times New Roman" w:cs="Times New Roman"/>
          <w:szCs w:val="24"/>
        </w:rPr>
        <w:t>,</w:t>
      </w:r>
      <w:r>
        <w:rPr>
          <w:rFonts w:eastAsia="Times New Roman" w:cs="Times New Roman"/>
          <w:szCs w:val="24"/>
        </w:rPr>
        <w:t xml:space="preserve"> που προέβλεπε εξήντα επτά υπουργικές αποφάσεις και εγκυκλίους και δεν έχουν εκδοθεί ακόμα, άρα δεν έχει ισχύ ο νόμος. Αντι</w:t>
      </w:r>
      <w:r>
        <w:rPr>
          <w:rFonts w:eastAsia="Times New Roman" w:cs="Times New Roman"/>
          <w:szCs w:val="24"/>
        </w:rPr>
        <w:t xml:space="preserve">λαμβάνεστε τι κενό δημιουργείται! </w:t>
      </w:r>
    </w:p>
    <w:p w14:paraId="05CAB43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θα μπω λίγο στα επιμέρους</w:t>
      </w:r>
      <w:r>
        <w:rPr>
          <w:rFonts w:eastAsia="Times New Roman" w:cs="Times New Roman"/>
          <w:szCs w:val="24"/>
        </w:rPr>
        <w:t>,</w:t>
      </w:r>
      <w:r>
        <w:rPr>
          <w:rFonts w:eastAsia="Times New Roman" w:cs="Times New Roman"/>
          <w:szCs w:val="24"/>
        </w:rPr>
        <w:t xml:space="preserve"> που αφορούν τις διορθώσεις και τις προσθήκες</w:t>
      </w:r>
      <w:r>
        <w:rPr>
          <w:rFonts w:eastAsia="Times New Roman" w:cs="Times New Roman"/>
          <w:szCs w:val="24"/>
        </w:rPr>
        <w:t>,</w:t>
      </w:r>
      <w:r>
        <w:rPr>
          <w:rFonts w:eastAsia="Times New Roman" w:cs="Times New Roman"/>
          <w:szCs w:val="24"/>
        </w:rPr>
        <w:t xml:space="preserve"> που κάνουμε τώρα σε ό,τι αφορά τον Κανονισμό μας. Η πρώτη σημαντική είναι η αύξηση του αριθμού των Αντιπροέδρων. Εγώ σε αυτό</w:t>
      </w:r>
      <w:r>
        <w:rPr>
          <w:rFonts w:eastAsia="Times New Roman" w:cs="Times New Roman"/>
          <w:szCs w:val="24"/>
        </w:rPr>
        <w:t>,</w:t>
      </w:r>
      <w:r>
        <w:rPr>
          <w:rFonts w:eastAsia="Times New Roman" w:cs="Times New Roman"/>
          <w:szCs w:val="24"/>
        </w:rPr>
        <w:t xml:space="preserve"> είμαι αντίθετος,</w:t>
      </w:r>
      <w:r>
        <w:rPr>
          <w:rFonts w:eastAsia="Times New Roman" w:cs="Times New Roman"/>
          <w:szCs w:val="24"/>
        </w:rPr>
        <w:t xml:space="preserve"> όπως και το κόμμα μου. Ποιος είναι ο λόγος; Αλλοιώνεται η σύνθεση της Διάσκεψης των Προέδρων. </w:t>
      </w:r>
    </w:p>
    <w:p w14:paraId="05CAB43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κορυφαίο όργανο της Βουλής; Η Διάσκεψη των Προέδρων. Σκεφτείτε ότι στην παρούσα σύνθεση της Διάσκεψης των Προέδρων οι αποφάσεις λαμβάνονται με τη </w:t>
      </w:r>
      <w:r>
        <w:rPr>
          <w:rFonts w:eastAsia="Times New Roman" w:cs="Times New Roman"/>
          <w:szCs w:val="24"/>
        </w:rPr>
        <w:t>διπλή ψήφο του Προέδρου, γιατί υπάρχει ισοψηφία. Και αν δεν υπήρχε –εδώ να μου επιτρέψετε να το τονίσω- η καλή θέληση της Αξιωματικής Αντιπολίτευσης, αλλά και άλλων κομμάτων της Αντιπολίτευσης, θα μπορούσαν να μην λαμβάνονται αποφάσεις στη Διάσκεψη των Προ</w:t>
      </w:r>
      <w:r>
        <w:rPr>
          <w:rFonts w:eastAsia="Times New Roman" w:cs="Times New Roman"/>
          <w:szCs w:val="24"/>
        </w:rPr>
        <w:t xml:space="preserve">έδρων. </w:t>
      </w:r>
    </w:p>
    <w:p w14:paraId="05CAB43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Ένας λόγος παραπάνω είναι ότι δεν θα είχαμε ποτέ εξασφαλίσει τα 4/5 της πλειοψηφίας της Διάσκεψης των Προέδρων</w:t>
      </w:r>
      <w:r>
        <w:rPr>
          <w:rFonts w:eastAsia="Times New Roman" w:cs="Times New Roman"/>
          <w:szCs w:val="24"/>
        </w:rPr>
        <w:t>,</w:t>
      </w:r>
      <w:r>
        <w:rPr>
          <w:rFonts w:eastAsia="Times New Roman" w:cs="Times New Roman"/>
          <w:szCs w:val="24"/>
        </w:rPr>
        <w:t xml:space="preserve"> για να εκλέξουμε Ανεξάρτητες Αρχές. Όλες οι συνταγματικά κατοχυρωμένες </w:t>
      </w:r>
      <w:r>
        <w:rPr>
          <w:rFonts w:eastAsia="Times New Roman" w:cs="Times New Roman"/>
          <w:szCs w:val="24"/>
        </w:rPr>
        <w:t>ανεξάρτητες αρχές</w:t>
      </w:r>
      <w:r>
        <w:rPr>
          <w:rFonts w:eastAsia="Times New Roman" w:cs="Times New Roman"/>
          <w:szCs w:val="24"/>
        </w:rPr>
        <w:t xml:space="preserve"> έγιναν με τη συναίνεση της Αξιωματικής Αντιπολί</w:t>
      </w:r>
      <w:r>
        <w:rPr>
          <w:rFonts w:eastAsia="Times New Roman" w:cs="Times New Roman"/>
          <w:szCs w:val="24"/>
        </w:rPr>
        <w:t>τευσης για πρώτη φορά, όταν εμείς –το τονίζω- από το 2004 –παρακαλώ κρατήστε το!- είχαμε προσπαθήσει</w:t>
      </w:r>
      <w:r>
        <w:rPr>
          <w:rFonts w:eastAsia="Times New Roman" w:cs="Times New Roman"/>
          <w:szCs w:val="24"/>
        </w:rPr>
        <w:t>,</w:t>
      </w:r>
      <w:r>
        <w:rPr>
          <w:rFonts w:eastAsia="Times New Roman" w:cs="Times New Roman"/>
          <w:szCs w:val="24"/>
        </w:rPr>
        <w:t xml:space="preserve"> μέχρι το 2014 να κάνουμε αλλαγές σε ορισμένες συνταγματικά κατοχυρωμένες </w:t>
      </w:r>
      <w:r>
        <w:rPr>
          <w:rFonts w:eastAsia="Times New Roman" w:cs="Times New Roman"/>
          <w:szCs w:val="24"/>
        </w:rPr>
        <w:t>ανεξάρτητες αρχές</w:t>
      </w:r>
      <w:r>
        <w:rPr>
          <w:rFonts w:eastAsia="Times New Roman" w:cs="Times New Roman"/>
          <w:szCs w:val="24"/>
        </w:rPr>
        <w:t xml:space="preserve"> και δεν είχαμε καταφέρει ποτέ να εξασφαλίσουμε τα 4/5. </w:t>
      </w:r>
    </w:p>
    <w:p w14:paraId="05CAB43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Αυτός ε</w:t>
      </w:r>
      <w:r>
        <w:rPr>
          <w:rFonts w:eastAsia="Times New Roman" w:cs="Times New Roman"/>
          <w:szCs w:val="24"/>
        </w:rPr>
        <w:t>ίναι ο λόγος που δεν επιθυμούμε την αύξηση του αριθμού των Αντιπροέδρων. Διότι θα παρουσιαστεί το φαινόμενο να έχουμε, παραδείγματος χάριν, δώδεκα κόμματα στη Βουλή και δώδεκα Αντιπροέδρους. Όπως αντιλαμβάνεστε, δεν θα μπορέσει ποτέ να επιτευχθεί πλειοψηφί</w:t>
      </w:r>
      <w:r>
        <w:rPr>
          <w:rFonts w:eastAsia="Times New Roman" w:cs="Times New Roman"/>
          <w:szCs w:val="24"/>
        </w:rPr>
        <w:t>α σε ό,τι αφορά τη Διάσκεψη των Προέδρων.</w:t>
      </w:r>
    </w:p>
    <w:p w14:paraId="05CAB43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ονομαστική ψηφοφορία, το είπα και προηγουμένως και είναι στο άρθρο 2. </w:t>
      </w:r>
    </w:p>
    <w:p w14:paraId="05CAB43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3, προβλέπεται πάλι ονομαστική ψηφοφορία για την εκλογή των υπολοίπων μελών του Προεδρείου. </w:t>
      </w:r>
    </w:p>
    <w:p w14:paraId="05CAB43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 αφορά το ά</w:t>
      </w:r>
      <w:r>
        <w:rPr>
          <w:rFonts w:eastAsia="Times New Roman" w:cs="Times New Roman"/>
          <w:szCs w:val="24"/>
        </w:rPr>
        <w:t>ρθρο 4, εξυπακούεται ότι το άρθρο 4 ακολουθεί το άρθρο 1.</w:t>
      </w:r>
    </w:p>
    <w:p w14:paraId="05CAB43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άρθρο 5 αφορά την εξειδίκευση αρμοδιότητας της Διάσκεψης των Προέδρων. Πράγματι, στην εξειδίκευση αυτή μπήκε η ασφαλιστική δικλείδα -</w:t>
      </w:r>
      <w:r>
        <w:rPr>
          <w:rFonts w:eastAsia="Times New Roman" w:cs="Times New Roman"/>
          <w:szCs w:val="24"/>
        </w:rPr>
        <w:lastRenderedPageBreak/>
        <w:t>και γι’ αυτό έγινε αποδεκτό από μας- με την επιφύλαξη των ρητώ</w:t>
      </w:r>
      <w:r>
        <w:rPr>
          <w:rFonts w:eastAsia="Times New Roman" w:cs="Times New Roman"/>
          <w:szCs w:val="24"/>
        </w:rPr>
        <w:t xml:space="preserve">ν σχετικών ρυθμίσεων του Κανονισμού της Βουλής. Γιατί; Γιατί η αρμοδιότητα της </w:t>
      </w:r>
      <w:r>
        <w:rPr>
          <w:rFonts w:eastAsia="Times New Roman" w:cs="Times New Roman"/>
          <w:szCs w:val="24"/>
        </w:rPr>
        <w:t>ε</w:t>
      </w:r>
      <w:r>
        <w:rPr>
          <w:rFonts w:eastAsia="Times New Roman" w:cs="Times New Roman"/>
          <w:szCs w:val="24"/>
        </w:rPr>
        <w:t xml:space="preserve">πιτροπής και το πού θα παραπεμφθεί περιέρχεται αποκλειστικά στην αρμοδιότητα του Προέδρου με αυτό το άρθρο. Με την ασφαλιστική δικλείδα αυτή, όμως, λύνεται αυτό το θέμα. </w:t>
      </w:r>
    </w:p>
    <w:p w14:paraId="05CAB43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Για τ</w:t>
      </w:r>
      <w:r>
        <w:rPr>
          <w:rFonts w:eastAsia="Times New Roman" w:cs="Times New Roman"/>
          <w:szCs w:val="24"/>
        </w:rPr>
        <w:t>ο άρθρο 6, σχετικά με την ενημέρωση της Επιτροπής Απολογισμού και Γενικού Ισολογισμού του Κράτους και από την Έκθεση του Ελεγκτικού Συνεδρίου, είναι γνωστό ότι αυτό προβλέπεται από το Σύνταγμα, από το άρθρο 98 παράγραφος 1, περίπτωση ε. του Συντάγματος. Οπ</w:t>
      </w:r>
      <w:r>
        <w:rPr>
          <w:rFonts w:eastAsia="Times New Roman" w:cs="Times New Roman"/>
          <w:szCs w:val="24"/>
        </w:rPr>
        <w:t xml:space="preserve">ότε εφαρμόζεται κάτι που προβλέπει το Σύνταγμα. </w:t>
      </w:r>
    </w:p>
    <w:p w14:paraId="05CAB44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Το ίδιο είναι και το άρθρο 7, το οποίο προβλέπει ότι οι </w:t>
      </w:r>
      <w:r>
        <w:rPr>
          <w:rFonts w:eastAsia="Times New Roman" w:cs="Times New Roman"/>
          <w:szCs w:val="24"/>
        </w:rPr>
        <w:t>ε</w:t>
      </w:r>
      <w:r>
        <w:rPr>
          <w:rFonts w:eastAsia="Times New Roman" w:cs="Times New Roman"/>
          <w:szCs w:val="24"/>
        </w:rPr>
        <w:t xml:space="preserve">κθέσεις αυτές του Ελεγκτικού Συνεδρίου μπορούν να παραπεμφθούν και στις αρμόδιες επιτροπές. Είναι λογικό και επιβεβλημένο να γίνεται. </w:t>
      </w:r>
    </w:p>
    <w:p w14:paraId="05CAB44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άρθρο 8 προ</w:t>
      </w:r>
      <w:r>
        <w:rPr>
          <w:rFonts w:eastAsia="Times New Roman" w:cs="Times New Roman"/>
          <w:szCs w:val="24"/>
        </w:rPr>
        <w:t xml:space="preserve">βλέπεται η διεύρυνση της συμμετοχής των κοινωνικών φορέων στις ακροάσεις. </w:t>
      </w:r>
    </w:p>
    <w:p w14:paraId="05CAB44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05CAB44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πάρω λίγο χρόνο, κύριε Πρόεδρε γιατί θα αναφερθώ και στα άρθρα. </w:t>
      </w:r>
    </w:p>
    <w:p w14:paraId="05CAB44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Ας δούμε ποιο φαινόμενο έχει παρουσιαστεί. Παρουσιάστηκε το φαινόμενο να προβλέπει ο Κανονισμός μας ότι μπορούμε να καλέσουμε έξι φορείς </w:t>
      </w:r>
      <w:r>
        <w:rPr>
          <w:rFonts w:eastAsia="Times New Roman" w:cs="Times New Roman"/>
          <w:szCs w:val="24"/>
        </w:rPr>
        <w:lastRenderedPageBreak/>
        <w:t>και να έχουμε καλέσει είκοσι επτά κατά παραβίαση του Κανονισμού βεβαίως. Ποιο ήταν το αποτέλεσμα; Το αποτέλεσμα ήταν ότ</w:t>
      </w:r>
      <w:r>
        <w:rPr>
          <w:rFonts w:eastAsia="Times New Roman" w:cs="Times New Roman"/>
          <w:szCs w:val="24"/>
        </w:rPr>
        <w:t xml:space="preserve">αν έληγε η συνεδρίαση της </w:t>
      </w:r>
      <w:r>
        <w:rPr>
          <w:rFonts w:eastAsia="Times New Roman" w:cs="Times New Roman"/>
          <w:szCs w:val="24"/>
        </w:rPr>
        <w:t>ε</w:t>
      </w:r>
      <w:r>
        <w:rPr>
          <w:rFonts w:eastAsia="Times New Roman" w:cs="Times New Roman"/>
          <w:szCs w:val="24"/>
        </w:rPr>
        <w:t xml:space="preserve">πιτροπής το προηγούμενο βράδυ στις 20.00΄, 21.00΄, 22.00΄ η ώρα για να γίνει η </w:t>
      </w:r>
      <w:r>
        <w:rPr>
          <w:rFonts w:eastAsia="Times New Roman" w:cs="Times New Roman"/>
          <w:szCs w:val="24"/>
        </w:rPr>
        <w:t>έ</w:t>
      </w:r>
      <w:r>
        <w:rPr>
          <w:rFonts w:eastAsia="Times New Roman" w:cs="Times New Roman"/>
          <w:szCs w:val="24"/>
        </w:rPr>
        <w:t>κθεση σχετικά με το ποιοι φορείς θα κληθούν, οι φορείς να καλούντο το βράδυ της προηγούμενης ημέρας λέγοντάς τους να έρθουν την επομένη το πρωί. Όλοι</w:t>
      </w:r>
      <w:r>
        <w:rPr>
          <w:rFonts w:eastAsia="Times New Roman" w:cs="Times New Roman"/>
          <w:szCs w:val="24"/>
        </w:rPr>
        <w:t xml:space="preserve"> </w:t>
      </w:r>
      <w:proofErr w:type="spellStart"/>
      <w:r>
        <w:rPr>
          <w:rFonts w:eastAsia="Times New Roman" w:cs="Times New Roman"/>
          <w:szCs w:val="24"/>
        </w:rPr>
        <w:t>διαμαρτύροντο</w:t>
      </w:r>
      <w:proofErr w:type="spellEnd"/>
      <w:r>
        <w:rPr>
          <w:rFonts w:eastAsia="Times New Roman" w:cs="Times New Roman"/>
          <w:szCs w:val="24"/>
        </w:rPr>
        <w:t xml:space="preserve"> και φώναζαν «μας καλείτε την τελευταία στιγμή». Και μετά </w:t>
      </w:r>
      <w:proofErr w:type="spellStart"/>
      <w:r>
        <w:rPr>
          <w:rFonts w:eastAsia="Times New Roman" w:cs="Times New Roman"/>
          <w:szCs w:val="24"/>
        </w:rPr>
        <w:t>δαμαρτύροντο</w:t>
      </w:r>
      <w:proofErr w:type="spellEnd"/>
      <w:r>
        <w:rPr>
          <w:rFonts w:eastAsia="Times New Roman" w:cs="Times New Roman"/>
          <w:szCs w:val="24"/>
        </w:rPr>
        <w:t>, γιατί όταν ερχόντουσαν στη Βουλή, τους δινόταν ο λόγος για δύο, τρία λεπτά. Μας έλεγαν, λοιπόν, «ήταν κοροϊδία, γιατί μας φέρνετε;».</w:t>
      </w:r>
    </w:p>
    <w:p w14:paraId="05CAB445" w14:textId="77777777" w:rsidR="00440A44" w:rsidRDefault="007E0691">
      <w:pPr>
        <w:spacing w:after="0" w:line="600" w:lineRule="auto"/>
        <w:ind w:firstLine="720"/>
        <w:jc w:val="both"/>
        <w:rPr>
          <w:rFonts w:eastAsia="Times New Roman" w:cs="Times New Roman"/>
          <w:caps/>
          <w:szCs w:val="24"/>
        </w:rPr>
      </w:pPr>
      <w:r>
        <w:rPr>
          <w:rFonts w:eastAsia="Times New Roman" w:cs="Times New Roman"/>
          <w:szCs w:val="24"/>
        </w:rPr>
        <w:t>Πραγματικά το «έως δέκα φορείς» είναι</w:t>
      </w:r>
      <w:r>
        <w:rPr>
          <w:rFonts w:eastAsia="Times New Roman" w:cs="Times New Roman"/>
          <w:szCs w:val="24"/>
        </w:rPr>
        <w:t xml:space="preserve"> ένα ικανοποιητικό νούμερο. Επειδή όμως βλέπετε και γνωρίζετε όλοι ότι τα νομοσχέδια που έρχονται δεν είναι νομοσχέδια ενός Υπουργείου, αλλά τα περισσότερα είναι πολυνομοσχέδια –έστω λόγω ειδικών συνθηκών- αν βάζουμε δέκα φορείς για κάθε </w:t>
      </w:r>
      <w:r>
        <w:rPr>
          <w:rFonts w:eastAsia="Times New Roman" w:cs="Times New Roman"/>
          <w:szCs w:val="24"/>
        </w:rPr>
        <w:t>ε</w:t>
      </w:r>
      <w:r>
        <w:rPr>
          <w:rFonts w:eastAsia="Times New Roman" w:cs="Times New Roman"/>
          <w:szCs w:val="24"/>
        </w:rPr>
        <w:t>πιτροπή, αντιλαμβ</w:t>
      </w:r>
      <w:r>
        <w:rPr>
          <w:rFonts w:eastAsia="Times New Roman" w:cs="Times New Roman"/>
          <w:szCs w:val="24"/>
        </w:rPr>
        <w:t xml:space="preserve">άνεστε ότι αν έχουμε τέσσερα Υπουργεία, θα μπορούσαμε να φτάσουμε σε αριθμό τους σαράντα φορείς, που είναι αδύνατο να κληθούν και αδύνατο να ανταποκριθούν μετά στην Ολομέλεια. </w:t>
      </w:r>
    </w:p>
    <w:p w14:paraId="05CAB44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w:t>
      </w:r>
      <w:r>
        <w:rPr>
          <w:rFonts w:eastAsia="Times New Roman" w:cs="Times New Roman"/>
          <w:szCs w:val="24"/>
        </w:rPr>
        <w:t>του κυρίου Βουλευτή)</w:t>
      </w:r>
    </w:p>
    <w:p w14:paraId="05CAB44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 κλείσετε το κουδούνι, θα συνεχίσω, κύριε Πρόεδρε.</w:t>
      </w:r>
    </w:p>
    <w:p w14:paraId="05CAB44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Η δική μας πρόταση είναι να υπάρχει και ο αριθμός έως είκοσι, ανεξάρτητα από το πόσα θα είναι τα συναρμόδια Υπουργεία.</w:t>
      </w:r>
    </w:p>
    <w:p w14:paraId="05CAB44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θητεία τον μόνιμων ειδικών επιτροπών και την </w:t>
      </w:r>
      <w:r>
        <w:rPr>
          <w:rFonts w:eastAsia="Times New Roman" w:cs="Times New Roman"/>
          <w:szCs w:val="24"/>
        </w:rPr>
        <w:t xml:space="preserve">Επιτροπή Δεοντολογίας, μίλησα. Θα ήθελα επίσης, κύριε Πρόεδρε, να κάνω μια παρατήρηση. Υπάρχει ο Κανονισμός Δεοντολογίας των Βουλευτών. Επαναλαμβάνω, δεδομένου ότι είναι πολύ πιθανόν πολλοί συνάδελφοι να μην το γνωρίζουν, ότι ο Κανονισμός Δεοντολογίας των </w:t>
      </w:r>
      <w:r>
        <w:rPr>
          <w:rFonts w:eastAsia="Times New Roman" w:cs="Times New Roman"/>
          <w:szCs w:val="24"/>
        </w:rPr>
        <w:t>υποχρεώσεων των Βουλευτών υπάρχει και θα πρέπει να ενσωματωθεί στο πρώτο μέρος του Κανονισμού. Είναι επιβεβλημένο αυτό.</w:t>
      </w:r>
    </w:p>
    <w:p w14:paraId="05CAB44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Σχετικά με τη σειρά των ομιλητών των νομοσχεδίων και προτάσεων νόμων, θέλω να πω πως είναι σωστό. Απλώς πολύ σωστά γίνεται η διαφοροποίη</w:t>
      </w:r>
      <w:r>
        <w:rPr>
          <w:rFonts w:eastAsia="Times New Roman" w:cs="Times New Roman"/>
          <w:szCs w:val="24"/>
        </w:rPr>
        <w:t>ση ότι θα πρέπει να έχουν συμμετάσχει στις εκλογές. Διότι παρουσιάστηκε το φαινόμενο σε προηγούμενη Βουλή, να έχει δημιουργηθεί Κοινοβουλευτική Ομάδα, διότι ήταν περισσότεροι από δέκα, και ο Πρόεδρος της Κοινοβουλευτικής Ομάδας αυτής να έχει όλα τα πλεονεκ</w:t>
      </w:r>
      <w:r>
        <w:rPr>
          <w:rFonts w:eastAsia="Times New Roman" w:cs="Times New Roman"/>
          <w:szCs w:val="24"/>
        </w:rPr>
        <w:t>τήματα που έχουν οι πρώην Πρωθυπουργοί και οι πρώην Πρόεδροι Βουλής και οι πρώην Πρόεδροι κομμάτων οι οποίοι έχουν συμμετάσχει σε εκλογές. Αντιλαμβάνεστε, λοιπόν, ότι γι’ αυτό γίνεται σωστά αυτή η διόρθωση.</w:t>
      </w:r>
    </w:p>
    <w:p w14:paraId="05CAB44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Τώρα, σχετικά με τον τρόπο αγορεύσεως, θα ήθελα ν</w:t>
      </w:r>
      <w:r>
        <w:rPr>
          <w:rFonts w:eastAsia="Times New Roman" w:cs="Times New Roman"/>
          <w:szCs w:val="24"/>
        </w:rPr>
        <w:t>α πω ότι εξαρτάται από το σε ποια Αίθουσα συνεδριάζουμε. Αν είναι στη Γερουσία ή στην Αίθουσα «228», είναι καλό να μιλάει όρθιος όποιος επιθυμεί, γιατί το να μιλάει όρθιος δίνει περισσότερο κύρος σε ό,τι αφορά αυτό που έχει να πει. Εγώ πολλές φορές στις επ</w:t>
      </w:r>
      <w:r>
        <w:rPr>
          <w:rFonts w:eastAsia="Times New Roman" w:cs="Times New Roman"/>
          <w:szCs w:val="24"/>
        </w:rPr>
        <w:t>ιτροπές το εφαρμόζω μόνος μου, ζητώντας την άδεια του Προεδρείου βέβαια, γιατί νομίζω ότι μιλώντας όρθιος δίνεις περισσότερη βαρύτητα σε αυτά τα οποία έχεις να πεις. Είναι σωστό και αυτό.</w:t>
      </w:r>
    </w:p>
    <w:p w14:paraId="05CAB44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Ας περάσω τώρα στη «</w:t>
      </w:r>
      <w:r>
        <w:rPr>
          <w:rFonts w:eastAsia="Times New Roman" w:cs="Times New Roman"/>
          <w:szCs w:val="24"/>
        </w:rPr>
        <w:t>δ</w:t>
      </w:r>
      <w:r>
        <w:rPr>
          <w:rFonts w:eastAsia="Times New Roman" w:cs="Times New Roman"/>
          <w:szCs w:val="24"/>
        </w:rPr>
        <w:t>ιόρθωση ψήφου» και «τη διευκρίνιση ψήφου».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αρχάς, δεν έχω καταλάβει ακόμα παρά το γεγονός ότι ζήτησα τη συμβουλή του κυρίου </w:t>
      </w:r>
      <w:r>
        <w:rPr>
          <w:rFonts w:eastAsia="Times New Roman" w:cs="Times New Roman"/>
          <w:szCs w:val="24"/>
        </w:rPr>
        <w:t>κ</w:t>
      </w:r>
      <w:r>
        <w:rPr>
          <w:rFonts w:eastAsia="Times New Roman" w:cs="Times New Roman"/>
          <w:szCs w:val="24"/>
        </w:rPr>
        <w:t>αθηγητή. Νομίζω ότι υπάρχουν διατάξεις του Κανονισμού που απαγορεύουν τη διόρθωση ψήφου, την αιτιολόγηση ψήφου. Μιλάμε για τις ονομαστικές ψηφοφορίες.</w:t>
      </w:r>
    </w:p>
    <w:p w14:paraId="05CAB44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Σε πάρα πολλά σημεία τ</w:t>
      </w:r>
      <w:r>
        <w:rPr>
          <w:rFonts w:eastAsia="Times New Roman" w:cs="Times New Roman"/>
          <w:szCs w:val="24"/>
        </w:rPr>
        <w:t>ου Κανονισμού αναφέρεται ότι δεν δικαιολογείται η ψήφος. Απλώς ψηφίζεις. Πώς τώρα σε μια ονομαστική ψηφοφορία...</w:t>
      </w:r>
    </w:p>
    <w:p w14:paraId="05CAB44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CAB44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Κύριε Πρόεδρε, λίγο χρόνο ακόμα, σας παρακαλώ. Δεν θα μιλήσ</w:t>
      </w:r>
      <w:r>
        <w:rPr>
          <w:rFonts w:eastAsia="Times New Roman" w:cs="Times New Roman"/>
          <w:szCs w:val="24"/>
        </w:rPr>
        <w:t>ω άλλο για τα άρθρα. Άρα παίρνω τον χρόνο και των άρθρων.</w:t>
      </w:r>
    </w:p>
    <w:p w14:paraId="05CAB45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έδωσα τρία λεπτά, κύριε </w:t>
      </w:r>
      <w:proofErr w:type="spellStart"/>
      <w:r>
        <w:rPr>
          <w:rFonts w:eastAsia="Times New Roman" w:cs="Times New Roman"/>
          <w:szCs w:val="24"/>
        </w:rPr>
        <w:t>Τραγάκη</w:t>
      </w:r>
      <w:proofErr w:type="spellEnd"/>
      <w:r>
        <w:rPr>
          <w:rFonts w:eastAsia="Times New Roman" w:cs="Times New Roman"/>
          <w:szCs w:val="24"/>
        </w:rPr>
        <w:t>. Πόσα λεπτά παραπάνω θέλετε;</w:t>
      </w:r>
    </w:p>
    <w:p w14:paraId="05CAB45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Άλλα πέντε, κύριε Πρόεδρε. </w:t>
      </w:r>
    </w:p>
    <w:p w14:paraId="05CAB45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Παρακα</w:t>
      </w:r>
      <w:r>
        <w:rPr>
          <w:rFonts w:eastAsia="Times New Roman" w:cs="Times New Roman"/>
          <w:szCs w:val="24"/>
        </w:rPr>
        <w:t>λώ συνεχίστε.</w:t>
      </w:r>
    </w:p>
    <w:p w14:paraId="05CAB45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Παίρνω τον χρόνο των άρθρων. Αυτή είναι μια ειδική διαδικασία.</w:t>
      </w:r>
    </w:p>
    <w:p w14:paraId="05CAB45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Άρα στην ονομαστική ψηφοφορία δεν τίθεται ζήτημα.</w:t>
      </w:r>
    </w:p>
    <w:p w14:paraId="05CAB45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Ας πάμε τώρα στον ηλεκτρονικό τρόπο ψηφοφορίας. Με βάση την εμπειρία μου, όσες φορές το εφαρμόσαμε και προσπαθή</w:t>
      </w:r>
      <w:r>
        <w:rPr>
          <w:rFonts w:eastAsia="Times New Roman" w:cs="Times New Roman"/>
          <w:szCs w:val="24"/>
        </w:rPr>
        <w:t xml:space="preserve">σαμε να κάνουμε δοκιμές εδώ για το ηλεκτρονικό σύστημα, δεν πήγαν καλά τα πράγματα. Ομολογουμένως, έβγαλαν άλλα αντί άλλων. </w:t>
      </w:r>
    </w:p>
    <w:p w14:paraId="05CAB45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Ωστόσο, έχουν γίνει καινούριες και τελευταίες δοκιμές του προγράμματος. Διότι η Βουλή -και αυτό αναφέρεται στο άρθρο 23 και έτσι μο</w:t>
      </w:r>
      <w:r>
        <w:rPr>
          <w:rFonts w:eastAsia="Times New Roman" w:cs="Times New Roman"/>
          <w:szCs w:val="24"/>
        </w:rPr>
        <w:t xml:space="preserve">υ δίνεται και εμένα η ευκαιρία, κύριε </w:t>
      </w:r>
      <w:proofErr w:type="spellStart"/>
      <w:r>
        <w:rPr>
          <w:rFonts w:eastAsia="Times New Roman" w:cs="Times New Roman"/>
          <w:szCs w:val="24"/>
        </w:rPr>
        <w:t>Δρίτσα</w:t>
      </w:r>
      <w:proofErr w:type="spellEnd"/>
      <w:r>
        <w:rPr>
          <w:rFonts w:eastAsia="Times New Roman" w:cs="Times New Roman"/>
          <w:szCs w:val="24"/>
        </w:rPr>
        <w:t xml:space="preserve">, να πω και να ευχαριστήσω και τον Ειδικό Γραμματέα και τον Πρόεδρο- είναι πρωτοπόρος σε ό,τι αφορά την ηλεκτρονική διακίνηση εγγράφων. </w:t>
      </w:r>
    </w:p>
    <w:p w14:paraId="05CAB45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Σκεφτείτε ότι αυτό που κάνουμε εμείς τώρα για την ηλεκτρονική διακίνηση εγγ</w:t>
      </w:r>
      <w:r>
        <w:rPr>
          <w:rFonts w:eastAsia="Times New Roman" w:cs="Times New Roman"/>
          <w:szCs w:val="24"/>
        </w:rPr>
        <w:t>ράφων δεν έχει γίνει στο Υπουργεία. Το παίρνουν από εμάς πια σαν μπούσουλα για να μπορέσουν να το κάνουν και στα διάφορα Υπουργεία.</w:t>
      </w:r>
    </w:p>
    <w:p w14:paraId="05CAB45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Επιμένοντας, λοιπόν, για τη διόρθωση ψήφου με τον ηλεκτρονικό τρόπο, θα ήθελα να πω ότι αυτός ισχύει και σε άλλα Κοινοβούλια</w:t>
      </w:r>
      <w:r>
        <w:rPr>
          <w:rFonts w:eastAsia="Times New Roman" w:cs="Times New Roman"/>
          <w:szCs w:val="24"/>
        </w:rPr>
        <w:t xml:space="preserve"> και στο Ευρωπαϊκό Κοινοβούλιο. Δεν θα σας θυμίσω το τελευταίο αλαλούμ που έγινε στη Γαλλική Εθνοσυνέλευση, που από αλλαγή ψήφου άλλαξε άρδην το αποτέλεσμα σε πολύ σημαντικά θέματα. Άρα εδώ είμαστε αντίθετοι σε αυτό το θέμα.</w:t>
      </w:r>
    </w:p>
    <w:p w14:paraId="05CAB45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Πώς θα ήμασταν σύμφωνοι; Αυτό θ</w:t>
      </w:r>
      <w:r>
        <w:rPr>
          <w:rFonts w:eastAsia="Times New Roman" w:cs="Times New Roman"/>
          <w:szCs w:val="24"/>
        </w:rPr>
        <w:t xml:space="preserve">α μπορούσε να γίνει εάν το ηλεκτρονικό σύστημα της Βουλής περάσει σε άλλο επίπεδο. Και νομίζω ότι από τον Δεκέμβριο και μετά μπορεί να περάσει σε άλλο επίπεδο. </w:t>
      </w:r>
    </w:p>
    <w:p w14:paraId="05CAB45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Όταν, λοιπόν, το ηλεκτρονικό σύστημα της Βουλής περάσει σε άλλο επίπεδο, εκεί που εφαρμόζεται ο</w:t>
      </w:r>
      <w:r>
        <w:rPr>
          <w:rFonts w:eastAsia="Times New Roman" w:cs="Times New Roman"/>
          <w:szCs w:val="24"/>
        </w:rPr>
        <w:t>ι Βουλευτές έχουν συγκεκριμένη θέση. Ο κάθε Βουλευτής δηλαδή κάθεται σε συγκεκριμένη θέση. Οπότε φαίνεται από τον ηλεκτρονικό πίνακα τι ψήφισε ο κάθε Βουλευτής. Και αν έχει κάνει λάθος στο «ναι», «όχι», στα κίτρινα, πράσινα και άσπρα κουμπάκια, να μπορέσει</w:t>
      </w:r>
      <w:r>
        <w:rPr>
          <w:rFonts w:eastAsia="Times New Roman" w:cs="Times New Roman"/>
          <w:szCs w:val="24"/>
        </w:rPr>
        <w:t xml:space="preserve"> να το διορθώσει. Εάν, όμως, δεν γίνει αυτό, δεν μπορούμε να δεχτούμε κάτι τέτοιο και είμαστε αντίθετοι.</w:t>
      </w:r>
    </w:p>
    <w:p w14:paraId="05CAB45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Σχετικά με τις άδειες δίωξης Βουλευτών, θα πω δυο κουβέντες. Έχουν κατηγορηθεί άδικα οι υπηρεσίες της Βουλής για διακίνηση εγγράφων δικογραφιών. Ποτέ δ</w:t>
      </w:r>
      <w:r>
        <w:rPr>
          <w:rFonts w:eastAsia="Times New Roman" w:cs="Times New Roman"/>
          <w:szCs w:val="24"/>
        </w:rPr>
        <w:t xml:space="preserve">εν έχει γίνει από τη Βουλή διακίνηση εγγράφων. Η διακίνηση </w:t>
      </w:r>
      <w:r>
        <w:rPr>
          <w:rFonts w:eastAsia="Times New Roman" w:cs="Times New Roman"/>
          <w:szCs w:val="24"/>
        </w:rPr>
        <w:lastRenderedPageBreak/>
        <w:t>εγγράφων γίνεται πάντοτε από τους εμπλεκόμενους στις δικαστικές αυτές αποφάσεις. Γι’ αυτό και είναι και πολύ σωστή αυτή η διάταξη που αφορά το να μην παίρνουμε εμείς τα πρωτότυπα έγγραφα, αλλά να π</w:t>
      </w:r>
      <w:r>
        <w:rPr>
          <w:rFonts w:eastAsia="Times New Roman" w:cs="Times New Roman"/>
          <w:szCs w:val="24"/>
        </w:rPr>
        <w:t>αίρνουμε αριθμημένα αντίγραφα τα οποία θα λαμβάνουμε γνώση και μετά θα τα επιστρέφουμε. Διότι αυτό το φαινόμενο παρουσιάστηκε πάρα πολλές φορές.</w:t>
      </w:r>
    </w:p>
    <w:p w14:paraId="05CAB45C" w14:textId="77777777" w:rsidR="00440A44" w:rsidRDefault="007E0691">
      <w:pPr>
        <w:spacing w:after="0" w:line="600" w:lineRule="auto"/>
        <w:ind w:firstLine="720"/>
        <w:jc w:val="both"/>
        <w:rPr>
          <w:rFonts w:eastAsia="Times New Roman"/>
          <w:szCs w:val="24"/>
        </w:rPr>
      </w:pPr>
      <w:r>
        <w:rPr>
          <w:rFonts w:eastAsia="Times New Roman"/>
          <w:szCs w:val="24"/>
        </w:rPr>
        <w:t>Όσον αφορά το δικαίωμα ομιλίας πρώην Πρωθυπουργών και πρώην Προέδρων Βουλής, συμφωνούμε.</w:t>
      </w:r>
    </w:p>
    <w:p w14:paraId="05CAB45D" w14:textId="77777777" w:rsidR="00440A44" w:rsidRDefault="007E0691">
      <w:pPr>
        <w:spacing w:after="0" w:line="600" w:lineRule="auto"/>
        <w:ind w:firstLine="720"/>
        <w:jc w:val="both"/>
        <w:rPr>
          <w:rFonts w:eastAsia="Times New Roman"/>
          <w:szCs w:val="24"/>
        </w:rPr>
      </w:pPr>
      <w:r>
        <w:rPr>
          <w:rFonts w:eastAsia="Times New Roman"/>
          <w:szCs w:val="24"/>
        </w:rPr>
        <w:t>Όσον αφορά το ζήτημα τ</w:t>
      </w:r>
      <w:r>
        <w:rPr>
          <w:rFonts w:eastAsia="Times New Roman"/>
          <w:szCs w:val="24"/>
        </w:rPr>
        <w:t>ης αντισυνταγματικότητας, είπα να προστεθούν και οι νομοτεχνικές βελτιώσεις.</w:t>
      </w:r>
    </w:p>
    <w:p w14:paraId="05CAB45E" w14:textId="77777777" w:rsidR="00440A44" w:rsidRDefault="007E0691">
      <w:pPr>
        <w:spacing w:after="0" w:line="600" w:lineRule="auto"/>
        <w:ind w:firstLine="720"/>
        <w:jc w:val="both"/>
        <w:rPr>
          <w:rFonts w:eastAsia="Times New Roman"/>
          <w:szCs w:val="24"/>
        </w:rPr>
      </w:pPr>
      <w:r>
        <w:rPr>
          <w:rFonts w:eastAsia="Times New Roman"/>
          <w:szCs w:val="24"/>
        </w:rPr>
        <w:t>Για τα νομοσχέδια και τις προτάσεις επείγοντος χαρακτήρα λέμε ναι. Κατά βάση δηλαδή βάζουμε μια τάξη σε αυτά τα οποία εφαρμόζαμε στην πράξη.</w:t>
      </w:r>
    </w:p>
    <w:p w14:paraId="05CAB45F" w14:textId="77777777" w:rsidR="00440A44" w:rsidRDefault="007E0691">
      <w:pPr>
        <w:spacing w:after="0" w:line="600" w:lineRule="auto"/>
        <w:ind w:firstLine="720"/>
        <w:jc w:val="both"/>
        <w:rPr>
          <w:rFonts w:eastAsia="Times New Roman"/>
          <w:szCs w:val="24"/>
        </w:rPr>
      </w:pPr>
      <w:r>
        <w:rPr>
          <w:rFonts w:eastAsia="Times New Roman"/>
          <w:szCs w:val="24"/>
        </w:rPr>
        <w:t xml:space="preserve">Όσον αφορά τη διαδικασία εξέτασης του </w:t>
      </w:r>
      <w:r>
        <w:rPr>
          <w:rFonts w:eastAsia="Times New Roman"/>
          <w:szCs w:val="24"/>
        </w:rPr>
        <w:t xml:space="preserve">απολογισμού και του γενικού ισολογισμού του </w:t>
      </w:r>
      <w:r>
        <w:rPr>
          <w:rFonts w:eastAsia="Times New Roman"/>
          <w:szCs w:val="24"/>
        </w:rPr>
        <w:t>κ</w:t>
      </w:r>
      <w:r>
        <w:rPr>
          <w:rFonts w:eastAsia="Times New Roman"/>
          <w:szCs w:val="24"/>
        </w:rPr>
        <w:t>ράτου</w:t>
      </w:r>
      <w:r>
        <w:rPr>
          <w:rFonts w:eastAsia="Times New Roman"/>
          <w:szCs w:val="24"/>
        </w:rPr>
        <w:t>ς</w:t>
      </w:r>
      <w:r>
        <w:rPr>
          <w:rFonts w:eastAsia="Times New Roman"/>
          <w:szCs w:val="24"/>
        </w:rPr>
        <w:t>, λέμε ναι με την έκθεση του Ελεγκτικού Συνεδρίου.</w:t>
      </w:r>
    </w:p>
    <w:p w14:paraId="05CAB460" w14:textId="77777777" w:rsidR="00440A44" w:rsidRDefault="007E0691">
      <w:pPr>
        <w:spacing w:after="0" w:line="600" w:lineRule="auto"/>
        <w:ind w:firstLine="720"/>
        <w:jc w:val="both"/>
        <w:rPr>
          <w:rFonts w:eastAsia="Times New Roman"/>
          <w:szCs w:val="24"/>
        </w:rPr>
      </w:pPr>
      <w:r>
        <w:rPr>
          <w:rFonts w:eastAsia="Times New Roman"/>
          <w:szCs w:val="24"/>
        </w:rPr>
        <w:t>Για τις ερωτήσεις με αίτηση κατάθεσης εγγράφων, λέμε ναι.</w:t>
      </w:r>
    </w:p>
    <w:p w14:paraId="05CAB461" w14:textId="77777777" w:rsidR="00440A44" w:rsidRDefault="007E0691">
      <w:pPr>
        <w:spacing w:after="0" w:line="600" w:lineRule="auto"/>
        <w:ind w:firstLine="720"/>
        <w:jc w:val="both"/>
        <w:rPr>
          <w:rFonts w:eastAsia="Times New Roman"/>
          <w:szCs w:val="24"/>
        </w:rPr>
      </w:pPr>
      <w:r>
        <w:rPr>
          <w:rFonts w:eastAsia="Times New Roman"/>
          <w:szCs w:val="24"/>
        </w:rPr>
        <w:t>Εξειδικεύουμε λίγο για το κώλυμα των Υπουργών. Πληροφορούμαι ότι σήμερα ήταν προγραμματισμένες για συζήτηση -κρατήστε το νούμερο!- είκοσι τρεις επίκαιρες ερωτήσεις. Ξέρετε πόσες συζητήθηκαν; Τρεις! Αντιλαμβάνεστε, λοιπόν, ότι εδώ υπάρχει ένα τεράστιο θέμα.</w:t>
      </w:r>
      <w:r>
        <w:rPr>
          <w:rFonts w:eastAsia="Times New Roman"/>
          <w:szCs w:val="24"/>
        </w:rPr>
        <w:t xml:space="preserve"> Εξειδικεύουμε κατά κάποιο τρόπο εδώ, αλλά δεν φτάνει. Ειλικρινά σας μιλάω ότι δεν φτάνει. </w:t>
      </w:r>
    </w:p>
    <w:p w14:paraId="05CAB462"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Εγώ θα καταθέσω την εμπειρία μου όταν </w:t>
      </w:r>
      <w:proofErr w:type="spellStart"/>
      <w:r>
        <w:rPr>
          <w:rFonts w:eastAsia="Times New Roman"/>
          <w:szCs w:val="24"/>
        </w:rPr>
        <w:t>προήδρευα</w:t>
      </w:r>
      <w:proofErr w:type="spellEnd"/>
      <w:r>
        <w:rPr>
          <w:rFonts w:eastAsia="Times New Roman"/>
          <w:szCs w:val="24"/>
        </w:rPr>
        <w:t xml:space="preserve"> εγώ και θα ήθελα να παρακαλέσω τους </w:t>
      </w:r>
      <w:proofErr w:type="spellStart"/>
      <w:r>
        <w:rPr>
          <w:rFonts w:eastAsia="Times New Roman"/>
          <w:szCs w:val="24"/>
        </w:rPr>
        <w:t>Προεδρεύοντες</w:t>
      </w:r>
      <w:proofErr w:type="spellEnd"/>
      <w:r>
        <w:rPr>
          <w:rFonts w:eastAsia="Times New Roman"/>
          <w:szCs w:val="24"/>
        </w:rPr>
        <w:t xml:space="preserve"> να το εφαρμόσουν. Όταν υπάρχει επίκαιρη ερώτηση Βουλευτή και ας απ</w:t>
      </w:r>
      <w:r>
        <w:rPr>
          <w:rFonts w:eastAsia="Times New Roman"/>
          <w:szCs w:val="24"/>
        </w:rPr>
        <w:t>ουσιάζει ο Υπουργός, να δίνουμε το δικαίωμα στο Βουλευτή επί δύο λεπτά να αναπτύσσει την επίκαιρη ερώτησή του. Θα δείτε ότι την επόμενη φορά θα έρχονται όλοι οι Υπουργοί, γιατί θα έχουν μείνει αναπάντητες οι θέσεις του Βουλευτή όπως αναφέρονται.</w:t>
      </w:r>
    </w:p>
    <w:p w14:paraId="05CAB463" w14:textId="77777777" w:rsidR="00440A44" w:rsidRDefault="007E0691">
      <w:pPr>
        <w:spacing w:after="0" w:line="600" w:lineRule="auto"/>
        <w:ind w:firstLine="720"/>
        <w:jc w:val="both"/>
        <w:rPr>
          <w:rFonts w:eastAsia="Times New Roman"/>
          <w:szCs w:val="24"/>
        </w:rPr>
      </w:pPr>
      <w:r>
        <w:rPr>
          <w:rFonts w:eastAsia="Times New Roman"/>
          <w:szCs w:val="24"/>
        </w:rPr>
        <w:t>Εγώ θα επι</w:t>
      </w:r>
      <w:r>
        <w:rPr>
          <w:rFonts w:eastAsia="Times New Roman"/>
          <w:szCs w:val="24"/>
        </w:rPr>
        <w:t>μείνω σε αυτήν την πρόταση και θα τα καταφέρω να γίνει αποδεκτή, για να μην έχουμε αυτό το φαινόμενο.</w:t>
      </w:r>
    </w:p>
    <w:p w14:paraId="05CAB464" w14:textId="77777777" w:rsidR="00440A44" w:rsidRDefault="007E0691">
      <w:pPr>
        <w:spacing w:after="0"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Κύριε </w:t>
      </w:r>
      <w:proofErr w:type="spellStart"/>
      <w:r>
        <w:rPr>
          <w:rFonts w:eastAsia="Times New Roman"/>
          <w:bCs/>
        </w:rPr>
        <w:t>Τραγάκη</w:t>
      </w:r>
      <w:proofErr w:type="spellEnd"/>
      <w:r>
        <w:rPr>
          <w:rFonts w:eastAsia="Times New Roman"/>
          <w:bCs/>
        </w:rPr>
        <w:t xml:space="preserve">, συγγνώμη που σας διακόπτω, αλλά αυτό γίνεται στην πράξη. </w:t>
      </w:r>
    </w:p>
    <w:p w14:paraId="05CAB465"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Το εφαρμόζετε ήδη;</w:t>
      </w:r>
    </w:p>
    <w:p w14:paraId="05CAB466" w14:textId="77777777" w:rsidR="00440A44" w:rsidRDefault="007E0691">
      <w:pPr>
        <w:spacing w:after="0" w:line="600" w:lineRule="auto"/>
        <w:ind w:firstLine="720"/>
        <w:jc w:val="both"/>
        <w:rPr>
          <w:rFonts w:eastAsia="Times New Roman"/>
          <w:b/>
          <w:szCs w:val="24"/>
        </w:rPr>
      </w:pPr>
      <w:r>
        <w:rPr>
          <w:rFonts w:eastAsia="Times New Roman"/>
          <w:b/>
          <w:szCs w:val="24"/>
        </w:rPr>
        <w:t xml:space="preserve">ΣΠΥΡΙΔΩΝ ΛΥΚΟΥΔΗΣ (Ζ΄ Αντιπρόεδρος της Βουλής): </w:t>
      </w:r>
      <w:r>
        <w:rPr>
          <w:rFonts w:eastAsia="Times New Roman"/>
          <w:szCs w:val="24"/>
        </w:rPr>
        <w:t>Πώς γίνεται;</w:t>
      </w:r>
    </w:p>
    <w:p w14:paraId="05CAB467" w14:textId="77777777" w:rsidR="00440A44" w:rsidRDefault="007E0691">
      <w:pPr>
        <w:spacing w:after="0"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Ναι, στην πράξη. Όταν ζητήσει Βουλευτής τον λόγο, του τον δίνουμε.</w:t>
      </w:r>
    </w:p>
    <w:p w14:paraId="05CAB468"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Εάν γίνεται, κύριε Πρόεδρε...</w:t>
      </w:r>
    </w:p>
    <w:p w14:paraId="05CAB469" w14:textId="77777777" w:rsidR="00440A44" w:rsidRDefault="007E0691">
      <w:pPr>
        <w:spacing w:after="0" w:line="600" w:lineRule="auto"/>
        <w:ind w:firstLine="720"/>
        <w:jc w:val="both"/>
        <w:rPr>
          <w:rFonts w:eastAsia="Times New Roman"/>
          <w:b/>
          <w:szCs w:val="24"/>
        </w:rPr>
      </w:pPr>
      <w:r>
        <w:rPr>
          <w:rFonts w:eastAsia="Times New Roman"/>
          <w:b/>
          <w:bCs/>
        </w:rPr>
        <w:t xml:space="preserve">ΠΡΟΕΔΡΕΥΩΝ (Δημήτριος Κρεμαστινός): </w:t>
      </w:r>
      <w:r>
        <w:rPr>
          <w:rFonts w:eastAsia="Times New Roman"/>
          <w:bCs/>
        </w:rPr>
        <w:t>Εάν ζητή</w:t>
      </w:r>
      <w:r>
        <w:rPr>
          <w:rFonts w:eastAsia="Times New Roman"/>
          <w:bCs/>
        </w:rPr>
        <w:t>σει τον λόγο, ναι του τον δίνουμε.</w:t>
      </w:r>
    </w:p>
    <w:p w14:paraId="05CAB46A" w14:textId="77777777" w:rsidR="00440A44" w:rsidRDefault="007E0691">
      <w:pPr>
        <w:spacing w:after="0" w:line="600" w:lineRule="auto"/>
        <w:ind w:firstLine="720"/>
        <w:jc w:val="both"/>
        <w:rPr>
          <w:rFonts w:eastAsia="Times New Roman"/>
          <w:b/>
          <w:szCs w:val="24"/>
        </w:rPr>
      </w:pPr>
      <w:r>
        <w:rPr>
          <w:rFonts w:eastAsia="Times New Roman"/>
          <w:b/>
          <w:szCs w:val="24"/>
        </w:rPr>
        <w:t xml:space="preserve">ΣΠΥΡΙΔΩΝ ΛΥΚΟΥΔΗΣ (Ζ΄ Αντιπρόεδρος της Βουλής): </w:t>
      </w:r>
      <w:r>
        <w:rPr>
          <w:rFonts w:eastAsia="Times New Roman"/>
          <w:szCs w:val="24"/>
        </w:rPr>
        <w:t xml:space="preserve">Έχει δίκιο ο κ. </w:t>
      </w:r>
      <w:proofErr w:type="spellStart"/>
      <w:r>
        <w:rPr>
          <w:rFonts w:eastAsia="Times New Roman"/>
          <w:szCs w:val="24"/>
        </w:rPr>
        <w:t>Τραγάκης</w:t>
      </w:r>
      <w:proofErr w:type="spellEnd"/>
      <w:r>
        <w:rPr>
          <w:rFonts w:eastAsia="Times New Roman"/>
          <w:szCs w:val="24"/>
        </w:rPr>
        <w:t>, γίνεται για να διαμαρτυρηθεί γιατί απουσιάζει ο Υπουργός.</w:t>
      </w:r>
    </w:p>
    <w:p w14:paraId="05CAB46B" w14:textId="77777777" w:rsidR="00440A44" w:rsidRDefault="007E0691">
      <w:pPr>
        <w:spacing w:after="0" w:line="600" w:lineRule="auto"/>
        <w:ind w:firstLine="720"/>
        <w:jc w:val="both"/>
        <w:rPr>
          <w:rFonts w:eastAsia="Times New Roman"/>
          <w:b/>
          <w:szCs w:val="24"/>
        </w:rPr>
      </w:pPr>
      <w:r>
        <w:rPr>
          <w:rFonts w:eastAsia="Times New Roman"/>
          <w:b/>
          <w:szCs w:val="24"/>
        </w:rPr>
        <w:lastRenderedPageBreak/>
        <w:t xml:space="preserve">ΙΩΑΝΝΗΣ ΤΡΑΓΑΚΗΣ: </w:t>
      </w:r>
      <w:r>
        <w:rPr>
          <w:rFonts w:eastAsia="Times New Roman"/>
          <w:szCs w:val="24"/>
        </w:rPr>
        <w:t>Δεν έχει σημασία. Όμως αν το λέτε εσείς, κύριε Πρόεδρε…</w:t>
      </w:r>
    </w:p>
    <w:p w14:paraId="05CAB46C" w14:textId="77777777" w:rsidR="00440A44" w:rsidRDefault="007E0691">
      <w:pPr>
        <w:spacing w:after="0" w:line="600" w:lineRule="auto"/>
        <w:ind w:firstLine="720"/>
        <w:jc w:val="both"/>
        <w:rPr>
          <w:rFonts w:eastAsia="Times New Roman"/>
          <w:b/>
          <w:bCs/>
        </w:rPr>
      </w:pPr>
      <w:r>
        <w:rPr>
          <w:rFonts w:eastAsia="Times New Roman"/>
          <w:b/>
          <w:bCs/>
        </w:rPr>
        <w:t>ΠΡΟΕΔΡΕΥΩΝ (Δημ</w:t>
      </w:r>
      <w:r>
        <w:rPr>
          <w:rFonts w:eastAsia="Times New Roman"/>
          <w:b/>
          <w:bCs/>
        </w:rPr>
        <w:t xml:space="preserve">ήτριος Κρεμαστινός): </w:t>
      </w:r>
      <w:r>
        <w:rPr>
          <w:rFonts w:eastAsia="Times New Roman"/>
          <w:bCs/>
        </w:rPr>
        <w:t>Εσείς λέτε να αναγνώσει την ερώτηση. Εμείς δίνουμε τον λόγο στον Βουλευτή, όταν τον ζητήσει φυσικά, και εξηγεί ποια ήταν η ερώτησή του. Αυτό γίνεται στην πράξη.</w:t>
      </w:r>
    </w:p>
    <w:p w14:paraId="05CAB46D"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Αναπτύσσει την ερώτησή του ή εξηγεί; </w:t>
      </w:r>
    </w:p>
    <w:p w14:paraId="05CAB46E" w14:textId="77777777" w:rsidR="00440A44" w:rsidRDefault="007E0691">
      <w:pPr>
        <w:spacing w:after="0" w:line="600" w:lineRule="auto"/>
        <w:ind w:firstLine="720"/>
        <w:jc w:val="both"/>
        <w:rPr>
          <w:rFonts w:eastAsia="Times New Roman" w:cs="Times New Roman"/>
          <w:szCs w:val="24"/>
        </w:rPr>
      </w:pPr>
      <w:r>
        <w:rPr>
          <w:rFonts w:eastAsia="Times New Roman"/>
          <w:b/>
          <w:bCs/>
        </w:rPr>
        <w:t>ΠΡΟΕΔΡΕΥΩΝ (Δημήτρ</w:t>
      </w:r>
      <w:r>
        <w:rPr>
          <w:rFonts w:eastAsia="Times New Roman"/>
          <w:b/>
          <w:bCs/>
        </w:rPr>
        <w:t>ιος Κρεμαστινός):</w:t>
      </w:r>
      <w:r>
        <w:rPr>
          <w:rFonts w:eastAsia="Times New Roman" w:cs="Times New Roman"/>
          <w:szCs w:val="24"/>
        </w:rPr>
        <w:t xml:space="preserve"> Τι είπατε;</w:t>
      </w:r>
    </w:p>
    <w:p w14:paraId="05CAB46F"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Εάν αναπτύσσει την ερώτησή του, είμαστε εντάξει. Αν το κάνετε, καλώς το κάνετε, κύριε Πρόεδρε. Ίσα-ίσα σας προτρέπω να το κάνετε αυτό.</w:t>
      </w:r>
    </w:p>
    <w:p w14:paraId="05CAB470" w14:textId="77777777" w:rsidR="00440A44" w:rsidRDefault="007E0691">
      <w:pPr>
        <w:spacing w:after="0" w:line="600" w:lineRule="auto"/>
        <w:ind w:firstLine="720"/>
        <w:jc w:val="both"/>
        <w:rPr>
          <w:rFonts w:eastAsia="Times New Roman"/>
          <w:szCs w:val="24"/>
        </w:rPr>
      </w:pPr>
      <w:r>
        <w:rPr>
          <w:rFonts w:eastAsia="Times New Roman"/>
          <w:szCs w:val="24"/>
        </w:rPr>
        <w:t>Λοιπόν, να προχωρήσουμε λίγο παρακάτω για το Επιστημονικό Συμβούλιο. Θα ήθ</w:t>
      </w:r>
      <w:r>
        <w:rPr>
          <w:rFonts w:eastAsia="Times New Roman"/>
          <w:szCs w:val="24"/>
        </w:rPr>
        <w:t>ελα να πω εδώ ότι εμείς έχουμε απόλυτη εμπιστοσύνη στο Επιστημονικό Συμβούλιο της Βουλής. Είναι, επίσης, γνωστό ότι το Επιστημονικό Συμβούλιο της Βουλής εκτός του ότι επιτελεί δια του Προέδρου του ένα πολύ σημαντικό ρόλο έχει και αρκετά κενά, διότι μερικοί</w:t>
      </w:r>
      <w:r>
        <w:rPr>
          <w:rFonts w:eastAsia="Times New Roman"/>
          <w:szCs w:val="24"/>
        </w:rPr>
        <w:t xml:space="preserve"> φεύγουν με σύνταξη και δεν αναπληρώνονται. Είναι λογικό να υπάρχουν ανάγκες. Θα έλεγα, όμως, σε αυτήν τη φάση να μην επιμείνουμε σε αυτό. Το κόμμα μου είναι αντίθετο σε αυτό το θέμα του άρθρου 22.</w:t>
      </w:r>
    </w:p>
    <w:p w14:paraId="05CAB471" w14:textId="77777777" w:rsidR="00440A44" w:rsidRDefault="007E0691">
      <w:pPr>
        <w:spacing w:after="0" w:line="600" w:lineRule="auto"/>
        <w:ind w:firstLine="720"/>
        <w:jc w:val="both"/>
        <w:rPr>
          <w:rFonts w:eastAsia="Times New Roman"/>
          <w:szCs w:val="24"/>
        </w:rPr>
      </w:pPr>
      <w:r>
        <w:rPr>
          <w:rFonts w:eastAsia="Times New Roman"/>
          <w:szCs w:val="24"/>
        </w:rPr>
        <w:t xml:space="preserve">Στο άρθρο 23 έχουμε την ηλεκτρονική μορφή εγγράφων. </w:t>
      </w:r>
    </w:p>
    <w:p w14:paraId="05CAB472" w14:textId="77777777" w:rsidR="00440A44" w:rsidRDefault="007E0691">
      <w:pPr>
        <w:spacing w:after="0" w:line="600" w:lineRule="auto"/>
        <w:ind w:firstLine="720"/>
        <w:jc w:val="both"/>
        <w:rPr>
          <w:rFonts w:eastAsia="Times New Roman"/>
          <w:szCs w:val="24"/>
        </w:rPr>
      </w:pPr>
      <w:r>
        <w:rPr>
          <w:rFonts w:eastAsia="Times New Roman"/>
          <w:szCs w:val="24"/>
        </w:rPr>
        <w:lastRenderedPageBreak/>
        <w:t>Το δι</w:t>
      </w:r>
      <w:r>
        <w:rPr>
          <w:rFonts w:eastAsia="Times New Roman"/>
          <w:szCs w:val="24"/>
        </w:rPr>
        <w:t>καστικό δεν λέει τίποτα. Έχω να πω κάτι για αυτό το θέμα του δικαστικού λειτουργού, του εν ενεργεία ή επίτιμου δικαστικού λειτουργού και θέλω απάντηση σε αυτό. Επειδή υπάρχει μια προκήρυξη για την αρχή προδικαστικών προσφυγών -έχει γίνει η προκήρυξη αυτή-,</w:t>
      </w:r>
      <w:r>
        <w:rPr>
          <w:rFonts w:eastAsia="Times New Roman"/>
          <w:szCs w:val="24"/>
        </w:rPr>
        <w:t xml:space="preserve"> υπήρξαν δύο, τρεις υποψηφιότητες. Πιστεύω ότι αυτή η προκήρυξη ισχύει, διότι με την αλλαγή αυτή όλοι ήταν επίτιμοι και όχι εν ενεργεία. Δεν ξέρω αν αυτή αφορά και αυτήν τη συγκεκριμένη προκήρυξη. Θα ήθελα, λοιπόν, μερικές διευκρινήσεις πάνω σε αυτό.</w:t>
      </w:r>
    </w:p>
    <w:p w14:paraId="05CAB473" w14:textId="77777777" w:rsidR="00440A44" w:rsidRDefault="007E0691">
      <w:pPr>
        <w:spacing w:after="0" w:line="600" w:lineRule="auto"/>
        <w:ind w:firstLine="720"/>
        <w:jc w:val="both"/>
        <w:rPr>
          <w:rFonts w:eastAsia="Times New Roman"/>
          <w:szCs w:val="24"/>
        </w:rPr>
      </w:pPr>
      <w:r>
        <w:rPr>
          <w:rFonts w:eastAsia="Times New Roman"/>
          <w:szCs w:val="24"/>
        </w:rPr>
        <w:t>Θα αν</w:t>
      </w:r>
      <w:r>
        <w:rPr>
          <w:rFonts w:eastAsia="Times New Roman"/>
          <w:szCs w:val="24"/>
        </w:rPr>
        <w:t xml:space="preserve">αφερθώ τώρα στο άρθρο το οποίο </w:t>
      </w:r>
      <w:proofErr w:type="spellStart"/>
      <w:r>
        <w:rPr>
          <w:rFonts w:eastAsia="Times New Roman"/>
          <w:szCs w:val="24"/>
        </w:rPr>
        <w:t>προσετέθη</w:t>
      </w:r>
      <w:proofErr w:type="spellEnd"/>
      <w:r>
        <w:rPr>
          <w:rFonts w:eastAsia="Times New Roman"/>
          <w:szCs w:val="24"/>
        </w:rPr>
        <w:t xml:space="preserve"> κατ’ εφαρμογή του άρθρου 39, παράγραφος 7 του ν.3566/2007, όπως διαμορφώθηκε από τον νόμο για το ποσό των 25.000 ευρώ των απορρήτων κονδυλίων του Υπουργείου Εξωτερικών. </w:t>
      </w:r>
    </w:p>
    <w:p w14:paraId="05CAB474" w14:textId="77777777" w:rsidR="00440A44" w:rsidRDefault="007E0691">
      <w:pPr>
        <w:spacing w:after="0" w:line="600" w:lineRule="auto"/>
        <w:ind w:firstLine="720"/>
        <w:jc w:val="both"/>
        <w:rPr>
          <w:rFonts w:eastAsia="Times New Roman"/>
          <w:szCs w:val="24"/>
        </w:rPr>
      </w:pPr>
      <w:r>
        <w:rPr>
          <w:rFonts w:eastAsia="Times New Roman"/>
          <w:szCs w:val="24"/>
        </w:rPr>
        <w:t>Όταν προέδρευα στην Επιτροπή Θεσμών και Διαφά</w:t>
      </w:r>
      <w:r>
        <w:rPr>
          <w:rFonts w:eastAsia="Times New Roman"/>
          <w:szCs w:val="24"/>
        </w:rPr>
        <w:t xml:space="preserve">νειας, μέσα από τις αρμοδιότητες της </w:t>
      </w:r>
      <w:r>
        <w:rPr>
          <w:rFonts w:eastAsia="Times New Roman"/>
          <w:szCs w:val="24"/>
        </w:rPr>
        <w:t>ε</w:t>
      </w:r>
      <w:r>
        <w:rPr>
          <w:rFonts w:eastAsia="Times New Roman"/>
          <w:szCs w:val="24"/>
        </w:rPr>
        <w:t xml:space="preserve">πιτροπής γινόταν και ο έλεγχος αυτών των κονδυλίων. Θυμάμαι, παραδείγματος χάρη, ότι είχαμε ελέγξει πάρα πολύ τα κονδύλια των ΜΚΟ, των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για ορισμένα θέματα, όπως για παράδειγμα τα κονδύλια γι</w:t>
      </w:r>
      <w:r>
        <w:rPr>
          <w:rFonts w:eastAsia="Times New Roman"/>
          <w:szCs w:val="24"/>
        </w:rPr>
        <w:t xml:space="preserve">α την </w:t>
      </w:r>
      <w:proofErr w:type="spellStart"/>
      <w:r>
        <w:rPr>
          <w:rFonts w:eastAsia="Times New Roman"/>
          <w:szCs w:val="24"/>
        </w:rPr>
        <w:t>αποναρκοθέτηση</w:t>
      </w:r>
      <w:proofErr w:type="spellEnd"/>
      <w:r>
        <w:rPr>
          <w:rFonts w:eastAsia="Times New Roman"/>
          <w:szCs w:val="24"/>
        </w:rPr>
        <w:t xml:space="preserve"> των ναρκών τη Λιβύη ή στο Λίβανο για την οποία είχαν δοθεί πάρα πολλά λεφτά. Και είχαμε καλέσει τότε και τον Πρόεδρο της </w:t>
      </w:r>
      <w:r>
        <w:rPr>
          <w:rFonts w:eastAsia="Times New Roman"/>
          <w:szCs w:val="24"/>
        </w:rPr>
        <w:t>ε</w:t>
      </w:r>
      <w:r>
        <w:rPr>
          <w:rFonts w:eastAsia="Times New Roman"/>
          <w:szCs w:val="24"/>
        </w:rPr>
        <w:t xml:space="preserve">πιτροπής στην τριμελή αυτή </w:t>
      </w:r>
      <w:r>
        <w:rPr>
          <w:rFonts w:eastAsia="Times New Roman"/>
          <w:szCs w:val="24"/>
        </w:rPr>
        <w:t>ε</w:t>
      </w:r>
      <w:r>
        <w:rPr>
          <w:rFonts w:eastAsia="Times New Roman"/>
          <w:szCs w:val="24"/>
        </w:rPr>
        <w:t xml:space="preserve">πιτροπή. Άρα γιατί αυτοί </w:t>
      </w:r>
      <w:r>
        <w:rPr>
          <w:rFonts w:eastAsia="Times New Roman"/>
          <w:szCs w:val="24"/>
        </w:rPr>
        <w:lastRenderedPageBreak/>
        <w:t>να μην έρχονται, όπως πρέπει να έρχονται, στην Επιτροπή Θεσμ</w:t>
      </w:r>
      <w:r>
        <w:rPr>
          <w:rFonts w:eastAsia="Times New Roman"/>
          <w:szCs w:val="24"/>
        </w:rPr>
        <w:t>ών και Διαφάνειας και να γίνεται η ενημέρωση αυτή σε ένα όργανο που είναι άτυπο;</w:t>
      </w:r>
    </w:p>
    <w:p w14:paraId="05CAB475" w14:textId="77777777" w:rsidR="00440A44" w:rsidRDefault="007E0691">
      <w:pPr>
        <w:spacing w:after="0" w:line="600" w:lineRule="auto"/>
        <w:ind w:firstLine="720"/>
        <w:jc w:val="both"/>
        <w:rPr>
          <w:rFonts w:eastAsia="Times New Roman"/>
          <w:szCs w:val="24"/>
        </w:rPr>
      </w:pPr>
      <w:r>
        <w:rPr>
          <w:rFonts w:eastAsia="Times New Roman"/>
          <w:szCs w:val="24"/>
        </w:rPr>
        <w:t>Εγώ αντιλαμβάνομαι τον λόγο, αλλά θα έλεγα να έρχεται στην Επιτροπή Θεσμών και Διαφάνειας και όχι στο άτυπο όργανο των Προέδρων, δηλαδή οι εκάστοτε Αντιπρόεδροι της Βουλής. Δε</w:t>
      </w:r>
      <w:r>
        <w:rPr>
          <w:rFonts w:eastAsia="Times New Roman"/>
          <w:szCs w:val="24"/>
        </w:rPr>
        <w:t xml:space="preserve">ν υπάρχει τέτοιο όργανο θεσμοθετημένο και στον ίδιο τον Κανονισμό μας. Ολοκλήρωσα με αυτό. </w:t>
      </w:r>
    </w:p>
    <w:p w14:paraId="05CAB476" w14:textId="77777777" w:rsidR="00440A44" w:rsidRDefault="007E0691">
      <w:pPr>
        <w:spacing w:after="0" w:line="600" w:lineRule="auto"/>
        <w:ind w:firstLine="720"/>
        <w:jc w:val="both"/>
        <w:rPr>
          <w:rFonts w:eastAsia="Times New Roman"/>
          <w:szCs w:val="24"/>
        </w:rPr>
      </w:pPr>
      <w:r>
        <w:rPr>
          <w:rFonts w:eastAsia="Times New Roman"/>
          <w:szCs w:val="24"/>
        </w:rPr>
        <w:t>Κλείνοντας, κύριε Πρόεδρε και κυρίες και κύριοι συνάδελφοι, θα ήθελα να πω ότι ήταν μια αλλαγή του Κανονισμού προς την σωστή κατεύθυνση στα περισσότερα μέρη του. Τι</w:t>
      </w:r>
      <w:r>
        <w:rPr>
          <w:rFonts w:eastAsia="Times New Roman"/>
          <w:szCs w:val="24"/>
        </w:rPr>
        <w:t>ς αντιρρήσεις που είχαμε σε κάποιες περιπτώσεις τις εκφράσαμε.</w:t>
      </w:r>
    </w:p>
    <w:p w14:paraId="05CAB477" w14:textId="77777777" w:rsidR="00440A44" w:rsidRDefault="007E0691">
      <w:pPr>
        <w:spacing w:after="0" w:line="600" w:lineRule="auto"/>
        <w:ind w:firstLine="720"/>
        <w:jc w:val="both"/>
        <w:rPr>
          <w:rFonts w:eastAsia="Times New Roman"/>
          <w:szCs w:val="24"/>
        </w:rPr>
      </w:pPr>
      <w:r>
        <w:rPr>
          <w:rFonts w:eastAsia="Times New Roman"/>
          <w:szCs w:val="24"/>
        </w:rPr>
        <w:t>Εύχομαι, ελπίζω και πιστεύω ότι και η επόμενη αλλαγή του Κανονισμού που θα έρθει σε ό,τι αφορά το μέρος Α΄ θα είναι πιο ρεαλιστική και θα ανταποκρίνεται στις καινούργιες συνθήκες που θα έχουν δ</w:t>
      </w:r>
      <w:r>
        <w:rPr>
          <w:rFonts w:eastAsia="Times New Roman"/>
          <w:szCs w:val="24"/>
        </w:rPr>
        <w:t>ημιουργηθεί.</w:t>
      </w:r>
    </w:p>
    <w:p w14:paraId="05CAB478" w14:textId="77777777" w:rsidR="00440A44" w:rsidRDefault="007E0691">
      <w:pPr>
        <w:spacing w:after="0" w:line="600" w:lineRule="auto"/>
        <w:ind w:firstLine="720"/>
        <w:jc w:val="both"/>
        <w:rPr>
          <w:rFonts w:eastAsia="Times New Roman"/>
          <w:szCs w:val="24"/>
        </w:rPr>
      </w:pPr>
      <w:r>
        <w:rPr>
          <w:rFonts w:eastAsia="Times New Roman"/>
          <w:szCs w:val="24"/>
        </w:rPr>
        <w:t>Σας ευχαριστώ πολύ.</w:t>
      </w:r>
    </w:p>
    <w:p w14:paraId="05CAB479"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CAB47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05CAB47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Παπαθεοδώρου έχει τον λόγο για δέκα λεπτά. </w:t>
      </w:r>
    </w:p>
    <w:p w14:paraId="05CAB47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05CAB47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της Βουλής, κυρίες και κύριοι συνάδελφοι, η αναθεώρηση ή τροποποίηση -γιατί δεν πρόκειται περί αναθεώρησης- διατάξεων του Κανονισμού είναι μια κορυφαία, κατά την άποψή μας, διαδικασία για τη λ</w:t>
      </w:r>
      <w:r>
        <w:rPr>
          <w:rFonts w:eastAsia="Times New Roman" w:cs="Times New Roman"/>
          <w:szCs w:val="24"/>
        </w:rPr>
        <w:t xml:space="preserve">ειτουργία του Κοινοβουλίου. </w:t>
      </w:r>
    </w:p>
    <w:p w14:paraId="05CAB47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Οφείλει αυτή η διαδικασία να διασφαλίζει την ελευθερία της γνώμης των Βουλευτών. Οι Βουλευτές εδώ θα πρέπει να εκληφθούν ως το Σώμα της Βουλής. Επομένως, θα πρέπει να διασφαλίζει και τις κανονικές διαδικασίες στη λειτουργία του</w:t>
      </w:r>
      <w:r>
        <w:rPr>
          <w:rFonts w:eastAsia="Times New Roman" w:cs="Times New Roman"/>
          <w:szCs w:val="24"/>
        </w:rPr>
        <w:t xml:space="preserve"> Σώματος. </w:t>
      </w:r>
    </w:p>
    <w:p w14:paraId="05CAB47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 είπα προηγουμένως ότι ο Κανονισμός έχει ως αντικείμενο τη λειτουργία του Σώματος, είναι ακριβώς γιατί αυτό το Σώμα δεν μπορεί να διαμελίζεται. Δεν μπορεί να χωρίζεται το Σώμα, σε αυτές τις διαδικασίες που προβλέπει ο Κανονισμός, σε κυβερνητικ</w:t>
      </w:r>
      <w:r>
        <w:rPr>
          <w:rFonts w:eastAsia="Times New Roman" w:cs="Times New Roman"/>
          <w:szCs w:val="24"/>
        </w:rPr>
        <w:t xml:space="preserve">ή </w:t>
      </w:r>
      <w:r>
        <w:rPr>
          <w:rFonts w:eastAsia="Times New Roman" w:cs="Times New Roman"/>
          <w:szCs w:val="24"/>
        </w:rPr>
        <w:t>π</w:t>
      </w:r>
      <w:r>
        <w:rPr>
          <w:rFonts w:eastAsia="Times New Roman" w:cs="Times New Roman"/>
          <w:szCs w:val="24"/>
        </w:rPr>
        <w:t xml:space="preserve">λειοψηφία και σε </w:t>
      </w:r>
      <w:r>
        <w:rPr>
          <w:rFonts w:eastAsia="Times New Roman" w:cs="Times New Roman"/>
          <w:szCs w:val="24"/>
        </w:rPr>
        <w:t>α</w:t>
      </w:r>
      <w:r>
        <w:rPr>
          <w:rFonts w:eastAsia="Times New Roman" w:cs="Times New Roman"/>
          <w:szCs w:val="24"/>
        </w:rPr>
        <w:t xml:space="preserve">ντιπολίτευση. Γι’ αυτό και το βασικό γνώρισμα ενός Κανονισμού της Βουλής είναι -ή θα πρέπει να είναι- το ότι απευθύνεται στον κάθε Βουλευτή, στον καθένα ξεχωριστά και στο σύνολο των Βουλευτών ταυτόχρονα. </w:t>
      </w:r>
    </w:p>
    <w:p w14:paraId="05CAB48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Άρα το ζητούμενο από μια τέτοι</w:t>
      </w:r>
      <w:r>
        <w:rPr>
          <w:rFonts w:eastAsia="Times New Roman" w:cs="Times New Roman"/>
          <w:szCs w:val="24"/>
        </w:rPr>
        <w:t xml:space="preserve">α διαδικασία αναθεώρησης –και θα συμφωνήσω με τον αγαπητό Υπουργό κ. </w:t>
      </w:r>
      <w:proofErr w:type="spellStart"/>
      <w:r>
        <w:rPr>
          <w:rFonts w:eastAsia="Times New Roman" w:cs="Times New Roman"/>
          <w:szCs w:val="24"/>
        </w:rPr>
        <w:t>Δρίτσα</w:t>
      </w:r>
      <w:proofErr w:type="spellEnd"/>
      <w:r>
        <w:rPr>
          <w:rFonts w:eastAsia="Times New Roman" w:cs="Times New Roman"/>
          <w:szCs w:val="24"/>
        </w:rPr>
        <w:t>- είναι να προσδιορίσουμε τις διατάξεις και τις προϋποθέσεις για τη Βουλή του 21</w:t>
      </w:r>
      <w:r>
        <w:rPr>
          <w:rFonts w:eastAsia="Times New Roman" w:cs="Times New Roman"/>
          <w:szCs w:val="24"/>
          <w:vertAlign w:val="superscript"/>
        </w:rPr>
        <w:t>ου</w:t>
      </w:r>
      <w:r>
        <w:rPr>
          <w:rFonts w:eastAsia="Times New Roman" w:cs="Times New Roman"/>
          <w:szCs w:val="24"/>
        </w:rPr>
        <w:t xml:space="preserve"> αιώνα, όπως πολύ σωστά το είπατε. Εδώ υπάρχει απόλυτη ταύτιση. </w:t>
      </w:r>
    </w:p>
    <w:p w14:paraId="05CAB48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Όμως ποια είναι η Βουλή του 21</w:t>
      </w:r>
      <w:r>
        <w:rPr>
          <w:rFonts w:eastAsia="Times New Roman" w:cs="Times New Roman"/>
          <w:szCs w:val="24"/>
          <w:vertAlign w:val="superscript"/>
        </w:rPr>
        <w:t>ου</w:t>
      </w:r>
      <w:r>
        <w:rPr>
          <w:rFonts w:eastAsia="Times New Roman" w:cs="Times New Roman"/>
          <w:szCs w:val="24"/>
        </w:rPr>
        <w:t xml:space="preserve"> α</w:t>
      </w:r>
      <w:r>
        <w:rPr>
          <w:rFonts w:eastAsia="Times New Roman" w:cs="Times New Roman"/>
          <w:szCs w:val="24"/>
        </w:rPr>
        <w:t xml:space="preserve">ιώνα; Ας αναρωτηθούμε ένα βασικό ζήτημα το οποίο ανακύπτει πρώτα απ’ όλα από τη μεθοδολογία που επελέγη από το Προεδρείο της Βουλής, όχι να συζητήσουμε όλοι οι Βουλευτές ή αν θέλετε πρώτα στην </w:t>
      </w:r>
      <w:r>
        <w:rPr>
          <w:rFonts w:eastAsia="Times New Roman" w:cs="Times New Roman"/>
          <w:szCs w:val="24"/>
        </w:rPr>
        <w:t>ε</w:t>
      </w:r>
      <w:r>
        <w:rPr>
          <w:rFonts w:eastAsia="Times New Roman" w:cs="Times New Roman"/>
          <w:szCs w:val="24"/>
        </w:rPr>
        <w:t>πιτροπή και κατόπιν ως Σώμα το σύνολο εκείνων των υπό αναθεώρη</w:t>
      </w:r>
      <w:r>
        <w:rPr>
          <w:rFonts w:eastAsia="Times New Roman" w:cs="Times New Roman"/>
          <w:szCs w:val="24"/>
        </w:rPr>
        <w:t xml:space="preserve">ση ή υπό τροποποίηση διατάξεων του Κανονισμού της Βουλής, έτσι ώστε το </w:t>
      </w:r>
      <w:r>
        <w:rPr>
          <w:rFonts w:eastAsia="Times New Roman" w:cs="Times New Roman"/>
          <w:szCs w:val="24"/>
          <w:lang w:val="en-US"/>
        </w:rPr>
        <w:t>corpus</w:t>
      </w:r>
      <w:r>
        <w:rPr>
          <w:rFonts w:eastAsia="Times New Roman" w:cs="Times New Roman"/>
          <w:szCs w:val="24"/>
        </w:rPr>
        <w:t xml:space="preserve">, το Σώμα του Κανονισμού της Βουλής να ανταποκρίνεται στις νέες ανάγκες και να αποτελεί ένα ενιαίο σύνολο. Δεν κάναμε αυτό. Αντιθέτως, επελέγη η μεθοδολογία της </w:t>
      </w:r>
      <w:proofErr w:type="spellStart"/>
      <w:r>
        <w:rPr>
          <w:rFonts w:eastAsia="Times New Roman" w:cs="Times New Roman"/>
          <w:szCs w:val="24"/>
        </w:rPr>
        <w:t>σαλαμοποίησης</w:t>
      </w:r>
      <w:proofErr w:type="spellEnd"/>
      <w:r>
        <w:rPr>
          <w:rFonts w:eastAsia="Times New Roman" w:cs="Times New Roman"/>
          <w:szCs w:val="24"/>
        </w:rPr>
        <w:t>, δηλ</w:t>
      </w:r>
      <w:r>
        <w:rPr>
          <w:rFonts w:eastAsia="Times New Roman" w:cs="Times New Roman"/>
          <w:szCs w:val="24"/>
        </w:rPr>
        <w:t xml:space="preserve">αδή της κατά ομάδες άρθρων τροποποίησης ορισμένων διατάξεων. </w:t>
      </w:r>
    </w:p>
    <w:p w14:paraId="05CAB48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Πολύ φοβούμαι ότι όταν θα διαβάσουμε ξανά τον Κανονισμό μετά από την ολοκλήρωση των αλλαγών, δεν θα υπάρχει αυτή η ενότητα, δεν θα υπάρχει ο στόχος για τη Βουλή του 21</w:t>
      </w:r>
      <w:r>
        <w:rPr>
          <w:rFonts w:eastAsia="Times New Roman" w:cs="Times New Roman"/>
          <w:szCs w:val="24"/>
          <w:vertAlign w:val="superscript"/>
        </w:rPr>
        <w:t>ου</w:t>
      </w:r>
      <w:r>
        <w:rPr>
          <w:rFonts w:eastAsia="Times New Roman" w:cs="Times New Roman"/>
          <w:szCs w:val="24"/>
        </w:rPr>
        <w:t xml:space="preserve"> αιώνα. </w:t>
      </w:r>
    </w:p>
    <w:p w14:paraId="05CAB48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Σήμερα δε στη Βο</w:t>
      </w:r>
      <w:r>
        <w:rPr>
          <w:rFonts w:eastAsia="Times New Roman" w:cs="Times New Roman"/>
          <w:szCs w:val="24"/>
        </w:rPr>
        <w:t>υλή νομίζω ότι είναι μια ευκαιρία να τοποθετηθούν και να μιλήσουν όλοι οι Βουλευτές σε σχέση με αυτά τα οποία συζητάμε. Είναι κορυφαία ζητήματα, τα οποία θα πρέπει να απαντήσουν στο μείζον θέμα που είναι η διάρθρωση των διαδικασιών εντός του Κοινοβουλίου γ</w:t>
      </w:r>
      <w:r>
        <w:rPr>
          <w:rFonts w:eastAsia="Times New Roman" w:cs="Times New Roman"/>
          <w:szCs w:val="24"/>
        </w:rPr>
        <w:t xml:space="preserve">ια την επίσης αναγκαία διαφάνεια της λειτουργίας του Κοινοβουλίου. </w:t>
      </w:r>
    </w:p>
    <w:p w14:paraId="05CAB48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Αυτός πρέπει να είναι ο στόχος μας, να κατοχυρωθεί δηλαδή η ορθή λειτουργία του Κοινοβουλίου και να εξυπηρετηθεί ο κοινοβουλευτικός διάλογος με όσο το δυνατόν μεγαλύτερη διαφάνεια μπορεί α</w:t>
      </w:r>
      <w:r>
        <w:rPr>
          <w:rFonts w:eastAsia="Times New Roman" w:cs="Times New Roman"/>
          <w:szCs w:val="24"/>
        </w:rPr>
        <w:t xml:space="preserve">υτό να γίνεται, όπως </w:t>
      </w:r>
      <w:r>
        <w:rPr>
          <w:rFonts w:eastAsia="Times New Roman" w:cs="Times New Roman"/>
          <w:szCs w:val="24"/>
        </w:rPr>
        <w:lastRenderedPageBreak/>
        <w:t xml:space="preserve">επίσης, και να ενδιαφερθούμε συγκεκριμένα για τη διαφάνεια των διαδικασιών εντός του Κοινοβουλίου. </w:t>
      </w:r>
    </w:p>
    <w:p w14:paraId="05CAB48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Έτσι λοιπόν, ξεκινώντας από την τοποθέτησή μου στο πρώτο άρθρο για την εκλογή των Αντιπροέδρων, η συζήτηση δεν μπορεί και δεν πρέπει να</w:t>
      </w:r>
      <w:r>
        <w:rPr>
          <w:rFonts w:eastAsia="Times New Roman" w:cs="Times New Roman"/>
          <w:szCs w:val="24"/>
        </w:rPr>
        <w:t xml:space="preserve"> είναι μόνο η κατοχύρωση της μεγαλύτερης δυνατής αντιπροσωπευτικότητας των κοινοβουλευτικών ομάδων. Είναι λογικό. </w:t>
      </w:r>
    </w:p>
    <w:p w14:paraId="05CAB48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Όμως γιατί χρειάζεται αυτή η αντιπροσωπευτικότητα; Γιατί χρειάζεται η εκπροσώπηση όλων των κοινοβουλευτικών ομάδων στο Προεδρείο; Χρειάζεται </w:t>
      </w:r>
      <w:r>
        <w:rPr>
          <w:rFonts w:eastAsia="Times New Roman" w:cs="Times New Roman"/>
          <w:szCs w:val="24"/>
        </w:rPr>
        <w:t xml:space="preserve">για να υπάρχει η ανταπόκριση μεταξύ των κοινοβουλευτικών ομάδων και των εκπροσώπων τους στο Προεδρείο κατά τη λειτουργία της Βουλής, κάτι το οποίο καταθέσαμε ως πρόταση, αλλά δεν έγινε δεκτή. </w:t>
      </w:r>
    </w:p>
    <w:p w14:paraId="05CAB487" w14:textId="77777777" w:rsidR="00440A44" w:rsidRDefault="007E0691">
      <w:pPr>
        <w:spacing w:after="0" w:line="600" w:lineRule="auto"/>
        <w:ind w:firstLine="720"/>
        <w:jc w:val="both"/>
        <w:rPr>
          <w:rFonts w:eastAsia="Times New Roman"/>
          <w:szCs w:val="24"/>
        </w:rPr>
      </w:pPr>
      <w:r>
        <w:rPr>
          <w:rFonts w:eastAsia="Times New Roman"/>
          <w:szCs w:val="24"/>
        </w:rPr>
        <w:t>Αυτό σημαίνει ότι αυτό θα πρέπει να αποκρυσταλλώνεται, τουλάχισ</w:t>
      </w:r>
      <w:r>
        <w:rPr>
          <w:rFonts w:eastAsia="Times New Roman"/>
          <w:szCs w:val="24"/>
        </w:rPr>
        <w:t xml:space="preserve">τον, και στην προεδρία ορισμένων </w:t>
      </w:r>
      <w:r>
        <w:rPr>
          <w:rFonts w:eastAsia="Times New Roman"/>
          <w:szCs w:val="24"/>
        </w:rPr>
        <w:t>ε</w:t>
      </w:r>
      <w:r>
        <w:rPr>
          <w:rFonts w:eastAsia="Times New Roman"/>
          <w:szCs w:val="24"/>
        </w:rPr>
        <w:t xml:space="preserve">πιτροπών της Βουλής. Δεν είναι οξύμωρο το γεγονός από τη μία να ζητάς την μεγαλύτερη δυνατή αντιπροσωπευτικότητα των κοινοβουλευτικών ομάδων και από την άλλη να υπάρχει αποτύπωση της απλής κυβερνητικής πλειοψηφίας σε όλες </w:t>
      </w:r>
      <w:r>
        <w:rPr>
          <w:rFonts w:eastAsia="Times New Roman"/>
          <w:szCs w:val="24"/>
        </w:rPr>
        <w:t xml:space="preserve">τις επιτροπές της Βουλής. Και αυτό είναι ζήτημα διαφάνειας. </w:t>
      </w:r>
    </w:p>
    <w:p w14:paraId="05CAB488" w14:textId="77777777" w:rsidR="00440A44" w:rsidRDefault="007E0691">
      <w:pPr>
        <w:spacing w:after="0" w:line="600" w:lineRule="auto"/>
        <w:ind w:firstLine="720"/>
        <w:jc w:val="both"/>
        <w:rPr>
          <w:rFonts w:eastAsia="Times New Roman"/>
          <w:szCs w:val="24"/>
        </w:rPr>
      </w:pPr>
      <w:r>
        <w:rPr>
          <w:rFonts w:eastAsia="Times New Roman"/>
          <w:szCs w:val="24"/>
        </w:rPr>
        <w:t>Ας αναλογιστούμε τη Βουλή του 21</w:t>
      </w:r>
      <w:r>
        <w:rPr>
          <w:rFonts w:eastAsia="Times New Roman"/>
          <w:szCs w:val="24"/>
          <w:vertAlign w:val="superscript"/>
        </w:rPr>
        <w:t>ου</w:t>
      </w:r>
      <w:r>
        <w:rPr>
          <w:rFonts w:eastAsia="Times New Roman"/>
          <w:szCs w:val="24"/>
        </w:rPr>
        <w:t xml:space="preserve"> αιώνα. Ας πούμε, λοιπόν, πώς θα ήταν να λειτουργεί πιο δημοκρατικά αυτή η Βουλή. Γιατί θα πρέπει σε κάθε </w:t>
      </w:r>
      <w:r>
        <w:rPr>
          <w:rFonts w:eastAsia="Times New Roman"/>
          <w:szCs w:val="24"/>
        </w:rPr>
        <w:lastRenderedPageBreak/>
        <w:t>ε</w:t>
      </w:r>
      <w:r>
        <w:rPr>
          <w:rFonts w:eastAsia="Times New Roman"/>
          <w:szCs w:val="24"/>
        </w:rPr>
        <w:t>πιτροπή της Βουλής, από τις πάρα πολλές που έχει, ο Πρ</w:t>
      </w:r>
      <w:r>
        <w:rPr>
          <w:rFonts w:eastAsia="Times New Roman"/>
          <w:szCs w:val="24"/>
        </w:rPr>
        <w:t xml:space="preserve">όεδρος να προέρχεται μόνο από την κυβερνητική πλειοψηφία; Τι άλλο κάνει εκτός του συντονισμού; </w:t>
      </w:r>
    </w:p>
    <w:p w14:paraId="05CAB489" w14:textId="77777777" w:rsidR="00440A44" w:rsidRDefault="007E0691">
      <w:pPr>
        <w:spacing w:after="0" w:line="600" w:lineRule="auto"/>
        <w:ind w:firstLine="720"/>
        <w:jc w:val="both"/>
        <w:rPr>
          <w:rFonts w:eastAsia="Times New Roman"/>
          <w:szCs w:val="24"/>
        </w:rPr>
      </w:pPr>
      <w:r>
        <w:rPr>
          <w:rFonts w:eastAsia="Times New Roman"/>
          <w:szCs w:val="24"/>
        </w:rPr>
        <w:t xml:space="preserve">Έτσι, λοιπόν, </w:t>
      </w:r>
      <w:proofErr w:type="spellStart"/>
      <w:r>
        <w:rPr>
          <w:rFonts w:eastAsia="Times New Roman"/>
          <w:szCs w:val="24"/>
        </w:rPr>
        <w:t>επανερχόμεθα</w:t>
      </w:r>
      <w:proofErr w:type="spellEnd"/>
      <w:r>
        <w:rPr>
          <w:rFonts w:eastAsia="Times New Roman"/>
          <w:szCs w:val="24"/>
        </w:rPr>
        <w:t xml:space="preserve"> στο βασικό ερώτημα. Είναι τροποποίηση αυτή που συζητάμε σήμερα των διατάξεων της Βουλής στο πλαίσιο της κυβερνητικής πλειοψηφίας ή απ</w:t>
      </w:r>
      <w:r>
        <w:rPr>
          <w:rFonts w:eastAsia="Times New Roman"/>
          <w:szCs w:val="24"/>
        </w:rPr>
        <w:t>ό την άλλη πλευρά, μας ενδιαφέρει η συμπερίληψη όλων των Βουλευτών και όλων των ομάδων της Βουλής σε ένα ενιαίο σχήμα στο Προεδρείο;</w:t>
      </w:r>
    </w:p>
    <w:p w14:paraId="05CAB48A" w14:textId="77777777" w:rsidR="00440A44" w:rsidRDefault="007E0691">
      <w:pPr>
        <w:spacing w:after="0" w:line="600" w:lineRule="auto"/>
        <w:ind w:firstLine="720"/>
        <w:jc w:val="both"/>
        <w:rPr>
          <w:rFonts w:eastAsia="Times New Roman"/>
          <w:szCs w:val="24"/>
        </w:rPr>
      </w:pPr>
      <w:r>
        <w:rPr>
          <w:rFonts w:eastAsia="Times New Roman"/>
          <w:szCs w:val="24"/>
        </w:rPr>
        <w:t xml:space="preserve">Υπό αυτήν την έννοια, εμείς δεν θα ήμασταν αντίθετοι για την αύξηση του αριθμού των Αντιπροέδρων ή την αύξηση του αριθμού των κοινοβουλευτικών ομάδων, αρκεί αυτό να είχε αποτύπωση και στη σύνθεση των </w:t>
      </w:r>
      <w:r>
        <w:rPr>
          <w:rFonts w:eastAsia="Times New Roman"/>
          <w:szCs w:val="24"/>
        </w:rPr>
        <w:t>ε</w:t>
      </w:r>
      <w:r>
        <w:rPr>
          <w:rFonts w:eastAsia="Times New Roman"/>
          <w:szCs w:val="24"/>
        </w:rPr>
        <w:t xml:space="preserve">πιτροπών. Από τη στιγμή που οι </w:t>
      </w:r>
      <w:r>
        <w:rPr>
          <w:rFonts w:eastAsia="Times New Roman"/>
          <w:szCs w:val="24"/>
        </w:rPr>
        <w:t>ε</w:t>
      </w:r>
      <w:r>
        <w:rPr>
          <w:rFonts w:eastAsia="Times New Roman"/>
          <w:szCs w:val="24"/>
        </w:rPr>
        <w:t xml:space="preserve">πιτροπές συνεχίζουν να </w:t>
      </w:r>
      <w:r>
        <w:rPr>
          <w:rFonts w:eastAsia="Times New Roman"/>
          <w:szCs w:val="24"/>
        </w:rPr>
        <w:t xml:space="preserve">λειτουργούν με τον ίδιο τρόπο που λειτουργούσαν πριν, η αύξηση του αριθμού των Αντιπροέδρων δεν νομίζω ότι εξυπηρετεί καμία αλλαγή ουσίας. Επομένως, όπως ήμασταν επιφυλακτικοί και στην αρχή, παραμένουμε επιφυλακτικοί. </w:t>
      </w:r>
    </w:p>
    <w:p w14:paraId="05CAB48B" w14:textId="77777777" w:rsidR="00440A44" w:rsidRDefault="007E0691">
      <w:pPr>
        <w:spacing w:after="0" w:line="600" w:lineRule="auto"/>
        <w:ind w:firstLine="720"/>
        <w:jc w:val="both"/>
        <w:rPr>
          <w:rFonts w:eastAsia="Times New Roman"/>
          <w:szCs w:val="24"/>
        </w:rPr>
      </w:pPr>
      <w:r>
        <w:rPr>
          <w:rFonts w:eastAsia="Times New Roman"/>
          <w:szCs w:val="24"/>
        </w:rPr>
        <w:t>Το δεύτερο ζήτημα το οποία ετέθη είνα</w:t>
      </w:r>
      <w:r>
        <w:rPr>
          <w:rFonts w:eastAsia="Times New Roman"/>
          <w:szCs w:val="24"/>
        </w:rPr>
        <w:t xml:space="preserve">ι ονομαστική ή μυστική ψηφοφορία. Έψαξα πραγματικά –κι εδώ νομίζω ότι χρειάζεται διάλογος, τον οποίο κάναμε στην </w:t>
      </w:r>
      <w:r>
        <w:rPr>
          <w:rFonts w:eastAsia="Times New Roman"/>
          <w:szCs w:val="24"/>
        </w:rPr>
        <w:t>ε</w:t>
      </w:r>
      <w:r>
        <w:rPr>
          <w:rFonts w:eastAsia="Times New Roman"/>
          <w:szCs w:val="24"/>
        </w:rPr>
        <w:t>πιτροπή, αλλά χρειάζεται διάλογος και μεταξύ των Βουλευτών- να δω ποια είναι στην ουσία η διαφορά μεταξύ της ονομαστικής και της μυστικής ψηφο</w:t>
      </w:r>
      <w:r>
        <w:rPr>
          <w:rFonts w:eastAsia="Times New Roman"/>
          <w:szCs w:val="24"/>
        </w:rPr>
        <w:t xml:space="preserve">φορίας. </w:t>
      </w:r>
    </w:p>
    <w:p w14:paraId="05CAB48C" w14:textId="77777777" w:rsidR="00440A44" w:rsidRDefault="007E0691">
      <w:pPr>
        <w:spacing w:after="0" w:line="600" w:lineRule="auto"/>
        <w:ind w:firstLine="720"/>
        <w:jc w:val="both"/>
        <w:rPr>
          <w:rFonts w:eastAsia="Times New Roman"/>
          <w:szCs w:val="24"/>
        </w:rPr>
      </w:pPr>
      <w:r>
        <w:rPr>
          <w:rFonts w:eastAsia="Times New Roman"/>
          <w:szCs w:val="24"/>
        </w:rPr>
        <w:lastRenderedPageBreak/>
        <w:t>Η μυστική ψηφοφορία -όπως γίνεται με όλες τις ψηφοφορίες στη Βουλή που είναι μυστικές και αφορούν πρόσωπα, πλην της εκλογής του Προέδρου της Δημοκρατίας- είναι η ψήφος κάθε Βουλευτή, σύμφωνα με τη συνείδησή του, σύμφωνα με αυτό που θέλει να ψηφίσε</w:t>
      </w:r>
      <w:r>
        <w:rPr>
          <w:rFonts w:eastAsia="Times New Roman"/>
          <w:szCs w:val="24"/>
        </w:rPr>
        <w:t xml:space="preserve">ι, χωρίς να υπάρχουν προηγούμενες εμφανείς ή αφανείς συνεννοήσεις, όπως παραδείγματος χάρη για το Προεδρείο της Βουλής. </w:t>
      </w:r>
    </w:p>
    <w:p w14:paraId="05CAB48D" w14:textId="77777777" w:rsidR="00440A44" w:rsidRDefault="007E0691">
      <w:pPr>
        <w:spacing w:after="0" w:line="600" w:lineRule="auto"/>
        <w:ind w:firstLine="720"/>
        <w:jc w:val="both"/>
        <w:rPr>
          <w:rFonts w:eastAsia="Times New Roman"/>
          <w:szCs w:val="24"/>
        </w:rPr>
      </w:pPr>
      <w:r>
        <w:rPr>
          <w:rFonts w:eastAsia="Times New Roman"/>
          <w:szCs w:val="24"/>
        </w:rPr>
        <w:t xml:space="preserve">Η ονομαστική ψηφοφορία είναι η ψήφος του Βουλευτή, η οποία, όμως, είναι </w:t>
      </w:r>
      <w:proofErr w:type="spellStart"/>
      <w:r>
        <w:rPr>
          <w:rFonts w:eastAsia="Times New Roman"/>
          <w:szCs w:val="24"/>
        </w:rPr>
        <w:t>εντεταγμένη</w:t>
      </w:r>
      <w:proofErr w:type="spellEnd"/>
      <w:r>
        <w:rPr>
          <w:rFonts w:eastAsia="Times New Roman"/>
          <w:szCs w:val="24"/>
        </w:rPr>
        <w:t xml:space="preserve"> στον πολιτικό φορέα στον οποίο ανήκει. Είναι </w:t>
      </w:r>
      <w:proofErr w:type="spellStart"/>
      <w:r>
        <w:rPr>
          <w:rFonts w:eastAsia="Times New Roman"/>
          <w:szCs w:val="24"/>
        </w:rPr>
        <w:t>εντετα</w:t>
      </w:r>
      <w:r>
        <w:rPr>
          <w:rFonts w:eastAsia="Times New Roman"/>
          <w:szCs w:val="24"/>
        </w:rPr>
        <w:t>γμένη</w:t>
      </w:r>
      <w:proofErr w:type="spellEnd"/>
      <w:r>
        <w:rPr>
          <w:rFonts w:eastAsia="Times New Roman"/>
          <w:szCs w:val="24"/>
        </w:rPr>
        <w:t xml:space="preserve"> στον πολιτικό φορέα, που για ορισμένους αυτό μπορεί να θεωρηθεί ότι είναι αναγκαίο ή απαραίτητο ή σωστό, αλλά από την άλλη πλευρά γι’ αυτό διαχωρίζεται η μυστική ψηφοφορία από την ονομαστική. </w:t>
      </w:r>
    </w:p>
    <w:p w14:paraId="05CAB48E" w14:textId="77777777" w:rsidR="00440A44" w:rsidRDefault="007E0691">
      <w:pPr>
        <w:spacing w:after="0" w:line="600" w:lineRule="auto"/>
        <w:ind w:firstLine="720"/>
        <w:jc w:val="both"/>
        <w:rPr>
          <w:rFonts w:eastAsia="Times New Roman"/>
          <w:szCs w:val="24"/>
        </w:rPr>
      </w:pPr>
      <w:r>
        <w:rPr>
          <w:rFonts w:eastAsia="Times New Roman"/>
          <w:szCs w:val="24"/>
        </w:rPr>
        <w:t>Εμείς δεν είμαστε σύμφωνοι σε αυτήν την αλλαγή. Διότι, υπ</w:t>
      </w:r>
      <w:r>
        <w:rPr>
          <w:rFonts w:eastAsia="Times New Roman"/>
          <w:szCs w:val="24"/>
        </w:rPr>
        <w:t>οτίθεται ότι το Προεδρείο –και θα σας φέρω ένα παράδειγμα, κυρίες και κύριοι συνάδελφοι- θα πρέπει, με τις προτάσεις των κομμάτων, να απολαμβάνει της μεγαλύτερης δυνατής υποστήριξης και συναίνεσης της Βουλής. Υπήρξαν Πρόεδροι της Βουλής οι οποίοι ψηφίστηκα</w:t>
      </w:r>
      <w:r>
        <w:rPr>
          <w:rFonts w:eastAsia="Times New Roman"/>
          <w:szCs w:val="24"/>
        </w:rPr>
        <w:t xml:space="preserve">ν από πολύ ισχυρές κοινοβουλευτικές πλειοψηφίες -πρωτοφανείς πλειοψηφίες- και μετά από λίγους μήνες της θητείας τους, νομίζω ότι κάτι τέτοιο όχι μόνο δεν θα ήταν δυνατόν, αλλά και οι συνάδελφοί τους θα τους είχαν αποδοκιμάσει. </w:t>
      </w:r>
    </w:p>
    <w:p w14:paraId="05CAB48F" w14:textId="77777777" w:rsidR="00440A44" w:rsidRDefault="007E0691">
      <w:pPr>
        <w:spacing w:after="0" w:line="600" w:lineRule="auto"/>
        <w:ind w:firstLine="720"/>
        <w:jc w:val="both"/>
        <w:rPr>
          <w:rFonts w:eastAsia="Times New Roman"/>
          <w:szCs w:val="24"/>
        </w:rPr>
      </w:pPr>
      <w:r>
        <w:rPr>
          <w:rFonts w:eastAsia="Times New Roman"/>
          <w:szCs w:val="24"/>
        </w:rPr>
        <w:lastRenderedPageBreak/>
        <w:t>Ας δώσουμε τη δυνατότητα, λο</w:t>
      </w:r>
      <w:r>
        <w:rPr>
          <w:rFonts w:eastAsia="Times New Roman"/>
          <w:szCs w:val="24"/>
        </w:rPr>
        <w:t xml:space="preserve">ιπόν, μέσω μυστικής ψηφοφορίας στην εκλογή του Προεδρείου να εκφραστεί ο κάθε Βουλευτής ανάλογα με αυτό το οποίο νομίζει ο ίδιος ότι είναι σωστό να ψηφίσει, χωρίς να δεσμεύεται από τη ψήφο του κομματικού του φορέα. </w:t>
      </w:r>
      <w:r>
        <w:rPr>
          <w:rFonts w:eastAsia="Times New Roman"/>
          <w:szCs w:val="24"/>
        </w:rPr>
        <w:t>Κ</w:t>
      </w:r>
      <w:r>
        <w:rPr>
          <w:rFonts w:eastAsia="Times New Roman"/>
          <w:szCs w:val="24"/>
        </w:rPr>
        <w:t xml:space="preserve">ατά την άποψή μας, λοιπόν, θα πρέπει να </w:t>
      </w:r>
      <w:r>
        <w:rPr>
          <w:rFonts w:eastAsia="Times New Roman"/>
          <w:szCs w:val="24"/>
        </w:rPr>
        <w:t>παραμείνει ως έχει.</w:t>
      </w:r>
    </w:p>
    <w:p w14:paraId="05CAB490" w14:textId="77777777" w:rsidR="00440A44" w:rsidRDefault="007E0691">
      <w:pPr>
        <w:spacing w:after="0" w:line="600" w:lineRule="auto"/>
        <w:ind w:firstLine="720"/>
        <w:jc w:val="both"/>
        <w:rPr>
          <w:rFonts w:eastAsia="Times New Roman"/>
          <w:szCs w:val="24"/>
        </w:rPr>
      </w:pPr>
      <w:r>
        <w:rPr>
          <w:rFonts w:eastAsia="Times New Roman"/>
          <w:szCs w:val="24"/>
        </w:rPr>
        <w:t>Διόρθωση ψήφου και διευκρίνιση ψήφου: Είχαμε πει από την αρχή ότι η διόρθωση ψήφου μπορεί να έχει αντικείμενο μόνο εάν αυτή γίνεται εκ παραδρομής, που σημαίνει ότι αλλάζει αμέσως μετά. Οποιαδήποτε άλλη διαδικασία, η οποία δίνει έναν χρό</w:t>
      </w:r>
      <w:r>
        <w:rPr>
          <w:rFonts w:eastAsia="Times New Roman"/>
          <w:szCs w:val="24"/>
        </w:rPr>
        <w:t xml:space="preserve">νο μέχρι την καταμέτρηση του αποτελέσματος, δεν μπορεί να διασφαλίζει ούτε τη διαφάνεια ούτε τη δημοκρατική συμμετοχή του Βουλευτή, κατά την άποψή μας. </w:t>
      </w:r>
    </w:p>
    <w:p w14:paraId="05CAB491" w14:textId="77777777" w:rsidR="00440A44" w:rsidRDefault="007E0691">
      <w:pPr>
        <w:spacing w:after="0" w:line="600" w:lineRule="auto"/>
        <w:ind w:firstLine="720"/>
        <w:jc w:val="both"/>
        <w:rPr>
          <w:rFonts w:eastAsia="Times New Roman"/>
          <w:szCs w:val="24"/>
        </w:rPr>
      </w:pPr>
      <w:r>
        <w:rPr>
          <w:rFonts w:eastAsia="Times New Roman"/>
          <w:szCs w:val="24"/>
        </w:rPr>
        <w:t>Στη Βουλή του 21ου αιώνα θα ψηφίζουμε όλοι ηλεκτρονικά. Πόσο διάστημα χρειάζεται; Πόσο χρόνος χρειάζετα</w:t>
      </w:r>
      <w:r>
        <w:rPr>
          <w:rFonts w:eastAsia="Times New Roman"/>
          <w:szCs w:val="24"/>
        </w:rPr>
        <w:t xml:space="preserve">ι εάν έχουμε κάνει λάθος στο κουμπί που πατήσαμε, στο </w:t>
      </w:r>
      <w:r>
        <w:rPr>
          <w:rFonts w:eastAsia="Times New Roman"/>
          <w:szCs w:val="24"/>
        </w:rPr>
        <w:t>«ναι»</w:t>
      </w:r>
      <w:r>
        <w:rPr>
          <w:rFonts w:eastAsia="Times New Roman"/>
          <w:szCs w:val="24"/>
        </w:rPr>
        <w:t xml:space="preserve"> ή στο </w:t>
      </w:r>
      <w:r>
        <w:rPr>
          <w:rFonts w:eastAsia="Times New Roman"/>
          <w:szCs w:val="24"/>
        </w:rPr>
        <w:t>«όχι»</w:t>
      </w:r>
      <w:r>
        <w:rPr>
          <w:rFonts w:eastAsia="Times New Roman"/>
          <w:szCs w:val="24"/>
        </w:rPr>
        <w:t>, για να πατήσουμε το τρίτο κουμπί, αυτό της διόρθωσης; Χρειάζονται μερικά δευτερόλεπτα. Δεν χρειάζονται παραπάνω, αν πρόκειται περί λάθους, διότι οτιδήποτε άλλο δεν μπορεί παρά να είνα</w:t>
      </w:r>
      <w:r>
        <w:rPr>
          <w:rFonts w:eastAsia="Times New Roman"/>
          <w:szCs w:val="24"/>
        </w:rPr>
        <w:t>ι παρέμβαση. Όσο για την παρέμβαση, όπως καταλαβαίνετε, δεν πρέπει να αφήσουμε στη Βουλή ούτε χαραμάδα δυνατότητας να υπάρχει είτε μέσω φιλικών παραινέσεων είτε μέσω της κομματικής εντολής.</w:t>
      </w:r>
    </w:p>
    <w:p w14:paraId="05CAB492" w14:textId="77777777" w:rsidR="00440A44" w:rsidRDefault="007E0691">
      <w:pPr>
        <w:spacing w:after="0" w:line="600" w:lineRule="auto"/>
        <w:ind w:firstLine="720"/>
        <w:jc w:val="both"/>
        <w:rPr>
          <w:rFonts w:eastAsia="Times New Roman"/>
          <w:szCs w:val="24"/>
        </w:rPr>
      </w:pPr>
      <w:r>
        <w:rPr>
          <w:rFonts w:eastAsia="Times New Roman"/>
          <w:szCs w:val="24"/>
        </w:rPr>
        <w:lastRenderedPageBreak/>
        <w:t>Άρα έτσι όπως έχει διατυπωθεί το άρθρο, έχει και μια πρωτοτυπία ως</w:t>
      </w:r>
      <w:r>
        <w:rPr>
          <w:rFonts w:eastAsia="Times New Roman"/>
          <w:szCs w:val="24"/>
        </w:rPr>
        <w:t xml:space="preserve"> προς τα κοινοβουλευτικά χρονικά της Ευρωπαϊκής Ένωσης. Δεν το βρίσκουμε συχνά αυτό. Αυτήν την πρωτοτυπία, λοιπόν, ας μην την αφήσουμε να εξελίσσεται στον χρόνο μέχρις ότου κάποιος αποφασίσει να διορθώσει την ψήφο του, δηλαδή μία ώρα μετά, μέχρι την καταμέ</w:t>
      </w:r>
      <w:r>
        <w:rPr>
          <w:rFonts w:eastAsia="Times New Roman"/>
          <w:szCs w:val="24"/>
        </w:rPr>
        <w:t xml:space="preserve">τρηση του αποτελέσματος, γιατί τόσο είναι. Επομένως υπό την παρούσα σύνταξη και διατύπωση, δεν μπορούμε να υποστηρίξουμε αυτό το άρθρο. </w:t>
      </w:r>
    </w:p>
    <w:p w14:paraId="05CAB493" w14:textId="77777777" w:rsidR="00440A44" w:rsidRDefault="007E0691">
      <w:pPr>
        <w:spacing w:after="0"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 xml:space="preserve">του </w:t>
      </w:r>
      <w:r>
        <w:rPr>
          <w:rFonts w:eastAsia="Times New Roman" w:cs="Times New Roman"/>
          <w:szCs w:val="24"/>
        </w:rPr>
        <w:t>κυρίου Βουλευτή)</w:t>
      </w:r>
    </w:p>
    <w:p w14:paraId="05CAB494" w14:textId="77777777" w:rsidR="00440A44" w:rsidRDefault="007E0691">
      <w:pPr>
        <w:spacing w:after="0" w:line="600" w:lineRule="auto"/>
        <w:ind w:firstLine="720"/>
        <w:jc w:val="both"/>
        <w:rPr>
          <w:rFonts w:eastAsia="Times New Roman"/>
          <w:szCs w:val="24"/>
        </w:rPr>
      </w:pPr>
      <w:r>
        <w:rPr>
          <w:rFonts w:eastAsia="Times New Roman"/>
          <w:szCs w:val="24"/>
        </w:rPr>
        <w:t xml:space="preserve">Επειδή έχω εξαντλήσει το χρόνο, θα </w:t>
      </w:r>
      <w:r>
        <w:rPr>
          <w:rFonts w:eastAsia="Times New Roman"/>
          <w:szCs w:val="24"/>
        </w:rPr>
        <w:t xml:space="preserve">κάνω μία παρατήρηση μόνο, ειδική για το Επιστημονικό Συμβούλιο, αλλά και γενικότερα για τον τρόπο λειτουργίας. Υπάρχουν ανάγκες στο Επιστημονικό Συμβούλιο, όπως και σε άλλες υπηρεσίες της Βουλής; Προφανώς υπάρχουν. </w:t>
      </w:r>
    </w:p>
    <w:p w14:paraId="05CAB495" w14:textId="77777777" w:rsidR="00440A44" w:rsidRDefault="007E0691">
      <w:pPr>
        <w:spacing w:after="0" w:line="600" w:lineRule="auto"/>
        <w:ind w:firstLine="720"/>
        <w:jc w:val="both"/>
        <w:rPr>
          <w:rFonts w:eastAsia="Times New Roman"/>
          <w:szCs w:val="24"/>
        </w:rPr>
      </w:pPr>
      <w:r>
        <w:rPr>
          <w:rFonts w:eastAsia="Times New Roman"/>
          <w:szCs w:val="24"/>
        </w:rPr>
        <w:t>Εμείς, λοιπόν, προτείναμε κατά τη διάρκε</w:t>
      </w:r>
      <w:r>
        <w:rPr>
          <w:rFonts w:eastAsia="Times New Roman"/>
          <w:szCs w:val="24"/>
        </w:rPr>
        <w:t xml:space="preserve">ια της συζήτησης στην </w:t>
      </w:r>
      <w:r>
        <w:rPr>
          <w:rFonts w:eastAsia="Times New Roman"/>
          <w:szCs w:val="24"/>
        </w:rPr>
        <w:t xml:space="preserve">επιτροπή </w:t>
      </w:r>
      <w:r>
        <w:rPr>
          <w:rFonts w:eastAsia="Times New Roman"/>
          <w:szCs w:val="24"/>
        </w:rPr>
        <w:t>αυτές οι ανάγκες να αιτιολογούνται ειδικά από τον Πρόεδρο του Επιστημονικού Συμβουλίου ο οποίος, όπως όλοι –νομίζω- συμφωνούμε, απολαμβάνει της υποστήριξης και της αναγνώρισης όλων των Κοινοβουλευτικών Ομάδων. Με αιτιολογημέν</w:t>
      </w:r>
      <w:r>
        <w:rPr>
          <w:rFonts w:eastAsia="Times New Roman"/>
          <w:szCs w:val="24"/>
        </w:rPr>
        <w:t xml:space="preserve">ο, λοιπόν, αίτημά του να μπορεί να ζητάει από τη Διάσκεψη των Προέδρων και με απόφαση της Διάσκεψης των Προέδρων, ο Πρόεδρος της Βουλής να μπορεί να αποφασίζει την πρόσληψη. </w:t>
      </w:r>
    </w:p>
    <w:p w14:paraId="05CAB496"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Διαφορετικά, εμένα μου κάνει πολύ μεγάλη εντύπωση πώς ο Πρόεδρος της Βουλής, ο κ. </w:t>
      </w:r>
      <w:proofErr w:type="spellStart"/>
      <w:r>
        <w:rPr>
          <w:rFonts w:eastAsia="Times New Roman"/>
          <w:szCs w:val="24"/>
        </w:rPr>
        <w:t>Βούτσης</w:t>
      </w:r>
      <w:proofErr w:type="spellEnd"/>
      <w:r>
        <w:rPr>
          <w:rFonts w:eastAsia="Times New Roman"/>
          <w:szCs w:val="24"/>
        </w:rPr>
        <w:t>, δέχεται να υπάρχει μια τέτοια διατύπωση, ότι με απόφασή του θα προσλαμβάνει επιστημονικό προσωπικό για το Επιστημονικό Συμβούλιο μετά από γνώμη ή εισήγηση του Προέδρ</w:t>
      </w:r>
      <w:r>
        <w:rPr>
          <w:rFonts w:eastAsia="Times New Roman"/>
          <w:szCs w:val="24"/>
        </w:rPr>
        <w:t>ου. Για ποιον λόγο; Δεν πρέπει να το δεχθεί ένας Πρόεδρος αυτό. Δεν πρέπει να θέλει να έχει μια τέτοια αρμοδιότητα, γιατί αυτή η αρμοδιότητα αφήνει περιθώρια είτε αυθαίρετης κρίσης –εφόσον κάποιος δεν το έχει ζητήσει, αλλά ο ίδιος το κρίνει - είτε αποφάσεω</w:t>
      </w:r>
      <w:r>
        <w:rPr>
          <w:rFonts w:eastAsia="Times New Roman"/>
          <w:szCs w:val="24"/>
        </w:rPr>
        <w:t xml:space="preserve">ν οι οποίες μπορούν να αμφισβητηθούν. </w:t>
      </w:r>
    </w:p>
    <w:p w14:paraId="05CAB497" w14:textId="77777777" w:rsidR="00440A44" w:rsidRDefault="007E0691">
      <w:pPr>
        <w:spacing w:after="0" w:line="600" w:lineRule="auto"/>
        <w:ind w:firstLine="720"/>
        <w:jc w:val="both"/>
        <w:rPr>
          <w:rFonts w:eastAsia="Times New Roman"/>
          <w:szCs w:val="24"/>
        </w:rPr>
      </w:pPr>
      <w:r>
        <w:rPr>
          <w:rFonts w:eastAsia="Times New Roman"/>
          <w:szCs w:val="24"/>
        </w:rPr>
        <w:t xml:space="preserve">Επειδή μιλάμε για αποφάσεις που μπορούν να αμφισβητηθούν -και κλείνω με αυτό- η Βουλή βρίσκεται σε μια διαδικασία αλλαγών και το Σώμα θα πρέπει να τις περιφρουρήσει. Το Προεδρείο θα πρέπει να τις περιφρουρήσει, γιατί </w:t>
      </w:r>
      <w:r>
        <w:rPr>
          <w:rFonts w:eastAsia="Times New Roman"/>
          <w:szCs w:val="24"/>
        </w:rPr>
        <w:t>από τη στιγμή που εμφιλοχωρεί είτε υποψία για τον τρόπο που γίνονται οι επιλογές είτε υποψία για τη διαφάνεια των διαδικασιών, τότε αυτός που βλάπτεται είναι το ίδιο το Κοινοβούλιο και όχι απλά τα πρόσωπα.</w:t>
      </w:r>
    </w:p>
    <w:p w14:paraId="05CAB498" w14:textId="77777777" w:rsidR="00440A44" w:rsidRDefault="007E0691">
      <w:pPr>
        <w:spacing w:after="0" w:line="600" w:lineRule="auto"/>
        <w:ind w:firstLine="720"/>
        <w:jc w:val="both"/>
        <w:rPr>
          <w:rFonts w:eastAsia="Times New Roman"/>
          <w:szCs w:val="24"/>
        </w:rPr>
      </w:pPr>
      <w:r>
        <w:rPr>
          <w:rFonts w:eastAsia="Times New Roman"/>
          <w:szCs w:val="24"/>
        </w:rPr>
        <w:t>Εμείς θα παραμείνουμε στη διαδικασία κατοχύρωσης τ</w:t>
      </w:r>
      <w:r>
        <w:rPr>
          <w:rFonts w:eastAsia="Times New Roman"/>
          <w:szCs w:val="24"/>
        </w:rPr>
        <w:t>ης μεγαλύτερης δυνατής δημοκρατικής αντιπροσώπευσης στο Κοινοβούλιο όλων των ομάδων, αλλά και της διαφάνειας των διαδικασιών στη λειτουργία του κοινοβουλευτικού έργου. Είναι ζήτημα αρχής για τη δημοκρατία και νομίζω ότι με αυτές τις ενστάσεις, με αυτές τις</w:t>
      </w:r>
      <w:r>
        <w:rPr>
          <w:rFonts w:eastAsia="Times New Roman"/>
          <w:szCs w:val="24"/>
        </w:rPr>
        <w:t xml:space="preserve"> προτάσεις που κάναμε, μπορούν να συζητηθούν και να τοποθετηθούν όλες οι Κοινοβουλευτικές Ομάδες. </w:t>
      </w:r>
    </w:p>
    <w:p w14:paraId="05CAB499" w14:textId="77777777" w:rsidR="00440A44" w:rsidRDefault="007E0691">
      <w:pPr>
        <w:spacing w:after="0" w:line="600" w:lineRule="auto"/>
        <w:ind w:firstLine="720"/>
        <w:jc w:val="both"/>
        <w:rPr>
          <w:rFonts w:eastAsia="Times New Roman"/>
          <w:szCs w:val="24"/>
        </w:rPr>
      </w:pPr>
      <w:r>
        <w:rPr>
          <w:rFonts w:eastAsia="Times New Roman"/>
          <w:szCs w:val="24"/>
        </w:rPr>
        <w:lastRenderedPageBreak/>
        <w:t>Δεν μας ενδιαφέρει μία κομματική Βουλή. Δεν μας ενδιαφέρει μία Βουλή της κυβερνητικής πλειοψηφίας, όχι επειδή είμαστε στην αντιπολίτευση, αλλά γιατί έτσι δια</w:t>
      </w:r>
      <w:r>
        <w:rPr>
          <w:rFonts w:eastAsia="Times New Roman"/>
          <w:szCs w:val="24"/>
        </w:rPr>
        <w:t>σφαλίζεται ένας από τους βασικούς πυλώνες της δημοκρατίας, που είναι το Κοινοβούλιο.</w:t>
      </w:r>
    </w:p>
    <w:p w14:paraId="05CAB49A" w14:textId="77777777" w:rsidR="00440A44" w:rsidRDefault="007E0691">
      <w:pPr>
        <w:spacing w:after="0" w:line="600" w:lineRule="auto"/>
        <w:ind w:firstLine="720"/>
        <w:jc w:val="both"/>
        <w:rPr>
          <w:rFonts w:eastAsia="Times New Roman"/>
          <w:szCs w:val="24"/>
        </w:rPr>
      </w:pPr>
      <w:r>
        <w:rPr>
          <w:rFonts w:eastAsia="Times New Roman"/>
          <w:szCs w:val="24"/>
        </w:rPr>
        <w:t>Ευχαριστώ πολύ.</w:t>
      </w:r>
    </w:p>
    <w:p w14:paraId="05CAB49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5CAB49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05CAB49D" w14:textId="77777777" w:rsidR="00440A44" w:rsidRDefault="007E0691">
      <w:pPr>
        <w:spacing w:after="0" w:line="600" w:lineRule="auto"/>
        <w:ind w:firstLine="720"/>
        <w:jc w:val="both"/>
        <w:rPr>
          <w:rFonts w:eastAsia="Times New Roman"/>
          <w:szCs w:val="24"/>
        </w:rPr>
      </w:pPr>
      <w:r>
        <w:rPr>
          <w:rFonts w:eastAsia="Times New Roman" w:cs="Times New Roman"/>
          <w:szCs w:val="24"/>
        </w:rPr>
        <w:t>Τον λόγο έχει ο ειδικός αγορητή</w:t>
      </w:r>
      <w:r>
        <w:rPr>
          <w:rFonts w:eastAsia="Times New Roman" w:cs="Times New Roman"/>
          <w:szCs w:val="24"/>
        </w:rPr>
        <w:t>ς της Χρυσής Αυγής κ. Παππάς για δέκα λεπτά.</w:t>
      </w:r>
      <w:r>
        <w:rPr>
          <w:rFonts w:eastAsia="Times New Roman"/>
          <w:szCs w:val="24"/>
        </w:rPr>
        <w:t xml:space="preserve">  </w:t>
      </w:r>
    </w:p>
    <w:p w14:paraId="05CAB49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Άκουσα με προσοχή τον τελευταίο ομιλητή, ο οποίος δύο φορές κατά τη διάρκεια της ομιλίας του είπε ότι «επιζητούμε την εκπροσώπηση όλων των Κοινοβουλευτικών Ομάδων στο Προεδρείο», και στην αρχή </w:t>
      </w:r>
      <w:r>
        <w:rPr>
          <w:rFonts w:eastAsia="Times New Roman" w:cs="Times New Roman"/>
          <w:szCs w:val="24"/>
        </w:rPr>
        <w:t xml:space="preserve">και έτσι έκλεισε κιόλας. </w:t>
      </w:r>
    </w:p>
    <w:p w14:paraId="05CAB49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Να ρωτήσω, λοιπόν, τον κ. Παπαθεοδώρου: Όταν λέτε «όλες οι Κοινοβουλευτικές Ομάδες», εννοείτε και τη Χρυσή Αυγή; </w:t>
      </w:r>
    </w:p>
    <w:p w14:paraId="05CAB4A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Ως υποψηφιότητα, βεβαίως.</w:t>
      </w:r>
    </w:p>
    <w:p w14:paraId="05CAB4A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Διότι εσείς είπατε «ζήτημα αρχής» και αν ψηφίσετε εσείς τα τρία πρώτα άρθρα, θα συναινέσετε σε όλη αυτήν την ιστορία που </w:t>
      </w:r>
      <w:r>
        <w:rPr>
          <w:rFonts w:eastAsia="Times New Roman" w:cs="Times New Roman"/>
          <w:szCs w:val="24"/>
        </w:rPr>
        <w:lastRenderedPageBreak/>
        <w:t>στήθηκε σήμερα με τον Κανονισμό της Βουλής, η οποία είναι κομμένη και ραμμένη για να πλήξει πολιτικά και κοινοβουλευτικά τη Χρυσή Αυγή</w:t>
      </w:r>
      <w:r>
        <w:rPr>
          <w:rFonts w:eastAsia="Times New Roman" w:cs="Times New Roman"/>
          <w:szCs w:val="24"/>
        </w:rPr>
        <w:t>. Αυτά εισαγωγικά.</w:t>
      </w:r>
    </w:p>
    <w:p w14:paraId="05CAB4A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Θέλω να πω, κύριε Πρόεδρε, ότι η σημερινή ανωφελής, θα έλεγα, και εκ του περισσού, ανούσια συζήτηση για τον Κανονισμό της Βουλής γίνεται υπό τη σκιά της δολοφονικής, τρομοκρατικής επίθεσης εναντίον δύο μελών της Χρυσής Αυγής την περασμέν</w:t>
      </w:r>
      <w:r>
        <w:rPr>
          <w:rFonts w:eastAsia="Times New Roman" w:cs="Times New Roman"/>
          <w:szCs w:val="24"/>
        </w:rPr>
        <w:t xml:space="preserve">η Πέμπτη στα γραφεία της τοπικής οργανώσεως Ασπροπύργου. </w:t>
      </w:r>
    </w:p>
    <w:p w14:paraId="05CAB4A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Αριστεροί εγκληματίες, συμμορίτες δηλαδή της Αριστεράς, ομοϊδεάτες σας, παρακρατικοί, έστησαν δολοφονική ενέδρα –σας έδειξε χθες την εφημερίδα και ο κ. </w:t>
      </w:r>
      <w:proofErr w:type="spellStart"/>
      <w:r>
        <w:rPr>
          <w:rFonts w:eastAsia="Times New Roman" w:cs="Times New Roman"/>
          <w:szCs w:val="24"/>
        </w:rPr>
        <w:t>Σαχινίδης</w:t>
      </w:r>
      <w:proofErr w:type="spellEnd"/>
      <w:r>
        <w:rPr>
          <w:rFonts w:eastAsia="Times New Roman" w:cs="Times New Roman"/>
          <w:szCs w:val="24"/>
        </w:rPr>
        <w:t>, ο Βουλευτής μας- σε δύο μέλη της Χρ</w:t>
      </w:r>
      <w:r>
        <w:rPr>
          <w:rFonts w:eastAsia="Times New Roman" w:cs="Times New Roman"/>
          <w:szCs w:val="24"/>
        </w:rPr>
        <w:t>υσής Αυγής. Έσπασαν τα χέρια μιας συναγωνίστριάς μας με σφυριά, χτύπησαν με δολοφονική διάθεση –βλέπετε εδώ τα αίματα- έναν συναγωνιστή μας και φυσικά δεν είχαμε καμμία καταδίκη της επιθέσεως από κανένα κόμμα της Βουλής, ούτε από τον Πρόεδρο της Βουλής, το</w:t>
      </w:r>
      <w:r>
        <w:rPr>
          <w:rFonts w:eastAsia="Times New Roman" w:cs="Times New Roman"/>
          <w:szCs w:val="24"/>
        </w:rPr>
        <w:t xml:space="preserve">ν λαλίστατο σε άλλες περιπτώσεις. </w:t>
      </w:r>
    </w:p>
    <w:p w14:paraId="05CAB4A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Φανταστείτε να είχαμε μία αναγραφή ενός συνθήματος σε κάποια άδεια από κόσμο –γιατί δεν μαζεύετε πλέον κόσμο, έχετε αραχνιασμένες βιτρίνες τοπικές- τοπική της Νέας Δημοκρατίας ή του ΣΥΡΙΖΑ ή του ΚΚΕ, να είχαμε την αναγραφ</w:t>
      </w:r>
      <w:r>
        <w:rPr>
          <w:rFonts w:eastAsia="Times New Roman" w:cs="Times New Roman"/>
          <w:szCs w:val="24"/>
        </w:rPr>
        <w:t xml:space="preserve">ή ενός συνθήματος ή μια σπασμένη τζαμαρία, τι θα είχε γίνει μέσα </w:t>
      </w:r>
      <w:r>
        <w:rPr>
          <w:rFonts w:eastAsia="Times New Roman" w:cs="Times New Roman"/>
          <w:szCs w:val="24"/>
        </w:rPr>
        <w:lastRenderedPageBreak/>
        <w:t xml:space="preserve">εδώ, σε αυτήν την Αίθουσα. «Η καταδίκη της βίας» θα λέγατε όλοι, «οι φασίστες». Τι να μας πείτε; Τι μπορείτε να μας πείτε; Είστε υποκριτές σε ό,τι αφορά τη βία. </w:t>
      </w:r>
    </w:p>
    <w:p w14:paraId="05CAB4A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βία χαρακτηρίζει εσάς και τ</w:t>
      </w:r>
      <w:r>
        <w:rPr>
          <w:rFonts w:eastAsia="Times New Roman" w:cs="Times New Roman"/>
          <w:szCs w:val="24"/>
        </w:rPr>
        <w:t xml:space="preserve">ις βίαιες ιδεολογίες σας. Εξάλλου, στη βία των μπολσεβίκων στηρίχθηκε η Οκτωβριανή </w:t>
      </w:r>
      <w:r>
        <w:rPr>
          <w:rFonts w:eastAsia="Times New Roman" w:cs="Times New Roman"/>
          <w:szCs w:val="24"/>
        </w:rPr>
        <w:t>Επανάσταση</w:t>
      </w:r>
      <w:r>
        <w:rPr>
          <w:rFonts w:eastAsia="Times New Roman" w:cs="Times New Roman"/>
          <w:szCs w:val="24"/>
        </w:rPr>
        <w:t xml:space="preserve">, αυτή η ιστορική σας μνήμη και η ιδεολογία σας, όπως και στη βία της γκιλοτίνας στηρίχθηκε η </w:t>
      </w:r>
      <w:r>
        <w:rPr>
          <w:rFonts w:eastAsia="Times New Roman" w:cs="Times New Roman"/>
          <w:szCs w:val="24"/>
        </w:rPr>
        <w:t xml:space="preserve">Γαλλική </w:t>
      </w:r>
      <w:r>
        <w:rPr>
          <w:rFonts w:eastAsia="Times New Roman" w:cs="Times New Roman"/>
          <w:szCs w:val="24"/>
        </w:rPr>
        <w:t>Επανάσταση</w:t>
      </w:r>
      <w:r>
        <w:rPr>
          <w:rFonts w:eastAsia="Times New Roman" w:cs="Times New Roman"/>
          <w:szCs w:val="24"/>
        </w:rPr>
        <w:t xml:space="preserve">. </w:t>
      </w:r>
    </w:p>
    <w:p w14:paraId="05CAB4A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Δεν έχετε, λοιπόν, το δικαίωμα να ομιλείτε -και </w:t>
      </w:r>
      <w:r>
        <w:rPr>
          <w:rFonts w:eastAsia="Times New Roman" w:cs="Times New Roman"/>
          <w:szCs w:val="24"/>
        </w:rPr>
        <w:t>δεν εννοώ εντός της Αιθούσης, είναι ρητορικό το σχήμα- διότι δεν έχετε κανένα ηθικό πλεονέκτημα. Έχετε ανήθικο πλεονέκτημα και αυτό είναι το ανήθικο πλεονέκτημα της Αριστεράς. Εσείς προστατεύετε και δικά σας παιδιά είναι αυτοί που κάνουν τις δολοφονικές επ</w:t>
      </w:r>
      <w:r>
        <w:rPr>
          <w:rFonts w:eastAsia="Times New Roman" w:cs="Times New Roman"/>
          <w:szCs w:val="24"/>
        </w:rPr>
        <w:t xml:space="preserve">ιθέσεις εναντίον των συναγωνιστών μας. </w:t>
      </w:r>
    </w:p>
    <w:p w14:paraId="05CAB4A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Κύριε Πρόεδρε, πέρα από την επικαιρότητα που προανέφερα και τη μη καταδίκη της επιθέσεως ν</w:t>
      </w:r>
      <w:r>
        <w:rPr>
          <w:rFonts w:eastAsia="Times New Roman" w:cs="Times New Roman"/>
          <w:szCs w:val="24"/>
        </w:rPr>
        <w:t>α πω -και να ξεμπροστιάσω μερικούς από εσάς- ότι στους διαδρόμους διάφοροι Βουλευτές, «γλείφοντας» τη Χρυσή Αυγή, λέτε «θα κατ</w:t>
      </w:r>
      <w:r>
        <w:rPr>
          <w:rFonts w:eastAsia="Times New Roman" w:cs="Times New Roman"/>
          <w:szCs w:val="24"/>
        </w:rPr>
        <w:t xml:space="preserve">αδικάσω εγώ αυτό το πράγμα, θα καταδικάσω αυτό που έγινε» και ερχόσαστε εδώ και είστε «κοτούλες». Χθες σας προκάλεσε ο συναγωνιστής μας </w:t>
      </w:r>
      <w:proofErr w:type="spellStart"/>
      <w:r>
        <w:rPr>
          <w:rFonts w:eastAsia="Times New Roman" w:cs="Times New Roman"/>
          <w:szCs w:val="24"/>
        </w:rPr>
        <w:t>Σαχινίδης</w:t>
      </w:r>
      <w:proofErr w:type="spellEnd"/>
      <w:r>
        <w:rPr>
          <w:rFonts w:eastAsia="Times New Roman" w:cs="Times New Roman"/>
          <w:szCs w:val="24"/>
        </w:rPr>
        <w:t xml:space="preserve"> και δεν μίλησε κανείς. </w:t>
      </w:r>
    </w:p>
    <w:p w14:paraId="05CAB4A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 λοιπόν, από αυτήν την επικαιρότητα, </w:t>
      </w:r>
      <w:r>
        <w:rPr>
          <w:rFonts w:eastAsia="Times New Roman" w:cs="Times New Roman"/>
          <w:szCs w:val="24"/>
        </w:rPr>
        <w:t>έχουμε και τον πανηγυρισμό του Πρωθυπουργού,</w:t>
      </w:r>
      <w:r>
        <w:rPr>
          <w:rFonts w:eastAsia="Times New Roman" w:cs="Times New Roman"/>
          <w:szCs w:val="24"/>
        </w:rPr>
        <w:t xml:space="preserve"> που πανηγυρίζει για το </w:t>
      </w:r>
      <w:proofErr w:type="spellStart"/>
      <w:r>
        <w:rPr>
          <w:rFonts w:eastAsia="Times New Roman" w:cs="Times New Roman"/>
          <w:szCs w:val="24"/>
          <w:lang w:val="en-US"/>
        </w:rPr>
        <w:t>Eurogroup</w:t>
      </w:r>
      <w:proofErr w:type="spellEnd"/>
      <w:r>
        <w:rPr>
          <w:rFonts w:eastAsia="Times New Roman" w:cs="Times New Roman"/>
          <w:szCs w:val="24"/>
        </w:rPr>
        <w:t xml:space="preserve">. Ο δε ανεκδιήγητος συγκυβερνήτης Καμμένος τού προτείνει γραβάτες με πέη, ρίχνοντας βέβαια στο </w:t>
      </w:r>
      <w:r>
        <w:rPr>
          <w:rFonts w:eastAsia="Times New Roman" w:cs="Times New Roman"/>
          <w:szCs w:val="24"/>
          <w:lang w:val="en-US"/>
        </w:rPr>
        <w:t>post</w:t>
      </w:r>
      <w:r>
        <w:rPr>
          <w:rFonts w:eastAsia="Times New Roman" w:cs="Times New Roman"/>
          <w:szCs w:val="24"/>
        </w:rPr>
        <w:t xml:space="preserve"> του τελείως ανήθικα τα βάρη στον γιο του. </w:t>
      </w:r>
    </w:p>
    <w:p w14:paraId="05CAB4A9" w14:textId="77777777" w:rsidR="00440A44" w:rsidRDefault="007E0691">
      <w:pPr>
        <w:spacing w:after="0" w:line="600" w:lineRule="auto"/>
        <w:ind w:firstLine="720"/>
        <w:jc w:val="both"/>
        <w:rPr>
          <w:rFonts w:eastAsia="Times New Roman" w:cs="Times New Roman"/>
          <w:szCs w:val="24"/>
        </w:rPr>
      </w:pPr>
      <w:proofErr w:type="spellStart"/>
      <w:r>
        <w:rPr>
          <w:rFonts w:eastAsia="Times New Roman" w:cs="Times New Roman"/>
          <w:szCs w:val="24"/>
          <w:lang w:val="en-US"/>
        </w:rPr>
        <w:t>Eurogroup</w:t>
      </w:r>
      <w:proofErr w:type="spellEnd"/>
      <w:r>
        <w:rPr>
          <w:rFonts w:eastAsia="Times New Roman" w:cs="Times New Roman"/>
          <w:szCs w:val="24"/>
        </w:rPr>
        <w:t>, λοιπόν. Αλήθεια, γιατί πανηγυρίζει ο κύριος Πρωθυπουργός; Γιατί δεν κ</w:t>
      </w:r>
      <w:r>
        <w:rPr>
          <w:rFonts w:eastAsia="Times New Roman" w:cs="Times New Roman"/>
          <w:szCs w:val="24"/>
        </w:rPr>
        <w:t xml:space="preserve">αλεί να ενημερώσει για αυτήν τη μεγάλη του επιτυχία τον Πρόεδρο της Κοινοβουλευτικής Ομάδας της Χρυσής Αυγής, τον Αρχηγό μας Νίκο </w:t>
      </w:r>
      <w:proofErr w:type="spellStart"/>
      <w:r>
        <w:rPr>
          <w:rFonts w:eastAsia="Times New Roman" w:cs="Times New Roman"/>
          <w:szCs w:val="24"/>
        </w:rPr>
        <w:t>Μιχαλολιάκο</w:t>
      </w:r>
      <w:proofErr w:type="spellEnd"/>
      <w:r>
        <w:rPr>
          <w:rFonts w:eastAsia="Times New Roman" w:cs="Times New Roman"/>
          <w:szCs w:val="24"/>
        </w:rPr>
        <w:t xml:space="preserve">, της τρίτης πολιτικής δύναμης, γιατί δεν τον καλεί λοιπόν -και ας μη μιλήσει ο </w:t>
      </w:r>
      <w:proofErr w:type="spellStart"/>
      <w:r>
        <w:rPr>
          <w:rFonts w:eastAsia="Times New Roman" w:cs="Times New Roman"/>
          <w:szCs w:val="24"/>
        </w:rPr>
        <w:t>Μιχαλολιάκος</w:t>
      </w:r>
      <w:proofErr w:type="spellEnd"/>
      <w:r>
        <w:rPr>
          <w:rFonts w:eastAsia="Times New Roman" w:cs="Times New Roman"/>
          <w:szCs w:val="24"/>
        </w:rPr>
        <w:t xml:space="preserve">- να του πει «Κύριε </w:t>
      </w:r>
      <w:proofErr w:type="spellStart"/>
      <w:r>
        <w:rPr>
          <w:rFonts w:eastAsia="Times New Roman" w:cs="Times New Roman"/>
          <w:szCs w:val="24"/>
        </w:rPr>
        <w:t>Μιχ</w:t>
      </w:r>
      <w:r>
        <w:rPr>
          <w:rFonts w:eastAsia="Times New Roman" w:cs="Times New Roman"/>
          <w:szCs w:val="24"/>
        </w:rPr>
        <w:t>αλολιάκο</w:t>
      </w:r>
      <w:proofErr w:type="spellEnd"/>
      <w:r>
        <w:rPr>
          <w:rFonts w:eastAsia="Times New Roman" w:cs="Times New Roman"/>
          <w:szCs w:val="24"/>
        </w:rPr>
        <w:t xml:space="preserve">, μεγάλη εθνική επιτυχία! </w:t>
      </w:r>
      <w:proofErr w:type="spellStart"/>
      <w:r>
        <w:rPr>
          <w:rFonts w:eastAsia="Times New Roman" w:cs="Times New Roman"/>
          <w:szCs w:val="24"/>
          <w:lang w:val="en-US"/>
        </w:rPr>
        <w:t>Eurogroup</w:t>
      </w:r>
      <w:proofErr w:type="spellEnd"/>
      <w:r>
        <w:rPr>
          <w:rFonts w:eastAsia="Times New Roman" w:cs="Times New Roman"/>
          <w:szCs w:val="24"/>
        </w:rPr>
        <w:t xml:space="preserve">! Το πετύχαμε!»; Τι πετύχατε; </w:t>
      </w:r>
    </w:p>
    <w:p w14:paraId="05CAB4A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Είμαστε υπερήφανοι που δεν καλέσατε τον κ. </w:t>
      </w:r>
      <w:proofErr w:type="spellStart"/>
      <w:r>
        <w:rPr>
          <w:rFonts w:eastAsia="Times New Roman" w:cs="Times New Roman"/>
          <w:szCs w:val="24"/>
        </w:rPr>
        <w:t>Μιχαλολιάκο</w:t>
      </w:r>
      <w:proofErr w:type="spellEnd"/>
      <w:r>
        <w:rPr>
          <w:rFonts w:eastAsia="Times New Roman" w:cs="Times New Roman"/>
          <w:szCs w:val="24"/>
        </w:rPr>
        <w:t xml:space="preserve">, κύριοι του ΣΥΡΙΖΑ, κύριε Πρωθυπουργέ. Πλην, λοιπόν, Νικολάου </w:t>
      </w:r>
      <w:proofErr w:type="spellStart"/>
      <w:r>
        <w:rPr>
          <w:rFonts w:eastAsia="Times New Roman" w:cs="Times New Roman"/>
          <w:szCs w:val="24"/>
        </w:rPr>
        <w:t>Μιχαλολιάκου</w:t>
      </w:r>
      <w:proofErr w:type="spellEnd"/>
      <w:r>
        <w:rPr>
          <w:rFonts w:eastAsia="Times New Roman" w:cs="Times New Roman"/>
          <w:szCs w:val="24"/>
        </w:rPr>
        <w:t>, εκτός Χρυσής Αυγής, αποτελεί τιμή μας που δεν είμασ</w:t>
      </w:r>
      <w:r>
        <w:rPr>
          <w:rFonts w:eastAsia="Times New Roman" w:cs="Times New Roman"/>
          <w:szCs w:val="24"/>
        </w:rPr>
        <w:t xml:space="preserve">τε όμοιοί σας και αποτελεί απαρέγκλιτο καθήκον μας να πάρουμε την πατρίδα μας πίσω. </w:t>
      </w:r>
    </w:p>
    <w:p w14:paraId="05CAB4A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Τι προβλέπει αυτό το περίφημο </w:t>
      </w:r>
      <w:proofErr w:type="spellStart"/>
      <w:r>
        <w:rPr>
          <w:rFonts w:eastAsia="Times New Roman" w:cs="Times New Roman"/>
          <w:szCs w:val="24"/>
          <w:lang w:val="en-US"/>
        </w:rPr>
        <w:t>Eurogroup</w:t>
      </w:r>
      <w:proofErr w:type="spellEnd"/>
      <w:r>
        <w:rPr>
          <w:rFonts w:eastAsia="Times New Roman" w:cs="Times New Roman"/>
          <w:szCs w:val="24"/>
        </w:rPr>
        <w:t xml:space="preserve"> και τι αποφεύγουν τα μαζικά μέσα ενημέρωσης ή εξαπάτησης καλύτερα, που δεν θέλουν να δουν τις τερατώδεις ρυθμίσεις που γίνονται σε </w:t>
      </w:r>
      <w:r>
        <w:rPr>
          <w:rFonts w:eastAsia="Times New Roman" w:cs="Times New Roman"/>
          <w:szCs w:val="24"/>
        </w:rPr>
        <w:t xml:space="preserve">αυτό το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05CAB4A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παραθέσω διά του λόγου το αληθές στα Πρακτικά –και όποιοι έχουν τη διάθεση, ας το μελετήσουν- το ανάλογο απόσπασμα της συμφωνίας του </w:t>
      </w:r>
      <w:proofErr w:type="spellStart"/>
      <w:r>
        <w:rPr>
          <w:rFonts w:eastAsia="Times New Roman" w:cs="Times New Roman"/>
          <w:szCs w:val="24"/>
        </w:rPr>
        <w:t>Eurogroup</w:t>
      </w:r>
      <w:proofErr w:type="spellEnd"/>
      <w:r>
        <w:rPr>
          <w:rFonts w:eastAsia="Times New Roman" w:cs="Times New Roman"/>
          <w:szCs w:val="24"/>
        </w:rPr>
        <w:t>. Το καταθέτω για τα Πρακτικά.</w:t>
      </w:r>
    </w:p>
    <w:p w14:paraId="05CAB4A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ο </w:t>
      </w:r>
      <w:r>
        <w:rPr>
          <w:rFonts w:eastAsia="Times New Roman" w:cs="Times New Roman"/>
          <w:szCs w:val="24"/>
        </w:rPr>
        <w:t>Βουλευτής κ. Χρήστος Παππάς καταθέτει για</w:t>
      </w:r>
      <w:r>
        <w:rPr>
          <w:rFonts w:eastAsia="Times New Roman" w:cs="Times New Roman"/>
          <w:szCs w:val="24"/>
        </w:rPr>
        <w:t xml:space="preserve">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5CAB4A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Αυτό το απόσπασμα αναφέρει κατ’ </w:t>
      </w:r>
      <w:proofErr w:type="spellStart"/>
      <w:r>
        <w:rPr>
          <w:rFonts w:eastAsia="Times New Roman" w:cs="Times New Roman"/>
          <w:szCs w:val="24"/>
        </w:rPr>
        <w:t>ουσίαν</w:t>
      </w:r>
      <w:proofErr w:type="spellEnd"/>
      <w:r>
        <w:rPr>
          <w:rFonts w:eastAsia="Times New Roman" w:cs="Times New Roman"/>
          <w:szCs w:val="24"/>
        </w:rPr>
        <w:t xml:space="preserve"> τα εξής: Γίνεται μία ρύθμιση που εσείς, η Κυβέρνηση της εθνικής μειοδο</w:t>
      </w:r>
      <w:r>
        <w:rPr>
          <w:rFonts w:eastAsia="Times New Roman" w:cs="Times New Roman"/>
          <w:szCs w:val="24"/>
        </w:rPr>
        <w:t>σίας, η Κυβέρνηση ΣΥΡΙΖΑ-ΑΝΕΛ, δεχθήκατε για να εισπράξετε μία δόση 8,5 δισεκατομμυρίων, την οποία δόση ακριβώς την ίδια θα δώσετε πίσω στους τοκογλύφους και δανειστές. Δεχθήκατε, λοιπόν, σε αυτή την επίμαχη ρύθμιση που κατέθεσα, ότι θα αυξηθεί περαιτέρω η</w:t>
      </w:r>
      <w:r>
        <w:rPr>
          <w:rFonts w:eastAsia="Times New Roman" w:cs="Times New Roman"/>
          <w:szCs w:val="24"/>
        </w:rPr>
        <w:t xml:space="preserve"> </w:t>
      </w:r>
      <w:proofErr w:type="spellStart"/>
      <w:r>
        <w:rPr>
          <w:rFonts w:eastAsia="Times New Roman" w:cs="Times New Roman"/>
          <w:szCs w:val="24"/>
        </w:rPr>
        <w:t>φοροκαταιγίδα</w:t>
      </w:r>
      <w:proofErr w:type="spellEnd"/>
      <w:r>
        <w:rPr>
          <w:rFonts w:eastAsia="Times New Roman" w:cs="Times New Roman"/>
          <w:szCs w:val="24"/>
        </w:rPr>
        <w:t xml:space="preserve">, θα μειωθούν οι συντάξεις, οι μισθοί, τα εισοδήματα, θα </w:t>
      </w:r>
      <w:proofErr w:type="spellStart"/>
      <w:r>
        <w:rPr>
          <w:rFonts w:eastAsia="Times New Roman" w:cs="Times New Roman"/>
          <w:szCs w:val="24"/>
        </w:rPr>
        <w:t>υφαρπαγούν</w:t>
      </w:r>
      <w:proofErr w:type="spellEnd"/>
      <w:r>
        <w:rPr>
          <w:rFonts w:eastAsia="Times New Roman" w:cs="Times New Roman"/>
          <w:szCs w:val="24"/>
        </w:rPr>
        <w:t xml:space="preserve"> οι κατοικίες, η πρώτη κατοικία των Ελλήνων, θα κλείσουν οι επιχειρήσεις λόγω αδυναμίας πληρωμής των φόρων, θα μεγαλώσουν ο πόνος, η δυστυχία, η φτώχεια. Δηλαδή, αυτή η δίνη τ</w:t>
      </w:r>
      <w:r>
        <w:rPr>
          <w:rFonts w:eastAsia="Times New Roman" w:cs="Times New Roman"/>
          <w:szCs w:val="24"/>
        </w:rPr>
        <w:t>ης σύγχρονης ελληνικής τραγωδίας δεν θα έχει τελειωμό. Θα ξεπουλήσετε όλον τον εθνικό πλούτο, τη ΔΕΗ, την ΕΥΔΑΠ, τα λιμάνια, τα αεροδρόμια, τα ενεργειακά αποθέματα, τον ενεργειακό πλούτο, τα τουριστικά ακίνητα, τα δημόσια κτήρια, τις εκτάσεις, μόνο και μόν</w:t>
      </w:r>
      <w:r>
        <w:rPr>
          <w:rFonts w:eastAsia="Times New Roman" w:cs="Times New Roman"/>
          <w:szCs w:val="24"/>
        </w:rPr>
        <w:t>ο για να παραμείνετε στην εξουσία.</w:t>
      </w:r>
    </w:p>
    <w:p w14:paraId="05CAB4A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Σε αυτήν τη ρύθμιση προβλέπεται ότι μέχρι το 2023 θα δίνουμε το 15% του Ακαθάριστου Εθνικού Προϊόντος στους δανειστές, δηλαδή 27 δισεκατομμύρια και από το 2023 και μετά θα δίνουμε 33 δισεκατομμύρια. Δηλαδή, συμφωνήσατε μν</w:t>
      </w:r>
      <w:r>
        <w:rPr>
          <w:rFonts w:eastAsia="Times New Roman" w:cs="Times New Roman"/>
          <w:szCs w:val="24"/>
        </w:rPr>
        <w:t xml:space="preserve">ημόνια για πάντα, υποθηκεύσατε και ξεπουλήσατε τη χώρα. Γι’ </w:t>
      </w:r>
      <w:r>
        <w:rPr>
          <w:rFonts w:eastAsia="Times New Roman" w:cs="Times New Roman"/>
          <w:szCs w:val="24"/>
        </w:rPr>
        <w:lastRenderedPageBreak/>
        <w:t xml:space="preserve">αυτό πανηγυρίζετε και γι’ αυτό ο κ. Καμμένος σάς προτείνει ανάλογες γραβάτες. </w:t>
      </w:r>
    </w:p>
    <w:p w14:paraId="05CAB4B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Άλλο επίκαιρο θέμα, σημαντικό εθνικό θέμα -γιατί όπως έχουμε πει πολλές φορές από το Βήμα αυτό, τα μνημόνια θα οδηγήσ</w:t>
      </w:r>
      <w:r>
        <w:rPr>
          <w:rFonts w:eastAsia="Times New Roman" w:cs="Times New Roman"/>
          <w:szCs w:val="24"/>
        </w:rPr>
        <w:t xml:space="preserve">ουν σε εθνική καταστροφή- είναι το μεγάλο μας εθνικό θέμα που λέγεται Σκοπιανό. </w:t>
      </w:r>
    </w:p>
    <w:p w14:paraId="05CAB4B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Αποκάλυψε κυριακάτικη εφημερίδα –και από αυτήν ενημερωθήκαμε και όχι μόνο- ότι το όνομα που προβλέπεται να ανακοινώσει ο Υπουργός Εξωτερικών κ. Κοτζιάς, ο οποίος προβλέπεται ν</w:t>
      </w:r>
      <w:r>
        <w:rPr>
          <w:rFonts w:eastAsia="Times New Roman" w:cs="Times New Roman"/>
          <w:szCs w:val="24"/>
        </w:rPr>
        <w:t xml:space="preserve">α πάει στα Σκόπια, είναι «Μακεδονία του Βαρδάρη». Θα συμφωνήσει, λοιπόν, το κρατίδιο αυτό να ονομαστεί «Μακεδονία του Βαρδάρη», επικυρώνοντας κατ’ </w:t>
      </w:r>
      <w:proofErr w:type="spellStart"/>
      <w:r>
        <w:rPr>
          <w:rFonts w:eastAsia="Times New Roman" w:cs="Times New Roman"/>
          <w:szCs w:val="24"/>
        </w:rPr>
        <w:t>ουσίαν</w:t>
      </w:r>
      <w:proofErr w:type="spellEnd"/>
      <w:r>
        <w:rPr>
          <w:rFonts w:eastAsia="Times New Roman" w:cs="Times New Roman"/>
          <w:szCs w:val="24"/>
        </w:rPr>
        <w:t xml:space="preserve"> την προδοσία που ξεκίνησε επί ημερών Νέας Δημοκρατίας. Από το Βήμα αυτό είχε πει ο Αβραμόπουλος τον Ιο</w:t>
      </w:r>
      <w:r>
        <w:rPr>
          <w:rFonts w:eastAsia="Times New Roman" w:cs="Times New Roman"/>
          <w:szCs w:val="24"/>
        </w:rPr>
        <w:t xml:space="preserve">ύλιο του 2012, ως Υπουργός Εξωτερικών, κατά τη διάρκεια της ψηφοφορίας για ψήφο εμπιστοσύνης στη Βουλή, ότι κάνουμε τη μεγάλη παραχώρηση για ονομασία με γεωγραφικό προσδιορισμό. Αλήθεια, ποιο συμβούλιο πολιτικών αρχηγών </w:t>
      </w:r>
      <w:proofErr w:type="spellStart"/>
      <w:r>
        <w:rPr>
          <w:rFonts w:eastAsia="Times New Roman" w:cs="Times New Roman"/>
          <w:szCs w:val="24"/>
        </w:rPr>
        <w:t>συγκλήθηκε</w:t>
      </w:r>
      <w:proofErr w:type="spellEnd"/>
      <w:r>
        <w:rPr>
          <w:rFonts w:eastAsia="Times New Roman" w:cs="Times New Roman"/>
          <w:szCs w:val="24"/>
        </w:rPr>
        <w:t xml:space="preserve"> για να αποφασίσει αυτή τη</w:t>
      </w:r>
      <w:r>
        <w:rPr>
          <w:rFonts w:eastAsia="Times New Roman" w:cs="Times New Roman"/>
          <w:szCs w:val="24"/>
        </w:rPr>
        <w:t xml:space="preserve"> μεθόδευση; </w:t>
      </w:r>
    </w:p>
    <w:p w14:paraId="05CAB4B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προδοσία, λοιπόν, που ετοιμάζει ο ΣΥΡΙΖΑ για τη Μακεδονία μας έχει την πλήρη συναίνεση και της Νέας Δημοκρατίας και του υπόλοιπου λεγόμενου «δημοκρατικού τόξου». Αυτό το καταγγέλλει η Χρυσή Αυγή. Το κατήγ</w:t>
      </w:r>
      <w:r>
        <w:rPr>
          <w:rFonts w:eastAsia="Times New Roman" w:cs="Times New Roman"/>
          <w:szCs w:val="24"/>
        </w:rPr>
        <w:lastRenderedPageBreak/>
        <w:t xml:space="preserve">γειλε και ο Αρχηγός μας από τον Οκτώβριο του 2015 </w:t>
      </w:r>
      <w:r>
        <w:rPr>
          <w:rFonts w:eastAsia="Times New Roman" w:cs="Times New Roman"/>
          <w:szCs w:val="24"/>
        </w:rPr>
        <w:t xml:space="preserve">από το Βήμα της </w:t>
      </w:r>
      <w:r>
        <w:rPr>
          <w:rFonts w:eastAsia="Times New Roman" w:cs="Times New Roman"/>
          <w:szCs w:val="24"/>
        </w:rPr>
        <w:t>ελληνικής</w:t>
      </w:r>
      <w:r>
        <w:rPr>
          <w:rFonts w:eastAsia="Times New Roman" w:cs="Times New Roman"/>
          <w:szCs w:val="24"/>
        </w:rPr>
        <w:t xml:space="preserve"> Βουλής. Έχουμε ξεκάθαρη άποψη για το θέμα. Λέμε: Κανένας συμβιβασμός για τη Μακεδονία μας, κα</w:t>
      </w:r>
      <w:r>
        <w:rPr>
          <w:rFonts w:eastAsia="Times New Roman" w:cs="Times New Roman"/>
          <w:szCs w:val="24"/>
        </w:rPr>
        <w:t>μ</w:t>
      </w:r>
      <w:r>
        <w:rPr>
          <w:rFonts w:eastAsia="Times New Roman" w:cs="Times New Roman"/>
          <w:szCs w:val="24"/>
        </w:rPr>
        <w:t>μία μυστική διαβούλευση για τη Μακεδονία μας.</w:t>
      </w:r>
    </w:p>
    <w:p w14:paraId="05CAB4B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Ο Κουμουτσάκος από τη Νέα Δημοκρατία συναντήθηκε με τον Σκοπιανό Υπουργό Εξωτερικών. Άραγε, τι συζήτησαν και τι συμφώνησαν; Την συναίνεση της Νέας Δημοκρατίας στην εθνική προδοσία. Οι ίδιοι τα έχουν πει από το 2012. </w:t>
      </w:r>
    </w:p>
    <w:p w14:paraId="05CAB4B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Κύριε Πρόεδρε της Βουλής, θα μου επιτρέ</w:t>
      </w:r>
      <w:r>
        <w:rPr>
          <w:rFonts w:eastAsia="Times New Roman" w:cs="Times New Roman"/>
          <w:szCs w:val="24"/>
        </w:rPr>
        <w:t>ψετε να πω, παρακολουθώντας από μικρός την τηλοψία,</w:t>
      </w:r>
      <w:r>
        <w:rPr>
          <w:rFonts w:eastAsia="Times New Roman" w:cs="Times New Roman"/>
          <w:b/>
          <w:szCs w:val="24"/>
        </w:rPr>
        <w:t xml:space="preserve"> </w:t>
      </w:r>
      <w:r>
        <w:rPr>
          <w:rFonts w:eastAsia="Times New Roman" w:cs="Times New Roman"/>
          <w:szCs w:val="24"/>
        </w:rPr>
        <w:t xml:space="preserve">την τηλεόραση δηλαδή, ότι τουλάχιστον την τελευταία εικοσαετία δεν υπήρχε πιο γελοίο σκηνικό από αυτό που είδα, εσείς με τον θεσμικό σας ρόλο ως Πρόεδρος της Βουλής να ενημερώνεστε από τον κ. Τσίπρα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w:t>
      </w:r>
      <w:r>
        <w:rPr>
          <w:rFonts w:eastAsia="Times New Roman" w:cs="Times New Roman"/>
          <w:szCs w:val="24"/>
          <w:lang w:val="en-US"/>
        </w:rPr>
        <w:t>mera</w:t>
      </w:r>
      <w:r>
        <w:rPr>
          <w:rFonts w:eastAsia="Times New Roman" w:cs="Times New Roman"/>
          <w:szCs w:val="24"/>
        </w:rPr>
        <w:t xml:space="preserve">. </w:t>
      </w:r>
    </w:p>
    <w:p w14:paraId="05CAB4B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Θέλω να σας πω ότι καλό θα ήταν, αν το επιτρέπει ο χρόνος σας ….</w:t>
      </w:r>
    </w:p>
    <w:p w14:paraId="05CAB4B6" w14:textId="77777777" w:rsidR="00440A44" w:rsidRDefault="007E069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5CAB4B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Παππά, ολοκληρώστε. </w:t>
      </w:r>
    </w:p>
    <w:p w14:paraId="05CAB4B8" w14:textId="77777777" w:rsidR="00440A44" w:rsidRDefault="007E0691">
      <w:pPr>
        <w:spacing w:after="0" w:line="600" w:lineRule="auto"/>
        <w:ind w:firstLine="720"/>
        <w:jc w:val="both"/>
        <w:rPr>
          <w:rFonts w:eastAsia="Times New Roman" w:cs="Times New Roman"/>
          <w:b/>
          <w:szCs w:val="24"/>
        </w:rPr>
      </w:pPr>
      <w:r>
        <w:rPr>
          <w:rFonts w:eastAsia="Times New Roman" w:cs="Times New Roman"/>
          <w:b/>
          <w:szCs w:val="24"/>
        </w:rPr>
        <w:t xml:space="preserve">ΧΡΗΣΤΟΣ ΠΑΠΠΑΣ: </w:t>
      </w:r>
      <w:r>
        <w:rPr>
          <w:rFonts w:eastAsia="Times New Roman" w:cs="Times New Roman"/>
          <w:szCs w:val="24"/>
        </w:rPr>
        <w:t>Δεκαοκτ</w:t>
      </w:r>
      <w:r>
        <w:rPr>
          <w:rFonts w:eastAsia="Times New Roman" w:cs="Times New Roman"/>
          <w:szCs w:val="24"/>
        </w:rPr>
        <w:t xml:space="preserve">ώ λεπτά θα μιλήσω, κύριε Πρόεδρε, όπως μίλησε και ο κ. </w:t>
      </w:r>
      <w:proofErr w:type="spellStart"/>
      <w:r>
        <w:rPr>
          <w:rFonts w:eastAsia="Times New Roman" w:cs="Times New Roman"/>
          <w:szCs w:val="24"/>
        </w:rPr>
        <w:t>Τραγάκης</w:t>
      </w:r>
      <w:proofErr w:type="spellEnd"/>
      <w:r>
        <w:rPr>
          <w:rFonts w:eastAsia="Times New Roman" w:cs="Times New Roman"/>
          <w:szCs w:val="24"/>
        </w:rPr>
        <w:t>.</w:t>
      </w:r>
      <w:r>
        <w:rPr>
          <w:rFonts w:eastAsia="Times New Roman" w:cs="Times New Roman"/>
          <w:b/>
          <w:szCs w:val="24"/>
        </w:rPr>
        <w:t xml:space="preserve"> </w:t>
      </w:r>
    </w:p>
    <w:p w14:paraId="05CAB4B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Θα σας δώσω χρόνο, αλλά θα σας παρακαλέσω να μιλήσετε επί του Κανονισμού. </w:t>
      </w:r>
    </w:p>
    <w:p w14:paraId="05CAB4B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Σας ευχαριστώ, κύριε Πρόεδρε. Θα μιλήσω σε δύο λεπτά.</w:t>
      </w:r>
    </w:p>
    <w:p w14:paraId="05CAB4B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 σας το</w:t>
      </w:r>
      <w:r>
        <w:rPr>
          <w:rFonts w:eastAsia="Times New Roman" w:cs="Times New Roman"/>
          <w:szCs w:val="24"/>
        </w:rPr>
        <w:t xml:space="preserve"> επιτρέπει ο χρόνος σας, να πάρετε κάποια ταχύρρυθμα μαθήματα διπλωματικής ιστορίας, όπου εκεί θα πρέπει να μάθετε το δόγμα –ισχύει και για το Κυπριακό αυτό, ισχύει και για το Σκοπιανό- ότι η λύση ενός εθνικού προβλήματος, ενός προβλήματος σχέσεων δύο κρατ</w:t>
      </w:r>
      <w:r>
        <w:rPr>
          <w:rFonts w:eastAsia="Times New Roman" w:cs="Times New Roman"/>
          <w:szCs w:val="24"/>
        </w:rPr>
        <w:t xml:space="preserve">ών, πολλές φορές είναι και η μη λύση. </w:t>
      </w:r>
    </w:p>
    <w:p w14:paraId="05CAB4B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Είπατε στον κ. Τσίπρα ότι χρειαζόμαστε επειγόντως μια λύση για το Κυπριακό. Ποια λύση; Που από κράτος η Κύπρος θα γίνει ομόσπονδο μέρος; Που ο Πρόεδρος της Κυπριακής Δημοκρατίας θα γίνει κοινοτάρχης, θα γίνει μέλος κο</w:t>
      </w:r>
      <w:r>
        <w:rPr>
          <w:rFonts w:eastAsia="Times New Roman" w:cs="Times New Roman"/>
          <w:szCs w:val="24"/>
        </w:rPr>
        <w:t xml:space="preserve">ινότητας; Δείτε το, σας παρακαλώ. </w:t>
      </w:r>
    </w:p>
    <w:p w14:paraId="05CAB4B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Να μην αναφερθώ στην υπόθεση Καμμένου και την λογοκλοπή που έκανε η Νέα Δημοκρατία από την αποκάλυψη που κάναμε εμείς και εσείς είπατε ότι την έκανε το «Καρφί». Ήταν κοινοβουλευτική ερώτηση του Βουλευτού μας, του Λαγού, τ</w:t>
      </w:r>
      <w:r>
        <w:rPr>
          <w:rFonts w:eastAsia="Times New Roman" w:cs="Times New Roman"/>
          <w:szCs w:val="24"/>
        </w:rPr>
        <w:t xml:space="preserve">α αίσχη του Καμμένου με τον ισοβίτη. Κάνατε λογοκλοπή! </w:t>
      </w:r>
    </w:p>
    <w:p w14:paraId="05CAB4B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Να αναφερθώ στον Τούρκο </w:t>
      </w:r>
      <w:r>
        <w:rPr>
          <w:rFonts w:eastAsia="Times New Roman" w:cs="Times New Roman"/>
          <w:szCs w:val="24"/>
        </w:rPr>
        <w:t>Πρωθυπουργό</w:t>
      </w:r>
      <w:r>
        <w:rPr>
          <w:rFonts w:eastAsia="Times New Roman" w:cs="Times New Roman"/>
          <w:szCs w:val="24"/>
        </w:rPr>
        <w:t xml:space="preserve">, τον </w:t>
      </w:r>
      <w:proofErr w:type="spellStart"/>
      <w:r>
        <w:rPr>
          <w:rFonts w:eastAsia="Times New Roman" w:cs="Times New Roman"/>
          <w:szCs w:val="24"/>
        </w:rPr>
        <w:t>Γιλντιρίμ</w:t>
      </w:r>
      <w:proofErr w:type="spellEnd"/>
      <w:r>
        <w:rPr>
          <w:rFonts w:eastAsia="Times New Roman" w:cs="Times New Roman"/>
          <w:b/>
          <w:szCs w:val="24"/>
        </w:rPr>
        <w:t xml:space="preserve">, </w:t>
      </w:r>
      <w:r>
        <w:rPr>
          <w:rFonts w:eastAsia="Times New Roman" w:cs="Times New Roman"/>
          <w:szCs w:val="24"/>
        </w:rPr>
        <w:t xml:space="preserve">που ήρθε και εντελώς απροκάλυπτα σε έναν εμβρόντητο Πρωθυπουργό είπε «εσείς κάνατε </w:t>
      </w:r>
      <w:r>
        <w:rPr>
          <w:rFonts w:eastAsia="Times New Roman" w:cs="Times New Roman"/>
          <w:szCs w:val="24"/>
        </w:rPr>
        <w:lastRenderedPageBreak/>
        <w:t>παραβιάσεις»; «Τα κοιτάσματα» –έλεγε ο Τούρκος πριν από λίγες μέρ</w:t>
      </w:r>
      <w:r>
        <w:rPr>
          <w:rFonts w:eastAsia="Times New Roman" w:cs="Times New Roman"/>
          <w:szCs w:val="24"/>
        </w:rPr>
        <w:t>ες- «είναι πανανθρώπινη κληρονομιά». Τα ενεργειακά κοιτάσματα της χώρας!</w:t>
      </w:r>
    </w:p>
    <w:p w14:paraId="05CAB4B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Καταγγέλλουμε, λοιπόν, την ενδοτική σας πολιτική, η οποία ανέχθηκε αυτόν τον Τούρκο Πρωθυπουργό να τριγυρίζει στην ελληνική μας Θράκη με το πρόσχημα ιδιωτικής επίσκεψης και να γίνεται</w:t>
      </w:r>
      <w:r>
        <w:rPr>
          <w:rFonts w:eastAsia="Times New Roman" w:cs="Times New Roman"/>
          <w:szCs w:val="24"/>
        </w:rPr>
        <w:t xml:space="preserve"> δεκτός από τους εκεί </w:t>
      </w:r>
      <w:proofErr w:type="spellStart"/>
      <w:r>
        <w:rPr>
          <w:rFonts w:eastAsia="Times New Roman" w:cs="Times New Roman"/>
          <w:szCs w:val="24"/>
        </w:rPr>
        <w:t>τουρκόφρονες</w:t>
      </w:r>
      <w:proofErr w:type="spellEnd"/>
      <w:r>
        <w:rPr>
          <w:rFonts w:eastAsia="Times New Roman" w:cs="Times New Roman"/>
          <w:szCs w:val="24"/>
        </w:rPr>
        <w:t xml:space="preserve"> ως ο Πρωθυπουργός της μητέρας </w:t>
      </w:r>
      <w:proofErr w:type="spellStart"/>
      <w:r>
        <w:rPr>
          <w:rFonts w:eastAsia="Times New Roman" w:cs="Times New Roman"/>
          <w:szCs w:val="24"/>
        </w:rPr>
        <w:t>πατρίδος</w:t>
      </w:r>
      <w:proofErr w:type="spellEnd"/>
      <w:r>
        <w:rPr>
          <w:rFonts w:eastAsia="Times New Roman" w:cs="Times New Roman"/>
          <w:szCs w:val="24"/>
        </w:rPr>
        <w:t>. Ε, όχι, λοιπόν! Όποιος Έλληνας Μουσουλμάνος πολίτης νιώθει Τούρκος, είτε είναι εντός είτε είναι εκτός Βουλής, να πάει στην Τουρκία!</w:t>
      </w:r>
    </w:p>
    <w:p w14:paraId="05CAB4C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Κύριε Πρόεδρε, θα πω δύο κουβέντες για τον Κανονι</w:t>
      </w:r>
      <w:r>
        <w:rPr>
          <w:rFonts w:eastAsia="Times New Roman" w:cs="Times New Roman"/>
          <w:szCs w:val="24"/>
        </w:rPr>
        <w:t xml:space="preserve">σμό. Είπα ότι είναι κομμένος και ραμμένος στα μέτρα σας. </w:t>
      </w:r>
    </w:p>
    <w:p w14:paraId="05CAB4C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Λέει, λοιπόν, το άρθρο 1: «Από τα μέλη του Προεδρείου ο πρώτος, ο δεύτερος και ο τρίτος Αντιπρόεδρος, οι δύο κοσμήτορες κλπ., προέρχονται από την πρώτη σε δύναμη Κοινοβουλευτική Ομάδα. Ο δεύτερος Αν</w:t>
      </w:r>
      <w:r>
        <w:rPr>
          <w:rFonts w:eastAsia="Times New Roman" w:cs="Times New Roman"/>
          <w:szCs w:val="24"/>
        </w:rPr>
        <w:t xml:space="preserve">τιπρόεδρος κλπ.». </w:t>
      </w:r>
    </w:p>
    <w:p w14:paraId="05CAB4C2" w14:textId="77777777" w:rsidR="00440A44" w:rsidRDefault="007E069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5CAB4C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5CAB4C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Εσείς αλλάζετε αυτό, το «πρώτη σε δύναμη Κοινοβουλευτική Ομάδα», και το κόβετε και το ράβετε στα μέτρα σας, ώστε να βγει εκτός</w:t>
      </w:r>
      <w:r>
        <w:rPr>
          <w:rFonts w:eastAsia="Times New Roman" w:cs="Times New Roman"/>
          <w:szCs w:val="24"/>
        </w:rPr>
        <w:t xml:space="preserve"> η Χρυσή Αυγή, </w:t>
      </w:r>
      <w:r>
        <w:rPr>
          <w:rFonts w:eastAsia="Times New Roman" w:cs="Times New Roman"/>
          <w:szCs w:val="24"/>
        </w:rPr>
        <w:lastRenderedPageBreak/>
        <w:t xml:space="preserve">αντικαθιστώντας το «πρώτη σε δύναμη Κοινοβουλευτική Ομάδα» με το «από τη δεύτερη σε δύναμη Κοινοβουλευτική Ομάδα», </w:t>
      </w:r>
      <w:proofErr w:type="spellStart"/>
      <w:r>
        <w:rPr>
          <w:rFonts w:eastAsia="Times New Roman" w:cs="Times New Roman"/>
          <w:szCs w:val="24"/>
        </w:rPr>
        <w:t>κ.ο.κ.</w:t>
      </w:r>
      <w:proofErr w:type="spellEnd"/>
      <w:r>
        <w:rPr>
          <w:rFonts w:eastAsia="Times New Roman" w:cs="Times New Roman"/>
          <w:szCs w:val="24"/>
        </w:rPr>
        <w:t xml:space="preserve">  </w:t>
      </w:r>
    </w:p>
    <w:p w14:paraId="05CAB4C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Αντιμετωπίζετε, λοιπόν, έτσι την πολύ πιθανή περίπτωση -που θα τη βιώσει ο ελληνικός λαός στο άμεσο μέλλον και προτού</w:t>
      </w:r>
      <w:r>
        <w:rPr>
          <w:rFonts w:eastAsia="Times New Roman" w:cs="Times New Roman"/>
          <w:szCs w:val="24"/>
        </w:rPr>
        <w:t xml:space="preserve"> τις εκλογές που ευαγγελίζεστε εσείς το 2019 ή και μετά τις εκλογές του 2019, αν θέλετε- που τα δύο πρώτα σε δύναμη κόμματα συγκυβερνήσουν. Ίδιοι είστε. Μαζί ψηφίζετε μνημόνια. Γιατί να μην το κάνετε; Ήδη συνεργάζεστε άριστα. </w:t>
      </w:r>
      <w:r>
        <w:rPr>
          <w:rFonts w:eastAsia="Times New Roman" w:cs="Times New Roman"/>
          <w:szCs w:val="24"/>
          <w:lang w:val="en-US"/>
        </w:rPr>
        <w:t>T</w:t>
      </w:r>
      <w:r>
        <w:rPr>
          <w:rFonts w:eastAsia="Times New Roman" w:cs="Times New Roman"/>
          <w:szCs w:val="24"/>
        </w:rPr>
        <w:t>ο κάνετε έτσι, λοιπόν, ώστε ν</w:t>
      </w:r>
      <w:r>
        <w:rPr>
          <w:rFonts w:eastAsia="Times New Roman" w:cs="Times New Roman"/>
          <w:szCs w:val="24"/>
        </w:rPr>
        <w:t xml:space="preserve">α μη δικαιούται η τρίτη πολιτική δύναμη, η Χρυσή Αυγή, Αντιπρόεδρο, Κοσμήτορα και Γραμματέα. Σας </w:t>
      </w:r>
      <w:proofErr w:type="spellStart"/>
      <w:r>
        <w:rPr>
          <w:rFonts w:eastAsia="Times New Roman" w:cs="Times New Roman"/>
          <w:szCs w:val="24"/>
        </w:rPr>
        <w:t>υποσχόμεθα</w:t>
      </w:r>
      <w:proofErr w:type="spellEnd"/>
      <w:r>
        <w:rPr>
          <w:rFonts w:eastAsia="Times New Roman" w:cs="Times New Roman"/>
          <w:szCs w:val="24"/>
        </w:rPr>
        <w:t xml:space="preserve">, όμως, ότι σύντομα θα είμαστε η δεύτερη κοινοβουλευτική δύναμη. Ήδη στις καρδιές του ελληνικού λαού είμαστε η δεύτερη κοινοβουλευτική δύναμη. </w:t>
      </w:r>
    </w:p>
    <w:p w14:paraId="05CAB4C6"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βος από την πτέρυγα του ΣΥΡΙΖΑ)</w:t>
      </w:r>
    </w:p>
    <w:p w14:paraId="05CAB4C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Να μη γελάτε. Να παρακολουθείτε τον Τύπο. Βουλευτές είστε, δεν πληρώνεστε τζάμπα.</w:t>
      </w:r>
    </w:p>
    <w:p w14:paraId="05CAB4C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Ήδη στις κοινωνικές ομάδες με χαμηλό εισόδημα η Χρυσή Αυγή είναι δεύτερη κοινοβουλευτική δύναμη με αυξητική τάση και αυτό σας έχει τρομοκρατήσ</w:t>
      </w:r>
      <w:r>
        <w:rPr>
          <w:rFonts w:eastAsia="Times New Roman" w:cs="Times New Roman"/>
          <w:szCs w:val="24"/>
        </w:rPr>
        <w:t xml:space="preserve">ει. Σας </w:t>
      </w:r>
      <w:proofErr w:type="spellStart"/>
      <w:r>
        <w:rPr>
          <w:rFonts w:eastAsia="Times New Roman" w:cs="Times New Roman"/>
          <w:szCs w:val="24"/>
        </w:rPr>
        <w:t>υποσχόμεθα</w:t>
      </w:r>
      <w:proofErr w:type="spellEnd"/>
      <w:r>
        <w:rPr>
          <w:rFonts w:eastAsia="Times New Roman" w:cs="Times New Roman"/>
          <w:szCs w:val="24"/>
        </w:rPr>
        <w:t>, λοιπόν, ότι θα γίνουμε δεύτερη κοινοβουλευτική δύναμη σε όλο τον ελληνικό λαό.</w:t>
      </w:r>
    </w:p>
    <w:p w14:paraId="05CAB4C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Στο δεύτερο άρθρο λέτε για την ονομαστική ψηφοφορία για την εκλογή του Προέδρου και με το πρόσχημα αυτό της διαφάνειας -γιατί μιλάτε για διαφάνεια- καταργείτ</w:t>
      </w:r>
      <w:r>
        <w:rPr>
          <w:rFonts w:eastAsia="Times New Roman" w:cs="Times New Roman"/>
          <w:szCs w:val="24"/>
        </w:rPr>
        <w:t xml:space="preserve">ε τη μυστική ψηφοφορία. Η διαφάνεια, κυρίες και κύριοι συνάδελφοι, δεν έχει καμμία σχέση με την εκλογή του Προέδρου της Βουλής. </w:t>
      </w:r>
    </w:p>
    <w:p w14:paraId="05CAB4C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ίδιο λέτε και στο άρθρο 3 για την ψηφοφορία για τους Αντιπροέδρους. Φανερή, λοιπόν, η μεθόδευσή σας ότι η ονομαστική ψηφοφορ</w:t>
      </w:r>
      <w:r>
        <w:rPr>
          <w:rFonts w:eastAsia="Times New Roman" w:cs="Times New Roman"/>
          <w:szCs w:val="24"/>
        </w:rPr>
        <w:t xml:space="preserve">ία που προτείνετε -στην εκλογή Αντιπροέδρου τουλάχιστον- αποτρέπει τη μυστική υπερψήφιση του υποψηφίου της Χρυσής Αυγής. </w:t>
      </w:r>
    </w:p>
    <w:p w14:paraId="05CAB4C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Σας θυμίζω ότι τον Οκτώβριο του 2015 ο συναγωνιστής μας Γιάννης </w:t>
      </w:r>
      <w:proofErr w:type="spellStart"/>
      <w:r>
        <w:rPr>
          <w:rFonts w:eastAsia="Times New Roman" w:cs="Times New Roman"/>
          <w:szCs w:val="24"/>
        </w:rPr>
        <w:t>Αϊβατίδης</w:t>
      </w:r>
      <w:proofErr w:type="spellEnd"/>
      <w:r>
        <w:rPr>
          <w:rFonts w:eastAsia="Times New Roman" w:cs="Times New Roman"/>
          <w:szCs w:val="24"/>
        </w:rPr>
        <w:t xml:space="preserve"> που ήταν υποψήφιος, ενώ στην Αίθουσα ήταν 17 Βουλευτές της Χ</w:t>
      </w:r>
      <w:r>
        <w:rPr>
          <w:rFonts w:eastAsia="Times New Roman" w:cs="Times New Roman"/>
          <w:szCs w:val="24"/>
        </w:rPr>
        <w:t xml:space="preserve">ρυσής Αυγής, έλαβε 59 θετικές ψήφους με τη μυστική ψηφοφορία. </w:t>
      </w:r>
    </w:p>
    <w:p w14:paraId="05CAB4C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Τελειώνοντας, λοιπόν, λέω ότι οι σχετικές διατάξεις καταστρατηγούν με  αντικοινοβουλευτικό και αντιδημοκρατικό τρόπο οποιαδήποτε δεοντολογία και οποιαδήποτε εύρυθμη λειτουργία της Ελληνικής Βουλής, οποιαδήποτε συνολική εκπροσώπηση, όπως είπατε προηγουμένως</w:t>
      </w:r>
      <w:r>
        <w:rPr>
          <w:rFonts w:eastAsia="Times New Roman" w:cs="Times New Roman"/>
          <w:szCs w:val="24"/>
        </w:rPr>
        <w:t xml:space="preserve">, όλων των κοινοβουλευτικών ομάδων. </w:t>
      </w:r>
    </w:p>
    <w:p w14:paraId="05CAB4C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5CAB4C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λοιπόν, όχι μόνο με αυτό -που είναι ένα ανούσιο πράγμα σήμερα- αλλά με όλα αυτά που κάνετε, σπέρνετε ανέμους και θα θερίσετε θύελλες. </w:t>
      </w:r>
    </w:p>
    <w:p w14:paraId="05CAB4C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λαός θα νικήσει. Να είστε σίγουροι ότι οι μέρες ελευθερίας θα έρθουν, θα ξαναπάρουμε την πατρίδα μας πίσω και λέ</w:t>
      </w:r>
      <w:r>
        <w:rPr>
          <w:rFonts w:eastAsia="Times New Roman" w:cs="Times New Roman"/>
          <w:szCs w:val="24"/>
        </w:rPr>
        <w:t xml:space="preserve">με ένα υπερήφανο «όχι» σε εσάς, ένα «όχι» στον Κανονισμό. </w:t>
      </w:r>
    </w:p>
    <w:p w14:paraId="05CAB4D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5CAB4D1"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5CAB4D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w:t>
      </w:r>
      <w:r>
        <w:rPr>
          <w:rFonts w:eastAsia="Times New Roman" w:cs="Times New Roman"/>
          <w:szCs w:val="24"/>
        </w:rPr>
        <w:t xml:space="preserve">ειδικός αγορητής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p>
    <w:p w14:paraId="05CAB4D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ΑΘΑ</w:t>
      </w:r>
      <w:r>
        <w:rPr>
          <w:rFonts w:eastAsia="Times New Roman" w:cs="Times New Roman"/>
          <w:b/>
          <w:szCs w:val="24"/>
        </w:rPr>
        <w:t xml:space="preserve">ΝΑΣΙΟΣ ΠΑΦΙΛΗΣ: </w:t>
      </w:r>
      <w:r>
        <w:rPr>
          <w:rFonts w:eastAsia="Times New Roman" w:cs="Times New Roman"/>
          <w:szCs w:val="24"/>
        </w:rPr>
        <w:t xml:space="preserve">Ευχαριστώ, κύριε Πρόεδρε. </w:t>
      </w:r>
    </w:p>
    <w:p w14:paraId="05CAB4D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Θα νικήσει ο λαός και θα στείλει όλους αυτούς που λένε όλα αυτά εκεί που τους αξίζει και που τους έστειλε και ιστορικά. Αυτό είναι βέβαιο.</w:t>
      </w:r>
    </w:p>
    <w:p w14:paraId="05CAB4D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Τώρα, για το θέμα της τροποποίησης του Κανονισμού θα θέλαμε να κάνουμε ορι</w:t>
      </w:r>
      <w:r>
        <w:rPr>
          <w:rFonts w:eastAsia="Times New Roman" w:cs="Times New Roman"/>
          <w:szCs w:val="24"/>
        </w:rPr>
        <w:t>σμένες γενικές παρατηρήσεις και μία τοποθέτηση σε ορισμένα άρθρα.</w:t>
      </w:r>
    </w:p>
    <w:p w14:paraId="05CAB4D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να πούμε ότι παρά τις αλλαγές που γίνονται -που είναι σε θετική κατεύθυνση βέβαια αρκετές απ’ αυτές- και τις οποίες θα ψηφίσουμε, ουσιαστικά και σε αυτόν τον Κανονισμό διατηρείτα</w:t>
      </w:r>
      <w:r>
        <w:rPr>
          <w:rFonts w:eastAsia="Times New Roman" w:cs="Times New Roman"/>
          <w:szCs w:val="24"/>
        </w:rPr>
        <w:t xml:space="preserve">ι ο χαρακτήρας του Κανονισμού της Βουλής, ο οποίος λειτουργεί πάντα, όπως και όλοι οι προηγούμενοι, </w:t>
      </w:r>
      <w:r>
        <w:rPr>
          <w:rFonts w:eastAsia="Times New Roman" w:cs="Times New Roman"/>
          <w:szCs w:val="24"/>
        </w:rPr>
        <w:lastRenderedPageBreak/>
        <w:t>υπέρ της κυβερνητικής πλειοψηφίας και σε βάρος των μικρότερων κομμάτων. Πολύ περισσότερο, για να κάνουμε και έναν συσχετισμό, που η κυβερνητική πλειοψηφία -</w:t>
      </w:r>
      <w:r>
        <w:rPr>
          <w:rFonts w:eastAsia="Times New Roman" w:cs="Times New Roman"/>
          <w:szCs w:val="24"/>
        </w:rPr>
        <w:t>όλες μέχρι τώρα- δεν ανταποκρινόταν σε αυτά που ψήφισε ο λαός λόγω των εκλογικών συστημάτων που έδιναν, ας πούμε, με 35% ποσοστό, 160 Βουλευτές, ενώ θα έπρεπε να είναι 3Χ3=9, 105. Λέω ένα παράδειγμα.</w:t>
      </w:r>
    </w:p>
    <w:p w14:paraId="05CAB4D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 αυτήν τη λογική, λοιπόν, όλοι οι Κανονισμοί τελικά κό</w:t>
      </w:r>
      <w:r>
        <w:rPr>
          <w:rFonts w:eastAsia="Times New Roman" w:cs="Times New Roman"/>
          <w:szCs w:val="24"/>
        </w:rPr>
        <w:t xml:space="preserve">βονται και ράβονται στα μέτρα της εκάστοτε πλειοψηφίας και σε βάρος των μικρότερων κομμάτων, πέρα από βελτιώσεις οι οποίες μπορεί να γίνουν. </w:t>
      </w:r>
    </w:p>
    <w:p w14:paraId="05CAB4D8"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δεύτερο που θέλω να πω, </w:t>
      </w:r>
      <w:r>
        <w:rPr>
          <w:rFonts w:eastAsia="Times New Roman"/>
          <w:bCs/>
          <w:shd w:val="clear" w:color="auto" w:fill="FFFFFF"/>
        </w:rPr>
        <w:t>είναι</w:t>
      </w:r>
      <w:r>
        <w:rPr>
          <w:rFonts w:eastAsia="Times New Roman" w:cs="Times New Roman"/>
          <w:bCs/>
          <w:shd w:val="clear" w:color="auto" w:fill="FFFFFF"/>
        </w:rPr>
        <w:t xml:space="preserve"> ότι αυτή η απεξάρτηση της </w:t>
      </w:r>
      <w:r>
        <w:rPr>
          <w:rFonts w:eastAsia="Times New Roman"/>
          <w:bCs/>
          <w:shd w:val="clear" w:color="auto" w:fill="FFFFFF"/>
        </w:rPr>
        <w:t>Βουλής</w:t>
      </w:r>
      <w:r>
        <w:rPr>
          <w:rFonts w:eastAsia="Times New Roman" w:cs="Times New Roman"/>
          <w:bCs/>
          <w:shd w:val="clear" w:color="auto" w:fill="FFFFFF"/>
        </w:rPr>
        <w:t xml:space="preserve"> από την </w:t>
      </w:r>
      <w:r>
        <w:rPr>
          <w:rFonts w:eastAsia="Times New Roman"/>
          <w:bCs/>
          <w:shd w:val="clear" w:color="auto" w:fill="FFFFFF"/>
        </w:rPr>
        <w:t>Κυβέρνηση,</w:t>
      </w:r>
      <w:r>
        <w:rPr>
          <w:rFonts w:eastAsia="Times New Roman" w:cs="Times New Roman"/>
          <w:bCs/>
          <w:shd w:val="clear" w:color="auto" w:fill="FFFFFF"/>
        </w:rPr>
        <w:t xml:space="preserve"> που ειπώθηκε, </w:t>
      </w:r>
      <w:r>
        <w:rPr>
          <w:rFonts w:eastAsia="Times New Roman"/>
          <w:bCs/>
          <w:shd w:val="clear" w:color="auto" w:fill="FFFFFF"/>
        </w:rPr>
        <w:t>είναι</w:t>
      </w:r>
      <w:r>
        <w:rPr>
          <w:rFonts w:eastAsia="Times New Roman" w:cs="Times New Roman"/>
          <w:bCs/>
          <w:shd w:val="clear" w:color="auto" w:fill="FFFFFF"/>
        </w:rPr>
        <w:t xml:space="preserve"> μια επίφα</w:t>
      </w:r>
      <w:r>
        <w:rPr>
          <w:rFonts w:eastAsia="Times New Roman" w:cs="Times New Roman"/>
          <w:bCs/>
          <w:shd w:val="clear" w:color="auto" w:fill="FFFFFF"/>
        </w:rPr>
        <w:t xml:space="preserve">ση. Πώς να το πω, δηλαδή, για να μην πω άλλη έκφραση; Μα </w:t>
      </w:r>
      <w:r>
        <w:rPr>
          <w:rFonts w:eastAsia="Times New Roman"/>
          <w:bCs/>
          <w:shd w:val="clear" w:color="auto" w:fill="FFFFFF"/>
        </w:rPr>
        <w:t>είναι</w:t>
      </w:r>
      <w:r>
        <w:rPr>
          <w:rFonts w:eastAsia="Times New Roman" w:cs="Times New Roman"/>
          <w:bCs/>
          <w:shd w:val="clear" w:color="auto" w:fill="FFFFFF"/>
        </w:rPr>
        <w:t xml:space="preserve"> δυνατόν; Στη </w:t>
      </w:r>
      <w:r>
        <w:rPr>
          <w:rFonts w:eastAsia="Times New Roman"/>
          <w:bCs/>
          <w:shd w:val="clear" w:color="auto" w:fill="FFFFFF"/>
        </w:rPr>
        <w:t>Βουλή</w:t>
      </w:r>
      <w:r>
        <w:rPr>
          <w:rFonts w:eastAsia="Times New Roman" w:cs="Times New Roman"/>
          <w:bCs/>
          <w:shd w:val="clear" w:color="auto" w:fill="FFFFFF"/>
        </w:rPr>
        <w:t xml:space="preserve"> κάθε φορά οι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πενήντα ένας ψηφίζουν ό,τι θέλουν </w:t>
      </w:r>
      <w:r>
        <w:rPr>
          <w:rFonts w:eastAsia="Times New Roman"/>
          <w:bCs/>
          <w:shd w:val="clear" w:color="auto" w:fill="FFFFFF"/>
        </w:rPr>
        <w:t>–</w:t>
      </w:r>
      <w:r>
        <w:rPr>
          <w:rFonts w:eastAsia="Times New Roman" w:cs="Times New Roman"/>
          <w:bCs/>
          <w:shd w:val="clear" w:color="auto" w:fill="FFFFFF"/>
        </w:rPr>
        <w:t>ακόμα και την αντισυνταγματικότητα και τα πάντα.</w:t>
      </w:r>
    </w:p>
    <w:p w14:paraId="05CAB4D9"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Πώς συμπεριφέρονται σε τελευταία ανάλυση; Έτσι συμπεριφέρονται. Δεν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κάτι ξεχωριστό το κόμμα από τον Βουλευτή. Κάθε Βουλευτής κατεβαίνει με ένα </w:t>
      </w:r>
      <w:r>
        <w:rPr>
          <w:rFonts w:eastAsia="Times New Roman"/>
          <w:bCs/>
          <w:shd w:val="clear" w:color="auto" w:fill="FFFFFF"/>
        </w:rPr>
        <w:t>συγκεκριμένο</w:t>
      </w:r>
      <w:r>
        <w:rPr>
          <w:rFonts w:eastAsia="Times New Roman" w:cs="Times New Roman"/>
          <w:bCs/>
          <w:shd w:val="clear" w:color="auto" w:fill="FFFFFF"/>
        </w:rPr>
        <w:t xml:space="preserve"> κόμμα και εκλέγεται και έτσι λειτουργεί ή έτσι πρέπει να λειτουργεί. Αυτή </w:t>
      </w:r>
      <w:r>
        <w:rPr>
          <w:rFonts w:eastAsia="Times New Roman"/>
          <w:bCs/>
          <w:shd w:val="clear" w:color="auto" w:fill="FFFFFF"/>
        </w:rPr>
        <w:t>είναι</w:t>
      </w:r>
      <w:r>
        <w:rPr>
          <w:rFonts w:eastAsia="Times New Roman" w:cs="Times New Roman"/>
          <w:bCs/>
          <w:shd w:val="clear" w:color="auto" w:fill="FFFFFF"/>
        </w:rPr>
        <w:t xml:space="preserve"> και η δική μας θέση. Όποιος διαφωνεί, παραιτείται, πάει στον λαό και δίνει τη μάχη α</w:t>
      </w:r>
      <w:r>
        <w:rPr>
          <w:rFonts w:eastAsia="Times New Roman" w:cs="Times New Roman"/>
          <w:bCs/>
          <w:shd w:val="clear" w:color="auto" w:fill="FFFFFF"/>
        </w:rPr>
        <w:t xml:space="preserve">πό εκεί και </w:t>
      </w:r>
      <w:proofErr w:type="spellStart"/>
      <w:r>
        <w:rPr>
          <w:rFonts w:eastAsia="Times New Roman" w:cs="Times New Roman"/>
          <w:bCs/>
          <w:shd w:val="clear" w:color="auto" w:fill="FFFFFF"/>
        </w:rPr>
        <w:t>ξαναεκλέγεται</w:t>
      </w:r>
      <w:proofErr w:type="spellEnd"/>
      <w:r>
        <w:rPr>
          <w:rFonts w:eastAsia="Times New Roman" w:cs="Times New Roman"/>
          <w:bCs/>
          <w:shd w:val="clear" w:color="auto" w:fill="FFFFFF"/>
        </w:rPr>
        <w:t xml:space="preserve"> με οποιοδήποτε </w:t>
      </w:r>
      <w:r>
        <w:rPr>
          <w:rFonts w:eastAsia="Times New Roman" w:cs="Times New Roman"/>
          <w:bCs/>
          <w:shd w:val="clear" w:color="auto" w:fill="FFFFFF"/>
        </w:rPr>
        <w:lastRenderedPageBreak/>
        <w:t xml:space="preserve">σχήμα θεωρεί. Άρα, ας μην δημιουργείται ο μύθος ότι η </w:t>
      </w:r>
      <w:r>
        <w:rPr>
          <w:rFonts w:eastAsia="Times New Roman"/>
          <w:bCs/>
          <w:shd w:val="clear" w:color="auto" w:fill="FFFFFF"/>
        </w:rPr>
        <w:t>Βουλή</w:t>
      </w:r>
      <w:r>
        <w:rPr>
          <w:rFonts w:eastAsia="Times New Roman" w:cs="Times New Roman"/>
          <w:bCs/>
          <w:shd w:val="clear" w:color="auto" w:fill="FFFFFF"/>
        </w:rPr>
        <w:t xml:space="preserve"> και οι Βουλευτές </w:t>
      </w:r>
      <w:r>
        <w:rPr>
          <w:rFonts w:eastAsia="Times New Roman"/>
          <w:bCs/>
          <w:shd w:val="clear" w:color="auto" w:fill="FFFFFF"/>
        </w:rPr>
        <w:t>είναι</w:t>
      </w:r>
      <w:r>
        <w:rPr>
          <w:rFonts w:eastAsia="Times New Roman" w:cs="Times New Roman"/>
          <w:bCs/>
          <w:shd w:val="clear" w:color="auto" w:fill="FFFFFF"/>
        </w:rPr>
        <w:t xml:space="preserve"> κάτι διαφορετικό ή μπορεί να </w:t>
      </w:r>
      <w:r>
        <w:rPr>
          <w:rFonts w:eastAsia="Times New Roman"/>
          <w:bCs/>
          <w:shd w:val="clear" w:color="auto" w:fill="FFFFFF"/>
        </w:rPr>
        <w:t>είναι</w:t>
      </w:r>
      <w:r>
        <w:rPr>
          <w:rFonts w:eastAsia="Times New Roman" w:cs="Times New Roman"/>
          <w:bCs/>
          <w:shd w:val="clear" w:color="auto" w:fill="FFFFFF"/>
        </w:rPr>
        <w:t xml:space="preserve"> κάτι διαφορετικό από τα κόμματα στα οποία ανήκουν και, φυσικά, και από την </w:t>
      </w:r>
      <w:r>
        <w:rPr>
          <w:rFonts w:eastAsia="Times New Roman"/>
          <w:bCs/>
          <w:shd w:val="clear" w:color="auto" w:fill="FFFFFF"/>
        </w:rPr>
        <w:t>Κυβέρνηση.</w:t>
      </w:r>
    </w:p>
    <w:p w14:paraId="05CAB4DA"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Γ</w:t>
      </w:r>
      <w:r>
        <w:rPr>
          <w:rFonts w:eastAsia="Times New Roman" w:cs="Times New Roman"/>
          <w:bCs/>
          <w:shd w:val="clear" w:color="auto" w:fill="FFFFFF"/>
        </w:rPr>
        <w:t xml:space="preserve">ια να μην </w:t>
      </w:r>
      <w:r>
        <w:rPr>
          <w:rFonts w:eastAsia="Times New Roman" w:cs="Times New Roman"/>
          <w:bCs/>
          <w:shd w:val="clear" w:color="auto" w:fill="FFFFFF"/>
        </w:rPr>
        <w:t xml:space="preserve">ανοίξουμε τη </w:t>
      </w:r>
      <w:r>
        <w:rPr>
          <w:rFonts w:eastAsia="Times New Roman"/>
          <w:bCs/>
          <w:shd w:val="clear" w:color="auto" w:fill="FFFFFF"/>
        </w:rPr>
        <w:t>συζήτηση</w:t>
      </w:r>
      <w:r>
        <w:rPr>
          <w:rFonts w:eastAsia="Times New Roman" w:cs="Times New Roman"/>
          <w:bCs/>
          <w:shd w:val="clear" w:color="auto" w:fill="FFFFFF"/>
        </w:rPr>
        <w:t xml:space="preserve"> για τον χαρακτήρα και την αστική κοινοβουλευτική δημοκρατία. Κατά πόσο, δηλαδή, </w:t>
      </w:r>
      <w:r>
        <w:rPr>
          <w:rFonts w:eastAsia="Times New Roman"/>
          <w:bCs/>
          <w:shd w:val="clear" w:color="auto" w:fill="FFFFFF"/>
        </w:rPr>
        <w:t>είναι</w:t>
      </w:r>
      <w:r>
        <w:rPr>
          <w:rFonts w:eastAsia="Times New Roman" w:cs="Times New Roman"/>
          <w:bCs/>
          <w:shd w:val="clear" w:color="auto" w:fill="FFFFFF"/>
        </w:rPr>
        <w:t xml:space="preserve"> δημοκρατία και υπάρχει λαϊκή κυριαρχία, η οποία εκφράζεται και στη </w:t>
      </w:r>
      <w:r>
        <w:rPr>
          <w:rFonts w:eastAsia="Times New Roman"/>
          <w:bCs/>
          <w:shd w:val="clear" w:color="auto" w:fill="FFFFFF"/>
        </w:rPr>
        <w:t>Βουλή</w:t>
      </w:r>
      <w:r>
        <w:rPr>
          <w:rFonts w:eastAsia="Times New Roman" w:cs="Times New Roman"/>
          <w:bCs/>
          <w:shd w:val="clear" w:color="auto" w:fill="FFFFFF"/>
        </w:rPr>
        <w:t xml:space="preserve">. Ποια </w:t>
      </w:r>
      <w:r>
        <w:rPr>
          <w:rFonts w:eastAsia="Times New Roman"/>
          <w:bCs/>
          <w:shd w:val="clear" w:color="auto" w:fill="FFFFFF"/>
        </w:rPr>
        <w:t>είναι</w:t>
      </w:r>
      <w:r>
        <w:rPr>
          <w:rFonts w:eastAsia="Times New Roman" w:cs="Times New Roman"/>
          <w:bCs/>
          <w:shd w:val="clear" w:color="auto" w:fill="FFFFFF"/>
        </w:rPr>
        <w:t xml:space="preserve"> η λαϊκή κυριαρχία, όταν τον πλούτο και τα μέσα παραγωγής τα έχει μια χούφτα </w:t>
      </w:r>
      <w:r>
        <w:rPr>
          <w:rFonts w:eastAsia="Times New Roman"/>
          <w:bCs/>
          <w:shd w:val="clear" w:color="auto" w:fill="FFFFFF"/>
        </w:rPr>
        <w:t>–α</w:t>
      </w:r>
      <w:r>
        <w:rPr>
          <w:rFonts w:eastAsia="Times New Roman" w:cs="Times New Roman"/>
          <w:bCs/>
          <w:shd w:val="clear" w:color="auto" w:fill="FFFFFF"/>
        </w:rPr>
        <w:t>πό εκεί ξεκινάει η δημοκρατία</w:t>
      </w:r>
      <w:r>
        <w:rPr>
          <w:rFonts w:eastAsia="Times New Roman"/>
          <w:bCs/>
          <w:shd w:val="clear" w:color="auto" w:fill="FFFFFF"/>
        </w:rPr>
        <w:t xml:space="preserve">– </w:t>
      </w:r>
      <w:r>
        <w:rPr>
          <w:rFonts w:eastAsia="Times New Roman" w:cs="Times New Roman"/>
          <w:bCs/>
          <w:shd w:val="clear" w:color="auto" w:fill="FFFFFF"/>
        </w:rPr>
        <w:t xml:space="preserve">που εκμεταλλεύονται όλους τους υπόλοιπους; Αυτό </w:t>
      </w:r>
      <w:r>
        <w:rPr>
          <w:rFonts w:eastAsia="Times New Roman"/>
          <w:bCs/>
          <w:shd w:val="clear" w:color="auto" w:fill="FFFFFF"/>
        </w:rPr>
        <w:t>είναι</w:t>
      </w:r>
      <w:r>
        <w:rPr>
          <w:rFonts w:eastAsia="Times New Roman" w:cs="Times New Roman"/>
          <w:bCs/>
          <w:shd w:val="clear" w:color="auto" w:fill="FFFFFF"/>
        </w:rPr>
        <w:t xml:space="preserve"> το καπιταλιστικό σύστημα. Άρα, αυτό που εκφράζεται και σε αυτή τη </w:t>
      </w:r>
      <w:r>
        <w:rPr>
          <w:rFonts w:eastAsia="Times New Roman"/>
          <w:bCs/>
          <w:shd w:val="clear" w:color="auto" w:fill="FFFFFF"/>
        </w:rPr>
        <w:t>Βουλή</w:t>
      </w:r>
      <w:r>
        <w:rPr>
          <w:rFonts w:eastAsia="Times New Roman" w:cs="Times New Roman"/>
          <w:bCs/>
          <w:shd w:val="clear" w:color="auto" w:fill="FFFFFF"/>
        </w:rPr>
        <w:t xml:space="preserve"> υπηρετεί ακριβώς τον</w:t>
      </w:r>
      <w:r>
        <w:rPr>
          <w:rFonts w:eastAsia="Times New Roman" w:cs="Times New Roman"/>
          <w:bCs/>
          <w:shd w:val="clear" w:color="auto" w:fill="FFFFFF"/>
        </w:rPr>
        <w:t xml:space="preserve"> ίδιο τον στόχο. </w:t>
      </w:r>
    </w:p>
    <w:p w14:paraId="05CAB4DB"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Ποια λαϊκή κυριαρχία; Δείτε τις εκλογές στη Γαλλία, παραδείγματος χάριν, όπου μειοψηφία έβγαλε την </w:t>
      </w:r>
      <w:r>
        <w:rPr>
          <w:rFonts w:eastAsia="Times New Roman"/>
          <w:bCs/>
          <w:shd w:val="clear" w:color="auto" w:fill="FFFFFF"/>
        </w:rPr>
        <w:t>Κυβέρνηση, με κ</w:t>
      </w:r>
      <w:r>
        <w:rPr>
          <w:rFonts w:eastAsia="Times New Roman" w:cs="Times New Roman"/>
          <w:bCs/>
          <w:shd w:val="clear" w:color="auto" w:fill="FFFFFF"/>
        </w:rPr>
        <w:t xml:space="preserve">άτω από 50%. Το ίδιο γίνεται και σε άλλους χώρους. Αυτό δείχνει και τον εκφυλισμό ακόμα και αυτής, βέβαια, αλλά αυτή </w:t>
      </w:r>
      <w:r>
        <w:rPr>
          <w:rFonts w:eastAsia="Times New Roman"/>
          <w:bCs/>
          <w:shd w:val="clear" w:color="auto" w:fill="FFFFFF"/>
        </w:rPr>
        <w:t>είναι</w:t>
      </w:r>
      <w:r>
        <w:rPr>
          <w:rFonts w:eastAsia="Times New Roman" w:cs="Times New Roman"/>
          <w:bCs/>
          <w:shd w:val="clear" w:color="auto" w:fill="FFFFFF"/>
        </w:rPr>
        <w:t xml:space="preserve"> μ</w:t>
      </w:r>
      <w:r>
        <w:rPr>
          <w:rFonts w:eastAsia="Times New Roman" w:cs="Times New Roman"/>
          <w:bCs/>
          <w:shd w:val="clear" w:color="auto" w:fill="FFFFFF"/>
        </w:rPr>
        <w:t xml:space="preserve">ια άλλη γενική </w:t>
      </w:r>
      <w:r>
        <w:rPr>
          <w:rFonts w:eastAsia="Times New Roman"/>
          <w:bCs/>
          <w:shd w:val="clear" w:color="auto" w:fill="FFFFFF"/>
        </w:rPr>
        <w:t>συζήτηση</w:t>
      </w:r>
      <w:r>
        <w:rPr>
          <w:rFonts w:eastAsia="Times New Roman" w:cs="Times New Roman"/>
          <w:bCs/>
          <w:shd w:val="clear" w:color="auto" w:fill="FFFFFF"/>
        </w:rPr>
        <w:t xml:space="preserve">. </w:t>
      </w:r>
    </w:p>
    <w:p w14:paraId="05CAB4DC"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δεύτερο που </w:t>
      </w:r>
      <w:r>
        <w:rPr>
          <w:rFonts w:eastAsia="Times New Roman"/>
          <w:bCs/>
          <w:shd w:val="clear" w:color="auto" w:fill="FFFFFF"/>
        </w:rPr>
        <w:t>είναι</w:t>
      </w:r>
      <w:r>
        <w:rPr>
          <w:rFonts w:eastAsia="Times New Roman" w:cs="Times New Roman"/>
          <w:bCs/>
          <w:shd w:val="clear" w:color="auto" w:fill="FFFFFF"/>
        </w:rPr>
        <w:t xml:space="preserve"> σημαντικό </w:t>
      </w:r>
      <w:r>
        <w:rPr>
          <w:rFonts w:eastAsia="Times New Roman"/>
          <w:bCs/>
          <w:shd w:val="clear" w:color="auto" w:fill="FFFFFF"/>
        </w:rPr>
        <w:t>είναι</w:t>
      </w:r>
      <w:r>
        <w:rPr>
          <w:rFonts w:eastAsia="Times New Roman" w:cs="Times New Roman"/>
          <w:bCs/>
          <w:shd w:val="clear" w:color="auto" w:fill="FFFFFF"/>
        </w:rPr>
        <w:t xml:space="preserve"> το εξής. Έχουμε ξεχάσει τι σημαίνει κανονική </w:t>
      </w:r>
      <w:r>
        <w:rPr>
          <w:rFonts w:eastAsia="Times New Roman"/>
          <w:bCs/>
          <w:shd w:val="clear" w:color="auto" w:fill="FFFFFF"/>
        </w:rPr>
        <w:t>διαδικασία</w:t>
      </w:r>
      <w:r>
        <w:rPr>
          <w:rFonts w:eastAsia="Times New Roman" w:cs="Times New Roman"/>
          <w:bCs/>
          <w:shd w:val="clear" w:color="auto" w:fill="FFFFFF"/>
        </w:rPr>
        <w:t xml:space="preserve"> στη </w:t>
      </w:r>
      <w:r>
        <w:rPr>
          <w:rFonts w:eastAsia="Times New Roman"/>
          <w:bCs/>
          <w:shd w:val="clear" w:color="auto" w:fill="FFFFFF"/>
        </w:rPr>
        <w:t>Βουλή</w:t>
      </w:r>
      <w:r>
        <w:rPr>
          <w:rFonts w:eastAsia="Times New Roman" w:cs="Times New Roman"/>
          <w:bCs/>
          <w:shd w:val="clear" w:color="auto" w:fill="FFFFFF"/>
        </w:rPr>
        <w:t xml:space="preserve">. Νομοσχέδιο που να έρχεται με κανονική </w:t>
      </w:r>
      <w:r>
        <w:rPr>
          <w:rFonts w:eastAsia="Times New Roman"/>
          <w:bCs/>
          <w:shd w:val="clear" w:color="auto" w:fill="FFFFFF"/>
        </w:rPr>
        <w:t>διαδικασία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σπάνιο, αν υπάρχει κιόλας.</w:t>
      </w:r>
    </w:p>
    <w:p w14:paraId="05CAB4DD"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κοινοβουλευτικός έλεγχος, με βάση </w:t>
      </w:r>
      <w:r>
        <w:rPr>
          <w:rFonts w:eastAsia="Times New Roman" w:cs="Times New Roman"/>
          <w:bCs/>
          <w:shd w:val="clear" w:color="auto" w:fill="FFFFFF"/>
        </w:rPr>
        <w:t xml:space="preserve">τον Κανονισμό, που να ανταποκρίνεται στοιχειωδώς </w:t>
      </w:r>
      <w:r>
        <w:rPr>
          <w:rFonts w:eastAsia="Times New Roman"/>
          <w:bCs/>
          <w:shd w:val="clear" w:color="auto" w:fill="FFFFFF"/>
        </w:rPr>
        <w:t>–</w:t>
      </w:r>
      <w:r>
        <w:rPr>
          <w:rFonts w:eastAsia="Times New Roman" w:cs="Times New Roman"/>
          <w:bCs/>
          <w:shd w:val="clear" w:color="auto" w:fill="FFFFFF"/>
        </w:rPr>
        <w:t>δεν λέω πλήρως</w:t>
      </w:r>
      <w:r>
        <w:rPr>
          <w:rFonts w:eastAsia="Times New Roman"/>
          <w:bCs/>
          <w:shd w:val="clear" w:color="auto" w:fill="FFFFFF"/>
        </w:rPr>
        <w:t>–</w:t>
      </w:r>
      <w:r>
        <w:rPr>
          <w:rFonts w:eastAsia="Times New Roman" w:cs="Times New Roman"/>
          <w:bCs/>
          <w:shd w:val="clear" w:color="auto" w:fill="FFFFFF"/>
        </w:rPr>
        <w:t xml:space="preserve"> στον </w:t>
      </w:r>
      <w:r>
        <w:rPr>
          <w:rFonts w:eastAsia="Times New Roman"/>
          <w:bCs/>
          <w:shd w:val="clear" w:color="auto" w:fill="FFFFFF"/>
        </w:rPr>
        <w:t xml:space="preserve">Κανονισμό της Βουλής </w:t>
      </w:r>
      <w:r>
        <w:rPr>
          <w:rFonts w:eastAsia="Times New Roman"/>
          <w:bCs/>
          <w:shd w:val="clear" w:color="auto" w:fill="FFFFFF"/>
        </w:rPr>
        <w:lastRenderedPageBreak/>
        <w:t xml:space="preserve">είναι </w:t>
      </w:r>
      <w:r>
        <w:rPr>
          <w:rFonts w:eastAsia="Times New Roman" w:cs="Times New Roman"/>
          <w:bCs/>
          <w:shd w:val="clear" w:color="auto" w:fill="FFFFFF"/>
        </w:rPr>
        <w:t xml:space="preserve">σπάνιος και αυτός. Είκοσι τρεις επίκαιρες υπήρχαν και τρεις απαντήθηκαν σήμερα. Δεν υπάρχουν Αναπληρωτές Υπουργοί; Δεν υπάρχουν Υφυπουργοί; </w:t>
      </w:r>
    </w:p>
    <w:p w14:paraId="05CAB4DE"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μην πω τώρα γι</w:t>
      </w:r>
      <w:r>
        <w:rPr>
          <w:rFonts w:eastAsia="Times New Roman" w:cs="Times New Roman"/>
          <w:bCs/>
          <w:shd w:val="clear" w:color="auto" w:fill="FFFFFF"/>
        </w:rPr>
        <w:t xml:space="preserve">α τα υπόλοιπα, για τη </w:t>
      </w:r>
      <w:r>
        <w:rPr>
          <w:rFonts w:eastAsia="Times New Roman"/>
          <w:bCs/>
          <w:shd w:val="clear" w:color="auto" w:fill="FFFFFF"/>
        </w:rPr>
        <w:t>διαδικασία</w:t>
      </w:r>
      <w:r>
        <w:rPr>
          <w:rFonts w:eastAsia="Times New Roman" w:cs="Times New Roman"/>
          <w:bCs/>
          <w:shd w:val="clear" w:color="auto" w:fill="FFFFFF"/>
        </w:rPr>
        <w:t xml:space="preserve"> του επείγοντος και του κατεπείγοντος. Και σήμερα, λοιπόν, κατατίθεται νομοσχέδιο, το οποίο πάει αύριο Παρασκευή στην </w:t>
      </w:r>
      <w:r>
        <w:rPr>
          <w:rFonts w:eastAsia="Times New Roman" w:cs="Times New Roman"/>
          <w:bCs/>
          <w:shd w:val="clear" w:color="auto" w:fill="FFFFFF"/>
        </w:rPr>
        <w:t xml:space="preserve">επιτροπή </w:t>
      </w:r>
      <w:r>
        <w:rPr>
          <w:rFonts w:eastAsia="Times New Roman" w:cs="Times New Roman"/>
          <w:bCs/>
          <w:shd w:val="clear" w:color="auto" w:fill="FFFFFF"/>
        </w:rPr>
        <w:t xml:space="preserve">και τη Δευτέρα ή την Τρίτη ψηφίζεται. Αυτό γίνεται συνεχώς. Άρα, το θέμα </w:t>
      </w:r>
      <w:r>
        <w:rPr>
          <w:rFonts w:eastAsia="Times New Roman"/>
          <w:bCs/>
          <w:shd w:val="clear" w:color="auto" w:fill="FFFFFF"/>
        </w:rPr>
        <w:t>είναι</w:t>
      </w:r>
      <w:r>
        <w:rPr>
          <w:rFonts w:eastAsia="Times New Roman" w:cs="Times New Roman"/>
          <w:bCs/>
          <w:shd w:val="clear" w:color="auto" w:fill="FFFFFF"/>
        </w:rPr>
        <w:t xml:space="preserve"> πως ό,τι Κανονισμό</w:t>
      </w:r>
      <w:r>
        <w:rPr>
          <w:rFonts w:eastAsia="Times New Roman" w:cs="Times New Roman"/>
          <w:bCs/>
          <w:shd w:val="clear" w:color="auto" w:fill="FFFFFF"/>
        </w:rPr>
        <w:t xml:space="preserve"> και να </w:t>
      </w:r>
      <w:r>
        <w:rPr>
          <w:rFonts w:eastAsia="Times New Roman"/>
          <w:bCs/>
          <w:shd w:val="clear" w:color="auto" w:fill="FFFFFF"/>
        </w:rPr>
        <w:t>έχουμε,</w:t>
      </w:r>
      <w:r>
        <w:rPr>
          <w:rFonts w:eastAsia="Times New Roman" w:cs="Times New Roman"/>
          <w:bCs/>
          <w:shd w:val="clear" w:color="auto" w:fill="FFFFFF"/>
        </w:rPr>
        <w:t xml:space="preserve"> παραβιάζεται συνεχώς, αφού έχουμε ξεχάσει τι πάει να πει κανονική </w:t>
      </w:r>
      <w:r>
        <w:rPr>
          <w:rFonts w:eastAsia="Times New Roman"/>
          <w:bCs/>
          <w:shd w:val="clear" w:color="auto" w:fill="FFFFFF"/>
        </w:rPr>
        <w:t>διαδικασία. Αυτό</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ένα θέμα τελικά. </w:t>
      </w:r>
    </w:p>
    <w:p w14:paraId="05CAB4DF"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σε ό,τι αφορά τον Κανονισμό, εμείς επικεντρωνόμαστε σε ορισμένα </w:t>
      </w:r>
      <w:r>
        <w:rPr>
          <w:rFonts w:eastAsia="Times New Roman"/>
          <w:bCs/>
          <w:shd w:val="clear" w:color="auto" w:fill="FFFFFF"/>
        </w:rPr>
        <w:t>άρθρα,</w:t>
      </w:r>
      <w:r>
        <w:rPr>
          <w:rFonts w:eastAsia="Times New Roman" w:cs="Times New Roman"/>
          <w:bCs/>
          <w:shd w:val="clear" w:color="auto" w:fill="FFFFFF"/>
        </w:rPr>
        <w:t xml:space="preserve"> με τα οποία δεν συμφωνούμε. Παραδείγματος χάριν, στο </w:t>
      </w:r>
      <w:r>
        <w:rPr>
          <w:rFonts w:eastAsia="Times New Roman"/>
          <w:bCs/>
          <w:shd w:val="clear" w:color="auto" w:fill="FFFFFF"/>
        </w:rPr>
        <w:t>άρθρ</w:t>
      </w:r>
      <w:r>
        <w:rPr>
          <w:rFonts w:eastAsia="Times New Roman"/>
          <w:bCs/>
          <w:shd w:val="clear" w:color="auto" w:fill="FFFFFF"/>
        </w:rPr>
        <w:t>ο</w:t>
      </w:r>
      <w:r>
        <w:rPr>
          <w:rFonts w:eastAsia="Times New Roman" w:cs="Times New Roman"/>
          <w:bCs/>
          <w:shd w:val="clear" w:color="auto" w:fill="FFFFFF"/>
        </w:rPr>
        <w:t xml:space="preserve"> 10, για να τα προσδιορίσω, η ρύθμιση που γίνεται στους ομιλητές, ανάλογα με την κοινοβουλευτική δύναμη των κομμάτων, </w:t>
      </w:r>
      <w:r>
        <w:rPr>
          <w:rFonts w:eastAsia="Times New Roman"/>
          <w:bCs/>
          <w:shd w:val="clear" w:color="auto" w:fill="FFFFFF"/>
        </w:rPr>
        <w:t>είναι</w:t>
      </w:r>
      <w:r>
        <w:rPr>
          <w:rFonts w:eastAsia="Times New Roman" w:cs="Times New Roman"/>
          <w:bCs/>
          <w:shd w:val="clear" w:color="auto" w:fill="FFFFFF"/>
        </w:rPr>
        <w:t xml:space="preserve"> εις βάρος των μικρότερων κομμάτων, αν πάει έτσι. Δηλαδή, σε μια </w:t>
      </w:r>
      <w:r>
        <w:rPr>
          <w:rFonts w:eastAsia="Times New Roman"/>
          <w:bCs/>
          <w:shd w:val="clear" w:color="auto" w:fill="FFFFFF"/>
        </w:rPr>
        <w:t>διαδικασία</w:t>
      </w:r>
      <w:r>
        <w:rPr>
          <w:rFonts w:eastAsia="Times New Roman" w:cs="Times New Roman"/>
          <w:bCs/>
          <w:shd w:val="clear" w:color="auto" w:fill="FFFFFF"/>
        </w:rPr>
        <w:t xml:space="preserve"> και σε μια </w:t>
      </w:r>
      <w:r>
        <w:rPr>
          <w:rFonts w:eastAsia="Times New Roman"/>
          <w:bCs/>
          <w:shd w:val="clear" w:color="auto" w:fill="FFFFFF"/>
        </w:rPr>
        <w:t>συζήτηση,</w:t>
      </w:r>
      <w:r>
        <w:rPr>
          <w:rFonts w:eastAsia="Times New Roman" w:cs="Times New Roman"/>
          <w:bCs/>
          <w:shd w:val="clear" w:color="auto" w:fill="FFFFFF"/>
        </w:rPr>
        <w:t xml:space="preserve"> αν διατηρηθεί αυτό που εθιμικά </w:t>
      </w:r>
      <w:r>
        <w:rPr>
          <w:rFonts w:eastAsia="Times New Roman"/>
          <w:bCs/>
          <w:shd w:val="clear" w:color="auto" w:fill="FFFFFF"/>
        </w:rPr>
        <w:t>έχει</w:t>
      </w:r>
      <w:r>
        <w:rPr>
          <w:rFonts w:eastAsia="Times New Roman" w:cs="Times New Roman"/>
          <w:bCs/>
          <w:shd w:val="clear" w:color="auto" w:fill="FFFFFF"/>
        </w:rPr>
        <w:t xml:space="preserve"> κατοχυρωθεί, ότι δηλαδή μετά τους εισηγητές και τους ειδικούς αγορητές υπάρχει μια σειρά με έναν ομιλητή από όλα τα κόμματα, στη συνέχεια, εάν οι ομιλητές πάνε ανάλογα με τη δύναμη των κοινοβουλευτικών ομάδων και παίρνοντας υπ’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και τις </w:t>
      </w:r>
      <w:r>
        <w:rPr>
          <w:rFonts w:eastAsia="Times New Roman"/>
          <w:bCs/>
          <w:shd w:val="clear" w:color="auto" w:fill="FFFFFF"/>
        </w:rPr>
        <w:t>διαδικασίες</w:t>
      </w:r>
      <w:r>
        <w:rPr>
          <w:rFonts w:eastAsia="Times New Roman" w:cs="Times New Roman"/>
          <w:bCs/>
          <w:shd w:val="clear" w:color="auto" w:fill="FFFFFF"/>
        </w:rPr>
        <w:t xml:space="preserve"> με</w:t>
      </w:r>
      <w:r>
        <w:rPr>
          <w:rFonts w:eastAsia="Times New Roman" w:cs="Times New Roman"/>
          <w:bCs/>
          <w:shd w:val="clear" w:color="auto" w:fill="FFFFFF"/>
        </w:rPr>
        <w:t xml:space="preserve"> τις οποίες λειτουργεί η </w:t>
      </w:r>
      <w:r>
        <w:rPr>
          <w:rFonts w:eastAsia="Times New Roman"/>
          <w:bCs/>
          <w:shd w:val="clear" w:color="auto" w:fill="FFFFFF"/>
        </w:rPr>
        <w:t>Βουλή,</w:t>
      </w:r>
      <w:r>
        <w:rPr>
          <w:rFonts w:eastAsia="Times New Roman" w:cs="Times New Roman"/>
          <w:bCs/>
          <w:shd w:val="clear" w:color="auto" w:fill="FFFFFF"/>
        </w:rPr>
        <w:t xml:space="preserve"> λόγω των επιλογών της </w:t>
      </w:r>
      <w:r>
        <w:rPr>
          <w:rFonts w:eastAsia="Times New Roman"/>
          <w:bCs/>
          <w:shd w:val="clear" w:color="auto" w:fill="FFFFFF"/>
        </w:rPr>
        <w:t>Κυβέρνηση</w:t>
      </w:r>
      <w:r>
        <w:rPr>
          <w:rFonts w:eastAsia="Times New Roman" w:cs="Times New Roman"/>
          <w:bCs/>
          <w:shd w:val="clear" w:color="auto" w:fill="FFFFFF"/>
        </w:rPr>
        <w:t xml:space="preserve">ς, </w:t>
      </w:r>
      <w:r>
        <w:rPr>
          <w:rFonts w:eastAsia="Times New Roman"/>
          <w:bCs/>
          <w:shd w:val="clear" w:color="auto" w:fill="FFFFFF"/>
        </w:rPr>
        <w:t>–</w:t>
      </w:r>
      <w:r>
        <w:rPr>
          <w:rFonts w:eastAsia="Times New Roman" w:cs="Times New Roman"/>
          <w:bCs/>
          <w:shd w:val="clear" w:color="auto" w:fill="FFFFFF"/>
        </w:rPr>
        <w:t>και αυτής και των προηγούμενων</w:t>
      </w:r>
      <w:r>
        <w:rPr>
          <w:rFonts w:eastAsia="Times New Roman"/>
          <w:bCs/>
          <w:shd w:val="clear" w:color="auto" w:fill="FFFFFF"/>
        </w:rPr>
        <w:t>– με τα</w:t>
      </w:r>
      <w:r>
        <w:rPr>
          <w:rFonts w:eastAsia="Times New Roman" w:cs="Times New Roman"/>
          <w:bCs/>
          <w:shd w:val="clear" w:color="auto" w:fill="FFFFFF"/>
        </w:rPr>
        <w:t xml:space="preserve"> επείγοντα και τα κατεπείγοντα, δεν θα έχουμε </w:t>
      </w:r>
      <w:r>
        <w:rPr>
          <w:rFonts w:eastAsia="Times New Roman" w:cs="Times New Roman"/>
          <w:bCs/>
          <w:shd w:val="clear" w:color="auto" w:fill="FFFFFF"/>
        </w:rPr>
        <w:lastRenderedPageBreak/>
        <w:t>άλλον ομιλητή σε τελευταία ανάλυση. Αυτό θα γίνεται μέσα στους χρόνους που δίνονται εδώ. Επομένως, διαφωνο</w:t>
      </w:r>
      <w:r>
        <w:rPr>
          <w:rFonts w:eastAsia="Times New Roman" w:cs="Times New Roman"/>
          <w:bCs/>
          <w:shd w:val="clear" w:color="auto" w:fill="FFFFFF"/>
        </w:rPr>
        <w:t xml:space="preserve">ύμε και το καταψηφίζουμε. </w:t>
      </w:r>
    </w:p>
    <w:p w14:paraId="05CAB4E0"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Άρθρο</w:t>
      </w:r>
      <w:r>
        <w:rPr>
          <w:rFonts w:eastAsia="Times New Roman" w:cs="Times New Roman"/>
          <w:bCs/>
          <w:shd w:val="clear" w:color="auto" w:fill="FFFFFF"/>
        </w:rPr>
        <w:t xml:space="preserve"> 16: Διαχείριση των επειγόντων. Εδώ τι γίνεται; Αυτό που συμβαίνει τα τελευταία χρόνια έρχεται και κατοχυρώνεται θεσμικά μέσα στον Κανονισμό. Και ποια </w:t>
      </w:r>
      <w:r>
        <w:rPr>
          <w:rFonts w:eastAsia="Times New Roman"/>
          <w:bCs/>
          <w:shd w:val="clear" w:color="auto" w:fill="FFFFFF"/>
        </w:rPr>
        <w:t>είναι</w:t>
      </w:r>
      <w:r>
        <w:rPr>
          <w:rFonts w:eastAsia="Times New Roman" w:cs="Times New Roman"/>
          <w:bCs/>
          <w:shd w:val="clear" w:color="auto" w:fill="FFFFFF"/>
        </w:rPr>
        <w:t xml:space="preserve"> τα προβλήματα; Τα προβλήματα </w:t>
      </w:r>
      <w:r>
        <w:rPr>
          <w:rFonts w:eastAsia="Times New Roman"/>
          <w:bCs/>
          <w:shd w:val="clear" w:color="auto" w:fill="FFFFFF"/>
        </w:rPr>
        <w:t>είναι,</w:t>
      </w:r>
      <w:r>
        <w:rPr>
          <w:rFonts w:eastAsia="Times New Roman" w:cs="Times New Roman"/>
          <w:bCs/>
          <w:shd w:val="clear" w:color="auto" w:fill="FFFFFF"/>
        </w:rPr>
        <w:t xml:space="preserve"> πρώτον, ότι γίνεται πιο περιορισμένη </w:t>
      </w:r>
      <w:r>
        <w:rPr>
          <w:rFonts w:eastAsia="Times New Roman"/>
          <w:bCs/>
          <w:shd w:val="clear" w:color="auto" w:fill="FFFFFF"/>
        </w:rPr>
        <w:t>συζήτηση</w:t>
      </w:r>
      <w:r>
        <w:rPr>
          <w:rFonts w:eastAsia="Times New Roman" w:cs="Times New Roman"/>
          <w:bCs/>
          <w:shd w:val="clear" w:color="auto" w:fill="FFFFFF"/>
        </w:rPr>
        <w:t xml:space="preserve"> και, δεύτερον, μειώνεται ο χρόνος </w:t>
      </w:r>
      <w:r>
        <w:rPr>
          <w:rFonts w:eastAsia="Times New Roman"/>
          <w:bCs/>
          <w:shd w:val="clear" w:color="auto" w:fill="FFFFFF"/>
        </w:rPr>
        <w:t>συζήτησης</w:t>
      </w:r>
      <w:r>
        <w:rPr>
          <w:rFonts w:eastAsia="Times New Roman" w:cs="Times New Roman"/>
          <w:bCs/>
          <w:shd w:val="clear" w:color="auto" w:fill="FFFFFF"/>
        </w:rPr>
        <w:t xml:space="preserve"> των νομοσχέδιων. </w:t>
      </w:r>
    </w:p>
    <w:p w14:paraId="05CAB4E1"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στο δεύτερο θέμα, εμάς μας αφορά βέβαια το πόσο χρόνο έχουν τα κόμματα για να τοποθετηθούν στη </w:t>
      </w:r>
      <w:r>
        <w:rPr>
          <w:rFonts w:eastAsia="Times New Roman"/>
          <w:bCs/>
          <w:shd w:val="clear" w:color="auto" w:fill="FFFFFF"/>
        </w:rPr>
        <w:t>Βουλή,</w:t>
      </w:r>
      <w:r>
        <w:rPr>
          <w:rFonts w:eastAsia="Times New Roman" w:cs="Times New Roman"/>
          <w:bCs/>
          <w:shd w:val="clear" w:color="auto" w:fill="FFFFFF"/>
        </w:rPr>
        <w:t xml:space="preserve"> αλλά πολύ περισσότερο μας αφορά κάτι άλλο</w:t>
      </w:r>
      <w:r>
        <w:rPr>
          <w:rFonts w:eastAsia="Times New Roman" w:cs="Times New Roman"/>
          <w:bCs/>
          <w:shd w:val="clear" w:color="auto" w:fill="FFFFFF"/>
        </w:rPr>
        <w:t xml:space="preserve">: Το πώς απαντάει το λαϊκό κίνημα που το αφορά. Γιατί συνήθως η πρακτική, εδώ και πάρα πολλά χρόνια, των επειγόντων και κατεπειγόντων ήταν να αποφύγουν τις λαϊκές αντιδράσεις. </w:t>
      </w:r>
    </w:p>
    <w:p w14:paraId="05CAB4E2" w14:textId="77777777" w:rsidR="00440A44" w:rsidRDefault="007E069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δεν </w:t>
      </w:r>
      <w:r>
        <w:rPr>
          <w:rFonts w:eastAsia="Times New Roman"/>
          <w:bCs/>
          <w:shd w:val="clear" w:color="auto" w:fill="FFFFFF"/>
        </w:rPr>
        <w:t>είναι</w:t>
      </w:r>
      <w:r>
        <w:rPr>
          <w:rFonts w:eastAsia="Times New Roman" w:cs="Times New Roman"/>
          <w:bCs/>
          <w:shd w:val="clear" w:color="auto" w:fill="FFFFFF"/>
        </w:rPr>
        <w:t xml:space="preserve"> μόνο το ειδικό καθεστώς, όπως λέτε, που βρισκόμαστε τώρα. </w:t>
      </w:r>
    </w:p>
    <w:p w14:paraId="05CAB4E3" w14:textId="77777777" w:rsidR="00440A44" w:rsidRDefault="007E0691">
      <w:pPr>
        <w:spacing w:after="0" w:line="600" w:lineRule="auto"/>
        <w:jc w:val="both"/>
        <w:rPr>
          <w:rFonts w:eastAsia="Times New Roman" w:cs="Times New Roman"/>
          <w:szCs w:val="24"/>
        </w:rPr>
      </w:pPr>
      <w:r>
        <w:rPr>
          <w:rFonts w:eastAsia="Times New Roman" w:cs="Times New Roman"/>
          <w:szCs w:val="24"/>
        </w:rPr>
        <w:t>Μπορεί</w:t>
      </w:r>
      <w:r>
        <w:rPr>
          <w:rFonts w:eastAsia="Times New Roman" w:cs="Times New Roman"/>
          <w:szCs w:val="24"/>
        </w:rPr>
        <w:t xml:space="preserve"> να υπάρχει τέτοιο, ωστόσο η ουσία είναι αυτή: Όταν φέρνεις ένα νομοσχέδιο μέσα σε τρεις μέρες και το τελειώνεις, δεν μπορούν να προετοιμαστούν ούτε απεργίες ούτε κινητοποιήσεις ούτε, σε τελευταία ανάλυση, να ενημερωθεί ο κόσμος καλύτερα για το τι ακριβώς </w:t>
      </w:r>
      <w:r>
        <w:rPr>
          <w:rFonts w:eastAsia="Times New Roman" w:cs="Times New Roman"/>
          <w:szCs w:val="24"/>
        </w:rPr>
        <w:t xml:space="preserve">συμβαίνει με αυτό το νομοσχέδιο. Κυρίως, γι’ αυτόν τον λόγο δεν συμφωνούμε, πέρα του ότι μειώνεται ο χρόνος των ομιλητών. </w:t>
      </w:r>
    </w:p>
    <w:p w14:paraId="05CAB4E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Ώρα του Πρωθυπουργού: Μέχρι τώρα ήταν εννέα προς έξι, υπέρ του Πρωθυπουργού η αναλογία. Τώρα γίνεται τριάντα προς δέκα επτά. Ποιος κε</w:t>
      </w:r>
      <w:r>
        <w:rPr>
          <w:rFonts w:eastAsia="Times New Roman" w:cs="Times New Roman"/>
          <w:szCs w:val="24"/>
        </w:rPr>
        <w:t>ρδίζει; Είναι φανερό ότι είναι υπέρ του Πρωθυπουργού. Έτσι δεν είναι οι χρόνοι; Γιατί τόση διαφορά; Βέβαια, αυτό που συμβαίνει –και συνέβαινε- στην πράξη δεν έχει καμμία σχέση με όλα αυτά. Σε τέτοιες ερωτήσεις, και παλιά και σήμερα, μιλούσε μία ώρα ο Πρωθυ</w:t>
      </w:r>
      <w:r>
        <w:rPr>
          <w:rFonts w:eastAsia="Times New Roman" w:cs="Times New Roman"/>
          <w:szCs w:val="24"/>
        </w:rPr>
        <w:t xml:space="preserve">πουργός, και δεν ξέρω πόση ώρα όλοι οι υπόλοιποι. Σε τελευταία ανάλυση, προσχηματικά είναι όλα αυτά και δεν συμφωνούμε. </w:t>
      </w:r>
    </w:p>
    <w:p w14:paraId="05CAB4E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Στο άρθρο 22 ψηφίζουμε «</w:t>
      </w:r>
      <w:r>
        <w:rPr>
          <w:rFonts w:eastAsia="Times New Roman" w:cs="Times New Roman"/>
          <w:szCs w:val="24"/>
        </w:rPr>
        <w:t>παρών</w:t>
      </w:r>
      <w:r>
        <w:rPr>
          <w:rFonts w:eastAsia="Times New Roman" w:cs="Times New Roman"/>
          <w:szCs w:val="24"/>
        </w:rPr>
        <w:t xml:space="preserve">», όχι γιατί θεωρούμε ότι δεν χρειάζονται συνεργάτες στο Επιστημονικό Συμβούλιο της Βουλής, αλλά επειδή </w:t>
      </w:r>
      <w:r>
        <w:rPr>
          <w:rFonts w:eastAsia="Times New Roman" w:cs="Times New Roman"/>
          <w:szCs w:val="24"/>
        </w:rPr>
        <w:t>είμαστε αντίθετοι με αυτές τις σχέσεις εργασίας, δηλαδή, τρίχρονα, δίχρονα, έναν χρόνο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r>
        <w:rPr>
          <w:rFonts w:eastAsia="Times New Roman" w:cs="Times New Roman"/>
          <w:szCs w:val="24"/>
        </w:rPr>
        <w:t>.</w:t>
      </w:r>
      <w:r>
        <w:rPr>
          <w:rFonts w:eastAsia="Times New Roman" w:cs="Times New Roman"/>
          <w:szCs w:val="24"/>
        </w:rPr>
        <w:t xml:space="preserve"> Κι επειδή πάντα τασσόμασταν –και τασσόμαστε- υπέρ των μόνιμων και σταθερών θέσεων εργασίας, από αυτήν την άποψη, ψηφίζουμε «</w:t>
      </w:r>
      <w:r>
        <w:rPr>
          <w:rFonts w:eastAsia="Times New Roman" w:cs="Times New Roman"/>
          <w:szCs w:val="24"/>
        </w:rPr>
        <w:t>παρών</w:t>
      </w:r>
      <w:r w:rsidDel="00D7378E">
        <w:rPr>
          <w:rFonts w:eastAsia="Times New Roman" w:cs="Times New Roman"/>
          <w:szCs w:val="24"/>
        </w:rPr>
        <w:t xml:space="preserve"> </w:t>
      </w:r>
      <w:r>
        <w:rPr>
          <w:rFonts w:eastAsia="Times New Roman" w:cs="Times New Roman"/>
          <w:szCs w:val="24"/>
        </w:rPr>
        <w:t xml:space="preserve">» και όχι από άλλη πλευρά. </w:t>
      </w:r>
    </w:p>
    <w:p w14:paraId="05CAB4E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το θέμα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 βεβαίως, είναι ένα μέτρο αυτό που εισάγεται. Τι θα ωφελήσει στην πράξη, όμως; Εδώ, αυτό είναι πολιτικό ζήτημα της Κυβέρνησης και του εκάστοτε Υπουργού, εάν θα έρχεται στη Βουλή ή αν δεν θα έρχεται. Ό,τι και να βάλεις</w:t>
      </w:r>
      <w:r>
        <w:rPr>
          <w:rFonts w:eastAsia="Times New Roman" w:cs="Times New Roman"/>
          <w:szCs w:val="24"/>
        </w:rPr>
        <w:t>, θα βρει πρόσχημα, αν δεν θέλει να έρθει. Εξαρτάται από τη βούληση του κάθε Υπουργού. Επαναλαμ</w:t>
      </w:r>
      <w:r>
        <w:rPr>
          <w:rFonts w:eastAsia="Times New Roman" w:cs="Times New Roman"/>
          <w:szCs w:val="24"/>
        </w:rPr>
        <w:lastRenderedPageBreak/>
        <w:t>βάνω, υπάρχουν Αναπληρωτές Υπουργοί και Υφυπουργοί, οι οποίοι μπορούν να ενημερωθούν από τις υπηρεσίες. Καταλαβαίνουμε ότι καθένας έχει κάποια εξειδίκευση σε αυτ</w:t>
      </w:r>
      <w:r>
        <w:rPr>
          <w:rFonts w:eastAsia="Times New Roman" w:cs="Times New Roman"/>
          <w:szCs w:val="24"/>
        </w:rPr>
        <w:t xml:space="preserve">ά και θα θέλει να απαντήσει. Το Υπουργείο, όμως, είναι ενιαίο. Δεν είναι δύο Υπουργεία. Όταν έχει τρεις, ας χρεωθεί κάποιος να προετοιμαστεί για να έρθει να απαντήσει στη Βουλή. </w:t>
      </w:r>
    </w:p>
    <w:p w14:paraId="05CAB4E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Μερικές φορές, καταντάει –να το πω- γελοίο το θέμα. Κάνει κάποιος μια επίκαιρ</w:t>
      </w:r>
      <w:r>
        <w:rPr>
          <w:rFonts w:eastAsia="Times New Roman" w:cs="Times New Roman"/>
          <w:szCs w:val="24"/>
        </w:rPr>
        <w:t>η σήμερα και συζητείται σε δύο μήνες που δεν είναι επίκαιρη. Μην πω ότι την έχουν ξεχάσει κιόλας οι περισσότεροι. Επίκαιρη σημαίνει ότι προσπαθείς να παρέμβεις και να φέρεις ένα πρόβλημα της άμεσης επικαιρότητας, να πιέσεις την Κυβέρνηση να το λύσει ή τέλο</w:t>
      </w:r>
      <w:r>
        <w:rPr>
          <w:rFonts w:eastAsia="Times New Roman" w:cs="Times New Roman"/>
          <w:szCs w:val="24"/>
        </w:rPr>
        <w:t xml:space="preserve">ς πάντων, να τοποθετηθεί πάνω σε αυτό. Αυτό δεν λύνεται, παρά το ότι είναι βελτιωμένο. Γι’ αυτό δεν έχουμε πολλή αντίρρηση. </w:t>
      </w:r>
    </w:p>
    <w:p w14:paraId="05CAB4E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05CAB4E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5CAB4E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Τίθε</w:t>
      </w:r>
      <w:r>
        <w:rPr>
          <w:rFonts w:eastAsia="Times New Roman" w:cs="Times New Roman"/>
          <w:szCs w:val="24"/>
        </w:rPr>
        <w:t>ται και γίνεται συζήτηση για το θέμα της ονομαστικής ψηφοφορίας. Εμείς απορούμε. Είναι δυνατόν να μην ξέρει ο κόσμος τι ψηφίζει ο Βουλευτής</w:t>
      </w:r>
      <w:r>
        <w:rPr>
          <w:rFonts w:eastAsia="Times New Roman" w:cs="Times New Roman"/>
          <w:szCs w:val="24"/>
        </w:rPr>
        <w:t>,</w:t>
      </w:r>
      <w:r>
        <w:rPr>
          <w:rFonts w:eastAsia="Times New Roman" w:cs="Times New Roman"/>
          <w:szCs w:val="24"/>
        </w:rPr>
        <w:t xml:space="preserve"> που εκλέγεται από τον λαό; Είναι δυνατόν άλλα να λέει κι άλλα να ψηφίζει γενικά και να μην έχει θάρρος να συγκρουστ</w:t>
      </w:r>
      <w:r>
        <w:rPr>
          <w:rFonts w:eastAsia="Times New Roman" w:cs="Times New Roman"/>
          <w:szCs w:val="24"/>
        </w:rPr>
        <w:t xml:space="preserve">εί με το κόμμα του; Τι πάει να πει ότι </w:t>
      </w:r>
      <w:r>
        <w:rPr>
          <w:rFonts w:eastAsia="Times New Roman" w:cs="Times New Roman"/>
          <w:szCs w:val="24"/>
        </w:rPr>
        <w:lastRenderedPageBreak/>
        <w:t xml:space="preserve">στη μυστική ψηφοφορία ψηφίζει με συνείδηση και στη φανερή ψηφίζει διαφορετικά; Είναι σχιζοφρενής; Έχει δύο συνειδήσεις; Αν δεν μπορεί να αντέξει στην πίεση του κόμματός του, παραιτείται και φεύγει. Εμείς είμαστε υπέρ </w:t>
      </w:r>
      <w:r>
        <w:rPr>
          <w:rFonts w:eastAsia="Times New Roman" w:cs="Times New Roman"/>
          <w:szCs w:val="24"/>
        </w:rPr>
        <w:t xml:space="preserve">της άποψης να ξέρει ο λαός τι ψηφίζει καθένας ατομικά σε όλα τα ζητήματα, για να ξέρει ποιος είναι ο καθένας. Το ίδιο ισχύει και με το θέμα της διόρθωσης που τίθεται. Εάν κάποιος βγει έξω, θα γίνει ρεζίλι. Πρέπει να ξέρει ο κόσμος ότι ψήφισε έτσι και μετά </w:t>
      </w:r>
      <w:r>
        <w:rPr>
          <w:rFonts w:eastAsia="Times New Roman" w:cs="Times New Roman"/>
          <w:szCs w:val="24"/>
        </w:rPr>
        <w:t xml:space="preserve">τον πίεσαν και άλλαξε την ψήφο του. Πρέπει να γνωρίζει, λοιπόν, ο κόσμος, αν και αυτά που κρίνονται είναι τα πολιτικά κόμματα συνολικά. </w:t>
      </w:r>
    </w:p>
    <w:p w14:paraId="05CAB4E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5CAB4E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5CAB4E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δεν έχουμε αντίρρηση σε όλα αυτά. Άλλωστε, το δικό μας το κόμμα τοποθετείται ανοιχτά και έχει μια διαφορετική αντίληψη. Όπως έχουμε και διαφορετική αντίληψη συνολικά γι’ αυτές τις διαφοροποιήσεις και όλα αυτά τα οποία συμβαίνουν τη Βουλή. Αυτό δεν το έχο</w:t>
      </w:r>
      <w:r>
        <w:rPr>
          <w:rFonts w:eastAsia="Times New Roman" w:cs="Times New Roman"/>
          <w:szCs w:val="24"/>
        </w:rPr>
        <w:t xml:space="preserve">υμε μόνο θεωρητικά, αλλά το τηρούμε και στην πράξη. </w:t>
      </w:r>
    </w:p>
    <w:p w14:paraId="05CAB4E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Να εξηγήσω τι εννοούμε: Εμείς δεν αποδεχόμαστε πολλές φορές, παρ’ ότι έχει γίνει, Βουλευτές οι οποίοι διαφοροποιούνται στη Βουλή να έρθουν στη δική μας την ομάδα. Όποιος διαφοροποιείται κι έχει εκλεγεί μ</w:t>
      </w:r>
      <w:r>
        <w:rPr>
          <w:rFonts w:eastAsia="Times New Roman" w:cs="Times New Roman"/>
          <w:szCs w:val="24"/>
        </w:rPr>
        <w:t xml:space="preserve">’ ένα πρόγραμμα </w:t>
      </w:r>
      <w:r>
        <w:rPr>
          <w:rFonts w:eastAsia="Times New Roman" w:cs="Times New Roman"/>
          <w:szCs w:val="24"/>
        </w:rPr>
        <w:lastRenderedPageBreak/>
        <w:t xml:space="preserve">και με ένα κόμμα, η δική μας η γνώμη είναι να παραιτείται, να κατεβαίνει στον λαό και να παλεύει. Από εκεί και πέρα, βέβαια, είναι ένα διαφορετικό θέμα. </w:t>
      </w:r>
    </w:p>
    <w:p w14:paraId="05CAB4E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Αυτή είναι η συνολική μας τοποθέτηση για τον Κανονισμό. </w:t>
      </w:r>
    </w:p>
    <w:p w14:paraId="05CAB4F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w:t>
      </w:r>
      <w:r>
        <w:rPr>
          <w:rFonts w:eastAsia="Times New Roman" w:cs="Times New Roman"/>
          <w:szCs w:val="24"/>
        </w:rPr>
        <w:t xml:space="preserve"> τα πενήντα πέντε δευτερόλεπτα. </w:t>
      </w:r>
    </w:p>
    <w:p w14:paraId="05CAB4F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εισηγητής των Ανεξαρτήτων Ελλήνων, κ. Δημήτριος Καμμένος. </w:t>
      </w:r>
    </w:p>
    <w:p w14:paraId="05CAB4F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 </w:t>
      </w:r>
    </w:p>
    <w:p w14:paraId="05CAB4F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Με ενδιαφέρον ακούω τη συζήτηση. Είναι και περίοδος μεταγραφών, οπότε είναι και επίκαιρη. Γίνονται διάφορες προτάσεις. </w:t>
      </w:r>
    </w:p>
    <w:p w14:paraId="05CAB4F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αγαπητοί συνάδελφοι, στη συζήτηση που διεξάγεται για την αλλαγή του Κανονισμού της Βουλής, οι Ανεξάρτητοι Έλλην</w:t>
      </w:r>
      <w:r>
        <w:rPr>
          <w:rFonts w:eastAsia="Times New Roman" w:cs="Times New Roman"/>
          <w:szCs w:val="24"/>
        </w:rPr>
        <w:t xml:space="preserve">ες έχουμε ταχθεί υπέρ της αλλαγής για ευνόητους λόγους, βασικότερος από τους οποίους είναι η ενίσχυση των διαδικασιών και το χτίσιμο της εμπιστοσύνης, τόσο μεταξύ ημών και υμών όσο και των ψηφοφόρων και του ελληνικού λαού, ο οποίος νομίζω ότι παρακολουθεί </w:t>
      </w:r>
      <w:r>
        <w:rPr>
          <w:rFonts w:eastAsia="Times New Roman" w:cs="Times New Roman"/>
          <w:szCs w:val="24"/>
        </w:rPr>
        <w:t>πάρα πολύ συχνά και πολλές ώρες το Κανάλι της Βουλής και ενημερώνεται.</w:t>
      </w:r>
    </w:p>
    <w:p w14:paraId="05CAB4F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Επομένως, ο εκσυγχρονισμός του Κανονισμού της Βουλής θα αντικατοπτρίσει και την αλλαγή νοοτροπίας της λειτουργίας της Βουλής, πράγμα που θα δει και ο ψηφοφόρος Έλληνας πολίτης, το οποίο</w:t>
      </w:r>
      <w:r>
        <w:rPr>
          <w:rFonts w:eastAsia="Times New Roman" w:cs="Times New Roman"/>
          <w:szCs w:val="24"/>
        </w:rPr>
        <w:t xml:space="preserve"> νομίζω είναι εξαιρετικά σημαντικό.</w:t>
      </w:r>
    </w:p>
    <w:p w14:paraId="05CAB4F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Βέβαια, ο Έλληνας πολίτης πρέπει να κατανοήσει πως ό,τι κάνουμε εδώ το κάνουμε για τον Έλληνα πολίτη. Δεν το κάνουμε ούτε για εμάς ούτε για τα κόμματά μας. Διότι ο Έλληνας πολίτης και ο ψηφοφόρος είναι αυτός που μας στέλ</w:t>
      </w:r>
      <w:r>
        <w:rPr>
          <w:rFonts w:eastAsia="Times New Roman" w:cs="Times New Roman"/>
          <w:szCs w:val="24"/>
        </w:rPr>
        <w:t xml:space="preserve">νει στη Βουλή, αυτός που μας ελέγχει, αυτός που ελέγχει τους τριακόσιους και είναι αυτός που στο τέλος θα μας κρίνει σε κάθε εκλογική διαδικασία. </w:t>
      </w:r>
    </w:p>
    <w:p w14:paraId="05CAB4F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Οι διαδικασίες της Βουλής δεν είναι εύκολες να τις παρακολουθήσει ο οποιοσδήποτε πολίτης. Για παράδειγμα, προ</w:t>
      </w:r>
      <w:r>
        <w:rPr>
          <w:rFonts w:eastAsia="Times New Roman" w:cs="Times New Roman"/>
          <w:szCs w:val="24"/>
        </w:rPr>
        <w:t xml:space="preserve">σπαθούμε και στην </w:t>
      </w:r>
      <w:r>
        <w:rPr>
          <w:rFonts w:eastAsia="Times New Roman" w:cs="Times New Roman"/>
          <w:szCs w:val="24"/>
        </w:rPr>
        <w:t>ε</w:t>
      </w:r>
      <w:r>
        <w:rPr>
          <w:rFonts w:eastAsia="Times New Roman" w:cs="Times New Roman"/>
          <w:szCs w:val="24"/>
        </w:rPr>
        <w:t xml:space="preserve">πιτροπή να παρακολουθήσουμε τον ειρμό της σκέψης και την τεκμηρίωση του κ. </w:t>
      </w:r>
      <w:proofErr w:type="spellStart"/>
      <w:r>
        <w:rPr>
          <w:rFonts w:eastAsia="Times New Roman" w:cs="Times New Roman"/>
          <w:szCs w:val="24"/>
        </w:rPr>
        <w:t>Τραγάκη</w:t>
      </w:r>
      <w:proofErr w:type="spellEnd"/>
      <w:r>
        <w:rPr>
          <w:rFonts w:eastAsia="Times New Roman" w:cs="Times New Roman"/>
          <w:szCs w:val="24"/>
        </w:rPr>
        <w:t xml:space="preserve">, που είναι εμπειρότερος από εμένα και από τους εμπειρότερους στη Βουλή, και ακόμη και εμείς αδυνατούμε και θέλουμε λίγη προσπάθεια για να κατανοήσουμε το </w:t>
      </w:r>
      <w:r>
        <w:rPr>
          <w:rFonts w:eastAsia="Times New Roman" w:cs="Times New Roman"/>
          <w:szCs w:val="24"/>
        </w:rPr>
        <w:t xml:space="preserve">πώς πρέπει να γίνονται όλες οι αλλαγές. </w:t>
      </w:r>
    </w:p>
    <w:p w14:paraId="05CAB4F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Γι’ αυτό πρέπει να είμαστε ξεκάθαροι, να λέμε τα πράγματα με το όνομά τους και με πολύ απλά λόγια. Και οι προηγούμενοι συνάδελφοι νομίζω ότι το έκαναν με πολύ πετυχημένο τρόπο. </w:t>
      </w:r>
    </w:p>
    <w:p w14:paraId="05CAB4F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Να ξεκινήσουμε από την ονομαστική ψηφ</w:t>
      </w:r>
      <w:r>
        <w:rPr>
          <w:rFonts w:eastAsia="Times New Roman" w:cs="Times New Roman"/>
          <w:szCs w:val="24"/>
        </w:rPr>
        <w:t>οφορία. Το είπε και ο συνάδελφος από το Κομμουνιστικό Κόμμα Ελλάδ</w:t>
      </w:r>
      <w:r>
        <w:rPr>
          <w:rFonts w:eastAsia="Times New Roman" w:cs="Times New Roman"/>
          <w:szCs w:val="24"/>
        </w:rPr>
        <w:t>α</w:t>
      </w:r>
      <w:r>
        <w:rPr>
          <w:rFonts w:eastAsia="Times New Roman" w:cs="Times New Roman"/>
          <w:szCs w:val="24"/>
        </w:rPr>
        <w:t xml:space="preserve">ς. Δεν κατανοώ γιατί να μην υπάρχει ονομαστική ψηφοφορία. Και δεν νομίζω να το κατανοεί ο πολίτης και απευθύνομαι στον πολίτη περισσότερο. </w:t>
      </w:r>
    </w:p>
    <w:p w14:paraId="05CAB4F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ξέρει ο πολίτης, που ψήφισε και τον έ</w:t>
      </w:r>
      <w:r>
        <w:rPr>
          <w:rFonts w:eastAsia="Times New Roman" w:cs="Times New Roman"/>
          <w:szCs w:val="24"/>
        </w:rPr>
        <w:t>βαλε στη Βουλή με κάποιους σταυρούς, τι ψηφίζει. Και όχι κρυφά, αλλά ανοιχτά. Διότι μετά θα πάει στο καφενείο και στην εκλογική του βάση και θα κάνει και τη συζήτηση: «Γιατί το ψήφισες αυτό ή γιατί δεν το ψήφισες;» Εάν είναι κρυφή η ψήφος, είτε για τους Πρ</w:t>
      </w:r>
      <w:r>
        <w:rPr>
          <w:rFonts w:eastAsia="Times New Roman" w:cs="Times New Roman"/>
          <w:szCs w:val="24"/>
        </w:rPr>
        <w:t xml:space="preserve">οέδρους είτε για τους Αντιπροέδρους, δεν υπάρχει διάλογος στη βάση, στην κοινωνία. </w:t>
      </w:r>
    </w:p>
    <w:p w14:paraId="05CAB4F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είναι το ορθότερο που έπρεπε να γίνει και θα είναι στα πολύ θετικά της δικής μας Κυβέρνησης, με Πρόεδρο της Βουλής τον αξιότιμο κ. </w:t>
      </w:r>
      <w:proofErr w:type="spellStart"/>
      <w:r>
        <w:rPr>
          <w:rFonts w:eastAsia="Times New Roman" w:cs="Times New Roman"/>
          <w:szCs w:val="24"/>
        </w:rPr>
        <w:t>Βούτση</w:t>
      </w:r>
      <w:proofErr w:type="spellEnd"/>
      <w:r>
        <w:rPr>
          <w:rFonts w:eastAsia="Times New Roman" w:cs="Times New Roman"/>
          <w:szCs w:val="24"/>
        </w:rPr>
        <w:t>, η αλλαγή αυτή</w:t>
      </w:r>
      <w:r>
        <w:rPr>
          <w:rFonts w:eastAsia="Times New Roman" w:cs="Times New Roman"/>
          <w:szCs w:val="24"/>
        </w:rPr>
        <w:t xml:space="preserve">. </w:t>
      </w:r>
    </w:p>
    <w:p w14:paraId="05CAB4F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Η επέκταση για τους εκπροσώπους των υπόλοιπων κομμάτων ήταν μία εισήγηση και μία κουβέντα που κάναμε αρκετές φορές στην </w:t>
      </w:r>
      <w:r>
        <w:rPr>
          <w:rFonts w:eastAsia="Times New Roman" w:cs="Times New Roman"/>
          <w:szCs w:val="24"/>
        </w:rPr>
        <w:t>ε</w:t>
      </w:r>
      <w:r>
        <w:rPr>
          <w:rFonts w:eastAsia="Times New Roman" w:cs="Times New Roman"/>
          <w:szCs w:val="24"/>
        </w:rPr>
        <w:t>πιτροπή. Νομίζω ότι είναι προς το δίκαιο και το αναλογικότερο της εκπροσώπησης όλων των κομμάτων στις Αντιπροεδρίες. Αυτό που είπαμε</w:t>
      </w:r>
      <w:r>
        <w:rPr>
          <w:rFonts w:eastAsia="Times New Roman" w:cs="Times New Roman"/>
          <w:szCs w:val="24"/>
        </w:rPr>
        <w:t xml:space="preserve"> και θα το πούμε πλέον και εδώ στην Ολομέλεια είναι ότι κάποια στιγμή θα πρέπει όλοι μαζί να αποφασίσουμε για τις αρμοδιότητες των Αντιπροέδρων. Να μην είναι ένας Αντιπρόεδρος απλώς για να αντικαθιστά κάποιον άλλο στις ορθές διαδικασίες της Βουλής, αλλά να</w:t>
      </w:r>
      <w:r>
        <w:rPr>
          <w:rFonts w:eastAsia="Times New Roman" w:cs="Times New Roman"/>
          <w:szCs w:val="24"/>
        </w:rPr>
        <w:t xml:space="preserve"> έχει και κάποιες αρμοδιότητες: να ελέγχεται από κάπου, να παραδίδει ένα έργο, να κάνει ένα συγκεκριμένο έργο και να έχει συγκεκριμένες αρμοδιότητες. Και νομίζω πως θα είναι προς το δημιουργικότερο αλλά και το παραγωγικότερο του έργου του ελληνικού Κοινοβο</w:t>
      </w:r>
      <w:r>
        <w:rPr>
          <w:rFonts w:eastAsia="Times New Roman" w:cs="Times New Roman"/>
          <w:szCs w:val="24"/>
        </w:rPr>
        <w:t xml:space="preserve">υλίου. </w:t>
      </w:r>
    </w:p>
    <w:p w14:paraId="05CAB4F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παραλείψω κάποια άρθρα, αφού θα στηρίξουμε και κατ’ άρθρο και στο σύνολο όλη την αλλαγή, όπως έχουμε πει και στην </w:t>
      </w:r>
      <w:r>
        <w:rPr>
          <w:rFonts w:eastAsia="Times New Roman" w:cs="Times New Roman"/>
          <w:szCs w:val="24"/>
        </w:rPr>
        <w:t>ε</w:t>
      </w:r>
      <w:r>
        <w:rPr>
          <w:rFonts w:eastAsia="Times New Roman" w:cs="Times New Roman"/>
          <w:szCs w:val="24"/>
        </w:rPr>
        <w:t xml:space="preserve">πιτροπή. Θα αναφερθώ σε κάποια που θεωρώ σημαντικά. Η παρουσία του Ελεγκτικού Συνεδρίου κατά τη διάρκεια του </w:t>
      </w:r>
      <w:r>
        <w:rPr>
          <w:rFonts w:eastAsia="Times New Roman" w:cs="Times New Roman"/>
          <w:szCs w:val="24"/>
        </w:rPr>
        <w:t>π</w:t>
      </w:r>
      <w:r>
        <w:rPr>
          <w:rFonts w:eastAsia="Times New Roman" w:cs="Times New Roman"/>
          <w:szCs w:val="24"/>
        </w:rPr>
        <w:t>ροϋπολογισμού και το</w:t>
      </w:r>
      <w:r>
        <w:rPr>
          <w:rFonts w:eastAsia="Times New Roman" w:cs="Times New Roman"/>
          <w:szCs w:val="24"/>
        </w:rPr>
        <w:t xml:space="preserve">υ </w:t>
      </w:r>
      <w:r>
        <w:rPr>
          <w:rFonts w:eastAsia="Times New Roman" w:cs="Times New Roman"/>
          <w:szCs w:val="24"/>
        </w:rPr>
        <w:t>α</w:t>
      </w:r>
      <w:r>
        <w:rPr>
          <w:rFonts w:eastAsia="Times New Roman" w:cs="Times New Roman"/>
          <w:szCs w:val="24"/>
        </w:rPr>
        <w:t xml:space="preserve">πολογισμού του Κράτους είναι εξαιρετικά σημαντική. Διότι πολλοί εξ ημών, χωρίς να εξαιρώ τον εαυτό μου, δεν έχουμε απόλυτη άποψη όλων των νομικών πλαισίων που μπορεί να διέπουν οποιαδήποτε νομοθεσία, όταν καταρτίζουμε έναν προϋπολογισμό για το </w:t>
      </w:r>
      <w:r>
        <w:rPr>
          <w:rFonts w:eastAsia="Times New Roman" w:cs="Times New Roman"/>
          <w:szCs w:val="24"/>
        </w:rPr>
        <w:t>κ</w:t>
      </w:r>
      <w:r>
        <w:rPr>
          <w:rFonts w:eastAsia="Times New Roman" w:cs="Times New Roman"/>
          <w:szCs w:val="24"/>
        </w:rPr>
        <w:t xml:space="preserve">ράτος. </w:t>
      </w:r>
    </w:p>
    <w:p w14:paraId="05CAB4F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Καλό είναι να παρίστανται οι ειδικότεροι και απόλυτα εξειδικευμένοι και να μας κάνουν τις εισηγήσεις τους, έτσι ώστε να έχουμε όλοι μία άποψη και να είναι καλυμμένη οποιαδήποτε ψήφος δίνεται ή οποιαδήποτε γνώμη εκφράζεται προς το κοινό και προς τον Έλληνα </w:t>
      </w:r>
      <w:r>
        <w:rPr>
          <w:rFonts w:eastAsia="Times New Roman" w:cs="Times New Roman"/>
          <w:szCs w:val="24"/>
        </w:rPr>
        <w:t xml:space="preserve">πολίτη. </w:t>
      </w:r>
    </w:p>
    <w:p w14:paraId="05CAB4F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Έγινε μεγάλη συζήτηση για τους φορείς. Πρέπει να είναι ένα αντιπροσωπευτικό δείγμα. Η εμπειρία μου δείχνει ότι, όταν είναι περισσότερες από μία </w:t>
      </w:r>
      <w:r>
        <w:rPr>
          <w:rFonts w:eastAsia="Times New Roman" w:cs="Times New Roman"/>
          <w:szCs w:val="24"/>
        </w:rPr>
        <w:t>ε</w:t>
      </w:r>
      <w:r>
        <w:rPr>
          <w:rFonts w:eastAsia="Times New Roman" w:cs="Times New Roman"/>
          <w:szCs w:val="24"/>
        </w:rPr>
        <w:t xml:space="preserve">πιτροπές, δεν φτάνουν δέκα. Δεν ξέρω, όμως, εάν, όταν έχουμε είκοσι ή τριάντα, προλαβαίνει κάποιος να </w:t>
      </w:r>
      <w:r>
        <w:rPr>
          <w:rFonts w:eastAsia="Times New Roman" w:cs="Times New Roman"/>
          <w:szCs w:val="24"/>
        </w:rPr>
        <w:t xml:space="preserve">εκφράσει τις θέσεις του, να αφήσει ένα σημείωμα και να μιλήσει για δύο λεπτά. Διότι, όταν έχεις ένα πολύ σημαντικό νομοσχέδιο –και βλέπουμε ότι από εδώ και πέρα όλα είναι πάρα πολύ σημαντικά- δεν είναι κάτι που μπορεί να «ξεπεταχτεί» πολύ γρήγορα. </w:t>
      </w:r>
    </w:p>
    <w:p w14:paraId="05CAB500" w14:textId="77777777" w:rsidR="00440A44" w:rsidRDefault="007E0691">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lastRenderedPageBreak/>
        <w:t>Θα έρθει ο φορέας ο οποίος εκπροσωπεί φυσικά και νομικά πρόσωπα, θα πρέπει να τεκμηριώσει την εισήγησή του, εάν συμφωνεί ή διαφωνεί, να αφήσει το σημείωμά του και σαφώς χρειάζεται περισσότερο χρόνο από τα δύο με τρία λεπτά. Εγώ ήδη μιλώ τέσσερα λεπτά και δ</w:t>
      </w:r>
      <w:r>
        <w:rPr>
          <w:rFonts w:eastAsia="Times New Roman" w:cs="Times New Roman"/>
          <w:szCs w:val="24"/>
        </w:rPr>
        <w:t>εν έχω πει ούτε το 1/5 αυτών που θέλω να πω. Φανταστείτε ένας φορέας πόσα λεπτά χρειάζεται. Θα πρέπει να είναι περιεκτικός.</w:t>
      </w:r>
    </w:p>
    <w:p w14:paraId="05CAB501"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να προσπαθήσουμε να φτιάξουμε μια διαδικασία για το πώς πρέπει να μιλούν, τι είδους εισηγήσεις να δίνουν. Πρέπει να τους βοηθ</w:t>
      </w:r>
      <w:r>
        <w:rPr>
          <w:rFonts w:eastAsia="Times New Roman" w:cs="Times New Roman"/>
          <w:szCs w:val="24"/>
        </w:rPr>
        <w:t>ήσουμε. Αν έχουμε συγκεκριμένο χρόνο, πρέπει να φτιάξουμε μια διαδικασία για το τι θα λένε, πώς θα το λένε και τι εισήγηση θα αφήνουν, τι τεκμηρίωση, έτσι ώστε να καλύπτεται και η θέση του φορέα, για να έχει ουσία όλη η διαδικασία. Διότι και ο φορέας θα πρ</w:t>
      </w:r>
      <w:r>
        <w:rPr>
          <w:rFonts w:eastAsia="Times New Roman" w:cs="Times New Roman"/>
          <w:szCs w:val="24"/>
        </w:rPr>
        <w:t>έπει να πάει πίσω στο διοικητικό του συμβούλιο ή σε αυτούς που εκπροσωπεί και να πει «πήγα στη Βουλή, σε δυο λεπτά, σε τρία λεπτά είπα αυτά, άφησα αυτό το σημείωμα, είχα αυτές τις αντιδράσεις και πήρα τα πρακτικά μου πίσω και έγινε αυτή η συζήτηση». Νομίζω</w:t>
      </w:r>
      <w:r>
        <w:rPr>
          <w:rFonts w:eastAsia="Times New Roman" w:cs="Times New Roman"/>
          <w:szCs w:val="24"/>
        </w:rPr>
        <w:t xml:space="preserve"> –και ελπίζω και φαντάζομαι- ότι μοιράζονται και όλα τα πρακτικά σε όλους τους φορείς. </w:t>
      </w:r>
    </w:p>
    <w:p w14:paraId="05CAB502"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Διόρθωση ψήφου: Στην ηλεκτρονική εποχή είναι πολύ πιθανό να γίνει λάθος, πατώντας ένα κουμπί. Το έχουμε κάνει όλοι πάρα πολλές φορές. Έχουμε στείλει λάθος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έχουμ</w:t>
      </w:r>
      <w:r>
        <w:rPr>
          <w:rFonts w:eastAsia="Times New Roman" w:cs="Times New Roman"/>
          <w:szCs w:val="24"/>
        </w:rPr>
        <w:t xml:space="preserve">ε στείλει λάθος μήνυμα στο κινητό, τα έχουμε κάνει όλοι. Θα πρέπει να προβλέψουμε το λάθος στην ηλεκτρονική εποχή. </w:t>
      </w:r>
    </w:p>
    <w:p w14:paraId="05CAB503"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είπα και στην </w:t>
      </w:r>
      <w:r>
        <w:rPr>
          <w:rFonts w:eastAsia="Times New Roman" w:cs="Times New Roman"/>
          <w:szCs w:val="24"/>
        </w:rPr>
        <w:t>ε</w:t>
      </w:r>
      <w:r>
        <w:rPr>
          <w:rFonts w:eastAsia="Times New Roman" w:cs="Times New Roman"/>
          <w:szCs w:val="24"/>
        </w:rPr>
        <w:t>πιτροπή ότι εμπιστεύομαι τον Έλληνα Βουλευτή και πρέπει όλοι να εμπιστευόμαστε τον Έλληνα Βουλευτή για την κρίση του. Ανθ</w:t>
      </w:r>
      <w:r>
        <w:rPr>
          <w:rFonts w:eastAsia="Times New Roman" w:cs="Times New Roman"/>
          <w:szCs w:val="24"/>
        </w:rPr>
        <w:t xml:space="preserve">ρώπινο λάθος πρέπει να συγχωρείται και να δίνεται το δικαίωμα διόρθωσης της ψήφου και τίποτα άλλο. Όλα θα είναι ηλεκτρονικά, θα αναρτώνται, οπότε και ο πολίτης θα βλέπει –αν θέλετε- όπως είπε και ο συνάδελφος του ΚΚΕ, αν έγινε λάθος, ποιος το έκανε και αν </w:t>
      </w:r>
      <w:r>
        <w:rPr>
          <w:rFonts w:eastAsia="Times New Roman" w:cs="Times New Roman"/>
          <w:szCs w:val="24"/>
        </w:rPr>
        <w:t xml:space="preserve">ήταν εκ παραδρομής ή για οποιονδήποτε άλλο λόγο. </w:t>
      </w:r>
    </w:p>
    <w:p w14:paraId="05CAB504"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θέλω να σκεφθώ καν ούτε και πρέπει να περάσει από το μυαλό του Έλληνα πολίτη και ψηφοφόρου ότι υπάρχει περίπτωση ένας Βουλευτής να εκβιαστεί πολιτικά από τον αρχηγό του ή από άλλο κόμμα ή από κάποιον εξ</w:t>
      </w:r>
      <w:r>
        <w:rPr>
          <w:rFonts w:eastAsia="Times New Roman" w:cs="Times New Roman"/>
          <w:szCs w:val="24"/>
        </w:rPr>
        <w:t xml:space="preserve">ωκοινοβουλευτικό, </w:t>
      </w:r>
      <w:proofErr w:type="spellStart"/>
      <w:r>
        <w:rPr>
          <w:rFonts w:eastAsia="Times New Roman" w:cs="Times New Roman"/>
          <w:szCs w:val="24"/>
        </w:rPr>
        <w:t>εξωθεσμικό</w:t>
      </w:r>
      <w:proofErr w:type="spellEnd"/>
      <w:r>
        <w:rPr>
          <w:rFonts w:eastAsia="Times New Roman" w:cs="Times New Roman"/>
          <w:szCs w:val="24"/>
        </w:rPr>
        <w:t xml:space="preserve"> φορέα, για να αλλάξει την ψήφο του. Αυτά δεν συμβαίνουν τουλάχιστον στην ελληνική μας </w:t>
      </w:r>
      <w:r>
        <w:rPr>
          <w:rFonts w:eastAsia="Times New Roman" w:cs="Times New Roman"/>
          <w:szCs w:val="24"/>
        </w:rPr>
        <w:t>δ</w:t>
      </w:r>
      <w:r>
        <w:rPr>
          <w:rFonts w:eastAsia="Times New Roman" w:cs="Times New Roman"/>
          <w:szCs w:val="24"/>
        </w:rPr>
        <w:t xml:space="preserve">ημοκρατία, συμβαίνουν σε άλλες. </w:t>
      </w:r>
    </w:p>
    <w:p w14:paraId="05CAB505"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τον χρόνο και το δικαίωμα ομιλίας πρώην Πρωθυπουργών και πρώην Προέδρων Βουλής στο άρθρο 14, πολ</w:t>
      </w:r>
      <w:r>
        <w:rPr>
          <w:rFonts w:eastAsia="Times New Roman" w:cs="Times New Roman"/>
          <w:szCs w:val="24"/>
        </w:rPr>
        <w:t xml:space="preserve">ύ σωστά το έθεσε και ο </w:t>
      </w:r>
      <w:r>
        <w:rPr>
          <w:rFonts w:eastAsia="Times New Roman" w:cs="Times New Roman"/>
          <w:szCs w:val="24"/>
        </w:rPr>
        <w:lastRenderedPageBreak/>
        <w:t xml:space="preserve">αξιότιμος κ. </w:t>
      </w:r>
      <w:proofErr w:type="spellStart"/>
      <w:r>
        <w:rPr>
          <w:rFonts w:eastAsia="Times New Roman" w:cs="Times New Roman"/>
          <w:szCs w:val="24"/>
        </w:rPr>
        <w:t>Τραγάκης</w:t>
      </w:r>
      <w:proofErr w:type="spellEnd"/>
      <w:r>
        <w:rPr>
          <w:rFonts w:eastAsia="Times New Roman" w:cs="Times New Roman"/>
          <w:szCs w:val="24"/>
        </w:rPr>
        <w:t xml:space="preserve"> το θέμα. Δεν το γνωρίζαμε καν. Μας είπε και το παράδειγμα ότι υπήρχαν πρώην αρχηγοί κόμματος, οι οποίοι δεν γνώριζαν πόσο πρέπει να ομιλούν. Καλό είναι να γνωρίζουν όλοι τα δικαιώματά τους, διότι αυτό βοηθά τη </w:t>
      </w:r>
      <w:r>
        <w:rPr>
          <w:rFonts w:eastAsia="Times New Roman" w:cs="Times New Roman"/>
          <w:szCs w:val="24"/>
        </w:rPr>
        <w:t>δ</w:t>
      </w:r>
      <w:r>
        <w:rPr>
          <w:rFonts w:eastAsia="Times New Roman" w:cs="Times New Roman"/>
          <w:szCs w:val="24"/>
        </w:rPr>
        <w:t xml:space="preserve">ημοκρατία και το έργο στη Βουλή των Ελλήνων. </w:t>
      </w:r>
    </w:p>
    <w:p w14:paraId="05CAB506"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τα επείγοντα, το έχουμε εξαντλήσει. </w:t>
      </w:r>
    </w:p>
    <w:p w14:paraId="05CAB507"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πούμε για τις επίκαιρες ερωτήσεις. Υπάρχει ένα πρόβλημα, το έχουμε πει. Το επίκαιρο χαρακτηρίζεται από το επίκαιρο, άρα, πρέπει να συζητείται όσο το θέμα είναι</w:t>
      </w:r>
      <w:r>
        <w:rPr>
          <w:rFonts w:eastAsia="Times New Roman" w:cs="Times New Roman"/>
          <w:szCs w:val="24"/>
        </w:rPr>
        <w:t xml:space="preserve"> ζεστό και στην επικαιρότητα, διότι αυτός είναι και ο λόγος που κάνουμε τις επίκαιρες ερωτήσεις. Δεν πρέπει να χρονίζουν. </w:t>
      </w:r>
    </w:p>
    <w:p w14:paraId="05CAB508"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διατυπώνω εδώ μια ιδέα: Εάν κάνεις μια ερώτηση, δεν έρθει ο Υπουργός λόγω κωλύματος –πράγμα πολύ ορθό- και ενδιάμεσα στον μήνα επ</w:t>
      </w:r>
      <w:r>
        <w:rPr>
          <w:rFonts w:eastAsia="Times New Roman" w:cs="Times New Roman"/>
          <w:szCs w:val="24"/>
        </w:rPr>
        <w:t xml:space="preserve">ιλύεται το πρόβλημα της ερώτησής σου, ας έρθει μια απάντηση από το Υπουργείο. Καταλαβαίνετε; Να </w:t>
      </w:r>
      <w:proofErr w:type="spellStart"/>
      <w:r>
        <w:rPr>
          <w:rFonts w:eastAsia="Times New Roman" w:cs="Times New Roman"/>
          <w:szCs w:val="24"/>
        </w:rPr>
        <w:t>επικοινωνηθεί</w:t>
      </w:r>
      <w:proofErr w:type="spellEnd"/>
      <w:r>
        <w:rPr>
          <w:rFonts w:eastAsia="Times New Roman" w:cs="Times New Roman"/>
          <w:szCs w:val="24"/>
        </w:rPr>
        <w:t xml:space="preserve"> και στον λαό. Δηλαδή, δεν είναι ερώτηση ΑΚΕ. </w:t>
      </w:r>
    </w:p>
    <w:p w14:paraId="05CAB509"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τις επίκαιρες ακόμα πρέπει να ισχύει το ίδιο. Αφού έχεις κάνει μια επίκαιρη ερώτηση ως Βουλε</w:t>
      </w:r>
      <w:r>
        <w:rPr>
          <w:rFonts w:eastAsia="Times New Roman" w:cs="Times New Roman"/>
          <w:szCs w:val="24"/>
        </w:rPr>
        <w:t xml:space="preserve">υτής και το έχει επιλύσει το Υπουργείο, ή έχει βρει ένα κώλυμα, αλλά ειδικά όταν το έχει επιλύσει, εκεί δεν υπάρχει </w:t>
      </w:r>
      <w:r>
        <w:rPr>
          <w:rFonts w:eastAsia="Times New Roman" w:cs="Times New Roman"/>
          <w:szCs w:val="24"/>
          <w:lang w:val="en-US"/>
        </w:rPr>
        <w:t>feedback</w:t>
      </w:r>
      <w:r>
        <w:rPr>
          <w:rFonts w:eastAsia="Times New Roman" w:cs="Times New Roman"/>
          <w:szCs w:val="24"/>
        </w:rPr>
        <w:t xml:space="preserve">. Δεν ξέρει ο Βουλευτής τι έχει γίνει. Αναγκάζεται να </w:t>
      </w:r>
      <w:proofErr w:type="spellStart"/>
      <w:r>
        <w:rPr>
          <w:rFonts w:eastAsia="Times New Roman" w:cs="Times New Roman"/>
          <w:szCs w:val="24"/>
        </w:rPr>
        <w:t>ξανακαταθέσει</w:t>
      </w:r>
      <w:proofErr w:type="spellEnd"/>
      <w:r>
        <w:rPr>
          <w:rFonts w:eastAsia="Times New Roman" w:cs="Times New Roman"/>
          <w:szCs w:val="24"/>
        </w:rPr>
        <w:t xml:space="preserve"> ερώτηση και πρέπει να έρθει ο Υπουργός ή να του πει στο τηλέφωνο</w:t>
      </w:r>
      <w:r>
        <w:rPr>
          <w:rFonts w:eastAsia="Times New Roman" w:cs="Times New Roman"/>
          <w:szCs w:val="24"/>
        </w:rPr>
        <w:t xml:space="preserve"> «ξέρετε, το έχουμε επιλύσει». Στείλτε το ενδιάμεσα, να επικοινωνήσει και ο Βουλευτής και να πει </w:t>
      </w:r>
      <w:r>
        <w:rPr>
          <w:rFonts w:eastAsia="Times New Roman" w:cs="Times New Roman"/>
          <w:szCs w:val="24"/>
        </w:rPr>
        <w:lastRenderedPageBreak/>
        <w:t>«η ερώτηση που ορθώς έκανα στον κοινοβουλευτικό έλεγχο επιλύθηκε όχι από εμένα, αλλά από το Υπουργείο και είμαστε εντάξει». Διότι, αν δεν υπάρχει επικοινωνία τ</w:t>
      </w:r>
      <w:r>
        <w:rPr>
          <w:rFonts w:eastAsia="Times New Roman" w:cs="Times New Roman"/>
          <w:szCs w:val="24"/>
        </w:rPr>
        <w:t xml:space="preserve">ης ενδιάμεσης επίλυσης από επίκαιρη σε επίκαιρη, από κώλυμα ή από αλλαγή στο πρόγραμμα της Βουλής, τότε μένει κενή η ερώτηση και γίνεται άκαιρη και όχι επίκαιρη. </w:t>
      </w:r>
    </w:p>
    <w:p w14:paraId="05CAB50A"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όταν λύνεται, η γνώμη μου είναι ότι καλό είναι να απαντάται γραπτώς από το Υπουργείο «υπάρχει κώλυμα, αλλά ενδιάμεσα επιλύθηκε, κύριε Βουλευτά, το πρόβλημα με αυτόν τον τρόπο. Πάρτε το γραπτώς και επικοινωνήστε το στους ψηφοφόρους και σε οποιονδήποτε</w:t>
      </w:r>
      <w:r>
        <w:rPr>
          <w:rFonts w:eastAsia="Times New Roman" w:cs="Times New Roman"/>
          <w:szCs w:val="24"/>
        </w:rPr>
        <w:t xml:space="preserve"> άλλο φορέα έχετε εκπροσωπήσει ή έχει υπάρξει η πηγή της επίκαιρης ερώτησης». </w:t>
      </w:r>
    </w:p>
    <w:p w14:paraId="05CAB50B"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τον Πρωθυπουργό, εντάξει, πλέον ο Πρωθυπουργός, τουλάχιστον ο δικός μας, έρχεται συνέχεια στη Βουλή, απαντά σε ό,τι ερωτηθεί –σε οποιαδήποτε επίκαιρη ερώτηση προς τον</w:t>
      </w:r>
      <w:r>
        <w:rPr>
          <w:rFonts w:eastAsia="Times New Roman" w:cs="Times New Roman"/>
          <w:szCs w:val="24"/>
        </w:rPr>
        <w:t xml:space="preserve"> Πρωθυπουργό- δεν φοβάται τον χρόνο, μιλάει και είκοσι και τριάντα λεπτά. Δηλαδή, γιατί να μιλάει δέκα λεπτά και να μη μιλάει τριάντα λεπτά; Να μιλάει τριάντα! Να τον βάλω να «απολογηθεί»; Ας απολογηθεί! Να ελεγχθεί; Να ελεγχθεί! Όλοι ελεγχόμαστε, ακόμα κα</w:t>
      </w:r>
      <w:r>
        <w:rPr>
          <w:rFonts w:eastAsia="Times New Roman" w:cs="Times New Roman"/>
          <w:szCs w:val="24"/>
        </w:rPr>
        <w:t xml:space="preserve">ι ο Πρωθυπουργός. </w:t>
      </w:r>
    </w:p>
    <w:p w14:paraId="05CAB50C"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νομίζω ότι είναι ό,τι πιο δημοκρατικό και ό,τι πιο ορθό να αυξάνεται ο χρόνος ομιλίας του Πρωθυπουργού, για να δίνει τις εξηγήσεις. Είναι ο Πρωθυπουργός, είναι ο αρχηγός της χώρας και ο εκπρόσωπος όλων μας ασχέτου </w:t>
      </w:r>
      <w:r>
        <w:rPr>
          <w:rFonts w:eastAsia="Times New Roman" w:cs="Times New Roman"/>
          <w:szCs w:val="24"/>
        </w:rPr>
        <w:lastRenderedPageBreak/>
        <w:t>κόμματος! Πρέπει να</w:t>
      </w:r>
      <w:r>
        <w:rPr>
          <w:rFonts w:eastAsia="Times New Roman" w:cs="Times New Roman"/>
          <w:szCs w:val="24"/>
        </w:rPr>
        <w:t xml:space="preserve"> έρχεται στη Βουλή και να έχει χρόνο να μιλάει, έτσι ώστε να αναλύει και να απαντάει, ειδικά προς τον ελληνικό λαό, διότι οι ερωτήσεις που κάνουμε εμείς δεν είναι για να απαντηθούν σε εμάς προσωπικά, ούτε για κανένα προσωπικό ενδιαφέρον ή βίτσιο. Η ερώτηση</w:t>
      </w:r>
      <w:r>
        <w:rPr>
          <w:rFonts w:eastAsia="Times New Roman" w:cs="Times New Roman"/>
          <w:szCs w:val="24"/>
        </w:rPr>
        <w:t xml:space="preserve"> που κάνουμε πηγάζει από τον ελληνικό λαό και πρέπει να δίνεται απάντηση στον ελληνικό λαό. </w:t>
      </w:r>
    </w:p>
    <w:p w14:paraId="05CAB50D"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η απάντηση και ο χρόνος του Πρωθυπουργού είναι εξαιρετικά σημαντικός, πρέπει να δίνεται. Νομίζω ότι τα τριάντα λεπτά είναι αρκετά και αν χρειαστεί, μπορεί να </w:t>
      </w:r>
      <w:r>
        <w:rPr>
          <w:rFonts w:eastAsia="Times New Roman" w:cs="Times New Roman"/>
          <w:szCs w:val="24"/>
        </w:rPr>
        <w:t xml:space="preserve">αυξηθούν. Δεν το θεωρώ δείγμα ανισότητας ή </w:t>
      </w:r>
      <w:proofErr w:type="spellStart"/>
      <w:r>
        <w:rPr>
          <w:rFonts w:eastAsia="Times New Roman" w:cs="Times New Roman"/>
          <w:szCs w:val="24"/>
        </w:rPr>
        <w:t>υπερπροβολής</w:t>
      </w:r>
      <w:proofErr w:type="spellEnd"/>
      <w:r>
        <w:rPr>
          <w:rFonts w:eastAsia="Times New Roman" w:cs="Times New Roman"/>
          <w:szCs w:val="24"/>
        </w:rPr>
        <w:t xml:space="preserve"> του Πρωθυπουργού. Από το να μην έρθει καθόλου, καλύτερα να έρθει, να μιλήσει και να ελεγχθεί και να δεχθεί όλες τις ερωτήσεις από τους συναδέλφους και ό,τι προκύψει από εκεί και πέρα. </w:t>
      </w:r>
    </w:p>
    <w:p w14:paraId="05CAB50E"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ηλεκτρονική μορφή πλέον των αρχείων -το είπαν και οι συνάδελφοι- είναι εξαιρετικά σημαντική. Στη νέα εποχή όλα τα έγγραφα και όλη η αλληλογραφία και νομικά καλύπτονται, ασχέτως αν έχουν ή αν δεν έχουν ηλεκτρονική υπογραφή, οπότε πρέπει να πάμε στην καινούρ</w:t>
      </w:r>
      <w:r>
        <w:rPr>
          <w:rFonts w:eastAsia="Times New Roman" w:cs="Times New Roman"/>
          <w:szCs w:val="24"/>
        </w:rPr>
        <w:t xml:space="preserve">για εποχή. Είναι πολύ ορθή η διάταξη. </w:t>
      </w:r>
    </w:p>
    <w:p w14:paraId="05CAB50F"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με αυτά τα λίγα, κλείνω. Τα υπερψηφίζουμε.</w:t>
      </w:r>
    </w:p>
    <w:p w14:paraId="05CAB510" w14:textId="77777777" w:rsidR="00440A44" w:rsidRDefault="007E069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πάρα πολύ τους συναδέλφους.</w:t>
      </w:r>
    </w:p>
    <w:p w14:paraId="05CAB511" w14:textId="77777777" w:rsidR="00440A44" w:rsidRDefault="007E069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5CAB51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ειδικός αγ</w:t>
      </w:r>
      <w:r>
        <w:rPr>
          <w:rFonts w:eastAsia="Times New Roman" w:cs="Times New Roman"/>
          <w:szCs w:val="24"/>
        </w:rPr>
        <w:t>ορητής της Ένωσης Κεντρώων.</w:t>
      </w:r>
    </w:p>
    <w:p w14:paraId="05CAB51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05CAB51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δύσκολα χρόνια. Όπως λέει και ένα αγαπητό μου πρόσωπο, τα χρόνια που ζούμε αυτή τη στιγμή είναι «θυμωμένα χρόνια». </w:t>
      </w:r>
    </w:p>
    <w:p w14:paraId="05CAB51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Όπως ασφαλώς αναγνωρίζετε, </w:t>
      </w:r>
      <w:r>
        <w:rPr>
          <w:rFonts w:eastAsia="Times New Roman" w:cs="Times New Roman"/>
          <w:szCs w:val="24"/>
        </w:rPr>
        <w:t>τόσο κατά τις εργασίες της τρέχουσας κοινοβουλευτικής περιόδου όσο και των αμέσως προηγούμενων, η νομοθέτηση με επείγοντα και κατεπείγοντα χαρακτήρα, ιδιαίτερα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προγραμμάτων της οικονομικής στήριξης, τείνει να γίνει κανόνας. </w:t>
      </w:r>
    </w:p>
    <w:p w14:paraId="05CAB51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Εδώ και είκοσι μήνες η Ένωση Κεντρώων κάνει την πρώτη της παρουσία στη Βουλή. Εδώ και είκοσι μήνες τις περισσότερες φορές δεν εφαρμόζεται ο Κανονισμός της Βουλής σε όλες τις εργασίες που γίνονται, είτε στις </w:t>
      </w:r>
      <w:r>
        <w:rPr>
          <w:rFonts w:eastAsia="Times New Roman" w:cs="Times New Roman"/>
          <w:szCs w:val="24"/>
        </w:rPr>
        <w:t>ε</w:t>
      </w:r>
      <w:r>
        <w:rPr>
          <w:rFonts w:eastAsia="Times New Roman" w:cs="Times New Roman"/>
          <w:szCs w:val="24"/>
        </w:rPr>
        <w:t>πιτροπές είτε στην Ολομέλεια. Παραβιάζεται σχεδό</w:t>
      </w:r>
      <w:r>
        <w:rPr>
          <w:rFonts w:eastAsia="Times New Roman" w:cs="Times New Roman"/>
          <w:szCs w:val="24"/>
        </w:rPr>
        <w:t>ν καθημερινά, θα μου επιτρέψετε να πω, χωρίς κανένα ίχνος υπερβολής.</w:t>
      </w:r>
    </w:p>
    <w:p w14:paraId="05CAB51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Κανείς δεν ισχυρίζεται ότι το να κυβερνήσει κ</w:t>
      </w:r>
      <w:r>
        <w:rPr>
          <w:rFonts w:eastAsia="Times New Roman" w:cs="Times New Roman"/>
          <w:szCs w:val="24"/>
        </w:rPr>
        <w:t>άποιος</w:t>
      </w:r>
      <w:r>
        <w:rPr>
          <w:rFonts w:eastAsia="Times New Roman" w:cs="Times New Roman"/>
          <w:szCs w:val="24"/>
        </w:rPr>
        <w:t xml:space="preserve"> μία χώρα και ιδίως το να κυβερνήσει την Ελλάδα στις παρούσες συνθήκες είναι εύκολο. Κανείς δεν ισχυρίζεται, όμως, ότι και το να νομοθετ</w:t>
      </w:r>
      <w:r>
        <w:rPr>
          <w:rFonts w:eastAsia="Times New Roman" w:cs="Times New Roman"/>
          <w:szCs w:val="24"/>
        </w:rPr>
        <w:t>ήσεις είναι εύκολο. Κανείς δεν ισχυρίζεται ότι στη δημοκρατία μας κυβερνάμε όλοι μαζί, αλλά όλοι ισχυρίζο</w:t>
      </w:r>
      <w:r>
        <w:rPr>
          <w:rFonts w:eastAsia="Times New Roman" w:cs="Times New Roman"/>
          <w:szCs w:val="24"/>
        </w:rPr>
        <w:lastRenderedPageBreak/>
        <w:t>νται ότι η Βουλή πρέπει να νομοθετεί με την όσο το δυνατόν ευρύτερη πλειοψηφία. Μόνο τότε ο νομοθέτης μπορεί να καλύψει τις ανάγκες και τις αγωνίες της</w:t>
      </w:r>
      <w:r>
        <w:rPr>
          <w:rFonts w:eastAsia="Times New Roman" w:cs="Times New Roman"/>
          <w:szCs w:val="24"/>
        </w:rPr>
        <w:t xml:space="preserve"> πλειοψηφίας του ελληνικού λαού.</w:t>
      </w:r>
    </w:p>
    <w:p w14:paraId="05CAB51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Στη σημερινή Βουλή, οι διαδικασίες του επείγοντος και του κατεπείγοντος έχουν γίνει ρουτίνα. Στη σημερινή Βουλή νομοθετούμε, </w:t>
      </w:r>
      <w:proofErr w:type="spellStart"/>
      <w:r>
        <w:rPr>
          <w:rFonts w:eastAsia="Times New Roman" w:cs="Times New Roman"/>
          <w:szCs w:val="24"/>
        </w:rPr>
        <w:t>ξενομοθετούμε</w:t>
      </w:r>
      <w:proofErr w:type="spellEnd"/>
      <w:r>
        <w:rPr>
          <w:rFonts w:eastAsia="Times New Roman" w:cs="Times New Roman"/>
          <w:szCs w:val="24"/>
        </w:rPr>
        <w:t xml:space="preserve">, </w:t>
      </w:r>
      <w:proofErr w:type="spellStart"/>
      <w:r>
        <w:rPr>
          <w:rFonts w:eastAsia="Times New Roman" w:cs="Times New Roman"/>
          <w:szCs w:val="24"/>
        </w:rPr>
        <w:t>προνομοθετούμε</w:t>
      </w:r>
      <w:proofErr w:type="spellEnd"/>
      <w:r>
        <w:rPr>
          <w:rFonts w:eastAsia="Times New Roman" w:cs="Times New Roman"/>
          <w:szCs w:val="24"/>
        </w:rPr>
        <w:t xml:space="preserve"> νομοσχέδια υπό αίρεση. Στη σημερινή Βουλή έχουμε χάσει, κατά την άπο</w:t>
      </w:r>
      <w:r>
        <w:rPr>
          <w:rFonts w:eastAsia="Times New Roman" w:cs="Times New Roman"/>
          <w:szCs w:val="24"/>
        </w:rPr>
        <w:t xml:space="preserve">ψη της Ένωσης Κεντρώων, την επαφή με την πραγματικότητα. </w:t>
      </w:r>
    </w:p>
    <w:p w14:paraId="05CAB51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Αυτό το τελευταίο, φυσικά, είναι διαχρονικό και δεν αποτελεί προνόμιο μόνο της σημερινής Κυβέρνησης. Υπουργοί δεν απαντούν σε ερωτήσεις ή απαντούν όταν οι ερωτήσεις έχουν χάσει τη βαρύτητά τους, το </w:t>
      </w:r>
      <w:r>
        <w:rPr>
          <w:rFonts w:eastAsia="Times New Roman" w:cs="Times New Roman"/>
          <w:szCs w:val="24"/>
        </w:rPr>
        <w:t xml:space="preserve">νόημα, την ουσία τους. Σε κυρώσεις έρχονται άσχετες με το θέμα τροπολογίες. </w:t>
      </w:r>
    </w:p>
    <w:p w14:paraId="05CAB51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Νομοθετούμε με τροπολογίες εκπρόθεσμες, της τελευταίας στιγμής, χάνοντας τη δυνατότητα της πληρέστερης ενημέρωσης και της δίκαιης ψήφου, της αξιολόγησης, της αξίας της ψήφου που μ</w:t>
      </w:r>
      <w:r>
        <w:rPr>
          <w:rFonts w:eastAsia="Times New Roman" w:cs="Times New Roman"/>
          <w:szCs w:val="24"/>
        </w:rPr>
        <w:t xml:space="preserve">πορούμε να δώσουμε στις τροπολογίες. Δεν υπάρχει σεβασμός στην ιδιότητα του Βουλευτή και κυρίως στους Βουλευτές της ελάσσονος Αντιπολίτευσης. Πιστεύω ότι αντιλαμβάνεστε γιατί το λέω αυτό. </w:t>
      </w:r>
    </w:p>
    <w:p w14:paraId="05CAB51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Συνέπεια όλων των παραπάνω είναι η παγίωση στη συνείδηση μεγάλου αρ</w:t>
      </w:r>
      <w:r>
        <w:rPr>
          <w:rFonts w:eastAsia="Times New Roman" w:cs="Times New Roman"/>
          <w:szCs w:val="24"/>
        </w:rPr>
        <w:t xml:space="preserve">ιθμού των συμπολιτών μας –του μεγαλύτερου θα έλεγα- της πεποίθησης πως οι κοινοβουλευτικές διαδικασίες έχουν </w:t>
      </w:r>
      <w:proofErr w:type="spellStart"/>
      <w:r>
        <w:rPr>
          <w:rFonts w:eastAsia="Times New Roman" w:cs="Times New Roman"/>
          <w:szCs w:val="24"/>
        </w:rPr>
        <w:t>διεκπεραιωτικό</w:t>
      </w:r>
      <w:proofErr w:type="spellEnd"/>
      <w:r>
        <w:rPr>
          <w:rFonts w:eastAsia="Times New Roman" w:cs="Times New Roman"/>
          <w:szCs w:val="24"/>
        </w:rPr>
        <w:t xml:space="preserve"> καθαρά χαρακτήρα, με ό,τι αυτό συνεπάγεται για τη λειτουργία της δημοκρατίας μας.  </w:t>
      </w:r>
    </w:p>
    <w:p w14:paraId="05CAB51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Επιπλέον, όταν μία περιφρονητική στάση της εκτελ</w:t>
      </w:r>
      <w:r>
        <w:rPr>
          <w:rFonts w:eastAsia="Times New Roman" w:cs="Times New Roman"/>
          <w:szCs w:val="24"/>
        </w:rPr>
        <w:t>εστικής εξουσίας έναντι της νομοθετικής γίνεται επί μακρόν ανεκτή, υπονομεύονται άγραφες, αλλά θεμελιώδεις αρχές του πολιτεύματός μας.</w:t>
      </w:r>
    </w:p>
    <w:p w14:paraId="05CAB51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Ένωση Κεντρώων θα στηρίξει την τροποποίηση και τις αλλαγές στον Κανονισμό και επί της αρχ</w:t>
      </w:r>
      <w:r>
        <w:rPr>
          <w:rFonts w:eastAsia="Times New Roman" w:cs="Times New Roman"/>
          <w:szCs w:val="24"/>
        </w:rPr>
        <w:t xml:space="preserve">ής και επί των άρθρων. Με τις τροποποιήσεις επί του Κανονισμού επιτυγχάνεται η ενίσχυση του Κοινοβουλίου με την προαγωγή της δημοκρατικής αρχής, της αρχής της διαφάνειας και του κοινοβουλευτισμού. </w:t>
      </w:r>
    </w:p>
    <w:p w14:paraId="05CAB51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διαφάνεια είναι στόχος στη διαδικασία για τις άδειες δίω</w:t>
      </w:r>
      <w:r>
        <w:rPr>
          <w:rFonts w:eastAsia="Times New Roman" w:cs="Times New Roman"/>
          <w:szCs w:val="24"/>
        </w:rPr>
        <w:t xml:space="preserve">ξης των Βουλευτών. Σε σωστή κατεύθυνση ορίζεται ότι τα έγγραφα θα κατατίθενται σε </w:t>
      </w:r>
      <w:proofErr w:type="spellStart"/>
      <w:r>
        <w:rPr>
          <w:rFonts w:eastAsia="Times New Roman" w:cs="Times New Roman"/>
          <w:szCs w:val="24"/>
        </w:rPr>
        <w:t>κεκυρωμένο</w:t>
      </w:r>
      <w:proofErr w:type="spellEnd"/>
      <w:r>
        <w:rPr>
          <w:rFonts w:eastAsia="Times New Roman" w:cs="Times New Roman"/>
          <w:szCs w:val="24"/>
        </w:rPr>
        <w:t xml:space="preserve"> αντίγραφο και θα είναι αριθμημένα κατά αύξοντα αριθμό. </w:t>
      </w:r>
    </w:p>
    <w:p w14:paraId="05CAB51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εκλογή του Προεδρείου της Βουλής με ονομαστική διαδικασία, αντί της ισχύουσας μυστικής, αλλά και η δυνατό</w:t>
      </w:r>
      <w:r>
        <w:rPr>
          <w:rFonts w:eastAsia="Times New Roman" w:cs="Times New Roman"/>
          <w:szCs w:val="24"/>
        </w:rPr>
        <w:t>τητα εκλογής Αντιπροέδρου που προέρχονται από την έκτη και έβδομη κοινοβουλευτική δύναμη είναι στη σωστή κατεύθυνση.</w:t>
      </w:r>
    </w:p>
    <w:p w14:paraId="05CAB52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Με στόχο την αναβάθμιση του θεσμού της λεγόμενης «Ώρας του Πρωθυπουργού», αυξάνεται ο χρόνος ομιλίας των συμμετεχόντων στη συζήτηση και είν</w:t>
      </w:r>
      <w:r>
        <w:rPr>
          <w:rFonts w:eastAsia="Times New Roman" w:cs="Times New Roman"/>
          <w:szCs w:val="24"/>
        </w:rPr>
        <w:t xml:space="preserve">αι και αυτό σε θετική κατεύθυνση. </w:t>
      </w:r>
    </w:p>
    <w:p w14:paraId="05CAB52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Εισάγεται για πρώτη φορά στον Κανονισμό η διαδικασία διόρθωσης ψήφου. Κυρίως αυτή είναι σημαντική σε περιπτώσεις ονομαστικής ψηφοφορίας για λόγους προφανούς παραδρομής, με αποδοχή του Σώματος, ακόμη και μετά το πέρας της </w:t>
      </w:r>
      <w:r>
        <w:rPr>
          <w:rFonts w:eastAsia="Times New Roman" w:cs="Times New Roman"/>
          <w:szCs w:val="24"/>
        </w:rPr>
        <w:t>ψηφοφορίας, αλλά και την ανακοίνωση του αποτελέσματος. Φυσικά αυτό δεν ξέρουμε τι επιπτώσεις θα έχει στον συνάδελφο Βουλευτή, αλλά του δίνουμε τη δυνατότητα να την αλλάξει.</w:t>
      </w:r>
    </w:p>
    <w:p w14:paraId="05CAB52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ευρύτερη συμμετοχή κοινωνικών φορέων στις επιτροπές κατά τη διάρκεια της νομοθετι</w:t>
      </w:r>
      <w:r>
        <w:rPr>
          <w:rFonts w:eastAsia="Times New Roman" w:cs="Times New Roman"/>
          <w:szCs w:val="24"/>
        </w:rPr>
        <w:t xml:space="preserve">κής λειτουργίας είναι κι αυτό στη σωστή κατεύθυνση. Μόνο που η εμπειρία που έχουμε από τη σημερινή λειτουργία των επιτροπών και με τον τρόπο που νομοθετούμε, νομίζω ότι ακόμη και το νούμερο δέκα ίσως να είναι λίγο, όπως και ο χρόνος τοποθέτησης των φορέων </w:t>
      </w:r>
      <w:r>
        <w:rPr>
          <w:rFonts w:eastAsia="Times New Roman" w:cs="Times New Roman"/>
          <w:szCs w:val="24"/>
        </w:rPr>
        <w:t xml:space="preserve">που έρχονται δεν είναι ο κατάλληλος, δεν είναι αυτός με τον οποίο θα μπορούσαν να επιχειρηματολογήσουν οι φορείς. </w:t>
      </w:r>
    </w:p>
    <w:p w14:paraId="05CAB52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Θετική είναι και η κοινοποίηση των εκθέσεων ελέγχου του Ελεγκτικού Συνεδρίου, όπως και η δυνατότητα να καλούνται οι εκπρόσωποι προς ενημέρωση</w:t>
      </w:r>
      <w:r>
        <w:rPr>
          <w:rFonts w:eastAsia="Times New Roman" w:cs="Times New Roman"/>
          <w:szCs w:val="24"/>
        </w:rPr>
        <w:t xml:space="preserve"> και διευκρινίσεις. </w:t>
      </w:r>
    </w:p>
    <w:p w14:paraId="05CAB524" w14:textId="77777777" w:rsidR="00440A44" w:rsidRDefault="007E0691">
      <w:pPr>
        <w:spacing w:after="0" w:line="600" w:lineRule="auto"/>
        <w:ind w:firstLine="720"/>
        <w:jc w:val="both"/>
        <w:rPr>
          <w:rFonts w:eastAsia="Times New Roman" w:cs="Times New Roman"/>
          <w:szCs w:val="24"/>
        </w:rPr>
      </w:pPr>
      <w:r>
        <w:rPr>
          <w:rFonts w:eastAsia="Times New Roman"/>
          <w:bCs/>
        </w:rPr>
        <w:lastRenderedPageBreak/>
        <w:t>Κυρίες και κύριοι συνάδελφοι,</w:t>
      </w:r>
      <w:r>
        <w:rPr>
          <w:rFonts w:eastAsia="Times New Roman" w:cs="Times New Roman"/>
          <w:szCs w:val="24"/>
        </w:rPr>
        <w:t xml:space="preserve"> οι αλλαγές που έρχονται είναι πάρα πολύ σημαντικές. Σχεδόν θα έλεγα ότι επιβάλλονται από την καθημερινότητα λειτουργίας. Αποτελούν έναν μονόδρομο για την ομαλή λειτουργία της Βουλής. Από μόνες τους, όμως, </w:t>
      </w:r>
      <w:r>
        <w:rPr>
          <w:rFonts w:eastAsia="Times New Roman" w:cs="Times New Roman"/>
          <w:szCs w:val="24"/>
        </w:rPr>
        <w:t xml:space="preserve">δεν φτάνουν. </w:t>
      </w:r>
    </w:p>
    <w:p w14:paraId="05CAB52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Κανονισμός της Βουλής πρέπει να εφαρμόζεται από όλους, από Βουλευτές, Υπουργούς και Προέδρους και να μην παραβιάζεται από κανέναν. Προϋποθέτει την πολιτική βούληση για τήρηση από όλους. Προϋποθέτει αλλαγή νοοτροπίας από όλους μας, για να μπ</w:t>
      </w:r>
      <w:r>
        <w:rPr>
          <w:rFonts w:eastAsia="Times New Roman" w:cs="Times New Roman"/>
          <w:szCs w:val="24"/>
        </w:rPr>
        <w:t xml:space="preserve">ορέσουμε να δούμε μια διαφορετική μέρα. </w:t>
      </w:r>
    </w:p>
    <w:p w14:paraId="05CAB52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Έξω, κατά την άποψή μας, υπάρχει ένας κόσμος που περιμένει από εμάς, που αξιώνει από εμάς την υπέρβαση, για τη σωτηρία της χώρας και την ανάδυση της ελληνικής οικονομίας. Αυτό, όμως, προϋποθέτει από όλους μας, από ό</w:t>
      </w:r>
      <w:r>
        <w:rPr>
          <w:rFonts w:eastAsia="Times New Roman" w:cs="Times New Roman"/>
          <w:szCs w:val="24"/>
        </w:rPr>
        <w:t>λους εσάς, από όλους εμάς, από τα μέλη της νομοθετικής και την Κυβέρνηση σεβασμό στον Κανονισμό της Βουλής, τη λειτουργία και τους νόμους του Συντάγματος και του κράτους.</w:t>
      </w:r>
    </w:p>
    <w:p w14:paraId="05CAB52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5CAB528"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5CAB529" w14:textId="77777777" w:rsidR="00440A44" w:rsidRDefault="007E0691">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ροχωρούμε με τον κ. Λυκούδη, ειδικό αγορητή του κόμματος το Ποτάμι και Αντιπρόεδρο της Βουλής.</w:t>
      </w:r>
    </w:p>
    <w:p w14:paraId="05CAB52A" w14:textId="77777777" w:rsidR="00440A44" w:rsidRDefault="007E0691">
      <w:pPr>
        <w:spacing w:after="0" w:line="600" w:lineRule="auto"/>
        <w:ind w:firstLine="720"/>
        <w:jc w:val="both"/>
        <w:rPr>
          <w:rFonts w:eastAsia="Times New Roman"/>
          <w:bCs/>
        </w:rPr>
      </w:pPr>
      <w:r>
        <w:rPr>
          <w:rFonts w:eastAsia="Times New Roman" w:cs="Times New Roman"/>
          <w:b/>
          <w:szCs w:val="24"/>
        </w:rPr>
        <w:lastRenderedPageBreak/>
        <w:t>ΣΠΥΡΙΔΩΝ ΛΥΚΟΥΔΗΣ (Ζ΄ Αντιπρόεδρος της Βουλής):</w:t>
      </w:r>
      <w:r>
        <w:rPr>
          <w:rFonts w:eastAsia="Times New Roman" w:cs="Times New Roman"/>
          <w:szCs w:val="24"/>
        </w:rPr>
        <w:t xml:space="preserve"> Ευχαριστώ, </w:t>
      </w:r>
      <w:r>
        <w:rPr>
          <w:rFonts w:eastAsia="Times New Roman"/>
          <w:bCs/>
        </w:rPr>
        <w:t>κύριε Πρόεδρε.</w:t>
      </w:r>
    </w:p>
    <w:p w14:paraId="05CAB52B" w14:textId="77777777" w:rsidR="00440A44" w:rsidRDefault="007E0691">
      <w:pPr>
        <w:spacing w:after="0" w:line="600" w:lineRule="auto"/>
        <w:ind w:firstLine="720"/>
        <w:jc w:val="both"/>
        <w:rPr>
          <w:rFonts w:eastAsia="Times New Roman"/>
          <w:bCs/>
        </w:rPr>
      </w:pPr>
      <w:r>
        <w:rPr>
          <w:rFonts w:eastAsia="Times New Roman"/>
          <w:bCs/>
        </w:rPr>
        <w:t xml:space="preserve">Κυρίες και κύριοι συνάδελφοι, με την ευκαιρία της σημερινής συζήτησης επιτρέψτε μου </w:t>
      </w:r>
      <w:r>
        <w:rPr>
          <w:rFonts w:eastAsia="Times New Roman"/>
          <w:bCs/>
        </w:rPr>
        <w:t>δύο σχόλια. Δεν έχουν άμεση σχέση με τα άρθρα που τροποποιούμε, με τις ειδικές ρυθμίσεις που κάνουμε. Έχουν, όμως, σχέση με τις κοινοβουλευτικές διαδικασίες και θα ήθελα να τις πω από αυτό το Βήμα.</w:t>
      </w:r>
    </w:p>
    <w:p w14:paraId="05CAB52C" w14:textId="77777777" w:rsidR="00440A44" w:rsidRDefault="007E0691">
      <w:pPr>
        <w:spacing w:after="0" w:line="600" w:lineRule="auto"/>
        <w:ind w:firstLine="720"/>
        <w:jc w:val="both"/>
        <w:rPr>
          <w:rFonts w:eastAsia="Times New Roman"/>
          <w:bCs/>
        </w:rPr>
      </w:pPr>
      <w:r>
        <w:rPr>
          <w:rFonts w:eastAsia="Times New Roman"/>
          <w:bCs/>
        </w:rPr>
        <w:t>Εγώ να δεχθώ ότι είναι ειλικρινής ο κύριος Πρωθυπουργός, ό</w:t>
      </w:r>
      <w:r>
        <w:rPr>
          <w:rFonts w:eastAsia="Times New Roman"/>
          <w:bCs/>
        </w:rPr>
        <w:t>ταν λέει ότι κατά τη γνώμη του, με τις τελευταίες εξελίξεις, μπαίνει σε μ</w:t>
      </w:r>
      <w:r>
        <w:rPr>
          <w:rFonts w:eastAsia="Times New Roman"/>
          <w:bCs/>
        </w:rPr>
        <w:t>ί</w:t>
      </w:r>
      <w:r>
        <w:rPr>
          <w:rFonts w:eastAsia="Times New Roman"/>
          <w:bCs/>
        </w:rPr>
        <w:t>α νέα φάση η πολιτική λειτουργία στη χώρα και άρα και η κοινοβουλευτική λειτουργία, και άρα, η Κυβέρνηση πρέπει να προσέξει το πώς θα ενισχύσει αυτές τις λειτουργίες. Νομίζω ότι πρέπ</w:t>
      </w:r>
      <w:r>
        <w:rPr>
          <w:rFonts w:eastAsia="Times New Roman"/>
          <w:bCs/>
        </w:rPr>
        <w:t>ει να προσέξει πολύ η Κυβέρνηση, γιατί δικό της θέμα είναι μ</w:t>
      </w:r>
      <w:r>
        <w:rPr>
          <w:rFonts w:eastAsia="Times New Roman"/>
          <w:bCs/>
        </w:rPr>
        <w:t>ί</w:t>
      </w:r>
      <w:r>
        <w:rPr>
          <w:rFonts w:eastAsia="Times New Roman"/>
          <w:bCs/>
        </w:rPr>
        <w:t>α καινούργια προσέγγιση στο θέμα της νομοθετικής λειτουργίας.</w:t>
      </w:r>
    </w:p>
    <w:p w14:paraId="05CAB52D" w14:textId="77777777" w:rsidR="00440A44" w:rsidRDefault="007E0691">
      <w:pPr>
        <w:spacing w:after="0" w:line="600" w:lineRule="auto"/>
        <w:ind w:firstLine="720"/>
        <w:jc w:val="both"/>
        <w:rPr>
          <w:rFonts w:eastAsia="Times New Roman"/>
          <w:bCs/>
        </w:rPr>
      </w:pPr>
      <w:r>
        <w:rPr>
          <w:rFonts w:eastAsia="Times New Roman"/>
          <w:bCs/>
        </w:rPr>
        <w:t xml:space="preserve">Τώρα πια δεν υπάρχει δικαιολογία. Εγώ να δεχθώ ότι όχι για μερικές εβδομάδες ή για μερικούς μήνες, αλλά για χρόνια ολόκληρα, υπήρχαν </w:t>
      </w:r>
      <w:r>
        <w:rPr>
          <w:rFonts w:eastAsia="Times New Roman"/>
          <w:bCs/>
        </w:rPr>
        <w:t xml:space="preserve">έκτακτες καταστάσεις στη χώρα. Άρα πάρα πολλές φορές ήταν προφανές ότι έπρεπε να οδηγηθούμε σε πιο σφιχτές ή πιο σκληρές διαδικασίες νομοθετικής δουλειάς. Να δεχθώ δηλαδή ότι το επείγον και το κατεπείγον πάρα πολλές φορές ήταν εξ αντικειμένου αναγκαία και </w:t>
      </w:r>
      <w:r>
        <w:rPr>
          <w:rFonts w:eastAsia="Times New Roman"/>
          <w:bCs/>
        </w:rPr>
        <w:t xml:space="preserve">όχι μέσα στις κακές προθέσεις μιας Κυβέρνησης. </w:t>
      </w:r>
    </w:p>
    <w:p w14:paraId="05CAB52E" w14:textId="77777777" w:rsidR="00440A44" w:rsidRDefault="007E0691">
      <w:pPr>
        <w:spacing w:after="0" w:line="600" w:lineRule="auto"/>
        <w:ind w:firstLine="720"/>
        <w:jc w:val="both"/>
        <w:rPr>
          <w:rFonts w:eastAsia="Times New Roman"/>
          <w:bCs/>
        </w:rPr>
      </w:pPr>
      <w:r>
        <w:rPr>
          <w:rFonts w:eastAsia="Times New Roman"/>
          <w:bCs/>
        </w:rPr>
        <w:lastRenderedPageBreak/>
        <w:t>Αυτό, όμως, δεν μπορεί να συνεχιστεί. Γιατί και μέσα σε αυτές τις συνθήκες, ήταν καταιγιστικός ο τρόπος με τον οποίο έρχονταν τα νομοθετήματα με επείγοντα ή κατεπείγοντα τρόπο και πολλές φορές με ένα σύνολο τ</w:t>
      </w:r>
      <w:r>
        <w:rPr>
          <w:rFonts w:eastAsia="Times New Roman"/>
          <w:bCs/>
        </w:rPr>
        <w:t>ροπολογιών που ήταν άσχετες με το υπό συζήτηση νομοσχέδιο.</w:t>
      </w:r>
    </w:p>
    <w:p w14:paraId="05CAB52F" w14:textId="77777777" w:rsidR="00440A44" w:rsidRDefault="007E0691">
      <w:pPr>
        <w:spacing w:after="0" w:line="600" w:lineRule="auto"/>
        <w:ind w:firstLine="720"/>
        <w:jc w:val="both"/>
        <w:rPr>
          <w:rFonts w:eastAsia="Times New Roman"/>
          <w:bCs/>
        </w:rPr>
      </w:pPr>
      <w:r>
        <w:rPr>
          <w:rFonts w:eastAsia="Times New Roman"/>
          <w:bCs/>
        </w:rPr>
        <w:t>Υπ’ αυτή την έννοια, λέω ότι πρέπει να αντιμετωπιστεί με έναν άλλο τρόπο από εδώ και μπρος η νομοθετική λειτουργία, αλλά και η λειτουργία του κοινοβουλευτικού ελέγχου.</w:t>
      </w:r>
    </w:p>
    <w:p w14:paraId="05CAB53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Ήταν θετική η προσπάθεια που </w:t>
      </w:r>
      <w:r>
        <w:rPr>
          <w:rFonts w:eastAsia="Times New Roman" w:cs="Times New Roman"/>
          <w:szCs w:val="24"/>
        </w:rPr>
        <w:t>έγινε να ομαδοποιήσουμε τις επίκαιρες ερωτήσεις, να τις κατατάξουμε κατά Υπουργείο ή κατά θέμα, για να έχουμε αποδοτικότερη δουλειά πάνω σε αυτό.</w:t>
      </w:r>
    </w:p>
    <w:p w14:paraId="05CAB53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Όμως, αυτό, κύριε Πρόεδρε, επειδή είστε παρών, δεν διορθώνεται, άμα έχουμε είκοσι επίκαιρες ερωτήσεις και απαν</w:t>
      </w:r>
      <w:r>
        <w:rPr>
          <w:rFonts w:eastAsia="Times New Roman" w:cs="Times New Roman"/>
          <w:szCs w:val="24"/>
        </w:rPr>
        <w:t xml:space="preserve">τώνται τέσσερις ή πέντε ή τρεις. Εγώ πέρα από τη δουλειά μου ως Βουλευτής που βιώνω αυτό το ζήτημα, το βλέπω και όταν είμαι στο Προεδρείο. Πόσες φορές αναγιγνώσκω τις μη συζητούμενες ερωτήσεις! Περισσότερη ώρα κάνω να διαβάσω αυτές από το να διαβάσω αυτές </w:t>
      </w:r>
      <w:r>
        <w:rPr>
          <w:rFonts w:eastAsia="Times New Roman" w:cs="Times New Roman"/>
          <w:szCs w:val="24"/>
        </w:rPr>
        <w:t>που συζητιούνται!</w:t>
      </w:r>
    </w:p>
    <w:p w14:paraId="05CAB53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Εγώ δεν ξέρω αν είναι λύση αυτή που προτείνει ο κ. </w:t>
      </w:r>
      <w:proofErr w:type="spellStart"/>
      <w:r>
        <w:rPr>
          <w:rFonts w:eastAsia="Times New Roman" w:cs="Times New Roman"/>
          <w:szCs w:val="24"/>
        </w:rPr>
        <w:t>Τραγάκης</w:t>
      </w:r>
      <w:proofErr w:type="spellEnd"/>
      <w:r>
        <w:rPr>
          <w:rFonts w:eastAsia="Times New Roman" w:cs="Times New Roman"/>
          <w:szCs w:val="24"/>
        </w:rPr>
        <w:t>, να αναγιγνώσκεται η ερώτηση για να υποχρεωθεί ο Υπουργός που θα την αφήσει αναπάντητη την άλλη φορά να έρθει, γιατί αυτό είναι ένας εκβιαστικός τρόπος λειτουργίας της Βουλής και</w:t>
      </w:r>
      <w:r>
        <w:rPr>
          <w:rFonts w:eastAsia="Times New Roman" w:cs="Times New Roman"/>
          <w:szCs w:val="24"/>
        </w:rPr>
        <w:t xml:space="preserve"> εμένα δεν μου αρέσει αυτό. Εγώ είμαι θεσμικός, </w:t>
      </w:r>
      <w:r>
        <w:rPr>
          <w:rFonts w:eastAsia="Times New Roman" w:cs="Times New Roman"/>
          <w:szCs w:val="24"/>
        </w:rPr>
        <w:lastRenderedPageBreak/>
        <w:t>θέλω να λειτουργήσουμε με συνείδηση σε όλα τα επίπεδα της Βουλής. Όμως, κάτι πρέπει να γίνει. Αυτή η μόνιμη περιφρόνηση του Κοινοβουλευτικού Ελέγχου είναι ένα μεγάλο πρόβλημα.</w:t>
      </w:r>
    </w:p>
    <w:p w14:paraId="05CAB53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w:t>
      </w:r>
      <w:r>
        <w:rPr>
          <w:rFonts w:eastAsia="Times New Roman" w:cs="Times New Roman"/>
          <w:szCs w:val="24"/>
        </w:rPr>
        <w:t xml:space="preserve">α τις επιχειρούμενες αλλαγές, κατ’ αρχάς, υπάρχει ένα σοβαρό θέμα, το ζήτημα της ονομαστικής ψηφοφορίας. Επ’ αυτού, επειδή συνήλθε η Κοινοβουλευτική Ομάδα του Ποταμιού, δεν θέλω να αναφερθώ εγώ. Θα αναφερθεί ο συνάδελφος, ο κ. </w:t>
      </w:r>
      <w:proofErr w:type="spellStart"/>
      <w:r>
        <w:rPr>
          <w:rFonts w:eastAsia="Times New Roman" w:cs="Times New Roman"/>
          <w:szCs w:val="24"/>
        </w:rPr>
        <w:t>Μαυρωτάς</w:t>
      </w:r>
      <w:proofErr w:type="spellEnd"/>
      <w:r>
        <w:rPr>
          <w:rFonts w:eastAsia="Times New Roman" w:cs="Times New Roman"/>
          <w:szCs w:val="24"/>
        </w:rPr>
        <w:t xml:space="preserve"> και θα σας πει τη γν</w:t>
      </w:r>
      <w:r>
        <w:rPr>
          <w:rFonts w:eastAsia="Times New Roman" w:cs="Times New Roman"/>
          <w:szCs w:val="24"/>
        </w:rPr>
        <w:t>ώμη που είχαν οι συνάδελφοι Βουλευτές στην Κοινοβουλευτική Ομάδα.</w:t>
      </w:r>
    </w:p>
    <w:p w14:paraId="05CAB53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Εγώ θα σας πω τις δ</w:t>
      </w:r>
      <w:r>
        <w:rPr>
          <w:rFonts w:eastAsia="Times New Roman" w:cs="Times New Roman"/>
          <w:szCs w:val="24"/>
        </w:rPr>
        <w:t>ύ</w:t>
      </w:r>
      <w:r>
        <w:rPr>
          <w:rFonts w:eastAsia="Times New Roman" w:cs="Times New Roman"/>
          <w:szCs w:val="24"/>
        </w:rPr>
        <w:t xml:space="preserve">ο-τρεις παρατηρήσεις που έχω να κάνω πάνω στη συζητούμενη αλλαγή των ρυθμίσεων. Κατ’ αρχάς, εγώ τοποθετήθηκα θετικά στις ρυθμίσεις και νομίζω ότι καλά έκανα, διότι είναι </w:t>
      </w:r>
      <w:r>
        <w:rPr>
          <w:rFonts w:eastAsia="Times New Roman" w:cs="Times New Roman"/>
          <w:szCs w:val="24"/>
        </w:rPr>
        <w:t>ρυθμίσεις που ήρθαν ως ώριμες ανάγκες και μετά από συζητήσεις που έχουν γίνει αρκετές φορές στην Επιτροπή Κανονισμού και παλιότερα και τώρα κ.λπ.</w:t>
      </w:r>
      <w:r>
        <w:rPr>
          <w:rFonts w:eastAsia="Times New Roman" w:cs="Times New Roman"/>
          <w:szCs w:val="24"/>
        </w:rPr>
        <w:t>.</w:t>
      </w:r>
    </w:p>
    <w:p w14:paraId="05CAB53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Υπάρχουν δ</w:t>
      </w:r>
      <w:r>
        <w:rPr>
          <w:rFonts w:eastAsia="Times New Roman" w:cs="Times New Roman"/>
          <w:szCs w:val="24"/>
        </w:rPr>
        <w:t>ύ</w:t>
      </w:r>
      <w:r>
        <w:rPr>
          <w:rFonts w:eastAsia="Times New Roman" w:cs="Times New Roman"/>
          <w:szCs w:val="24"/>
        </w:rPr>
        <w:t>ο σημεία τα οποία θα ήθελα να προσέξουμε. Στο ένα έχω να κάνω ένα σχόλιο. Στο άλλο, όμως, η παρατή</w:t>
      </w:r>
      <w:r>
        <w:rPr>
          <w:rFonts w:eastAsia="Times New Roman" w:cs="Times New Roman"/>
          <w:szCs w:val="24"/>
        </w:rPr>
        <w:t xml:space="preserve">ρησή μου είναι πιο ουσιαστική και θα έλεγα πιο διεισδυτική σ’ αυτά που προτείνονται. Η πρώτη παρατήρηση, το σχόλιο που θα ήθελα να κάνω είναι η εξής. Σχεδόν το σύνολο, απ’ ό,τι ξέρω ή απ’ ό,τι ρώτησα, των Κοινοβουλίων στην Ευρώπη θέτει θέμα διόρθωσης </w:t>
      </w:r>
      <w:r>
        <w:rPr>
          <w:rFonts w:eastAsia="Times New Roman" w:cs="Times New Roman"/>
          <w:szCs w:val="24"/>
        </w:rPr>
        <w:lastRenderedPageBreak/>
        <w:t>ψήφου</w:t>
      </w:r>
      <w:r>
        <w:rPr>
          <w:rFonts w:eastAsia="Times New Roman" w:cs="Times New Roman"/>
          <w:szCs w:val="24"/>
        </w:rPr>
        <w:t xml:space="preserve"> από τους Βουλευτές. Διότι είναι υποχρεωτικό μερικές φορές, αν θέλουμε να είμαστε ουσιαστικοί και σοβαροί στις αποφάσεις που παίρνουμε, να δούμε αν κάπου έγινε ένα λάθος, το πώς μπορεί και αν πρέπει να διορθωθεί.</w:t>
      </w:r>
    </w:p>
    <w:p w14:paraId="05CAB53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Υπάρχει, όμως, ένα ζήτημα το οποίο πρέπει ν</w:t>
      </w:r>
      <w:r>
        <w:rPr>
          <w:rFonts w:eastAsia="Times New Roman" w:cs="Times New Roman"/>
          <w:szCs w:val="24"/>
        </w:rPr>
        <w:t>α προσέξουμε, διότι είναι πολλές φορές δυσδιάκριτη ή θα είναι δυσδιάκριτη η ειλικρινής επιθυμία ενός Βουλευτή να διορθώσει την ψήφο του από μια διόρθωση ψήφου που γίνεται κατόπιν κάποιας εξουσιαστικής στη συνείδηση του Βουλευτή εκβίασης που μπορεί να του γ</w:t>
      </w:r>
      <w:r>
        <w:rPr>
          <w:rFonts w:eastAsia="Times New Roman" w:cs="Times New Roman"/>
          <w:szCs w:val="24"/>
        </w:rPr>
        <w:t>ίνεται. Αυτό δεν μπορεί εύκολα ούτε να διατυπωθεί ούτε να διερευνηθεί. Δεν είναι καθόλου εύκολο. Υπάρχει, όμως, ως ζήτημα.</w:t>
      </w:r>
    </w:p>
    <w:p w14:paraId="05CAB53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Αν μου πει κάποιος «και λοιπόν, τι κάνουμε;», εμένα μου αρκεί το ότι το λέω, κυρίες και κύριοι συνάδελφοι και αυτό έχει πολιτική σημα</w:t>
      </w:r>
      <w:r>
        <w:rPr>
          <w:rFonts w:eastAsia="Times New Roman" w:cs="Times New Roman"/>
          <w:szCs w:val="24"/>
        </w:rPr>
        <w:t>σία σε ένα σύγχρονο κοινοβούλιο, να μπορεί να τίθεται ένα θέμα ακόμα και όταν είναι δύσκολο να βρεθεί μια άμεση λύση επί του ζητήματος. Δηλαδή, αν μου πείτε έχουμε μ</w:t>
      </w:r>
      <w:r>
        <w:rPr>
          <w:rFonts w:eastAsia="Times New Roman" w:cs="Times New Roman"/>
          <w:szCs w:val="24"/>
        </w:rPr>
        <w:t>ί</w:t>
      </w:r>
      <w:r>
        <w:rPr>
          <w:rFonts w:eastAsia="Times New Roman" w:cs="Times New Roman"/>
          <w:szCs w:val="24"/>
        </w:rPr>
        <w:t>α ζυγαριά. Από τη μ</w:t>
      </w:r>
      <w:r>
        <w:rPr>
          <w:rFonts w:eastAsia="Times New Roman" w:cs="Times New Roman"/>
          <w:szCs w:val="24"/>
        </w:rPr>
        <w:t>ί</w:t>
      </w:r>
      <w:r>
        <w:rPr>
          <w:rFonts w:eastAsia="Times New Roman" w:cs="Times New Roman"/>
          <w:szCs w:val="24"/>
        </w:rPr>
        <w:t>α μεριά, υπάρχει η ανάγκη διόρθωσης μιας ψήφου η οποία είναι ειλικρινή</w:t>
      </w:r>
      <w:r>
        <w:rPr>
          <w:rFonts w:eastAsia="Times New Roman" w:cs="Times New Roman"/>
          <w:szCs w:val="24"/>
        </w:rPr>
        <w:t>ς και από την άλλη, η πιθανότητα η διόρθωση αυτή να οφείλεται σε κάποια εκβίαση της συνείδησης του Βουλευτή, έχω την εντύπωση ότι γέρνει προς την πλευρά της ανάγκης για διόρθωση η ζυγαριά.</w:t>
      </w:r>
    </w:p>
    <w:p w14:paraId="05CAB53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Επομένως, να την κάνουμε, δεν είμαι αρνητικός, αλλά θέτω το ζήτημα,</w:t>
      </w:r>
      <w:r>
        <w:rPr>
          <w:rFonts w:eastAsia="Times New Roman" w:cs="Times New Roman"/>
          <w:szCs w:val="24"/>
        </w:rPr>
        <w:t xml:space="preserve"> επειδή πιστεύω ότι έχω δίκιο και επειδή πιστεύω ότι το σκέπτεστε όλοι αυτό, ότι μπορεί να υπάρξει τέτοιο ζήτημα.</w:t>
      </w:r>
    </w:p>
    <w:p w14:paraId="05CAB53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που είναι μια ένστασή μου, είναι το άρθρο 22. Αναφέρθηκαν και άλλοι συνάδελφοι. Είναι η δυνατότητα, δηλαδή, που υπάρχει στο Επιστη</w:t>
      </w:r>
      <w:r>
        <w:rPr>
          <w:rFonts w:eastAsia="Times New Roman" w:cs="Times New Roman"/>
          <w:szCs w:val="24"/>
        </w:rPr>
        <w:t>μονικό Συμβούλιο της Βουλής με βάση ανάγκες να κάνει προσλήψεις. Εδώ υπάρχει, κατ’ αρχάς, το ερώτημα: Μπορεί να υπάρξει τέτοια ανάγκη; Βεβαίως και μπορεί. Οι εξελίξεις υπάρχουν, η δουλειά τρέχει, κανένας δεν ξέρει αύριο τι θα χρειαστεί να υπάρχει για να εν</w:t>
      </w:r>
      <w:r>
        <w:rPr>
          <w:rFonts w:eastAsia="Times New Roman" w:cs="Times New Roman"/>
          <w:szCs w:val="24"/>
        </w:rPr>
        <w:t>ισχυθεί η δουλειά. Ήδη ο κύριος Πρόεδρος, ο κύριος Καθηγητής το ξέρει αυτό. Βεβαίως, υπάρχει ανάγκη. Όποιος πει ότι μια χαρά είμαστε, κάνει λάθος, δεν λέει αλήθεια.</w:t>
      </w:r>
    </w:p>
    <w:p w14:paraId="05CAB53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θέμα είναι να δούμε πώς μπορεί να γίνει αυτό για να μην υπάρξουν παρεξηγήσεις, να μην υπ</w:t>
      </w:r>
      <w:r>
        <w:rPr>
          <w:rFonts w:eastAsia="Times New Roman" w:cs="Times New Roman"/>
          <w:szCs w:val="24"/>
        </w:rPr>
        <w:t>άρχουν γκρίνιες που πολιτικοποιούνται στη διαδικασία της συζήτησης και παύουν να είναι γκρίνιες και γίνονται πολιτικές ενστάσεις, πολλές φορές και άδικες, να δούμε πώς μπορούμε να το αποφύγουμε.</w:t>
      </w:r>
    </w:p>
    <w:p w14:paraId="05CAB53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 δ</w:t>
      </w:r>
      <w:r>
        <w:rPr>
          <w:rFonts w:eastAsia="Times New Roman" w:cs="Times New Roman"/>
          <w:szCs w:val="24"/>
        </w:rPr>
        <w:t>ύ</w:t>
      </w:r>
      <w:r>
        <w:rPr>
          <w:rFonts w:eastAsia="Times New Roman" w:cs="Times New Roman"/>
          <w:szCs w:val="24"/>
        </w:rPr>
        <w:t xml:space="preserve">ο τρόπους μπορεί να γίνει αυτό. Η βασική εισήγηση είναι </w:t>
      </w:r>
      <w:r>
        <w:rPr>
          <w:rFonts w:eastAsia="Times New Roman" w:cs="Times New Roman"/>
          <w:szCs w:val="24"/>
        </w:rPr>
        <w:t>να γίνεται από πλευράς Επιστημονικού Συμβουλίου και να αιτιολογείται αυστηρότατα και με συγκεκριμένη αναφορά της ανάγκης για την οποία ζητείται να υπάρξει η διαδικασία της πρόσληψης.</w:t>
      </w:r>
    </w:p>
    <w:p w14:paraId="05CAB53C" w14:textId="77777777" w:rsidR="00440A44" w:rsidRDefault="007E0691">
      <w:pPr>
        <w:spacing w:after="0" w:line="600" w:lineRule="auto"/>
        <w:ind w:firstLine="720"/>
        <w:jc w:val="both"/>
        <w:rPr>
          <w:rFonts w:eastAsia="Times New Roman"/>
          <w:szCs w:val="24"/>
        </w:rPr>
      </w:pPr>
      <w:r>
        <w:rPr>
          <w:rFonts w:eastAsia="Times New Roman"/>
          <w:szCs w:val="24"/>
        </w:rPr>
        <w:t>Εάν έτσι συγκεκριμενοποιείται και έτσι αυστηρά αιτιολογείται –και, μάλιστ</w:t>
      </w:r>
      <w:r>
        <w:rPr>
          <w:rFonts w:eastAsia="Times New Roman"/>
          <w:szCs w:val="24"/>
        </w:rPr>
        <w:t xml:space="preserve">α, με εισήγηση του Επιστημονικού Συμβουλίου- νομίζω πως αυτό είναι προς τη σωστή κατεύθυνση. Όμως, δεν πρέπει να αφήσουμε να αιωρείται αυτή η αοριστία που έχει σχέση ακόμη και με τον αριθμό των προσλήψεων. </w:t>
      </w:r>
      <w:r>
        <w:rPr>
          <w:rFonts w:eastAsia="Times New Roman"/>
          <w:szCs w:val="24"/>
        </w:rPr>
        <w:lastRenderedPageBreak/>
        <w:t>Αρχίζει πια η καχυποψία. Δηλαδή, δηλαδή γιατί θέλε</w:t>
      </w:r>
      <w:r>
        <w:rPr>
          <w:rFonts w:eastAsia="Times New Roman"/>
          <w:szCs w:val="24"/>
        </w:rPr>
        <w:t xml:space="preserve">ις να πάρεις τρεις; Μπορεί να χρειάζονται δύο. Εσύ έρχεσαι εδώ και προτείνεις τέσσερις. Γιατί προτείνεις τέσσερις; Σε τι αναφέρεται; Μήπως υπάρχουν άλλοι σχεδιασμοί οι οποίοι λύνουν ισορροπίες ή ενδεχομένως κάτι άλλο; </w:t>
      </w:r>
    </w:p>
    <w:p w14:paraId="05CAB53D" w14:textId="77777777" w:rsidR="00440A44" w:rsidRDefault="007E0691">
      <w:pPr>
        <w:spacing w:after="0" w:line="600" w:lineRule="auto"/>
        <w:ind w:firstLine="720"/>
        <w:jc w:val="both"/>
        <w:rPr>
          <w:rFonts w:eastAsia="Times New Roman"/>
          <w:szCs w:val="24"/>
        </w:rPr>
      </w:pPr>
      <w:r>
        <w:rPr>
          <w:rFonts w:eastAsia="Times New Roman"/>
          <w:szCs w:val="24"/>
        </w:rPr>
        <w:t>Όλα αυτά, κυρίες και κύριοι συνάδελφο</w:t>
      </w:r>
      <w:r>
        <w:rPr>
          <w:rFonts w:eastAsia="Times New Roman"/>
          <w:szCs w:val="24"/>
        </w:rPr>
        <w:t xml:space="preserve">ι, νομίζω ότι πρέπει να απαντηθούν και να απαντηθούν με ειλικρίνεια, γιατί αλλιώς προκύπτουν πολλά προβλήματα. </w:t>
      </w:r>
    </w:p>
    <w:p w14:paraId="05CAB53E" w14:textId="77777777" w:rsidR="00440A44" w:rsidRDefault="007E0691">
      <w:pPr>
        <w:spacing w:after="0" w:line="600" w:lineRule="auto"/>
        <w:ind w:firstLine="720"/>
        <w:jc w:val="both"/>
        <w:rPr>
          <w:rFonts w:eastAsia="Times New Roman"/>
          <w:szCs w:val="24"/>
        </w:rPr>
      </w:pPr>
      <w:r>
        <w:rPr>
          <w:rFonts w:eastAsia="Times New Roman"/>
          <w:szCs w:val="24"/>
        </w:rPr>
        <w:t>Θα ολοκληρώσω, επειδή δεν θέλω να μακρηγορήσω –έχουν λεχθεί πολλά και ενδιαφέροντα πράγματα- με μία παρατήρηση. Ξέρετε, πολλές φορές ο Κανονισμό</w:t>
      </w:r>
      <w:r>
        <w:rPr>
          <w:rFonts w:eastAsia="Times New Roman"/>
          <w:szCs w:val="24"/>
        </w:rPr>
        <w:t>ς της Βουλής τυπικά λύνει προβλήματα, τα οποία τινάζονται στον αέρα από τη μη τήρηση του Κανονισμού της Βουλής. Αφήστε με να έχω μ</w:t>
      </w:r>
      <w:r>
        <w:rPr>
          <w:rFonts w:eastAsia="Times New Roman"/>
          <w:szCs w:val="24"/>
        </w:rPr>
        <w:t>ί</w:t>
      </w:r>
      <w:r>
        <w:rPr>
          <w:rFonts w:eastAsia="Times New Roman"/>
          <w:szCs w:val="24"/>
        </w:rPr>
        <w:t>α μικρή εμπειρία από τον τρόπο που διαχειρίζομαι από την Έδρα τις συζητήσεις. Εδώ πια δεν υπάρχει ανοχή όλων μας στην παραβία</w:t>
      </w:r>
      <w:r>
        <w:rPr>
          <w:rFonts w:eastAsia="Times New Roman"/>
          <w:szCs w:val="24"/>
        </w:rPr>
        <w:t>ση του χρόνου. Εδώ υπάρχει περίπου μ</w:t>
      </w:r>
      <w:r>
        <w:rPr>
          <w:rFonts w:eastAsia="Times New Roman"/>
          <w:szCs w:val="24"/>
        </w:rPr>
        <w:t>ί</w:t>
      </w:r>
      <w:r>
        <w:rPr>
          <w:rFonts w:eastAsia="Times New Roman"/>
          <w:szCs w:val="24"/>
        </w:rPr>
        <w:t xml:space="preserve">α συμπεφωνημένη λογική που λέει ότι ο καθένας μιλάει όσο θέλει και περιφρονεί βαθύτατα το Προεδρείο, όταν του λέει ότι έχει ξεπεράσει κατά πολύ τον χρόνο του. </w:t>
      </w:r>
    </w:p>
    <w:p w14:paraId="05CAB53F" w14:textId="77777777" w:rsidR="00440A44" w:rsidRDefault="007E0691">
      <w:pPr>
        <w:spacing w:after="0" w:line="600" w:lineRule="auto"/>
        <w:ind w:firstLine="720"/>
        <w:jc w:val="both"/>
        <w:rPr>
          <w:rFonts w:eastAsia="Times New Roman"/>
          <w:szCs w:val="24"/>
        </w:rPr>
      </w:pPr>
      <w:r>
        <w:rPr>
          <w:rFonts w:eastAsia="Times New Roman"/>
          <w:szCs w:val="24"/>
        </w:rPr>
        <w:t xml:space="preserve">Επομένως, στο άρθρο που θέτουμε τις νέες ρυθμίσεις των χρόνων –δεν θυμάμαι ποιο άρθρο είναι- κάπου ακούγονται λίγο έξω από την πραγματικότητα, όταν όλοι έχουμε δει πώς εξελίσσεται ο χρόνος στη διαδικασία της συζήτησης. </w:t>
      </w:r>
    </w:p>
    <w:p w14:paraId="05CAB540" w14:textId="77777777" w:rsidR="00440A44" w:rsidRDefault="007E0691">
      <w:pPr>
        <w:spacing w:after="0" w:line="600" w:lineRule="auto"/>
        <w:ind w:firstLine="720"/>
        <w:jc w:val="both"/>
        <w:rPr>
          <w:rFonts w:eastAsia="Times New Roman"/>
          <w:szCs w:val="24"/>
        </w:rPr>
      </w:pPr>
      <w:r>
        <w:rPr>
          <w:rFonts w:eastAsia="Times New Roman"/>
          <w:szCs w:val="24"/>
        </w:rPr>
        <w:lastRenderedPageBreak/>
        <w:t>Να σας πω και κάτι άλλο. Δεν ξέρω αν</w:t>
      </w:r>
      <w:r>
        <w:rPr>
          <w:rFonts w:eastAsia="Times New Roman"/>
          <w:szCs w:val="24"/>
        </w:rPr>
        <w:t xml:space="preserve"> παραβιάζω μερικές ιερές συμπεφωνημένες αντιμετωπίσεις του χρόνου όσον αφορά τον Πρωθυπουργό και τον Πρόεδρο της Αξιωματικής Αντιπολίτευσης, αλλά τουλάχιστον να μη βάζουμε χρόνο, προκειμένου να μη φαίνεται ότι μιλάνε είκοσι λεπτά. Να είμαστε στο μηδέν του </w:t>
      </w:r>
      <w:r>
        <w:rPr>
          <w:rFonts w:eastAsia="Times New Roman"/>
          <w:szCs w:val="24"/>
        </w:rPr>
        <w:t>χρόνου και να μιλήσει όσο θέλει ο Πρωθυπουργός ή ο Αρχηγός της Αξιωματικής Αντιπολίτευσης. Αυτή η ιστορία, δηλαδή το να γράφει το ρολόι ότι έχουν το δικαίωμα να μιλήσουν για είκοσι λεπτά και να μιλάνε πενήντα επτά, πενήντα εννιά ή εξήντα δύο –όχι είκοσι τρ</w:t>
      </w:r>
      <w:r>
        <w:rPr>
          <w:rFonts w:eastAsia="Times New Roman"/>
          <w:szCs w:val="24"/>
        </w:rPr>
        <w:t xml:space="preserve">ία ή είκοσι πέντε- είναι ένα πράγμα το οποίο δεν μπορεί να δικαιολογηθεί με τίποτα. </w:t>
      </w:r>
    </w:p>
    <w:p w14:paraId="05CAB541" w14:textId="77777777" w:rsidR="00440A44" w:rsidRDefault="007E0691">
      <w:pPr>
        <w:spacing w:after="0" w:line="600" w:lineRule="auto"/>
        <w:ind w:firstLine="720"/>
        <w:jc w:val="both"/>
        <w:rPr>
          <w:rFonts w:eastAsia="Times New Roman"/>
          <w:szCs w:val="24"/>
        </w:rPr>
      </w:pPr>
      <w:r>
        <w:rPr>
          <w:rFonts w:eastAsia="Times New Roman"/>
          <w:szCs w:val="24"/>
        </w:rPr>
        <w:t xml:space="preserve">Σας λέω πάλι, με πλήρη σεβασμό απέναντι στον ρόλο τους, να μη βάζουμε χρόνο, να μην ορίζουμε χρόνο στον Πρωθυπουργό και στον Αρχηγό της Αξιωματικής Αντιπολίτευσης. </w:t>
      </w:r>
    </w:p>
    <w:p w14:paraId="05CAB542" w14:textId="77777777" w:rsidR="00440A44" w:rsidRDefault="007E0691">
      <w:pPr>
        <w:spacing w:after="0" w:line="600" w:lineRule="auto"/>
        <w:ind w:firstLine="720"/>
        <w:jc w:val="both"/>
        <w:rPr>
          <w:rFonts w:eastAsia="Times New Roman"/>
          <w:szCs w:val="24"/>
        </w:rPr>
      </w:pPr>
      <w:r>
        <w:rPr>
          <w:rFonts w:eastAsia="Times New Roman"/>
          <w:szCs w:val="24"/>
        </w:rPr>
        <w:t>Δεύτερ</w:t>
      </w:r>
      <w:r>
        <w:rPr>
          <w:rFonts w:eastAsia="Times New Roman"/>
          <w:szCs w:val="24"/>
        </w:rPr>
        <w:t xml:space="preserve">ον –και τελευταίο, το κάνω εν </w:t>
      </w:r>
      <w:proofErr w:type="spellStart"/>
      <w:r>
        <w:rPr>
          <w:rFonts w:eastAsia="Times New Roman"/>
          <w:szCs w:val="24"/>
        </w:rPr>
        <w:t>είδει</w:t>
      </w:r>
      <w:proofErr w:type="spellEnd"/>
      <w:r>
        <w:rPr>
          <w:rFonts w:eastAsia="Times New Roman"/>
          <w:szCs w:val="24"/>
        </w:rPr>
        <w:t xml:space="preserve"> παρατήρησης γιατί νομίζω ότι αν ακούγονται αυτά τα πράγματα, δεν αποκλείεται σιγά-σιγά να αρχίσουν να λειτουργούν στη συνείδησή μας- δεν μπορούμε να μιλάμε επί παντός προβλήματος, όταν παίρνουμε τον λόγο σε ένα συγκεκριμ</w:t>
      </w:r>
      <w:r>
        <w:rPr>
          <w:rFonts w:eastAsia="Times New Roman"/>
          <w:szCs w:val="24"/>
        </w:rPr>
        <w:t xml:space="preserve">ένο νομοσχέδιο με συγκεκριμένο θέμα. Και αυτό το πράγμα δεν γίνεται κατ’ ανοχή, αλλά περίπου συμπεφωνημένα. </w:t>
      </w:r>
    </w:p>
    <w:p w14:paraId="05CAB543" w14:textId="77777777" w:rsidR="00440A44" w:rsidRDefault="007E0691">
      <w:pPr>
        <w:spacing w:after="0" w:line="600" w:lineRule="auto"/>
        <w:ind w:firstLine="720"/>
        <w:jc w:val="both"/>
        <w:rPr>
          <w:rFonts w:eastAsia="Times New Roman"/>
          <w:szCs w:val="24"/>
        </w:rPr>
      </w:pPr>
      <w:r>
        <w:rPr>
          <w:rFonts w:eastAsia="Times New Roman"/>
          <w:szCs w:val="24"/>
        </w:rPr>
        <w:t xml:space="preserve">Παρακολουθήσατε προηγουμένως, για παράδειγμα, την ομιλία του Εκπροσώπου της Χρυσής Αυγής κ. Παππά. Δεν ασχολούμαι μ’ αυτά που είπε ο </w:t>
      </w:r>
      <w:r>
        <w:rPr>
          <w:rFonts w:eastAsia="Times New Roman"/>
          <w:szCs w:val="24"/>
        </w:rPr>
        <w:lastRenderedPageBreak/>
        <w:t>άνθρωπος. Είπε</w:t>
      </w:r>
      <w:r>
        <w:rPr>
          <w:rFonts w:eastAsia="Times New Roman"/>
          <w:szCs w:val="24"/>
        </w:rPr>
        <w:t xml:space="preserve"> αυτά που ήθελε και αυτά που νόμιζε ότι είναι σωστά. Δεν ενδιαφέρθηκε καθόλου να ασχοληθεί με το υπό συζήτηση θέμα που ήταν η αλλαγή του Κανονισμού της Βουλής. Μακεδονία, Σκόπια, </w:t>
      </w:r>
      <w:proofErr w:type="spellStart"/>
      <w:r>
        <w:rPr>
          <w:rFonts w:eastAsia="Times New Roman"/>
          <w:szCs w:val="24"/>
          <w:lang w:val="en-US"/>
        </w:rPr>
        <w:t>Eurogroup</w:t>
      </w:r>
      <w:proofErr w:type="spellEnd"/>
      <w:r>
        <w:rPr>
          <w:rFonts w:eastAsia="Times New Roman"/>
          <w:szCs w:val="24"/>
        </w:rPr>
        <w:t>, τα πάντα. Δικαίωμά του ήταν να τα σκέφτεται όλα αυτά και να τα λέε</w:t>
      </w:r>
      <w:r>
        <w:rPr>
          <w:rFonts w:eastAsia="Times New Roman"/>
          <w:szCs w:val="24"/>
        </w:rPr>
        <w:t xml:space="preserve">ι όπως θέλει, αλλά μια αίσθηση σχετικής επαφής με το θέμα δεν μπορεί να μην έχεις. </w:t>
      </w:r>
    </w:p>
    <w:p w14:paraId="05CAB544" w14:textId="77777777" w:rsidR="00440A44" w:rsidRDefault="007E0691">
      <w:pPr>
        <w:spacing w:after="0" w:line="600" w:lineRule="auto"/>
        <w:ind w:firstLine="720"/>
        <w:jc w:val="both"/>
        <w:rPr>
          <w:rFonts w:eastAsia="Times New Roman"/>
          <w:szCs w:val="24"/>
        </w:rPr>
      </w:pPr>
      <w:r>
        <w:rPr>
          <w:rFonts w:eastAsia="Times New Roman"/>
          <w:szCs w:val="24"/>
        </w:rPr>
        <w:t xml:space="preserve">Δεν είναι θέμα του κ. Παππά ή οποιουδήποτε άλλου παραβιάζει έτσι τον Κανονισμό. Δεν είναι του κ. Παππά τώρα επειδή τον ανέφερα. Αυτό γίνεται πάρα πολλές φορές σ’ αυτήν την </w:t>
      </w:r>
      <w:r>
        <w:rPr>
          <w:rFonts w:eastAsia="Times New Roman"/>
          <w:szCs w:val="24"/>
        </w:rPr>
        <w:t xml:space="preserve">Αίθουσα. Υπάρχει απόλυτη περιφρόνηση του θέματος για το οποίο ανεβαίνει ο ομιλητής στο Βήμα και η ανάγκη του να εκφράσει αυτά που θέλει να πει, χωρίς να ενδιαφέρεται αν παραβιάζει εκείνη την ώρα κατάφωρα τον Κανονισμό. </w:t>
      </w:r>
    </w:p>
    <w:p w14:paraId="05CAB545" w14:textId="77777777" w:rsidR="00440A44" w:rsidRDefault="007E0691">
      <w:pPr>
        <w:spacing w:after="0" w:line="600" w:lineRule="auto"/>
        <w:ind w:firstLine="720"/>
        <w:jc w:val="both"/>
        <w:rPr>
          <w:rFonts w:eastAsia="Times New Roman"/>
          <w:szCs w:val="24"/>
        </w:rPr>
      </w:pPr>
      <w:r>
        <w:rPr>
          <w:rFonts w:eastAsia="Times New Roman"/>
          <w:szCs w:val="24"/>
        </w:rPr>
        <w:t>Το δε Προεδρείο βρίσκεται στην ανίσχ</w:t>
      </w:r>
      <w:r>
        <w:rPr>
          <w:rFonts w:eastAsia="Times New Roman"/>
          <w:szCs w:val="24"/>
        </w:rPr>
        <w:t xml:space="preserve">υρη θέση –διότι ανίσχυρη είναι η θέση- να πατήσει ένα κουμπί και να κόψει έναν συνάδελφο την ώρα που μιλάει. Όμως, κάτι πρέπει να γίνει. </w:t>
      </w:r>
    </w:p>
    <w:p w14:paraId="05CAB546" w14:textId="77777777" w:rsidR="00440A44" w:rsidRDefault="007E0691">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05CAB547" w14:textId="77777777" w:rsidR="00440A44" w:rsidRDefault="007E0691">
      <w:pPr>
        <w:spacing w:after="0" w:line="600" w:lineRule="auto"/>
        <w:ind w:firstLine="720"/>
        <w:jc w:val="center"/>
        <w:rPr>
          <w:rFonts w:eastAsia="Times New Roman"/>
          <w:szCs w:val="24"/>
        </w:rPr>
      </w:pPr>
      <w:r>
        <w:rPr>
          <w:rFonts w:eastAsia="Times New Roman"/>
          <w:szCs w:val="24"/>
        </w:rPr>
        <w:t>(Χειροκροτήματα)</w:t>
      </w:r>
    </w:p>
    <w:p w14:paraId="05CAB548"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κι εγώ, κύριε Λυκούδη. </w:t>
      </w:r>
    </w:p>
    <w:p w14:paraId="05CAB549" w14:textId="77777777" w:rsidR="00440A44" w:rsidRDefault="007E0691">
      <w:pPr>
        <w:spacing w:after="0" w:line="600" w:lineRule="auto"/>
        <w:ind w:firstLine="720"/>
        <w:jc w:val="both"/>
        <w:rPr>
          <w:rFonts w:eastAsia="Times New Roman"/>
          <w:szCs w:val="24"/>
        </w:rPr>
      </w:pPr>
      <w:r>
        <w:rPr>
          <w:rFonts w:eastAsia="Times New Roman"/>
          <w:szCs w:val="24"/>
        </w:rPr>
        <w:t>Το πρ</w:t>
      </w:r>
      <w:r>
        <w:rPr>
          <w:rFonts w:eastAsia="Times New Roman"/>
          <w:szCs w:val="24"/>
        </w:rPr>
        <w:t xml:space="preserve">όβλημα ήταν αν παραβιάζατε εσείς τώρα τον χρόνο, τι έπρεπε να κάνω εγώ. Όμως δεν τον παραβιάσατε. Ήσασταν συνεπής. </w:t>
      </w:r>
    </w:p>
    <w:p w14:paraId="05CAB54A"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Προχωρούμε στους ομιλητές Βουλευτές. </w:t>
      </w:r>
    </w:p>
    <w:p w14:paraId="05CAB54B" w14:textId="77777777" w:rsidR="00440A44" w:rsidRDefault="007E0691">
      <w:pPr>
        <w:spacing w:after="0" w:line="600" w:lineRule="auto"/>
        <w:ind w:firstLine="720"/>
        <w:jc w:val="both"/>
        <w:rPr>
          <w:rFonts w:eastAsia="Times New Roman"/>
          <w:szCs w:val="24"/>
        </w:rPr>
      </w:pPr>
      <w:r>
        <w:rPr>
          <w:rFonts w:eastAsia="Times New Roman"/>
          <w:szCs w:val="24"/>
        </w:rPr>
        <w:t xml:space="preserve">Πρώτος θα μιλήσει ο κ. Ευστάθιος Παναγούλης, Ανεξάρτητος Βουλευτής. </w:t>
      </w:r>
    </w:p>
    <w:p w14:paraId="05CAB54C" w14:textId="77777777" w:rsidR="00440A44" w:rsidRDefault="007E0691">
      <w:pPr>
        <w:spacing w:after="0" w:line="600" w:lineRule="auto"/>
        <w:ind w:firstLine="720"/>
        <w:jc w:val="both"/>
        <w:rPr>
          <w:rFonts w:eastAsia="Times New Roman"/>
          <w:szCs w:val="24"/>
        </w:rPr>
      </w:pPr>
      <w:r>
        <w:rPr>
          <w:rFonts w:eastAsia="Times New Roman"/>
          <w:szCs w:val="24"/>
        </w:rPr>
        <w:t xml:space="preserve">Παρακαλώ, κύριε Παναγούλη, έχετε τον λόγο από τη θέση σας ή από το Βήμα, απ’ όπου θέλετε. </w:t>
      </w:r>
    </w:p>
    <w:p w14:paraId="05CAB54D" w14:textId="77777777" w:rsidR="00440A44" w:rsidRDefault="007E0691">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 xml:space="preserve">Ευχαριστώ, κύριε Πρόεδρε. Θα μιλήσω από τη θέση μου. </w:t>
      </w:r>
    </w:p>
    <w:p w14:paraId="05CAB54E"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Κατά τον Κανονισμό έχετε τον λόγο για πέντε λεπτά, κύ</w:t>
      </w:r>
      <w:r>
        <w:rPr>
          <w:rFonts w:eastAsia="Times New Roman"/>
          <w:szCs w:val="24"/>
        </w:rPr>
        <w:t xml:space="preserve">ριε συνάδελφε. </w:t>
      </w:r>
    </w:p>
    <w:p w14:paraId="05CAB54F" w14:textId="77777777" w:rsidR="00440A44" w:rsidRDefault="007E0691">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Γιατί, κύριε Πρόεδρε, πέντε λεπτά; Εδώ μίλησαν…</w:t>
      </w:r>
    </w:p>
    <w:p w14:paraId="05CAB550" w14:textId="77777777" w:rsidR="00440A44" w:rsidRDefault="007E069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Κανονισμός το λέει. Εγώ θα έχω μ</w:t>
      </w:r>
      <w:r>
        <w:rPr>
          <w:rFonts w:eastAsia="Times New Roman"/>
          <w:szCs w:val="24"/>
        </w:rPr>
        <w:t>ί</w:t>
      </w:r>
      <w:r>
        <w:rPr>
          <w:rFonts w:eastAsia="Times New Roman"/>
          <w:szCs w:val="24"/>
        </w:rPr>
        <w:t xml:space="preserve">α ανοχή, αλλά ο Κανονισμός λέει πέντε λεπτά. </w:t>
      </w:r>
    </w:p>
    <w:p w14:paraId="05CAB551" w14:textId="77777777" w:rsidR="00440A44" w:rsidRDefault="007E0691">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Η</w:t>
      </w:r>
      <w:r>
        <w:rPr>
          <w:rFonts w:eastAsia="Times New Roman"/>
          <w:szCs w:val="24"/>
        </w:rPr>
        <w:t xml:space="preserve"> κυβερνητική παράταξη που έρχε</w:t>
      </w:r>
      <w:r>
        <w:rPr>
          <w:rFonts w:eastAsia="Times New Roman"/>
          <w:szCs w:val="24"/>
        </w:rPr>
        <w:t xml:space="preserve">ται σήμερα να μας πει ότι αναθεωρεί τον Κανονισμό, είναι για να ρίξει στάχτη στα μάτια. Τέλος πάντων, θα μιλήσω για πέντε λεπτά, κύριε Πρόεδρε. </w:t>
      </w:r>
    </w:p>
    <w:p w14:paraId="05CAB55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Εγώ θα ξεκινήσω από το άρθρο 19 που λέει για κώλυμα Υπουργού για επίκαιρες ερωτήσεις. Έχω κάνει δεκαπέντε επίκα</w:t>
      </w:r>
      <w:r>
        <w:rPr>
          <w:rFonts w:eastAsia="Times New Roman" w:cs="Times New Roman"/>
          <w:szCs w:val="24"/>
        </w:rPr>
        <w:t xml:space="preserve">ιρες ερωτήσεις στο Υπουργείο Οικονομικών και δεν εμφανίστηκε ούτε ένας Υπουργός να απαντήσει. Το </w:t>
      </w:r>
      <w:r>
        <w:rPr>
          <w:rFonts w:eastAsia="Times New Roman" w:cs="Times New Roman"/>
          <w:szCs w:val="24"/>
        </w:rPr>
        <w:lastRenderedPageBreak/>
        <w:t>ξέρετε αυτό γιατί πολλές φορές εσείς ήσασταν στην Έδρα. Έξι φορές έχω κάνει ερώτηση προς το Υπουργείο Προστασία του Πολίτη και δεν έχουν εμφανιστεί. Άραγε πέφτ</w:t>
      </w:r>
      <w:r>
        <w:rPr>
          <w:rFonts w:eastAsia="Times New Roman" w:cs="Times New Roman"/>
          <w:szCs w:val="24"/>
        </w:rPr>
        <w:t>ουμε στην ίδια ιστορία, έχει κώλυμα ο Υπουργός;</w:t>
      </w:r>
    </w:p>
    <w:p w14:paraId="05CAB55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σας πω με συγκεκριμένα στοιχεία για δύο από αυτές τις περιπτώσεις. Ο Υπουργός που είχε την ερώτηση εδώ και δήλωσε κώλυμα, έπαιρνε το </w:t>
      </w:r>
      <w:r>
        <w:rPr>
          <w:rFonts w:eastAsia="Times New Roman" w:cs="Times New Roman"/>
          <w:szCs w:val="24"/>
          <w:lang w:val="en-US"/>
        </w:rPr>
        <w:t>breakfast</w:t>
      </w:r>
      <w:r>
        <w:rPr>
          <w:rFonts w:eastAsia="Times New Roman" w:cs="Times New Roman"/>
          <w:szCs w:val="24"/>
        </w:rPr>
        <w:t xml:space="preserve"> του στο ξενοδοχείο «Μεγάλη Βρετανία». </w:t>
      </w:r>
      <w:r>
        <w:rPr>
          <w:rFonts w:eastAsia="Times New Roman" w:cs="Times New Roman"/>
          <w:szCs w:val="24"/>
        </w:rPr>
        <w:t>Τ</w:t>
      </w:r>
      <w:r>
        <w:rPr>
          <w:rFonts w:eastAsia="Times New Roman" w:cs="Times New Roman"/>
          <w:szCs w:val="24"/>
        </w:rPr>
        <w:t>ην άλλη φορά ο Υπουργός</w:t>
      </w:r>
      <w:r>
        <w:rPr>
          <w:rFonts w:eastAsia="Times New Roman" w:cs="Times New Roman"/>
          <w:szCs w:val="24"/>
        </w:rPr>
        <w:t xml:space="preserve"> που είχε δηλώσει κώλυμα, ήταν στο καφενείο της Βουλής. Άρα </w:t>
      </w:r>
      <w:proofErr w:type="spellStart"/>
      <w:r>
        <w:rPr>
          <w:rFonts w:eastAsia="Times New Roman" w:cs="Times New Roman"/>
          <w:szCs w:val="24"/>
        </w:rPr>
        <w:t>κοροϊδευόμαστε</w:t>
      </w:r>
      <w:proofErr w:type="spellEnd"/>
      <w:r>
        <w:rPr>
          <w:rFonts w:eastAsia="Times New Roman" w:cs="Times New Roman"/>
          <w:szCs w:val="24"/>
        </w:rPr>
        <w:t>!</w:t>
      </w:r>
    </w:p>
    <w:p w14:paraId="05CAB55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άρθρο 22, κύριε Πρόεδρε, αφορά προσλήψεις επιστημονικού προσωπικού. Αυτό το άρθρο είναι καθαρά ρουσφετολογικό. Να με θυμηθείτε ότι θα γίνει μοιρασιά εδώ, γιατί επιστημονικό προσ</w:t>
      </w:r>
      <w:r>
        <w:rPr>
          <w:rFonts w:eastAsia="Times New Roman" w:cs="Times New Roman"/>
          <w:szCs w:val="24"/>
        </w:rPr>
        <w:t>ωπικό μπορεί να προσληφθεί από τον εκάστοτε Πρόεδρο της Βουλής από τους εκατοντάδες υπαλλήλους που έχουν μεγάλα προσόντα και πτυχία και μεταπτυχιακά και ξένες γλώσσες. Άραγε, θέλουμε να βολέψουμε ορισμένους ανθρώπους. Είναι καθαρά ρουσφετολογικό το συγκεκρ</w:t>
      </w:r>
      <w:r>
        <w:rPr>
          <w:rFonts w:eastAsia="Times New Roman" w:cs="Times New Roman"/>
          <w:szCs w:val="24"/>
        </w:rPr>
        <w:t>ιμένο άρθρο, γιατί -επαναλαμβάνω και το τονίζω γιατί έχει σημασία- όταν η Βουλή έχει εκατοντάδες προσωπικό με προσόντα και εμπειρία είναι απαράδεκτο να προσλαμβάνουμε καινούργιους για να ικανοποιήσουμε κάποιες ρουσφετολογικές διατάξεις.</w:t>
      </w:r>
    </w:p>
    <w:p w14:paraId="05CAB55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Το άλλο έχει να κάν</w:t>
      </w:r>
      <w:r>
        <w:rPr>
          <w:rFonts w:eastAsia="Times New Roman" w:cs="Times New Roman"/>
          <w:szCs w:val="24"/>
        </w:rPr>
        <w:t>ει με την άδεια δίωξης των Βουλευτών. Έχω επανειλημμένα τοποθετηθεί πολλές φορές από το 1977, που υπήρξα πολλές φορές Βουλευτής, ότι σ' ό,τι αφορά τη δίωξη των Βουλευτών έπρεπε τα κόμματα να έχουν δώσει σαφή εντολή στους Βουλευτές ότι, όταν δεν πρόκειται γ</w:t>
      </w:r>
      <w:r>
        <w:rPr>
          <w:rFonts w:eastAsia="Times New Roman" w:cs="Times New Roman"/>
          <w:szCs w:val="24"/>
        </w:rPr>
        <w:t>ια αδίκημα του Βουλευτή που έχει κάνει κατά τη διάρκεια ομιλίας του ή άρθρου, πρέπει να πηγαίνουν κατ’ ευθείαν στον εισαγγελέα.</w:t>
      </w:r>
    </w:p>
    <w:p w14:paraId="05CAB55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Η άλλη κοροϊδία που κάνουμε είναι η εξής. Είναι μυστική, λέει, η ψηφοφορία για την άδεια άρσης </w:t>
      </w:r>
      <w:r>
        <w:rPr>
          <w:rFonts w:eastAsia="Times New Roman" w:cs="Times New Roman"/>
          <w:szCs w:val="24"/>
        </w:rPr>
        <w:t>ασυλίας</w:t>
      </w:r>
      <w:r>
        <w:rPr>
          <w:rFonts w:eastAsia="Times New Roman" w:cs="Times New Roman"/>
          <w:szCs w:val="24"/>
        </w:rPr>
        <w:t xml:space="preserve"> των Βουλευτών. Ποια ψηφοφ</w:t>
      </w:r>
      <w:r>
        <w:rPr>
          <w:rFonts w:eastAsia="Times New Roman" w:cs="Times New Roman"/>
          <w:szCs w:val="24"/>
        </w:rPr>
        <w:t xml:space="preserve">ορία είναι μυστική, κύριε Πρόεδρε, όταν γράφουμε το όνομα, το επώνυμο και την εκλογική μας περιφέρεια; Είναι μυστική αυτή η ψηφοφορία; Δεν είναι μυστική αυτή η ψηφοφορία. Όμως, έχουμε συνηθίσει εδώ και δεκαετίες σε αυτή την Αίθουσα να περνάνε οι </w:t>
      </w:r>
      <w:proofErr w:type="spellStart"/>
      <w:r>
        <w:rPr>
          <w:rFonts w:eastAsia="Times New Roman" w:cs="Times New Roman"/>
          <w:szCs w:val="24"/>
        </w:rPr>
        <w:t>ινστρούκτο</w:t>
      </w:r>
      <w:r>
        <w:rPr>
          <w:rFonts w:eastAsia="Times New Roman" w:cs="Times New Roman"/>
          <w:szCs w:val="24"/>
        </w:rPr>
        <w:t>ρες</w:t>
      </w:r>
      <w:proofErr w:type="spellEnd"/>
      <w:r>
        <w:rPr>
          <w:rFonts w:eastAsia="Times New Roman" w:cs="Times New Roman"/>
          <w:szCs w:val="24"/>
        </w:rPr>
        <w:t xml:space="preserve"> ορισμένων κομμάτων και να δίνουν εντολή στους Βουλευτές αν θα άρουν την ασυλία ή δεν θα άρουν την ασυλία.</w:t>
      </w:r>
    </w:p>
    <w:p w14:paraId="05CAB55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Επίσης, να αναφερθώ και σ' ό,τι αφορά την έκτη και έβδομη δύναμη στη Βουλή από όπου θα βγουν Αντιπρόεδροι. </w:t>
      </w:r>
      <w:r>
        <w:rPr>
          <w:rFonts w:eastAsia="Times New Roman" w:cs="Times New Roman"/>
          <w:szCs w:val="24"/>
        </w:rPr>
        <w:t>Α</w:t>
      </w:r>
      <w:r>
        <w:rPr>
          <w:rFonts w:eastAsia="Times New Roman" w:cs="Times New Roman"/>
          <w:szCs w:val="24"/>
        </w:rPr>
        <w:t xml:space="preserve">ν αύριο προκύψει και όγδοη και ένατη δύναμη της Βουλής, τότε τι γίνεται; Τι συναλλαγή είναι αυτή που γίνεται για την έκτη και έβδομη δύναμη; Εγώ δεν έχω κανένα πρόβλημα να πάρει και το Ποτάμι, να πάρει και ο κ. Λεβέντης θέση Αντιπροέδρου. </w:t>
      </w:r>
    </w:p>
    <w:p w14:paraId="05CAB55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Δεν αναφέρετε πο</w:t>
      </w:r>
      <w:r>
        <w:rPr>
          <w:rFonts w:eastAsia="Times New Roman" w:cs="Times New Roman"/>
          <w:szCs w:val="24"/>
        </w:rPr>
        <w:t>υθενά για 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των ανεξάρτητων Βουλευτών. Παρακολουθούμε συνεδριάσεις που διαρκούν τριάντα, σαράντα, πενήντα, εξήντα και εβδομήντα ώρες και μετ’ εμποδίων ένας ανεξάρτητος Βουλευτής να μπορέσει να μιλήσει για τρία ή πέντε λεπτά, όπως μας κάνατε σήμ</w:t>
      </w:r>
      <w:r>
        <w:rPr>
          <w:rFonts w:eastAsia="Times New Roman" w:cs="Times New Roman"/>
          <w:szCs w:val="24"/>
        </w:rPr>
        <w:t>ερα τη χάρη εσείς, κύριε Πρόεδρε.</w:t>
      </w:r>
    </w:p>
    <w:p w14:paraId="05CAB55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Έδωσα μάχη - είναι εδώ και ο κύριος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xml:space="preserve">- για να παραχωρηθεί αίθουσα για τους ανεξάρτητους Βουλευτές. </w:t>
      </w:r>
      <w:r>
        <w:rPr>
          <w:rFonts w:eastAsia="Times New Roman" w:cs="Times New Roman"/>
          <w:szCs w:val="24"/>
        </w:rPr>
        <w:t>Ε</w:t>
      </w:r>
      <w:r>
        <w:rPr>
          <w:rFonts w:eastAsia="Times New Roman" w:cs="Times New Roman"/>
          <w:szCs w:val="24"/>
        </w:rPr>
        <w:t xml:space="preserve">πιστολές του έστειλα και του ξαναέστειλα. Είχαμε φτάσει στους οκτώ Βουλευτές. Τώρα νομίζω </w:t>
      </w:r>
      <w:r>
        <w:rPr>
          <w:rFonts w:eastAsia="Times New Roman" w:cs="Times New Roman"/>
          <w:szCs w:val="24"/>
        </w:rPr>
        <w:t xml:space="preserve">ότι είμαστε έξι. Μας έδωσε τηλεφωνικό θάλαμο ο κ. </w:t>
      </w:r>
      <w:proofErr w:type="spellStart"/>
      <w:r>
        <w:rPr>
          <w:rFonts w:eastAsia="Times New Roman" w:cs="Times New Roman"/>
          <w:szCs w:val="24"/>
        </w:rPr>
        <w:t>Βούτσης</w:t>
      </w:r>
      <w:proofErr w:type="spellEnd"/>
      <w:r>
        <w:rPr>
          <w:rFonts w:eastAsia="Times New Roman" w:cs="Times New Roman"/>
          <w:szCs w:val="24"/>
        </w:rPr>
        <w:t>! Είμαστε έξι Βουλευτές και έχουμε δυόμισι γραφεία. Είμαστε έξι Βουλευτές και δεν είχαμε τηλεόραση. Κάναμε έγγραφο για να μας βάλουν τηλεόραση. Άρα δεν ισχύει αυτό που λέμε ότι όλοι οι Βουλευτές είνα</w:t>
      </w:r>
      <w:r>
        <w:rPr>
          <w:rFonts w:eastAsia="Times New Roman" w:cs="Times New Roman"/>
          <w:szCs w:val="24"/>
        </w:rPr>
        <w:t xml:space="preserve">ι ίσοι απέναντι στον νόμο και στο Σύνταγμα. </w:t>
      </w:r>
    </w:p>
    <w:p w14:paraId="05CAB55A" w14:textId="77777777" w:rsidR="00440A44" w:rsidRDefault="007E0691">
      <w:pPr>
        <w:spacing w:after="0" w:line="600" w:lineRule="auto"/>
        <w:ind w:firstLine="720"/>
        <w:jc w:val="both"/>
        <w:rPr>
          <w:rFonts w:eastAsia="Times New Roman"/>
          <w:szCs w:val="24"/>
        </w:rPr>
      </w:pPr>
      <w:r>
        <w:rPr>
          <w:rFonts w:eastAsia="Times New Roman"/>
          <w:szCs w:val="24"/>
        </w:rPr>
        <w:t xml:space="preserve">Και κάτι άλλο, που μπορεί να μην εντάσσεται στη διαδικασία τη σημερινή, σε ό,τι αφορά το κανάλι της Βουλής. Θέλω, αγαπητέ κύριε Πρόεδρε της Βουλής, κύριε Νικόλαε </w:t>
      </w:r>
      <w:proofErr w:type="spellStart"/>
      <w:r>
        <w:rPr>
          <w:rFonts w:eastAsia="Times New Roman"/>
          <w:szCs w:val="24"/>
        </w:rPr>
        <w:t>Βούτση</w:t>
      </w:r>
      <w:proofErr w:type="spellEnd"/>
      <w:r>
        <w:rPr>
          <w:rFonts w:eastAsia="Times New Roman"/>
          <w:szCs w:val="24"/>
        </w:rPr>
        <w:t>, να σας παρακαλέσω να μη με ενοχλούν συνέχ</w:t>
      </w:r>
      <w:r>
        <w:rPr>
          <w:rFonts w:eastAsia="Times New Roman"/>
          <w:szCs w:val="24"/>
        </w:rPr>
        <w:t xml:space="preserve">εια από το κανάλι της Βουλής να παρουσιαστώ. Είναι ντροπή, κύριε </w:t>
      </w:r>
      <w:proofErr w:type="spellStart"/>
      <w:r>
        <w:rPr>
          <w:rFonts w:eastAsia="Times New Roman"/>
          <w:szCs w:val="24"/>
        </w:rPr>
        <w:t>Βούτση</w:t>
      </w:r>
      <w:proofErr w:type="spellEnd"/>
      <w:r>
        <w:rPr>
          <w:rFonts w:eastAsia="Times New Roman"/>
          <w:szCs w:val="24"/>
        </w:rPr>
        <w:t>, επί δύο χρόνια που είμαι ανεξάρτητος Βουλευτής, ενώ έχουν περάσει όλοι οι Βουλευτές, να μη με καλούν. Είναι απαράδεκτο τελείως. Η σημερινή τηλεόραση της Βουλής θυμίζει την αλήστου μνή</w:t>
      </w:r>
      <w:r>
        <w:rPr>
          <w:rFonts w:eastAsia="Times New Roman"/>
          <w:szCs w:val="24"/>
        </w:rPr>
        <w:t>μης ΥΕΝΕΔ.</w:t>
      </w:r>
    </w:p>
    <w:p w14:paraId="05CAB55B" w14:textId="77777777" w:rsidR="00440A44" w:rsidRDefault="007E0691">
      <w:pPr>
        <w:spacing w:after="0" w:line="600" w:lineRule="auto"/>
        <w:ind w:firstLine="720"/>
        <w:jc w:val="both"/>
        <w:rPr>
          <w:rFonts w:eastAsia="Times New Roman"/>
          <w:szCs w:val="24"/>
        </w:rPr>
      </w:pPr>
      <w:r>
        <w:rPr>
          <w:rFonts w:eastAsia="Times New Roman"/>
          <w:szCs w:val="24"/>
        </w:rPr>
        <w:lastRenderedPageBreak/>
        <w:t>Κύριε Πρόεδρε, δεν θα ψηφίσω αυτό το νομοσχέδιο. Το θεωρώ απαράδεκτο, προκλητικό και ότι προσβάλλουμε και τη νοημοσύνη μας.</w:t>
      </w:r>
    </w:p>
    <w:p w14:paraId="05CAB55C" w14:textId="77777777" w:rsidR="00440A44" w:rsidRDefault="007E0691">
      <w:pPr>
        <w:spacing w:after="0" w:line="600" w:lineRule="auto"/>
        <w:ind w:firstLine="720"/>
        <w:jc w:val="both"/>
        <w:rPr>
          <w:rFonts w:eastAsia="Times New Roman"/>
          <w:szCs w:val="24"/>
        </w:rPr>
      </w:pPr>
      <w:r>
        <w:rPr>
          <w:rFonts w:eastAsia="Times New Roman"/>
          <w:szCs w:val="24"/>
        </w:rPr>
        <w:t>Ευχαριστώ.</w:t>
      </w:r>
    </w:p>
    <w:p w14:paraId="05CAB55D" w14:textId="77777777" w:rsidR="00440A44" w:rsidRDefault="007E069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Παναγούλη.</w:t>
      </w:r>
    </w:p>
    <w:p w14:paraId="05CAB55E" w14:textId="77777777" w:rsidR="00440A44" w:rsidRDefault="007E069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Βουλευτής από το Ποτάμι, έχε</w:t>
      </w:r>
      <w:r>
        <w:rPr>
          <w:rFonts w:eastAsia="Times New Roman"/>
          <w:szCs w:val="24"/>
        </w:rPr>
        <w:t>ι τον λόγο.</w:t>
      </w:r>
    </w:p>
    <w:p w14:paraId="05CAB55F" w14:textId="77777777" w:rsidR="00440A44" w:rsidRDefault="007E0691">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05CAB560" w14:textId="77777777" w:rsidR="00440A44" w:rsidRDefault="007E0691">
      <w:pPr>
        <w:spacing w:after="0" w:line="600" w:lineRule="auto"/>
        <w:ind w:firstLine="720"/>
        <w:jc w:val="both"/>
        <w:rPr>
          <w:rFonts w:eastAsia="Times New Roman"/>
          <w:szCs w:val="24"/>
        </w:rPr>
      </w:pPr>
      <w:r>
        <w:rPr>
          <w:rFonts w:eastAsia="Times New Roman"/>
          <w:szCs w:val="24"/>
        </w:rPr>
        <w:t xml:space="preserve">Ζήτησα τον λόγο για να αναφερθώ σε δύο, κατά την άποψή μου, βαρύνουσας σημασίας ζητήματα τα οποία, δυστυχώς, δεν απασχόλησαν καθόλου την </w:t>
      </w:r>
      <w:r>
        <w:rPr>
          <w:rFonts w:eastAsia="Times New Roman"/>
          <w:szCs w:val="24"/>
        </w:rPr>
        <w:t>ε</w:t>
      </w:r>
      <w:r>
        <w:rPr>
          <w:rFonts w:eastAsia="Times New Roman"/>
          <w:szCs w:val="24"/>
        </w:rPr>
        <w:t>πιτροπή στις εργασίες της.</w:t>
      </w:r>
    </w:p>
    <w:p w14:paraId="05CAB561" w14:textId="77777777" w:rsidR="00440A44" w:rsidRDefault="007E0691">
      <w:pPr>
        <w:spacing w:after="0" w:line="600" w:lineRule="auto"/>
        <w:ind w:firstLine="720"/>
        <w:jc w:val="both"/>
        <w:rPr>
          <w:rFonts w:eastAsia="Times New Roman"/>
          <w:szCs w:val="24"/>
        </w:rPr>
      </w:pPr>
      <w:r>
        <w:rPr>
          <w:rFonts w:eastAsia="Times New Roman"/>
          <w:szCs w:val="24"/>
        </w:rPr>
        <w:t xml:space="preserve">Το πρώτο θέμα έχει να κάνει με τη </w:t>
      </w:r>
      <w:r>
        <w:rPr>
          <w:rFonts w:eastAsia="Times New Roman"/>
          <w:szCs w:val="24"/>
        </w:rPr>
        <w:t>διαχείριση του χρόνου. Νομίζω ότι η εσφαλμένη αντίληψη που έχει επικρατήσει ότι όσο μεγαλύτερα περιθώρια χρόνου διαθέτουμε στις τοποθετήσεις μας όλοι, από τους απλούς Βουλευτές μέχρι τους Αρχηγούς, τόσο υπηρετούμε περισσότερο τη δημοκρατία και την ελεύθερη</w:t>
      </w:r>
      <w:r>
        <w:rPr>
          <w:rFonts w:eastAsia="Times New Roman"/>
          <w:szCs w:val="24"/>
        </w:rPr>
        <w:t xml:space="preserve"> διακίνηση των ιδεών που οφείλουμε να διασφαλίσουμε. Είναι νομίζω λάθος αυτό.</w:t>
      </w:r>
    </w:p>
    <w:p w14:paraId="05CAB562" w14:textId="77777777" w:rsidR="00440A44" w:rsidRDefault="007E0691">
      <w:pPr>
        <w:spacing w:after="0" w:line="600" w:lineRule="auto"/>
        <w:ind w:firstLine="720"/>
        <w:jc w:val="both"/>
        <w:rPr>
          <w:rFonts w:eastAsia="Times New Roman"/>
          <w:szCs w:val="24"/>
        </w:rPr>
      </w:pPr>
      <w:r>
        <w:rPr>
          <w:rFonts w:eastAsia="Times New Roman"/>
          <w:szCs w:val="24"/>
        </w:rPr>
        <w:t xml:space="preserve">Για την ποιότητα της δημοκρατίας νομίζω ότι θα πρέπει να ξαναδούμε τη διαχείριση του κοινοβουλευτικού χρόνου. Δεν είναι τυχαίο –αναφερόμαστε πολλές φορές, αλλά μένουμε μόνο στην </w:t>
      </w:r>
      <w:r>
        <w:rPr>
          <w:rFonts w:eastAsia="Times New Roman"/>
          <w:szCs w:val="24"/>
        </w:rPr>
        <w:t xml:space="preserve">αναφορά- ότι στο Ευρωπαϊκό Κοινοβούλιο, που κανείς δεν μπορεί να αμφισβήτηση τη δημοκρατικότητα και την </w:t>
      </w:r>
      <w:r>
        <w:rPr>
          <w:rFonts w:eastAsia="Times New Roman"/>
          <w:szCs w:val="24"/>
        </w:rPr>
        <w:lastRenderedPageBreak/>
        <w:t>αποτελεσματικότητα των λειτουργιών της, παρ</w:t>
      </w:r>
      <w:r>
        <w:rPr>
          <w:rFonts w:eastAsia="Times New Roman"/>
          <w:szCs w:val="24"/>
        </w:rPr>
        <w:t xml:space="preserve">’ </w:t>
      </w:r>
      <w:r>
        <w:rPr>
          <w:rFonts w:eastAsia="Times New Roman"/>
          <w:szCs w:val="24"/>
        </w:rPr>
        <w:t>ότι έχει αυτά τα χαρακτηριστικά με τους επτακόσιους πενήντα Βουλευτές, από είκοσι οκτώ χώρες –μέχρι χθες εί</w:t>
      </w:r>
      <w:r>
        <w:rPr>
          <w:rFonts w:eastAsia="Times New Roman"/>
          <w:szCs w:val="24"/>
        </w:rPr>
        <w:t>κοσι εννέα-, από διαφορετικές πολιτικές ομάδες, ο συνήθης χρόνος τοποθέτησης των ευρωβουλευτών στην Ολομέλεια είναι ένα λεπτό.</w:t>
      </w:r>
    </w:p>
    <w:p w14:paraId="05CAB563" w14:textId="77777777" w:rsidR="00440A44" w:rsidRDefault="007E0691">
      <w:pPr>
        <w:spacing w:after="0" w:line="600" w:lineRule="auto"/>
        <w:ind w:firstLine="720"/>
        <w:jc w:val="both"/>
        <w:rPr>
          <w:rFonts w:eastAsia="Times New Roman"/>
          <w:szCs w:val="24"/>
        </w:rPr>
      </w:pPr>
      <w:r>
        <w:rPr>
          <w:rFonts w:eastAsia="Times New Roman"/>
          <w:szCs w:val="24"/>
        </w:rPr>
        <w:t xml:space="preserve">Νομίζω ότι θα εξυπηρετήσουμε τη δημοκρατία και την ελευθερία διακίνησης του λόγου και των ιδεών, εάν αντιμετωπίσουμε διαφορετικά </w:t>
      </w:r>
      <w:r>
        <w:rPr>
          <w:rFonts w:eastAsia="Times New Roman"/>
          <w:szCs w:val="24"/>
        </w:rPr>
        <w:t>τον κοινοβουλευτικό χρόνο.</w:t>
      </w:r>
    </w:p>
    <w:p w14:paraId="05CAB564" w14:textId="77777777" w:rsidR="00440A44" w:rsidRDefault="007E0691">
      <w:pPr>
        <w:spacing w:after="0" w:line="600" w:lineRule="auto"/>
        <w:ind w:firstLine="720"/>
        <w:jc w:val="both"/>
        <w:rPr>
          <w:rFonts w:eastAsia="Times New Roman"/>
          <w:szCs w:val="24"/>
        </w:rPr>
      </w:pPr>
      <w:r>
        <w:rPr>
          <w:rFonts w:eastAsia="Times New Roman"/>
          <w:szCs w:val="24"/>
        </w:rPr>
        <w:t xml:space="preserve">Το δεύτερο θέμα έχει να κάνει με την υποχρέωσή μας και το δικαίωμα -αλλά κυρίως την υποχρέωση- να περιφρουρήσουμε, να προασπίσουμε τον κοινοβουλευτισμό. Έχω πει με πολλές ευκαιρίες, κύριε Πρόεδρε, ότι δυστυχώς η μετά ένταξης της </w:t>
      </w:r>
      <w:r>
        <w:rPr>
          <w:rFonts w:eastAsia="Times New Roman"/>
          <w:szCs w:val="24"/>
        </w:rPr>
        <w:t>Χρυσής Αυγής στο Κοινοβούλιο εποχή είναι εντελώς διαφορετική από την προ Χρυσής Αυγής εποχή του Κοινοβουλίου. Έχει αποδειχτεί στην πράξη, δυστυχώς, ότι ο Κανονισμός με τις προβλέψεις του δεν είναι δυνατόν να αντιμετωπίσει όπως πρέπει να αντιμετωπίζει πρακτ</w:t>
      </w:r>
      <w:r>
        <w:rPr>
          <w:rFonts w:eastAsia="Times New Roman"/>
          <w:szCs w:val="24"/>
        </w:rPr>
        <w:t>ικές συμπεριφορές οι οποίες δεν συνάδουν με τον κοινοβουλευτισμό και τη δημοκρατία.</w:t>
      </w:r>
    </w:p>
    <w:p w14:paraId="05CAB565" w14:textId="77777777" w:rsidR="00440A44" w:rsidRDefault="007E0691">
      <w:pPr>
        <w:spacing w:after="0" w:line="600" w:lineRule="auto"/>
        <w:ind w:firstLine="720"/>
        <w:jc w:val="both"/>
        <w:rPr>
          <w:rFonts w:eastAsia="Times New Roman"/>
          <w:szCs w:val="24"/>
        </w:rPr>
      </w:pPr>
      <w:r>
        <w:rPr>
          <w:rFonts w:eastAsia="Times New Roman"/>
          <w:szCs w:val="24"/>
        </w:rPr>
        <w:t>Νομίζω ότι έχουμε υποχρέωση να δούμε πώς μπορούμε να είμαστε αποτελεσματικοί στην πρόληψη, όχι καν στην αντιμετώπιση, των ηθών συμπεριφορών, τις οποίες μάλιστα πρόσφατα είδ</w:t>
      </w:r>
      <w:r>
        <w:rPr>
          <w:rFonts w:eastAsia="Times New Roman"/>
          <w:szCs w:val="24"/>
        </w:rPr>
        <w:t xml:space="preserve">αμε να κλιμακώνονται. Δεν </w:t>
      </w:r>
      <w:r>
        <w:rPr>
          <w:rFonts w:eastAsia="Times New Roman"/>
          <w:szCs w:val="24"/>
        </w:rPr>
        <w:lastRenderedPageBreak/>
        <w:t>θέλω να προσθέσω τίποτε άλλο. Νομίζω, όμως, ότι είναι δύο ζητήματα τα οποία μπορεί να μην έχουμε την ευκαιρία σήμερα να αντιμετωπίσουμε, αλλά είναι ανοιχτός ο χρόνος μπροστά μας για τροποποίηση του Κανονισμού σε σχέση με αυτά τα δ</w:t>
      </w:r>
      <w:r>
        <w:rPr>
          <w:rFonts w:eastAsia="Times New Roman"/>
          <w:szCs w:val="24"/>
        </w:rPr>
        <w:t>ύο ζητήματα.</w:t>
      </w:r>
    </w:p>
    <w:p w14:paraId="05CAB566" w14:textId="77777777" w:rsidR="00440A44" w:rsidRDefault="007E0691">
      <w:pPr>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05CAB567" w14:textId="77777777" w:rsidR="00440A44" w:rsidRDefault="007E069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w:t>
      </w:r>
    </w:p>
    <w:p w14:paraId="05CAB568" w14:textId="77777777" w:rsidR="00440A44" w:rsidRDefault="007E0691">
      <w:pPr>
        <w:spacing w:after="0" w:line="600" w:lineRule="auto"/>
        <w:ind w:firstLine="720"/>
        <w:jc w:val="both"/>
        <w:rPr>
          <w:rFonts w:eastAsia="Times New Roman"/>
          <w:szCs w:val="24"/>
        </w:rPr>
      </w:pPr>
      <w:r>
        <w:rPr>
          <w:rFonts w:eastAsia="Times New Roman"/>
          <w:szCs w:val="24"/>
        </w:rPr>
        <w:t>Επειδή</w:t>
      </w:r>
      <w:r>
        <w:rPr>
          <w:rFonts w:eastAsia="Times New Roman"/>
          <w:szCs w:val="24"/>
        </w:rPr>
        <w:t xml:space="preserve"> τοποθετήθηκε ανάλογα περίπου και ο κ. Λυκούδης και εσείς αναφέρατε την Ευρωβουλή, είναι πάρα πολύ εύκολο το θέμα. Εάν η άποψη αυτή υιοθετείται από την πλειοψηφία, τότε αποφασίζουμε να διακόπτεται αυτόματα, χωρίς να διαπληκτίζεται ο </w:t>
      </w:r>
      <w:proofErr w:type="spellStart"/>
      <w:r>
        <w:rPr>
          <w:rFonts w:eastAsia="Times New Roman"/>
          <w:szCs w:val="24"/>
        </w:rPr>
        <w:t>Προεδρεύων</w:t>
      </w:r>
      <w:proofErr w:type="spellEnd"/>
      <w:r>
        <w:rPr>
          <w:rFonts w:eastAsia="Times New Roman"/>
          <w:szCs w:val="24"/>
        </w:rPr>
        <w:t xml:space="preserve"> ή ο Πρόεδρος</w:t>
      </w:r>
      <w:r>
        <w:rPr>
          <w:rFonts w:eastAsia="Times New Roman"/>
          <w:szCs w:val="24"/>
        </w:rPr>
        <w:t xml:space="preserve"> με τους Βουλευτές. Θα ξέρουν όλοι ότι στα δύο ή στα δέκα λεπτά η φωνή διακόπτεται αυτόματα. Αυτό είναι θέμα, όμως, να το αποδεχτεί η πλειοψηφία. Αν το αποδεχτεί, θα κάνει και χάρη στο Προεδρείο, γιατί δεν είναι ωραίο πράγμα να διαπληκτίζεται κάποιος με το</w:t>
      </w:r>
      <w:r>
        <w:rPr>
          <w:rFonts w:eastAsia="Times New Roman"/>
          <w:szCs w:val="24"/>
        </w:rPr>
        <w:t>υς Βουλευτές για ένα λεπτό επάνω, ένα λεπτό κάτω.</w:t>
      </w:r>
    </w:p>
    <w:p w14:paraId="05CAB569" w14:textId="77777777" w:rsidR="00440A44" w:rsidRDefault="007E0691">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Το εικοσάλεπτο γίνεται μία ώρα.</w:t>
      </w:r>
    </w:p>
    <w:p w14:paraId="05CAB56A" w14:textId="77777777" w:rsidR="00440A44" w:rsidRDefault="007E069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Σε όλα. Αν υιοθετήσουμε τους χρόνους αυτούς και τους αποδεχτεί η πλειοψηφία, διευκολύνει και το Προεδρείο. Δεν θα διαμα</w:t>
      </w:r>
      <w:r>
        <w:rPr>
          <w:rFonts w:eastAsia="Times New Roman"/>
          <w:szCs w:val="24"/>
        </w:rPr>
        <w:t>ρτύρεται κανένας.</w:t>
      </w:r>
    </w:p>
    <w:p w14:paraId="05CAB56B" w14:textId="77777777" w:rsidR="00440A44" w:rsidRDefault="007E0691">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 κ. Καρράς, ανεξάρτητος Βουλευτής</w:t>
      </w:r>
      <w:r>
        <w:rPr>
          <w:rFonts w:eastAsia="Times New Roman"/>
          <w:szCs w:val="24"/>
        </w:rPr>
        <w:t>,</w:t>
      </w:r>
      <w:r>
        <w:rPr>
          <w:rFonts w:eastAsia="Times New Roman"/>
          <w:szCs w:val="24"/>
        </w:rPr>
        <w:t xml:space="preserve"> έχει τον λόγο.</w:t>
      </w:r>
    </w:p>
    <w:p w14:paraId="05CAB56C"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Κύριε Πρόεδρε, στην παρατήρησή σας, επιτρέψατε μου, η Ευρωβουλή εκπροσωπεί είκοσι εννέα έθνη, με είκοσι εννέα διαφορετικές κυβερνήσεις και έχει περιορισμένη, </w:t>
      </w:r>
      <w:r>
        <w:rPr>
          <w:rFonts w:eastAsia="Times New Roman"/>
          <w:szCs w:val="24"/>
        </w:rPr>
        <w:t>αν θέλετε, αρμοδιότητα επί των εθνικών κρατών.</w:t>
      </w:r>
    </w:p>
    <w:p w14:paraId="05CAB56D" w14:textId="77777777" w:rsidR="00440A44" w:rsidRDefault="007E0691">
      <w:pPr>
        <w:spacing w:after="0" w:line="600" w:lineRule="auto"/>
        <w:ind w:firstLine="720"/>
        <w:jc w:val="both"/>
        <w:rPr>
          <w:rFonts w:eastAsia="Times New Roman"/>
          <w:szCs w:val="24"/>
        </w:rPr>
      </w:pPr>
      <w:r>
        <w:rPr>
          <w:rFonts w:eastAsia="Times New Roman"/>
          <w:szCs w:val="24"/>
        </w:rPr>
        <w:t>Η διακοπή του λόγου, την οποία φαίνεται ότι ευαγγελίζονται αρκετοί εκ των συναδέλφων, δεν μπορεί να εισαχθεί σε Εθνικό Κοινοβούλιο, με την έννοια ότι πρέπει να γίνεται ένας πραγματικός διάλογος και πρέπει να υ</w:t>
      </w:r>
      <w:r>
        <w:rPr>
          <w:rFonts w:eastAsia="Times New Roman"/>
          <w:szCs w:val="24"/>
        </w:rPr>
        <w:t xml:space="preserve">πάρχει άνεση χρόνου. Να θυμίσω τον αριθμό των Βουλευτών, των Ευρωβουλευτών και να πούμε ότι η Ελλάδα μπορεί να έχει από διακόσιους μέχρι τριακόσιους. Δεν έχει σημασία, όμως, αυτό. Είναι ένα άλλο ζήτημα ακόμα, το οποίο έρχεται στη σκέψη μου σε σχέση με τις </w:t>
      </w:r>
      <w:r>
        <w:rPr>
          <w:rFonts w:eastAsia="Times New Roman"/>
          <w:szCs w:val="24"/>
        </w:rPr>
        <w:t>απόψεις που έχω για τον Κανονισμό της Βουλής και τις τροποποιήσεις που συζητούνται σήμερα.</w:t>
      </w:r>
    </w:p>
    <w:p w14:paraId="05CAB56E" w14:textId="77777777" w:rsidR="00440A44" w:rsidRDefault="007E0691">
      <w:pPr>
        <w:spacing w:after="0" w:line="600" w:lineRule="auto"/>
        <w:ind w:firstLine="720"/>
        <w:jc w:val="both"/>
        <w:rPr>
          <w:rFonts w:eastAsia="Times New Roman"/>
          <w:szCs w:val="24"/>
        </w:rPr>
      </w:pPr>
      <w:r>
        <w:rPr>
          <w:rFonts w:eastAsia="Times New Roman"/>
          <w:szCs w:val="24"/>
        </w:rPr>
        <w:t xml:space="preserve">Η δική μου θέση έχει διατυπωθεί πάρα πολλές φορές: Ενώ το Σύνταγμα είναι ρητό στην έννοια των κομμάτων -έχει μια ελάχιστη αναφορά στο άρθρο 29 και τη λειτουργία της </w:t>
      </w:r>
      <w:r>
        <w:rPr>
          <w:rFonts w:eastAsia="Times New Roman"/>
          <w:szCs w:val="24"/>
        </w:rPr>
        <w:t xml:space="preserve">Βουλής την αφήνει να ρυθμίζεται με τον Κανονισμό-, ο Κανονισμός εισάγει την </w:t>
      </w:r>
      <w:proofErr w:type="spellStart"/>
      <w:r>
        <w:rPr>
          <w:rFonts w:eastAsia="Times New Roman"/>
          <w:szCs w:val="24"/>
        </w:rPr>
        <w:t>κομματοκρατία</w:t>
      </w:r>
      <w:proofErr w:type="spellEnd"/>
      <w:r>
        <w:rPr>
          <w:rFonts w:eastAsia="Times New Roman"/>
          <w:szCs w:val="24"/>
        </w:rPr>
        <w:t>. Θα γίνω, λοιπόν, πιο συγκεκριμένος. Δεν επιτρέπει τον λόγο στους Βουλευτές και σήμερα με τις παρούσες τροποποιήσεις βλέπουμε τα εξής: Έρχεται η αιτιολογική έκθεση κα</w:t>
      </w:r>
      <w:r>
        <w:rPr>
          <w:rFonts w:eastAsia="Times New Roman"/>
          <w:szCs w:val="24"/>
        </w:rPr>
        <w:t>ι μας λέει ότι προάγει τη δημοκρατική αρχή, δι</w:t>
      </w:r>
      <w:r>
        <w:rPr>
          <w:rFonts w:eastAsia="Times New Roman"/>
          <w:szCs w:val="24"/>
        </w:rPr>
        <w:t>ά</w:t>
      </w:r>
      <w:r>
        <w:rPr>
          <w:rFonts w:eastAsia="Times New Roman"/>
          <w:szCs w:val="24"/>
        </w:rPr>
        <w:t xml:space="preserve"> των τροποποιήσεων. Ερωτώ, λοι</w:t>
      </w:r>
      <w:r>
        <w:rPr>
          <w:rFonts w:eastAsia="Times New Roman"/>
          <w:szCs w:val="24"/>
        </w:rPr>
        <w:lastRenderedPageBreak/>
        <w:t>πόν: Είναι δημοκρατική αρχή δι</w:t>
      </w:r>
      <w:r>
        <w:rPr>
          <w:rFonts w:eastAsia="Times New Roman"/>
          <w:szCs w:val="24"/>
        </w:rPr>
        <w:t>ά</w:t>
      </w:r>
      <w:r>
        <w:rPr>
          <w:rFonts w:eastAsia="Times New Roman"/>
          <w:szCs w:val="24"/>
        </w:rPr>
        <w:t xml:space="preserve"> των τροποποιήσεων, όταν αυξάνονται οι θέσεις των Αντιπροέδρων και διατηρείται το απαράδεκτο, να μην μπορεί να υπάρξει υποψηφιότητα Βουλευτού για θέ</w:t>
      </w:r>
      <w:r>
        <w:rPr>
          <w:rFonts w:eastAsia="Times New Roman"/>
          <w:szCs w:val="24"/>
        </w:rPr>
        <w:t>ση Αντιπροέδρου; Το λέει πάλι μέσα το άρθρο 3, κύριε Πρόεδρε.</w:t>
      </w:r>
    </w:p>
    <w:p w14:paraId="05CAB56F" w14:textId="77777777" w:rsidR="00440A44" w:rsidRDefault="007E0691">
      <w:pPr>
        <w:spacing w:after="0" w:line="600" w:lineRule="auto"/>
        <w:ind w:firstLine="720"/>
        <w:jc w:val="both"/>
        <w:rPr>
          <w:rFonts w:eastAsia="Times New Roman"/>
          <w:szCs w:val="24"/>
        </w:rPr>
      </w:pPr>
      <w:r>
        <w:rPr>
          <w:rFonts w:eastAsia="Times New Roman"/>
          <w:szCs w:val="24"/>
        </w:rPr>
        <w:t>Δεύτερο ζήτημα: Όταν οι θέσεις των Αντιπροέδρων καλύπτονται από πρόταση ουσιαστικά των κομμάτων, πώς προάγεται η δημοκρατία; Και αν θέλετε και κάτι άλλο και θα παρακαλέσω να το προσέξετε αυτό: Έ</w:t>
      </w:r>
      <w:r>
        <w:rPr>
          <w:rFonts w:eastAsia="Times New Roman"/>
          <w:szCs w:val="24"/>
        </w:rPr>
        <w:t>χουμε και μια ευθεία παραβίαση του Συντάγματος εδώ, με τα άρθρα 1 και 3, αυτή τη στιγμή. Διαβάζω το άρθρο 65 παράγραφος 3. Επιτρέψτε μου, κύριε Πρόεδρε. Τι λέει λοιπόν αυτό; Λέει: «Ο Πρόεδρος και οι Αντιπρόεδροι εκλέγονται στην αρχή κάθε βουλευτικής περιόδ</w:t>
      </w:r>
      <w:r>
        <w:rPr>
          <w:rFonts w:eastAsia="Times New Roman"/>
          <w:szCs w:val="24"/>
        </w:rPr>
        <w:t>ου». Και λέει το β΄ εδάφιο της ιδίας παραγράφου ότι</w:t>
      </w:r>
      <w:r>
        <w:rPr>
          <w:rFonts w:eastAsia="Times New Roman"/>
          <w:szCs w:val="24"/>
        </w:rPr>
        <w:t>:</w:t>
      </w:r>
      <w:r>
        <w:rPr>
          <w:rFonts w:eastAsia="Times New Roman"/>
          <w:szCs w:val="24"/>
        </w:rPr>
        <w:t xml:space="preserve"> «Η διάταξη αυτή δεν εφαρμόζεται για τον Πρόεδρο και τους Αντιπροέδρους που εκλέχθηκαν στην τρέχουσα πρώτη </w:t>
      </w:r>
      <w:r>
        <w:rPr>
          <w:rFonts w:eastAsia="Times New Roman"/>
          <w:szCs w:val="24"/>
        </w:rPr>
        <w:t>σ</w:t>
      </w:r>
      <w:r>
        <w:rPr>
          <w:rFonts w:eastAsia="Times New Roman"/>
          <w:szCs w:val="24"/>
        </w:rPr>
        <w:t>ύνοδο της Ε΄ Αναθεωρητικής Βουλής». Μας λέει, λοιπόν, ότι οποιαδήποτε έστω τροποποίηση στην αύξη</w:t>
      </w:r>
      <w:r>
        <w:rPr>
          <w:rFonts w:eastAsia="Times New Roman"/>
          <w:szCs w:val="24"/>
        </w:rPr>
        <w:t xml:space="preserve">ση του αριθμού των Αντιπροέδρων, εφόσον το Σύνταγμα δεν αφήνει εξαίρεση και πρέπει να εκλέγονται για ολόκληρη την </w:t>
      </w:r>
      <w:r>
        <w:rPr>
          <w:rFonts w:eastAsia="Times New Roman"/>
          <w:szCs w:val="24"/>
        </w:rPr>
        <w:t>π</w:t>
      </w:r>
      <w:r>
        <w:rPr>
          <w:rFonts w:eastAsia="Times New Roman"/>
          <w:szCs w:val="24"/>
        </w:rPr>
        <w:t xml:space="preserve">ερίοδο, δεν επιτρέπει, έστω και αν τροποποιείται ο Κανονισμός ότι θα εκλεγούν δια το υπόλοιπο της </w:t>
      </w:r>
      <w:r>
        <w:rPr>
          <w:rFonts w:eastAsia="Times New Roman"/>
          <w:szCs w:val="24"/>
        </w:rPr>
        <w:t>π</w:t>
      </w:r>
      <w:r>
        <w:rPr>
          <w:rFonts w:eastAsia="Times New Roman"/>
          <w:szCs w:val="24"/>
        </w:rPr>
        <w:t>εριόδου, εφόσον προστίθενται θέσεις. Και έ</w:t>
      </w:r>
      <w:r>
        <w:rPr>
          <w:rFonts w:eastAsia="Times New Roman"/>
          <w:szCs w:val="24"/>
        </w:rPr>
        <w:t xml:space="preserve">ρχεται, λοιπόν, εδώ δια τυμπανοκρουσίας, το άρθρο 4 και λέει: «Αμέσως μετά τη ψήφιση και θέση της παρούσας τροποποίησης, εκλέγονται οι Αντιπρόεδροι που προέρχονται από έκτη και έβδομη </w:t>
      </w:r>
      <w:r>
        <w:rPr>
          <w:rFonts w:eastAsia="Times New Roman"/>
          <w:szCs w:val="24"/>
        </w:rPr>
        <w:lastRenderedPageBreak/>
        <w:t>Κοινοβουλευτική Ομάδα σε δύναμη». Στάθμισε κανείς αν το Σύνταγμα απαγορε</w:t>
      </w:r>
      <w:r>
        <w:rPr>
          <w:rFonts w:eastAsia="Times New Roman"/>
          <w:szCs w:val="24"/>
        </w:rPr>
        <w:t>ύει αυτό που γίνεται σήμερα; Δυστυχώς, δεν έρχεται έκθεση της Επιστημονικής Υπηρεσίας της Βουλής, να δούμε και τη θέση αυτή. Το σημειώνω και καταγράφεται, παρακαλώ, κύριε Πρόεδρε.</w:t>
      </w:r>
    </w:p>
    <w:p w14:paraId="05CAB570" w14:textId="77777777" w:rsidR="00440A44" w:rsidRDefault="007E0691">
      <w:pPr>
        <w:spacing w:after="0" w:line="600" w:lineRule="auto"/>
        <w:ind w:firstLine="720"/>
        <w:jc w:val="both"/>
        <w:rPr>
          <w:rFonts w:eastAsia="Times New Roman"/>
          <w:szCs w:val="24"/>
        </w:rPr>
      </w:pPr>
      <w:r>
        <w:rPr>
          <w:rFonts w:eastAsia="Times New Roman"/>
          <w:szCs w:val="24"/>
        </w:rPr>
        <w:t>Πάμε στο επόμενο ζήτημα, το οποίο είναι ουσιαστικό κατά τη δική μας άποψη. Γ</w:t>
      </w:r>
      <w:r>
        <w:rPr>
          <w:rFonts w:eastAsia="Times New Roman"/>
          <w:szCs w:val="24"/>
        </w:rPr>
        <w:t>ίνεται διάλογος στη Βουλή; Γίνεται πραγματικός διάλογος; Αφήνεται ο Βουλευτής να εκφράσει τις απόψεις του, ιδιαίτερα για τους Ανεξάρτητους; Βέβαια τα παραδείγματα που είπε ο συνάδελφος κ. Παναγούλης είναι ακριβέστατα. Εγώ θα συμπληρώσω περισσότερο. Δεν είν</w:t>
      </w:r>
      <w:r>
        <w:rPr>
          <w:rFonts w:eastAsia="Times New Roman"/>
          <w:szCs w:val="24"/>
        </w:rPr>
        <w:t>αι τηλεφωνικός θάλαμος, είναι υπόλοιπο χώρου -αλλά να μην κάνω άλλο χαρακτηρισμό-, να διαθέτεις ένα γραφείο σε έξι Βουλευτές στη Βουλή για να εξυπηρετηθούν.</w:t>
      </w:r>
    </w:p>
    <w:p w14:paraId="05CAB571" w14:textId="77777777" w:rsidR="00440A44" w:rsidRDefault="007E0691">
      <w:pPr>
        <w:spacing w:after="0" w:line="600" w:lineRule="auto"/>
        <w:ind w:firstLine="720"/>
        <w:jc w:val="both"/>
        <w:rPr>
          <w:rFonts w:eastAsia="Times New Roman"/>
          <w:szCs w:val="24"/>
        </w:rPr>
      </w:pPr>
      <w:r>
        <w:rPr>
          <w:rFonts w:eastAsia="Times New Roman"/>
          <w:szCs w:val="24"/>
        </w:rPr>
        <w:t xml:space="preserve">Θα πω κάτι άλλο, όμως, πολύ σημαντικό κατά την άποψή μου. Διαβάζοντας εδώ τις τροποποιήσεις σήμερα </w:t>
      </w:r>
      <w:r>
        <w:rPr>
          <w:rFonts w:eastAsia="Times New Roman"/>
          <w:szCs w:val="24"/>
        </w:rPr>
        <w:t xml:space="preserve">καθορίζεται ο τρόπος συζητήσεων. Οι Ανεξάρτητοι φαίνεται δεν έχουν λόγο, μετά το άρθρο 10, κύριε Πρόεδρε, όπου αναφέρονται μόνο «οι τυχόν </w:t>
      </w:r>
      <w:r>
        <w:rPr>
          <w:rFonts w:eastAsia="Times New Roman"/>
          <w:szCs w:val="24"/>
        </w:rPr>
        <w:t>ε</w:t>
      </w:r>
      <w:r>
        <w:rPr>
          <w:rFonts w:eastAsia="Times New Roman"/>
          <w:szCs w:val="24"/>
        </w:rPr>
        <w:t xml:space="preserve">ιδικοί </w:t>
      </w:r>
      <w:r>
        <w:rPr>
          <w:rFonts w:eastAsia="Times New Roman"/>
          <w:szCs w:val="24"/>
        </w:rPr>
        <w:t>α</w:t>
      </w:r>
      <w:r>
        <w:rPr>
          <w:rFonts w:eastAsia="Times New Roman"/>
          <w:szCs w:val="24"/>
        </w:rPr>
        <w:t xml:space="preserve">γορητές και Βουλευτές, όσοι και ο αριθμός των Κοινοβουλευτικών Ομάδων και κατά τη σειρά προσδιοριζόμενοι από </w:t>
      </w:r>
      <w:r>
        <w:rPr>
          <w:rFonts w:eastAsia="Times New Roman"/>
          <w:szCs w:val="24"/>
        </w:rPr>
        <w:t xml:space="preserve">τη δύναμη των Κοινοβουλευτικών Ομάδων». Θα καταλύσουμε το Σύνταγμα σήμερα; Ε, ας το καταλύσουμε, ας πάει στο καλό. Δεν θα αλλάξει τίποτα με τη λειτουργία αυτή. Ας το καταλύσουμε. </w:t>
      </w:r>
    </w:p>
    <w:p w14:paraId="05CAB572" w14:textId="77777777" w:rsidR="00440A44" w:rsidRDefault="007E0691">
      <w:pPr>
        <w:spacing w:after="0" w:line="600" w:lineRule="auto"/>
        <w:ind w:firstLine="720"/>
        <w:jc w:val="both"/>
        <w:rPr>
          <w:rFonts w:eastAsia="Times New Roman"/>
          <w:szCs w:val="24"/>
        </w:rPr>
      </w:pPr>
      <w:r>
        <w:rPr>
          <w:rFonts w:eastAsia="Times New Roman"/>
          <w:szCs w:val="24"/>
        </w:rPr>
        <w:lastRenderedPageBreak/>
        <w:t>Δεν θέλω να αναφέρω πολλά παραδείγματα, κύριε Πρόεδρε, διότι ο χρόνος πιέζει</w:t>
      </w:r>
      <w:r>
        <w:rPr>
          <w:rFonts w:eastAsia="Times New Roman"/>
          <w:szCs w:val="24"/>
        </w:rPr>
        <w:t>. Τα επιχειρήματα μου τα βεβαιώνει και ο Κανονισμός, όταν εδώ έχει γίνει μια ανάλυση και όταν ζητά ένας Ανεξάρτητος τον λόγο λέμε «πέντε λεπτά» και λέμε «πρέπει να τηρούμε τον χρόνο αυτόν, διότι είναι επί τη βλάβη των υπολοίπων ομιλητών, όταν κάνουμε κατάχ</w:t>
      </w:r>
      <w:r>
        <w:rPr>
          <w:rFonts w:eastAsia="Times New Roman"/>
          <w:szCs w:val="24"/>
        </w:rPr>
        <w:t>ρηση».</w:t>
      </w:r>
    </w:p>
    <w:p w14:paraId="05CAB573" w14:textId="77777777" w:rsidR="00440A44" w:rsidRDefault="007E0691">
      <w:pPr>
        <w:spacing w:after="0" w:line="600" w:lineRule="auto"/>
        <w:ind w:firstLine="720"/>
        <w:jc w:val="both"/>
        <w:rPr>
          <w:rFonts w:eastAsia="Times New Roman"/>
          <w:szCs w:val="24"/>
        </w:rPr>
      </w:pPr>
      <w:r>
        <w:rPr>
          <w:rFonts w:eastAsia="Times New Roman"/>
          <w:szCs w:val="24"/>
        </w:rPr>
        <w:t>Εγώ δεν θα ζητήσω περισσότερο των πέντε λεπτών, για να αποδείξω, κύριε Πρόεδρε, τον περιορισμό της δημοκρατίας ο οποίος υπάρχει σε αυτήν την Αίθουσα και δεν έρχεται να το βελτιώσει η παρούσα τροποποίηση του Κανονισμού. Αντίθετα, τον επιτείνει και επ</w:t>
      </w:r>
      <w:r>
        <w:rPr>
          <w:rFonts w:eastAsia="Times New Roman"/>
          <w:szCs w:val="24"/>
        </w:rPr>
        <w:t xml:space="preserve">ιβεβαιώνει. </w:t>
      </w:r>
    </w:p>
    <w:p w14:paraId="05CAB574" w14:textId="77777777" w:rsidR="00440A44" w:rsidRDefault="007E0691">
      <w:pPr>
        <w:spacing w:after="0" w:line="600" w:lineRule="auto"/>
        <w:ind w:firstLine="720"/>
        <w:jc w:val="both"/>
        <w:rPr>
          <w:rFonts w:eastAsia="Times New Roman"/>
          <w:szCs w:val="24"/>
        </w:rPr>
      </w:pPr>
      <w:r>
        <w:rPr>
          <w:rFonts w:eastAsia="Times New Roman"/>
          <w:szCs w:val="24"/>
        </w:rPr>
        <w:t>Καταψηφίζω στο σύνολο, έστω κι αν ήθελα ορισμένες διατάξεις να τις υποστηρίξω.</w:t>
      </w:r>
    </w:p>
    <w:p w14:paraId="05CAB57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Καρρά. </w:t>
      </w:r>
    </w:p>
    <w:p w14:paraId="05CAB57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Αθανασίου. </w:t>
      </w:r>
    </w:p>
    <w:p w14:paraId="05CAB57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Δύο λεπτά είναι αρκετά, κύριε Αθανασίου; </w:t>
      </w:r>
    </w:p>
    <w:p w14:paraId="05CAB57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Μάλ</w:t>
      </w:r>
      <w:r>
        <w:rPr>
          <w:rFonts w:eastAsia="Times New Roman" w:cs="Times New Roman"/>
          <w:szCs w:val="24"/>
        </w:rPr>
        <w:t xml:space="preserve">ιστα. </w:t>
      </w:r>
    </w:p>
    <w:p w14:paraId="05CAB57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που κατ’ εξαίρεση μου δίνετε τον λόγο επειδή δεν πρόλαβα</w:t>
      </w:r>
      <w:r>
        <w:rPr>
          <w:rFonts w:eastAsia="Times New Roman" w:cs="Times New Roman"/>
          <w:szCs w:val="24"/>
        </w:rPr>
        <w:t xml:space="preserve"> να δηλώσω </w:t>
      </w:r>
      <w:proofErr w:type="spellStart"/>
      <w:r>
        <w:rPr>
          <w:rFonts w:eastAsia="Times New Roman" w:cs="Times New Roman"/>
          <w:szCs w:val="24"/>
        </w:rPr>
        <w:t>συμετοχή</w:t>
      </w:r>
      <w:proofErr w:type="spellEnd"/>
      <w:r>
        <w:rPr>
          <w:rFonts w:eastAsia="Times New Roman" w:cs="Times New Roman"/>
          <w:szCs w:val="24"/>
        </w:rPr>
        <w:t xml:space="preserve">. Ευχαριστώ και τους συναδέλφους για την ανοχή τους. </w:t>
      </w:r>
    </w:p>
    <w:p w14:paraId="05CAB57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Ήθελα δυο τρεις παρατηρήσεις να κάνω, οι οποίες είναι κυρίως νομοτεχνικές.</w:t>
      </w:r>
    </w:p>
    <w:p w14:paraId="05CAB57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Κατ’ αρχάς θα ήθελα</w:t>
      </w:r>
      <w:r>
        <w:rPr>
          <w:rFonts w:eastAsia="Times New Roman" w:cs="Times New Roman"/>
          <w:szCs w:val="24"/>
        </w:rPr>
        <w:t xml:space="preserve"> να αναφερθώ στο άρθρο 5 της πρότασης και στην περίπτωση </w:t>
      </w:r>
      <w:r>
        <w:rPr>
          <w:rFonts w:eastAsia="Times New Roman" w:cs="Times New Roman"/>
          <w:szCs w:val="24"/>
        </w:rPr>
        <w:t>δέκατη τέταρτη</w:t>
      </w:r>
      <w:r>
        <w:rPr>
          <w:rFonts w:eastAsia="Times New Roman" w:cs="Times New Roman"/>
          <w:szCs w:val="24"/>
        </w:rPr>
        <w:t xml:space="preserve"> του Κανονισμού που τροποποιείται. Θα δημιουργήσει μια σύγχυση, όπως είναι διατυπωμένο το εδάφιο που προστίθεται σε σχέση με το προηγούμενο εδάφιο. Θυμίζω στους συναδέλφους ότι λέει ότι</w:t>
      </w:r>
      <w:r>
        <w:rPr>
          <w:rFonts w:eastAsia="Times New Roman" w:cs="Times New Roman"/>
          <w:szCs w:val="24"/>
        </w:rPr>
        <w:t xml:space="preserve"> «αρμοδιότητα της Διάσκεψης των Προέδρων» –προσέξτε το αυτό- «είναι να αποφασίζει, να προτείνει ή να διατυπώνει γνώμη ή να αναθέτει το έργο του σε άλλο όργανο επιτροπή ή υποεπιτροπή της Βουλής</w:t>
      </w:r>
      <w:r>
        <w:rPr>
          <w:rFonts w:eastAsia="Times New Roman" w:cs="Times New Roman"/>
          <w:szCs w:val="24"/>
        </w:rPr>
        <w:t>,</w:t>
      </w:r>
      <w:r>
        <w:rPr>
          <w:rFonts w:eastAsia="Times New Roman" w:cs="Times New Roman"/>
          <w:szCs w:val="24"/>
        </w:rPr>
        <w:t xml:space="preserve"> για όσα</w:t>
      </w:r>
      <w:r>
        <w:rPr>
          <w:rFonts w:eastAsia="Times New Roman" w:cs="Times New Roman"/>
          <w:szCs w:val="24"/>
        </w:rPr>
        <w:t xml:space="preserve"> θέματα προβλέπεται αρμοδιότητας της Βουλής </w:t>
      </w:r>
      <w:r>
        <w:rPr>
          <w:rFonts w:eastAsia="Times New Roman" w:cs="Times New Roman"/>
          <w:szCs w:val="24"/>
        </w:rPr>
        <w:t>, άμα δεν τ</w:t>
      </w:r>
      <w:r>
        <w:rPr>
          <w:rFonts w:eastAsia="Times New Roman" w:cs="Times New Roman"/>
          <w:szCs w:val="24"/>
        </w:rPr>
        <w:t xml:space="preserve">ίθεται ρητά από το Σύνταγμα ή τον νόμο». </w:t>
      </w:r>
    </w:p>
    <w:p w14:paraId="05CAB57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εδάφιο που προστίθεται θα δημιουργήσει σύγχυση. Θα το διαβάσω λίγο για να γίνει αντιληπτό. Δεν τροποποιείται</w:t>
      </w:r>
      <w:r>
        <w:rPr>
          <w:rFonts w:eastAsia="Times New Roman" w:cs="Times New Roman"/>
          <w:szCs w:val="24"/>
        </w:rPr>
        <w:t xml:space="preserve"> το εδάφιο ή απλώς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ροστίθεται εδάφιο στο η΄. «Σε περίπτωση κατά την οποία ο νόμος προβλέπει αρμοδιότητ</w:t>
      </w:r>
      <w:r>
        <w:rPr>
          <w:rFonts w:eastAsia="Times New Roman" w:cs="Times New Roman"/>
          <w:szCs w:val="24"/>
        </w:rPr>
        <w:t>α επιτροπής της Βουλής…». Δηλαδή ο νόμος, παραδείγματος χάριν, προβλέπει ότι αρμόδια επιτροπή για να ακροάται αυτούς που προτείνει ο Υπουργός σε μια ρυθμιστική αρχή, όπως η Ρυθμιστική Αρχή Σιδηροδρόμων ή η Ρυθμιστική Αρχή Ενέργειας, ανήκει στην Επιτροπή Θε</w:t>
      </w:r>
      <w:r>
        <w:rPr>
          <w:rFonts w:eastAsia="Times New Roman" w:cs="Times New Roman"/>
          <w:szCs w:val="24"/>
        </w:rPr>
        <w:t>σμών, ας πούμε. Ακούστε πως διατυπώνεται: «</w:t>
      </w:r>
      <w:r>
        <w:rPr>
          <w:rFonts w:eastAsia="Times New Roman" w:cs="Times New Roman"/>
          <w:szCs w:val="24"/>
        </w:rPr>
        <w:t>Ό</w:t>
      </w:r>
      <w:r>
        <w:rPr>
          <w:rFonts w:eastAsia="Times New Roman" w:cs="Times New Roman"/>
          <w:szCs w:val="24"/>
        </w:rPr>
        <w:t xml:space="preserve">σον αφορά την ακρόαση των προσώπων για τη διατύπωση γνώμης, θα είναι η </w:t>
      </w:r>
      <w:r>
        <w:rPr>
          <w:rFonts w:eastAsia="Times New Roman" w:cs="Times New Roman"/>
          <w:szCs w:val="24"/>
        </w:rPr>
        <w:t>ε</w:t>
      </w:r>
      <w:r>
        <w:rPr>
          <w:rFonts w:eastAsia="Times New Roman" w:cs="Times New Roman"/>
          <w:szCs w:val="24"/>
        </w:rPr>
        <w:t xml:space="preserve">πιτροπή που ορίζει ο νόμος. Η Διάσκεψη όμως των </w:t>
      </w:r>
      <w:r>
        <w:rPr>
          <w:rFonts w:eastAsia="Times New Roman" w:cs="Times New Roman"/>
          <w:szCs w:val="24"/>
        </w:rPr>
        <w:lastRenderedPageBreak/>
        <w:t xml:space="preserve">Προέδρων ορίζει την αρμόδια προς τούτο </w:t>
      </w:r>
      <w:r>
        <w:rPr>
          <w:rFonts w:eastAsia="Times New Roman" w:cs="Times New Roman"/>
          <w:szCs w:val="24"/>
        </w:rPr>
        <w:t>ε</w:t>
      </w:r>
      <w:r>
        <w:rPr>
          <w:rFonts w:eastAsia="Times New Roman" w:cs="Times New Roman"/>
          <w:szCs w:val="24"/>
        </w:rPr>
        <w:t xml:space="preserve">πιτροπή». Δηλαδή, θα έρθει η Διάσκεψη των Προέδρων και θα πει «είναι άλλη </w:t>
      </w:r>
      <w:r>
        <w:rPr>
          <w:rFonts w:eastAsia="Times New Roman" w:cs="Times New Roman"/>
          <w:szCs w:val="24"/>
        </w:rPr>
        <w:t>ε</w:t>
      </w:r>
      <w:r>
        <w:rPr>
          <w:rFonts w:eastAsia="Times New Roman" w:cs="Times New Roman"/>
          <w:szCs w:val="24"/>
        </w:rPr>
        <w:t>πιτροπή»; Όταν ο νομοθέτης έχει 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έλω την Επιτροπή Θεσμών», παραδείγματος χάριν, θα την πάει σε άλλη επιτροπή; Δείτε το αυτό. θα δημιουργήσει σύγχυση και </w:t>
      </w:r>
      <w:r>
        <w:rPr>
          <w:rFonts w:eastAsia="Times New Roman" w:cs="Times New Roman"/>
          <w:szCs w:val="24"/>
        </w:rPr>
        <w:t>έρχεται</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αντίφαση με</w:t>
      </w:r>
      <w:r>
        <w:rPr>
          <w:rFonts w:eastAsia="Times New Roman" w:cs="Times New Roman"/>
          <w:szCs w:val="24"/>
        </w:rPr>
        <w:t xml:space="preserve"> το </w:t>
      </w:r>
      <w:r>
        <w:rPr>
          <w:rFonts w:eastAsia="Times New Roman" w:cs="Times New Roman"/>
          <w:szCs w:val="24"/>
        </w:rPr>
        <w:t xml:space="preserve">εδάφιο </w:t>
      </w:r>
      <w:r>
        <w:rPr>
          <w:rFonts w:eastAsia="Times New Roman" w:cs="Times New Roman"/>
          <w:szCs w:val="24"/>
        </w:rPr>
        <w:t xml:space="preserve">η΄. </w:t>
      </w:r>
    </w:p>
    <w:p w14:paraId="05CAB57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Η δεύτερη παρατήρησή μου αφορά στο άρθρο 12 και ειδικά στο </w:t>
      </w:r>
      <w:r>
        <w:rPr>
          <w:rFonts w:eastAsia="Times New Roman" w:cs="Times New Roman"/>
          <w:szCs w:val="24"/>
        </w:rPr>
        <w:t xml:space="preserve">προστιθέμενο άρθρο </w:t>
      </w:r>
      <w:r>
        <w:rPr>
          <w:rFonts w:eastAsia="Times New Roman" w:cs="Times New Roman"/>
          <w:szCs w:val="24"/>
        </w:rPr>
        <w:t>72α΄. Είναι η διόρθωση να γίνεται όταν ομιλεί ένας Βουλευτής κατά τη διάρκεια της ψήφου του άλλα όχι μέχρι τέλους της ψηφοφορίας, γιατί μπορεί ένας Βουλευτής ενός</w:t>
      </w:r>
      <w:r>
        <w:rPr>
          <w:rFonts w:eastAsia="Times New Roman" w:cs="Times New Roman"/>
          <w:szCs w:val="24"/>
        </w:rPr>
        <w:t xml:space="preserve"> κόμματος, λέω εγώ, να παρακολουθεί πώς διαμορφώνεται η πλειοψηφία και αν δει ότι δεν συμφέρει στο κυβερνόν κόμμα ή στην αντιπολίτευση που έκανε μια πρόταση μομφής ή οτιδήποτε άλλο, να πιέσουν κάποιον να αλλάξει την πρότασή του. Σωστό είναι να τη διορθώνει</w:t>
      </w:r>
      <w:r>
        <w:rPr>
          <w:rFonts w:eastAsia="Times New Roman" w:cs="Times New Roman"/>
          <w:szCs w:val="24"/>
        </w:rPr>
        <w:t>, αφού είναι από παραδρομή, αμέσως μετά όμως και χωρίς αποδοχή του Σώματος</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 xml:space="preserve">απλά </w:t>
      </w:r>
      <w:r>
        <w:rPr>
          <w:rFonts w:eastAsia="Times New Roman" w:cs="Times New Roman"/>
          <w:szCs w:val="24"/>
        </w:rPr>
        <w:t xml:space="preserve">θα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παραδρομή. Είναι λάθος αυτό και θα δημιουργήσει προβλήματα. </w:t>
      </w:r>
    </w:p>
    <w:p w14:paraId="05CAB57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τρίτη παρατήρησή μου αφορά στο άρθρο 2. Τροποποιεί το άρθρο 7, παράγραφος 3 του Κανονισμο</w:t>
      </w:r>
      <w:r>
        <w:rPr>
          <w:rFonts w:eastAsia="Times New Roman" w:cs="Times New Roman"/>
          <w:szCs w:val="24"/>
        </w:rPr>
        <w:t xml:space="preserve">ύ της Βουλής. Είναι το θέμα της ονομαστικής με τη μυστική ψηφοφορία. Να ξέρετε, κυρίες και κύριοι συνάδελφοι, ότι η μυστική ψηφοφορία από την εποχή που την αναπτύσσει ο Αριστοτέλης είναι κατάκτηση της </w:t>
      </w:r>
      <w:r>
        <w:rPr>
          <w:rFonts w:eastAsia="Times New Roman" w:cs="Times New Roman"/>
          <w:szCs w:val="24"/>
        </w:rPr>
        <w:t>δ</w:t>
      </w:r>
      <w:r>
        <w:rPr>
          <w:rFonts w:eastAsia="Times New Roman" w:cs="Times New Roman"/>
          <w:szCs w:val="24"/>
        </w:rPr>
        <w:t xml:space="preserve">ημοκρατίας. Βέβαια ο Βουλευτής έχει κατά συνταγματική </w:t>
      </w:r>
      <w:r>
        <w:rPr>
          <w:rFonts w:eastAsia="Times New Roman" w:cs="Times New Roman"/>
          <w:szCs w:val="24"/>
        </w:rPr>
        <w:t xml:space="preserve">επιταγή </w:t>
      </w:r>
      <w:r>
        <w:rPr>
          <w:rFonts w:eastAsia="Times New Roman" w:cs="Times New Roman"/>
          <w:szCs w:val="24"/>
        </w:rPr>
        <w:lastRenderedPageBreak/>
        <w:t>«</w:t>
      </w:r>
      <w:r>
        <w:rPr>
          <w:rFonts w:eastAsia="Times New Roman" w:cs="Times New Roman"/>
          <w:szCs w:val="24"/>
        </w:rPr>
        <w:t>ελευθερία έκφρασης γνώμης και ψήφου</w:t>
      </w:r>
      <w:r>
        <w:rPr>
          <w:rFonts w:eastAsia="Times New Roman" w:cs="Times New Roman"/>
          <w:szCs w:val="24"/>
        </w:rPr>
        <w:t>»</w:t>
      </w:r>
      <w:r>
        <w:rPr>
          <w:rFonts w:eastAsia="Times New Roman" w:cs="Times New Roman"/>
          <w:szCs w:val="24"/>
        </w:rPr>
        <w:t xml:space="preserve">. Συνεπώς θέλω να πιστεύω ότι και στην ονομαστική ψηφοφορία θα ψηφίζει κατά τη συνείδησή του.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έχω την άποψη ότι η μυστική ήταν καλύτερη, αλλά καλύπτεται απ’ αυτό </w:t>
      </w:r>
      <w:r>
        <w:rPr>
          <w:rFonts w:eastAsia="Times New Roman" w:cs="Times New Roman"/>
          <w:szCs w:val="24"/>
        </w:rPr>
        <w:t>που προανέφερα.</w:t>
      </w:r>
    </w:p>
    <w:p w14:paraId="05CAB57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Επόμενη παρατ</w:t>
      </w:r>
      <w:r>
        <w:rPr>
          <w:rFonts w:eastAsia="Times New Roman" w:cs="Times New Roman"/>
          <w:szCs w:val="24"/>
        </w:rPr>
        <w:t xml:space="preserve">ήρηση </w:t>
      </w:r>
      <w:r>
        <w:rPr>
          <w:rFonts w:eastAsia="Times New Roman" w:cs="Times New Roman"/>
          <w:szCs w:val="24"/>
        </w:rPr>
        <w:t xml:space="preserve">αφορά </w:t>
      </w:r>
      <w:r>
        <w:rPr>
          <w:rFonts w:eastAsia="Times New Roman" w:cs="Times New Roman"/>
          <w:szCs w:val="24"/>
        </w:rPr>
        <w:t>το άρθρο 19 της πρότασης, στο 131 παράγραφος 2. Αναφέρονται τα κωλύματα. Ακούστε τώρα εδώ τι πρόβλημα δημιουργείται, πάλι νομοτεχνικό. Σας διαβάζω το άρθρο 19. Νομίζω ότι το εντόπισε ο κ. Παναγούλης, αλλά θα δώσω μια πιο νομική διατύπωση. Ήθελε</w:t>
      </w:r>
      <w:r>
        <w:rPr>
          <w:rFonts w:eastAsia="Times New Roman" w:cs="Times New Roman"/>
          <w:szCs w:val="24"/>
        </w:rPr>
        <w:t xml:space="preserve"> λίγη επεξεργασία ο Κανονισμός και να έχουμε λίγη άνεση χρόνου. </w:t>
      </w:r>
    </w:p>
    <w:p w14:paraId="05CAB58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Λέει το άρθρο 131 παράγραφος 2 του Κανονισμού, όπως είναι διατυπωμένο: «Αν για εξαιρετικούς λόγους, ιδίως» -τα έχει ενδεικτικά- «λόγω κωλύματος του Βουλευτή που υπογράφει ή του αρμοδίου </w:t>
      </w:r>
      <w:r>
        <w:rPr>
          <w:rFonts w:eastAsia="Times New Roman" w:cs="Times New Roman"/>
          <w:szCs w:val="24"/>
        </w:rPr>
        <w:t>Υπουργού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μπορεί να γίνει συζήτηση, τότε μπορεί να αναβληθεί». Προστίθεται εδάφιο όμως, στο οποίο τι λέτε; Λέτε τι νοείται ως κώλυμα του Υπουργού. Δηλαδή περιοριστικά. Αν το θέλουμε ενδεικτικά, πρέπει η παράγραφος που μένει με την παράγραφο που β</w:t>
      </w:r>
      <w:r>
        <w:rPr>
          <w:rFonts w:eastAsia="Times New Roman" w:cs="Times New Roman"/>
          <w:szCs w:val="24"/>
        </w:rPr>
        <w:t>άζετε να ενοποιηθούν και να πει «αν υπάρχει κώλυμα του Υπουργού, ιδίως…» αλλά να είναι μέσα στο πρώτο άρθρο. Αλλιώς δημιουργείται περιοριστική απαρίθμηση με τη εισαγόμενη διατύπωση. Συνεπώς πρέπει να το διορθώσετε.</w:t>
      </w:r>
    </w:p>
    <w:p w14:paraId="05CAB58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w:t>
      </w:r>
      <w:r>
        <w:rPr>
          <w:rFonts w:eastAsia="Times New Roman" w:cs="Times New Roman"/>
          <w:szCs w:val="24"/>
        </w:rPr>
        <w:t xml:space="preserve">το άρθρο 22, τροποποιείται το </w:t>
      </w:r>
      <w:r>
        <w:rPr>
          <w:rFonts w:eastAsia="Times New Roman" w:cs="Times New Roman"/>
          <w:szCs w:val="24"/>
        </w:rPr>
        <w:t xml:space="preserve">άρθρο </w:t>
      </w:r>
      <w:r>
        <w:rPr>
          <w:rFonts w:eastAsia="Times New Roman" w:cs="Times New Roman"/>
          <w:szCs w:val="24"/>
        </w:rPr>
        <w:t>16</w:t>
      </w:r>
      <w:r>
        <w:rPr>
          <w:rFonts w:eastAsia="Times New Roman" w:cs="Times New Roman"/>
          <w:szCs w:val="24"/>
        </w:rPr>
        <w:t>2 του Κανονισμού της Βουλής. Πράγματι, η Επιστημονική Επιτροπή μπορεί να προτείνει να παίρνετε επιστημονικό προσωπικό. Είναι σωστό. Συμφωνώ και με την παρατήρηση του συναδέλφου από το Ποτάμι</w:t>
      </w:r>
      <w:r>
        <w:rPr>
          <w:rFonts w:eastAsia="Times New Roman" w:cs="Times New Roman"/>
          <w:szCs w:val="24"/>
        </w:rPr>
        <w:t xml:space="preserve"> του κ. Λυκούδη.</w:t>
      </w:r>
    </w:p>
    <w:p w14:paraId="05CAB582" w14:textId="77777777" w:rsidR="00440A44" w:rsidRDefault="007E0691">
      <w:pPr>
        <w:spacing w:after="0"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 xml:space="preserve">ρόνου ομιλίας του </w:t>
      </w:r>
    </w:p>
    <w:p w14:paraId="05CAB583" w14:textId="77777777" w:rsidR="00440A44" w:rsidRDefault="007E0691">
      <w:pPr>
        <w:spacing w:after="0" w:line="600" w:lineRule="auto"/>
        <w:jc w:val="both"/>
        <w:rPr>
          <w:rFonts w:eastAsia="Times New Roman" w:cs="Times New Roman"/>
          <w:szCs w:val="24"/>
        </w:rPr>
      </w:pPr>
      <w:r>
        <w:rPr>
          <w:rFonts w:eastAsia="Times New Roman" w:cs="Times New Roman"/>
          <w:szCs w:val="24"/>
        </w:rPr>
        <w:t>κυρίου Βουλευτή)</w:t>
      </w:r>
    </w:p>
    <w:p w14:paraId="05CAB58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w:t>
      </w:r>
      <w:r>
        <w:rPr>
          <w:rFonts w:eastAsia="Times New Roman" w:cs="Times New Roman"/>
          <w:szCs w:val="24"/>
        </w:rPr>
        <w:t>σ</w:t>
      </w:r>
      <w:r>
        <w:rPr>
          <w:rFonts w:eastAsia="Times New Roman" w:cs="Times New Roman"/>
          <w:szCs w:val="24"/>
        </w:rPr>
        <w:t>τε, κύριε συνάδελφε.</w:t>
      </w:r>
    </w:p>
    <w:p w14:paraId="05CAB58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ΧΑΡ</w:t>
      </w:r>
      <w:r>
        <w:rPr>
          <w:rFonts w:eastAsia="Times New Roman" w:cs="Times New Roman"/>
          <w:b/>
          <w:szCs w:val="24"/>
        </w:rPr>
        <w:t>Α</w:t>
      </w:r>
      <w:r>
        <w:rPr>
          <w:rFonts w:eastAsia="Times New Roman" w:cs="Times New Roman"/>
          <w:b/>
          <w:szCs w:val="24"/>
        </w:rPr>
        <w:t>ΛΑΜΠΟΣ ΑΘΑΝΑΣΙΟΥ:</w:t>
      </w:r>
      <w:r>
        <w:rPr>
          <w:rFonts w:eastAsia="Times New Roman" w:cs="Times New Roman"/>
          <w:szCs w:val="24"/>
        </w:rPr>
        <w:t xml:space="preserve"> Τελειώνω, κύριε Πρόεδρε.</w:t>
      </w:r>
    </w:p>
    <w:p w14:paraId="05CAB58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Να γίνεται αυτό. Λέει η θητεία είναι τριετής, η οποία ανανεώνεται. Κύριε Πρόεδρε –και αναφέρομαι και στον </w:t>
      </w:r>
      <w:r>
        <w:rPr>
          <w:rFonts w:eastAsia="Times New Roman" w:cs="Times New Roman"/>
          <w:szCs w:val="24"/>
        </w:rPr>
        <w:t>π</w:t>
      </w:r>
      <w:r>
        <w:rPr>
          <w:rFonts w:eastAsia="Times New Roman" w:cs="Times New Roman"/>
          <w:szCs w:val="24"/>
        </w:rPr>
        <w:t>ρόεδρο του Επιστημονικού Συμβουλίου- να ανανεώνεται άπαξ. Ουδείς αναντικατάστατος. Οπότε τρία και τρία χρόνια, σύνολο έξι, αρκούν. Και θα υπάρχουν κα</w:t>
      </w:r>
      <w:r>
        <w:rPr>
          <w:rFonts w:eastAsia="Times New Roman" w:cs="Times New Roman"/>
          <w:szCs w:val="24"/>
        </w:rPr>
        <w:t xml:space="preserve">ι άλλοι επιστήμονες που μπορεί να έρθουν. Αλλάζει εν τω μεταξύ και η σύνθεση του Επιστημονικού Συμβουλίου. </w:t>
      </w:r>
    </w:p>
    <w:p w14:paraId="05CAB58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Τελευταία παρατήρηση…</w:t>
      </w:r>
    </w:p>
    <w:p w14:paraId="05CAB58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συνάδελφε, ολοκληρώστε.</w:t>
      </w:r>
    </w:p>
    <w:p w14:paraId="05CAB58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Τελειώνω. Η τελευταία παρατή</w:t>
      </w:r>
      <w:r>
        <w:rPr>
          <w:rFonts w:eastAsia="Times New Roman" w:cs="Times New Roman"/>
          <w:szCs w:val="24"/>
        </w:rPr>
        <w:t xml:space="preserve">ρηση είναι αυτή. Είναι βασικά θέματα αυτά, γιατί θα δημιουργήσουν προβλήματα, κύριε Πρόεδρε. Όπως έλεγα παλιά ότι θα δημιουργήσει πρόβλημα η διάταξη που </w:t>
      </w:r>
      <w:r>
        <w:rPr>
          <w:rFonts w:eastAsia="Times New Roman" w:cs="Times New Roman"/>
          <w:szCs w:val="24"/>
        </w:rPr>
        <w:lastRenderedPageBreak/>
        <w:t>πέρασαν και ανέκυψε τώρα, με αυτά που ακούγονται με τις παρεμβάσεις που έγιναν για να πάει κάποιος κρατ</w:t>
      </w:r>
      <w:r>
        <w:rPr>
          <w:rFonts w:eastAsia="Times New Roman" w:cs="Times New Roman"/>
          <w:szCs w:val="24"/>
        </w:rPr>
        <w:t xml:space="preserve">ούμενος να καταθέσει και λοιπά, και τους είπα τότε «προσέξτε, θα πέσει στα κεφάλια μας αυτή η διάταξη» και έπεσε. </w:t>
      </w:r>
    </w:p>
    <w:p w14:paraId="05CAB58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Ακούστε τώρα, στο 153: Η φύλαξη των πρωτοτύπων. Έρχεται η δίωξη των Υπουργών, άρθρο 86 του Συντάγματος -κάνουμε συνδυασμό των διατάξεων- έρχο</w:t>
      </w:r>
      <w:r>
        <w:rPr>
          <w:rFonts w:eastAsia="Times New Roman" w:cs="Times New Roman"/>
          <w:szCs w:val="24"/>
        </w:rPr>
        <w:t xml:space="preserve">νται τα στοιχεία από την Εισαγγελία του Αρείου Πάγου δια του Υπουργού Δικαιοσύνης στη Βουλή για δίωξη Υπουργών ή Βουλευτών για την άρση της ασυλίας. Γιατί πρέπει να φυλάσσονται τα πρωτότυπα στο Υπουργείο Δικαιοσύνης που αφορούν Βουλευτές και Υπουργούς; Να </w:t>
      </w:r>
      <w:r>
        <w:rPr>
          <w:rFonts w:eastAsia="Times New Roman" w:cs="Times New Roman"/>
          <w:szCs w:val="24"/>
        </w:rPr>
        <w:t>φυλάσσονται εδώ στη Βουλή ή σε κάθε περίπτωση στην Εισαγγελία</w:t>
      </w:r>
      <w:r>
        <w:rPr>
          <w:rFonts w:eastAsia="Times New Roman" w:cs="Times New Roman"/>
          <w:szCs w:val="24"/>
        </w:rPr>
        <w:t xml:space="preserve"> του Αρείου Πάγου</w:t>
      </w:r>
      <w:r>
        <w:rPr>
          <w:rFonts w:eastAsia="Times New Roman" w:cs="Times New Roman"/>
          <w:szCs w:val="24"/>
        </w:rPr>
        <w:t>. Δεν έχει κα</w:t>
      </w:r>
      <w:r>
        <w:rPr>
          <w:rFonts w:eastAsia="Times New Roman" w:cs="Times New Roman"/>
          <w:szCs w:val="24"/>
        </w:rPr>
        <w:t>μ</w:t>
      </w:r>
      <w:r>
        <w:rPr>
          <w:rFonts w:eastAsia="Times New Roman" w:cs="Times New Roman"/>
          <w:szCs w:val="24"/>
        </w:rPr>
        <w:t xml:space="preserve">μιά δουλειά η </w:t>
      </w:r>
      <w:r>
        <w:rPr>
          <w:rFonts w:eastAsia="Times New Roman" w:cs="Times New Roman"/>
          <w:szCs w:val="24"/>
        </w:rPr>
        <w:t>ε</w:t>
      </w:r>
      <w:r>
        <w:rPr>
          <w:rFonts w:eastAsia="Times New Roman" w:cs="Times New Roman"/>
          <w:szCs w:val="24"/>
        </w:rPr>
        <w:t xml:space="preserve">κτελεστική </w:t>
      </w:r>
      <w:r>
        <w:rPr>
          <w:rFonts w:eastAsia="Times New Roman" w:cs="Times New Roman"/>
          <w:szCs w:val="24"/>
        </w:rPr>
        <w:t>ε</w:t>
      </w:r>
      <w:r>
        <w:rPr>
          <w:rFonts w:eastAsia="Times New Roman" w:cs="Times New Roman"/>
          <w:szCs w:val="24"/>
        </w:rPr>
        <w:t>ξουσία να ασχολείται και να φυλάσσει τα πρωτότυπα, αφού έχουν σχέση με το Κοινοβούλιο.</w:t>
      </w:r>
    </w:p>
    <w:p w14:paraId="05CAB58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5CAB58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Κι εγώ ευχαριστώ.</w:t>
      </w:r>
    </w:p>
    <w:p w14:paraId="05CAB58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Πρόεδρος της Βουλής κ. </w:t>
      </w:r>
      <w:proofErr w:type="spellStart"/>
      <w:r>
        <w:rPr>
          <w:rFonts w:eastAsia="Times New Roman" w:cs="Times New Roman"/>
          <w:szCs w:val="24"/>
        </w:rPr>
        <w:t>Βούτσης</w:t>
      </w:r>
      <w:proofErr w:type="spellEnd"/>
      <w:r>
        <w:rPr>
          <w:rFonts w:eastAsia="Times New Roman" w:cs="Times New Roman"/>
          <w:szCs w:val="24"/>
        </w:rPr>
        <w:t xml:space="preserve">. </w:t>
      </w:r>
    </w:p>
    <w:p w14:paraId="05CAB58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Σας αρκούν τα δ</w:t>
      </w:r>
      <w:r>
        <w:rPr>
          <w:rFonts w:eastAsia="Times New Roman" w:cs="Times New Roman"/>
          <w:szCs w:val="24"/>
        </w:rPr>
        <w:t>έκα λεπτά, κύριε Πρόεδρε;</w:t>
      </w:r>
    </w:p>
    <w:p w14:paraId="05CAB58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Μάλιστα. Α</w:t>
      </w:r>
      <w:r>
        <w:rPr>
          <w:rFonts w:eastAsia="Times New Roman" w:cs="Times New Roman"/>
          <w:szCs w:val="24"/>
        </w:rPr>
        <w:t>ν χρειαστώ λίγο παραπάνω, θα σας ζητήσω.</w:t>
      </w:r>
    </w:p>
    <w:p w14:paraId="05CAB59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είμαστε σε μια από τ</w:t>
      </w:r>
      <w:r>
        <w:rPr>
          <w:rFonts w:eastAsia="Times New Roman" w:cs="Times New Roman"/>
          <w:szCs w:val="24"/>
        </w:rPr>
        <w:t>ις φάσεις των συνολικών αλλαγών που είχαμε από κοινού υποσχεθεί ότι θα κάνουμε στον Κανονισμό, στους Κανονισμούς της Βουλής, στους Ειδικούς Κανονισμούς κ.λπ.. Και νομίζω πως το έργο μας πηγαίνει αρκετά καλά και καθώς θα συμπληρώσουμε και για το μέρος πρώτο</w:t>
      </w:r>
      <w:r>
        <w:rPr>
          <w:rFonts w:eastAsia="Times New Roman" w:cs="Times New Roman"/>
          <w:szCs w:val="24"/>
        </w:rPr>
        <w:t>, που έχει γίνει ήδη επεξεργασία σε πολύ μεγάλο βαθμό, ύστερα θα μπορούμε εν συνόλω, πλέον, να έχουμε και δι</w:t>
      </w:r>
      <w:r>
        <w:rPr>
          <w:rFonts w:eastAsia="Times New Roman" w:cs="Times New Roman"/>
          <w:szCs w:val="24"/>
        </w:rPr>
        <w:t>ά</w:t>
      </w:r>
      <w:r>
        <w:rPr>
          <w:rFonts w:eastAsia="Times New Roman" w:cs="Times New Roman"/>
          <w:szCs w:val="24"/>
        </w:rPr>
        <w:t xml:space="preserve"> της Βουλής -δηλαδή μέσα από συζητήσεις που θα έχουν γίνει εδώ πέρα μέσα- για πρώτη φορά για το σύνολο των μερών του Κανονισμού -εννοώ και για τους</w:t>
      </w:r>
      <w:r>
        <w:rPr>
          <w:rFonts w:eastAsia="Times New Roman" w:cs="Times New Roman"/>
          <w:szCs w:val="24"/>
        </w:rPr>
        <w:t xml:space="preserve"> επιμέρους Κανονισμούς, τους ειδικούς, οι οποίοι προσαρτήθηκαν στον γενικό Κανονισμό- τη δυνατότητα να ξέρουμε ακριβώς τον Κανονισμό και βέβαια να τον τηρούμε κιόλας. Είναι μια καλή δουλειά, πιστεύω, και ευχαριστώ και τους συναδέλφους οι οποίοι έχουν συμβά</w:t>
      </w:r>
      <w:r>
        <w:rPr>
          <w:rFonts w:eastAsia="Times New Roman" w:cs="Times New Roman"/>
          <w:szCs w:val="24"/>
        </w:rPr>
        <w:t xml:space="preserve">λει σε αυτό. </w:t>
      </w:r>
    </w:p>
    <w:p w14:paraId="05CAB59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Πριν πω για κάποια ιδιαίτερα θέματα που έχουν θιγεί, επιτρέψτε μου να πω κάτι για τους Ανεξαρτήτους Βουλευτές που άκουσα με προσοχή τις ομιλίες δύο συναδέλφων. Επειδή κα</w:t>
      </w:r>
      <w:r>
        <w:rPr>
          <w:rFonts w:eastAsia="Times New Roman" w:cs="Times New Roman"/>
          <w:szCs w:val="24"/>
        </w:rPr>
        <w:t>μ</w:t>
      </w:r>
      <w:r>
        <w:rPr>
          <w:rFonts w:eastAsia="Times New Roman" w:cs="Times New Roman"/>
          <w:szCs w:val="24"/>
        </w:rPr>
        <w:t xml:space="preserve">μιά φορά ακραίες εκφράσεις περί καταλύσεως της ισονομίας, της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ς κ.λπ. δεν βοηθάνε καθόλου, θέλω να πω ότι υπάρχουν ειδικές διατάξεις στον Κανονισμό του πότε γίνεται μια ομάδα ανεξαρτήτων Κοινοβουλευτική Ομάδα, που δεν έχει κατέβει δηλαδή στον λαό, αλλά που έχει προκύψει μέσα από τη Βουλή. Στην προηγούμενη </w:t>
      </w:r>
      <w:r>
        <w:rPr>
          <w:rFonts w:eastAsia="Times New Roman" w:cs="Times New Roman"/>
          <w:szCs w:val="24"/>
        </w:rPr>
        <w:t>π</w:t>
      </w:r>
      <w:r>
        <w:rPr>
          <w:rFonts w:eastAsia="Times New Roman" w:cs="Times New Roman"/>
          <w:szCs w:val="24"/>
        </w:rPr>
        <w:t>ερίοδο, μά</w:t>
      </w:r>
      <w:r>
        <w:rPr>
          <w:rFonts w:eastAsia="Times New Roman" w:cs="Times New Roman"/>
          <w:szCs w:val="24"/>
        </w:rPr>
        <w:t xml:space="preserve">λιστα, είχε συγκροτηθεί μια τέτοια ομάδα. Από εκεί και πέρα, για κάθε έναν από </w:t>
      </w:r>
      <w:r>
        <w:rPr>
          <w:rFonts w:eastAsia="Times New Roman" w:cs="Times New Roman"/>
          <w:szCs w:val="24"/>
        </w:rPr>
        <w:lastRenderedPageBreak/>
        <w:t>τους Ανεξαρτήτους, πλέον, που είναι λιγότεροι από δέκα, έχουν ληφθεί όλες οι μέριμνες -επιτρέψτε μου να σας πω- με τελικό αποτέλεσμα εκ των πραγμάτων να υπάρχει μια προνομιακή μ</w:t>
      </w:r>
      <w:r>
        <w:rPr>
          <w:rFonts w:eastAsia="Times New Roman" w:cs="Times New Roman"/>
          <w:szCs w:val="24"/>
        </w:rPr>
        <w:t>εταχείριση και στις ομιλίες και στη συμμετοχή τους παντού. Και ευτυχώς, γιατί είναι σωστό και δημοκρατικό.</w:t>
      </w:r>
    </w:p>
    <w:p w14:paraId="05CAB59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Με αυτήν την έννοια, δεν δέχομαι αυτά που ακούστηκαν και καλώ τους συναδέλφους ή και με τις υπηρεσίες για όλες τις συζητήσεις που έχουν γίνει οι τέσσ</w:t>
      </w:r>
      <w:r>
        <w:rPr>
          <w:rFonts w:eastAsia="Times New Roman" w:cs="Times New Roman"/>
          <w:szCs w:val="24"/>
        </w:rPr>
        <w:t>ερις, πέντε, έξι Ανεξάρτητοι Βουλευτές και όσοι ζήτησαν εξ αυτών, να δείτε πόσες φορές ζήτησαν και πόσες φορές μίλησαν. Είναι πάνω από όλους τους υπόλοιπους Βουλευτές όλων των κομμάτων. Δεν λέω πάνω από τον μέσο όρο. Παρακαλώ σε συνεργασία με τις υπηρεσίες</w:t>
      </w:r>
      <w:r>
        <w:rPr>
          <w:rFonts w:eastAsia="Times New Roman" w:cs="Times New Roman"/>
          <w:szCs w:val="24"/>
        </w:rPr>
        <w:t xml:space="preserve"> να το πάρετε αυτό το στοιχείο, διότι πράγματι έχει προβλεφθεί και πάντοτε μπαίνουν και στους κύκλους που γίνονται κ.λπ.. Μιλάνε, παρουσιάζονται, εκθέτουν τις απόψεις τους και συμμετέχουν. Δεν δέχομαι, λοιπόν, αυτά τα οποία ακούστηκαν περί ΥΕΝΕΔ, περί κατά</w:t>
      </w:r>
      <w:r>
        <w:rPr>
          <w:rFonts w:eastAsia="Times New Roman" w:cs="Times New Roman"/>
          <w:szCs w:val="24"/>
        </w:rPr>
        <w:t xml:space="preserve">λυσης της </w:t>
      </w:r>
      <w:r>
        <w:rPr>
          <w:rFonts w:eastAsia="Times New Roman" w:cs="Times New Roman"/>
          <w:szCs w:val="24"/>
        </w:rPr>
        <w:t>δ</w:t>
      </w:r>
      <w:r>
        <w:rPr>
          <w:rFonts w:eastAsia="Times New Roman" w:cs="Times New Roman"/>
          <w:szCs w:val="24"/>
        </w:rPr>
        <w:t>ημοκρατίας σε ό,τι αφορά τους Ανεξαρτήτους κ.λπ.</w:t>
      </w:r>
      <w:r>
        <w:rPr>
          <w:rFonts w:eastAsia="Times New Roman" w:cs="Times New Roman"/>
          <w:szCs w:val="24"/>
        </w:rPr>
        <w:t>.</w:t>
      </w:r>
    </w:p>
    <w:p w14:paraId="05CAB59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δεν είναι και πάρα πολύ υγιές για τη </w:t>
      </w:r>
      <w:r>
        <w:rPr>
          <w:rFonts w:eastAsia="Times New Roman" w:cs="Times New Roman"/>
          <w:szCs w:val="24"/>
        </w:rPr>
        <w:t>δ</w:t>
      </w:r>
      <w:r>
        <w:rPr>
          <w:rFonts w:eastAsia="Times New Roman" w:cs="Times New Roman"/>
          <w:szCs w:val="24"/>
        </w:rPr>
        <w:t xml:space="preserve">ημοκρατία μας και το φαινόμενο των ενδιάμεσων καταστάσεων, από κόμμα σε κόμμα και από κατάσταση σε κατάσταση. Ο Κανονισμός και η Βουλή πλήρως υποστηρίζει και στηρίζει και την παρουσία του ενός εκάστοτε Βουλευτή που εξελέγη με ένα </w:t>
      </w:r>
      <w:r>
        <w:rPr>
          <w:rFonts w:eastAsia="Times New Roman" w:cs="Times New Roman"/>
          <w:szCs w:val="24"/>
        </w:rPr>
        <w:lastRenderedPageBreak/>
        <w:t>κόμμα, κατά τη διάρκεια έφ</w:t>
      </w:r>
      <w:r>
        <w:rPr>
          <w:rFonts w:eastAsia="Times New Roman" w:cs="Times New Roman"/>
          <w:szCs w:val="24"/>
        </w:rPr>
        <w:t>υγε, κράτησε την Έδρα και είναι εδώ πέρα μέσα. Καλά κάνει, τελεία, όμως, μέχρι εκεί.</w:t>
      </w:r>
    </w:p>
    <w:p w14:paraId="05CAB59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Όχι να δεχόμαστε και όλοι οι υπόλοιποι δια των κομμάτων, που μπαίνουν τέσσερις, πέντε, επτά, δώδεκα ομιλητές από τον ΣΥΡΙΖΑ, δύο, τρεις, πέντε από τη Νέα Δημοκρατία κ.λπ. </w:t>
      </w:r>
      <w:r>
        <w:rPr>
          <w:rFonts w:eastAsia="Times New Roman" w:cs="Times New Roman"/>
          <w:szCs w:val="24"/>
        </w:rPr>
        <w:t>ότι πρέπει να έχουν και ενοχές δημοκρατικότητας στη συνείδησή τους γιατί οι τέσσερις, πέντε ή έξι ομιλητές δεν μιλάνε και οι έξι κάθε φορά ενδεχομένως όπως θα ήθελαν. Δεν είναι σωστό πράγμα αυτό. Η ακραία εκφορά του λόγου μερικές φορές δεν μας βοηθάει.</w:t>
      </w:r>
    </w:p>
    <w:p w14:paraId="05CAB59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Πάω</w:t>
      </w:r>
      <w:r>
        <w:rPr>
          <w:rFonts w:eastAsia="Times New Roman" w:cs="Times New Roman"/>
          <w:szCs w:val="24"/>
        </w:rPr>
        <w:t xml:space="preserve"> τώρα στην ουσία και σε κάποια θέματα που πιστεύω πως μας δίνεται η ευκαιρία να τα διευκρινίσουμε:</w:t>
      </w:r>
    </w:p>
    <w:p w14:paraId="05CAB59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Αυτή η Βουλή σε αυτήν την </w:t>
      </w:r>
      <w:r>
        <w:rPr>
          <w:rFonts w:eastAsia="Times New Roman" w:cs="Times New Roman"/>
          <w:szCs w:val="24"/>
        </w:rPr>
        <w:t>π</w:t>
      </w:r>
      <w:r>
        <w:rPr>
          <w:rFonts w:eastAsia="Times New Roman" w:cs="Times New Roman"/>
          <w:szCs w:val="24"/>
        </w:rPr>
        <w:t xml:space="preserve">ερίοδό της, σε λίγο θα κλείσουμε τις δύο πρώτες </w:t>
      </w:r>
      <w:r>
        <w:rPr>
          <w:rFonts w:eastAsia="Times New Roman" w:cs="Times New Roman"/>
          <w:szCs w:val="24"/>
        </w:rPr>
        <w:t>σ</w:t>
      </w:r>
      <w:r>
        <w:rPr>
          <w:rFonts w:eastAsia="Times New Roman" w:cs="Times New Roman"/>
          <w:szCs w:val="24"/>
        </w:rPr>
        <w:t xml:space="preserve">υνόδους, έχει πρωτοπορήσει και σωστά -αν δεν γινόταν εδώ, πού θα γινόταν, δεν το </w:t>
      </w:r>
      <w:r>
        <w:rPr>
          <w:rFonts w:eastAsia="Times New Roman" w:cs="Times New Roman"/>
          <w:szCs w:val="24"/>
        </w:rPr>
        <w:t xml:space="preserve">λέω για να </w:t>
      </w:r>
      <w:proofErr w:type="spellStart"/>
      <w:r>
        <w:rPr>
          <w:rFonts w:eastAsia="Times New Roman" w:cs="Times New Roman"/>
          <w:szCs w:val="24"/>
        </w:rPr>
        <w:t>ευλογάμε</w:t>
      </w:r>
      <w:proofErr w:type="spellEnd"/>
      <w:r>
        <w:rPr>
          <w:rFonts w:eastAsia="Times New Roman" w:cs="Times New Roman"/>
          <w:szCs w:val="24"/>
        </w:rPr>
        <w:t xml:space="preserve"> τα γένια μας, πρέπει όμως δημόσια να ακουστεί- σε πράγματα που και στο υπόλοιπο </w:t>
      </w:r>
      <w:r>
        <w:rPr>
          <w:rFonts w:eastAsia="Times New Roman" w:cs="Times New Roman"/>
          <w:szCs w:val="24"/>
        </w:rPr>
        <w:t>δ</w:t>
      </w:r>
      <w:r>
        <w:rPr>
          <w:rFonts w:eastAsia="Times New Roman" w:cs="Times New Roman"/>
          <w:szCs w:val="24"/>
        </w:rPr>
        <w:t>ημόσιο σιγά-σιγά γίνονται και θα πρέπει να γίνονται. Όπως παραδείγματος χάριν στο θέμα της κρίσης προσωπικού και στις αξιολογήσεις που έχει ξεκινήσει και π</w:t>
      </w:r>
      <w:r>
        <w:rPr>
          <w:rFonts w:eastAsia="Times New Roman" w:cs="Times New Roman"/>
          <w:szCs w:val="24"/>
        </w:rPr>
        <w:t>ου εξελίσσονται.</w:t>
      </w:r>
    </w:p>
    <w:p w14:paraId="05CAB59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Όπως επίσης και σε μια, μέσα σε συνθήκες κρίσης, εξαιρετικά μεγάλη εξωστρέφεια, σαν συνέχεια και προγενέστερων προγραμμάτων αλλά όχι μόνον, με πλήθος εκδηλώσεων, επισκέψεων που γίνονται στη Βουλή κ.λπ. σε </w:t>
      </w:r>
      <w:r>
        <w:rPr>
          <w:rFonts w:eastAsia="Times New Roman" w:cs="Times New Roman"/>
          <w:szCs w:val="24"/>
        </w:rPr>
        <w:lastRenderedPageBreak/>
        <w:t>μια επαφή με την κοινωνία, όχι μόν</w:t>
      </w:r>
      <w:r>
        <w:rPr>
          <w:rFonts w:eastAsia="Times New Roman" w:cs="Times New Roman"/>
          <w:szCs w:val="24"/>
        </w:rPr>
        <w:t>ον στην Αθήνα αλλά σε όλη την Ελλάδα, η οποία υπήρχε λιγότερο ενδεχομένως στο παρελθόν διάστημα.</w:t>
      </w:r>
    </w:p>
    <w:p w14:paraId="05CAB59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Όπως επίσης και σε άλλα προγράμματα -δεν θα αναφερθώ σήμερα, δεν θα κάνω απολογισμό- που αφορούν είτε κτηριακά είτε οικονομικά είτε άλλα ζητήματα. Σίγουρα τον </w:t>
      </w:r>
      <w:r>
        <w:rPr>
          <w:rFonts w:eastAsia="Times New Roman" w:cs="Times New Roman"/>
          <w:szCs w:val="24"/>
        </w:rPr>
        <w:t xml:space="preserve">εκσυγχρονισμό των λειτουργιών. Επίσης είμαστε πρώτοι, ακούστηκε και από τον κ. </w:t>
      </w:r>
      <w:proofErr w:type="spellStart"/>
      <w:r>
        <w:rPr>
          <w:rFonts w:eastAsia="Times New Roman" w:cs="Times New Roman"/>
          <w:szCs w:val="24"/>
        </w:rPr>
        <w:t>Τραγάκη</w:t>
      </w:r>
      <w:proofErr w:type="spellEnd"/>
      <w:r>
        <w:rPr>
          <w:rFonts w:eastAsia="Times New Roman" w:cs="Times New Roman"/>
          <w:szCs w:val="24"/>
        </w:rPr>
        <w:t xml:space="preserve">, σε σχέση με το </w:t>
      </w:r>
      <w:proofErr w:type="spellStart"/>
      <w:r>
        <w:rPr>
          <w:rFonts w:eastAsia="Times New Roman" w:cs="Times New Roman"/>
          <w:szCs w:val="24"/>
        </w:rPr>
        <w:t>οικείον</w:t>
      </w:r>
      <w:proofErr w:type="spellEnd"/>
      <w:r>
        <w:rPr>
          <w:rFonts w:eastAsia="Times New Roman" w:cs="Times New Roman"/>
          <w:szCs w:val="24"/>
        </w:rPr>
        <w:t xml:space="preserve"> για την ηλεκτρονική περιφορά αυτών που ήταν μέχρι τώρα σε χαρτιά, όλων των εγγράφων κ.λπ., και σε αυτόν τον τομέα έχουμε προχωρήσει πάρα πολύ και</w:t>
      </w:r>
      <w:r>
        <w:rPr>
          <w:rFonts w:eastAsia="Times New Roman" w:cs="Times New Roman"/>
          <w:szCs w:val="24"/>
        </w:rPr>
        <w:t xml:space="preserve"> σε άλλους τομείς. Πιστεύω πως γίνεται μια συστηματική δουλειά με τη βοήθεια όλων, έτσι ώστε η Βουλή να εκσυγχρονιστεί.</w:t>
      </w:r>
    </w:p>
    <w:p w14:paraId="05CAB59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Και βέβαια από τα Χριστούγεννα και ύστερα ή λίγο πιο πέρα θα έχει πλήρως ανανεωθεί και το πώς θα λειτουργούμε εδώ πέρα μέσα από πλευράς </w:t>
      </w:r>
      <w:r>
        <w:rPr>
          <w:rFonts w:eastAsia="Times New Roman" w:cs="Times New Roman"/>
          <w:szCs w:val="24"/>
        </w:rPr>
        <w:t>μηχανισμού, που ο καθένας θα μπορεί να δίνει την ψήφο του και βεβαίως με τον πιο σύγχρονο δυνατό τρόπο. Γίνονται αυτά τα πράγματα. Είναι σωστά και πηγαίνουν χέρι-χέρι και με αλλαγές στο Καταστατικό.</w:t>
      </w:r>
    </w:p>
    <w:p w14:paraId="05CAB59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πού βρισκόμαστε και πώς προ</w:t>
      </w:r>
      <w:r>
        <w:rPr>
          <w:rFonts w:eastAsia="Times New Roman" w:cs="Times New Roman"/>
          <w:szCs w:val="24"/>
        </w:rPr>
        <w:t>σπαθούμε; Υπάρχουν προφανώς ρυθμίσεις ή εκσυγχρονισμοί στο Καταστατικό που πρέπει είτε έτσι είτε αλλιώς να γίνουν. Αλλά υπάρχουν και αλλαγές οι οποίες ανταποκρίνονται, όπως σωστά ακούστηκαν από ορισμένους εισηγητές, και στην ιδιαίτερη κατάσταση στην οποίαν</w:t>
      </w:r>
      <w:r>
        <w:rPr>
          <w:rFonts w:eastAsia="Times New Roman" w:cs="Times New Roman"/>
          <w:szCs w:val="24"/>
        </w:rPr>
        <w:t xml:space="preserve"> αυτή η Βουλή ήδη για επτά-οκτώ </w:t>
      </w:r>
      <w:r>
        <w:rPr>
          <w:rFonts w:eastAsia="Times New Roman" w:cs="Times New Roman"/>
          <w:szCs w:val="24"/>
        </w:rPr>
        <w:lastRenderedPageBreak/>
        <w:t>χρόνια βρίσκεται, ελπίζω να μην βρίσκεται αρκετά ακόμα ή είμαι σχεδόν σίγουρος γι’ αυτό, αλλά είναι πολλά τα χρόνια.</w:t>
      </w:r>
    </w:p>
    <w:p w14:paraId="05CAB59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Είναι μια Βουλή </w:t>
      </w:r>
      <w:proofErr w:type="spellStart"/>
      <w:r>
        <w:rPr>
          <w:rFonts w:eastAsia="Times New Roman" w:cs="Times New Roman"/>
          <w:szCs w:val="24"/>
        </w:rPr>
        <w:t>οκτακομματική</w:t>
      </w:r>
      <w:proofErr w:type="spellEnd"/>
      <w:r>
        <w:rPr>
          <w:rFonts w:eastAsia="Times New Roman" w:cs="Times New Roman"/>
          <w:szCs w:val="24"/>
        </w:rPr>
        <w:t xml:space="preserve"> και η προηγούμενη ήταν </w:t>
      </w:r>
      <w:proofErr w:type="spellStart"/>
      <w:r>
        <w:rPr>
          <w:rFonts w:eastAsia="Times New Roman" w:cs="Times New Roman"/>
          <w:szCs w:val="24"/>
        </w:rPr>
        <w:t>επτακομματική</w:t>
      </w:r>
      <w:proofErr w:type="spellEnd"/>
      <w:r>
        <w:rPr>
          <w:rFonts w:eastAsia="Times New Roman" w:cs="Times New Roman"/>
          <w:szCs w:val="24"/>
        </w:rPr>
        <w:t>. Αυτός ο Κανονισμός ήταν για μια Βουλή τ</w:t>
      </w:r>
      <w:r>
        <w:rPr>
          <w:rFonts w:eastAsia="Times New Roman" w:cs="Times New Roman"/>
          <w:szCs w:val="24"/>
        </w:rPr>
        <w:t>ριών ή τεσσάρων κομμάτων για δεκαετίες και καταλαβαίνουμε τη διαφορά.</w:t>
      </w:r>
    </w:p>
    <w:p w14:paraId="05CAB59C" w14:textId="77777777" w:rsidR="00440A44" w:rsidRDefault="007E0691">
      <w:pPr>
        <w:spacing w:after="0" w:line="600" w:lineRule="auto"/>
        <w:ind w:firstLine="720"/>
        <w:jc w:val="both"/>
        <w:rPr>
          <w:rFonts w:eastAsia="Times New Roman"/>
          <w:szCs w:val="24"/>
        </w:rPr>
      </w:pPr>
      <w:r>
        <w:rPr>
          <w:rFonts w:eastAsia="Times New Roman"/>
          <w:szCs w:val="24"/>
        </w:rPr>
        <w:t>Αναφέρομαι και στο θέμα του Προεδρείου. Είναι μια Βουλή, η οποία έχει κυβερνήσεις συνεργασίας. Τέταρτη στη σειρά είναι η κυβέρνηση συνεργασίας αυτή που υπάρχει τώρα, ενώ δεν ήταν αυτό το</w:t>
      </w:r>
      <w:r>
        <w:rPr>
          <w:rFonts w:eastAsia="Times New Roman"/>
          <w:szCs w:val="24"/>
        </w:rPr>
        <w:t xml:space="preserve"> </w:t>
      </w:r>
      <w:r>
        <w:rPr>
          <w:rFonts w:eastAsia="Times New Roman"/>
          <w:szCs w:val="24"/>
          <w:lang w:val="en-US"/>
        </w:rPr>
        <w:t>status</w:t>
      </w:r>
      <w:r>
        <w:rPr>
          <w:rFonts w:eastAsia="Times New Roman"/>
          <w:szCs w:val="24"/>
        </w:rPr>
        <w:t xml:space="preserve"> των μεταπολιτευτικών καταστάσεων στη διακυβέρνηση της χώρας. </w:t>
      </w:r>
    </w:p>
    <w:p w14:paraId="05CAB59D" w14:textId="77777777" w:rsidR="00440A44" w:rsidRDefault="007E0691">
      <w:pPr>
        <w:spacing w:after="0" w:line="600" w:lineRule="auto"/>
        <w:ind w:firstLine="720"/>
        <w:jc w:val="both"/>
        <w:rPr>
          <w:rFonts w:eastAsia="Times New Roman"/>
          <w:szCs w:val="24"/>
        </w:rPr>
      </w:pPr>
      <w:r>
        <w:rPr>
          <w:rFonts w:eastAsia="Times New Roman"/>
          <w:szCs w:val="24"/>
        </w:rPr>
        <w:t xml:space="preserve">Και είναι και μια Βουλή, η οποία νομοθετεί αρκετές φορές τον χρόνο -πέντε, έξι, οκτώ- για μεγάλα νομοθετήματα τα οποία έρχονται στη βάση και ως απόρροια </w:t>
      </w:r>
      <w:proofErr w:type="spellStart"/>
      <w:r>
        <w:rPr>
          <w:rFonts w:eastAsia="Times New Roman"/>
          <w:szCs w:val="24"/>
        </w:rPr>
        <w:t>μνημονιακών</w:t>
      </w:r>
      <w:proofErr w:type="spellEnd"/>
      <w:r>
        <w:rPr>
          <w:rFonts w:eastAsia="Times New Roman"/>
          <w:szCs w:val="24"/>
        </w:rPr>
        <w:t xml:space="preserve"> συμφωνιών, αξιολογήσε</w:t>
      </w:r>
      <w:r>
        <w:rPr>
          <w:rFonts w:eastAsia="Times New Roman"/>
          <w:szCs w:val="24"/>
        </w:rPr>
        <w:t xml:space="preserve">ων και δεσμεύσεων της χώρας. </w:t>
      </w:r>
    </w:p>
    <w:p w14:paraId="05CAB59E" w14:textId="77777777" w:rsidR="00440A44" w:rsidRDefault="007E0691">
      <w:pPr>
        <w:spacing w:after="0" w:line="600" w:lineRule="auto"/>
        <w:ind w:firstLine="720"/>
        <w:jc w:val="both"/>
        <w:rPr>
          <w:rFonts w:eastAsia="Times New Roman"/>
          <w:szCs w:val="24"/>
        </w:rPr>
      </w:pPr>
      <w:r>
        <w:rPr>
          <w:rFonts w:eastAsia="Times New Roman"/>
          <w:szCs w:val="24"/>
        </w:rPr>
        <w:t>Άρα -και έχουμε παραδεχθεί όλοι μας πάνω σε αυτό- δεν υπάρχει η δυνατότητα, παραδείγματος χάρ</w:t>
      </w:r>
      <w:r>
        <w:rPr>
          <w:rFonts w:eastAsia="Times New Roman"/>
          <w:szCs w:val="24"/>
        </w:rPr>
        <w:t>ιν</w:t>
      </w:r>
      <w:r>
        <w:rPr>
          <w:rFonts w:eastAsia="Times New Roman"/>
          <w:szCs w:val="24"/>
        </w:rPr>
        <w:t>, να αλλάξουν ορισμένα πράγματα μέσα από τη συζήτηση, ακόμα και εύλογα πράγματα τα οποία τίθενται στη συζήτηση. Δεν υπάρχει δυνατότ</w:t>
      </w:r>
      <w:r>
        <w:rPr>
          <w:rFonts w:eastAsia="Times New Roman"/>
          <w:szCs w:val="24"/>
        </w:rPr>
        <w:t xml:space="preserve">ητα, όπως πολύ σωστά ετέθησαν όλα αυτά τα ζητήματα και από τον συνάδελφο, τον κ. </w:t>
      </w:r>
      <w:proofErr w:type="spellStart"/>
      <w:r>
        <w:rPr>
          <w:rFonts w:eastAsia="Times New Roman"/>
          <w:szCs w:val="24"/>
        </w:rPr>
        <w:t>Παφίλη</w:t>
      </w:r>
      <w:proofErr w:type="spellEnd"/>
      <w:r>
        <w:rPr>
          <w:rFonts w:eastAsia="Times New Roman"/>
          <w:szCs w:val="24"/>
        </w:rPr>
        <w:t xml:space="preserve">, έγκαιρης και διεισδυτικής γνώσης των αντικειμένων που αφορούν σε αυτά τα νομοθετήματα κ.λπ.. Και άρα μέσα από </w:t>
      </w:r>
      <w:r>
        <w:rPr>
          <w:rFonts w:eastAsia="Times New Roman"/>
          <w:szCs w:val="24"/>
        </w:rPr>
        <w:lastRenderedPageBreak/>
        <w:t>αυτήν την εμπειρία οδηγηθήκαμε κιόλας και σε αυτά τα οποί</w:t>
      </w:r>
      <w:r>
        <w:rPr>
          <w:rFonts w:eastAsia="Times New Roman"/>
          <w:szCs w:val="24"/>
        </w:rPr>
        <w:t xml:space="preserve">α συζητάμε για επείγοντα, κατεπείγοντα πολλές φορές και κάτω από ασφυκτικές διαδικασίες. </w:t>
      </w:r>
    </w:p>
    <w:p w14:paraId="05CAB59F" w14:textId="77777777" w:rsidR="00440A44" w:rsidRDefault="007E0691">
      <w:pPr>
        <w:spacing w:after="0" w:line="600" w:lineRule="auto"/>
        <w:ind w:firstLine="720"/>
        <w:jc w:val="both"/>
        <w:rPr>
          <w:rFonts w:eastAsia="Times New Roman"/>
          <w:szCs w:val="24"/>
        </w:rPr>
      </w:pPr>
      <w:r>
        <w:rPr>
          <w:rFonts w:eastAsia="Times New Roman"/>
          <w:szCs w:val="24"/>
        </w:rPr>
        <w:t>Αυτή είναι η πραγματικότητα στην οποία προσπαθεί ο Κανονισμός -και πρέπει και είναι υποχρεωτικό- να αντιστοιχηθεί, να την περιγράψει, να την οριοθετήσει και να πάνε κ</w:t>
      </w:r>
      <w:r>
        <w:rPr>
          <w:rFonts w:eastAsia="Times New Roman"/>
          <w:szCs w:val="24"/>
        </w:rPr>
        <w:t>αλά τα πράγματα και όλο και λιγότερο πλέον να χρειάζεται να εφαρμόζονται κάποιες διατάξεις οι οποίες εξ ανάγκης και εκ των πραγμάτων έχουν καταγραφεί. Περί αυτού πρόκειται.</w:t>
      </w:r>
    </w:p>
    <w:p w14:paraId="05CAB5A0" w14:textId="77777777" w:rsidR="00440A44" w:rsidRDefault="007E0691">
      <w:pPr>
        <w:spacing w:after="0" w:line="600" w:lineRule="auto"/>
        <w:ind w:firstLine="720"/>
        <w:jc w:val="both"/>
        <w:rPr>
          <w:rFonts w:eastAsia="Times New Roman"/>
          <w:szCs w:val="24"/>
        </w:rPr>
      </w:pPr>
      <w:r>
        <w:rPr>
          <w:rFonts w:eastAsia="Times New Roman"/>
          <w:szCs w:val="24"/>
        </w:rPr>
        <w:t xml:space="preserve">Άρα η συζήτηση αυτή δεν είναι μια θεωρητική συζήτηση για τα ζητήματα πώς θα θέλαμε </w:t>
      </w:r>
      <w:r>
        <w:rPr>
          <w:rFonts w:eastAsia="Times New Roman"/>
          <w:szCs w:val="24"/>
        </w:rPr>
        <w:t>κ.λπ., είναι απολύτως πραγματική. Και αυτά που ακούστηκαν και από τον κ. Λυκούδη, παραδείγματος χάρ</w:t>
      </w:r>
      <w:r>
        <w:rPr>
          <w:rFonts w:eastAsia="Times New Roman"/>
          <w:szCs w:val="24"/>
        </w:rPr>
        <w:t>ιν</w:t>
      </w:r>
      <w:r>
        <w:rPr>
          <w:rFonts w:eastAsia="Times New Roman"/>
          <w:szCs w:val="24"/>
        </w:rPr>
        <w:t>, για το ζήτημα του κοινοβουλευτικού ελέγχου και από άλλους συναδέλφους και που ετέθησαν και που πρέπει και με μεγαλύτερη ενάργεια και προς την Κυβέρνηση κ</w:t>
      </w:r>
      <w:r>
        <w:rPr>
          <w:rFonts w:eastAsia="Times New Roman"/>
          <w:szCs w:val="24"/>
        </w:rPr>
        <w:t>αι δι</w:t>
      </w:r>
      <w:r>
        <w:rPr>
          <w:rFonts w:eastAsia="Times New Roman"/>
          <w:szCs w:val="24"/>
        </w:rPr>
        <w:t>ά</w:t>
      </w:r>
      <w:r>
        <w:rPr>
          <w:rFonts w:eastAsia="Times New Roman"/>
          <w:szCs w:val="24"/>
        </w:rPr>
        <w:t xml:space="preserve"> του Κανονισμού να πιέσουμε για να αλλάξουν, διότι είναι πράγματα που μπορούν να αλλάξουν ως πρακτικές είναι πάρα πολύ σημαντικά.</w:t>
      </w:r>
    </w:p>
    <w:p w14:paraId="05CAB5A1" w14:textId="77777777" w:rsidR="00440A44" w:rsidRDefault="007E0691">
      <w:pPr>
        <w:spacing w:after="0" w:line="600" w:lineRule="auto"/>
        <w:ind w:firstLine="720"/>
        <w:jc w:val="both"/>
        <w:rPr>
          <w:rFonts w:eastAsia="Times New Roman"/>
          <w:szCs w:val="24"/>
        </w:rPr>
      </w:pPr>
      <w:r>
        <w:rPr>
          <w:rFonts w:eastAsia="Times New Roman"/>
          <w:szCs w:val="24"/>
        </w:rPr>
        <w:t>Θα αναφερθώ σε κάποια πιο συγκεκριμένα ζητήματα. Επιτρέψτε μου να σας πω για την ονομαστική ψηφοφορία.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για κ</w:t>
      </w:r>
      <w:r>
        <w:rPr>
          <w:rFonts w:eastAsia="Times New Roman"/>
          <w:szCs w:val="24"/>
        </w:rPr>
        <w:t>άποιον που ακούει κιόλας, δημιουργείται η εντύπωση ότι εδώ υπάρχουν μυστικές και ονομαστικές ψηφοφορίες. Κα</w:t>
      </w:r>
      <w:r>
        <w:rPr>
          <w:rFonts w:eastAsia="Times New Roman"/>
          <w:szCs w:val="24"/>
        </w:rPr>
        <w:t>μ</w:t>
      </w:r>
      <w:r>
        <w:rPr>
          <w:rFonts w:eastAsia="Times New Roman"/>
          <w:szCs w:val="24"/>
        </w:rPr>
        <w:t xml:space="preserve">μία δεν υπάρχει εκτός του Προέδρου της Δημοκρατίας ή μάλλον όχι και του Προέδρου της Δημοκρατίας, με </w:t>
      </w:r>
      <w:proofErr w:type="spellStart"/>
      <w:r>
        <w:rPr>
          <w:rFonts w:eastAsia="Times New Roman"/>
          <w:szCs w:val="24"/>
        </w:rPr>
        <w:t>συγχωρείτε</w:t>
      </w:r>
      <w:proofErr w:type="spellEnd"/>
      <w:r>
        <w:rPr>
          <w:rFonts w:eastAsia="Times New Roman"/>
          <w:szCs w:val="24"/>
        </w:rPr>
        <w:t>, έκανα λάθος. Ήταν λάθος αυτό που ακ</w:t>
      </w:r>
      <w:r>
        <w:rPr>
          <w:rFonts w:eastAsia="Times New Roman"/>
          <w:szCs w:val="24"/>
        </w:rPr>
        <w:t xml:space="preserve">ούστηκε προηγουμένως. Προφανώς και για </w:t>
      </w:r>
      <w:r>
        <w:rPr>
          <w:rFonts w:eastAsia="Times New Roman"/>
          <w:szCs w:val="24"/>
        </w:rPr>
        <w:lastRenderedPageBreak/>
        <w:t xml:space="preserve">τις άρσεις ασυλιών υπέχουν θέση ονομαστικών ψηφοφοριών, αφού είναι με την υπογραφή μας, όπως και όλες που έχουν να κάνουν με μομφή, με τις προγραμματικές δηλώσεις. Δεν υπάρχει, δηλαδή τι κάνουμε; </w:t>
      </w:r>
    </w:p>
    <w:p w14:paraId="05CAB5A2" w14:textId="77777777" w:rsidR="00440A44" w:rsidRDefault="007E0691">
      <w:pPr>
        <w:spacing w:after="0" w:line="600" w:lineRule="auto"/>
        <w:ind w:firstLine="720"/>
        <w:jc w:val="both"/>
        <w:rPr>
          <w:rFonts w:eastAsia="Times New Roman"/>
          <w:szCs w:val="24"/>
        </w:rPr>
      </w:pPr>
      <w:r>
        <w:rPr>
          <w:rFonts w:eastAsia="Times New Roman"/>
          <w:szCs w:val="24"/>
        </w:rPr>
        <w:t>Αυτές οι οποίες είχα</w:t>
      </w:r>
      <w:r>
        <w:rPr>
          <w:rFonts w:eastAsia="Times New Roman"/>
          <w:szCs w:val="24"/>
        </w:rPr>
        <w:t>ν παραμείνει ως μυστικές ψηφοφορίες για το Προεδρείο, γιατί παρέμειναν άραγε; Γιατί άραγε; Το αποκαθηλώνουμε σαν εξαίρεση και το βάζουμε στον κανόνα ότι η Βουλή λειτουργεί με ανοικτές ψηφοφορίες. Περί αυτού πρόκειται. Προς τι η υπόλοιπη θεωρία και το ψάξιμ</w:t>
      </w:r>
      <w:r>
        <w:rPr>
          <w:rFonts w:eastAsia="Times New Roman"/>
          <w:szCs w:val="24"/>
        </w:rPr>
        <w:t>ο γύρω από αυτό το ζήτημα; Νομίζω ότι είναι μια σωστή προσαρμογή η οποία γίνεται.</w:t>
      </w:r>
    </w:p>
    <w:p w14:paraId="05CAB5A3" w14:textId="77777777" w:rsidR="00440A44" w:rsidRDefault="007E0691">
      <w:pPr>
        <w:spacing w:after="0" w:line="600" w:lineRule="auto"/>
        <w:ind w:firstLine="720"/>
        <w:jc w:val="both"/>
        <w:rPr>
          <w:rFonts w:eastAsia="Times New Roman"/>
          <w:szCs w:val="24"/>
        </w:rPr>
      </w:pPr>
      <w:r>
        <w:rPr>
          <w:rFonts w:eastAsia="Times New Roman"/>
          <w:szCs w:val="24"/>
        </w:rPr>
        <w:t xml:space="preserve">Θα αναφερθώ στο θέμα του πλήθους των Αντιπροέδρων. Σας είπα μερικά πράγματα πλέον για την </w:t>
      </w:r>
      <w:proofErr w:type="spellStart"/>
      <w:r>
        <w:rPr>
          <w:rFonts w:eastAsia="Times New Roman"/>
          <w:szCs w:val="24"/>
        </w:rPr>
        <w:t>οκτακομματική</w:t>
      </w:r>
      <w:proofErr w:type="spellEnd"/>
      <w:r>
        <w:rPr>
          <w:rFonts w:eastAsia="Times New Roman"/>
          <w:szCs w:val="24"/>
        </w:rPr>
        <w:t xml:space="preserve"> Βουλή κ.λπ.. Αν δούμε και το Σύνταγμα και τον Κανονισμό σε σχέση με τη</w:t>
      </w:r>
      <w:r>
        <w:rPr>
          <w:rFonts w:eastAsia="Times New Roman"/>
          <w:szCs w:val="24"/>
        </w:rPr>
        <w:t xml:space="preserve">ν υπόσταση του Βουλευτού -και μάλιστα είναι και συγκεκριμένος ο Κανονισμός- βλέπουμε δηλαδή ότι ο Βουλευτής ο οποίος από τη Βουλή εκλέγεται στο Προεδρείο με καθολική ψηφοφορία δεν αλλάζει παρά μόνο αν του γίνει μομφή και τον κατεβάσει, δηλαδή αν μειωθεί η </w:t>
      </w:r>
      <w:r>
        <w:rPr>
          <w:rFonts w:eastAsia="Times New Roman"/>
          <w:szCs w:val="24"/>
        </w:rPr>
        <w:t xml:space="preserve">δύναμη του κόμματός του και αλλάζουν. Αυτό γίνεται συνεχώς, το βλέπετε. </w:t>
      </w:r>
    </w:p>
    <w:p w14:paraId="05CAB5A4" w14:textId="77777777" w:rsidR="00440A44" w:rsidRDefault="007E0691">
      <w:pPr>
        <w:spacing w:after="0" w:line="600" w:lineRule="auto"/>
        <w:ind w:firstLine="720"/>
        <w:jc w:val="both"/>
        <w:rPr>
          <w:rFonts w:eastAsia="Times New Roman"/>
          <w:szCs w:val="24"/>
        </w:rPr>
      </w:pPr>
      <w:r>
        <w:rPr>
          <w:rFonts w:eastAsia="Times New Roman"/>
          <w:szCs w:val="24"/>
        </w:rPr>
        <w:t>Ποιος είναι τρίτο, τέταρτο, πέμπτο, έκτο κόμμα, αλλάζει κιόλας και γίνεται καθ’ όλη τη διάρκεια των τεσσάρων συνόδων. Δεν είναι δυνατόν να αλλάζει το Προεδρείο, να αποκαθηλώνονται άνθ</w:t>
      </w:r>
      <w:r>
        <w:rPr>
          <w:rFonts w:eastAsia="Times New Roman"/>
          <w:szCs w:val="24"/>
        </w:rPr>
        <w:t xml:space="preserve">ρωποι, να έρχονται άλλοι συνάδελφοι, να προστίθενται, να αφαιρούνται. Περί αυτού πρόκειται. </w:t>
      </w:r>
    </w:p>
    <w:p w14:paraId="05CAB5A5" w14:textId="77777777" w:rsidR="00440A44" w:rsidRDefault="007E0691">
      <w:pPr>
        <w:spacing w:after="0" w:line="600" w:lineRule="auto"/>
        <w:ind w:firstLine="720"/>
        <w:jc w:val="both"/>
        <w:rPr>
          <w:rFonts w:eastAsia="Times New Roman"/>
          <w:szCs w:val="24"/>
        </w:rPr>
      </w:pPr>
      <w:r>
        <w:rPr>
          <w:rFonts w:eastAsia="Times New Roman"/>
          <w:szCs w:val="24"/>
        </w:rPr>
        <w:lastRenderedPageBreak/>
        <w:t>Άρα, πάμε σε μια διάταξη πια εντελώς καινούργια. Δηλαδή, είναι αλλαγή ουσιαστική του Κανονισμού αυτή, όπως εντοπίστηκε και από τις εισηγήσεις. Φεύγουμε από το στοι</w:t>
      </w:r>
      <w:r>
        <w:rPr>
          <w:rFonts w:eastAsia="Times New Roman"/>
          <w:szCs w:val="24"/>
        </w:rPr>
        <w:t xml:space="preserve">χείο «ποια είναι η κυβέρνηση;». Μονοκομματική ήταν, για αυτό ήταν έτσι τα άρθρα του Κανονισμού. </w:t>
      </w:r>
    </w:p>
    <w:p w14:paraId="05CAB5A6" w14:textId="77777777" w:rsidR="00440A44" w:rsidRDefault="007E0691">
      <w:pPr>
        <w:spacing w:after="0" w:line="600" w:lineRule="auto"/>
        <w:ind w:firstLine="720"/>
        <w:jc w:val="both"/>
        <w:rPr>
          <w:rFonts w:eastAsia="Times New Roman" w:cs="Times New Roman"/>
          <w:szCs w:val="24"/>
        </w:rPr>
      </w:pPr>
      <w:r>
        <w:rPr>
          <w:rFonts w:eastAsia="Times New Roman"/>
          <w:szCs w:val="24"/>
        </w:rPr>
        <w:t>Η κυβέρνηση, λοιπόν, έχει τον Πρόεδρο και τους τρεις Αντιπροέδρους και η αντιπολιτευόμενες δυνάμεις οι τρεις μεγαλύτερες είχαν Αντιπροέδρους. Αυτός ήταν ο Κανο</w:t>
      </w:r>
      <w:r>
        <w:rPr>
          <w:rFonts w:eastAsia="Times New Roman"/>
          <w:szCs w:val="24"/>
        </w:rPr>
        <w:t>νισμός, διότι έτσι λειτουργούσε σαράντα χρόνια.</w:t>
      </w:r>
    </w:p>
    <w:p w14:paraId="05CAB5A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Εδώ και μερικά χρόνια έχουμε άλλες πραγματικότητες. Και πάμε σε μια ριζική αλλαγή και λέμε ότι στο Προεδρείο θα είναι εκπρόσωποι όλων των κομμάτων εκτός αν δεν ψηφιστούν από τη Βουλή. Δεν μπαίνει κάποια ρήτρα</w:t>
      </w:r>
      <w:r>
        <w:rPr>
          <w:rFonts w:eastAsia="Times New Roman" w:cs="Times New Roman"/>
          <w:szCs w:val="24"/>
        </w:rPr>
        <w:t xml:space="preserve"> αποκλεισμού κάποιου κόμματος. Μπορεί για ένα από τα οχτώ ή τα δώδεκα μεθαύριο ή τα έξι κόμματα στην κάλπη της συγκεκριμένης ψηφοφορίας να μην υπάρξει ο αναγκαίος ελάχιστος αριθμός ψήφων και να μην μπορεί να εκπροσωπηθεί. Όμως, αυτό είναι διαφορετικό. Πάμε</w:t>
      </w:r>
      <w:r>
        <w:rPr>
          <w:rFonts w:eastAsia="Times New Roman" w:cs="Times New Roman"/>
          <w:szCs w:val="24"/>
        </w:rPr>
        <w:t xml:space="preserve"> σε μια ριζική αλλαγή σε σχέση με αυτό το πράγμα. Δεν δικαιολογείται να μην το κάνουμε. </w:t>
      </w:r>
    </w:p>
    <w:p w14:paraId="05CAB5A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Δεν συμφωνώ –και θα ήθελα να το διατυπώσω επειδή η συζήτηση είναι δημόσια- με την αναφορά σε σχέση με το παρελθόν και για τις ανεξάρτητες αρχές που έκανε ο Πρόεδρος κ.</w:t>
      </w:r>
      <w:r>
        <w:rPr>
          <w:rFonts w:eastAsia="Times New Roman" w:cs="Times New Roman"/>
          <w:szCs w:val="24"/>
        </w:rPr>
        <w:t xml:space="preserve"> </w:t>
      </w:r>
      <w:proofErr w:type="spellStart"/>
      <w:r>
        <w:rPr>
          <w:rFonts w:eastAsia="Times New Roman" w:cs="Times New Roman"/>
          <w:szCs w:val="24"/>
        </w:rPr>
        <w:t>Τραγάκης</w:t>
      </w:r>
      <w:proofErr w:type="spellEnd"/>
      <w:r>
        <w:rPr>
          <w:rFonts w:eastAsia="Times New Roman" w:cs="Times New Roman"/>
          <w:szCs w:val="24"/>
        </w:rPr>
        <w:t xml:space="preserve">. Επειδή έχω ζήσει το προηγούμενο διάστημα, το γνωρίζω. Πιστεύω ότι είναι πάρα πολύ σημαντικό το ότι αυτή η </w:t>
      </w:r>
      <w:r>
        <w:rPr>
          <w:rFonts w:eastAsia="Times New Roman" w:cs="Times New Roman"/>
          <w:szCs w:val="24"/>
        </w:rPr>
        <w:lastRenderedPageBreak/>
        <w:t xml:space="preserve">Βουλή στην πρώτη </w:t>
      </w:r>
      <w:r>
        <w:rPr>
          <w:rFonts w:eastAsia="Times New Roman" w:cs="Times New Roman"/>
          <w:szCs w:val="24"/>
        </w:rPr>
        <w:t>σ</w:t>
      </w:r>
      <w:r>
        <w:rPr>
          <w:rFonts w:eastAsia="Times New Roman" w:cs="Times New Roman"/>
          <w:szCs w:val="24"/>
        </w:rPr>
        <w:t xml:space="preserve">ύνοδό της κατάφερε να προκύψουν πέντε ανεξάρτητες αρχές με θητείες εξαετείς και με </w:t>
      </w:r>
      <w:r>
        <w:rPr>
          <w:rFonts w:eastAsia="Times New Roman" w:cs="Times New Roman"/>
          <w:szCs w:val="24"/>
        </w:rPr>
        <w:t>4/5</w:t>
      </w:r>
      <w:r>
        <w:rPr>
          <w:rFonts w:eastAsia="Times New Roman" w:cs="Times New Roman"/>
          <w:szCs w:val="24"/>
        </w:rPr>
        <w:t xml:space="preserve">σε </w:t>
      </w:r>
      <w:proofErr w:type="spellStart"/>
      <w:r>
        <w:rPr>
          <w:rFonts w:eastAsia="Times New Roman" w:cs="Times New Roman"/>
          <w:szCs w:val="24"/>
        </w:rPr>
        <w:t>οκτακομματική</w:t>
      </w:r>
      <w:proofErr w:type="spellEnd"/>
      <w:r>
        <w:rPr>
          <w:rFonts w:eastAsia="Times New Roman" w:cs="Times New Roman"/>
          <w:szCs w:val="24"/>
        </w:rPr>
        <w:t xml:space="preserve"> Βουλή.</w:t>
      </w:r>
    </w:p>
    <w:p w14:paraId="05CAB5A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Είναι θεσμική υποστήριξη και δεν οφείλεται στο ότι στο παρελθόν είχε γίνει μια αντίστοιχη, κατά τη γνώμη μου -προσωπική γνώμη λέω- εργώδης προσπάθεια στην οποία δεν ανταποκρίνονταν τα κόμματα. Γινόταν μια –κατά τη γνώμη μου, πάλι λέω- ελλιπής προσπάθεια σε</w:t>
      </w:r>
      <w:r>
        <w:rPr>
          <w:rFonts w:eastAsia="Times New Roman" w:cs="Times New Roman"/>
          <w:szCs w:val="24"/>
        </w:rPr>
        <w:t xml:space="preserve"> αυτήν την κατεύθυνση. Δεν λέω κάτι διαφορετικό, κάτι άλλο. Πιστεύω πως ίσως και μέσα από την εμπειρία εκείνων των χρόνων μπόρεσαν σήμερα οι πολιτικές δυνάμεις να ανταπεξέλθουν σε αυτό το ζήτημα. </w:t>
      </w:r>
    </w:p>
    <w:p w14:paraId="05CAB5A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Θέλω να μιλήσω και για το θέμα των εκθέσεων και της λειτουρ</w:t>
      </w:r>
      <w:r>
        <w:rPr>
          <w:rFonts w:eastAsia="Times New Roman" w:cs="Times New Roman"/>
          <w:szCs w:val="24"/>
        </w:rPr>
        <w:t>γίας των επιτροπών. Με αφορμή αυτά τα δύο πολύ σωστά άρθρα -για τα οποία απ’ ό,τι κατάλαβα υπάρχει ομοφωνία σε σχέση με τις εκθέσεις του Ελεγκτικού Συνεδρίου την κεντρική έκθεση και τις επιμέρους εκθέσεις που έχουν και τα συμπεράσματα και τις προτάσεις για</w:t>
      </w:r>
      <w:r>
        <w:rPr>
          <w:rFonts w:eastAsia="Times New Roman" w:cs="Times New Roman"/>
          <w:szCs w:val="24"/>
        </w:rPr>
        <w:t xml:space="preserve"> συγκεκριμένους τομείς των δημοσίων οικονομικών- που μπήκαν τώρα, θέλω να σας πω μια εμπειρία που πιστεύω είναι κοινή σε όλους μας και που θα πρέπει να αξιοποιήσουμε. </w:t>
      </w:r>
    </w:p>
    <w:p w14:paraId="05CAB5A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Κάθε χρόνο έρχονται εκθέσεις από ανεξάρτητες αρχές, από μεγάλες δημόσιες αρχές, που είνα</w:t>
      </w:r>
      <w:r>
        <w:rPr>
          <w:rFonts w:eastAsia="Times New Roman" w:cs="Times New Roman"/>
          <w:szCs w:val="24"/>
        </w:rPr>
        <w:t>ι είτε καινούργιες είτε παλαιότερες κ.λπ.</w:t>
      </w:r>
      <w:r>
        <w:rPr>
          <w:rFonts w:eastAsia="Times New Roman" w:cs="Times New Roman"/>
          <w:szCs w:val="24"/>
        </w:rPr>
        <w:t>.</w:t>
      </w:r>
      <w:r>
        <w:rPr>
          <w:rFonts w:eastAsia="Times New Roman" w:cs="Times New Roman"/>
          <w:szCs w:val="24"/>
        </w:rPr>
        <w:t xml:space="preserve"> Για παράδειγμα, το άλλο Σάββατο, νομίζω, θα έρθει ο Διοικητής της Τραπέζης της Ελλάδος για να μου επιδώσει την έκθεση. Είναι πλήθος αυτοί. Είναι πάνω από </w:t>
      </w:r>
      <w:r>
        <w:rPr>
          <w:rFonts w:eastAsia="Times New Roman" w:cs="Times New Roman"/>
          <w:szCs w:val="24"/>
        </w:rPr>
        <w:lastRenderedPageBreak/>
        <w:t xml:space="preserve">τριάντα πέντε αυτοί που φέρνουν τις εκθέσεις των υπηρεσιών </w:t>
      </w:r>
      <w:r>
        <w:rPr>
          <w:rFonts w:eastAsia="Times New Roman" w:cs="Times New Roman"/>
          <w:szCs w:val="24"/>
        </w:rPr>
        <w:t xml:space="preserve">τους, τις ατομικές κ.λπ., κ.λπ.. Πρέπει να φύγουμε από το τυπικό όπου λέμε «εντάξει κάποια μέρα να οριστεί μια ημερομηνία με την Επιτροπή Θεσμών και Διαφάνειας για να υπάρξει μια ακρόαση επί της εκθέσεως». Εκεί μέσα υπάρχει ένας πλούτος. Σωστό, λάθος, δεν </w:t>
      </w:r>
      <w:r>
        <w:rPr>
          <w:rFonts w:eastAsia="Times New Roman" w:cs="Times New Roman"/>
          <w:szCs w:val="24"/>
        </w:rPr>
        <w:t>παίζει ρόλο. Είναι θέμα πολιτικών απόψεων. Αλίμονο!</w:t>
      </w:r>
    </w:p>
    <w:p w14:paraId="05CAB5A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Όμως, εκεί υπάρχει πλούτος, </w:t>
      </w:r>
      <w:r>
        <w:rPr>
          <w:rFonts w:eastAsia="Times New Roman" w:cs="Times New Roman"/>
          <w:szCs w:val="24"/>
        </w:rPr>
        <w:t>υπάρχει</w:t>
      </w:r>
      <w:r>
        <w:rPr>
          <w:rFonts w:eastAsia="Times New Roman" w:cs="Times New Roman"/>
          <w:szCs w:val="24"/>
        </w:rPr>
        <w:t xml:space="preserve"> εμπειρία</w:t>
      </w:r>
      <w:r>
        <w:rPr>
          <w:rFonts w:eastAsia="Times New Roman" w:cs="Times New Roman"/>
          <w:szCs w:val="24"/>
        </w:rPr>
        <w:t>,</w:t>
      </w:r>
      <w:r>
        <w:rPr>
          <w:rFonts w:eastAsia="Times New Roman" w:cs="Times New Roman"/>
          <w:szCs w:val="24"/>
        </w:rPr>
        <w:t xml:space="preserve"> επί του πεδίου των πολιτικών σε όλα αυτά τα ζητήματα</w:t>
      </w:r>
      <w:r w:rsidRPr="0071579F">
        <w:rPr>
          <w:rFonts w:eastAsia="Times New Roman" w:cs="Times New Roman"/>
          <w:szCs w:val="24"/>
        </w:rPr>
        <w:t xml:space="preserve"> </w:t>
      </w:r>
      <w:r w:rsidRPr="0071579F">
        <w:rPr>
          <w:rFonts w:eastAsia="Times New Roman" w:cs="Times New Roman"/>
          <w:szCs w:val="24"/>
        </w:rPr>
        <w:t>και</w:t>
      </w:r>
      <w:r w:rsidRPr="0071579F">
        <w:rPr>
          <w:rFonts w:eastAsia="Times New Roman" w:cs="Times New Roman"/>
          <w:szCs w:val="24"/>
        </w:rPr>
        <w:t xml:space="preserve"> </w:t>
      </w:r>
      <w:r w:rsidRPr="0071579F">
        <w:rPr>
          <w:rFonts w:eastAsia="Times New Roman" w:cs="Times New Roman"/>
          <w:szCs w:val="24"/>
        </w:rPr>
        <w:t>θα</w:t>
      </w:r>
      <w:r w:rsidRPr="0071579F">
        <w:rPr>
          <w:rFonts w:eastAsia="Times New Roman" w:cs="Times New Roman"/>
          <w:szCs w:val="24"/>
        </w:rPr>
        <w:t xml:space="preserve"> πρέπει</w:t>
      </w:r>
      <w:r w:rsidRPr="0071579F">
        <w:rPr>
          <w:rFonts w:eastAsia="Times New Roman" w:cs="Times New Roman"/>
          <w:szCs w:val="24"/>
        </w:rPr>
        <w:t>,</w:t>
      </w:r>
      <w:r w:rsidRPr="0071579F">
        <w:rPr>
          <w:rFonts w:eastAsia="Times New Roman" w:cs="Times New Roman"/>
          <w:szCs w:val="24"/>
        </w:rPr>
        <w:t xml:space="preserve"> </w:t>
      </w:r>
      <w:r>
        <w:rPr>
          <w:rFonts w:eastAsia="Times New Roman" w:cs="Times New Roman"/>
          <w:szCs w:val="24"/>
        </w:rPr>
        <w:t xml:space="preserve">αρχής γενομένης </w:t>
      </w:r>
      <w:r>
        <w:rPr>
          <w:rFonts w:eastAsia="Times New Roman" w:cs="Times New Roman"/>
          <w:szCs w:val="24"/>
        </w:rPr>
        <w:t xml:space="preserve">από </w:t>
      </w:r>
      <w:r>
        <w:rPr>
          <w:rFonts w:eastAsia="Times New Roman" w:cs="Times New Roman"/>
          <w:szCs w:val="24"/>
        </w:rPr>
        <w:t>αυτή τη</w:t>
      </w:r>
      <w:r>
        <w:rPr>
          <w:rFonts w:eastAsia="Times New Roman" w:cs="Times New Roman"/>
          <w:szCs w:val="24"/>
        </w:rPr>
        <w:t>ν</w:t>
      </w:r>
      <w:r>
        <w:rPr>
          <w:rFonts w:eastAsia="Times New Roman" w:cs="Times New Roman"/>
          <w:szCs w:val="24"/>
        </w:rPr>
        <w:t xml:space="preserve"> τροποποίηση του Κανονισμού -γι’ αυτό λέω ότι είναι πολύ σημαν</w:t>
      </w:r>
      <w:r>
        <w:rPr>
          <w:rFonts w:eastAsia="Times New Roman" w:cs="Times New Roman"/>
          <w:szCs w:val="24"/>
        </w:rPr>
        <w:t>τική η αρχή που έγινε με τα δύο άρθρα του Κανονισμού σε ό,τι αφορά το Ελεγκτικό Συνέδριο-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εκθέσεις απ</w:t>
      </w:r>
      <w:r>
        <w:rPr>
          <w:rFonts w:eastAsia="Times New Roman" w:cs="Times New Roman"/>
          <w:szCs w:val="24"/>
        </w:rPr>
        <w:t>ό</w:t>
      </w:r>
      <w:r>
        <w:rPr>
          <w:rFonts w:eastAsia="Times New Roman" w:cs="Times New Roman"/>
          <w:szCs w:val="24"/>
        </w:rPr>
        <w:t xml:space="preserve"> όλες αυτές τις αρχές </w:t>
      </w:r>
      <w:r>
        <w:rPr>
          <w:rFonts w:eastAsia="Times New Roman" w:cs="Times New Roman"/>
          <w:szCs w:val="24"/>
        </w:rPr>
        <w:t xml:space="preserve">να πηγαίνουν </w:t>
      </w:r>
      <w:r>
        <w:rPr>
          <w:rFonts w:eastAsia="Times New Roman" w:cs="Times New Roman"/>
          <w:szCs w:val="24"/>
        </w:rPr>
        <w:t>είτε στις Διαρκείς Επιτροπές είτε στις Ειδικές Επιτροπές της Βουλής και να γίνονται συζητήσεις, ώστε αυτή η εμπειρί</w:t>
      </w:r>
      <w:r>
        <w:rPr>
          <w:rFonts w:eastAsia="Times New Roman" w:cs="Times New Roman"/>
          <w:szCs w:val="24"/>
        </w:rPr>
        <w:t xml:space="preserve">α να εξαπλώνεται. Επίσης, να γίνονται και παρατηρήσεις και να γίνονται και αλλαγές και να μπαίνουν και στόχοι και να υπάρχει μια εμπειρία και όλων των Βουλευτών πάνω σε πράγματα </w:t>
      </w:r>
      <w:r>
        <w:rPr>
          <w:rFonts w:eastAsia="Times New Roman" w:cs="Times New Roman"/>
          <w:szCs w:val="24"/>
        </w:rPr>
        <w:t>για τα οποία</w:t>
      </w:r>
      <w:r>
        <w:rPr>
          <w:rFonts w:eastAsia="Times New Roman" w:cs="Times New Roman"/>
          <w:szCs w:val="24"/>
        </w:rPr>
        <w:t xml:space="preserve"> οι </w:t>
      </w:r>
      <w:r w:rsidRPr="00A952D1">
        <w:rPr>
          <w:rFonts w:eastAsia="Times New Roman" w:cs="Times New Roman"/>
          <w:szCs w:val="24"/>
        </w:rPr>
        <w:t>περισσότεροι</w:t>
      </w:r>
      <w:r w:rsidRPr="006A6757">
        <w:rPr>
          <w:rFonts w:eastAsia="Times New Roman" w:cs="Times New Roman"/>
          <w:color w:val="ED7D31" w:themeColor="accent2"/>
          <w:szCs w:val="24"/>
        </w:rPr>
        <w:t xml:space="preserve"> </w:t>
      </w:r>
      <w:r>
        <w:rPr>
          <w:rFonts w:eastAsia="Times New Roman" w:cs="Times New Roman"/>
          <w:szCs w:val="24"/>
        </w:rPr>
        <w:t xml:space="preserve">δεν έχουμε ιδέα. </w:t>
      </w:r>
    </w:p>
    <w:p w14:paraId="05CAB5A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Εγώ προσωπικά δείχνω εξαιρετικό ενδιαφέρον όταν μου δίνουν τις εκθέσεις ή βλέπω έστω τις περιλήψεις τους. Δεν τα ξέρουμε. </w:t>
      </w:r>
      <w:r>
        <w:rPr>
          <w:rFonts w:eastAsia="Times New Roman" w:cs="Times New Roman"/>
          <w:szCs w:val="24"/>
        </w:rPr>
        <w:t>Α</w:t>
      </w:r>
      <w:r>
        <w:rPr>
          <w:rFonts w:eastAsia="Times New Roman" w:cs="Times New Roman"/>
          <w:szCs w:val="24"/>
        </w:rPr>
        <w:t>υτόν τον «χυμό», αυτή την εμπειρία δεν την παίρνουμε στη διαδικασία του πώς νομοθετούμε στη συνέχεια ή στο πώς αγορεύουμε εδώ μέσα. Θ</w:t>
      </w:r>
      <w:r>
        <w:rPr>
          <w:rFonts w:eastAsia="Times New Roman" w:cs="Times New Roman"/>
          <w:szCs w:val="24"/>
        </w:rPr>
        <w:t xml:space="preserve">εωρώ πως αυτό είναι πάρα πολύ σημαντικό και μπορεί να αναβαθμίσει πάρα πολύ τη λειτουργία μας. </w:t>
      </w:r>
    </w:p>
    <w:p w14:paraId="05CAB5A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στο θέμα των νομοτεχνικών βελτιώσεων</w:t>
      </w:r>
      <w:r>
        <w:rPr>
          <w:rFonts w:eastAsia="Times New Roman" w:cs="Times New Roman"/>
          <w:szCs w:val="24"/>
        </w:rPr>
        <w:t>,</w:t>
      </w:r>
      <w:r>
        <w:rPr>
          <w:rFonts w:eastAsia="Times New Roman" w:cs="Times New Roman"/>
          <w:szCs w:val="24"/>
        </w:rPr>
        <w:t xml:space="preserve"> που υπήρξε μια ένσταση, είναι προφανές ότι σε διάφορες περιόδους έχουν υπάρξει νομοτεχνικές βελτιώσεις που είνα</w:t>
      </w:r>
      <w:r>
        <w:rPr>
          <w:rFonts w:eastAsia="Times New Roman" w:cs="Times New Roman"/>
          <w:szCs w:val="24"/>
        </w:rPr>
        <w:t>ι μικρά ή μεγαλύτερα, ολόκληρα νομοσχέδια ή που δεν αναφέρονται επί της ουσίας στο οικείο άρθρο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05CAB5A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Δεν είναι δυνατόν</w:t>
      </w:r>
      <w:r>
        <w:rPr>
          <w:rFonts w:eastAsia="Times New Roman" w:cs="Times New Roman"/>
          <w:szCs w:val="24"/>
        </w:rPr>
        <w:t>,</w:t>
      </w:r>
      <w:r>
        <w:rPr>
          <w:rFonts w:eastAsia="Times New Roman" w:cs="Times New Roman"/>
          <w:szCs w:val="24"/>
        </w:rPr>
        <w:t xml:space="preserve"> ακριβώς επειδή δεν υπάρχει η ακριβής περιγραφή της έννοιας «νομοτεχνική βελτίωση» -ενώ για τις τροπολογίες υπάρχει και στο Σύνταγμ</w:t>
      </w:r>
      <w:r>
        <w:rPr>
          <w:rFonts w:eastAsia="Times New Roman" w:cs="Times New Roman"/>
          <w:szCs w:val="24"/>
        </w:rPr>
        <w:t>α η δυνατότητα του Βουλευτού να έχει βουλευτική τροπολογία μέσα στην Ολομέλεια και</w:t>
      </w:r>
      <w:r>
        <w:rPr>
          <w:rFonts w:eastAsia="Times New Roman" w:cs="Times New Roman"/>
          <w:szCs w:val="24"/>
        </w:rPr>
        <w:t>,</w:t>
      </w:r>
      <w:r>
        <w:rPr>
          <w:rFonts w:eastAsia="Times New Roman" w:cs="Times New Roman"/>
          <w:szCs w:val="24"/>
        </w:rPr>
        <w:t xml:space="preserve"> άρα, εκεί κάνεις ρύθμιση-, </w:t>
      </w:r>
      <w:r>
        <w:rPr>
          <w:rFonts w:eastAsia="Times New Roman"/>
          <w:szCs w:val="24"/>
        </w:rPr>
        <w:t>σε κάτι το οποίο δεν περιγράφεται -αλλά εμείς ξέρουμε ότι τα όριά του πολλές φορές γίνονται λάστιχο- να κάνουμε μια κανονιστική διαδικασία και να</w:t>
      </w:r>
      <w:r>
        <w:rPr>
          <w:rFonts w:eastAsia="Times New Roman"/>
          <w:szCs w:val="24"/>
        </w:rPr>
        <w:t xml:space="preserve"> λέμε ότι και επί των νομοτεχνικών βελτιώσεων, ανά άρθρο, θα υπάρχει δυνατότητα αίτησης αντισυνταγματικότητας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r>
        <w:rPr>
          <w:rFonts w:eastAsia="Times New Roman" w:cs="Times New Roman"/>
          <w:szCs w:val="24"/>
        </w:rPr>
        <w:t xml:space="preserve">                                                              </w:t>
      </w:r>
    </w:p>
    <w:p w14:paraId="05CAB5B0" w14:textId="77777777" w:rsidR="00440A44" w:rsidRDefault="007E0691">
      <w:pPr>
        <w:spacing w:after="0" w:line="600" w:lineRule="auto"/>
        <w:ind w:firstLine="720"/>
        <w:jc w:val="both"/>
        <w:rPr>
          <w:rFonts w:eastAsia="Times New Roman"/>
          <w:szCs w:val="24"/>
        </w:rPr>
      </w:pPr>
      <w:r>
        <w:rPr>
          <w:rFonts w:eastAsia="Times New Roman"/>
          <w:szCs w:val="24"/>
        </w:rPr>
        <w:t>Αυτό, όμως, το οποίο μπορεί να υπάρχει οπωσδήποτε είναι να υπάρχει μια αυ</w:t>
      </w:r>
      <w:r>
        <w:rPr>
          <w:rFonts w:eastAsia="Times New Roman"/>
          <w:szCs w:val="24"/>
        </w:rPr>
        <w:t>στηρότητα -ως προς αυτό το δέχομαι και αυτό είναι θέμα του Προεδρείου και του εκάστοτε που προεδρεύει- και οι νομοτεχνικές βελτιώσεις να ανταποκρίνονται πράγματι στο γράμμα και το πνεύμα της τροποποίησης, της ρύθμισης -όχι μόνο της λεκτικής, πολλές φορές μ</w:t>
      </w:r>
      <w:r>
        <w:rPr>
          <w:rFonts w:eastAsia="Times New Roman"/>
          <w:szCs w:val="24"/>
        </w:rPr>
        <w:t xml:space="preserve">παίνει και κάτι παραπάνω σε ένα άρθρο, αλλά περί αυτού πρόκειται- κι εκεί να σταματάει. </w:t>
      </w:r>
    </w:p>
    <w:p w14:paraId="05CAB5B1"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Δηλαδή, δεν λέγεται </w:t>
      </w:r>
      <w:r>
        <w:rPr>
          <w:rFonts w:eastAsia="Times New Roman"/>
          <w:szCs w:val="24"/>
        </w:rPr>
        <w:t>«</w:t>
      </w:r>
      <w:r>
        <w:rPr>
          <w:rFonts w:eastAsia="Times New Roman"/>
          <w:szCs w:val="24"/>
        </w:rPr>
        <w:t>νομοτεχνική βελτίωση</w:t>
      </w:r>
      <w:r>
        <w:rPr>
          <w:rFonts w:eastAsia="Times New Roman"/>
          <w:szCs w:val="24"/>
        </w:rPr>
        <w:t>»</w:t>
      </w:r>
      <w:r>
        <w:rPr>
          <w:rFonts w:eastAsia="Times New Roman"/>
          <w:szCs w:val="24"/>
        </w:rPr>
        <w:t xml:space="preserve"> το ότι έρχονται επιπλέον άρθρα, </w:t>
      </w:r>
      <w:proofErr w:type="spellStart"/>
      <w:r>
        <w:rPr>
          <w:rFonts w:eastAsia="Times New Roman"/>
          <w:szCs w:val="24"/>
        </w:rPr>
        <w:t>πόσω</w:t>
      </w:r>
      <w:proofErr w:type="spellEnd"/>
      <w:r>
        <w:rPr>
          <w:rFonts w:eastAsia="Times New Roman"/>
          <w:szCs w:val="24"/>
        </w:rPr>
        <w:t xml:space="preserve"> μάλλον επιπλέον νομοσχέδια. Εκεί είναι πολιτικό το ζήτημα κατευθείαν και θα πρέπει να τ</w:t>
      </w:r>
      <w:r>
        <w:rPr>
          <w:rFonts w:eastAsia="Times New Roman"/>
          <w:szCs w:val="24"/>
        </w:rPr>
        <w:t xml:space="preserve">ίθενται </w:t>
      </w:r>
      <w:r>
        <w:rPr>
          <w:rFonts w:eastAsia="Times New Roman"/>
          <w:szCs w:val="24"/>
        </w:rPr>
        <w:t xml:space="preserve">αυτά </w:t>
      </w:r>
      <w:r>
        <w:rPr>
          <w:rFonts w:eastAsia="Times New Roman"/>
          <w:szCs w:val="24"/>
        </w:rPr>
        <w:t>και από το Προεδρείο και από την εκτελεστική εξουσία και να γίνεται συζήτηση, αλλά όχι με αφορμή την πιθανή αντισυνταγματικότητα, αλλά ως πολιτικό ζήτημα</w:t>
      </w:r>
      <w:r>
        <w:rPr>
          <w:rFonts w:eastAsia="Times New Roman"/>
          <w:szCs w:val="24"/>
        </w:rPr>
        <w:t>,</w:t>
      </w:r>
      <w:r>
        <w:rPr>
          <w:rFonts w:eastAsia="Times New Roman"/>
          <w:szCs w:val="24"/>
        </w:rPr>
        <w:t xml:space="preserve"> το οποίο δημιουργεί πρόβλημα. </w:t>
      </w:r>
    </w:p>
    <w:p w14:paraId="05CAB5B2" w14:textId="77777777" w:rsidR="00440A44" w:rsidRDefault="007E0691">
      <w:pPr>
        <w:spacing w:after="0" w:line="600" w:lineRule="auto"/>
        <w:ind w:firstLine="720"/>
        <w:jc w:val="both"/>
        <w:rPr>
          <w:rFonts w:eastAsia="Times New Roman"/>
          <w:szCs w:val="24"/>
        </w:rPr>
      </w:pPr>
      <w:r>
        <w:rPr>
          <w:rFonts w:eastAsia="Times New Roman"/>
          <w:szCs w:val="24"/>
        </w:rPr>
        <w:t xml:space="preserve">Κλείνω, και με </w:t>
      </w:r>
      <w:proofErr w:type="spellStart"/>
      <w:r>
        <w:rPr>
          <w:rFonts w:eastAsia="Times New Roman"/>
          <w:szCs w:val="24"/>
        </w:rPr>
        <w:t>συγχωρείτε</w:t>
      </w:r>
      <w:proofErr w:type="spellEnd"/>
      <w:r>
        <w:rPr>
          <w:rFonts w:eastAsia="Times New Roman"/>
          <w:szCs w:val="24"/>
        </w:rPr>
        <w:t xml:space="preserve"> που μακρηγόρησα, με το θέμα του</w:t>
      </w:r>
      <w:r>
        <w:rPr>
          <w:rFonts w:eastAsia="Times New Roman"/>
          <w:szCs w:val="24"/>
        </w:rPr>
        <w:t xml:space="preserve"> προσωπικού της Επιστημονικής Επιτροπής. </w:t>
      </w:r>
    </w:p>
    <w:p w14:paraId="05CAB5B3" w14:textId="77777777" w:rsidR="00440A44" w:rsidRDefault="007E0691">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Πρόεδρε, μια διάταξη μπορεί να έρθει και να είναι συνταγματική. Με τη νομοτεχνική βελτίωση, όμως, μπορεί να καταστεί αντισυνταγματική. Τι θα γίνει; </w:t>
      </w:r>
      <w:r>
        <w:rPr>
          <w:rFonts w:eastAsia="Times New Roman"/>
          <w:szCs w:val="24"/>
        </w:rPr>
        <w:t>Δ</w:t>
      </w:r>
      <w:r>
        <w:rPr>
          <w:rFonts w:eastAsia="Times New Roman"/>
          <w:szCs w:val="24"/>
        </w:rPr>
        <w:t xml:space="preserve">εν μιλάω για τροπολογία. </w:t>
      </w:r>
    </w:p>
    <w:p w14:paraId="05CAB5B4" w14:textId="77777777" w:rsidR="00440A44" w:rsidRDefault="007E0691">
      <w:pPr>
        <w:spacing w:after="0"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ΒΟ</w:t>
      </w:r>
      <w:r>
        <w:rPr>
          <w:rFonts w:eastAsia="Times New Roman"/>
          <w:b/>
          <w:szCs w:val="24"/>
        </w:rPr>
        <w:t>ΥΤΣΗΣ (Πρόεδρος της Βουλής</w:t>
      </w:r>
      <w:r>
        <w:rPr>
          <w:rFonts w:eastAsia="Times New Roman"/>
          <w:b/>
          <w:szCs w:val="24"/>
        </w:rPr>
        <w:t xml:space="preserve">): </w:t>
      </w:r>
      <w:r>
        <w:rPr>
          <w:rFonts w:eastAsia="Times New Roman"/>
          <w:szCs w:val="24"/>
        </w:rPr>
        <w:t>Μάλιστα. Ίσως δεν αντιληφθήκατε, κύριε Αθανασίου</w:t>
      </w:r>
      <w:r>
        <w:rPr>
          <w:rFonts w:eastAsia="Times New Roman"/>
          <w:szCs w:val="24"/>
        </w:rPr>
        <w:t xml:space="preserve">, </w:t>
      </w:r>
      <w:r>
        <w:rPr>
          <w:rFonts w:eastAsia="Times New Roman"/>
          <w:szCs w:val="24"/>
        </w:rPr>
        <w:t>επειδή δεν ήσασταν στις πολύωρες συζητήσεις που κάναμε στις επιτροπές</w:t>
      </w:r>
      <w:r>
        <w:rPr>
          <w:rFonts w:eastAsia="Times New Roman"/>
          <w:szCs w:val="24"/>
        </w:rPr>
        <w:t>,</w:t>
      </w:r>
      <w:r>
        <w:rPr>
          <w:rFonts w:eastAsia="Times New Roman"/>
          <w:szCs w:val="24"/>
        </w:rPr>
        <w:t xml:space="preserve"> ότι</w:t>
      </w:r>
      <w:r>
        <w:rPr>
          <w:rFonts w:eastAsia="Times New Roman"/>
          <w:szCs w:val="24"/>
        </w:rPr>
        <w:t>,</w:t>
      </w:r>
      <w:r>
        <w:rPr>
          <w:rFonts w:eastAsia="Times New Roman"/>
          <w:szCs w:val="24"/>
        </w:rPr>
        <w:t xml:space="preserve"> εάν τίθενται ζητήματα αντισυνταγματικότητας, τις τροπολογίες θα τις εξετάζουμε…</w:t>
      </w:r>
    </w:p>
    <w:p w14:paraId="05CAB5B5" w14:textId="77777777" w:rsidR="00440A44" w:rsidRDefault="007E0691">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Δεν μιλάω για τροπολογία, αλλά για νομοτεχνική βελτίωση. </w:t>
      </w:r>
    </w:p>
    <w:p w14:paraId="05CAB5B6" w14:textId="77777777" w:rsidR="00440A44" w:rsidRDefault="007E0691">
      <w:pPr>
        <w:spacing w:after="0" w:line="600" w:lineRule="auto"/>
        <w:ind w:firstLine="720"/>
        <w:jc w:val="both"/>
        <w:rPr>
          <w:rFonts w:eastAsia="Times New Roman"/>
          <w:szCs w:val="24"/>
        </w:rPr>
      </w:pPr>
      <w:r>
        <w:rPr>
          <w:rFonts w:eastAsia="Times New Roman"/>
          <w:b/>
          <w:szCs w:val="24"/>
        </w:rPr>
        <w:t>ΝΙΚΟΛΑΟΣ ΒΟΥΤΣΗΣ</w:t>
      </w:r>
      <w:r w:rsidDel="00310BAE">
        <w:rPr>
          <w:rFonts w:eastAsia="Times New Roman"/>
          <w:b/>
          <w:szCs w:val="24"/>
        </w:rPr>
        <w:t xml:space="preserve"> </w:t>
      </w:r>
      <w:r>
        <w:rPr>
          <w:rFonts w:eastAsia="Times New Roman"/>
          <w:b/>
          <w:szCs w:val="24"/>
        </w:rPr>
        <w:t>(</w:t>
      </w:r>
      <w:r>
        <w:rPr>
          <w:rFonts w:eastAsia="Times New Roman"/>
          <w:b/>
          <w:szCs w:val="24"/>
        </w:rPr>
        <w:t>Πρόεδρος της Βουλής</w:t>
      </w:r>
      <w:r>
        <w:rPr>
          <w:rFonts w:eastAsia="Times New Roman"/>
          <w:b/>
          <w:szCs w:val="24"/>
        </w:rPr>
        <w:t xml:space="preserve">): </w:t>
      </w:r>
      <w:r>
        <w:rPr>
          <w:rFonts w:eastAsia="Times New Roman"/>
          <w:szCs w:val="24"/>
        </w:rPr>
        <w:t xml:space="preserve">Το κατάλαβα! Αν είναι δυνατόν να μην κατάλαβα αυτό που είπατε. </w:t>
      </w:r>
    </w:p>
    <w:p w14:paraId="05CAB5B7" w14:textId="77777777" w:rsidR="00440A44" w:rsidRDefault="007E0691">
      <w:pPr>
        <w:spacing w:after="0" w:line="600" w:lineRule="auto"/>
        <w:ind w:firstLine="720"/>
        <w:jc w:val="both"/>
        <w:rPr>
          <w:rFonts w:eastAsia="Times New Roman"/>
          <w:szCs w:val="24"/>
        </w:rPr>
      </w:pPr>
      <w:r>
        <w:rPr>
          <w:rFonts w:eastAsia="Times New Roman"/>
          <w:szCs w:val="24"/>
        </w:rPr>
        <w:lastRenderedPageBreak/>
        <w:t>Ακούστε την απάντηση, λοιπόν. Οι τροπολογίες θα εξετάζονται εν συνόλω πρ</w:t>
      </w:r>
      <w:r>
        <w:rPr>
          <w:rFonts w:eastAsia="Times New Roman"/>
          <w:szCs w:val="24"/>
        </w:rPr>
        <w:t>ιν από την τελική ψηφοφορία, σε σχέση με πιθανές ενστάσεις αντισυνταγματικότητας. Δηλαδή, σε μια ειδική διαδικασία, και αφού έχει εξελιχθεί η διαδικασία, θα γίνεται και ο συγκεκριμένος γύρος που γίνεται από τους Κοινοβουλευτικούς ή όσους έχουν αυτό το καθή</w:t>
      </w:r>
      <w:r>
        <w:rPr>
          <w:rFonts w:eastAsia="Times New Roman"/>
          <w:szCs w:val="24"/>
        </w:rPr>
        <w:t>κον. Εκεί πλέον έχουν τελειώσει οι νομοτεχνικές. Δηλαδή, ό,τι νομοτεχνικές υπάρξουν κατά τη διάρκεια της συζήτησης θα έχουν μπει μέσα στα οικεία άρθρα.</w:t>
      </w:r>
    </w:p>
    <w:p w14:paraId="05CAB5B8" w14:textId="77777777" w:rsidR="00440A44" w:rsidRDefault="007E0691">
      <w:pPr>
        <w:spacing w:after="0" w:line="600" w:lineRule="auto"/>
        <w:ind w:firstLine="720"/>
        <w:jc w:val="both"/>
        <w:rPr>
          <w:rFonts w:eastAsia="Times New Roman"/>
          <w:szCs w:val="24"/>
        </w:rPr>
      </w:pPr>
      <w:r>
        <w:rPr>
          <w:rFonts w:eastAsia="Times New Roman"/>
          <w:szCs w:val="24"/>
        </w:rPr>
        <w:t xml:space="preserve"> Άρα, όταν θα γίνει αυτή η πιθανή ειδική εξέταση –και είναι η πρώτη φορά που το βάζουμε- επί της αντισυν</w:t>
      </w:r>
      <w:r>
        <w:rPr>
          <w:rFonts w:eastAsia="Times New Roman"/>
          <w:szCs w:val="24"/>
        </w:rPr>
        <w:t xml:space="preserve">ταγματικότητας για τις τροπολογίες, ό,τι είναι να ενσωματωθεί, θα έχει ενσωματωθεί </w:t>
      </w:r>
      <w:r>
        <w:rPr>
          <w:rFonts w:eastAsia="Times New Roman"/>
          <w:szCs w:val="24"/>
        </w:rPr>
        <w:t>κ</w:t>
      </w:r>
      <w:r>
        <w:rPr>
          <w:rFonts w:eastAsia="Times New Roman"/>
          <w:szCs w:val="24"/>
        </w:rPr>
        <w:t>αι θα έχει πάρει χαρακτήρα, ενδεχομένως</w:t>
      </w:r>
      <w:r>
        <w:rPr>
          <w:rFonts w:eastAsia="Times New Roman"/>
          <w:szCs w:val="24"/>
        </w:rPr>
        <w:t>,</w:t>
      </w:r>
      <w:r>
        <w:rPr>
          <w:rFonts w:eastAsia="Times New Roman"/>
          <w:szCs w:val="24"/>
        </w:rPr>
        <w:t xml:space="preserve"> κατά τα επιχειρήματα του αιτούντος, περισσότερο αντισυνταγματικό ή θα έχει απαλειφθεί αυτός ο χαρακτήρας. Βοηθάει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 ότι π</w:t>
      </w:r>
      <w:r>
        <w:rPr>
          <w:rFonts w:eastAsia="Times New Roman"/>
          <w:szCs w:val="24"/>
        </w:rPr>
        <w:t xml:space="preserve">άμε σε αυτή τη διαδικασία και δεν υπάρχει μια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w:t>
      </w:r>
      <w:r>
        <w:rPr>
          <w:rFonts w:eastAsia="Times New Roman"/>
          <w:szCs w:val="24"/>
        </w:rPr>
        <w:t>–</w:t>
      </w:r>
      <w:r>
        <w:rPr>
          <w:rFonts w:eastAsia="Times New Roman"/>
          <w:szCs w:val="24"/>
        </w:rPr>
        <w:t>και κατά τροπολογία και κατά τη διάρκεια της γενικής συζήτησης</w:t>
      </w:r>
      <w:r>
        <w:rPr>
          <w:rFonts w:eastAsia="Times New Roman"/>
          <w:szCs w:val="24"/>
        </w:rPr>
        <w:t>–</w:t>
      </w:r>
      <w:r>
        <w:rPr>
          <w:rFonts w:eastAsia="Times New Roman"/>
          <w:szCs w:val="24"/>
        </w:rPr>
        <w:t xml:space="preserve"> επιπλέον αντισυνταγματική διαδικασία. Πιστεύω πως στην εφαρμογή του αυτό το πράγμα θα βοηθήσει.     </w:t>
      </w:r>
    </w:p>
    <w:p w14:paraId="05CAB5B9"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Κύριε Πρόεδρε, μπορ</w:t>
      </w:r>
      <w:r>
        <w:rPr>
          <w:rFonts w:eastAsia="Times New Roman"/>
          <w:szCs w:val="24"/>
        </w:rPr>
        <w:t xml:space="preserve">ώ να σας διακόψω για ένα λεπτό; </w:t>
      </w:r>
    </w:p>
    <w:p w14:paraId="05CAB5BA" w14:textId="77777777" w:rsidR="00440A44" w:rsidRDefault="007E0691">
      <w:pPr>
        <w:spacing w:after="0" w:line="600" w:lineRule="auto"/>
        <w:ind w:firstLine="720"/>
        <w:jc w:val="both"/>
        <w:rPr>
          <w:rFonts w:eastAsia="Times New Roman"/>
          <w:szCs w:val="24"/>
        </w:rPr>
      </w:pPr>
      <w:r>
        <w:rPr>
          <w:rFonts w:eastAsia="Times New Roman"/>
          <w:b/>
          <w:szCs w:val="24"/>
        </w:rPr>
        <w:t>ΝΙΚΟΛΑΟΣ ΒΟΥΤΣΗΣ</w:t>
      </w:r>
      <w:r w:rsidDel="00310BAE">
        <w:rPr>
          <w:rFonts w:eastAsia="Times New Roman"/>
          <w:b/>
          <w:szCs w:val="24"/>
        </w:rPr>
        <w:t xml:space="preserve"> </w:t>
      </w:r>
      <w:r>
        <w:rPr>
          <w:rFonts w:eastAsia="Times New Roman"/>
          <w:b/>
          <w:szCs w:val="24"/>
        </w:rPr>
        <w:t>(</w:t>
      </w:r>
      <w:r>
        <w:rPr>
          <w:rFonts w:eastAsia="Times New Roman"/>
          <w:b/>
          <w:szCs w:val="24"/>
        </w:rPr>
        <w:t>Πρόεδρος της Βουλής</w:t>
      </w:r>
      <w:r>
        <w:rPr>
          <w:rFonts w:eastAsia="Times New Roman"/>
          <w:b/>
          <w:szCs w:val="24"/>
        </w:rPr>
        <w:t xml:space="preserve">): </w:t>
      </w:r>
      <w:r>
        <w:rPr>
          <w:rFonts w:eastAsia="Times New Roman"/>
          <w:szCs w:val="24"/>
        </w:rPr>
        <w:t xml:space="preserve">Ναι, κύριε </w:t>
      </w:r>
      <w:proofErr w:type="spellStart"/>
      <w:r>
        <w:rPr>
          <w:rFonts w:eastAsia="Times New Roman"/>
          <w:szCs w:val="24"/>
        </w:rPr>
        <w:t>Τραγάκη</w:t>
      </w:r>
      <w:proofErr w:type="spellEnd"/>
      <w:r>
        <w:rPr>
          <w:rFonts w:eastAsia="Times New Roman"/>
          <w:szCs w:val="24"/>
        </w:rPr>
        <w:t xml:space="preserve">. </w:t>
      </w:r>
    </w:p>
    <w:p w14:paraId="05CAB5BB"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Επειδή εγώ το έθεσα το θέμα, θα συμφωνήσω απόλυτα με αυτό που είπατε. </w:t>
      </w:r>
    </w:p>
    <w:p w14:paraId="05CAB5BC" w14:textId="77777777" w:rsidR="00440A44" w:rsidRDefault="007E0691">
      <w:pPr>
        <w:spacing w:after="0" w:line="600" w:lineRule="auto"/>
        <w:ind w:firstLine="720"/>
        <w:jc w:val="both"/>
        <w:rPr>
          <w:rFonts w:eastAsia="Times New Roman"/>
          <w:szCs w:val="24"/>
        </w:rPr>
      </w:pPr>
      <w:r>
        <w:rPr>
          <w:rFonts w:eastAsia="Times New Roman"/>
          <w:szCs w:val="24"/>
        </w:rPr>
        <w:lastRenderedPageBreak/>
        <w:t>Οι νομοτεχνικές βελτιώσεις, επειδή δεν αναφέρονται πουθενά, να είναι νομο</w:t>
      </w:r>
      <w:r>
        <w:rPr>
          <w:rFonts w:eastAsia="Times New Roman"/>
          <w:szCs w:val="24"/>
        </w:rPr>
        <w:t xml:space="preserve">τεχνικές βελτιώσεις. Νομοτεχνική βελτίωση είναι μια λεκτική διόρθωση ή μια συντακτική διόρθωση. Άρα, λοιπόν, ό,τι έρχεται σαν νομοτεχνική βελτίωση, χωρίς να έχει λεκτική διόρθωση ή συντακτική διόρθωση, συμφωνώ απόλυτα μαζί σας, να μη γίνεται δεκτό. Είπατε </w:t>
      </w:r>
      <w:r>
        <w:rPr>
          <w:rFonts w:eastAsia="Times New Roman"/>
          <w:szCs w:val="24"/>
        </w:rPr>
        <w:t>ότι επαφίεται στο Προεδρείο.</w:t>
      </w:r>
    </w:p>
    <w:p w14:paraId="05CAB5BD" w14:textId="77777777" w:rsidR="00440A44" w:rsidRDefault="007E0691">
      <w:pPr>
        <w:spacing w:after="0" w:line="600" w:lineRule="auto"/>
        <w:ind w:firstLine="720"/>
        <w:jc w:val="both"/>
        <w:rPr>
          <w:rFonts w:eastAsia="Times New Roman"/>
          <w:szCs w:val="24"/>
        </w:rPr>
      </w:pPr>
      <w:r>
        <w:rPr>
          <w:rFonts w:eastAsia="Times New Roman"/>
          <w:b/>
          <w:szCs w:val="24"/>
        </w:rPr>
        <w:t>ΝΙΚΟΛΑΟΣ ΒΟΥΤΣΗΣ</w:t>
      </w:r>
      <w:r w:rsidDel="00310BAE">
        <w:rPr>
          <w:rFonts w:eastAsia="Times New Roman"/>
          <w:b/>
          <w:szCs w:val="24"/>
        </w:rPr>
        <w:t xml:space="preserve"> </w:t>
      </w:r>
      <w:r>
        <w:rPr>
          <w:rFonts w:eastAsia="Times New Roman"/>
          <w:b/>
          <w:szCs w:val="24"/>
        </w:rPr>
        <w:t>(</w:t>
      </w:r>
      <w:r>
        <w:rPr>
          <w:rFonts w:eastAsia="Times New Roman"/>
          <w:b/>
          <w:szCs w:val="24"/>
        </w:rPr>
        <w:t>Πρόεδρος της Βουλής</w:t>
      </w:r>
      <w:r>
        <w:rPr>
          <w:rFonts w:eastAsia="Times New Roman"/>
          <w:b/>
          <w:szCs w:val="24"/>
        </w:rPr>
        <w:t xml:space="preserve">): </w:t>
      </w:r>
      <w:r>
        <w:rPr>
          <w:rFonts w:eastAsia="Times New Roman"/>
          <w:szCs w:val="24"/>
        </w:rPr>
        <w:t xml:space="preserve">Ναι. Είπα να επισημαίνεται, έτσι ώστε να δίνονται και κάποιες πολιτικές εξηγήσεις και ως πολιτικό ζήτημα να λύνεται. Δεν είναι τεχνικό ζήτημα. </w:t>
      </w:r>
    </w:p>
    <w:p w14:paraId="05CAB5BE"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Συγγνώμη που σας διακόπτω</w:t>
      </w:r>
      <w:r>
        <w:rPr>
          <w:rFonts w:eastAsia="Times New Roman"/>
          <w:szCs w:val="24"/>
        </w:rPr>
        <w:t xml:space="preserve">, κύριε Πρόεδρε. Επισημαίνεται πάντα από τα κόμματα, αλλά δεν το δέχονται οι Υπουργοί. </w:t>
      </w:r>
    </w:p>
    <w:p w14:paraId="05CAB5BF" w14:textId="77777777" w:rsidR="00440A44" w:rsidRDefault="007E0691">
      <w:pPr>
        <w:spacing w:after="0" w:line="600" w:lineRule="auto"/>
        <w:ind w:firstLine="720"/>
        <w:jc w:val="both"/>
        <w:rPr>
          <w:rFonts w:eastAsia="Times New Roman"/>
          <w:szCs w:val="24"/>
        </w:rPr>
      </w:pPr>
      <w:r>
        <w:rPr>
          <w:rFonts w:eastAsia="Times New Roman"/>
          <w:b/>
          <w:szCs w:val="24"/>
        </w:rPr>
        <w:t>ΝΙΚΟΛΑΟΣ ΒΟΥΤΣΗΣ</w:t>
      </w:r>
      <w:r w:rsidDel="004B2E1B">
        <w:rPr>
          <w:rFonts w:eastAsia="Times New Roman"/>
          <w:b/>
          <w:szCs w:val="24"/>
        </w:rPr>
        <w:t xml:space="preserve"> </w:t>
      </w:r>
      <w:r>
        <w:rPr>
          <w:rFonts w:eastAsia="Times New Roman"/>
          <w:b/>
          <w:szCs w:val="24"/>
        </w:rPr>
        <w:t>(</w:t>
      </w:r>
      <w:r>
        <w:rPr>
          <w:rFonts w:eastAsia="Times New Roman"/>
          <w:b/>
          <w:szCs w:val="24"/>
        </w:rPr>
        <w:t>Πρόεδρος της Βουλής</w:t>
      </w:r>
      <w:r>
        <w:rPr>
          <w:rFonts w:eastAsia="Times New Roman"/>
          <w:b/>
          <w:szCs w:val="24"/>
        </w:rPr>
        <w:t xml:space="preserve">): </w:t>
      </w:r>
      <w:r>
        <w:rPr>
          <w:rFonts w:eastAsia="Times New Roman"/>
          <w:szCs w:val="24"/>
        </w:rPr>
        <w:t xml:space="preserve">Να επισημαίνεται πλέον εμφατικά.  </w:t>
      </w:r>
    </w:p>
    <w:p w14:paraId="05CAB5C0" w14:textId="77777777" w:rsidR="00440A44" w:rsidRDefault="007E0691">
      <w:pPr>
        <w:spacing w:after="0" w:line="600" w:lineRule="auto"/>
        <w:ind w:firstLine="720"/>
        <w:jc w:val="both"/>
        <w:rPr>
          <w:rFonts w:eastAsia="Times New Roman"/>
          <w:szCs w:val="24"/>
        </w:rPr>
      </w:pPr>
      <w:r>
        <w:rPr>
          <w:rFonts w:eastAsia="Times New Roman"/>
          <w:szCs w:val="24"/>
        </w:rPr>
        <w:t>Ν</w:t>
      </w:r>
      <w:r>
        <w:rPr>
          <w:rFonts w:eastAsia="Times New Roman"/>
          <w:szCs w:val="24"/>
        </w:rPr>
        <w:t>α κλείσω με το ζήτημα σε σχέση με την Επιστημονική Επιτροπή</w:t>
      </w:r>
      <w:r>
        <w:rPr>
          <w:rFonts w:eastAsia="Times New Roman"/>
          <w:szCs w:val="24"/>
        </w:rPr>
        <w:t>,</w:t>
      </w:r>
      <w:r>
        <w:rPr>
          <w:rFonts w:eastAsia="Times New Roman"/>
          <w:szCs w:val="24"/>
        </w:rPr>
        <w:t xml:space="preserve"> για την οποία έγινε πολλή συζήτηση. Εδώ ή έχει γίνει παρανόηση ή δεν έχω αντιληφθεί τη διάσταση αυτής της συζήτησης. </w:t>
      </w:r>
    </w:p>
    <w:p w14:paraId="05CAB5C1" w14:textId="77777777" w:rsidR="00440A44" w:rsidRDefault="007E0691">
      <w:pPr>
        <w:spacing w:after="0" w:line="600" w:lineRule="auto"/>
        <w:ind w:firstLine="720"/>
        <w:jc w:val="both"/>
        <w:rPr>
          <w:rFonts w:eastAsia="Times New Roman"/>
          <w:szCs w:val="24"/>
        </w:rPr>
      </w:pPr>
      <w:r>
        <w:rPr>
          <w:rFonts w:eastAsia="Times New Roman"/>
          <w:szCs w:val="24"/>
        </w:rPr>
        <w:t>Ουδείς εξ ημών, ανεξάρτητα από το πότε έγινε Βουλευτής –είτε έγινε το 2012, το 2015, το 2009, το 2008, το 1975 ο Πρόεδρος είτε προέρχεται</w:t>
      </w:r>
      <w:r>
        <w:rPr>
          <w:rFonts w:eastAsia="Times New Roman"/>
          <w:szCs w:val="24"/>
        </w:rPr>
        <w:t xml:space="preserve"> από παρθενογένεση είναι μέρος και συνέχεια του κόμματός του, της παράδοσης </w:t>
      </w:r>
      <w:r>
        <w:rPr>
          <w:rFonts w:eastAsia="Times New Roman"/>
          <w:szCs w:val="24"/>
        </w:rPr>
        <w:lastRenderedPageBreak/>
        <w:t xml:space="preserve">της λειτουργίας της Βουλής κ.λπ.- ανακαλύπτει τώρα κάποια πράγματα. Είμαστε όλοι υποχρεωμένοι, όπως δεν έχουμε άγνοια νόμου, να ξέρουμε και πώς λειτούργησε και πώς λειτουργεί αυτή </w:t>
      </w:r>
      <w:r>
        <w:rPr>
          <w:rFonts w:eastAsia="Times New Roman"/>
          <w:szCs w:val="24"/>
        </w:rPr>
        <w:t xml:space="preserve">η Βουλή.  </w:t>
      </w:r>
    </w:p>
    <w:p w14:paraId="05CAB5C2" w14:textId="77777777" w:rsidR="00440A44" w:rsidRDefault="007E0691">
      <w:pPr>
        <w:spacing w:after="0" w:line="600" w:lineRule="auto"/>
        <w:ind w:firstLine="720"/>
        <w:jc w:val="both"/>
        <w:rPr>
          <w:rFonts w:eastAsia="Times New Roman"/>
          <w:szCs w:val="24"/>
        </w:rPr>
      </w:pPr>
      <w:r>
        <w:rPr>
          <w:rFonts w:eastAsia="Times New Roman"/>
          <w:szCs w:val="24"/>
        </w:rPr>
        <w:t>Άρα να μη σηκώνονται οι τόνοι. Τους τόνους, αλλού! Έχει γίνει έστω και μία φορά συζήτηση για πρόσληψη στη Βουλή –οπουδήποτε, όχι μόνο στην Επιστημονική Υπηρεσία- στην Ολομέλεια ή στην Επιτροπή Κανονισμού ή στη Διάσκεψη ή οπουδήποτε κατά το διαρρ</w:t>
      </w:r>
      <w:r>
        <w:rPr>
          <w:rFonts w:eastAsia="Times New Roman"/>
          <w:szCs w:val="24"/>
        </w:rPr>
        <w:t xml:space="preserve">εύσαν διάστημα των δεκαετιών; Ουδέποτε! </w:t>
      </w:r>
    </w:p>
    <w:p w14:paraId="05CAB5C3" w14:textId="77777777" w:rsidR="00440A44" w:rsidRDefault="007E0691">
      <w:pPr>
        <w:spacing w:after="0" w:line="600" w:lineRule="auto"/>
        <w:ind w:firstLine="720"/>
        <w:jc w:val="both"/>
        <w:rPr>
          <w:rFonts w:eastAsia="Times New Roman"/>
          <w:szCs w:val="24"/>
        </w:rPr>
      </w:pPr>
      <w:r>
        <w:rPr>
          <w:rFonts w:eastAsia="Times New Roman"/>
          <w:szCs w:val="24"/>
        </w:rPr>
        <w:t>Μελετήστε, λοιπόν, τους ειδικούς κανονισμούς που υπήρχαν για τα πάντα. Να μελετήσουμε και να αποτιμήσουμε τη στάση που κρατήσαμε και για την οποία είχαμε δεσμευτεί -έχουν ανανεωθεί ήδη για αυτούς που ήταν ΙΔΟΧ δύο φ</w:t>
      </w:r>
      <w:r>
        <w:rPr>
          <w:rFonts w:eastAsia="Times New Roman"/>
          <w:szCs w:val="24"/>
        </w:rPr>
        <w:t>ορές οι συμβάσεις τους από τότε-</w:t>
      </w:r>
      <w:r>
        <w:rPr>
          <w:rFonts w:eastAsia="Times New Roman"/>
          <w:szCs w:val="24"/>
        </w:rPr>
        <w:t>,</w:t>
      </w:r>
      <w:r>
        <w:rPr>
          <w:rFonts w:eastAsia="Times New Roman"/>
          <w:szCs w:val="24"/>
        </w:rPr>
        <w:t xml:space="preserve"> καθώς και να μελετήσουμε πολλά πράγματα που αφορούν αυτόν τον τομέα</w:t>
      </w:r>
      <w:r>
        <w:rPr>
          <w:rFonts w:eastAsia="Times New Roman"/>
          <w:szCs w:val="24"/>
        </w:rPr>
        <w:t>,</w:t>
      </w:r>
      <w:r>
        <w:rPr>
          <w:rFonts w:eastAsia="Times New Roman"/>
          <w:szCs w:val="24"/>
        </w:rPr>
        <w:t xml:space="preserve"> πριν μιλήσουμε για το ενδεχόμενο να μη δημιουργηθεί αυτή η εντύπωση. </w:t>
      </w:r>
    </w:p>
    <w:p w14:paraId="05CAB5C4" w14:textId="77777777" w:rsidR="00440A44" w:rsidRDefault="007E0691">
      <w:pPr>
        <w:spacing w:after="0" w:line="600" w:lineRule="auto"/>
        <w:ind w:firstLine="720"/>
        <w:jc w:val="both"/>
        <w:rPr>
          <w:rFonts w:eastAsia="Times New Roman"/>
          <w:szCs w:val="24"/>
        </w:rPr>
      </w:pPr>
      <w:r>
        <w:rPr>
          <w:rFonts w:eastAsia="Times New Roman"/>
          <w:szCs w:val="24"/>
        </w:rPr>
        <w:t>Είναι δυνατόν να δημιουργηθεί εντύπωση για τον εκάστοτε Πρόεδρο της Βουλής, ενώ αυτ</w:t>
      </w:r>
      <w:r>
        <w:rPr>
          <w:rFonts w:eastAsia="Times New Roman"/>
          <w:szCs w:val="24"/>
        </w:rPr>
        <w:t>ό δεν θα δημιουργείται εάν το αποφασίζει και το δημοσιεύει ο Πρόεδρος τους Επιστημονικού Συμβουλίου; Γιατί; Ο Πρόεδρος του Επιστημονικού Συμβουλίου -ο οποίος τυγχάνει της αμέριστης εμπιστοσύνης μας και ο οποίος με συγκεκριμένες θητείες και με συγκεκριμένου</w:t>
      </w:r>
      <w:r>
        <w:rPr>
          <w:rFonts w:eastAsia="Times New Roman"/>
          <w:szCs w:val="24"/>
        </w:rPr>
        <w:t xml:space="preserve">ς τρόπους είναι Πρόεδρος τους Επιστημονικού Συμβουλίου- έχει μεγαλύτερο τεκμήριο, </w:t>
      </w:r>
      <w:r>
        <w:rPr>
          <w:rFonts w:eastAsia="Times New Roman"/>
          <w:szCs w:val="24"/>
        </w:rPr>
        <w:lastRenderedPageBreak/>
        <w:t>ενώ όλα τα άλλα μπορεί να είναι είτε μοιρασιά, όπως ακούστηκε, είτε προσωπικό ρουσφέτι; Εγώ δεν το δέχομαι αυτό το πράγμα.</w:t>
      </w:r>
    </w:p>
    <w:p w14:paraId="05CAB5C5" w14:textId="77777777" w:rsidR="00440A44" w:rsidRDefault="007E0691">
      <w:pPr>
        <w:spacing w:after="0" w:line="600" w:lineRule="auto"/>
        <w:ind w:firstLine="720"/>
        <w:jc w:val="both"/>
        <w:rPr>
          <w:rFonts w:eastAsia="Times New Roman"/>
          <w:szCs w:val="24"/>
        </w:rPr>
      </w:pPr>
      <w:r>
        <w:rPr>
          <w:rFonts w:eastAsia="Times New Roman"/>
          <w:szCs w:val="24"/>
        </w:rPr>
        <w:t xml:space="preserve">Είναι μεγάλο λάθος. Μην το συνεχίσετε, διότι είναι </w:t>
      </w:r>
      <w:r>
        <w:rPr>
          <w:rFonts w:eastAsia="Times New Roman"/>
          <w:szCs w:val="24"/>
        </w:rPr>
        <w:t xml:space="preserve">ολισθηρό το έδαφος. </w:t>
      </w:r>
      <w:r>
        <w:rPr>
          <w:rFonts w:eastAsia="Times New Roman"/>
          <w:szCs w:val="24"/>
        </w:rPr>
        <w:t>Δ</w:t>
      </w:r>
      <w:r>
        <w:rPr>
          <w:rFonts w:eastAsia="Times New Roman"/>
          <w:szCs w:val="24"/>
        </w:rPr>
        <w:t>εν είναι σωστό, όταν από κοινού ακολουθούμε μια πολύ προσεγμένη τακτική και πολιτική σε αυτά τα ευαίσθητα ζητήματα για τη Βουλή, να αναδεικνύονται οι δύο ή οι τρεις εξ ανάγκης -ή μπορεί να θεωρείται ότι δεν είναι εξ ανάγκης από ορισμέν</w:t>
      </w:r>
      <w:r>
        <w:rPr>
          <w:rFonts w:eastAsia="Times New Roman"/>
          <w:szCs w:val="24"/>
        </w:rPr>
        <w:t>ους-</w:t>
      </w:r>
      <w:r>
        <w:rPr>
          <w:rFonts w:eastAsia="Times New Roman"/>
          <w:szCs w:val="24"/>
        </w:rPr>
        <w:t xml:space="preserve"> </w:t>
      </w:r>
      <w:r>
        <w:rPr>
          <w:rFonts w:eastAsia="Times New Roman"/>
          <w:szCs w:val="24"/>
        </w:rPr>
        <w:t>περιπτώσεις. Την προηγούμενη φορά για τρεις τοποθετήσεις που είχαν γίνει, οι εφημερίδες έγραφαν για μια εβδομάδα, για να εξισώσουν καταστάσεις οι οποίες αφορούσαν εκατοντάδες, δεκάδες ανθρώπους.</w:t>
      </w:r>
    </w:p>
    <w:p w14:paraId="05CAB5C6" w14:textId="77777777" w:rsidR="00440A44" w:rsidRDefault="007E0691">
      <w:pPr>
        <w:spacing w:after="0" w:line="600" w:lineRule="auto"/>
        <w:ind w:firstLine="720"/>
        <w:jc w:val="both"/>
        <w:rPr>
          <w:rFonts w:eastAsia="Times New Roman"/>
          <w:szCs w:val="24"/>
        </w:rPr>
      </w:pPr>
      <w:r>
        <w:rPr>
          <w:rFonts w:eastAsia="Times New Roman"/>
          <w:szCs w:val="24"/>
        </w:rPr>
        <w:t xml:space="preserve">Γίνεται μια εργώδης προσπάθεια και κάποιοι πρέπει να το </w:t>
      </w:r>
      <w:r>
        <w:rPr>
          <w:rFonts w:eastAsia="Times New Roman"/>
          <w:szCs w:val="24"/>
        </w:rPr>
        <w:t>γνωρίζουν, διότι συμμετέχουν. Αυτοί που μίλησαν δεν είναι απλοί Βουλευτές. Συμμετέχουν και εκεί που δίνεται λογαριασμός γι’ αυτό το πράγμα και ξέρουν πώς ήταν τα οργανογράμματα και πώς γίνεται μεγάλη προσπάθεια για να δουλεύουν όλοι. Όμως, όχι βεβαίως εκεί</w:t>
      </w:r>
      <w:r>
        <w:rPr>
          <w:rFonts w:eastAsia="Times New Roman"/>
          <w:szCs w:val="24"/>
        </w:rPr>
        <w:t xml:space="preserve"> που είναι πέντε φορές περισσότεροι απ’ ό,τι λέει το οργανόγραμμα και οι οποίοι έχουν προσληφθεί. Δεν έφυγε, λοιπόν, κανείς και γίνεται προσπάθεια να πάνε πράγματι εκεί που μπορούν. Να μείνουν όλοι και να δουλεύουν παντού.</w:t>
      </w:r>
    </w:p>
    <w:p w14:paraId="05CAB5C7" w14:textId="77777777" w:rsidR="00440A44" w:rsidRDefault="007E0691">
      <w:pPr>
        <w:spacing w:after="0" w:line="600" w:lineRule="auto"/>
        <w:ind w:firstLine="720"/>
        <w:jc w:val="both"/>
        <w:rPr>
          <w:rFonts w:eastAsia="Times New Roman"/>
          <w:szCs w:val="24"/>
        </w:rPr>
      </w:pPr>
      <w:r>
        <w:rPr>
          <w:rFonts w:eastAsia="Times New Roman"/>
          <w:szCs w:val="24"/>
        </w:rPr>
        <w:t>Όταν γίνεται μια τόσο μεγάλη προσ</w:t>
      </w:r>
      <w:r>
        <w:rPr>
          <w:rFonts w:eastAsia="Times New Roman"/>
          <w:szCs w:val="24"/>
        </w:rPr>
        <w:t xml:space="preserve">πάθεια, τα υπόλοιπα υπονοούμενα και η κόντρα μόνο σε ολισθηρό δρόμο θα οδηγήσουν για όλους, και για τα κόμματα. </w:t>
      </w:r>
    </w:p>
    <w:p w14:paraId="05CAB5C8" w14:textId="77777777" w:rsidR="00440A44" w:rsidRDefault="007E0691">
      <w:pPr>
        <w:spacing w:after="0"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Α΄ Αντιπρόεδρος της Βουλής κ. </w:t>
      </w:r>
      <w:r w:rsidRPr="00C31419">
        <w:rPr>
          <w:rFonts w:eastAsia="Times New Roman"/>
          <w:b/>
          <w:szCs w:val="24"/>
        </w:rPr>
        <w:t>ΑΝΑΣΤΑΣΙΟΣ ΚΟΥΡΑΚΗΣ</w:t>
      </w:r>
      <w:r>
        <w:rPr>
          <w:rFonts w:eastAsia="Times New Roman"/>
          <w:szCs w:val="24"/>
        </w:rPr>
        <w:t>)</w:t>
      </w:r>
    </w:p>
    <w:p w14:paraId="05CAB5C9" w14:textId="77777777" w:rsidR="00440A44" w:rsidRDefault="007E0691">
      <w:pPr>
        <w:spacing w:after="0" w:line="600" w:lineRule="auto"/>
        <w:ind w:firstLine="720"/>
        <w:jc w:val="both"/>
        <w:rPr>
          <w:rFonts w:eastAsia="Times New Roman"/>
          <w:szCs w:val="24"/>
        </w:rPr>
      </w:pPr>
      <w:r>
        <w:rPr>
          <w:rFonts w:eastAsia="Times New Roman"/>
          <w:szCs w:val="24"/>
        </w:rPr>
        <w:t>Υπάρχουν ακόμα κάποιες υπερβολές που είχα</w:t>
      </w:r>
      <w:r>
        <w:rPr>
          <w:rFonts w:eastAsia="Times New Roman"/>
          <w:szCs w:val="24"/>
        </w:rPr>
        <w:t xml:space="preserve">ν γίνει. Είμαι πολύ ελαστικός στο πώς το αναφέρω. Υπάρχει </w:t>
      </w:r>
      <w:proofErr w:type="spellStart"/>
      <w:r>
        <w:rPr>
          <w:rFonts w:eastAsia="Times New Roman"/>
          <w:szCs w:val="24"/>
        </w:rPr>
        <w:t>υπερπληθώρα</w:t>
      </w:r>
      <w:proofErr w:type="spellEnd"/>
      <w:r>
        <w:rPr>
          <w:rFonts w:eastAsia="Times New Roman"/>
          <w:szCs w:val="24"/>
        </w:rPr>
        <w:t xml:space="preserve"> μετακλητών σε ορισμένα κόμματα, παραδείγματος χάριν, που δεν αναλογεί στις δυνάμεις τους, όπως και μία σειρά από άλλα ζητήματα, όπως για το προσωπικό ασφάλειας και άλλα θέματα. </w:t>
      </w:r>
    </w:p>
    <w:p w14:paraId="05CAB5CA" w14:textId="77777777" w:rsidR="00440A44" w:rsidRDefault="007E0691">
      <w:pPr>
        <w:spacing w:after="0" w:line="600" w:lineRule="auto"/>
        <w:ind w:firstLine="720"/>
        <w:jc w:val="both"/>
        <w:rPr>
          <w:rFonts w:eastAsia="Times New Roman"/>
          <w:szCs w:val="24"/>
        </w:rPr>
      </w:pPr>
      <w:r>
        <w:rPr>
          <w:rFonts w:eastAsia="Times New Roman"/>
          <w:szCs w:val="24"/>
        </w:rPr>
        <w:t xml:space="preserve">Ακριβώς </w:t>
      </w:r>
      <w:r>
        <w:rPr>
          <w:rFonts w:eastAsia="Times New Roman"/>
          <w:szCs w:val="24"/>
        </w:rPr>
        <w:t>επειδή έχουμε αυτή την πολιτική –δεν είναι θέμα τακτικής αυτό, είμαστε πάνω σε κρίση, να μη μείνουν άνθρωποι χωρίς δουλειά-</w:t>
      </w:r>
      <w:r>
        <w:rPr>
          <w:rFonts w:eastAsia="Times New Roman"/>
          <w:szCs w:val="24"/>
        </w:rPr>
        <w:t>,</w:t>
      </w:r>
      <w:r>
        <w:rPr>
          <w:rFonts w:eastAsia="Times New Roman"/>
          <w:szCs w:val="24"/>
        </w:rPr>
        <w:t xml:space="preserve"> προσπαθούμε</w:t>
      </w:r>
      <w:r>
        <w:rPr>
          <w:rFonts w:eastAsia="Times New Roman"/>
          <w:szCs w:val="24"/>
        </w:rPr>
        <w:t>,</w:t>
      </w:r>
      <w:r>
        <w:rPr>
          <w:rFonts w:eastAsia="Times New Roman"/>
          <w:szCs w:val="24"/>
        </w:rPr>
        <w:t xml:space="preserve"> πάντοτε σε συνεννόηση και με τα κόμματα</w:t>
      </w:r>
      <w:r>
        <w:rPr>
          <w:rFonts w:eastAsia="Times New Roman"/>
          <w:szCs w:val="24"/>
        </w:rPr>
        <w:t>,</w:t>
      </w:r>
      <w:r>
        <w:rPr>
          <w:rFonts w:eastAsia="Times New Roman"/>
          <w:szCs w:val="24"/>
        </w:rPr>
        <w:t xml:space="preserve"> να κάνουμε τις ρυθμίσεις που πρέπει.</w:t>
      </w:r>
    </w:p>
    <w:p w14:paraId="05CAB5CB" w14:textId="77777777" w:rsidR="00440A44" w:rsidRDefault="007E0691">
      <w:pPr>
        <w:spacing w:after="0" w:line="600" w:lineRule="auto"/>
        <w:ind w:firstLine="720"/>
        <w:jc w:val="both"/>
        <w:rPr>
          <w:rFonts w:eastAsia="Times New Roman"/>
          <w:szCs w:val="24"/>
        </w:rPr>
      </w:pPr>
      <w:r>
        <w:rPr>
          <w:rFonts w:eastAsia="Times New Roman"/>
          <w:szCs w:val="24"/>
        </w:rPr>
        <w:t>Οι δημόσιες κορ</w:t>
      </w:r>
      <w:r>
        <w:rPr>
          <w:rFonts w:eastAsia="Times New Roman"/>
          <w:szCs w:val="24"/>
        </w:rPr>
        <w:t>ό</w:t>
      </w:r>
      <w:r>
        <w:rPr>
          <w:rFonts w:eastAsia="Times New Roman"/>
          <w:szCs w:val="24"/>
        </w:rPr>
        <w:t>νες, όταν μας έρθει το π</w:t>
      </w:r>
      <w:r>
        <w:rPr>
          <w:rFonts w:eastAsia="Times New Roman"/>
          <w:szCs w:val="24"/>
        </w:rPr>
        <w:t>ροκείμενο</w:t>
      </w:r>
      <w:r>
        <w:rPr>
          <w:rFonts w:eastAsia="Times New Roman"/>
          <w:szCs w:val="24"/>
        </w:rPr>
        <w:t>,</w:t>
      </w:r>
      <w:r>
        <w:rPr>
          <w:rFonts w:eastAsia="Times New Roman"/>
          <w:szCs w:val="24"/>
        </w:rPr>
        <w:t xml:space="preserve"> για να δημιουργείται η εντύπωση ότι πάμε να κανονίσουμε κάποιους επιστήμονες, δεν χρειάζονται. Σας ενημερώνω ότι η Βουλή μπορεί να πάρει είκοσι μόνιμους, όχι τρίτους, υπαλλήλους κατά τη συνεννόηση του μνημονίου, με βάση τον κανόνα </w:t>
      </w:r>
      <w:r>
        <w:rPr>
          <w:rFonts w:eastAsia="Times New Roman"/>
          <w:szCs w:val="24"/>
        </w:rPr>
        <w:t>ένας προς πέντ</w:t>
      </w:r>
      <w:r>
        <w:rPr>
          <w:rFonts w:eastAsia="Times New Roman"/>
          <w:szCs w:val="24"/>
        </w:rPr>
        <w:t>ε</w:t>
      </w:r>
      <w:r>
        <w:rPr>
          <w:rFonts w:eastAsia="Times New Roman"/>
          <w:szCs w:val="24"/>
        </w:rPr>
        <w:t>. Δεν έχει πάρει. Να δούμε, λοιπόν, πώς θα προχωρήσουμε σε σχέση με αυτά τα ζητήματα.</w:t>
      </w:r>
    </w:p>
    <w:p w14:paraId="05CAB5CC" w14:textId="77777777" w:rsidR="00440A44" w:rsidRDefault="007E0691">
      <w:pPr>
        <w:spacing w:after="0" w:line="600" w:lineRule="auto"/>
        <w:ind w:firstLine="720"/>
        <w:jc w:val="both"/>
        <w:rPr>
          <w:rFonts w:eastAsia="Times New Roman"/>
          <w:szCs w:val="24"/>
        </w:rPr>
      </w:pPr>
      <w:r>
        <w:rPr>
          <w:rFonts w:eastAsia="Times New Roman"/>
          <w:szCs w:val="24"/>
        </w:rPr>
        <w:t xml:space="preserve">Δεν δέχομαι, όμως, να είμαστε υπό τη δαμόκλειο σπάθη υποψιών ή δημοσιευμάτων ή διαρροών ότι τώρα γίνονται πράγματα -τα οποία επιτρέψτε </w:t>
      </w:r>
      <w:r>
        <w:rPr>
          <w:rFonts w:eastAsia="Times New Roman"/>
          <w:szCs w:val="24"/>
        </w:rPr>
        <w:lastRenderedPageBreak/>
        <w:t xml:space="preserve">μου να σας πω ότι ανήκουν σε έναν </w:t>
      </w:r>
      <w:r>
        <w:rPr>
          <w:rFonts w:eastAsia="Times New Roman"/>
          <w:szCs w:val="24"/>
        </w:rPr>
        <w:t>άλλο κόσμο- που γίνονταν πριν από ορισμένα χρόνια στην Ελλάδα, στη χώρα γενικώς, και τα οποία αφορούσαν και τη Βουλή. Δεν είναι η Βουλή έξω από την κοινωνία.</w:t>
      </w:r>
    </w:p>
    <w:p w14:paraId="05CAB5CD" w14:textId="77777777" w:rsidR="00440A44" w:rsidRDefault="007E0691">
      <w:pPr>
        <w:spacing w:after="0" w:line="600" w:lineRule="auto"/>
        <w:ind w:firstLine="720"/>
        <w:jc w:val="both"/>
        <w:rPr>
          <w:rFonts w:eastAsia="Times New Roman"/>
          <w:szCs w:val="24"/>
        </w:rPr>
      </w:pPr>
      <w:r>
        <w:rPr>
          <w:rFonts w:eastAsia="Times New Roman"/>
          <w:szCs w:val="24"/>
        </w:rPr>
        <w:t>Ευχαριστώ πολύ.</w:t>
      </w:r>
    </w:p>
    <w:p w14:paraId="05CAB5CE"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5CAB5C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Πρόεδρο της </w:t>
      </w:r>
      <w:r>
        <w:rPr>
          <w:rFonts w:eastAsia="Times New Roman" w:cs="Times New Roman"/>
          <w:szCs w:val="24"/>
        </w:rPr>
        <w:t xml:space="preserve">Βουλής κ. Νίκο </w:t>
      </w:r>
      <w:proofErr w:type="spellStart"/>
      <w:r>
        <w:rPr>
          <w:rFonts w:eastAsia="Times New Roman" w:cs="Times New Roman"/>
          <w:szCs w:val="24"/>
        </w:rPr>
        <w:t>Βούτση</w:t>
      </w:r>
      <w:proofErr w:type="spellEnd"/>
      <w:r>
        <w:rPr>
          <w:rFonts w:eastAsia="Times New Roman" w:cs="Times New Roman"/>
          <w:szCs w:val="24"/>
        </w:rPr>
        <w:t>.</w:t>
      </w:r>
    </w:p>
    <w:p w14:paraId="05CAB5D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πέντε λεπτά ο κ. Γιώργος </w:t>
      </w:r>
      <w:proofErr w:type="spellStart"/>
      <w:r>
        <w:rPr>
          <w:rFonts w:eastAsia="Times New Roman" w:cs="Times New Roman"/>
          <w:szCs w:val="24"/>
        </w:rPr>
        <w:t>Μαυρωτάς</w:t>
      </w:r>
      <w:proofErr w:type="spellEnd"/>
      <w:r>
        <w:rPr>
          <w:rFonts w:eastAsia="Times New Roman" w:cs="Times New Roman"/>
          <w:szCs w:val="24"/>
        </w:rPr>
        <w:t>, Κοινοβουλευτικός Εκπρόσωπος από το Ποτάμι. Δεν ξέρω αν σας φτάνει ο χρόνος</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w:t>
      </w:r>
    </w:p>
    <w:p w14:paraId="05CAB5D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Γίνεται τα πέντε λεπτά να γίνουν έξι, κύριε Πρόεδρε;</w:t>
      </w:r>
    </w:p>
    <w:p w14:paraId="05CAB5D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ας τα κάνουμε έξι! </w:t>
      </w:r>
    </w:p>
    <w:p w14:paraId="05CAB5D3" w14:textId="77777777" w:rsidR="00440A44" w:rsidRDefault="007E0691">
      <w:pPr>
        <w:spacing w:after="0" w:line="600" w:lineRule="auto"/>
        <w:ind w:firstLine="720"/>
        <w:jc w:val="both"/>
        <w:rPr>
          <w:rFonts w:eastAsia="Times New Roman"/>
          <w:szCs w:val="24"/>
        </w:rPr>
      </w:pPr>
      <w:r>
        <w:rPr>
          <w:rFonts w:eastAsia="Times New Roman" w:cs="Times New Roman"/>
          <w:szCs w:val="24"/>
        </w:rPr>
        <w:t>Ορίστε, έχετε τον λόγο.</w:t>
      </w:r>
    </w:p>
    <w:p w14:paraId="05CAB5D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05CAB5D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Θα είμαι σχετικά σύντομος</w:t>
      </w:r>
      <w:r>
        <w:rPr>
          <w:rFonts w:eastAsia="Times New Roman" w:cs="Times New Roman"/>
          <w:szCs w:val="24"/>
        </w:rPr>
        <w:t>,</w:t>
      </w:r>
      <w:r>
        <w:rPr>
          <w:rFonts w:eastAsia="Times New Roman" w:cs="Times New Roman"/>
          <w:szCs w:val="24"/>
        </w:rPr>
        <w:t xml:space="preserve"> όσο γίνεται. </w:t>
      </w:r>
    </w:p>
    <w:p w14:paraId="05CAB5D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Ο Κανονισμός της Βουλής μαζί με το Σύνταγμα είναι τα σημαντικότερα κείμενα της κοιν</w:t>
      </w:r>
      <w:r>
        <w:rPr>
          <w:rFonts w:eastAsia="Times New Roman" w:cs="Times New Roman"/>
          <w:szCs w:val="24"/>
        </w:rPr>
        <w:t>οβουλευτικής μας διαδικασίας και εξελίσσεται και αυτός, όπως εξελίσσονται και οι συνθήκες. Γι</w:t>
      </w:r>
      <w:r>
        <w:rPr>
          <w:rFonts w:eastAsia="Times New Roman" w:cs="Times New Roman"/>
          <w:szCs w:val="24"/>
        </w:rPr>
        <w:t>α</w:t>
      </w:r>
      <w:r>
        <w:rPr>
          <w:rFonts w:eastAsia="Times New Roman" w:cs="Times New Roman"/>
          <w:szCs w:val="24"/>
        </w:rPr>
        <w:t xml:space="preserve"> αυτές τις τροποποιήσεις μιλάμε σήμερα.</w:t>
      </w:r>
    </w:p>
    <w:p w14:paraId="05CAB5D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Μάρτιο είχαμε κάνει ως Ποτάμι τρεις προτάσεις για τροποποίηση. Η πρώτη και σημαντικότερη, κατά τη γνώμη μου, αφορούσε </w:t>
      </w:r>
      <w:r>
        <w:rPr>
          <w:rFonts w:eastAsia="Times New Roman" w:cs="Times New Roman"/>
          <w:szCs w:val="24"/>
        </w:rPr>
        <w:t>το άρθρο 101</w:t>
      </w:r>
      <w:r>
        <w:rPr>
          <w:rFonts w:eastAsia="Times New Roman" w:cs="Times New Roman"/>
          <w:szCs w:val="24"/>
        </w:rPr>
        <w:t>,</w:t>
      </w:r>
      <w:r>
        <w:rPr>
          <w:rFonts w:eastAsia="Times New Roman" w:cs="Times New Roman"/>
          <w:szCs w:val="24"/>
        </w:rPr>
        <w:t xml:space="preserve"> για τη διαδικασία των τροπολογιών. </w:t>
      </w:r>
    </w:p>
    <w:p w14:paraId="05CAB5D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Ως γνωστό</w:t>
      </w:r>
      <w:r>
        <w:rPr>
          <w:rFonts w:eastAsia="Times New Roman" w:cs="Times New Roman"/>
          <w:szCs w:val="24"/>
        </w:rPr>
        <w:t>ν</w:t>
      </w:r>
      <w:r>
        <w:rPr>
          <w:rFonts w:eastAsia="Times New Roman" w:cs="Times New Roman"/>
          <w:szCs w:val="24"/>
        </w:rPr>
        <w:t xml:space="preserve"> οι τροπολογίες, βουλευτικές και υπουργικές, είναι η μεγάλη γάγγραινα του νομοθετικού μας έργου. Άσχετες, εκπρόθεσμες και ακοστολόγητες τροπολογίες έρχονται κατά κόρον και διαμορφώνουν νομοθετικά </w:t>
      </w:r>
      <w:r>
        <w:rPr>
          <w:rFonts w:eastAsia="Times New Roman" w:cs="Times New Roman"/>
          <w:szCs w:val="24"/>
        </w:rPr>
        <w:t>το τοπίο σε εξόχως σημαντικά ζητήματα. Και καλά αν έρχονται από τους Βουλευτές της Αντιπολίτευσης, που δεν έχουν και άλλον τρόπο να παρεμβαίνουν στα διάφορα νομοθετικά κείμενα. Όμως, αν έρχονται από Βουλευτές της Συμπολίτευσης και από Υπουργούς, τότε πρέπε</w:t>
      </w:r>
      <w:r>
        <w:rPr>
          <w:rFonts w:eastAsia="Times New Roman" w:cs="Times New Roman"/>
          <w:szCs w:val="24"/>
        </w:rPr>
        <w:t xml:space="preserve">ι πολύ δύσκολα να δικαιολογούνται. </w:t>
      </w:r>
    </w:p>
    <w:p w14:paraId="05CAB5D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Τα όποια νομοθετήματα πρέπει να περνούν από τη βάσανο της διαβούλευσης, να συζητιούνται στις επιτροπές, να ακούμε τους φορείς και έτσι να βελτιστοποιείται το νομοθετικό έργο. Η κατάχρηση που γίνεται στις τροπολογίες το π</w:t>
      </w:r>
      <w:r>
        <w:rPr>
          <w:rFonts w:eastAsia="Times New Roman" w:cs="Times New Roman"/>
          <w:szCs w:val="24"/>
        </w:rPr>
        <w:t xml:space="preserve">αραχαράσσει και το νοθεύει αυτό το νομοθετικό έργο. </w:t>
      </w:r>
      <w:r>
        <w:rPr>
          <w:rFonts w:eastAsia="Times New Roman" w:cs="Times New Roman"/>
          <w:szCs w:val="24"/>
        </w:rPr>
        <w:t>Έ</w:t>
      </w:r>
      <w:r>
        <w:rPr>
          <w:rFonts w:eastAsia="Times New Roman" w:cs="Times New Roman"/>
          <w:szCs w:val="24"/>
        </w:rPr>
        <w:t xml:space="preserve">χουμε και τις περιπτώσεις </w:t>
      </w:r>
      <w:r>
        <w:rPr>
          <w:rFonts w:eastAsia="Times New Roman" w:cs="Times New Roman"/>
          <w:szCs w:val="24"/>
        </w:rPr>
        <w:t>κατά τις οποίες</w:t>
      </w:r>
      <w:r>
        <w:rPr>
          <w:rFonts w:eastAsia="Times New Roman" w:cs="Times New Roman"/>
          <w:szCs w:val="24"/>
        </w:rPr>
        <w:t xml:space="preserve"> πολλές υπουργικές τροπολογίες βαφτίζονται «βουλευτικές», έτσι ώστε να περάσουν ακοστολόγητες. </w:t>
      </w:r>
    </w:p>
    <w:p w14:paraId="05CAB5D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Δεν διστάζω να πω ότι τα δυόμισι χρόνια της κοινοβουλευτικής μου ε</w:t>
      </w:r>
      <w:r>
        <w:rPr>
          <w:rFonts w:eastAsia="Times New Roman" w:cs="Times New Roman"/>
          <w:szCs w:val="24"/>
        </w:rPr>
        <w:t xml:space="preserve">μπειρίας οι εκπρόθεσμες τροπολογίες, θεωρώ ότι είναι η </w:t>
      </w:r>
      <w:proofErr w:type="spellStart"/>
      <w:r>
        <w:rPr>
          <w:rFonts w:eastAsia="Times New Roman" w:cs="Times New Roman"/>
          <w:szCs w:val="24"/>
        </w:rPr>
        <w:t>κερκόπορτα</w:t>
      </w:r>
      <w:proofErr w:type="spellEnd"/>
      <w:r>
        <w:rPr>
          <w:rFonts w:eastAsia="Times New Roman" w:cs="Times New Roman"/>
          <w:szCs w:val="24"/>
        </w:rPr>
        <w:t xml:space="preserve"> του </w:t>
      </w:r>
      <w:r>
        <w:rPr>
          <w:rFonts w:eastAsia="Times New Roman" w:cs="Times New Roman"/>
          <w:szCs w:val="24"/>
        </w:rPr>
        <w:lastRenderedPageBreak/>
        <w:t>πελατειακού κράτους. Οι άσχετες και επείγουσες τροπολογίες κανονικά έπρεπε να υπάρχουν μόνο σε έκτακτες περιπτώσεις. Όμως, δυστυχώς</w:t>
      </w:r>
      <w:r>
        <w:rPr>
          <w:rFonts w:eastAsia="Times New Roman" w:cs="Times New Roman"/>
          <w:szCs w:val="24"/>
        </w:rPr>
        <w:t>,</w:t>
      </w:r>
      <w:r>
        <w:rPr>
          <w:rFonts w:eastAsia="Times New Roman" w:cs="Times New Roman"/>
          <w:szCs w:val="24"/>
        </w:rPr>
        <w:t xml:space="preserve"> γίνεται κατάχρησή τους και εκμετάλλευση αυτής της δυν</w:t>
      </w:r>
      <w:r>
        <w:rPr>
          <w:rFonts w:eastAsia="Times New Roman" w:cs="Times New Roman"/>
          <w:szCs w:val="24"/>
        </w:rPr>
        <w:t xml:space="preserve">ατότητας. </w:t>
      </w:r>
    </w:p>
    <w:p w14:paraId="05CAB5D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Για τον λόγο αυτόν, τον Μάρτιο είχαμε προτείνει τροποποίηση της παραγράφου 6 του άρθρου 101, λέγοντας ότι αμφισβητήσεις αναφορικά με το αν η τροπολογία σχετίζεται με το κύριο αντικείμενο του νομοσχεδίου και με το αν η εκπρόθεσμη υποβολή της δικα</w:t>
      </w:r>
      <w:r>
        <w:rPr>
          <w:rFonts w:eastAsia="Times New Roman" w:cs="Times New Roman"/>
          <w:szCs w:val="24"/>
        </w:rPr>
        <w:t xml:space="preserve">ιολογείται από λόγους κατεπείγοντος υποβάλλονται από τον αρμόδιο Υπουργό ή γραπτώς από το </w:t>
      </w:r>
      <w:r>
        <w:rPr>
          <w:rFonts w:eastAsia="Times New Roman" w:cs="Times New Roman"/>
          <w:szCs w:val="24"/>
        </w:rPr>
        <w:t>1/10</w:t>
      </w:r>
      <w:r>
        <w:rPr>
          <w:rFonts w:eastAsia="Times New Roman" w:cs="Times New Roman"/>
          <w:szCs w:val="24"/>
        </w:rPr>
        <w:t xml:space="preserve"> του συνολικού αριθμού των Βουλευτών. </w:t>
      </w:r>
    </w:p>
    <w:p w14:paraId="05CAB5D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απόφαση, για να γίνει δεκτή προς συζήτηση και ψήφιση μια τροπολογία για την οποία υποβλήθηκαν αμφισβητήσεις, λαμβάνεται μ</w:t>
      </w:r>
      <w:r>
        <w:rPr>
          <w:rFonts w:eastAsia="Times New Roman" w:cs="Times New Roman"/>
          <w:szCs w:val="24"/>
        </w:rPr>
        <w:t xml:space="preserve">ε την πλειοψηφία των </w:t>
      </w:r>
      <w:r>
        <w:rPr>
          <w:rFonts w:eastAsia="Times New Roman" w:cs="Times New Roman"/>
          <w:szCs w:val="24"/>
        </w:rPr>
        <w:t>3/5</w:t>
      </w:r>
      <w:r>
        <w:rPr>
          <w:rFonts w:eastAsia="Times New Roman" w:cs="Times New Roman"/>
          <w:szCs w:val="24"/>
        </w:rPr>
        <w:t xml:space="preserve"> των παρόντων Βουλευτών. Δηλαδή να γίνονται δεκτές με αυξημένη πλειοψηφία οι εκπρόθεσμες, οι ακοστολόγητες και οι άσχετες τροπολογίες, έτσι ώστε να υπάρχει μια διακομματική συναίνεση για το αν πράγματι είναι επείγουσες και πρέπει να</w:t>
      </w:r>
      <w:r>
        <w:rPr>
          <w:rFonts w:eastAsia="Times New Roman" w:cs="Times New Roman"/>
          <w:szCs w:val="24"/>
        </w:rPr>
        <w:t xml:space="preserve"> μπούνε και δεν είναι κάποιες νυκτερινές τροπολογίες</w:t>
      </w:r>
      <w:r>
        <w:rPr>
          <w:rFonts w:eastAsia="Times New Roman" w:cs="Times New Roman"/>
          <w:szCs w:val="24"/>
        </w:rPr>
        <w:t>,</w:t>
      </w:r>
      <w:r>
        <w:rPr>
          <w:rFonts w:eastAsia="Times New Roman" w:cs="Times New Roman"/>
          <w:szCs w:val="24"/>
        </w:rPr>
        <w:t xml:space="preserve"> για να περάσουν λάθρα, κάτι που έχουμε δει να συμβαίνει ιδιαίτερα σε θέματα παιδείας και εκπαίδευσης.</w:t>
      </w:r>
    </w:p>
    <w:p w14:paraId="05CAB5D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τσι διασφαλίζεται</w:t>
      </w:r>
      <w:r>
        <w:rPr>
          <w:rFonts w:eastAsia="Times New Roman" w:cs="Times New Roman"/>
          <w:szCs w:val="24"/>
        </w:rPr>
        <w:t>, επιπλέον,</w:t>
      </w:r>
      <w:r>
        <w:rPr>
          <w:rFonts w:eastAsia="Times New Roman" w:cs="Times New Roman"/>
          <w:szCs w:val="24"/>
        </w:rPr>
        <w:t xml:space="preserve"> ότι δεν θα απορρίπτονται πραγματικά αναγκαίες και επείγουσες τροπολογί</w:t>
      </w:r>
      <w:r>
        <w:rPr>
          <w:rFonts w:eastAsia="Times New Roman" w:cs="Times New Roman"/>
          <w:szCs w:val="24"/>
        </w:rPr>
        <w:t xml:space="preserve">ες. Αυτή τη διάταξη, λοιπόν, πρέπει να τη </w:t>
      </w:r>
      <w:r>
        <w:rPr>
          <w:rFonts w:eastAsia="Times New Roman" w:cs="Times New Roman"/>
          <w:szCs w:val="24"/>
        </w:rPr>
        <w:lastRenderedPageBreak/>
        <w:t>σκεφτούμε και να την ενσωματώσουμε στον Κανονισμό της Βουλής σε κάποιο επόμενο στάδιο.</w:t>
      </w:r>
    </w:p>
    <w:p w14:paraId="05CAB5D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Επίσης, είχαμε κάνει και πρόταση για την υποχρέωση της ηλεκτρονικής ψηφοφορίας. Άλλωστε, είμαστε στον 21</w:t>
      </w:r>
      <w:r>
        <w:rPr>
          <w:rFonts w:eastAsia="Times New Roman" w:cs="Times New Roman"/>
          <w:szCs w:val="24"/>
          <w:vertAlign w:val="superscript"/>
        </w:rPr>
        <w:t>ο</w:t>
      </w:r>
      <w:r>
        <w:rPr>
          <w:rFonts w:eastAsia="Times New Roman" w:cs="Times New Roman"/>
          <w:szCs w:val="24"/>
        </w:rPr>
        <w:t xml:space="preserve"> αιώνα. Όσοι έχουμε με</w:t>
      </w:r>
      <w:r>
        <w:rPr>
          <w:rFonts w:eastAsia="Times New Roman" w:cs="Times New Roman"/>
          <w:szCs w:val="24"/>
        </w:rPr>
        <w:t xml:space="preserve">τάσχει και στην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Σ</w:t>
      </w:r>
      <w:r>
        <w:rPr>
          <w:rFonts w:eastAsia="Times New Roman" w:cs="Times New Roman"/>
          <w:szCs w:val="24"/>
        </w:rPr>
        <w:t>υνέλευση του Συμβουλίου της Ευρώπης βλέπουμε πόσο εύκολα και γρήγορα γίνονται τα πράγματα με την ηλεκτρονική ψηφοφορία. Εδώ όλοι ή σχεδόν όλοι συμφωνούμε, αλλά το πράγμα δεν προχωράει.</w:t>
      </w:r>
    </w:p>
    <w:p w14:paraId="05CAB5D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Προηγουμένως είπε κάποια πράγματα ο κ.</w:t>
      </w:r>
      <w:r>
        <w:rPr>
          <w:rFonts w:eastAsia="Times New Roman" w:cs="Times New Roman"/>
          <w:szCs w:val="24"/>
        </w:rPr>
        <w:t xml:space="preserve"> Λυκούδης, ο εισηγητής μας, για τον Κανονισμό. Να συμπληρώσω και εγώ, λοιπόν, κάποια.</w:t>
      </w:r>
    </w:p>
    <w:p w14:paraId="05CAB5E0"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Ξεκινάω από το θέμα της ονομαστικής ψηφοφορίας για τον Πρόεδρο και τους Αντιπροέδρους. Δεν ήμουν στην </w:t>
      </w:r>
      <w:r>
        <w:rPr>
          <w:rFonts w:eastAsia="Times New Roman" w:cs="Times New Roman"/>
          <w:szCs w:val="24"/>
        </w:rPr>
        <w:t>ε</w:t>
      </w:r>
      <w:r>
        <w:rPr>
          <w:rFonts w:eastAsia="Times New Roman" w:cs="Times New Roman"/>
          <w:szCs w:val="24"/>
        </w:rPr>
        <w:t>πιτροπή για να ακούσω την επιχειρηματολογία για το συγκεκριμένο. Όμ</w:t>
      </w:r>
      <w:r>
        <w:rPr>
          <w:rFonts w:eastAsia="Times New Roman" w:cs="Times New Roman"/>
          <w:szCs w:val="24"/>
        </w:rPr>
        <w:t>ως, η εισηγητική έκθεση λέει «</w:t>
      </w:r>
      <w:r>
        <w:rPr>
          <w:rFonts w:eastAsia="Times New Roman" w:cs="Times New Roman"/>
          <w:szCs w:val="24"/>
        </w:rPr>
        <w:t>ό</w:t>
      </w:r>
      <w:r>
        <w:rPr>
          <w:rFonts w:eastAsia="Times New Roman" w:cs="Times New Roman"/>
          <w:szCs w:val="24"/>
        </w:rPr>
        <w:t xml:space="preserve">πως γίνεται και σε ξένα κοινοβούλια» και ότι έτσι ενισχύεται η διαφάνεια. </w:t>
      </w:r>
    </w:p>
    <w:p w14:paraId="05CAB5E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Η αρχή της διαφάνειας, όμως, επιτρέψτε μου να πω ότι αναφέρεται περισσότερο στη δράση και λειτουργία των οργάνων</w:t>
      </w:r>
      <w:r>
        <w:rPr>
          <w:rFonts w:eastAsia="Times New Roman" w:cs="Times New Roman"/>
          <w:szCs w:val="24"/>
        </w:rPr>
        <w:t>,</w:t>
      </w:r>
      <w:r>
        <w:rPr>
          <w:rFonts w:eastAsia="Times New Roman" w:cs="Times New Roman"/>
          <w:szCs w:val="24"/>
        </w:rPr>
        <w:t xml:space="preserve"> και εν προκειμένω για το Προεδρείο </w:t>
      </w:r>
      <w:r>
        <w:rPr>
          <w:rFonts w:eastAsia="Times New Roman" w:cs="Times New Roman"/>
          <w:szCs w:val="24"/>
        </w:rPr>
        <w:t>της Βουλής</w:t>
      </w:r>
      <w:r>
        <w:rPr>
          <w:rFonts w:eastAsia="Times New Roman" w:cs="Times New Roman"/>
          <w:szCs w:val="24"/>
        </w:rPr>
        <w:t>,</w:t>
      </w:r>
      <w:r>
        <w:rPr>
          <w:rFonts w:eastAsia="Times New Roman" w:cs="Times New Roman"/>
          <w:szCs w:val="24"/>
        </w:rPr>
        <w:t xml:space="preserve"> και όχι τόσο πολύ για την εκλογή των μελών και των οργάνων.</w:t>
      </w:r>
    </w:p>
    <w:p w14:paraId="05CAB5E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πρώτο σκέλος της αιτιολογίας, που λέει ότι έτσι γίνεται και στο εξωτερικό, δεν είναι ακριβές</w:t>
      </w:r>
      <w:r>
        <w:rPr>
          <w:rFonts w:eastAsia="Times New Roman" w:cs="Times New Roman"/>
          <w:szCs w:val="24"/>
        </w:rPr>
        <w:t>,</w:t>
      </w:r>
      <w:r>
        <w:rPr>
          <w:rFonts w:eastAsia="Times New Roman" w:cs="Times New Roman"/>
          <w:szCs w:val="24"/>
        </w:rPr>
        <w:t xml:space="preserve"> διότι ο κανόνας στις ευρωπαϊκές χώρες είναι η μυστική ψηφοφορία. Στο Ηνωμένο Βασίλειο, </w:t>
      </w:r>
      <w:r>
        <w:rPr>
          <w:rFonts w:eastAsia="Times New Roman" w:cs="Times New Roman"/>
          <w:szCs w:val="24"/>
        </w:rPr>
        <w:t xml:space="preserve">που είναι κράτος αναφοράς σε </w:t>
      </w:r>
      <w:r>
        <w:rPr>
          <w:rFonts w:eastAsia="Times New Roman" w:cs="Times New Roman"/>
          <w:szCs w:val="24"/>
        </w:rPr>
        <w:lastRenderedPageBreak/>
        <w:t xml:space="preserve">σχέση με τα κοινοβουλευτικά, ο Πρόεδρος εκλέγεται με μυστική ψηφοφορία, όπως, επίσης, και στο Ευρωκοινοβούλιο. </w:t>
      </w:r>
    </w:p>
    <w:p w14:paraId="05CAB5E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Φοβάμαι ότι η ονομαστική ψηφοφορία για πρόσωπα περισσότερα θέματα θα δημιουργήσει</w:t>
      </w:r>
      <w:r>
        <w:rPr>
          <w:rFonts w:eastAsia="Times New Roman" w:cs="Times New Roman"/>
          <w:szCs w:val="24"/>
        </w:rPr>
        <w:t>,</w:t>
      </w:r>
      <w:r>
        <w:rPr>
          <w:rFonts w:eastAsia="Times New Roman" w:cs="Times New Roman"/>
          <w:szCs w:val="24"/>
        </w:rPr>
        <w:t xml:space="preserve"> παρά θα λύσει, καθότι αναπόφευκτ</w:t>
      </w:r>
      <w:r>
        <w:rPr>
          <w:rFonts w:eastAsia="Times New Roman" w:cs="Times New Roman"/>
          <w:szCs w:val="24"/>
        </w:rPr>
        <w:t>α θα προσωποποιήσει την αποδοχή ή μη αποδοχή για μια ολόκληρη θητεία. Άλλο είναι η θέση του Βουλευτή, που πρέπει να είναι ξεκάθαρη και διάφανη, στα νομοσχέδια και άλλο στην επιλογή προσώπων</w:t>
      </w:r>
      <w:r>
        <w:rPr>
          <w:rFonts w:eastAsia="Times New Roman" w:cs="Times New Roman"/>
          <w:szCs w:val="24"/>
        </w:rPr>
        <w:t>,</w:t>
      </w:r>
      <w:r>
        <w:rPr>
          <w:rFonts w:eastAsia="Times New Roman" w:cs="Times New Roman"/>
          <w:szCs w:val="24"/>
        </w:rPr>
        <w:t xml:space="preserve"> που θα παίξουν τον ρόλο τους μέσα στο Προεδρείο της Βουλής. Επίση</w:t>
      </w:r>
      <w:r>
        <w:rPr>
          <w:rFonts w:eastAsia="Times New Roman" w:cs="Times New Roman"/>
          <w:szCs w:val="24"/>
        </w:rPr>
        <w:t>ς επιβάλλει πολύ έντονα μια κομματική πειθαρχεία. Το ίδιο γίνεται και για τους Αντιπροέδρους.</w:t>
      </w:r>
    </w:p>
    <w:p w14:paraId="05CAB5E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 αφορά στο άρθρο 12</w:t>
      </w:r>
      <w:r>
        <w:rPr>
          <w:rFonts w:eastAsia="Times New Roman" w:cs="Times New Roman"/>
          <w:szCs w:val="24"/>
        </w:rPr>
        <w:t>,</w:t>
      </w:r>
      <w:r>
        <w:rPr>
          <w:rFonts w:eastAsia="Times New Roman" w:cs="Times New Roman"/>
          <w:szCs w:val="24"/>
        </w:rPr>
        <w:t xml:space="preserve"> με τη διευκρίνιση ή διόρθωση ψήφου, είπε και ο κ. Λυκούδης τις επιφυλάξεις μας.</w:t>
      </w:r>
    </w:p>
    <w:p w14:paraId="05CAB5E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 αφορά στο άρθρο 16, που έχει να κάνει με την κατάργη</w:t>
      </w:r>
      <w:r>
        <w:rPr>
          <w:rFonts w:eastAsia="Times New Roman" w:cs="Times New Roman"/>
          <w:szCs w:val="24"/>
        </w:rPr>
        <w:t>ση κάποιων ημερομηνιών και προθεσμιών, με ξενίζει το γεγονός ότι</w:t>
      </w:r>
      <w:r>
        <w:rPr>
          <w:rFonts w:eastAsia="Times New Roman" w:cs="Times New Roman"/>
          <w:szCs w:val="24"/>
        </w:rPr>
        <w:t>,</w:t>
      </w:r>
      <w:r>
        <w:rPr>
          <w:rFonts w:eastAsia="Times New Roman" w:cs="Times New Roman"/>
          <w:szCs w:val="24"/>
        </w:rPr>
        <w:t xml:space="preserve"> επειδή δεν τηρούνται οι διαδικασίες, για να μην τις παραβαίνουμε, ουσιαστικά τις καταργούμε. Είναι δηλαδή σαν μια νομιμοποίηση ενός κοινοβουλευτικού μιθριδατισμού.</w:t>
      </w:r>
    </w:p>
    <w:p w14:paraId="05CAB5E6"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Όσον αφορά στο άρθρο 22</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την πρόσληψη επιστημόνων, στο οποίο αναφέρθηκε προηγουμένως και ο κύριος Πρόεδρος, επιτρέψτε μου να πω ότι εδώ αυτό που ζητάμε εμείς είναι ότι αυτά θα πρέπει να γίνονται με ανοι</w:t>
      </w:r>
      <w:r>
        <w:rPr>
          <w:rFonts w:eastAsia="Times New Roman" w:cs="Times New Roman"/>
          <w:szCs w:val="24"/>
        </w:rPr>
        <w:t>κ</w:t>
      </w:r>
      <w:r>
        <w:rPr>
          <w:rFonts w:eastAsia="Times New Roman" w:cs="Times New Roman"/>
          <w:szCs w:val="24"/>
        </w:rPr>
        <w:t>τές διαδικασίες. Δεν ξέρουμε πώς γινόταν στο παρελθόν, είτε στο πρόσφατο εί</w:t>
      </w:r>
      <w:r>
        <w:rPr>
          <w:rFonts w:eastAsia="Times New Roman" w:cs="Times New Roman"/>
          <w:szCs w:val="24"/>
        </w:rPr>
        <w:t xml:space="preserve">τε </w:t>
      </w:r>
      <w:r>
        <w:rPr>
          <w:rFonts w:eastAsia="Times New Roman" w:cs="Times New Roman"/>
          <w:szCs w:val="24"/>
        </w:rPr>
        <w:lastRenderedPageBreak/>
        <w:t xml:space="preserve">στο απώτερο, αλλά πρέπει να τραβήξουμε μία γραμμή και να αλλάξουμε σελίδα. </w:t>
      </w:r>
    </w:p>
    <w:p w14:paraId="05CAB5E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Εμείς μιλάμε για μια ανοικτή πρόσκληση ενδιαφέροντος, για ανοικτό διάστημα σύμβασης –μπορεί να μην είναι τριετές, μπορεί να είναι διετές, μονοετές, ανάλογα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πάντα με τις</w:t>
      </w:r>
      <w:r>
        <w:rPr>
          <w:rFonts w:eastAsia="Times New Roman" w:cs="Times New Roman"/>
          <w:szCs w:val="24"/>
        </w:rPr>
        <w:t xml:space="preserve"> ανάγκες που υπάρχουν στο Επιστημονικό Συμβούλιο- και οι διαδικασίες πρόσληψης να είναι σχεδόν διαδικασίες ΑΣΕΠ. </w:t>
      </w:r>
      <w:r>
        <w:rPr>
          <w:rFonts w:eastAsia="Times New Roman" w:cs="Times New Roman"/>
          <w:szCs w:val="24"/>
        </w:rPr>
        <w:t>Ε</w:t>
      </w:r>
      <w:r>
        <w:rPr>
          <w:rFonts w:eastAsia="Times New Roman" w:cs="Times New Roman"/>
          <w:szCs w:val="24"/>
        </w:rPr>
        <w:t>ίναι και λίγο οξύμωρο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μπορεί στην ονομαστική ψηφοφορία να μιλάμε για διαφάνεια και στις προσλήψεις του προσωπικού να παύει να μας ενδιαφέ</w:t>
      </w:r>
      <w:r>
        <w:rPr>
          <w:rFonts w:eastAsia="Times New Roman" w:cs="Times New Roman"/>
          <w:szCs w:val="24"/>
        </w:rPr>
        <w:t>ρει η διαφάνεια.</w:t>
      </w:r>
    </w:p>
    <w:p w14:paraId="05CAB5E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Τέλος, κάτι που θα ήθελα να προσθέσω –γιατί τελειώνει και ο χρόνος, κύριε Πρόεδρε, ακόμα τριάντα δευτερόλεπτα θα χρειαστώ- είναι το εξής. Αναφέρθηκαν και οι προηγούμενοι συνάδελφοι στο να τηρείται ο χρόνος ομιλίας των Βουλευτών. Αν χρειάζε</w:t>
      </w:r>
      <w:r>
        <w:rPr>
          <w:rFonts w:eastAsia="Times New Roman" w:cs="Times New Roman"/>
          <w:szCs w:val="24"/>
        </w:rPr>
        <w:t xml:space="preserve">ται, ας αυξηθούν οι χρόνοι. Όμως, πρέπει να είμαστε αυστηροί και να έχουμε το πολύ ένα με δύο λεπτά ανοχή. Είναι σεβασμός προς τους υπόλοιπους και προς το Σώμα. Ίσως </w:t>
      </w:r>
      <w:proofErr w:type="spellStart"/>
      <w:r>
        <w:rPr>
          <w:rFonts w:eastAsia="Times New Roman" w:cs="Times New Roman"/>
          <w:szCs w:val="24"/>
        </w:rPr>
        <w:t>γκρινιάξουμε</w:t>
      </w:r>
      <w:proofErr w:type="spellEnd"/>
      <w:r>
        <w:rPr>
          <w:rFonts w:eastAsia="Times New Roman" w:cs="Times New Roman"/>
          <w:szCs w:val="24"/>
        </w:rPr>
        <w:t xml:space="preserve"> λίγο στην αρχή, αλλά μετά</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θα συνηθίσουμε και θα είναι καλύτερο για ό</w:t>
      </w:r>
      <w:r>
        <w:rPr>
          <w:rFonts w:eastAsia="Times New Roman" w:cs="Times New Roman"/>
          <w:szCs w:val="24"/>
        </w:rPr>
        <w:t>λους. Η Βουλή πρέπει να είναι το παράδειγμα της τήρησης των διαδικασιών και των νόμων και όχι να είναι ξέφραγο αμπέλι.</w:t>
      </w:r>
    </w:p>
    <w:p w14:paraId="05CAB5E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Μια και είπα αυτά, επιτρέψτε μου, επειδή είναι και ο κύριος Πρόεδρος εδώ, να πω και τον διακαή μου πόθο. Εφόσον μιλάμε για τον Κανονισμό </w:t>
      </w:r>
      <w:r>
        <w:rPr>
          <w:rFonts w:eastAsia="Times New Roman" w:cs="Times New Roman"/>
          <w:szCs w:val="24"/>
        </w:rPr>
        <w:t xml:space="preserve">της </w:t>
      </w:r>
      <w:r>
        <w:rPr>
          <w:rFonts w:eastAsia="Times New Roman" w:cs="Times New Roman"/>
          <w:szCs w:val="24"/>
        </w:rPr>
        <w:lastRenderedPageBreak/>
        <w:t xml:space="preserve">Βουλής, θα πω και κάτι για τη λειτουργία του κτηρίου της Βουλής. Πρέπει επιτέλους κάτι να κάνουμε με το κάπνισμα στους χώρους της Βουλής, κύριε Πρόεδρε, και σας παρακαλώ πολύ να το δείτε. </w:t>
      </w:r>
    </w:p>
    <w:p w14:paraId="05CAB5E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5CAB5EB"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5CAB5EC" w14:textId="77777777" w:rsidR="00440A44" w:rsidRDefault="007E0691">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Γιώργο </w:t>
      </w:r>
      <w:proofErr w:type="spellStart"/>
      <w:r>
        <w:rPr>
          <w:rFonts w:eastAsia="Times New Roman"/>
          <w:bCs/>
          <w:szCs w:val="24"/>
        </w:rPr>
        <w:t>Μαυρωτά</w:t>
      </w:r>
      <w:proofErr w:type="spellEnd"/>
      <w:r>
        <w:rPr>
          <w:rFonts w:eastAsia="Times New Roman"/>
          <w:bCs/>
          <w:szCs w:val="24"/>
        </w:rPr>
        <w:t>, Κοινοβουλευτικό Εκπρόσωπο από το Ποτάμι.</w:t>
      </w:r>
    </w:p>
    <w:p w14:paraId="05CAB5ED" w14:textId="77777777" w:rsidR="00440A44" w:rsidRDefault="007E0691">
      <w:pPr>
        <w:spacing w:after="0" w:line="600" w:lineRule="auto"/>
        <w:ind w:firstLine="720"/>
        <w:jc w:val="both"/>
        <w:rPr>
          <w:rFonts w:eastAsia="Times New Roman"/>
          <w:bCs/>
          <w:szCs w:val="24"/>
        </w:rPr>
      </w:pPr>
      <w:r>
        <w:rPr>
          <w:rFonts w:eastAsia="Times New Roman"/>
          <w:bCs/>
          <w:szCs w:val="24"/>
        </w:rPr>
        <w:t xml:space="preserve">Θα κλείσουμε τη συνεδρίαση με τον κ. Αντώνη Συρίγο, Κοινοβουλευτικό Εκπρόσωπο του ΣΥΡΙΖΑ, που έχει τον λόγο για πέντε λεπτά. </w:t>
      </w:r>
    </w:p>
    <w:p w14:paraId="05CAB5EE" w14:textId="77777777" w:rsidR="00440A44" w:rsidRDefault="007E0691">
      <w:pPr>
        <w:spacing w:after="0" w:line="600" w:lineRule="auto"/>
        <w:ind w:firstLine="720"/>
        <w:jc w:val="both"/>
        <w:rPr>
          <w:rFonts w:eastAsia="Times New Roman"/>
          <w:bCs/>
          <w:szCs w:val="24"/>
        </w:rPr>
      </w:pPr>
      <w:r>
        <w:rPr>
          <w:rFonts w:eastAsia="Times New Roman"/>
          <w:bCs/>
          <w:szCs w:val="24"/>
        </w:rPr>
        <w:t>Ορίστε, κύριε Συρίγ</w:t>
      </w:r>
      <w:r>
        <w:rPr>
          <w:rFonts w:eastAsia="Times New Roman"/>
          <w:bCs/>
          <w:szCs w:val="24"/>
        </w:rPr>
        <w:t xml:space="preserve">ο, έχετε τον λόγο για πέντε λεπτά. </w:t>
      </w:r>
    </w:p>
    <w:p w14:paraId="05CAB5EF" w14:textId="77777777" w:rsidR="00440A44" w:rsidRDefault="007E0691">
      <w:pPr>
        <w:spacing w:after="0" w:line="600" w:lineRule="auto"/>
        <w:ind w:firstLine="720"/>
        <w:jc w:val="both"/>
        <w:rPr>
          <w:rFonts w:eastAsia="Times New Roman"/>
          <w:bCs/>
          <w:szCs w:val="24"/>
        </w:rPr>
      </w:pPr>
      <w:r>
        <w:rPr>
          <w:rFonts w:eastAsia="Times New Roman"/>
          <w:b/>
          <w:bCs/>
          <w:szCs w:val="24"/>
        </w:rPr>
        <w:t>ΑΝΤΩΝΙΟΣ ΣΥΡΙΓΟΣ:</w:t>
      </w:r>
      <w:r>
        <w:rPr>
          <w:rFonts w:eastAsia="Times New Roman"/>
          <w:bCs/>
          <w:szCs w:val="24"/>
        </w:rPr>
        <w:t xml:space="preserve"> Θα μιλήσω από τη θέση μου, κύριε Πρόεδρε, γιατί θα μιλήσω πολύ λίγο και δεν θα κάνω χρήση των δικαιωμάτων του Κοινοβουλευτικού Εκπροσώπου. Είμαι στην Επιτροπή Κανονισμού. </w:t>
      </w:r>
    </w:p>
    <w:p w14:paraId="05CAB5F0" w14:textId="77777777" w:rsidR="00440A44" w:rsidRDefault="007E0691">
      <w:pPr>
        <w:spacing w:after="0" w:line="600" w:lineRule="auto"/>
        <w:ind w:firstLine="720"/>
        <w:jc w:val="both"/>
        <w:rPr>
          <w:rFonts w:eastAsia="Times New Roman"/>
          <w:bCs/>
          <w:szCs w:val="24"/>
        </w:rPr>
      </w:pPr>
      <w:r>
        <w:rPr>
          <w:rFonts w:eastAsia="Times New Roman"/>
          <w:bCs/>
          <w:szCs w:val="24"/>
        </w:rPr>
        <w:t>Κύριε Πρόεδρε, επειδή ειπώθηκαν πάρα πολλά και υπήρξε λεπτομερειακή τοποθέτηση και του κυρίου Προέδρου της Βουλής πάνω στα ζητήματα, θα ήθελα να ξεχωρίσω ενδεικτικά κάποια από τα άρθρα τα οποία συζητούμε και τα οποία, κατά την άποψή μου, είναι αυτά που προ</w:t>
      </w:r>
      <w:r>
        <w:rPr>
          <w:rFonts w:eastAsia="Times New Roman"/>
          <w:bCs/>
          <w:szCs w:val="24"/>
        </w:rPr>
        <w:t xml:space="preserve">σφέρουν τις δυνατότητες που επιδιώκουμε όλοι, όσον αφορά τη βελτίωση και την αναδιάρθρωση του Κανονισμού της Βουλής επί τα </w:t>
      </w:r>
      <w:proofErr w:type="spellStart"/>
      <w:r>
        <w:rPr>
          <w:rFonts w:eastAsia="Times New Roman"/>
          <w:bCs/>
          <w:szCs w:val="24"/>
        </w:rPr>
        <w:t>βελτίω</w:t>
      </w:r>
      <w:proofErr w:type="spellEnd"/>
      <w:r>
        <w:rPr>
          <w:rFonts w:eastAsia="Times New Roman"/>
          <w:bCs/>
          <w:szCs w:val="24"/>
        </w:rPr>
        <w:t xml:space="preserve">. </w:t>
      </w:r>
    </w:p>
    <w:p w14:paraId="05CAB5F1" w14:textId="77777777" w:rsidR="00440A44" w:rsidRDefault="007E0691">
      <w:pPr>
        <w:spacing w:after="0" w:line="600" w:lineRule="auto"/>
        <w:ind w:firstLine="720"/>
        <w:jc w:val="both"/>
        <w:rPr>
          <w:rFonts w:eastAsia="Times New Roman"/>
          <w:bCs/>
          <w:szCs w:val="24"/>
        </w:rPr>
      </w:pPr>
      <w:r>
        <w:rPr>
          <w:rFonts w:eastAsia="Times New Roman"/>
          <w:bCs/>
          <w:szCs w:val="24"/>
        </w:rPr>
        <w:lastRenderedPageBreak/>
        <w:t xml:space="preserve">Τα άρθρα αυτά είναι τα εξής: Κατ’ αρχάς το άρθρο 5, που ουσιαστικά αφορά την αρμοδιότητα της αρμοδιότητας, που ορίζεται από </w:t>
      </w:r>
      <w:r>
        <w:rPr>
          <w:rFonts w:eastAsia="Times New Roman"/>
          <w:bCs/>
          <w:szCs w:val="24"/>
        </w:rPr>
        <w:t xml:space="preserve">τη Διάσκεψη των Προέδρων προς τις Επιτροπές, όπου αυτή όμως μπορεί να γίνει με την επιφύλαξη των διατάξεων του Κανονισμού της Βουλής. </w:t>
      </w:r>
      <w:r>
        <w:rPr>
          <w:rFonts w:eastAsia="Times New Roman"/>
          <w:bCs/>
          <w:szCs w:val="24"/>
        </w:rPr>
        <w:t>Υ</w:t>
      </w:r>
      <w:r>
        <w:rPr>
          <w:rFonts w:eastAsia="Times New Roman"/>
          <w:bCs/>
          <w:szCs w:val="24"/>
        </w:rPr>
        <w:t>π</w:t>
      </w:r>
      <w:r>
        <w:rPr>
          <w:rFonts w:eastAsia="Times New Roman"/>
          <w:bCs/>
          <w:szCs w:val="24"/>
        </w:rPr>
        <w:t>ό</w:t>
      </w:r>
      <w:r>
        <w:rPr>
          <w:rFonts w:eastAsia="Times New Roman"/>
          <w:bCs/>
          <w:szCs w:val="24"/>
        </w:rPr>
        <w:t xml:space="preserve"> αυτή την έννοια, αν υπάρχουν κάποιοι φόβοι ή αμφιβολίες ή ενστάσεις, νομίζω ότι μπορούν να καταπραϋνθούν δι’ αυτού. </w:t>
      </w:r>
    </w:p>
    <w:p w14:paraId="05CAB5F2" w14:textId="77777777" w:rsidR="00440A44" w:rsidRDefault="007E0691">
      <w:pPr>
        <w:spacing w:after="0" w:line="600" w:lineRule="auto"/>
        <w:ind w:firstLine="720"/>
        <w:jc w:val="both"/>
        <w:rPr>
          <w:rFonts w:eastAsia="Times New Roman"/>
          <w:bCs/>
          <w:szCs w:val="24"/>
        </w:rPr>
      </w:pPr>
      <w:r>
        <w:rPr>
          <w:rFonts w:eastAsia="Times New Roman"/>
          <w:bCs/>
          <w:szCs w:val="24"/>
        </w:rPr>
        <w:t>Δ</w:t>
      </w:r>
      <w:r>
        <w:rPr>
          <w:rFonts w:eastAsia="Times New Roman"/>
          <w:bCs/>
          <w:szCs w:val="24"/>
        </w:rPr>
        <w:t>εύτερον, το άρθρο 7</w:t>
      </w:r>
      <w:r>
        <w:rPr>
          <w:rFonts w:eastAsia="Times New Roman"/>
          <w:bCs/>
          <w:szCs w:val="24"/>
        </w:rPr>
        <w:t>,</w:t>
      </w:r>
      <w:r>
        <w:rPr>
          <w:rFonts w:eastAsia="Times New Roman"/>
          <w:bCs/>
          <w:szCs w:val="24"/>
        </w:rPr>
        <w:t xml:space="preserve"> που αφορά την πληροφόρηση των </w:t>
      </w:r>
      <w:r>
        <w:rPr>
          <w:rFonts w:eastAsia="Times New Roman"/>
          <w:bCs/>
          <w:szCs w:val="24"/>
        </w:rPr>
        <w:t>Δ</w:t>
      </w:r>
      <w:r>
        <w:rPr>
          <w:rFonts w:eastAsia="Times New Roman"/>
          <w:bCs/>
          <w:szCs w:val="24"/>
        </w:rPr>
        <w:t xml:space="preserve">ιαρκών </w:t>
      </w:r>
      <w:r>
        <w:rPr>
          <w:rFonts w:eastAsia="Times New Roman"/>
          <w:bCs/>
          <w:szCs w:val="24"/>
        </w:rPr>
        <w:t>Ε</w:t>
      </w:r>
      <w:r>
        <w:rPr>
          <w:rFonts w:eastAsia="Times New Roman"/>
          <w:bCs/>
          <w:szCs w:val="24"/>
        </w:rPr>
        <w:t xml:space="preserve">πιτροπών από το Ελεγκτικό Συνέδριο. </w:t>
      </w:r>
    </w:p>
    <w:p w14:paraId="05CAB5F3" w14:textId="77777777" w:rsidR="00440A44" w:rsidRDefault="007E0691">
      <w:pPr>
        <w:spacing w:after="0" w:line="600" w:lineRule="auto"/>
        <w:ind w:firstLine="720"/>
        <w:jc w:val="both"/>
        <w:rPr>
          <w:rFonts w:eastAsia="Times New Roman"/>
          <w:bCs/>
          <w:szCs w:val="24"/>
        </w:rPr>
      </w:pPr>
      <w:r>
        <w:rPr>
          <w:rFonts w:eastAsia="Times New Roman"/>
          <w:bCs/>
          <w:szCs w:val="24"/>
        </w:rPr>
        <w:t>Η διεύρυνση της ακροάσεως των φορέων είναι ένα ζήτημα μαρτυρικό για πολλούς και το ζούμε. Αυτή η διεύρυνση, εφόσον τηρηθεί, εφόσον μείνει στ</w:t>
      </w:r>
      <w:r>
        <w:rPr>
          <w:rFonts w:eastAsia="Times New Roman"/>
          <w:bCs/>
          <w:szCs w:val="24"/>
        </w:rPr>
        <w:t>ο</w:t>
      </w:r>
      <w:r>
        <w:rPr>
          <w:rFonts w:eastAsia="Times New Roman"/>
          <w:bCs/>
          <w:szCs w:val="24"/>
        </w:rPr>
        <w:t xml:space="preserve"> πλαίσι</w:t>
      </w:r>
      <w:r>
        <w:rPr>
          <w:rFonts w:eastAsia="Times New Roman"/>
          <w:bCs/>
          <w:szCs w:val="24"/>
        </w:rPr>
        <w:t>ο</w:t>
      </w:r>
      <w:r>
        <w:rPr>
          <w:rFonts w:eastAsia="Times New Roman"/>
          <w:bCs/>
          <w:szCs w:val="24"/>
        </w:rPr>
        <w:t xml:space="preserve"> αυτ</w:t>
      </w:r>
      <w:r>
        <w:rPr>
          <w:rFonts w:eastAsia="Times New Roman"/>
          <w:bCs/>
          <w:szCs w:val="24"/>
        </w:rPr>
        <w:t>ό</w:t>
      </w:r>
      <w:r>
        <w:rPr>
          <w:rFonts w:eastAsia="Times New Roman"/>
          <w:bCs/>
          <w:szCs w:val="24"/>
        </w:rPr>
        <w:t xml:space="preserve"> και </w:t>
      </w:r>
      <w:r>
        <w:rPr>
          <w:rFonts w:eastAsia="Times New Roman"/>
          <w:bCs/>
          <w:szCs w:val="24"/>
        </w:rPr>
        <w:t xml:space="preserve">εφόσον τονιστεί και σε όλους τους </w:t>
      </w:r>
      <w:proofErr w:type="spellStart"/>
      <w:r>
        <w:rPr>
          <w:rFonts w:eastAsia="Times New Roman"/>
          <w:bCs/>
          <w:szCs w:val="24"/>
        </w:rPr>
        <w:t>ακρο</w:t>
      </w:r>
      <w:r>
        <w:rPr>
          <w:rFonts w:eastAsia="Times New Roman"/>
          <w:bCs/>
          <w:szCs w:val="24"/>
        </w:rPr>
        <w:t>ώ</w:t>
      </w:r>
      <w:r>
        <w:rPr>
          <w:rFonts w:eastAsia="Times New Roman"/>
          <w:bCs/>
          <w:szCs w:val="24"/>
        </w:rPr>
        <w:t>μενους</w:t>
      </w:r>
      <w:proofErr w:type="spellEnd"/>
      <w:r>
        <w:rPr>
          <w:rFonts w:eastAsia="Times New Roman"/>
          <w:bCs/>
          <w:szCs w:val="24"/>
        </w:rPr>
        <w:t xml:space="preserve"> από την </w:t>
      </w:r>
      <w:r>
        <w:rPr>
          <w:rFonts w:eastAsia="Times New Roman"/>
          <w:bCs/>
          <w:szCs w:val="24"/>
        </w:rPr>
        <w:t>ε</w:t>
      </w:r>
      <w:r>
        <w:rPr>
          <w:rFonts w:eastAsia="Times New Roman"/>
          <w:bCs/>
          <w:szCs w:val="24"/>
        </w:rPr>
        <w:t>πιτροπή, είτε διά ζώσης είτε σε άλλους που επιθυμούν δι</w:t>
      </w:r>
      <w:r>
        <w:rPr>
          <w:rFonts w:eastAsia="Times New Roman"/>
          <w:bCs/>
          <w:szCs w:val="24"/>
        </w:rPr>
        <w:t>ά</w:t>
      </w:r>
      <w:r>
        <w:rPr>
          <w:rFonts w:eastAsia="Times New Roman"/>
          <w:bCs/>
          <w:szCs w:val="24"/>
        </w:rPr>
        <w:t xml:space="preserve"> υπομνημάτων –και αυτό είναι σημαντικό να το πράξουν-, ίσως έτσι </w:t>
      </w:r>
      <w:r>
        <w:rPr>
          <w:rFonts w:eastAsia="Times New Roman"/>
          <w:bCs/>
          <w:szCs w:val="24"/>
        </w:rPr>
        <w:t>καταστεί δυνατόν</w:t>
      </w:r>
      <w:r>
        <w:rPr>
          <w:rFonts w:eastAsia="Times New Roman"/>
          <w:bCs/>
          <w:szCs w:val="24"/>
        </w:rPr>
        <w:t xml:space="preserve"> να υπάρξει και ένα αποτέλεσμα που θα βελτιώσει την κατάσταση, δ</w:t>
      </w:r>
      <w:r>
        <w:rPr>
          <w:rFonts w:eastAsia="Times New Roman"/>
          <w:bCs/>
          <w:szCs w:val="24"/>
        </w:rPr>
        <w:t xml:space="preserve">ιότι πράγματι υπάρχουν προβλήματα. </w:t>
      </w:r>
    </w:p>
    <w:p w14:paraId="05CAB5F4" w14:textId="77777777" w:rsidR="00440A44" w:rsidRDefault="007E0691">
      <w:pPr>
        <w:spacing w:after="0" w:line="600" w:lineRule="auto"/>
        <w:ind w:firstLine="720"/>
        <w:jc w:val="both"/>
        <w:rPr>
          <w:rFonts w:eastAsia="Times New Roman"/>
          <w:bCs/>
          <w:szCs w:val="24"/>
        </w:rPr>
      </w:pPr>
      <w:r>
        <w:rPr>
          <w:rFonts w:eastAsia="Times New Roman"/>
          <w:bCs/>
          <w:szCs w:val="24"/>
        </w:rPr>
        <w:t>Επίσης, σημαντικό είναι το άρθρο 9</w:t>
      </w:r>
      <w:r>
        <w:rPr>
          <w:rFonts w:eastAsia="Times New Roman"/>
          <w:bCs/>
          <w:szCs w:val="24"/>
        </w:rPr>
        <w:t>,</w:t>
      </w:r>
      <w:r>
        <w:rPr>
          <w:rFonts w:eastAsia="Times New Roman"/>
          <w:bCs/>
          <w:szCs w:val="24"/>
        </w:rPr>
        <w:t xml:space="preserve"> για τη θητεία των </w:t>
      </w:r>
      <w:r>
        <w:rPr>
          <w:rFonts w:eastAsia="Times New Roman"/>
          <w:bCs/>
          <w:szCs w:val="24"/>
        </w:rPr>
        <w:t>Μ</w:t>
      </w:r>
      <w:r>
        <w:rPr>
          <w:rFonts w:eastAsia="Times New Roman"/>
          <w:bCs/>
          <w:szCs w:val="24"/>
        </w:rPr>
        <w:t xml:space="preserve">όνιμων </w:t>
      </w:r>
      <w:r>
        <w:rPr>
          <w:rFonts w:eastAsia="Times New Roman"/>
          <w:bCs/>
          <w:szCs w:val="24"/>
        </w:rPr>
        <w:t>Ε</w:t>
      </w:r>
      <w:r>
        <w:rPr>
          <w:rFonts w:eastAsia="Times New Roman"/>
          <w:bCs/>
          <w:szCs w:val="24"/>
        </w:rPr>
        <w:t xml:space="preserve">ιδικών </w:t>
      </w:r>
      <w:r>
        <w:rPr>
          <w:rFonts w:eastAsia="Times New Roman"/>
          <w:bCs/>
          <w:szCs w:val="24"/>
        </w:rPr>
        <w:t>Ε</w:t>
      </w:r>
      <w:r>
        <w:rPr>
          <w:rFonts w:eastAsia="Times New Roman"/>
          <w:bCs/>
          <w:szCs w:val="24"/>
        </w:rPr>
        <w:t>πιτροπών, αλλά και το άρθρο 13</w:t>
      </w:r>
      <w:r>
        <w:rPr>
          <w:rFonts w:eastAsia="Times New Roman"/>
          <w:bCs/>
          <w:szCs w:val="24"/>
        </w:rPr>
        <w:t>,</w:t>
      </w:r>
      <w:r>
        <w:rPr>
          <w:rFonts w:eastAsia="Times New Roman"/>
          <w:bCs/>
          <w:szCs w:val="24"/>
        </w:rPr>
        <w:t xml:space="preserve"> που αφορά τη διαδικασία για την άδεια δίωξης Βουλευτού, το ζήτημα της αντισυνταγματικότητας</w:t>
      </w:r>
      <w:r>
        <w:rPr>
          <w:rFonts w:eastAsia="Times New Roman"/>
          <w:bCs/>
          <w:szCs w:val="24"/>
        </w:rPr>
        <w:t>, άρθρο 15,</w:t>
      </w:r>
      <w:r>
        <w:rPr>
          <w:rFonts w:eastAsia="Times New Roman"/>
          <w:bCs/>
          <w:szCs w:val="24"/>
        </w:rPr>
        <w:t xml:space="preserve"> που εισάγεται </w:t>
      </w:r>
      <w:r>
        <w:rPr>
          <w:rFonts w:eastAsia="Times New Roman"/>
          <w:bCs/>
          <w:szCs w:val="24"/>
        </w:rPr>
        <w:t xml:space="preserve">και </w:t>
      </w:r>
      <w:r>
        <w:rPr>
          <w:rFonts w:eastAsia="Times New Roman"/>
          <w:bCs/>
          <w:szCs w:val="24"/>
        </w:rPr>
        <w:t xml:space="preserve">για τις τροπολογίες. </w:t>
      </w:r>
    </w:p>
    <w:p w14:paraId="05CAB5F5" w14:textId="77777777" w:rsidR="00440A44" w:rsidRDefault="007E0691">
      <w:pPr>
        <w:spacing w:after="0" w:line="600" w:lineRule="auto"/>
        <w:ind w:firstLine="720"/>
        <w:jc w:val="both"/>
        <w:rPr>
          <w:rFonts w:eastAsia="Times New Roman"/>
          <w:bCs/>
          <w:szCs w:val="24"/>
        </w:rPr>
      </w:pPr>
      <w:r>
        <w:rPr>
          <w:rFonts w:eastAsia="Times New Roman"/>
          <w:bCs/>
          <w:szCs w:val="24"/>
        </w:rPr>
        <w:lastRenderedPageBreak/>
        <w:t>Θεωρώ επίσης σημαντικό και το άρθρο 18</w:t>
      </w:r>
      <w:r>
        <w:rPr>
          <w:rFonts w:eastAsia="Times New Roman"/>
          <w:bCs/>
          <w:szCs w:val="24"/>
        </w:rPr>
        <w:t>,</w:t>
      </w:r>
      <w:r>
        <w:rPr>
          <w:rFonts w:eastAsia="Times New Roman"/>
          <w:bCs/>
          <w:szCs w:val="24"/>
        </w:rPr>
        <w:t xml:space="preserve"> που προσθέτει στο άρθρο 124 του Κανονισμού της Βουλής την ερώτηση με αίτηση καταθέσεως εγγράφων. </w:t>
      </w:r>
    </w:p>
    <w:p w14:paraId="05CAB5F6" w14:textId="77777777" w:rsidR="00440A44" w:rsidRDefault="007E0691">
      <w:pPr>
        <w:spacing w:after="0" w:line="600" w:lineRule="auto"/>
        <w:ind w:firstLine="720"/>
        <w:jc w:val="both"/>
        <w:rPr>
          <w:rFonts w:eastAsia="Times New Roman"/>
          <w:bCs/>
          <w:szCs w:val="24"/>
        </w:rPr>
      </w:pPr>
      <w:r>
        <w:rPr>
          <w:rFonts w:eastAsia="Times New Roman"/>
          <w:bCs/>
          <w:szCs w:val="24"/>
        </w:rPr>
        <w:t>Τέλος, σημαντικός είναι και ο ορισμός που γίνεται όσον αφορά το τι είναι το κώλυμα του Υπουρ</w:t>
      </w:r>
      <w:r>
        <w:rPr>
          <w:rFonts w:eastAsia="Times New Roman"/>
          <w:bCs/>
          <w:szCs w:val="24"/>
        </w:rPr>
        <w:t>γού</w:t>
      </w:r>
      <w:r>
        <w:rPr>
          <w:rFonts w:eastAsia="Times New Roman"/>
          <w:bCs/>
          <w:szCs w:val="24"/>
        </w:rPr>
        <w:t>,</w:t>
      </w:r>
      <w:r>
        <w:rPr>
          <w:rFonts w:eastAsia="Times New Roman"/>
          <w:bCs/>
          <w:szCs w:val="24"/>
        </w:rPr>
        <w:t xml:space="preserve"> που τον αποτρέπει να έρθει. Είναι σημαντικό που υπάρχει αυτός ο ορισμός. </w:t>
      </w:r>
    </w:p>
    <w:p w14:paraId="05CAB5F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Επιτρέψτε μου κλείνοντας να πω ότι η σαγήνη των συζητήσεων, εφόσον τις παρακολουθήσεις, είναι να παίρνεις απ</w:t>
      </w:r>
      <w:r>
        <w:rPr>
          <w:rFonts w:eastAsia="Times New Roman" w:cs="Times New Roman"/>
          <w:szCs w:val="24"/>
        </w:rPr>
        <w:t>ό</w:t>
      </w:r>
      <w:r>
        <w:rPr>
          <w:rFonts w:eastAsia="Times New Roman" w:cs="Times New Roman"/>
          <w:szCs w:val="24"/>
        </w:rPr>
        <w:t xml:space="preserve"> όσους έχουν μιλήσει, για να συνθέ</w:t>
      </w:r>
      <w:r>
        <w:rPr>
          <w:rFonts w:eastAsia="Times New Roman" w:cs="Times New Roman"/>
          <w:szCs w:val="24"/>
        </w:rPr>
        <w:t>τ</w:t>
      </w:r>
      <w:r>
        <w:rPr>
          <w:rFonts w:eastAsia="Times New Roman" w:cs="Times New Roman"/>
          <w:szCs w:val="24"/>
        </w:rPr>
        <w:t xml:space="preserve">εις κάτι. Αυτό που εγώ συνέλεξα -και το θέτω εν </w:t>
      </w:r>
      <w:proofErr w:type="spellStart"/>
      <w:r>
        <w:rPr>
          <w:rFonts w:eastAsia="Times New Roman" w:cs="Times New Roman"/>
          <w:szCs w:val="24"/>
        </w:rPr>
        <w:t>είδει</w:t>
      </w:r>
      <w:proofErr w:type="spellEnd"/>
      <w:r>
        <w:rPr>
          <w:rFonts w:eastAsia="Times New Roman" w:cs="Times New Roman"/>
          <w:szCs w:val="24"/>
        </w:rPr>
        <w:t xml:space="preserve"> προβληματισμού στη συνεδρίαση, θέλω να κλείσω με αυτό και θα μου το επιτρέψουν οι αγαπητοί συνάδελφοι, γιατί η αναφορά μου στα πρόσωπα είναι καλοπροαίρετη και όχι κακοπροαίρετη- είναι από την τοποθέτηση</w:t>
      </w:r>
      <w:r>
        <w:rPr>
          <w:rFonts w:eastAsia="Times New Roman" w:cs="Times New Roman"/>
          <w:szCs w:val="24"/>
        </w:rPr>
        <w:t xml:space="preserve">, για παράδειγμα, του συναδέλφου κ. Λυκούδη, ο οποίος έθεσε δύο ουσιαστικά θέματα. </w:t>
      </w:r>
    </w:p>
    <w:p w14:paraId="05CAB5F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Το ένα είναι η γενικότητα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πολλές φορές εκφέρουμε απόψεις για ζητήματα ή θέσεις ή αντιρρήσεις ή επιχειρήματα, αλλά για ζητήματα που δεν έχουν σχέση με το αντικείμενο τ</w:t>
      </w:r>
      <w:r>
        <w:rPr>
          <w:rFonts w:eastAsia="Times New Roman" w:cs="Times New Roman"/>
          <w:szCs w:val="24"/>
        </w:rPr>
        <w:t xml:space="preserve">ης συζητήσεως. </w:t>
      </w:r>
      <w:r>
        <w:rPr>
          <w:rFonts w:eastAsia="Times New Roman" w:cs="Times New Roman"/>
          <w:szCs w:val="24"/>
        </w:rPr>
        <w:t>Α</w:t>
      </w:r>
      <w:r>
        <w:rPr>
          <w:rFonts w:eastAsia="Times New Roman" w:cs="Times New Roman"/>
          <w:szCs w:val="24"/>
        </w:rPr>
        <w:t>υτό, ξέρετε, είναι πάρα πολύ σημαντικό</w:t>
      </w:r>
      <w:r>
        <w:rPr>
          <w:rFonts w:eastAsia="Times New Roman" w:cs="Times New Roman"/>
          <w:szCs w:val="24"/>
        </w:rPr>
        <w:t>,</w:t>
      </w:r>
      <w:r>
        <w:rPr>
          <w:rFonts w:eastAsia="Times New Roman" w:cs="Times New Roman"/>
          <w:szCs w:val="24"/>
        </w:rPr>
        <w:t xml:space="preserve"> όχι μόνο για την τήρηση του Κανονισμού της Βουλής, αλλά</w:t>
      </w:r>
      <w:r>
        <w:rPr>
          <w:rFonts w:eastAsia="Times New Roman" w:cs="Times New Roman"/>
          <w:szCs w:val="24"/>
        </w:rPr>
        <w:t>,</w:t>
      </w:r>
      <w:r>
        <w:rPr>
          <w:rFonts w:eastAsia="Times New Roman" w:cs="Times New Roman"/>
          <w:szCs w:val="24"/>
        </w:rPr>
        <w:t xml:space="preserve"> εάν εγώ</w:t>
      </w:r>
      <w:r>
        <w:rPr>
          <w:rFonts w:eastAsia="Times New Roman" w:cs="Times New Roman"/>
          <w:szCs w:val="24"/>
        </w:rPr>
        <w:t>,</w:t>
      </w:r>
      <w:r>
        <w:rPr>
          <w:rFonts w:eastAsia="Times New Roman" w:cs="Times New Roman"/>
          <w:szCs w:val="24"/>
        </w:rPr>
        <w:t xml:space="preserve"> που θεωρώ πέντε θέματα, που δεν σχετίζονται με το αντικείμενο, πολύ σοβαρά τα εισάγω και εδώ προς συζήτηση, είναι σαν να τα υποβαθμίζω</w:t>
      </w:r>
      <w:r>
        <w:rPr>
          <w:rFonts w:eastAsia="Times New Roman" w:cs="Times New Roman"/>
          <w:szCs w:val="24"/>
        </w:rPr>
        <w:t xml:space="preserve">. Είναι </w:t>
      </w:r>
      <w:r>
        <w:rPr>
          <w:rFonts w:eastAsia="Times New Roman" w:cs="Times New Roman"/>
          <w:szCs w:val="24"/>
        </w:rPr>
        <w:lastRenderedPageBreak/>
        <w:t>σαν να συζητώ ένα κατά τη γνώμη μου σοβαρό θέμα επ’ ευκαιρία. Είναι πολύ σημαντικό αυτό.</w:t>
      </w:r>
    </w:p>
    <w:p w14:paraId="05CAB5F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Το δεύτερο το οποίο ετέθη είναι πράγματι ο προβληματισμός που απορρέει </w:t>
      </w:r>
      <w:r>
        <w:rPr>
          <w:rFonts w:eastAsia="Times New Roman" w:cs="Times New Roman"/>
          <w:szCs w:val="24"/>
        </w:rPr>
        <w:t>από τη</w:t>
      </w:r>
      <w:r>
        <w:rPr>
          <w:rFonts w:eastAsia="Times New Roman" w:cs="Times New Roman"/>
          <w:szCs w:val="24"/>
        </w:rPr>
        <w:t xml:space="preserve"> σχέση της νομοθέτησης με τις περιστάσεις. Είναι ένα ζήτημα που το βιώνουμε μεν, τ</w:t>
      </w:r>
      <w:r>
        <w:rPr>
          <w:rFonts w:eastAsia="Times New Roman" w:cs="Times New Roman"/>
          <w:szCs w:val="24"/>
        </w:rPr>
        <w:t>ο ζούμε</w:t>
      </w:r>
      <w:r>
        <w:rPr>
          <w:rFonts w:eastAsia="Times New Roman" w:cs="Times New Roman"/>
          <w:szCs w:val="24"/>
        </w:rPr>
        <w:t>,</w:t>
      </w:r>
      <w:r>
        <w:rPr>
          <w:rFonts w:eastAsia="Times New Roman" w:cs="Times New Roman"/>
          <w:szCs w:val="24"/>
        </w:rPr>
        <w:t xml:space="preserve"> δηλαδή, αλλά μπορεί να μας προβληματίσει και να </w:t>
      </w:r>
      <w:r w:rsidRPr="00894112">
        <w:rPr>
          <w:rFonts w:eastAsia="Times New Roman" w:cs="Times New Roman"/>
          <w:szCs w:val="24"/>
        </w:rPr>
        <w:t>δημιουργήσει και συζήτηση γόνιμη</w:t>
      </w:r>
      <w:r>
        <w:rPr>
          <w:rFonts w:eastAsia="Times New Roman" w:cs="Times New Roman"/>
          <w:szCs w:val="24"/>
        </w:rPr>
        <w:t>.</w:t>
      </w:r>
    </w:p>
    <w:p w14:paraId="05CAB5FA"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γόνιμη συνεισφορά ήταν η συζήτηση σε επίπεδο επιχειρημάτων από τον κ. Παπαθεοδώρου και τον συνάδελφο κ. </w:t>
      </w:r>
      <w:proofErr w:type="spellStart"/>
      <w:r>
        <w:rPr>
          <w:rFonts w:eastAsia="Times New Roman" w:cs="Times New Roman"/>
          <w:szCs w:val="24"/>
        </w:rPr>
        <w:t>Παφίλη</w:t>
      </w:r>
      <w:proofErr w:type="spellEnd"/>
      <w:r>
        <w:rPr>
          <w:rFonts w:eastAsia="Times New Roman" w:cs="Times New Roman"/>
          <w:szCs w:val="24"/>
        </w:rPr>
        <w:t xml:space="preserve">, γύρω από ζητήματα που αφορούν τη </w:t>
      </w:r>
      <w:r>
        <w:rPr>
          <w:rFonts w:eastAsia="Times New Roman" w:cs="Times New Roman"/>
          <w:szCs w:val="24"/>
        </w:rPr>
        <w:t xml:space="preserve">λειτουργία των Βουλευτών και τα κόμματα. Αυτό, όμως, ως αντικείμενο, επειδή το κόμμα είναι ο πυρήνας σήμερα έτσι όπως είναι η συνταγματική τάξη του πολιτεύματος, είναι κάτι το οποίο μπορεί να συζητηθεί, αλλά θέλει βαθύτερη συζήτηση και δεν μπορεί να γίνει </w:t>
      </w:r>
      <w:r>
        <w:rPr>
          <w:rFonts w:eastAsia="Times New Roman" w:cs="Times New Roman"/>
          <w:szCs w:val="24"/>
        </w:rPr>
        <w:t>επιφανειακά ή επειδή πολλές φορές τίθεται. Όμως, σωστά θίγε</w:t>
      </w:r>
      <w:r>
        <w:rPr>
          <w:rFonts w:eastAsia="Times New Roman" w:cs="Times New Roman"/>
          <w:szCs w:val="24"/>
        </w:rPr>
        <w:t>ται</w:t>
      </w:r>
      <w:r>
        <w:rPr>
          <w:rFonts w:eastAsia="Times New Roman" w:cs="Times New Roman"/>
          <w:szCs w:val="24"/>
        </w:rPr>
        <w:t xml:space="preserve"> το θέμα.</w:t>
      </w:r>
    </w:p>
    <w:p w14:paraId="05CAB5F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Επίσης, μένουμε σε αυτό που είπε ο συνάδελφος κ. </w:t>
      </w:r>
      <w:proofErr w:type="spellStart"/>
      <w:r>
        <w:rPr>
          <w:rFonts w:eastAsia="Times New Roman" w:cs="Times New Roman"/>
          <w:szCs w:val="24"/>
        </w:rPr>
        <w:t>Δρίτσας</w:t>
      </w:r>
      <w:proofErr w:type="spellEnd"/>
      <w:r>
        <w:rPr>
          <w:rFonts w:eastAsia="Times New Roman" w:cs="Times New Roman"/>
          <w:szCs w:val="24"/>
        </w:rPr>
        <w:t xml:space="preserve">, ότι είναι θετικές -και βεβαίως είναι θετικότατες- οι αλλαγές και τα βήματα που κάνουμε </w:t>
      </w:r>
      <w:r>
        <w:rPr>
          <w:rFonts w:eastAsia="Times New Roman" w:cs="Times New Roman"/>
          <w:szCs w:val="24"/>
        </w:rPr>
        <w:t>σ</w:t>
      </w:r>
      <w:r>
        <w:rPr>
          <w:rFonts w:eastAsia="Times New Roman" w:cs="Times New Roman"/>
          <w:szCs w:val="24"/>
        </w:rPr>
        <w:t xml:space="preserve">τον Κανονισμό της Βουλής. Δεν αρκούν, </w:t>
      </w:r>
      <w:r>
        <w:rPr>
          <w:rFonts w:eastAsia="Times New Roman" w:cs="Times New Roman"/>
          <w:szCs w:val="24"/>
        </w:rPr>
        <w:t>όπως ειπώθηκε, πρέπει να γίνουν και άλλα.</w:t>
      </w:r>
    </w:p>
    <w:p w14:paraId="05CAB5F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τον κ. </w:t>
      </w:r>
      <w:proofErr w:type="spellStart"/>
      <w:r>
        <w:rPr>
          <w:rFonts w:eastAsia="Times New Roman" w:cs="Times New Roman"/>
          <w:szCs w:val="24"/>
        </w:rPr>
        <w:t>Τραγάκη</w:t>
      </w:r>
      <w:proofErr w:type="spellEnd"/>
      <w:r>
        <w:rPr>
          <w:rFonts w:eastAsia="Times New Roman" w:cs="Times New Roman"/>
          <w:szCs w:val="24"/>
        </w:rPr>
        <w:t xml:space="preserve">, ο οποίος θυμοσοφικά αναφερόμενος είπε ότι πρέπει να βρεθεί μια διάταξη που να επιτάσσει την εφαρμογή των άλλων. </w:t>
      </w:r>
      <w:r>
        <w:rPr>
          <w:rFonts w:eastAsia="Times New Roman" w:cs="Times New Roman"/>
          <w:szCs w:val="24"/>
        </w:rPr>
        <w:lastRenderedPageBreak/>
        <w:t>Θα έλεγα ότι είναι μια μεταφορά και της ρήσης του Ροΐδη, ότι έχουμε πολλο</w:t>
      </w:r>
      <w:r>
        <w:rPr>
          <w:rFonts w:eastAsia="Times New Roman" w:cs="Times New Roman"/>
          <w:szCs w:val="24"/>
        </w:rPr>
        <w:t xml:space="preserve">ύς νόμους, αλλά μένει ένας που θα επιτάσσει την εφαρμογή όλων. </w:t>
      </w:r>
    </w:p>
    <w:p w14:paraId="05CAB5F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Εγώ θεωρώ ότι με αυτή την τοποθέτηση προκύπτει και θέμα νοοτροπίας και θέμα καλλιέργειας και θέμα ότι υπάρχουν πολλά, αλλά για να λειτουργήσουν, πρέπει εμείς οι ίδιοι να τα σεβαστούμε. Είναι η</w:t>
      </w:r>
      <w:r>
        <w:rPr>
          <w:rFonts w:eastAsia="Times New Roman" w:cs="Times New Roman"/>
          <w:szCs w:val="24"/>
        </w:rPr>
        <w:t xml:space="preserve"> </w:t>
      </w:r>
      <w:r>
        <w:rPr>
          <w:rFonts w:eastAsia="Times New Roman" w:cs="Times New Roman"/>
          <w:szCs w:val="24"/>
          <w:lang w:val="en-US"/>
        </w:rPr>
        <w:t>vis</w:t>
      </w:r>
      <w:r>
        <w:rPr>
          <w:rFonts w:eastAsia="Times New Roman" w:cs="Times New Roman"/>
          <w:szCs w:val="24"/>
        </w:rPr>
        <w:t xml:space="preserve"> </w:t>
      </w:r>
      <w:proofErr w:type="spellStart"/>
      <w:r>
        <w:rPr>
          <w:rFonts w:eastAsia="Times New Roman" w:cs="Times New Roman"/>
          <w:szCs w:val="24"/>
          <w:lang w:val="en-US"/>
        </w:rPr>
        <w:t>vitalis</w:t>
      </w:r>
      <w:proofErr w:type="spellEnd"/>
      <w:r>
        <w:rPr>
          <w:rFonts w:eastAsia="Times New Roman" w:cs="Times New Roman"/>
          <w:szCs w:val="24"/>
        </w:rPr>
        <w:t xml:space="preserve"> για την εφαρμογή των νόμων και των κανονισμών, η οποία δεν αποτυπώνεται. Είναι θέμα προαιρέσεως πλέον του καθενός.</w:t>
      </w:r>
    </w:p>
    <w:p w14:paraId="05CAB5F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Θεωρώ ότι όλες αυτές οι υπάρχουσες τροποποιήσεις τίθενται βελτιωτικά και πιστεύω ότι μπορούμε ακόμη περισσότερο με τη συζήτηση κ</w:t>
      </w:r>
      <w:r>
        <w:rPr>
          <w:rFonts w:eastAsia="Times New Roman" w:cs="Times New Roman"/>
          <w:szCs w:val="24"/>
        </w:rPr>
        <w:t>αι με τη συναίνεση –όχι με το ότι απλώς συμφωνούμε, αλλά με συναίνεση η οποία να έχει απτά αποτελέσματα, αυτό θέλω να πω- να προχωρήσουμε και σε άλλα μέτρα.</w:t>
      </w:r>
    </w:p>
    <w:p w14:paraId="05CAB5F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5CAB600" w14:textId="77777777" w:rsidR="00440A44" w:rsidRDefault="007E0691">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5CAB60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w:t>
      </w:r>
      <w:r>
        <w:rPr>
          <w:rFonts w:eastAsia="Times New Roman" w:cs="Times New Roman"/>
          <w:szCs w:val="24"/>
        </w:rPr>
        <w:t xml:space="preserve">ιστούμε τον Κοινοβουλευτικό Εκπρόσωπο του ΣΥΡΙΖΑ κ. Συρίγο. </w:t>
      </w:r>
    </w:p>
    <w:p w14:paraId="05CAB60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w:t>
      </w:r>
      <w:r>
        <w:rPr>
          <w:rFonts w:eastAsia="Times New Roman" w:cs="Times New Roman"/>
          <w:szCs w:val="24"/>
        </w:rPr>
        <w:t xml:space="preserve"> η συζήτηση,</w:t>
      </w:r>
      <w:r>
        <w:rPr>
          <w:rFonts w:eastAsia="Times New Roman" w:cs="Times New Roman"/>
          <w:szCs w:val="24"/>
        </w:rPr>
        <w:t xml:space="preserve"> </w:t>
      </w:r>
      <w:r>
        <w:rPr>
          <w:rFonts w:eastAsia="Times New Roman" w:cs="Times New Roman"/>
          <w:szCs w:val="24"/>
        </w:rPr>
        <w:t xml:space="preserve">σύμφωνα με τις διατάξεις του άρθρου 76 του Συντάγματος και του άρθρου 118 του Κανονισμού της Βουλής, της πρότασης: </w:t>
      </w:r>
      <w:r>
        <w:rPr>
          <w:rFonts w:eastAsia="Times New Roman" w:cs="Times New Roman"/>
          <w:szCs w:val="24"/>
        </w:rPr>
        <w:t>«Για την τροποπο</w:t>
      </w:r>
      <w:r>
        <w:rPr>
          <w:rFonts w:eastAsia="Times New Roman" w:cs="Times New Roman"/>
          <w:szCs w:val="24"/>
        </w:rPr>
        <w:t xml:space="preserve">ίηση διατάξεων </w:t>
      </w:r>
      <w:r>
        <w:rPr>
          <w:rFonts w:eastAsia="Times New Roman" w:cs="Times New Roman"/>
          <w:szCs w:val="24"/>
        </w:rPr>
        <w:lastRenderedPageBreak/>
        <w:t xml:space="preserve">του Κανονισμού της Βουλής – Μέρος Κοινοβουλευτικό (ΦΕΚ 106/Α΄/24.6.1987) και Μέρος Β΄ (ΦΕΚ 51/Α΄/10.4.1997), όπως ισχύουν». </w:t>
      </w:r>
    </w:p>
    <w:p w14:paraId="05CAB60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επί της αρχής;</w:t>
      </w:r>
    </w:p>
    <w:p w14:paraId="05CAB60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0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5CAB60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Όχι.</w:t>
      </w:r>
    </w:p>
    <w:p w14:paraId="05CAB60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5CAB60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05CAB60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5CAB60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5CAB60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πρόταση</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Κοινοβουλευτικό (ΦΕΚ 106/Α΄/24</w:t>
      </w:r>
      <w:r>
        <w:rPr>
          <w:rFonts w:eastAsia="Times New Roman" w:cs="Times New Roman"/>
          <w:szCs w:val="24"/>
        </w:rPr>
        <w:t xml:space="preserve">.6.1987) και Μέρος Β΄ (ΦΕΚ 51/Α΄/10.4.1997), όπως ισχύουν» έγινε δεκτή </w:t>
      </w:r>
      <w:r>
        <w:rPr>
          <w:rFonts w:eastAsia="Times New Roman" w:cs="Times New Roman"/>
          <w:szCs w:val="24"/>
        </w:rPr>
        <w:t xml:space="preserve">κατά πλειοψηφία </w:t>
      </w:r>
      <w:r>
        <w:rPr>
          <w:rFonts w:eastAsia="Times New Roman" w:cs="Times New Roman"/>
          <w:szCs w:val="24"/>
        </w:rPr>
        <w:t xml:space="preserve">επί της αρχής. </w:t>
      </w:r>
    </w:p>
    <w:p w14:paraId="05CAB60C"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r>
        <w:rPr>
          <w:rFonts w:eastAsia="Times New Roman" w:cs="Times New Roman"/>
          <w:szCs w:val="24"/>
        </w:rPr>
        <w:t xml:space="preserve">. Η </w:t>
      </w:r>
      <w:r>
        <w:rPr>
          <w:rFonts w:eastAsia="Times New Roman" w:cs="Times New Roman"/>
          <w:szCs w:val="24"/>
        </w:rPr>
        <w:t xml:space="preserve">ψήφισή τους θα γίνει χωριστά. </w:t>
      </w:r>
    </w:p>
    <w:p w14:paraId="05CAB60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της πρότασης ως έχει;</w:t>
      </w:r>
    </w:p>
    <w:p w14:paraId="05CAB60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0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Όχι.</w:t>
      </w:r>
    </w:p>
    <w:p w14:paraId="05CAB61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05CAB61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Όχι. </w:t>
      </w:r>
    </w:p>
    <w:p w14:paraId="05CAB61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05CAB61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05CAB61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05CAB61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05CAB61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 της πρότασης έγινε δεκτό ω</w:t>
      </w:r>
      <w:r>
        <w:rPr>
          <w:rFonts w:eastAsia="Times New Roman" w:cs="Times New Roman"/>
          <w:szCs w:val="24"/>
        </w:rPr>
        <w:t xml:space="preserve">ς έχει κατά πλειοψηφία. </w:t>
      </w:r>
    </w:p>
    <w:p w14:paraId="05CAB61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της πρότασης ως έχει;</w:t>
      </w:r>
    </w:p>
    <w:p w14:paraId="05CAB61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1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5CAB61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05CAB61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1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05CAB61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05CAB61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05CAB61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05CAB62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 της πρότασης έγινε δεκτό ως έχει κατά πλειοψηφία.</w:t>
      </w:r>
    </w:p>
    <w:p w14:paraId="05CAB621"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3 της πρότασης ως έχει;</w:t>
      </w:r>
    </w:p>
    <w:p w14:paraId="05CAB622"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 xml:space="preserve">ΘΕΟΔΩΡΟΣ ΔΡΙΤΣΑΣ: </w:t>
      </w:r>
      <w:r>
        <w:rPr>
          <w:rFonts w:eastAsia="Times New Roman"/>
          <w:szCs w:val="24"/>
        </w:rPr>
        <w:t xml:space="preserve">Ναι. </w:t>
      </w:r>
    </w:p>
    <w:p w14:paraId="05CAB623"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24"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w:t>
      </w:r>
      <w:r>
        <w:rPr>
          <w:rFonts w:eastAsia="Times New Roman"/>
          <w:b/>
          <w:szCs w:val="24"/>
        </w:rPr>
        <w:t>ΠΑΠΑΘΕΟΔΩΡΟΥ:</w:t>
      </w:r>
      <w:r>
        <w:rPr>
          <w:rFonts w:eastAsia="Times New Roman"/>
          <w:szCs w:val="24"/>
        </w:rPr>
        <w:t xml:space="preserve"> Όχι.</w:t>
      </w:r>
    </w:p>
    <w:p w14:paraId="05CAB625"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26"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27"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28"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29"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Όχι.  </w:t>
      </w:r>
    </w:p>
    <w:p w14:paraId="05CAB62A"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3 της πρότασης έγινε δεκτό ως έχει κατά πλειοψηφία. </w:t>
      </w:r>
    </w:p>
    <w:p w14:paraId="05CAB62B"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w:t>
      </w:r>
      <w:r>
        <w:rPr>
          <w:rFonts w:eastAsia="Times New Roman"/>
          <w:szCs w:val="24"/>
        </w:rPr>
        <w:t>μα: Γίνεται δεκτό το άρθρο 4 της πρότασης ως έχει;</w:t>
      </w:r>
    </w:p>
    <w:p w14:paraId="05CAB62C"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2D"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Όχι.</w:t>
      </w:r>
    </w:p>
    <w:p w14:paraId="05CAB62E"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05CAB62F"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30"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31"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32"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33"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34" w14:textId="77777777" w:rsidR="00440A44" w:rsidRDefault="007E0691">
      <w:pPr>
        <w:spacing w:after="0" w:line="600" w:lineRule="auto"/>
        <w:ind w:firstLine="720"/>
        <w:jc w:val="both"/>
        <w:rPr>
          <w:rFonts w:eastAsia="Times New Roman"/>
          <w:szCs w:val="24"/>
        </w:rPr>
      </w:pPr>
      <w:r>
        <w:rPr>
          <w:rFonts w:eastAsia="Times New Roman"/>
          <w:b/>
          <w:bCs/>
        </w:rPr>
        <w:lastRenderedPageBreak/>
        <w:t xml:space="preserve">ΠΡΟΕΔΡΕΥΩΝ </w:t>
      </w:r>
      <w:r>
        <w:rPr>
          <w:rFonts w:eastAsia="Times New Roman"/>
          <w:b/>
          <w:bCs/>
        </w:rPr>
        <w:t>(Αναστάσιος Κουράκης):</w:t>
      </w:r>
      <w:r>
        <w:rPr>
          <w:rFonts w:eastAsia="Times New Roman"/>
          <w:b/>
          <w:szCs w:val="24"/>
        </w:rPr>
        <w:t xml:space="preserve"> </w:t>
      </w:r>
      <w:r>
        <w:rPr>
          <w:rFonts w:eastAsia="Times New Roman"/>
          <w:szCs w:val="24"/>
        </w:rPr>
        <w:t xml:space="preserve">Συνεπώς το άρθρο 4 της πρότασης έγινε δεκτό ως έχει κατά πλειοψηφία. </w:t>
      </w:r>
    </w:p>
    <w:p w14:paraId="05CAB635"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5 της πρότασης ως έχει;</w:t>
      </w:r>
    </w:p>
    <w:p w14:paraId="05CAB636"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37"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38"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39"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3A"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3B"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3C"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3D"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3E"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5 της πρότασης έγινε δεκτό ως έχει κατά πλειοψηφία. </w:t>
      </w:r>
    </w:p>
    <w:p w14:paraId="05CAB63F" w14:textId="77777777" w:rsidR="00440A44" w:rsidRDefault="007E0691">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6 της πρότασης </w:t>
      </w:r>
      <w:r>
        <w:rPr>
          <w:rFonts w:eastAsia="Times New Roman"/>
          <w:szCs w:val="24"/>
        </w:rPr>
        <w:t>ως έχει;</w:t>
      </w:r>
    </w:p>
    <w:p w14:paraId="05CAB640"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41"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42"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43"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44"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45"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 xml:space="preserve">Ναι. </w:t>
      </w:r>
    </w:p>
    <w:p w14:paraId="05CAB646"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47"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48"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Συνεπώς το άρθρο 6 τη</w:t>
      </w:r>
      <w:r>
        <w:rPr>
          <w:rFonts w:eastAsia="Times New Roman"/>
          <w:szCs w:val="24"/>
        </w:rPr>
        <w:t xml:space="preserve">ς πρότασης έγινε δεκτό ως έχει κατά πλειοψηφία. </w:t>
      </w:r>
    </w:p>
    <w:p w14:paraId="05CAB649"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7 της πρότασης ως έχει;</w:t>
      </w:r>
    </w:p>
    <w:p w14:paraId="05CAB64A"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4B"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4C"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4D"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4E"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4F"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w:t>
      </w:r>
      <w:r>
        <w:rPr>
          <w:rFonts w:eastAsia="Times New Roman"/>
          <w:szCs w:val="24"/>
        </w:rPr>
        <w:t xml:space="preserve">ι. </w:t>
      </w:r>
    </w:p>
    <w:p w14:paraId="05CAB650"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51"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52"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7 της πρότασης έγινε δεκτό ως έχει κατά πλειοψηφία. </w:t>
      </w:r>
    </w:p>
    <w:p w14:paraId="05CAB653"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8 της πρότασης ως έχει;</w:t>
      </w:r>
    </w:p>
    <w:p w14:paraId="05CAB654"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55"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w:t>
      </w:r>
      <w:r>
        <w:rPr>
          <w:rFonts w:eastAsia="Times New Roman"/>
          <w:b/>
          <w:szCs w:val="24"/>
        </w:rPr>
        <w:t>ΚΗΣ:</w:t>
      </w:r>
      <w:r>
        <w:rPr>
          <w:rFonts w:eastAsia="Times New Roman"/>
          <w:szCs w:val="24"/>
        </w:rPr>
        <w:t xml:space="preserve"> Ναι.</w:t>
      </w:r>
    </w:p>
    <w:p w14:paraId="05CAB656"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Ναι.</w:t>
      </w:r>
    </w:p>
    <w:p w14:paraId="05CAB657"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58"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59"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5A"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5B"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5C"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Συνεπώς</w:t>
      </w:r>
      <w:r>
        <w:rPr>
          <w:rFonts w:eastAsia="Times New Roman"/>
          <w:szCs w:val="24"/>
        </w:rPr>
        <w:t xml:space="preserve"> το άρθρο 8 της πρότασης έγινε δεκτό ως έχει κατά πλειοψηφία. </w:t>
      </w:r>
    </w:p>
    <w:p w14:paraId="05CAB65D"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9 της πρότασης ως έχει;</w:t>
      </w:r>
    </w:p>
    <w:p w14:paraId="05CAB65E"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5F"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60"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61"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62"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63" w14:textId="77777777" w:rsidR="00440A44" w:rsidRDefault="007E0691">
      <w:pPr>
        <w:spacing w:after="0" w:line="600" w:lineRule="auto"/>
        <w:ind w:firstLine="720"/>
        <w:jc w:val="both"/>
        <w:rPr>
          <w:rFonts w:eastAsia="Times New Roman"/>
          <w:szCs w:val="24"/>
        </w:rPr>
      </w:pPr>
      <w:r>
        <w:rPr>
          <w:rFonts w:eastAsia="Times New Roman"/>
          <w:b/>
          <w:szCs w:val="24"/>
        </w:rPr>
        <w:t>ΔΗΜΗΤΡΙΟ</w:t>
      </w:r>
      <w:r>
        <w:rPr>
          <w:rFonts w:eastAsia="Times New Roman"/>
          <w:b/>
          <w:szCs w:val="24"/>
        </w:rPr>
        <w:t xml:space="preserve">Σ ΚΑΜΜΕΝΟΣ: </w:t>
      </w:r>
      <w:r>
        <w:rPr>
          <w:rFonts w:eastAsia="Times New Roman"/>
          <w:szCs w:val="24"/>
        </w:rPr>
        <w:t xml:space="preserve">Ναι. </w:t>
      </w:r>
    </w:p>
    <w:p w14:paraId="05CAB664"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65"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66"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9 της πρότασης έγινε δεκτό ως έχει κατά πλειοψηφία. </w:t>
      </w:r>
    </w:p>
    <w:p w14:paraId="05CAB667" w14:textId="77777777" w:rsidR="00440A44" w:rsidRDefault="007E0691">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10 της πρότασης ως έχει;</w:t>
      </w:r>
    </w:p>
    <w:p w14:paraId="05CAB668"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Ναι.</w:t>
      </w:r>
      <w:r>
        <w:rPr>
          <w:rFonts w:eastAsia="Times New Roman"/>
          <w:szCs w:val="24"/>
        </w:rPr>
        <w:t xml:space="preserve"> </w:t>
      </w:r>
    </w:p>
    <w:p w14:paraId="05CAB669"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6A"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6B"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6C"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Όχι.</w:t>
      </w:r>
    </w:p>
    <w:p w14:paraId="05CAB66D"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6E"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6F"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70"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Συνεπώς το άρθρο 10 της πρότασης έγινε δεκτό ως έχει</w:t>
      </w:r>
      <w:r>
        <w:rPr>
          <w:rFonts w:eastAsia="Times New Roman"/>
          <w:szCs w:val="24"/>
        </w:rPr>
        <w:t xml:space="preserve"> κατά πλειοψηφία. </w:t>
      </w:r>
    </w:p>
    <w:p w14:paraId="05CAB671"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11 της πρότασης ως έχει;</w:t>
      </w:r>
    </w:p>
    <w:p w14:paraId="05CAB672"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73"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74"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75"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76"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77"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78"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79"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ΓΕΩΡΓΙΟΣ ΜΑΥΡΩΤΑΣ:</w:t>
      </w:r>
      <w:r>
        <w:rPr>
          <w:rFonts w:eastAsia="Times New Roman"/>
          <w:szCs w:val="24"/>
        </w:rPr>
        <w:t xml:space="preserve"> Ναι.</w:t>
      </w:r>
    </w:p>
    <w:p w14:paraId="05CAB67A"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11 της πρότασης έγινε δεκτό ως έχει κατά πλειοψηφία. </w:t>
      </w:r>
    </w:p>
    <w:p w14:paraId="05CAB67B"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12 της πρότασης ως έχει;</w:t>
      </w:r>
    </w:p>
    <w:p w14:paraId="05CAB67C"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7D"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Όχι.</w:t>
      </w:r>
    </w:p>
    <w:p w14:paraId="05CAB67E"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w:t>
      </w:r>
      <w:r>
        <w:rPr>
          <w:rFonts w:eastAsia="Times New Roman"/>
          <w:b/>
          <w:szCs w:val="24"/>
        </w:rPr>
        <w:t>ΕΟΔΩΡΟΥ:</w:t>
      </w:r>
      <w:r>
        <w:rPr>
          <w:rFonts w:eastAsia="Times New Roman"/>
          <w:szCs w:val="24"/>
        </w:rPr>
        <w:t xml:space="preserve"> Όχι.</w:t>
      </w:r>
    </w:p>
    <w:p w14:paraId="05CAB67F"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80"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81"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5CAB682"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83"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Παρών.</w:t>
      </w:r>
    </w:p>
    <w:p w14:paraId="05CAB684"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12 της πρότασης έγινε δεκτό ως έχει κατά πλειοψηφία. </w:t>
      </w:r>
    </w:p>
    <w:p w14:paraId="05CAB685"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13 της πρότασης ως έχει;</w:t>
      </w:r>
    </w:p>
    <w:p w14:paraId="05CAB686"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87"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88"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89"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8A"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 xml:space="preserve">ΑΘΑΝΑΣΙΟΣ ΠΑΦΙΛΗΣ: </w:t>
      </w:r>
      <w:r>
        <w:rPr>
          <w:rFonts w:eastAsia="Times New Roman"/>
          <w:szCs w:val="24"/>
        </w:rPr>
        <w:t>Ναι.</w:t>
      </w:r>
    </w:p>
    <w:p w14:paraId="05CAB68B"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8C"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8D"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8E"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w:t>
      </w:r>
      <w:r>
        <w:rPr>
          <w:rFonts w:eastAsia="Times New Roman"/>
          <w:b/>
          <w:bCs/>
        </w:rPr>
        <w:t>άσιος Κουράκης):</w:t>
      </w:r>
      <w:r>
        <w:rPr>
          <w:rFonts w:eastAsia="Times New Roman"/>
          <w:b/>
          <w:szCs w:val="24"/>
        </w:rPr>
        <w:t xml:space="preserve"> </w:t>
      </w:r>
      <w:r>
        <w:rPr>
          <w:rFonts w:eastAsia="Times New Roman"/>
          <w:szCs w:val="24"/>
        </w:rPr>
        <w:t xml:space="preserve">Συνεπώς το άρθρο 13 της πρότασης έγινε δεκτό ως έχει κατά πλειοψηφία. </w:t>
      </w:r>
    </w:p>
    <w:p w14:paraId="05CAB68F" w14:textId="77777777" w:rsidR="00440A44" w:rsidRDefault="007E0691">
      <w:pPr>
        <w:spacing w:after="0" w:line="600" w:lineRule="auto"/>
        <w:ind w:firstLine="720"/>
        <w:jc w:val="both"/>
        <w:rPr>
          <w:rFonts w:eastAsia="Times New Roman"/>
          <w:szCs w:val="24"/>
        </w:rPr>
      </w:pPr>
      <w:r>
        <w:rPr>
          <w:rFonts w:eastAsia="Times New Roman"/>
          <w:szCs w:val="24"/>
        </w:rPr>
        <w:t>Ερωτάται το Σώμα: Γίνεται δεκτό το άρθρο 14 της πρότασης ως έχει;</w:t>
      </w:r>
    </w:p>
    <w:p w14:paraId="05CAB690"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91" w14:textId="77777777" w:rsidR="00440A44" w:rsidRDefault="007E0691">
      <w:pPr>
        <w:spacing w:after="0"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5CAB692"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93"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94"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Παρών.</w:t>
      </w:r>
    </w:p>
    <w:p w14:paraId="05CAB695"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96"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97"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98"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Συνεπώς το άρθρο 14 της πρότασης έγινε δεκτό ως έχει κατά πλειοψηφία. </w:t>
      </w:r>
    </w:p>
    <w:p w14:paraId="05CAB699" w14:textId="77777777" w:rsidR="00440A44" w:rsidRDefault="007E0691">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15 της </w:t>
      </w:r>
      <w:r>
        <w:rPr>
          <w:rFonts w:eastAsia="Times New Roman"/>
          <w:szCs w:val="24"/>
        </w:rPr>
        <w:t>πρότασης ως έχει;</w:t>
      </w:r>
    </w:p>
    <w:p w14:paraId="05CAB69A" w14:textId="77777777" w:rsidR="00440A44" w:rsidRDefault="007E0691">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Ναι. </w:t>
      </w:r>
    </w:p>
    <w:p w14:paraId="05CAB69B" w14:textId="77777777" w:rsidR="00440A44" w:rsidRDefault="007E0691">
      <w:pPr>
        <w:spacing w:after="0"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Ναι.</w:t>
      </w:r>
    </w:p>
    <w:p w14:paraId="05CAB69C" w14:textId="77777777" w:rsidR="00440A44" w:rsidRDefault="007E069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5CAB69D" w14:textId="77777777" w:rsidR="00440A44" w:rsidRDefault="007E0691">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w:t>
      </w:r>
    </w:p>
    <w:p w14:paraId="05CAB69E" w14:textId="77777777" w:rsidR="00440A44" w:rsidRDefault="007E0691">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w:t>
      </w:r>
    </w:p>
    <w:p w14:paraId="05CAB69F" w14:textId="77777777" w:rsidR="00440A44" w:rsidRDefault="007E0691">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Ναι. </w:t>
      </w:r>
    </w:p>
    <w:p w14:paraId="05CAB6A0" w14:textId="77777777" w:rsidR="00440A44" w:rsidRDefault="007E06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5CAB6A1" w14:textId="77777777" w:rsidR="00440A44" w:rsidRDefault="007E0691">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05CAB6A2" w14:textId="77777777" w:rsidR="00440A44" w:rsidRDefault="007E0691">
      <w:pPr>
        <w:spacing w:after="0" w:line="600" w:lineRule="auto"/>
        <w:ind w:firstLine="720"/>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Συνεπώς το ά</w:t>
      </w:r>
      <w:r>
        <w:rPr>
          <w:rFonts w:eastAsia="Times New Roman"/>
          <w:szCs w:val="24"/>
        </w:rPr>
        <w:t xml:space="preserve">ρθρο 15 της πρότασης έγινε δεκτό ως έχει κατά πλειοψηφία. </w:t>
      </w:r>
    </w:p>
    <w:p w14:paraId="05CAB6A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της πρότασης ως έχει; </w:t>
      </w:r>
    </w:p>
    <w:p w14:paraId="05CAB6A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Ναι. </w:t>
      </w:r>
    </w:p>
    <w:p w14:paraId="05CAB6A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A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05CAB6A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A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w:t>
      </w:r>
    </w:p>
    <w:p w14:paraId="05CAB6A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 xml:space="preserve">Σ ΚΑΜΜΕΝΟΣ: </w:t>
      </w:r>
      <w:r>
        <w:rPr>
          <w:rFonts w:eastAsia="Times New Roman" w:cs="Times New Roman"/>
          <w:szCs w:val="24"/>
        </w:rPr>
        <w:t xml:space="preserve">Ναι. </w:t>
      </w:r>
    </w:p>
    <w:p w14:paraId="05CAB6A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05CAB6A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05CAB6A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Συνεπώς το άρθρο 16 της πρότασης έγινε δεκτό ως έχει κατά πλειοψηφία. </w:t>
      </w:r>
    </w:p>
    <w:p w14:paraId="05CAB6A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της πρότασης ως έχει; </w:t>
      </w:r>
    </w:p>
    <w:p w14:paraId="05CAB6A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Ναι. </w:t>
      </w:r>
    </w:p>
    <w:p w14:paraId="05CAB6A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B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5CAB6B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B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5CAB6B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05CAB6B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5CAB6B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6B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17 της πρότασης έγινε δεκτό ως έχει κατά πλειοψηφία. </w:t>
      </w:r>
    </w:p>
    <w:p w14:paraId="05CAB6B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της πρότασης ως έχει; </w:t>
      </w:r>
    </w:p>
    <w:p w14:paraId="05CAB6B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Ναι. </w:t>
      </w:r>
    </w:p>
    <w:p w14:paraId="05CAB6B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B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5CAB6B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B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5CAB6B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ΔΗΜΗ</w:t>
      </w:r>
      <w:r>
        <w:rPr>
          <w:rFonts w:eastAsia="Times New Roman" w:cs="Times New Roman"/>
          <w:b/>
          <w:szCs w:val="24"/>
        </w:rPr>
        <w:t xml:space="preserve">ΤΡΙΟΣ ΚΑΜΜΕΝΟΣ: </w:t>
      </w:r>
      <w:r>
        <w:rPr>
          <w:rFonts w:eastAsia="Times New Roman" w:cs="Times New Roman"/>
          <w:szCs w:val="24"/>
        </w:rPr>
        <w:t xml:space="preserve">Ναι. </w:t>
      </w:r>
    </w:p>
    <w:p w14:paraId="05CAB6B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5CAB6B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6C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18 της πρότασης έγινε δεκτό ως έχει κατά πλειοψηφία. </w:t>
      </w:r>
    </w:p>
    <w:p w14:paraId="05CAB6C1"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της πρότασης ως έχει; </w:t>
      </w:r>
    </w:p>
    <w:p w14:paraId="05CAB6C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 xml:space="preserve">Ναι. </w:t>
      </w:r>
    </w:p>
    <w:p w14:paraId="05CAB6C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C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5CAB6C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C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Παρών. </w:t>
      </w:r>
    </w:p>
    <w:p w14:paraId="05CAB6C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05CAB6C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05CAB6C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6C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19 της πρότασης έγινε δεκτό ως έχει κατά πλειοψηφία. </w:t>
      </w:r>
    </w:p>
    <w:p w14:paraId="05CAB6CB"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της πρότασης ως έχει; </w:t>
      </w:r>
    </w:p>
    <w:p w14:paraId="05CAB6C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C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C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Ναι.</w:t>
      </w:r>
    </w:p>
    <w:p w14:paraId="05CAB6C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D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w:t>
      </w:r>
    </w:p>
    <w:p w14:paraId="05CAB6D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05CAB6D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05CAB6D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05CAB6D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20 της πρότασης έγινε δεκτό ως έχει κατά πλειοψηφία. </w:t>
      </w:r>
    </w:p>
    <w:p w14:paraId="05CAB6D5"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21 της πρότασης ως έχει; </w:t>
      </w:r>
    </w:p>
    <w:p w14:paraId="05CAB6D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Δ</w:t>
      </w:r>
      <w:r>
        <w:rPr>
          <w:rFonts w:eastAsia="Times New Roman" w:cs="Times New Roman"/>
          <w:b/>
          <w:szCs w:val="24"/>
        </w:rPr>
        <w:t xml:space="preserve">ΡΙΤΣΑΣ: </w:t>
      </w:r>
      <w:r>
        <w:rPr>
          <w:rFonts w:eastAsia="Times New Roman" w:cs="Times New Roman"/>
          <w:szCs w:val="24"/>
        </w:rPr>
        <w:t>Ναι.</w:t>
      </w:r>
    </w:p>
    <w:p w14:paraId="05CAB6D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5CAB6D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05CAB6D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D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Ναι. </w:t>
      </w:r>
    </w:p>
    <w:p w14:paraId="05CAB6D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05CAB6D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05CAB6D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6D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21 της πρότασης έγιν</w:t>
      </w:r>
      <w:r>
        <w:rPr>
          <w:rFonts w:eastAsia="Times New Roman" w:cs="Times New Roman"/>
          <w:szCs w:val="24"/>
        </w:rPr>
        <w:t xml:space="preserve">ε δεκτό ως έχει κατά πλειοψηφία. </w:t>
      </w:r>
    </w:p>
    <w:p w14:paraId="05CAB6DF"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22 της πρότασης ως έχει; </w:t>
      </w:r>
    </w:p>
    <w:p w14:paraId="05CAB6E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E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Όχι.</w:t>
      </w:r>
    </w:p>
    <w:p w14:paraId="05CAB6E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05CAB6E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5CAB6E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Παρών.</w:t>
      </w:r>
    </w:p>
    <w:p w14:paraId="05CAB6E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05CAB6E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5CAB6E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05CAB6E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22 της πρότασης έγινε δεκτό ως έχει κατά πλειοψηφία. </w:t>
      </w:r>
    </w:p>
    <w:p w14:paraId="05CAB6E9"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23 της πρότασης ως έχει; </w:t>
      </w:r>
    </w:p>
    <w:p w14:paraId="05CAB6E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Ναι. </w:t>
      </w:r>
    </w:p>
    <w:p w14:paraId="05CAB6E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ΙΩΑΝΝΗΣ ΤΡΑΓ</w:t>
      </w:r>
      <w:r>
        <w:rPr>
          <w:rFonts w:eastAsia="Times New Roman" w:cs="Times New Roman"/>
          <w:b/>
          <w:szCs w:val="24"/>
        </w:rPr>
        <w:t xml:space="preserve">ΑΚΗΣ: </w:t>
      </w:r>
      <w:r>
        <w:rPr>
          <w:rFonts w:eastAsia="Times New Roman" w:cs="Times New Roman"/>
          <w:szCs w:val="24"/>
        </w:rPr>
        <w:t xml:space="preserve">Ναι. </w:t>
      </w:r>
    </w:p>
    <w:p w14:paraId="05CAB6E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05CAB6E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6E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Ναι. </w:t>
      </w:r>
    </w:p>
    <w:p w14:paraId="05CAB6E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05CAB6F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05CAB6F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Ναι. </w:t>
      </w:r>
    </w:p>
    <w:p w14:paraId="05CAB6F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23 της πρότασης έγινε δεκτό ως έχει κατά πλειοψηφία. </w:t>
      </w:r>
    </w:p>
    <w:p w14:paraId="05CAB6F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24 της πρότασης ως έχει; </w:t>
      </w:r>
    </w:p>
    <w:p w14:paraId="05CAB6F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w:t>
      </w:r>
    </w:p>
    <w:p w14:paraId="05CAB6F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Όχι.</w:t>
      </w:r>
    </w:p>
    <w:p w14:paraId="05CAB6F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5CAB6F7"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5CAB6F8"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Παρών.</w:t>
      </w:r>
    </w:p>
    <w:p w14:paraId="05CAB6F9"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ΚΑΜΜΕΝΟΣ: </w:t>
      </w:r>
      <w:r>
        <w:rPr>
          <w:rFonts w:eastAsia="Times New Roman" w:cs="Times New Roman"/>
          <w:szCs w:val="24"/>
        </w:rPr>
        <w:t>Ναι.</w:t>
      </w:r>
    </w:p>
    <w:p w14:paraId="05CAB6FA"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5CAB6FB"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6FC"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24 της πρότασης έγινε δεκτό ως έχει κατά πλειοψηφία. </w:t>
      </w:r>
    </w:p>
    <w:p w14:paraId="05CAB6FD"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της πρότασης ως έχει; </w:t>
      </w:r>
    </w:p>
    <w:p w14:paraId="05CAB6FE"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ΘΕΟΔΩΡΟΣ ΔΡΙΤΣΑ</w:t>
      </w:r>
      <w:r>
        <w:rPr>
          <w:rFonts w:eastAsia="Times New Roman" w:cs="Times New Roman"/>
          <w:b/>
          <w:szCs w:val="24"/>
        </w:rPr>
        <w:t xml:space="preserve">Σ: </w:t>
      </w:r>
      <w:r>
        <w:rPr>
          <w:rFonts w:eastAsia="Times New Roman" w:cs="Times New Roman"/>
          <w:szCs w:val="24"/>
        </w:rPr>
        <w:t xml:space="preserve">Ναι. </w:t>
      </w:r>
    </w:p>
    <w:p w14:paraId="05CAB6FF"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Ναι. </w:t>
      </w:r>
    </w:p>
    <w:p w14:paraId="05CAB70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05CAB70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5CAB70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Παρών.</w:t>
      </w:r>
    </w:p>
    <w:p w14:paraId="05CAB703"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05CAB70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5CAB70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05CAB706"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25 της πρότασης έγινε δεκτό ως έχει κατά πλειοψηφία. </w:t>
      </w:r>
    </w:p>
    <w:p w14:paraId="05CAB707"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5CAB708"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της πρότασης;</w:t>
      </w:r>
    </w:p>
    <w:p w14:paraId="05CAB709"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Ναι.</w:t>
      </w:r>
    </w:p>
    <w:p w14:paraId="05CAB70A"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5CAB70B"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05CAB70C"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w:t>
      </w:r>
    </w:p>
    <w:p w14:paraId="05CAB70D"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ΑΘΑΝΑΣΙΟΣ ΠΑΦΙΛΗΣ:</w:t>
      </w:r>
      <w:r>
        <w:rPr>
          <w:rFonts w:eastAsia="Times New Roman" w:cs="Times New Roman"/>
          <w:szCs w:val="24"/>
        </w:rPr>
        <w:t xml:space="preserve"> Παρών.</w:t>
      </w:r>
    </w:p>
    <w:p w14:paraId="05CAB70E"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05CAB70F"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05CAB710"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05CAB711"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ΠΡΟΕΔΡΕΥΩΝ (Αναστάσιος Κουράκης):</w:t>
      </w:r>
      <w:r>
        <w:rPr>
          <w:rFonts w:eastAsia="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05CAB712"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lastRenderedPageBreak/>
        <w:t>Συνεπώ</w:t>
      </w:r>
      <w:r>
        <w:rPr>
          <w:rFonts w:eastAsia="Times New Roman" w:cs="Times New Roman"/>
          <w:szCs w:val="24"/>
        </w:rPr>
        <w:t>ς</w:t>
      </w:r>
      <w:r>
        <w:rPr>
          <w:rFonts w:eastAsia="Times New Roman" w:cs="Times New Roman"/>
          <w:szCs w:val="24"/>
        </w:rPr>
        <w:t xml:space="preserve"> η πρόταση του Προέδρου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Κοινοβουλευτικό (ΦΕΚ 106/Α΄/24.6.1987) και Μέρος Β΄ (ΦΕΚ 51/Α΄/10.4.1997), όπως ισχύουν», έγινε δεκτή επί της αρχής και επί των άρθρων.</w:t>
      </w:r>
    </w:p>
    <w:p w14:paraId="05CAB71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της πρότ</w:t>
      </w:r>
      <w:r>
        <w:rPr>
          <w:rFonts w:eastAsia="Times New Roman" w:cs="Times New Roman"/>
          <w:szCs w:val="24"/>
        </w:rPr>
        <w:t>ασης και στο σύνολο</w:t>
      </w:r>
      <w:r>
        <w:rPr>
          <w:rFonts w:eastAsia="Times New Roman" w:cs="Times New Roman"/>
          <w:szCs w:val="24"/>
        </w:rPr>
        <w:t>.</w:t>
      </w:r>
    </w:p>
    <w:p w14:paraId="05CAB714"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δεκτή η πρόταση και στο σύνολ</w:t>
      </w:r>
      <w:r>
        <w:rPr>
          <w:rFonts w:eastAsia="Times New Roman" w:cs="Times New Roman"/>
          <w:szCs w:val="24"/>
        </w:rPr>
        <w:t>ο</w:t>
      </w:r>
      <w:r>
        <w:rPr>
          <w:rFonts w:eastAsia="Times New Roman" w:cs="Times New Roman"/>
          <w:szCs w:val="24"/>
        </w:rPr>
        <w:t xml:space="preserve">; </w:t>
      </w:r>
    </w:p>
    <w:p w14:paraId="05CAB715"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Ναι.</w:t>
      </w:r>
    </w:p>
    <w:p w14:paraId="05CAB716"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 </w:t>
      </w:r>
    </w:p>
    <w:p w14:paraId="05CAB717"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05CAB718"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w:t>
      </w:r>
    </w:p>
    <w:p w14:paraId="05CAB719" w14:textId="77777777" w:rsidR="00440A44" w:rsidRDefault="007E0691">
      <w:pPr>
        <w:spacing w:after="0" w:line="600" w:lineRule="auto"/>
        <w:ind w:firstLine="720"/>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5CAB71A"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05CAB71B"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05CAB71C" w14:textId="77777777" w:rsidR="00440A44" w:rsidRDefault="007E0691">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05CAB71D"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szCs w:val="24"/>
        </w:rPr>
        <w:t xml:space="preserve"> </w:t>
      </w:r>
      <w:r>
        <w:rPr>
          <w:rFonts w:eastAsia="Times New Roman" w:cs="Times New Roman"/>
          <w:szCs w:val="24"/>
        </w:rPr>
        <w:t>Η πρόταση έγινε δεκτή στο σύνολο κατά πλειοψηφία.</w:t>
      </w:r>
    </w:p>
    <w:p w14:paraId="05CAB71E"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Συνεπώς η πρόταση του Προέδρου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Κοινοβουλευτικό (ΦΕΚ 106/Α΄/24.6.1987) και Μέρος Β΄ (ΦΕΚ 51/Α΄/1</w:t>
      </w:r>
      <w:r>
        <w:rPr>
          <w:rFonts w:eastAsia="Times New Roman" w:cs="Times New Roman"/>
          <w:szCs w:val="24"/>
        </w:rPr>
        <w:t xml:space="preserve">0.4.1997), όπως ισχύουν», έγινε </w:t>
      </w:r>
      <w:r>
        <w:rPr>
          <w:rFonts w:eastAsia="Times New Roman" w:cs="Times New Roman"/>
          <w:szCs w:val="24"/>
        </w:rPr>
        <w:lastRenderedPageBreak/>
        <w:t>δεκτή κατά πλειοψηφία επί της αρχής, των άρθρων και του συνόλου και έχει ως εξής:</w:t>
      </w:r>
    </w:p>
    <w:p w14:paraId="05CAB71F" w14:textId="77777777" w:rsidR="00440A44" w:rsidRDefault="007E0691">
      <w:pPr>
        <w:spacing w:after="0" w:line="600" w:lineRule="auto"/>
        <w:ind w:firstLine="720"/>
        <w:jc w:val="center"/>
        <w:rPr>
          <w:rFonts w:eastAsia="Times New Roman" w:cs="Times New Roman"/>
          <w:szCs w:val="24"/>
        </w:rPr>
      </w:pPr>
      <w:r>
        <w:rPr>
          <w:rFonts w:eastAsia="Times New Roman" w:cs="Times New Roman"/>
          <w:szCs w:val="24"/>
        </w:rPr>
        <w:t>(Να καταχωρισθεί το κείμενο της πρότασης του Προέδρου της Βουλής</w:t>
      </w:r>
      <w:r>
        <w:rPr>
          <w:rFonts w:eastAsia="Times New Roman" w:cs="Times New Roman"/>
          <w:szCs w:val="24"/>
        </w:rPr>
        <w:t xml:space="preserve"> σελ. 208α</w:t>
      </w:r>
      <w:r>
        <w:rPr>
          <w:rFonts w:eastAsia="Times New Roman" w:cs="Times New Roman"/>
          <w:szCs w:val="24"/>
        </w:rPr>
        <w:t>)</w:t>
      </w:r>
    </w:p>
    <w:p w14:paraId="05CAB720"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της παραπάνω πρότασης του Προέδρου της Βουλής. </w:t>
      </w:r>
    </w:p>
    <w:p w14:paraId="05CAB721"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05CAB722"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ΠΡΟΕΔΡΕΥΩΝ (Ανα</w:t>
      </w:r>
      <w:r>
        <w:rPr>
          <w:rFonts w:eastAsia="Times New Roman" w:cs="Times New Roman"/>
          <w:b/>
          <w:szCs w:val="24"/>
        </w:rPr>
        <w:t xml:space="preserve">στάσιος Κουράκης):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05CAB723" w14:textId="77777777" w:rsidR="00440A44" w:rsidRDefault="007E06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5CAB724"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5CAB725" w14:textId="77777777" w:rsidR="00440A44" w:rsidRDefault="007E06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 τη συναίνεση του Σώματος και </w:t>
      </w:r>
      <w:r>
        <w:rPr>
          <w:rFonts w:eastAsia="Times New Roman" w:cs="Times New Roman"/>
          <w:szCs w:val="24"/>
        </w:rPr>
        <w:t xml:space="preserve">ώρα 15.15΄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23 Ιουνίου 2017 και ώρα 10.00΄, με αντικείμενο εργασιών του Σώματος κοινοβουλευτικό έλεγχο: α) συζήτηση επικαίρων ερωτήσεων και β) συζήτηση της υπ’ αριθμόν 28/20/19-5-2017 επίκαιρης επερώτησης </w:t>
      </w:r>
      <w:r>
        <w:rPr>
          <w:rFonts w:eastAsia="Times New Roman" w:cs="Times New Roman"/>
          <w:szCs w:val="24"/>
        </w:rPr>
        <w:t>Βουλε</w:t>
      </w:r>
      <w:r>
        <w:rPr>
          <w:rFonts w:eastAsia="Times New Roman" w:cs="Times New Roman"/>
          <w:szCs w:val="24"/>
        </w:rPr>
        <w:t>υτών της Νέας Δημο</w:t>
      </w:r>
      <w:r>
        <w:rPr>
          <w:rFonts w:eastAsia="Times New Roman" w:cs="Times New Roman"/>
          <w:szCs w:val="24"/>
        </w:rPr>
        <w:lastRenderedPageBreak/>
        <w:t>κρατίας π</w:t>
      </w:r>
      <w:r>
        <w:rPr>
          <w:rFonts w:eastAsia="Times New Roman" w:cs="Times New Roman"/>
          <w:szCs w:val="24"/>
        </w:rPr>
        <w:t>ρος τον Υπουργό Ψηφιακής Πολιτικής, Τηλεπικοινωνιών και Ενημέρωσης,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χετικά με την </w:t>
      </w:r>
      <w:r>
        <w:rPr>
          <w:rFonts w:eastAsia="Times New Roman" w:cs="Times New Roman"/>
          <w:szCs w:val="24"/>
        </w:rPr>
        <w:t>«</w:t>
      </w:r>
      <w:r>
        <w:rPr>
          <w:rFonts w:eastAsia="Times New Roman" w:cs="Times New Roman"/>
          <w:szCs w:val="24"/>
        </w:rPr>
        <w:t>έλλειψη σχεδίου και τη μη ανάληψη δράσεων για τον ψηφιακό μετασχηματισμό της Ελλάδας»</w:t>
      </w:r>
      <w:r>
        <w:rPr>
          <w:rFonts w:eastAsia="Times New Roman" w:cs="Times New Roman"/>
          <w:szCs w:val="24"/>
        </w:rPr>
        <w:t>.</w:t>
      </w:r>
      <w:r>
        <w:rPr>
          <w:rFonts w:eastAsia="Times New Roman" w:cs="Times New Roman"/>
          <w:szCs w:val="24"/>
        </w:rPr>
        <w:t xml:space="preserve"> </w:t>
      </w:r>
    </w:p>
    <w:p w14:paraId="05CAB726" w14:textId="77777777" w:rsidR="00440A44" w:rsidRDefault="007E0691">
      <w:pPr>
        <w:spacing w:after="0" w:line="600" w:lineRule="auto"/>
        <w:ind w:left="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p w14:paraId="05CAB727" w14:textId="77777777" w:rsidR="00440A44" w:rsidRDefault="00440A44">
      <w:pPr>
        <w:spacing w:after="0" w:line="600" w:lineRule="auto"/>
        <w:ind w:firstLine="720"/>
        <w:jc w:val="both"/>
        <w:rPr>
          <w:rFonts w:eastAsia="Times New Roman" w:cs="Times New Roman"/>
          <w:szCs w:val="24"/>
        </w:rPr>
      </w:pPr>
    </w:p>
    <w:sectPr w:rsidR="00440A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XM7B1EEsKmRQkLr1SERj5TNF164=" w:salt="0GLhXrNwpw7mh5pWGKnY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44"/>
    <w:rsid w:val="00440A44"/>
    <w:rsid w:val="007E0691"/>
    <w:rsid w:val="009959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B315"/>
  <w15:docId w15:val="{E4E4A424-E14D-4D9B-9786-5F987A6D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5D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5DD3"/>
    <w:rPr>
      <w:rFonts w:ascii="Segoe UI" w:hAnsi="Segoe UI" w:cs="Segoe UI"/>
      <w:sz w:val="18"/>
      <w:szCs w:val="18"/>
    </w:rPr>
  </w:style>
  <w:style w:type="paragraph" w:styleId="a4">
    <w:name w:val="List Paragraph"/>
    <w:basedOn w:val="a"/>
    <w:uiPriority w:val="34"/>
    <w:qFormat/>
    <w:rsid w:val="0002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465</MetadataID>
    <Session xmlns="641f345b-441b-4b81-9152-adc2e73ba5e1">Β´</Session>
    <Date xmlns="641f345b-441b-4b81-9152-adc2e73ba5e1">2017-06-21T21:00:00+00:00</Date>
    <Status xmlns="641f345b-441b-4b81-9152-adc2e73ba5e1">
      <Url>http://srv-sp1/praktika/Lists/Incoming_Metadata/EditForm.aspx?ID=465&amp;Source=/praktika/Recordings_Library/Forms/AllItems.aspx</Url>
      <Description>Δημοσιεύτηκε</Description>
    </Status>
    <Meeting xmlns="641f345b-441b-4b81-9152-adc2e73ba5e1">ΡΛΗ´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3A40E0-FE75-4CE7-B628-354D0CEB4CAB}">
  <ds:schemaRefs>
    <ds:schemaRef ds:uri="http://www.w3.org/XML/1998/namespace"/>
    <ds:schemaRef ds:uri="http://purl.org/dc/dcmityp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0BDED5E7-330C-4F37-9A48-BFEDE6627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E4EF9-F4C2-4E61-B1E6-BE3BBC28DB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34072</Words>
  <Characters>183993</Characters>
  <Application>Microsoft Office Word</Application>
  <DocSecurity>0</DocSecurity>
  <Lines>1533</Lines>
  <Paragraphs>435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2017-06-29T07:04:00Z</dcterms:created>
  <dcterms:modified xsi:type="dcterms:W3CDTF">2017-06-29T07:04:00Z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