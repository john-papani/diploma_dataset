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202AE" w14:textId="77777777" w:rsidR="003C614A" w:rsidRPr="003C614A" w:rsidRDefault="003C614A" w:rsidP="003C614A">
      <w:pPr>
        <w:spacing w:after="0" w:line="360" w:lineRule="auto"/>
        <w:rPr>
          <w:ins w:id="0" w:author="Φλούδα Χριστίνα" w:date="2019-04-16T10:29:00Z"/>
          <w:rFonts w:eastAsia="Times New Roman"/>
          <w:szCs w:val="24"/>
          <w:lang w:eastAsia="en-US"/>
        </w:rPr>
      </w:pPr>
      <w:bookmarkStart w:id="1" w:name="_GoBack"/>
      <w:bookmarkEnd w:id="1"/>
      <w:ins w:id="2" w:author="Φλούδα Χριστίνα" w:date="2019-04-16T10:29:00Z">
        <w:r w:rsidRPr="003C614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8D8D5A" w14:textId="77777777" w:rsidR="003C614A" w:rsidRPr="003C614A" w:rsidRDefault="003C614A" w:rsidP="003C614A">
      <w:pPr>
        <w:spacing w:after="0" w:line="360" w:lineRule="auto"/>
        <w:rPr>
          <w:ins w:id="3" w:author="Φλούδα Χριστίνα" w:date="2019-04-16T10:29:00Z"/>
          <w:rFonts w:eastAsia="Times New Roman"/>
          <w:szCs w:val="24"/>
          <w:lang w:eastAsia="en-US"/>
        </w:rPr>
      </w:pPr>
    </w:p>
    <w:p w14:paraId="66747BC0" w14:textId="77777777" w:rsidR="003C614A" w:rsidRPr="003C614A" w:rsidRDefault="003C614A" w:rsidP="003C614A">
      <w:pPr>
        <w:spacing w:after="0" w:line="360" w:lineRule="auto"/>
        <w:rPr>
          <w:ins w:id="4" w:author="Φλούδα Χριστίνα" w:date="2019-04-16T10:29:00Z"/>
          <w:rFonts w:eastAsia="Times New Roman"/>
          <w:szCs w:val="24"/>
          <w:lang w:eastAsia="en-US"/>
        </w:rPr>
      </w:pPr>
      <w:ins w:id="5" w:author="Φλούδα Χριστίνα" w:date="2019-04-16T10:29:00Z">
        <w:r w:rsidRPr="003C614A">
          <w:rPr>
            <w:rFonts w:eastAsia="Times New Roman"/>
            <w:szCs w:val="24"/>
            <w:lang w:eastAsia="en-US"/>
          </w:rPr>
          <w:t>ΠΙΝΑΚΑΣ ΠΕΡΙΕΧΟΜΕΝΩΝ</w:t>
        </w:r>
      </w:ins>
    </w:p>
    <w:p w14:paraId="1DBC6E96" w14:textId="77777777" w:rsidR="003C614A" w:rsidRPr="003C614A" w:rsidRDefault="003C614A" w:rsidP="003C614A">
      <w:pPr>
        <w:spacing w:after="0" w:line="360" w:lineRule="auto"/>
        <w:rPr>
          <w:ins w:id="6" w:author="Φλούδα Χριστίνα" w:date="2019-04-16T10:29:00Z"/>
          <w:rFonts w:eastAsia="Times New Roman"/>
          <w:szCs w:val="24"/>
          <w:lang w:eastAsia="en-US"/>
        </w:rPr>
      </w:pPr>
      <w:ins w:id="7" w:author="Φλούδα Χριστίνα" w:date="2019-04-16T10:29:00Z">
        <w:r w:rsidRPr="003C614A">
          <w:rPr>
            <w:rFonts w:eastAsia="Times New Roman"/>
            <w:szCs w:val="24"/>
            <w:lang w:eastAsia="en-US"/>
          </w:rPr>
          <w:t xml:space="preserve">ΙΖ΄ ΠΕΡΙΟΔΟΣ </w:t>
        </w:r>
      </w:ins>
    </w:p>
    <w:p w14:paraId="60EB314E" w14:textId="77777777" w:rsidR="003C614A" w:rsidRPr="003C614A" w:rsidRDefault="003C614A" w:rsidP="003C614A">
      <w:pPr>
        <w:spacing w:after="0" w:line="360" w:lineRule="auto"/>
        <w:rPr>
          <w:ins w:id="8" w:author="Φλούδα Χριστίνα" w:date="2019-04-16T10:29:00Z"/>
          <w:rFonts w:eastAsia="Times New Roman"/>
          <w:szCs w:val="24"/>
          <w:lang w:eastAsia="en-US"/>
        </w:rPr>
      </w:pPr>
      <w:ins w:id="9" w:author="Φλούδα Χριστίνα" w:date="2019-04-16T10:29:00Z">
        <w:r w:rsidRPr="003C614A">
          <w:rPr>
            <w:rFonts w:eastAsia="Times New Roman"/>
            <w:szCs w:val="24"/>
            <w:lang w:eastAsia="en-US"/>
          </w:rPr>
          <w:t>ΠΡΟΕΔΡΕΥΟΜΕΝΗΣ ΚΟΙΝΟΒΟΥΛΕΥΤΙΚΗΣ ΔΗΜΟΚΡΑΤΙΑΣ</w:t>
        </w:r>
      </w:ins>
    </w:p>
    <w:p w14:paraId="39CF5BBF" w14:textId="77777777" w:rsidR="003C614A" w:rsidRPr="003C614A" w:rsidRDefault="003C614A" w:rsidP="003C614A">
      <w:pPr>
        <w:spacing w:after="0" w:line="360" w:lineRule="auto"/>
        <w:rPr>
          <w:ins w:id="10" w:author="Φλούδα Χριστίνα" w:date="2019-04-16T10:29:00Z"/>
          <w:rFonts w:eastAsia="Times New Roman"/>
          <w:szCs w:val="24"/>
          <w:lang w:eastAsia="en-US"/>
        </w:rPr>
      </w:pPr>
      <w:ins w:id="11" w:author="Φλούδα Χριστίνα" w:date="2019-04-16T10:29:00Z">
        <w:r w:rsidRPr="003C614A">
          <w:rPr>
            <w:rFonts w:eastAsia="Times New Roman"/>
            <w:szCs w:val="24"/>
            <w:lang w:eastAsia="en-US"/>
          </w:rPr>
          <w:t>ΣΥΝΟΔΟΣ Δ΄</w:t>
        </w:r>
      </w:ins>
    </w:p>
    <w:p w14:paraId="62FF8321" w14:textId="77777777" w:rsidR="003C614A" w:rsidRPr="003C614A" w:rsidRDefault="003C614A" w:rsidP="003C614A">
      <w:pPr>
        <w:spacing w:after="0" w:line="360" w:lineRule="auto"/>
        <w:rPr>
          <w:ins w:id="12" w:author="Φλούδα Χριστίνα" w:date="2019-04-16T10:29:00Z"/>
          <w:rFonts w:eastAsia="Times New Roman"/>
          <w:szCs w:val="24"/>
          <w:lang w:eastAsia="en-US"/>
        </w:rPr>
      </w:pPr>
    </w:p>
    <w:p w14:paraId="7F567388" w14:textId="77777777" w:rsidR="003C614A" w:rsidRPr="003C614A" w:rsidRDefault="003C614A" w:rsidP="003C614A">
      <w:pPr>
        <w:spacing w:after="0" w:line="360" w:lineRule="auto"/>
        <w:rPr>
          <w:ins w:id="13" w:author="Φλούδα Χριστίνα" w:date="2019-04-16T10:29:00Z"/>
          <w:rFonts w:eastAsia="Times New Roman"/>
          <w:szCs w:val="24"/>
          <w:lang w:eastAsia="en-US"/>
        </w:rPr>
      </w:pPr>
      <w:ins w:id="14" w:author="Φλούδα Χριστίνα" w:date="2019-04-16T10:29:00Z">
        <w:r w:rsidRPr="003C614A">
          <w:rPr>
            <w:rFonts w:eastAsia="Times New Roman"/>
            <w:szCs w:val="24"/>
            <w:lang w:eastAsia="en-US"/>
          </w:rPr>
          <w:t>ΣΥΝΕΔΡΙΑΣΗ ΡΖ΄</w:t>
        </w:r>
      </w:ins>
    </w:p>
    <w:p w14:paraId="329B33D9" w14:textId="77777777" w:rsidR="003C614A" w:rsidRPr="003C614A" w:rsidRDefault="003C614A" w:rsidP="003C614A">
      <w:pPr>
        <w:spacing w:after="0" w:line="360" w:lineRule="auto"/>
        <w:rPr>
          <w:ins w:id="15" w:author="Φλούδα Χριστίνα" w:date="2019-04-16T10:29:00Z"/>
          <w:rFonts w:eastAsia="Times New Roman"/>
          <w:szCs w:val="24"/>
          <w:lang w:eastAsia="en-US"/>
        </w:rPr>
      </w:pPr>
      <w:ins w:id="16" w:author="Φλούδα Χριστίνα" w:date="2019-04-16T10:29:00Z">
        <w:r w:rsidRPr="003C614A">
          <w:rPr>
            <w:rFonts w:eastAsia="Times New Roman"/>
            <w:szCs w:val="24"/>
            <w:lang w:eastAsia="en-US"/>
          </w:rPr>
          <w:t>Δευτέρα  8 Απριλίου 2019</w:t>
        </w:r>
      </w:ins>
    </w:p>
    <w:p w14:paraId="0720E706" w14:textId="77777777" w:rsidR="003C614A" w:rsidRPr="003C614A" w:rsidRDefault="003C614A" w:rsidP="003C614A">
      <w:pPr>
        <w:spacing w:after="0" w:line="360" w:lineRule="auto"/>
        <w:rPr>
          <w:ins w:id="17" w:author="Φλούδα Χριστίνα" w:date="2019-04-16T10:29:00Z"/>
          <w:rFonts w:eastAsia="Times New Roman"/>
          <w:szCs w:val="24"/>
          <w:lang w:eastAsia="en-US"/>
        </w:rPr>
      </w:pPr>
    </w:p>
    <w:p w14:paraId="144B86D5" w14:textId="77777777" w:rsidR="003C614A" w:rsidRPr="003C614A" w:rsidRDefault="003C614A" w:rsidP="003C614A">
      <w:pPr>
        <w:spacing w:after="0" w:line="360" w:lineRule="auto"/>
        <w:rPr>
          <w:ins w:id="18" w:author="Φλούδα Χριστίνα" w:date="2019-04-16T10:29:00Z"/>
          <w:rFonts w:eastAsia="Times New Roman"/>
          <w:szCs w:val="24"/>
          <w:lang w:eastAsia="en-US"/>
        </w:rPr>
      </w:pPr>
      <w:ins w:id="19" w:author="Φλούδα Χριστίνα" w:date="2019-04-16T10:29:00Z">
        <w:r w:rsidRPr="003C614A">
          <w:rPr>
            <w:rFonts w:eastAsia="Times New Roman"/>
            <w:szCs w:val="24"/>
            <w:lang w:eastAsia="en-US"/>
          </w:rPr>
          <w:t>ΘΕΜΑΤΑ</w:t>
        </w:r>
      </w:ins>
    </w:p>
    <w:p w14:paraId="30804EF4" w14:textId="77777777" w:rsidR="003C614A" w:rsidRPr="003C614A" w:rsidRDefault="003C614A" w:rsidP="003C614A">
      <w:pPr>
        <w:spacing w:after="0" w:line="360" w:lineRule="auto"/>
        <w:rPr>
          <w:ins w:id="20" w:author="Φλούδα Χριστίνα" w:date="2019-04-16T10:29:00Z"/>
          <w:rFonts w:eastAsia="Times New Roman"/>
          <w:szCs w:val="24"/>
          <w:lang w:eastAsia="en-US"/>
        </w:rPr>
      </w:pPr>
      <w:ins w:id="21" w:author="Φλούδα Χριστίνα" w:date="2019-04-16T10:29:00Z">
        <w:r w:rsidRPr="003C614A">
          <w:rPr>
            <w:rFonts w:eastAsia="Times New Roman"/>
            <w:szCs w:val="24"/>
            <w:lang w:eastAsia="en-US"/>
          </w:rPr>
          <w:t xml:space="preserve"> </w:t>
        </w:r>
        <w:r w:rsidRPr="003C614A">
          <w:rPr>
            <w:rFonts w:eastAsia="Times New Roman"/>
            <w:szCs w:val="24"/>
            <w:lang w:eastAsia="en-US"/>
          </w:rPr>
          <w:br/>
          <w:t xml:space="preserve">Α. ΕΙΔΙΚΑ ΘΕΜΑΤΑ </w:t>
        </w:r>
        <w:r w:rsidRPr="003C614A">
          <w:rPr>
            <w:rFonts w:eastAsia="Times New Roman"/>
            <w:szCs w:val="24"/>
            <w:lang w:eastAsia="en-US"/>
          </w:rPr>
          <w:br/>
          <w:t xml:space="preserve">1. Ανακοινώνεται ότι τη συνεδρίαση παρακολουθούν φοιτητές από τη Νομική Σχολή Αθηνών και μαθητές από το 4ο Γυμνάσιο Πτολεμαΐδας, σελ. </w:t>
        </w:r>
        <w:r w:rsidRPr="003C614A">
          <w:rPr>
            <w:rFonts w:eastAsia="Times New Roman"/>
            <w:szCs w:val="24"/>
            <w:lang w:eastAsia="en-US"/>
          </w:rPr>
          <w:br/>
          <w:t xml:space="preserve">2. Επί διαδικαστικού θέματος, σελ. </w:t>
        </w:r>
        <w:r w:rsidRPr="003C614A">
          <w:rPr>
            <w:rFonts w:eastAsia="Times New Roman"/>
            <w:szCs w:val="24"/>
            <w:lang w:eastAsia="en-US"/>
          </w:rPr>
          <w:br/>
          <w:t xml:space="preserve"> </w:t>
        </w:r>
        <w:r w:rsidRPr="003C614A">
          <w:rPr>
            <w:rFonts w:eastAsia="Times New Roman"/>
            <w:szCs w:val="24"/>
            <w:lang w:eastAsia="en-US"/>
          </w:rPr>
          <w:br/>
          <w:t xml:space="preserve">Β. ΚΟΙΝΟΒΟΥΛΕΥΤΙΚΟΣ ΕΛΕΓΧΟΣ </w:t>
        </w:r>
        <w:r w:rsidRPr="003C614A">
          <w:rPr>
            <w:rFonts w:eastAsia="Times New Roman"/>
            <w:szCs w:val="24"/>
            <w:lang w:eastAsia="en-US"/>
          </w:rPr>
          <w:br/>
          <w:t>Συζήτηση επικαίρων ερωτήσεων και αναφορών - ερωτήσεων:</w:t>
        </w:r>
        <w:r w:rsidRPr="003C614A">
          <w:rPr>
            <w:rFonts w:eastAsia="Times New Roman"/>
            <w:szCs w:val="24"/>
            <w:lang w:eastAsia="en-US"/>
          </w:rPr>
          <w:br/>
          <w:t xml:space="preserve">   α) Προς την Υπουργό Προστασίας του Πολίτη:</w:t>
        </w:r>
        <w:r w:rsidRPr="003C614A">
          <w:rPr>
            <w:rFonts w:eastAsia="Times New Roman"/>
            <w:szCs w:val="24"/>
            <w:lang w:eastAsia="en-US"/>
          </w:rPr>
          <w:br/>
          <w:t xml:space="preserve">      i. με θέμα: «Απογοητευτική η κατάσταση στη ΔΙΑΣ Πειραιά», σελ. </w:t>
        </w:r>
        <w:r w:rsidRPr="003C614A">
          <w:rPr>
            <w:rFonts w:eastAsia="Times New Roman"/>
            <w:szCs w:val="24"/>
            <w:lang w:eastAsia="en-US"/>
          </w:rPr>
          <w:br/>
          <w:t xml:space="preserve">      </w:t>
        </w:r>
        <w:proofErr w:type="spellStart"/>
        <w:r w:rsidRPr="003C614A">
          <w:rPr>
            <w:rFonts w:eastAsia="Times New Roman"/>
            <w:szCs w:val="24"/>
            <w:lang w:eastAsia="en-US"/>
          </w:rPr>
          <w:t>ii</w:t>
        </w:r>
        <w:proofErr w:type="spellEnd"/>
        <w:r w:rsidRPr="003C614A">
          <w:rPr>
            <w:rFonts w:eastAsia="Times New Roman"/>
            <w:szCs w:val="24"/>
            <w:lang w:eastAsia="en-US"/>
          </w:rPr>
          <w:t xml:space="preserve">. με θέμα: «Ρύθμιση θεμάτων προσωπικού του Πυροσβεστικού Σώματος», σελ. </w:t>
        </w:r>
        <w:r w:rsidRPr="003C614A">
          <w:rPr>
            <w:rFonts w:eastAsia="Times New Roman"/>
            <w:szCs w:val="24"/>
            <w:lang w:eastAsia="en-US"/>
          </w:rPr>
          <w:br/>
          <w:t xml:space="preserve">      </w:t>
        </w:r>
        <w:proofErr w:type="spellStart"/>
        <w:r w:rsidRPr="003C614A">
          <w:rPr>
            <w:rFonts w:eastAsia="Times New Roman"/>
            <w:szCs w:val="24"/>
            <w:lang w:eastAsia="en-US"/>
          </w:rPr>
          <w:t>iii</w:t>
        </w:r>
        <w:proofErr w:type="spellEnd"/>
        <w:r w:rsidRPr="003C614A">
          <w:rPr>
            <w:rFonts w:eastAsia="Times New Roman"/>
            <w:szCs w:val="24"/>
            <w:lang w:eastAsia="en-US"/>
          </w:rPr>
          <w:t xml:space="preserve">.  με θέμα: «Με χημικά και τραμπουκισμούς προσπάθησαν να διαλύσουν το ειρηνικό παλλαϊκό συλλαλητήριο για τη Μακεδονία στο Σύνταγμα», σελ. </w:t>
        </w:r>
        <w:r w:rsidRPr="003C614A">
          <w:rPr>
            <w:rFonts w:eastAsia="Times New Roman"/>
            <w:szCs w:val="24"/>
            <w:lang w:eastAsia="en-US"/>
          </w:rPr>
          <w:br/>
          <w:t xml:space="preserve">      </w:t>
        </w:r>
        <w:proofErr w:type="spellStart"/>
        <w:r w:rsidRPr="003C614A">
          <w:rPr>
            <w:rFonts w:eastAsia="Times New Roman"/>
            <w:szCs w:val="24"/>
            <w:lang w:eastAsia="en-US"/>
          </w:rPr>
          <w:t>iv</w:t>
        </w:r>
        <w:proofErr w:type="spellEnd"/>
        <w:r w:rsidRPr="003C614A">
          <w:rPr>
            <w:rFonts w:eastAsia="Times New Roman"/>
            <w:szCs w:val="24"/>
            <w:lang w:eastAsia="en-US"/>
          </w:rPr>
          <w:t xml:space="preserve">. με θέμα: «Υγιείς ξενοδοχειακές επιχειρήσεις κινδυνεύουν με «λουκέτο» λόγω καταλογισμού Φ.Π.Α.», σελ. </w:t>
        </w:r>
        <w:r w:rsidRPr="003C614A">
          <w:rPr>
            <w:rFonts w:eastAsia="Times New Roman"/>
            <w:szCs w:val="24"/>
            <w:lang w:eastAsia="en-US"/>
          </w:rPr>
          <w:br/>
          <w:t xml:space="preserve">   β) Συζήτηση αναφοράς - ερώτησης προς τον Υπουργό Οικονομικών, σχετικά με την προστασία του παραδοσιακού οικισμού-ιστορικού τόπου Κάμπου Χίου και των περιβολιών του από την υπέρμετρη φορολόγηση και την οικοπεδοποίηση, σελ. </w:t>
        </w:r>
        <w:r w:rsidRPr="003C614A">
          <w:rPr>
            <w:rFonts w:eastAsia="Times New Roman"/>
            <w:szCs w:val="24"/>
            <w:lang w:eastAsia="en-US"/>
          </w:rPr>
          <w:br/>
          <w:t xml:space="preserve"> </w:t>
        </w:r>
        <w:r w:rsidRPr="003C614A">
          <w:rPr>
            <w:rFonts w:eastAsia="Times New Roman"/>
            <w:szCs w:val="24"/>
            <w:lang w:eastAsia="en-US"/>
          </w:rPr>
          <w:br/>
          <w:t xml:space="preserve">Γ. ΝΟΜΟΘΕΤΙΚΗ ΕΡΓΑΣΙΑ </w:t>
        </w:r>
        <w:r w:rsidRPr="003C614A">
          <w:rPr>
            <w:rFonts w:eastAsia="Times New Roman"/>
            <w:szCs w:val="24"/>
            <w:lang w:eastAsia="en-US"/>
          </w:rPr>
          <w:br/>
          <w:t>Κατάθεση σχεδίων νόμων:</w:t>
        </w:r>
        <w:r w:rsidRPr="003C614A">
          <w:rPr>
            <w:rFonts w:eastAsia="Times New Roman"/>
            <w:szCs w:val="24"/>
            <w:lang w:eastAsia="en-US"/>
          </w:rPr>
          <w:br/>
          <w:t xml:space="preserve">   i. O Υπουργός Οικονομικών,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Προστασίας του Πολίτη,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οι Αναπληρωτές Υπουργοί Οικονομίας και Ανάπτυξης, Οικονομικών, Παιδείας,  Έρευνας και Θρησκευμάτων, Ναυτιλίας και Νησιωτικής Πολιτικής, καθώς και η Υφυπουργός Οικονομικών κατέθεσαν στις 5-4-2019 σχέδιο νόμου: «Ι. Κύρωση της Συμφωνίας για την Ασιατική Τράπεζα Υποδομών και Επενδύσεων, ΙΙ. Εναρμόνιση του Κώδικα Φ.Π.Α. με την Οδηγία (ΕΕ) 2016/1065, ΙΙΙ. Ενσωμάτωση των σημείων 1, 2, 4 και 5 του άρθρου 2 και των άρθρων 4, 6, 7 και 8 της Οδηγίας 1164/2016, IV. Τροποποίηση του ν. 2971/2001 και άλλες διατάξεις», σελ. </w:t>
        </w:r>
        <w:r w:rsidRPr="003C614A">
          <w:rPr>
            <w:rFonts w:eastAsia="Times New Roman"/>
            <w:szCs w:val="24"/>
            <w:lang w:eastAsia="en-US"/>
          </w:rPr>
          <w:br/>
          <w:t xml:space="preserve">   </w:t>
        </w:r>
        <w:proofErr w:type="spellStart"/>
        <w:r w:rsidRPr="003C614A">
          <w:rPr>
            <w:rFonts w:eastAsia="Times New Roman"/>
            <w:szCs w:val="24"/>
            <w:lang w:eastAsia="en-US"/>
          </w:rPr>
          <w:t>ii</w:t>
        </w:r>
        <w:proofErr w:type="spellEnd"/>
        <w:r w:rsidRPr="003C614A">
          <w:rPr>
            <w:rFonts w:eastAsia="Times New Roman"/>
            <w:szCs w:val="24"/>
            <w:lang w:eastAsia="en-US"/>
          </w:rPr>
          <w:t xml:space="preserve">. Ο Αντιπρόεδρος της Κυβέρνησης και Υπουργός Οικονομίας και Ανάπτυξης, οι Υπουργοί Εσωτερικών,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Τουρισμού και Επικρατείας, οι Αναπληρωτές Υπουργοί Οικονομίας και Ανάπτυξης, Εργασίας, Κοινωνικής Ασφάλισης και Κοινωνικής Αλληλεγγύης, Παιδείας,  Έρευνας και Θρησκευμάτων, Οικονομικών, Περιβάλλοντος και Ενέργειας, καθώς και οι Υφυπουργοί Οικονομικών, Πολιτισμού και Αθλητισμού, Οικονομίας και Ανάπτυξης, Εργασίας, Κοινωνικής Ασφάλισης και Κοινωνικής Αλληλεγγύης, κατέθεσαν στις 8-4-2019 σχέδιο νόμου: «Ελληνική Αναπτυξιακή Τράπεζα και προσέλκυση Στρατηγικών Επενδύσεων και άλλες διατάξεις», σελ. </w:t>
        </w:r>
        <w:r w:rsidRPr="003C614A">
          <w:rPr>
            <w:rFonts w:eastAsia="Times New Roman"/>
            <w:szCs w:val="24"/>
            <w:lang w:eastAsia="en-US"/>
          </w:rPr>
          <w:br/>
        </w:r>
      </w:ins>
    </w:p>
    <w:p w14:paraId="4561BB9C" w14:textId="77777777" w:rsidR="003C614A" w:rsidRPr="003C614A" w:rsidRDefault="003C614A" w:rsidP="003C614A">
      <w:pPr>
        <w:spacing w:after="0" w:line="360" w:lineRule="auto"/>
        <w:rPr>
          <w:ins w:id="22" w:author="Φλούδα Χριστίνα" w:date="2019-04-16T10:29:00Z"/>
          <w:rFonts w:eastAsia="Times New Roman"/>
          <w:szCs w:val="24"/>
          <w:lang w:eastAsia="en-US"/>
        </w:rPr>
      </w:pPr>
    </w:p>
    <w:p w14:paraId="516728C3" w14:textId="77777777" w:rsidR="003C614A" w:rsidRPr="003C614A" w:rsidRDefault="003C614A" w:rsidP="003C614A">
      <w:pPr>
        <w:spacing w:after="0" w:line="360" w:lineRule="auto"/>
        <w:rPr>
          <w:ins w:id="23" w:author="Φλούδα Χριστίνα" w:date="2019-04-16T10:29:00Z"/>
          <w:rFonts w:eastAsia="Times New Roman"/>
          <w:szCs w:val="24"/>
          <w:lang w:eastAsia="en-US"/>
        </w:rPr>
      </w:pPr>
      <w:ins w:id="24" w:author="Φλούδα Χριστίνα" w:date="2019-04-16T10:29:00Z">
        <w:r w:rsidRPr="003C614A">
          <w:rPr>
            <w:rFonts w:eastAsia="Times New Roman"/>
            <w:szCs w:val="24"/>
            <w:lang w:eastAsia="en-US"/>
          </w:rPr>
          <w:t>ΠΡΟΕΔΡΕΥΩΝ</w:t>
        </w:r>
      </w:ins>
    </w:p>
    <w:p w14:paraId="7D93998D" w14:textId="77777777" w:rsidR="003C614A" w:rsidRPr="003C614A" w:rsidRDefault="003C614A" w:rsidP="003C614A">
      <w:pPr>
        <w:spacing w:after="0" w:line="360" w:lineRule="auto"/>
        <w:rPr>
          <w:ins w:id="25" w:author="Φλούδα Χριστίνα" w:date="2019-04-16T10:29:00Z"/>
          <w:rFonts w:eastAsia="Times New Roman"/>
          <w:szCs w:val="24"/>
          <w:lang w:eastAsia="en-US"/>
        </w:rPr>
      </w:pPr>
      <w:ins w:id="26" w:author="Φλούδα Χριστίνα" w:date="2019-04-16T10:29:00Z">
        <w:r w:rsidRPr="003C614A">
          <w:rPr>
            <w:rFonts w:eastAsia="Times New Roman"/>
            <w:szCs w:val="24"/>
            <w:lang w:eastAsia="en-US"/>
          </w:rPr>
          <w:t>ΚΡΕΜΑΣΤΙΝΟΣ Δ. , σελ.</w:t>
        </w:r>
        <w:r w:rsidRPr="003C614A">
          <w:rPr>
            <w:rFonts w:eastAsia="Times New Roman"/>
            <w:szCs w:val="24"/>
            <w:lang w:eastAsia="en-US"/>
          </w:rPr>
          <w:br/>
        </w:r>
      </w:ins>
    </w:p>
    <w:p w14:paraId="2276B8D3" w14:textId="77777777" w:rsidR="003C614A" w:rsidRPr="003C614A" w:rsidRDefault="003C614A" w:rsidP="003C614A">
      <w:pPr>
        <w:spacing w:after="0" w:line="360" w:lineRule="auto"/>
        <w:rPr>
          <w:ins w:id="27" w:author="Φλούδα Χριστίνα" w:date="2019-04-16T10:29:00Z"/>
          <w:rFonts w:eastAsia="Times New Roman"/>
          <w:szCs w:val="24"/>
          <w:lang w:eastAsia="en-US"/>
        </w:rPr>
      </w:pPr>
      <w:ins w:id="28" w:author="Φλούδα Χριστίνα" w:date="2019-04-16T10:29:00Z">
        <w:r w:rsidRPr="003C614A">
          <w:rPr>
            <w:rFonts w:eastAsia="Times New Roman"/>
            <w:szCs w:val="24"/>
            <w:lang w:eastAsia="en-US"/>
          </w:rPr>
          <w:t>ΟΜΙΛΗΤΕΣ</w:t>
        </w:r>
      </w:ins>
    </w:p>
    <w:p w14:paraId="4B657F90" w14:textId="3F9D4135" w:rsidR="003C614A" w:rsidRDefault="003C614A" w:rsidP="003C614A">
      <w:pPr>
        <w:spacing w:line="600" w:lineRule="auto"/>
        <w:ind w:firstLine="720"/>
        <w:contextualSpacing/>
        <w:jc w:val="center"/>
        <w:rPr>
          <w:ins w:id="29" w:author="Φλούδα Χριστίνα" w:date="2019-04-16T10:29:00Z"/>
          <w:rFonts w:eastAsia="Times New Roman" w:cs="Times New Roman"/>
          <w:szCs w:val="24"/>
        </w:rPr>
      </w:pPr>
      <w:ins w:id="30" w:author="Φλούδα Χριστίνα" w:date="2019-04-16T10:29:00Z">
        <w:r w:rsidRPr="003C614A">
          <w:rPr>
            <w:rFonts w:eastAsia="Times New Roman"/>
            <w:szCs w:val="24"/>
            <w:lang w:eastAsia="en-US"/>
          </w:rPr>
          <w:br/>
          <w:t>Α. Επί διαδικαστικού θέματος:</w:t>
        </w:r>
        <w:r w:rsidRPr="003C614A">
          <w:rPr>
            <w:rFonts w:eastAsia="Times New Roman"/>
            <w:szCs w:val="24"/>
            <w:lang w:eastAsia="en-US"/>
          </w:rPr>
          <w:br/>
          <w:t>ΚΡΕΜΑΣΤΙΝΟΣ Δ. , σελ.</w:t>
        </w:r>
        <w:r w:rsidRPr="003C614A">
          <w:rPr>
            <w:rFonts w:eastAsia="Times New Roman"/>
            <w:szCs w:val="24"/>
            <w:lang w:eastAsia="en-US"/>
          </w:rPr>
          <w:br/>
        </w:r>
        <w:r w:rsidRPr="003C614A">
          <w:rPr>
            <w:rFonts w:eastAsia="Times New Roman"/>
            <w:szCs w:val="24"/>
            <w:lang w:eastAsia="en-US"/>
          </w:rPr>
          <w:br/>
          <w:t>Β. Επί των επικαίρων ερωτήσεων και αναφορών - ερωτήσεων:</w:t>
        </w:r>
        <w:r w:rsidRPr="003C614A">
          <w:rPr>
            <w:rFonts w:eastAsia="Times New Roman"/>
            <w:szCs w:val="24"/>
            <w:lang w:eastAsia="en-US"/>
          </w:rPr>
          <w:br/>
          <w:t>ΓΕΡΟΒΑΣΙΛΗ  Ό. , σελ.</w:t>
        </w:r>
        <w:r w:rsidRPr="003C614A">
          <w:rPr>
            <w:rFonts w:eastAsia="Times New Roman"/>
            <w:szCs w:val="24"/>
            <w:lang w:eastAsia="en-US"/>
          </w:rPr>
          <w:br/>
          <w:t>ΚΑΤΣΑΦΑΔΟΣ Κ. , σελ.</w:t>
        </w:r>
        <w:r w:rsidRPr="003C614A">
          <w:rPr>
            <w:rFonts w:eastAsia="Times New Roman"/>
            <w:szCs w:val="24"/>
            <w:lang w:eastAsia="en-US"/>
          </w:rPr>
          <w:br/>
          <w:t>ΜΙΧΑΗΛΙΔΗΣ Α. , σελ.</w:t>
        </w:r>
        <w:r w:rsidRPr="003C614A">
          <w:rPr>
            <w:rFonts w:eastAsia="Times New Roman"/>
            <w:szCs w:val="24"/>
            <w:lang w:eastAsia="en-US"/>
          </w:rPr>
          <w:br/>
          <w:t>ΠΑΝΑΓΟΥΛΗΣ Ε. , σελ.</w:t>
        </w:r>
        <w:r w:rsidRPr="003C614A">
          <w:rPr>
            <w:rFonts w:eastAsia="Times New Roman"/>
            <w:szCs w:val="24"/>
            <w:lang w:eastAsia="en-US"/>
          </w:rPr>
          <w:br/>
          <w:t>ΠΑΠΑΝΑΤΣΙΟΥ Α. , σελ.</w:t>
        </w:r>
        <w:r w:rsidRPr="003C614A">
          <w:rPr>
            <w:rFonts w:eastAsia="Times New Roman"/>
            <w:szCs w:val="24"/>
            <w:lang w:eastAsia="en-US"/>
          </w:rPr>
          <w:br/>
          <w:t>ΣΑΡΙΔΗΣ Ι. , σελ.</w:t>
        </w:r>
        <w:r w:rsidRPr="003C614A">
          <w:rPr>
            <w:rFonts w:eastAsia="Times New Roman"/>
            <w:szCs w:val="24"/>
            <w:lang w:eastAsia="en-US"/>
          </w:rPr>
          <w:br/>
          <w:t>ΣΚΡΕΚΑΣ Κ. , σελ.</w:t>
        </w:r>
        <w:r w:rsidRPr="003C614A">
          <w:rPr>
            <w:rFonts w:eastAsia="Times New Roman"/>
            <w:szCs w:val="24"/>
            <w:lang w:eastAsia="en-US"/>
          </w:rPr>
          <w:br/>
        </w:r>
      </w:ins>
    </w:p>
    <w:p w14:paraId="46D5FEF8" w14:textId="6E97AA19" w:rsidR="00A304EA" w:rsidRDefault="003C614A">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6D5FEF9"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46D5FEFA"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6D5FEFB"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ΣΥΝΟΔΟΣ Δ΄</w:t>
      </w:r>
    </w:p>
    <w:p w14:paraId="46D5FEFC"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szCs w:val="24"/>
        </w:rPr>
        <w:t>ΡΖ</w:t>
      </w:r>
      <w:r>
        <w:rPr>
          <w:rFonts w:eastAsia="Times New Roman" w:cs="Times New Roman"/>
          <w:szCs w:val="24"/>
        </w:rPr>
        <w:t>΄</w:t>
      </w:r>
    </w:p>
    <w:p w14:paraId="46D5FEFD"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Δευτέρα 8 Απριλίου 2019</w:t>
      </w:r>
    </w:p>
    <w:p w14:paraId="46D5FEF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Αθήνα, σήμερα στις 8 Απριλίου 2019, ημέρα Δευτέρα και ώρα 18.05΄</w:t>
      </w:r>
      <w:r>
        <w:rPr>
          <w:rFonts w:eastAsia="Times New Roman" w:cs="Times New Roman"/>
          <w:szCs w:val="24"/>
        </w:rPr>
        <w:t>,</w:t>
      </w:r>
      <w:r>
        <w:rPr>
          <w:rFonts w:eastAsia="Times New Roman" w:cs="Times New Roman"/>
          <w:szCs w:val="24"/>
        </w:rPr>
        <w:t xml:space="preserve"> συνήλθε στην Αίθουσα </w:t>
      </w:r>
      <w:r>
        <w:rPr>
          <w:rFonts w:eastAsia="Times New Roman" w:cs="Times New Roman"/>
          <w:szCs w:val="24"/>
        </w:rPr>
        <w:t xml:space="preserve">των </w:t>
      </w:r>
      <w:r>
        <w:rPr>
          <w:rFonts w:eastAsia="Times New Roman" w:cs="Times New Roman"/>
          <w:szCs w:val="24"/>
        </w:rPr>
        <w:t xml:space="preserve">συνεδριάσεων του Βουλευτηρίου η Βουλή σε </w:t>
      </w:r>
      <w:r>
        <w:rPr>
          <w:rFonts w:eastAsia="Times New Roman" w:cs="Times New Roman"/>
          <w:szCs w:val="24"/>
        </w:rPr>
        <w:t>ο</w:t>
      </w:r>
      <w:r>
        <w:rPr>
          <w:rFonts w:eastAsia="Times New Roman" w:cs="Times New Roman"/>
          <w:szCs w:val="24"/>
        </w:rPr>
        <w:t xml:space="preserve">λομέλεια για να συνεδριάσει υπό την προεδρία του Ε΄ Αντιπροέδρου αυτής κ. </w:t>
      </w:r>
      <w:r w:rsidRPr="00466E0C">
        <w:rPr>
          <w:rFonts w:eastAsia="Times New Roman" w:cs="Times New Roman"/>
          <w:b/>
          <w:szCs w:val="24"/>
        </w:rPr>
        <w:t>ΔΗΜΗΤΡΙΟΥ ΚΡΕΜΑΣΤΙΝΟΥ</w:t>
      </w:r>
      <w:r>
        <w:rPr>
          <w:rFonts w:eastAsia="Times New Roman" w:cs="Times New Roman"/>
          <w:szCs w:val="24"/>
        </w:rPr>
        <w:t>.</w:t>
      </w:r>
    </w:p>
    <w:p w14:paraId="46D5FEFF"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46D5FF0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46D5FF01" w14:textId="77777777" w:rsidR="00A304EA" w:rsidRDefault="003C614A">
      <w:pPr>
        <w:spacing w:line="600" w:lineRule="auto"/>
        <w:ind w:firstLine="720"/>
        <w:jc w:val="center"/>
        <w:rPr>
          <w:rFonts w:eastAsia="Times New Roman" w:cs="Times New Roman"/>
          <w:b/>
          <w:szCs w:val="24"/>
        </w:rPr>
      </w:pPr>
      <w:r w:rsidRPr="00032462">
        <w:rPr>
          <w:rFonts w:eastAsia="Times New Roman" w:cs="Times New Roman"/>
          <w:b/>
          <w:szCs w:val="24"/>
        </w:rPr>
        <w:t>ΕΠΙΚΑΙΡΩΝ ΕΡΩΤΗΣΕΩΝ</w:t>
      </w:r>
    </w:p>
    <w:p w14:paraId="46D5FF0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Κατ’ αρχάς να ενημερ</w:t>
      </w:r>
      <w:r>
        <w:rPr>
          <w:rFonts w:eastAsia="Times New Roman" w:cs="Times New Roman"/>
          <w:szCs w:val="24"/>
        </w:rPr>
        <w:t>ώσω το Σώμα πως σ</w:t>
      </w:r>
      <w:r>
        <w:rPr>
          <w:rFonts w:eastAsia="Times New Roman" w:cs="Times New Roman"/>
          <w:szCs w:val="24"/>
        </w:rPr>
        <w:t>τις τρεις πρώτες επίκαιρες ερωτήσεις θα απαντήσει η Υπουργός Προστασίας του Πολίτης κ</w:t>
      </w:r>
      <w:r>
        <w:rPr>
          <w:rFonts w:eastAsia="Times New Roman" w:cs="Times New Roman"/>
          <w:szCs w:val="24"/>
        </w:rPr>
        <w:t>.</w:t>
      </w:r>
      <w:r>
        <w:rPr>
          <w:rFonts w:eastAsia="Times New Roman" w:cs="Times New Roman"/>
          <w:szCs w:val="24"/>
        </w:rPr>
        <w:t xml:space="preserve"> Όλγα </w:t>
      </w:r>
      <w:proofErr w:type="spellStart"/>
      <w:r>
        <w:rPr>
          <w:rFonts w:eastAsia="Times New Roman" w:cs="Times New Roman"/>
          <w:szCs w:val="24"/>
        </w:rPr>
        <w:t>Γεροβασίλη</w:t>
      </w:r>
      <w:proofErr w:type="spellEnd"/>
      <w:r>
        <w:rPr>
          <w:rFonts w:eastAsia="Times New Roman" w:cs="Times New Roman"/>
          <w:szCs w:val="24"/>
        </w:rPr>
        <w:t>.</w:t>
      </w:r>
    </w:p>
    <w:p w14:paraId="46D5FF03"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Ξεκινούμε </w:t>
      </w:r>
      <w:r>
        <w:rPr>
          <w:rFonts w:eastAsia="Times New Roman" w:cs="Times New Roman"/>
          <w:szCs w:val="24"/>
        </w:rPr>
        <w:t xml:space="preserve">λοιπόν με </w:t>
      </w:r>
      <w:r>
        <w:rPr>
          <w:rFonts w:eastAsia="Times New Roman" w:cs="Times New Roman"/>
          <w:szCs w:val="24"/>
        </w:rPr>
        <w:t xml:space="preserve">τη συζήτηση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με αριθμό 462</w:t>
      </w:r>
      <w:r w:rsidRPr="00032462">
        <w:rPr>
          <w:rFonts w:eastAsia="Times New Roman" w:cs="Times New Roman"/>
          <w:szCs w:val="24"/>
        </w:rPr>
        <w:t xml:space="preserve">/1-4-2019 </w:t>
      </w:r>
      <w:r>
        <w:rPr>
          <w:rFonts w:eastAsia="Times New Roman" w:cs="Times New Roman"/>
          <w:szCs w:val="24"/>
        </w:rPr>
        <w:t>ε</w:t>
      </w:r>
      <w:r w:rsidRPr="00032462">
        <w:rPr>
          <w:rFonts w:eastAsia="Times New Roman" w:cs="Times New Roman"/>
          <w:szCs w:val="24"/>
        </w:rPr>
        <w:t>πίκαιρη</w:t>
      </w:r>
      <w:r>
        <w:rPr>
          <w:rFonts w:eastAsia="Times New Roman" w:cs="Times New Roman"/>
          <w:szCs w:val="24"/>
        </w:rPr>
        <w:t>ς</w:t>
      </w:r>
      <w:r w:rsidRPr="00032462">
        <w:rPr>
          <w:rFonts w:eastAsia="Times New Roman" w:cs="Times New Roman"/>
          <w:szCs w:val="24"/>
        </w:rPr>
        <w:t xml:space="preserve"> </w:t>
      </w:r>
      <w:r>
        <w:rPr>
          <w:rFonts w:eastAsia="Times New Roman" w:cs="Times New Roman"/>
          <w:szCs w:val="24"/>
        </w:rPr>
        <w:t>ε</w:t>
      </w:r>
      <w:r w:rsidRPr="00032462">
        <w:rPr>
          <w:rFonts w:eastAsia="Times New Roman" w:cs="Times New Roman"/>
          <w:szCs w:val="24"/>
        </w:rPr>
        <w:t>ρώτηση</w:t>
      </w:r>
      <w:r>
        <w:rPr>
          <w:rFonts w:eastAsia="Times New Roman" w:cs="Times New Roman"/>
          <w:szCs w:val="24"/>
        </w:rPr>
        <w:t>ς</w:t>
      </w:r>
      <w:r w:rsidRPr="00032462">
        <w:rPr>
          <w:rFonts w:eastAsia="Times New Roman" w:cs="Times New Roman"/>
          <w:szCs w:val="24"/>
        </w:rPr>
        <w:t xml:space="preserve"> </w:t>
      </w:r>
      <w:r>
        <w:rPr>
          <w:rFonts w:eastAsia="Times New Roman" w:cs="Times New Roman"/>
          <w:szCs w:val="24"/>
        </w:rPr>
        <w:t xml:space="preserve">πρώτου κύκλου </w:t>
      </w:r>
      <w:r w:rsidRPr="00032462">
        <w:rPr>
          <w:rFonts w:eastAsia="Times New Roman" w:cs="Times New Roman"/>
          <w:szCs w:val="24"/>
        </w:rPr>
        <w:t>του Βουλευτή Α</w:t>
      </w:r>
      <w:r>
        <w:rPr>
          <w:rFonts w:eastAsia="Times New Roman" w:cs="Times New Roman"/>
          <w:szCs w:val="24"/>
        </w:rPr>
        <w:t>΄</w:t>
      </w:r>
      <w:r w:rsidRPr="00032462">
        <w:rPr>
          <w:rFonts w:eastAsia="Times New Roman" w:cs="Times New Roman"/>
          <w:szCs w:val="24"/>
        </w:rPr>
        <w:t xml:space="preserve"> Πειραιώς της Νέας Δημοκρατίας κ.</w:t>
      </w:r>
      <w:r>
        <w:rPr>
          <w:rFonts w:eastAsia="Times New Roman" w:cs="Times New Roman"/>
          <w:szCs w:val="24"/>
        </w:rPr>
        <w:t xml:space="preserve"> </w:t>
      </w:r>
      <w:r w:rsidRPr="00032462">
        <w:rPr>
          <w:rFonts w:eastAsia="Times New Roman" w:cs="Times New Roman"/>
          <w:bCs/>
          <w:szCs w:val="24"/>
        </w:rPr>
        <w:t>Κωνσταντίνου Κατσαφάδου</w:t>
      </w:r>
      <w:r>
        <w:rPr>
          <w:rFonts w:eastAsia="Times New Roman" w:cs="Times New Roman"/>
          <w:bCs/>
          <w:szCs w:val="24"/>
        </w:rPr>
        <w:t xml:space="preserve"> </w:t>
      </w:r>
      <w:r w:rsidRPr="00032462">
        <w:rPr>
          <w:rFonts w:eastAsia="Times New Roman" w:cs="Times New Roman"/>
          <w:szCs w:val="24"/>
        </w:rPr>
        <w:t>προς την Υπουργό</w:t>
      </w:r>
      <w:r>
        <w:rPr>
          <w:rFonts w:eastAsia="Times New Roman" w:cs="Times New Roman"/>
          <w:szCs w:val="24"/>
        </w:rPr>
        <w:t xml:space="preserve"> </w:t>
      </w:r>
      <w:r w:rsidRPr="00032462">
        <w:rPr>
          <w:rFonts w:eastAsia="Times New Roman" w:cs="Times New Roman"/>
          <w:bCs/>
          <w:szCs w:val="24"/>
        </w:rPr>
        <w:t>Προστασίας του Πολίτη,</w:t>
      </w:r>
      <w:r>
        <w:rPr>
          <w:rFonts w:eastAsia="Times New Roman" w:cs="Times New Roman"/>
          <w:szCs w:val="24"/>
        </w:rPr>
        <w:t xml:space="preserve"> </w:t>
      </w:r>
      <w:r w:rsidRPr="00032462">
        <w:rPr>
          <w:rFonts w:eastAsia="Times New Roman" w:cs="Times New Roman"/>
          <w:szCs w:val="24"/>
        </w:rPr>
        <w:t>με θέμα: «Απογοητευτική η κατάσταση στη ΔΙΑΣ Πειραιά». </w:t>
      </w:r>
    </w:p>
    <w:p w14:paraId="46D5FF0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Παρακαλώ, ο κ. Κατσαφάδος έχει το λόγο, γ</w:t>
      </w:r>
      <w:r w:rsidRPr="00032462">
        <w:rPr>
          <w:rFonts w:eastAsia="Times New Roman" w:cs="Times New Roman"/>
          <w:szCs w:val="24"/>
        </w:rPr>
        <w:t>ια δύο λεπτά</w:t>
      </w:r>
      <w:r>
        <w:rPr>
          <w:rFonts w:eastAsia="Times New Roman" w:cs="Times New Roman"/>
          <w:szCs w:val="24"/>
        </w:rPr>
        <w:t>.</w:t>
      </w:r>
    </w:p>
    <w:p w14:paraId="46D5FF05"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Σας ευχαριστώ πολύ, κύ</w:t>
      </w:r>
      <w:r>
        <w:rPr>
          <w:rFonts w:eastAsia="Times New Roman" w:cs="Times New Roman"/>
          <w:szCs w:val="24"/>
        </w:rPr>
        <w:t>ριε Πρόεδρε.</w:t>
      </w:r>
    </w:p>
    <w:p w14:paraId="46D5FF0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Κυρία Υπουργέ, τ</w:t>
      </w:r>
      <w:r w:rsidRPr="00032462">
        <w:rPr>
          <w:rFonts w:eastAsia="Times New Roman" w:cs="Times New Roman"/>
          <w:szCs w:val="24"/>
        </w:rPr>
        <w:t xml:space="preserve">ο 2010 ιδρύθηκε η ομάδα </w:t>
      </w:r>
      <w:r>
        <w:rPr>
          <w:rFonts w:eastAsia="Times New Roman" w:cs="Times New Roman"/>
          <w:szCs w:val="24"/>
        </w:rPr>
        <w:t>ΔΙΑΣ. Ό</w:t>
      </w:r>
      <w:r w:rsidRPr="00032462">
        <w:rPr>
          <w:rFonts w:eastAsia="Times New Roman" w:cs="Times New Roman"/>
          <w:szCs w:val="24"/>
        </w:rPr>
        <w:t>λοι γνωρίζουμε το πολύ μεγάλο και σημαντικό έργο το οποίο επιτελεί</w:t>
      </w:r>
      <w:r>
        <w:rPr>
          <w:rFonts w:eastAsia="Times New Roman" w:cs="Times New Roman"/>
          <w:szCs w:val="24"/>
        </w:rPr>
        <w:t>,</w:t>
      </w:r>
      <w:r w:rsidRPr="00032462">
        <w:rPr>
          <w:rFonts w:eastAsia="Times New Roman" w:cs="Times New Roman"/>
          <w:szCs w:val="24"/>
        </w:rPr>
        <w:t xml:space="preserve"> τόσο σε ό</w:t>
      </w:r>
      <w:r>
        <w:rPr>
          <w:rFonts w:eastAsia="Times New Roman" w:cs="Times New Roman"/>
          <w:szCs w:val="24"/>
        </w:rPr>
        <w:t>,</w:t>
      </w:r>
      <w:r w:rsidRPr="00032462">
        <w:rPr>
          <w:rFonts w:eastAsia="Times New Roman" w:cs="Times New Roman"/>
          <w:szCs w:val="24"/>
        </w:rPr>
        <w:t xml:space="preserve">τι έχει να κάνει με την ασφάλεια του </w:t>
      </w:r>
      <w:r>
        <w:rPr>
          <w:rFonts w:eastAsia="Times New Roman" w:cs="Times New Roman"/>
          <w:szCs w:val="24"/>
        </w:rPr>
        <w:t>π</w:t>
      </w:r>
      <w:r w:rsidRPr="00032462">
        <w:rPr>
          <w:rFonts w:eastAsia="Times New Roman" w:cs="Times New Roman"/>
          <w:szCs w:val="24"/>
        </w:rPr>
        <w:t>ολίτη αλλά όσ</w:t>
      </w:r>
      <w:r>
        <w:rPr>
          <w:rFonts w:eastAsia="Times New Roman" w:cs="Times New Roman"/>
          <w:szCs w:val="24"/>
        </w:rPr>
        <w:t xml:space="preserve">ο και στη λογική της αποτροπής, γιατί </w:t>
      </w:r>
      <w:r w:rsidRPr="00032462">
        <w:rPr>
          <w:rFonts w:eastAsia="Times New Roman" w:cs="Times New Roman"/>
          <w:szCs w:val="24"/>
        </w:rPr>
        <w:t>όλοι είμαστε μάρτυρες ότι καθ</w:t>
      </w:r>
      <w:r w:rsidRPr="00032462">
        <w:rPr>
          <w:rFonts w:eastAsia="Times New Roman" w:cs="Times New Roman"/>
          <w:szCs w:val="24"/>
        </w:rPr>
        <w:t>ημερινά όπου και να κοιτάξεις</w:t>
      </w:r>
      <w:r>
        <w:rPr>
          <w:rFonts w:eastAsia="Times New Roman" w:cs="Times New Roman"/>
          <w:szCs w:val="24"/>
        </w:rPr>
        <w:t>,</w:t>
      </w:r>
      <w:r w:rsidRPr="00032462">
        <w:rPr>
          <w:rFonts w:eastAsia="Times New Roman" w:cs="Times New Roman"/>
          <w:szCs w:val="24"/>
        </w:rPr>
        <w:t xml:space="preserve"> θα δεις δικυκλιστές της ομάδας Δ</w:t>
      </w:r>
      <w:r>
        <w:rPr>
          <w:rFonts w:eastAsia="Times New Roman" w:cs="Times New Roman"/>
          <w:szCs w:val="24"/>
        </w:rPr>
        <w:t>ΙΑΣ</w:t>
      </w:r>
      <w:r w:rsidRPr="00032462">
        <w:rPr>
          <w:rFonts w:eastAsia="Times New Roman" w:cs="Times New Roman"/>
          <w:szCs w:val="24"/>
        </w:rPr>
        <w:t xml:space="preserve"> οι οποίοι κάνουν τη δουλειά τους και προστατεύουν την </w:t>
      </w:r>
      <w:r>
        <w:rPr>
          <w:rFonts w:eastAsia="Times New Roman" w:cs="Times New Roman"/>
          <w:szCs w:val="24"/>
        </w:rPr>
        <w:t>ε</w:t>
      </w:r>
      <w:r w:rsidRPr="00032462">
        <w:rPr>
          <w:rFonts w:eastAsia="Times New Roman" w:cs="Times New Roman"/>
          <w:szCs w:val="24"/>
        </w:rPr>
        <w:t>λληνική κοινωνία και τον Έλληνα πολίτη</w:t>
      </w:r>
      <w:r>
        <w:rPr>
          <w:rFonts w:eastAsia="Times New Roman" w:cs="Times New Roman"/>
          <w:szCs w:val="24"/>
        </w:rPr>
        <w:t>.</w:t>
      </w:r>
    </w:p>
    <w:p w14:paraId="46D5FF07" w14:textId="77777777" w:rsidR="00A304EA" w:rsidRDefault="003C614A">
      <w:pPr>
        <w:spacing w:line="600" w:lineRule="auto"/>
        <w:ind w:firstLine="720"/>
        <w:jc w:val="both"/>
        <w:rPr>
          <w:rFonts w:eastAsia="Times New Roman" w:cs="Times New Roman"/>
          <w:szCs w:val="24"/>
        </w:rPr>
      </w:pPr>
      <w:r w:rsidRPr="00032462">
        <w:rPr>
          <w:rFonts w:eastAsia="Times New Roman" w:cs="Times New Roman"/>
          <w:szCs w:val="24"/>
        </w:rPr>
        <w:lastRenderedPageBreak/>
        <w:t>Δεν χρε</w:t>
      </w:r>
      <w:r>
        <w:rPr>
          <w:rFonts w:eastAsia="Times New Roman" w:cs="Times New Roman"/>
          <w:szCs w:val="24"/>
        </w:rPr>
        <w:t>ιάζεται να σας αναφέρω ότι από</w:t>
      </w:r>
      <w:r w:rsidRPr="00032462">
        <w:rPr>
          <w:rFonts w:eastAsia="Times New Roman" w:cs="Times New Roman"/>
          <w:szCs w:val="24"/>
        </w:rPr>
        <w:t xml:space="preserve"> όταν </w:t>
      </w:r>
      <w:proofErr w:type="spellStart"/>
      <w:r w:rsidRPr="00032462">
        <w:rPr>
          <w:rFonts w:eastAsia="Times New Roman" w:cs="Times New Roman"/>
          <w:szCs w:val="24"/>
        </w:rPr>
        <w:t>συ</w:t>
      </w:r>
      <w:r>
        <w:rPr>
          <w:rFonts w:eastAsia="Times New Roman" w:cs="Times New Roman"/>
          <w:szCs w:val="24"/>
        </w:rPr>
        <w:t>νεστήθη</w:t>
      </w:r>
      <w:proofErr w:type="spellEnd"/>
      <w:r w:rsidRPr="00032462">
        <w:rPr>
          <w:rFonts w:eastAsia="Times New Roman" w:cs="Times New Roman"/>
          <w:szCs w:val="24"/>
        </w:rPr>
        <w:t xml:space="preserve"> </w:t>
      </w:r>
      <w:r>
        <w:rPr>
          <w:rFonts w:eastAsia="Times New Roman" w:cs="Times New Roman"/>
          <w:szCs w:val="24"/>
        </w:rPr>
        <w:t>η συγκεκριμένη υ</w:t>
      </w:r>
      <w:r w:rsidRPr="00032462">
        <w:rPr>
          <w:rFonts w:eastAsia="Times New Roman" w:cs="Times New Roman"/>
          <w:szCs w:val="24"/>
        </w:rPr>
        <w:t>πηρεσία</w:t>
      </w:r>
      <w:r>
        <w:rPr>
          <w:rFonts w:eastAsia="Times New Roman" w:cs="Times New Roman"/>
          <w:szCs w:val="24"/>
        </w:rPr>
        <w:t>,</w:t>
      </w:r>
      <w:r w:rsidRPr="00032462">
        <w:rPr>
          <w:rFonts w:eastAsia="Times New Roman" w:cs="Times New Roman"/>
          <w:szCs w:val="24"/>
        </w:rPr>
        <w:t xml:space="preserve"> είναι </w:t>
      </w:r>
      <w:r>
        <w:rPr>
          <w:rFonts w:eastAsia="Times New Roman" w:cs="Times New Roman"/>
          <w:szCs w:val="24"/>
        </w:rPr>
        <w:t>χιλιάδες ο</w:t>
      </w:r>
      <w:r>
        <w:rPr>
          <w:rFonts w:eastAsia="Times New Roman" w:cs="Times New Roman"/>
          <w:szCs w:val="24"/>
        </w:rPr>
        <w:t xml:space="preserve">ι συλλήψεις </w:t>
      </w:r>
      <w:r w:rsidRPr="00032462">
        <w:rPr>
          <w:rFonts w:eastAsia="Times New Roman" w:cs="Times New Roman"/>
          <w:szCs w:val="24"/>
        </w:rPr>
        <w:t>τις οποίες έχουν κάνει</w:t>
      </w:r>
      <w:r>
        <w:rPr>
          <w:rFonts w:eastAsia="Times New Roman" w:cs="Times New Roman"/>
          <w:szCs w:val="24"/>
        </w:rPr>
        <w:t>. Ε</w:t>
      </w:r>
      <w:r w:rsidRPr="00032462">
        <w:rPr>
          <w:rFonts w:eastAsia="Times New Roman" w:cs="Times New Roman"/>
          <w:szCs w:val="24"/>
        </w:rPr>
        <w:t>ίναι πάρα πολύ μεγάλη</w:t>
      </w:r>
      <w:r>
        <w:rPr>
          <w:rFonts w:eastAsia="Times New Roman" w:cs="Times New Roman"/>
          <w:szCs w:val="24"/>
        </w:rPr>
        <w:t xml:space="preserve"> η προσφορά της. Π</w:t>
      </w:r>
      <w:r w:rsidRPr="00032462">
        <w:rPr>
          <w:rFonts w:eastAsia="Times New Roman" w:cs="Times New Roman"/>
          <w:szCs w:val="24"/>
        </w:rPr>
        <w:t>άρα πολ</w:t>
      </w:r>
      <w:r>
        <w:rPr>
          <w:rFonts w:eastAsia="Times New Roman" w:cs="Times New Roman"/>
          <w:szCs w:val="24"/>
        </w:rPr>
        <w:t>λοί</w:t>
      </w:r>
      <w:r w:rsidRPr="00032462">
        <w:rPr>
          <w:rFonts w:eastAsia="Times New Roman" w:cs="Times New Roman"/>
          <w:szCs w:val="24"/>
        </w:rPr>
        <w:t xml:space="preserve"> εγκληματίες και </w:t>
      </w:r>
      <w:r>
        <w:rPr>
          <w:rFonts w:eastAsia="Times New Roman" w:cs="Times New Roman"/>
          <w:szCs w:val="24"/>
        </w:rPr>
        <w:t>κακοποιοί έχουν</w:t>
      </w:r>
      <w:r w:rsidRPr="00032462">
        <w:rPr>
          <w:rFonts w:eastAsia="Times New Roman" w:cs="Times New Roman"/>
          <w:szCs w:val="24"/>
        </w:rPr>
        <w:t xml:space="preserve"> συλληφθεί μέσα από </w:t>
      </w:r>
      <w:r>
        <w:rPr>
          <w:rFonts w:eastAsia="Times New Roman" w:cs="Times New Roman"/>
          <w:szCs w:val="24"/>
        </w:rPr>
        <w:t>αυτούς στους ελέγχους. Ε</w:t>
      </w:r>
      <w:r w:rsidRPr="00032462">
        <w:rPr>
          <w:rFonts w:eastAsia="Times New Roman" w:cs="Times New Roman"/>
          <w:szCs w:val="24"/>
        </w:rPr>
        <w:t>ίναι όντως ό</w:t>
      </w:r>
      <w:r>
        <w:rPr>
          <w:rFonts w:eastAsia="Times New Roman" w:cs="Times New Roman"/>
          <w:szCs w:val="24"/>
        </w:rPr>
        <w:t>,</w:t>
      </w:r>
      <w:r w:rsidRPr="00032462">
        <w:rPr>
          <w:rFonts w:eastAsia="Times New Roman" w:cs="Times New Roman"/>
          <w:szCs w:val="24"/>
        </w:rPr>
        <w:t>τι καλύτερο μπορούσε να έχει γίνει</w:t>
      </w:r>
      <w:r>
        <w:rPr>
          <w:rFonts w:eastAsia="Times New Roman" w:cs="Times New Roman"/>
          <w:szCs w:val="24"/>
        </w:rPr>
        <w:t>,</w:t>
      </w:r>
      <w:r w:rsidRPr="00032462">
        <w:rPr>
          <w:rFonts w:eastAsia="Times New Roman" w:cs="Times New Roman"/>
          <w:szCs w:val="24"/>
        </w:rPr>
        <w:t xml:space="preserve"> χωρίς να υποτιμούμε και τις άλλες υπηρεσίες τ</w:t>
      </w:r>
      <w:r w:rsidRPr="00032462">
        <w:rPr>
          <w:rFonts w:eastAsia="Times New Roman" w:cs="Times New Roman"/>
          <w:szCs w:val="24"/>
        </w:rPr>
        <w:t>ης Ελληνικής Αστυνομίας που κάτω από αυτές τις αντίξοες συνθήκες και με αυτή την αύξηση της εγκληματικότητας και με τα πενιχρά μέσα τα οποία έχουν</w:t>
      </w:r>
      <w:r>
        <w:rPr>
          <w:rFonts w:eastAsia="Times New Roman" w:cs="Times New Roman"/>
          <w:szCs w:val="24"/>
        </w:rPr>
        <w:t>,</w:t>
      </w:r>
      <w:r w:rsidRPr="00032462">
        <w:rPr>
          <w:rFonts w:eastAsia="Times New Roman" w:cs="Times New Roman"/>
          <w:szCs w:val="24"/>
        </w:rPr>
        <w:t xml:space="preserve"> προσπαθούν να επιτελέσουν το καθήκον </w:t>
      </w:r>
      <w:r>
        <w:rPr>
          <w:rFonts w:eastAsia="Times New Roman" w:cs="Times New Roman"/>
          <w:szCs w:val="24"/>
        </w:rPr>
        <w:t>τους,</w:t>
      </w:r>
      <w:r w:rsidRPr="00032462">
        <w:rPr>
          <w:rFonts w:eastAsia="Times New Roman" w:cs="Times New Roman"/>
          <w:szCs w:val="24"/>
        </w:rPr>
        <w:t xml:space="preserve"> στο βαθμό τ</w:t>
      </w:r>
      <w:r>
        <w:rPr>
          <w:rFonts w:eastAsia="Times New Roman" w:cs="Times New Roman"/>
          <w:szCs w:val="24"/>
        </w:rPr>
        <w:t>ο</w:t>
      </w:r>
      <w:r w:rsidRPr="00032462">
        <w:rPr>
          <w:rFonts w:eastAsia="Times New Roman" w:cs="Times New Roman"/>
          <w:szCs w:val="24"/>
        </w:rPr>
        <w:t>ν οποί</w:t>
      </w:r>
      <w:r>
        <w:rPr>
          <w:rFonts w:eastAsia="Times New Roman" w:cs="Times New Roman"/>
          <w:szCs w:val="24"/>
        </w:rPr>
        <w:t>ο μπορούν.</w:t>
      </w:r>
    </w:p>
    <w:p w14:paraId="46D5FF0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Ο</w:t>
      </w:r>
      <w:r w:rsidRPr="00032462">
        <w:rPr>
          <w:rFonts w:eastAsia="Times New Roman" w:cs="Times New Roman"/>
          <w:szCs w:val="24"/>
        </w:rPr>
        <w:t>ι συνθήκες</w:t>
      </w:r>
      <w:r>
        <w:rPr>
          <w:rFonts w:eastAsia="Times New Roman" w:cs="Times New Roman"/>
          <w:szCs w:val="24"/>
        </w:rPr>
        <w:t>,</w:t>
      </w:r>
      <w:r w:rsidRPr="00032462">
        <w:rPr>
          <w:rFonts w:eastAsia="Times New Roman" w:cs="Times New Roman"/>
          <w:szCs w:val="24"/>
        </w:rPr>
        <w:t xml:space="preserve"> </w:t>
      </w:r>
      <w:r>
        <w:rPr>
          <w:rFonts w:eastAsia="Times New Roman" w:cs="Times New Roman"/>
          <w:szCs w:val="24"/>
        </w:rPr>
        <w:t>όμως,</w:t>
      </w:r>
      <w:r w:rsidRPr="00032462">
        <w:rPr>
          <w:rFonts w:eastAsia="Times New Roman" w:cs="Times New Roman"/>
          <w:szCs w:val="24"/>
        </w:rPr>
        <w:t xml:space="preserve"> οι οποίες επικρατο</w:t>
      </w:r>
      <w:r>
        <w:rPr>
          <w:rFonts w:eastAsia="Times New Roman" w:cs="Times New Roman"/>
          <w:szCs w:val="24"/>
        </w:rPr>
        <w:t xml:space="preserve">ύν, κυρία Υπουργέ, </w:t>
      </w:r>
      <w:r w:rsidRPr="00032462">
        <w:rPr>
          <w:rFonts w:eastAsia="Times New Roman" w:cs="Times New Roman"/>
          <w:szCs w:val="24"/>
        </w:rPr>
        <w:t>στην ομάδα Δ</w:t>
      </w:r>
      <w:r>
        <w:rPr>
          <w:rFonts w:eastAsia="Times New Roman" w:cs="Times New Roman"/>
          <w:szCs w:val="24"/>
        </w:rPr>
        <w:t>ΙΑΣ</w:t>
      </w:r>
      <w:r w:rsidRPr="00032462">
        <w:rPr>
          <w:rFonts w:eastAsia="Times New Roman" w:cs="Times New Roman"/>
          <w:szCs w:val="24"/>
        </w:rPr>
        <w:t xml:space="preserve"> του Πειραιά</w:t>
      </w:r>
      <w:r>
        <w:rPr>
          <w:rFonts w:eastAsia="Times New Roman" w:cs="Times New Roman"/>
          <w:szCs w:val="24"/>
        </w:rPr>
        <w:t>,</w:t>
      </w:r>
      <w:r w:rsidRPr="00032462">
        <w:rPr>
          <w:rFonts w:eastAsia="Times New Roman" w:cs="Times New Roman"/>
          <w:szCs w:val="24"/>
        </w:rPr>
        <w:t xml:space="preserve"> είναι</w:t>
      </w:r>
      <w:r>
        <w:rPr>
          <w:rFonts w:eastAsia="Times New Roman" w:cs="Times New Roman"/>
          <w:szCs w:val="24"/>
        </w:rPr>
        <w:t>,</w:t>
      </w:r>
      <w:r w:rsidRPr="00032462">
        <w:rPr>
          <w:rFonts w:eastAsia="Times New Roman" w:cs="Times New Roman"/>
          <w:szCs w:val="24"/>
        </w:rPr>
        <w:t xml:space="preserve"> πραγματικά</w:t>
      </w:r>
      <w:r>
        <w:rPr>
          <w:rFonts w:eastAsia="Times New Roman" w:cs="Times New Roman"/>
          <w:szCs w:val="24"/>
        </w:rPr>
        <w:t>,</w:t>
      </w:r>
      <w:r w:rsidRPr="00032462">
        <w:rPr>
          <w:rFonts w:eastAsia="Times New Roman" w:cs="Times New Roman"/>
          <w:szCs w:val="24"/>
        </w:rPr>
        <w:t xml:space="preserve"> πάρα πολύ άσχημες</w:t>
      </w:r>
      <w:r>
        <w:rPr>
          <w:rFonts w:eastAsia="Times New Roman" w:cs="Times New Roman"/>
          <w:szCs w:val="24"/>
        </w:rPr>
        <w:t>,</w:t>
      </w:r>
      <w:r w:rsidRPr="00032462">
        <w:rPr>
          <w:rFonts w:eastAsia="Times New Roman" w:cs="Times New Roman"/>
          <w:szCs w:val="24"/>
        </w:rPr>
        <w:t xml:space="preserve"> για να μην πω τραγικές</w:t>
      </w:r>
      <w:r>
        <w:rPr>
          <w:rFonts w:eastAsia="Times New Roman" w:cs="Times New Roman"/>
          <w:szCs w:val="24"/>
        </w:rPr>
        <w:t>. Ε</w:t>
      </w:r>
      <w:r w:rsidRPr="00032462">
        <w:rPr>
          <w:rFonts w:eastAsia="Times New Roman" w:cs="Times New Roman"/>
          <w:szCs w:val="24"/>
        </w:rPr>
        <w:t>ίναι συνθήκες οι οποίες έχουν να κάνουν με την έλλειψη χώρου για να φυλάσσονται και ν</w:t>
      </w:r>
      <w:r>
        <w:rPr>
          <w:rFonts w:eastAsia="Times New Roman" w:cs="Times New Roman"/>
          <w:szCs w:val="24"/>
        </w:rPr>
        <w:t>α στεγάζονται οι μηχανές και η υ</w:t>
      </w:r>
      <w:r w:rsidRPr="00032462">
        <w:rPr>
          <w:rFonts w:eastAsia="Times New Roman" w:cs="Times New Roman"/>
          <w:szCs w:val="24"/>
        </w:rPr>
        <w:t>πηρεσία</w:t>
      </w:r>
      <w:r>
        <w:rPr>
          <w:rFonts w:eastAsia="Times New Roman" w:cs="Times New Roman"/>
          <w:szCs w:val="24"/>
        </w:rPr>
        <w:t>,</w:t>
      </w:r>
      <w:r w:rsidRPr="00032462">
        <w:rPr>
          <w:rFonts w:eastAsia="Times New Roman" w:cs="Times New Roman"/>
          <w:szCs w:val="24"/>
        </w:rPr>
        <w:t xml:space="preserve"> </w:t>
      </w:r>
      <w:r w:rsidRPr="00032462">
        <w:rPr>
          <w:rFonts w:eastAsia="Times New Roman" w:cs="Times New Roman"/>
          <w:szCs w:val="24"/>
        </w:rPr>
        <w:t>είναι ελλείψεις τεράστιες οι οποίες υπάρχουν σε ανθρώπινο δυναμικό</w:t>
      </w:r>
      <w:r>
        <w:rPr>
          <w:rFonts w:eastAsia="Times New Roman" w:cs="Times New Roman"/>
          <w:szCs w:val="24"/>
        </w:rPr>
        <w:t>,</w:t>
      </w:r>
      <w:r w:rsidRPr="00032462">
        <w:rPr>
          <w:rFonts w:eastAsia="Times New Roman" w:cs="Times New Roman"/>
          <w:szCs w:val="24"/>
        </w:rPr>
        <w:t xml:space="preserve"> είναι </w:t>
      </w:r>
      <w:r>
        <w:rPr>
          <w:rFonts w:eastAsia="Times New Roman" w:cs="Times New Roman"/>
          <w:szCs w:val="24"/>
        </w:rPr>
        <w:t>ελλείψεις</w:t>
      </w:r>
      <w:r w:rsidRPr="00032462">
        <w:rPr>
          <w:rFonts w:eastAsia="Times New Roman" w:cs="Times New Roman"/>
          <w:szCs w:val="24"/>
        </w:rPr>
        <w:t xml:space="preserve"> σημαντικές οι οποίες υπάρχουν σε ό</w:t>
      </w:r>
      <w:r>
        <w:rPr>
          <w:rFonts w:eastAsia="Times New Roman" w:cs="Times New Roman"/>
          <w:szCs w:val="24"/>
        </w:rPr>
        <w:t>,</w:t>
      </w:r>
      <w:r w:rsidRPr="00032462">
        <w:rPr>
          <w:rFonts w:eastAsia="Times New Roman" w:cs="Times New Roman"/>
          <w:szCs w:val="24"/>
        </w:rPr>
        <w:t>τι έχει να κάνει με τον εξοπλισμό των δικυκλιστών</w:t>
      </w:r>
      <w:r>
        <w:rPr>
          <w:rFonts w:eastAsia="Times New Roman" w:cs="Times New Roman"/>
          <w:szCs w:val="24"/>
        </w:rPr>
        <w:t>,</w:t>
      </w:r>
      <w:r w:rsidRPr="00032462">
        <w:rPr>
          <w:rFonts w:eastAsia="Times New Roman" w:cs="Times New Roman"/>
          <w:szCs w:val="24"/>
        </w:rPr>
        <w:t xml:space="preserve"> είναι ελλείψεις σε ό</w:t>
      </w:r>
      <w:r>
        <w:rPr>
          <w:rFonts w:eastAsia="Times New Roman" w:cs="Times New Roman"/>
          <w:szCs w:val="24"/>
        </w:rPr>
        <w:t>,</w:t>
      </w:r>
      <w:r w:rsidRPr="00032462">
        <w:rPr>
          <w:rFonts w:eastAsia="Times New Roman" w:cs="Times New Roman"/>
          <w:szCs w:val="24"/>
        </w:rPr>
        <w:t xml:space="preserve">τι έχει να </w:t>
      </w:r>
      <w:r>
        <w:rPr>
          <w:rFonts w:eastAsia="Times New Roman" w:cs="Times New Roman"/>
          <w:szCs w:val="24"/>
        </w:rPr>
        <w:t>κά</w:t>
      </w:r>
      <w:r w:rsidRPr="00032462">
        <w:rPr>
          <w:rFonts w:eastAsia="Times New Roman" w:cs="Times New Roman"/>
          <w:szCs w:val="24"/>
        </w:rPr>
        <w:t>ν</w:t>
      </w:r>
      <w:r>
        <w:rPr>
          <w:rFonts w:eastAsia="Times New Roman" w:cs="Times New Roman"/>
          <w:szCs w:val="24"/>
        </w:rPr>
        <w:t>ει με</w:t>
      </w:r>
      <w:r w:rsidRPr="00032462">
        <w:rPr>
          <w:rFonts w:eastAsia="Times New Roman" w:cs="Times New Roman"/>
          <w:szCs w:val="24"/>
        </w:rPr>
        <w:t xml:space="preserve"> </w:t>
      </w:r>
      <w:r w:rsidRPr="00032462">
        <w:rPr>
          <w:rFonts w:eastAsia="Times New Roman" w:cs="Times New Roman"/>
          <w:szCs w:val="24"/>
        </w:rPr>
        <w:t>οχήματα και με μηχανές</w:t>
      </w:r>
      <w:r>
        <w:rPr>
          <w:rFonts w:eastAsia="Times New Roman" w:cs="Times New Roman"/>
          <w:szCs w:val="24"/>
        </w:rPr>
        <w:t>.</w:t>
      </w:r>
    </w:p>
    <w:p w14:paraId="46D5FF0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Π</w:t>
      </w:r>
      <w:r w:rsidRPr="00032462">
        <w:rPr>
          <w:rFonts w:eastAsia="Times New Roman" w:cs="Times New Roman"/>
          <w:szCs w:val="24"/>
        </w:rPr>
        <w:t>ραγματικά επειδή είν</w:t>
      </w:r>
      <w:r w:rsidRPr="00032462">
        <w:rPr>
          <w:rFonts w:eastAsia="Times New Roman" w:cs="Times New Roman"/>
          <w:szCs w:val="24"/>
        </w:rPr>
        <w:t xml:space="preserve">αι πάρα πολύ μεγάλο το έργο το οποίο επιτελεί </w:t>
      </w:r>
      <w:r>
        <w:rPr>
          <w:rFonts w:eastAsia="Times New Roman" w:cs="Times New Roman"/>
          <w:szCs w:val="24"/>
        </w:rPr>
        <w:t xml:space="preserve">η </w:t>
      </w:r>
      <w:r w:rsidRPr="00032462">
        <w:rPr>
          <w:rFonts w:eastAsia="Times New Roman" w:cs="Times New Roman"/>
          <w:szCs w:val="24"/>
        </w:rPr>
        <w:t>ομάδα Δ</w:t>
      </w:r>
      <w:r>
        <w:rPr>
          <w:rFonts w:eastAsia="Times New Roman" w:cs="Times New Roman"/>
          <w:szCs w:val="24"/>
        </w:rPr>
        <w:t>ΙΑΣ</w:t>
      </w:r>
      <w:r w:rsidRPr="00032462">
        <w:rPr>
          <w:rFonts w:eastAsia="Times New Roman" w:cs="Times New Roman"/>
          <w:szCs w:val="24"/>
        </w:rPr>
        <w:t xml:space="preserve"> όχι μόνο γενικά αλλά και συγκεκριμένα στο Πειραιά</w:t>
      </w:r>
      <w:r>
        <w:rPr>
          <w:rFonts w:eastAsia="Times New Roman" w:cs="Times New Roman"/>
          <w:szCs w:val="24"/>
        </w:rPr>
        <w:t>,</w:t>
      </w:r>
      <w:r w:rsidRPr="00032462">
        <w:rPr>
          <w:rFonts w:eastAsia="Times New Roman" w:cs="Times New Roman"/>
          <w:szCs w:val="24"/>
        </w:rPr>
        <w:t xml:space="preserve"> με πάρα πολύ μεγάλες και σημαντικές επιτυχίες σε ό</w:t>
      </w:r>
      <w:r>
        <w:rPr>
          <w:rFonts w:eastAsia="Times New Roman" w:cs="Times New Roman"/>
          <w:szCs w:val="24"/>
        </w:rPr>
        <w:t>,</w:t>
      </w:r>
      <w:r w:rsidRPr="00032462">
        <w:rPr>
          <w:rFonts w:eastAsia="Times New Roman" w:cs="Times New Roman"/>
          <w:szCs w:val="24"/>
        </w:rPr>
        <w:t>τι έχει να κάνει με την αποτροπή εγκλημάτων και την αποτροπή της παραβατικότητας</w:t>
      </w:r>
      <w:r>
        <w:rPr>
          <w:rFonts w:eastAsia="Times New Roman" w:cs="Times New Roman"/>
          <w:szCs w:val="24"/>
        </w:rPr>
        <w:t xml:space="preserve"> αλλά</w:t>
      </w:r>
      <w:r w:rsidRPr="00032462">
        <w:rPr>
          <w:rFonts w:eastAsia="Times New Roman" w:cs="Times New Roman"/>
          <w:szCs w:val="24"/>
        </w:rPr>
        <w:t xml:space="preserve"> και συλλή</w:t>
      </w:r>
      <w:r w:rsidRPr="00032462">
        <w:rPr>
          <w:rFonts w:eastAsia="Times New Roman" w:cs="Times New Roman"/>
          <w:szCs w:val="24"/>
        </w:rPr>
        <w:t>ψεις κακοποιών και σεσημασμένων κακοποιών κάτω από αυτές τις πάρα πολύ δύσκολες συνθήκες</w:t>
      </w:r>
      <w:r>
        <w:rPr>
          <w:rFonts w:eastAsia="Times New Roman" w:cs="Times New Roman"/>
          <w:szCs w:val="24"/>
        </w:rPr>
        <w:t>,</w:t>
      </w:r>
      <w:r>
        <w:rPr>
          <w:rFonts w:eastAsia="Times New Roman" w:cs="Times New Roman"/>
          <w:szCs w:val="24"/>
        </w:rPr>
        <w:t xml:space="preserve"> κ</w:t>
      </w:r>
      <w:r w:rsidRPr="00032462">
        <w:rPr>
          <w:rFonts w:eastAsia="Times New Roman" w:cs="Times New Roman"/>
          <w:szCs w:val="24"/>
        </w:rPr>
        <w:t>αι επειδή τα τελευταία στοιχεία δείχνουν μ</w:t>
      </w:r>
      <w:r>
        <w:rPr>
          <w:rFonts w:eastAsia="Times New Roman" w:cs="Times New Roman"/>
          <w:szCs w:val="24"/>
        </w:rPr>
        <w:t>ι</w:t>
      </w:r>
      <w:r w:rsidRPr="00032462">
        <w:rPr>
          <w:rFonts w:eastAsia="Times New Roman" w:cs="Times New Roman"/>
          <w:szCs w:val="24"/>
        </w:rPr>
        <w:t>α αύξηση της εγκληματικότητας στη</w:t>
      </w:r>
      <w:r>
        <w:rPr>
          <w:rFonts w:eastAsia="Times New Roman" w:cs="Times New Roman"/>
          <w:szCs w:val="24"/>
        </w:rPr>
        <w:t>ν ευρύτερη περιοχή του Πειραιά, π</w:t>
      </w:r>
      <w:r w:rsidRPr="00032462">
        <w:rPr>
          <w:rFonts w:eastAsia="Times New Roman" w:cs="Times New Roman"/>
          <w:szCs w:val="24"/>
        </w:rPr>
        <w:t>ραγματικά</w:t>
      </w:r>
      <w:r>
        <w:rPr>
          <w:rFonts w:eastAsia="Times New Roman" w:cs="Times New Roman"/>
          <w:szCs w:val="24"/>
        </w:rPr>
        <w:t>,</w:t>
      </w:r>
      <w:r w:rsidRPr="00032462">
        <w:rPr>
          <w:rFonts w:eastAsia="Times New Roman" w:cs="Times New Roman"/>
          <w:szCs w:val="24"/>
        </w:rPr>
        <w:t xml:space="preserve"> θα ήθελα να κάτσουμε και να δούμε με ποιον τρ</w:t>
      </w:r>
      <w:r w:rsidRPr="00032462">
        <w:rPr>
          <w:rFonts w:eastAsia="Times New Roman" w:cs="Times New Roman"/>
          <w:szCs w:val="24"/>
        </w:rPr>
        <w:t xml:space="preserve">όπο θα μπορούσαμε να ενισχύσουμε αυτή την </w:t>
      </w:r>
      <w:r>
        <w:rPr>
          <w:rFonts w:eastAsia="Times New Roman" w:cs="Times New Roman"/>
          <w:szCs w:val="24"/>
        </w:rPr>
        <w:t>υ</w:t>
      </w:r>
      <w:r w:rsidRPr="00032462">
        <w:rPr>
          <w:rFonts w:eastAsia="Times New Roman" w:cs="Times New Roman"/>
          <w:szCs w:val="24"/>
        </w:rPr>
        <w:t>πηρεσία</w:t>
      </w:r>
      <w:r>
        <w:rPr>
          <w:rFonts w:eastAsia="Times New Roman" w:cs="Times New Roman"/>
          <w:szCs w:val="24"/>
        </w:rPr>
        <w:t>, μια</w:t>
      </w:r>
      <w:r w:rsidRPr="00032462">
        <w:rPr>
          <w:rFonts w:eastAsia="Times New Roman" w:cs="Times New Roman"/>
          <w:szCs w:val="24"/>
        </w:rPr>
        <w:t xml:space="preserve"> υπηρεσία </w:t>
      </w:r>
      <w:r>
        <w:rPr>
          <w:rFonts w:eastAsia="Times New Roman" w:cs="Times New Roman"/>
          <w:szCs w:val="24"/>
        </w:rPr>
        <w:t>η</w:t>
      </w:r>
      <w:r w:rsidRPr="00032462">
        <w:rPr>
          <w:rFonts w:eastAsia="Times New Roman" w:cs="Times New Roman"/>
          <w:szCs w:val="24"/>
        </w:rPr>
        <w:t xml:space="preserve"> οποία έχει συσταθεί για συγκεκριμένους σκοπούς</w:t>
      </w:r>
      <w:r>
        <w:rPr>
          <w:rFonts w:eastAsia="Times New Roman" w:cs="Times New Roman"/>
          <w:szCs w:val="24"/>
        </w:rPr>
        <w:t>,</w:t>
      </w:r>
      <w:r w:rsidRPr="00032462">
        <w:rPr>
          <w:rFonts w:eastAsia="Times New Roman" w:cs="Times New Roman"/>
          <w:szCs w:val="24"/>
        </w:rPr>
        <w:t xml:space="preserve"> και από ό</w:t>
      </w:r>
      <w:r>
        <w:rPr>
          <w:rFonts w:eastAsia="Times New Roman" w:cs="Times New Roman"/>
          <w:szCs w:val="24"/>
        </w:rPr>
        <w:t>,</w:t>
      </w:r>
      <w:r w:rsidRPr="00032462">
        <w:rPr>
          <w:rFonts w:eastAsia="Times New Roman" w:cs="Times New Roman"/>
          <w:szCs w:val="24"/>
        </w:rPr>
        <w:t>τι μαθαίνω το τελευταίο διάστημα μέχρι και προσαγωγές κάνουν στα δικαστήρια</w:t>
      </w:r>
      <w:r>
        <w:rPr>
          <w:rFonts w:eastAsia="Times New Roman" w:cs="Times New Roman"/>
          <w:szCs w:val="24"/>
        </w:rPr>
        <w:t>,</w:t>
      </w:r>
      <w:r w:rsidRPr="00032462">
        <w:rPr>
          <w:rFonts w:eastAsia="Times New Roman" w:cs="Times New Roman"/>
          <w:szCs w:val="24"/>
        </w:rPr>
        <w:t xml:space="preserve"> μέχρι και ομάδες συνοδεύουν στα γήπεδα</w:t>
      </w:r>
      <w:r>
        <w:rPr>
          <w:rFonts w:eastAsia="Times New Roman" w:cs="Times New Roman"/>
          <w:szCs w:val="24"/>
        </w:rPr>
        <w:t>, δη</w:t>
      </w:r>
      <w:r w:rsidRPr="00032462">
        <w:rPr>
          <w:rFonts w:eastAsia="Times New Roman" w:cs="Times New Roman"/>
          <w:szCs w:val="24"/>
        </w:rPr>
        <w:t xml:space="preserve">λαδή </w:t>
      </w:r>
      <w:r w:rsidRPr="00032462">
        <w:rPr>
          <w:rFonts w:eastAsia="Times New Roman" w:cs="Times New Roman"/>
          <w:szCs w:val="24"/>
        </w:rPr>
        <w:t>αναλαμβάνουν και καθήκοντα τα οποία ε</w:t>
      </w:r>
      <w:r>
        <w:rPr>
          <w:rFonts w:eastAsia="Times New Roman" w:cs="Times New Roman"/>
          <w:szCs w:val="24"/>
        </w:rPr>
        <w:t xml:space="preserve">ίναι πέραν των αρμοδιοτήτων </w:t>
      </w:r>
      <w:r>
        <w:rPr>
          <w:rFonts w:eastAsia="Times New Roman" w:cs="Times New Roman"/>
          <w:szCs w:val="24"/>
        </w:rPr>
        <w:t>του</w:t>
      </w:r>
      <w:r>
        <w:rPr>
          <w:rFonts w:eastAsia="Times New Roman" w:cs="Times New Roman"/>
          <w:szCs w:val="24"/>
        </w:rPr>
        <w:t>ς</w:t>
      </w:r>
      <w:r>
        <w:rPr>
          <w:rFonts w:eastAsia="Times New Roman" w:cs="Times New Roman"/>
          <w:szCs w:val="24"/>
        </w:rPr>
        <w:t>.</w:t>
      </w:r>
    </w:p>
    <w:p w14:paraId="46D5FF0A" w14:textId="77777777" w:rsidR="00A304EA" w:rsidRDefault="003C614A">
      <w:pPr>
        <w:spacing w:line="600" w:lineRule="auto"/>
        <w:ind w:firstLine="720"/>
        <w:jc w:val="both"/>
        <w:rPr>
          <w:rFonts w:eastAsia="Times New Roman" w:cs="Times New Roman"/>
          <w:szCs w:val="24"/>
        </w:rPr>
      </w:pPr>
      <w:r w:rsidRPr="00032462">
        <w:rPr>
          <w:rFonts w:eastAsia="Times New Roman" w:cs="Times New Roman"/>
          <w:szCs w:val="24"/>
        </w:rPr>
        <w:t>Σας ευχαριστώ πολύ</w:t>
      </w:r>
      <w:r>
        <w:rPr>
          <w:rFonts w:eastAsia="Times New Roman" w:cs="Times New Roman"/>
          <w:szCs w:val="24"/>
        </w:rPr>
        <w:t>.</w:t>
      </w:r>
    </w:p>
    <w:p w14:paraId="46D5FF0B"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γίνεται γνωστό</w:t>
      </w:r>
      <w:r w:rsidRPr="00032462">
        <w:rPr>
          <w:rFonts w:eastAsia="Times New Roman" w:cs="Times New Roman"/>
          <w:szCs w:val="24"/>
        </w:rPr>
        <w:t xml:space="preserve"> στο </w:t>
      </w:r>
      <w:r>
        <w:rPr>
          <w:rFonts w:eastAsia="Times New Roman" w:cs="Times New Roman"/>
          <w:szCs w:val="24"/>
        </w:rPr>
        <w:t>Σ</w:t>
      </w:r>
      <w:r w:rsidRPr="00032462">
        <w:rPr>
          <w:rFonts w:eastAsia="Times New Roman" w:cs="Times New Roman"/>
          <w:szCs w:val="24"/>
        </w:rPr>
        <w:t xml:space="preserve">ώμα </w:t>
      </w:r>
      <w:r>
        <w:rPr>
          <w:rFonts w:eastAsia="Times New Roman" w:cs="Times New Roman"/>
          <w:szCs w:val="24"/>
        </w:rPr>
        <w:t xml:space="preserve">ότι </w:t>
      </w:r>
      <w:r>
        <w:rPr>
          <w:rFonts w:eastAsia="Times New Roman" w:cs="Times New Roman"/>
          <w:szCs w:val="24"/>
        </w:rPr>
        <w:t xml:space="preserve">τη συνεδρίασή </w:t>
      </w:r>
      <w:r>
        <w:rPr>
          <w:rFonts w:eastAsia="Times New Roman" w:cs="Times New Roman"/>
          <w:szCs w:val="24"/>
        </w:rPr>
        <w:lastRenderedPageBreak/>
        <w:t xml:space="preserve">μας παρακολουθούν </w:t>
      </w:r>
      <w:r>
        <w:rPr>
          <w:rFonts w:eastAsia="Times New Roman" w:cs="Times New Roman"/>
          <w:szCs w:val="24"/>
        </w:rPr>
        <w:t>από τα άνω δυτικά θεωρεία σαράντα τρεις</w:t>
      </w:r>
      <w:r w:rsidRPr="00032462">
        <w:rPr>
          <w:rFonts w:eastAsia="Times New Roman" w:cs="Times New Roman"/>
          <w:szCs w:val="24"/>
        </w:rPr>
        <w:t xml:space="preserve"> φοιτητές και ένας καθηγητής από τη Νομική </w:t>
      </w:r>
      <w:r>
        <w:rPr>
          <w:rFonts w:eastAsia="Times New Roman" w:cs="Times New Roman"/>
          <w:szCs w:val="24"/>
        </w:rPr>
        <w:t>Σ</w:t>
      </w:r>
      <w:r w:rsidRPr="00032462">
        <w:rPr>
          <w:rFonts w:eastAsia="Times New Roman" w:cs="Times New Roman"/>
          <w:szCs w:val="24"/>
        </w:rPr>
        <w:t>χολή Αθηνών</w:t>
      </w:r>
      <w:r>
        <w:rPr>
          <w:rFonts w:eastAsia="Times New Roman" w:cs="Times New Roman"/>
          <w:szCs w:val="24"/>
        </w:rPr>
        <w:t>.</w:t>
      </w:r>
    </w:p>
    <w:p w14:paraId="46D5FF0C"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w:t>
      </w:r>
      <w:r w:rsidRPr="00032462">
        <w:rPr>
          <w:rFonts w:eastAsia="Times New Roman" w:cs="Times New Roman"/>
          <w:szCs w:val="24"/>
        </w:rPr>
        <w:t xml:space="preserve"> Βουλή σ</w:t>
      </w:r>
      <w:r>
        <w:rPr>
          <w:rFonts w:eastAsia="Times New Roman" w:cs="Times New Roman"/>
          <w:szCs w:val="24"/>
        </w:rPr>
        <w:t>ά</w:t>
      </w:r>
      <w:r w:rsidRPr="00032462">
        <w:rPr>
          <w:rFonts w:eastAsia="Times New Roman" w:cs="Times New Roman"/>
          <w:szCs w:val="24"/>
        </w:rPr>
        <w:t>ς καλωσορίζει</w:t>
      </w:r>
      <w:r>
        <w:rPr>
          <w:rFonts w:eastAsia="Times New Roman" w:cs="Times New Roman"/>
          <w:szCs w:val="24"/>
        </w:rPr>
        <w:t>.</w:t>
      </w:r>
    </w:p>
    <w:p w14:paraId="46D5FF0D" w14:textId="77777777" w:rsidR="00A304EA" w:rsidRDefault="003C614A">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6D5FF0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Κυρία</w:t>
      </w:r>
      <w:r w:rsidRPr="00032462">
        <w:rPr>
          <w:rFonts w:eastAsia="Times New Roman" w:cs="Times New Roman"/>
          <w:szCs w:val="24"/>
        </w:rPr>
        <w:t xml:space="preserve"> Υπουργέ</w:t>
      </w:r>
      <w:r>
        <w:rPr>
          <w:rFonts w:eastAsia="Times New Roman" w:cs="Times New Roman"/>
          <w:szCs w:val="24"/>
        </w:rPr>
        <w:t>, έχετε τον λόγο.</w:t>
      </w:r>
    </w:p>
    <w:p w14:paraId="46D5FF0F"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 του Πολίτη):</w:t>
      </w:r>
      <w:r>
        <w:rPr>
          <w:rFonts w:eastAsia="Times New Roman" w:cs="Times New Roman"/>
          <w:szCs w:val="24"/>
        </w:rPr>
        <w:t xml:space="preserve"> Κ</w:t>
      </w:r>
      <w:r w:rsidRPr="00032462">
        <w:rPr>
          <w:rFonts w:eastAsia="Times New Roman" w:cs="Times New Roman"/>
          <w:szCs w:val="24"/>
        </w:rPr>
        <w:t xml:space="preserve">ύριε </w:t>
      </w:r>
      <w:r>
        <w:rPr>
          <w:rFonts w:eastAsia="Times New Roman" w:cs="Times New Roman"/>
          <w:szCs w:val="24"/>
        </w:rPr>
        <w:t>Κ</w:t>
      </w:r>
      <w:r w:rsidRPr="00032462">
        <w:rPr>
          <w:rFonts w:eastAsia="Times New Roman" w:cs="Times New Roman"/>
          <w:szCs w:val="24"/>
        </w:rPr>
        <w:t>ατσαφάδο</w:t>
      </w:r>
      <w:r>
        <w:rPr>
          <w:rFonts w:eastAsia="Times New Roman" w:cs="Times New Roman"/>
          <w:szCs w:val="24"/>
        </w:rPr>
        <w:t>,</w:t>
      </w:r>
      <w:r w:rsidRPr="00032462">
        <w:rPr>
          <w:rFonts w:eastAsia="Times New Roman" w:cs="Times New Roman"/>
          <w:szCs w:val="24"/>
        </w:rPr>
        <w:t xml:space="preserve"> θα μοιραστώ μαζί σας την α</w:t>
      </w:r>
      <w:r w:rsidRPr="00032462">
        <w:rPr>
          <w:rFonts w:eastAsia="Times New Roman" w:cs="Times New Roman"/>
          <w:szCs w:val="24"/>
        </w:rPr>
        <w:t xml:space="preserve">γωνία για </w:t>
      </w:r>
      <w:r>
        <w:rPr>
          <w:rFonts w:eastAsia="Times New Roman" w:cs="Times New Roman"/>
          <w:szCs w:val="24"/>
        </w:rPr>
        <w:t>τις</w:t>
      </w:r>
      <w:r w:rsidRPr="00032462">
        <w:rPr>
          <w:rFonts w:eastAsia="Times New Roman" w:cs="Times New Roman"/>
          <w:szCs w:val="24"/>
        </w:rPr>
        <w:t xml:space="preserve"> συνθήκες κάτω από τις οποίες </w:t>
      </w:r>
      <w:r>
        <w:rPr>
          <w:rFonts w:eastAsia="Times New Roman" w:cs="Times New Roman"/>
          <w:szCs w:val="24"/>
        </w:rPr>
        <w:t>ε</w:t>
      </w:r>
      <w:r w:rsidRPr="00032462">
        <w:rPr>
          <w:rFonts w:eastAsia="Times New Roman" w:cs="Times New Roman"/>
          <w:szCs w:val="24"/>
        </w:rPr>
        <w:t>ργάζεται και δρα η ομάδα Δ</w:t>
      </w:r>
      <w:r>
        <w:rPr>
          <w:rFonts w:eastAsia="Times New Roman" w:cs="Times New Roman"/>
          <w:szCs w:val="24"/>
        </w:rPr>
        <w:t>ΙΑΣ.</w:t>
      </w:r>
      <w:r w:rsidRPr="00032462">
        <w:rPr>
          <w:rFonts w:eastAsia="Times New Roman" w:cs="Times New Roman"/>
          <w:szCs w:val="24"/>
        </w:rPr>
        <w:t xml:space="preserve"> Θα συμφωνήσω απόλυτα μαζί σας για τον σημαντικό ρόλο </w:t>
      </w:r>
      <w:r>
        <w:rPr>
          <w:rFonts w:eastAsia="Times New Roman" w:cs="Times New Roman"/>
          <w:szCs w:val="24"/>
        </w:rPr>
        <w:t>αυτής της</w:t>
      </w:r>
      <w:r w:rsidRPr="00032462">
        <w:rPr>
          <w:rFonts w:eastAsia="Times New Roman" w:cs="Times New Roman"/>
          <w:szCs w:val="24"/>
        </w:rPr>
        <w:t xml:space="preserve"> ομάδ</w:t>
      </w:r>
      <w:r>
        <w:rPr>
          <w:rFonts w:eastAsia="Times New Roman" w:cs="Times New Roman"/>
          <w:szCs w:val="24"/>
        </w:rPr>
        <w:t>α</w:t>
      </w:r>
      <w:r w:rsidRPr="00032462">
        <w:rPr>
          <w:rFonts w:eastAsia="Times New Roman" w:cs="Times New Roman"/>
          <w:szCs w:val="24"/>
        </w:rPr>
        <w:t>ς και</w:t>
      </w:r>
      <w:r>
        <w:rPr>
          <w:rFonts w:eastAsia="Times New Roman" w:cs="Times New Roman"/>
          <w:szCs w:val="24"/>
        </w:rPr>
        <w:t xml:space="preserve"> θα ήθελα</w:t>
      </w:r>
      <w:r w:rsidRPr="00032462">
        <w:rPr>
          <w:rFonts w:eastAsia="Times New Roman" w:cs="Times New Roman"/>
          <w:szCs w:val="24"/>
        </w:rPr>
        <w:t xml:space="preserve"> να σας διαβεβαιώσω ότι επιδίωξη και </w:t>
      </w:r>
      <w:r>
        <w:rPr>
          <w:rFonts w:eastAsia="Times New Roman" w:cs="Times New Roman"/>
          <w:szCs w:val="24"/>
        </w:rPr>
        <w:t>δική μου προσωπικά α</w:t>
      </w:r>
      <w:r w:rsidRPr="00032462">
        <w:rPr>
          <w:rFonts w:eastAsia="Times New Roman" w:cs="Times New Roman"/>
          <w:szCs w:val="24"/>
        </w:rPr>
        <w:t xml:space="preserve">λλά και της </w:t>
      </w:r>
      <w:r>
        <w:rPr>
          <w:rFonts w:eastAsia="Times New Roman" w:cs="Times New Roman"/>
          <w:szCs w:val="24"/>
        </w:rPr>
        <w:t>Ε</w:t>
      </w:r>
      <w:r w:rsidRPr="00032462">
        <w:rPr>
          <w:rFonts w:eastAsia="Times New Roman" w:cs="Times New Roman"/>
          <w:szCs w:val="24"/>
        </w:rPr>
        <w:t xml:space="preserve">λληνικής </w:t>
      </w:r>
      <w:r>
        <w:rPr>
          <w:rFonts w:eastAsia="Times New Roman" w:cs="Times New Roman"/>
          <w:szCs w:val="24"/>
        </w:rPr>
        <w:t>Α</w:t>
      </w:r>
      <w:r w:rsidRPr="00032462">
        <w:rPr>
          <w:rFonts w:eastAsia="Times New Roman" w:cs="Times New Roman"/>
          <w:szCs w:val="24"/>
        </w:rPr>
        <w:t>στυνομίας</w:t>
      </w:r>
      <w:r>
        <w:rPr>
          <w:rFonts w:eastAsia="Times New Roman" w:cs="Times New Roman"/>
          <w:szCs w:val="24"/>
        </w:rPr>
        <w:t>,</w:t>
      </w:r>
      <w:r w:rsidRPr="00032462">
        <w:rPr>
          <w:rFonts w:eastAsia="Times New Roman" w:cs="Times New Roman"/>
          <w:szCs w:val="24"/>
        </w:rPr>
        <w:t xml:space="preserve"> είναι να</w:t>
      </w:r>
      <w:r w:rsidRPr="00032462">
        <w:rPr>
          <w:rFonts w:eastAsia="Times New Roman" w:cs="Times New Roman"/>
          <w:szCs w:val="24"/>
        </w:rPr>
        <w:t xml:space="preserve"> κάνουμε ό</w:t>
      </w:r>
      <w:r>
        <w:rPr>
          <w:rFonts w:eastAsia="Times New Roman" w:cs="Times New Roman"/>
          <w:szCs w:val="24"/>
        </w:rPr>
        <w:t>,</w:t>
      </w:r>
      <w:r w:rsidRPr="00032462">
        <w:rPr>
          <w:rFonts w:eastAsia="Times New Roman" w:cs="Times New Roman"/>
          <w:szCs w:val="24"/>
        </w:rPr>
        <w:t>τι είναι δυνατόν</w:t>
      </w:r>
      <w:r>
        <w:rPr>
          <w:rFonts w:eastAsia="Times New Roman" w:cs="Times New Roman"/>
          <w:szCs w:val="24"/>
        </w:rPr>
        <w:t>,</w:t>
      </w:r>
      <w:r w:rsidRPr="00032462">
        <w:rPr>
          <w:rFonts w:eastAsia="Times New Roman" w:cs="Times New Roman"/>
          <w:szCs w:val="24"/>
        </w:rPr>
        <w:t xml:space="preserve"> ούτως ώστε αυτοί οι εργαζόμενοι </w:t>
      </w:r>
      <w:r>
        <w:rPr>
          <w:rFonts w:eastAsia="Times New Roman" w:cs="Times New Roman"/>
          <w:szCs w:val="24"/>
        </w:rPr>
        <w:t>ν</w:t>
      </w:r>
      <w:r w:rsidRPr="00032462">
        <w:rPr>
          <w:rFonts w:eastAsia="Times New Roman" w:cs="Times New Roman"/>
          <w:szCs w:val="24"/>
        </w:rPr>
        <w:t xml:space="preserve">α δουλεύουν με κατάλληλες συνθήκες και </w:t>
      </w:r>
      <w:r>
        <w:rPr>
          <w:rFonts w:eastAsia="Times New Roman" w:cs="Times New Roman"/>
          <w:szCs w:val="24"/>
        </w:rPr>
        <w:t>με</w:t>
      </w:r>
      <w:r>
        <w:rPr>
          <w:rFonts w:eastAsia="Times New Roman" w:cs="Times New Roman"/>
          <w:szCs w:val="24"/>
        </w:rPr>
        <w:t>,</w:t>
      </w:r>
      <w:r>
        <w:rPr>
          <w:rFonts w:eastAsia="Times New Roman" w:cs="Times New Roman"/>
          <w:szCs w:val="24"/>
        </w:rPr>
        <w:t xml:space="preserve"> β</w:t>
      </w:r>
      <w:r w:rsidRPr="00032462">
        <w:rPr>
          <w:rFonts w:eastAsia="Times New Roman" w:cs="Times New Roman"/>
          <w:szCs w:val="24"/>
        </w:rPr>
        <w:t>εβαίως</w:t>
      </w:r>
      <w:r>
        <w:rPr>
          <w:rFonts w:eastAsia="Times New Roman" w:cs="Times New Roman"/>
          <w:szCs w:val="24"/>
        </w:rPr>
        <w:t>,</w:t>
      </w:r>
      <w:r w:rsidRPr="00032462">
        <w:rPr>
          <w:rFonts w:eastAsia="Times New Roman" w:cs="Times New Roman"/>
          <w:szCs w:val="24"/>
        </w:rPr>
        <w:t xml:space="preserve"> τις αναγκα</w:t>
      </w:r>
      <w:r>
        <w:rPr>
          <w:rFonts w:eastAsia="Times New Roman" w:cs="Times New Roman"/>
          <w:szCs w:val="24"/>
        </w:rPr>
        <w:t>ί</w:t>
      </w:r>
      <w:r w:rsidRPr="00032462">
        <w:rPr>
          <w:rFonts w:eastAsia="Times New Roman" w:cs="Times New Roman"/>
          <w:szCs w:val="24"/>
        </w:rPr>
        <w:t>ες</w:t>
      </w:r>
      <w:r>
        <w:rPr>
          <w:rFonts w:eastAsia="Times New Roman" w:cs="Times New Roman"/>
          <w:szCs w:val="24"/>
        </w:rPr>
        <w:t xml:space="preserve"> λειτουργικές</w:t>
      </w:r>
      <w:r w:rsidRPr="00032462">
        <w:rPr>
          <w:rFonts w:eastAsia="Times New Roman" w:cs="Times New Roman"/>
          <w:szCs w:val="24"/>
        </w:rPr>
        <w:t xml:space="preserve"> υποδομές</w:t>
      </w:r>
      <w:r>
        <w:rPr>
          <w:rFonts w:eastAsia="Times New Roman" w:cs="Times New Roman"/>
          <w:szCs w:val="24"/>
        </w:rPr>
        <w:t>.</w:t>
      </w:r>
    </w:p>
    <w:p w14:paraId="46D5FF1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Ό</w:t>
      </w:r>
      <w:r w:rsidRPr="00032462">
        <w:rPr>
          <w:rFonts w:eastAsia="Times New Roman" w:cs="Times New Roman"/>
          <w:szCs w:val="24"/>
        </w:rPr>
        <w:t xml:space="preserve">πως ξέρετε και </w:t>
      </w:r>
      <w:r>
        <w:rPr>
          <w:rFonts w:eastAsia="Times New Roman" w:cs="Times New Roman"/>
          <w:szCs w:val="24"/>
        </w:rPr>
        <w:t xml:space="preserve">εσείς, στο </w:t>
      </w:r>
      <w:r>
        <w:rPr>
          <w:rFonts w:eastAsia="Times New Roman" w:cs="Times New Roman"/>
          <w:szCs w:val="24"/>
        </w:rPr>
        <w:t>λ</w:t>
      </w:r>
      <w:r>
        <w:rPr>
          <w:rFonts w:eastAsia="Times New Roman" w:cs="Times New Roman"/>
          <w:szCs w:val="24"/>
        </w:rPr>
        <w:t>ιμάνι η Δ</w:t>
      </w:r>
      <w:r w:rsidRPr="00032462">
        <w:rPr>
          <w:rFonts w:eastAsia="Times New Roman" w:cs="Times New Roman"/>
          <w:szCs w:val="24"/>
        </w:rPr>
        <w:t xml:space="preserve">ιεύθυνση </w:t>
      </w:r>
      <w:r>
        <w:rPr>
          <w:rFonts w:eastAsia="Times New Roman" w:cs="Times New Roman"/>
          <w:szCs w:val="24"/>
        </w:rPr>
        <w:t>Ά</w:t>
      </w:r>
      <w:r w:rsidRPr="00032462">
        <w:rPr>
          <w:rFonts w:eastAsia="Times New Roman" w:cs="Times New Roman"/>
          <w:szCs w:val="24"/>
        </w:rPr>
        <w:t xml:space="preserve">μεσης </w:t>
      </w:r>
      <w:r>
        <w:rPr>
          <w:rFonts w:eastAsia="Times New Roman" w:cs="Times New Roman"/>
          <w:szCs w:val="24"/>
        </w:rPr>
        <w:t>Δ</w:t>
      </w:r>
      <w:r w:rsidRPr="00032462">
        <w:rPr>
          <w:rFonts w:eastAsia="Times New Roman" w:cs="Times New Roman"/>
          <w:szCs w:val="24"/>
        </w:rPr>
        <w:t>ράσης Αττικής</w:t>
      </w:r>
      <w:r>
        <w:rPr>
          <w:rFonts w:eastAsia="Times New Roman" w:cs="Times New Roman"/>
          <w:szCs w:val="24"/>
        </w:rPr>
        <w:t>,</w:t>
      </w:r>
      <w:r w:rsidRPr="00032462">
        <w:rPr>
          <w:rFonts w:eastAsia="Times New Roman" w:cs="Times New Roman"/>
          <w:szCs w:val="24"/>
        </w:rPr>
        <w:t xml:space="preserve"> για να καλυφθούν αυτές οι ανάγκες από όταν ιδρύθηκε η ομάδα Δ</w:t>
      </w:r>
      <w:r>
        <w:rPr>
          <w:rFonts w:eastAsia="Times New Roman" w:cs="Times New Roman"/>
          <w:szCs w:val="24"/>
        </w:rPr>
        <w:t xml:space="preserve">ΙΑΣ, </w:t>
      </w:r>
      <w:r w:rsidRPr="00032462">
        <w:rPr>
          <w:rFonts w:eastAsia="Times New Roman" w:cs="Times New Roman"/>
          <w:szCs w:val="24"/>
        </w:rPr>
        <w:t>έχ</w:t>
      </w:r>
      <w:r>
        <w:rPr>
          <w:rFonts w:eastAsia="Times New Roman" w:cs="Times New Roman"/>
          <w:szCs w:val="24"/>
        </w:rPr>
        <w:t>ει</w:t>
      </w:r>
      <w:r w:rsidRPr="00032462">
        <w:rPr>
          <w:rFonts w:eastAsia="Times New Roman" w:cs="Times New Roman"/>
          <w:szCs w:val="24"/>
        </w:rPr>
        <w:t xml:space="preserve"> οργανώσει τις εγκαταστάσε</w:t>
      </w:r>
      <w:r>
        <w:rPr>
          <w:rFonts w:eastAsia="Times New Roman" w:cs="Times New Roman"/>
          <w:szCs w:val="24"/>
        </w:rPr>
        <w:t>ις σε έξι διαμορφωμένους χώρους, πράγμα το οποίο συνέβη το 2011. Τ</w:t>
      </w:r>
      <w:r w:rsidRPr="00032462">
        <w:rPr>
          <w:rFonts w:eastAsia="Times New Roman" w:cs="Times New Roman"/>
          <w:szCs w:val="24"/>
        </w:rPr>
        <w:t xml:space="preserve">α </w:t>
      </w:r>
      <w:r w:rsidRPr="00032462">
        <w:rPr>
          <w:rFonts w:eastAsia="Times New Roman" w:cs="Times New Roman"/>
          <w:szCs w:val="24"/>
        </w:rPr>
        <w:lastRenderedPageBreak/>
        <w:t>γραφεία της ομάδας στεγάζονται στην οδό Σαλαμίνος 46 στον Πειραιά</w:t>
      </w:r>
      <w:r>
        <w:rPr>
          <w:rFonts w:eastAsia="Times New Roman" w:cs="Times New Roman"/>
          <w:szCs w:val="24"/>
        </w:rPr>
        <w:t>,</w:t>
      </w:r>
      <w:r w:rsidRPr="00032462">
        <w:rPr>
          <w:rFonts w:eastAsia="Times New Roman" w:cs="Times New Roman"/>
          <w:szCs w:val="24"/>
        </w:rPr>
        <w:t xml:space="preserve"> σε </w:t>
      </w:r>
      <w:r w:rsidRPr="00032462">
        <w:rPr>
          <w:rFonts w:eastAsia="Times New Roman" w:cs="Times New Roman"/>
          <w:szCs w:val="24"/>
        </w:rPr>
        <w:t>κτ</w:t>
      </w:r>
      <w:r>
        <w:rPr>
          <w:rFonts w:eastAsia="Times New Roman" w:cs="Times New Roman"/>
          <w:szCs w:val="24"/>
        </w:rPr>
        <w:t>ή</w:t>
      </w:r>
      <w:r w:rsidRPr="00032462">
        <w:rPr>
          <w:rFonts w:eastAsia="Times New Roman" w:cs="Times New Roman"/>
          <w:szCs w:val="24"/>
        </w:rPr>
        <w:t>ριο</w:t>
      </w:r>
      <w:r>
        <w:rPr>
          <w:rFonts w:eastAsia="Times New Roman" w:cs="Times New Roman"/>
          <w:szCs w:val="24"/>
        </w:rPr>
        <w:t>-π</w:t>
      </w:r>
      <w:r w:rsidRPr="00032462">
        <w:rPr>
          <w:rFonts w:eastAsia="Times New Roman" w:cs="Times New Roman"/>
          <w:szCs w:val="24"/>
        </w:rPr>
        <w:t xml:space="preserve">αράρτημα της </w:t>
      </w:r>
      <w:r>
        <w:rPr>
          <w:rFonts w:eastAsia="Times New Roman" w:cs="Times New Roman"/>
          <w:szCs w:val="24"/>
        </w:rPr>
        <w:t>Δ</w:t>
      </w:r>
      <w:r w:rsidRPr="00032462">
        <w:rPr>
          <w:rFonts w:eastAsia="Times New Roman" w:cs="Times New Roman"/>
          <w:szCs w:val="24"/>
        </w:rPr>
        <w:t xml:space="preserve">ιεύθυνσης της </w:t>
      </w:r>
      <w:r>
        <w:rPr>
          <w:rFonts w:eastAsia="Times New Roman" w:cs="Times New Roman"/>
          <w:szCs w:val="24"/>
        </w:rPr>
        <w:t>Α</w:t>
      </w:r>
      <w:r w:rsidRPr="00032462">
        <w:rPr>
          <w:rFonts w:eastAsia="Times New Roman" w:cs="Times New Roman"/>
          <w:szCs w:val="24"/>
        </w:rPr>
        <w:t>στυνομίας του Πειραιά</w:t>
      </w:r>
      <w:r>
        <w:rPr>
          <w:rFonts w:eastAsia="Times New Roman" w:cs="Times New Roman"/>
          <w:szCs w:val="24"/>
        </w:rPr>
        <w:t>. Τα</w:t>
      </w:r>
      <w:r w:rsidRPr="00032462">
        <w:rPr>
          <w:rFonts w:eastAsia="Times New Roman" w:cs="Times New Roman"/>
          <w:szCs w:val="24"/>
        </w:rPr>
        <w:t xml:space="preserve"> εν λόγω οικήματα αυτά τα οποία αναφέρετ</w:t>
      </w:r>
      <w:r>
        <w:rPr>
          <w:rFonts w:eastAsia="Times New Roman" w:cs="Times New Roman"/>
          <w:szCs w:val="24"/>
        </w:rPr>
        <w:t>ε</w:t>
      </w:r>
      <w:r w:rsidRPr="00032462">
        <w:rPr>
          <w:rFonts w:eastAsia="Times New Roman" w:cs="Times New Roman"/>
          <w:szCs w:val="24"/>
        </w:rPr>
        <w:t xml:space="preserve"> και </w:t>
      </w:r>
      <w:r>
        <w:rPr>
          <w:rFonts w:eastAsia="Times New Roman" w:cs="Times New Roman"/>
          <w:szCs w:val="24"/>
        </w:rPr>
        <w:t>εσείς,</w:t>
      </w:r>
      <w:r w:rsidRPr="00032462">
        <w:rPr>
          <w:rFonts w:eastAsia="Times New Roman" w:cs="Times New Roman"/>
          <w:szCs w:val="24"/>
        </w:rPr>
        <w:t xml:space="preserve"> είναι εκεί για να εξυπηρετήσουν τις άμεσες πρακτικές ανάγκες του προσωπικού</w:t>
      </w:r>
      <w:r>
        <w:rPr>
          <w:rFonts w:eastAsia="Times New Roman" w:cs="Times New Roman"/>
          <w:szCs w:val="24"/>
        </w:rPr>
        <w:t>,</w:t>
      </w:r>
      <w:r w:rsidRPr="00032462">
        <w:rPr>
          <w:rFonts w:eastAsia="Times New Roman" w:cs="Times New Roman"/>
          <w:szCs w:val="24"/>
        </w:rPr>
        <w:t xml:space="preserve"> και με βάση αυτά τα οποία έχουν αναφερθεί μέχρι σήμερα και</w:t>
      </w:r>
      <w:r>
        <w:rPr>
          <w:rFonts w:eastAsia="Times New Roman" w:cs="Times New Roman"/>
          <w:szCs w:val="24"/>
        </w:rPr>
        <w:t xml:space="preserve"> από</w:t>
      </w:r>
      <w:r w:rsidRPr="00032462">
        <w:rPr>
          <w:rFonts w:eastAsia="Times New Roman" w:cs="Times New Roman"/>
          <w:szCs w:val="24"/>
        </w:rPr>
        <w:t xml:space="preserve"> τους </w:t>
      </w:r>
      <w:r>
        <w:rPr>
          <w:rFonts w:eastAsia="Times New Roman" w:cs="Times New Roman"/>
          <w:szCs w:val="24"/>
        </w:rPr>
        <w:t>ίδιους,</w:t>
      </w:r>
      <w:r w:rsidRPr="00032462">
        <w:rPr>
          <w:rFonts w:eastAsia="Times New Roman" w:cs="Times New Roman"/>
          <w:szCs w:val="24"/>
        </w:rPr>
        <w:t xml:space="preserve"> είναι ένα</w:t>
      </w:r>
      <w:r w:rsidRPr="00032462">
        <w:rPr>
          <w:rFonts w:eastAsia="Times New Roman" w:cs="Times New Roman"/>
          <w:szCs w:val="24"/>
        </w:rPr>
        <w:t xml:space="preserve"> σημείο</w:t>
      </w:r>
      <w:r>
        <w:rPr>
          <w:rFonts w:eastAsia="Times New Roman" w:cs="Times New Roman"/>
          <w:szCs w:val="24"/>
        </w:rPr>
        <w:t>,</w:t>
      </w:r>
      <w:r w:rsidRPr="00032462">
        <w:rPr>
          <w:rFonts w:eastAsia="Times New Roman" w:cs="Times New Roman"/>
          <w:szCs w:val="24"/>
        </w:rPr>
        <w:t xml:space="preserve"> ένας χώρος ο οποίος εξυπηρετεί το προσωπικό και τις εύκολες μετακινήσεις του από αυτό το σημείο</w:t>
      </w:r>
      <w:r>
        <w:rPr>
          <w:rFonts w:eastAsia="Times New Roman" w:cs="Times New Roman"/>
          <w:szCs w:val="24"/>
        </w:rPr>
        <w:t>.</w:t>
      </w:r>
    </w:p>
    <w:p w14:paraId="46D5FF11"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Κάποιο αίτημα που να έφτασε στη Γενική Αστυνομική Διεύθυνση Αττικής για απομάκρυνση από εκεί</w:t>
      </w:r>
      <w:r w:rsidRPr="009A7742">
        <w:rPr>
          <w:rFonts w:eastAsia="Times New Roman" w:cs="Times New Roman"/>
          <w:szCs w:val="24"/>
        </w:rPr>
        <w:t>,</w:t>
      </w:r>
      <w:r w:rsidRPr="0075160D">
        <w:rPr>
          <w:rFonts w:eastAsia="Times New Roman" w:cs="Times New Roman"/>
          <w:szCs w:val="24"/>
        </w:rPr>
        <w:t xml:space="preserve"> πραγματικά</w:t>
      </w:r>
      <w:r w:rsidRPr="009A7742">
        <w:rPr>
          <w:rFonts w:eastAsia="Times New Roman" w:cs="Times New Roman"/>
          <w:szCs w:val="24"/>
        </w:rPr>
        <w:t>,</w:t>
      </w:r>
      <w:r w:rsidRPr="0075160D">
        <w:rPr>
          <w:rFonts w:eastAsia="Times New Roman" w:cs="Times New Roman"/>
          <w:szCs w:val="24"/>
        </w:rPr>
        <w:t xml:space="preserve"> δεν έχει αποτυπωθεί</w:t>
      </w:r>
      <w:r w:rsidRPr="009A7742">
        <w:rPr>
          <w:rFonts w:eastAsia="Times New Roman" w:cs="Times New Roman"/>
          <w:szCs w:val="24"/>
        </w:rPr>
        <w:t>.</w:t>
      </w:r>
      <w:r w:rsidRPr="0075160D">
        <w:rPr>
          <w:rFonts w:eastAsia="Times New Roman" w:cs="Times New Roman"/>
          <w:szCs w:val="24"/>
        </w:rPr>
        <w:t xml:space="preserve"> </w:t>
      </w:r>
    </w:p>
    <w:p w14:paraId="46D5FF12"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 xml:space="preserve">Σε αυτό το οποίο έχετε </w:t>
      </w:r>
      <w:r>
        <w:rPr>
          <w:rFonts w:eastAsia="Times New Roman" w:cs="Times New Roman"/>
          <w:szCs w:val="24"/>
        </w:rPr>
        <w:t xml:space="preserve">δίκιο </w:t>
      </w:r>
      <w:r>
        <w:rPr>
          <w:rFonts w:eastAsia="Times New Roman" w:cs="Times New Roman"/>
          <w:szCs w:val="24"/>
        </w:rPr>
        <w:t>επίσης,</w:t>
      </w:r>
      <w:r>
        <w:rPr>
          <w:rFonts w:eastAsia="Times New Roman" w:cs="Times New Roman"/>
          <w:szCs w:val="24"/>
        </w:rPr>
        <w:t xml:space="preserve"> </w:t>
      </w:r>
      <w:r w:rsidRPr="0075160D">
        <w:rPr>
          <w:rFonts w:eastAsia="Times New Roman" w:cs="Times New Roman"/>
          <w:szCs w:val="24"/>
        </w:rPr>
        <w:t xml:space="preserve">ήταν ότι </w:t>
      </w:r>
      <w:r>
        <w:rPr>
          <w:rFonts w:eastAsia="Times New Roman" w:cs="Times New Roman"/>
          <w:szCs w:val="24"/>
        </w:rPr>
        <w:t xml:space="preserve">είχαν </w:t>
      </w:r>
      <w:r w:rsidRPr="0075160D">
        <w:rPr>
          <w:rFonts w:eastAsia="Times New Roman" w:cs="Times New Roman"/>
          <w:szCs w:val="24"/>
        </w:rPr>
        <w:t>υπάρξει κάποια προβλήματα</w:t>
      </w:r>
      <w:r>
        <w:rPr>
          <w:rFonts w:eastAsia="Times New Roman" w:cs="Times New Roman"/>
          <w:szCs w:val="24"/>
        </w:rPr>
        <w:t xml:space="preserve"> στη γέφυρα της προβλήτας Ε1. Το</w:t>
      </w:r>
      <w:r w:rsidRPr="0075160D">
        <w:rPr>
          <w:rFonts w:eastAsia="Times New Roman" w:cs="Times New Roman"/>
          <w:szCs w:val="24"/>
        </w:rPr>
        <w:t xml:space="preserve"> 2014 είχαν αναφερθεί</w:t>
      </w:r>
      <w:r>
        <w:rPr>
          <w:rFonts w:eastAsia="Times New Roman" w:cs="Times New Roman"/>
          <w:szCs w:val="24"/>
        </w:rPr>
        <w:t>.</w:t>
      </w:r>
      <w:r w:rsidRPr="0075160D">
        <w:rPr>
          <w:rFonts w:eastAsia="Times New Roman" w:cs="Times New Roman"/>
          <w:szCs w:val="24"/>
        </w:rPr>
        <w:t xml:space="preserve"> Ωστόσο</w:t>
      </w:r>
      <w:r>
        <w:rPr>
          <w:rFonts w:eastAsia="Times New Roman" w:cs="Times New Roman"/>
          <w:szCs w:val="24"/>
        </w:rPr>
        <w:t>,</w:t>
      </w:r>
      <w:r w:rsidRPr="0075160D">
        <w:rPr>
          <w:rFonts w:eastAsia="Times New Roman" w:cs="Times New Roman"/>
          <w:szCs w:val="24"/>
        </w:rPr>
        <w:t xml:space="preserve"> από τότε μέχρι σήμερα</w:t>
      </w:r>
      <w:r>
        <w:rPr>
          <w:rFonts w:eastAsia="Times New Roman" w:cs="Times New Roman"/>
          <w:szCs w:val="24"/>
        </w:rPr>
        <w:t>,</w:t>
      </w:r>
      <w:r w:rsidRPr="0075160D">
        <w:rPr>
          <w:rFonts w:eastAsia="Times New Roman" w:cs="Times New Roman"/>
          <w:szCs w:val="24"/>
        </w:rPr>
        <w:t xml:space="preserve"> αυτές οι φθορές είχαν διαπιστωθεί</w:t>
      </w:r>
      <w:r>
        <w:rPr>
          <w:rFonts w:eastAsia="Times New Roman" w:cs="Times New Roman"/>
          <w:szCs w:val="24"/>
        </w:rPr>
        <w:t xml:space="preserve"> και</w:t>
      </w:r>
      <w:r w:rsidRPr="0075160D">
        <w:rPr>
          <w:rFonts w:eastAsia="Times New Roman" w:cs="Times New Roman"/>
          <w:szCs w:val="24"/>
        </w:rPr>
        <w:t xml:space="preserve"> είχαν γίνει οι αναγκαίες παρεμβάσεις και είχαν επιδιορθωθεί πλήρως κάποια τμήματα που είχαν αποκολληθεί από την εξωτερική επιφάνεια</w:t>
      </w:r>
      <w:r>
        <w:rPr>
          <w:rFonts w:eastAsia="Times New Roman" w:cs="Times New Roman"/>
          <w:szCs w:val="24"/>
        </w:rPr>
        <w:t>.</w:t>
      </w:r>
      <w:r w:rsidRPr="0075160D">
        <w:rPr>
          <w:rFonts w:eastAsia="Times New Roman" w:cs="Times New Roman"/>
          <w:szCs w:val="24"/>
        </w:rPr>
        <w:t xml:space="preserve"> Άρα η διαβεβαίωση από όλους τους τεχνικούς είναι ότι δεν υπάρχει κανένα ζήτημα για το θέμα αυτό</w:t>
      </w:r>
      <w:r>
        <w:rPr>
          <w:rFonts w:eastAsia="Times New Roman" w:cs="Times New Roman"/>
          <w:szCs w:val="24"/>
        </w:rPr>
        <w:t>.</w:t>
      </w:r>
    </w:p>
    <w:p w14:paraId="46D5FF13"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lastRenderedPageBreak/>
        <w:t>Όσον αφορά τους αριθμούς</w:t>
      </w:r>
      <w:r>
        <w:rPr>
          <w:rFonts w:eastAsia="Times New Roman" w:cs="Times New Roman"/>
          <w:szCs w:val="24"/>
        </w:rPr>
        <w:t>,</w:t>
      </w:r>
      <w:r w:rsidRPr="0075160D">
        <w:rPr>
          <w:rFonts w:eastAsia="Times New Roman" w:cs="Times New Roman"/>
          <w:szCs w:val="24"/>
        </w:rPr>
        <w:t xml:space="preserve"> η ομάδα ΔΙΑΣ διαθέτει </w:t>
      </w:r>
      <w:proofErr w:type="spellStart"/>
      <w:r>
        <w:rPr>
          <w:rFonts w:eastAsia="Times New Roman" w:cs="Times New Roman"/>
          <w:szCs w:val="24"/>
        </w:rPr>
        <w:t>εκατόν</w:t>
      </w:r>
      <w:proofErr w:type="spellEnd"/>
      <w:r>
        <w:rPr>
          <w:rFonts w:eastAsia="Times New Roman" w:cs="Times New Roman"/>
          <w:szCs w:val="24"/>
        </w:rPr>
        <w:t xml:space="preserve"> σαράντα τρεις</w:t>
      </w:r>
      <w:r w:rsidRPr="0075160D">
        <w:rPr>
          <w:rFonts w:eastAsia="Times New Roman" w:cs="Times New Roman"/>
          <w:szCs w:val="24"/>
        </w:rPr>
        <w:t xml:space="preserve"> μοτοσικλέτες</w:t>
      </w:r>
      <w:r>
        <w:rPr>
          <w:rFonts w:eastAsia="Times New Roman" w:cs="Times New Roman"/>
          <w:szCs w:val="24"/>
        </w:rPr>
        <w:t>.</w:t>
      </w:r>
      <w:r w:rsidRPr="0075160D">
        <w:rPr>
          <w:rFonts w:eastAsia="Times New Roman" w:cs="Times New Roman"/>
          <w:szCs w:val="24"/>
        </w:rPr>
        <w:t xml:space="preserve"> Από αυτές</w:t>
      </w:r>
      <w:r>
        <w:rPr>
          <w:rFonts w:eastAsia="Times New Roman" w:cs="Times New Roman"/>
          <w:szCs w:val="24"/>
        </w:rPr>
        <w:t xml:space="preserve"> σ</w:t>
      </w:r>
      <w:r w:rsidRPr="0075160D">
        <w:rPr>
          <w:rFonts w:eastAsia="Times New Roman" w:cs="Times New Roman"/>
          <w:szCs w:val="24"/>
        </w:rPr>
        <w:t xml:space="preserve">ε ενέργεια </w:t>
      </w:r>
      <w:r>
        <w:rPr>
          <w:rFonts w:eastAsia="Times New Roman" w:cs="Times New Roman"/>
          <w:szCs w:val="24"/>
        </w:rPr>
        <w:t xml:space="preserve">είναι </w:t>
      </w:r>
      <w:proofErr w:type="spellStart"/>
      <w:r>
        <w:rPr>
          <w:rFonts w:eastAsia="Times New Roman" w:cs="Times New Roman"/>
          <w:szCs w:val="24"/>
        </w:rPr>
        <w:t>εκατόν</w:t>
      </w:r>
      <w:proofErr w:type="spellEnd"/>
      <w:r>
        <w:rPr>
          <w:rFonts w:eastAsia="Times New Roman" w:cs="Times New Roman"/>
          <w:szCs w:val="24"/>
        </w:rPr>
        <w:t xml:space="preserve"> πέντε -</w:t>
      </w:r>
      <w:r w:rsidRPr="0075160D">
        <w:rPr>
          <w:rFonts w:eastAsia="Times New Roman" w:cs="Times New Roman"/>
          <w:szCs w:val="24"/>
        </w:rPr>
        <w:t xml:space="preserve">μιλάω </w:t>
      </w:r>
      <w:r>
        <w:rPr>
          <w:rFonts w:eastAsia="Times New Roman" w:cs="Times New Roman"/>
          <w:szCs w:val="24"/>
        </w:rPr>
        <w:t xml:space="preserve">για </w:t>
      </w:r>
      <w:r w:rsidRPr="0075160D">
        <w:rPr>
          <w:rFonts w:eastAsia="Times New Roman" w:cs="Times New Roman"/>
          <w:szCs w:val="24"/>
        </w:rPr>
        <w:t>αυτή τη χρονική στιγμή</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ενώ τριάντα οκτώ </w:t>
      </w:r>
      <w:r w:rsidRPr="0075160D">
        <w:rPr>
          <w:rFonts w:eastAsia="Times New Roman" w:cs="Times New Roman"/>
          <w:szCs w:val="24"/>
        </w:rPr>
        <w:t>είναι για επισκευή</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Επίσης </w:t>
      </w:r>
      <w:r w:rsidRPr="0075160D">
        <w:rPr>
          <w:rFonts w:eastAsia="Times New Roman" w:cs="Times New Roman"/>
          <w:szCs w:val="24"/>
        </w:rPr>
        <w:t>από το</w:t>
      </w:r>
      <w:r>
        <w:rPr>
          <w:rFonts w:eastAsia="Times New Roman" w:cs="Times New Roman"/>
          <w:szCs w:val="24"/>
        </w:rPr>
        <w:t>ν</w:t>
      </w:r>
      <w:r w:rsidRPr="0075160D">
        <w:rPr>
          <w:rFonts w:eastAsia="Times New Roman" w:cs="Times New Roman"/>
          <w:szCs w:val="24"/>
        </w:rPr>
        <w:t xml:space="preserve"> Δεκέμβριο του </w:t>
      </w:r>
      <w:r>
        <w:rPr>
          <w:rFonts w:eastAsia="Times New Roman" w:cs="Times New Roman"/>
          <w:szCs w:val="24"/>
        </w:rPr>
        <w:t>20</w:t>
      </w:r>
      <w:r w:rsidRPr="0075160D">
        <w:rPr>
          <w:rFonts w:eastAsia="Times New Roman" w:cs="Times New Roman"/>
          <w:szCs w:val="24"/>
        </w:rPr>
        <w:t>18 μέχρι το</w:t>
      </w:r>
      <w:r>
        <w:rPr>
          <w:rFonts w:eastAsia="Times New Roman" w:cs="Times New Roman"/>
          <w:szCs w:val="24"/>
        </w:rPr>
        <w:t>ν</w:t>
      </w:r>
      <w:r w:rsidRPr="0075160D">
        <w:rPr>
          <w:rFonts w:eastAsia="Times New Roman" w:cs="Times New Roman"/>
          <w:szCs w:val="24"/>
        </w:rPr>
        <w:t xml:space="preserve"> Μάρτιο του </w:t>
      </w:r>
      <w:r>
        <w:rPr>
          <w:rFonts w:eastAsia="Times New Roman" w:cs="Times New Roman"/>
          <w:szCs w:val="24"/>
        </w:rPr>
        <w:t>2019</w:t>
      </w:r>
      <w:r w:rsidRPr="0075160D">
        <w:rPr>
          <w:rFonts w:eastAsia="Times New Roman" w:cs="Times New Roman"/>
          <w:szCs w:val="24"/>
        </w:rPr>
        <w:t xml:space="preserve"> </w:t>
      </w:r>
      <w:r>
        <w:rPr>
          <w:rFonts w:eastAsia="Times New Roman" w:cs="Times New Roman"/>
          <w:szCs w:val="24"/>
        </w:rPr>
        <w:t xml:space="preserve">αντικαταστάθηκαν </w:t>
      </w:r>
      <w:r w:rsidRPr="0075160D">
        <w:rPr>
          <w:rFonts w:eastAsia="Times New Roman" w:cs="Times New Roman"/>
          <w:szCs w:val="24"/>
        </w:rPr>
        <w:t>τα ελαστ</w:t>
      </w:r>
      <w:r w:rsidRPr="0075160D">
        <w:rPr>
          <w:rFonts w:eastAsia="Times New Roman" w:cs="Times New Roman"/>
          <w:szCs w:val="24"/>
        </w:rPr>
        <w:t xml:space="preserve">ικά σε </w:t>
      </w:r>
      <w:r>
        <w:rPr>
          <w:rFonts w:eastAsia="Times New Roman" w:cs="Times New Roman"/>
          <w:szCs w:val="24"/>
        </w:rPr>
        <w:t xml:space="preserve">ογδόντα </w:t>
      </w:r>
      <w:r w:rsidRPr="0075160D">
        <w:rPr>
          <w:rFonts w:eastAsia="Times New Roman" w:cs="Times New Roman"/>
          <w:szCs w:val="24"/>
        </w:rPr>
        <w:t>μοτοσικλέτες από αυτές</w:t>
      </w:r>
      <w:r>
        <w:rPr>
          <w:rFonts w:eastAsia="Times New Roman" w:cs="Times New Roman"/>
          <w:szCs w:val="24"/>
        </w:rPr>
        <w:t>.</w:t>
      </w:r>
      <w:r w:rsidRPr="0075160D">
        <w:rPr>
          <w:rFonts w:eastAsia="Times New Roman" w:cs="Times New Roman"/>
          <w:szCs w:val="24"/>
        </w:rPr>
        <w:t xml:space="preserve"> </w:t>
      </w:r>
    </w:p>
    <w:p w14:paraId="46D5FF14"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Από το</w:t>
      </w:r>
      <w:r>
        <w:rPr>
          <w:rFonts w:eastAsia="Times New Roman" w:cs="Times New Roman"/>
          <w:szCs w:val="24"/>
        </w:rPr>
        <w:t>ν</w:t>
      </w:r>
      <w:r w:rsidRPr="0075160D">
        <w:rPr>
          <w:rFonts w:eastAsia="Times New Roman" w:cs="Times New Roman"/>
          <w:szCs w:val="24"/>
        </w:rPr>
        <w:t xml:space="preserve"> Σεπτέμβριο του </w:t>
      </w:r>
      <w:r>
        <w:rPr>
          <w:rFonts w:eastAsia="Times New Roman" w:cs="Times New Roman"/>
          <w:szCs w:val="24"/>
        </w:rPr>
        <w:t>20</w:t>
      </w:r>
      <w:r w:rsidRPr="0075160D">
        <w:rPr>
          <w:rFonts w:eastAsia="Times New Roman" w:cs="Times New Roman"/>
          <w:szCs w:val="24"/>
        </w:rPr>
        <w:t>18 μέχρι και σήμερα</w:t>
      </w:r>
      <w:r>
        <w:rPr>
          <w:rFonts w:eastAsia="Times New Roman" w:cs="Times New Roman"/>
          <w:szCs w:val="24"/>
        </w:rPr>
        <w:t>, επίσης,</w:t>
      </w:r>
      <w:r w:rsidRPr="0075160D">
        <w:rPr>
          <w:rFonts w:eastAsia="Times New Roman" w:cs="Times New Roman"/>
          <w:szCs w:val="24"/>
        </w:rPr>
        <w:t xml:space="preserve"> έχουν δοθεί και κράνη και μπότες και καινούργιες </w:t>
      </w:r>
      <w:r>
        <w:rPr>
          <w:rFonts w:eastAsia="Times New Roman" w:cs="Times New Roman"/>
          <w:szCs w:val="24"/>
        </w:rPr>
        <w:t xml:space="preserve">υφασμάτινες </w:t>
      </w:r>
      <w:r w:rsidRPr="0075160D">
        <w:rPr>
          <w:rFonts w:eastAsia="Times New Roman" w:cs="Times New Roman"/>
          <w:szCs w:val="24"/>
        </w:rPr>
        <w:t xml:space="preserve">στολές </w:t>
      </w:r>
      <w:r>
        <w:rPr>
          <w:rFonts w:eastAsia="Times New Roman" w:cs="Times New Roman"/>
          <w:szCs w:val="24"/>
        </w:rPr>
        <w:t xml:space="preserve">και άλλες </w:t>
      </w:r>
      <w:r w:rsidRPr="0075160D">
        <w:rPr>
          <w:rFonts w:eastAsia="Times New Roman" w:cs="Times New Roman"/>
          <w:szCs w:val="24"/>
        </w:rPr>
        <w:t>και αλεξίσφαιρα και στολές στο προσωπικό αυτό</w:t>
      </w:r>
      <w:r>
        <w:rPr>
          <w:rFonts w:eastAsia="Times New Roman" w:cs="Times New Roman"/>
          <w:szCs w:val="24"/>
        </w:rPr>
        <w:t>.</w:t>
      </w:r>
    </w:p>
    <w:p w14:paraId="46D5FF15"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Σε ό</w:t>
      </w:r>
      <w:r>
        <w:rPr>
          <w:rFonts w:eastAsia="Times New Roman" w:cs="Times New Roman"/>
          <w:szCs w:val="24"/>
        </w:rPr>
        <w:t>,</w:t>
      </w:r>
      <w:r w:rsidRPr="0075160D">
        <w:rPr>
          <w:rFonts w:eastAsia="Times New Roman" w:cs="Times New Roman"/>
          <w:szCs w:val="24"/>
        </w:rPr>
        <w:t>τι αφορά τον μηχανολογικό εξοπλι</w:t>
      </w:r>
      <w:r w:rsidRPr="0075160D">
        <w:rPr>
          <w:rFonts w:eastAsia="Times New Roman" w:cs="Times New Roman"/>
          <w:szCs w:val="24"/>
        </w:rPr>
        <w:t>σμό</w:t>
      </w:r>
      <w:r>
        <w:rPr>
          <w:rFonts w:eastAsia="Times New Roman" w:cs="Times New Roman"/>
          <w:szCs w:val="24"/>
        </w:rPr>
        <w:t>,</w:t>
      </w:r>
      <w:r w:rsidRPr="0075160D">
        <w:rPr>
          <w:rFonts w:eastAsia="Times New Roman" w:cs="Times New Roman"/>
          <w:szCs w:val="24"/>
        </w:rPr>
        <w:t xml:space="preserve"> να υπενθυμίσουμε </w:t>
      </w:r>
      <w:r>
        <w:rPr>
          <w:rFonts w:eastAsia="Times New Roman" w:cs="Times New Roman"/>
          <w:szCs w:val="24"/>
        </w:rPr>
        <w:t>ότι οι αριθμοί που αναφέρουμε κάθε φορά</w:t>
      </w:r>
      <w:r>
        <w:rPr>
          <w:rFonts w:eastAsia="Times New Roman" w:cs="Times New Roman"/>
          <w:szCs w:val="24"/>
        </w:rPr>
        <w:t>,</w:t>
      </w:r>
      <w:r>
        <w:rPr>
          <w:rFonts w:eastAsia="Times New Roman" w:cs="Times New Roman"/>
          <w:szCs w:val="24"/>
        </w:rPr>
        <w:t xml:space="preserve"> β</w:t>
      </w:r>
      <w:r w:rsidRPr="0075160D">
        <w:rPr>
          <w:rFonts w:eastAsia="Times New Roman" w:cs="Times New Roman"/>
          <w:szCs w:val="24"/>
        </w:rPr>
        <w:t>εβαίως</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δεν είναι σταθεροί</w:t>
      </w:r>
      <w:r w:rsidRPr="0075160D">
        <w:rPr>
          <w:rFonts w:eastAsia="Times New Roman" w:cs="Times New Roman"/>
          <w:szCs w:val="24"/>
        </w:rPr>
        <w:t xml:space="preserve"> καθημερινά</w:t>
      </w:r>
      <w:r>
        <w:rPr>
          <w:rFonts w:eastAsia="Times New Roman" w:cs="Times New Roman"/>
          <w:szCs w:val="24"/>
        </w:rPr>
        <w:t>,</w:t>
      </w:r>
      <w:r w:rsidRPr="0075160D">
        <w:rPr>
          <w:rFonts w:eastAsia="Times New Roman" w:cs="Times New Roman"/>
          <w:szCs w:val="24"/>
        </w:rPr>
        <w:t xml:space="preserve"> με την έννοια ότι </w:t>
      </w:r>
      <w:r>
        <w:rPr>
          <w:rFonts w:eastAsia="Times New Roman" w:cs="Times New Roman"/>
          <w:szCs w:val="24"/>
        </w:rPr>
        <w:t xml:space="preserve">χρειάζονται </w:t>
      </w:r>
      <w:r w:rsidRPr="0075160D">
        <w:rPr>
          <w:rFonts w:eastAsia="Times New Roman" w:cs="Times New Roman"/>
          <w:szCs w:val="24"/>
        </w:rPr>
        <w:t>ανακατασκευές συνεχώς</w:t>
      </w:r>
      <w:r>
        <w:rPr>
          <w:rFonts w:eastAsia="Times New Roman" w:cs="Times New Roman"/>
          <w:szCs w:val="24"/>
        </w:rPr>
        <w:t>.</w:t>
      </w:r>
      <w:r w:rsidRPr="0075160D">
        <w:rPr>
          <w:rFonts w:eastAsia="Times New Roman" w:cs="Times New Roman"/>
          <w:szCs w:val="24"/>
        </w:rPr>
        <w:t xml:space="preserve"> </w:t>
      </w:r>
    </w:p>
    <w:p w14:paraId="46D5FF16"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Επίσης όσον αφορά </w:t>
      </w:r>
      <w:r w:rsidRPr="0075160D">
        <w:rPr>
          <w:rFonts w:eastAsia="Times New Roman" w:cs="Times New Roman"/>
          <w:szCs w:val="24"/>
        </w:rPr>
        <w:t>τα κράνη και τις μπότες</w:t>
      </w:r>
      <w:r>
        <w:rPr>
          <w:rFonts w:eastAsia="Times New Roman" w:cs="Times New Roman"/>
          <w:szCs w:val="24"/>
        </w:rPr>
        <w:t>,</w:t>
      </w:r>
      <w:r w:rsidRPr="0075160D">
        <w:rPr>
          <w:rFonts w:eastAsia="Times New Roman" w:cs="Times New Roman"/>
          <w:szCs w:val="24"/>
        </w:rPr>
        <w:t xml:space="preserve"> ο διαγωνισμός ο οποίος είχε προκηρυχθεί κατέστη άγονος κ</w:t>
      </w:r>
      <w:r w:rsidRPr="0075160D">
        <w:rPr>
          <w:rFonts w:eastAsia="Times New Roman" w:cs="Times New Roman"/>
          <w:szCs w:val="24"/>
        </w:rPr>
        <w:t xml:space="preserve">αι θα </w:t>
      </w:r>
      <w:proofErr w:type="spellStart"/>
      <w:r w:rsidRPr="0075160D">
        <w:rPr>
          <w:rFonts w:eastAsia="Times New Roman" w:cs="Times New Roman"/>
          <w:szCs w:val="24"/>
        </w:rPr>
        <w:t>επαναπροκηρυχθεί</w:t>
      </w:r>
      <w:proofErr w:type="spellEnd"/>
      <w:r w:rsidRPr="0075160D">
        <w:rPr>
          <w:rFonts w:eastAsia="Times New Roman" w:cs="Times New Roman"/>
          <w:szCs w:val="24"/>
        </w:rPr>
        <w:t xml:space="preserve"> άμεσα</w:t>
      </w:r>
      <w:r>
        <w:rPr>
          <w:rFonts w:eastAsia="Times New Roman" w:cs="Times New Roman"/>
          <w:szCs w:val="24"/>
        </w:rPr>
        <w:t>.</w:t>
      </w:r>
      <w:r w:rsidRPr="0075160D">
        <w:rPr>
          <w:rFonts w:eastAsia="Times New Roman" w:cs="Times New Roman"/>
          <w:szCs w:val="24"/>
        </w:rPr>
        <w:t xml:space="preserve"> </w:t>
      </w:r>
    </w:p>
    <w:p w14:paraId="46D5FF17"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Αυτά είναι τα στοιχεία </w:t>
      </w:r>
      <w:r w:rsidRPr="0075160D">
        <w:rPr>
          <w:rFonts w:eastAsia="Times New Roman" w:cs="Times New Roman"/>
          <w:szCs w:val="24"/>
        </w:rPr>
        <w:t xml:space="preserve">τα οποία βάζετε στην ερώτησή </w:t>
      </w:r>
      <w:r>
        <w:rPr>
          <w:rFonts w:eastAsia="Times New Roman" w:cs="Times New Roman"/>
          <w:szCs w:val="24"/>
        </w:rPr>
        <w:t>σας.</w:t>
      </w:r>
    </w:p>
    <w:p w14:paraId="46D5FF18"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Τον λόγο έχει ο κ. Κατσαφάδος για τρία λεπτά. </w:t>
      </w:r>
    </w:p>
    <w:p w14:paraId="46D5FF19"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κύριε Πρόεδρε. </w:t>
      </w:r>
    </w:p>
    <w:p w14:paraId="46D5FF1A"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75160D">
        <w:rPr>
          <w:rFonts w:eastAsia="Times New Roman" w:cs="Times New Roman"/>
          <w:szCs w:val="24"/>
        </w:rPr>
        <w:t xml:space="preserve">στην ομάδα ΔΙΑΣ </w:t>
      </w:r>
      <w:r>
        <w:rPr>
          <w:rFonts w:eastAsia="Times New Roman" w:cs="Times New Roman"/>
          <w:szCs w:val="24"/>
        </w:rPr>
        <w:t xml:space="preserve">του Πειραιά υπηρετούν διακόσιοι ογδόντα τρεις </w:t>
      </w:r>
      <w:r w:rsidRPr="0075160D">
        <w:rPr>
          <w:rFonts w:eastAsia="Times New Roman" w:cs="Times New Roman"/>
          <w:szCs w:val="24"/>
        </w:rPr>
        <w:t>αστυνομικοί</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Δεν θα σταθώ </w:t>
      </w:r>
      <w:r w:rsidRPr="0075160D">
        <w:rPr>
          <w:rFonts w:eastAsia="Times New Roman" w:cs="Times New Roman"/>
          <w:szCs w:val="24"/>
        </w:rPr>
        <w:t>στο ότι δεν έχει γίνει τίποτα για την αντικατάσταση όλων αυτών των παιδιών</w:t>
      </w:r>
      <w:r>
        <w:rPr>
          <w:rFonts w:eastAsia="Times New Roman" w:cs="Times New Roman"/>
          <w:szCs w:val="24"/>
        </w:rPr>
        <w:t>,</w:t>
      </w:r>
      <w:r w:rsidRPr="0075160D">
        <w:rPr>
          <w:rFonts w:eastAsia="Times New Roman" w:cs="Times New Roman"/>
          <w:szCs w:val="24"/>
        </w:rPr>
        <w:t xml:space="preserve"> οι οπ</w:t>
      </w:r>
      <w:r>
        <w:rPr>
          <w:rFonts w:eastAsia="Times New Roman" w:cs="Times New Roman"/>
          <w:szCs w:val="24"/>
        </w:rPr>
        <w:t>οίοι καθημερινά δίνουν αυτή τη μ</w:t>
      </w:r>
      <w:r w:rsidRPr="0075160D">
        <w:rPr>
          <w:rFonts w:eastAsia="Times New Roman" w:cs="Times New Roman"/>
          <w:szCs w:val="24"/>
        </w:rPr>
        <w:t xml:space="preserve">άχη κάτω από αυτές τις αντίξοες συνθήκες για πάνω από </w:t>
      </w:r>
      <w:r>
        <w:rPr>
          <w:rFonts w:eastAsia="Times New Roman" w:cs="Times New Roman"/>
          <w:szCs w:val="24"/>
        </w:rPr>
        <w:t>εννιά, δέκα</w:t>
      </w:r>
      <w:r w:rsidRPr="0075160D">
        <w:rPr>
          <w:rFonts w:eastAsia="Times New Roman" w:cs="Times New Roman"/>
          <w:szCs w:val="24"/>
        </w:rPr>
        <w:t xml:space="preserve"> χρόνι</w:t>
      </w:r>
      <w:r w:rsidRPr="0075160D">
        <w:rPr>
          <w:rFonts w:eastAsia="Times New Roman" w:cs="Times New Roman"/>
          <w:szCs w:val="24"/>
        </w:rPr>
        <w:t>α</w:t>
      </w:r>
      <w:r>
        <w:rPr>
          <w:rFonts w:eastAsia="Times New Roman" w:cs="Times New Roman"/>
          <w:szCs w:val="24"/>
        </w:rPr>
        <w:t>.</w:t>
      </w:r>
      <w:r w:rsidRPr="0075160D">
        <w:rPr>
          <w:rFonts w:eastAsia="Times New Roman" w:cs="Times New Roman"/>
          <w:szCs w:val="24"/>
        </w:rPr>
        <w:t xml:space="preserve"> </w:t>
      </w:r>
    </w:p>
    <w:p w14:paraId="46D5FF1B"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 xml:space="preserve">Και επειδή μου αρέσει </w:t>
      </w:r>
      <w:r>
        <w:rPr>
          <w:rFonts w:eastAsia="Times New Roman" w:cs="Times New Roman"/>
          <w:szCs w:val="24"/>
        </w:rPr>
        <w:t xml:space="preserve">να μιλάω </w:t>
      </w:r>
      <w:r w:rsidRPr="0075160D">
        <w:rPr>
          <w:rFonts w:eastAsia="Times New Roman" w:cs="Times New Roman"/>
          <w:szCs w:val="24"/>
        </w:rPr>
        <w:t>με νούμερα</w:t>
      </w:r>
      <w:r>
        <w:rPr>
          <w:rFonts w:eastAsia="Times New Roman" w:cs="Times New Roman"/>
          <w:szCs w:val="24"/>
        </w:rPr>
        <w:t>,</w:t>
      </w:r>
      <w:r w:rsidRPr="0075160D">
        <w:rPr>
          <w:rFonts w:eastAsia="Times New Roman" w:cs="Times New Roman"/>
          <w:szCs w:val="24"/>
        </w:rPr>
        <w:t xml:space="preserve"> θα σας πω </w:t>
      </w:r>
      <w:r>
        <w:rPr>
          <w:rFonts w:eastAsia="Times New Roman" w:cs="Times New Roman"/>
          <w:szCs w:val="24"/>
        </w:rPr>
        <w:t xml:space="preserve">την </w:t>
      </w:r>
      <w:r w:rsidRPr="0075160D">
        <w:rPr>
          <w:rFonts w:eastAsia="Times New Roman" w:cs="Times New Roman"/>
          <w:szCs w:val="24"/>
        </w:rPr>
        <w:t xml:space="preserve">αφορμή </w:t>
      </w:r>
      <w:r>
        <w:rPr>
          <w:rFonts w:eastAsia="Times New Roman" w:cs="Times New Roman"/>
          <w:szCs w:val="24"/>
        </w:rPr>
        <w:t xml:space="preserve">της </w:t>
      </w:r>
      <w:r>
        <w:rPr>
          <w:rFonts w:eastAsia="Times New Roman" w:cs="Times New Roman"/>
          <w:szCs w:val="24"/>
        </w:rPr>
        <w:t>ερ</w:t>
      </w:r>
      <w:r>
        <w:rPr>
          <w:rFonts w:eastAsia="Times New Roman" w:cs="Times New Roman"/>
          <w:szCs w:val="24"/>
        </w:rPr>
        <w:t>ώ</w:t>
      </w:r>
      <w:r>
        <w:rPr>
          <w:rFonts w:eastAsia="Times New Roman" w:cs="Times New Roman"/>
          <w:szCs w:val="24"/>
        </w:rPr>
        <w:t>τ</w:t>
      </w:r>
      <w:r>
        <w:rPr>
          <w:rFonts w:eastAsia="Times New Roman" w:cs="Times New Roman"/>
          <w:szCs w:val="24"/>
        </w:rPr>
        <w:t>η</w:t>
      </w:r>
      <w:r>
        <w:rPr>
          <w:rFonts w:eastAsia="Times New Roman" w:cs="Times New Roman"/>
          <w:szCs w:val="24"/>
        </w:rPr>
        <w:t>ση</w:t>
      </w:r>
      <w:r w:rsidRPr="0075160D">
        <w:rPr>
          <w:rFonts w:eastAsia="Times New Roman" w:cs="Times New Roman"/>
          <w:szCs w:val="24"/>
        </w:rPr>
        <w:t>ς μου</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Διότι </w:t>
      </w:r>
      <w:r w:rsidRPr="0075160D">
        <w:rPr>
          <w:rFonts w:eastAsia="Times New Roman" w:cs="Times New Roman"/>
          <w:szCs w:val="24"/>
        </w:rPr>
        <w:t xml:space="preserve">όσοι πολιτευόμαστε </w:t>
      </w:r>
      <w:r>
        <w:rPr>
          <w:rFonts w:eastAsia="Times New Roman" w:cs="Times New Roman"/>
          <w:szCs w:val="24"/>
        </w:rPr>
        <w:t>–</w:t>
      </w:r>
      <w:r w:rsidRPr="0075160D">
        <w:rPr>
          <w:rFonts w:eastAsia="Times New Roman" w:cs="Times New Roman"/>
          <w:szCs w:val="24"/>
        </w:rPr>
        <w:t>ξέρετε</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παραμένουμε μέσα σε κάποιους τοίχους, σε κάποια </w:t>
      </w:r>
      <w:r w:rsidRPr="0075160D">
        <w:rPr>
          <w:rFonts w:eastAsia="Times New Roman" w:cs="Times New Roman"/>
          <w:szCs w:val="24"/>
        </w:rPr>
        <w:t xml:space="preserve">δωμάτια και αποκτάμε </w:t>
      </w:r>
      <w:r>
        <w:rPr>
          <w:rFonts w:eastAsia="Times New Roman" w:cs="Times New Roman"/>
          <w:szCs w:val="24"/>
        </w:rPr>
        <w:t>-</w:t>
      </w:r>
      <w:r w:rsidRPr="0075160D">
        <w:rPr>
          <w:rFonts w:eastAsia="Times New Roman" w:cs="Times New Roman"/>
          <w:szCs w:val="24"/>
        </w:rPr>
        <w:t>αν θέλετε</w:t>
      </w:r>
      <w:r>
        <w:rPr>
          <w:rFonts w:eastAsia="Times New Roman" w:cs="Times New Roman"/>
          <w:szCs w:val="24"/>
        </w:rPr>
        <w:t>-</w:t>
      </w:r>
      <w:r w:rsidRPr="0075160D">
        <w:rPr>
          <w:rFonts w:eastAsia="Times New Roman" w:cs="Times New Roman"/>
          <w:szCs w:val="24"/>
        </w:rPr>
        <w:t xml:space="preserve"> και αυτό</w:t>
      </w:r>
      <w:r>
        <w:rPr>
          <w:rFonts w:eastAsia="Times New Roman" w:cs="Times New Roman"/>
          <w:szCs w:val="24"/>
        </w:rPr>
        <w:t>ν</w:t>
      </w:r>
      <w:r w:rsidRPr="0075160D">
        <w:rPr>
          <w:rFonts w:eastAsia="Times New Roman" w:cs="Times New Roman"/>
          <w:szCs w:val="24"/>
        </w:rPr>
        <w:t xml:space="preserve"> </w:t>
      </w:r>
      <w:r>
        <w:rPr>
          <w:rFonts w:eastAsia="Times New Roman" w:cs="Times New Roman"/>
          <w:szCs w:val="24"/>
        </w:rPr>
        <w:t xml:space="preserve">τον ιό του </w:t>
      </w:r>
      <w:r w:rsidRPr="0075160D">
        <w:rPr>
          <w:rFonts w:eastAsia="Times New Roman" w:cs="Times New Roman"/>
          <w:szCs w:val="24"/>
        </w:rPr>
        <w:t>ιδρυματισμού</w:t>
      </w:r>
      <w:r>
        <w:rPr>
          <w:rFonts w:eastAsia="Times New Roman" w:cs="Times New Roman"/>
          <w:szCs w:val="24"/>
        </w:rPr>
        <w:t>.</w:t>
      </w:r>
    </w:p>
    <w:p w14:paraId="46D5FF1C"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Τα Χρισ</w:t>
      </w:r>
      <w:r>
        <w:rPr>
          <w:rFonts w:eastAsia="Times New Roman" w:cs="Times New Roman"/>
          <w:szCs w:val="24"/>
        </w:rPr>
        <w:t>τούγεννα, λ</w:t>
      </w:r>
      <w:r w:rsidRPr="0075160D">
        <w:rPr>
          <w:rFonts w:eastAsia="Times New Roman" w:cs="Times New Roman"/>
          <w:szCs w:val="24"/>
        </w:rPr>
        <w:t>οι</w:t>
      </w:r>
      <w:r w:rsidRPr="0075160D">
        <w:rPr>
          <w:rFonts w:eastAsia="Times New Roman" w:cs="Times New Roman"/>
          <w:szCs w:val="24"/>
        </w:rPr>
        <w:t>πόν</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επισκέφθηκα </w:t>
      </w:r>
      <w:r w:rsidRPr="0075160D">
        <w:rPr>
          <w:rFonts w:eastAsia="Times New Roman" w:cs="Times New Roman"/>
          <w:szCs w:val="24"/>
        </w:rPr>
        <w:t>την ομάδα ΔΙΑΣ</w:t>
      </w:r>
      <w:r>
        <w:rPr>
          <w:rFonts w:eastAsia="Times New Roman" w:cs="Times New Roman"/>
          <w:szCs w:val="24"/>
        </w:rPr>
        <w:t>,</w:t>
      </w:r>
      <w:r w:rsidRPr="0075160D">
        <w:rPr>
          <w:rFonts w:eastAsia="Times New Roman" w:cs="Times New Roman"/>
          <w:szCs w:val="24"/>
        </w:rPr>
        <w:t xml:space="preserve"> αισθανόμενος την ανάγκη </w:t>
      </w:r>
      <w:r>
        <w:rPr>
          <w:rFonts w:eastAsia="Times New Roman" w:cs="Times New Roman"/>
          <w:szCs w:val="24"/>
        </w:rPr>
        <w:t xml:space="preserve">να μεταφέρω και να ανταλλάξω ευχές </w:t>
      </w:r>
      <w:r w:rsidRPr="0075160D">
        <w:rPr>
          <w:rFonts w:eastAsia="Times New Roman" w:cs="Times New Roman"/>
          <w:szCs w:val="24"/>
        </w:rPr>
        <w:t>με όλους αυτούς τους ανθρώπους</w:t>
      </w:r>
      <w:r>
        <w:rPr>
          <w:rFonts w:eastAsia="Times New Roman" w:cs="Times New Roman"/>
          <w:szCs w:val="24"/>
        </w:rPr>
        <w:t>,</w:t>
      </w:r>
      <w:r w:rsidRPr="0075160D">
        <w:rPr>
          <w:rFonts w:eastAsia="Times New Roman" w:cs="Times New Roman"/>
          <w:szCs w:val="24"/>
        </w:rPr>
        <w:t xml:space="preserve"> οι οποίοι υπηρετούν τον </w:t>
      </w:r>
      <w:r>
        <w:rPr>
          <w:rFonts w:eastAsia="Times New Roman" w:cs="Times New Roman"/>
          <w:szCs w:val="24"/>
        </w:rPr>
        <w:t>συμ</w:t>
      </w:r>
      <w:r w:rsidRPr="0075160D">
        <w:rPr>
          <w:rFonts w:eastAsia="Times New Roman" w:cs="Times New Roman"/>
          <w:szCs w:val="24"/>
        </w:rPr>
        <w:t xml:space="preserve">πολίτη και τον </w:t>
      </w:r>
      <w:r>
        <w:rPr>
          <w:rFonts w:eastAsia="Times New Roman" w:cs="Times New Roman"/>
          <w:szCs w:val="24"/>
        </w:rPr>
        <w:t>συνάνθρωπο και ν</w:t>
      </w:r>
      <w:r w:rsidRPr="0075160D">
        <w:rPr>
          <w:rFonts w:eastAsia="Times New Roman" w:cs="Times New Roman"/>
          <w:szCs w:val="24"/>
        </w:rPr>
        <w:t>τράπηκα</w:t>
      </w:r>
      <w:r>
        <w:rPr>
          <w:rFonts w:eastAsia="Times New Roman" w:cs="Times New Roman"/>
          <w:szCs w:val="24"/>
        </w:rPr>
        <w:t>.</w:t>
      </w:r>
      <w:r w:rsidRPr="0075160D">
        <w:rPr>
          <w:rFonts w:eastAsia="Times New Roman" w:cs="Times New Roman"/>
          <w:szCs w:val="24"/>
        </w:rPr>
        <w:t xml:space="preserve"> Πραγματικά</w:t>
      </w:r>
      <w:r>
        <w:rPr>
          <w:rFonts w:eastAsia="Times New Roman" w:cs="Times New Roman"/>
          <w:szCs w:val="24"/>
        </w:rPr>
        <w:t xml:space="preserve">, κυρία Υπουργέ, ντράπηκα. Και </w:t>
      </w:r>
      <w:r w:rsidRPr="0075160D">
        <w:rPr>
          <w:rFonts w:eastAsia="Times New Roman" w:cs="Times New Roman"/>
          <w:szCs w:val="24"/>
        </w:rPr>
        <w:t xml:space="preserve">θα σας πρότεινα να </w:t>
      </w:r>
      <w:r w:rsidRPr="0075160D">
        <w:rPr>
          <w:rFonts w:eastAsia="Times New Roman" w:cs="Times New Roman"/>
          <w:szCs w:val="24"/>
        </w:rPr>
        <w:t xml:space="preserve">επισκεφτείτε και </w:t>
      </w:r>
      <w:r w:rsidRPr="0075160D">
        <w:rPr>
          <w:rFonts w:eastAsia="Times New Roman" w:cs="Times New Roman"/>
          <w:szCs w:val="24"/>
        </w:rPr>
        <w:lastRenderedPageBreak/>
        <w:t>εσείς το</w:t>
      </w:r>
      <w:r>
        <w:rPr>
          <w:rFonts w:eastAsia="Times New Roman" w:cs="Times New Roman"/>
          <w:szCs w:val="24"/>
        </w:rPr>
        <w:t>ν</w:t>
      </w:r>
      <w:r w:rsidRPr="0075160D">
        <w:rPr>
          <w:rFonts w:eastAsia="Times New Roman" w:cs="Times New Roman"/>
          <w:szCs w:val="24"/>
        </w:rPr>
        <w:t xml:space="preserve"> συγκεκριμένο χώρο</w:t>
      </w:r>
      <w:r>
        <w:rPr>
          <w:rFonts w:eastAsia="Times New Roman" w:cs="Times New Roman"/>
          <w:szCs w:val="24"/>
        </w:rPr>
        <w:t>.</w:t>
      </w:r>
      <w:r w:rsidRPr="0075160D">
        <w:rPr>
          <w:rFonts w:eastAsia="Times New Roman" w:cs="Times New Roman"/>
          <w:szCs w:val="24"/>
        </w:rPr>
        <w:t xml:space="preserve"> Δεν έχει να κάνει μόνο με την υλικοτεχνική υποδομή</w:t>
      </w:r>
      <w:r>
        <w:rPr>
          <w:rFonts w:eastAsia="Times New Roman" w:cs="Times New Roman"/>
          <w:szCs w:val="24"/>
        </w:rPr>
        <w:t>.</w:t>
      </w:r>
    </w:p>
    <w:p w14:paraId="46D5FF1D"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 xml:space="preserve">Είναι γεγονός ότι από τις </w:t>
      </w:r>
      <w:r>
        <w:rPr>
          <w:rFonts w:eastAsia="Times New Roman" w:cs="Times New Roman"/>
          <w:szCs w:val="24"/>
        </w:rPr>
        <w:t>εκατό σαράντα τρεις</w:t>
      </w:r>
      <w:r w:rsidRPr="0075160D">
        <w:rPr>
          <w:rFonts w:eastAsia="Times New Roman" w:cs="Times New Roman"/>
          <w:szCs w:val="24"/>
        </w:rPr>
        <w:t xml:space="preserve"> μηχανές τις οποίες έχει </w:t>
      </w:r>
      <w:r>
        <w:rPr>
          <w:rFonts w:eastAsia="Times New Roman" w:cs="Times New Roman"/>
          <w:szCs w:val="24"/>
        </w:rPr>
        <w:t>-γιατί μου αρέσει να μιλάω με νούμερα, όπως</w:t>
      </w:r>
      <w:r w:rsidRPr="0075160D">
        <w:rPr>
          <w:rFonts w:eastAsia="Times New Roman" w:cs="Times New Roman"/>
          <w:szCs w:val="24"/>
        </w:rPr>
        <w:t xml:space="preserve"> μιλήσατε </w:t>
      </w:r>
      <w:r>
        <w:rPr>
          <w:rFonts w:eastAsia="Times New Roman" w:cs="Times New Roman"/>
          <w:szCs w:val="24"/>
        </w:rPr>
        <w:t>εσείς-</w:t>
      </w:r>
      <w:r w:rsidRPr="0075160D">
        <w:rPr>
          <w:rFonts w:eastAsia="Times New Roman" w:cs="Times New Roman"/>
          <w:szCs w:val="24"/>
        </w:rPr>
        <w:t xml:space="preserve"> μέχρι και τον Γενάρη </w:t>
      </w:r>
      <w:r>
        <w:rPr>
          <w:rFonts w:eastAsia="Times New Roman" w:cs="Times New Roman"/>
          <w:szCs w:val="24"/>
        </w:rPr>
        <w:t>ήταν σε</w:t>
      </w:r>
      <w:r>
        <w:rPr>
          <w:rFonts w:eastAsia="Times New Roman" w:cs="Times New Roman"/>
          <w:szCs w:val="24"/>
        </w:rPr>
        <w:t xml:space="preserve"> λειτουργία και </w:t>
      </w:r>
      <w:r w:rsidRPr="0075160D">
        <w:rPr>
          <w:rFonts w:eastAsia="Times New Roman" w:cs="Times New Roman"/>
          <w:szCs w:val="24"/>
        </w:rPr>
        <w:t>σε επιχειρησιακή ετοιμότητα πενήντα μηχανές</w:t>
      </w:r>
      <w:r>
        <w:rPr>
          <w:rFonts w:eastAsia="Times New Roman" w:cs="Times New Roman"/>
          <w:szCs w:val="24"/>
        </w:rPr>
        <w:t>.</w:t>
      </w:r>
      <w:r w:rsidRPr="0075160D">
        <w:rPr>
          <w:rFonts w:eastAsia="Times New Roman" w:cs="Times New Roman"/>
          <w:szCs w:val="24"/>
        </w:rPr>
        <w:t xml:space="preserve"> Σήμερα μετά και από την ερώτηση είναι </w:t>
      </w:r>
      <w:proofErr w:type="spellStart"/>
      <w:r>
        <w:rPr>
          <w:rFonts w:eastAsia="Times New Roman" w:cs="Times New Roman"/>
          <w:szCs w:val="24"/>
        </w:rPr>
        <w:t>εκατόν</w:t>
      </w:r>
      <w:proofErr w:type="spellEnd"/>
      <w:r>
        <w:rPr>
          <w:rFonts w:eastAsia="Times New Roman" w:cs="Times New Roman"/>
          <w:szCs w:val="24"/>
        </w:rPr>
        <w:t xml:space="preserve"> εννιά μηχανές, όχι </w:t>
      </w:r>
      <w:proofErr w:type="spellStart"/>
      <w:r>
        <w:rPr>
          <w:rFonts w:eastAsia="Times New Roman" w:cs="Times New Roman"/>
          <w:szCs w:val="24"/>
        </w:rPr>
        <w:t>εκατόν</w:t>
      </w:r>
      <w:proofErr w:type="spellEnd"/>
      <w:r>
        <w:rPr>
          <w:rFonts w:eastAsia="Times New Roman" w:cs="Times New Roman"/>
          <w:szCs w:val="24"/>
        </w:rPr>
        <w:t xml:space="preserve"> τέσσερις, </w:t>
      </w:r>
      <w:proofErr w:type="spellStart"/>
      <w:r>
        <w:rPr>
          <w:rFonts w:eastAsia="Times New Roman" w:cs="Times New Roman"/>
          <w:szCs w:val="24"/>
        </w:rPr>
        <w:t>εκατόν</w:t>
      </w:r>
      <w:proofErr w:type="spellEnd"/>
      <w:r>
        <w:rPr>
          <w:rFonts w:eastAsia="Times New Roman" w:cs="Times New Roman"/>
          <w:szCs w:val="24"/>
        </w:rPr>
        <w:t xml:space="preserve"> πέντε που είπατε, κυρία Υπουργέ. Είναι </w:t>
      </w:r>
      <w:proofErr w:type="spellStart"/>
      <w:r>
        <w:rPr>
          <w:rFonts w:eastAsia="Times New Roman" w:cs="Times New Roman"/>
          <w:szCs w:val="24"/>
        </w:rPr>
        <w:t>εκατόν</w:t>
      </w:r>
      <w:proofErr w:type="spellEnd"/>
      <w:r>
        <w:rPr>
          <w:rFonts w:eastAsia="Times New Roman" w:cs="Times New Roman"/>
          <w:szCs w:val="24"/>
        </w:rPr>
        <w:t xml:space="preserve"> εννιά οι μηχανές. Και το λέω αυτό, διότι θέλω να είμαι ακριβή</w:t>
      </w:r>
      <w:r>
        <w:rPr>
          <w:rFonts w:eastAsia="Times New Roman" w:cs="Times New Roman"/>
          <w:szCs w:val="24"/>
        </w:rPr>
        <w:t xml:space="preserve">ς στα νούμερα. </w:t>
      </w:r>
      <w:r w:rsidRPr="0075160D">
        <w:rPr>
          <w:rFonts w:eastAsia="Times New Roman" w:cs="Times New Roman"/>
          <w:szCs w:val="24"/>
        </w:rPr>
        <w:t xml:space="preserve">Αυτό </w:t>
      </w:r>
      <w:r>
        <w:rPr>
          <w:rFonts w:eastAsia="Times New Roman" w:cs="Times New Roman"/>
          <w:szCs w:val="24"/>
        </w:rPr>
        <w:t>θέλω να σας</w:t>
      </w:r>
      <w:r w:rsidRPr="0075160D">
        <w:rPr>
          <w:rFonts w:eastAsia="Times New Roman" w:cs="Times New Roman"/>
          <w:szCs w:val="24"/>
        </w:rPr>
        <w:t xml:space="preserve"> πω</w:t>
      </w:r>
      <w:r>
        <w:rPr>
          <w:rFonts w:eastAsia="Times New Roman" w:cs="Times New Roman"/>
          <w:szCs w:val="24"/>
        </w:rPr>
        <w:t>.</w:t>
      </w:r>
    </w:p>
    <w:p w14:paraId="46D5FF1E"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Έπρεπε να έχουν τρία περιπολικά</w:t>
      </w:r>
      <w:r>
        <w:rPr>
          <w:rFonts w:eastAsia="Times New Roman" w:cs="Times New Roman"/>
          <w:szCs w:val="24"/>
        </w:rPr>
        <w:t>,</w:t>
      </w:r>
      <w:r w:rsidRPr="0075160D">
        <w:rPr>
          <w:rFonts w:eastAsia="Times New Roman" w:cs="Times New Roman"/>
          <w:szCs w:val="24"/>
        </w:rPr>
        <w:t xml:space="preserve"> γιατί είναι αυξημένος </w:t>
      </w:r>
      <w:r>
        <w:rPr>
          <w:rFonts w:eastAsia="Times New Roman" w:cs="Times New Roman"/>
          <w:szCs w:val="24"/>
        </w:rPr>
        <w:t xml:space="preserve">ο </w:t>
      </w:r>
      <w:r w:rsidRPr="0075160D">
        <w:rPr>
          <w:rFonts w:eastAsia="Times New Roman" w:cs="Times New Roman"/>
          <w:szCs w:val="24"/>
        </w:rPr>
        <w:t>όγκος όλων</w:t>
      </w:r>
      <w:r>
        <w:rPr>
          <w:rFonts w:eastAsia="Times New Roman" w:cs="Times New Roman"/>
          <w:szCs w:val="24"/>
        </w:rPr>
        <w:t xml:space="preserve"> αυτών που συλλαμβάνουν και κάνουν</w:t>
      </w:r>
      <w:r w:rsidRPr="0075160D">
        <w:rPr>
          <w:rFonts w:eastAsia="Times New Roman" w:cs="Times New Roman"/>
          <w:szCs w:val="24"/>
        </w:rPr>
        <w:t xml:space="preserve"> τις προσαγωγές</w:t>
      </w:r>
      <w:r>
        <w:rPr>
          <w:rFonts w:eastAsia="Times New Roman" w:cs="Times New Roman"/>
          <w:szCs w:val="24"/>
        </w:rPr>
        <w:t>.</w:t>
      </w:r>
      <w:r w:rsidRPr="0075160D">
        <w:rPr>
          <w:rFonts w:eastAsia="Times New Roman" w:cs="Times New Roman"/>
          <w:szCs w:val="24"/>
        </w:rPr>
        <w:t xml:space="preserve"> Δεν είχαν</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Κατά διαστήματα έχουν ένα περιπολικό. Πραγματικά α</w:t>
      </w:r>
      <w:r w:rsidRPr="0075160D">
        <w:rPr>
          <w:rFonts w:eastAsia="Times New Roman" w:cs="Times New Roman"/>
          <w:szCs w:val="24"/>
        </w:rPr>
        <w:t>ναρωτιέμαι</w:t>
      </w:r>
      <w:r>
        <w:rPr>
          <w:rFonts w:eastAsia="Times New Roman" w:cs="Times New Roman"/>
          <w:szCs w:val="24"/>
        </w:rPr>
        <w:t xml:space="preserve"> το εξής:</w:t>
      </w:r>
      <w:r w:rsidRPr="0075160D">
        <w:rPr>
          <w:rFonts w:eastAsia="Times New Roman" w:cs="Times New Roman"/>
          <w:szCs w:val="24"/>
        </w:rPr>
        <w:t xml:space="preserve"> Ενώ θα έπρεπε να </w:t>
      </w:r>
      <w:r>
        <w:rPr>
          <w:rFonts w:eastAsia="Times New Roman" w:cs="Times New Roman"/>
          <w:szCs w:val="24"/>
        </w:rPr>
        <w:t>έχου</w:t>
      </w:r>
      <w:r>
        <w:rPr>
          <w:rFonts w:eastAsia="Times New Roman" w:cs="Times New Roman"/>
          <w:szCs w:val="24"/>
        </w:rPr>
        <w:t xml:space="preserve">ν </w:t>
      </w:r>
      <w:r w:rsidRPr="0075160D">
        <w:rPr>
          <w:rFonts w:eastAsia="Times New Roman" w:cs="Times New Roman"/>
          <w:szCs w:val="24"/>
        </w:rPr>
        <w:t>τρία περιπολικά</w:t>
      </w:r>
      <w:r>
        <w:rPr>
          <w:rFonts w:eastAsia="Times New Roman" w:cs="Times New Roman"/>
          <w:szCs w:val="24"/>
        </w:rPr>
        <w:t>,</w:t>
      </w:r>
      <w:r w:rsidRPr="0075160D">
        <w:rPr>
          <w:rFonts w:eastAsia="Times New Roman" w:cs="Times New Roman"/>
          <w:szCs w:val="24"/>
        </w:rPr>
        <w:t xml:space="preserve"> αυτή τη στιγμή έχουν ένα</w:t>
      </w:r>
      <w:r>
        <w:rPr>
          <w:rFonts w:eastAsia="Times New Roman" w:cs="Times New Roman"/>
          <w:szCs w:val="24"/>
        </w:rPr>
        <w:t>. Πριν από δύο μέρες πήγε ένα</w:t>
      </w:r>
      <w:r w:rsidRPr="0075160D">
        <w:rPr>
          <w:rFonts w:eastAsia="Times New Roman" w:cs="Times New Roman"/>
          <w:szCs w:val="24"/>
        </w:rPr>
        <w:t xml:space="preserve"> περιπολικό</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 xml:space="preserve">Ας πούμε ότι ήταν σύμπτωση. </w:t>
      </w:r>
    </w:p>
    <w:p w14:paraId="46D5FF1F"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το ένα, όμως, περιπολικό που πήγε, </w:t>
      </w:r>
      <w:r w:rsidRPr="0075160D">
        <w:rPr>
          <w:rFonts w:eastAsia="Times New Roman" w:cs="Times New Roman"/>
          <w:szCs w:val="24"/>
        </w:rPr>
        <w:t>κυρία Υπουργέ</w:t>
      </w:r>
      <w:r>
        <w:rPr>
          <w:rFonts w:eastAsia="Times New Roman" w:cs="Times New Roman"/>
          <w:szCs w:val="24"/>
        </w:rPr>
        <w:t>,</w:t>
      </w:r>
      <w:r w:rsidRPr="0075160D">
        <w:rPr>
          <w:rFonts w:eastAsia="Times New Roman" w:cs="Times New Roman"/>
          <w:szCs w:val="24"/>
        </w:rPr>
        <w:t xml:space="preserve"> είναι ένα </w:t>
      </w:r>
      <w:r>
        <w:rPr>
          <w:rFonts w:eastAsia="Times New Roman" w:cs="Times New Roman"/>
          <w:szCs w:val="24"/>
          <w:lang w:val="en-US"/>
        </w:rPr>
        <w:t>C</w:t>
      </w:r>
      <w:r>
        <w:rPr>
          <w:rFonts w:eastAsia="Times New Roman" w:cs="Times New Roman"/>
          <w:szCs w:val="24"/>
          <w:lang w:val="en-US"/>
        </w:rPr>
        <w:t>itroen</w:t>
      </w:r>
      <w:r w:rsidRPr="009D12FA">
        <w:rPr>
          <w:rFonts w:eastAsia="Times New Roman" w:cs="Times New Roman"/>
          <w:szCs w:val="24"/>
        </w:rPr>
        <w:t xml:space="preserve"> </w:t>
      </w:r>
      <w:proofErr w:type="spellStart"/>
      <w:r>
        <w:rPr>
          <w:rFonts w:eastAsia="Times New Roman" w:cs="Times New Roman"/>
          <w:szCs w:val="24"/>
          <w:lang w:val="en-US"/>
        </w:rPr>
        <w:t>X</w:t>
      </w:r>
      <w:r>
        <w:rPr>
          <w:rFonts w:eastAsia="Times New Roman" w:cs="Times New Roman"/>
          <w:szCs w:val="24"/>
          <w:lang w:val="en-US"/>
        </w:rPr>
        <w:t>sara</w:t>
      </w:r>
      <w:proofErr w:type="spellEnd"/>
      <w:r>
        <w:rPr>
          <w:rFonts w:eastAsia="Times New Roman" w:cs="Times New Roman"/>
          <w:szCs w:val="24"/>
        </w:rPr>
        <w:t xml:space="preserve"> του 2004 με πάνω από τετρακόσιες χιλιάδες χιλιόμετρα. </w:t>
      </w:r>
      <w:r w:rsidRPr="0075160D">
        <w:rPr>
          <w:rFonts w:eastAsia="Times New Roman" w:cs="Times New Roman"/>
          <w:szCs w:val="24"/>
        </w:rPr>
        <w:t>Και α</w:t>
      </w:r>
      <w:r w:rsidRPr="0075160D">
        <w:rPr>
          <w:rFonts w:eastAsia="Times New Roman" w:cs="Times New Roman"/>
          <w:szCs w:val="24"/>
        </w:rPr>
        <w:t>ναρωτιέμαι</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Το σέρβις του κοστίζει πάνω από 3</w:t>
      </w:r>
      <w:r w:rsidRPr="0075160D">
        <w:rPr>
          <w:rFonts w:eastAsia="Times New Roman" w:cs="Times New Roman"/>
          <w:szCs w:val="24"/>
        </w:rPr>
        <w:t>000 ευρώ</w:t>
      </w:r>
      <w:r>
        <w:rPr>
          <w:rFonts w:eastAsia="Times New Roman" w:cs="Times New Roman"/>
          <w:szCs w:val="24"/>
        </w:rPr>
        <w:t xml:space="preserve">. Να μπείτε στο ίντερνετ και </w:t>
      </w:r>
      <w:r>
        <w:rPr>
          <w:rFonts w:eastAsia="Times New Roman" w:cs="Times New Roman"/>
          <w:szCs w:val="24"/>
        </w:rPr>
        <w:t xml:space="preserve">να </w:t>
      </w:r>
      <w:r>
        <w:rPr>
          <w:rFonts w:eastAsia="Times New Roman" w:cs="Times New Roman"/>
          <w:szCs w:val="24"/>
        </w:rPr>
        <w:t xml:space="preserve">αναζητήσετε για να αγοράσουμε </w:t>
      </w:r>
      <w:r w:rsidRPr="0075160D">
        <w:rPr>
          <w:rFonts w:eastAsia="Times New Roman" w:cs="Times New Roman"/>
          <w:szCs w:val="24"/>
        </w:rPr>
        <w:t>ένα μεταχειρισμένο τέτοιο αυτοκίνητο</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που</w:t>
      </w:r>
      <w:r w:rsidRPr="0075160D">
        <w:rPr>
          <w:rFonts w:eastAsia="Times New Roman" w:cs="Times New Roman"/>
          <w:szCs w:val="24"/>
        </w:rPr>
        <w:t xml:space="preserve"> </w:t>
      </w:r>
      <w:r>
        <w:rPr>
          <w:rFonts w:eastAsia="Times New Roman" w:cs="Times New Roman"/>
          <w:szCs w:val="24"/>
        </w:rPr>
        <w:t>κοστίζει 1</w:t>
      </w:r>
      <w:r w:rsidRPr="0075160D">
        <w:rPr>
          <w:rFonts w:eastAsia="Times New Roman" w:cs="Times New Roman"/>
          <w:szCs w:val="24"/>
        </w:rPr>
        <w:t>500 ευρώ</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Και τ</w:t>
      </w:r>
      <w:r w:rsidRPr="0075160D">
        <w:rPr>
          <w:rFonts w:eastAsia="Times New Roman" w:cs="Times New Roman"/>
          <w:szCs w:val="24"/>
        </w:rPr>
        <w:t xml:space="preserve">ο </w:t>
      </w:r>
      <w:r>
        <w:rPr>
          <w:rFonts w:eastAsia="Times New Roman" w:cs="Times New Roman"/>
          <w:szCs w:val="24"/>
        </w:rPr>
        <w:t>ελληνικό κράτος πληρώνει 3</w:t>
      </w:r>
      <w:r w:rsidRPr="0075160D">
        <w:rPr>
          <w:rFonts w:eastAsia="Times New Roman" w:cs="Times New Roman"/>
          <w:szCs w:val="24"/>
        </w:rPr>
        <w:t xml:space="preserve">000 ευρώ για το </w:t>
      </w:r>
      <w:r>
        <w:rPr>
          <w:rFonts w:eastAsia="Times New Roman" w:cs="Times New Roman"/>
          <w:szCs w:val="24"/>
        </w:rPr>
        <w:t>σέρβις.</w:t>
      </w:r>
    </w:p>
    <w:p w14:paraId="46D5FF2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6D5FF2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Επιστρέψτε μου να μιλήσω λίγο παραπάνω, γιατί είναι πάρα πολύ σημαντικό το θέμα, κύριε Πρόεδρε. </w:t>
      </w:r>
    </w:p>
    <w:p w14:paraId="46D5FF22"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Το ελληνικό δημόσιο, λοιπόν, πληρώνει πάνω από 3000 ευρώ και</w:t>
      </w:r>
      <w:r w:rsidRPr="0075160D">
        <w:rPr>
          <w:rFonts w:eastAsia="Times New Roman" w:cs="Times New Roman"/>
          <w:szCs w:val="24"/>
        </w:rPr>
        <w:t xml:space="preserve"> αυτοκίνητα</w:t>
      </w:r>
      <w:r>
        <w:rPr>
          <w:rFonts w:eastAsia="Times New Roman" w:cs="Times New Roman"/>
          <w:szCs w:val="24"/>
        </w:rPr>
        <w:t xml:space="preserve"> δε</w:t>
      </w:r>
      <w:r>
        <w:rPr>
          <w:rFonts w:eastAsia="Times New Roman" w:cs="Times New Roman"/>
          <w:szCs w:val="24"/>
        </w:rPr>
        <w:t>ν έχουμε.</w:t>
      </w:r>
      <w:r w:rsidRPr="0075160D">
        <w:rPr>
          <w:rFonts w:eastAsia="Times New Roman" w:cs="Times New Roman"/>
          <w:szCs w:val="24"/>
        </w:rPr>
        <w:t xml:space="preserve"> Δεν </w:t>
      </w:r>
      <w:r>
        <w:rPr>
          <w:rFonts w:eastAsia="Times New Roman" w:cs="Times New Roman"/>
          <w:szCs w:val="24"/>
        </w:rPr>
        <w:t>έχουμε</w:t>
      </w:r>
      <w:r w:rsidRPr="0075160D">
        <w:rPr>
          <w:rFonts w:eastAsia="Times New Roman" w:cs="Times New Roman"/>
          <w:szCs w:val="24"/>
        </w:rPr>
        <w:t xml:space="preserve"> περιπολικά</w:t>
      </w:r>
      <w:r>
        <w:rPr>
          <w:rFonts w:eastAsia="Times New Roman" w:cs="Times New Roman"/>
          <w:szCs w:val="24"/>
        </w:rPr>
        <w:t>.</w:t>
      </w:r>
      <w:r w:rsidRPr="0075160D">
        <w:rPr>
          <w:rFonts w:eastAsia="Times New Roman" w:cs="Times New Roman"/>
          <w:szCs w:val="24"/>
        </w:rPr>
        <w:t xml:space="preserve"> </w:t>
      </w:r>
    </w:p>
    <w:p w14:paraId="46D5FF23" w14:textId="77777777" w:rsidR="00A304EA" w:rsidRDefault="003C614A">
      <w:pPr>
        <w:tabs>
          <w:tab w:val="left" w:pos="6168"/>
        </w:tabs>
        <w:spacing w:line="600" w:lineRule="auto"/>
        <w:ind w:firstLine="720"/>
        <w:jc w:val="both"/>
        <w:rPr>
          <w:rFonts w:eastAsia="Times New Roman" w:cs="Times New Roman"/>
          <w:szCs w:val="24"/>
        </w:rPr>
      </w:pPr>
      <w:r w:rsidRPr="0075160D">
        <w:rPr>
          <w:rFonts w:eastAsia="Times New Roman" w:cs="Times New Roman"/>
          <w:szCs w:val="24"/>
        </w:rPr>
        <w:t>Είναι πολύ σημαντικό το έργο της ομάδας ΔΙΑΣ</w:t>
      </w:r>
      <w:r>
        <w:rPr>
          <w:rFonts w:eastAsia="Times New Roman" w:cs="Times New Roman"/>
          <w:szCs w:val="24"/>
        </w:rPr>
        <w:t>.</w:t>
      </w:r>
      <w:r w:rsidRPr="0075160D">
        <w:rPr>
          <w:rFonts w:eastAsia="Times New Roman" w:cs="Times New Roman"/>
          <w:szCs w:val="24"/>
        </w:rPr>
        <w:t xml:space="preserve"> Καταργήσατε</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όμως,</w:t>
      </w:r>
      <w:r w:rsidRPr="0075160D">
        <w:rPr>
          <w:rFonts w:eastAsia="Times New Roman" w:cs="Times New Roman"/>
          <w:szCs w:val="24"/>
        </w:rPr>
        <w:t xml:space="preserve"> το κέντρο ΔΙΑΣ</w:t>
      </w:r>
      <w:r>
        <w:rPr>
          <w:rFonts w:eastAsia="Times New Roman" w:cs="Times New Roman"/>
          <w:szCs w:val="24"/>
        </w:rPr>
        <w:t xml:space="preserve"> και τους έχετε μεταφέρει στα υπόλοιπα κέντρα</w:t>
      </w:r>
      <w:r w:rsidRPr="0075160D">
        <w:rPr>
          <w:rFonts w:eastAsia="Times New Roman" w:cs="Times New Roman"/>
          <w:szCs w:val="24"/>
        </w:rPr>
        <w:t xml:space="preserve"> της Αμέσου Δράσεως</w:t>
      </w:r>
      <w:r>
        <w:rPr>
          <w:rFonts w:eastAsia="Times New Roman" w:cs="Times New Roman"/>
          <w:szCs w:val="24"/>
        </w:rPr>
        <w:t>.</w:t>
      </w:r>
      <w:r w:rsidRPr="0075160D">
        <w:rPr>
          <w:rFonts w:eastAsia="Times New Roman" w:cs="Times New Roman"/>
          <w:szCs w:val="24"/>
        </w:rPr>
        <w:t xml:space="preserve"> </w:t>
      </w:r>
    </w:p>
    <w:p w14:paraId="46D5FF24"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w:t>
      </w:r>
      <w:r w:rsidRPr="0075160D">
        <w:rPr>
          <w:rFonts w:eastAsia="Times New Roman" w:cs="Times New Roman"/>
          <w:szCs w:val="24"/>
        </w:rPr>
        <w:t>ξαναλέω ένιωσα ντροπή</w:t>
      </w:r>
      <w:r>
        <w:rPr>
          <w:rFonts w:eastAsia="Times New Roman" w:cs="Times New Roman"/>
          <w:szCs w:val="24"/>
        </w:rPr>
        <w:t>.</w:t>
      </w:r>
      <w:r w:rsidRPr="0075160D">
        <w:rPr>
          <w:rFonts w:eastAsia="Times New Roman" w:cs="Times New Roman"/>
          <w:szCs w:val="24"/>
        </w:rPr>
        <w:t xml:space="preserve"> </w:t>
      </w:r>
      <w:r>
        <w:rPr>
          <w:rFonts w:eastAsia="Times New Roman" w:cs="Times New Roman"/>
          <w:szCs w:val="24"/>
        </w:rPr>
        <w:t>Είναι διαχρονικό το πρόβλημα. Δεν έχετε την ευθύν</w:t>
      </w:r>
      <w:r>
        <w:rPr>
          <w:rFonts w:eastAsia="Times New Roman" w:cs="Times New Roman"/>
          <w:szCs w:val="24"/>
        </w:rPr>
        <w:t xml:space="preserve">η μόνο εσείς. Έχουν ευθύνη και οι </w:t>
      </w:r>
      <w:r>
        <w:rPr>
          <w:rFonts w:eastAsia="Times New Roman" w:cs="Times New Roman"/>
          <w:szCs w:val="24"/>
        </w:rPr>
        <w:lastRenderedPageBreak/>
        <w:t xml:space="preserve">προηγούμενες κυβερνήσεις. Εγώ θέλω να είμαι ξεκάθαρος σε αυτό. </w:t>
      </w:r>
    </w:p>
    <w:p w14:paraId="46D5FF25"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καταθέσω κάποια στοιχεία στα Πρακτικά, για να δείτε πού στεγάζεται η ομάδα ΔΙΑΣ, κυρία Υπουργέ. </w:t>
      </w:r>
      <w:r w:rsidRPr="0075160D">
        <w:rPr>
          <w:rFonts w:eastAsia="Times New Roman" w:cs="Times New Roman"/>
          <w:szCs w:val="24"/>
        </w:rPr>
        <w:t xml:space="preserve">Είναι κάτω από μία γέφυρα με ένα </w:t>
      </w:r>
      <w:r>
        <w:rPr>
          <w:rFonts w:eastAsia="Times New Roman" w:cs="Times New Roman"/>
          <w:szCs w:val="24"/>
        </w:rPr>
        <w:t xml:space="preserve">συρματόπλεγμα, </w:t>
      </w:r>
      <w:r w:rsidRPr="0075160D">
        <w:rPr>
          <w:rFonts w:eastAsia="Times New Roman" w:cs="Times New Roman"/>
          <w:szCs w:val="24"/>
        </w:rPr>
        <w:t>όπου τους π</w:t>
      </w:r>
      <w:r w:rsidRPr="0075160D">
        <w:rPr>
          <w:rFonts w:eastAsia="Times New Roman" w:cs="Times New Roman"/>
          <w:szCs w:val="24"/>
        </w:rPr>
        <w:t>ετάνε πέτρες από πάνω</w:t>
      </w:r>
      <w:r>
        <w:rPr>
          <w:rFonts w:eastAsia="Times New Roman" w:cs="Times New Roman"/>
          <w:szCs w:val="24"/>
        </w:rPr>
        <w:t>.</w:t>
      </w:r>
      <w:r w:rsidRPr="0075160D">
        <w:rPr>
          <w:rFonts w:eastAsia="Times New Roman" w:cs="Times New Roman"/>
          <w:szCs w:val="24"/>
        </w:rPr>
        <w:t xml:space="preserve"> </w:t>
      </w:r>
    </w:p>
    <w:p w14:paraId="46D5FF26" w14:textId="77777777" w:rsidR="00A304EA" w:rsidRDefault="003C614A">
      <w:pPr>
        <w:tabs>
          <w:tab w:val="left" w:pos="6168"/>
        </w:tabs>
        <w:spacing w:line="600" w:lineRule="auto"/>
        <w:ind w:firstLine="720"/>
        <w:jc w:val="both"/>
        <w:rPr>
          <w:rFonts w:eastAsia="Times New Roman" w:cs="Times New Roman"/>
          <w:szCs w:val="24"/>
        </w:rPr>
      </w:pPr>
      <w:r w:rsidRPr="00243E72">
        <w:rPr>
          <w:rFonts w:eastAsia="Times New Roman" w:cs="Times New Roman"/>
          <w:szCs w:val="24"/>
        </w:rPr>
        <w:t>Δεν χρειάζεται να πω τους κινδύνους που διατρέχουν</w:t>
      </w:r>
      <w:r>
        <w:rPr>
          <w:rFonts w:eastAsia="Times New Roman" w:cs="Times New Roman"/>
          <w:szCs w:val="24"/>
        </w:rPr>
        <w:t>.</w:t>
      </w:r>
      <w:r w:rsidRPr="00243E72">
        <w:rPr>
          <w:rFonts w:eastAsia="Times New Roman" w:cs="Times New Roman"/>
          <w:szCs w:val="24"/>
        </w:rPr>
        <w:t xml:space="preserve"> Είναι τρύπια όλα</w:t>
      </w:r>
      <w:r>
        <w:rPr>
          <w:rFonts w:eastAsia="Times New Roman" w:cs="Times New Roman"/>
          <w:szCs w:val="24"/>
        </w:rPr>
        <w:t xml:space="preserve"> και μπαίνει </w:t>
      </w:r>
      <w:r w:rsidRPr="00243E72">
        <w:rPr>
          <w:rFonts w:eastAsia="Times New Roman" w:cs="Times New Roman"/>
          <w:szCs w:val="24"/>
        </w:rPr>
        <w:t>το νερό</w:t>
      </w:r>
      <w:r>
        <w:rPr>
          <w:rFonts w:eastAsia="Times New Roman" w:cs="Times New Roman"/>
          <w:szCs w:val="24"/>
        </w:rPr>
        <w:t>.</w:t>
      </w:r>
      <w:r w:rsidRPr="00243E72">
        <w:rPr>
          <w:rFonts w:eastAsia="Times New Roman" w:cs="Times New Roman"/>
          <w:szCs w:val="24"/>
        </w:rPr>
        <w:t xml:space="preserve"> Δηλαδή </w:t>
      </w:r>
      <w:r>
        <w:rPr>
          <w:rFonts w:eastAsia="Times New Roman" w:cs="Times New Roman"/>
          <w:szCs w:val="24"/>
        </w:rPr>
        <w:t xml:space="preserve">είναι </w:t>
      </w:r>
      <w:r w:rsidRPr="00243E72">
        <w:rPr>
          <w:rFonts w:eastAsia="Times New Roman" w:cs="Times New Roman"/>
          <w:szCs w:val="24"/>
        </w:rPr>
        <w:t>μία τραγική κατάσταση</w:t>
      </w:r>
      <w:r>
        <w:rPr>
          <w:rFonts w:eastAsia="Times New Roman" w:cs="Times New Roman"/>
          <w:szCs w:val="24"/>
        </w:rPr>
        <w:t>.</w:t>
      </w:r>
      <w:r w:rsidRPr="00243E72">
        <w:rPr>
          <w:rFonts w:eastAsia="Times New Roman" w:cs="Times New Roman"/>
          <w:szCs w:val="24"/>
        </w:rPr>
        <w:t xml:space="preserve"> </w:t>
      </w:r>
    </w:p>
    <w:p w14:paraId="46D5FF27"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Επιτρέψτε μου</w:t>
      </w:r>
      <w:r>
        <w:rPr>
          <w:rFonts w:eastAsia="Times New Roman" w:cs="Times New Roman"/>
          <w:szCs w:val="24"/>
        </w:rPr>
        <w:t>,</w:t>
      </w:r>
      <w:r w:rsidRPr="00243E72">
        <w:rPr>
          <w:rFonts w:eastAsia="Times New Roman" w:cs="Times New Roman"/>
          <w:szCs w:val="24"/>
        </w:rPr>
        <w:t xml:space="preserve"> εγώ θα καταθέσω όλες αυτές εδώ τις φωτογραφίες</w:t>
      </w:r>
      <w:r>
        <w:rPr>
          <w:rFonts w:eastAsia="Times New Roman" w:cs="Times New Roman"/>
          <w:szCs w:val="24"/>
        </w:rPr>
        <w:t>.</w:t>
      </w:r>
      <w:r w:rsidRPr="00243E72">
        <w:rPr>
          <w:rFonts w:eastAsia="Times New Roman" w:cs="Times New Roman"/>
          <w:szCs w:val="24"/>
        </w:rPr>
        <w:t xml:space="preserve"> Είναι τραγικό</w:t>
      </w:r>
      <w:r>
        <w:rPr>
          <w:rFonts w:eastAsia="Times New Roman" w:cs="Times New Roman"/>
          <w:szCs w:val="24"/>
        </w:rPr>
        <w:t xml:space="preserve">. Κοιτάχτε </w:t>
      </w:r>
      <w:r w:rsidRPr="00243E72">
        <w:rPr>
          <w:rFonts w:eastAsia="Times New Roman" w:cs="Times New Roman"/>
          <w:szCs w:val="24"/>
        </w:rPr>
        <w:t>εδώ</w:t>
      </w:r>
      <w:r>
        <w:rPr>
          <w:rFonts w:eastAsia="Times New Roman" w:cs="Times New Roman"/>
          <w:szCs w:val="24"/>
        </w:rPr>
        <w:t>!</w:t>
      </w:r>
      <w:r w:rsidRPr="00243E72">
        <w:rPr>
          <w:rFonts w:eastAsia="Times New Roman" w:cs="Times New Roman"/>
          <w:szCs w:val="24"/>
        </w:rPr>
        <w:t xml:space="preserve"> </w:t>
      </w:r>
      <w:r>
        <w:rPr>
          <w:rFonts w:eastAsia="Times New Roman" w:cs="Times New Roman"/>
          <w:szCs w:val="24"/>
        </w:rPr>
        <w:t xml:space="preserve">Είναι </w:t>
      </w:r>
      <w:r w:rsidRPr="00243E72">
        <w:rPr>
          <w:rFonts w:eastAsia="Times New Roman" w:cs="Times New Roman"/>
          <w:szCs w:val="24"/>
        </w:rPr>
        <w:t>μέσα στ</w:t>
      </w:r>
      <w:r w:rsidRPr="00243E72">
        <w:rPr>
          <w:rFonts w:eastAsia="Times New Roman" w:cs="Times New Roman"/>
          <w:szCs w:val="24"/>
        </w:rPr>
        <w:t>ο λιμάνι</w:t>
      </w:r>
      <w:r>
        <w:rPr>
          <w:rFonts w:eastAsia="Times New Roman" w:cs="Times New Roman"/>
          <w:szCs w:val="24"/>
        </w:rPr>
        <w:t>.</w:t>
      </w:r>
      <w:r w:rsidRPr="00243E72">
        <w:rPr>
          <w:rFonts w:eastAsia="Times New Roman" w:cs="Times New Roman"/>
          <w:szCs w:val="24"/>
        </w:rPr>
        <w:t xml:space="preserve"> Οι πρόσφυγες ζουν καλύτερα</w:t>
      </w:r>
      <w:r>
        <w:rPr>
          <w:rFonts w:eastAsia="Times New Roman" w:cs="Times New Roman"/>
          <w:szCs w:val="24"/>
        </w:rPr>
        <w:t>.</w:t>
      </w:r>
      <w:r w:rsidRPr="00243E72">
        <w:rPr>
          <w:rFonts w:eastAsia="Times New Roman" w:cs="Times New Roman"/>
          <w:szCs w:val="24"/>
        </w:rPr>
        <w:t xml:space="preserve"> </w:t>
      </w:r>
      <w:r>
        <w:rPr>
          <w:rFonts w:eastAsia="Times New Roman" w:cs="Times New Roman"/>
          <w:szCs w:val="24"/>
        </w:rPr>
        <w:t>Είναι διακόσια ογδόντα τρία</w:t>
      </w:r>
      <w:r w:rsidRPr="00243E72">
        <w:rPr>
          <w:rFonts w:eastAsia="Times New Roman" w:cs="Times New Roman"/>
          <w:szCs w:val="24"/>
        </w:rPr>
        <w:t xml:space="preserve"> άτομα τα οποία υπηρετούν </w:t>
      </w:r>
      <w:r>
        <w:rPr>
          <w:rFonts w:eastAsia="Times New Roman" w:cs="Times New Roman"/>
          <w:szCs w:val="24"/>
        </w:rPr>
        <w:t>ε</w:t>
      </w:r>
      <w:r w:rsidRPr="00243E72">
        <w:rPr>
          <w:rFonts w:eastAsia="Times New Roman" w:cs="Times New Roman"/>
          <w:szCs w:val="24"/>
        </w:rPr>
        <w:t>μάς</w:t>
      </w:r>
      <w:r>
        <w:rPr>
          <w:rFonts w:eastAsia="Times New Roman" w:cs="Times New Roman"/>
          <w:szCs w:val="24"/>
        </w:rPr>
        <w:t>.</w:t>
      </w:r>
      <w:r w:rsidRPr="00243E72">
        <w:rPr>
          <w:rFonts w:eastAsia="Times New Roman" w:cs="Times New Roman"/>
          <w:szCs w:val="24"/>
        </w:rPr>
        <w:t xml:space="preserve"> Είναι τραγικό</w:t>
      </w:r>
      <w:r>
        <w:rPr>
          <w:rFonts w:eastAsia="Times New Roman" w:cs="Times New Roman"/>
          <w:szCs w:val="24"/>
        </w:rPr>
        <w:t>,</w:t>
      </w:r>
      <w:r w:rsidRPr="00243E72">
        <w:rPr>
          <w:rFonts w:eastAsia="Times New Roman" w:cs="Times New Roman"/>
          <w:szCs w:val="24"/>
        </w:rPr>
        <w:t xml:space="preserve"> </w:t>
      </w:r>
      <w:r>
        <w:rPr>
          <w:rFonts w:eastAsia="Times New Roman" w:cs="Times New Roman"/>
          <w:szCs w:val="24"/>
        </w:rPr>
        <w:t>κυρία Υπουργέ!</w:t>
      </w:r>
    </w:p>
    <w:p w14:paraId="46D5FF28"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Πρέπει να βρεθεί ένας χώρος να εγκατασταθούν</w:t>
      </w:r>
      <w:r>
        <w:rPr>
          <w:rFonts w:eastAsia="Times New Roman" w:cs="Times New Roman"/>
          <w:szCs w:val="24"/>
        </w:rPr>
        <w:t>.</w:t>
      </w:r>
      <w:r w:rsidRPr="00243E72">
        <w:rPr>
          <w:rFonts w:eastAsia="Times New Roman" w:cs="Times New Roman"/>
          <w:szCs w:val="24"/>
        </w:rPr>
        <w:t xml:space="preserve"> Δεν επιτρέπεται το 2019</w:t>
      </w:r>
      <w:r>
        <w:rPr>
          <w:rFonts w:eastAsia="Times New Roman" w:cs="Times New Roman"/>
          <w:szCs w:val="24"/>
        </w:rPr>
        <w:t>,</w:t>
      </w:r>
      <w:r w:rsidRPr="00243E72">
        <w:rPr>
          <w:rFonts w:eastAsia="Times New Roman" w:cs="Times New Roman"/>
          <w:szCs w:val="24"/>
        </w:rPr>
        <w:t xml:space="preserve"> </w:t>
      </w:r>
      <w:r>
        <w:rPr>
          <w:rFonts w:eastAsia="Times New Roman" w:cs="Times New Roman"/>
          <w:szCs w:val="24"/>
        </w:rPr>
        <w:t>να</w:t>
      </w:r>
      <w:r w:rsidRPr="00243E72">
        <w:rPr>
          <w:rFonts w:eastAsia="Times New Roman" w:cs="Times New Roman"/>
          <w:szCs w:val="24"/>
        </w:rPr>
        <w:t xml:space="preserve"> υπάρχουν δημόσιοι υπάλληλοι δύο ταχυτήτων</w:t>
      </w:r>
      <w:r>
        <w:rPr>
          <w:rFonts w:eastAsia="Times New Roman" w:cs="Times New Roman"/>
          <w:szCs w:val="24"/>
        </w:rPr>
        <w:t>.</w:t>
      </w:r>
      <w:r w:rsidRPr="00243E72">
        <w:rPr>
          <w:rFonts w:eastAsia="Times New Roman" w:cs="Times New Roman"/>
          <w:szCs w:val="24"/>
        </w:rPr>
        <w:t xml:space="preserve"> Είναι </w:t>
      </w:r>
      <w:r>
        <w:rPr>
          <w:rFonts w:eastAsia="Times New Roman" w:cs="Times New Roman"/>
          <w:szCs w:val="24"/>
        </w:rPr>
        <w:t>ντροπή</w:t>
      </w:r>
      <w:r w:rsidRPr="00243E72">
        <w:rPr>
          <w:rFonts w:eastAsia="Times New Roman" w:cs="Times New Roman"/>
          <w:szCs w:val="24"/>
        </w:rPr>
        <w:t xml:space="preserve"> και για την ασφάλεια και για τη δημόσια ασφάλεια</w:t>
      </w:r>
      <w:r>
        <w:rPr>
          <w:rFonts w:eastAsia="Times New Roman" w:cs="Times New Roman"/>
          <w:szCs w:val="24"/>
        </w:rPr>
        <w:t>.</w:t>
      </w:r>
      <w:r w:rsidRPr="00243E72">
        <w:rPr>
          <w:rFonts w:eastAsia="Times New Roman" w:cs="Times New Roman"/>
          <w:szCs w:val="24"/>
        </w:rPr>
        <w:t xml:space="preserve"> Είναι </w:t>
      </w:r>
      <w:r>
        <w:rPr>
          <w:rFonts w:eastAsia="Times New Roman" w:cs="Times New Roman"/>
          <w:szCs w:val="24"/>
        </w:rPr>
        <w:t>ντροπή!</w:t>
      </w:r>
      <w:r w:rsidRPr="00243E72">
        <w:rPr>
          <w:rFonts w:eastAsia="Times New Roman" w:cs="Times New Roman"/>
          <w:szCs w:val="24"/>
        </w:rPr>
        <w:t xml:space="preserve"> Είναι κάτω από μία </w:t>
      </w:r>
      <w:r>
        <w:rPr>
          <w:rFonts w:eastAsia="Times New Roman" w:cs="Times New Roman"/>
          <w:szCs w:val="24"/>
        </w:rPr>
        <w:t>γέφυρα</w:t>
      </w:r>
      <w:r w:rsidRPr="00243E72">
        <w:rPr>
          <w:rFonts w:eastAsia="Times New Roman" w:cs="Times New Roman"/>
          <w:szCs w:val="24"/>
        </w:rPr>
        <w:t xml:space="preserve"> </w:t>
      </w:r>
      <w:r>
        <w:rPr>
          <w:rFonts w:eastAsia="Times New Roman" w:cs="Times New Roman"/>
          <w:szCs w:val="24"/>
        </w:rPr>
        <w:t>ένας περι</w:t>
      </w:r>
      <w:r>
        <w:rPr>
          <w:rFonts w:eastAsia="Times New Roman" w:cs="Times New Roman"/>
          <w:szCs w:val="24"/>
        </w:rPr>
        <w:lastRenderedPageBreak/>
        <w:t xml:space="preserve">φραγμένος χώρος, από όπου περνάει ο </w:t>
      </w:r>
      <w:r w:rsidRPr="00243E72">
        <w:rPr>
          <w:rFonts w:eastAsia="Times New Roman" w:cs="Times New Roman"/>
          <w:szCs w:val="24"/>
        </w:rPr>
        <w:t>οποιοσδήποτε</w:t>
      </w:r>
      <w:r>
        <w:rPr>
          <w:rFonts w:eastAsia="Times New Roman" w:cs="Times New Roman"/>
          <w:szCs w:val="24"/>
        </w:rPr>
        <w:t xml:space="preserve">. Είναι αραγμένες οι </w:t>
      </w:r>
      <w:r w:rsidRPr="00243E72">
        <w:rPr>
          <w:rFonts w:eastAsia="Times New Roman" w:cs="Times New Roman"/>
          <w:szCs w:val="24"/>
        </w:rPr>
        <w:t xml:space="preserve">μηχανές </w:t>
      </w:r>
      <w:r>
        <w:rPr>
          <w:rFonts w:eastAsia="Times New Roman" w:cs="Times New Roman"/>
          <w:szCs w:val="24"/>
        </w:rPr>
        <w:t>εκεί και τις τρώει</w:t>
      </w:r>
      <w:r w:rsidRPr="00243E72">
        <w:rPr>
          <w:rFonts w:eastAsia="Times New Roman" w:cs="Times New Roman"/>
          <w:szCs w:val="24"/>
        </w:rPr>
        <w:t xml:space="preserve"> το αλάτι</w:t>
      </w:r>
      <w:r>
        <w:rPr>
          <w:rFonts w:eastAsia="Times New Roman" w:cs="Times New Roman"/>
          <w:szCs w:val="24"/>
        </w:rPr>
        <w:t>. Καταστρέφονται</w:t>
      </w:r>
      <w:r w:rsidRPr="00243E72">
        <w:rPr>
          <w:rFonts w:eastAsia="Times New Roman" w:cs="Times New Roman"/>
          <w:szCs w:val="24"/>
        </w:rPr>
        <w:t xml:space="preserve"> όλα τα μεταλλικά τα οποία έχουν οι </w:t>
      </w:r>
      <w:r w:rsidRPr="00243E72">
        <w:rPr>
          <w:rFonts w:eastAsia="Times New Roman" w:cs="Times New Roman"/>
          <w:szCs w:val="24"/>
        </w:rPr>
        <w:t>μηχανές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ις τρώει </w:t>
      </w:r>
      <w:r w:rsidRPr="00243E72">
        <w:rPr>
          <w:rFonts w:eastAsia="Times New Roman" w:cs="Times New Roman"/>
          <w:szCs w:val="24"/>
        </w:rPr>
        <w:t>το αλάτι</w:t>
      </w:r>
      <w:r>
        <w:rPr>
          <w:rFonts w:eastAsia="Times New Roman" w:cs="Times New Roman"/>
          <w:szCs w:val="24"/>
        </w:rPr>
        <w:t>,</w:t>
      </w:r>
      <w:r w:rsidRPr="00243E72">
        <w:rPr>
          <w:rFonts w:eastAsia="Times New Roman" w:cs="Times New Roman"/>
          <w:szCs w:val="24"/>
        </w:rPr>
        <w:t xml:space="preserve"> και </w:t>
      </w:r>
      <w:r>
        <w:rPr>
          <w:rFonts w:eastAsia="Times New Roman" w:cs="Times New Roman"/>
          <w:szCs w:val="24"/>
        </w:rPr>
        <w:t xml:space="preserve">οι αστυνομικοί </w:t>
      </w:r>
      <w:r>
        <w:rPr>
          <w:rFonts w:eastAsia="Times New Roman" w:cs="Times New Roman"/>
          <w:szCs w:val="24"/>
        </w:rPr>
        <w:t>δ</w:t>
      </w:r>
      <w:r w:rsidRPr="00243E72">
        <w:rPr>
          <w:rFonts w:eastAsia="Times New Roman" w:cs="Times New Roman"/>
          <w:szCs w:val="24"/>
        </w:rPr>
        <w:t xml:space="preserve">εν </w:t>
      </w:r>
      <w:r>
        <w:rPr>
          <w:rFonts w:eastAsia="Times New Roman" w:cs="Times New Roman"/>
          <w:szCs w:val="24"/>
        </w:rPr>
        <w:t>νιώθουν</w:t>
      </w:r>
      <w:r w:rsidRPr="00243E72">
        <w:rPr>
          <w:rFonts w:eastAsia="Times New Roman" w:cs="Times New Roman"/>
          <w:szCs w:val="24"/>
        </w:rPr>
        <w:t xml:space="preserve"> ασφάλεια</w:t>
      </w:r>
      <w:r>
        <w:rPr>
          <w:rFonts w:eastAsia="Times New Roman" w:cs="Times New Roman"/>
          <w:szCs w:val="24"/>
        </w:rPr>
        <w:t xml:space="preserve">. </w:t>
      </w:r>
    </w:p>
    <w:p w14:paraId="46D5FF2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Καθημερινά</w:t>
      </w:r>
      <w:r w:rsidRPr="00243E72">
        <w:rPr>
          <w:rFonts w:eastAsia="Times New Roman" w:cs="Times New Roman"/>
          <w:szCs w:val="24"/>
        </w:rPr>
        <w:t xml:space="preserve"> βλέπετε τι γίνεται με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w:t>
      </w:r>
      <w:r w:rsidRPr="00243E72">
        <w:rPr>
          <w:rFonts w:eastAsia="Times New Roman" w:cs="Times New Roman"/>
          <w:szCs w:val="24"/>
        </w:rPr>
        <w:t xml:space="preserve"> Δεν το ξέρουν</w:t>
      </w:r>
      <w:r>
        <w:rPr>
          <w:rFonts w:eastAsia="Times New Roman" w:cs="Times New Roman"/>
          <w:szCs w:val="24"/>
        </w:rPr>
        <w:t>,</w:t>
      </w:r>
      <w:r w:rsidRPr="00243E72">
        <w:rPr>
          <w:rFonts w:eastAsia="Times New Roman" w:cs="Times New Roman"/>
          <w:szCs w:val="24"/>
        </w:rPr>
        <w:t xml:space="preserve"> κυρία Υπουργέ</w:t>
      </w:r>
      <w:r>
        <w:rPr>
          <w:rFonts w:eastAsia="Times New Roman" w:cs="Times New Roman"/>
          <w:szCs w:val="24"/>
        </w:rPr>
        <w:t>.</w:t>
      </w:r>
      <w:r w:rsidRPr="00243E72">
        <w:rPr>
          <w:rFonts w:eastAsia="Times New Roman" w:cs="Times New Roman"/>
          <w:szCs w:val="24"/>
        </w:rPr>
        <w:t xml:space="preserve"> Αν το γνώριζαν</w:t>
      </w:r>
      <w:r>
        <w:rPr>
          <w:rFonts w:eastAsia="Times New Roman" w:cs="Times New Roman"/>
          <w:szCs w:val="24"/>
        </w:rPr>
        <w:t>,</w:t>
      </w:r>
      <w:r w:rsidRPr="00243E72">
        <w:rPr>
          <w:rFonts w:eastAsia="Times New Roman" w:cs="Times New Roman"/>
          <w:szCs w:val="24"/>
        </w:rPr>
        <w:t xml:space="preserve"> θα είχαμε τραγικά γεγονότα στη συγκεκριμένη </w:t>
      </w:r>
      <w:r>
        <w:rPr>
          <w:rFonts w:eastAsia="Times New Roman" w:cs="Times New Roman"/>
          <w:szCs w:val="24"/>
        </w:rPr>
        <w:t>περιοχή.</w:t>
      </w:r>
    </w:p>
    <w:p w14:paraId="46D5FF2A"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Οφείλω να σας καταθέσω τις φωτογραφί</w:t>
      </w:r>
      <w:r w:rsidRPr="00243E72">
        <w:rPr>
          <w:rFonts w:eastAsia="Times New Roman" w:cs="Times New Roman"/>
          <w:szCs w:val="24"/>
        </w:rPr>
        <w:t>ες</w:t>
      </w:r>
      <w:r>
        <w:rPr>
          <w:rFonts w:eastAsia="Times New Roman" w:cs="Times New Roman"/>
          <w:szCs w:val="24"/>
        </w:rPr>
        <w:t>.</w:t>
      </w:r>
      <w:r w:rsidRPr="00243E72">
        <w:rPr>
          <w:rFonts w:eastAsia="Times New Roman" w:cs="Times New Roman"/>
          <w:szCs w:val="24"/>
        </w:rPr>
        <w:t xml:space="preserve"> Οφείλω να χτυπήσω ένα καμπανάκι στην ευαισθησία την οποία </w:t>
      </w:r>
      <w:r>
        <w:rPr>
          <w:rFonts w:eastAsia="Times New Roman" w:cs="Times New Roman"/>
          <w:szCs w:val="24"/>
        </w:rPr>
        <w:t xml:space="preserve">έχετε. Σας λέω ότι </w:t>
      </w:r>
      <w:r w:rsidRPr="00243E72">
        <w:rPr>
          <w:rFonts w:eastAsia="Times New Roman" w:cs="Times New Roman"/>
          <w:szCs w:val="24"/>
        </w:rPr>
        <w:t>είναι διαχρονικό το πρόβλημα</w:t>
      </w:r>
      <w:r>
        <w:rPr>
          <w:rFonts w:eastAsia="Times New Roman" w:cs="Times New Roman"/>
          <w:szCs w:val="24"/>
        </w:rPr>
        <w:t>.</w:t>
      </w:r>
      <w:r w:rsidRPr="00243E72">
        <w:rPr>
          <w:rFonts w:eastAsia="Times New Roman" w:cs="Times New Roman"/>
          <w:szCs w:val="24"/>
        </w:rPr>
        <w:t xml:space="preserve"> Αυτό το παραλάβατε</w:t>
      </w:r>
      <w:r>
        <w:rPr>
          <w:rFonts w:eastAsia="Times New Roman" w:cs="Times New Roman"/>
          <w:szCs w:val="24"/>
        </w:rPr>
        <w:t xml:space="preserve"> και</w:t>
      </w:r>
      <w:r w:rsidRPr="00243E72">
        <w:rPr>
          <w:rFonts w:eastAsia="Times New Roman" w:cs="Times New Roman"/>
          <w:szCs w:val="24"/>
        </w:rPr>
        <w:t xml:space="preserve"> πρέπει να το διορθώσετε</w:t>
      </w:r>
      <w:r>
        <w:rPr>
          <w:rFonts w:eastAsia="Times New Roman" w:cs="Times New Roman"/>
          <w:szCs w:val="24"/>
        </w:rPr>
        <w:t>,</w:t>
      </w:r>
      <w:r w:rsidRPr="00243E72">
        <w:rPr>
          <w:rFonts w:eastAsia="Times New Roman" w:cs="Times New Roman"/>
          <w:szCs w:val="24"/>
        </w:rPr>
        <w:t xml:space="preserve"> αλλιώς θα το διορθώσουμε εμείς</w:t>
      </w:r>
      <w:r>
        <w:rPr>
          <w:rFonts w:eastAsia="Times New Roman" w:cs="Times New Roman"/>
          <w:szCs w:val="24"/>
        </w:rPr>
        <w:t>.</w:t>
      </w:r>
      <w:r w:rsidRPr="00243E72">
        <w:rPr>
          <w:rFonts w:eastAsia="Times New Roman" w:cs="Times New Roman"/>
          <w:szCs w:val="24"/>
        </w:rPr>
        <w:t xml:space="preserve"> Δεν μπορεί να συνεχίσει να υπάρχει αυτή η κατάσταση</w:t>
      </w:r>
      <w:r>
        <w:rPr>
          <w:rFonts w:eastAsia="Times New Roman" w:cs="Times New Roman"/>
          <w:szCs w:val="24"/>
        </w:rPr>
        <w:t>.</w:t>
      </w:r>
      <w:r w:rsidRPr="00243E72">
        <w:rPr>
          <w:rFonts w:eastAsia="Times New Roman" w:cs="Times New Roman"/>
          <w:szCs w:val="24"/>
        </w:rPr>
        <w:t xml:space="preserve"> </w:t>
      </w:r>
    </w:p>
    <w:p w14:paraId="46D5FF2B"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Κι ένα τελευταίο, κύριε Πρόεδρε. </w:t>
      </w:r>
    </w:p>
    <w:p w14:paraId="46D5FF2C"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Μιλήσαμε για τον υλικοτεχνικό εξοπλισμό</w:t>
      </w:r>
      <w:r>
        <w:rPr>
          <w:rFonts w:eastAsia="Times New Roman" w:cs="Times New Roman"/>
          <w:szCs w:val="24"/>
        </w:rPr>
        <w:t>.</w:t>
      </w:r>
      <w:r w:rsidRPr="00243E72">
        <w:rPr>
          <w:rFonts w:eastAsia="Times New Roman" w:cs="Times New Roman"/>
          <w:szCs w:val="24"/>
        </w:rPr>
        <w:t xml:space="preserve"> Αυτή τη στιγμή</w:t>
      </w:r>
      <w:r>
        <w:rPr>
          <w:rFonts w:eastAsia="Times New Roman" w:cs="Times New Roman"/>
          <w:szCs w:val="24"/>
        </w:rPr>
        <w:t>,</w:t>
      </w:r>
      <w:r w:rsidRPr="00243E72">
        <w:rPr>
          <w:rFonts w:eastAsia="Times New Roman" w:cs="Times New Roman"/>
          <w:szCs w:val="24"/>
        </w:rPr>
        <w:t xml:space="preserve"> κυρία Υπουργέ</w:t>
      </w:r>
      <w:r>
        <w:rPr>
          <w:rFonts w:eastAsia="Times New Roman" w:cs="Times New Roman"/>
          <w:szCs w:val="24"/>
        </w:rPr>
        <w:t>,</w:t>
      </w:r>
      <w:r w:rsidRPr="00243E72">
        <w:rPr>
          <w:rFonts w:eastAsia="Times New Roman" w:cs="Times New Roman"/>
          <w:szCs w:val="24"/>
        </w:rPr>
        <w:t xml:space="preserve"> σας λέω ότι κάνουν και </w:t>
      </w:r>
      <w:r>
        <w:rPr>
          <w:rFonts w:eastAsia="Times New Roman" w:cs="Times New Roman"/>
          <w:szCs w:val="24"/>
        </w:rPr>
        <w:t>πάρεργο,</w:t>
      </w:r>
      <w:r w:rsidRPr="00243E72">
        <w:rPr>
          <w:rFonts w:eastAsia="Times New Roman" w:cs="Times New Roman"/>
          <w:szCs w:val="24"/>
        </w:rPr>
        <w:t xml:space="preserve"> τους βάζετε πλέον να συνοδεύουν ομάδες</w:t>
      </w:r>
      <w:r>
        <w:rPr>
          <w:rFonts w:eastAsia="Times New Roman" w:cs="Times New Roman"/>
          <w:szCs w:val="24"/>
        </w:rPr>
        <w:t>.</w:t>
      </w:r>
      <w:r w:rsidRPr="00243E72">
        <w:rPr>
          <w:rFonts w:eastAsia="Times New Roman" w:cs="Times New Roman"/>
          <w:szCs w:val="24"/>
        </w:rPr>
        <w:t xml:space="preserve"> Πρόσφατα είχαμε τα επεισόδια μεταξύ Προοδευτικής και Ιωνικού</w:t>
      </w:r>
      <w:r>
        <w:rPr>
          <w:rFonts w:eastAsia="Times New Roman" w:cs="Times New Roman"/>
          <w:szCs w:val="24"/>
        </w:rPr>
        <w:t>.</w:t>
      </w:r>
      <w:r w:rsidRPr="00243E72">
        <w:rPr>
          <w:rFonts w:eastAsia="Times New Roman" w:cs="Times New Roman"/>
          <w:szCs w:val="24"/>
        </w:rPr>
        <w:t xml:space="preserve"> Δεν </w:t>
      </w:r>
      <w:r>
        <w:rPr>
          <w:rFonts w:eastAsia="Times New Roman" w:cs="Times New Roman"/>
          <w:szCs w:val="24"/>
        </w:rPr>
        <w:t xml:space="preserve">είναι </w:t>
      </w:r>
      <w:r w:rsidRPr="00243E72">
        <w:rPr>
          <w:rFonts w:eastAsia="Times New Roman" w:cs="Times New Roman"/>
          <w:szCs w:val="24"/>
        </w:rPr>
        <w:t>δουλει</w:t>
      </w:r>
      <w:r w:rsidRPr="00243E72">
        <w:rPr>
          <w:rFonts w:eastAsia="Times New Roman" w:cs="Times New Roman"/>
          <w:szCs w:val="24"/>
        </w:rPr>
        <w:t>ά της Ομάδας ΔΙΑΣ</w:t>
      </w:r>
      <w:r>
        <w:rPr>
          <w:rFonts w:eastAsia="Times New Roman" w:cs="Times New Roman"/>
          <w:szCs w:val="24"/>
        </w:rPr>
        <w:t>,</w:t>
      </w:r>
      <w:r w:rsidRPr="00243E72">
        <w:rPr>
          <w:rFonts w:eastAsia="Times New Roman" w:cs="Times New Roman"/>
          <w:szCs w:val="24"/>
        </w:rPr>
        <w:t xml:space="preserve"> να συνοδεύουν ομάδες και πούλμαν ομάδων</w:t>
      </w:r>
      <w:r>
        <w:rPr>
          <w:rFonts w:eastAsia="Times New Roman" w:cs="Times New Roman"/>
          <w:szCs w:val="24"/>
        </w:rPr>
        <w:t>.</w:t>
      </w:r>
      <w:r w:rsidRPr="00243E72">
        <w:rPr>
          <w:rFonts w:eastAsia="Times New Roman" w:cs="Times New Roman"/>
          <w:szCs w:val="24"/>
        </w:rPr>
        <w:t xml:space="preserve"> Αυτή τη </w:t>
      </w:r>
      <w:r w:rsidRPr="00243E72">
        <w:rPr>
          <w:rFonts w:eastAsia="Times New Roman" w:cs="Times New Roman"/>
          <w:szCs w:val="24"/>
        </w:rPr>
        <w:lastRenderedPageBreak/>
        <w:t>στιγμή τους βάζετε να κάνουν μεταγωγές</w:t>
      </w:r>
      <w:r>
        <w:rPr>
          <w:rFonts w:eastAsia="Times New Roman" w:cs="Times New Roman"/>
          <w:szCs w:val="24"/>
        </w:rPr>
        <w:t>. Ούτε αυτό είναι το έργο τους.</w:t>
      </w:r>
      <w:r w:rsidRPr="00243E72">
        <w:rPr>
          <w:rFonts w:eastAsia="Times New Roman" w:cs="Times New Roman"/>
          <w:szCs w:val="24"/>
        </w:rPr>
        <w:t xml:space="preserve"> Άλλα δύο άτομα δεν έχουν </w:t>
      </w:r>
      <w:r>
        <w:rPr>
          <w:rFonts w:eastAsia="Times New Roman" w:cs="Times New Roman"/>
          <w:szCs w:val="24"/>
        </w:rPr>
        <w:t>κράνη.</w:t>
      </w:r>
    </w:p>
    <w:p w14:paraId="46D5FF2D"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D5FF2E" w14:textId="77777777" w:rsidR="00A304EA" w:rsidRDefault="003C614A">
      <w:pPr>
        <w:spacing w:line="600" w:lineRule="auto"/>
        <w:ind w:firstLine="720"/>
        <w:jc w:val="both"/>
        <w:rPr>
          <w:rFonts w:eastAsia="Times New Roman" w:cs="Times New Roman"/>
          <w:szCs w:val="24"/>
        </w:rPr>
      </w:pPr>
      <w:r w:rsidRPr="005355BB">
        <w:rPr>
          <w:rFonts w:eastAsia="Times New Roman" w:cs="Times New Roman"/>
          <w:b/>
          <w:szCs w:val="24"/>
        </w:rPr>
        <w:t>ΠΡ</w:t>
      </w:r>
      <w:r w:rsidRPr="005355BB">
        <w:rPr>
          <w:rFonts w:eastAsia="Times New Roman" w:cs="Times New Roman"/>
          <w:b/>
          <w:szCs w:val="24"/>
        </w:rPr>
        <w:t xml:space="preserve">ΟΕΔΡΕΥΩΝ (Δημήτριος </w:t>
      </w:r>
      <w:proofErr w:type="spellStart"/>
      <w:r w:rsidRPr="005355BB">
        <w:rPr>
          <w:rFonts w:eastAsia="Times New Roman" w:cs="Times New Roman"/>
          <w:b/>
          <w:szCs w:val="24"/>
        </w:rPr>
        <w:t>Κρεμαστινός</w:t>
      </w:r>
      <w:proofErr w:type="spellEnd"/>
      <w:r w:rsidRPr="005355BB">
        <w:rPr>
          <w:rFonts w:eastAsia="Times New Roman" w:cs="Times New Roman"/>
          <w:b/>
          <w:szCs w:val="24"/>
        </w:rPr>
        <w:t>):</w:t>
      </w:r>
      <w:r>
        <w:rPr>
          <w:rFonts w:eastAsia="Times New Roman" w:cs="Times New Roman"/>
          <w:szCs w:val="24"/>
        </w:rPr>
        <w:t xml:space="preserve"> Παρακαλώ, ολοκληρώνετε.</w:t>
      </w:r>
    </w:p>
    <w:p w14:paraId="46D5FF2F"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Ολοκληρώνω, κύριε Πρόεδρε.</w:t>
      </w:r>
    </w:p>
    <w:p w14:paraId="46D5FF30"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 xml:space="preserve">Δεν υπάρχουν </w:t>
      </w:r>
      <w:r>
        <w:rPr>
          <w:rFonts w:eastAsia="Times New Roman" w:cs="Times New Roman"/>
          <w:szCs w:val="24"/>
        </w:rPr>
        <w:t xml:space="preserve">κράνη ούτε μεταχειρισμένα, κύριε Πρόεδρε. </w:t>
      </w:r>
      <w:r w:rsidRPr="00243E72">
        <w:rPr>
          <w:rFonts w:eastAsia="Times New Roman" w:cs="Times New Roman"/>
          <w:szCs w:val="24"/>
        </w:rPr>
        <w:t xml:space="preserve">Δεν έχει </w:t>
      </w:r>
      <w:r>
        <w:rPr>
          <w:rFonts w:eastAsia="Times New Roman" w:cs="Times New Roman"/>
          <w:szCs w:val="24"/>
        </w:rPr>
        <w:t xml:space="preserve">η </w:t>
      </w:r>
      <w:r w:rsidRPr="00243E72">
        <w:rPr>
          <w:rFonts w:eastAsia="Times New Roman" w:cs="Times New Roman"/>
          <w:szCs w:val="24"/>
        </w:rPr>
        <w:t xml:space="preserve">υπηρεσία </w:t>
      </w:r>
      <w:r>
        <w:rPr>
          <w:rFonts w:eastAsia="Times New Roman" w:cs="Times New Roman"/>
          <w:szCs w:val="24"/>
        </w:rPr>
        <w:t xml:space="preserve">κράνη. </w:t>
      </w:r>
      <w:r w:rsidRPr="00243E72">
        <w:rPr>
          <w:rFonts w:eastAsia="Times New Roman" w:cs="Times New Roman"/>
          <w:szCs w:val="24"/>
        </w:rPr>
        <w:t>Δύο άτομα κάνουν υπηρεσία γραφείου</w:t>
      </w:r>
      <w:r>
        <w:rPr>
          <w:rFonts w:eastAsia="Times New Roman" w:cs="Times New Roman"/>
          <w:szCs w:val="24"/>
        </w:rPr>
        <w:t>, γι</w:t>
      </w:r>
      <w:r w:rsidRPr="00243E72">
        <w:rPr>
          <w:rFonts w:eastAsia="Times New Roman" w:cs="Times New Roman"/>
          <w:szCs w:val="24"/>
        </w:rPr>
        <w:t xml:space="preserve">ατί δεν υπάρχουν </w:t>
      </w:r>
      <w:r>
        <w:rPr>
          <w:rFonts w:eastAsia="Times New Roman" w:cs="Times New Roman"/>
          <w:szCs w:val="24"/>
        </w:rPr>
        <w:t xml:space="preserve">κράνη. </w:t>
      </w:r>
    </w:p>
    <w:p w14:paraId="46D5FF3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εωρώ ότι </w:t>
      </w:r>
      <w:r w:rsidRPr="00243E72">
        <w:rPr>
          <w:rFonts w:eastAsia="Times New Roman" w:cs="Times New Roman"/>
          <w:szCs w:val="24"/>
        </w:rPr>
        <w:t xml:space="preserve">το λιγότερο το οποίο μπορούμε να κάνουμε ως </w:t>
      </w:r>
      <w:r>
        <w:rPr>
          <w:rFonts w:eastAsia="Times New Roman" w:cs="Times New Roman"/>
          <w:szCs w:val="24"/>
        </w:rPr>
        <w:t>π</w:t>
      </w:r>
      <w:r w:rsidRPr="00243E72">
        <w:rPr>
          <w:rFonts w:eastAsia="Times New Roman" w:cs="Times New Roman"/>
          <w:szCs w:val="24"/>
        </w:rPr>
        <w:t xml:space="preserve">ολιτεία απέναντι σε αυτούς τους </w:t>
      </w:r>
      <w:r>
        <w:rPr>
          <w:rFonts w:eastAsia="Times New Roman" w:cs="Times New Roman"/>
          <w:szCs w:val="24"/>
        </w:rPr>
        <w:t xml:space="preserve">διακοσίους ογδόντα τρεις και τους πολλούς άλλους, </w:t>
      </w:r>
      <w:r w:rsidRPr="00243E72">
        <w:rPr>
          <w:rFonts w:eastAsia="Times New Roman" w:cs="Times New Roman"/>
          <w:szCs w:val="24"/>
        </w:rPr>
        <w:t xml:space="preserve">τους </w:t>
      </w:r>
      <w:r>
        <w:rPr>
          <w:rFonts w:eastAsia="Times New Roman" w:cs="Times New Roman"/>
          <w:szCs w:val="24"/>
        </w:rPr>
        <w:t xml:space="preserve">χιλιάδες άλλους </w:t>
      </w:r>
      <w:r w:rsidRPr="00243E72">
        <w:rPr>
          <w:rFonts w:eastAsia="Times New Roman" w:cs="Times New Roman"/>
          <w:szCs w:val="24"/>
        </w:rPr>
        <w:t>ανθρώπους οι οποίοι υπηρετούν την πατρίδα</w:t>
      </w:r>
      <w:r>
        <w:rPr>
          <w:rFonts w:eastAsia="Times New Roman" w:cs="Times New Roman"/>
          <w:szCs w:val="24"/>
        </w:rPr>
        <w:t>,</w:t>
      </w:r>
      <w:r w:rsidRPr="00243E72">
        <w:rPr>
          <w:rFonts w:eastAsia="Times New Roman" w:cs="Times New Roman"/>
          <w:szCs w:val="24"/>
        </w:rPr>
        <w:t xml:space="preserve"> τη νομιμότητα και την κοινωνική συνοχή</w:t>
      </w:r>
      <w:r>
        <w:rPr>
          <w:rFonts w:eastAsia="Times New Roman" w:cs="Times New Roman"/>
          <w:szCs w:val="24"/>
        </w:rPr>
        <w:t>, είναι να του</w:t>
      </w:r>
      <w:r w:rsidRPr="00243E72">
        <w:rPr>
          <w:rFonts w:eastAsia="Times New Roman" w:cs="Times New Roman"/>
          <w:szCs w:val="24"/>
        </w:rPr>
        <w:t>ς εξ</w:t>
      </w:r>
      <w:r w:rsidRPr="00243E72">
        <w:rPr>
          <w:rFonts w:eastAsia="Times New Roman" w:cs="Times New Roman"/>
          <w:szCs w:val="24"/>
        </w:rPr>
        <w:t xml:space="preserve">ασφαλίζουμε τα απολύτως απαραίτητα και για τη δική τους ασφάλεια και για να επιτελούν το καθήκον </w:t>
      </w:r>
      <w:r>
        <w:rPr>
          <w:rFonts w:eastAsia="Times New Roman" w:cs="Times New Roman"/>
          <w:szCs w:val="24"/>
        </w:rPr>
        <w:t>τους.</w:t>
      </w:r>
    </w:p>
    <w:p w14:paraId="46D5FF3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6D5FF33" w14:textId="77777777" w:rsidR="00A304EA" w:rsidRDefault="003C614A">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cs="Times New Roman"/>
          <w:szCs w:val="24"/>
        </w:rPr>
        <w:tab/>
        <w:t>Βουλευτής κ. Κωνσταντίνος Κατσαφάδος καταθέτει για τα Πρακτικά τις προαναφερθείσες φωτογραφίες, οι οποίες βρίσκονται σ</w:t>
      </w:r>
      <w:r>
        <w:rPr>
          <w:rFonts w:eastAsia="Times New Roman" w:cs="Times New Roman"/>
          <w:szCs w:val="24"/>
        </w:rPr>
        <w:t>το αρχείο του Τμήματος Γραμματείας της Διεύθυνσης Στενογραφίας και Πρακτικών της Βουλής)</w:t>
      </w:r>
    </w:p>
    <w:p w14:paraId="46D5FF34" w14:textId="77777777" w:rsidR="00A304EA" w:rsidRDefault="003C614A">
      <w:pPr>
        <w:spacing w:line="600" w:lineRule="auto"/>
        <w:ind w:firstLine="720"/>
        <w:jc w:val="both"/>
        <w:rPr>
          <w:rFonts w:eastAsia="Times New Roman" w:cs="Times New Roman"/>
          <w:szCs w:val="24"/>
        </w:rPr>
      </w:pPr>
      <w:r w:rsidRPr="005355BB">
        <w:rPr>
          <w:rFonts w:eastAsia="Times New Roman" w:cs="Times New Roman"/>
          <w:b/>
          <w:szCs w:val="24"/>
        </w:rPr>
        <w:t xml:space="preserve">ΠΡΟΕΔΡΕΥΩΝ (Δημήτριος </w:t>
      </w:r>
      <w:proofErr w:type="spellStart"/>
      <w:r w:rsidRPr="005355BB">
        <w:rPr>
          <w:rFonts w:eastAsia="Times New Roman" w:cs="Times New Roman"/>
          <w:b/>
          <w:szCs w:val="24"/>
        </w:rPr>
        <w:t>Κρεμαστινός</w:t>
      </w:r>
      <w:proofErr w:type="spellEnd"/>
      <w:r w:rsidRPr="005355BB">
        <w:rPr>
          <w:rFonts w:eastAsia="Times New Roman" w:cs="Times New Roman"/>
          <w:b/>
          <w:szCs w:val="24"/>
        </w:rPr>
        <w:t>):</w:t>
      </w:r>
      <w:r>
        <w:rPr>
          <w:rFonts w:eastAsia="Times New Roman" w:cs="Times New Roman"/>
          <w:szCs w:val="24"/>
        </w:rPr>
        <w:t xml:space="preserve"> Κι εγώ ευχαριστώ. </w:t>
      </w:r>
    </w:p>
    <w:p w14:paraId="46D5FF3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Παρακαλώ, κυρία Υπουργέ, έχετε και πάλι τον λόγο.</w:t>
      </w:r>
    </w:p>
    <w:p w14:paraId="46D5FF36"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Κύριε Κατσαφ</w:t>
      </w:r>
      <w:r>
        <w:rPr>
          <w:rFonts w:eastAsia="Times New Roman" w:cs="Times New Roman"/>
          <w:szCs w:val="24"/>
        </w:rPr>
        <w:t>άδο, τα προβλήματα ό</w:t>
      </w:r>
      <w:r w:rsidRPr="00243E72">
        <w:rPr>
          <w:rFonts w:eastAsia="Times New Roman" w:cs="Times New Roman"/>
          <w:szCs w:val="24"/>
        </w:rPr>
        <w:t>σον αφορά τις υποδομές της Ελληνικής Αστυνομίας</w:t>
      </w:r>
      <w:r>
        <w:rPr>
          <w:rFonts w:eastAsia="Times New Roman" w:cs="Times New Roman"/>
          <w:szCs w:val="24"/>
        </w:rPr>
        <w:t>,</w:t>
      </w:r>
      <w:r w:rsidRPr="00243E72">
        <w:rPr>
          <w:rFonts w:eastAsia="Times New Roman" w:cs="Times New Roman"/>
          <w:szCs w:val="24"/>
        </w:rPr>
        <w:t xml:space="preserve"> όπως είπατε</w:t>
      </w:r>
      <w:r>
        <w:rPr>
          <w:rFonts w:eastAsia="Times New Roman" w:cs="Times New Roman"/>
          <w:szCs w:val="24"/>
        </w:rPr>
        <w:t>,</w:t>
      </w:r>
      <w:r w:rsidRPr="00243E72">
        <w:rPr>
          <w:rFonts w:eastAsia="Times New Roman" w:cs="Times New Roman"/>
          <w:szCs w:val="24"/>
        </w:rPr>
        <w:t xml:space="preserve"> έρχονται από παλιά και έρχονται από τις εποχές των </w:t>
      </w:r>
      <w:r>
        <w:rPr>
          <w:rFonts w:eastAsia="Times New Roman" w:cs="Times New Roman"/>
          <w:szCs w:val="24"/>
        </w:rPr>
        <w:t>«</w:t>
      </w:r>
      <w:proofErr w:type="spellStart"/>
      <w:r w:rsidRPr="00243E72">
        <w:rPr>
          <w:rFonts w:eastAsia="Times New Roman" w:cs="Times New Roman"/>
          <w:szCs w:val="24"/>
        </w:rPr>
        <w:t>παχ</w:t>
      </w:r>
      <w:r>
        <w:rPr>
          <w:rFonts w:eastAsia="Times New Roman" w:cs="Times New Roman"/>
          <w:szCs w:val="24"/>
        </w:rPr>
        <w:t>έω</w:t>
      </w:r>
      <w:r>
        <w:rPr>
          <w:rFonts w:eastAsia="Times New Roman" w:cs="Times New Roman"/>
          <w:szCs w:val="24"/>
        </w:rPr>
        <w:t>ν</w:t>
      </w:r>
      <w:proofErr w:type="spellEnd"/>
      <w:r w:rsidRPr="00243E72">
        <w:rPr>
          <w:rFonts w:eastAsia="Times New Roman" w:cs="Times New Roman"/>
          <w:szCs w:val="24"/>
        </w:rPr>
        <w:t xml:space="preserve"> αγελάδων</w:t>
      </w:r>
      <w:r>
        <w:rPr>
          <w:rFonts w:eastAsia="Times New Roman" w:cs="Times New Roman"/>
          <w:szCs w:val="24"/>
        </w:rPr>
        <w:t>».</w:t>
      </w:r>
      <w:r w:rsidRPr="00243E72">
        <w:rPr>
          <w:rFonts w:eastAsia="Times New Roman" w:cs="Times New Roman"/>
          <w:szCs w:val="24"/>
        </w:rPr>
        <w:t xml:space="preserve"> Η επιλογή αυτή για την εγκατάσταση </w:t>
      </w:r>
      <w:r>
        <w:rPr>
          <w:rFonts w:eastAsia="Times New Roman" w:cs="Times New Roman"/>
          <w:szCs w:val="24"/>
        </w:rPr>
        <w:t xml:space="preserve">σε </w:t>
      </w:r>
      <w:r w:rsidRPr="00243E72">
        <w:rPr>
          <w:rFonts w:eastAsia="Times New Roman" w:cs="Times New Roman"/>
          <w:szCs w:val="24"/>
        </w:rPr>
        <w:t>αυτό</w:t>
      </w:r>
      <w:r>
        <w:rPr>
          <w:rFonts w:eastAsia="Times New Roman" w:cs="Times New Roman"/>
          <w:szCs w:val="24"/>
        </w:rPr>
        <w:t>ν</w:t>
      </w:r>
      <w:r w:rsidRPr="00243E72">
        <w:rPr>
          <w:rFonts w:eastAsia="Times New Roman" w:cs="Times New Roman"/>
          <w:szCs w:val="24"/>
        </w:rPr>
        <w:t xml:space="preserve"> το</w:t>
      </w:r>
      <w:r>
        <w:rPr>
          <w:rFonts w:eastAsia="Times New Roman" w:cs="Times New Roman"/>
          <w:szCs w:val="24"/>
        </w:rPr>
        <w:t>ν</w:t>
      </w:r>
      <w:r w:rsidRPr="00243E72">
        <w:rPr>
          <w:rFonts w:eastAsia="Times New Roman" w:cs="Times New Roman"/>
          <w:szCs w:val="24"/>
        </w:rPr>
        <w:t xml:space="preserve"> χώρο όπως είπαμε και πριν και το γνωρίζετε και </w:t>
      </w:r>
      <w:r>
        <w:rPr>
          <w:rFonts w:eastAsia="Times New Roman" w:cs="Times New Roman"/>
          <w:szCs w:val="24"/>
        </w:rPr>
        <w:t xml:space="preserve">εσείς, </w:t>
      </w:r>
      <w:r>
        <w:rPr>
          <w:rFonts w:eastAsia="Times New Roman" w:cs="Times New Roman"/>
          <w:szCs w:val="24"/>
        </w:rPr>
        <w:t>έγινε το</w:t>
      </w:r>
      <w:r w:rsidRPr="00243E72">
        <w:rPr>
          <w:rFonts w:eastAsia="Times New Roman" w:cs="Times New Roman"/>
          <w:szCs w:val="24"/>
        </w:rPr>
        <w:t xml:space="preserve"> 2011</w:t>
      </w:r>
      <w:r>
        <w:rPr>
          <w:rFonts w:eastAsia="Times New Roman" w:cs="Times New Roman"/>
          <w:szCs w:val="24"/>
        </w:rPr>
        <w:t>.</w:t>
      </w:r>
      <w:r w:rsidRPr="00243E72">
        <w:rPr>
          <w:rFonts w:eastAsia="Times New Roman" w:cs="Times New Roman"/>
          <w:szCs w:val="24"/>
        </w:rPr>
        <w:t xml:space="preserve"> Και</w:t>
      </w:r>
      <w:r>
        <w:rPr>
          <w:rFonts w:eastAsia="Times New Roman" w:cs="Times New Roman"/>
          <w:szCs w:val="24"/>
        </w:rPr>
        <w:t>,</w:t>
      </w:r>
      <w:r w:rsidRPr="00243E72">
        <w:rPr>
          <w:rFonts w:eastAsia="Times New Roman" w:cs="Times New Roman"/>
          <w:szCs w:val="24"/>
        </w:rPr>
        <w:t xml:space="preserve"> προφανώς</w:t>
      </w:r>
      <w:r>
        <w:rPr>
          <w:rFonts w:eastAsia="Times New Roman" w:cs="Times New Roman"/>
          <w:szCs w:val="24"/>
        </w:rPr>
        <w:t>,</w:t>
      </w:r>
      <w:r w:rsidRPr="00243E72">
        <w:rPr>
          <w:rFonts w:eastAsia="Times New Roman" w:cs="Times New Roman"/>
          <w:szCs w:val="24"/>
        </w:rPr>
        <w:t xml:space="preserve"> επειδή ακριβώς δεν είναι δυνατόν να παραμένουν τα χρόνια προβλήματα</w:t>
      </w:r>
      <w:r>
        <w:rPr>
          <w:rFonts w:eastAsia="Times New Roman" w:cs="Times New Roman"/>
          <w:szCs w:val="24"/>
        </w:rPr>
        <w:t>,</w:t>
      </w:r>
      <w:r w:rsidRPr="00243E72">
        <w:rPr>
          <w:rFonts w:eastAsia="Times New Roman" w:cs="Times New Roman"/>
          <w:szCs w:val="24"/>
        </w:rPr>
        <w:t xml:space="preserve"> να είστε σίγουρ</w:t>
      </w:r>
      <w:r>
        <w:rPr>
          <w:rFonts w:eastAsia="Times New Roman" w:cs="Times New Roman"/>
          <w:szCs w:val="24"/>
        </w:rPr>
        <w:t>ο</w:t>
      </w:r>
      <w:r w:rsidRPr="00243E72">
        <w:rPr>
          <w:rFonts w:eastAsia="Times New Roman" w:cs="Times New Roman"/>
          <w:szCs w:val="24"/>
        </w:rPr>
        <w:t xml:space="preserve">ς ότι καταβάλλεται κάθε δυνατή προσπάθεια και από πλευράς του Υπουργείου και του </w:t>
      </w:r>
      <w:r w:rsidRPr="00243E72">
        <w:rPr>
          <w:rFonts w:eastAsia="Times New Roman" w:cs="Times New Roman"/>
          <w:szCs w:val="24"/>
        </w:rPr>
        <w:lastRenderedPageBreak/>
        <w:t xml:space="preserve">Αρχηγείου </w:t>
      </w:r>
      <w:r>
        <w:rPr>
          <w:rFonts w:eastAsia="Times New Roman" w:cs="Times New Roman"/>
          <w:szCs w:val="24"/>
        </w:rPr>
        <w:t xml:space="preserve">και </w:t>
      </w:r>
      <w:r w:rsidRPr="00243E72">
        <w:rPr>
          <w:rFonts w:eastAsia="Times New Roman" w:cs="Times New Roman"/>
          <w:szCs w:val="24"/>
        </w:rPr>
        <w:t>έχουν ξεκινήσει οι αναγκαίες πρωτοβουλίες</w:t>
      </w:r>
      <w:r>
        <w:rPr>
          <w:rFonts w:eastAsia="Times New Roman" w:cs="Times New Roman"/>
          <w:szCs w:val="24"/>
        </w:rPr>
        <w:t>,</w:t>
      </w:r>
      <w:r w:rsidRPr="00243E72">
        <w:rPr>
          <w:rFonts w:eastAsia="Times New Roman" w:cs="Times New Roman"/>
          <w:szCs w:val="24"/>
        </w:rPr>
        <w:t xml:space="preserve"> προ</w:t>
      </w:r>
      <w:r w:rsidRPr="00243E72">
        <w:rPr>
          <w:rFonts w:eastAsia="Times New Roman" w:cs="Times New Roman"/>
          <w:szCs w:val="24"/>
        </w:rPr>
        <w:t xml:space="preserve">κειμένου να ανευρεθεί ο χώρος </w:t>
      </w:r>
      <w:r>
        <w:rPr>
          <w:rFonts w:eastAsia="Times New Roman" w:cs="Times New Roman"/>
          <w:szCs w:val="24"/>
        </w:rPr>
        <w:t>αυτός.</w:t>
      </w:r>
      <w:r w:rsidRPr="00243E72">
        <w:rPr>
          <w:rFonts w:eastAsia="Times New Roman" w:cs="Times New Roman"/>
          <w:szCs w:val="24"/>
        </w:rPr>
        <w:t xml:space="preserve"> Δεν </w:t>
      </w:r>
      <w:r>
        <w:rPr>
          <w:rFonts w:eastAsia="Times New Roman" w:cs="Times New Roman"/>
          <w:szCs w:val="24"/>
        </w:rPr>
        <w:t>είναι πολύ εύκολο, δ</w:t>
      </w:r>
      <w:r w:rsidRPr="00243E72">
        <w:rPr>
          <w:rFonts w:eastAsia="Times New Roman" w:cs="Times New Roman"/>
          <w:szCs w:val="24"/>
        </w:rPr>
        <w:t>ιότι θα πρέπει να είναι και ένας χώρος επιχειρησιακά εύκολος</w:t>
      </w:r>
      <w:r>
        <w:rPr>
          <w:rFonts w:eastAsia="Times New Roman" w:cs="Times New Roman"/>
          <w:szCs w:val="24"/>
        </w:rPr>
        <w:t>.</w:t>
      </w:r>
      <w:r w:rsidRPr="00243E72">
        <w:rPr>
          <w:rFonts w:eastAsia="Times New Roman" w:cs="Times New Roman"/>
          <w:szCs w:val="24"/>
        </w:rPr>
        <w:t xml:space="preserve"> </w:t>
      </w:r>
    </w:p>
    <w:p w14:paraId="46D5FF37"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Στα παλιά κρατητήρια…</w:t>
      </w:r>
    </w:p>
    <w:p w14:paraId="46D5FF38"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sidRPr="00243E72">
        <w:rPr>
          <w:rFonts w:eastAsia="Times New Roman" w:cs="Times New Roman"/>
          <w:szCs w:val="24"/>
        </w:rPr>
        <w:t xml:space="preserve">Εν πάση </w:t>
      </w:r>
      <w:proofErr w:type="spellStart"/>
      <w:r w:rsidRPr="00243E72">
        <w:rPr>
          <w:rFonts w:eastAsia="Times New Roman" w:cs="Times New Roman"/>
          <w:szCs w:val="24"/>
        </w:rPr>
        <w:t>περιπτώσει</w:t>
      </w:r>
      <w:proofErr w:type="spellEnd"/>
      <w:r w:rsidRPr="00243E72">
        <w:rPr>
          <w:rFonts w:eastAsia="Times New Roman" w:cs="Times New Roman"/>
          <w:szCs w:val="24"/>
        </w:rPr>
        <w:t xml:space="preserve"> έχει ξεκινήσει</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που, ό</w:t>
      </w:r>
      <w:r w:rsidRPr="00243E72">
        <w:rPr>
          <w:rFonts w:eastAsia="Times New Roman" w:cs="Times New Roman"/>
          <w:szCs w:val="24"/>
        </w:rPr>
        <w:t>πως σας είπα</w:t>
      </w:r>
      <w:r>
        <w:rPr>
          <w:rFonts w:eastAsia="Times New Roman" w:cs="Times New Roman"/>
          <w:szCs w:val="24"/>
        </w:rPr>
        <w:t>,</w:t>
      </w:r>
      <w:r w:rsidRPr="00243E72">
        <w:rPr>
          <w:rFonts w:eastAsia="Times New Roman" w:cs="Times New Roman"/>
          <w:szCs w:val="24"/>
        </w:rPr>
        <w:t xml:space="preserve"> δεν έγινε κάποια έναρξη </w:t>
      </w:r>
      <w:r>
        <w:rPr>
          <w:rFonts w:eastAsia="Times New Roman" w:cs="Times New Roman"/>
          <w:szCs w:val="24"/>
        </w:rPr>
        <w:t>ως επίσημο αίτημα, α</w:t>
      </w:r>
      <w:r w:rsidRPr="00243E72">
        <w:rPr>
          <w:rFonts w:eastAsia="Times New Roman" w:cs="Times New Roman"/>
          <w:szCs w:val="24"/>
        </w:rPr>
        <w:t>λλά και στη γνώση της Ελληνικής Αστυνομίας είναι αυτό και γίνονται ενέργειες</w:t>
      </w:r>
      <w:r>
        <w:rPr>
          <w:rFonts w:eastAsia="Times New Roman" w:cs="Times New Roman"/>
          <w:szCs w:val="24"/>
        </w:rPr>
        <w:t>,</w:t>
      </w:r>
      <w:r w:rsidRPr="00243E72">
        <w:rPr>
          <w:rFonts w:eastAsia="Times New Roman" w:cs="Times New Roman"/>
          <w:szCs w:val="24"/>
        </w:rPr>
        <w:t xml:space="preserve"> προκειμένου αυτός ο χώρος να εξευρεθεί</w:t>
      </w:r>
      <w:r>
        <w:rPr>
          <w:rFonts w:eastAsia="Times New Roman" w:cs="Times New Roman"/>
          <w:szCs w:val="24"/>
        </w:rPr>
        <w:t>.</w:t>
      </w:r>
      <w:r w:rsidRPr="00243E72">
        <w:rPr>
          <w:rFonts w:eastAsia="Times New Roman" w:cs="Times New Roman"/>
          <w:szCs w:val="24"/>
        </w:rPr>
        <w:t xml:space="preserve"> </w:t>
      </w:r>
    </w:p>
    <w:p w14:paraId="46D5FF3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Pr="00243E72">
        <w:rPr>
          <w:rFonts w:eastAsia="Times New Roman" w:cs="Times New Roman"/>
          <w:szCs w:val="24"/>
        </w:rPr>
        <w:t>τώρα</w:t>
      </w:r>
      <w:r>
        <w:rPr>
          <w:rFonts w:eastAsia="Times New Roman" w:cs="Times New Roman"/>
          <w:szCs w:val="24"/>
        </w:rPr>
        <w:t xml:space="preserve"> το θέμα του ανθρώπινου</w:t>
      </w:r>
      <w:r w:rsidRPr="00243E72">
        <w:rPr>
          <w:rFonts w:eastAsia="Times New Roman" w:cs="Times New Roman"/>
          <w:szCs w:val="24"/>
        </w:rPr>
        <w:t xml:space="preserve"> δυναμικού της Ελληνικής Α</w:t>
      </w:r>
      <w:r w:rsidRPr="00243E72">
        <w:rPr>
          <w:rFonts w:eastAsia="Times New Roman" w:cs="Times New Roman"/>
          <w:szCs w:val="24"/>
        </w:rPr>
        <w:t>στυνομίας</w:t>
      </w:r>
      <w:r>
        <w:rPr>
          <w:rFonts w:eastAsia="Times New Roman" w:cs="Times New Roman"/>
          <w:szCs w:val="24"/>
        </w:rPr>
        <w:t>,</w:t>
      </w:r>
      <w:r w:rsidRPr="00243E72">
        <w:rPr>
          <w:rFonts w:eastAsia="Times New Roman" w:cs="Times New Roman"/>
          <w:szCs w:val="24"/>
        </w:rPr>
        <w:t xml:space="preserve"> ξέρετε πολύ καλά ότι τα χρόνια των </w:t>
      </w:r>
      <w:proofErr w:type="spellStart"/>
      <w:r w:rsidRPr="00243E72">
        <w:rPr>
          <w:rFonts w:eastAsia="Times New Roman" w:cs="Times New Roman"/>
          <w:szCs w:val="24"/>
        </w:rPr>
        <w:t>μνημονιακών</w:t>
      </w:r>
      <w:proofErr w:type="spellEnd"/>
      <w:r w:rsidRPr="00243E72">
        <w:rPr>
          <w:rFonts w:eastAsia="Times New Roman" w:cs="Times New Roman"/>
          <w:szCs w:val="24"/>
        </w:rPr>
        <w:t xml:space="preserve"> περιορισμών στην Ελληνική Αστυ</w:t>
      </w:r>
      <w:r>
        <w:rPr>
          <w:rFonts w:eastAsia="Times New Roman" w:cs="Times New Roman"/>
          <w:szCs w:val="24"/>
        </w:rPr>
        <w:t xml:space="preserve">νομία έφεραν πολύ μεγάλο πλήγμα. </w:t>
      </w:r>
      <w:r w:rsidRPr="00243E72">
        <w:rPr>
          <w:rFonts w:eastAsia="Times New Roman" w:cs="Times New Roman"/>
          <w:szCs w:val="24"/>
        </w:rPr>
        <w:t xml:space="preserve">Δεν θα μιλήσω μόνο για την κατάργηση των </w:t>
      </w:r>
      <w:r>
        <w:rPr>
          <w:rFonts w:eastAsia="Times New Roman" w:cs="Times New Roman"/>
          <w:szCs w:val="24"/>
        </w:rPr>
        <w:t>έξι χιλιάδων εφτακοσίων</w:t>
      </w:r>
      <w:r w:rsidRPr="00243E72">
        <w:rPr>
          <w:rFonts w:eastAsia="Times New Roman" w:cs="Times New Roman"/>
          <w:szCs w:val="24"/>
        </w:rPr>
        <w:t xml:space="preserve"> οργανικών θέσεων επί </w:t>
      </w:r>
      <w:r>
        <w:rPr>
          <w:rFonts w:eastAsia="Times New Roman" w:cs="Times New Roman"/>
          <w:szCs w:val="24"/>
        </w:rPr>
        <w:t>υ</w:t>
      </w:r>
      <w:r w:rsidRPr="00243E72">
        <w:rPr>
          <w:rFonts w:eastAsia="Times New Roman" w:cs="Times New Roman"/>
          <w:szCs w:val="24"/>
        </w:rPr>
        <w:t xml:space="preserve">πουργίας </w:t>
      </w:r>
      <w:r w:rsidRPr="00243E72">
        <w:rPr>
          <w:rFonts w:eastAsia="Times New Roman" w:cs="Times New Roman"/>
          <w:szCs w:val="24"/>
        </w:rPr>
        <w:t xml:space="preserve">του </w:t>
      </w:r>
      <w:r>
        <w:rPr>
          <w:rFonts w:eastAsia="Times New Roman" w:cs="Times New Roman"/>
          <w:szCs w:val="24"/>
        </w:rPr>
        <w:t>κ.</w:t>
      </w:r>
      <w:r w:rsidRPr="00243E72">
        <w:rPr>
          <w:rFonts w:eastAsia="Times New Roman" w:cs="Times New Roman"/>
          <w:szCs w:val="24"/>
        </w:rPr>
        <w:t xml:space="preserve"> Μητσοτάκη</w:t>
      </w:r>
      <w:r w:rsidRPr="00243E72">
        <w:rPr>
          <w:rFonts w:eastAsia="Times New Roman" w:cs="Times New Roman"/>
          <w:szCs w:val="24"/>
        </w:rPr>
        <w:t xml:space="preserve"> </w:t>
      </w:r>
      <w:r>
        <w:rPr>
          <w:rFonts w:eastAsia="Times New Roman" w:cs="Times New Roman"/>
          <w:szCs w:val="24"/>
        </w:rPr>
        <w:t>στο</w:t>
      </w:r>
      <w:r w:rsidRPr="00243E72">
        <w:rPr>
          <w:rFonts w:eastAsia="Times New Roman" w:cs="Times New Roman"/>
          <w:szCs w:val="24"/>
        </w:rPr>
        <w:t xml:space="preserve"> Διοικητικής Μεταρρύθμισης</w:t>
      </w:r>
      <w:r>
        <w:rPr>
          <w:rFonts w:eastAsia="Times New Roman" w:cs="Times New Roman"/>
          <w:szCs w:val="24"/>
        </w:rPr>
        <w:t>,</w:t>
      </w:r>
      <w:r w:rsidRPr="00243E72">
        <w:rPr>
          <w:rFonts w:eastAsia="Times New Roman" w:cs="Times New Roman"/>
          <w:szCs w:val="24"/>
        </w:rPr>
        <w:t xml:space="preserve"> αλλά είναι και οι αριθμοί</w:t>
      </w:r>
      <w:r>
        <w:rPr>
          <w:rFonts w:eastAsia="Times New Roman" w:cs="Times New Roman"/>
          <w:szCs w:val="24"/>
        </w:rPr>
        <w:t>,</w:t>
      </w:r>
      <w:r w:rsidRPr="00243E72">
        <w:rPr>
          <w:rFonts w:eastAsia="Times New Roman" w:cs="Times New Roman"/>
          <w:szCs w:val="24"/>
        </w:rPr>
        <w:t xml:space="preserve"> όπως ξέρετε</w:t>
      </w:r>
      <w:r>
        <w:rPr>
          <w:rFonts w:eastAsia="Times New Roman" w:cs="Times New Roman"/>
          <w:szCs w:val="24"/>
        </w:rPr>
        <w:t>,</w:t>
      </w:r>
      <w:r w:rsidRPr="00243E72">
        <w:rPr>
          <w:rFonts w:eastAsia="Times New Roman" w:cs="Times New Roman"/>
          <w:szCs w:val="24"/>
        </w:rPr>
        <w:t xml:space="preserve"> </w:t>
      </w:r>
      <w:r>
        <w:rPr>
          <w:rFonts w:eastAsia="Times New Roman" w:cs="Times New Roman"/>
          <w:szCs w:val="24"/>
        </w:rPr>
        <w:t>ο</w:t>
      </w:r>
      <w:r w:rsidRPr="00243E72">
        <w:rPr>
          <w:rFonts w:eastAsia="Times New Roman" w:cs="Times New Roman"/>
          <w:szCs w:val="24"/>
        </w:rPr>
        <w:t xml:space="preserve">ι </w:t>
      </w:r>
      <w:r>
        <w:rPr>
          <w:rFonts w:eastAsia="Times New Roman" w:cs="Times New Roman"/>
          <w:szCs w:val="24"/>
        </w:rPr>
        <w:t>κ</w:t>
      </w:r>
      <w:r w:rsidRPr="00243E72">
        <w:rPr>
          <w:rFonts w:eastAsia="Times New Roman" w:cs="Times New Roman"/>
          <w:szCs w:val="24"/>
        </w:rPr>
        <w:t xml:space="preserve">ανόνες το </w:t>
      </w:r>
      <w:r>
        <w:rPr>
          <w:rFonts w:eastAsia="Times New Roman" w:cs="Times New Roman"/>
          <w:szCs w:val="24"/>
        </w:rPr>
        <w:t>ένα προς πέντε και</w:t>
      </w:r>
      <w:r w:rsidRPr="00243E72">
        <w:rPr>
          <w:rFonts w:eastAsia="Times New Roman" w:cs="Times New Roman"/>
          <w:szCs w:val="24"/>
        </w:rPr>
        <w:t xml:space="preserve"> αργό</w:t>
      </w:r>
      <w:r w:rsidRPr="00243E72">
        <w:rPr>
          <w:rFonts w:eastAsia="Times New Roman" w:cs="Times New Roman"/>
          <w:szCs w:val="24"/>
        </w:rPr>
        <w:lastRenderedPageBreak/>
        <w:t xml:space="preserve">τερα </w:t>
      </w:r>
      <w:r>
        <w:rPr>
          <w:rFonts w:eastAsia="Times New Roman" w:cs="Times New Roman"/>
          <w:szCs w:val="24"/>
        </w:rPr>
        <w:t xml:space="preserve">ένα προς τέσσερα </w:t>
      </w:r>
      <w:r w:rsidRPr="00243E72">
        <w:rPr>
          <w:rFonts w:eastAsia="Times New Roman" w:cs="Times New Roman"/>
          <w:szCs w:val="24"/>
        </w:rPr>
        <w:t>και τα λοιπά</w:t>
      </w:r>
      <w:r>
        <w:rPr>
          <w:rFonts w:eastAsia="Times New Roman" w:cs="Times New Roman"/>
          <w:szCs w:val="24"/>
        </w:rPr>
        <w:t>.</w:t>
      </w:r>
      <w:r w:rsidRPr="00243E72">
        <w:rPr>
          <w:rFonts w:eastAsia="Times New Roman" w:cs="Times New Roman"/>
          <w:szCs w:val="24"/>
        </w:rPr>
        <w:t xml:space="preserve"> Αυτοί οι κανόνες δεν επέτρεψαν και στην Ελληνική Αστυνομία να έχει έναν αριθμό εισερχόμενων στο Σώμα με βάση τις αν</w:t>
      </w:r>
      <w:r w:rsidRPr="00243E72">
        <w:rPr>
          <w:rFonts w:eastAsia="Times New Roman" w:cs="Times New Roman"/>
          <w:szCs w:val="24"/>
        </w:rPr>
        <w:t>άγκες</w:t>
      </w:r>
      <w:r>
        <w:rPr>
          <w:rFonts w:eastAsia="Times New Roman" w:cs="Times New Roman"/>
          <w:szCs w:val="24"/>
        </w:rPr>
        <w:t>. Όπως,</w:t>
      </w:r>
      <w:r w:rsidRPr="00243E72">
        <w:rPr>
          <w:rFonts w:eastAsia="Times New Roman" w:cs="Times New Roman"/>
          <w:szCs w:val="24"/>
        </w:rPr>
        <w:t xml:space="preserve"> </w:t>
      </w:r>
      <w:r>
        <w:rPr>
          <w:rFonts w:eastAsia="Times New Roman" w:cs="Times New Roman"/>
          <w:szCs w:val="24"/>
        </w:rPr>
        <w:t>επίσης,</w:t>
      </w:r>
      <w:r w:rsidRPr="00243E72">
        <w:rPr>
          <w:rFonts w:eastAsia="Times New Roman" w:cs="Times New Roman"/>
          <w:szCs w:val="24"/>
        </w:rPr>
        <w:t xml:space="preserve"> </w:t>
      </w:r>
      <w:r>
        <w:rPr>
          <w:rFonts w:eastAsia="Times New Roman" w:cs="Times New Roman"/>
          <w:szCs w:val="24"/>
        </w:rPr>
        <w:t>ξ</w:t>
      </w:r>
      <w:r w:rsidRPr="00243E72">
        <w:rPr>
          <w:rFonts w:eastAsia="Times New Roman" w:cs="Times New Roman"/>
          <w:szCs w:val="24"/>
        </w:rPr>
        <w:t>έρουμε όλοι</w:t>
      </w:r>
      <w:r>
        <w:rPr>
          <w:rFonts w:eastAsia="Times New Roman" w:cs="Times New Roman"/>
          <w:szCs w:val="24"/>
        </w:rPr>
        <w:t>,</w:t>
      </w:r>
      <w:r w:rsidRPr="00243E72">
        <w:rPr>
          <w:rFonts w:eastAsia="Times New Roman" w:cs="Times New Roman"/>
          <w:szCs w:val="24"/>
        </w:rPr>
        <w:t xml:space="preserve"> οι ανάγκες αυξάνονται διαρκώς</w:t>
      </w:r>
      <w:r>
        <w:rPr>
          <w:rFonts w:eastAsia="Times New Roman" w:cs="Times New Roman"/>
          <w:szCs w:val="24"/>
        </w:rPr>
        <w:t>,</w:t>
      </w:r>
      <w:r w:rsidRPr="00243E72">
        <w:rPr>
          <w:rFonts w:eastAsia="Times New Roman" w:cs="Times New Roman"/>
          <w:szCs w:val="24"/>
        </w:rPr>
        <w:t xml:space="preserve"> διότι το έγκλημα αλλάζει μορφές</w:t>
      </w:r>
      <w:r>
        <w:rPr>
          <w:rFonts w:eastAsia="Times New Roman" w:cs="Times New Roman"/>
          <w:szCs w:val="24"/>
        </w:rPr>
        <w:t>,</w:t>
      </w:r>
      <w:r w:rsidRPr="00243E72">
        <w:rPr>
          <w:rFonts w:eastAsia="Times New Roman" w:cs="Times New Roman"/>
          <w:szCs w:val="24"/>
        </w:rPr>
        <w:t xml:space="preserve"> γίνεται πιο πολύπλοκο και </w:t>
      </w:r>
      <w:r>
        <w:rPr>
          <w:rFonts w:eastAsia="Times New Roman" w:cs="Times New Roman"/>
          <w:szCs w:val="24"/>
        </w:rPr>
        <w:t xml:space="preserve">η </w:t>
      </w:r>
      <w:r w:rsidRPr="00243E72">
        <w:rPr>
          <w:rFonts w:eastAsia="Times New Roman" w:cs="Times New Roman"/>
          <w:szCs w:val="24"/>
        </w:rPr>
        <w:t xml:space="preserve">Ελληνική Αστυνομία </w:t>
      </w:r>
      <w:r>
        <w:rPr>
          <w:rFonts w:eastAsia="Times New Roman" w:cs="Times New Roman"/>
          <w:szCs w:val="24"/>
        </w:rPr>
        <w:t>θ</w:t>
      </w:r>
      <w:r w:rsidRPr="00243E72">
        <w:rPr>
          <w:rFonts w:eastAsia="Times New Roman" w:cs="Times New Roman"/>
          <w:szCs w:val="24"/>
        </w:rPr>
        <w:t>α πρέπει να είναι σε επιχειρησιακή ετοιμότητα</w:t>
      </w:r>
      <w:r>
        <w:rPr>
          <w:rFonts w:eastAsia="Times New Roman" w:cs="Times New Roman"/>
          <w:szCs w:val="24"/>
        </w:rPr>
        <w:t>.</w:t>
      </w:r>
      <w:r w:rsidRPr="00243E72">
        <w:rPr>
          <w:rFonts w:eastAsia="Times New Roman" w:cs="Times New Roman"/>
          <w:szCs w:val="24"/>
        </w:rPr>
        <w:t xml:space="preserve"> </w:t>
      </w:r>
    </w:p>
    <w:p w14:paraId="46D5FF3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Με αυτή την έννοια</w:t>
      </w:r>
      <w:r>
        <w:rPr>
          <w:rFonts w:eastAsia="Times New Roman" w:cs="Times New Roman"/>
          <w:szCs w:val="24"/>
        </w:rPr>
        <w:t>,</w:t>
      </w:r>
      <w:r>
        <w:rPr>
          <w:rFonts w:eastAsia="Times New Roman" w:cs="Times New Roman"/>
          <w:szCs w:val="24"/>
        </w:rPr>
        <w:t xml:space="preserve"> ναι υπάρχουν πολλοί αστυνομικοί σήμερα</w:t>
      </w:r>
      <w:r>
        <w:rPr>
          <w:rFonts w:eastAsia="Times New Roman" w:cs="Times New Roman"/>
          <w:szCs w:val="24"/>
        </w:rPr>
        <w:t>,</w:t>
      </w:r>
      <w:r>
        <w:rPr>
          <w:rFonts w:eastAsia="Times New Roman" w:cs="Times New Roman"/>
          <w:szCs w:val="24"/>
        </w:rPr>
        <w:t xml:space="preserve"> ο</w:t>
      </w:r>
      <w:r>
        <w:rPr>
          <w:rFonts w:eastAsia="Times New Roman" w:cs="Times New Roman"/>
          <w:szCs w:val="24"/>
        </w:rPr>
        <w:t>ι οποίοι</w:t>
      </w:r>
      <w:r w:rsidRPr="00243E72">
        <w:rPr>
          <w:rFonts w:eastAsia="Times New Roman" w:cs="Times New Roman"/>
          <w:szCs w:val="24"/>
        </w:rPr>
        <w:t xml:space="preserve"> με αυτοθυσία</w:t>
      </w:r>
      <w:r>
        <w:rPr>
          <w:rFonts w:eastAsia="Times New Roman" w:cs="Times New Roman"/>
          <w:szCs w:val="24"/>
        </w:rPr>
        <w:t>,</w:t>
      </w:r>
      <w:r w:rsidRPr="00243E72">
        <w:rPr>
          <w:rFonts w:eastAsia="Times New Roman" w:cs="Times New Roman"/>
          <w:szCs w:val="24"/>
        </w:rPr>
        <w:t xml:space="preserve"> πραγματικά</w:t>
      </w:r>
      <w:r>
        <w:rPr>
          <w:rFonts w:eastAsia="Times New Roman" w:cs="Times New Roman"/>
          <w:szCs w:val="24"/>
        </w:rPr>
        <w:t>,</w:t>
      </w:r>
      <w:r w:rsidRPr="00243E72">
        <w:rPr>
          <w:rFonts w:eastAsia="Times New Roman" w:cs="Times New Roman"/>
          <w:szCs w:val="24"/>
        </w:rPr>
        <w:t xml:space="preserve"> εργάζονται και παραπάνω των αρμοδιοτήτων του καθενός</w:t>
      </w:r>
      <w:r>
        <w:rPr>
          <w:rFonts w:eastAsia="Times New Roman" w:cs="Times New Roman"/>
          <w:szCs w:val="24"/>
        </w:rPr>
        <w:t>,</w:t>
      </w:r>
      <w:r w:rsidRPr="00243E72">
        <w:rPr>
          <w:rFonts w:eastAsia="Times New Roman" w:cs="Times New Roman"/>
          <w:szCs w:val="24"/>
        </w:rPr>
        <w:t xml:space="preserve"> όπως θα μπορούσε να συμβαίνει</w:t>
      </w:r>
      <w:r>
        <w:rPr>
          <w:rFonts w:eastAsia="Times New Roman" w:cs="Times New Roman"/>
          <w:szCs w:val="24"/>
        </w:rPr>
        <w:t>,</w:t>
      </w:r>
      <w:r w:rsidRPr="00243E72">
        <w:rPr>
          <w:rFonts w:eastAsia="Times New Roman" w:cs="Times New Roman"/>
          <w:szCs w:val="24"/>
        </w:rPr>
        <w:t xml:space="preserve"> αν οι αριθμοί του ανθρώπινου δυναμικού </w:t>
      </w:r>
      <w:r>
        <w:rPr>
          <w:rFonts w:eastAsia="Times New Roman" w:cs="Times New Roman"/>
          <w:szCs w:val="24"/>
        </w:rPr>
        <w:t>ήταν οι απαραίτητοι.</w:t>
      </w:r>
      <w:r w:rsidRPr="00243E72">
        <w:rPr>
          <w:rFonts w:eastAsia="Times New Roman" w:cs="Times New Roman"/>
          <w:szCs w:val="24"/>
        </w:rPr>
        <w:t xml:space="preserve"> Αντιλαμβάνεστε</w:t>
      </w:r>
      <w:r>
        <w:rPr>
          <w:rFonts w:eastAsia="Times New Roman" w:cs="Times New Roman"/>
          <w:szCs w:val="24"/>
        </w:rPr>
        <w:t>,</w:t>
      </w:r>
      <w:r w:rsidRPr="00243E72">
        <w:rPr>
          <w:rFonts w:eastAsia="Times New Roman" w:cs="Times New Roman"/>
          <w:szCs w:val="24"/>
        </w:rPr>
        <w:t xml:space="preserve"> λοιπόν</w:t>
      </w:r>
      <w:r>
        <w:rPr>
          <w:rFonts w:eastAsia="Times New Roman" w:cs="Times New Roman"/>
          <w:szCs w:val="24"/>
        </w:rPr>
        <w:t>,</w:t>
      </w:r>
      <w:r w:rsidRPr="00243E72">
        <w:rPr>
          <w:rFonts w:eastAsia="Times New Roman" w:cs="Times New Roman"/>
          <w:szCs w:val="24"/>
        </w:rPr>
        <w:t xml:space="preserve"> ότι σε εποχές με δύσκολα δημοσιονομικά και με τέτοιο</w:t>
      </w:r>
      <w:r w:rsidRPr="00243E72">
        <w:rPr>
          <w:rFonts w:eastAsia="Times New Roman" w:cs="Times New Roman"/>
          <w:szCs w:val="24"/>
        </w:rPr>
        <w:t>υς κανόνες</w:t>
      </w:r>
      <w:r>
        <w:rPr>
          <w:rFonts w:eastAsia="Times New Roman" w:cs="Times New Roman"/>
          <w:szCs w:val="24"/>
        </w:rPr>
        <w:t>,</w:t>
      </w:r>
      <w:r w:rsidRPr="00243E72">
        <w:rPr>
          <w:rFonts w:eastAsia="Times New Roman" w:cs="Times New Roman"/>
          <w:szCs w:val="24"/>
        </w:rPr>
        <w:t xml:space="preserve"> δεν ήταν δυνατόν</w:t>
      </w:r>
      <w:r>
        <w:rPr>
          <w:rFonts w:eastAsia="Times New Roman" w:cs="Times New Roman"/>
          <w:szCs w:val="24"/>
        </w:rPr>
        <w:t>.</w:t>
      </w:r>
      <w:r w:rsidRPr="00243E72">
        <w:rPr>
          <w:rFonts w:eastAsia="Times New Roman" w:cs="Times New Roman"/>
          <w:szCs w:val="24"/>
        </w:rPr>
        <w:t xml:space="preserve"> </w:t>
      </w:r>
    </w:p>
    <w:p w14:paraId="46D5FF3B" w14:textId="77777777" w:rsidR="00A304EA" w:rsidRDefault="003C614A">
      <w:pPr>
        <w:spacing w:line="600" w:lineRule="auto"/>
        <w:ind w:firstLine="720"/>
        <w:jc w:val="both"/>
        <w:rPr>
          <w:rFonts w:eastAsia="Times New Roman" w:cs="Times New Roman"/>
          <w:szCs w:val="24"/>
        </w:rPr>
      </w:pPr>
      <w:r w:rsidRPr="00243E72">
        <w:rPr>
          <w:rFonts w:eastAsia="Times New Roman" w:cs="Times New Roman"/>
          <w:szCs w:val="24"/>
        </w:rPr>
        <w:t xml:space="preserve">Ωστόσο θέλω να επισημάνω άλλη μία φορά εδώ ότι όταν κάνουμε αυτές τις συζητήσεις περί κοινωνικού κράτους και </w:t>
      </w:r>
      <w:r>
        <w:rPr>
          <w:rFonts w:eastAsia="Times New Roman" w:cs="Times New Roman"/>
          <w:szCs w:val="24"/>
        </w:rPr>
        <w:t>περί</w:t>
      </w:r>
      <w:r w:rsidRPr="00243E72">
        <w:rPr>
          <w:rFonts w:eastAsia="Times New Roman" w:cs="Times New Roman"/>
          <w:szCs w:val="24"/>
        </w:rPr>
        <w:t xml:space="preserve"> θωράκιση</w:t>
      </w:r>
      <w:r>
        <w:rPr>
          <w:rFonts w:eastAsia="Times New Roman" w:cs="Times New Roman"/>
          <w:szCs w:val="24"/>
        </w:rPr>
        <w:t>ς</w:t>
      </w:r>
      <w:r w:rsidRPr="00243E72">
        <w:rPr>
          <w:rFonts w:eastAsia="Times New Roman" w:cs="Times New Roman"/>
          <w:szCs w:val="24"/>
        </w:rPr>
        <w:t xml:space="preserve"> του </w:t>
      </w:r>
      <w:r>
        <w:rPr>
          <w:rFonts w:eastAsia="Times New Roman" w:cs="Times New Roman"/>
          <w:szCs w:val="24"/>
        </w:rPr>
        <w:t>κ</w:t>
      </w:r>
      <w:r w:rsidRPr="00243E72">
        <w:rPr>
          <w:rFonts w:eastAsia="Times New Roman" w:cs="Times New Roman"/>
          <w:szCs w:val="24"/>
        </w:rPr>
        <w:t>ράτο</w:t>
      </w:r>
      <w:r>
        <w:rPr>
          <w:rFonts w:eastAsia="Times New Roman" w:cs="Times New Roman"/>
          <w:szCs w:val="24"/>
        </w:rPr>
        <w:t>υς απέναντι και στους κινδύνους, α</w:t>
      </w:r>
      <w:r w:rsidRPr="00243E72">
        <w:rPr>
          <w:rFonts w:eastAsia="Times New Roman" w:cs="Times New Roman"/>
          <w:szCs w:val="24"/>
        </w:rPr>
        <w:t xml:space="preserve">υτό σημαίνει και </w:t>
      </w:r>
      <w:r>
        <w:rPr>
          <w:rFonts w:eastAsia="Times New Roman" w:cs="Times New Roman"/>
          <w:szCs w:val="24"/>
        </w:rPr>
        <w:t xml:space="preserve">στο </w:t>
      </w:r>
      <w:r w:rsidRPr="00243E72">
        <w:rPr>
          <w:rFonts w:eastAsia="Times New Roman" w:cs="Times New Roman"/>
          <w:szCs w:val="24"/>
        </w:rPr>
        <w:t>ανθρώπινο δυναμικό.</w:t>
      </w:r>
    </w:p>
    <w:p w14:paraId="46D5FF3C"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Όταν, λοιπόν, </w:t>
      </w:r>
      <w:r>
        <w:rPr>
          <w:rFonts w:eastAsia="Times New Roman" w:cs="Times New Roman"/>
          <w:color w:val="000000" w:themeColor="text1"/>
          <w:szCs w:val="24"/>
        </w:rPr>
        <w:t>λέμε κάποια στιγμή ότι δεν θέλουμε να προσλάβουμε εργαζόμενους με μόνιμη σχέση εργασίας στο ελληνικό δημόσιο, θα πρέπει να λέμε και προς τους συμπολίτες μας ότι εννοούμε και αυτούς.</w:t>
      </w:r>
    </w:p>
    <w:p w14:paraId="46D5FF3D"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Αν υποθέσουμε ότι εφαρμοστεί η εξαγγελία της Νέας Δημοκρατίας </w:t>
      </w:r>
      <w:r>
        <w:rPr>
          <w:rFonts w:eastAsia="Times New Roman" w:cs="Times New Roman"/>
          <w:color w:val="000000" w:themeColor="text1"/>
          <w:szCs w:val="24"/>
        </w:rPr>
        <w:t>ένα</w:t>
      </w:r>
      <w:r>
        <w:rPr>
          <w:rFonts w:eastAsia="Times New Roman" w:cs="Times New Roman"/>
          <w:color w:val="000000" w:themeColor="text1"/>
          <w:szCs w:val="24"/>
        </w:rPr>
        <w:t>ς</w:t>
      </w:r>
      <w:r>
        <w:rPr>
          <w:rFonts w:eastAsia="Times New Roman" w:cs="Times New Roman"/>
          <w:color w:val="000000" w:themeColor="text1"/>
          <w:szCs w:val="24"/>
        </w:rPr>
        <w:t xml:space="preserve"> προς πέ</w:t>
      </w:r>
      <w:r>
        <w:rPr>
          <w:rFonts w:eastAsia="Times New Roman" w:cs="Times New Roman"/>
          <w:color w:val="000000" w:themeColor="text1"/>
          <w:szCs w:val="24"/>
        </w:rPr>
        <w:t>ντε, να επανέλθουμε στον αρχικό κανόνα, αντιλαμβάνεστε τι θα σημαίνει για την Ελληνική Αστυνομία. Αυτή η αναντιστοιχία, λοιπόν, της δικιάς σας αγωνίας και της δικιάς μου αγωνίας με εξαγγελθείσες πρωτοβουλίες, δηλαδή την επαναφορά του κανόνα έναν προς πέντε</w:t>
      </w:r>
      <w:r>
        <w:rPr>
          <w:rFonts w:eastAsia="Times New Roman" w:cs="Times New Roman"/>
          <w:color w:val="000000" w:themeColor="text1"/>
          <w:szCs w:val="24"/>
        </w:rPr>
        <w:t>, θα πρέπει εσάς τουλάχιστον να σας προβληματίσει ως Βουλευτή της Αξιωματικής Αντιπολίτευσης.</w:t>
      </w:r>
    </w:p>
    <w:p w14:paraId="46D5FF3E"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Για το κομμάτι των υποδομών επίσης και, όπως είπατε, για τα κράνη, τις στολές και όλα αυτά, και σε εμάς η αγωνία είναι μεγάλη. Σας είπα ότι ο διαγωνισμός αυτός </w:t>
      </w:r>
      <w:proofErr w:type="spellStart"/>
      <w:r>
        <w:rPr>
          <w:rFonts w:eastAsia="Times New Roman" w:cs="Times New Roman"/>
          <w:color w:val="000000" w:themeColor="text1"/>
          <w:szCs w:val="24"/>
        </w:rPr>
        <w:t>απ</w:t>
      </w:r>
      <w:r>
        <w:rPr>
          <w:rFonts w:eastAsia="Times New Roman" w:cs="Times New Roman"/>
          <w:color w:val="000000" w:themeColor="text1"/>
          <w:szCs w:val="24"/>
        </w:rPr>
        <w:t>έβη</w:t>
      </w:r>
      <w:proofErr w:type="spellEnd"/>
      <w:r>
        <w:rPr>
          <w:rFonts w:eastAsia="Times New Roman" w:cs="Times New Roman"/>
          <w:color w:val="000000" w:themeColor="text1"/>
          <w:szCs w:val="24"/>
        </w:rPr>
        <w:t xml:space="preserve"> άκαρπος</w:t>
      </w:r>
      <w:r>
        <w:rPr>
          <w:rFonts w:eastAsia="Times New Roman" w:cs="Times New Roman"/>
          <w:color w:val="000000" w:themeColor="text1"/>
          <w:szCs w:val="24"/>
        </w:rPr>
        <w:t>.</w:t>
      </w:r>
      <w:r>
        <w:rPr>
          <w:rFonts w:eastAsia="Times New Roman" w:cs="Times New Roman"/>
          <w:color w:val="000000" w:themeColor="text1"/>
          <w:szCs w:val="24"/>
        </w:rPr>
        <w:t xml:space="preserve"> </w:t>
      </w:r>
    </w:p>
    <w:p w14:paraId="46D5FF3F"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Από την άλλη ναι το αναφέρατε κι εσείς στην ερώτησή σας, υπάρχουν δωρεές και, βεβαίως, την επόμενη χρονιά είναι μεγάλοι οι αριθμοί και σε στολές και σε κράνη, τα οποία σύντομα </w:t>
      </w:r>
      <w:r>
        <w:rPr>
          <w:rFonts w:eastAsia="Times New Roman" w:cs="Times New Roman"/>
          <w:color w:val="000000" w:themeColor="text1"/>
          <w:szCs w:val="24"/>
        </w:rPr>
        <w:lastRenderedPageBreak/>
        <w:t>θα αρχίσουν να ξετυλίγονται και να παραδίδονται στους εργαζόμενους</w:t>
      </w:r>
      <w:r>
        <w:rPr>
          <w:rFonts w:eastAsia="Times New Roman" w:cs="Times New Roman"/>
          <w:color w:val="000000" w:themeColor="text1"/>
          <w:szCs w:val="24"/>
        </w:rPr>
        <w:t>, για τους οποίους και εγώ</w:t>
      </w:r>
      <w:r>
        <w:rPr>
          <w:rFonts w:eastAsia="Times New Roman" w:cs="Times New Roman"/>
          <w:color w:val="000000" w:themeColor="text1"/>
          <w:szCs w:val="24"/>
        </w:rPr>
        <w:t>,</w:t>
      </w:r>
      <w:r>
        <w:rPr>
          <w:rFonts w:eastAsia="Times New Roman" w:cs="Times New Roman"/>
          <w:color w:val="000000" w:themeColor="text1"/>
          <w:szCs w:val="24"/>
        </w:rPr>
        <w:t xml:space="preserve"> πραγματικά</w:t>
      </w:r>
      <w:r>
        <w:rPr>
          <w:rFonts w:eastAsia="Times New Roman" w:cs="Times New Roman"/>
          <w:color w:val="000000" w:themeColor="text1"/>
          <w:szCs w:val="24"/>
        </w:rPr>
        <w:t>,</w:t>
      </w:r>
      <w:r>
        <w:rPr>
          <w:rFonts w:eastAsia="Times New Roman" w:cs="Times New Roman"/>
          <w:color w:val="000000" w:themeColor="text1"/>
          <w:szCs w:val="24"/>
        </w:rPr>
        <w:t xml:space="preserve"> έχω μεγάλη αγωνία, διότι δουλεύουν σε δύσκολες πραγματικά συνθήκες.</w:t>
      </w:r>
    </w:p>
    <w:p w14:paraId="46D5FF40"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Σας ευχαριστώ.</w:t>
      </w:r>
    </w:p>
    <w:p w14:paraId="46D5FF41" w14:textId="77777777" w:rsidR="00A304EA" w:rsidRDefault="003C614A">
      <w:pPr>
        <w:tabs>
          <w:tab w:val="left" w:pos="1755"/>
        </w:tabs>
        <w:spacing w:line="600" w:lineRule="auto"/>
        <w:ind w:firstLine="720"/>
        <w:jc w:val="both"/>
        <w:rPr>
          <w:rFonts w:eastAsia="Times New Roman" w:cs="Times New Roman"/>
          <w:color w:val="000000" w:themeColor="text1"/>
          <w:szCs w:val="24"/>
        </w:rPr>
      </w:pPr>
      <w:r w:rsidRPr="00031D93">
        <w:rPr>
          <w:rFonts w:eastAsia="Times New Roman" w:cs="Times New Roman"/>
          <w:b/>
          <w:color w:val="000000" w:themeColor="text1"/>
          <w:szCs w:val="24"/>
        </w:rPr>
        <w:t xml:space="preserve">ΠΡΟΕΔΡΕΥΩΝ (Δημήτριος </w:t>
      </w:r>
      <w:proofErr w:type="spellStart"/>
      <w:r w:rsidRPr="00031D93">
        <w:rPr>
          <w:rFonts w:eastAsia="Times New Roman" w:cs="Times New Roman"/>
          <w:b/>
          <w:color w:val="000000" w:themeColor="text1"/>
          <w:szCs w:val="24"/>
        </w:rPr>
        <w:t>Κρεμαστινός</w:t>
      </w:r>
      <w:proofErr w:type="spellEnd"/>
      <w:r w:rsidRPr="00031D93">
        <w:rPr>
          <w:rFonts w:eastAsia="Times New Roman" w:cs="Times New Roman"/>
          <w:b/>
          <w:color w:val="000000" w:themeColor="text1"/>
          <w:szCs w:val="24"/>
        </w:rPr>
        <w:t>):</w:t>
      </w:r>
      <w:r>
        <w:rPr>
          <w:rFonts w:eastAsia="Times New Roman" w:cs="Times New Roman"/>
          <w:color w:val="000000" w:themeColor="text1"/>
          <w:szCs w:val="24"/>
        </w:rPr>
        <w:t xml:space="preserve"> Κι εγώ σας ευχαριστώ.</w:t>
      </w:r>
    </w:p>
    <w:p w14:paraId="46D5FF42" w14:textId="77777777" w:rsidR="00A304EA" w:rsidRDefault="003C614A">
      <w:pPr>
        <w:tabs>
          <w:tab w:val="left" w:pos="1755"/>
        </w:tabs>
        <w:spacing w:line="600" w:lineRule="auto"/>
        <w:ind w:firstLine="720"/>
        <w:jc w:val="both"/>
        <w:rPr>
          <w:rFonts w:eastAsia="Times New Roman" w:cs="Times New Roman"/>
          <w:szCs w:val="24"/>
        </w:rPr>
      </w:pPr>
      <w:r>
        <w:rPr>
          <w:rFonts w:eastAsia="Times New Roman" w:cs="Times New Roman"/>
          <w:color w:val="000000" w:themeColor="text1"/>
          <w:szCs w:val="24"/>
        </w:rPr>
        <w:t>Θα συζητη</w:t>
      </w:r>
      <w:r>
        <w:rPr>
          <w:rFonts w:eastAsia="Times New Roman" w:cs="Times New Roman"/>
          <w:color w:val="000000" w:themeColor="text1"/>
          <w:szCs w:val="24"/>
        </w:rPr>
        <w:t>θεί</w:t>
      </w:r>
      <w:r>
        <w:rPr>
          <w:rFonts w:eastAsia="Times New Roman" w:cs="Times New Roman"/>
          <w:color w:val="000000" w:themeColor="text1"/>
          <w:szCs w:val="24"/>
        </w:rPr>
        <w:t xml:space="preserve"> η τρίτη</w:t>
      </w:r>
      <w:r>
        <w:rPr>
          <w:rFonts w:eastAsia="Times New Roman" w:cs="Times New Roman"/>
          <w:szCs w:val="24"/>
        </w:rPr>
        <w:t xml:space="preserve"> αριθμό 451/26-3-2019 επίκαιρη ερώτηση πρώτου κύκλου το</w:t>
      </w:r>
      <w:r>
        <w:rPr>
          <w:rFonts w:eastAsia="Times New Roman" w:cs="Times New Roman"/>
          <w:szCs w:val="24"/>
        </w:rPr>
        <w:t xml:space="preserve">υ Βουλευτή Α΄ Θεσσαλονίκης της Ένωσης Κεντρώων κ. </w:t>
      </w:r>
      <w:r w:rsidRPr="00601019">
        <w:rPr>
          <w:rFonts w:eastAsia="Times New Roman" w:cs="Times New Roman"/>
          <w:bCs/>
          <w:szCs w:val="24"/>
        </w:rPr>
        <w:t xml:space="preserve">Ιωάννη </w:t>
      </w:r>
      <w:proofErr w:type="spellStart"/>
      <w:r w:rsidRPr="00601019">
        <w:rPr>
          <w:rFonts w:eastAsia="Times New Roman" w:cs="Times New Roman"/>
          <w:bCs/>
          <w:szCs w:val="24"/>
        </w:rPr>
        <w:t>Σαρίδη</w:t>
      </w:r>
      <w:proofErr w:type="spellEnd"/>
      <w:r w:rsidRPr="00CC0962">
        <w:rPr>
          <w:rFonts w:eastAsia="Times New Roman" w:cs="Times New Roman"/>
          <w:szCs w:val="24"/>
        </w:rPr>
        <w:t xml:space="preserve"> </w:t>
      </w:r>
      <w:r>
        <w:rPr>
          <w:rFonts w:eastAsia="Times New Roman" w:cs="Times New Roman"/>
          <w:szCs w:val="24"/>
        </w:rPr>
        <w:t xml:space="preserve">προς την Υπουργό </w:t>
      </w:r>
      <w:r w:rsidRPr="00601019">
        <w:rPr>
          <w:rFonts w:eastAsia="Times New Roman" w:cs="Times New Roman"/>
          <w:bCs/>
          <w:szCs w:val="24"/>
        </w:rPr>
        <w:t>Προστασίας του Πολίτη,</w:t>
      </w:r>
      <w:r>
        <w:rPr>
          <w:rFonts w:eastAsia="Times New Roman" w:cs="Times New Roman"/>
          <w:szCs w:val="24"/>
        </w:rPr>
        <w:t xml:space="preserve"> με θέμα: «Ρύθμιση θεμάτων προσωπικού του Πυροσβεστικού Σώματος». </w:t>
      </w:r>
    </w:p>
    <w:p w14:paraId="46D5FF43"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 xml:space="preserve">Παρακαλώ, κύριε </w:t>
      </w:r>
      <w:proofErr w:type="spellStart"/>
      <w:r>
        <w:rPr>
          <w:rFonts w:eastAsia="Times New Roman"/>
          <w:color w:val="202124"/>
          <w:szCs w:val="24"/>
        </w:rPr>
        <w:t>Σαρίδη</w:t>
      </w:r>
      <w:proofErr w:type="spellEnd"/>
      <w:r>
        <w:rPr>
          <w:rFonts w:eastAsia="Times New Roman"/>
          <w:color w:val="202124"/>
          <w:szCs w:val="24"/>
        </w:rPr>
        <w:t>, έχετε τον λόγο.</w:t>
      </w:r>
    </w:p>
    <w:p w14:paraId="46D5FF44" w14:textId="77777777" w:rsidR="00A304EA" w:rsidRDefault="003C614A">
      <w:pPr>
        <w:tabs>
          <w:tab w:val="left" w:pos="1755"/>
        </w:tabs>
        <w:spacing w:line="600" w:lineRule="auto"/>
        <w:ind w:firstLine="720"/>
        <w:jc w:val="both"/>
        <w:rPr>
          <w:rFonts w:eastAsia="Times New Roman"/>
          <w:color w:val="202124"/>
          <w:szCs w:val="24"/>
        </w:rPr>
      </w:pPr>
      <w:r w:rsidRPr="00601019">
        <w:rPr>
          <w:rFonts w:eastAsia="Times New Roman"/>
          <w:b/>
          <w:color w:val="202124"/>
          <w:szCs w:val="24"/>
        </w:rPr>
        <w:t>ΙΩΑΝΝΗΣ ΣΑΡΙΔΗΣ:</w:t>
      </w:r>
      <w:r>
        <w:rPr>
          <w:rFonts w:eastAsia="Times New Roman"/>
          <w:color w:val="202124"/>
          <w:szCs w:val="24"/>
        </w:rPr>
        <w:t xml:space="preserve"> Ευχαριστώ πολύ, κύριε Πρόεδρε.</w:t>
      </w:r>
    </w:p>
    <w:p w14:paraId="46D5FF45"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Κυρία Υπουργέ, γνωρίζουμε πόσο δύσκολο είναι το επάγγελμα του πυροσβέστη. Γνωρίζουμε ότι πάρα πολλές φορές ξεπερνούν τα όριά τους αυτοί οι άνθρωποι</w:t>
      </w:r>
      <w:r>
        <w:rPr>
          <w:rFonts w:eastAsia="Times New Roman"/>
          <w:color w:val="202124"/>
          <w:szCs w:val="24"/>
        </w:rPr>
        <w:t>,</w:t>
      </w:r>
      <w:r>
        <w:rPr>
          <w:rFonts w:eastAsia="Times New Roman"/>
          <w:color w:val="202124"/>
          <w:szCs w:val="24"/>
        </w:rPr>
        <w:t xml:space="preserve"> στην προσπάθεια τους να σώσουν ζωές, να σώσουν τον δασικό και τον φυσικό πλ</w:t>
      </w:r>
      <w:r>
        <w:rPr>
          <w:rFonts w:eastAsia="Times New Roman"/>
          <w:color w:val="202124"/>
          <w:szCs w:val="24"/>
        </w:rPr>
        <w:t xml:space="preserve">ούτο αυτής της χώρας, να σώσουν </w:t>
      </w:r>
      <w:r>
        <w:rPr>
          <w:rFonts w:eastAsia="Times New Roman"/>
          <w:color w:val="202124"/>
          <w:szCs w:val="24"/>
        </w:rPr>
        <w:t>περιουσί</w:t>
      </w:r>
      <w:r>
        <w:rPr>
          <w:rFonts w:eastAsia="Times New Roman"/>
          <w:color w:val="202124"/>
          <w:szCs w:val="24"/>
        </w:rPr>
        <w:t>ε</w:t>
      </w:r>
      <w:r>
        <w:rPr>
          <w:rFonts w:eastAsia="Times New Roman"/>
          <w:color w:val="202124"/>
          <w:szCs w:val="24"/>
        </w:rPr>
        <w:t>ς</w:t>
      </w:r>
      <w:r>
        <w:rPr>
          <w:rFonts w:eastAsia="Times New Roman"/>
          <w:color w:val="202124"/>
          <w:szCs w:val="24"/>
        </w:rPr>
        <w:t>.</w:t>
      </w:r>
    </w:p>
    <w:p w14:paraId="46D5FF46"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lastRenderedPageBreak/>
        <w:t>Είναι ακόμα νωπές οι μνήμες από τη μεγάλη καταστροφή στο Μάτι και από την κατάρρευση</w:t>
      </w:r>
      <w:r>
        <w:rPr>
          <w:rFonts w:eastAsia="Times New Roman"/>
          <w:color w:val="202124"/>
          <w:szCs w:val="24"/>
        </w:rPr>
        <w:t>,</w:t>
      </w:r>
      <w:r>
        <w:rPr>
          <w:rFonts w:eastAsia="Times New Roman"/>
          <w:color w:val="202124"/>
          <w:szCs w:val="24"/>
        </w:rPr>
        <w:t xml:space="preserve"> ουσιαστικά</w:t>
      </w:r>
      <w:r>
        <w:rPr>
          <w:rFonts w:eastAsia="Times New Roman"/>
          <w:color w:val="202124"/>
          <w:szCs w:val="24"/>
        </w:rPr>
        <w:t>,</w:t>
      </w:r>
      <w:r>
        <w:rPr>
          <w:rFonts w:eastAsia="Times New Roman"/>
          <w:color w:val="202124"/>
          <w:szCs w:val="24"/>
        </w:rPr>
        <w:t xml:space="preserve"> του μηχανισμού πολιτικής προστασίας.</w:t>
      </w:r>
    </w:p>
    <w:p w14:paraId="46D5FF47"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Από την άλλη, όμως, πλευρά η αλλαγή του κλίματος είναι μια πραγματικότητα. Έχ</w:t>
      </w:r>
      <w:r>
        <w:rPr>
          <w:rFonts w:eastAsia="Times New Roman"/>
          <w:color w:val="202124"/>
          <w:szCs w:val="24"/>
        </w:rPr>
        <w:t>ει αλλάξει λίγο το κλίμα</w:t>
      </w:r>
      <w:r>
        <w:rPr>
          <w:rFonts w:eastAsia="Times New Roman"/>
          <w:color w:val="202124"/>
          <w:szCs w:val="24"/>
        </w:rPr>
        <w:t>,</w:t>
      </w:r>
      <w:r>
        <w:rPr>
          <w:rFonts w:eastAsia="Times New Roman"/>
          <w:color w:val="202124"/>
          <w:szCs w:val="24"/>
        </w:rPr>
        <w:t xml:space="preserve"> τόσο όσον αφορά την περιβαλλοντική πολιτική της Κυβέρνησης αλλά και αυτό που άπτεται και στο κοινωνικό και στο οικονομικό φάσμα της πολιτείας.</w:t>
      </w:r>
    </w:p>
    <w:p w14:paraId="46D5FF48"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 xml:space="preserve">Κατά συνέπεια η ανάγκη να βρεθεί μια λύση για να μπορέσουμε να πετύχουμε την </w:t>
      </w:r>
      <w:proofErr w:type="spellStart"/>
      <w:r>
        <w:rPr>
          <w:rFonts w:eastAsia="Times New Roman"/>
          <w:color w:val="202124"/>
          <w:szCs w:val="24"/>
        </w:rPr>
        <w:t>ομογενοποί</w:t>
      </w:r>
      <w:r>
        <w:rPr>
          <w:rFonts w:eastAsia="Times New Roman"/>
          <w:color w:val="202124"/>
          <w:szCs w:val="24"/>
        </w:rPr>
        <w:t>ηση</w:t>
      </w:r>
      <w:proofErr w:type="spellEnd"/>
      <w:r>
        <w:rPr>
          <w:rFonts w:eastAsia="Times New Roman"/>
          <w:color w:val="202124"/>
          <w:szCs w:val="24"/>
        </w:rPr>
        <w:t xml:space="preserve"> του Πυροσβεστικού Σώματος</w:t>
      </w:r>
      <w:r>
        <w:rPr>
          <w:rFonts w:eastAsia="Times New Roman"/>
          <w:color w:val="202124"/>
          <w:szCs w:val="24"/>
        </w:rPr>
        <w:t>,</w:t>
      </w:r>
      <w:r>
        <w:rPr>
          <w:rFonts w:eastAsia="Times New Roman"/>
          <w:color w:val="202124"/>
          <w:szCs w:val="24"/>
        </w:rPr>
        <w:t xml:space="preserve"> είναι επιβεβλημένη.</w:t>
      </w:r>
    </w:p>
    <w:p w14:paraId="46D5FF49"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 xml:space="preserve">Αυτή τη στιγμή, όπως και να γίνει, με την ισχύουσα κατάσταση έχουμε τους μόνιμους πυροσβέστες, έχουμε τους εποχικούς, έχουμε τους εθελοντές πυροσβέστες. Δυστυχώς με αυτό το καθεστώς δεν μπορούμε ούτε τη </w:t>
      </w:r>
      <w:proofErr w:type="spellStart"/>
      <w:r>
        <w:rPr>
          <w:rFonts w:eastAsia="Times New Roman"/>
          <w:color w:val="202124"/>
          <w:szCs w:val="24"/>
        </w:rPr>
        <w:t>ομ</w:t>
      </w:r>
      <w:r>
        <w:rPr>
          <w:rFonts w:eastAsia="Times New Roman"/>
          <w:color w:val="202124"/>
          <w:szCs w:val="24"/>
        </w:rPr>
        <w:t>ογενοποίηση</w:t>
      </w:r>
      <w:proofErr w:type="spellEnd"/>
      <w:r>
        <w:rPr>
          <w:rFonts w:eastAsia="Times New Roman"/>
          <w:color w:val="202124"/>
          <w:szCs w:val="24"/>
        </w:rPr>
        <w:t xml:space="preserve"> να πετύχουμε ούτε και να έχουμε αποτελέσματα, τα οποία θα ήταν χρήσιμα και θα ενίσχυαν προσπάθεια αυτών των ανθρώπων.</w:t>
      </w:r>
    </w:p>
    <w:p w14:paraId="46D5FF4A"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lastRenderedPageBreak/>
        <w:t>Έκδηλο παράδειγμα αυτής της άνισης εργασιακής μεταχείρισης αποτελεί η κατηγορία των συμβασιούχων πυροσβεστών του 2008</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 xml:space="preserve">2009, </w:t>
      </w:r>
      <w:r>
        <w:rPr>
          <w:rFonts w:eastAsia="Times New Roman"/>
          <w:color w:val="202124"/>
          <w:szCs w:val="24"/>
        </w:rPr>
        <w:t>οι οποίοι ενώ έχουν την εμπειρία, έχουν και τα προσόντα, δυστυχώς, δεν μπόρεσαν να τοποθετηθούν στους πίνακες των επιτυχόντων.</w:t>
      </w:r>
    </w:p>
    <w:p w14:paraId="46D5FF4B"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Έτσι, λοιπόν, αυτό το οποίο προκύπτει σαν μια αγωνία και των ίδιων των ανθρώπων αυτών</w:t>
      </w:r>
      <w:r>
        <w:rPr>
          <w:rFonts w:eastAsia="Times New Roman"/>
          <w:color w:val="202124"/>
          <w:szCs w:val="24"/>
        </w:rPr>
        <w:t>,</w:t>
      </w:r>
      <w:r>
        <w:rPr>
          <w:rFonts w:eastAsia="Times New Roman"/>
          <w:color w:val="202124"/>
          <w:szCs w:val="24"/>
        </w:rPr>
        <w:t xml:space="preserve"> εν όψει κιόλας της έναρξης της περιόδου </w:t>
      </w:r>
      <w:r>
        <w:rPr>
          <w:rFonts w:eastAsia="Times New Roman"/>
          <w:color w:val="202124"/>
          <w:szCs w:val="24"/>
        </w:rPr>
        <w:t>τη</w:t>
      </w:r>
      <w:r>
        <w:rPr>
          <w:rFonts w:eastAsia="Times New Roman"/>
          <w:color w:val="202124"/>
          <w:szCs w:val="24"/>
        </w:rPr>
        <w:t>ν</w:t>
      </w:r>
      <w:r>
        <w:rPr>
          <w:rFonts w:eastAsia="Times New Roman"/>
          <w:color w:val="202124"/>
          <w:szCs w:val="24"/>
        </w:rPr>
        <w:t xml:space="preserve"> οποία έχουμε μπροστά μας, αντιλαμβάνεστε ότι θα ήταν σωστό να μάθουμε τις προθέσεις σας, τις προθέσεις τις οποίες έχετε όσον αφορά την ένταξη των εποχικών αυτών πυροσβεστών του 2008</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2009 στον πίνακα επιτυχόντων- επιλαχόντων</w:t>
      </w:r>
      <w:r>
        <w:rPr>
          <w:rFonts w:eastAsia="Times New Roman"/>
          <w:color w:val="202124"/>
          <w:szCs w:val="24"/>
        </w:rPr>
        <w:t>,</w:t>
      </w:r>
      <w:r>
        <w:rPr>
          <w:rFonts w:eastAsia="Times New Roman"/>
          <w:color w:val="202124"/>
          <w:szCs w:val="24"/>
        </w:rPr>
        <w:t xml:space="preserve"> και έτσι να λυθεί και η αγω</w:t>
      </w:r>
      <w:r>
        <w:rPr>
          <w:rFonts w:eastAsia="Times New Roman"/>
          <w:color w:val="202124"/>
          <w:szCs w:val="24"/>
        </w:rPr>
        <w:t>νία την οποία έχουν αυτοί οι άνθρωποι. Δεν είναι πολλοί άνθρωποι. Γνωρίζετε το νούμερο αυτών των πυροσβεστών. Θα μπορούσατε να πετύχετε μια ρύθμιση για αυτούς.</w:t>
      </w:r>
    </w:p>
    <w:p w14:paraId="46D5FF4C"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Ευχαριστώ πολύ.</w:t>
      </w:r>
    </w:p>
    <w:p w14:paraId="46D5FF4D" w14:textId="77777777" w:rsidR="00A304EA" w:rsidRDefault="003C614A">
      <w:pPr>
        <w:tabs>
          <w:tab w:val="left" w:pos="1755"/>
        </w:tabs>
        <w:spacing w:line="600" w:lineRule="auto"/>
        <w:ind w:firstLine="720"/>
        <w:jc w:val="both"/>
        <w:rPr>
          <w:rFonts w:eastAsia="Times New Roman"/>
          <w:color w:val="202124"/>
          <w:szCs w:val="24"/>
        </w:rPr>
      </w:pPr>
      <w:r w:rsidRPr="006D40D3">
        <w:rPr>
          <w:rFonts w:eastAsia="Times New Roman"/>
          <w:b/>
          <w:color w:val="202124"/>
          <w:szCs w:val="24"/>
        </w:rPr>
        <w:t xml:space="preserve">ΠΡΟΕΔΡΕΥΩΝ (Δημήτριος </w:t>
      </w:r>
      <w:proofErr w:type="spellStart"/>
      <w:r w:rsidRPr="006D40D3">
        <w:rPr>
          <w:rFonts w:eastAsia="Times New Roman"/>
          <w:b/>
          <w:color w:val="202124"/>
          <w:szCs w:val="24"/>
        </w:rPr>
        <w:t>Κρεμαστινός</w:t>
      </w:r>
      <w:proofErr w:type="spellEnd"/>
      <w:r w:rsidRPr="006D40D3">
        <w:rPr>
          <w:rFonts w:eastAsia="Times New Roman"/>
          <w:b/>
          <w:color w:val="202124"/>
          <w:szCs w:val="24"/>
        </w:rPr>
        <w:t>):</w:t>
      </w:r>
      <w:r>
        <w:rPr>
          <w:rFonts w:eastAsia="Times New Roman"/>
          <w:b/>
          <w:color w:val="202124"/>
          <w:szCs w:val="24"/>
        </w:rPr>
        <w:t xml:space="preserve"> </w:t>
      </w:r>
      <w:r>
        <w:rPr>
          <w:rFonts w:eastAsia="Times New Roman"/>
          <w:color w:val="202124"/>
          <w:szCs w:val="24"/>
        </w:rPr>
        <w:t>Κυρία Υπουργέ, έχετε τον λόγο.</w:t>
      </w:r>
    </w:p>
    <w:p w14:paraId="46D5FF4E" w14:textId="77777777" w:rsidR="00A304EA" w:rsidRDefault="003C614A">
      <w:pPr>
        <w:tabs>
          <w:tab w:val="left" w:pos="1755"/>
        </w:tabs>
        <w:spacing w:line="600" w:lineRule="auto"/>
        <w:ind w:firstLine="720"/>
        <w:jc w:val="both"/>
        <w:rPr>
          <w:rFonts w:eastAsia="Times New Roman"/>
          <w:color w:val="202124"/>
          <w:szCs w:val="24"/>
        </w:rPr>
      </w:pPr>
      <w:r w:rsidRPr="00B8519B">
        <w:rPr>
          <w:rFonts w:eastAsia="Times New Roman"/>
          <w:b/>
          <w:color w:val="202124"/>
          <w:szCs w:val="24"/>
        </w:rPr>
        <w:lastRenderedPageBreak/>
        <w:t xml:space="preserve">ΟΛΓΑ </w:t>
      </w:r>
      <w:r w:rsidRPr="00B8519B">
        <w:rPr>
          <w:rFonts w:eastAsia="Times New Roman"/>
          <w:b/>
          <w:color w:val="202124"/>
          <w:szCs w:val="24"/>
        </w:rPr>
        <w:t>ΓΕΡΟΒΑΣΙΛΗ (Υπουργός Προστασίας του Πολίτη):</w:t>
      </w:r>
      <w:r>
        <w:rPr>
          <w:rFonts w:eastAsia="Times New Roman"/>
          <w:color w:val="202124"/>
          <w:szCs w:val="24"/>
        </w:rPr>
        <w:t xml:space="preserve"> Κύριε </w:t>
      </w:r>
      <w:proofErr w:type="spellStart"/>
      <w:r>
        <w:rPr>
          <w:rFonts w:eastAsia="Times New Roman"/>
          <w:color w:val="202124"/>
          <w:szCs w:val="24"/>
        </w:rPr>
        <w:t>Σαρίδη</w:t>
      </w:r>
      <w:proofErr w:type="spellEnd"/>
      <w:r>
        <w:rPr>
          <w:rFonts w:eastAsia="Times New Roman"/>
          <w:color w:val="202124"/>
          <w:szCs w:val="24"/>
        </w:rPr>
        <w:t xml:space="preserve">, όντως έχετε δίκιο ότι η κλιματική αλλαγή και τα φαινόμενα που αντιμετωπίζει </w:t>
      </w:r>
      <w:r>
        <w:rPr>
          <w:rFonts w:eastAsia="Times New Roman"/>
          <w:color w:val="202124"/>
          <w:szCs w:val="24"/>
        </w:rPr>
        <w:t xml:space="preserve">πλέον </w:t>
      </w:r>
      <w:r>
        <w:rPr>
          <w:rFonts w:eastAsia="Times New Roman"/>
          <w:color w:val="202124"/>
          <w:szCs w:val="24"/>
        </w:rPr>
        <w:t>και η Ελλάδα και η Ευρώπη εξαιτίας των μεταβολών αυτών είναι έντονα και βεβαίως και η χώρα μας οφείλει να θωρακιστε</w:t>
      </w:r>
      <w:r>
        <w:rPr>
          <w:rFonts w:eastAsia="Times New Roman"/>
          <w:color w:val="202124"/>
          <w:szCs w:val="24"/>
        </w:rPr>
        <w:t>ί αποτελεσματικά απέναντι στις μεταβολές και στις καινούργιες συνθήκες που επέρχονται μετά από την κλιματική αλλαγή.</w:t>
      </w:r>
    </w:p>
    <w:p w14:paraId="46D5FF4F"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Όσον αφορά τους εργαζόμενους, το κομμάτι του ανθρώπινου δυναμικού του Πυροσβεστικού Σώματος, πραγματικά η ενίσχυση του προσωπικού συμβάλλει</w:t>
      </w:r>
      <w:r>
        <w:rPr>
          <w:rFonts w:eastAsia="Times New Roman"/>
          <w:color w:val="202124"/>
          <w:szCs w:val="24"/>
        </w:rPr>
        <w:t xml:space="preserve"> στο να μπορούμε να πούμε ότι αυτό το κράτος έχει δυνατότητες να αντιμετωπίσει τις φυσικές καταστροφές.</w:t>
      </w:r>
    </w:p>
    <w:p w14:paraId="46D5FF50" w14:textId="77777777" w:rsidR="00A304EA" w:rsidRDefault="003C614A">
      <w:pPr>
        <w:tabs>
          <w:tab w:val="left" w:pos="1755"/>
        </w:tabs>
        <w:spacing w:line="600" w:lineRule="auto"/>
        <w:ind w:firstLine="720"/>
        <w:jc w:val="both"/>
        <w:rPr>
          <w:rFonts w:eastAsia="Times New Roman"/>
          <w:color w:val="202124"/>
          <w:szCs w:val="24"/>
        </w:rPr>
      </w:pPr>
      <w:r>
        <w:rPr>
          <w:rFonts w:eastAsia="Times New Roman"/>
          <w:color w:val="202124"/>
          <w:szCs w:val="24"/>
        </w:rPr>
        <w:t xml:space="preserve">Έτσι, όχι μετά την πυρκαγιά στο Μάτι, αλλά πριν, η αγωνία ήταν έντονη όσον αφορά το εργασιακό περιβάλλον των πυροσβεστών, αλλά και τον αριθμό αυτόν </w:t>
      </w:r>
      <w:proofErr w:type="spellStart"/>
      <w:r>
        <w:rPr>
          <w:rFonts w:eastAsia="Times New Roman"/>
          <w:color w:val="202124"/>
          <w:szCs w:val="24"/>
        </w:rPr>
        <w:t>καθα</w:t>
      </w:r>
      <w:r>
        <w:rPr>
          <w:rFonts w:eastAsia="Times New Roman"/>
          <w:color w:val="202124"/>
          <w:szCs w:val="24"/>
        </w:rPr>
        <w:t>υτόν</w:t>
      </w:r>
      <w:proofErr w:type="spellEnd"/>
      <w:r>
        <w:rPr>
          <w:rFonts w:eastAsia="Times New Roman"/>
          <w:color w:val="202124"/>
          <w:szCs w:val="24"/>
        </w:rPr>
        <w:t xml:space="preserve"> των πυροσβεστών.</w:t>
      </w:r>
    </w:p>
    <w:p w14:paraId="46D5FF51"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Γι’ αυτό θα θυμάστε ότι παρ’ όλο που ήμασταν ακόμα μέσα στα μνημόνια, που ίσχυαν οι κανόνες προσλήψεων-αποχωρήσεων στο δημόσιο και που ήταν σκληρά δεσμευτικοί, με μεγάλη προσπάθεια που έγινε τότε και από τον Υπουργό κ. </w:t>
      </w:r>
      <w:proofErr w:type="spellStart"/>
      <w:r>
        <w:rPr>
          <w:rFonts w:eastAsia="Times New Roman"/>
          <w:szCs w:val="24"/>
        </w:rPr>
        <w:t>Τόσκα</w:t>
      </w:r>
      <w:proofErr w:type="spellEnd"/>
      <w:r>
        <w:rPr>
          <w:rFonts w:eastAsia="Times New Roman"/>
          <w:szCs w:val="24"/>
        </w:rPr>
        <w:t xml:space="preserve"> και από ε</w:t>
      </w:r>
      <w:r>
        <w:rPr>
          <w:rFonts w:eastAsia="Times New Roman"/>
          <w:szCs w:val="24"/>
        </w:rPr>
        <w:t>μένα στο Υπουργείο Διοικητικής Ανασυγκρότησης και με το οικονομικό επιτελείο, έγινε η μονιμοποίηση πυροσβεστών πενταετούς υποχρέωσης κατ’ εξαίρεση στον κανόνα, διότι και τους είχαμε ανάγκη να ενταχθούν στο μόνιμο προσωπικό και να μπουν στον πλήρη σχεδιασμό</w:t>
      </w:r>
      <w:r>
        <w:rPr>
          <w:rFonts w:eastAsia="Times New Roman"/>
          <w:szCs w:val="24"/>
        </w:rPr>
        <w:t xml:space="preserve"> της αντιμετώπισης φυσικών καταστροφών, αλλά και διότι ήταν δίκαιο αίτημα των ίδιων, διότι δουλεύουν σε σκληρές συνθήκες, επιτελούν σημαντικό έργο και δούλευαν με επισφαλείς συνθήκες εργασίας.</w:t>
      </w:r>
    </w:p>
    <w:p w14:paraId="46D5FF52"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Έτσι, λοιπόν, το 2017 έγινε η μονιμοποίηση των </w:t>
      </w:r>
      <w:r>
        <w:rPr>
          <w:rFonts w:eastAsia="Times New Roman"/>
          <w:szCs w:val="24"/>
        </w:rPr>
        <w:t xml:space="preserve">δύο χιλιάδων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ογδόντα έξι </w:t>
      </w:r>
      <w:r>
        <w:rPr>
          <w:rFonts w:eastAsia="Times New Roman"/>
          <w:szCs w:val="24"/>
        </w:rPr>
        <w:t xml:space="preserve">πυροσβεστών πενταετούς υποχρέωσης. Στη συνέχεια έμειναν </w:t>
      </w:r>
      <w:r>
        <w:rPr>
          <w:rFonts w:eastAsia="Times New Roman"/>
          <w:szCs w:val="24"/>
        </w:rPr>
        <w:t>χίλιοι επτακόσιοι είκοσι τρεις</w:t>
      </w:r>
      <w:r>
        <w:rPr>
          <w:rFonts w:eastAsia="Times New Roman"/>
          <w:szCs w:val="24"/>
        </w:rPr>
        <w:t xml:space="preserve"> πενταετείς, τους οποίους προχωρήσαμε στην </w:t>
      </w:r>
      <w:proofErr w:type="spellStart"/>
      <w:r>
        <w:rPr>
          <w:rFonts w:eastAsia="Times New Roman"/>
          <w:szCs w:val="24"/>
        </w:rPr>
        <w:t>ωραριακή</w:t>
      </w:r>
      <w:proofErr w:type="spellEnd"/>
      <w:r>
        <w:rPr>
          <w:rFonts w:eastAsia="Times New Roman"/>
          <w:szCs w:val="24"/>
        </w:rPr>
        <w:t xml:space="preserve"> εξίσωση με το μόνιμο προσωπικό. Αυτό σημαίνει ότι και οι πενταετείς πια μπορούν να εργάζονται </w:t>
      </w:r>
      <w:r>
        <w:rPr>
          <w:rFonts w:eastAsia="Times New Roman"/>
          <w:szCs w:val="24"/>
        </w:rPr>
        <w:t>Σαββατοκ</w:t>
      </w:r>
      <w:r>
        <w:rPr>
          <w:rFonts w:eastAsia="Times New Roman"/>
          <w:szCs w:val="24"/>
        </w:rPr>
        <w:t>ύριακα</w:t>
      </w:r>
      <w:r>
        <w:rPr>
          <w:rFonts w:eastAsia="Times New Roman"/>
          <w:szCs w:val="24"/>
        </w:rPr>
        <w:t xml:space="preserve">, αργίες, όλο το εικοσιτετράωρο, όπως το μόνιμο προσωπικό και έτσι έμπειροι άνθρωποι να </w:t>
      </w:r>
      <w:r>
        <w:rPr>
          <w:rFonts w:eastAsia="Times New Roman"/>
          <w:szCs w:val="24"/>
        </w:rPr>
        <w:lastRenderedPageBreak/>
        <w:t>μπορούν να αποδώσουν τα μέγιστα απέναντι στις συνθήκες αυτές και βεβαίως με ό,τι συνεπάγεται αυτό και για τις μισθολογικές τους απολαβές, που επίσης ήταν δίκαιο ν</w:t>
      </w:r>
      <w:r>
        <w:rPr>
          <w:rFonts w:eastAsia="Times New Roman"/>
          <w:szCs w:val="24"/>
        </w:rPr>
        <w:t>α αντιμετωπιστεί κι αυτό.</w:t>
      </w:r>
    </w:p>
    <w:p w14:paraId="46D5FF53"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Στις επόμενες μέρες, πολύ σύντομα, είμαστε στη φάση των γραφειοκρατικών διαδικασιών, διότι έχει ήδη εγκριθεί η πρόσληψη των </w:t>
      </w:r>
      <w:r>
        <w:rPr>
          <w:rFonts w:eastAsia="Times New Roman"/>
          <w:szCs w:val="24"/>
        </w:rPr>
        <w:t xml:space="preserve">οχτακοσίων εβδομήντα έξι </w:t>
      </w:r>
      <w:r>
        <w:rPr>
          <w:rFonts w:eastAsia="Times New Roman"/>
          <w:szCs w:val="24"/>
        </w:rPr>
        <w:t xml:space="preserve">συμβασιούχων πυροσβεστών του διαγωνισμού που αναφέρατε, του 2008-2009, οι οποίοι </w:t>
      </w:r>
      <w:r>
        <w:rPr>
          <w:rFonts w:eastAsia="Times New Roman"/>
          <w:szCs w:val="24"/>
        </w:rPr>
        <w:t xml:space="preserve">εργάζονται ως συμβασιούχοι όλα αυτά τα χρόνια και αυτοί θα ενταχθούν στους πυροσβέστες πενταετούς υποχρέωσης. Είναι έμπειρο προσωπικό που χρειαζόμαστε, διότι και αυτοί θα δουλεύουν πια σε καθεστώς εικοσιτετράωρο, </w:t>
      </w:r>
      <w:r>
        <w:rPr>
          <w:rFonts w:eastAsia="Times New Roman"/>
          <w:szCs w:val="24"/>
        </w:rPr>
        <w:t xml:space="preserve">Σαββατοκύριακα </w:t>
      </w:r>
      <w:r>
        <w:rPr>
          <w:rFonts w:eastAsia="Times New Roman"/>
          <w:szCs w:val="24"/>
        </w:rPr>
        <w:t>κ.λπ.</w:t>
      </w:r>
      <w:r>
        <w:rPr>
          <w:rFonts w:eastAsia="Times New Roman"/>
          <w:szCs w:val="24"/>
        </w:rPr>
        <w:t>.</w:t>
      </w:r>
      <w:r>
        <w:rPr>
          <w:rFonts w:eastAsia="Times New Roman"/>
          <w:szCs w:val="24"/>
        </w:rPr>
        <w:t xml:space="preserve"> Έτσι, οι πενταετείς θ</w:t>
      </w:r>
      <w:r>
        <w:rPr>
          <w:rFonts w:eastAsia="Times New Roman"/>
          <w:szCs w:val="24"/>
        </w:rPr>
        <w:t xml:space="preserve">α γίνουν τώρα περίπου </w:t>
      </w:r>
      <w:r>
        <w:rPr>
          <w:rFonts w:eastAsia="Times New Roman"/>
          <w:szCs w:val="24"/>
        </w:rPr>
        <w:t>δύο χιλιάδες εξακόσιοι</w:t>
      </w:r>
      <w:r>
        <w:rPr>
          <w:rFonts w:eastAsia="Times New Roman"/>
          <w:szCs w:val="24"/>
        </w:rPr>
        <w:t xml:space="preserve">. </w:t>
      </w:r>
    </w:p>
    <w:p w14:paraId="46D5FF54"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Την Τετάρτη, μεθαύριο, κατατάσσονται στο Πυροσβεστικό Σώμα ως δόκιμοι πυροσβέστες γενικών καθηκόντων </w:t>
      </w:r>
      <w:r>
        <w:rPr>
          <w:rFonts w:eastAsia="Times New Roman"/>
          <w:szCs w:val="24"/>
        </w:rPr>
        <w:t xml:space="preserve">πενήντα έξι </w:t>
      </w:r>
      <w:r>
        <w:rPr>
          <w:rFonts w:eastAsia="Times New Roman"/>
          <w:szCs w:val="24"/>
        </w:rPr>
        <w:t>επιτυχόντες από τον πίνακα διαγωνισμού του 2011. Επίσης, σε λίγες μέρες, ίσως και μέσα στην εβδο</w:t>
      </w:r>
      <w:r>
        <w:rPr>
          <w:rFonts w:eastAsia="Times New Roman"/>
          <w:szCs w:val="24"/>
        </w:rPr>
        <w:t>μάδα ή την ε</w:t>
      </w:r>
      <w:r>
        <w:rPr>
          <w:rFonts w:eastAsia="Times New Roman"/>
          <w:szCs w:val="24"/>
        </w:rPr>
        <w:lastRenderedPageBreak/>
        <w:t xml:space="preserve">πόμενη –εκτιμώ μέσα σ’ αυτήν την εβδομάδα- θα γίνει ο διαγωνισμός για την πρόσληψη </w:t>
      </w:r>
      <w:r>
        <w:rPr>
          <w:rFonts w:eastAsia="Times New Roman"/>
          <w:szCs w:val="24"/>
        </w:rPr>
        <w:t xml:space="preserve">χιλίων </w:t>
      </w:r>
      <w:r>
        <w:rPr>
          <w:rFonts w:eastAsia="Times New Roman"/>
          <w:szCs w:val="24"/>
        </w:rPr>
        <w:t>πυροσβεστών εποχικής απασχόλησης εν</w:t>
      </w:r>
      <w:r>
        <w:rPr>
          <w:rFonts w:eastAsia="Times New Roman"/>
          <w:szCs w:val="24"/>
        </w:rPr>
        <w:t xml:space="preserve"> </w:t>
      </w:r>
      <w:r>
        <w:rPr>
          <w:rFonts w:eastAsia="Times New Roman"/>
          <w:szCs w:val="24"/>
        </w:rPr>
        <w:t xml:space="preserve">όψει της επικείμενης αντιπυρικής περιόδου που, όπως ξέρετε, έχουμε ανάγκη να ενισχύουμε για το καλοκαίρι με ανθρώπινο </w:t>
      </w:r>
      <w:r>
        <w:rPr>
          <w:rFonts w:eastAsia="Times New Roman"/>
          <w:szCs w:val="24"/>
        </w:rPr>
        <w:t xml:space="preserve">δυναμικό. Επίσης, θα προστεθούν και </w:t>
      </w:r>
      <w:r>
        <w:rPr>
          <w:rFonts w:eastAsia="Times New Roman"/>
          <w:szCs w:val="24"/>
        </w:rPr>
        <w:t xml:space="preserve">ογδόντα εννιά </w:t>
      </w:r>
      <w:r>
        <w:rPr>
          <w:rFonts w:eastAsia="Times New Roman"/>
          <w:szCs w:val="24"/>
        </w:rPr>
        <w:t xml:space="preserve">δόκιμοι πυροσβέστες που αποφοίτησαν, οι πρώτοι που αποφοίτησαν με τον θεσμό των πανελληνίων εξετάσεων και που φέτος εντάσσονται στο μόνιμο ανθρώπινο δυναμικό της Πυροσβεστικής. </w:t>
      </w:r>
    </w:p>
    <w:p w14:paraId="46D5FF55"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Μ’ αυτήν την έννοια, εκτιμού</w:t>
      </w:r>
      <w:r>
        <w:rPr>
          <w:rFonts w:eastAsia="Times New Roman"/>
          <w:szCs w:val="24"/>
        </w:rPr>
        <w:t>με ότι έχουμε ανταποκριθεί σε μεγάλο βαθμό στην ενίσχυση του αριθμού, αλλά και στην αποκατάσταση αυτής της μεγάλης ανισορροπίας με τις πολλαπλές σχέσεις εργασίας, που αποκαθιστά δίκαια αιτήματα και των πυροσβεστών.</w:t>
      </w:r>
    </w:p>
    <w:p w14:paraId="46D5FF56" w14:textId="77777777" w:rsidR="00A304EA" w:rsidRDefault="003C614A">
      <w:pPr>
        <w:tabs>
          <w:tab w:val="left" w:pos="709"/>
          <w:tab w:val="center" w:pos="4753"/>
        </w:tabs>
        <w:spacing w:line="600" w:lineRule="auto"/>
        <w:ind w:firstLine="709"/>
        <w:contextualSpacing/>
        <w:jc w:val="both"/>
        <w:rPr>
          <w:rFonts w:eastAsia="Times New Roman"/>
          <w:szCs w:val="24"/>
        </w:rPr>
      </w:pPr>
      <w:r w:rsidRPr="00E92C00">
        <w:rPr>
          <w:rFonts w:eastAsia="Times New Roman"/>
          <w:b/>
          <w:szCs w:val="24"/>
        </w:rPr>
        <w:t xml:space="preserve">ΠΡΟΕΔΡΕΥΩΝ (Δημήτριος </w:t>
      </w:r>
      <w:proofErr w:type="spellStart"/>
      <w:r w:rsidRPr="00E92C00">
        <w:rPr>
          <w:rFonts w:eastAsia="Times New Roman"/>
          <w:b/>
          <w:szCs w:val="24"/>
        </w:rPr>
        <w:t>Κρεμαστινός</w:t>
      </w:r>
      <w:proofErr w:type="spellEnd"/>
      <w:r w:rsidRPr="00E92C00">
        <w:rPr>
          <w:rFonts w:eastAsia="Times New Roman"/>
          <w:b/>
          <w:szCs w:val="24"/>
        </w:rPr>
        <w:t>):</w:t>
      </w:r>
      <w:r w:rsidRPr="00C91384">
        <w:rPr>
          <w:rFonts w:eastAsia="Times New Roman"/>
          <w:szCs w:val="24"/>
        </w:rPr>
        <w:t xml:space="preserve"> </w:t>
      </w:r>
      <w:r>
        <w:rPr>
          <w:rFonts w:eastAsia="Times New Roman"/>
          <w:szCs w:val="24"/>
        </w:rPr>
        <w:t>Ευχαρ</w:t>
      </w:r>
      <w:r>
        <w:rPr>
          <w:rFonts w:eastAsia="Times New Roman"/>
          <w:szCs w:val="24"/>
        </w:rPr>
        <w:t>ιστούμε την κυρία Υπουργό.</w:t>
      </w:r>
    </w:p>
    <w:p w14:paraId="46D5FF57"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και πάλι τον λόγο.</w:t>
      </w:r>
    </w:p>
    <w:p w14:paraId="46D5FF58" w14:textId="77777777" w:rsidR="00A304EA" w:rsidRDefault="003C614A">
      <w:pPr>
        <w:tabs>
          <w:tab w:val="left" w:pos="709"/>
          <w:tab w:val="center" w:pos="4753"/>
        </w:tabs>
        <w:spacing w:line="600" w:lineRule="auto"/>
        <w:ind w:firstLine="709"/>
        <w:contextualSpacing/>
        <w:jc w:val="both"/>
        <w:rPr>
          <w:rFonts w:eastAsia="Times New Roman"/>
          <w:szCs w:val="24"/>
        </w:rPr>
      </w:pPr>
      <w:r w:rsidRPr="00E92C00">
        <w:rPr>
          <w:rFonts w:eastAsia="Times New Roman"/>
          <w:b/>
          <w:szCs w:val="24"/>
        </w:rPr>
        <w:t>ΙΩΑΝΝΗΣ ΣΑΡΙΔΗΣ</w:t>
      </w:r>
      <w:r w:rsidRPr="005B00D6">
        <w:rPr>
          <w:rFonts w:eastAsia="Times New Roman"/>
          <w:b/>
          <w:szCs w:val="24"/>
        </w:rPr>
        <w:t>:</w:t>
      </w:r>
      <w:r w:rsidRPr="005B00D6">
        <w:rPr>
          <w:rFonts w:eastAsia="Times New Roman"/>
          <w:szCs w:val="24"/>
        </w:rPr>
        <w:t xml:space="preserve"> </w:t>
      </w:r>
      <w:r>
        <w:rPr>
          <w:rFonts w:eastAsia="Times New Roman"/>
          <w:szCs w:val="24"/>
        </w:rPr>
        <w:t>Ευχαριστώ.</w:t>
      </w:r>
    </w:p>
    <w:p w14:paraId="46D5FF59"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Κύριε Πρόεδρε, δεν έχω παρά να δηλώσω σε πρώτη φάση ικανοποιημένος από την απάντηση της Υπουργού για τους περισσότερους ανθρώπους, τους οποίους απασχολεί αυτή η </w:t>
      </w:r>
      <w:r>
        <w:rPr>
          <w:rFonts w:eastAsia="Times New Roman"/>
          <w:szCs w:val="24"/>
        </w:rPr>
        <w:t>ανομοιογένεια που υπάρχει, αλλά και το διαφορετικό ειδικό καθεστώς. Η μοναδική λύση που έχουμε σαν κράτος είναι να ακολουθούν όλοι την ίδια πορεία, να ακολουθούν όλοι τους ίδιους νόμους.</w:t>
      </w:r>
    </w:p>
    <w:p w14:paraId="46D5FF5A"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Κυρία Υπουργέ, αν μου επιτρέπετε, υπήρχαν –νομίζω- γύρω στα </w:t>
      </w:r>
      <w:r>
        <w:rPr>
          <w:rFonts w:eastAsia="Times New Roman"/>
          <w:szCs w:val="24"/>
        </w:rPr>
        <w:t xml:space="preserve">ογδόντα </w:t>
      </w:r>
      <w:r>
        <w:rPr>
          <w:rFonts w:eastAsia="Times New Roman"/>
          <w:szCs w:val="24"/>
        </w:rPr>
        <w:t>μ</w:t>
      </w:r>
      <w:r>
        <w:rPr>
          <w:rFonts w:eastAsia="Times New Roman"/>
          <w:szCs w:val="24"/>
        </w:rPr>
        <w:t xml:space="preserve">ε </w:t>
      </w:r>
      <w:r>
        <w:rPr>
          <w:rFonts w:eastAsia="Times New Roman"/>
          <w:szCs w:val="24"/>
        </w:rPr>
        <w:t>ενενήντα</w:t>
      </w:r>
      <w:r>
        <w:rPr>
          <w:rFonts w:eastAsia="Times New Roman"/>
          <w:szCs w:val="24"/>
        </w:rPr>
        <w:t xml:space="preserve"> άτομα, τα οποία δεν είχαν τότε τα τυπικά προσόντα για να μπουν μέσα στους πίνακες αυτούς. Σχετικά μ’ αυτά τα </w:t>
      </w:r>
      <w:r>
        <w:rPr>
          <w:rFonts w:eastAsia="Times New Roman"/>
          <w:szCs w:val="24"/>
        </w:rPr>
        <w:t>ογδόντα-ενενήντα</w:t>
      </w:r>
      <w:r>
        <w:rPr>
          <w:rFonts w:eastAsia="Times New Roman"/>
          <w:szCs w:val="24"/>
        </w:rPr>
        <w:t xml:space="preserve"> άτομα, επειδή βρισκόμαστε σε μια προεκλογική περίοδο, είναι καλό να λέμε την αλήθεια στον κόσμο, είτε μπορούμε να τους </w:t>
      </w:r>
      <w:r>
        <w:rPr>
          <w:rFonts w:eastAsia="Times New Roman"/>
          <w:szCs w:val="24"/>
        </w:rPr>
        <w:t>βοηθήσουμε είτε όχι. Νομίζω ότι θα ήταν πιο έντιμο από τη δική μας πλευρά και θα ακουγόταν καλύτερα και σ’ αυτούς το να μην διαιωνίζουμε την κατάσταση, να μην παίζουμε πολιτικά παιχνίδια εις βάρος κάποιων ανθρώπων και μάλιστα σε μια προεκλογική περίοδο. Κα</w:t>
      </w:r>
      <w:r>
        <w:rPr>
          <w:rFonts w:eastAsia="Times New Roman"/>
          <w:szCs w:val="24"/>
        </w:rPr>
        <w:t>λό, λοιπόν, θα ήταν και γι’ αυτούς τους ανθρώπους να προσπαθήσετε να δώ</w:t>
      </w:r>
      <w:r>
        <w:rPr>
          <w:rFonts w:eastAsia="Times New Roman"/>
          <w:szCs w:val="24"/>
        </w:rPr>
        <w:lastRenderedPageBreak/>
        <w:t>σετε μια λύση. Τους έχουμε εκπαιδεύσει, έχουμε χαλάσει εργατοώρες, έχουμε επενδύσει πάνω σ’ αυτούς, τους έχουμε έτοιμους, περιμένουν και αυτοί οι άνθρωποι με τη σειρά τους να δώσουν μια</w:t>
      </w:r>
      <w:r>
        <w:rPr>
          <w:rFonts w:eastAsia="Times New Roman"/>
          <w:szCs w:val="24"/>
        </w:rPr>
        <w:t xml:space="preserve"> προοπτική στη ζωή τους και να μην είναι όμηροι της οποιασδήποτε κυβέρνησης έρχεται και τους κρατάει σε ομηρία.</w:t>
      </w:r>
    </w:p>
    <w:p w14:paraId="46D5FF5B" w14:textId="77777777" w:rsidR="00A304EA" w:rsidRDefault="003C614A">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πολύ.</w:t>
      </w:r>
    </w:p>
    <w:p w14:paraId="46D5FF5C" w14:textId="77777777" w:rsidR="00A304EA" w:rsidRDefault="003C614A">
      <w:pPr>
        <w:spacing w:line="600" w:lineRule="auto"/>
        <w:ind w:firstLine="720"/>
        <w:jc w:val="both"/>
        <w:rPr>
          <w:rFonts w:eastAsia="Times New Roman" w:cs="Times New Roman"/>
          <w:szCs w:val="24"/>
        </w:rPr>
      </w:pPr>
      <w:r w:rsidRPr="00282502">
        <w:rPr>
          <w:rFonts w:eastAsia="Times New Roman" w:cs="Times New Roman"/>
          <w:b/>
          <w:szCs w:val="24"/>
        </w:rPr>
        <w:t xml:space="preserve">ΠΡΟΕΔΡΕΥΩΝ (Δημήτριος </w:t>
      </w:r>
      <w:proofErr w:type="spellStart"/>
      <w:r w:rsidRPr="00282502">
        <w:rPr>
          <w:rFonts w:eastAsia="Times New Roman" w:cs="Times New Roman"/>
          <w:b/>
          <w:szCs w:val="24"/>
        </w:rPr>
        <w:t>Κρεμαστινός</w:t>
      </w:r>
      <w:proofErr w:type="spellEnd"/>
      <w:r w:rsidRPr="00282502">
        <w:rPr>
          <w:rFonts w:eastAsia="Times New Roman" w:cs="Times New Roman"/>
          <w:b/>
          <w:szCs w:val="24"/>
        </w:rPr>
        <w:t>):</w:t>
      </w:r>
      <w:r>
        <w:rPr>
          <w:rFonts w:eastAsia="Times New Roman" w:cs="Times New Roman"/>
          <w:szCs w:val="24"/>
        </w:rPr>
        <w:t xml:space="preserve"> Κυρία Υπουργέ, έχετε τον λόγο.</w:t>
      </w:r>
    </w:p>
    <w:p w14:paraId="46D5FF5D" w14:textId="77777777" w:rsidR="00A304EA" w:rsidRDefault="003C614A">
      <w:pPr>
        <w:spacing w:line="600" w:lineRule="auto"/>
        <w:ind w:firstLine="720"/>
        <w:jc w:val="both"/>
        <w:rPr>
          <w:rFonts w:eastAsia="Times New Roman" w:cs="Times New Roman"/>
          <w:szCs w:val="24"/>
        </w:rPr>
      </w:pPr>
      <w:r w:rsidRPr="00282502">
        <w:rPr>
          <w:rFonts w:eastAsia="Times New Roman" w:cs="Times New Roman"/>
          <w:b/>
          <w:szCs w:val="24"/>
        </w:rPr>
        <w:t>ΟΛΓΑ ΓΕΡΟΒΑΣΙΛΗ (Υπουργός Προστασίας του Πολίτη):</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έχει ρυθμιστεί το θέμα αυτό, όσον αφορά τους ανθρώπους οι οποίοι τότε δεν είχαν τα απαιτούμενα προσόντα ώστε να προσληφθούν ως πενταετείς. Το ρυθμίσαμε και νομοθετικά για όσους απέκτησαν σε αυτό το διάστημα τα απαιτούμενα προσόντα, καθώς κάποιοι άν</w:t>
      </w:r>
      <w:r>
        <w:rPr>
          <w:rFonts w:eastAsia="Times New Roman" w:cs="Times New Roman"/>
          <w:szCs w:val="24"/>
        </w:rPr>
        <w:t xml:space="preserve">θρωποι πήραν τα απολυτήρια και τα πτυχία τους και στη συνέχεια προστέθηκε και η εμπειρία, που </w:t>
      </w:r>
      <w:r>
        <w:rPr>
          <w:rFonts w:eastAsia="Times New Roman" w:cs="Times New Roman"/>
          <w:szCs w:val="24"/>
        </w:rPr>
        <w:t xml:space="preserve">πλέον </w:t>
      </w:r>
      <w:r>
        <w:rPr>
          <w:rFonts w:eastAsia="Times New Roman" w:cs="Times New Roman"/>
          <w:szCs w:val="24"/>
        </w:rPr>
        <w:t xml:space="preserve">ήταν δεκαετής. Είναι αυτό που είπα προηγουμένως ότι και εφαρμόζεται ήδη. Δεν είναι κάτι που υποσχόμαστε για το μέλλον. </w:t>
      </w:r>
    </w:p>
    <w:p w14:paraId="46D5FF5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Πιστεύουμε, όπως σας είπα και πριν ό</w:t>
      </w:r>
      <w:r>
        <w:rPr>
          <w:rFonts w:eastAsia="Times New Roman" w:cs="Times New Roman"/>
          <w:szCs w:val="24"/>
        </w:rPr>
        <w:t>τι με αυτόν τον τρόπο έχουμε αυξήσει σημαντικά όχι μόνο τον αριθμό, αλλά κυρίως πώς θα εργαστούν περισσότερο και οι άνθρωποι οι οποίοι είναι έμπειροι πια. Η ένταξη στο πλήρες ωράριο ήταν μια πολύ σημαντική παρέμβαση, διότι μπορούν να εργαστούν Σαββατοκύρια</w:t>
      </w:r>
      <w:r>
        <w:rPr>
          <w:rFonts w:eastAsia="Times New Roman" w:cs="Times New Roman"/>
          <w:szCs w:val="24"/>
        </w:rPr>
        <w:t>κα, αργίες κ.λπ.</w:t>
      </w:r>
      <w:r>
        <w:rPr>
          <w:rFonts w:eastAsia="Times New Roman" w:cs="Times New Roman"/>
          <w:szCs w:val="24"/>
        </w:rPr>
        <w:t>.</w:t>
      </w:r>
      <w:r>
        <w:rPr>
          <w:rFonts w:eastAsia="Times New Roman" w:cs="Times New Roman"/>
          <w:szCs w:val="24"/>
        </w:rPr>
        <w:t xml:space="preserve"> Οι εργαζόμενοι πενταετούς υποχρέωσης δεν μπορούσαν πριν να ανταποκριθούν σε αυτές τις υποχρεώσεις. Τώρα μπορούν. Ήταν αίτημα και των ιδίων και βεβαίως έγινε αποδεκτό και υλοποιήθηκε. </w:t>
      </w:r>
    </w:p>
    <w:p w14:paraId="46D5FF5F"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Μας απασχολεί έντονα και όπως σας είπα όχι μόνο μετά τ</w:t>
      </w:r>
      <w:r>
        <w:rPr>
          <w:rFonts w:eastAsia="Times New Roman" w:cs="Times New Roman"/>
          <w:szCs w:val="24"/>
        </w:rPr>
        <w:t>ις καταστροφικές πλημμύρες και πυρκαγιές και όλα αυτά τα δυσάρεστα του περσινού καλοκαιριού. Μας απασχολούσε από πολύ νωρίτερα. Γι’ αυτό, εκτός του ότι αντιμετωπίζουμε το θέμα στη χώρα μας, όπως ξέρετε συνεργαζόμαστε και στο επίπεδο της Ευρωπαϊκής Ένωσης γ</w:t>
      </w:r>
      <w:r>
        <w:rPr>
          <w:rFonts w:eastAsia="Times New Roman" w:cs="Times New Roman"/>
          <w:szCs w:val="24"/>
        </w:rPr>
        <w:t>ια τον ευρωπαϊκό σχεδιασμό, για να αμυνθούμε στις φυσικές καταστροφές εν</w:t>
      </w:r>
      <w:r>
        <w:rPr>
          <w:rFonts w:eastAsia="Times New Roman" w:cs="Times New Roman"/>
          <w:szCs w:val="24"/>
        </w:rPr>
        <w:t xml:space="preserve"> </w:t>
      </w:r>
      <w:r>
        <w:rPr>
          <w:rFonts w:eastAsia="Times New Roman" w:cs="Times New Roman"/>
          <w:szCs w:val="24"/>
        </w:rPr>
        <w:t xml:space="preserve">όψει και της κλιματικής αλλαγής. Οι φυσικές καταστροφές δεν είναι πια δεν είναι θέμα μόνο του ευρωπαϊκού Νότου, όπως ήταν μέχρι πριν λίγα χρόνια, </w:t>
      </w:r>
      <w:r>
        <w:rPr>
          <w:rFonts w:eastAsia="Times New Roman" w:cs="Times New Roman"/>
          <w:szCs w:val="24"/>
        </w:rPr>
        <w:lastRenderedPageBreak/>
        <w:t>αλλά σήμερα έχουμε αντίστοιχα φαινόμε</w:t>
      </w:r>
      <w:r>
        <w:rPr>
          <w:rFonts w:eastAsia="Times New Roman" w:cs="Times New Roman"/>
          <w:szCs w:val="24"/>
        </w:rPr>
        <w:t xml:space="preserve">να και σε περιοχές της Βόρειας Ευρώπης. </w:t>
      </w:r>
    </w:p>
    <w:p w14:paraId="46D5FF6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Έτσι και με πρωτοβουλία του κ. Στυλιανίδη -θα ήθελα αυτό να πω- είμαστε κοντά στην ολοκλήρωση του ευρωπαϊκού αυτού σχεδιασμού στον οποίο κάθε χώρα συμμετέχει σύμφωνα με τις δυνατότητές της, ούτως ώστε να υπάρχει και</w:t>
      </w:r>
      <w:r>
        <w:rPr>
          <w:rFonts w:eastAsia="Times New Roman" w:cs="Times New Roman"/>
          <w:szCs w:val="24"/>
        </w:rPr>
        <w:t xml:space="preserve"> ένα απόθεμα μέσων, το οποίο κατά περίπτωση θα ενισχύει ευρωπαϊκές χώρες οι οποίες θα βρίσκονται σε δύσκολη στιγμή.</w:t>
      </w:r>
    </w:p>
    <w:p w14:paraId="46D5FF6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Σας ευχαριστώ.</w:t>
      </w:r>
    </w:p>
    <w:p w14:paraId="46D5FF62" w14:textId="77777777" w:rsidR="00A304EA" w:rsidRDefault="003C614A">
      <w:pPr>
        <w:spacing w:line="600" w:lineRule="auto"/>
        <w:ind w:firstLine="720"/>
        <w:jc w:val="both"/>
        <w:rPr>
          <w:rFonts w:eastAsia="Times New Roman" w:cs="Times New Roman"/>
          <w:szCs w:val="24"/>
        </w:rPr>
      </w:pPr>
      <w:r w:rsidRPr="00DC4184">
        <w:rPr>
          <w:rFonts w:eastAsia="Times New Roman" w:cs="Times New Roman"/>
          <w:b/>
          <w:szCs w:val="24"/>
        </w:rPr>
        <w:t xml:space="preserve">ΠΡΟΕΔΡΕΥΩΝ (Δημήτριος </w:t>
      </w:r>
      <w:proofErr w:type="spellStart"/>
      <w:r w:rsidRPr="00DC4184">
        <w:rPr>
          <w:rFonts w:eastAsia="Times New Roman" w:cs="Times New Roman"/>
          <w:b/>
          <w:szCs w:val="24"/>
        </w:rPr>
        <w:t>Κρεμαστινός</w:t>
      </w:r>
      <w:proofErr w:type="spellEnd"/>
      <w:r w:rsidRPr="00DC4184">
        <w:rPr>
          <w:rFonts w:eastAsia="Times New Roman" w:cs="Times New Roman"/>
          <w:b/>
          <w:szCs w:val="24"/>
        </w:rPr>
        <w:t>):</w:t>
      </w:r>
      <w:r>
        <w:rPr>
          <w:rFonts w:eastAsia="Times New Roman" w:cs="Times New Roman"/>
          <w:szCs w:val="24"/>
        </w:rPr>
        <w:t xml:space="preserve"> Ευχαριστώ.</w:t>
      </w:r>
    </w:p>
    <w:p w14:paraId="46D5FF63" w14:textId="77777777" w:rsidR="00A304EA" w:rsidRDefault="003C614A">
      <w:pPr>
        <w:spacing w:after="0" w:line="600" w:lineRule="auto"/>
        <w:ind w:firstLine="720"/>
        <w:jc w:val="both"/>
        <w:rPr>
          <w:rFonts w:eastAsia="Times New Roman"/>
          <w:color w:val="000000"/>
          <w:szCs w:val="24"/>
        </w:rPr>
      </w:pPr>
      <w:r>
        <w:rPr>
          <w:rFonts w:eastAsia="Times New Roman"/>
          <w:color w:val="000000"/>
          <w:szCs w:val="24"/>
        </w:rPr>
        <w:t>Προχωρούμε στην</w:t>
      </w:r>
      <w:r w:rsidRPr="00160DC7">
        <w:rPr>
          <w:rFonts w:eastAsia="Times New Roman"/>
          <w:color w:val="000000"/>
          <w:szCs w:val="24"/>
        </w:rPr>
        <w:t xml:space="preserve"> τ</w:t>
      </w:r>
      <w:r>
        <w:rPr>
          <w:rFonts w:eastAsia="Times New Roman"/>
          <w:color w:val="000000"/>
          <w:szCs w:val="24"/>
        </w:rPr>
        <w:t xml:space="preserve">έταρτη </w:t>
      </w:r>
      <w:r w:rsidRPr="00160DC7">
        <w:rPr>
          <w:rFonts w:eastAsia="Times New Roman"/>
          <w:color w:val="000000"/>
          <w:szCs w:val="24"/>
        </w:rPr>
        <w:t xml:space="preserve">με αριθμό 430/19-3-2019 </w:t>
      </w:r>
      <w:r>
        <w:rPr>
          <w:rFonts w:eastAsia="Times New Roman"/>
          <w:color w:val="000000"/>
          <w:szCs w:val="24"/>
        </w:rPr>
        <w:t xml:space="preserve">επίκαιρη ερώτηση </w:t>
      </w:r>
      <w:r w:rsidRPr="00160DC7">
        <w:rPr>
          <w:rFonts w:eastAsia="Times New Roman"/>
          <w:color w:val="000000"/>
          <w:szCs w:val="24"/>
        </w:rPr>
        <w:t>δεύτερου κύκλ</w:t>
      </w:r>
      <w:r w:rsidRPr="00160DC7">
        <w:rPr>
          <w:rFonts w:eastAsia="Times New Roman"/>
          <w:color w:val="000000"/>
          <w:szCs w:val="24"/>
        </w:rPr>
        <w:t>ου του</w:t>
      </w:r>
      <w:r>
        <w:rPr>
          <w:rFonts w:eastAsia="Times New Roman"/>
          <w:color w:val="000000"/>
          <w:szCs w:val="24"/>
        </w:rPr>
        <w:t xml:space="preserve"> Ανεξάρτητου Βουλευτή Β΄ Αθηνών </w:t>
      </w:r>
      <w:r w:rsidRPr="00160DC7">
        <w:rPr>
          <w:rFonts w:eastAsia="Times New Roman"/>
          <w:color w:val="000000"/>
          <w:szCs w:val="24"/>
        </w:rPr>
        <w:t>κ.</w:t>
      </w:r>
      <w:r>
        <w:rPr>
          <w:rFonts w:eastAsia="Times New Roman"/>
          <w:color w:val="000000"/>
          <w:szCs w:val="24"/>
        </w:rPr>
        <w:t xml:space="preserve"> </w:t>
      </w:r>
      <w:r w:rsidRPr="00160DC7">
        <w:rPr>
          <w:rFonts w:eastAsia="Times New Roman"/>
          <w:bCs/>
          <w:color w:val="000000"/>
          <w:szCs w:val="24"/>
        </w:rPr>
        <w:t>Ευσταθίου Παναγούλη</w:t>
      </w:r>
      <w:r>
        <w:rPr>
          <w:rFonts w:eastAsia="Times New Roman"/>
          <w:bCs/>
          <w:color w:val="000000"/>
          <w:szCs w:val="24"/>
        </w:rPr>
        <w:t xml:space="preserve"> </w:t>
      </w:r>
      <w:r w:rsidRPr="00160DC7">
        <w:rPr>
          <w:rFonts w:eastAsia="Times New Roman"/>
          <w:color w:val="000000"/>
          <w:szCs w:val="24"/>
        </w:rPr>
        <w:t>προς την Υπουργό</w:t>
      </w:r>
      <w:r>
        <w:rPr>
          <w:rFonts w:eastAsia="Times New Roman"/>
          <w:color w:val="000000"/>
          <w:szCs w:val="24"/>
        </w:rPr>
        <w:t xml:space="preserve"> </w:t>
      </w:r>
      <w:r w:rsidRPr="00160DC7">
        <w:rPr>
          <w:rFonts w:eastAsia="Times New Roman"/>
          <w:bCs/>
          <w:color w:val="000000"/>
          <w:szCs w:val="24"/>
        </w:rPr>
        <w:t>Προστασίας του Πολίτη,</w:t>
      </w:r>
      <w:r>
        <w:rPr>
          <w:rFonts w:eastAsia="Times New Roman"/>
          <w:color w:val="000000"/>
          <w:szCs w:val="24"/>
        </w:rPr>
        <w:t xml:space="preserve"> </w:t>
      </w:r>
      <w:r w:rsidRPr="00160DC7">
        <w:rPr>
          <w:rFonts w:eastAsia="Times New Roman"/>
          <w:color w:val="000000"/>
          <w:szCs w:val="24"/>
        </w:rPr>
        <w:t>με θέμα</w:t>
      </w:r>
      <w:r>
        <w:rPr>
          <w:rFonts w:eastAsia="Times New Roman"/>
          <w:color w:val="000000"/>
          <w:szCs w:val="24"/>
        </w:rPr>
        <w:t>:</w:t>
      </w:r>
      <w:r w:rsidRPr="00160DC7">
        <w:rPr>
          <w:rFonts w:eastAsia="Times New Roman"/>
          <w:color w:val="000000"/>
          <w:szCs w:val="24"/>
        </w:rPr>
        <w:t xml:space="preserve"> «Με χημικά και τραμπουκισμούς προσπάθησαν να</w:t>
      </w:r>
      <w:r>
        <w:rPr>
          <w:rFonts w:eastAsia="Times New Roman"/>
          <w:color w:val="000000"/>
          <w:szCs w:val="24"/>
        </w:rPr>
        <w:t xml:space="preserve"> διαλύσουν το ειρηνικό παλλαϊκό συλλαλητήριο </w:t>
      </w:r>
      <w:r w:rsidRPr="00160DC7">
        <w:rPr>
          <w:rFonts w:eastAsia="Times New Roman"/>
          <w:color w:val="000000"/>
          <w:szCs w:val="24"/>
        </w:rPr>
        <w:t>για τη Μακεδονία στο Σύνταγμα».</w:t>
      </w:r>
    </w:p>
    <w:p w14:paraId="46D5FF6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Κύριε Παναγούλη, έχετε </w:t>
      </w:r>
      <w:r>
        <w:rPr>
          <w:rFonts w:eastAsia="Times New Roman" w:cs="Times New Roman"/>
          <w:szCs w:val="24"/>
        </w:rPr>
        <w:t>τον λόγο</w:t>
      </w:r>
      <w:r>
        <w:rPr>
          <w:rFonts w:eastAsia="Times New Roman" w:cs="Times New Roman"/>
          <w:szCs w:val="24"/>
        </w:rPr>
        <w:t xml:space="preserve"> για να αναπτύξετε την επίκαιρη ερώτηση.</w:t>
      </w:r>
    </w:p>
    <w:p w14:paraId="46D5FF65" w14:textId="77777777" w:rsidR="00A304EA" w:rsidRDefault="003C614A">
      <w:pPr>
        <w:spacing w:line="600" w:lineRule="auto"/>
        <w:ind w:firstLine="720"/>
        <w:jc w:val="both"/>
        <w:rPr>
          <w:rFonts w:eastAsia="Times New Roman" w:cs="Times New Roman"/>
          <w:szCs w:val="24"/>
        </w:rPr>
      </w:pPr>
      <w:r w:rsidRPr="00DC4184">
        <w:rPr>
          <w:rFonts w:eastAsia="Times New Roman" w:cs="Times New Roman"/>
          <w:b/>
          <w:szCs w:val="24"/>
        </w:rPr>
        <w:lastRenderedPageBreak/>
        <w:t>ΕΥΣΤΑΘΙΟΣ</w:t>
      </w:r>
      <w:r>
        <w:rPr>
          <w:rFonts w:eastAsia="Times New Roman" w:cs="Times New Roman"/>
          <w:b/>
          <w:szCs w:val="24"/>
        </w:rPr>
        <w:t xml:space="preserve"> </w:t>
      </w:r>
      <w:r w:rsidRPr="00DC4184">
        <w:rPr>
          <w:rFonts w:eastAsia="Times New Roman" w:cs="Times New Roman"/>
          <w:b/>
          <w:szCs w:val="24"/>
        </w:rPr>
        <w:t>ΠΑΝΑΓΟΥΛΗΣ:</w:t>
      </w:r>
      <w:r>
        <w:rPr>
          <w:rFonts w:eastAsia="Times New Roman" w:cs="Times New Roman"/>
          <w:szCs w:val="24"/>
        </w:rPr>
        <w:t xml:space="preserve"> Κύριε Πρόεδρε, θα ήθελα να μου επιτρέψετε να καλωσορίσω στην Αίθουσα την κ. </w:t>
      </w:r>
      <w:proofErr w:type="spellStart"/>
      <w:r>
        <w:rPr>
          <w:rFonts w:eastAsia="Times New Roman" w:cs="Times New Roman"/>
          <w:szCs w:val="24"/>
        </w:rPr>
        <w:t>Γεροβασίλη</w:t>
      </w:r>
      <w:proofErr w:type="spellEnd"/>
      <w:r>
        <w:rPr>
          <w:rFonts w:eastAsia="Times New Roman" w:cs="Times New Roman"/>
          <w:szCs w:val="24"/>
        </w:rPr>
        <w:t>, που ήρθε να απαντήσει στις 8 Απριλίου σε επίκαιρη ερώτηση, που κατέθεσα στις 21 Ιανουαρίου.</w:t>
      </w:r>
    </w:p>
    <w:p w14:paraId="46D5FF6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Είχαν</w:t>
      </w:r>
      <w:r>
        <w:rPr>
          <w:rFonts w:eastAsia="Times New Roman" w:cs="Times New Roman"/>
          <w:szCs w:val="24"/>
        </w:rPr>
        <w:t xml:space="preserve"> οριστεί άλλες δύο συζητήσεις. Η κ. </w:t>
      </w:r>
      <w:proofErr w:type="spellStart"/>
      <w:r>
        <w:rPr>
          <w:rFonts w:eastAsia="Times New Roman" w:cs="Times New Roman"/>
          <w:szCs w:val="24"/>
        </w:rPr>
        <w:t>Γεροβασίλη</w:t>
      </w:r>
      <w:proofErr w:type="spellEnd"/>
      <w:r>
        <w:rPr>
          <w:rFonts w:eastAsia="Times New Roman" w:cs="Times New Roman"/>
          <w:szCs w:val="24"/>
        </w:rPr>
        <w:t xml:space="preserve"> μάς είπε ότι είχε κυβερνητικές υποχρεώσεις. Ποιες ήταν οι κυβερνητικές υποχρεώσεις, κυρία </w:t>
      </w:r>
      <w:proofErr w:type="spellStart"/>
      <w:r>
        <w:rPr>
          <w:rFonts w:eastAsia="Times New Roman" w:cs="Times New Roman"/>
          <w:szCs w:val="24"/>
        </w:rPr>
        <w:t>Γεροβασίλη</w:t>
      </w:r>
      <w:proofErr w:type="spellEnd"/>
      <w:r>
        <w:rPr>
          <w:rFonts w:eastAsia="Times New Roman" w:cs="Times New Roman"/>
          <w:szCs w:val="24"/>
        </w:rPr>
        <w:t>; Ήταν οι κομματικές σας εκδηλώσεις στην Άρτα για να υποστηρίξετε κομματικούς υποψηφίους και απαξιώσατε το Κο</w:t>
      </w:r>
      <w:r>
        <w:rPr>
          <w:rFonts w:eastAsia="Times New Roman" w:cs="Times New Roman"/>
          <w:szCs w:val="24"/>
        </w:rPr>
        <w:t xml:space="preserve">ινοβούλιο; </w:t>
      </w:r>
    </w:p>
    <w:p w14:paraId="46D5FF67"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κύριε Πρόεδρε, τις προσκλήσεις για τις δύο κομματικές εκδηλώσεις της κ. </w:t>
      </w:r>
      <w:proofErr w:type="spellStart"/>
      <w:r>
        <w:rPr>
          <w:rFonts w:eastAsia="Times New Roman" w:cs="Times New Roman"/>
          <w:szCs w:val="24"/>
        </w:rPr>
        <w:t>Γεροβασίλη</w:t>
      </w:r>
      <w:proofErr w:type="spellEnd"/>
      <w:r>
        <w:rPr>
          <w:rFonts w:eastAsia="Times New Roman" w:cs="Times New Roman"/>
          <w:szCs w:val="24"/>
        </w:rPr>
        <w:t xml:space="preserve"> στην Άρτα, για να πληροφορηθεί το </w:t>
      </w:r>
      <w:r>
        <w:rPr>
          <w:rFonts w:eastAsia="Times New Roman" w:cs="Times New Roman"/>
          <w:szCs w:val="24"/>
        </w:rPr>
        <w:t xml:space="preserve">Σώμα </w:t>
      </w:r>
      <w:r>
        <w:rPr>
          <w:rFonts w:eastAsia="Times New Roman" w:cs="Times New Roman"/>
          <w:szCs w:val="24"/>
        </w:rPr>
        <w:t xml:space="preserve">πόσο απαξιώνουν ορισμένοι Υπουργοί το Κοινοβούλιο. </w:t>
      </w:r>
    </w:p>
    <w:p w14:paraId="46D5FF6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Ευστάθιος Παναγ</w:t>
      </w:r>
      <w:r>
        <w:rPr>
          <w:rFonts w:eastAsia="Times New Roman" w:cs="Times New Roman"/>
          <w:szCs w:val="24"/>
        </w:rPr>
        <w:t>ούλης καταθέτει για τα Πρακτικά τις προαναφερθείσες προσκλήσεις</w:t>
      </w:r>
      <w:r>
        <w:rPr>
          <w:rFonts w:eastAsia="Times New Roman" w:cs="Times New Roman"/>
          <w:szCs w:val="24"/>
        </w:rPr>
        <w:t>,</w:t>
      </w:r>
      <w:r>
        <w:rPr>
          <w:rFonts w:eastAsia="Times New Roman" w:cs="Times New Roman"/>
          <w:szCs w:val="24"/>
        </w:rPr>
        <w:t xml:space="preserve"> οι οποίες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6D5FF6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ξέρετε, κυρία </w:t>
      </w:r>
      <w:proofErr w:type="spellStart"/>
      <w:r>
        <w:rPr>
          <w:rFonts w:eastAsia="Times New Roman" w:cs="Times New Roman"/>
          <w:szCs w:val="24"/>
        </w:rPr>
        <w:t>Γεροβασίλη</w:t>
      </w:r>
      <w:proofErr w:type="spellEnd"/>
      <w:r>
        <w:rPr>
          <w:rFonts w:eastAsia="Times New Roman" w:cs="Times New Roman"/>
          <w:szCs w:val="24"/>
        </w:rPr>
        <w:t>, ότι για να ξαναλειτουργήσει αυτή εδώ η Αίθου</w:t>
      </w:r>
      <w:r>
        <w:rPr>
          <w:rFonts w:eastAsia="Times New Roman" w:cs="Times New Roman"/>
          <w:szCs w:val="24"/>
        </w:rPr>
        <w:t xml:space="preserve">σα έχουν δοθεί αγώνες από το 1967 ως το 1974. Κι εσείς προτιμάτε τις κομματικές φιέστες από το </w:t>
      </w:r>
      <w:r>
        <w:rPr>
          <w:rFonts w:eastAsia="Times New Roman" w:cs="Times New Roman"/>
          <w:szCs w:val="24"/>
        </w:rPr>
        <w:t xml:space="preserve">ελληνικό </w:t>
      </w:r>
      <w:r>
        <w:rPr>
          <w:rFonts w:eastAsia="Times New Roman" w:cs="Times New Roman"/>
          <w:szCs w:val="24"/>
        </w:rPr>
        <w:t xml:space="preserve">Κοινοβούλιο. Αν θέλετε, κυρία </w:t>
      </w:r>
      <w:proofErr w:type="spellStart"/>
      <w:r>
        <w:rPr>
          <w:rFonts w:eastAsia="Times New Roman" w:cs="Times New Roman"/>
          <w:szCs w:val="24"/>
        </w:rPr>
        <w:t>Γεροβασίλη</w:t>
      </w:r>
      <w:proofErr w:type="spellEnd"/>
      <w:r>
        <w:rPr>
          <w:rFonts w:eastAsia="Times New Roman" w:cs="Times New Roman"/>
          <w:szCs w:val="24"/>
        </w:rPr>
        <w:t>, δεν σας απαγορεύει κανένας να πάτε στις κομματικές σας εκδηλώσεις. Υπάρχουν και τα Σαββατοκύριακα. Η υποχρέωση</w:t>
      </w:r>
      <w:r>
        <w:rPr>
          <w:rFonts w:eastAsia="Times New Roman" w:cs="Times New Roman"/>
          <w:szCs w:val="24"/>
        </w:rPr>
        <w:t xml:space="preserve"> του Βουλευτή, του Υπουργού είναι πρώτα το </w:t>
      </w:r>
      <w:r>
        <w:rPr>
          <w:rFonts w:eastAsia="Times New Roman" w:cs="Times New Roman"/>
          <w:szCs w:val="24"/>
        </w:rPr>
        <w:t xml:space="preserve">ελληνικό </w:t>
      </w:r>
      <w:r>
        <w:rPr>
          <w:rFonts w:eastAsia="Times New Roman" w:cs="Times New Roman"/>
          <w:szCs w:val="24"/>
        </w:rPr>
        <w:t>Κοινοβούλιο και μετά οι κομματικές φιέστες!</w:t>
      </w:r>
    </w:p>
    <w:p w14:paraId="46D5FF6A" w14:textId="77777777" w:rsidR="00A304EA" w:rsidRDefault="003C614A">
      <w:pPr>
        <w:spacing w:line="600" w:lineRule="auto"/>
        <w:ind w:firstLine="720"/>
        <w:jc w:val="both"/>
        <w:rPr>
          <w:rFonts w:eastAsia="Times New Roman"/>
          <w:szCs w:val="24"/>
        </w:rPr>
      </w:pPr>
      <w:r>
        <w:rPr>
          <w:rFonts w:eastAsia="Times New Roman" w:cs="Times New Roman"/>
          <w:szCs w:val="24"/>
        </w:rPr>
        <w:t>Κύριε Πρόεδρε, την ερώτηση αυτή την κατέθεσα για τα γεγονότα που έγιναν στις 20 Ιανουαρίου του 2019 στο παλλαϊκό συλλαλητήριο για τη Μακεδονία</w:t>
      </w:r>
      <w:r w:rsidRPr="004C401A">
        <w:rPr>
          <w:rFonts w:eastAsia="Times New Roman" w:cs="Times New Roman"/>
          <w:szCs w:val="24"/>
        </w:rPr>
        <w:t xml:space="preserve"> </w:t>
      </w:r>
      <w:r>
        <w:rPr>
          <w:rFonts w:eastAsia="Times New Roman"/>
          <w:szCs w:val="24"/>
        </w:rPr>
        <w:t>κι έρχεται να συζ</w:t>
      </w:r>
      <w:r>
        <w:rPr>
          <w:rFonts w:eastAsia="Times New Roman"/>
          <w:szCs w:val="24"/>
        </w:rPr>
        <w:t xml:space="preserve">ητηθεί μετά από δυόμισι μήνες. </w:t>
      </w:r>
    </w:p>
    <w:p w14:paraId="46D5FF6B" w14:textId="77777777" w:rsidR="00A304EA" w:rsidRDefault="003C614A">
      <w:pPr>
        <w:spacing w:line="600" w:lineRule="auto"/>
        <w:ind w:firstLine="720"/>
        <w:jc w:val="center"/>
        <w:rPr>
          <w:rFonts w:eastAsia="Times New Roman"/>
          <w:szCs w:val="24"/>
        </w:rPr>
      </w:pPr>
      <w:r>
        <w:rPr>
          <w:rFonts w:eastAsia="Times New Roman"/>
          <w:szCs w:val="24"/>
        </w:rPr>
        <w:t>(</w:t>
      </w:r>
      <w:r>
        <w:rPr>
          <w:rFonts w:eastAsia="Times New Roman"/>
          <w:szCs w:val="24"/>
        </w:rPr>
        <w:t>Θόρυβος από τα υπουργικά έδρανα)</w:t>
      </w:r>
    </w:p>
    <w:p w14:paraId="46D5FF6C" w14:textId="77777777" w:rsidR="00A304EA" w:rsidRDefault="003C614A">
      <w:pPr>
        <w:spacing w:line="600" w:lineRule="auto"/>
        <w:ind w:firstLine="720"/>
        <w:jc w:val="both"/>
        <w:rPr>
          <w:rFonts w:eastAsia="Times New Roman"/>
          <w:bCs/>
        </w:rPr>
      </w:pPr>
      <w:r>
        <w:rPr>
          <w:rFonts w:eastAsia="Times New Roman"/>
          <w:szCs w:val="24"/>
        </w:rPr>
        <w:t xml:space="preserve">Τελειώσατε, </w:t>
      </w:r>
      <w:r w:rsidRPr="00A14C8D">
        <w:rPr>
          <w:rFonts w:eastAsia="Times New Roman"/>
          <w:bCs/>
        </w:rPr>
        <w:t>κ</w:t>
      </w:r>
      <w:r>
        <w:rPr>
          <w:rFonts w:eastAsia="Times New Roman"/>
          <w:bCs/>
        </w:rPr>
        <w:t>υρία Υπουργέ, για να συνεχίσω;</w:t>
      </w:r>
    </w:p>
    <w:p w14:paraId="46D5FF6D" w14:textId="77777777" w:rsidR="00A304EA" w:rsidRDefault="003C614A">
      <w:pPr>
        <w:spacing w:line="600" w:lineRule="auto"/>
        <w:ind w:firstLine="720"/>
        <w:jc w:val="both"/>
        <w:rPr>
          <w:rFonts w:eastAsia="Times New Roman"/>
        </w:rPr>
      </w:pPr>
      <w:r w:rsidRPr="00A14C8D">
        <w:rPr>
          <w:rFonts w:eastAsia="Times New Roman"/>
          <w:b/>
        </w:rPr>
        <w:t xml:space="preserve">ΠΡΟΕΔΡΕΥΩΝ (Δημήτριος </w:t>
      </w:r>
      <w:proofErr w:type="spellStart"/>
      <w:r w:rsidRPr="00A14C8D">
        <w:rPr>
          <w:rFonts w:eastAsia="Times New Roman"/>
          <w:b/>
        </w:rPr>
        <w:t>Κρεμαστινός</w:t>
      </w:r>
      <w:proofErr w:type="spellEnd"/>
      <w:r w:rsidRPr="00A14C8D">
        <w:rPr>
          <w:rFonts w:eastAsia="Times New Roman"/>
          <w:b/>
        </w:rPr>
        <w:t>):</w:t>
      </w:r>
      <w:r>
        <w:rPr>
          <w:rFonts w:eastAsia="Times New Roman"/>
          <w:b/>
        </w:rPr>
        <w:t xml:space="preserve"> </w:t>
      </w:r>
      <w:r>
        <w:rPr>
          <w:rFonts w:eastAsia="Times New Roman"/>
        </w:rPr>
        <w:t>Παρακαλώ, κύριε Παναγούλη, συνεχίστε.</w:t>
      </w:r>
    </w:p>
    <w:p w14:paraId="46D5FF6E" w14:textId="77777777" w:rsidR="00A304EA" w:rsidRDefault="003C614A">
      <w:pPr>
        <w:spacing w:line="600" w:lineRule="auto"/>
        <w:ind w:firstLine="720"/>
        <w:jc w:val="both"/>
        <w:rPr>
          <w:rFonts w:eastAsia="Times New Roman"/>
          <w:szCs w:val="24"/>
        </w:rPr>
      </w:pPr>
      <w:r>
        <w:rPr>
          <w:rFonts w:eastAsia="Times New Roman"/>
          <w:b/>
        </w:rPr>
        <w:t xml:space="preserve">ΕΥΣΤΑΘΙΟΣ </w:t>
      </w:r>
      <w:r w:rsidRPr="00A14C8D">
        <w:rPr>
          <w:rFonts w:eastAsia="Times New Roman"/>
          <w:b/>
        </w:rPr>
        <w:t>ΠΑΝΑΓΟΥΛΗΣ:</w:t>
      </w:r>
      <w:r>
        <w:rPr>
          <w:rFonts w:eastAsia="Times New Roman"/>
        </w:rPr>
        <w:t xml:space="preserve"> Θυμόμαστε όλοι εκείνο το μεγάλο παλλαϊκό συλλαλητήριο που δεκάδες χιλιάδες Αθηναίοι</w:t>
      </w:r>
      <w:r>
        <w:rPr>
          <w:rFonts w:eastAsia="Times New Roman"/>
          <w:szCs w:val="24"/>
        </w:rPr>
        <w:t xml:space="preserve"> </w:t>
      </w:r>
      <w:r>
        <w:rPr>
          <w:rFonts w:eastAsia="Times New Roman"/>
          <w:szCs w:val="24"/>
        </w:rPr>
        <w:lastRenderedPageBreak/>
        <w:t>ήρ</w:t>
      </w:r>
      <w:r w:rsidRPr="00A14C8D">
        <w:rPr>
          <w:rFonts w:eastAsia="Times New Roman"/>
          <w:szCs w:val="24"/>
        </w:rPr>
        <w:t>θα</w:t>
      </w:r>
      <w:r>
        <w:rPr>
          <w:rFonts w:eastAsia="Times New Roman"/>
          <w:szCs w:val="24"/>
        </w:rPr>
        <w:t>ν</w:t>
      </w:r>
      <w:r w:rsidRPr="00A14C8D">
        <w:rPr>
          <w:rFonts w:eastAsia="Times New Roman"/>
          <w:szCs w:val="24"/>
        </w:rPr>
        <w:t xml:space="preserve"> να δ</w:t>
      </w:r>
      <w:r>
        <w:rPr>
          <w:rFonts w:eastAsia="Times New Roman"/>
          <w:szCs w:val="24"/>
        </w:rPr>
        <w:t>ιατρανώσουν την πίστη τους για την ελληνικότητα</w:t>
      </w:r>
      <w:r w:rsidRPr="00A14C8D">
        <w:rPr>
          <w:rFonts w:eastAsia="Times New Roman"/>
          <w:szCs w:val="24"/>
        </w:rPr>
        <w:t xml:space="preserve"> της Μακεδονίας</w:t>
      </w:r>
      <w:r>
        <w:rPr>
          <w:rFonts w:eastAsia="Times New Roman"/>
          <w:szCs w:val="24"/>
        </w:rPr>
        <w:t>.</w:t>
      </w:r>
      <w:r w:rsidRPr="00A14C8D">
        <w:rPr>
          <w:rFonts w:eastAsia="Times New Roman"/>
          <w:szCs w:val="24"/>
        </w:rPr>
        <w:t xml:space="preserve"> </w:t>
      </w:r>
    </w:p>
    <w:p w14:paraId="46D5FF6F" w14:textId="77777777" w:rsidR="00A304EA" w:rsidRDefault="003C614A">
      <w:pPr>
        <w:spacing w:line="600" w:lineRule="auto"/>
        <w:ind w:firstLine="720"/>
        <w:jc w:val="both"/>
        <w:rPr>
          <w:rFonts w:eastAsia="Times New Roman"/>
          <w:szCs w:val="24"/>
        </w:rPr>
      </w:pPr>
      <w:r>
        <w:rPr>
          <w:rFonts w:eastAsia="Times New Roman"/>
          <w:szCs w:val="24"/>
        </w:rPr>
        <w:t xml:space="preserve">Όταν </w:t>
      </w:r>
      <w:r w:rsidRPr="00A14C8D">
        <w:rPr>
          <w:rFonts w:eastAsia="Times New Roman"/>
          <w:szCs w:val="24"/>
        </w:rPr>
        <w:t xml:space="preserve">το συλλαλητήριο </w:t>
      </w:r>
      <w:r>
        <w:rPr>
          <w:rFonts w:eastAsia="Times New Roman"/>
          <w:szCs w:val="24"/>
        </w:rPr>
        <w:t>φούντωνε και απ’</w:t>
      </w:r>
      <w:r w:rsidRPr="00A14C8D">
        <w:rPr>
          <w:rFonts w:eastAsia="Times New Roman"/>
          <w:szCs w:val="24"/>
        </w:rPr>
        <w:t xml:space="preserve"> όλους τους δρόμους κατέφθαναν εκατοντάδες χιλιάδες πολίτες</w:t>
      </w:r>
      <w:r>
        <w:rPr>
          <w:rFonts w:eastAsia="Times New Roman"/>
          <w:szCs w:val="24"/>
        </w:rPr>
        <w:t>, φρόντισαν τα όργανα της κ.</w:t>
      </w:r>
      <w:r w:rsidRPr="00A14C8D">
        <w:rPr>
          <w:rFonts w:eastAsia="Times New Roman"/>
          <w:szCs w:val="24"/>
        </w:rPr>
        <w:t xml:space="preserve"> </w:t>
      </w:r>
      <w:proofErr w:type="spellStart"/>
      <w:r w:rsidRPr="00A14C8D">
        <w:rPr>
          <w:rFonts w:eastAsia="Times New Roman"/>
          <w:szCs w:val="24"/>
        </w:rPr>
        <w:t>Γεροβασίλη</w:t>
      </w:r>
      <w:proofErr w:type="spellEnd"/>
      <w:r>
        <w:rPr>
          <w:rFonts w:eastAsia="Times New Roman"/>
          <w:szCs w:val="24"/>
        </w:rPr>
        <w:t xml:space="preserve"> να τα διαλύσουν.</w:t>
      </w:r>
      <w:r w:rsidRPr="00A14C8D">
        <w:rPr>
          <w:rFonts w:eastAsia="Times New Roman"/>
          <w:szCs w:val="24"/>
        </w:rPr>
        <w:t xml:space="preserve"> </w:t>
      </w:r>
      <w:r>
        <w:rPr>
          <w:rFonts w:eastAsia="Times New Roman"/>
          <w:szCs w:val="24"/>
        </w:rPr>
        <w:t>Κ</w:t>
      </w:r>
      <w:r w:rsidRPr="00A14C8D">
        <w:rPr>
          <w:rFonts w:eastAsia="Times New Roman"/>
          <w:szCs w:val="24"/>
        </w:rPr>
        <w:t>αι πώς</w:t>
      </w:r>
      <w:r>
        <w:rPr>
          <w:rFonts w:eastAsia="Times New Roman"/>
          <w:szCs w:val="24"/>
        </w:rPr>
        <w:t xml:space="preserve">; Ρίχνοντας </w:t>
      </w:r>
      <w:r w:rsidRPr="00A14C8D">
        <w:rPr>
          <w:rFonts w:eastAsia="Times New Roman"/>
          <w:szCs w:val="24"/>
        </w:rPr>
        <w:t xml:space="preserve">χημικά σε </w:t>
      </w:r>
      <w:r>
        <w:rPr>
          <w:rFonts w:eastAsia="Times New Roman"/>
          <w:szCs w:val="24"/>
        </w:rPr>
        <w:t xml:space="preserve">άοπλους και </w:t>
      </w:r>
      <w:r w:rsidRPr="00A14C8D">
        <w:rPr>
          <w:rFonts w:eastAsia="Times New Roman"/>
          <w:szCs w:val="24"/>
        </w:rPr>
        <w:t>ειρηνικούς διαδηλωτές</w:t>
      </w:r>
      <w:r>
        <w:rPr>
          <w:rFonts w:eastAsia="Times New Roman"/>
          <w:szCs w:val="24"/>
        </w:rPr>
        <w:t xml:space="preserve"> κι όχι</w:t>
      </w:r>
      <w:r w:rsidRPr="00A14C8D">
        <w:rPr>
          <w:rFonts w:eastAsia="Times New Roman"/>
          <w:szCs w:val="24"/>
        </w:rPr>
        <w:t xml:space="preserve"> σε φασιστοειδή και εξτρεμιστικά στοιχεία</w:t>
      </w:r>
      <w:r>
        <w:rPr>
          <w:rFonts w:eastAsia="Times New Roman"/>
          <w:szCs w:val="24"/>
        </w:rPr>
        <w:t>, όπως είπε ο κύριος Π</w:t>
      </w:r>
      <w:r w:rsidRPr="00A14C8D">
        <w:rPr>
          <w:rFonts w:eastAsia="Times New Roman"/>
          <w:szCs w:val="24"/>
        </w:rPr>
        <w:t>ρωθυπουργός</w:t>
      </w:r>
      <w:r>
        <w:rPr>
          <w:rFonts w:eastAsia="Times New Roman"/>
          <w:szCs w:val="24"/>
        </w:rPr>
        <w:t>.</w:t>
      </w:r>
      <w:r w:rsidRPr="00A14C8D">
        <w:rPr>
          <w:rFonts w:eastAsia="Times New Roman"/>
          <w:szCs w:val="24"/>
        </w:rPr>
        <w:t xml:space="preserve"> </w:t>
      </w:r>
    </w:p>
    <w:p w14:paraId="46D5FF70" w14:textId="77777777" w:rsidR="00A304EA" w:rsidRDefault="003C614A">
      <w:pPr>
        <w:spacing w:line="600" w:lineRule="auto"/>
        <w:ind w:firstLine="720"/>
        <w:jc w:val="both"/>
        <w:rPr>
          <w:rFonts w:eastAsia="Times New Roman"/>
          <w:szCs w:val="24"/>
        </w:rPr>
      </w:pPr>
      <w:r>
        <w:rPr>
          <w:rFonts w:eastAsia="Times New Roman"/>
          <w:szCs w:val="24"/>
        </w:rPr>
        <w:t>Ή</w:t>
      </w:r>
      <w:r w:rsidRPr="00A14C8D">
        <w:rPr>
          <w:rFonts w:eastAsia="Times New Roman"/>
          <w:szCs w:val="24"/>
        </w:rPr>
        <w:t>μουνα κι εγώ εκεί</w:t>
      </w:r>
      <w:r>
        <w:rPr>
          <w:rFonts w:eastAsia="Times New Roman"/>
          <w:szCs w:val="24"/>
        </w:rPr>
        <w:t xml:space="preserve">, κυρία </w:t>
      </w:r>
      <w:proofErr w:type="spellStart"/>
      <w:r>
        <w:rPr>
          <w:rFonts w:eastAsia="Times New Roman"/>
          <w:szCs w:val="24"/>
        </w:rPr>
        <w:t>Γεροβασίλη</w:t>
      </w:r>
      <w:proofErr w:type="spellEnd"/>
      <w:r>
        <w:rPr>
          <w:rFonts w:eastAsia="Times New Roman"/>
          <w:szCs w:val="24"/>
        </w:rPr>
        <w:t>! Και</w:t>
      </w:r>
      <w:r w:rsidRPr="00A14C8D">
        <w:rPr>
          <w:rFonts w:eastAsia="Times New Roman"/>
          <w:szCs w:val="24"/>
        </w:rPr>
        <w:t xml:space="preserve"> δεν είμαι ο</w:t>
      </w:r>
      <w:r w:rsidRPr="00A14C8D">
        <w:rPr>
          <w:rFonts w:eastAsia="Times New Roman"/>
          <w:szCs w:val="24"/>
        </w:rPr>
        <w:t>ύτε ακροδεξιός ούτε φασίστας</w:t>
      </w:r>
      <w:r>
        <w:rPr>
          <w:rFonts w:eastAsia="Times New Roman"/>
          <w:szCs w:val="24"/>
        </w:rPr>
        <w:t>! Κ</w:t>
      </w:r>
      <w:r w:rsidRPr="00A14C8D">
        <w:rPr>
          <w:rFonts w:eastAsia="Times New Roman"/>
          <w:szCs w:val="24"/>
        </w:rPr>
        <w:t>αι το ξέρετε πολύ καλά</w:t>
      </w:r>
      <w:r>
        <w:rPr>
          <w:rFonts w:eastAsia="Times New Roman"/>
          <w:szCs w:val="24"/>
        </w:rPr>
        <w:t>! Κ</w:t>
      </w:r>
      <w:r w:rsidRPr="00A14C8D">
        <w:rPr>
          <w:rFonts w:eastAsia="Times New Roman"/>
          <w:szCs w:val="24"/>
        </w:rPr>
        <w:t>αι πρέπει να προσέχετε όταν κάνετε ανακοινώσεις</w:t>
      </w:r>
      <w:r>
        <w:rPr>
          <w:rFonts w:eastAsia="Times New Roman"/>
          <w:szCs w:val="24"/>
        </w:rPr>
        <w:t xml:space="preserve"> γι’ αυτούς που</w:t>
      </w:r>
      <w:r w:rsidRPr="00A14C8D">
        <w:rPr>
          <w:rFonts w:eastAsia="Times New Roman"/>
          <w:szCs w:val="24"/>
        </w:rPr>
        <w:t xml:space="preserve"> μαζεύονται για να δηλώσουν την πίστη τους για τη Δημοκρατία και τον Κοινοβουλευτισμό</w:t>
      </w:r>
      <w:r>
        <w:rPr>
          <w:rFonts w:eastAsia="Times New Roman"/>
          <w:szCs w:val="24"/>
        </w:rPr>
        <w:t>.</w:t>
      </w:r>
      <w:r w:rsidRPr="00A14C8D">
        <w:rPr>
          <w:rFonts w:eastAsia="Times New Roman"/>
          <w:szCs w:val="24"/>
        </w:rPr>
        <w:t xml:space="preserve"> </w:t>
      </w:r>
    </w:p>
    <w:p w14:paraId="46D5FF71" w14:textId="77777777" w:rsidR="00A304EA" w:rsidRDefault="003C614A">
      <w:pPr>
        <w:spacing w:line="600" w:lineRule="auto"/>
        <w:ind w:firstLine="720"/>
        <w:jc w:val="both"/>
        <w:rPr>
          <w:rFonts w:eastAsia="Times New Roman"/>
          <w:szCs w:val="24"/>
        </w:rPr>
      </w:pPr>
      <w:r>
        <w:rPr>
          <w:rFonts w:eastAsia="Times New Roman"/>
          <w:szCs w:val="24"/>
        </w:rPr>
        <w:t>Κύριε Π</w:t>
      </w:r>
      <w:r w:rsidRPr="00A14C8D">
        <w:rPr>
          <w:rFonts w:eastAsia="Times New Roman"/>
          <w:szCs w:val="24"/>
        </w:rPr>
        <w:t>ρόεδρε</w:t>
      </w:r>
      <w:r>
        <w:rPr>
          <w:rFonts w:eastAsia="Times New Roman"/>
          <w:szCs w:val="24"/>
        </w:rPr>
        <w:t>,</w:t>
      </w:r>
      <w:r w:rsidRPr="00A14C8D">
        <w:rPr>
          <w:rFonts w:eastAsia="Times New Roman"/>
          <w:szCs w:val="24"/>
        </w:rPr>
        <w:t xml:space="preserve"> τι έγινε σε εκείνο το συλλαλητήριο</w:t>
      </w:r>
      <w:r>
        <w:rPr>
          <w:rFonts w:eastAsia="Times New Roman"/>
          <w:szCs w:val="24"/>
        </w:rPr>
        <w:t>;</w:t>
      </w:r>
      <w:r>
        <w:rPr>
          <w:rFonts w:eastAsia="Times New Roman"/>
          <w:szCs w:val="24"/>
        </w:rPr>
        <w:t xml:space="preserve"> Υπήρχε μι</w:t>
      </w:r>
      <w:r w:rsidRPr="00A14C8D">
        <w:rPr>
          <w:rFonts w:eastAsia="Times New Roman"/>
          <w:szCs w:val="24"/>
        </w:rPr>
        <w:t>α ομάδα</w:t>
      </w:r>
      <w:r>
        <w:rPr>
          <w:rFonts w:eastAsia="Times New Roman"/>
          <w:szCs w:val="24"/>
        </w:rPr>
        <w:t xml:space="preserve"> υπόπτων ατόμων τα οποία είχαν μαζευτεί στα Π</w:t>
      </w:r>
      <w:r w:rsidRPr="00A14C8D">
        <w:rPr>
          <w:rFonts w:eastAsia="Times New Roman"/>
          <w:szCs w:val="24"/>
        </w:rPr>
        <w:t>ροπύλαια και όταν είδαν ότι φούντωνε</w:t>
      </w:r>
      <w:r>
        <w:rPr>
          <w:rFonts w:eastAsia="Times New Roman"/>
          <w:szCs w:val="24"/>
        </w:rPr>
        <w:t>,</w:t>
      </w:r>
      <w:r w:rsidRPr="00A14C8D">
        <w:rPr>
          <w:rFonts w:eastAsia="Times New Roman"/>
          <w:szCs w:val="24"/>
        </w:rPr>
        <w:t xml:space="preserve"> πήρα</w:t>
      </w:r>
      <w:r>
        <w:rPr>
          <w:rFonts w:eastAsia="Times New Roman"/>
          <w:szCs w:val="24"/>
        </w:rPr>
        <w:t>ν</w:t>
      </w:r>
      <w:r w:rsidRPr="00A14C8D">
        <w:rPr>
          <w:rFonts w:eastAsia="Times New Roman"/>
          <w:szCs w:val="24"/>
        </w:rPr>
        <w:t xml:space="preserve"> γραμμή </w:t>
      </w:r>
      <w:r>
        <w:rPr>
          <w:rFonts w:eastAsia="Times New Roman"/>
          <w:szCs w:val="24"/>
        </w:rPr>
        <w:t>-δεν ξέρω από πού</w:t>
      </w:r>
      <w:r w:rsidRPr="00A14C8D">
        <w:rPr>
          <w:rFonts w:eastAsia="Times New Roman"/>
          <w:szCs w:val="24"/>
        </w:rPr>
        <w:t xml:space="preserve"> πήραν τη γραμμή</w:t>
      </w:r>
      <w:r>
        <w:rPr>
          <w:rFonts w:eastAsia="Times New Roman"/>
          <w:szCs w:val="24"/>
        </w:rPr>
        <w:t>- κ</w:t>
      </w:r>
      <w:r w:rsidRPr="00A14C8D">
        <w:rPr>
          <w:rFonts w:eastAsia="Times New Roman"/>
          <w:szCs w:val="24"/>
        </w:rPr>
        <w:t>ι ά</w:t>
      </w:r>
      <w:r>
        <w:rPr>
          <w:rFonts w:eastAsia="Times New Roman"/>
          <w:szCs w:val="24"/>
        </w:rPr>
        <w:t xml:space="preserve">ρχισαν </w:t>
      </w:r>
      <w:r w:rsidRPr="00A14C8D">
        <w:rPr>
          <w:rFonts w:eastAsia="Times New Roman"/>
          <w:szCs w:val="24"/>
        </w:rPr>
        <w:t xml:space="preserve">δεκάδες </w:t>
      </w:r>
      <w:proofErr w:type="spellStart"/>
      <w:r w:rsidRPr="00A14C8D">
        <w:rPr>
          <w:rFonts w:eastAsia="Times New Roman"/>
          <w:szCs w:val="24"/>
        </w:rPr>
        <w:t>δεκάδες</w:t>
      </w:r>
      <w:proofErr w:type="spellEnd"/>
      <w:r w:rsidRPr="00A14C8D">
        <w:rPr>
          <w:rFonts w:eastAsia="Times New Roman"/>
          <w:szCs w:val="24"/>
        </w:rPr>
        <w:t xml:space="preserve"> </w:t>
      </w:r>
      <w:r w:rsidRPr="00A14C8D">
        <w:rPr>
          <w:rFonts w:eastAsia="Times New Roman"/>
          <w:szCs w:val="24"/>
        </w:rPr>
        <w:lastRenderedPageBreak/>
        <w:t>να έρχονται προς τη Βουλή</w:t>
      </w:r>
      <w:r>
        <w:rPr>
          <w:rFonts w:eastAsia="Times New Roman"/>
          <w:szCs w:val="24"/>
        </w:rPr>
        <w:t>,</w:t>
      </w:r>
      <w:r w:rsidRPr="00A14C8D">
        <w:rPr>
          <w:rFonts w:eastAsia="Times New Roman"/>
          <w:szCs w:val="24"/>
        </w:rPr>
        <w:t xml:space="preserve"> άλλοι από μπροστά από τον Άγνωστο Στρατιώτη</w:t>
      </w:r>
      <w:r>
        <w:rPr>
          <w:rFonts w:eastAsia="Times New Roman"/>
          <w:szCs w:val="24"/>
        </w:rPr>
        <w:t>, άλλοι</w:t>
      </w:r>
      <w:r w:rsidRPr="00A14C8D">
        <w:rPr>
          <w:rFonts w:eastAsia="Times New Roman"/>
          <w:szCs w:val="24"/>
        </w:rPr>
        <w:t xml:space="preserve"> από</w:t>
      </w:r>
      <w:r w:rsidRPr="00A14C8D">
        <w:rPr>
          <w:rFonts w:eastAsia="Times New Roman"/>
          <w:szCs w:val="24"/>
        </w:rPr>
        <w:t xml:space="preserve"> τη Βασιλίσσης Όλγας και Αμαλίας</w:t>
      </w:r>
      <w:r>
        <w:rPr>
          <w:rFonts w:eastAsia="Times New Roman"/>
          <w:szCs w:val="24"/>
        </w:rPr>
        <w:t>, ώστε να δημιουργήσουν μι</w:t>
      </w:r>
      <w:r w:rsidRPr="00A14C8D">
        <w:rPr>
          <w:rFonts w:eastAsia="Times New Roman"/>
          <w:szCs w:val="24"/>
        </w:rPr>
        <w:t>α ταραχή</w:t>
      </w:r>
      <w:r>
        <w:rPr>
          <w:rFonts w:eastAsia="Times New Roman"/>
          <w:szCs w:val="24"/>
        </w:rPr>
        <w:t xml:space="preserve">. </w:t>
      </w:r>
    </w:p>
    <w:p w14:paraId="46D5FF72" w14:textId="77777777" w:rsidR="00A304EA" w:rsidRDefault="003C614A">
      <w:pPr>
        <w:spacing w:line="600" w:lineRule="auto"/>
        <w:ind w:firstLine="720"/>
        <w:jc w:val="both"/>
        <w:rPr>
          <w:rFonts w:eastAsia="Times New Roman"/>
          <w:szCs w:val="24"/>
        </w:rPr>
      </w:pPr>
      <w:r>
        <w:rPr>
          <w:rFonts w:eastAsia="Times New Roman"/>
          <w:szCs w:val="24"/>
        </w:rPr>
        <w:t>Κ</w:t>
      </w:r>
      <w:r w:rsidRPr="00A14C8D">
        <w:rPr>
          <w:rFonts w:eastAsia="Times New Roman"/>
          <w:szCs w:val="24"/>
        </w:rPr>
        <w:t>αι τι έκανα</w:t>
      </w:r>
      <w:r>
        <w:rPr>
          <w:rFonts w:eastAsia="Times New Roman"/>
          <w:szCs w:val="24"/>
        </w:rPr>
        <w:t>ν</w:t>
      </w:r>
      <w:r w:rsidRPr="00A14C8D">
        <w:rPr>
          <w:rFonts w:eastAsia="Times New Roman"/>
          <w:szCs w:val="24"/>
        </w:rPr>
        <w:t xml:space="preserve"> οι άνδρες της Ελληνικής Αστυνομίας</w:t>
      </w:r>
      <w:r>
        <w:rPr>
          <w:rFonts w:eastAsia="Times New Roman"/>
          <w:szCs w:val="24"/>
        </w:rPr>
        <w:t>; Φ</w:t>
      </w:r>
      <w:r w:rsidRPr="00A14C8D">
        <w:rPr>
          <w:rFonts w:eastAsia="Times New Roman"/>
          <w:szCs w:val="24"/>
        </w:rPr>
        <w:t>υσικά</w:t>
      </w:r>
      <w:r>
        <w:rPr>
          <w:rFonts w:eastAsia="Times New Roman"/>
          <w:szCs w:val="24"/>
        </w:rPr>
        <w:t xml:space="preserve"> το έκαναν</w:t>
      </w:r>
      <w:r w:rsidRPr="00A14C8D">
        <w:rPr>
          <w:rFonts w:eastAsia="Times New Roman"/>
          <w:szCs w:val="24"/>
        </w:rPr>
        <w:t xml:space="preserve"> όχι με δική τους πρωτοβουλία</w:t>
      </w:r>
      <w:r>
        <w:rPr>
          <w:rFonts w:eastAsia="Times New Roman"/>
          <w:szCs w:val="24"/>
        </w:rPr>
        <w:t>,</w:t>
      </w:r>
      <w:r w:rsidRPr="00A14C8D">
        <w:rPr>
          <w:rFonts w:eastAsia="Times New Roman"/>
          <w:szCs w:val="24"/>
        </w:rPr>
        <w:t xml:space="preserve"> αλλά με πρωτοβουλία προϊσταμένων </w:t>
      </w:r>
      <w:r>
        <w:rPr>
          <w:rFonts w:eastAsia="Times New Roman"/>
          <w:szCs w:val="24"/>
        </w:rPr>
        <w:t>τους,</w:t>
      </w:r>
      <w:r w:rsidRPr="00A14C8D">
        <w:rPr>
          <w:rFonts w:eastAsia="Times New Roman"/>
          <w:szCs w:val="24"/>
        </w:rPr>
        <w:t xml:space="preserve"> ενδεχ</w:t>
      </w:r>
      <w:r>
        <w:rPr>
          <w:rFonts w:eastAsia="Times New Roman"/>
          <w:szCs w:val="24"/>
        </w:rPr>
        <w:t>ομένως</w:t>
      </w:r>
      <w:r w:rsidRPr="00A14C8D">
        <w:rPr>
          <w:rFonts w:eastAsia="Times New Roman"/>
          <w:szCs w:val="24"/>
        </w:rPr>
        <w:t xml:space="preserve"> και το</w:t>
      </w:r>
      <w:r>
        <w:rPr>
          <w:rFonts w:eastAsia="Times New Roman"/>
          <w:szCs w:val="24"/>
        </w:rPr>
        <w:t>υ</w:t>
      </w:r>
      <w:r w:rsidRPr="00A14C8D">
        <w:rPr>
          <w:rFonts w:eastAsia="Times New Roman"/>
          <w:szCs w:val="24"/>
        </w:rPr>
        <w:t xml:space="preserve"> Υπουργείο</w:t>
      </w:r>
      <w:r>
        <w:rPr>
          <w:rFonts w:eastAsia="Times New Roman"/>
          <w:szCs w:val="24"/>
        </w:rPr>
        <w:t>υ. Ά</w:t>
      </w:r>
      <w:r w:rsidRPr="00A14C8D">
        <w:rPr>
          <w:rFonts w:eastAsia="Times New Roman"/>
          <w:szCs w:val="24"/>
        </w:rPr>
        <w:t>ρχισαν</w:t>
      </w:r>
      <w:r>
        <w:rPr>
          <w:rFonts w:eastAsia="Times New Roman"/>
          <w:szCs w:val="24"/>
        </w:rPr>
        <w:t xml:space="preserve"> κ</w:t>
      </w:r>
      <w:r w:rsidRPr="00A14C8D">
        <w:rPr>
          <w:rFonts w:eastAsia="Times New Roman"/>
          <w:szCs w:val="24"/>
        </w:rPr>
        <w:t xml:space="preserve">ι έριχναν </w:t>
      </w:r>
      <w:r w:rsidRPr="00A14C8D">
        <w:rPr>
          <w:rFonts w:eastAsia="Times New Roman"/>
          <w:szCs w:val="24"/>
        </w:rPr>
        <w:t>χημικά αδιακρίτως</w:t>
      </w:r>
      <w:r>
        <w:rPr>
          <w:rFonts w:eastAsia="Times New Roman"/>
          <w:szCs w:val="24"/>
        </w:rPr>
        <w:t>. Γ</w:t>
      </w:r>
      <w:r w:rsidRPr="00065110">
        <w:rPr>
          <w:rFonts w:eastAsia="Times New Roman"/>
          <w:szCs w:val="24"/>
        </w:rPr>
        <w:t>ιατί</w:t>
      </w:r>
      <w:r>
        <w:rPr>
          <w:rFonts w:eastAsia="Times New Roman"/>
          <w:szCs w:val="24"/>
        </w:rPr>
        <w:t xml:space="preserve"> εγώ, </w:t>
      </w:r>
      <w:r w:rsidRPr="00A14C8D">
        <w:rPr>
          <w:rFonts w:eastAsia="Times New Roman"/>
          <w:szCs w:val="24"/>
        </w:rPr>
        <w:t xml:space="preserve">κυρία </w:t>
      </w:r>
      <w:proofErr w:type="spellStart"/>
      <w:r w:rsidRPr="00A14C8D">
        <w:rPr>
          <w:rFonts w:eastAsia="Times New Roman"/>
          <w:szCs w:val="24"/>
        </w:rPr>
        <w:t>Γεροβασίλη</w:t>
      </w:r>
      <w:proofErr w:type="spellEnd"/>
      <w:r>
        <w:rPr>
          <w:rFonts w:eastAsia="Times New Roman"/>
          <w:szCs w:val="24"/>
        </w:rPr>
        <w:t>, ήμουν</w:t>
      </w:r>
      <w:r w:rsidRPr="00A14C8D">
        <w:rPr>
          <w:rFonts w:eastAsia="Times New Roman"/>
          <w:szCs w:val="24"/>
        </w:rPr>
        <w:t xml:space="preserve"> στην οδό Φιλελλήνων και Μητροπόλεως στη γωνία και τα είδα όλα αυτά</w:t>
      </w:r>
      <w:r>
        <w:rPr>
          <w:rFonts w:eastAsia="Times New Roman"/>
          <w:szCs w:val="24"/>
        </w:rPr>
        <w:t>. Δημιουργήθηκε πανικός, μ</w:t>
      </w:r>
      <w:r w:rsidRPr="00A14C8D">
        <w:rPr>
          <w:rFonts w:eastAsia="Times New Roman"/>
          <w:szCs w:val="24"/>
        </w:rPr>
        <w:t>ικρά παιδιά έπεφταν κάτω</w:t>
      </w:r>
      <w:r>
        <w:rPr>
          <w:rFonts w:eastAsia="Times New Roman"/>
          <w:szCs w:val="24"/>
        </w:rPr>
        <w:t>,</w:t>
      </w:r>
      <w:r w:rsidRPr="00A14C8D">
        <w:rPr>
          <w:rFonts w:eastAsia="Times New Roman"/>
          <w:szCs w:val="24"/>
        </w:rPr>
        <w:t xml:space="preserve"> ηλικιωμένοι έπεφταν κάτω</w:t>
      </w:r>
      <w:r>
        <w:rPr>
          <w:rFonts w:eastAsia="Times New Roman"/>
          <w:szCs w:val="24"/>
        </w:rPr>
        <w:t xml:space="preserve"> και τα</w:t>
      </w:r>
      <w:r w:rsidRPr="00A14C8D">
        <w:rPr>
          <w:rFonts w:eastAsia="Times New Roman"/>
          <w:szCs w:val="24"/>
        </w:rPr>
        <w:t xml:space="preserve"> μεγάφωνα καλούσα</w:t>
      </w:r>
      <w:r>
        <w:rPr>
          <w:rFonts w:eastAsia="Times New Roman"/>
          <w:szCs w:val="24"/>
        </w:rPr>
        <w:t>ν</w:t>
      </w:r>
      <w:r w:rsidRPr="00A14C8D">
        <w:rPr>
          <w:rFonts w:eastAsia="Times New Roman"/>
          <w:szCs w:val="24"/>
        </w:rPr>
        <w:t xml:space="preserve"> τα ασθενοφόρα</w:t>
      </w:r>
      <w:r>
        <w:rPr>
          <w:rFonts w:eastAsia="Times New Roman"/>
          <w:szCs w:val="24"/>
        </w:rPr>
        <w:t xml:space="preserve"> να έρθουν.</w:t>
      </w:r>
      <w:r w:rsidRPr="00A14C8D">
        <w:rPr>
          <w:rFonts w:eastAsia="Times New Roman"/>
          <w:szCs w:val="24"/>
        </w:rPr>
        <w:t xml:space="preserve"> </w:t>
      </w:r>
    </w:p>
    <w:p w14:paraId="46D5FF73" w14:textId="77777777" w:rsidR="00A304EA" w:rsidRDefault="003C614A">
      <w:pPr>
        <w:spacing w:line="600" w:lineRule="auto"/>
        <w:ind w:firstLine="720"/>
        <w:jc w:val="both"/>
        <w:rPr>
          <w:rFonts w:eastAsia="Times New Roman"/>
          <w:szCs w:val="24"/>
        </w:rPr>
      </w:pPr>
      <w:r>
        <w:rPr>
          <w:rFonts w:eastAsia="Times New Roman"/>
          <w:szCs w:val="24"/>
        </w:rPr>
        <w:t>Σ</w:t>
      </w:r>
      <w:r w:rsidRPr="00A14C8D">
        <w:rPr>
          <w:rFonts w:eastAsia="Times New Roman"/>
          <w:szCs w:val="24"/>
        </w:rPr>
        <w:t>τη δευτ</w:t>
      </w:r>
      <w:r w:rsidRPr="00A14C8D">
        <w:rPr>
          <w:rFonts w:eastAsia="Times New Roman"/>
          <w:szCs w:val="24"/>
        </w:rPr>
        <w:t>ερολογία μου</w:t>
      </w:r>
      <w:r>
        <w:rPr>
          <w:rFonts w:eastAsia="Times New Roman"/>
          <w:szCs w:val="24"/>
        </w:rPr>
        <w:t>,</w:t>
      </w:r>
      <w:r w:rsidRPr="00A14C8D">
        <w:rPr>
          <w:rFonts w:eastAsia="Times New Roman"/>
          <w:szCs w:val="24"/>
        </w:rPr>
        <w:t xml:space="preserve"> κυρία </w:t>
      </w:r>
      <w:proofErr w:type="spellStart"/>
      <w:r w:rsidRPr="00A14C8D">
        <w:rPr>
          <w:rFonts w:eastAsia="Times New Roman"/>
          <w:szCs w:val="24"/>
        </w:rPr>
        <w:t>Γεροβασίλη</w:t>
      </w:r>
      <w:proofErr w:type="spellEnd"/>
      <w:r>
        <w:rPr>
          <w:rFonts w:eastAsia="Times New Roman"/>
          <w:szCs w:val="24"/>
        </w:rPr>
        <w:t>,</w:t>
      </w:r>
      <w:r w:rsidRPr="00A14C8D">
        <w:rPr>
          <w:rFonts w:eastAsia="Times New Roman"/>
          <w:szCs w:val="24"/>
        </w:rPr>
        <w:t xml:space="preserve"> θα σας πω τι </w:t>
      </w:r>
      <w:r>
        <w:rPr>
          <w:rFonts w:eastAsia="Times New Roman"/>
          <w:szCs w:val="24"/>
        </w:rPr>
        <w:t>έλεγε ο Π</w:t>
      </w:r>
      <w:r w:rsidRPr="00A14C8D">
        <w:rPr>
          <w:rFonts w:eastAsia="Times New Roman"/>
          <w:szCs w:val="24"/>
        </w:rPr>
        <w:t>ρόεδρός σας και ο ΣΥΡΙΖΑ πριν από τις εκλογές του 2015 για τα χημικά</w:t>
      </w:r>
      <w:r>
        <w:rPr>
          <w:rFonts w:eastAsia="Times New Roman"/>
          <w:szCs w:val="24"/>
        </w:rPr>
        <w:t xml:space="preserve"> και τα ΜΑΤ. </w:t>
      </w:r>
    </w:p>
    <w:p w14:paraId="46D5FF74" w14:textId="77777777" w:rsidR="00A304EA" w:rsidRDefault="003C614A">
      <w:pPr>
        <w:spacing w:line="600" w:lineRule="auto"/>
        <w:ind w:firstLine="720"/>
        <w:jc w:val="both"/>
        <w:rPr>
          <w:rFonts w:eastAsia="Times New Roman"/>
          <w:szCs w:val="24"/>
        </w:rPr>
      </w:pPr>
      <w:r>
        <w:rPr>
          <w:rFonts w:eastAsia="Times New Roman"/>
          <w:szCs w:val="24"/>
        </w:rPr>
        <w:t xml:space="preserve">Όμως, </w:t>
      </w:r>
      <w:r w:rsidRPr="007E309A">
        <w:rPr>
          <w:rFonts w:eastAsia="Times New Roman"/>
          <w:bCs/>
        </w:rPr>
        <w:t>κύριε Πρόεδρε,</w:t>
      </w:r>
      <w:r>
        <w:rPr>
          <w:rFonts w:eastAsia="Times New Roman"/>
          <w:szCs w:val="24"/>
        </w:rPr>
        <w:t xml:space="preserve"> τελειώνοντας την </w:t>
      </w:r>
      <w:proofErr w:type="spellStart"/>
      <w:r>
        <w:rPr>
          <w:rFonts w:eastAsia="Times New Roman"/>
          <w:szCs w:val="24"/>
        </w:rPr>
        <w:t>πρωτολογία</w:t>
      </w:r>
      <w:proofErr w:type="spellEnd"/>
      <w:r>
        <w:rPr>
          <w:rFonts w:eastAsia="Times New Roman"/>
          <w:szCs w:val="24"/>
        </w:rPr>
        <w:t xml:space="preserve"> μου θέλω να πω ότι είναι απαράδεκτο</w:t>
      </w:r>
      <w:r w:rsidRPr="00A14C8D">
        <w:rPr>
          <w:rFonts w:eastAsia="Times New Roman"/>
          <w:szCs w:val="24"/>
        </w:rPr>
        <w:t xml:space="preserve"> </w:t>
      </w:r>
      <w:r>
        <w:rPr>
          <w:rFonts w:eastAsia="Times New Roman"/>
          <w:szCs w:val="24"/>
        </w:rPr>
        <w:t xml:space="preserve">αυτό εν </w:t>
      </w:r>
      <w:proofErr w:type="spellStart"/>
      <w:r>
        <w:rPr>
          <w:rFonts w:eastAsia="Times New Roman"/>
          <w:szCs w:val="24"/>
        </w:rPr>
        <w:t>έτει</w:t>
      </w:r>
      <w:proofErr w:type="spellEnd"/>
      <w:r w:rsidRPr="00A14C8D">
        <w:rPr>
          <w:rFonts w:eastAsia="Times New Roman"/>
          <w:szCs w:val="24"/>
        </w:rPr>
        <w:t xml:space="preserve"> 2019</w:t>
      </w:r>
      <w:r>
        <w:rPr>
          <w:rFonts w:eastAsia="Times New Roman"/>
          <w:szCs w:val="24"/>
        </w:rPr>
        <w:t>. Ε</w:t>
      </w:r>
      <w:r w:rsidRPr="00A14C8D">
        <w:rPr>
          <w:rFonts w:eastAsia="Times New Roman"/>
          <w:szCs w:val="24"/>
        </w:rPr>
        <w:t>ίμαστε η μόνη χ</w:t>
      </w:r>
      <w:r w:rsidRPr="00A14C8D">
        <w:rPr>
          <w:rFonts w:eastAsia="Times New Roman"/>
          <w:szCs w:val="24"/>
        </w:rPr>
        <w:t>ώρα στην Ευρώπη που χρησιμοποιεί χημικά</w:t>
      </w:r>
      <w:r>
        <w:rPr>
          <w:rFonts w:eastAsia="Times New Roman"/>
          <w:szCs w:val="24"/>
        </w:rPr>
        <w:t>. Επειδή εί</w:t>
      </w:r>
      <w:r>
        <w:rPr>
          <w:rFonts w:eastAsia="Times New Roman"/>
          <w:szCs w:val="24"/>
        </w:rPr>
        <w:lastRenderedPageBreak/>
        <w:t xml:space="preserve">στε και γιατρός, αν δεν κάνω </w:t>
      </w:r>
      <w:r w:rsidRPr="00A14C8D">
        <w:rPr>
          <w:rFonts w:eastAsia="Times New Roman"/>
          <w:szCs w:val="24"/>
        </w:rPr>
        <w:t>λάθος</w:t>
      </w:r>
      <w:r>
        <w:rPr>
          <w:rFonts w:eastAsia="Times New Roman"/>
          <w:szCs w:val="24"/>
        </w:rPr>
        <w:t>,</w:t>
      </w:r>
      <w:r w:rsidRPr="00A14C8D">
        <w:rPr>
          <w:rFonts w:eastAsia="Times New Roman"/>
          <w:szCs w:val="24"/>
        </w:rPr>
        <w:t xml:space="preserve"> ξέρετε πολύ καλά ότι</w:t>
      </w:r>
      <w:r>
        <w:rPr>
          <w:rFonts w:eastAsia="Times New Roman"/>
          <w:szCs w:val="24"/>
        </w:rPr>
        <w:t xml:space="preserve"> ο Ιατρικός Σ</w:t>
      </w:r>
      <w:r w:rsidRPr="00A14C8D">
        <w:rPr>
          <w:rFonts w:eastAsia="Times New Roman"/>
          <w:szCs w:val="24"/>
        </w:rPr>
        <w:t xml:space="preserve">ύλλογος Αθηνών έβγαλε ανακοίνωση </w:t>
      </w:r>
      <w:r>
        <w:rPr>
          <w:rFonts w:eastAsia="Times New Roman"/>
          <w:szCs w:val="24"/>
        </w:rPr>
        <w:t>για την επικινδυνότητα των χημικών.</w:t>
      </w:r>
    </w:p>
    <w:p w14:paraId="46D5FF75" w14:textId="77777777" w:rsidR="00A304EA" w:rsidRDefault="003C614A">
      <w:pPr>
        <w:spacing w:line="600" w:lineRule="auto"/>
        <w:ind w:firstLine="720"/>
        <w:jc w:val="both"/>
        <w:rPr>
          <w:rFonts w:eastAsia="Times New Roman"/>
          <w:szCs w:val="24"/>
        </w:rPr>
      </w:pPr>
      <w:r w:rsidRPr="0078330C">
        <w:rPr>
          <w:rFonts w:eastAsia="Times New Roman"/>
          <w:szCs w:val="24"/>
        </w:rPr>
        <w:t>Ευχαριστώ</w:t>
      </w:r>
      <w:r>
        <w:rPr>
          <w:rFonts w:eastAsia="Times New Roman"/>
          <w:szCs w:val="24"/>
        </w:rPr>
        <w:t>.</w:t>
      </w:r>
    </w:p>
    <w:p w14:paraId="46D5FF76" w14:textId="77777777" w:rsidR="00A304EA" w:rsidRDefault="003C614A">
      <w:pPr>
        <w:spacing w:line="600" w:lineRule="auto"/>
        <w:ind w:firstLine="720"/>
        <w:jc w:val="both"/>
        <w:rPr>
          <w:rFonts w:eastAsia="Times New Roman"/>
          <w:szCs w:val="24"/>
        </w:rPr>
      </w:pPr>
      <w:r w:rsidRPr="0078330C">
        <w:rPr>
          <w:rFonts w:eastAsia="Times New Roman"/>
          <w:b/>
          <w:bCs/>
        </w:rPr>
        <w:t xml:space="preserve">ΠΡΟΕΔΡΕΥΩΝ (Δημήτριος </w:t>
      </w:r>
      <w:proofErr w:type="spellStart"/>
      <w:r w:rsidRPr="0078330C">
        <w:rPr>
          <w:rFonts w:eastAsia="Times New Roman"/>
          <w:b/>
          <w:bCs/>
        </w:rPr>
        <w:t>Κρεμαστινός</w:t>
      </w:r>
      <w:proofErr w:type="spellEnd"/>
      <w:r w:rsidRPr="0078330C">
        <w:rPr>
          <w:rFonts w:eastAsia="Times New Roman"/>
          <w:b/>
          <w:bCs/>
        </w:rPr>
        <w:t>):</w:t>
      </w:r>
      <w:r w:rsidRPr="0078330C">
        <w:rPr>
          <w:rFonts w:eastAsia="Times New Roman"/>
          <w:szCs w:val="24"/>
        </w:rPr>
        <w:t xml:space="preserve"> Ευχαριστώ</w:t>
      </w:r>
      <w:r>
        <w:rPr>
          <w:rFonts w:eastAsia="Times New Roman"/>
          <w:szCs w:val="24"/>
        </w:rPr>
        <w:t>.</w:t>
      </w:r>
    </w:p>
    <w:p w14:paraId="46D5FF77" w14:textId="77777777" w:rsidR="00A304EA" w:rsidRDefault="003C614A">
      <w:pPr>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υρία Υπουργέ, </w:t>
      </w:r>
      <w:r>
        <w:rPr>
          <w:rFonts w:eastAsia="Times New Roman"/>
          <w:szCs w:val="24"/>
        </w:rPr>
        <w:t xml:space="preserve">προτού </w:t>
      </w:r>
      <w:r>
        <w:rPr>
          <w:rFonts w:eastAsia="Times New Roman"/>
          <w:szCs w:val="24"/>
        </w:rPr>
        <w:t>σας δώσω τον λόγο,</w:t>
      </w:r>
      <w:r w:rsidRPr="00BD12B3">
        <w:rPr>
          <w:rFonts w:eastAsia="Times New Roman"/>
          <w:szCs w:val="24"/>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 xml:space="preserve">«ΕΛΕΥΘΕΡΙΟΣ ΒΕΝΙΖΕΛΟΣ» </w:t>
      </w:r>
      <w:r w:rsidRPr="00BD12B3">
        <w:rPr>
          <w:rFonts w:eastAsia="Times New Roman"/>
          <w:szCs w:val="24"/>
        </w:rPr>
        <w:t xml:space="preserve">και ενημερώθηκαν για την ιστορία του κτηρίου και τον τρόπο οργάνωσης και λειτουργίας της Βουλής, </w:t>
      </w:r>
      <w:r>
        <w:rPr>
          <w:rFonts w:eastAsia="Times New Roman"/>
          <w:szCs w:val="24"/>
        </w:rPr>
        <w:t>είκοσι</w:t>
      </w:r>
      <w:r w:rsidRPr="00BD12B3">
        <w:rPr>
          <w:rFonts w:eastAsia="Times New Roman"/>
          <w:szCs w:val="24"/>
        </w:rPr>
        <w:t xml:space="preserve"> οκτώ μαθήτριες και μαθητές και </w:t>
      </w:r>
      <w:r>
        <w:rPr>
          <w:rFonts w:eastAsia="Times New Roman"/>
          <w:szCs w:val="24"/>
        </w:rPr>
        <w:t>δύο</w:t>
      </w:r>
      <w:r w:rsidRPr="00BD12B3">
        <w:rPr>
          <w:rFonts w:eastAsia="Times New Roman"/>
          <w:szCs w:val="24"/>
        </w:rPr>
        <w:t xml:space="preserve"> </w:t>
      </w:r>
      <w:r w:rsidRPr="00BD12B3">
        <w:rPr>
          <w:rFonts w:eastAsia="Times New Roman"/>
          <w:szCs w:val="24"/>
        </w:rPr>
        <w:t>εκπαιδευτικοί</w:t>
      </w:r>
      <w:r>
        <w:rPr>
          <w:rFonts w:eastAsia="Times New Roman"/>
          <w:szCs w:val="24"/>
        </w:rPr>
        <w:t xml:space="preserve"> </w:t>
      </w:r>
      <w:r w:rsidRPr="00BD12B3">
        <w:rPr>
          <w:rFonts w:eastAsia="Times New Roman"/>
          <w:szCs w:val="24"/>
        </w:rPr>
        <w:t xml:space="preserve">συνοδοί τους από το </w:t>
      </w:r>
      <w:r>
        <w:rPr>
          <w:rFonts w:eastAsia="Times New Roman"/>
          <w:szCs w:val="24"/>
        </w:rPr>
        <w:t>4</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Γυμνάσιο Πτολεμαΐδας</w:t>
      </w:r>
      <w:r w:rsidRPr="00BD12B3">
        <w:rPr>
          <w:rFonts w:eastAsia="Times New Roman"/>
          <w:szCs w:val="24"/>
        </w:rPr>
        <w:t xml:space="preserve">. </w:t>
      </w:r>
    </w:p>
    <w:p w14:paraId="46D5FF78" w14:textId="77777777" w:rsidR="00A304EA" w:rsidRDefault="003C614A">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w:t>
      </w:r>
      <w:r>
        <w:rPr>
          <w:rFonts w:eastAsia="Times New Roman"/>
          <w:szCs w:val="24"/>
        </w:rPr>
        <w:t>ά</w:t>
      </w:r>
      <w:r>
        <w:rPr>
          <w:rFonts w:eastAsia="Times New Roman"/>
          <w:szCs w:val="24"/>
        </w:rPr>
        <w:t>ς καλωσορίζει, παιδιά.</w:t>
      </w:r>
    </w:p>
    <w:p w14:paraId="46D5FF79" w14:textId="77777777" w:rsidR="00A304EA" w:rsidRDefault="003C614A">
      <w:pPr>
        <w:spacing w:line="600" w:lineRule="auto"/>
        <w:ind w:firstLine="720"/>
        <w:jc w:val="center"/>
        <w:rPr>
          <w:rFonts w:eastAsia="Times New Roman"/>
          <w:szCs w:val="24"/>
        </w:rPr>
      </w:pPr>
      <w:r w:rsidRPr="00BD12B3">
        <w:rPr>
          <w:rFonts w:eastAsia="Times New Roman"/>
          <w:szCs w:val="24"/>
        </w:rPr>
        <w:t>(Χειροκροτήματα απ’ όλες</w:t>
      </w:r>
      <w:r w:rsidRPr="00BD12B3">
        <w:rPr>
          <w:rFonts w:eastAsia="Times New Roman"/>
          <w:szCs w:val="24"/>
        </w:rPr>
        <w:t xml:space="preserve"> τις πτέρυγες της Βουλής)</w:t>
      </w:r>
    </w:p>
    <w:p w14:paraId="46D5FF7A" w14:textId="77777777" w:rsidR="00A304EA" w:rsidRDefault="003C614A">
      <w:pPr>
        <w:spacing w:line="600" w:lineRule="auto"/>
        <w:ind w:firstLine="720"/>
        <w:jc w:val="both"/>
        <w:rPr>
          <w:rFonts w:eastAsia="Times New Roman"/>
          <w:szCs w:val="24"/>
        </w:rPr>
      </w:pPr>
      <w:r w:rsidRPr="001113C2">
        <w:rPr>
          <w:rFonts w:eastAsia="Times New Roman"/>
          <w:bCs/>
        </w:rPr>
        <w:t>Παρακαλώ</w:t>
      </w:r>
      <w:r>
        <w:rPr>
          <w:rFonts w:eastAsia="Times New Roman"/>
          <w:szCs w:val="24"/>
        </w:rPr>
        <w:t>, κυρία Υπουργέ, έχετε τον λόγο.</w:t>
      </w:r>
    </w:p>
    <w:p w14:paraId="46D5FF7B" w14:textId="77777777" w:rsidR="00A304EA" w:rsidRDefault="003C614A">
      <w:pPr>
        <w:spacing w:line="600" w:lineRule="auto"/>
        <w:ind w:firstLine="720"/>
        <w:jc w:val="both"/>
        <w:rPr>
          <w:rFonts w:eastAsia="Times New Roman"/>
          <w:szCs w:val="24"/>
        </w:rPr>
      </w:pPr>
      <w:r w:rsidRPr="001113C2">
        <w:rPr>
          <w:rFonts w:eastAsia="Times New Roman"/>
          <w:b/>
          <w:szCs w:val="24"/>
        </w:rPr>
        <w:lastRenderedPageBreak/>
        <w:t>ΟΛΓΑ ΓΕΡΟΒΑΣΙΛΗ (Υπουργός Προστασίας του Πολίτη):</w:t>
      </w:r>
      <w:r>
        <w:rPr>
          <w:rFonts w:eastAsia="Times New Roman"/>
          <w:szCs w:val="24"/>
        </w:rPr>
        <w:t xml:space="preserve"> </w:t>
      </w:r>
      <w:r w:rsidRPr="001113C2">
        <w:rPr>
          <w:rFonts w:eastAsia="Times New Roman"/>
          <w:szCs w:val="24"/>
        </w:rPr>
        <w:t>Κ</w:t>
      </w:r>
      <w:r>
        <w:rPr>
          <w:rFonts w:eastAsia="Times New Roman"/>
          <w:szCs w:val="24"/>
        </w:rPr>
        <w:t xml:space="preserve">ύριε Παναγούλη, αφού </w:t>
      </w:r>
      <w:r w:rsidRPr="00A14C8D">
        <w:rPr>
          <w:rFonts w:eastAsia="Times New Roman"/>
          <w:szCs w:val="24"/>
        </w:rPr>
        <w:t xml:space="preserve">συμφωνήσω μαζί σας στο </w:t>
      </w:r>
      <w:r>
        <w:rPr>
          <w:rFonts w:eastAsia="Times New Roman"/>
          <w:szCs w:val="24"/>
        </w:rPr>
        <w:t>ότι β</w:t>
      </w:r>
      <w:r w:rsidRPr="00A14C8D">
        <w:rPr>
          <w:rFonts w:eastAsia="Times New Roman"/>
          <w:szCs w:val="24"/>
        </w:rPr>
        <w:t>εβα</w:t>
      </w:r>
      <w:r>
        <w:rPr>
          <w:rFonts w:eastAsia="Times New Roman"/>
          <w:szCs w:val="24"/>
        </w:rPr>
        <w:t>ίως η λειτουργία του ελληνικού Κ</w:t>
      </w:r>
      <w:r w:rsidRPr="00A14C8D">
        <w:rPr>
          <w:rFonts w:eastAsia="Times New Roman"/>
          <w:szCs w:val="24"/>
        </w:rPr>
        <w:t>οινοβουλίου είναι προτεραιότητα</w:t>
      </w:r>
      <w:r>
        <w:rPr>
          <w:rFonts w:eastAsia="Times New Roman"/>
          <w:szCs w:val="24"/>
        </w:rPr>
        <w:t>,</w:t>
      </w:r>
      <w:r w:rsidRPr="00A14C8D">
        <w:rPr>
          <w:rFonts w:eastAsia="Times New Roman"/>
          <w:szCs w:val="24"/>
        </w:rPr>
        <w:t xml:space="preserve"> θα σας θυμίσω ότι το</w:t>
      </w:r>
      <w:r>
        <w:rPr>
          <w:rFonts w:eastAsia="Times New Roman"/>
          <w:szCs w:val="24"/>
        </w:rPr>
        <w:t xml:space="preserve"> </w:t>
      </w:r>
      <w:r>
        <w:rPr>
          <w:rFonts w:eastAsia="Times New Roman"/>
          <w:szCs w:val="24"/>
        </w:rPr>
        <w:t>γεγονός ότι είναι από τότε μέχρι τώρα δ</w:t>
      </w:r>
      <w:r w:rsidRPr="00A14C8D">
        <w:rPr>
          <w:rFonts w:eastAsia="Times New Roman"/>
          <w:szCs w:val="24"/>
        </w:rPr>
        <w:t>εν είναι μόνο δική μου ευθύνη</w:t>
      </w:r>
      <w:r>
        <w:rPr>
          <w:rFonts w:eastAsia="Times New Roman"/>
          <w:szCs w:val="24"/>
        </w:rPr>
        <w:t>,</w:t>
      </w:r>
      <w:r w:rsidRPr="00A14C8D">
        <w:rPr>
          <w:rFonts w:eastAsia="Times New Roman"/>
          <w:szCs w:val="24"/>
        </w:rPr>
        <w:t xml:space="preserve"> αλλά </w:t>
      </w:r>
      <w:r>
        <w:rPr>
          <w:rFonts w:eastAsia="Times New Roman"/>
          <w:szCs w:val="24"/>
        </w:rPr>
        <w:t xml:space="preserve">η ερώτηση αυτή </w:t>
      </w:r>
      <w:r w:rsidRPr="00A14C8D">
        <w:rPr>
          <w:rFonts w:eastAsia="Times New Roman"/>
          <w:szCs w:val="24"/>
        </w:rPr>
        <w:t>είχε αποσυρθεί</w:t>
      </w:r>
      <w:r>
        <w:rPr>
          <w:rFonts w:eastAsia="Times New Roman"/>
          <w:szCs w:val="24"/>
        </w:rPr>
        <w:t>,</w:t>
      </w:r>
      <w:r w:rsidRPr="00A14C8D">
        <w:rPr>
          <w:rFonts w:eastAsia="Times New Roman"/>
          <w:szCs w:val="24"/>
        </w:rPr>
        <w:t xml:space="preserve"> ξαναμπήκε</w:t>
      </w:r>
      <w:r>
        <w:rPr>
          <w:rFonts w:eastAsia="Times New Roman"/>
          <w:szCs w:val="24"/>
        </w:rPr>
        <w:t xml:space="preserve">, εγώ ξαναήρθα στο </w:t>
      </w:r>
      <w:r w:rsidRPr="001113C2">
        <w:rPr>
          <w:rFonts w:eastAsia="Times New Roman"/>
          <w:szCs w:val="24"/>
        </w:rPr>
        <w:t>Κοινοβούλιο</w:t>
      </w:r>
      <w:r>
        <w:rPr>
          <w:rFonts w:eastAsia="Times New Roman"/>
          <w:szCs w:val="24"/>
        </w:rPr>
        <w:t xml:space="preserve"> αλλά δεν ήταν. Εν </w:t>
      </w:r>
      <w:r w:rsidRPr="00A14C8D">
        <w:rPr>
          <w:rFonts w:eastAsia="Times New Roman"/>
          <w:szCs w:val="24"/>
        </w:rPr>
        <w:t xml:space="preserve">πάση </w:t>
      </w:r>
      <w:proofErr w:type="spellStart"/>
      <w:r w:rsidRPr="00A14C8D">
        <w:rPr>
          <w:rFonts w:eastAsia="Times New Roman"/>
          <w:szCs w:val="24"/>
        </w:rPr>
        <w:t>περιπτώσει</w:t>
      </w:r>
      <w:proofErr w:type="spellEnd"/>
      <w:r>
        <w:rPr>
          <w:rFonts w:eastAsia="Times New Roman"/>
          <w:szCs w:val="24"/>
        </w:rPr>
        <w:t>, δ</w:t>
      </w:r>
      <w:r w:rsidRPr="00A14C8D">
        <w:rPr>
          <w:rFonts w:eastAsia="Times New Roman"/>
          <w:szCs w:val="24"/>
        </w:rPr>
        <w:t>εν είναι μόνο δική μου υπαιτιότητα</w:t>
      </w:r>
      <w:r>
        <w:rPr>
          <w:rFonts w:eastAsia="Times New Roman"/>
          <w:szCs w:val="24"/>
        </w:rPr>
        <w:t>.</w:t>
      </w:r>
    </w:p>
    <w:p w14:paraId="46D5FF7C" w14:textId="77777777" w:rsidR="00A304EA" w:rsidRDefault="003C614A">
      <w:pPr>
        <w:spacing w:line="600" w:lineRule="auto"/>
        <w:ind w:firstLine="720"/>
        <w:jc w:val="both"/>
        <w:rPr>
          <w:rFonts w:eastAsia="Times New Roman"/>
          <w:szCs w:val="24"/>
        </w:rPr>
      </w:pPr>
      <w:r w:rsidRPr="001113C2">
        <w:rPr>
          <w:rFonts w:eastAsia="Times New Roman"/>
          <w:b/>
          <w:szCs w:val="24"/>
        </w:rPr>
        <w:t>ΕΥΣΤΑΘΙΟΣ ΠΑΝΑΓΟΥΛΗΣ: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δ</w:t>
      </w:r>
      <w:r>
        <w:rPr>
          <w:rFonts w:eastAsia="Times New Roman"/>
          <w:szCs w:val="24"/>
        </w:rPr>
        <w:t>εν διακόπτω ποτέ. Εννέα φορές την έχω καταθέσει.</w:t>
      </w:r>
    </w:p>
    <w:p w14:paraId="46D5FF7D" w14:textId="77777777" w:rsidR="00A304EA" w:rsidRDefault="003C614A">
      <w:pPr>
        <w:spacing w:line="600" w:lineRule="auto"/>
        <w:ind w:firstLine="720"/>
        <w:jc w:val="both"/>
        <w:rPr>
          <w:rFonts w:eastAsia="Times New Roman" w:cs="Times New Roman"/>
          <w:szCs w:val="24"/>
        </w:rPr>
      </w:pPr>
      <w:r w:rsidRPr="00A14C8D">
        <w:rPr>
          <w:rFonts w:eastAsia="Times New Roman"/>
          <w:szCs w:val="24"/>
        </w:rPr>
        <w:t xml:space="preserve"> </w:t>
      </w: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 κύριε Παναγούλη, μη διακόπτετε. Σας παρακαλώ!</w:t>
      </w:r>
    </w:p>
    <w:p w14:paraId="46D5FF7E"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Όχι, δεν διακόπτω. Εννέα φορές </w:t>
      </w:r>
      <w:r>
        <w:rPr>
          <w:rFonts w:eastAsia="Times New Roman" w:cs="Times New Roman"/>
          <w:szCs w:val="24"/>
        </w:rPr>
        <w:t xml:space="preserve">την </w:t>
      </w:r>
      <w:r>
        <w:rPr>
          <w:rFonts w:eastAsia="Times New Roman" w:cs="Times New Roman"/>
          <w:szCs w:val="24"/>
        </w:rPr>
        <w:t>έχω καταθέσει.</w:t>
      </w:r>
    </w:p>
    <w:p w14:paraId="46D5FF7F" w14:textId="77777777" w:rsidR="00A304EA" w:rsidRDefault="003C614A">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w:t>
      </w:r>
    </w:p>
    <w:p w14:paraId="46D5FF8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6D5FF81" w14:textId="77777777" w:rsidR="00A304EA" w:rsidRDefault="003C614A">
      <w:pPr>
        <w:spacing w:line="600" w:lineRule="auto"/>
        <w:ind w:firstLine="720"/>
        <w:jc w:val="both"/>
        <w:rPr>
          <w:rFonts w:eastAsia="Times New Roman" w:cs="Times New Roman"/>
          <w:szCs w:val="24"/>
        </w:rPr>
      </w:pPr>
      <w:r w:rsidRPr="00057DA5">
        <w:rPr>
          <w:rFonts w:eastAsia="Times New Roman" w:cs="Times New Roman"/>
          <w:b/>
          <w:szCs w:val="24"/>
        </w:rPr>
        <w:lastRenderedPageBreak/>
        <w:t>ΟΛΓΑ ΓΕΡΟΒΑΣΙΛΗ (Υπουργός Προστασίας του Πολίτη):</w:t>
      </w:r>
      <w:r w:rsidRPr="00057DA5">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και εγώ έχω ξαναέρθει μερικές φορές στο </w:t>
      </w:r>
      <w:r>
        <w:rPr>
          <w:rFonts w:eastAsia="Times New Roman" w:cs="Times New Roman"/>
          <w:szCs w:val="24"/>
        </w:rPr>
        <w:t xml:space="preserve">ελληνικό </w:t>
      </w:r>
      <w:r>
        <w:rPr>
          <w:rFonts w:eastAsia="Times New Roman" w:cs="Times New Roman"/>
          <w:szCs w:val="24"/>
        </w:rPr>
        <w:t>Κοινοβούλιο παρεμπιπτόντως.</w:t>
      </w:r>
    </w:p>
    <w:p w14:paraId="46D5FF8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Ωστόσο, ακριβώς η λειτουργία του </w:t>
      </w:r>
      <w:r>
        <w:rPr>
          <w:rFonts w:eastAsia="Times New Roman" w:cs="Times New Roman"/>
          <w:szCs w:val="24"/>
        </w:rPr>
        <w:t xml:space="preserve">ελληνικού </w:t>
      </w:r>
      <w:r>
        <w:rPr>
          <w:rFonts w:eastAsia="Times New Roman" w:cs="Times New Roman"/>
          <w:szCs w:val="24"/>
        </w:rPr>
        <w:t>Κοινοβουλίου είναι ιεραρχ</w:t>
      </w:r>
      <w:r>
        <w:rPr>
          <w:rFonts w:eastAsia="Times New Roman" w:cs="Times New Roman"/>
          <w:szCs w:val="24"/>
        </w:rPr>
        <w:t xml:space="preserve">ημένη ψηλά στις προτεραιότητες όλων μας και η διαφύλαξη του </w:t>
      </w:r>
      <w:r>
        <w:rPr>
          <w:rFonts w:eastAsia="Times New Roman" w:cs="Times New Roman"/>
          <w:szCs w:val="24"/>
        </w:rPr>
        <w:t xml:space="preserve">ελληνικού </w:t>
      </w:r>
      <w:r>
        <w:rPr>
          <w:rFonts w:eastAsia="Times New Roman" w:cs="Times New Roman"/>
          <w:szCs w:val="24"/>
        </w:rPr>
        <w:t>Κοινοβουλίου είναι υψηλή ιεράρχηση.</w:t>
      </w:r>
    </w:p>
    <w:p w14:paraId="46D5FF83"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Και όπως ξέρετε, την ημέρα που ήταν το συλλαλητήριο, δεν χαρακτηρίστηκε συλλαλητήριο ακροδεξιών ανθρώπων αυτό, κύριε Παναγούλη. Και εγώ, αλλά και η Κυ</w:t>
      </w:r>
      <w:r>
        <w:rPr>
          <w:rFonts w:eastAsia="Times New Roman" w:cs="Times New Roman"/>
          <w:szCs w:val="24"/>
        </w:rPr>
        <w:t xml:space="preserve">βέρνηση μιλήσαμε για οργανωμένες ομάδες ακροδεξιών, που με τη μορφή ταγμάτων εφόδου προσπάθησαν οι ίδιοι να εισβάλουν στο </w:t>
      </w:r>
      <w:r>
        <w:rPr>
          <w:rFonts w:eastAsia="Times New Roman" w:cs="Times New Roman"/>
          <w:szCs w:val="24"/>
        </w:rPr>
        <w:t xml:space="preserve">ελληνικό </w:t>
      </w:r>
      <w:r>
        <w:rPr>
          <w:rFonts w:eastAsia="Times New Roman" w:cs="Times New Roman"/>
          <w:szCs w:val="24"/>
        </w:rPr>
        <w:t>Κοινοβούλιο. Θα είδατε και αυτές τις οργανωμένες ομάδες, τις οποίες δεν χαρακτηρίσατε. Μιλήσατε για μερικές ομάδες που δεν ξέ</w:t>
      </w:r>
      <w:r>
        <w:rPr>
          <w:rFonts w:eastAsia="Times New Roman" w:cs="Times New Roman"/>
          <w:szCs w:val="24"/>
        </w:rPr>
        <w:t>ρετε τι είναι και πώς είναι.</w:t>
      </w:r>
    </w:p>
    <w:p w14:paraId="46D5FF8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Μπορώ να σας πω εγώ, λοιπόν, ότι ήταν τάγματα εφόδου, τα οποία προσπάθησαν οι ίδιοι να εισβάλουν στο </w:t>
      </w:r>
      <w:r>
        <w:rPr>
          <w:rFonts w:eastAsia="Times New Roman" w:cs="Times New Roman"/>
          <w:szCs w:val="24"/>
        </w:rPr>
        <w:t xml:space="preserve">ελληνικό </w:t>
      </w:r>
      <w:r>
        <w:rPr>
          <w:rFonts w:eastAsia="Times New Roman" w:cs="Times New Roman"/>
          <w:szCs w:val="24"/>
        </w:rPr>
        <w:lastRenderedPageBreak/>
        <w:t>Κοινοβούλιο. Η Ελληνική Αστυνομία, προς τιμήν της και οι αστυνομικοί που ήταν εκεί, με αυτοθυσία προστάτεψαν το Κοινο</w:t>
      </w:r>
      <w:r>
        <w:rPr>
          <w:rFonts w:eastAsia="Times New Roman" w:cs="Times New Roman"/>
          <w:szCs w:val="24"/>
        </w:rPr>
        <w:t>βούλιο από αυτή</w:t>
      </w:r>
      <w:r>
        <w:rPr>
          <w:rFonts w:eastAsia="Times New Roman" w:cs="Times New Roman"/>
          <w:szCs w:val="24"/>
        </w:rPr>
        <w:t>ν</w:t>
      </w:r>
      <w:r>
        <w:rPr>
          <w:rFonts w:eastAsia="Times New Roman" w:cs="Times New Roman"/>
          <w:szCs w:val="24"/>
        </w:rPr>
        <w:t xml:space="preserve"> την προσπάθεια εισβολής.</w:t>
      </w:r>
    </w:p>
    <w:p w14:paraId="46D5FF8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Ένα πρόβλημα ταλάνιζε δεκαετίες τη χώρα μας και είχε καταστεί πληγή στην εξωτερική μας πολιτική. Εκείνη η ημέρα, λοιπόν, ήταν στη διάρκεια της συζήτησης για τη Συμφωνία των Πρεσπών, μια </w:t>
      </w:r>
      <w:r>
        <w:rPr>
          <w:rFonts w:eastAsia="Times New Roman" w:cs="Times New Roman"/>
          <w:szCs w:val="24"/>
        </w:rPr>
        <w:t xml:space="preserve">συμφωνία </w:t>
      </w:r>
      <w:r>
        <w:rPr>
          <w:rFonts w:eastAsia="Times New Roman" w:cs="Times New Roman"/>
          <w:szCs w:val="24"/>
        </w:rPr>
        <w:t xml:space="preserve">η οποία έχει γίνει </w:t>
      </w:r>
      <w:r>
        <w:rPr>
          <w:rFonts w:eastAsia="Times New Roman" w:cs="Times New Roman"/>
          <w:szCs w:val="24"/>
        </w:rPr>
        <w:t xml:space="preserve">μέχρι σήμερα συμβολική αναφορά και παράδειγμα για την επίλυση διακρατικών διαφορών, αλλά και καθημερινά οι συμπολίτες μας βιώνουν τα θετικά αποτελέσματα αυτής της </w:t>
      </w:r>
      <w:r>
        <w:rPr>
          <w:rFonts w:eastAsia="Times New Roman" w:cs="Times New Roman"/>
          <w:szCs w:val="24"/>
        </w:rPr>
        <w:t>συμφωνίας</w:t>
      </w:r>
      <w:r>
        <w:rPr>
          <w:rFonts w:eastAsia="Times New Roman" w:cs="Times New Roman"/>
          <w:szCs w:val="24"/>
        </w:rPr>
        <w:t>.</w:t>
      </w:r>
    </w:p>
    <w:p w14:paraId="46D5FF8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Πριν από την ημέρα αυτή για την οποία συζητάτε εγώ εδώ, στο </w:t>
      </w:r>
      <w:r>
        <w:rPr>
          <w:rFonts w:eastAsia="Times New Roman" w:cs="Times New Roman"/>
          <w:szCs w:val="24"/>
        </w:rPr>
        <w:t xml:space="preserve">ελληνικό </w:t>
      </w:r>
      <w:r>
        <w:rPr>
          <w:rFonts w:eastAsia="Times New Roman" w:cs="Times New Roman"/>
          <w:szCs w:val="24"/>
        </w:rPr>
        <w:t>Κοινοβούλιο κ</w:t>
      </w:r>
      <w:r>
        <w:rPr>
          <w:rFonts w:eastAsia="Times New Roman" w:cs="Times New Roman"/>
          <w:szCs w:val="24"/>
        </w:rPr>
        <w:t xml:space="preserve">ατήγγειλα ότι κάποιοι δρούσαν παρακρατικά, με παρακρατικές πρακτικές, </w:t>
      </w:r>
      <w:proofErr w:type="spellStart"/>
      <w:r>
        <w:rPr>
          <w:rFonts w:eastAsia="Times New Roman" w:cs="Times New Roman"/>
          <w:szCs w:val="24"/>
        </w:rPr>
        <w:t>στοχοποιούσαν</w:t>
      </w:r>
      <w:proofErr w:type="spellEnd"/>
      <w:r>
        <w:rPr>
          <w:rFonts w:eastAsia="Times New Roman" w:cs="Times New Roman"/>
          <w:szCs w:val="24"/>
        </w:rPr>
        <w:t xml:space="preserve"> με ύβρεις και απειλές Βουλευτές, Υπουργούς, τις οικογένειές τους, αλλά και όποιον ήταν υπέρ αυτής της </w:t>
      </w:r>
      <w:r>
        <w:rPr>
          <w:rFonts w:eastAsia="Times New Roman" w:cs="Times New Roman"/>
          <w:szCs w:val="24"/>
        </w:rPr>
        <w:t>συμφωνίας</w:t>
      </w:r>
      <w:r>
        <w:rPr>
          <w:rFonts w:eastAsia="Times New Roman" w:cs="Times New Roman"/>
          <w:szCs w:val="24"/>
        </w:rPr>
        <w:t>. Επεσήμανα ότι αυτοί οι άνθρωποι υποκινούνταν από στελέχη συ</w:t>
      </w:r>
      <w:r>
        <w:rPr>
          <w:rFonts w:eastAsia="Times New Roman" w:cs="Times New Roman"/>
          <w:szCs w:val="24"/>
        </w:rPr>
        <w:t xml:space="preserve">γκεκριμένων πολιτικών χώρων με ονόματα και διευθύνσεις και βεβαίως, κάλεσα τότε όλες τις δυνάμεις του δημοκρατικού τόξου μέσα στο </w:t>
      </w:r>
      <w:r>
        <w:rPr>
          <w:rFonts w:eastAsia="Times New Roman" w:cs="Times New Roman"/>
          <w:szCs w:val="24"/>
        </w:rPr>
        <w:lastRenderedPageBreak/>
        <w:t>Κοινοβούλιο να καταδικάσουν αυτές τις συμπεριφορές και πρακτικές.</w:t>
      </w:r>
    </w:p>
    <w:p w14:paraId="46D5FF87"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Δεν ανταποκρίθηκε όλο το δημοκρατικό τόξο τότε, κύριε Παναγο</w:t>
      </w:r>
      <w:r>
        <w:rPr>
          <w:rFonts w:eastAsia="Times New Roman" w:cs="Times New Roman"/>
          <w:szCs w:val="24"/>
        </w:rPr>
        <w:t xml:space="preserve">ύλη. Διότι αυτός είναι ο πραγματικός κίνδυνος και αυτή ήταν η πραγματική απειλή και για αυτό το συλλαλητήριο, που κάποιοι άνθρωποι πιστεύουν ότι αυτή η </w:t>
      </w:r>
      <w:r>
        <w:rPr>
          <w:rFonts w:eastAsia="Times New Roman" w:cs="Times New Roman"/>
          <w:szCs w:val="24"/>
        </w:rPr>
        <w:t xml:space="preserve">συμφωνία </w:t>
      </w:r>
      <w:r>
        <w:rPr>
          <w:rFonts w:eastAsia="Times New Roman" w:cs="Times New Roman"/>
          <w:szCs w:val="24"/>
        </w:rPr>
        <w:t>δεν είναι θετική για τη χώρα και πήγαιναν να διαδηλώσουν ειρηνικά, όπως είπατε και εσείς, με τι</w:t>
      </w:r>
      <w:r>
        <w:rPr>
          <w:rFonts w:eastAsia="Times New Roman" w:cs="Times New Roman"/>
          <w:szCs w:val="24"/>
        </w:rPr>
        <w:t>ς οικογένειές τους και τα παιδιά τους.</w:t>
      </w:r>
    </w:p>
    <w:p w14:paraId="46D5FF8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Αυτοί, λοιπόν, προσπάθησαν να διαλύσουν εκείνη την ημέρα τη συγκέντρωση και όχι η Ελληνική Αστυνομία, η οποία έδρασε μόνο αμυντικά και γι’ αυτό, ο τίτλος της ερώτησής σας, δηλαδή ότι με χημικά και τραμπουκισμούς προσπ</w:t>
      </w:r>
      <w:r>
        <w:rPr>
          <w:rFonts w:eastAsia="Times New Roman" w:cs="Times New Roman"/>
          <w:szCs w:val="24"/>
        </w:rPr>
        <w:t>άθησε να διαλύσει η Ελληνική Αστυνομία το ειρηνική παλλαϊκό συλλαλητήριο με βρίσκει απολύτως αντίθετη στη διατύπωσή της. Οι εκτιμήσεις σας δεν είναι σωστές. Άλλοι προσπάθησαν, μόνο που ξέρετε ότι, όταν προσπαθούμε να συγκαλύψουμε και όταν δεν αποκαλύπτουμε</w:t>
      </w:r>
      <w:r>
        <w:rPr>
          <w:rFonts w:eastAsia="Times New Roman" w:cs="Times New Roman"/>
          <w:szCs w:val="24"/>
        </w:rPr>
        <w:t xml:space="preserve"> και δεν καταδικάζουμε αυτές τις πρακτικές, τότε είμαστε και εμείς συνυπεύθυνοι στο ότι αυτοί παίρνουν κεφάλι και δρουν </w:t>
      </w:r>
      <w:r>
        <w:rPr>
          <w:rFonts w:eastAsia="Times New Roman" w:cs="Times New Roman"/>
          <w:szCs w:val="24"/>
        </w:rPr>
        <w:lastRenderedPageBreak/>
        <w:t>με αυτούς τους παρακρατικούς τρόπους και ζουν με αυτά τα περιστατικά.</w:t>
      </w:r>
    </w:p>
    <w:p w14:paraId="46D5FF8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Έχουν συνταχθεί πολλές δικογραφίες από εκείνες τις ημέρες, έχουν γ</w:t>
      </w:r>
      <w:r>
        <w:rPr>
          <w:rFonts w:eastAsia="Times New Roman" w:cs="Times New Roman"/>
          <w:szCs w:val="24"/>
        </w:rPr>
        <w:t>ίνει πολλά δυσάρεστα περιστατικά σε όλη τη χώρα, αλλά το δημοκρατικό τόξο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βρήκε μια λέξη για να καταδικάσει αυτές τις πρακτικές. Δεν αναφέρομαι στο ΚΙΝΑΛ και στο Ποτάμι, οι οποίοι καταδίκασαν, αλλά αναφέρομαι στη Νέα Δημοκρατία και σε </w:t>
      </w:r>
      <w:r>
        <w:rPr>
          <w:rFonts w:eastAsia="Times New Roman" w:cs="Times New Roman"/>
          <w:szCs w:val="24"/>
        </w:rPr>
        <w:t>Ανεξάρτη</w:t>
      </w:r>
      <w:r>
        <w:rPr>
          <w:rFonts w:eastAsia="Times New Roman" w:cs="Times New Roman"/>
          <w:szCs w:val="24"/>
        </w:rPr>
        <w:t xml:space="preserve">τους </w:t>
      </w:r>
      <w:r>
        <w:rPr>
          <w:rFonts w:eastAsia="Times New Roman" w:cs="Times New Roman"/>
          <w:szCs w:val="24"/>
        </w:rPr>
        <w:t>Βουλευτές.</w:t>
      </w:r>
    </w:p>
    <w:p w14:paraId="46D5FF8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Οι αστυνομικοί, λοιπόν, με ψυχραιμία αντέδρασαν. Αυτές τις σκηνές που είδατε εσείς, τις είδαμε όλοι μας, τις είδε το πανελλήνιο, διότι μεταδόθηκαν από τις τηλεοράσεις και ήταν μια πρωτοφανής ενέργεια. Έφερε μεγάλες καταστροφές στο </w:t>
      </w:r>
      <w:r>
        <w:rPr>
          <w:rFonts w:eastAsia="Times New Roman" w:cs="Times New Roman"/>
          <w:szCs w:val="24"/>
        </w:rPr>
        <w:t>Κοινοβούλιο, έδωσε τις αναφορές του ο Φρούραρχος, ο Πρόεδρος της Βουλής-αναφέρθηκαν σε όλα αυτά- αλλά νομίζω ότι όλα αυτά και σήμερα ακόμα που είστε εδώ έχετε την ευκαιρία να τα καταδικάσετε.</w:t>
      </w:r>
    </w:p>
    <w:p w14:paraId="46D5FF8B" w14:textId="77777777" w:rsidR="00A304EA" w:rsidRDefault="003C614A">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 κύριε Παναγούλη, έ</w:t>
      </w:r>
      <w:r>
        <w:rPr>
          <w:rFonts w:eastAsia="Times New Roman" w:cs="Times New Roman"/>
          <w:szCs w:val="24"/>
        </w:rPr>
        <w:t>χετε και πάλι τον λόγο.</w:t>
      </w:r>
    </w:p>
    <w:p w14:paraId="46D5FF8C"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Δεν αμφιβάλλω για τις επιτυχίες της κ. </w:t>
      </w:r>
      <w:proofErr w:type="spellStart"/>
      <w:r>
        <w:rPr>
          <w:rFonts w:eastAsia="Times New Roman" w:cs="Times New Roman"/>
          <w:szCs w:val="24"/>
        </w:rPr>
        <w:t>Γεροβασίλη</w:t>
      </w:r>
      <w:proofErr w:type="spellEnd"/>
      <w:r>
        <w:rPr>
          <w:rFonts w:eastAsia="Times New Roman" w:cs="Times New Roman"/>
          <w:szCs w:val="24"/>
        </w:rPr>
        <w:t xml:space="preserve"> και πριν απαντήσω σε αυτά που είπε, θα απαντήσω σε κάτι που πλανάται σήμερα.</w:t>
      </w:r>
    </w:p>
    <w:p w14:paraId="46D5FF8D"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Θέλω να σας συγχαρώ, κυρία </w:t>
      </w:r>
      <w:proofErr w:type="spellStart"/>
      <w:r>
        <w:rPr>
          <w:rFonts w:eastAsia="Times New Roman" w:cs="Times New Roman"/>
          <w:szCs w:val="24"/>
        </w:rPr>
        <w:t>Γεροβασίλη</w:t>
      </w:r>
      <w:proofErr w:type="spellEnd"/>
      <w:r>
        <w:rPr>
          <w:rFonts w:eastAsia="Times New Roman" w:cs="Times New Roman"/>
          <w:szCs w:val="24"/>
        </w:rPr>
        <w:t>, εσάς και το Υπουργείο</w:t>
      </w:r>
      <w:r>
        <w:rPr>
          <w:rFonts w:eastAsia="Times New Roman" w:cs="Times New Roman"/>
          <w:szCs w:val="24"/>
        </w:rPr>
        <w:t>,</w:t>
      </w:r>
      <w:r>
        <w:rPr>
          <w:rFonts w:eastAsia="Times New Roman" w:cs="Times New Roman"/>
          <w:szCs w:val="24"/>
        </w:rPr>
        <w:t xml:space="preserve"> για τον </w:t>
      </w:r>
      <w:proofErr w:type="spellStart"/>
      <w:r>
        <w:rPr>
          <w:rFonts w:eastAsia="Times New Roman" w:cs="Times New Roman"/>
          <w:szCs w:val="24"/>
        </w:rPr>
        <w:t>ενενηνταδυάχρ</w:t>
      </w:r>
      <w:r>
        <w:rPr>
          <w:rFonts w:eastAsia="Times New Roman" w:cs="Times New Roman"/>
          <w:szCs w:val="24"/>
        </w:rPr>
        <w:t>ονο</w:t>
      </w:r>
      <w:proofErr w:type="spellEnd"/>
      <w:r>
        <w:rPr>
          <w:rFonts w:eastAsia="Times New Roman" w:cs="Times New Roman"/>
          <w:szCs w:val="24"/>
        </w:rPr>
        <w:t xml:space="preserve"> πλανόδιο πωλητή που πουλούσε κάστανα και τον συλλάβατε. Θέλω να σας συγχαρώ για την ενενηντάχρονη γιαγιά που πουλούσε πασουμάκια στις λαϊκές αγορές και τη συλλάβατε. Θα έπρεπε, κυρία </w:t>
      </w:r>
      <w:proofErr w:type="spellStart"/>
      <w:r>
        <w:rPr>
          <w:rFonts w:eastAsia="Times New Roman" w:cs="Times New Roman"/>
          <w:szCs w:val="24"/>
        </w:rPr>
        <w:t>Γεροβασίλη</w:t>
      </w:r>
      <w:proofErr w:type="spellEnd"/>
      <w:r>
        <w:rPr>
          <w:rFonts w:eastAsia="Times New Roman" w:cs="Times New Roman"/>
          <w:szCs w:val="24"/>
        </w:rPr>
        <w:t>, εσείς και το Υπουργείο σας γονυπετείς να ζητήσετε «συγγνώ</w:t>
      </w:r>
      <w:r>
        <w:rPr>
          <w:rFonts w:eastAsia="Times New Roman" w:cs="Times New Roman"/>
          <w:szCs w:val="24"/>
        </w:rPr>
        <w:t xml:space="preserve">μη» από αυτή την ηλικιωμένη γιαγιά! Το μόνο που κάνατε ήταν να πείτε ότι θα της πληρώσετε το πρόστιμο των 200 ευρώ. </w:t>
      </w:r>
    </w:p>
    <w:p w14:paraId="46D5FF8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Όμως, δεν φτάνουν αυτά τις επιτυχίες σας. Θα σας πω και μια πρόσφατη επιτυχία. Στην Κατερίνη πιάσατε μια γιαγιά ογδόντα χρονών</w:t>
      </w:r>
      <w:r>
        <w:rPr>
          <w:rFonts w:eastAsia="Times New Roman" w:cs="Times New Roman"/>
          <w:szCs w:val="24"/>
        </w:rPr>
        <w:t>,</w:t>
      </w:r>
      <w:r>
        <w:rPr>
          <w:rFonts w:eastAsia="Times New Roman" w:cs="Times New Roman"/>
          <w:szCs w:val="24"/>
        </w:rPr>
        <w:t xml:space="preserve"> επειδή πουλ</w:t>
      </w:r>
      <w:r>
        <w:rPr>
          <w:rFonts w:eastAsia="Times New Roman" w:cs="Times New Roman"/>
          <w:szCs w:val="24"/>
        </w:rPr>
        <w:t>ούσε –λέει- χόρτα!</w:t>
      </w:r>
    </w:p>
    <w:p w14:paraId="46D5FF8F"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Αφήστε τα αυτά, κυρία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και ελάτε να μας απαντήστε για τα χημικά. Θέλετε να σας υπενθυμίσω τι έλεγε ο ΣΥΡΙΖΑ και ο Πρόεδρός σας για τα χημικά και για τα ΜΑΤ; «Τα </w:t>
      </w:r>
      <w:r>
        <w:rPr>
          <w:rFonts w:eastAsia="Times New Roman" w:cs="Times New Roman"/>
          <w:szCs w:val="24"/>
        </w:rPr>
        <w:lastRenderedPageBreak/>
        <w:t>χημικά πρέπει να καταργηθούν. Μόνο στην Ελλάδα εφαρμόζονται», έλεγε.</w:t>
      </w:r>
    </w:p>
    <w:p w14:paraId="46D5FF9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Τα ΜΑΤ –που θέλατε να καταργήσετε και τα ΜΑΤ, εγ</w:t>
      </w:r>
      <w:r>
        <w:rPr>
          <w:rFonts w:eastAsia="Times New Roman" w:cs="Times New Roman"/>
          <w:szCs w:val="24"/>
        </w:rPr>
        <w:t>ώ δεν ήμουν ποτέ σύμφωνος για την κατάργηση των ΜΑΤ- όχι μόνο δεν τα έχετε καταργήσει</w:t>
      </w:r>
      <w:r>
        <w:rPr>
          <w:rFonts w:eastAsia="Times New Roman" w:cs="Times New Roman"/>
          <w:szCs w:val="24"/>
        </w:rPr>
        <w:t>,</w:t>
      </w:r>
      <w:r>
        <w:rPr>
          <w:rFonts w:eastAsia="Times New Roman" w:cs="Times New Roman"/>
          <w:szCs w:val="24"/>
        </w:rPr>
        <w:t xml:space="preserve"> αλλά ούτε καν τα έχετε περιορίσει. Θα σας τα θυμίσω ένα προς ένα, κυρία </w:t>
      </w:r>
      <w:proofErr w:type="spellStart"/>
      <w:r>
        <w:rPr>
          <w:rFonts w:eastAsia="Times New Roman" w:cs="Times New Roman"/>
          <w:szCs w:val="24"/>
        </w:rPr>
        <w:t>Γεργοβασίλη</w:t>
      </w:r>
      <w:proofErr w:type="spellEnd"/>
      <w:r>
        <w:rPr>
          <w:rFonts w:eastAsia="Times New Roman" w:cs="Times New Roman"/>
          <w:szCs w:val="24"/>
        </w:rPr>
        <w:t xml:space="preserve">. Στις 8 Ιανουαρίου του 2016, στη Βασιλίσσης Σοφίας, στη συμβολή την απαγορευμένη, </w:t>
      </w:r>
      <w:proofErr w:type="spellStart"/>
      <w:r>
        <w:rPr>
          <w:rFonts w:eastAsia="Times New Roman" w:cs="Times New Roman"/>
          <w:szCs w:val="24"/>
        </w:rPr>
        <w:t>Ηρώ</w:t>
      </w:r>
      <w:r>
        <w:rPr>
          <w:rFonts w:eastAsia="Times New Roman" w:cs="Times New Roman"/>
          <w:szCs w:val="24"/>
        </w:rPr>
        <w:t>δου</w:t>
      </w:r>
      <w:proofErr w:type="spellEnd"/>
      <w:r>
        <w:rPr>
          <w:rFonts w:eastAsia="Times New Roman" w:cs="Times New Roman"/>
          <w:szCs w:val="24"/>
        </w:rPr>
        <w:t xml:space="preserve"> Αττικού</w:t>
      </w:r>
      <w:r>
        <w:rPr>
          <w:rFonts w:eastAsia="Times New Roman" w:cs="Times New Roman"/>
          <w:szCs w:val="24"/>
        </w:rPr>
        <w:t>,</w:t>
      </w:r>
      <w:r>
        <w:rPr>
          <w:rFonts w:eastAsia="Times New Roman" w:cs="Times New Roman"/>
          <w:szCs w:val="24"/>
        </w:rPr>
        <w:t xml:space="preserve"> πλέον, ρίξατε χημικά και διαλύσατε συνταξιούχους. Στις 2 Οκτωβρίου 2016, στο Σκοπευτήριο της Καισαριανής προπηλακίσατε και ρίξατε χημικά σε διαδηλωτές και πολίτες που βρίσκονταν κοντά στο Εθνικό Μνημείο του Σκοπευτηρίου. Στις 3 Οκτωβρίου 2016 </w:t>
      </w:r>
      <w:r>
        <w:rPr>
          <w:rFonts w:eastAsia="Times New Roman" w:cs="Times New Roman"/>
          <w:szCs w:val="24"/>
        </w:rPr>
        <w:t>επιτεθήκατε με χημικά και προπηλακίσατε ειρηνικούς συνταξιούχους.</w:t>
      </w:r>
    </w:p>
    <w:p w14:paraId="46D5FF9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Είχε δεσμευτεί τότε ο κύριος Πρωθυπουργός λέγοντας «τέρμα τα χημικά» και τα χημικά δεν τελειώνουν. Φαίνεται σας άφησε μεγάλη αποθήκη ο προκάτοχός σας, ο κ. </w:t>
      </w:r>
      <w:proofErr w:type="spellStart"/>
      <w:r>
        <w:rPr>
          <w:rFonts w:eastAsia="Times New Roman" w:cs="Times New Roman"/>
          <w:szCs w:val="24"/>
        </w:rPr>
        <w:t>Τόσκας</w:t>
      </w:r>
      <w:proofErr w:type="spellEnd"/>
      <w:r>
        <w:rPr>
          <w:rFonts w:eastAsia="Times New Roman" w:cs="Times New Roman"/>
          <w:szCs w:val="24"/>
        </w:rPr>
        <w:t>.</w:t>
      </w:r>
    </w:p>
    <w:p w14:paraId="46D5FF9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Σε ό,τι αφορά τώρα το συλλ</w:t>
      </w:r>
      <w:r>
        <w:rPr>
          <w:rFonts w:eastAsia="Times New Roman" w:cs="Times New Roman"/>
          <w:szCs w:val="24"/>
        </w:rPr>
        <w:t xml:space="preserve">αλητήριο, ότι δηλαδή θα έμπαιναν μέσα στην ελληνική Βουλή, αυτά να τα πείτε σε κανέναν </w:t>
      </w:r>
      <w:r>
        <w:rPr>
          <w:rFonts w:eastAsia="Times New Roman" w:cs="Times New Roman"/>
          <w:szCs w:val="24"/>
        </w:rPr>
        <w:lastRenderedPageBreak/>
        <w:t>νεοσσό</w:t>
      </w:r>
      <w:r>
        <w:rPr>
          <w:rFonts w:eastAsia="Times New Roman" w:cs="Times New Roman"/>
          <w:szCs w:val="24"/>
        </w:rPr>
        <w:t>,</w:t>
      </w:r>
      <w:r>
        <w:rPr>
          <w:rFonts w:eastAsia="Times New Roman" w:cs="Times New Roman"/>
          <w:szCs w:val="24"/>
        </w:rPr>
        <w:t xml:space="preserve"> που δεν γνωρίζει! Υπήρχαν οργανωμένες ομάδες από τα Προπύλαια, οι </w:t>
      </w:r>
      <w:r>
        <w:rPr>
          <w:rFonts w:eastAsia="Times New Roman" w:cs="Times New Roman"/>
          <w:szCs w:val="24"/>
        </w:rPr>
        <w:t>«</w:t>
      </w:r>
      <w:r>
        <w:rPr>
          <w:rFonts w:eastAsia="Times New Roman" w:cs="Times New Roman"/>
          <w:szCs w:val="24"/>
        </w:rPr>
        <w:t>γνωστοί άγνωστοι»</w:t>
      </w:r>
      <w:r>
        <w:rPr>
          <w:rFonts w:eastAsia="Times New Roman" w:cs="Times New Roman"/>
          <w:szCs w:val="24"/>
        </w:rPr>
        <w:t>,</w:t>
      </w:r>
      <w:r>
        <w:rPr>
          <w:rFonts w:eastAsia="Times New Roman" w:cs="Times New Roman"/>
          <w:szCs w:val="24"/>
        </w:rPr>
        <w:t xml:space="preserve"> που τους ξέρουμε όλοι, αλλά δεν τους συλλαμβάνετε. Ήταν ο ίδιος ο κ. Τσίπρα</w:t>
      </w:r>
      <w:r>
        <w:rPr>
          <w:rFonts w:eastAsia="Times New Roman" w:cs="Times New Roman"/>
          <w:szCs w:val="24"/>
        </w:rPr>
        <w:t>ς τον Δεκέμβριο του 2008 που έκανε λόγο για αστυνομική αυθαιρεσία και συνέκρινε τα ΜΑΤ με παρακρατικές συμμορίες, που έπρεπε να καταργηθούν. Και, φυσικά, πανικοβληθήκατε όταν είδατε το μεγάλο συλλαλητήριο στην Αθήνα, γιατί εκείνο το συλλαλητήριο δεν ήταν τ</w:t>
      </w:r>
      <w:r>
        <w:rPr>
          <w:rFonts w:eastAsia="Times New Roman" w:cs="Times New Roman"/>
          <w:szCs w:val="24"/>
        </w:rPr>
        <w:t>ίποτα άλλο, κύριε Πρόεδρε, από ένα μεγάλο δημοψήφισμα του ελληνικού λαού για την απαράδεκτη Συμφωνία των Πρεσπών.</w:t>
      </w:r>
    </w:p>
    <w:p w14:paraId="46D5FF93"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θέλω να μας πείτε και κάτι άλλο. Θα κάνετε από δω και πέρα πλέον χρήση χημικών; Διότι μόνο στην Ελλάδα γίνεται η χρήση χημικ</w:t>
      </w:r>
      <w:r>
        <w:rPr>
          <w:rFonts w:eastAsia="Times New Roman" w:cs="Times New Roman"/>
          <w:szCs w:val="24"/>
        </w:rPr>
        <w:t>ών. Εγώ δεν σας ζητάω να καταργήσετε τα ΜΑΤ. Τα ΜΑΤ πρέπει να υπάρχουν και υπάρχουν σε όλες τις οργανωμένες κοινωνίες, αλλά πρέπει να είναι υπό έλεγχο.</w:t>
      </w:r>
    </w:p>
    <w:p w14:paraId="46D5FF9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Να σας ρωτήσω και κάτι άλλο, γιατί μου το είπε κάποιος λαϊκός άνθρωπος. Ρώτησε, λέει,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αν μπουν στο σπίτι μου το βράδυ να με κλέψουν, τι πρέπει να κάνω;</w:t>
      </w:r>
    </w:p>
    <w:p w14:paraId="46D5FF9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6D5FF96" w14:textId="77777777" w:rsidR="00A304EA" w:rsidRDefault="003C614A">
      <w:pPr>
        <w:spacing w:line="600" w:lineRule="auto"/>
        <w:ind w:firstLine="720"/>
        <w:jc w:val="both"/>
        <w:rPr>
          <w:rFonts w:eastAsia="Times New Roman" w:cs="Times New Roman"/>
          <w:szCs w:val="24"/>
        </w:rPr>
      </w:pPr>
      <w:r w:rsidRPr="003667E6">
        <w:rPr>
          <w:rFonts w:eastAsia="Times New Roman" w:cs="Times New Roman"/>
          <w:b/>
          <w:szCs w:val="24"/>
        </w:rPr>
        <w:t xml:space="preserve">ΠΡΟΕΔΡΕΥΩΝ (Δημήτριος </w:t>
      </w:r>
      <w:proofErr w:type="spellStart"/>
      <w:r w:rsidRPr="003667E6">
        <w:rPr>
          <w:rFonts w:eastAsia="Times New Roman" w:cs="Times New Roman"/>
          <w:b/>
          <w:szCs w:val="24"/>
        </w:rPr>
        <w:t>Κρεμαστινός</w:t>
      </w:r>
      <w:proofErr w:type="spellEnd"/>
      <w:r w:rsidRPr="003667E6">
        <w:rPr>
          <w:rFonts w:eastAsia="Times New Roman" w:cs="Times New Roman"/>
          <w:b/>
          <w:szCs w:val="24"/>
        </w:rPr>
        <w:t>):</w:t>
      </w:r>
      <w:r>
        <w:rPr>
          <w:rFonts w:eastAsia="Times New Roman" w:cs="Times New Roman"/>
          <w:szCs w:val="24"/>
        </w:rPr>
        <w:t xml:space="preserve"> Παρακαλώ, κυρία Υπουργέ, έχετε και πάλι τον λόγο.</w:t>
      </w:r>
    </w:p>
    <w:p w14:paraId="46D5FF97"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Αποφύγατε, κύριε Παναγούλη,</w:t>
      </w:r>
      <w:r>
        <w:rPr>
          <w:rFonts w:eastAsia="Times New Roman" w:cs="Times New Roman"/>
          <w:szCs w:val="24"/>
        </w:rPr>
        <w:t xml:space="preserve"> πάλι να χαρακτηρίσετε τα τάγματα εφόδου. Τι θα πει «γνωστοί άγνωστοι»; Ποιοι είναι οι «γνωστοί άγνωστοι»;</w:t>
      </w:r>
    </w:p>
    <w:p w14:paraId="46D5FF98"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ντρέπεστε; Σε εμένα το λέτε αυτό, που θυσιάστηκε ολόκληρη οικογένεια ενάντια στον φασισμό, όταν ακόμη και παπάδες υπηρετούσ</w:t>
      </w:r>
      <w:r>
        <w:rPr>
          <w:rFonts w:eastAsia="Times New Roman" w:cs="Times New Roman"/>
          <w:szCs w:val="24"/>
        </w:rPr>
        <w:t xml:space="preserve">αν τη χούντα; </w:t>
      </w:r>
    </w:p>
    <w:p w14:paraId="46D5FF99" w14:textId="77777777" w:rsidR="00A304EA" w:rsidRDefault="003C614A">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Παρακαλώ, κύριε Παναγούλη. </w:t>
      </w:r>
    </w:p>
    <w:p w14:paraId="46D5FF9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Κυρία Υπουργέ, συνεχίστε. </w:t>
      </w:r>
    </w:p>
    <w:p w14:paraId="46D5FF9B" w14:textId="77777777" w:rsidR="00A304EA" w:rsidRDefault="003C614A">
      <w:pPr>
        <w:spacing w:line="600" w:lineRule="auto"/>
        <w:ind w:firstLine="720"/>
        <w:jc w:val="both"/>
        <w:rPr>
          <w:rFonts w:eastAsia="Times New Roman" w:cs="Times New Roman"/>
          <w:szCs w:val="24"/>
        </w:rPr>
      </w:pPr>
      <w:r w:rsidRPr="00E61351">
        <w:rPr>
          <w:rFonts w:eastAsia="Times New Roman" w:cs="Times New Roman"/>
          <w:b/>
          <w:szCs w:val="24"/>
        </w:rPr>
        <w:t>ΟΛΓΑ ΓΕΡΟΒΑΣΙΛΗ (</w:t>
      </w:r>
      <w:r>
        <w:rPr>
          <w:rFonts w:eastAsia="Times New Roman" w:cs="Times New Roman"/>
          <w:b/>
          <w:szCs w:val="24"/>
        </w:rPr>
        <w:t>Υπουργός Προστασίας του Πολίτη</w:t>
      </w:r>
      <w:r w:rsidRPr="00E61351">
        <w:rPr>
          <w:rFonts w:eastAsia="Times New Roman" w:cs="Times New Roman"/>
          <w:b/>
          <w:szCs w:val="24"/>
        </w:rPr>
        <w:t>):</w:t>
      </w:r>
      <w:r w:rsidRPr="00E61351">
        <w:rPr>
          <w:rFonts w:eastAsia="Times New Roman" w:cs="Times New Roman"/>
          <w:szCs w:val="24"/>
        </w:rPr>
        <w:t xml:space="preserve"> </w:t>
      </w:r>
      <w:r>
        <w:rPr>
          <w:rFonts w:eastAsia="Times New Roman" w:cs="Times New Roman"/>
          <w:szCs w:val="24"/>
        </w:rPr>
        <w:t xml:space="preserve">Εσείς θα λέτε αυτά που θέλετε και εγώ λέω αυτά που θέλω, κύριε Παναγούλη. </w:t>
      </w:r>
    </w:p>
    <w:p w14:paraId="46D5FF9C"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Σε εμένα το λέτε; Εγώ καταδικάζω οποιαδήποτε ακρότητα.</w:t>
      </w:r>
    </w:p>
    <w:p w14:paraId="46D5FF9D" w14:textId="77777777" w:rsidR="00A304EA" w:rsidRDefault="003C614A">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Κύριε Παναγούλη, ηρεμήστε. </w:t>
      </w:r>
    </w:p>
    <w:p w14:paraId="46D5FF9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Κύρια Υπουργέ, σας παρακαλώ</w:t>
      </w:r>
      <w:r>
        <w:rPr>
          <w:rFonts w:eastAsia="Times New Roman" w:cs="Times New Roman"/>
          <w:szCs w:val="24"/>
        </w:rPr>
        <w:t>,</w:t>
      </w:r>
      <w:r>
        <w:rPr>
          <w:rFonts w:eastAsia="Times New Roman" w:cs="Times New Roman"/>
          <w:szCs w:val="24"/>
        </w:rPr>
        <w:t xml:space="preserve"> συνεχίστε, χωρίς διαλογική συζήτηση. Μέσω του Προεδρείου γίνεται η συζήτηση. </w:t>
      </w:r>
    </w:p>
    <w:p w14:paraId="46D5FF9F" w14:textId="77777777" w:rsidR="00A304EA" w:rsidRDefault="003C614A">
      <w:pPr>
        <w:spacing w:line="600" w:lineRule="auto"/>
        <w:ind w:firstLine="720"/>
        <w:jc w:val="both"/>
        <w:rPr>
          <w:rFonts w:eastAsia="Times New Roman" w:cs="Times New Roman"/>
          <w:szCs w:val="24"/>
        </w:rPr>
      </w:pPr>
      <w:r w:rsidRPr="00E61351">
        <w:rPr>
          <w:rFonts w:eastAsia="Times New Roman" w:cs="Times New Roman"/>
          <w:b/>
          <w:szCs w:val="24"/>
        </w:rPr>
        <w:t>ΟΛΓΑ ΓΕΡΟΒΑΣΙΛΗ (</w:t>
      </w:r>
      <w:r>
        <w:rPr>
          <w:rFonts w:eastAsia="Times New Roman" w:cs="Times New Roman"/>
          <w:b/>
          <w:szCs w:val="24"/>
        </w:rPr>
        <w:t>Υπουργός Προ</w:t>
      </w:r>
      <w:r>
        <w:rPr>
          <w:rFonts w:eastAsia="Times New Roman" w:cs="Times New Roman"/>
          <w:b/>
          <w:szCs w:val="24"/>
        </w:rPr>
        <w:t>στασίας του Πολίτη</w:t>
      </w:r>
      <w:r w:rsidRPr="00E61351">
        <w:rPr>
          <w:rFonts w:eastAsia="Times New Roman" w:cs="Times New Roman"/>
          <w:b/>
          <w:szCs w:val="24"/>
        </w:rPr>
        <w:t>):</w:t>
      </w:r>
      <w:r w:rsidRPr="00E61351">
        <w:rPr>
          <w:rFonts w:eastAsia="Times New Roman" w:cs="Times New Roman"/>
          <w:szCs w:val="24"/>
        </w:rPr>
        <w:t xml:space="preserve"> </w:t>
      </w:r>
      <w:r>
        <w:rPr>
          <w:rFonts w:eastAsia="Times New Roman" w:cs="Times New Roman"/>
          <w:szCs w:val="24"/>
        </w:rPr>
        <w:t xml:space="preserve">Εσείς λέτε την άποψή σας και εγώ είμαι ελεύθερη, για να κρίνω τις απόψεις σας, κύριε Παναγούλη, όπως και εσείς είστε ελεύθερος να κρίνετε τη δική μου στάση και άποψη. </w:t>
      </w:r>
    </w:p>
    <w:p w14:paraId="46D5FFA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Αποφύγατε, λοιπόν, να χαρακτηρίσετε ως ακροδεξιούς και είπατε ότι α</w:t>
      </w:r>
      <w:r>
        <w:rPr>
          <w:rFonts w:eastAsia="Times New Roman" w:cs="Times New Roman"/>
          <w:szCs w:val="24"/>
        </w:rPr>
        <w:t xml:space="preserve">υτή η απόπειρα εισβολής, που την είδε το πανελλήνιο, είναι μύθευμα. Υποτιμάτε την ακροδεξιά αυτή τη στιγμή. Αυτό ξέρετε τι σημαίνει; Ότι δεν αναγνωρίζω τον φασισμό, άρα δεν θέλω να τον αντιμετωπίσω, άρα ο φασισμός να είναι ελεύθερος και να δρα. </w:t>
      </w:r>
    </w:p>
    <w:p w14:paraId="46D5FFA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Αυτοί θέλη</w:t>
      </w:r>
      <w:r>
        <w:rPr>
          <w:rFonts w:eastAsia="Times New Roman" w:cs="Times New Roman"/>
          <w:szCs w:val="24"/>
        </w:rPr>
        <w:t>σαν, λοιπόν, να διαλύσουν το συλλαλητήριο και στη συνέχεια να είναι η Ελληνική Αστυνομία, η οποία θα διαλύσει το συλλαλητήριο, διότι πάντα θα πρέπει να είναι άλλος ο υπεύθυνος. Οργανωμένες ομάδες που έφεραν κοντάρια μαζί τους, κοντάρια που είχαν και την ελ</w:t>
      </w:r>
      <w:r>
        <w:rPr>
          <w:rFonts w:eastAsia="Times New Roman" w:cs="Times New Roman"/>
          <w:szCs w:val="24"/>
        </w:rPr>
        <w:t>ληνική σημαία</w:t>
      </w:r>
      <w:r>
        <w:rPr>
          <w:rFonts w:eastAsia="Times New Roman" w:cs="Times New Roman"/>
          <w:szCs w:val="24"/>
        </w:rPr>
        <w:t>,</w:t>
      </w:r>
      <w:r>
        <w:rPr>
          <w:rFonts w:eastAsia="Times New Roman" w:cs="Times New Roman"/>
          <w:szCs w:val="24"/>
        </w:rPr>
        <w:t xml:space="preserve"> έτσι για το ντεκόρ</w:t>
      </w:r>
      <w:r>
        <w:rPr>
          <w:rFonts w:eastAsia="Times New Roman" w:cs="Times New Roman"/>
          <w:szCs w:val="24"/>
        </w:rPr>
        <w:t>,</w:t>
      </w:r>
      <w:r>
        <w:rPr>
          <w:rFonts w:eastAsia="Times New Roman" w:cs="Times New Roman"/>
          <w:szCs w:val="24"/>
        </w:rPr>
        <w:t xml:space="preserve"> και οι ελληνικές σημαίες χτυπούσαν τους αστυνομικούς σε μια πρωτοφανή επίθεση, που από τους αστυνομικούς των ΜΑΤ είκοσι πέντε παιδιά πήγαν στο νοσοκομείο και οι ίδιοι είπαν ότι τέτοια βία δεν την έχουν συναντήσει ποτέ στη</w:t>
      </w:r>
      <w:r>
        <w:rPr>
          <w:rFonts w:eastAsia="Times New Roman" w:cs="Times New Roman"/>
          <w:szCs w:val="24"/>
        </w:rPr>
        <w:t xml:space="preserve"> ζωή τους. </w:t>
      </w:r>
    </w:p>
    <w:p w14:paraId="46D5FFA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Ελληνική Αστυνομία, λοιπόν, έδρασε αμυντικά. Χρησιμοποίησε αναλογικά το μέσο το οποίο εκείνη την ώρα θεώρησε ως ηπιότερο, διότι αντιλαμβάνεστε τι θα σήμαινε, εάν μέσα σ’ αυτό το ειρηνικό συλλαλητήριο, με παιδιά και ηλικιωμένους, έμπαινε η Ελλ</w:t>
      </w:r>
      <w:r>
        <w:rPr>
          <w:rFonts w:eastAsia="Times New Roman" w:cs="Times New Roman"/>
          <w:szCs w:val="24"/>
        </w:rPr>
        <w:t xml:space="preserve">ηνική Αστυνομία και γινόταν σύγκρουση με αυτές τις ομάδες κρούσης, οι οποίοι αριθμούσαν περίπου τους εκατό και που, όπως είπατε και εσείς, οργανώθηκαν και εισέβαλαν. </w:t>
      </w:r>
    </w:p>
    <w:p w14:paraId="46D5FFA3"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Αυτό ήταν το σημαντικό γεγονός, η πρώτη απόπειρα εισβολής στο </w:t>
      </w:r>
      <w:r>
        <w:rPr>
          <w:rFonts w:eastAsia="Times New Roman" w:cs="Times New Roman"/>
          <w:szCs w:val="24"/>
        </w:rPr>
        <w:t>ε</w:t>
      </w:r>
      <w:r>
        <w:rPr>
          <w:rFonts w:eastAsia="Times New Roman" w:cs="Times New Roman"/>
          <w:szCs w:val="24"/>
        </w:rPr>
        <w:t>λληνικό Κοινοβούλιο από ακ</w:t>
      </w:r>
      <w:r>
        <w:rPr>
          <w:rFonts w:eastAsia="Times New Roman" w:cs="Times New Roman"/>
          <w:szCs w:val="24"/>
        </w:rPr>
        <w:t xml:space="preserve">ροδεξιές ομάδες. </w:t>
      </w:r>
    </w:p>
    <w:p w14:paraId="46D5FFA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Αυτός είναι ο κίνδυνος της εποχής, κύριε Παναγούλη, και γι’ αυτό σήμερα περισσότερο από ποτέ είναι αναγκαίο το προοδευτικό μέτωπο, η προοδευτική συμμαχία, η συμμαχία προοδευτικών δυνάμεων στην Ελλάδα, διότι έχουν πάρει κεφάλι και στην Ελλ</w:t>
      </w:r>
      <w:r>
        <w:rPr>
          <w:rFonts w:eastAsia="Times New Roman" w:cs="Times New Roman"/>
          <w:szCs w:val="24"/>
        </w:rPr>
        <w:t>άδα και στην Ευρώπη. Η λιτότητα, ο νεοφιλελευθερισμός είναι οι αιτίες που τον γεννούν και εμείς πρέπει να σταθούμε απέναντί τους.</w:t>
      </w:r>
    </w:p>
    <w:p w14:paraId="46D5FFA5" w14:textId="77777777" w:rsidR="00A304EA" w:rsidRDefault="003C614A">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Ευχαριστούμε, κυρία Υπουργέ. </w:t>
      </w:r>
    </w:p>
    <w:p w14:paraId="46D5FFA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δεκαέξι ερωτήσεις για διαφόρου</w:t>
      </w:r>
      <w:r>
        <w:rPr>
          <w:rFonts w:eastAsia="Times New Roman" w:cs="Times New Roman"/>
          <w:szCs w:val="24"/>
        </w:rPr>
        <w:t xml:space="preserve">ς λόγους δεν θα απαντηθούν. </w:t>
      </w:r>
    </w:p>
    <w:p w14:paraId="46D5FFA7"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439/22-3-2019 επίκαιρη ερώτηση δεύτερου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w:t>
      </w:r>
      <w:r>
        <w:rPr>
          <w:rFonts w:eastAsia="Times New Roman" w:cs="Times New Roman"/>
          <w:szCs w:val="24"/>
        </w:rPr>
        <w:t>:</w:t>
      </w:r>
      <w:r>
        <w:rPr>
          <w:rFonts w:eastAsia="Times New Roman" w:cs="Times New Roman"/>
          <w:szCs w:val="24"/>
        </w:rPr>
        <w:t xml:space="preserve"> «Καταπτώσεις εγγυήσεων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για δάνεια</w:t>
      </w:r>
      <w:r>
        <w:rPr>
          <w:rFonts w:eastAsia="Times New Roman" w:cs="Times New Roman"/>
          <w:szCs w:val="24"/>
        </w:rPr>
        <w:t xml:space="preserve"> που έχουν χορηγηθεί σε ιδιωτικές επιχειρήσεις και πληγέ</w:t>
      </w:r>
      <w:r>
        <w:rPr>
          <w:rFonts w:eastAsia="Times New Roman" w:cs="Times New Roman"/>
          <w:szCs w:val="24"/>
        </w:rPr>
        <w:lastRenderedPageBreak/>
        <w:t>ντες φυσικών καταστροφών»</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συζητηθεί</w:t>
      </w:r>
      <w:r>
        <w:rPr>
          <w:rFonts w:eastAsia="Times New Roman" w:cs="Times New Roman"/>
          <w:szCs w:val="24"/>
        </w:rPr>
        <w:t xml:space="preserve"> εξαιτίας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λόγω φόρτου εργασίας. </w:t>
      </w:r>
    </w:p>
    <w:p w14:paraId="46D5FFA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τρίτη με αριθμό 440/22-3-2019 επίκαιρη ερώτηση δεύτερου κύκλο</w:t>
      </w:r>
      <w:r>
        <w:rPr>
          <w:rFonts w:eastAsia="Times New Roman" w:cs="Times New Roman"/>
          <w:szCs w:val="24"/>
        </w:rPr>
        <w:t xml:space="preserve">υ του Βουλευτή Θεσπρωτίας της Νέας Δημοκρατίας κ. Βασίλειου </w:t>
      </w:r>
      <w:proofErr w:type="spellStart"/>
      <w:r>
        <w:rPr>
          <w:rFonts w:eastAsia="Times New Roman" w:cs="Times New Roman"/>
          <w:szCs w:val="24"/>
        </w:rPr>
        <w:t>Γιόγιακα</w:t>
      </w:r>
      <w:proofErr w:type="spellEnd"/>
      <w:r>
        <w:rPr>
          <w:rFonts w:eastAsia="Times New Roman" w:cs="Times New Roman"/>
          <w:szCs w:val="24"/>
        </w:rPr>
        <w:t xml:space="preserve"> προς τον Υπουργό Υγείας, με θέμα: «Επίλυση σοβαρών εκκρεμοτήτων σχετικά με την έγκριση ειδικών θεραπειών»</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λό</w:t>
      </w:r>
      <w:r>
        <w:rPr>
          <w:rFonts w:eastAsia="Times New Roman" w:cs="Times New Roman"/>
          <w:szCs w:val="24"/>
        </w:rPr>
        <w:t xml:space="preserve">γω φόρτου εργασίας. </w:t>
      </w:r>
    </w:p>
    <w:p w14:paraId="46D5FFA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πέμπτη με αριθμό 416/12-3-2019 επίκαιρη ερώτηση δεύτερου κύκλου του Βουλευτή Κιλκίς της Νέας Δημοκρατίας κ. Γεωργίου Γεωργαντά προς τον Υπουργό Υγείας, με θέμα: «Τραγικές ελλείψεις προσωπικού στο Νοσοκομείο Κιλκίς»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46D5FFA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έκτη με αριθμό 414/</w:t>
      </w:r>
      <w:r>
        <w:rPr>
          <w:rFonts w:eastAsia="Times New Roman" w:cs="Times New Roman"/>
          <w:szCs w:val="24"/>
        </w:rPr>
        <w:t>8</w:t>
      </w:r>
      <w:r>
        <w:rPr>
          <w:rFonts w:eastAsia="Times New Roman" w:cs="Times New Roman"/>
          <w:szCs w:val="24"/>
        </w:rPr>
        <w:t xml:space="preserve">-3-2019 επίκαιρη ερώτηση δεύτερου κύκλου του Βουλευτή Ηλείας της Δημοκρατικής Συμπαράταξης κ. Ιωάννη Κουτσούκου προς τον Υπουργό Υγείας, </w:t>
      </w:r>
      <w:r>
        <w:rPr>
          <w:rFonts w:eastAsia="Times New Roman" w:cs="Times New Roman"/>
          <w:szCs w:val="24"/>
        </w:rPr>
        <w:t xml:space="preserve">με </w:t>
      </w:r>
      <w:r>
        <w:rPr>
          <w:rFonts w:eastAsia="Times New Roman" w:cs="Times New Roman"/>
          <w:szCs w:val="24"/>
        </w:rPr>
        <w:lastRenderedPageBreak/>
        <w:t>θέμα: «Καταγγελίες για μεθοδεύσεις σε βάρος των παρεχόμενων υπηρεσιών υγείας με την υπολειτουργία της Παθολογικής Κλινικής του Νοσοκομείου Αμαλιάδας»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46D5FFAB"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έβδομη με αριθμό 421/12-3-2019 επίκαιρη ερώτηση δεύτερου κύκλου του Βουλευτή Α</w:t>
      </w:r>
      <w:r>
        <w:rPr>
          <w:rFonts w:eastAsia="Times New Roman" w:cs="Times New Roman"/>
          <w:szCs w:val="24"/>
        </w:rPr>
        <w:t>΄</w:t>
      </w:r>
      <w:r>
        <w:rPr>
          <w:rFonts w:eastAsia="Times New Roman" w:cs="Times New Roman"/>
          <w:szCs w:val="24"/>
        </w:rPr>
        <w:t xml:space="preserve"> Θεσσαλονίκης του Κομμουνιστικού Κόμματος Ελλάδας κ. Γιάννη Δελή προς τον Υπουργό Υγείας, με θέμα: «Σε αναστολή λειτουργίας η Χειρουργική Κλινική του Γενικού Νοσοκομείου Κιλκίς</w:t>
      </w:r>
      <w:r>
        <w:rPr>
          <w:rFonts w:eastAsia="Times New Roman" w:cs="Times New Roman"/>
          <w:szCs w:val="24"/>
        </w:rPr>
        <w:t>,</w:t>
      </w:r>
      <w:r>
        <w:rPr>
          <w:rFonts w:eastAsia="Times New Roman" w:cs="Times New Roman"/>
          <w:szCs w:val="24"/>
        </w:rPr>
        <w:t xml:space="preserve"> λόγω έλλειψης προσωπικού»</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46D5FFAC"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δέκατη τρίτη με αριθμό 316/29-1-2019 επίκαιρη ερώτηση δεύτερου κύκλου του Βουλευτή Λακωνίας της Δημοκρατικής Συμπαράταξη</w:t>
      </w:r>
      <w:r>
        <w:rPr>
          <w:rFonts w:eastAsia="Times New Roman" w:cs="Times New Roman"/>
          <w:szCs w:val="24"/>
        </w:rPr>
        <w:t>ς</w:t>
      </w:r>
      <w:r>
        <w:rPr>
          <w:rFonts w:eastAsia="Times New Roman" w:cs="Times New Roman"/>
          <w:szCs w:val="24"/>
        </w:rPr>
        <w:t xml:space="preserve"> κ.</w:t>
      </w:r>
      <w:r>
        <w:rPr>
          <w:rFonts w:eastAsia="Times New Roman" w:cs="Times New Roman"/>
          <w:szCs w:val="24"/>
        </w:rPr>
        <w:t xml:space="preserve"> Λεωνίδα Γρηγοράκου προς τον Υπουργό Υγείας, με θέμα: «Καθυστερήσεις στη διακομιδή ασθενών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ιατρι</w:t>
      </w:r>
      <w:r>
        <w:rPr>
          <w:rFonts w:eastAsia="Times New Roman" w:cs="Times New Roman"/>
          <w:szCs w:val="24"/>
        </w:rPr>
        <w:lastRenderedPageBreak/>
        <w:t>κού προσωπικού»</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λόγω φόρ</w:t>
      </w:r>
      <w:r>
        <w:rPr>
          <w:rFonts w:eastAsia="Times New Roman" w:cs="Times New Roman"/>
          <w:szCs w:val="24"/>
        </w:rPr>
        <w:t xml:space="preserve">του εργασίας. </w:t>
      </w:r>
    </w:p>
    <w:p w14:paraId="46D5FFAD"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δέκατη τέταρτη με αριθμό 332/5-2-2019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Υγείας, σχετικά με τα «χρόνια προβλήματα της Ψυχιατρικής Κλινικής του</w:t>
      </w:r>
      <w:r>
        <w:rPr>
          <w:rFonts w:eastAsia="Times New Roman" w:cs="Times New Roman"/>
          <w:szCs w:val="24"/>
        </w:rPr>
        <w:t xml:space="preserve"> Πανεπιστημιακού Γενικού Νοσοκομείου Ηρακλείου (ΠΑΓΝΗ)»,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46D5FFA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δέκατη πέμπτη με αριθμό 329/4-2-2019 επίκαιρη ερώτηση δεύτερου κύκλου του Βουλευτή Δράμας της Νέ</w:t>
      </w:r>
      <w:r>
        <w:rPr>
          <w:rFonts w:eastAsia="Times New Roman" w:cs="Times New Roman"/>
          <w:szCs w:val="24"/>
        </w:rPr>
        <w:t>ας Δημοκρατίας κ. Δημητρίου Κυριαζίδη προς τον Υπουργό Υγείας, με θέμα: «Δημιουργία Τμήματος Βραχείας Νοσηλείας</w:t>
      </w:r>
      <w:r w:rsidRPr="00790DC7">
        <w:rPr>
          <w:rFonts w:eastAsia="Times New Roman" w:cs="Times New Roman"/>
          <w:szCs w:val="24"/>
        </w:rPr>
        <w:t xml:space="preserve"> </w:t>
      </w:r>
      <w:r>
        <w:rPr>
          <w:rFonts w:eastAsia="Times New Roman" w:cs="Times New Roman"/>
          <w:szCs w:val="24"/>
        </w:rPr>
        <w:t>/</w:t>
      </w:r>
      <w:r w:rsidRPr="00790DC7">
        <w:rPr>
          <w:rFonts w:eastAsia="Times New Roman" w:cs="Times New Roman"/>
          <w:szCs w:val="24"/>
        </w:rPr>
        <w:t xml:space="preserve"> </w:t>
      </w:r>
      <w:r>
        <w:rPr>
          <w:rFonts w:eastAsia="Times New Roman" w:cs="Times New Roman"/>
          <w:szCs w:val="24"/>
        </w:rPr>
        <w:t>Ογκολογικής Κλινικής στο Γενικό Νοσοκομείο Δράμας»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εξαιτίας </w:t>
      </w:r>
      <w:r>
        <w:rPr>
          <w:rFonts w:eastAsia="Times New Roman" w:cs="Times New Roman"/>
          <w:szCs w:val="24"/>
        </w:rPr>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w:t>
      </w:r>
      <w:r>
        <w:rPr>
          <w:rFonts w:eastAsia="Times New Roman" w:cs="Times New Roman"/>
          <w:szCs w:val="24"/>
        </w:rPr>
        <w:t xml:space="preserve">εργασίας. </w:t>
      </w:r>
    </w:p>
    <w:p w14:paraId="46D5FFAF"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 xml:space="preserve">Η δέκατη έκτη με αριθμό 322/4-2-2019 επίκαιρη ερώτηση δεύτερου κύκλου του Βουλευτή Λάρισας της Δημοκρατικής Συμπαράταξης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με θέμα: «</w:t>
      </w:r>
      <w:proofErr w:type="spellStart"/>
      <w:r>
        <w:rPr>
          <w:rFonts w:eastAsia="Times New Roman" w:cs="Times New Roman"/>
          <w:szCs w:val="24"/>
        </w:rPr>
        <w:t>Υπερκοστολογήσεις</w:t>
      </w:r>
      <w:proofErr w:type="spellEnd"/>
      <w:r>
        <w:rPr>
          <w:rFonts w:eastAsia="Times New Roman" w:cs="Times New Roman"/>
          <w:szCs w:val="24"/>
        </w:rPr>
        <w:t xml:space="preserve"> με τα χημι</w:t>
      </w:r>
      <w:r>
        <w:rPr>
          <w:rFonts w:eastAsia="Times New Roman" w:cs="Times New Roman"/>
          <w:szCs w:val="24"/>
        </w:rPr>
        <w:t>κ</w:t>
      </w:r>
      <w:r>
        <w:rPr>
          <w:rFonts w:eastAsia="Times New Roman" w:cs="Times New Roman"/>
          <w:szCs w:val="24"/>
        </w:rPr>
        <w:t>οθεραπευτικά σκευάσματα»</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w:t>
      </w:r>
      <w:r>
        <w:rPr>
          <w:rFonts w:eastAsia="Times New Roman" w:cs="Times New Roman"/>
          <w:szCs w:val="24"/>
        </w:rPr>
        <w:t>υζητηθεί εξαιτίας</w:t>
      </w:r>
      <w:r>
        <w:rPr>
          <w:rFonts w:eastAsia="Times New Roman" w:cs="Times New Roman"/>
          <w:szCs w:val="24"/>
        </w:rPr>
        <w:t xml:space="preserve">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λόγω φόρτου εργασίας. </w:t>
      </w:r>
    </w:p>
    <w:p w14:paraId="46D5FFB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όγδοη</w:t>
      </w:r>
      <w:r w:rsidRPr="00D50995">
        <w:rPr>
          <w:rFonts w:eastAsia="Times New Roman" w:cs="Times New Roman"/>
          <w:szCs w:val="24"/>
        </w:rPr>
        <w:t xml:space="preserve"> με αριθμό 420/12-3-2019 </w:t>
      </w:r>
      <w:r>
        <w:rPr>
          <w:rFonts w:eastAsia="Times New Roman" w:cs="Times New Roman"/>
          <w:szCs w:val="24"/>
        </w:rPr>
        <w:t>ε</w:t>
      </w:r>
      <w:r w:rsidRPr="00D50995">
        <w:rPr>
          <w:rFonts w:eastAsia="Times New Roman" w:cs="Times New Roman"/>
          <w:szCs w:val="24"/>
        </w:rPr>
        <w:t xml:space="preserve">πίκαιρη </w:t>
      </w:r>
      <w:r>
        <w:rPr>
          <w:rFonts w:eastAsia="Times New Roman" w:cs="Times New Roman"/>
          <w:szCs w:val="24"/>
        </w:rPr>
        <w:t>ε</w:t>
      </w:r>
      <w:r w:rsidRPr="00D50995">
        <w:rPr>
          <w:rFonts w:eastAsia="Times New Roman" w:cs="Times New Roman"/>
          <w:szCs w:val="24"/>
        </w:rPr>
        <w:t xml:space="preserve">ρώτηση </w:t>
      </w:r>
      <w:r>
        <w:rPr>
          <w:rFonts w:eastAsia="Times New Roman" w:cs="Times New Roman"/>
          <w:szCs w:val="24"/>
        </w:rPr>
        <w:t xml:space="preserve">δεύτερου κύκλου </w:t>
      </w:r>
      <w:r w:rsidRPr="00D50995">
        <w:rPr>
          <w:rFonts w:eastAsia="Times New Roman" w:cs="Times New Roman"/>
          <w:szCs w:val="24"/>
        </w:rPr>
        <w:t>του Βουλευτή Β΄ Θεσσαλονίκης του Κομμουνιστικού Κόμματος Ελλάδ</w:t>
      </w:r>
      <w:r>
        <w:rPr>
          <w:rFonts w:eastAsia="Times New Roman" w:cs="Times New Roman"/>
          <w:szCs w:val="24"/>
        </w:rPr>
        <w:t>α</w:t>
      </w:r>
      <w:r w:rsidRPr="00D50995">
        <w:rPr>
          <w:rFonts w:eastAsia="Times New Roman" w:cs="Times New Roman"/>
          <w:szCs w:val="24"/>
        </w:rPr>
        <w:t>ς κ</w:t>
      </w:r>
      <w:r w:rsidRPr="00221177">
        <w:rPr>
          <w:rFonts w:eastAsia="Times New Roman" w:cs="Times New Roman"/>
          <w:bCs/>
          <w:szCs w:val="24"/>
        </w:rPr>
        <w:t>.</w:t>
      </w:r>
      <w:r w:rsidRPr="00D50995">
        <w:rPr>
          <w:rFonts w:eastAsia="Times New Roman" w:cs="Times New Roman"/>
          <w:szCs w:val="24"/>
        </w:rPr>
        <w:t xml:space="preserve"> </w:t>
      </w:r>
      <w:r w:rsidRPr="00D50995">
        <w:rPr>
          <w:rFonts w:eastAsia="Times New Roman" w:cs="Times New Roman"/>
          <w:bCs/>
          <w:szCs w:val="24"/>
        </w:rPr>
        <w:t xml:space="preserve">Σάκη </w:t>
      </w:r>
      <w:proofErr w:type="spellStart"/>
      <w:r w:rsidRPr="00D50995">
        <w:rPr>
          <w:rFonts w:eastAsia="Times New Roman" w:cs="Times New Roman"/>
          <w:bCs/>
          <w:szCs w:val="24"/>
        </w:rPr>
        <w:t>Βαρδαλή</w:t>
      </w:r>
      <w:proofErr w:type="spellEnd"/>
      <w:r w:rsidRPr="00C75B10">
        <w:rPr>
          <w:rFonts w:eastAsia="Times New Roman" w:cs="Times New Roman"/>
          <w:bCs/>
          <w:szCs w:val="24"/>
        </w:rPr>
        <w:t xml:space="preserve"> </w:t>
      </w:r>
      <w:r w:rsidRPr="00D50995">
        <w:rPr>
          <w:rFonts w:eastAsia="Times New Roman" w:cs="Times New Roman"/>
          <w:szCs w:val="24"/>
        </w:rPr>
        <w:t>προς τον Υπουργό</w:t>
      </w:r>
      <w:r w:rsidRPr="00C75B10">
        <w:rPr>
          <w:rFonts w:eastAsia="Times New Roman" w:cs="Times New Roman"/>
          <w:bCs/>
          <w:szCs w:val="24"/>
        </w:rPr>
        <w:t xml:space="preserve"> </w:t>
      </w:r>
      <w:r w:rsidRPr="00D50995">
        <w:rPr>
          <w:rFonts w:eastAsia="Times New Roman" w:cs="Times New Roman"/>
          <w:bCs/>
          <w:szCs w:val="24"/>
        </w:rPr>
        <w:t>Οικονομικών</w:t>
      </w:r>
      <w:r>
        <w:rPr>
          <w:rFonts w:eastAsia="Times New Roman" w:cs="Times New Roman"/>
          <w:bCs/>
          <w:szCs w:val="24"/>
        </w:rPr>
        <w:t>,</w:t>
      </w:r>
      <w:r w:rsidRPr="00C75B10">
        <w:rPr>
          <w:rFonts w:eastAsia="Times New Roman" w:cs="Times New Roman"/>
          <w:b/>
          <w:bCs/>
          <w:szCs w:val="24"/>
        </w:rPr>
        <w:t xml:space="preserve"> </w:t>
      </w:r>
      <w:r w:rsidRPr="00D50995">
        <w:rPr>
          <w:rFonts w:eastAsia="Times New Roman" w:cs="Times New Roman"/>
          <w:szCs w:val="24"/>
        </w:rPr>
        <w:t>σχετικά με «την Ελληνική Βιομηχανία Οχημάτων “ΕΛ.ΒΟ.Α.Β.Ε.”»</w:t>
      </w:r>
      <w:r>
        <w:rPr>
          <w:rFonts w:eastAsia="Times New Roman" w:cs="Times New Roman"/>
          <w:szCs w:val="24"/>
        </w:rPr>
        <w:t>, δεν θα συζητηθεί</w:t>
      </w:r>
      <w:r>
        <w:rPr>
          <w:rFonts w:eastAsia="Times New Roman" w:cs="Times New Roman"/>
          <w:szCs w:val="24"/>
        </w:rPr>
        <w:t xml:space="preserve"> εξαιτίας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46D5FFB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Η δέκατη </w:t>
      </w:r>
      <w:r w:rsidRPr="00D50995">
        <w:rPr>
          <w:rFonts w:eastAsia="Times New Roman" w:cs="Times New Roman"/>
          <w:szCs w:val="24"/>
        </w:rPr>
        <w:t xml:space="preserve">με αριθμό 355/12-2-2019 </w:t>
      </w:r>
      <w:r>
        <w:rPr>
          <w:rFonts w:eastAsia="Times New Roman" w:cs="Times New Roman"/>
          <w:szCs w:val="24"/>
        </w:rPr>
        <w:t>ε</w:t>
      </w:r>
      <w:r w:rsidRPr="00D50995">
        <w:rPr>
          <w:rFonts w:eastAsia="Times New Roman" w:cs="Times New Roman"/>
          <w:szCs w:val="24"/>
        </w:rPr>
        <w:t xml:space="preserve">πίκαιρη </w:t>
      </w:r>
      <w:r>
        <w:rPr>
          <w:rFonts w:eastAsia="Times New Roman" w:cs="Times New Roman"/>
          <w:szCs w:val="24"/>
        </w:rPr>
        <w:t>ε</w:t>
      </w:r>
      <w:r w:rsidRPr="00D50995">
        <w:rPr>
          <w:rFonts w:eastAsia="Times New Roman" w:cs="Times New Roman"/>
          <w:szCs w:val="24"/>
        </w:rPr>
        <w:t xml:space="preserve">ρώτηση </w:t>
      </w:r>
      <w:r>
        <w:rPr>
          <w:rFonts w:eastAsia="Times New Roman" w:cs="Times New Roman"/>
          <w:szCs w:val="24"/>
        </w:rPr>
        <w:t xml:space="preserve">δεύτερου κύκλου </w:t>
      </w:r>
      <w:r w:rsidRPr="00D50995">
        <w:rPr>
          <w:rFonts w:eastAsia="Times New Roman" w:cs="Times New Roman"/>
          <w:szCs w:val="24"/>
        </w:rPr>
        <w:t>του Βουλευτή Β</w:t>
      </w:r>
      <w:r>
        <w:rPr>
          <w:rFonts w:eastAsia="Times New Roman" w:cs="Times New Roman"/>
          <w:szCs w:val="24"/>
        </w:rPr>
        <w:t>΄</w:t>
      </w:r>
      <w:r w:rsidRPr="00D50995">
        <w:rPr>
          <w:rFonts w:eastAsia="Times New Roman" w:cs="Times New Roman"/>
          <w:szCs w:val="24"/>
        </w:rPr>
        <w:t xml:space="preserve"> Α</w:t>
      </w:r>
      <w:r w:rsidRPr="00D50995">
        <w:rPr>
          <w:rFonts w:eastAsia="Times New Roman" w:cs="Times New Roman"/>
          <w:szCs w:val="24"/>
        </w:rPr>
        <w:t>θηνών του Κομμουνιστικού Κόμματος Ελλάδ</w:t>
      </w:r>
      <w:r>
        <w:rPr>
          <w:rFonts w:eastAsia="Times New Roman" w:cs="Times New Roman"/>
          <w:szCs w:val="24"/>
        </w:rPr>
        <w:t>α</w:t>
      </w:r>
      <w:r w:rsidRPr="00D50995">
        <w:rPr>
          <w:rFonts w:eastAsia="Times New Roman" w:cs="Times New Roman"/>
          <w:szCs w:val="24"/>
        </w:rPr>
        <w:t>ς κ.</w:t>
      </w:r>
      <w:r>
        <w:rPr>
          <w:rFonts w:eastAsia="Times New Roman" w:cs="Times New Roman"/>
          <w:szCs w:val="24"/>
        </w:rPr>
        <w:t xml:space="preserve"> </w:t>
      </w:r>
      <w:r w:rsidRPr="00D50995">
        <w:rPr>
          <w:rFonts w:eastAsia="Times New Roman" w:cs="Times New Roman"/>
          <w:bCs/>
          <w:szCs w:val="24"/>
        </w:rPr>
        <w:t xml:space="preserve">Χρήστου </w:t>
      </w:r>
      <w:proofErr w:type="spellStart"/>
      <w:r w:rsidRPr="00D50995">
        <w:rPr>
          <w:rFonts w:eastAsia="Times New Roman" w:cs="Times New Roman"/>
          <w:bCs/>
          <w:szCs w:val="24"/>
        </w:rPr>
        <w:t>Κατσώτη</w:t>
      </w:r>
      <w:proofErr w:type="spellEnd"/>
      <w:r w:rsidRPr="00D50995">
        <w:rPr>
          <w:rFonts w:eastAsia="Times New Roman" w:cs="Times New Roman"/>
          <w:bCs/>
          <w:szCs w:val="24"/>
        </w:rPr>
        <w:t xml:space="preserve"> </w:t>
      </w:r>
      <w:r w:rsidRPr="00D50995">
        <w:rPr>
          <w:rFonts w:eastAsia="Times New Roman" w:cs="Times New Roman"/>
          <w:szCs w:val="24"/>
        </w:rPr>
        <w:t>προς τον Υπουργό</w:t>
      </w:r>
      <w:r>
        <w:rPr>
          <w:rFonts w:eastAsia="Times New Roman" w:cs="Times New Roman"/>
          <w:szCs w:val="24"/>
        </w:rPr>
        <w:t xml:space="preserve"> </w:t>
      </w:r>
      <w:r w:rsidRPr="00D50995">
        <w:rPr>
          <w:rFonts w:eastAsia="Times New Roman" w:cs="Times New Roman"/>
          <w:bCs/>
          <w:szCs w:val="24"/>
        </w:rPr>
        <w:t>Οικονομικών,</w:t>
      </w:r>
      <w:r>
        <w:rPr>
          <w:rFonts w:eastAsia="Times New Roman" w:cs="Times New Roman"/>
          <w:szCs w:val="24"/>
        </w:rPr>
        <w:t xml:space="preserve"> </w:t>
      </w:r>
      <w:r w:rsidRPr="00D50995">
        <w:rPr>
          <w:rFonts w:eastAsia="Times New Roman" w:cs="Times New Roman"/>
          <w:szCs w:val="24"/>
        </w:rPr>
        <w:t>σχετικά με την «εκχώρηση της ακίνητης δημόσιας περιουσίας σε Εταιρεία Ακινήτων του Δημοσίου (ΕΤΑΔ)</w:t>
      </w:r>
      <w:r w:rsidRPr="00790DC7">
        <w:rPr>
          <w:rFonts w:eastAsia="Times New Roman" w:cs="Times New Roman"/>
          <w:szCs w:val="24"/>
        </w:rPr>
        <w:t xml:space="preserve"> </w:t>
      </w:r>
      <w:r w:rsidRPr="00D50995">
        <w:rPr>
          <w:rFonts w:eastAsia="Times New Roman" w:cs="Times New Roman"/>
          <w:szCs w:val="24"/>
        </w:rPr>
        <w:t>-</w:t>
      </w:r>
      <w:r w:rsidRPr="00790DC7">
        <w:rPr>
          <w:rFonts w:eastAsia="Times New Roman" w:cs="Times New Roman"/>
          <w:szCs w:val="24"/>
        </w:rPr>
        <w:t xml:space="preserve"> </w:t>
      </w:r>
      <w:r w:rsidRPr="00D50995">
        <w:rPr>
          <w:rFonts w:eastAsia="Times New Roman" w:cs="Times New Roman"/>
          <w:szCs w:val="24"/>
        </w:rPr>
        <w:t>Ταμείο Αξιοποίησης Ιδιωτικής Πε</w:t>
      </w:r>
      <w:r>
        <w:rPr>
          <w:rFonts w:eastAsia="Times New Roman" w:cs="Times New Roman"/>
          <w:szCs w:val="24"/>
        </w:rPr>
        <w:t xml:space="preserve">ριουσίας του Δημοσίου (ΤΑΙΠΕΔ)», </w:t>
      </w:r>
      <w:r>
        <w:rPr>
          <w:rFonts w:eastAsia="Times New Roman" w:cs="Times New Roman"/>
          <w:szCs w:val="24"/>
        </w:rPr>
        <w:lastRenderedPageBreak/>
        <w:t xml:space="preserve">δεν θα συζητηθεί εξαιτίας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46D5FFB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εν</w:t>
      </w:r>
      <w:r>
        <w:rPr>
          <w:rFonts w:eastAsia="Times New Roman" w:cs="Times New Roman"/>
          <w:szCs w:val="24"/>
        </w:rPr>
        <w:t>δ</w:t>
      </w:r>
      <w:r>
        <w:rPr>
          <w:rFonts w:eastAsia="Times New Roman" w:cs="Times New Roman"/>
          <w:szCs w:val="24"/>
        </w:rPr>
        <w:t>έκατη</w:t>
      </w:r>
      <w:r w:rsidRPr="00D50995">
        <w:rPr>
          <w:rFonts w:eastAsia="Times New Roman" w:cs="Times New Roman"/>
          <w:szCs w:val="24"/>
        </w:rPr>
        <w:t xml:space="preserve"> με αριθμό 350/11-2-2019 </w:t>
      </w:r>
      <w:r>
        <w:rPr>
          <w:rFonts w:eastAsia="Times New Roman" w:cs="Times New Roman"/>
          <w:szCs w:val="24"/>
        </w:rPr>
        <w:t>ε</w:t>
      </w:r>
      <w:r w:rsidRPr="00D50995">
        <w:rPr>
          <w:rFonts w:eastAsia="Times New Roman" w:cs="Times New Roman"/>
          <w:szCs w:val="24"/>
        </w:rPr>
        <w:t xml:space="preserve">πίκαιρη </w:t>
      </w:r>
      <w:r>
        <w:rPr>
          <w:rFonts w:eastAsia="Times New Roman" w:cs="Times New Roman"/>
          <w:szCs w:val="24"/>
        </w:rPr>
        <w:t>ε</w:t>
      </w:r>
      <w:r w:rsidRPr="00D50995">
        <w:rPr>
          <w:rFonts w:eastAsia="Times New Roman" w:cs="Times New Roman"/>
          <w:szCs w:val="24"/>
        </w:rPr>
        <w:t>ρώτηση</w:t>
      </w:r>
      <w:r>
        <w:rPr>
          <w:rFonts w:eastAsia="Times New Roman" w:cs="Times New Roman"/>
          <w:szCs w:val="24"/>
        </w:rPr>
        <w:t xml:space="preserve"> δεύτερου κύκλου </w:t>
      </w:r>
      <w:r w:rsidRPr="00D50995">
        <w:rPr>
          <w:rFonts w:eastAsia="Times New Roman" w:cs="Times New Roman"/>
          <w:szCs w:val="24"/>
        </w:rPr>
        <w:t>του Βουλευτή Αττικής της Νέας Δημοκρατίας κ.</w:t>
      </w:r>
      <w:r>
        <w:rPr>
          <w:rFonts w:eastAsia="Times New Roman" w:cs="Times New Roman"/>
          <w:szCs w:val="24"/>
        </w:rPr>
        <w:t xml:space="preserve"> </w:t>
      </w:r>
      <w:r w:rsidRPr="00D50995">
        <w:rPr>
          <w:rFonts w:eastAsia="Times New Roman" w:cs="Times New Roman"/>
          <w:bCs/>
          <w:szCs w:val="24"/>
        </w:rPr>
        <w:t>Γεωργίου Βλάχου</w:t>
      </w:r>
      <w:r>
        <w:rPr>
          <w:rFonts w:eastAsia="Times New Roman" w:cs="Times New Roman"/>
          <w:bCs/>
          <w:szCs w:val="24"/>
        </w:rPr>
        <w:t xml:space="preserve"> </w:t>
      </w:r>
      <w:r w:rsidRPr="00D50995">
        <w:rPr>
          <w:rFonts w:eastAsia="Times New Roman" w:cs="Times New Roman"/>
          <w:szCs w:val="24"/>
        </w:rPr>
        <w:t>προς τον Υπουργό</w:t>
      </w:r>
      <w:r>
        <w:rPr>
          <w:rFonts w:eastAsia="Times New Roman" w:cs="Times New Roman"/>
          <w:szCs w:val="24"/>
        </w:rPr>
        <w:t xml:space="preserve"> </w:t>
      </w:r>
      <w:r w:rsidRPr="00D50995">
        <w:rPr>
          <w:rFonts w:eastAsia="Times New Roman" w:cs="Times New Roman"/>
          <w:bCs/>
          <w:szCs w:val="24"/>
        </w:rPr>
        <w:t>Οικονομικών,</w:t>
      </w:r>
      <w:r>
        <w:rPr>
          <w:rFonts w:eastAsia="Times New Roman" w:cs="Times New Roman"/>
          <w:b/>
          <w:bCs/>
          <w:szCs w:val="24"/>
        </w:rPr>
        <w:t xml:space="preserve"> </w:t>
      </w:r>
      <w:r w:rsidRPr="00D50995">
        <w:rPr>
          <w:rFonts w:eastAsia="Times New Roman" w:cs="Times New Roman"/>
          <w:szCs w:val="24"/>
        </w:rPr>
        <w:t xml:space="preserve">με θέμα: «Λογαριασμός </w:t>
      </w:r>
      <w:proofErr w:type="spellStart"/>
      <w:r w:rsidRPr="00D50995">
        <w:rPr>
          <w:rFonts w:eastAsia="Times New Roman" w:cs="Times New Roman"/>
          <w:szCs w:val="24"/>
        </w:rPr>
        <w:t>Επικούρησης</w:t>
      </w:r>
      <w:proofErr w:type="spellEnd"/>
      <w:r w:rsidRPr="00D50995">
        <w:rPr>
          <w:rFonts w:eastAsia="Times New Roman" w:cs="Times New Roman"/>
          <w:szCs w:val="24"/>
        </w:rPr>
        <w:t xml:space="preserve"> της Εθνικής Τράπεζας της Ελλάδος (ΛΕΠΕΤΕ)»</w:t>
      </w:r>
      <w:r>
        <w:rPr>
          <w:rFonts w:eastAsia="Times New Roman" w:cs="Times New Roman"/>
          <w:szCs w:val="24"/>
        </w:rPr>
        <w:t xml:space="preserve">, δεν θα συζητηθεί εξαιτίας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46D5FFB3"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 δωδέκατη</w:t>
      </w:r>
      <w:r w:rsidRPr="00D50995">
        <w:rPr>
          <w:rFonts w:eastAsia="Times New Roman" w:cs="Times New Roman"/>
          <w:szCs w:val="24"/>
        </w:rPr>
        <w:t xml:space="preserve"> με αριθμό 351/11-2-2019 </w:t>
      </w:r>
      <w:r>
        <w:rPr>
          <w:rFonts w:eastAsia="Times New Roman" w:cs="Times New Roman"/>
          <w:szCs w:val="24"/>
        </w:rPr>
        <w:t>ε</w:t>
      </w:r>
      <w:r w:rsidRPr="00D50995">
        <w:rPr>
          <w:rFonts w:eastAsia="Times New Roman" w:cs="Times New Roman"/>
          <w:szCs w:val="24"/>
        </w:rPr>
        <w:t xml:space="preserve">πίκαιρη </w:t>
      </w:r>
      <w:r>
        <w:rPr>
          <w:rFonts w:eastAsia="Times New Roman" w:cs="Times New Roman"/>
          <w:szCs w:val="24"/>
        </w:rPr>
        <w:t>ε</w:t>
      </w:r>
      <w:r w:rsidRPr="00D50995">
        <w:rPr>
          <w:rFonts w:eastAsia="Times New Roman" w:cs="Times New Roman"/>
          <w:szCs w:val="24"/>
        </w:rPr>
        <w:t xml:space="preserve">ρώτηση </w:t>
      </w:r>
      <w:r>
        <w:rPr>
          <w:rFonts w:eastAsia="Times New Roman" w:cs="Times New Roman"/>
          <w:szCs w:val="24"/>
        </w:rPr>
        <w:t xml:space="preserve">δεύτερου κύκλου </w:t>
      </w:r>
      <w:r w:rsidRPr="00D50995">
        <w:rPr>
          <w:rFonts w:eastAsia="Times New Roman" w:cs="Times New Roman"/>
          <w:szCs w:val="24"/>
        </w:rPr>
        <w:t xml:space="preserve">του </w:t>
      </w:r>
      <w:r w:rsidRPr="00D50995">
        <w:rPr>
          <w:rFonts w:eastAsia="Times New Roman" w:cs="Times New Roman"/>
          <w:szCs w:val="24"/>
        </w:rPr>
        <w:t>Βουλευτή Ηλείας της Δημοκρατικής Συμπαράταξης κ.</w:t>
      </w:r>
      <w:r>
        <w:rPr>
          <w:rFonts w:eastAsia="Times New Roman" w:cs="Times New Roman"/>
          <w:szCs w:val="24"/>
        </w:rPr>
        <w:t xml:space="preserve"> </w:t>
      </w:r>
      <w:r w:rsidRPr="00D50995">
        <w:rPr>
          <w:rFonts w:eastAsia="Times New Roman" w:cs="Times New Roman"/>
          <w:bCs/>
          <w:szCs w:val="24"/>
        </w:rPr>
        <w:t>Ιωάννη Κουτσούκου</w:t>
      </w:r>
      <w:r>
        <w:rPr>
          <w:rFonts w:eastAsia="Times New Roman" w:cs="Times New Roman"/>
          <w:bCs/>
          <w:szCs w:val="24"/>
        </w:rPr>
        <w:t xml:space="preserve"> </w:t>
      </w:r>
      <w:r w:rsidRPr="00D50995">
        <w:rPr>
          <w:rFonts w:eastAsia="Times New Roman" w:cs="Times New Roman"/>
          <w:szCs w:val="24"/>
        </w:rPr>
        <w:t>προς τον Υπουργό</w:t>
      </w:r>
      <w:r>
        <w:rPr>
          <w:rFonts w:eastAsia="Times New Roman" w:cs="Times New Roman"/>
          <w:szCs w:val="24"/>
        </w:rPr>
        <w:t xml:space="preserve"> </w:t>
      </w:r>
      <w:r w:rsidRPr="00D50995">
        <w:rPr>
          <w:rFonts w:eastAsia="Times New Roman" w:cs="Times New Roman"/>
          <w:bCs/>
          <w:szCs w:val="24"/>
        </w:rPr>
        <w:t>Οικονομικών,</w:t>
      </w:r>
      <w:r>
        <w:rPr>
          <w:rFonts w:eastAsia="Times New Roman" w:cs="Times New Roman"/>
          <w:szCs w:val="24"/>
        </w:rPr>
        <w:t xml:space="preserve"> </w:t>
      </w:r>
      <w:r w:rsidRPr="00D50995">
        <w:rPr>
          <w:rFonts w:eastAsia="Times New Roman" w:cs="Times New Roman"/>
          <w:szCs w:val="24"/>
        </w:rPr>
        <w:t xml:space="preserve">με θέμα: «Η σκοπιμότητα και η μεθόδευση της </w:t>
      </w:r>
      <w:r>
        <w:rPr>
          <w:rFonts w:eastAsia="Times New Roman" w:cs="Times New Roman"/>
          <w:szCs w:val="24"/>
        </w:rPr>
        <w:t xml:space="preserve">μεταφοράς στο </w:t>
      </w:r>
      <w:proofErr w:type="spellStart"/>
      <w:r>
        <w:rPr>
          <w:rFonts w:eastAsia="Times New Roman" w:cs="Times New Roman"/>
          <w:szCs w:val="24"/>
        </w:rPr>
        <w:t>υ</w:t>
      </w:r>
      <w:r w:rsidRPr="00D50995">
        <w:rPr>
          <w:rFonts w:eastAsia="Times New Roman" w:cs="Times New Roman"/>
          <w:szCs w:val="24"/>
        </w:rPr>
        <w:t>περταμείο</w:t>
      </w:r>
      <w:proofErr w:type="spellEnd"/>
      <w:r w:rsidRPr="00D50995">
        <w:rPr>
          <w:rFonts w:eastAsia="Times New Roman" w:cs="Times New Roman"/>
          <w:szCs w:val="24"/>
        </w:rPr>
        <w:t xml:space="preserve"> κατ</w:t>
      </w:r>
      <w:r>
        <w:rPr>
          <w:rFonts w:eastAsia="Times New Roman" w:cs="Times New Roman"/>
          <w:szCs w:val="24"/>
        </w:rPr>
        <w:t>’</w:t>
      </w:r>
      <w:r w:rsidRPr="00D50995">
        <w:rPr>
          <w:rFonts w:eastAsia="Times New Roman" w:cs="Times New Roman"/>
          <w:szCs w:val="24"/>
        </w:rPr>
        <w:t xml:space="preserve"> απαίτηση των δανειστών </w:t>
      </w:r>
      <w:r>
        <w:rPr>
          <w:rFonts w:eastAsia="Times New Roman" w:cs="Times New Roman"/>
          <w:szCs w:val="24"/>
        </w:rPr>
        <w:t xml:space="preserve">πενήντα </w:t>
      </w:r>
      <w:r>
        <w:rPr>
          <w:rFonts w:eastAsia="Times New Roman" w:cs="Times New Roman"/>
          <w:szCs w:val="24"/>
        </w:rPr>
        <w:t>ενός</w:t>
      </w:r>
      <w:r w:rsidRPr="00D50995">
        <w:rPr>
          <w:rFonts w:eastAsia="Times New Roman" w:cs="Times New Roman"/>
          <w:szCs w:val="24"/>
        </w:rPr>
        <w:t xml:space="preserve"> ακινήτων του </w:t>
      </w:r>
      <w:r>
        <w:rPr>
          <w:rFonts w:eastAsia="Times New Roman" w:cs="Times New Roman"/>
          <w:szCs w:val="24"/>
        </w:rPr>
        <w:t>δ</w:t>
      </w:r>
      <w:r w:rsidRPr="00D50995">
        <w:rPr>
          <w:rFonts w:eastAsia="Times New Roman" w:cs="Times New Roman"/>
          <w:szCs w:val="24"/>
        </w:rPr>
        <w:t>ημοσίου στον Δήμο Π</w:t>
      </w:r>
      <w:r>
        <w:rPr>
          <w:rFonts w:eastAsia="Times New Roman" w:cs="Times New Roman"/>
          <w:szCs w:val="24"/>
        </w:rPr>
        <w:t>ύργου», δεν θα σ</w:t>
      </w:r>
      <w:r>
        <w:rPr>
          <w:rFonts w:eastAsia="Times New Roman" w:cs="Times New Roman"/>
          <w:szCs w:val="24"/>
        </w:rPr>
        <w:t xml:space="preserve">υζητηθεί εξαιτίας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46D5FFB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Η δεύτερη </w:t>
      </w:r>
      <w:r w:rsidRPr="00D50995">
        <w:rPr>
          <w:rFonts w:eastAsia="Times New Roman" w:cs="Times New Roman"/>
          <w:szCs w:val="24"/>
        </w:rPr>
        <w:t xml:space="preserve">με αριθμό 2932/31-10-2018 </w:t>
      </w:r>
      <w:r>
        <w:rPr>
          <w:rFonts w:eastAsia="Times New Roman" w:cs="Times New Roman"/>
          <w:szCs w:val="24"/>
        </w:rPr>
        <w:t>ε</w:t>
      </w:r>
      <w:r w:rsidRPr="00D50995">
        <w:rPr>
          <w:rFonts w:eastAsia="Times New Roman" w:cs="Times New Roman"/>
          <w:szCs w:val="24"/>
        </w:rPr>
        <w:t xml:space="preserve">ρώτηση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και </w:t>
      </w:r>
      <w:r>
        <w:rPr>
          <w:rFonts w:eastAsia="Times New Roman" w:cs="Times New Roman"/>
          <w:szCs w:val="24"/>
        </w:rPr>
        <w:t xml:space="preserve">ερωτήσεων </w:t>
      </w:r>
      <w:r w:rsidRPr="00D50995">
        <w:rPr>
          <w:rFonts w:eastAsia="Times New Roman" w:cs="Times New Roman"/>
          <w:szCs w:val="24"/>
        </w:rPr>
        <w:t xml:space="preserve">του Βουλευτή Β΄ Αθηνών </w:t>
      </w:r>
      <w:r w:rsidRPr="00D50995">
        <w:rPr>
          <w:rFonts w:eastAsia="Times New Roman" w:cs="Times New Roman"/>
          <w:szCs w:val="24"/>
        </w:rPr>
        <w:lastRenderedPageBreak/>
        <w:t>τ</w:t>
      </w:r>
      <w:r>
        <w:rPr>
          <w:rFonts w:eastAsia="Times New Roman" w:cs="Times New Roman"/>
          <w:szCs w:val="24"/>
        </w:rPr>
        <w:t>ης Δημοκρατικής Συμπαράταξης ΠΑΣΟ</w:t>
      </w:r>
      <w:r w:rsidRPr="00D50995">
        <w:rPr>
          <w:rFonts w:eastAsia="Times New Roman" w:cs="Times New Roman"/>
          <w:szCs w:val="24"/>
        </w:rPr>
        <w:t>Κ</w:t>
      </w:r>
      <w:r w:rsidRPr="00790DC7">
        <w:rPr>
          <w:rFonts w:eastAsia="Times New Roman" w:cs="Times New Roman"/>
          <w:szCs w:val="24"/>
        </w:rPr>
        <w:t xml:space="preserve"> </w:t>
      </w:r>
      <w:r>
        <w:rPr>
          <w:rFonts w:eastAsia="Times New Roman" w:cs="Times New Roman"/>
          <w:szCs w:val="24"/>
        </w:rPr>
        <w:t>-</w:t>
      </w:r>
      <w:r w:rsidRPr="00790DC7">
        <w:rPr>
          <w:rFonts w:eastAsia="Times New Roman" w:cs="Times New Roman"/>
          <w:szCs w:val="24"/>
        </w:rPr>
        <w:t xml:space="preserve"> </w:t>
      </w:r>
      <w:r>
        <w:rPr>
          <w:rFonts w:eastAsia="Times New Roman" w:cs="Times New Roman"/>
          <w:szCs w:val="24"/>
        </w:rPr>
        <w:t>ΔΗΜ</w:t>
      </w:r>
      <w:r w:rsidRPr="00D50995">
        <w:rPr>
          <w:rFonts w:eastAsia="Times New Roman" w:cs="Times New Roman"/>
          <w:szCs w:val="24"/>
        </w:rPr>
        <w:t>ΑΡ κ.</w:t>
      </w:r>
      <w:r>
        <w:rPr>
          <w:rFonts w:eastAsia="Times New Roman" w:cs="Times New Roman"/>
          <w:szCs w:val="24"/>
        </w:rPr>
        <w:t xml:space="preserve"> </w:t>
      </w:r>
      <w:r w:rsidRPr="00D50995">
        <w:rPr>
          <w:rFonts w:eastAsia="Times New Roman" w:cs="Times New Roman"/>
          <w:bCs/>
          <w:szCs w:val="24"/>
        </w:rPr>
        <w:t>Γεωργίου</w:t>
      </w:r>
      <w:r>
        <w:rPr>
          <w:rFonts w:eastAsia="Times New Roman" w:cs="Times New Roman"/>
          <w:bCs/>
          <w:szCs w:val="24"/>
        </w:rPr>
        <w:t xml:space="preserve"> </w:t>
      </w:r>
      <w:r w:rsidRPr="00D50995">
        <w:rPr>
          <w:rFonts w:eastAsia="Times New Roman" w:cs="Times New Roman"/>
          <w:bCs/>
          <w:szCs w:val="24"/>
        </w:rPr>
        <w:t>-</w:t>
      </w:r>
      <w:r>
        <w:rPr>
          <w:rFonts w:eastAsia="Times New Roman" w:cs="Times New Roman"/>
          <w:bCs/>
          <w:szCs w:val="24"/>
        </w:rPr>
        <w:t xml:space="preserve"> </w:t>
      </w:r>
      <w:r w:rsidRPr="00D50995">
        <w:rPr>
          <w:rFonts w:eastAsia="Times New Roman" w:cs="Times New Roman"/>
          <w:bCs/>
          <w:szCs w:val="24"/>
        </w:rPr>
        <w:t>Δημ</w:t>
      </w:r>
      <w:r w:rsidRPr="00D50995">
        <w:rPr>
          <w:rFonts w:eastAsia="Times New Roman" w:cs="Times New Roman"/>
          <w:bCs/>
          <w:szCs w:val="24"/>
        </w:rPr>
        <w:t>ητρίου Καρρά</w:t>
      </w:r>
      <w:r>
        <w:rPr>
          <w:rFonts w:eastAsia="Times New Roman" w:cs="Times New Roman"/>
          <w:szCs w:val="24"/>
        </w:rPr>
        <w:t xml:space="preserve"> </w:t>
      </w:r>
      <w:r w:rsidRPr="00D50995">
        <w:rPr>
          <w:rFonts w:eastAsia="Times New Roman" w:cs="Times New Roman"/>
          <w:szCs w:val="24"/>
        </w:rPr>
        <w:t>προς τον Υπουργό</w:t>
      </w:r>
      <w:r>
        <w:rPr>
          <w:rFonts w:eastAsia="Times New Roman" w:cs="Times New Roman"/>
          <w:szCs w:val="24"/>
        </w:rPr>
        <w:t xml:space="preserve"> </w:t>
      </w:r>
      <w:r w:rsidRPr="00D50995">
        <w:rPr>
          <w:rFonts w:eastAsia="Times New Roman" w:cs="Times New Roman"/>
          <w:bCs/>
          <w:szCs w:val="24"/>
        </w:rPr>
        <w:t>Οικονομικών,</w:t>
      </w:r>
      <w:r>
        <w:rPr>
          <w:rFonts w:eastAsia="Times New Roman" w:cs="Times New Roman"/>
          <w:szCs w:val="24"/>
        </w:rPr>
        <w:t xml:space="preserve"> </w:t>
      </w:r>
      <w:r w:rsidRPr="00D50995">
        <w:rPr>
          <w:rFonts w:eastAsia="Times New Roman" w:cs="Times New Roman"/>
          <w:szCs w:val="24"/>
        </w:rPr>
        <w:t>με θέμα: «Αποδέσμευση του Δημοτικού Κλειστού Γυμναστηρίου “Νίκης 2</w:t>
      </w:r>
      <w:r w:rsidRPr="00D50995">
        <w:rPr>
          <w:rFonts w:eastAsia="Times New Roman" w:cs="Times New Roman"/>
          <w:szCs w:val="24"/>
          <w:vertAlign w:val="superscript"/>
        </w:rPr>
        <w:t>ου</w:t>
      </w:r>
      <w:r>
        <w:rPr>
          <w:rFonts w:eastAsia="Times New Roman" w:cs="Times New Roman"/>
          <w:szCs w:val="24"/>
        </w:rPr>
        <w:t xml:space="preserve"> </w:t>
      </w:r>
      <w:r w:rsidRPr="00D50995">
        <w:rPr>
          <w:rFonts w:eastAsia="Times New Roman" w:cs="Times New Roman"/>
          <w:szCs w:val="24"/>
        </w:rPr>
        <w:t>Λυκείου” Αγί</w:t>
      </w:r>
      <w:r>
        <w:rPr>
          <w:rFonts w:eastAsia="Times New Roman" w:cs="Times New Roman"/>
          <w:szCs w:val="24"/>
        </w:rPr>
        <w:t xml:space="preserve">ας Βαρβάρας από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εξαιτίας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46D5FFB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Η ένατη </w:t>
      </w:r>
      <w:r w:rsidRPr="00F00933">
        <w:rPr>
          <w:rFonts w:eastAsia="Times New Roman" w:cs="Times New Roman"/>
          <w:szCs w:val="24"/>
        </w:rPr>
        <w:t xml:space="preserve">με αριθμό 375/20-2-2019 </w:t>
      </w:r>
      <w:r>
        <w:rPr>
          <w:rFonts w:eastAsia="Times New Roman" w:cs="Times New Roman"/>
          <w:szCs w:val="24"/>
        </w:rPr>
        <w:t>ε</w:t>
      </w:r>
      <w:r w:rsidRPr="00F00933">
        <w:rPr>
          <w:rFonts w:eastAsia="Times New Roman" w:cs="Times New Roman"/>
          <w:szCs w:val="24"/>
        </w:rPr>
        <w:t xml:space="preserve">πίκαιρη </w:t>
      </w:r>
      <w:r>
        <w:rPr>
          <w:rFonts w:eastAsia="Times New Roman" w:cs="Times New Roman"/>
          <w:szCs w:val="24"/>
        </w:rPr>
        <w:t>ε</w:t>
      </w:r>
      <w:r w:rsidRPr="00F00933">
        <w:rPr>
          <w:rFonts w:eastAsia="Times New Roman" w:cs="Times New Roman"/>
          <w:szCs w:val="24"/>
        </w:rPr>
        <w:t>ρώτηση</w:t>
      </w:r>
      <w:r>
        <w:rPr>
          <w:rFonts w:eastAsia="Times New Roman" w:cs="Times New Roman"/>
          <w:szCs w:val="24"/>
        </w:rPr>
        <w:t xml:space="preserve"> δεύτερου κύκλου</w:t>
      </w:r>
      <w:r w:rsidRPr="00F00933">
        <w:rPr>
          <w:rFonts w:eastAsia="Times New Roman" w:cs="Times New Roman"/>
          <w:szCs w:val="24"/>
        </w:rPr>
        <w:t xml:space="preserve"> του Βουλευτή Β΄ Αθηνών της Δημοκρατικής Συμπαράταξης κ.</w:t>
      </w:r>
      <w:r>
        <w:rPr>
          <w:rFonts w:eastAsia="Times New Roman" w:cs="Times New Roman"/>
          <w:szCs w:val="24"/>
        </w:rPr>
        <w:t xml:space="preserve"> </w:t>
      </w:r>
      <w:r w:rsidRPr="00F00933">
        <w:rPr>
          <w:rFonts w:eastAsia="Times New Roman" w:cs="Times New Roman"/>
          <w:bCs/>
          <w:szCs w:val="24"/>
        </w:rPr>
        <w:t>Ανδρέα Λοβέρδου</w:t>
      </w:r>
      <w:r>
        <w:rPr>
          <w:rFonts w:eastAsia="Times New Roman" w:cs="Times New Roman"/>
          <w:bCs/>
          <w:szCs w:val="24"/>
        </w:rPr>
        <w:t xml:space="preserve"> </w:t>
      </w:r>
      <w:r w:rsidRPr="00F00933">
        <w:rPr>
          <w:rFonts w:eastAsia="Times New Roman" w:cs="Times New Roman"/>
          <w:szCs w:val="24"/>
        </w:rPr>
        <w:t>προς τον Υπουργό</w:t>
      </w:r>
      <w:r>
        <w:rPr>
          <w:rFonts w:eastAsia="Times New Roman" w:cs="Times New Roman"/>
          <w:szCs w:val="24"/>
        </w:rPr>
        <w:t xml:space="preserve"> </w:t>
      </w:r>
      <w:r w:rsidRPr="00F00933">
        <w:rPr>
          <w:rFonts w:eastAsia="Times New Roman" w:cs="Times New Roman"/>
          <w:bCs/>
          <w:szCs w:val="24"/>
        </w:rPr>
        <w:t>Εθνικής Άμυνας,</w:t>
      </w:r>
      <w:r>
        <w:rPr>
          <w:rFonts w:eastAsia="Times New Roman" w:cs="Times New Roman"/>
          <w:szCs w:val="24"/>
        </w:rPr>
        <w:t xml:space="preserve"> </w:t>
      </w:r>
      <w:r w:rsidRPr="00F00933">
        <w:rPr>
          <w:rFonts w:eastAsia="Times New Roman" w:cs="Times New Roman"/>
          <w:szCs w:val="24"/>
        </w:rPr>
        <w:t>με θέμα: «Συμμετοχή της Ελλάδας στην αμυντική συν</w:t>
      </w:r>
      <w:r>
        <w:rPr>
          <w:rFonts w:eastAsia="Times New Roman" w:cs="Times New Roman"/>
          <w:szCs w:val="24"/>
        </w:rPr>
        <w:t>εργασία της Ευρωπαϊκής Ένωσης», δεν θ</w:t>
      </w:r>
      <w:r>
        <w:rPr>
          <w:rFonts w:eastAsia="Times New Roman" w:cs="Times New Roman"/>
          <w:szCs w:val="24"/>
        </w:rPr>
        <w:t>α συζητηθεί εξαιτίας κωλύματος του Υπουργού Εθνικής Άμυνας κ. Αποστολάκη, λόγω του ότι ο Υπουργός Εθνικής Άμυνας προτίθεται να ενημερώσει την Επιτροπή Εξωτερικών και Άμυνας μεταξύ άλλων και για το συγκεκριμένο θέμα.</w:t>
      </w:r>
    </w:p>
    <w:p w14:paraId="46D5FFB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Επίσης, η δεύτερη</w:t>
      </w:r>
      <w:r w:rsidRPr="00F00933">
        <w:rPr>
          <w:rFonts w:eastAsia="Times New Roman" w:cs="Times New Roman"/>
          <w:szCs w:val="24"/>
        </w:rPr>
        <w:t xml:space="preserve"> με αριθμό 454/27-3-201</w:t>
      </w:r>
      <w:r w:rsidRPr="00F00933">
        <w:rPr>
          <w:rFonts w:eastAsia="Times New Roman" w:cs="Times New Roman"/>
          <w:szCs w:val="24"/>
        </w:rPr>
        <w:t xml:space="preserve">9 </w:t>
      </w:r>
      <w:r>
        <w:rPr>
          <w:rFonts w:eastAsia="Times New Roman" w:cs="Times New Roman"/>
          <w:szCs w:val="24"/>
        </w:rPr>
        <w:t>ε</w:t>
      </w:r>
      <w:r w:rsidRPr="00F00933">
        <w:rPr>
          <w:rFonts w:eastAsia="Times New Roman" w:cs="Times New Roman"/>
          <w:szCs w:val="24"/>
        </w:rPr>
        <w:t xml:space="preserve">πίκαιρη </w:t>
      </w:r>
      <w:r>
        <w:rPr>
          <w:rFonts w:eastAsia="Times New Roman" w:cs="Times New Roman"/>
          <w:szCs w:val="24"/>
        </w:rPr>
        <w:t>ε</w:t>
      </w:r>
      <w:r w:rsidRPr="00F00933">
        <w:rPr>
          <w:rFonts w:eastAsia="Times New Roman" w:cs="Times New Roman"/>
          <w:szCs w:val="24"/>
        </w:rPr>
        <w:t>ρώτηση</w:t>
      </w:r>
      <w:r>
        <w:rPr>
          <w:rFonts w:eastAsia="Times New Roman" w:cs="Times New Roman"/>
          <w:szCs w:val="24"/>
        </w:rPr>
        <w:t xml:space="preserve"> πρώτου κύκλου</w:t>
      </w:r>
      <w:r w:rsidRPr="00F00933">
        <w:rPr>
          <w:rFonts w:eastAsia="Times New Roman" w:cs="Times New Roman"/>
          <w:szCs w:val="24"/>
        </w:rPr>
        <w:t xml:space="preserve"> του Βουλευτή Β</w:t>
      </w:r>
      <w:r>
        <w:rPr>
          <w:rFonts w:eastAsia="Times New Roman" w:cs="Times New Roman"/>
          <w:szCs w:val="24"/>
        </w:rPr>
        <w:t>΄</w:t>
      </w:r>
      <w:r w:rsidRPr="00F00933">
        <w:rPr>
          <w:rFonts w:eastAsia="Times New Roman" w:cs="Times New Roman"/>
          <w:szCs w:val="24"/>
        </w:rPr>
        <w:t xml:space="preserve"> Πειραιώς του Λαϊκού Συνδέσμου</w:t>
      </w:r>
      <w:r>
        <w:rPr>
          <w:rFonts w:eastAsia="Times New Roman" w:cs="Times New Roman"/>
          <w:szCs w:val="24"/>
        </w:rPr>
        <w:t xml:space="preserve"> </w:t>
      </w:r>
      <w:r w:rsidRPr="00F00933">
        <w:rPr>
          <w:rFonts w:eastAsia="Times New Roman" w:cs="Times New Roman"/>
          <w:szCs w:val="24"/>
        </w:rPr>
        <w:t>-</w:t>
      </w:r>
      <w:r>
        <w:rPr>
          <w:rFonts w:eastAsia="Times New Roman" w:cs="Times New Roman"/>
          <w:szCs w:val="24"/>
        </w:rPr>
        <w:t xml:space="preserve"> </w:t>
      </w:r>
      <w:r w:rsidRPr="00F00933">
        <w:rPr>
          <w:rFonts w:eastAsia="Times New Roman" w:cs="Times New Roman"/>
          <w:szCs w:val="24"/>
        </w:rPr>
        <w:t>Χρυσή Αυγή κ.</w:t>
      </w:r>
      <w:r>
        <w:rPr>
          <w:rFonts w:eastAsia="Times New Roman" w:cs="Times New Roman"/>
          <w:szCs w:val="24"/>
        </w:rPr>
        <w:t xml:space="preserve"> </w:t>
      </w:r>
      <w:r w:rsidRPr="00F00933">
        <w:rPr>
          <w:rFonts w:eastAsia="Times New Roman" w:cs="Times New Roman"/>
          <w:bCs/>
          <w:szCs w:val="24"/>
        </w:rPr>
        <w:t>Ιωάννη Λαγού</w:t>
      </w:r>
      <w:r>
        <w:rPr>
          <w:rFonts w:eastAsia="Times New Roman" w:cs="Times New Roman"/>
          <w:szCs w:val="24"/>
        </w:rPr>
        <w:t xml:space="preserve"> </w:t>
      </w:r>
      <w:r w:rsidRPr="00F00933">
        <w:rPr>
          <w:rFonts w:eastAsia="Times New Roman" w:cs="Times New Roman"/>
          <w:szCs w:val="24"/>
        </w:rPr>
        <w:t>προς την Υπουργό</w:t>
      </w:r>
      <w:r>
        <w:rPr>
          <w:rFonts w:eastAsia="Times New Roman" w:cs="Times New Roman"/>
          <w:szCs w:val="24"/>
        </w:rPr>
        <w:t xml:space="preserve"> </w:t>
      </w:r>
      <w:r w:rsidRPr="00F00933">
        <w:rPr>
          <w:rFonts w:eastAsia="Times New Roman" w:cs="Times New Roman"/>
          <w:bCs/>
          <w:szCs w:val="24"/>
        </w:rPr>
        <w:lastRenderedPageBreak/>
        <w:t>Προστασίας του Πολίτη,</w:t>
      </w:r>
      <w:r>
        <w:rPr>
          <w:rFonts w:eastAsia="Times New Roman" w:cs="Times New Roman"/>
          <w:szCs w:val="24"/>
        </w:rPr>
        <w:t xml:space="preserve"> </w:t>
      </w:r>
      <w:r w:rsidRPr="00F00933">
        <w:rPr>
          <w:rFonts w:eastAsia="Times New Roman" w:cs="Times New Roman"/>
          <w:szCs w:val="24"/>
        </w:rPr>
        <w:t>με θέμα: «Κα</w:t>
      </w:r>
      <w:r>
        <w:rPr>
          <w:rFonts w:eastAsia="Times New Roman" w:cs="Times New Roman"/>
          <w:szCs w:val="24"/>
        </w:rPr>
        <w:t>μ</w:t>
      </w:r>
      <w:r w:rsidRPr="00F00933">
        <w:rPr>
          <w:rFonts w:eastAsia="Times New Roman" w:cs="Times New Roman"/>
          <w:szCs w:val="24"/>
        </w:rPr>
        <w:t xml:space="preserve">μία σύλληψη στην Κόρινθο, όπου ομάδες </w:t>
      </w:r>
      <w:proofErr w:type="spellStart"/>
      <w:r>
        <w:rPr>
          <w:rFonts w:eastAsia="Times New Roman" w:cs="Times New Roman"/>
          <w:szCs w:val="24"/>
        </w:rPr>
        <w:t>Ρομά</w:t>
      </w:r>
      <w:proofErr w:type="spellEnd"/>
      <w:r>
        <w:rPr>
          <w:rFonts w:eastAsia="Times New Roman" w:cs="Times New Roman"/>
          <w:szCs w:val="24"/>
        </w:rPr>
        <w:t xml:space="preserve"> προέβησαν σε βιαιοπραγίες»</w:t>
      </w:r>
      <w:r>
        <w:rPr>
          <w:rFonts w:eastAsia="Times New Roman" w:cs="Times New Roman"/>
          <w:szCs w:val="24"/>
        </w:rPr>
        <w:t>,</w:t>
      </w:r>
      <w:r>
        <w:rPr>
          <w:rFonts w:eastAsia="Times New Roman" w:cs="Times New Roman"/>
          <w:szCs w:val="24"/>
        </w:rPr>
        <w:t xml:space="preserve"> δεν θα συζητηθεί. </w:t>
      </w:r>
    </w:p>
    <w:p w14:paraId="46D5FFB7"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Η</w:t>
      </w:r>
      <w:r w:rsidRPr="00F00933">
        <w:rPr>
          <w:rFonts w:eastAsia="Times New Roman" w:cs="Times New Roman"/>
          <w:szCs w:val="24"/>
        </w:rPr>
        <w:t xml:space="preserve"> </w:t>
      </w:r>
      <w:r>
        <w:rPr>
          <w:rFonts w:eastAsia="Times New Roman" w:cs="Times New Roman"/>
          <w:szCs w:val="24"/>
        </w:rPr>
        <w:t>δέκ</w:t>
      </w:r>
      <w:r>
        <w:rPr>
          <w:rFonts w:eastAsia="Times New Roman" w:cs="Times New Roman"/>
          <w:szCs w:val="24"/>
        </w:rPr>
        <w:t xml:space="preserve">ατη έβδομη </w:t>
      </w:r>
      <w:r w:rsidRPr="00F00933">
        <w:rPr>
          <w:rFonts w:eastAsia="Times New Roman" w:cs="Times New Roman"/>
          <w:szCs w:val="24"/>
        </w:rPr>
        <w:t xml:space="preserve">με αριθμό 262/9-1-2019 </w:t>
      </w:r>
      <w:r>
        <w:rPr>
          <w:rFonts w:eastAsia="Times New Roman" w:cs="Times New Roman"/>
          <w:szCs w:val="24"/>
        </w:rPr>
        <w:t>ε</w:t>
      </w:r>
      <w:r w:rsidRPr="00F00933">
        <w:rPr>
          <w:rFonts w:eastAsia="Times New Roman" w:cs="Times New Roman"/>
          <w:szCs w:val="24"/>
        </w:rPr>
        <w:t xml:space="preserve">πίκαιρη </w:t>
      </w:r>
      <w:r>
        <w:rPr>
          <w:rFonts w:eastAsia="Times New Roman" w:cs="Times New Roman"/>
          <w:szCs w:val="24"/>
        </w:rPr>
        <w:t>ε</w:t>
      </w:r>
      <w:r w:rsidRPr="00F00933">
        <w:rPr>
          <w:rFonts w:eastAsia="Times New Roman" w:cs="Times New Roman"/>
          <w:szCs w:val="24"/>
        </w:rPr>
        <w:t>ρώτηση</w:t>
      </w:r>
      <w:r>
        <w:rPr>
          <w:rFonts w:eastAsia="Times New Roman" w:cs="Times New Roman"/>
          <w:szCs w:val="24"/>
        </w:rPr>
        <w:t xml:space="preserve"> δεύτερου κύκλου </w:t>
      </w:r>
      <w:r w:rsidRPr="00F00933">
        <w:rPr>
          <w:rFonts w:eastAsia="Times New Roman" w:cs="Times New Roman"/>
          <w:szCs w:val="24"/>
        </w:rPr>
        <w:t>του Βουλευτή Επικρατείας του Λαϊκού Συνδέσμου</w:t>
      </w:r>
      <w:r>
        <w:rPr>
          <w:rFonts w:eastAsia="Times New Roman" w:cs="Times New Roman"/>
          <w:szCs w:val="24"/>
        </w:rPr>
        <w:t xml:space="preserve"> </w:t>
      </w:r>
      <w:r w:rsidRPr="00F00933">
        <w:rPr>
          <w:rFonts w:eastAsia="Times New Roman" w:cs="Times New Roman"/>
          <w:szCs w:val="24"/>
        </w:rPr>
        <w:t>-</w:t>
      </w:r>
      <w:r>
        <w:rPr>
          <w:rFonts w:eastAsia="Times New Roman" w:cs="Times New Roman"/>
          <w:szCs w:val="24"/>
        </w:rPr>
        <w:t xml:space="preserve"> </w:t>
      </w:r>
      <w:r w:rsidRPr="00F00933">
        <w:rPr>
          <w:rFonts w:eastAsia="Times New Roman" w:cs="Times New Roman"/>
          <w:szCs w:val="24"/>
        </w:rPr>
        <w:t>Χρυσή Αυγή κ.</w:t>
      </w:r>
      <w:r>
        <w:rPr>
          <w:rFonts w:eastAsia="Times New Roman" w:cs="Times New Roman"/>
          <w:szCs w:val="24"/>
        </w:rPr>
        <w:t xml:space="preserve"> </w:t>
      </w:r>
      <w:r w:rsidRPr="00F00933">
        <w:rPr>
          <w:rFonts w:eastAsia="Times New Roman" w:cs="Times New Roman"/>
          <w:bCs/>
          <w:szCs w:val="24"/>
        </w:rPr>
        <w:t>Χρήστου Παππά</w:t>
      </w:r>
      <w:r>
        <w:rPr>
          <w:rFonts w:eastAsia="Times New Roman" w:cs="Times New Roman"/>
          <w:szCs w:val="24"/>
        </w:rPr>
        <w:t xml:space="preserve"> </w:t>
      </w:r>
      <w:r w:rsidRPr="00F00933">
        <w:rPr>
          <w:rFonts w:eastAsia="Times New Roman" w:cs="Times New Roman"/>
          <w:szCs w:val="24"/>
        </w:rPr>
        <w:t>προς τον Υπουργό</w:t>
      </w:r>
      <w:r>
        <w:rPr>
          <w:rFonts w:eastAsia="Times New Roman" w:cs="Times New Roman"/>
          <w:szCs w:val="24"/>
        </w:rPr>
        <w:t xml:space="preserve"> </w:t>
      </w:r>
      <w:r w:rsidRPr="00F00933">
        <w:rPr>
          <w:rFonts w:eastAsia="Times New Roman" w:cs="Times New Roman"/>
          <w:bCs/>
          <w:szCs w:val="24"/>
        </w:rPr>
        <w:t>Εθνικής Άμυνας,</w:t>
      </w:r>
      <w:r>
        <w:rPr>
          <w:rFonts w:eastAsia="Times New Roman" w:cs="Times New Roman"/>
          <w:szCs w:val="24"/>
        </w:rPr>
        <w:t xml:space="preserve"> </w:t>
      </w:r>
      <w:r w:rsidRPr="00F00933">
        <w:rPr>
          <w:rFonts w:eastAsia="Times New Roman" w:cs="Times New Roman"/>
          <w:szCs w:val="24"/>
        </w:rPr>
        <w:t>με θέμα: «Επιτακτική ανάγκη αυξ</w:t>
      </w:r>
      <w:r>
        <w:rPr>
          <w:rFonts w:eastAsia="Times New Roman" w:cs="Times New Roman"/>
          <w:szCs w:val="24"/>
        </w:rPr>
        <w:t>ήσεως της στρατιωτικής θητείας»</w:t>
      </w:r>
      <w:r>
        <w:rPr>
          <w:rFonts w:eastAsia="Times New Roman" w:cs="Times New Roman"/>
          <w:szCs w:val="24"/>
        </w:rPr>
        <w:t>,</w:t>
      </w:r>
      <w:r>
        <w:rPr>
          <w:rFonts w:eastAsia="Times New Roman" w:cs="Times New Roman"/>
          <w:szCs w:val="24"/>
        </w:rPr>
        <w:t xml:space="preserve"> δεν θα συζητηθεί. </w:t>
      </w:r>
    </w:p>
    <w:p w14:paraId="46D5FFB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Προχωρούμε τώρα </w:t>
      </w:r>
      <w:r w:rsidRPr="00992523">
        <w:rPr>
          <w:rFonts w:eastAsia="Times New Roman" w:cs="Times New Roman"/>
          <w:szCs w:val="24"/>
        </w:rPr>
        <w:t>στη</w:t>
      </w:r>
      <w:r>
        <w:rPr>
          <w:rFonts w:eastAsia="Times New Roman" w:cs="Times New Roman"/>
          <w:szCs w:val="24"/>
        </w:rPr>
        <w:t xml:space="preserve"> συζήτηση της πρώτης</w:t>
      </w:r>
      <w:r>
        <w:rPr>
          <w:rFonts w:eastAsia="Times New Roman" w:cs="Times New Roman"/>
          <w:szCs w:val="24"/>
        </w:rPr>
        <w:t xml:space="preserve"> </w:t>
      </w:r>
      <w:r w:rsidRPr="00992523">
        <w:rPr>
          <w:rFonts w:eastAsia="Times New Roman" w:cs="Times New Roman"/>
          <w:szCs w:val="24"/>
        </w:rPr>
        <w:t xml:space="preserve">με αριθμό 461/1-4-2019 </w:t>
      </w:r>
      <w:r>
        <w:rPr>
          <w:rFonts w:eastAsia="Times New Roman" w:cs="Times New Roman"/>
          <w:szCs w:val="24"/>
        </w:rPr>
        <w:t>ε</w:t>
      </w:r>
      <w:r w:rsidRPr="00992523">
        <w:rPr>
          <w:rFonts w:eastAsia="Times New Roman" w:cs="Times New Roman"/>
          <w:szCs w:val="24"/>
        </w:rPr>
        <w:t>πίκαιρη</w:t>
      </w:r>
      <w:r>
        <w:rPr>
          <w:rFonts w:eastAsia="Times New Roman" w:cs="Times New Roman"/>
          <w:szCs w:val="24"/>
        </w:rPr>
        <w:t>ς</w:t>
      </w:r>
      <w:r w:rsidRPr="00992523">
        <w:rPr>
          <w:rFonts w:eastAsia="Times New Roman" w:cs="Times New Roman"/>
          <w:szCs w:val="24"/>
        </w:rPr>
        <w:t xml:space="preserve"> </w:t>
      </w:r>
      <w:r>
        <w:rPr>
          <w:rFonts w:eastAsia="Times New Roman" w:cs="Times New Roman"/>
          <w:szCs w:val="24"/>
        </w:rPr>
        <w:t>ε</w:t>
      </w:r>
      <w:r w:rsidRPr="00992523">
        <w:rPr>
          <w:rFonts w:eastAsia="Times New Roman" w:cs="Times New Roman"/>
          <w:szCs w:val="24"/>
        </w:rPr>
        <w:t>ρώτηση</w:t>
      </w:r>
      <w:r>
        <w:rPr>
          <w:rFonts w:eastAsia="Times New Roman" w:cs="Times New Roman"/>
          <w:szCs w:val="24"/>
        </w:rPr>
        <w:t>ς</w:t>
      </w:r>
      <w:r w:rsidRPr="00992523">
        <w:rPr>
          <w:rFonts w:eastAsia="Times New Roman" w:cs="Times New Roman"/>
          <w:szCs w:val="24"/>
        </w:rPr>
        <w:t xml:space="preserve"> </w:t>
      </w:r>
      <w:r>
        <w:rPr>
          <w:rFonts w:eastAsia="Times New Roman" w:cs="Times New Roman"/>
          <w:szCs w:val="24"/>
        </w:rPr>
        <w:t xml:space="preserve">δεύτερου κύκλου </w:t>
      </w:r>
      <w:r w:rsidRPr="00992523">
        <w:rPr>
          <w:rFonts w:eastAsia="Times New Roman" w:cs="Times New Roman"/>
          <w:szCs w:val="24"/>
        </w:rPr>
        <w:t>του Βουλευτή Τρικάλων της Νέας Δημοκρατίας κ.</w:t>
      </w:r>
      <w:r>
        <w:rPr>
          <w:rFonts w:eastAsia="Times New Roman" w:cs="Times New Roman"/>
          <w:szCs w:val="24"/>
        </w:rPr>
        <w:t xml:space="preserve"> </w:t>
      </w:r>
      <w:r w:rsidRPr="00992523">
        <w:rPr>
          <w:rFonts w:eastAsia="Times New Roman" w:cs="Times New Roman"/>
          <w:bCs/>
          <w:szCs w:val="24"/>
        </w:rPr>
        <w:t>Κωνσταντίνου Σκρέκα</w:t>
      </w:r>
      <w:r>
        <w:rPr>
          <w:rFonts w:eastAsia="Times New Roman" w:cs="Times New Roman"/>
          <w:szCs w:val="24"/>
        </w:rPr>
        <w:t xml:space="preserve"> </w:t>
      </w:r>
      <w:r w:rsidRPr="00992523">
        <w:rPr>
          <w:rFonts w:eastAsia="Times New Roman" w:cs="Times New Roman"/>
          <w:szCs w:val="24"/>
        </w:rPr>
        <w:t>προς τον Υπουργό</w:t>
      </w:r>
      <w:r>
        <w:rPr>
          <w:rFonts w:eastAsia="Times New Roman" w:cs="Times New Roman"/>
          <w:szCs w:val="24"/>
        </w:rPr>
        <w:t xml:space="preserve"> </w:t>
      </w:r>
      <w:r w:rsidRPr="00992523">
        <w:rPr>
          <w:rFonts w:eastAsia="Times New Roman" w:cs="Times New Roman"/>
          <w:bCs/>
          <w:szCs w:val="24"/>
        </w:rPr>
        <w:t>Οικονομικών,</w:t>
      </w:r>
      <w:r>
        <w:rPr>
          <w:rFonts w:eastAsia="Times New Roman" w:cs="Times New Roman"/>
          <w:szCs w:val="24"/>
        </w:rPr>
        <w:t xml:space="preserve"> </w:t>
      </w:r>
      <w:r w:rsidRPr="00992523">
        <w:rPr>
          <w:rFonts w:eastAsia="Times New Roman" w:cs="Times New Roman"/>
          <w:szCs w:val="24"/>
        </w:rPr>
        <w:t>με θέμα: «Υγιείς ξενοδοχειακές επιχειρήσει</w:t>
      </w:r>
      <w:r w:rsidRPr="00992523">
        <w:rPr>
          <w:rFonts w:eastAsia="Times New Roman" w:cs="Times New Roman"/>
          <w:szCs w:val="24"/>
        </w:rPr>
        <w:t>ς κινδυνεύουν με “λουκέτο” λόγω καταλογισμού ΦΠΑ».</w:t>
      </w:r>
    </w:p>
    <w:p w14:paraId="46D5FFB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w:t>
      </w:r>
      <w:r w:rsidRPr="00992523">
        <w:rPr>
          <w:rFonts w:eastAsia="Times New Roman" w:cs="Times New Roman"/>
          <w:szCs w:val="24"/>
        </w:rPr>
        <w:t xml:space="preserve">θα απαντήσει </w:t>
      </w:r>
      <w:r>
        <w:rPr>
          <w:rFonts w:eastAsia="Times New Roman" w:cs="Times New Roman"/>
          <w:szCs w:val="24"/>
        </w:rPr>
        <w:t>η Υφυ</w:t>
      </w:r>
      <w:r w:rsidRPr="00992523">
        <w:rPr>
          <w:rFonts w:eastAsia="Times New Roman" w:cs="Times New Roman"/>
          <w:szCs w:val="24"/>
        </w:rPr>
        <w:t>πουργό</w:t>
      </w:r>
      <w:r>
        <w:rPr>
          <w:rFonts w:eastAsia="Times New Roman" w:cs="Times New Roman"/>
          <w:szCs w:val="24"/>
        </w:rPr>
        <w:t xml:space="preserve">ς Οικονομικών κ. </w:t>
      </w:r>
      <w:proofErr w:type="spellStart"/>
      <w:r>
        <w:rPr>
          <w:rFonts w:eastAsia="Times New Roman" w:cs="Times New Roman"/>
          <w:szCs w:val="24"/>
        </w:rPr>
        <w:t>Π</w:t>
      </w:r>
      <w:r w:rsidRPr="00992523">
        <w:rPr>
          <w:rFonts w:eastAsia="Times New Roman" w:cs="Times New Roman"/>
          <w:szCs w:val="24"/>
        </w:rPr>
        <w:t>απαν</w:t>
      </w:r>
      <w:r>
        <w:rPr>
          <w:rFonts w:eastAsia="Times New Roman" w:cs="Times New Roman"/>
          <w:szCs w:val="24"/>
        </w:rPr>
        <w:t>ά</w:t>
      </w:r>
      <w:r w:rsidRPr="00992523">
        <w:rPr>
          <w:rFonts w:eastAsia="Times New Roman" w:cs="Times New Roman"/>
          <w:szCs w:val="24"/>
        </w:rPr>
        <w:t>τσιου</w:t>
      </w:r>
      <w:proofErr w:type="spellEnd"/>
      <w:r>
        <w:rPr>
          <w:rFonts w:eastAsia="Times New Roman" w:cs="Times New Roman"/>
          <w:szCs w:val="24"/>
        </w:rPr>
        <w:t>.</w:t>
      </w:r>
    </w:p>
    <w:p w14:paraId="46D5FFB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Ορίστε, κύριε Σκρέκα, </w:t>
      </w:r>
      <w:r w:rsidRPr="00992523">
        <w:rPr>
          <w:rFonts w:eastAsia="Times New Roman" w:cs="Times New Roman"/>
          <w:szCs w:val="24"/>
        </w:rPr>
        <w:t>έχετε το</w:t>
      </w:r>
      <w:r>
        <w:rPr>
          <w:rFonts w:eastAsia="Times New Roman" w:cs="Times New Roman"/>
          <w:szCs w:val="24"/>
        </w:rPr>
        <w:t>ν</w:t>
      </w:r>
      <w:r w:rsidRPr="00992523">
        <w:rPr>
          <w:rFonts w:eastAsia="Times New Roman" w:cs="Times New Roman"/>
          <w:szCs w:val="24"/>
        </w:rPr>
        <w:t xml:space="preserve"> λόγο</w:t>
      </w:r>
      <w:r>
        <w:rPr>
          <w:rFonts w:eastAsia="Times New Roman" w:cs="Times New Roman"/>
          <w:szCs w:val="24"/>
        </w:rPr>
        <w:t>.</w:t>
      </w:r>
    </w:p>
    <w:p w14:paraId="46D5FFBB"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Ευχαριστώ, κύριε Πρόεδρε.</w:t>
      </w:r>
    </w:p>
    <w:p w14:paraId="46D5FFBC" w14:textId="77777777" w:rsidR="00A304EA" w:rsidRDefault="003C614A">
      <w:pPr>
        <w:spacing w:line="600" w:lineRule="auto"/>
        <w:ind w:firstLine="720"/>
        <w:jc w:val="both"/>
        <w:rPr>
          <w:rFonts w:eastAsia="Times New Roman" w:cs="Times New Roman"/>
          <w:szCs w:val="24"/>
        </w:rPr>
      </w:pPr>
      <w:r w:rsidRPr="00992523">
        <w:rPr>
          <w:rFonts w:eastAsia="Times New Roman" w:cs="Times New Roman"/>
          <w:szCs w:val="24"/>
        </w:rPr>
        <w:t>Κύρι</w:t>
      </w:r>
      <w:r>
        <w:rPr>
          <w:rFonts w:eastAsia="Times New Roman" w:cs="Times New Roman"/>
          <w:szCs w:val="24"/>
        </w:rPr>
        <w:t>α</w:t>
      </w:r>
      <w:r w:rsidRPr="00992523">
        <w:rPr>
          <w:rFonts w:eastAsia="Times New Roman" w:cs="Times New Roman"/>
          <w:szCs w:val="24"/>
        </w:rPr>
        <w:t xml:space="preserve"> Υπουργέ</w:t>
      </w:r>
      <w:r>
        <w:rPr>
          <w:rFonts w:eastAsia="Times New Roman" w:cs="Times New Roman"/>
          <w:szCs w:val="24"/>
        </w:rPr>
        <w:t>,</w:t>
      </w:r>
      <w:r w:rsidRPr="00992523">
        <w:rPr>
          <w:rFonts w:eastAsia="Times New Roman" w:cs="Times New Roman"/>
          <w:szCs w:val="24"/>
        </w:rPr>
        <w:t xml:space="preserve"> το 2009 ξεκίνησε στην Ελλάδα</w:t>
      </w:r>
      <w:r w:rsidRPr="00992523">
        <w:rPr>
          <w:rFonts w:eastAsia="Times New Roman" w:cs="Times New Roman"/>
          <w:szCs w:val="24"/>
        </w:rPr>
        <w:t xml:space="preserve"> μ</w:t>
      </w:r>
      <w:r>
        <w:rPr>
          <w:rFonts w:eastAsia="Times New Roman" w:cs="Times New Roman"/>
          <w:szCs w:val="24"/>
        </w:rPr>
        <w:t>ι</w:t>
      </w:r>
      <w:r w:rsidRPr="00992523">
        <w:rPr>
          <w:rFonts w:eastAsia="Times New Roman" w:cs="Times New Roman"/>
          <w:szCs w:val="24"/>
        </w:rPr>
        <w:t>α ισχυρότατη κρίση</w:t>
      </w:r>
      <w:r>
        <w:rPr>
          <w:rFonts w:eastAsia="Times New Roman" w:cs="Times New Roman"/>
          <w:szCs w:val="24"/>
        </w:rPr>
        <w:t>,</w:t>
      </w:r>
      <w:r w:rsidRPr="00992523">
        <w:rPr>
          <w:rFonts w:eastAsia="Times New Roman" w:cs="Times New Roman"/>
          <w:szCs w:val="24"/>
        </w:rPr>
        <w:t xml:space="preserve"> η οποία ταρακούνησε σύσσωμα τα θεμέλια της </w:t>
      </w:r>
      <w:r>
        <w:rPr>
          <w:rFonts w:eastAsia="Times New Roman" w:cs="Times New Roman"/>
          <w:szCs w:val="24"/>
        </w:rPr>
        <w:t>ε</w:t>
      </w:r>
      <w:r w:rsidRPr="00992523">
        <w:rPr>
          <w:rFonts w:eastAsia="Times New Roman" w:cs="Times New Roman"/>
          <w:szCs w:val="24"/>
        </w:rPr>
        <w:t xml:space="preserve">λληνικής οικονομίας και είχε τραγικές συνέπειες </w:t>
      </w:r>
      <w:r>
        <w:rPr>
          <w:rFonts w:eastAsia="Times New Roman" w:cs="Times New Roman"/>
          <w:szCs w:val="24"/>
        </w:rPr>
        <w:t>στην ε</w:t>
      </w:r>
      <w:r w:rsidRPr="00992523">
        <w:rPr>
          <w:rFonts w:eastAsia="Times New Roman" w:cs="Times New Roman"/>
          <w:szCs w:val="24"/>
        </w:rPr>
        <w:t>λλην</w:t>
      </w:r>
      <w:r>
        <w:rPr>
          <w:rFonts w:eastAsia="Times New Roman" w:cs="Times New Roman"/>
          <w:szCs w:val="24"/>
        </w:rPr>
        <w:t>ική κοινωνία. Ν</w:t>
      </w:r>
      <w:r w:rsidRPr="00992523">
        <w:rPr>
          <w:rFonts w:eastAsia="Times New Roman" w:cs="Times New Roman"/>
          <w:szCs w:val="24"/>
        </w:rPr>
        <w:t xml:space="preserve">α θυμίσω ότι η ανεργία έφτασε </w:t>
      </w:r>
      <w:r>
        <w:rPr>
          <w:rFonts w:eastAsia="Times New Roman" w:cs="Times New Roman"/>
          <w:szCs w:val="24"/>
        </w:rPr>
        <w:t>σ</w:t>
      </w:r>
      <w:r w:rsidRPr="00992523">
        <w:rPr>
          <w:rFonts w:eastAsia="Times New Roman" w:cs="Times New Roman"/>
          <w:szCs w:val="24"/>
        </w:rPr>
        <w:t>ε ποσοστό 28%</w:t>
      </w:r>
      <w:r>
        <w:rPr>
          <w:rFonts w:eastAsia="Times New Roman" w:cs="Times New Roman"/>
          <w:szCs w:val="24"/>
        </w:rPr>
        <w:t>,</w:t>
      </w:r>
      <w:r w:rsidRPr="00992523">
        <w:rPr>
          <w:rFonts w:eastAsia="Times New Roman" w:cs="Times New Roman"/>
          <w:szCs w:val="24"/>
        </w:rPr>
        <w:t xml:space="preserve"> που σημαίνει ότι πάνω από ένα εκατομμύριο συμπολίτες μας βρέθηκαν άνερ</w:t>
      </w:r>
      <w:r w:rsidRPr="00992523">
        <w:rPr>
          <w:rFonts w:eastAsia="Times New Roman" w:cs="Times New Roman"/>
          <w:szCs w:val="24"/>
        </w:rPr>
        <w:t>γοι</w:t>
      </w:r>
      <w:r>
        <w:rPr>
          <w:rFonts w:eastAsia="Times New Roman" w:cs="Times New Roman"/>
          <w:szCs w:val="24"/>
        </w:rPr>
        <w:t>. Ν</w:t>
      </w:r>
      <w:r w:rsidRPr="00992523">
        <w:rPr>
          <w:rFonts w:eastAsia="Times New Roman" w:cs="Times New Roman"/>
          <w:szCs w:val="24"/>
        </w:rPr>
        <w:t xml:space="preserve">α σημειώσω ότι τα χρόνια της κρίσης η ελληνική οικονομία έχασε περίπου </w:t>
      </w:r>
      <w:r>
        <w:rPr>
          <w:rFonts w:eastAsia="Times New Roman" w:cs="Times New Roman"/>
          <w:szCs w:val="24"/>
        </w:rPr>
        <w:t xml:space="preserve">το </w:t>
      </w:r>
      <w:r w:rsidRPr="00992523">
        <w:rPr>
          <w:rFonts w:eastAsia="Times New Roman" w:cs="Times New Roman"/>
          <w:szCs w:val="24"/>
        </w:rPr>
        <w:t xml:space="preserve">25% του </w:t>
      </w:r>
      <w:r>
        <w:rPr>
          <w:rFonts w:eastAsia="Times New Roman" w:cs="Times New Roman"/>
          <w:szCs w:val="24"/>
        </w:rPr>
        <w:t>Α</w:t>
      </w:r>
      <w:r w:rsidRPr="00992523">
        <w:rPr>
          <w:rFonts w:eastAsia="Times New Roman" w:cs="Times New Roman"/>
          <w:szCs w:val="24"/>
        </w:rPr>
        <w:t xml:space="preserve">καθάριστου </w:t>
      </w:r>
      <w:r>
        <w:rPr>
          <w:rFonts w:eastAsia="Times New Roman" w:cs="Times New Roman"/>
          <w:szCs w:val="24"/>
        </w:rPr>
        <w:t>Ε</w:t>
      </w:r>
      <w:r w:rsidRPr="00992523">
        <w:rPr>
          <w:rFonts w:eastAsia="Times New Roman" w:cs="Times New Roman"/>
          <w:szCs w:val="24"/>
        </w:rPr>
        <w:t xml:space="preserve">γχώριου </w:t>
      </w:r>
      <w:r>
        <w:rPr>
          <w:rFonts w:eastAsia="Times New Roman" w:cs="Times New Roman"/>
          <w:szCs w:val="24"/>
        </w:rPr>
        <w:t>Π</w:t>
      </w:r>
      <w:r w:rsidRPr="00992523">
        <w:rPr>
          <w:rFonts w:eastAsia="Times New Roman" w:cs="Times New Roman"/>
          <w:szCs w:val="24"/>
        </w:rPr>
        <w:t>ροϊόντος</w:t>
      </w:r>
      <w:r>
        <w:rPr>
          <w:rFonts w:eastAsia="Times New Roman" w:cs="Times New Roman"/>
          <w:szCs w:val="24"/>
        </w:rPr>
        <w:t>. Όλα αυτά είχαν, δ</w:t>
      </w:r>
      <w:r w:rsidRPr="00992523">
        <w:rPr>
          <w:rFonts w:eastAsia="Times New Roman" w:cs="Times New Roman"/>
          <w:szCs w:val="24"/>
        </w:rPr>
        <w:t>υστυχώς</w:t>
      </w:r>
      <w:r>
        <w:rPr>
          <w:rFonts w:eastAsia="Times New Roman" w:cs="Times New Roman"/>
          <w:szCs w:val="24"/>
        </w:rPr>
        <w:t>,</w:t>
      </w:r>
      <w:r w:rsidRPr="00992523">
        <w:rPr>
          <w:rFonts w:eastAsia="Times New Roman" w:cs="Times New Roman"/>
          <w:szCs w:val="24"/>
        </w:rPr>
        <w:t xml:space="preserve"> τις συνέπειες </w:t>
      </w:r>
      <w:r>
        <w:rPr>
          <w:rFonts w:eastAsia="Times New Roman" w:cs="Times New Roman"/>
          <w:szCs w:val="24"/>
        </w:rPr>
        <w:t>π</w:t>
      </w:r>
      <w:r w:rsidRPr="00992523">
        <w:rPr>
          <w:rFonts w:eastAsia="Times New Roman" w:cs="Times New Roman"/>
          <w:szCs w:val="24"/>
        </w:rPr>
        <w:t xml:space="preserve">ου και σήμερα </w:t>
      </w:r>
      <w:r>
        <w:rPr>
          <w:rFonts w:eastAsia="Times New Roman" w:cs="Times New Roman"/>
          <w:szCs w:val="24"/>
        </w:rPr>
        <w:t>α</w:t>
      </w:r>
      <w:r w:rsidRPr="00992523">
        <w:rPr>
          <w:rFonts w:eastAsia="Times New Roman" w:cs="Times New Roman"/>
          <w:szCs w:val="24"/>
        </w:rPr>
        <w:t>κόμα προσπαθούμε να αντιμετωπίσουμε</w:t>
      </w:r>
      <w:r>
        <w:rPr>
          <w:rFonts w:eastAsia="Times New Roman" w:cs="Times New Roman"/>
          <w:szCs w:val="24"/>
        </w:rPr>
        <w:t xml:space="preserve">. Έχουμε </w:t>
      </w:r>
      <w:r w:rsidRPr="00992523">
        <w:rPr>
          <w:rFonts w:eastAsia="Times New Roman" w:cs="Times New Roman"/>
          <w:szCs w:val="24"/>
        </w:rPr>
        <w:t>μ</w:t>
      </w:r>
      <w:r>
        <w:rPr>
          <w:rFonts w:eastAsia="Times New Roman" w:cs="Times New Roman"/>
          <w:szCs w:val="24"/>
        </w:rPr>
        <w:t>ι</w:t>
      </w:r>
      <w:r w:rsidRPr="00992523">
        <w:rPr>
          <w:rFonts w:eastAsia="Times New Roman" w:cs="Times New Roman"/>
          <w:szCs w:val="24"/>
        </w:rPr>
        <w:t xml:space="preserve">α οικονομία η οποία χρειάζεται </w:t>
      </w:r>
      <w:r w:rsidRPr="00992523">
        <w:rPr>
          <w:rFonts w:eastAsia="Times New Roman" w:cs="Times New Roman"/>
          <w:szCs w:val="24"/>
        </w:rPr>
        <w:t>σοβαρές επενδύσεις</w:t>
      </w:r>
      <w:r>
        <w:rPr>
          <w:rFonts w:eastAsia="Times New Roman" w:cs="Times New Roman"/>
          <w:szCs w:val="24"/>
        </w:rPr>
        <w:t>,</w:t>
      </w:r>
      <w:r w:rsidRPr="00992523">
        <w:rPr>
          <w:rFonts w:eastAsia="Times New Roman" w:cs="Times New Roman"/>
          <w:szCs w:val="24"/>
        </w:rPr>
        <w:t xml:space="preserve"> ώστε να επανέλθει η ανάπτυξη</w:t>
      </w:r>
      <w:r>
        <w:rPr>
          <w:rFonts w:eastAsia="Times New Roman" w:cs="Times New Roman"/>
          <w:szCs w:val="24"/>
        </w:rPr>
        <w:t>,</w:t>
      </w:r>
      <w:r w:rsidRPr="00992523">
        <w:rPr>
          <w:rFonts w:eastAsia="Times New Roman" w:cs="Times New Roman"/>
          <w:szCs w:val="24"/>
        </w:rPr>
        <w:t xml:space="preserve"> να δημιουργηθούν θέσεις εργασίας και να αυξηθούν τα έσοδα τ</w:t>
      </w:r>
      <w:r>
        <w:rPr>
          <w:rFonts w:eastAsia="Times New Roman" w:cs="Times New Roman"/>
          <w:szCs w:val="24"/>
        </w:rPr>
        <w:t xml:space="preserve">ου κράτους μέσα από τη διεύρυνση της </w:t>
      </w:r>
      <w:r w:rsidRPr="00992523">
        <w:rPr>
          <w:rFonts w:eastAsia="Times New Roman" w:cs="Times New Roman"/>
          <w:szCs w:val="24"/>
        </w:rPr>
        <w:t xml:space="preserve">φορολογικής βάσης και τις νέες επενδύσεις και όχι αυξάνοντας τους φόρους </w:t>
      </w:r>
      <w:r>
        <w:rPr>
          <w:rFonts w:eastAsia="Times New Roman" w:cs="Times New Roman"/>
          <w:szCs w:val="24"/>
        </w:rPr>
        <w:t>σ</w:t>
      </w:r>
      <w:r w:rsidRPr="00992523">
        <w:rPr>
          <w:rFonts w:eastAsia="Times New Roman" w:cs="Times New Roman"/>
          <w:szCs w:val="24"/>
        </w:rPr>
        <w:t xml:space="preserve">τους ίδιους και </w:t>
      </w:r>
      <w:r>
        <w:rPr>
          <w:rFonts w:eastAsia="Times New Roman" w:cs="Times New Roman"/>
          <w:szCs w:val="24"/>
        </w:rPr>
        <w:t>στους ίδιους.</w:t>
      </w:r>
    </w:p>
    <w:p w14:paraId="46D5FFBD"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Μ</w:t>
      </w:r>
      <w:r w:rsidRPr="00992523">
        <w:rPr>
          <w:rFonts w:eastAsia="Times New Roman" w:cs="Times New Roman"/>
          <w:szCs w:val="24"/>
        </w:rPr>
        <w:t>έσα σ</w:t>
      </w:r>
      <w:r w:rsidRPr="00992523">
        <w:rPr>
          <w:rFonts w:eastAsia="Times New Roman" w:cs="Times New Roman"/>
          <w:szCs w:val="24"/>
        </w:rPr>
        <w:t>ε αυτά τα χρόνια της κρίσης</w:t>
      </w:r>
      <w:r>
        <w:rPr>
          <w:rFonts w:eastAsia="Times New Roman" w:cs="Times New Roman"/>
          <w:szCs w:val="24"/>
        </w:rPr>
        <w:t>,</w:t>
      </w:r>
      <w:r w:rsidRPr="00992523">
        <w:rPr>
          <w:rFonts w:eastAsia="Times New Roman" w:cs="Times New Roman"/>
          <w:szCs w:val="24"/>
        </w:rPr>
        <w:t xml:space="preserve"> </w:t>
      </w:r>
      <w:r>
        <w:rPr>
          <w:rFonts w:eastAsia="Times New Roman" w:cs="Times New Roman"/>
          <w:szCs w:val="24"/>
        </w:rPr>
        <w:t>όμως,</w:t>
      </w:r>
      <w:r w:rsidRPr="00992523">
        <w:rPr>
          <w:rFonts w:eastAsia="Times New Roman" w:cs="Times New Roman"/>
          <w:szCs w:val="24"/>
        </w:rPr>
        <w:t xml:space="preserve"> υπήρχαν κάποιοι οι οποίοι ρίσκαρα</w:t>
      </w:r>
      <w:r>
        <w:rPr>
          <w:rFonts w:eastAsia="Times New Roman" w:cs="Times New Roman"/>
          <w:szCs w:val="24"/>
        </w:rPr>
        <w:t>ν. Υ</w:t>
      </w:r>
      <w:r w:rsidRPr="00992523">
        <w:rPr>
          <w:rFonts w:eastAsia="Times New Roman" w:cs="Times New Roman"/>
          <w:szCs w:val="24"/>
        </w:rPr>
        <w:t>πήρχαν</w:t>
      </w:r>
      <w:r>
        <w:rPr>
          <w:rFonts w:eastAsia="Times New Roman" w:cs="Times New Roman"/>
          <w:szCs w:val="24"/>
        </w:rPr>
        <w:t>, δηλαδή,</w:t>
      </w:r>
      <w:r w:rsidRPr="00992523">
        <w:rPr>
          <w:rFonts w:eastAsia="Times New Roman" w:cs="Times New Roman"/>
          <w:szCs w:val="24"/>
        </w:rPr>
        <w:t xml:space="preserve"> κάποιοι επενδυτές </w:t>
      </w:r>
      <w:r w:rsidRPr="00992523">
        <w:rPr>
          <w:rFonts w:eastAsia="Times New Roman" w:cs="Times New Roman"/>
          <w:szCs w:val="24"/>
        </w:rPr>
        <w:lastRenderedPageBreak/>
        <w:t>οι οποίοι πήραν την απόφαση να επενδύσουν χρήματα</w:t>
      </w:r>
      <w:r>
        <w:rPr>
          <w:rFonts w:eastAsia="Times New Roman" w:cs="Times New Roman"/>
          <w:szCs w:val="24"/>
        </w:rPr>
        <w:t>,</w:t>
      </w:r>
      <w:r w:rsidRPr="00992523">
        <w:rPr>
          <w:rFonts w:eastAsia="Times New Roman" w:cs="Times New Roman"/>
          <w:szCs w:val="24"/>
        </w:rPr>
        <w:t xml:space="preserve"> να πάρουν </w:t>
      </w:r>
      <w:r>
        <w:rPr>
          <w:rFonts w:eastAsia="Times New Roman" w:cs="Times New Roman"/>
          <w:szCs w:val="24"/>
        </w:rPr>
        <w:t>α</w:t>
      </w:r>
      <w:r w:rsidRPr="00992523">
        <w:rPr>
          <w:rFonts w:eastAsia="Times New Roman" w:cs="Times New Roman"/>
          <w:szCs w:val="24"/>
        </w:rPr>
        <w:t xml:space="preserve">υτό το μεγάλο ρίσκο </w:t>
      </w:r>
      <w:r>
        <w:rPr>
          <w:rFonts w:eastAsia="Times New Roman" w:cs="Times New Roman"/>
          <w:szCs w:val="24"/>
        </w:rPr>
        <w:t xml:space="preserve">και </w:t>
      </w:r>
      <w:r w:rsidRPr="00992523">
        <w:rPr>
          <w:rFonts w:eastAsia="Times New Roman" w:cs="Times New Roman"/>
          <w:szCs w:val="24"/>
        </w:rPr>
        <w:t>με αυτό</w:t>
      </w:r>
      <w:r>
        <w:rPr>
          <w:rFonts w:eastAsia="Times New Roman" w:cs="Times New Roman"/>
          <w:szCs w:val="24"/>
        </w:rPr>
        <w:t>ν</w:t>
      </w:r>
      <w:r w:rsidRPr="00992523">
        <w:rPr>
          <w:rFonts w:eastAsia="Times New Roman" w:cs="Times New Roman"/>
          <w:szCs w:val="24"/>
        </w:rPr>
        <w:t xml:space="preserve"> τον τρόπο να βοηθήσουν την </w:t>
      </w:r>
      <w:r>
        <w:rPr>
          <w:rFonts w:eastAsia="Times New Roman" w:cs="Times New Roman"/>
          <w:szCs w:val="24"/>
        </w:rPr>
        <w:t>ε</w:t>
      </w:r>
      <w:r w:rsidRPr="00992523">
        <w:rPr>
          <w:rFonts w:eastAsia="Times New Roman" w:cs="Times New Roman"/>
          <w:szCs w:val="24"/>
        </w:rPr>
        <w:t>λληνική οικονομ</w:t>
      </w:r>
      <w:r>
        <w:rPr>
          <w:rFonts w:eastAsia="Times New Roman" w:cs="Times New Roman"/>
          <w:szCs w:val="24"/>
        </w:rPr>
        <w:t>ία, αλλά και</w:t>
      </w:r>
      <w:r>
        <w:rPr>
          <w:rFonts w:eastAsia="Times New Roman" w:cs="Times New Roman"/>
          <w:szCs w:val="24"/>
        </w:rPr>
        <w:t xml:space="preserve"> την τοπική κοινωνία εκεί </w:t>
      </w:r>
      <w:r w:rsidRPr="00992523">
        <w:rPr>
          <w:rFonts w:eastAsia="Times New Roman" w:cs="Times New Roman"/>
          <w:szCs w:val="24"/>
        </w:rPr>
        <w:t xml:space="preserve">που επιχείρησαν να επενδύσουν τα χρήματά τους και </w:t>
      </w:r>
      <w:r>
        <w:rPr>
          <w:rFonts w:eastAsia="Times New Roman" w:cs="Times New Roman"/>
          <w:szCs w:val="24"/>
        </w:rPr>
        <w:t>ιδιαίτερα</w:t>
      </w:r>
      <w:r w:rsidRPr="00992523">
        <w:rPr>
          <w:rFonts w:eastAsia="Times New Roman" w:cs="Times New Roman"/>
          <w:szCs w:val="24"/>
        </w:rPr>
        <w:t xml:space="preserve"> σε έναν κλάδο</w:t>
      </w:r>
      <w:r>
        <w:rPr>
          <w:rFonts w:eastAsia="Times New Roman" w:cs="Times New Roman"/>
          <w:szCs w:val="24"/>
        </w:rPr>
        <w:t>,</w:t>
      </w:r>
      <w:r w:rsidRPr="00992523">
        <w:rPr>
          <w:rFonts w:eastAsia="Times New Roman" w:cs="Times New Roman"/>
          <w:szCs w:val="24"/>
        </w:rPr>
        <w:t xml:space="preserve"> όπως είναι ο τουριστικός κλάδος</w:t>
      </w:r>
      <w:r>
        <w:rPr>
          <w:rFonts w:eastAsia="Times New Roman" w:cs="Times New Roman"/>
          <w:szCs w:val="24"/>
        </w:rPr>
        <w:t>,</w:t>
      </w:r>
      <w:r w:rsidRPr="00992523">
        <w:rPr>
          <w:rFonts w:eastAsia="Times New Roman" w:cs="Times New Roman"/>
          <w:szCs w:val="24"/>
        </w:rPr>
        <w:t xml:space="preserve"> που βοηθάει πάρα πολύ</w:t>
      </w:r>
      <w:r>
        <w:rPr>
          <w:rFonts w:eastAsia="Times New Roman" w:cs="Times New Roman"/>
          <w:szCs w:val="24"/>
        </w:rPr>
        <w:t>,</w:t>
      </w:r>
      <w:r w:rsidRPr="00992523">
        <w:rPr>
          <w:rFonts w:eastAsia="Times New Roman" w:cs="Times New Roman"/>
          <w:szCs w:val="24"/>
        </w:rPr>
        <w:t xml:space="preserve"> όπως καλά ξέρετε</w:t>
      </w:r>
      <w:r>
        <w:rPr>
          <w:rFonts w:eastAsia="Times New Roman" w:cs="Times New Roman"/>
          <w:szCs w:val="24"/>
        </w:rPr>
        <w:t>,</w:t>
      </w:r>
      <w:r w:rsidRPr="00992523">
        <w:rPr>
          <w:rFonts w:eastAsia="Times New Roman" w:cs="Times New Roman"/>
          <w:szCs w:val="24"/>
        </w:rPr>
        <w:t xml:space="preserve"> την </w:t>
      </w:r>
      <w:r>
        <w:rPr>
          <w:rFonts w:eastAsia="Times New Roman" w:cs="Times New Roman"/>
          <w:szCs w:val="24"/>
        </w:rPr>
        <w:t>ε</w:t>
      </w:r>
      <w:r w:rsidRPr="00992523">
        <w:rPr>
          <w:rFonts w:eastAsia="Times New Roman" w:cs="Times New Roman"/>
          <w:szCs w:val="24"/>
        </w:rPr>
        <w:t>λληνική οικονομία</w:t>
      </w:r>
      <w:r>
        <w:rPr>
          <w:rFonts w:eastAsia="Times New Roman" w:cs="Times New Roman"/>
          <w:szCs w:val="24"/>
        </w:rPr>
        <w:t>.</w:t>
      </w:r>
    </w:p>
    <w:p w14:paraId="46D5FFBE"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Το πρόβλημα που υπήρξε, </w:t>
      </w:r>
      <w:r w:rsidRPr="00992523">
        <w:rPr>
          <w:rFonts w:eastAsia="Times New Roman" w:cs="Times New Roman"/>
          <w:szCs w:val="24"/>
        </w:rPr>
        <w:t>κυρία Υπουργέ</w:t>
      </w:r>
      <w:r>
        <w:rPr>
          <w:rFonts w:eastAsia="Times New Roman" w:cs="Times New Roman"/>
          <w:szCs w:val="24"/>
        </w:rPr>
        <w:t>,</w:t>
      </w:r>
      <w:r w:rsidRPr="00992523">
        <w:rPr>
          <w:rFonts w:eastAsia="Times New Roman" w:cs="Times New Roman"/>
          <w:szCs w:val="24"/>
        </w:rPr>
        <w:t xml:space="preserve"> είναι ότι καθ</w:t>
      </w:r>
      <w:r>
        <w:rPr>
          <w:rFonts w:eastAsia="Times New Roman" w:cs="Times New Roman"/>
          <w:szCs w:val="24"/>
        </w:rPr>
        <w:t xml:space="preserve">’ </w:t>
      </w:r>
      <w:r w:rsidRPr="00992523">
        <w:rPr>
          <w:rFonts w:eastAsia="Times New Roman" w:cs="Times New Roman"/>
          <w:szCs w:val="24"/>
        </w:rPr>
        <w:t>όλη</w:t>
      </w:r>
      <w:r w:rsidRPr="00992523">
        <w:rPr>
          <w:rFonts w:eastAsia="Times New Roman" w:cs="Times New Roman"/>
          <w:szCs w:val="24"/>
        </w:rPr>
        <w:t xml:space="preserve"> τη διάρκεια </w:t>
      </w:r>
      <w:r>
        <w:rPr>
          <w:rFonts w:eastAsia="Times New Roman" w:cs="Times New Roman"/>
          <w:szCs w:val="24"/>
        </w:rPr>
        <w:t xml:space="preserve">αυτής </w:t>
      </w:r>
      <w:r w:rsidRPr="00992523">
        <w:rPr>
          <w:rFonts w:eastAsia="Times New Roman" w:cs="Times New Roman"/>
          <w:szCs w:val="24"/>
        </w:rPr>
        <w:t>της κρίσης</w:t>
      </w:r>
      <w:r>
        <w:rPr>
          <w:rFonts w:eastAsia="Times New Roman" w:cs="Times New Roman"/>
          <w:szCs w:val="24"/>
        </w:rPr>
        <w:t>,</w:t>
      </w:r>
      <w:r w:rsidRPr="00992523">
        <w:rPr>
          <w:rFonts w:eastAsia="Times New Roman" w:cs="Times New Roman"/>
          <w:szCs w:val="24"/>
        </w:rPr>
        <w:t xml:space="preserve"> όπως ξέρετε πολύ καλά</w:t>
      </w:r>
      <w:r>
        <w:rPr>
          <w:rFonts w:eastAsia="Times New Roman" w:cs="Times New Roman"/>
          <w:szCs w:val="24"/>
        </w:rPr>
        <w:t>,</w:t>
      </w:r>
      <w:r w:rsidRPr="00992523">
        <w:rPr>
          <w:rFonts w:eastAsia="Times New Roman" w:cs="Times New Roman"/>
          <w:szCs w:val="24"/>
        </w:rPr>
        <w:t xml:space="preserve"> η δυνατότητα για δανεισμό από το τραπεζικό σύστημα ήτ</w:t>
      </w:r>
      <w:r>
        <w:rPr>
          <w:rFonts w:eastAsia="Times New Roman" w:cs="Times New Roman"/>
          <w:szCs w:val="24"/>
        </w:rPr>
        <w:t>αν πολύ περιορισμένη και επίσης, δ</w:t>
      </w:r>
      <w:r w:rsidRPr="00992523">
        <w:rPr>
          <w:rFonts w:eastAsia="Times New Roman" w:cs="Times New Roman"/>
          <w:szCs w:val="24"/>
        </w:rPr>
        <w:t>υστυχώς</w:t>
      </w:r>
      <w:r>
        <w:rPr>
          <w:rFonts w:eastAsia="Times New Roman" w:cs="Times New Roman"/>
          <w:szCs w:val="24"/>
        </w:rPr>
        <w:t>,</w:t>
      </w:r>
      <w:r w:rsidRPr="00992523">
        <w:rPr>
          <w:rFonts w:eastAsia="Times New Roman" w:cs="Times New Roman"/>
          <w:szCs w:val="24"/>
        </w:rPr>
        <w:t xml:space="preserve"> η </w:t>
      </w:r>
      <w:r>
        <w:rPr>
          <w:rFonts w:eastAsia="Times New Roman" w:cs="Times New Roman"/>
          <w:szCs w:val="24"/>
        </w:rPr>
        <w:t>π</w:t>
      </w:r>
      <w:r w:rsidRPr="00992523">
        <w:rPr>
          <w:rFonts w:eastAsia="Times New Roman" w:cs="Times New Roman"/>
          <w:szCs w:val="24"/>
        </w:rPr>
        <w:t>ολιτεία</w:t>
      </w:r>
      <w:r>
        <w:rPr>
          <w:rFonts w:eastAsia="Times New Roman" w:cs="Times New Roman"/>
          <w:szCs w:val="24"/>
        </w:rPr>
        <w:t>,</w:t>
      </w:r>
      <w:r w:rsidRPr="00992523">
        <w:rPr>
          <w:rFonts w:eastAsia="Times New Roman" w:cs="Times New Roman"/>
          <w:szCs w:val="24"/>
        </w:rPr>
        <w:t xml:space="preserve"> η διοίκηση καθυστ</w:t>
      </w:r>
      <w:r>
        <w:rPr>
          <w:rFonts w:eastAsia="Times New Roman" w:cs="Times New Roman"/>
          <w:szCs w:val="24"/>
        </w:rPr>
        <w:t>ερούσε</w:t>
      </w:r>
      <w:r w:rsidRPr="00992523">
        <w:rPr>
          <w:rFonts w:eastAsia="Times New Roman" w:cs="Times New Roman"/>
          <w:szCs w:val="24"/>
        </w:rPr>
        <w:t xml:space="preserve"> πολύ να αποδώσει σε όλους αυτούς </w:t>
      </w:r>
      <w:r>
        <w:rPr>
          <w:rFonts w:eastAsia="Times New Roman" w:cs="Times New Roman"/>
          <w:szCs w:val="24"/>
        </w:rPr>
        <w:t xml:space="preserve">τους επενδυτές </w:t>
      </w:r>
      <w:r w:rsidRPr="00992523">
        <w:rPr>
          <w:rFonts w:eastAsia="Times New Roman" w:cs="Times New Roman"/>
          <w:szCs w:val="24"/>
        </w:rPr>
        <w:t xml:space="preserve">που είχαν ενταχθεί σε </w:t>
      </w:r>
      <w:r w:rsidRPr="00992523">
        <w:rPr>
          <w:rFonts w:eastAsia="Times New Roman" w:cs="Times New Roman"/>
          <w:szCs w:val="24"/>
        </w:rPr>
        <w:t>αναπτυξιακούς νόμους τις επιδοτήσεις</w:t>
      </w:r>
      <w:r>
        <w:rPr>
          <w:rFonts w:eastAsia="Times New Roman" w:cs="Times New Roman"/>
          <w:szCs w:val="24"/>
        </w:rPr>
        <w:t xml:space="preserve"> που</w:t>
      </w:r>
      <w:r w:rsidRPr="00992523">
        <w:rPr>
          <w:rFonts w:eastAsia="Times New Roman" w:cs="Times New Roman"/>
          <w:szCs w:val="24"/>
        </w:rPr>
        <w:t xml:space="preserve"> τους αναλογούσαν μέσα από τα </w:t>
      </w:r>
      <w:r>
        <w:rPr>
          <w:rFonts w:eastAsia="Times New Roman" w:cs="Times New Roman"/>
          <w:szCs w:val="24"/>
        </w:rPr>
        <w:t>επενδυτικά σχήματα,</w:t>
      </w:r>
      <w:r w:rsidRPr="00992523">
        <w:rPr>
          <w:rFonts w:eastAsia="Times New Roman" w:cs="Times New Roman"/>
          <w:szCs w:val="24"/>
        </w:rPr>
        <w:t xml:space="preserve"> τα οποία </w:t>
      </w:r>
      <w:r>
        <w:rPr>
          <w:rFonts w:eastAsia="Times New Roman" w:cs="Times New Roman"/>
          <w:szCs w:val="24"/>
        </w:rPr>
        <w:t xml:space="preserve">είχαν καταθέσει στην ελληνική </w:t>
      </w:r>
      <w:r>
        <w:rPr>
          <w:rFonts w:eastAsia="Times New Roman" w:cs="Times New Roman"/>
          <w:szCs w:val="24"/>
        </w:rPr>
        <w:t>π</w:t>
      </w:r>
      <w:r>
        <w:rPr>
          <w:rFonts w:eastAsia="Times New Roman" w:cs="Times New Roman"/>
          <w:szCs w:val="24"/>
        </w:rPr>
        <w:t xml:space="preserve">ολιτεία </w:t>
      </w:r>
      <w:r w:rsidRPr="00992523">
        <w:rPr>
          <w:rFonts w:eastAsia="Times New Roman" w:cs="Times New Roman"/>
          <w:szCs w:val="24"/>
        </w:rPr>
        <w:t xml:space="preserve">και είχαν εγκριθεί </w:t>
      </w:r>
      <w:r>
        <w:rPr>
          <w:rFonts w:eastAsia="Times New Roman" w:cs="Times New Roman"/>
          <w:szCs w:val="24"/>
        </w:rPr>
        <w:t>-</w:t>
      </w:r>
      <w:r w:rsidRPr="00992523">
        <w:rPr>
          <w:rFonts w:eastAsia="Times New Roman" w:cs="Times New Roman"/>
          <w:szCs w:val="24"/>
        </w:rPr>
        <w:t>επαναλαμβάνω</w:t>
      </w:r>
      <w:r>
        <w:rPr>
          <w:rFonts w:eastAsia="Times New Roman" w:cs="Times New Roman"/>
          <w:szCs w:val="24"/>
        </w:rPr>
        <w:t>-</w:t>
      </w:r>
      <w:r w:rsidRPr="00992523">
        <w:rPr>
          <w:rFonts w:eastAsia="Times New Roman" w:cs="Times New Roman"/>
          <w:szCs w:val="24"/>
        </w:rPr>
        <w:t xml:space="preserve"> </w:t>
      </w:r>
      <w:r>
        <w:rPr>
          <w:rFonts w:eastAsia="Times New Roman" w:cs="Times New Roman"/>
          <w:szCs w:val="24"/>
        </w:rPr>
        <w:t>από αυτή.</w:t>
      </w:r>
    </w:p>
    <w:p w14:paraId="46D5FFBF"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Αυτό είχε ως αποτέλεσμα </w:t>
      </w:r>
      <w:r w:rsidRPr="0049224F">
        <w:rPr>
          <w:rFonts w:eastAsia="Times New Roman" w:cs="Times New Roman"/>
          <w:szCs w:val="24"/>
        </w:rPr>
        <w:t xml:space="preserve">πολλές </w:t>
      </w:r>
      <w:r>
        <w:rPr>
          <w:rFonts w:eastAsia="Times New Roman" w:cs="Times New Roman"/>
          <w:szCs w:val="24"/>
        </w:rPr>
        <w:t xml:space="preserve">από αυτές να ξεπεράσουν </w:t>
      </w:r>
      <w:r w:rsidRPr="0049224F">
        <w:rPr>
          <w:rFonts w:eastAsia="Times New Roman" w:cs="Times New Roman"/>
          <w:szCs w:val="24"/>
        </w:rPr>
        <w:t>την πενταετία</w:t>
      </w:r>
      <w:r>
        <w:rPr>
          <w:rFonts w:eastAsia="Times New Roman" w:cs="Times New Roman"/>
          <w:szCs w:val="24"/>
        </w:rPr>
        <w:t>, ε</w:t>
      </w:r>
      <w:r w:rsidRPr="0049224F">
        <w:rPr>
          <w:rFonts w:eastAsia="Times New Roman" w:cs="Times New Roman"/>
          <w:szCs w:val="24"/>
        </w:rPr>
        <w:t>νώ</w:t>
      </w:r>
      <w:r>
        <w:rPr>
          <w:rFonts w:eastAsia="Times New Roman" w:cs="Times New Roman"/>
          <w:szCs w:val="24"/>
        </w:rPr>
        <w:t>,</w:t>
      </w:r>
      <w:r w:rsidRPr="0049224F">
        <w:rPr>
          <w:rFonts w:eastAsia="Times New Roman" w:cs="Times New Roman"/>
          <w:szCs w:val="24"/>
        </w:rPr>
        <w:t xml:space="preserve"> όπως γνωρίζετε πολύ καλά</w:t>
      </w:r>
      <w:r>
        <w:rPr>
          <w:rFonts w:eastAsia="Times New Roman" w:cs="Times New Roman"/>
          <w:szCs w:val="24"/>
        </w:rPr>
        <w:t>,</w:t>
      </w:r>
      <w:r w:rsidRPr="0049224F">
        <w:rPr>
          <w:rFonts w:eastAsia="Times New Roman" w:cs="Times New Roman"/>
          <w:szCs w:val="24"/>
        </w:rPr>
        <w:t xml:space="preserve"> αυτές οι επενδύσεις είχαν </w:t>
      </w:r>
      <w:r>
        <w:rPr>
          <w:rFonts w:eastAsia="Times New Roman" w:cs="Times New Roman"/>
          <w:szCs w:val="24"/>
        </w:rPr>
        <w:t xml:space="preserve">πενταετή </w:t>
      </w:r>
      <w:r w:rsidRPr="0049224F">
        <w:rPr>
          <w:rFonts w:eastAsia="Times New Roman" w:cs="Times New Roman"/>
          <w:szCs w:val="24"/>
        </w:rPr>
        <w:t>χρόνο υλοποίησης</w:t>
      </w:r>
      <w:r>
        <w:rPr>
          <w:rFonts w:eastAsia="Times New Roman" w:cs="Times New Roman"/>
          <w:szCs w:val="24"/>
        </w:rPr>
        <w:t>.</w:t>
      </w:r>
      <w:r w:rsidRPr="0049224F">
        <w:rPr>
          <w:rFonts w:eastAsia="Times New Roman" w:cs="Times New Roman"/>
          <w:szCs w:val="24"/>
        </w:rPr>
        <w:t xml:space="preserve"> </w:t>
      </w:r>
      <w:r>
        <w:rPr>
          <w:rFonts w:eastAsia="Times New Roman" w:cs="Times New Roman"/>
          <w:szCs w:val="24"/>
        </w:rPr>
        <w:t xml:space="preserve">Εντούτοις, </w:t>
      </w:r>
      <w:r w:rsidRPr="0049224F">
        <w:rPr>
          <w:rFonts w:eastAsia="Times New Roman" w:cs="Times New Roman"/>
          <w:szCs w:val="24"/>
        </w:rPr>
        <w:t>ολο</w:t>
      </w:r>
      <w:r w:rsidRPr="0049224F">
        <w:rPr>
          <w:rFonts w:eastAsia="Times New Roman" w:cs="Times New Roman"/>
          <w:szCs w:val="24"/>
        </w:rPr>
        <w:lastRenderedPageBreak/>
        <w:t>κληρώθηκαν στον έκτο</w:t>
      </w:r>
      <w:r>
        <w:rPr>
          <w:rFonts w:eastAsia="Times New Roman" w:cs="Times New Roman"/>
          <w:szCs w:val="24"/>
        </w:rPr>
        <w:t xml:space="preserve"> χρόνο</w:t>
      </w:r>
      <w:r w:rsidRPr="0049224F">
        <w:rPr>
          <w:rFonts w:eastAsia="Times New Roman" w:cs="Times New Roman"/>
          <w:szCs w:val="24"/>
        </w:rPr>
        <w:t xml:space="preserve"> ή </w:t>
      </w:r>
      <w:r>
        <w:rPr>
          <w:rFonts w:eastAsia="Times New Roman" w:cs="Times New Roman"/>
          <w:szCs w:val="24"/>
        </w:rPr>
        <w:t xml:space="preserve">στον έβδομο χρόνο. Αυτοί, όμως, </w:t>
      </w:r>
      <w:r w:rsidRPr="0049224F">
        <w:rPr>
          <w:rFonts w:eastAsia="Times New Roman" w:cs="Times New Roman"/>
          <w:szCs w:val="24"/>
        </w:rPr>
        <w:t>καθ</w:t>
      </w:r>
      <w:r>
        <w:rPr>
          <w:rFonts w:eastAsia="Times New Roman" w:cs="Times New Roman"/>
          <w:szCs w:val="24"/>
        </w:rPr>
        <w:t>’</w:t>
      </w:r>
      <w:r w:rsidRPr="0049224F">
        <w:rPr>
          <w:rFonts w:eastAsia="Times New Roman" w:cs="Times New Roman"/>
          <w:szCs w:val="24"/>
        </w:rPr>
        <w:t xml:space="preserve"> όλα τα χρόνια της κατασκευής της επένδυσης ελάμβαναν πίσω </w:t>
      </w:r>
      <w:r>
        <w:rPr>
          <w:rFonts w:eastAsia="Times New Roman" w:cs="Times New Roman"/>
          <w:szCs w:val="24"/>
        </w:rPr>
        <w:t xml:space="preserve">τον </w:t>
      </w:r>
      <w:r w:rsidRPr="0049224F">
        <w:rPr>
          <w:rFonts w:eastAsia="Times New Roman" w:cs="Times New Roman"/>
          <w:szCs w:val="24"/>
        </w:rPr>
        <w:t>ΦΠΑ</w:t>
      </w:r>
      <w:r>
        <w:rPr>
          <w:rFonts w:eastAsia="Times New Roman" w:cs="Times New Roman"/>
          <w:szCs w:val="24"/>
        </w:rPr>
        <w:t>,</w:t>
      </w:r>
      <w:r w:rsidRPr="0049224F">
        <w:rPr>
          <w:rFonts w:eastAsia="Times New Roman" w:cs="Times New Roman"/>
          <w:szCs w:val="24"/>
        </w:rPr>
        <w:t xml:space="preserve"> </w:t>
      </w:r>
      <w:r>
        <w:rPr>
          <w:rFonts w:eastAsia="Times New Roman" w:cs="Times New Roman"/>
          <w:szCs w:val="24"/>
        </w:rPr>
        <w:t xml:space="preserve">τον οποίο </w:t>
      </w:r>
      <w:r w:rsidRPr="0049224F">
        <w:rPr>
          <w:rFonts w:eastAsia="Times New Roman" w:cs="Times New Roman"/>
          <w:szCs w:val="24"/>
        </w:rPr>
        <w:t xml:space="preserve">είχαν ξοδέψει κατά </w:t>
      </w:r>
      <w:r w:rsidRPr="0049224F">
        <w:rPr>
          <w:rFonts w:eastAsia="Times New Roman" w:cs="Times New Roman"/>
          <w:szCs w:val="24"/>
        </w:rPr>
        <w:t>τη διάρκεια της κατασκευής</w:t>
      </w:r>
      <w:r>
        <w:rPr>
          <w:rFonts w:eastAsia="Times New Roman" w:cs="Times New Roman"/>
          <w:szCs w:val="24"/>
        </w:rPr>
        <w:t xml:space="preserve">, της υλοποίησης της επένδυσης. Τους δινόταν, δηλαδή, η δυνατότητα </w:t>
      </w:r>
      <w:r w:rsidRPr="0049224F">
        <w:rPr>
          <w:rFonts w:eastAsia="Times New Roman" w:cs="Times New Roman"/>
          <w:szCs w:val="24"/>
        </w:rPr>
        <w:t>να τους επιστρέφεται ο ΦΠΑ</w:t>
      </w:r>
      <w:r>
        <w:rPr>
          <w:rFonts w:eastAsia="Times New Roman" w:cs="Times New Roman"/>
          <w:szCs w:val="24"/>
        </w:rPr>
        <w:t>,</w:t>
      </w:r>
      <w:r w:rsidRPr="0049224F">
        <w:rPr>
          <w:rFonts w:eastAsia="Times New Roman" w:cs="Times New Roman"/>
          <w:szCs w:val="24"/>
        </w:rPr>
        <w:t xml:space="preserve"> εφόσον στ</w:t>
      </w:r>
      <w:r>
        <w:rPr>
          <w:rFonts w:eastAsia="Times New Roman" w:cs="Times New Roman"/>
          <w:szCs w:val="24"/>
        </w:rPr>
        <w:t>ην πενταετία είχαν ξεκινήσει τη</w:t>
      </w:r>
      <w:r w:rsidRPr="0049224F">
        <w:rPr>
          <w:rFonts w:eastAsia="Times New Roman" w:cs="Times New Roman"/>
          <w:szCs w:val="24"/>
        </w:rPr>
        <w:t xml:space="preserve"> λειτουργία της επιχείρησης</w:t>
      </w:r>
      <w:r>
        <w:rPr>
          <w:rFonts w:eastAsia="Times New Roman" w:cs="Times New Roman"/>
          <w:szCs w:val="24"/>
        </w:rPr>
        <w:t>.</w:t>
      </w:r>
      <w:r w:rsidRPr="0049224F">
        <w:rPr>
          <w:rFonts w:eastAsia="Times New Roman" w:cs="Times New Roman"/>
          <w:szCs w:val="24"/>
        </w:rPr>
        <w:t xml:space="preserve"> </w:t>
      </w:r>
    </w:p>
    <w:p w14:paraId="46D5FFC0" w14:textId="77777777" w:rsidR="00A304EA" w:rsidRDefault="003C614A">
      <w:pPr>
        <w:tabs>
          <w:tab w:val="left" w:pos="6168"/>
        </w:tabs>
        <w:spacing w:line="600" w:lineRule="auto"/>
        <w:ind w:firstLine="720"/>
        <w:jc w:val="both"/>
        <w:rPr>
          <w:rFonts w:eastAsia="Times New Roman" w:cs="Times New Roman"/>
          <w:szCs w:val="24"/>
        </w:rPr>
      </w:pPr>
      <w:r w:rsidRPr="0049224F">
        <w:rPr>
          <w:rFonts w:eastAsia="Times New Roman" w:cs="Times New Roman"/>
          <w:szCs w:val="24"/>
        </w:rPr>
        <w:t>Καθώς</w:t>
      </w:r>
      <w:r>
        <w:rPr>
          <w:rFonts w:eastAsia="Times New Roman" w:cs="Times New Roman"/>
          <w:szCs w:val="24"/>
        </w:rPr>
        <w:t>,</w:t>
      </w:r>
      <w:r w:rsidRPr="0049224F">
        <w:rPr>
          <w:rFonts w:eastAsia="Times New Roman" w:cs="Times New Roman"/>
          <w:szCs w:val="24"/>
        </w:rPr>
        <w:t xml:space="preserve"> </w:t>
      </w:r>
      <w:r>
        <w:rPr>
          <w:rFonts w:eastAsia="Times New Roman" w:cs="Times New Roman"/>
          <w:szCs w:val="24"/>
        </w:rPr>
        <w:t>όμως, καθυστέρησε η υλοποίηση των ε</w:t>
      </w:r>
      <w:r w:rsidRPr="0049224F">
        <w:rPr>
          <w:rFonts w:eastAsia="Times New Roman" w:cs="Times New Roman"/>
          <w:szCs w:val="24"/>
        </w:rPr>
        <w:t>πενδύσεων αυτών και ξεκ</w:t>
      </w:r>
      <w:r w:rsidRPr="0049224F">
        <w:rPr>
          <w:rFonts w:eastAsia="Times New Roman" w:cs="Times New Roman"/>
          <w:szCs w:val="24"/>
        </w:rPr>
        <w:t xml:space="preserve">ίνησε τελικά η λειτουργία </w:t>
      </w:r>
      <w:r>
        <w:rPr>
          <w:rFonts w:eastAsia="Times New Roman" w:cs="Times New Roman"/>
          <w:szCs w:val="24"/>
        </w:rPr>
        <w:t xml:space="preserve">της επένδυσης τον έκτο ή τον έβδομο χρόνο, </w:t>
      </w:r>
      <w:r w:rsidRPr="0049224F">
        <w:rPr>
          <w:rFonts w:eastAsia="Times New Roman" w:cs="Times New Roman"/>
          <w:szCs w:val="24"/>
        </w:rPr>
        <w:t xml:space="preserve">έρχεται η πολιτεία και </w:t>
      </w:r>
      <w:r>
        <w:rPr>
          <w:rFonts w:eastAsia="Times New Roman" w:cs="Times New Roman"/>
          <w:szCs w:val="24"/>
        </w:rPr>
        <w:t xml:space="preserve">ζητάει πίσω τα </w:t>
      </w:r>
      <w:r w:rsidRPr="0049224F">
        <w:rPr>
          <w:rFonts w:eastAsia="Times New Roman" w:cs="Times New Roman"/>
          <w:szCs w:val="24"/>
        </w:rPr>
        <w:t>αντίστοιχα ποσά του ΦΠΑ που τους είχαν επιστραφεί το</w:t>
      </w:r>
      <w:r>
        <w:rPr>
          <w:rFonts w:eastAsia="Times New Roman" w:cs="Times New Roman"/>
          <w:szCs w:val="24"/>
        </w:rPr>
        <w:t>ν</w:t>
      </w:r>
      <w:r w:rsidRPr="0049224F">
        <w:rPr>
          <w:rFonts w:eastAsia="Times New Roman" w:cs="Times New Roman"/>
          <w:szCs w:val="24"/>
        </w:rPr>
        <w:t xml:space="preserve"> πρώτο και το</w:t>
      </w:r>
      <w:r>
        <w:rPr>
          <w:rFonts w:eastAsia="Times New Roman" w:cs="Times New Roman"/>
          <w:szCs w:val="24"/>
        </w:rPr>
        <w:t>ν</w:t>
      </w:r>
      <w:r w:rsidRPr="0049224F">
        <w:rPr>
          <w:rFonts w:eastAsia="Times New Roman" w:cs="Times New Roman"/>
          <w:szCs w:val="24"/>
        </w:rPr>
        <w:t xml:space="preserve"> δεύτερο χρόνο της υλοποίησης του επενδυτικού αυτού εγχειρήματος και</w:t>
      </w:r>
      <w:r>
        <w:rPr>
          <w:rFonts w:eastAsia="Times New Roman" w:cs="Times New Roman"/>
          <w:szCs w:val="24"/>
        </w:rPr>
        <w:t>,</w:t>
      </w:r>
      <w:r w:rsidRPr="0049224F">
        <w:rPr>
          <w:rFonts w:eastAsia="Times New Roman" w:cs="Times New Roman"/>
          <w:szCs w:val="24"/>
        </w:rPr>
        <w:t xml:space="preserve"> μάλιστα</w:t>
      </w:r>
      <w:r>
        <w:rPr>
          <w:rFonts w:eastAsia="Times New Roman" w:cs="Times New Roman"/>
          <w:szCs w:val="24"/>
        </w:rPr>
        <w:t xml:space="preserve">, με </w:t>
      </w:r>
      <w:r>
        <w:rPr>
          <w:rFonts w:eastAsia="Times New Roman" w:cs="Times New Roman"/>
          <w:szCs w:val="24"/>
        </w:rPr>
        <w:t>πρόστιμο κ</w:t>
      </w:r>
      <w:r w:rsidRPr="0049224F">
        <w:rPr>
          <w:rFonts w:eastAsia="Times New Roman" w:cs="Times New Roman"/>
          <w:szCs w:val="24"/>
        </w:rPr>
        <w:t>αι φυσικά με τους ανάλογους τόκους</w:t>
      </w:r>
      <w:r>
        <w:rPr>
          <w:rFonts w:eastAsia="Times New Roman" w:cs="Times New Roman"/>
          <w:szCs w:val="24"/>
        </w:rPr>
        <w:t>,</w:t>
      </w:r>
      <w:r w:rsidRPr="0049224F">
        <w:rPr>
          <w:rFonts w:eastAsia="Times New Roman" w:cs="Times New Roman"/>
          <w:szCs w:val="24"/>
        </w:rPr>
        <w:t xml:space="preserve"> οι οποίοι μεσολαβούν από τη διάρκεια εκείνη μέχρι και σήμερα</w:t>
      </w:r>
      <w:r>
        <w:rPr>
          <w:rFonts w:eastAsia="Times New Roman" w:cs="Times New Roman"/>
          <w:szCs w:val="24"/>
        </w:rPr>
        <w:t>.</w:t>
      </w:r>
    </w:p>
    <w:p w14:paraId="46D5FFC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6D5FFC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46D5FFC3" w14:textId="77777777" w:rsidR="00A304EA" w:rsidRDefault="003C614A">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w:t>
      </w:r>
      <w:r w:rsidRPr="0049224F">
        <w:rPr>
          <w:rFonts w:eastAsia="Times New Roman" w:cs="Times New Roman"/>
          <w:szCs w:val="24"/>
        </w:rPr>
        <w:t>είναι</w:t>
      </w:r>
      <w:r>
        <w:rPr>
          <w:rFonts w:eastAsia="Times New Roman" w:cs="Times New Roman"/>
          <w:szCs w:val="24"/>
        </w:rPr>
        <w:t xml:space="preserve"> αν και τ</w:t>
      </w:r>
      <w:r w:rsidRPr="0049224F">
        <w:rPr>
          <w:rFonts w:eastAsia="Times New Roman" w:cs="Times New Roman"/>
          <w:szCs w:val="24"/>
        </w:rPr>
        <w:t>ι προτίθεσ</w:t>
      </w:r>
      <w:r w:rsidRPr="0049224F">
        <w:rPr>
          <w:rFonts w:eastAsia="Times New Roman" w:cs="Times New Roman"/>
          <w:szCs w:val="24"/>
        </w:rPr>
        <w:t>τε να κάνετε</w:t>
      </w:r>
      <w:r>
        <w:rPr>
          <w:rFonts w:eastAsia="Times New Roman" w:cs="Times New Roman"/>
          <w:szCs w:val="24"/>
        </w:rPr>
        <w:t>,</w:t>
      </w:r>
      <w:r w:rsidRPr="0049224F">
        <w:rPr>
          <w:rFonts w:eastAsia="Times New Roman" w:cs="Times New Roman"/>
          <w:szCs w:val="24"/>
        </w:rPr>
        <w:t xml:space="preserve"> ώστε </w:t>
      </w:r>
      <w:r>
        <w:rPr>
          <w:rFonts w:eastAsia="Times New Roman" w:cs="Times New Roman"/>
          <w:szCs w:val="24"/>
        </w:rPr>
        <w:t>να διορθωθεί αυτή η</w:t>
      </w:r>
      <w:r w:rsidRPr="0049224F">
        <w:rPr>
          <w:rFonts w:eastAsia="Times New Roman" w:cs="Times New Roman"/>
          <w:szCs w:val="24"/>
        </w:rPr>
        <w:t xml:space="preserve"> μεγάλη αδικία την οποία υφίστα</w:t>
      </w:r>
      <w:r>
        <w:rPr>
          <w:rFonts w:eastAsia="Times New Roman" w:cs="Times New Roman"/>
          <w:szCs w:val="24"/>
        </w:rPr>
        <w:t>ν</w:t>
      </w:r>
      <w:r w:rsidRPr="0049224F">
        <w:rPr>
          <w:rFonts w:eastAsia="Times New Roman" w:cs="Times New Roman"/>
          <w:szCs w:val="24"/>
        </w:rPr>
        <w:t>ται αυτοί οι άνθρωποι</w:t>
      </w:r>
      <w:r>
        <w:rPr>
          <w:rFonts w:eastAsia="Times New Roman" w:cs="Times New Roman"/>
          <w:szCs w:val="24"/>
        </w:rPr>
        <w:t xml:space="preserve">. Διότι, </w:t>
      </w:r>
      <w:r w:rsidRPr="0049224F">
        <w:rPr>
          <w:rFonts w:eastAsia="Times New Roman" w:cs="Times New Roman"/>
          <w:szCs w:val="24"/>
        </w:rPr>
        <w:t xml:space="preserve">όπως καταλαβαίνετε </w:t>
      </w:r>
      <w:r>
        <w:rPr>
          <w:rFonts w:eastAsia="Times New Roman" w:cs="Times New Roman"/>
          <w:szCs w:val="24"/>
        </w:rPr>
        <w:t>-</w:t>
      </w:r>
      <w:r w:rsidRPr="0049224F">
        <w:rPr>
          <w:rFonts w:eastAsia="Times New Roman" w:cs="Times New Roman"/>
          <w:szCs w:val="24"/>
        </w:rPr>
        <w:t xml:space="preserve">και πιστεύω </w:t>
      </w:r>
      <w:r>
        <w:rPr>
          <w:rFonts w:eastAsia="Times New Roman" w:cs="Times New Roman"/>
          <w:szCs w:val="24"/>
        </w:rPr>
        <w:t xml:space="preserve">ότι </w:t>
      </w:r>
      <w:r w:rsidRPr="0049224F">
        <w:rPr>
          <w:rFonts w:eastAsia="Times New Roman" w:cs="Times New Roman"/>
          <w:szCs w:val="24"/>
        </w:rPr>
        <w:t>συμφωνείτε</w:t>
      </w:r>
      <w:r>
        <w:rPr>
          <w:rFonts w:eastAsia="Times New Roman" w:cs="Times New Roman"/>
          <w:szCs w:val="24"/>
        </w:rPr>
        <w:t>-</w:t>
      </w:r>
      <w:r>
        <w:rPr>
          <w:rFonts w:eastAsia="Times New Roman" w:cs="Times New Roman"/>
          <w:szCs w:val="24"/>
        </w:rPr>
        <w:t>,</w:t>
      </w:r>
      <w:r w:rsidRPr="0049224F">
        <w:rPr>
          <w:rFonts w:eastAsia="Times New Roman" w:cs="Times New Roman"/>
          <w:szCs w:val="24"/>
        </w:rPr>
        <w:t xml:space="preserve"> είναι ένα λάθος</w:t>
      </w:r>
      <w:r>
        <w:rPr>
          <w:rFonts w:eastAsia="Times New Roman" w:cs="Times New Roman"/>
          <w:szCs w:val="24"/>
        </w:rPr>
        <w:t xml:space="preserve">, από τη στιγμή που καθυστέρησαν να ολοκληρώσουν την επένδυσή </w:t>
      </w:r>
      <w:r>
        <w:rPr>
          <w:rFonts w:eastAsia="Times New Roman" w:cs="Times New Roman"/>
          <w:szCs w:val="24"/>
        </w:rPr>
        <w:t>τους,</w:t>
      </w:r>
      <w:r>
        <w:rPr>
          <w:rFonts w:eastAsia="Times New Roman" w:cs="Times New Roman"/>
          <w:szCs w:val="24"/>
        </w:rPr>
        <w:t xml:space="preserve"> λόγω της κρίσης και της καθυστέρησης του δημοσίου να τους αποδώσει τις επιδοτήσεις και φυσικά λόγω της μη παράτασης από το δικό σας Υπουργείο της δυνατότητας να ξεκινήσουν την έναρξη της επένδυσής τους τον έκτο και τον έβδομο χρόνο. Ανάλογη παράταση, όμως</w:t>
      </w:r>
      <w:r>
        <w:rPr>
          <w:rFonts w:eastAsia="Times New Roman" w:cs="Times New Roman"/>
          <w:szCs w:val="24"/>
        </w:rPr>
        <w:t>, είχε δώσει το Υπουργείο Ανάπτυξης</w:t>
      </w:r>
      <w:r w:rsidRPr="00790DC7">
        <w:rPr>
          <w:rFonts w:eastAsia="Times New Roman" w:cs="Times New Roman"/>
          <w:szCs w:val="24"/>
        </w:rPr>
        <w:t>,</w:t>
      </w:r>
      <w:r>
        <w:rPr>
          <w:rFonts w:eastAsia="Times New Roman" w:cs="Times New Roman"/>
          <w:szCs w:val="24"/>
        </w:rPr>
        <w:t xml:space="preserve"> για να ολοκληρώσουν την επένδυση. </w:t>
      </w:r>
    </w:p>
    <w:p w14:paraId="46D5FFC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6D5FFC5"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46D5FFC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για τρία λεπτά. </w:t>
      </w:r>
    </w:p>
    <w:p w14:paraId="46D5FFC7"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46D5FFC8" w14:textId="77777777" w:rsidR="00A304EA" w:rsidRDefault="003C614A">
      <w:pPr>
        <w:spacing w:line="600" w:lineRule="auto"/>
        <w:ind w:firstLine="720"/>
        <w:jc w:val="both"/>
        <w:rPr>
          <w:rFonts w:eastAsia="Times New Roman" w:cs="Times New Roman"/>
          <w:szCs w:val="24"/>
        </w:rPr>
      </w:pPr>
      <w:r w:rsidRPr="0049224F">
        <w:rPr>
          <w:rFonts w:eastAsia="Times New Roman" w:cs="Times New Roman"/>
          <w:szCs w:val="24"/>
        </w:rPr>
        <w:lastRenderedPageBreak/>
        <w:t>Με το άρ</w:t>
      </w:r>
      <w:r>
        <w:rPr>
          <w:rFonts w:eastAsia="Times New Roman" w:cs="Times New Roman"/>
          <w:szCs w:val="24"/>
        </w:rPr>
        <w:t>θρο 33 τ</w:t>
      </w:r>
      <w:r w:rsidRPr="0049224F">
        <w:rPr>
          <w:rFonts w:eastAsia="Times New Roman" w:cs="Times New Roman"/>
          <w:szCs w:val="24"/>
        </w:rPr>
        <w:t>ου Κώδικα</w:t>
      </w:r>
      <w:r>
        <w:rPr>
          <w:rFonts w:eastAsia="Times New Roman" w:cs="Times New Roman"/>
          <w:szCs w:val="24"/>
        </w:rPr>
        <w:t xml:space="preserve"> του ΦΠΑ έχουν ενσωματωθεί στο ε</w:t>
      </w:r>
      <w:r w:rsidRPr="0049224F">
        <w:rPr>
          <w:rFonts w:eastAsia="Times New Roman" w:cs="Times New Roman"/>
          <w:szCs w:val="24"/>
        </w:rPr>
        <w:t xml:space="preserve">θνικό δίκαιο οι διατάξεις των άρθρων 184 έως 192 </w:t>
      </w:r>
      <w:r>
        <w:rPr>
          <w:rFonts w:eastAsia="Times New Roman" w:cs="Times New Roman"/>
          <w:szCs w:val="24"/>
        </w:rPr>
        <w:t xml:space="preserve">της </w:t>
      </w:r>
      <w:r>
        <w:rPr>
          <w:rFonts w:eastAsia="Times New Roman" w:cs="Times New Roman"/>
          <w:szCs w:val="24"/>
        </w:rPr>
        <w:t>ο</w:t>
      </w:r>
      <w:r w:rsidRPr="0049224F">
        <w:rPr>
          <w:rFonts w:eastAsia="Times New Roman" w:cs="Times New Roman"/>
          <w:szCs w:val="24"/>
        </w:rPr>
        <w:t>δηγί</w:t>
      </w:r>
      <w:r>
        <w:rPr>
          <w:rFonts w:eastAsia="Times New Roman" w:cs="Times New Roman"/>
          <w:szCs w:val="24"/>
        </w:rPr>
        <w:t>α</w:t>
      </w:r>
      <w:r w:rsidRPr="0049224F">
        <w:rPr>
          <w:rFonts w:eastAsia="Times New Roman" w:cs="Times New Roman"/>
          <w:szCs w:val="24"/>
        </w:rPr>
        <w:t>ς του ΦΠΑ</w:t>
      </w:r>
      <w:r>
        <w:rPr>
          <w:rFonts w:eastAsia="Times New Roman" w:cs="Times New Roman"/>
          <w:szCs w:val="24"/>
        </w:rPr>
        <w:t>,</w:t>
      </w:r>
      <w:r w:rsidRPr="0049224F">
        <w:rPr>
          <w:rFonts w:eastAsia="Times New Roman" w:cs="Times New Roman"/>
          <w:szCs w:val="24"/>
        </w:rPr>
        <w:t xml:space="preserve"> με τις οποίες ρυθμίζονται </w:t>
      </w:r>
      <w:r>
        <w:rPr>
          <w:rFonts w:eastAsia="Times New Roman" w:cs="Times New Roman"/>
          <w:szCs w:val="24"/>
        </w:rPr>
        <w:t>διαδικασίες και εκπτώσεις</w:t>
      </w:r>
      <w:r w:rsidRPr="0049224F">
        <w:rPr>
          <w:rFonts w:eastAsia="Times New Roman" w:cs="Times New Roman"/>
          <w:szCs w:val="24"/>
        </w:rPr>
        <w:t xml:space="preserve"> το</w:t>
      </w:r>
      <w:r w:rsidRPr="0049224F">
        <w:rPr>
          <w:rFonts w:eastAsia="Times New Roman" w:cs="Times New Roman"/>
          <w:szCs w:val="24"/>
        </w:rPr>
        <w:t xml:space="preserve">υ ΦΠΑ </w:t>
      </w:r>
      <w:r>
        <w:rPr>
          <w:rFonts w:eastAsia="Times New Roman" w:cs="Times New Roman"/>
          <w:szCs w:val="24"/>
        </w:rPr>
        <w:t xml:space="preserve">που ενεργεί </w:t>
      </w:r>
      <w:r w:rsidRPr="0049224F">
        <w:rPr>
          <w:rFonts w:eastAsia="Times New Roman" w:cs="Times New Roman"/>
          <w:szCs w:val="24"/>
        </w:rPr>
        <w:t xml:space="preserve">ένας φορολογούμενος πολίτης </w:t>
      </w:r>
      <w:r>
        <w:rPr>
          <w:rFonts w:eastAsia="Times New Roman" w:cs="Times New Roman"/>
          <w:szCs w:val="24"/>
        </w:rPr>
        <w:t>σ</w:t>
      </w:r>
      <w:r w:rsidRPr="0049224F">
        <w:rPr>
          <w:rFonts w:eastAsia="Times New Roman" w:cs="Times New Roman"/>
          <w:szCs w:val="24"/>
        </w:rPr>
        <w:t>την άσκηση της οικονομικής του δραστηριότητας</w:t>
      </w:r>
      <w:r>
        <w:rPr>
          <w:rFonts w:eastAsia="Times New Roman" w:cs="Times New Roman"/>
          <w:szCs w:val="24"/>
        </w:rPr>
        <w:t>.</w:t>
      </w:r>
    </w:p>
    <w:p w14:paraId="46D5FFC9" w14:textId="77777777" w:rsidR="00A304EA" w:rsidRDefault="003C614A">
      <w:pPr>
        <w:spacing w:line="600" w:lineRule="auto"/>
        <w:ind w:firstLine="720"/>
        <w:jc w:val="both"/>
        <w:rPr>
          <w:rFonts w:eastAsia="Times New Roman" w:cs="Times New Roman"/>
          <w:szCs w:val="24"/>
        </w:rPr>
      </w:pPr>
      <w:r w:rsidRPr="0049224F">
        <w:rPr>
          <w:rFonts w:eastAsia="Times New Roman" w:cs="Times New Roman"/>
          <w:szCs w:val="24"/>
        </w:rPr>
        <w:t xml:space="preserve">Με τις διατάξεις </w:t>
      </w:r>
      <w:r>
        <w:rPr>
          <w:rFonts w:eastAsia="Times New Roman" w:cs="Times New Roman"/>
          <w:szCs w:val="24"/>
        </w:rPr>
        <w:t xml:space="preserve">της παραγράφου 1 του παραπάνω άρθρου ορίζεται ότι </w:t>
      </w:r>
      <w:r w:rsidRPr="0049224F">
        <w:rPr>
          <w:rFonts w:eastAsia="Times New Roman" w:cs="Times New Roman"/>
          <w:szCs w:val="24"/>
        </w:rPr>
        <w:t xml:space="preserve">η έκπτωση του </w:t>
      </w:r>
      <w:r>
        <w:rPr>
          <w:rFonts w:eastAsia="Times New Roman" w:cs="Times New Roman"/>
          <w:szCs w:val="24"/>
        </w:rPr>
        <w:t>φ</w:t>
      </w:r>
      <w:r w:rsidRPr="0049224F">
        <w:rPr>
          <w:rFonts w:eastAsia="Times New Roman" w:cs="Times New Roman"/>
          <w:szCs w:val="24"/>
        </w:rPr>
        <w:t xml:space="preserve">όρου </w:t>
      </w:r>
      <w:r>
        <w:rPr>
          <w:rFonts w:eastAsia="Times New Roman" w:cs="Times New Roman"/>
          <w:szCs w:val="24"/>
        </w:rPr>
        <w:t>π</w:t>
      </w:r>
      <w:r w:rsidRPr="0049224F">
        <w:rPr>
          <w:rFonts w:eastAsia="Times New Roman" w:cs="Times New Roman"/>
          <w:szCs w:val="24"/>
        </w:rPr>
        <w:t xml:space="preserve">ροστιθέμενης </w:t>
      </w:r>
      <w:r>
        <w:rPr>
          <w:rFonts w:eastAsia="Times New Roman" w:cs="Times New Roman"/>
          <w:szCs w:val="24"/>
        </w:rPr>
        <w:t>α</w:t>
      </w:r>
      <w:r w:rsidRPr="0049224F">
        <w:rPr>
          <w:rFonts w:eastAsia="Times New Roman" w:cs="Times New Roman"/>
          <w:szCs w:val="24"/>
        </w:rPr>
        <w:t xml:space="preserve">ξίας που γίνεται </w:t>
      </w:r>
      <w:r>
        <w:rPr>
          <w:rFonts w:eastAsia="Times New Roman" w:cs="Times New Roman"/>
          <w:szCs w:val="24"/>
        </w:rPr>
        <w:t xml:space="preserve">βάσει </w:t>
      </w:r>
      <w:r w:rsidRPr="0049224F">
        <w:rPr>
          <w:rFonts w:eastAsia="Times New Roman" w:cs="Times New Roman"/>
          <w:szCs w:val="24"/>
        </w:rPr>
        <w:t xml:space="preserve">των δηλώσεων του ΦΠΑ που υποβάλλει </w:t>
      </w:r>
      <w:r>
        <w:rPr>
          <w:rFonts w:eastAsia="Times New Roman" w:cs="Times New Roman"/>
          <w:szCs w:val="24"/>
        </w:rPr>
        <w:t>κά</w:t>
      </w:r>
      <w:r>
        <w:rPr>
          <w:rFonts w:eastAsia="Times New Roman" w:cs="Times New Roman"/>
          <w:szCs w:val="24"/>
        </w:rPr>
        <w:t xml:space="preserve">ποιος </w:t>
      </w:r>
      <w:r w:rsidRPr="0049224F">
        <w:rPr>
          <w:rFonts w:eastAsia="Times New Roman" w:cs="Times New Roman"/>
          <w:szCs w:val="24"/>
        </w:rPr>
        <w:t>για την αγορά επενδυτικού αγαθού υπόκειται σε κάποιο</w:t>
      </w:r>
      <w:r>
        <w:rPr>
          <w:rFonts w:eastAsia="Times New Roman" w:cs="Times New Roman"/>
          <w:szCs w:val="24"/>
        </w:rPr>
        <w:t>ν</w:t>
      </w:r>
      <w:r w:rsidRPr="0049224F">
        <w:rPr>
          <w:rFonts w:eastAsia="Times New Roman" w:cs="Times New Roman"/>
          <w:szCs w:val="24"/>
        </w:rPr>
        <w:t xml:space="preserve"> </w:t>
      </w:r>
      <w:r>
        <w:rPr>
          <w:rFonts w:eastAsia="Times New Roman" w:cs="Times New Roman"/>
          <w:szCs w:val="24"/>
        </w:rPr>
        <w:t xml:space="preserve">τελικό </w:t>
      </w:r>
      <w:r w:rsidRPr="0049224F">
        <w:rPr>
          <w:rFonts w:eastAsia="Times New Roman" w:cs="Times New Roman"/>
          <w:szCs w:val="24"/>
        </w:rPr>
        <w:t>διακανονισμό</w:t>
      </w:r>
      <w:r>
        <w:rPr>
          <w:rFonts w:eastAsia="Times New Roman" w:cs="Times New Roman"/>
          <w:szCs w:val="24"/>
        </w:rPr>
        <w:t xml:space="preserve">. Και αυτό διότι </w:t>
      </w:r>
      <w:r w:rsidRPr="0049224F">
        <w:rPr>
          <w:rFonts w:eastAsia="Times New Roman" w:cs="Times New Roman"/>
          <w:szCs w:val="24"/>
        </w:rPr>
        <w:t xml:space="preserve">μπορεί να </w:t>
      </w:r>
      <w:r>
        <w:rPr>
          <w:rFonts w:eastAsia="Times New Roman" w:cs="Times New Roman"/>
          <w:szCs w:val="24"/>
        </w:rPr>
        <w:t>αγόρασε το επενδυτικό αγαθό, α</w:t>
      </w:r>
      <w:r w:rsidRPr="0049224F">
        <w:rPr>
          <w:rFonts w:eastAsia="Times New Roman" w:cs="Times New Roman"/>
          <w:szCs w:val="24"/>
        </w:rPr>
        <w:t xml:space="preserve">λλά από </w:t>
      </w:r>
      <w:r>
        <w:rPr>
          <w:rFonts w:eastAsia="Times New Roman" w:cs="Times New Roman"/>
          <w:szCs w:val="24"/>
        </w:rPr>
        <w:t>ε</w:t>
      </w:r>
      <w:r w:rsidRPr="0049224F">
        <w:rPr>
          <w:rFonts w:eastAsia="Times New Roman" w:cs="Times New Roman"/>
          <w:szCs w:val="24"/>
        </w:rPr>
        <w:t>κεί και μετά</w:t>
      </w:r>
      <w:r>
        <w:rPr>
          <w:rFonts w:eastAsia="Times New Roman" w:cs="Times New Roman"/>
          <w:szCs w:val="24"/>
        </w:rPr>
        <w:t xml:space="preserve"> μπορεί </w:t>
      </w:r>
      <w:r w:rsidRPr="0049224F">
        <w:rPr>
          <w:rFonts w:eastAsia="Times New Roman" w:cs="Times New Roman"/>
          <w:szCs w:val="24"/>
        </w:rPr>
        <w:t xml:space="preserve">να έχουμε </w:t>
      </w:r>
      <w:r>
        <w:rPr>
          <w:rFonts w:eastAsia="Times New Roman" w:cs="Times New Roman"/>
          <w:szCs w:val="24"/>
        </w:rPr>
        <w:t xml:space="preserve">εκπτώσεις ή να το έχει πωλήσει ή να μην υπάρχει. </w:t>
      </w:r>
    </w:p>
    <w:p w14:paraId="46D5FFCA" w14:textId="77777777" w:rsidR="00A304EA" w:rsidRDefault="003C614A">
      <w:pPr>
        <w:spacing w:line="600" w:lineRule="auto"/>
        <w:ind w:firstLine="720"/>
        <w:jc w:val="both"/>
        <w:rPr>
          <w:rFonts w:eastAsia="Times New Roman" w:cs="Times New Roman"/>
          <w:szCs w:val="24"/>
        </w:rPr>
      </w:pPr>
      <w:r w:rsidRPr="0049224F">
        <w:rPr>
          <w:rFonts w:eastAsia="Times New Roman" w:cs="Times New Roman"/>
          <w:szCs w:val="24"/>
        </w:rPr>
        <w:t>Έτσι</w:t>
      </w:r>
      <w:r>
        <w:rPr>
          <w:rFonts w:eastAsia="Times New Roman" w:cs="Times New Roman"/>
          <w:szCs w:val="24"/>
        </w:rPr>
        <w:t>,</w:t>
      </w:r>
      <w:r w:rsidRPr="0049224F">
        <w:rPr>
          <w:rFonts w:eastAsia="Times New Roman" w:cs="Times New Roman"/>
          <w:szCs w:val="24"/>
        </w:rPr>
        <w:t xml:space="preserve"> σε αυτή</w:t>
      </w:r>
      <w:r>
        <w:rPr>
          <w:rFonts w:eastAsia="Times New Roman" w:cs="Times New Roman"/>
          <w:szCs w:val="24"/>
        </w:rPr>
        <w:t xml:space="preserve"> τη</w:t>
      </w:r>
      <w:r w:rsidRPr="0049224F">
        <w:rPr>
          <w:rFonts w:eastAsia="Times New Roman" w:cs="Times New Roman"/>
          <w:szCs w:val="24"/>
        </w:rPr>
        <w:t xml:space="preserve"> διαδικασία για την εναρμόνιση του άρθρου 187 της </w:t>
      </w:r>
      <w:r>
        <w:rPr>
          <w:rFonts w:eastAsia="Times New Roman" w:cs="Times New Roman"/>
          <w:szCs w:val="24"/>
        </w:rPr>
        <w:t>ο</w:t>
      </w:r>
      <w:r w:rsidRPr="0049224F">
        <w:rPr>
          <w:rFonts w:eastAsia="Times New Roman" w:cs="Times New Roman"/>
          <w:szCs w:val="24"/>
        </w:rPr>
        <w:t>δηγίας</w:t>
      </w:r>
      <w:r>
        <w:rPr>
          <w:rFonts w:eastAsia="Times New Roman" w:cs="Times New Roman"/>
          <w:szCs w:val="24"/>
        </w:rPr>
        <w:t>,</w:t>
      </w:r>
      <w:r w:rsidRPr="0049224F">
        <w:rPr>
          <w:rFonts w:eastAsia="Times New Roman" w:cs="Times New Roman"/>
          <w:szCs w:val="24"/>
        </w:rPr>
        <w:t xml:space="preserve"> που αφορά όλες τις επενδύσεις</w:t>
      </w:r>
      <w:r>
        <w:rPr>
          <w:rFonts w:eastAsia="Times New Roman" w:cs="Times New Roman"/>
          <w:szCs w:val="24"/>
        </w:rPr>
        <w:t xml:space="preserve"> που υπάγονται σε αναπτυξιακούς νόμους</w:t>
      </w:r>
      <w:r w:rsidRPr="0049224F">
        <w:rPr>
          <w:rFonts w:eastAsia="Times New Roman" w:cs="Times New Roman"/>
          <w:szCs w:val="24"/>
        </w:rPr>
        <w:t xml:space="preserve"> και όχι </w:t>
      </w:r>
      <w:r>
        <w:rPr>
          <w:rFonts w:eastAsia="Times New Roman" w:cs="Times New Roman"/>
          <w:szCs w:val="24"/>
        </w:rPr>
        <w:t xml:space="preserve">μόνο τις ξενοδοχειακές </w:t>
      </w:r>
      <w:r w:rsidRPr="0049224F">
        <w:rPr>
          <w:rFonts w:eastAsia="Times New Roman" w:cs="Times New Roman"/>
          <w:szCs w:val="24"/>
        </w:rPr>
        <w:t>επιχειρήσεις</w:t>
      </w:r>
      <w:r>
        <w:rPr>
          <w:rFonts w:eastAsia="Times New Roman" w:cs="Times New Roman"/>
          <w:szCs w:val="24"/>
        </w:rPr>
        <w:t>,</w:t>
      </w:r>
      <w:r w:rsidRPr="0049224F">
        <w:rPr>
          <w:rFonts w:eastAsia="Times New Roman" w:cs="Times New Roman"/>
          <w:szCs w:val="24"/>
        </w:rPr>
        <w:t xml:space="preserve"> </w:t>
      </w:r>
      <w:r>
        <w:rPr>
          <w:rFonts w:eastAsia="Times New Roman" w:cs="Times New Roman"/>
          <w:szCs w:val="24"/>
        </w:rPr>
        <w:t>η χώρα μας όρισε ως</w:t>
      </w:r>
      <w:r w:rsidRPr="0049224F">
        <w:rPr>
          <w:rFonts w:eastAsia="Times New Roman" w:cs="Times New Roman"/>
          <w:szCs w:val="24"/>
        </w:rPr>
        <w:t xml:space="preserve"> χρονική περίοδο παρακολούθησης μία πενταετία από</w:t>
      </w:r>
      <w:r>
        <w:rPr>
          <w:rFonts w:eastAsia="Times New Roman" w:cs="Times New Roman"/>
          <w:szCs w:val="24"/>
        </w:rPr>
        <w:t xml:space="preserve"> το έτος έναρξης</w:t>
      </w:r>
      <w:r>
        <w:rPr>
          <w:rFonts w:eastAsia="Times New Roman" w:cs="Times New Roman"/>
          <w:szCs w:val="24"/>
        </w:rPr>
        <w:t xml:space="preserve"> χρησιμοποίησης</w:t>
      </w:r>
      <w:r w:rsidRPr="0049224F">
        <w:rPr>
          <w:rFonts w:eastAsia="Times New Roman" w:cs="Times New Roman"/>
          <w:szCs w:val="24"/>
        </w:rPr>
        <w:t xml:space="preserve"> </w:t>
      </w:r>
      <w:r>
        <w:rPr>
          <w:rFonts w:eastAsia="Times New Roman" w:cs="Times New Roman"/>
          <w:szCs w:val="24"/>
        </w:rPr>
        <w:t xml:space="preserve">του επενδυτικού αγαθού και </w:t>
      </w:r>
      <w:r w:rsidRPr="0049224F">
        <w:rPr>
          <w:rFonts w:eastAsia="Times New Roman" w:cs="Times New Roman"/>
          <w:szCs w:val="24"/>
        </w:rPr>
        <w:t>όχι από το</w:t>
      </w:r>
      <w:r>
        <w:rPr>
          <w:rFonts w:eastAsia="Times New Roman" w:cs="Times New Roman"/>
          <w:szCs w:val="24"/>
        </w:rPr>
        <w:t>ν</w:t>
      </w:r>
      <w:r w:rsidRPr="0049224F">
        <w:rPr>
          <w:rFonts w:eastAsia="Times New Roman" w:cs="Times New Roman"/>
          <w:szCs w:val="24"/>
        </w:rPr>
        <w:t xml:space="preserve"> χρόνο απόκτησης ή κατασκευής αυτού</w:t>
      </w:r>
      <w:r>
        <w:rPr>
          <w:rFonts w:eastAsia="Times New Roman" w:cs="Times New Roman"/>
          <w:szCs w:val="24"/>
        </w:rPr>
        <w:t>,</w:t>
      </w:r>
      <w:r w:rsidRPr="0049224F">
        <w:rPr>
          <w:rFonts w:eastAsia="Times New Roman" w:cs="Times New Roman"/>
          <w:szCs w:val="24"/>
        </w:rPr>
        <w:t xml:space="preserve"> όπως ισχύει σε κάποιες άλλες περιπτώσεις</w:t>
      </w:r>
      <w:r>
        <w:rPr>
          <w:rFonts w:eastAsia="Times New Roman" w:cs="Times New Roman"/>
          <w:szCs w:val="24"/>
        </w:rPr>
        <w:t>.</w:t>
      </w:r>
    </w:p>
    <w:p w14:paraId="46D5FFCB" w14:textId="77777777" w:rsidR="00A304EA" w:rsidRDefault="003C614A">
      <w:pPr>
        <w:spacing w:line="600" w:lineRule="auto"/>
        <w:ind w:firstLine="720"/>
        <w:jc w:val="both"/>
        <w:rPr>
          <w:rFonts w:eastAsia="Times New Roman" w:cs="Times New Roman"/>
          <w:szCs w:val="24"/>
        </w:rPr>
      </w:pPr>
      <w:r w:rsidRPr="0049224F">
        <w:rPr>
          <w:rFonts w:eastAsia="Times New Roman" w:cs="Times New Roman"/>
          <w:szCs w:val="24"/>
        </w:rPr>
        <w:lastRenderedPageBreak/>
        <w:t xml:space="preserve">Κρίσιμο </w:t>
      </w:r>
      <w:r>
        <w:rPr>
          <w:rFonts w:eastAsia="Times New Roman" w:cs="Times New Roman"/>
          <w:szCs w:val="24"/>
        </w:rPr>
        <w:t>έτος, λ</w:t>
      </w:r>
      <w:r w:rsidRPr="0049224F">
        <w:rPr>
          <w:rFonts w:eastAsia="Times New Roman" w:cs="Times New Roman"/>
          <w:szCs w:val="24"/>
        </w:rPr>
        <w:t>οιπόν</w:t>
      </w:r>
      <w:r>
        <w:rPr>
          <w:rFonts w:eastAsia="Times New Roman" w:cs="Times New Roman"/>
          <w:szCs w:val="24"/>
        </w:rPr>
        <w:t>,</w:t>
      </w:r>
      <w:r w:rsidRPr="0049224F">
        <w:rPr>
          <w:rFonts w:eastAsia="Times New Roman" w:cs="Times New Roman"/>
          <w:szCs w:val="24"/>
        </w:rPr>
        <w:t xml:space="preserve"> για τον φορολογούμενο είναι το πρώτο έτος που θα θέσει σε χρήση </w:t>
      </w:r>
      <w:r>
        <w:rPr>
          <w:rFonts w:eastAsia="Times New Roman" w:cs="Times New Roman"/>
          <w:szCs w:val="24"/>
        </w:rPr>
        <w:t>το επενδυτικό του α</w:t>
      </w:r>
      <w:r w:rsidRPr="0049224F">
        <w:rPr>
          <w:rFonts w:eastAsia="Times New Roman" w:cs="Times New Roman"/>
          <w:szCs w:val="24"/>
        </w:rPr>
        <w:t>γαθό</w:t>
      </w:r>
      <w:r>
        <w:rPr>
          <w:rFonts w:eastAsia="Times New Roman" w:cs="Times New Roman"/>
          <w:szCs w:val="24"/>
        </w:rPr>
        <w:t>.</w:t>
      </w:r>
      <w:r w:rsidRPr="0049224F">
        <w:rPr>
          <w:rFonts w:eastAsia="Times New Roman" w:cs="Times New Roman"/>
          <w:szCs w:val="24"/>
        </w:rPr>
        <w:t xml:space="preserve"> Από </w:t>
      </w:r>
      <w:r>
        <w:rPr>
          <w:rFonts w:eastAsia="Times New Roman" w:cs="Times New Roman"/>
          <w:szCs w:val="24"/>
        </w:rPr>
        <w:t>ε</w:t>
      </w:r>
      <w:r w:rsidRPr="0049224F">
        <w:rPr>
          <w:rFonts w:eastAsia="Times New Roman" w:cs="Times New Roman"/>
          <w:szCs w:val="24"/>
        </w:rPr>
        <w:t>κεί και</w:t>
      </w:r>
      <w:r w:rsidRPr="0049224F">
        <w:rPr>
          <w:rFonts w:eastAsia="Times New Roman" w:cs="Times New Roman"/>
          <w:szCs w:val="24"/>
        </w:rPr>
        <w:t xml:space="preserve"> μετά</w:t>
      </w:r>
      <w:r>
        <w:rPr>
          <w:rFonts w:eastAsia="Times New Roman" w:cs="Times New Roman"/>
          <w:szCs w:val="24"/>
        </w:rPr>
        <w:t xml:space="preserve">, κατ’ έτος </w:t>
      </w:r>
      <w:r w:rsidRPr="0049224F">
        <w:rPr>
          <w:rFonts w:eastAsia="Times New Roman" w:cs="Times New Roman"/>
          <w:szCs w:val="24"/>
        </w:rPr>
        <w:t>υπόκειται σ</w:t>
      </w:r>
      <w:r>
        <w:rPr>
          <w:rFonts w:eastAsia="Times New Roman" w:cs="Times New Roman"/>
          <w:szCs w:val="24"/>
        </w:rPr>
        <w:t>ε κάποιους ελέγχους</w:t>
      </w:r>
      <w:r>
        <w:rPr>
          <w:rFonts w:eastAsia="Times New Roman" w:cs="Times New Roman"/>
          <w:szCs w:val="24"/>
        </w:rPr>
        <w:t>,</w:t>
      </w:r>
      <w:r>
        <w:rPr>
          <w:rFonts w:eastAsia="Times New Roman" w:cs="Times New Roman"/>
          <w:szCs w:val="24"/>
        </w:rPr>
        <w:t xml:space="preserve"> για να δουν, ό</w:t>
      </w:r>
      <w:r w:rsidRPr="0049224F">
        <w:rPr>
          <w:rFonts w:eastAsia="Times New Roman" w:cs="Times New Roman"/>
          <w:szCs w:val="24"/>
        </w:rPr>
        <w:t>πως είπα και πριν</w:t>
      </w:r>
      <w:r>
        <w:rPr>
          <w:rFonts w:eastAsia="Times New Roman" w:cs="Times New Roman"/>
          <w:szCs w:val="24"/>
        </w:rPr>
        <w:t>,</w:t>
      </w:r>
      <w:r w:rsidRPr="0049224F">
        <w:rPr>
          <w:rFonts w:eastAsia="Times New Roman" w:cs="Times New Roman"/>
          <w:szCs w:val="24"/>
        </w:rPr>
        <w:t xml:space="preserve"> αν υφίστανται όλες οι προϋποθέσεις και η ύπαρξη του επενδυτικού αγαθού</w:t>
      </w:r>
      <w:r>
        <w:rPr>
          <w:rFonts w:eastAsia="Times New Roman" w:cs="Times New Roman"/>
          <w:szCs w:val="24"/>
        </w:rPr>
        <w:t>.</w:t>
      </w:r>
    </w:p>
    <w:p w14:paraId="46D5FFCC" w14:textId="77777777" w:rsidR="00A304EA" w:rsidRDefault="003C614A">
      <w:pPr>
        <w:spacing w:line="600" w:lineRule="auto"/>
        <w:ind w:firstLine="720"/>
        <w:jc w:val="both"/>
        <w:rPr>
          <w:rFonts w:eastAsia="Times New Roman" w:cs="Times New Roman"/>
          <w:szCs w:val="24"/>
        </w:rPr>
      </w:pPr>
      <w:r w:rsidRPr="0049224F">
        <w:rPr>
          <w:rFonts w:eastAsia="Times New Roman" w:cs="Times New Roman"/>
          <w:szCs w:val="24"/>
        </w:rPr>
        <w:t>Σε περίπτωση μεταβολών εντός της</w:t>
      </w:r>
      <w:r>
        <w:rPr>
          <w:rFonts w:eastAsia="Times New Roman" w:cs="Times New Roman"/>
          <w:szCs w:val="24"/>
        </w:rPr>
        <w:t xml:space="preserve"> παραπάνω πενταετίας ως προς τη</w:t>
      </w:r>
      <w:r w:rsidRPr="0049224F">
        <w:rPr>
          <w:rFonts w:eastAsia="Times New Roman" w:cs="Times New Roman"/>
          <w:szCs w:val="24"/>
        </w:rPr>
        <w:t xml:space="preserve"> χρήση του επενδυτικού αγαθού</w:t>
      </w:r>
      <w:r>
        <w:rPr>
          <w:rFonts w:eastAsia="Times New Roman" w:cs="Times New Roman"/>
          <w:szCs w:val="24"/>
        </w:rPr>
        <w:t>,</w:t>
      </w:r>
      <w:r w:rsidRPr="0049224F">
        <w:rPr>
          <w:rFonts w:eastAsia="Times New Roman" w:cs="Times New Roman"/>
          <w:szCs w:val="24"/>
        </w:rPr>
        <w:t xml:space="preserve"> οφείλει </w:t>
      </w:r>
      <w:r w:rsidRPr="0049224F">
        <w:rPr>
          <w:rFonts w:eastAsia="Times New Roman" w:cs="Times New Roman"/>
          <w:szCs w:val="24"/>
        </w:rPr>
        <w:t>να επιστρέψει τον αναλογούντα φόρο</w:t>
      </w:r>
      <w:r>
        <w:rPr>
          <w:rFonts w:eastAsia="Times New Roman" w:cs="Times New Roman"/>
          <w:szCs w:val="24"/>
        </w:rPr>
        <w:t>,</w:t>
      </w:r>
      <w:r w:rsidRPr="0049224F">
        <w:rPr>
          <w:rFonts w:eastAsia="Times New Roman" w:cs="Times New Roman"/>
          <w:szCs w:val="24"/>
        </w:rPr>
        <w:t xml:space="preserve"> το </w:t>
      </w:r>
      <w:r>
        <w:rPr>
          <w:rFonts w:eastAsia="Times New Roman" w:cs="Times New Roman"/>
          <w:szCs w:val="24"/>
        </w:rPr>
        <w:t>1/5</w:t>
      </w:r>
      <w:r w:rsidRPr="0049224F">
        <w:rPr>
          <w:rFonts w:eastAsia="Times New Roman" w:cs="Times New Roman"/>
          <w:szCs w:val="24"/>
        </w:rPr>
        <w:t xml:space="preserve"> για κάθε χρόνο</w:t>
      </w:r>
      <w:r>
        <w:rPr>
          <w:rFonts w:eastAsia="Times New Roman" w:cs="Times New Roman"/>
          <w:szCs w:val="24"/>
        </w:rPr>
        <w:t>.</w:t>
      </w:r>
    </w:p>
    <w:p w14:paraId="46D5FFCD"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Εκτός, όμως, των</w:t>
      </w:r>
      <w:r w:rsidRPr="0049224F">
        <w:rPr>
          <w:rFonts w:eastAsia="Times New Roman" w:cs="Times New Roman"/>
          <w:szCs w:val="24"/>
        </w:rPr>
        <w:t xml:space="preserve"> παραπάνω</w:t>
      </w:r>
      <w:r>
        <w:rPr>
          <w:rFonts w:eastAsia="Times New Roman" w:cs="Times New Roman"/>
          <w:szCs w:val="24"/>
        </w:rPr>
        <w:t>,</w:t>
      </w:r>
      <w:r w:rsidRPr="0049224F">
        <w:rPr>
          <w:rFonts w:eastAsia="Times New Roman" w:cs="Times New Roman"/>
          <w:szCs w:val="24"/>
        </w:rPr>
        <w:t xml:space="preserve"> με το άρθρο 189 της </w:t>
      </w:r>
      <w:r>
        <w:rPr>
          <w:rFonts w:eastAsia="Times New Roman" w:cs="Times New Roman"/>
          <w:szCs w:val="24"/>
        </w:rPr>
        <w:t>ο</w:t>
      </w:r>
      <w:r w:rsidRPr="0049224F">
        <w:rPr>
          <w:rFonts w:eastAsia="Times New Roman" w:cs="Times New Roman"/>
          <w:szCs w:val="24"/>
        </w:rPr>
        <w:t xml:space="preserve">δηγίας δίνεται η δυνατότητα στα κράτη μέλη να λαμβάνουν </w:t>
      </w:r>
      <w:r>
        <w:rPr>
          <w:rFonts w:eastAsia="Times New Roman" w:cs="Times New Roman"/>
          <w:szCs w:val="24"/>
        </w:rPr>
        <w:t xml:space="preserve">περαιτέρω </w:t>
      </w:r>
      <w:r w:rsidRPr="0049224F">
        <w:rPr>
          <w:rFonts w:eastAsia="Times New Roman" w:cs="Times New Roman"/>
          <w:szCs w:val="24"/>
        </w:rPr>
        <w:t>μέτρα</w:t>
      </w:r>
      <w:r>
        <w:rPr>
          <w:rFonts w:eastAsia="Times New Roman" w:cs="Times New Roman"/>
          <w:szCs w:val="24"/>
        </w:rPr>
        <w:t>,</w:t>
      </w:r>
      <w:r w:rsidRPr="0049224F">
        <w:rPr>
          <w:rFonts w:eastAsia="Times New Roman" w:cs="Times New Roman"/>
          <w:szCs w:val="24"/>
        </w:rPr>
        <w:t xml:space="preserve"> προκειμένου να αποτρέπεται το ενδεχόμενο ύπαρξης αδικαιολόγητων πλεονεκτημάτ</w:t>
      </w:r>
      <w:r w:rsidRPr="0049224F">
        <w:rPr>
          <w:rFonts w:eastAsia="Times New Roman" w:cs="Times New Roman"/>
          <w:szCs w:val="24"/>
        </w:rPr>
        <w:t>ων από την έκπτωση του ΦΠΑ για τα επενδυτικά αγαθά</w:t>
      </w:r>
      <w:r>
        <w:rPr>
          <w:rFonts w:eastAsia="Times New Roman" w:cs="Times New Roman"/>
          <w:szCs w:val="24"/>
        </w:rPr>
        <w:t>.</w:t>
      </w:r>
      <w:r w:rsidRPr="0049224F">
        <w:rPr>
          <w:rFonts w:eastAsia="Times New Roman" w:cs="Times New Roman"/>
          <w:szCs w:val="24"/>
        </w:rPr>
        <w:t xml:space="preserve"> </w:t>
      </w:r>
    </w:p>
    <w:p w14:paraId="46D5FFCE"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sidRPr="0049224F">
        <w:rPr>
          <w:rFonts w:eastAsia="Times New Roman" w:cs="Times New Roman"/>
          <w:szCs w:val="24"/>
        </w:rPr>
        <w:t>Η χώρα μας έκανε χρήση αυ</w:t>
      </w:r>
      <w:r>
        <w:rPr>
          <w:rFonts w:eastAsia="Times New Roman" w:cs="Times New Roman"/>
          <w:szCs w:val="24"/>
        </w:rPr>
        <w:t>τής της διάταξης και προέβη στη</w:t>
      </w:r>
      <w:r w:rsidRPr="0049224F">
        <w:rPr>
          <w:rFonts w:eastAsia="Times New Roman" w:cs="Times New Roman"/>
          <w:szCs w:val="24"/>
        </w:rPr>
        <w:t xml:space="preserve"> θέσπιση</w:t>
      </w:r>
      <w:r>
        <w:rPr>
          <w:rFonts w:eastAsia="Times New Roman" w:cs="Times New Roman"/>
          <w:szCs w:val="24"/>
        </w:rPr>
        <w:t xml:space="preserve"> της ρύθμισης </w:t>
      </w:r>
      <w:r w:rsidRPr="0049224F">
        <w:rPr>
          <w:rFonts w:eastAsia="Times New Roman" w:cs="Times New Roman"/>
          <w:szCs w:val="24"/>
        </w:rPr>
        <w:t>από το 1992</w:t>
      </w:r>
      <w:r>
        <w:rPr>
          <w:rFonts w:eastAsia="Times New Roman" w:cs="Times New Roman"/>
          <w:szCs w:val="24"/>
        </w:rPr>
        <w:t>,</w:t>
      </w:r>
      <w:r w:rsidRPr="0049224F">
        <w:rPr>
          <w:rFonts w:eastAsia="Times New Roman" w:cs="Times New Roman"/>
          <w:szCs w:val="24"/>
        </w:rPr>
        <w:t xml:space="preserve"> με την προσθήκη κάποιου </w:t>
      </w:r>
      <w:r>
        <w:rPr>
          <w:rFonts w:eastAsia="Times New Roman" w:cs="Times New Roman"/>
          <w:szCs w:val="24"/>
        </w:rPr>
        <w:t>εδαφίου</w:t>
      </w:r>
      <w:r w:rsidRPr="0049224F">
        <w:rPr>
          <w:rFonts w:eastAsia="Times New Roman" w:cs="Times New Roman"/>
          <w:szCs w:val="24"/>
        </w:rPr>
        <w:t xml:space="preserve"> στην παράγραφο 3 του άρθρου 33 του </w:t>
      </w:r>
      <w:r>
        <w:rPr>
          <w:rFonts w:eastAsia="Times New Roman" w:cs="Times New Roman"/>
          <w:szCs w:val="24"/>
        </w:rPr>
        <w:t>ΦΠΑ</w:t>
      </w:r>
      <w:r>
        <w:rPr>
          <w:rFonts w:eastAsia="Times New Roman" w:cs="Times New Roman"/>
          <w:szCs w:val="24"/>
        </w:rPr>
        <w:t>,</w:t>
      </w:r>
      <w:r>
        <w:rPr>
          <w:rFonts w:eastAsia="Times New Roman" w:cs="Times New Roman"/>
          <w:szCs w:val="24"/>
        </w:rPr>
        <w:t xml:space="preserve"> </w:t>
      </w:r>
      <w:r w:rsidRPr="0049224F">
        <w:rPr>
          <w:rFonts w:eastAsia="Times New Roman" w:cs="Times New Roman"/>
          <w:szCs w:val="24"/>
        </w:rPr>
        <w:t>με την οποία προβλέφθηκε η υποχρέωση του</w:t>
      </w:r>
      <w:r w:rsidRPr="0049224F">
        <w:rPr>
          <w:rFonts w:eastAsia="Times New Roman" w:cs="Times New Roman"/>
          <w:szCs w:val="24"/>
        </w:rPr>
        <w:t xml:space="preserve"> φορολογούμενου</w:t>
      </w:r>
      <w:r>
        <w:rPr>
          <w:rFonts w:eastAsia="Times New Roman" w:cs="Times New Roman"/>
          <w:szCs w:val="24"/>
        </w:rPr>
        <w:t>,</w:t>
      </w:r>
      <w:r w:rsidRPr="0049224F">
        <w:rPr>
          <w:rFonts w:eastAsia="Times New Roman" w:cs="Times New Roman"/>
          <w:szCs w:val="24"/>
        </w:rPr>
        <w:t xml:space="preserve"> αν παρέλθει </w:t>
      </w:r>
      <w:r>
        <w:rPr>
          <w:rFonts w:eastAsia="Times New Roman" w:cs="Times New Roman"/>
          <w:szCs w:val="24"/>
        </w:rPr>
        <w:t xml:space="preserve">η </w:t>
      </w:r>
      <w:r w:rsidRPr="0049224F">
        <w:rPr>
          <w:rFonts w:eastAsia="Times New Roman" w:cs="Times New Roman"/>
          <w:szCs w:val="24"/>
        </w:rPr>
        <w:t xml:space="preserve">πενταετία από την ημερομηνία της πρώτης δαπάνης </w:t>
      </w:r>
      <w:r w:rsidRPr="0049224F">
        <w:rPr>
          <w:rFonts w:eastAsia="Times New Roman" w:cs="Times New Roman"/>
          <w:szCs w:val="24"/>
        </w:rPr>
        <w:lastRenderedPageBreak/>
        <w:t>κατά την αγορά χωρίς να ξεκινήσει και να χρησιμοποιήσει το επενδυτικό αγαθό</w:t>
      </w:r>
      <w:r>
        <w:rPr>
          <w:rFonts w:eastAsia="Times New Roman" w:cs="Times New Roman"/>
          <w:szCs w:val="24"/>
        </w:rPr>
        <w:t>,</w:t>
      </w:r>
      <w:r w:rsidRPr="0049224F">
        <w:rPr>
          <w:rFonts w:eastAsia="Times New Roman" w:cs="Times New Roman"/>
          <w:szCs w:val="24"/>
        </w:rPr>
        <w:t xml:space="preserve"> να δ</w:t>
      </w:r>
      <w:r>
        <w:rPr>
          <w:rFonts w:eastAsia="Times New Roman" w:cs="Times New Roman"/>
          <w:szCs w:val="24"/>
        </w:rPr>
        <w:t xml:space="preserve">ιενεργήσει εφάπαξ διακανονισμό </w:t>
      </w:r>
      <w:r w:rsidRPr="0049224F">
        <w:rPr>
          <w:rFonts w:eastAsia="Times New Roman" w:cs="Times New Roman"/>
          <w:szCs w:val="24"/>
        </w:rPr>
        <w:t xml:space="preserve">του συνολικού φόρου και </w:t>
      </w:r>
      <w:r>
        <w:rPr>
          <w:rFonts w:eastAsia="Times New Roman" w:cs="Times New Roman"/>
          <w:szCs w:val="24"/>
        </w:rPr>
        <w:t xml:space="preserve">να επιστρέψει </w:t>
      </w:r>
      <w:r w:rsidRPr="0049224F">
        <w:rPr>
          <w:rFonts w:eastAsia="Times New Roman" w:cs="Times New Roman"/>
          <w:szCs w:val="24"/>
        </w:rPr>
        <w:t>το</w:t>
      </w:r>
      <w:r>
        <w:rPr>
          <w:rFonts w:eastAsia="Times New Roman" w:cs="Times New Roman"/>
          <w:szCs w:val="24"/>
        </w:rPr>
        <w:t>ν</w:t>
      </w:r>
      <w:r w:rsidRPr="0049224F">
        <w:rPr>
          <w:rFonts w:eastAsia="Times New Roman" w:cs="Times New Roman"/>
          <w:szCs w:val="24"/>
        </w:rPr>
        <w:t xml:space="preserve"> φόρο αυτό στο </w:t>
      </w:r>
      <w:r>
        <w:rPr>
          <w:rFonts w:eastAsia="Times New Roman" w:cs="Times New Roman"/>
          <w:szCs w:val="24"/>
        </w:rPr>
        <w:t>δ</w:t>
      </w:r>
      <w:r w:rsidRPr="0049224F">
        <w:rPr>
          <w:rFonts w:eastAsia="Times New Roman" w:cs="Times New Roman"/>
          <w:szCs w:val="24"/>
        </w:rPr>
        <w:t>ημόσιο</w:t>
      </w:r>
      <w:r w:rsidRPr="00382C64">
        <w:rPr>
          <w:rFonts w:eastAsia="Times New Roman" w:cs="Times New Roman"/>
          <w:szCs w:val="24"/>
        </w:rPr>
        <w:t>,</w:t>
      </w:r>
      <w:r w:rsidRPr="0049224F">
        <w:rPr>
          <w:rFonts w:eastAsia="Times New Roman" w:cs="Times New Roman"/>
          <w:szCs w:val="24"/>
        </w:rPr>
        <w:t xml:space="preserve"> </w:t>
      </w:r>
      <w:r>
        <w:rPr>
          <w:rFonts w:eastAsia="Times New Roman" w:cs="Times New Roman"/>
          <w:szCs w:val="24"/>
        </w:rPr>
        <w:t xml:space="preserve">καθότι </w:t>
      </w:r>
      <w:r w:rsidRPr="0049224F">
        <w:rPr>
          <w:rFonts w:eastAsia="Times New Roman" w:cs="Times New Roman"/>
          <w:szCs w:val="24"/>
        </w:rPr>
        <w:t xml:space="preserve">θεωρείται ότι τα αγαθά αυτά διατέθηκαν </w:t>
      </w:r>
      <w:r>
        <w:rPr>
          <w:rFonts w:eastAsia="Times New Roman" w:cs="Times New Roman"/>
          <w:szCs w:val="24"/>
        </w:rPr>
        <w:t xml:space="preserve">αποκλειστικά και μόνο ως αφορολόγητες πράξεις. </w:t>
      </w:r>
      <w:r>
        <w:rPr>
          <w:rFonts w:eastAsia="Times New Roman"/>
          <w:color w:val="1D2228"/>
          <w:szCs w:val="24"/>
        </w:rPr>
        <w:t xml:space="preserve">Ο </w:t>
      </w:r>
      <w:r w:rsidRPr="00030D48">
        <w:rPr>
          <w:rFonts w:eastAsia="Times New Roman"/>
          <w:color w:val="1D2228"/>
          <w:szCs w:val="24"/>
        </w:rPr>
        <w:t>επενδυτής</w:t>
      </w:r>
      <w:r>
        <w:rPr>
          <w:rFonts w:eastAsia="Times New Roman"/>
          <w:color w:val="1D2228"/>
          <w:szCs w:val="24"/>
        </w:rPr>
        <w:t>, λ</w:t>
      </w:r>
      <w:r w:rsidRPr="00030D48">
        <w:rPr>
          <w:rFonts w:eastAsia="Times New Roman"/>
          <w:color w:val="1D2228"/>
          <w:szCs w:val="24"/>
        </w:rPr>
        <w:t>οιπόν</w:t>
      </w:r>
      <w:r>
        <w:rPr>
          <w:rFonts w:eastAsia="Times New Roman"/>
          <w:color w:val="1D2228"/>
          <w:szCs w:val="24"/>
        </w:rPr>
        <w:t>,</w:t>
      </w:r>
      <w:r w:rsidRPr="00030D48">
        <w:rPr>
          <w:rFonts w:eastAsia="Times New Roman"/>
          <w:color w:val="1D2228"/>
          <w:szCs w:val="24"/>
        </w:rPr>
        <w:t xml:space="preserve"> εντός του ορίου των πέντε ετών α</w:t>
      </w:r>
      <w:r>
        <w:rPr>
          <w:rFonts w:eastAsia="Times New Roman"/>
          <w:color w:val="1D2228"/>
          <w:szCs w:val="24"/>
        </w:rPr>
        <w:t>πό την πρώτη δαπάνη οφείλει να έ</w:t>
      </w:r>
      <w:r w:rsidRPr="00030D48">
        <w:rPr>
          <w:rFonts w:eastAsia="Times New Roman"/>
          <w:color w:val="1D2228"/>
          <w:szCs w:val="24"/>
        </w:rPr>
        <w:t>χει ολοκληρώσει την επένδυση</w:t>
      </w:r>
      <w:r>
        <w:rPr>
          <w:rFonts w:eastAsia="Times New Roman"/>
          <w:color w:val="1D2228"/>
          <w:szCs w:val="24"/>
        </w:rPr>
        <w:t>.</w:t>
      </w:r>
    </w:p>
    <w:p w14:paraId="46D5FFCF"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 xml:space="preserve">(Στο σημείο αυτό </w:t>
      </w:r>
      <w:r>
        <w:rPr>
          <w:rFonts w:eastAsia="Times New Roman"/>
          <w:color w:val="1D2228"/>
          <w:szCs w:val="24"/>
        </w:rPr>
        <w:t>κ</w:t>
      </w:r>
      <w:r>
        <w:rPr>
          <w:rFonts w:eastAsia="Times New Roman"/>
          <w:color w:val="1D2228"/>
          <w:szCs w:val="24"/>
        </w:rPr>
        <w:t xml:space="preserve">τυπάει το κουδούνι λήξεως του </w:t>
      </w:r>
      <w:r>
        <w:rPr>
          <w:rFonts w:eastAsia="Times New Roman"/>
          <w:color w:val="1D2228"/>
          <w:szCs w:val="24"/>
        </w:rPr>
        <w:t>χρόνου ομιλίας της κυρίας Υφυπουργού)</w:t>
      </w:r>
    </w:p>
    <w:p w14:paraId="46D5FFD0"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Και εδώ έρχομαι να σας γνωρίσ</w:t>
      </w:r>
      <w:r w:rsidRPr="00030D48">
        <w:rPr>
          <w:rFonts w:eastAsia="Times New Roman"/>
          <w:color w:val="1D2228"/>
          <w:szCs w:val="24"/>
        </w:rPr>
        <w:t xml:space="preserve">ω </w:t>
      </w:r>
      <w:r>
        <w:rPr>
          <w:rFonts w:eastAsia="Times New Roman"/>
          <w:color w:val="1D2228"/>
          <w:szCs w:val="24"/>
        </w:rPr>
        <w:t>ότι</w:t>
      </w:r>
      <w:r w:rsidRPr="00030D48">
        <w:rPr>
          <w:rFonts w:eastAsia="Times New Roman"/>
          <w:color w:val="1D2228"/>
          <w:szCs w:val="24"/>
        </w:rPr>
        <w:t xml:space="preserve"> </w:t>
      </w:r>
      <w:r>
        <w:rPr>
          <w:rFonts w:eastAsia="Times New Roman"/>
          <w:color w:val="1D2228"/>
          <w:szCs w:val="24"/>
        </w:rPr>
        <w:t xml:space="preserve">επί των ημερών των προηγουμένων κυβερνήσεων, που το γνωρίζετε και εσείς πάρα πολύ καλά, </w:t>
      </w:r>
      <w:r w:rsidRPr="00030D48">
        <w:rPr>
          <w:rFonts w:eastAsia="Times New Roman"/>
          <w:color w:val="1D2228"/>
          <w:szCs w:val="24"/>
        </w:rPr>
        <w:t>είχα</w:t>
      </w:r>
      <w:r>
        <w:rPr>
          <w:rFonts w:eastAsia="Times New Roman"/>
          <w:color w:val="1D2228"/>
          <w:szCs w:val="24"/>
        </w:rPr>
        <w:t>ν</w:t>
      </w:r>
      <w:r w:rsidRPr="00030D48">
        <w:rPr>
          <w:rFonts w:eastAsia="Times New Roman"/>
          <w:color w:val="1D2228"/>
          <w:szCs w:val="24"/>
        </w:rPr>
        <w:t xml:space="preserve"> </w:t>
      </w:r>
      <w:r>
        <w:rPr>
          <w:rFonts w:eastAsia="Times New Roman"/>
          <w:color w:val="1D2228"/>
          <w:szCs w:val="24"/>
        </w:rPr>
        <w:t>δοθεί</w:t>
      </w:r>
      <w:r w:rsidRPr="00030D48">
        <w:rPr>
          <w:rFonts w:eastAsia="Times New Roman"/>
          <w:color w:val="1D2228"/>
          <w:szCs w:val="24"/>
        </w:rPr>
        <w:t xml:space="preserve"> πάρα πολλές παρατάσεις</w:t>
      </w:r>
      <w:r>
        <w:rPr>
          <w:rFonts w:eastAsia="Times New Roman"/>
          <w:color w:val="1D2228"/>
          <w:szCs w:val="24"/>
        </w:rPr>
        <w:t>. Έ</w:t>
      </w:r>
      <w:r w:rsidRPr="00030D48">
        <w:rPr>
          <w:rFonts w:eastAsia="Times New Roman"/>
          <w:color w:val="1D2228"/>
          <w:szCs w:val="24"/>
        </w:rPr>
        <w:t>τσι</w:t>
      </w:r>
      <w:r>
        <w:rPr>
          <w:rFonts w:eastAsia="Times New Roman"/>
          <w:color w:val="1D2228"/>
          <w:szCs w:val="24"/>
        </w:rPr>
        <w:t>, είχαμε τ</w:t>
      </w:r>
      <w:r w:rsidRPr="00030D48">
        <w:rPr>
          <w:rFonts w:eastAsia="Times New Roman"/>
          <w:color w:val="1D2228"/>
          <w:szCs w:val="24"/>
        </w:rPr>
        <w:t>ο επενδυτικό σχέδιο</w:t>
      </w:r>
      <w:r>
        <w:rPr>
          <w:rFonts w:eastAsia="Times New Roman"/>
          <w:color w:val="1D2228"/>
          <w:szCs w:val="24"/>
        </w:rPr>
        <w:t>,</w:t>
      </w:r>
      <w:r w:rsidRPr="00030D48">
        <w:rPr>
          <w:rFonts w:eastAsia="Times New Roman"/>
          <w:color w:val="1D2228"/>
          <w:szCs w:val="24"/>
        </w:rPr>
        <w:t xml:space="preserve"> το 3299 του 2004</w:t>
      </w:r>
      <w:r>
        <w:rPr>
          <w:rFonts w:eastAsia="Times New Roman"/>
          <w:color w:val="1D2228"/>
          <w:szCs w:val="24"/>
        </w:rPr>
        <w:t>, μια τ</w:t>
      </w:r>
      <w:r w:rsidRPr="00030D48">
        <w:rPr>
          <w:rFonts w:eastAsia="Times New Roman"/>
          <w:color w:val="1D2228"/>
          <w:szCs w:val="24"/>
        </w:rPr>
        <w:t>ε</w:t>
      </w:r>
      <w:r w:rsidRPr="00030D48">
        <w:rPr>
          <w:rFonts w:eastAsia="Times New Roman"/>
          <w:color w:val="1D2228"/>
          <w:szCs w:val="24"/>
        </w:rPr>
        <w:t>λευταία του άρθρου 24 του ν</w:t>
      </w:r>
      <w:r>
        <w:rPr>
          <w:rFonts w:eastAsia="Times New Roman"/>
          <w:color w:val="1D2228"/>
          <w:szCs w:val="24"/>
        </w:rPr>
        <w:t>.</w:t>
      </w:r>
      <w:r w:rsidRPr="00030D48">
        <w:rPr>
          <w:rFonts w:eastAsia="Times New Roman"/>
          <w:color w:val="1D2228"/>
          <w:szCs w:val="24"/>
        </w:rPr>
        <w:t xml:space="preserve">4146 του 2013 </w:t>
      </w:r>
      <w:r>
        <w:rPr>
          <w:rFonts w:eastAsia="Times New Roman"/>
          <w:color w:val="1D2228"/>
          <w:szCs w:val="24"/>
        </w:rPr>
        <w:t>-</w:t>
      </w:r>
      <w:r w:rsidRPr="00030D48">
        <w:rPr>
          <w:rFonts w:eastAsia="Times New Roman"/>
          <w:color w:val="1D2228"/>
          <w:szCs w:val="24"/>
        </w:rPr>
        <w:t xml:space="preserve">που ήταν επί των ημερών </w:t>
      </w:r>
      <w:r>
        <w:rPr>
          <w:rFonts w:eastAsia="Times New Roman"/>
          <w:color w:val="1D2228"/>
          <w:szCs w:val="24"/>
        </w:rPr>
        <w:t>σας- και φτάσαμε μέχρι 31 Δεκεμβρίου του 20</w:t>
      </w:r>
      <w:r w:rsidRPr="00030D48">
        <w:rPr>
          <w:rFonts w:eastAsia="Times New Roman"/>
          <w:color w:val="1D2228"/>
          <w:szCs w:val="24"/>
        </w:rPr>
        <w:t>15</w:t>
      </w:r>
      <w:r>
        <w:rPr>
          <w:rFonts w:eastAsia="Times New Roman"/>
          <w:color w:val="1D2228"/>
          <w:szCs w:val="24"/>
        </w:rPr>
        <w:t>. Όλα αυτά είχαν</w:t>
      </w:r>
      <w:r w:rsidRPr="00030D48">
        <w:rPr>
          <w:rFonts w:eastAsia="Times New Roman"/>
          <w:color w:val="1D2228"/>
          <w:szCs w:val="24"/>
        </w:rPr>
        <w:t xml:space="preserve"> πάρει παρ</w:t>
      </w:r>
      <w:r>
        <w:rPr>
          <w:rFonts w:eastAsia="Times New Roman"/>
          <w:color w:val="1D2228"/>
          <w:szCs w:val="24"/>
        </w:rPr>
        <w:t>ατάσεις πέ</w:t>
      </w:r>
      <w:r w:rsidRPr="00030D48">
        <w:rPr>
          <w:rFonts w:eastAsia="Times New Roman"/>
          <w:color w:val="1D2228"/>
          <w:szCs w:val="24"/>
        </w:rPr>
        <w:t>ραν της πενταετίας</w:t>
      </w:r>
      <w:r>
        <w:rPr>
          <w:rFonts w:eastAsia="Times New Roman"/>
          <w:color w:val="1D2228"/>
          <w:szCs w:val="24"/>
        </w:rPr>
        <w:t>. Π</w:t>
      </w:r>
      <w:r w:rsidRPr="00030D48">
        <w:rPr>
          <w:rFonts w:eastAsia="Times New Roman"/>
          <w:color w:val="1D2228"/>
          <w:szCs w:val="24"/>
        </w:rPr>
        <w:t>αρ</w:t>
      </w:r>
      <w:r>
        <w:rPr>
          <w:rFonts w:eastAsia="Times New Roman"/>
          <w:color w:val="1D2228"/>
          <w:szCs w:val="24"/>
        </w:rPr>
        <w:t xml:space="preserve">’ </w:t>
      </w:r>
      <w:r w:rsidRPr="00030D48">
        <w:rPr>
          <w:rFonts w:eastAsia="Times New Roman"/>
          <w:color w:val="1D2228"/>
          <w:szCs w:val="24"/>
        </w:rPr>
        <w:t>όλα αυτά</w:t>
      </w:r>
      <w:r>
        <w:rPr>
          <w:rFonts w:eastAsia="Times New Roman"/>
          <w:color w:val="1D2228"/>
          <w:szCs w:val="24"/>
        </w:rPr>
        <w:t>,</w:t>
      </w:r>
      <w:r w:rsidRPr="00030D48">
        <w:rPr>
          <w:rFonts w:eastAsia="Times New Roman"/>
          <w:color w:val="1D2228"/>
          <w:szCs w:val="24"/>
        </w:rPr>
        <w:t xml:space="preserve"> </w:t>
      </w:r>
      <w:r>
        <w:rPr>
          <w:rFonts w:eastAsia="Times New Roman"/>
          <w:color w:val="1D2228"/>
          <w:szCs w:val="24"/>
        </w:rPr>
        <w:t>όμως,</w:t>
      </w:r>
      <w:r w:rsidRPr="00030D48">
        <w:rPr>
          <w:rFonts w:eastAsia="Times New Roman"/>
          <w:color w:val="1D2228"/>
          <w:szCs w:val="24"/>
        </w:rPr>
        <w:t xml:space="preserve"> δεν είδαμε και καμ</w:t>
      </w:r>
      <w:r>
        <w:rPr>
          <w:rFonts w:eastAsia="Times New Roman"/>
          <w:color w:val="1D2228"/>
          <w:szCs w:val="24"/>
        </w:rPr>
        <w:t>μ</w:t>
      </w:r>
      <w:r w:rsidRPr="00030D48">
        <w:rPr>
          <w:rFonts w:eastAsia="Times New Roman"/>
          <w:color w:val="1D2228"/>
          <w:szCs w:val="24"/>
        </w:rPr>
        <w:t>ία αλλαγή στο</w:t>
      </w:r>
      <w:r>
        <w:rPr>
          <w:rFonts w:eastAsia="Times New Roman"/>
          <w:color w:val="1D2228"/>
          <w:szCs w:val="24"/>
        </w:rPr>
        <w:t>ν</w:t>
      </w:r>
      <w:r w:rsidRPr="00030D48">
        <w:rPr>
          <w:rFonts w:eastAsia="Times New Roman"/>
          <w:color w:val="1D2228"/>
          <w:szCs w:val="24"/>
        </w:rPr>
        <w:t xml:space="preserve"> νόμο του </w:t>
      </w:r>
      <w:r>
        <w:rPr>
          <w:rFonts w:eastAsia="Times New Roman"/>
          <w:color w:val="1D2228"/>
          <w:szCs w:val="24"/>
        </w:rPr>
        <w:t>ΦΠΑ. Δ</w:t>
      </w:r>
      <w:r w:rsidRPr="00030D48">
        <w:rPr>
          <w:rFonts w:eastAsia="Times New Roman"/>
          <w:color w:val="1D2228"/>
          <w:szCs w:val="24"/>
        </w:rPr>
        <w:t xml:space="preserve">εκαετής ήταν η </w:t>
      </w:r>
      <w:r w:rsidRPr="00030D48">
        <w:rPr>
          <w:rFonts w:eastAsia="Times New Roman"/>
          <w:color w:val="1D2228"/>
          <w:szCs w:val="24"/>
        </w:rPr>
        <w:lastRenderedPageBreak/>
        <w:t xml:space="preserve">παράταση </w:t>
      </w:r>
      <w:r>
        <w:rPr>
          <w:rFonts w:eastAsia="Times New Roman"/>
          <w:color w:val="1D2228"/>
          <w:szCs w:val="24"/>
        </w:rPr>
        <w:t xml:space="preserve">από τους νόμους </w:t>
      </w:r>
      <w:r w:rsidRPr="00030D48">
        <w:rPr>
          <w:rFonts w:eastAsia="Times New Roman"/>
          <w:color w:val="1D2228"/>
          <w:szCs w:val="24"/>
        </w:rPr>
        <w:t>που δώσατε</w:t>
      </w:r>
      <w:r>
        <w:rPr>
          <w:rFonts w:eastAsia="Times New Roman"/>
          <w:color w:val="1D2228"/>
          <w:szCs w:val="24"/>
        </w:rPr>
        <w:t xml:space="preserve">. Και ταυτόχρονα οι επενδυτές παρέμειναν όμηροι παρά </w:t>
      </w:r>
      <w:r w:rsidRPr="00030D48">
        <w:rPr>
          <w:rFonts w:eastAsia="Times New Roman"/>
          <w:color w:val="1D2228"/>
          <w:szCs w:val="24"/>
        </w:rPr>
        <w:t>την αντίστοιχη παράταση από το</w:t>
      </w:r>
      <w:r>
        <w:rPr>
          <w:rFonts w:eastAsia="Times New Roman"/>
          <w:color w:val="1D2228"/>
          <w:szCs w:val="24"/>
        </w:rPr>
        <w:t>ν</w:t>
      </w:r>
      <w:r w:rsidRPr="00030D48">
        <w:rPr>
          <w:rFonts w:eastAsia="Times New Roman"/>
          <w:color w:val="1D2228"/>
          <w:szCs w:val="24"/>
        </w:rPr>
        <w:t xml:space="preserve"> ΦΠΑ</w:t>
      </w:r>
      <w:r>
        <w:rPr>
          <w:rFonts w:eastAsia="Times New Roman"/>
          <w:color w:val="1D2228"/>
          <w:szCs w:val="24"/>
        </w:rPr>
        <w:t>.</w:t>
      </w:r>
    </w:p>
    <w:p w14:paraId="46D5FFD1"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Η δική μας Κυβέρνηση τώρα</w:t>
      </w:r>
      <w:r>
        <w:rPr>
          <w:rFonts w:eastAsia="Times New Roman"/>
          <w:color w:val="1D2228"/>
          <w:szCs w:val="24"/>
        </w:rPr>
        <w:t>,</w:t>
      </w:r>
      <w:r>
        <w:rPr>
          <w:rFonts w:eastAsia="Times New Roman"/>
          <w:color w:val="1D2228"/>
          <w:szCs w:val="24"/>
        </w:rPr>
        <w:t xml:space="preserve"> </w:t>
      </w:r>
      <w:r w:rsidRPr="00030D48">
        <w:rPr>
          <w:rFonts w:eastAsia="Times New Roman"/>
          <w:color w:val="1D2228"/>
          <w:szCs w:val="24"/>
        </w:rPr>
        <w:t>στ</w:t>
      </w:r>
      <w:r>
        <w:rPr>
          <w:rFonts w:eastAsia="Times New Roman"/>
          <w:color w:val="1D2228"/>
          <w:szCs w:val="24"/>
        </w:rPr>
        <w:t>ο</w:t>
      </w:r>
      <w:r w:rsidRPr="00030D48">
        <w:rPr>
          <w:rFonts w:eastAsia="Times New Roman"/>
          <w:color w:val="1D2228"/>
          <w:szCs w:val="24"/>
        </w:rPr>
        <w:t xml:space="preserve"> πλαίσι</w:t>
      </w:r>
      <w:r>
        <w:rPr>
          <w:rFonts w:eastAsia="Times New Roman"/>
          <w:color w:val="1D2228"/>
          <w:szCs w:val="24"/>
        </w:rPr>
        <w:t>ο</w:t>
      </w:r>
      <w:r w:rsidRPr="00030D48">
        <w:rPr>
          <w:rFonts w:eastAsia="Times New Roman"/>
          <w:color w:val="1D2228"/>
          <w:szCs w:val="24"/>
        </w:rPr>
        <w:t xml:space="preserve"> της οικονομικής ανάπτυξης καθώς και </w:t>
      </w:r>
      <w:r>
        <w:rPr>
          <w:rFonts w:eastAsia="Times New Roman"/>
          <w:color w:val="1D2228"/>
          <w:szCs w:val="24"/>
        </w:rPr>
        <w:t>στ</w:t>
      </w:r>
      <w:r>
        <w:rPr>
          <w:rFonts w:eastAsia="Times New Roman"/>
          <w:color w:val="1D2228"/>
          <w:szCs w:val="24"/>
        </w:rPr>
        <w:t>ο</w:t>
      </w:r>
      <w:r>
        <w:rPr>
          <w:rFonts w:eastAsia="Times New Roman"/>
          <w:color w:val="1D2228"/>
          <w:szCs w:val="24"/>
        </w:rPr>
        <w:t xml:space="preserve"> πλαίσι</w:t>
      </w:r>
      <w:r>
        <w:rPr>
          <w:rFonts w:eastAsia="Times New Roman"/>
          <w:color w:val="1D2228"/>
          <w:szCs w:val="24"/>
        </w:rPr>
        <w:t>ο</w:t>
      </w:r>
      <w:r>
        <w:rPr>
          <w:rFonts w:eastAsia="Times New Roman"/>
          <w:color w:val="1D2228"/>
          <w:szCs w:val="24"/>
        </w:rPr>
        <w:t xml:space="preserve"> της ενίσχυσης των ιδιωτικών ε</w:t>
      </w:r>
      <w:r w:rsidRPr="00030D48">
        <w:rPr>
          <w:rFonts w:eastAsia="Times New Roman"/>
          <w:color w:val="1D2228"/>
          <w:szCs w:val="24"/>
        </w:rPr>
        <w:t>πενδύσεων των αναπτυξιακών νόμων</w:t>
      </w:r>
      <w:r>
        <w:rPr>
          <w:rFonts w:eastAsia="Times New Roman"/>
          <w:color w:val="1D2228"/>
          <w:szCs w:val="24"/>
        </w:rPr>
        <w:t>,</w:t>
      </w:r>
      <w:r w:rsidRPr="00030D48">
        <w:rPr>
          <w:rFonts w:eastAsia="Times New Roman"/>
          <w:color w:val="1D2228"/>
          <w:szCs w:val="24"/>
        </w:rPr>
        <w:t xml:space="preserve"> έδωσε τις παρατάσεις</w:t>
      </w:r>
      <w:r>
        <w:rPr>
          <w:rFonts w:eastAsia="Times New Roman"/>
          <w:color w:val="1D2228"/>
          <w:szCs w:val="24"/>
        </w:rPr>
        <w:t>,</w:t>
      </w:r>
      <w:r w:rsidRPr="00030D48">
        <w:rPr>
          <w:rFonts w:eastAsia="Times New Roman"/>
          <w:color w:val="1D2228"/>
          <w:szCs w:val="24"/>
        </w:rPr>
        <w:t xml:space="preserve"> όπως και </w:t>
      </w:r>
      <w:r>
        <w:rPr>
          <w:rFonts w:eastAsia="Times New Roman"/>
          <w:color w:val="1D2228"/>
          <w:szCs w:val="24"/>
        </w:rPr>
        <w:t>εσείς</w:t>
      </w:r>
      <w:r w:rsidRPr="00030D48">
        <w:rPr>
          <w:rFonts w:eastAsia="Times New Roman"/>
          <w:color w:val="1D2228"/>
          <w:szCs w:val="24"/>
        </w:rPr>
        <w:t xml:space="preserve"> το είπατε</w:t>
      </w:r>
      <w:r>
        <w:rPr>
          <w:rFonts w:eastAsia="Times New Roman"/>
          <w:color w:val="1D2228"/>
          <w:szCs w:val="24"/>
        </w:rPr>
        <w:t>. Κ</w:t>
      </w:r>
      <w:r w:rsidRPr="00030D48">
        <w:rPr>
          <w:rFonts w:eastAsia="Times New Roman"/>
          <w:color w:val="1D2228"/>
          <w:szCs w:val="24"/>
        </w:rPr>
        <w:t>αι πραγματικά</w:t>
      </w:r>
      <w:r>
        <w:rPr>
          <w:rFonts w:eastAsia="Times New Roman"/>
          <w:color w:val="1D2228"/>
          <w:szCs w:val="24"/>
        </w:rPr>
        <w:t>,</w:t>
      </w:r>
      <w:r w:rsidRPr="00030D48">
        <w:rPr>
          <w:rFonts w:eastAsia="Times New Roman"/>
          <w:color w:val="1D2228"/>
          <w:szCs w:val="24"/>
        </w:rPr>
        <w:t xml:space="preserve"> πή</w:t>
      </w:r>
      <w:r>
        <w:rPr>
          <w:rFonts w:eastAsia="Times New Roman"/>
          <w:color w:val="1D2228"/>
          <w:szCs w:val="24"/>
        </w:rPr>
        <w:t>ραν</w:t>
      </w:r>
      <w:r w:rsidRPr="00030D48">
        <w:rPr>
          <w:rFonts w:eastAsia="Times New Roman"/>
          <w:color w:val="1D2228"/>
          <w:szCs w:val="24"/>
        </w:rPr>
        <w:t xml:space="preserve"> παρατάσεις και οι δύο αναπτυξιακοί νόμοι που δεν είχαν ολοκληρωθεί</w:t>
      </w:r>
      <w:r>
        <w:rPr>
          <w:rFonts w:eastAsia="Times New Roman"/>
          <w:color w:val="1D2228"/>
          <w:szCs w:val="24"/>
        </w:rPr>
        <w:t>,</w:t>
      </w:r>
      <w:r w:rsidRPr="00030D48">
        <w:rPr>
          <w:rFonts w:eastAsia="Times New Roman"/>
          <w:color w:val="1D2228"/>
          <w:szCs w:val="24"/>
        </w:rPr>
        <w:t xml:space="preserve"> </w:t>
      </w:r>
      <w:r>
        <w:rPr>
          <w:rFonts w:eastAsia="Times New Roman"/>
          <w:color w:val="1D2228"/>
          <w:szCs w:val="24"/>
        </w:rPr>
        <w:t>για</w:t>
      </w:r>
      <w:r w:rsidRPr="00030D48">
        <w:rPr>
          <w:rFonts w:eastAsia="Times New Roman"/>
          <w:color w:val="1D2228"/>
          <w:szCs w:val="24"/>
        </w:rPr>
        <w:t xml:space="preserve"> να ολοκληρωθούν στο επόμενο διάστημα</w:t>
      </w:r>
      <w:r>
        <w:rPr>
          <w:rFonts w:eastAsia="Times New Roman"/>
          <w:color w:val="1D2228"/>
          <w:szCs w:val="24"/>
        </w:rPr>
        <w:t>. Με</w:t>
      </w:r>
      <w:r w:rsidRPr="00030D48">
        <w:rPr>
          <w:rFonts w:eastAsia="Times New Roman"/>
          <w:color w:val="1D2228"/>
          <w:szCs w:val="24"/>
        </w:rPr>
        <w:t xml:space="preserve"> τ</w:t>
      </w:r>
      <w:r>
        <w:rPr>
          <w:rFonts w:eastAsia="Times New Roman"/>
          <w:color w:val="1D2228"/>
          <w:szCs w:val="24"/>
        </w:rPr>
        <w:t>ην παραπάνω παράταση αναθερμάνα</w:t>
      </w:r>
      <w:r w:rsidRPr="00030D48">
        <w:rPr>
          <w:rFonts w:eastAsia="Times New Roman"/>
          <w:color w:val="1D2228"/>
          <w:szCs w:val="24"/>
        </w:rPr>
        <w:t xml:space="preserve">με τις </w:t>
      </w:r>
      <w:r w:rsidRPr="00030D48">
        <w:rPr>
          <w:rFonts w:eastAsia="Times New Roman"/>
          <w:color w:val="1D2228"/>
          <w:szCs w:val="24"/>
        </w:rPr>
        <w:t>ώριμες επενδύσεις</w:t>
      </w:r>
      <w:r>
        <w:rPr>
          <w:rFonts w:eastAsia="Times New Roman"/>
          <w:color w:val="1D2228"/>
          <w:szCs w:val="24"/>
        </w:rPr>
        <w:t>. Κ</w:t>
      </w:r>
      <w:r w:rsidRPr="00030D48">
        <w:rPr>
          <w:rFonts w:eastAsia="Times New Roman"/>
          <w:color w:val="1D2228"/>
          <w:szCs w:val="24"/>
        </w:rPr>
        <w:t>αι παρ</w:t>
      </w:r>
      <w:r>
        <w:rPr>
          <w:rFonts w:eastAsia="Times New Roman"/>
          <w:color w:val="1D2228"/>
          <w:szCs w:val="24"/>
        </w:rPr>
        <w:t xml:space="preserve">ά </w:t>
      </w:r>
      <w:r w:rsidRPr="00030D48">
        <w:rPr>
          <w:rFonts w:eastAsia="Times New Roman"/>
          <w:color w:val="1D2228"/>
          <w:szCs w:val="24"/>
        </w:rPr>
        <w:t>τη δύσκολη δημοσιονομική στενότητα της χώρας</w:t>
      </w:r>
      <w:r>
        <w:rPr>
          <w:rFonts w:eastAsia="Times New Roman"/>
          <w:color w:val="1D2228"/>
          <w:szCs w:val="24"/>
        </w:rPr>
        <w:t xml:space="preserve">, </w:t>
      </w:r>
      <w:r w:rsidRPr="00030D48">
        <w:rPr>
          <w:rFonts w:eastAsia="Times New Roman"/>
          <w:color w:val="1D2228"/>
          <w:szCs w:val="24"/>
        </w:rPr>
        <w:t xml:space="preserve">αυτές </w:t>
      </w:r>
      <w:r>
        <w:rPr>
          <w:rFonts w:eastAsia="Times New Roman"/>
          <w:color w:val="1D2228"/>
          <w:szCs w:val="24"/>
        </w:rPr>
        <w:t xml:space="preserve">τις εντάξαμε </w:t>
      </w:r>
      <w:r w:rsidRPr="00030D48">
        <w:rPr>
          <w:rFonts w:eastAsia="Times New Roman"/>
          <w:color w:val="1D2228"/>
          <w:szCs w:val="24"/>
        </w:rPr>
        <w:t>σε μ</w:t>
      </w:r>
      <w:r>
        <w:rPr>
          <w:rFonts w:eastAsia="Times New Roman"/>
          <w:color w:val="1D2228"/>
          <w:szCs w:val="24"/>
        </w:rPr>
        <w:t>ι</w:t>
      </w:r>
      <w:r w:rsidRPr="00030D48">
        <w:rPr>
          <w:rFonts w:eastAsia="Times New Roman"/>
          <w:color w:val="1D2228"/>
          <w:szCs w:val="24"/>
        </w:rPr>
        <w:t>α διαδικασία χρηματοδότησης και ολοκλήρωσή</w:t>
      </w:r>
      <w:r>
        <w:rPr>
          <w:rFonts w:eastAsia="Times New Roman"/>
          <w:color w:val="1D2228"/>
          <w:szCs w:val="24"/>
        </w:rPr>
        <w:t>ς</w:t>
      </w:r>
      <w:r w:rsidRPr="00030D48">
        <w:rPr>
          <w:rFonts w:eastAsia="Times New Roman"/>
          <w:color w:val="1D2228"/>
          <w:szCs w:val="24"/>
        </w:rPr>
        <w:t xml:space="preserve"> </w:t>
      </w:r>
      <w:r>
        <w:rPr>
          <w:rFonts w:eastAsia="Times New Roman"/>
          <w:color w:val="1D2228"/>
          <w:szCs w:val="24"/>
        </w:rPr>
        <w:t>τους.</w:t>
      </w:r>
    </w:p>
    <w:p w14:paraId="46D5FFD2"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 xml:space="preserve">Για να </w:t>
      </w:r>
      <w:r w:rsidRPr="00030D48">
        <w:rPr>
          <w:rFonts w:eastAsia="Times New Roman"/>
          <w:color w:val="1D2228"/>
          <w:szCs w:val="24"/>
        </w:rPr>
        <w:t xml:space="preserve">μην </w:t>
      </w:r>
      <w:r>
        <w:rPr>
          <w:rFonts w:eastAsia="Times New Roman"/>
          <w:color w:val="1D2228"/>
          <w:szCs w:val="24"/>
        </w:rPr>
        <w:t xml:space="preserve">υπερβώ </w:t>
      </w:r>
      <w:r w:rsidRPr="00030D48">
        <w:rPr>
          <w:rFonts w:eastAsia="Times New Roman"/>
          <w:color w:val="1D2228"/>
          <w:szCs w:val="24"/>
        </w:rPr>
        <w:t>περι</w:t>
      </w:r>
      <w:r>
        <w:rPr>
          <w:rFonts w:eastAsia="Times New Roman"/>
          <w:color w:val="1D2228"/>
          <w:szCs w:val="24"/>
        </w:rPr>
        <w:t>σ</w:t>
      </w:r>
      <w:r w:rsidRPr="00030D48">
        <w:rPr>
          <w:rFonts w:eastAsia="Times New Roman"/>
          <w:color w:val="1D2228"/>
          <w:szCs w:val="24"/>
        </w:rPr>
        <w:t>σότερο το</w:t>
      </w:r>
      <w:r>
        <w:rPr>
          <w:rFonts w:eastAsia="Times New Roman"/>
          <w:color w:val="1D2228"/>
          <w:szCs w:val="24"/>
        </w:rPr>
        <w:t>ν</w:t>
      </w:r>
      <w:r w:rsidRPr="00030D48">
        <w:rPr>
          <w:rFonts w:eastAsia="Times New Roman"/>
          <w:color w:val="1D2228"/>
          <w:szCs w:val="24"/>
        </w:rPr>
        <w:t xml:space="preserve"> χρόνο</w:t>
      </w:r>
      <w:r>
        <w:rPr>
          <w:rFonts w:eastAsia="Times New Roman"/>
          <w:color w:val="1D2228"/>
          <w:szCs w:val="24"/>
        </w:rPr>
        <w:t>, στη δευτερολογία μου θα σας πω τ</w:t>
      </w:r>
      <w:r w:rsidRPr="00030D48">
        <w:rPr>
          <w:rFonts w:eastAsia="Times New Roman"/>
          <w:color w:val="1D2228"/>
          <w:szCs w:val="24"/>
        </w:rPr>
        <w:t>ι σκεφτόμαστε να κάνουμε</w:t>
      </w:r>
      <w:r>
        <w:rPr>
          <w:rFonts w:eastAsia="Times New Roman"/>
          <w:color w:val="1D2228"/>
          <w:szCs w:val="24"/>
        </w:rPr>
        <w:t>.</w:t>
      </w:r>
    </w:p>
    <w:p w14:paraId="46D5FFD3"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sidRPr="00BD3C91">
        <w:rPr>
          <w:rFonts w:eastAsia="Times New Roman"/>
          <w:b/>
          <w:color w:val="1D2228"/>
          <w:szCs w:val="24"/>
        </w:rPr>
        <w:t xml:space="preserve">ΠΡΟΕΔΡΕΥΩΝ (Δημήτριος </w:t>
      </w:r>
      <w:proofErr w:type="spellStart"/>
      <w:r w:rsidRPr="00BD3C91">
        <w:rPr>
          <w:rFonts w:eastAsia="Times New Roman"/>
          <w:b/>
          <w:color w:val="1D2228"/>
          <w:szCs w:val="24"/>
        </w:rPr>
        <w:t>Κρεμαστινός</w:t>
      </w:r>
      <w:proofErr w:type="spellEnd"/>
      <w:r w:rsidRPr="00BD3C91">
        <w:rPr>
          <w:rFonts w:eastAsia="Times New Roman"/>
          <w:b/>
          <w:color w:val="1D2228"/>
          <w:szCs w:val="24"/>
        </w:rPr>
        <w:t xml:space="preserve">): </w:t>
      </w:r>
      <w:r>
        <w:rPr>
          <w:rFonts w:eastAsia="Times New Roman"/>
          <w:color w:val="1D2228"/>
          <w:szCs w:val="24"/>
        </w:rPr>
        <w:t>Ο κ. Σ</w:t>
      </w:r>
      <w:r w:rsidRPr="00030D48">
        <w:rPr>
          <w:rFonts w:eastAsia="Times New Roman"/>
          <w:color w:val="1D2228"/>
          <w:szCs w:val="24"/>
        </w:rPr>
        <w:t>κρέκα</w:t>
      </w:r>
      <w:r>
        <w:rPr>
          <w:rFonts w:eastAsia="Times New Roman"/>
          <w:color w:val="1D2228"/>
          <w:szCs w:val="24"/>
        </w:rPr>
        <w:t>ς έχει τον λόγο για τρία</w:t>
      </w:r>
      <w:r w:rsidRPr="00030D48">
        <w:rPr>
          <w:rFonts w:eastAsia="Times New Roman"/>
          <w:color w:val="1D2228"/>
          <w:szCs w:val="24"/>
        </w:rPr>
        <w:t xml:space="preserve"> λεπτά</w:t>
      </w:r>
      <w:r>
        <w:rPr>
          <w:rFonts w:eastAsia="Times New Roman"/>
          <w:color w:val="1D2228"/>
          <w:szCs w:val="24"/>
        </w:rPr>
        <w:t xml:space="preserve"> για τη δευτερολογία του.</w:t>
      </w:r>
    </w:p>
    <w:p w14:paraId="46D5FFD4"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sidRPr="00BD3C91">
        <w:rPr>
          <w:rFonts w:eastAsia="Times New Roman"/>
          <w:b/>
          <w:color w:val="1D2228"/>
          <w:szCs w:val="24"/>
        </w:rPr>
        <w:t>ΚΩΝΣΤΑΝΤΙΝΟΣ ΣΚΡΕΚΑΣ:</w:t>
      </w:r>
      <w:r>
        <w:rPr>
          <w:rFonts w:eastAsia="Times New Roman"/>
          <w:color w:val="1D2228"/>
          <w:szCs w:val="24"/>
        </w:rPr>
        <w:t xml:space="preserve"> </w:t>
      </w:r>
      <w:r w:rsidRPr="00030D48">
        <w:rPr>
          <w:rFonts w:eastAsia="Times New Roman"/>
          <w:color w:val="1D2228"/>
          <w:szCs w:val="24"/>
        </w:rPr>
        <w:t xml:space="preserve"> </w:t>
      </w:r>
      <w:r>
        <w:rPr>
          <w:rFonts w:eastAsia="Times New Roman"/>
          <w:color w:val="1D2228"/>
          <w:szCs w:val="24"/>
        </w:rPr>
        <w:t xml:space="preserve">Θα </w:t>
      </w:r>
      <w:r w:rsidRPr="00030D48">
        <w:rPr>
          <w:rFonts w:eastAsia="Times New Roman"/>
          <w:color w:val="1D2228"/>
          <w:szCs w:val="24"/>
        </w:rPr>
        <w:t xml:space="preserve">εξηγήσω ακριβώς τι έχει γίνει </w:t>
      </w:r>
      <w:r>
        <w:rPr>
          <w:rFonts w:eastAsia="Times New Roman"/>
          <w:color w:val="1D2228"/>
          <w:szCs w:val="24"/>
        </w:rPr>
        <w:t>για</w:t>
      </w:r>
      <w:r w:rsidRPr="00030D48">
        <w:rPr>
          <w:rFonts w:eastAsia="Times New Roman"/>
          <w:color w:val="1D2228"/>
          <w:szCs w:val="24"/>
        </w:rPr>
        <w:t xml:space="preserve"> να γίνει πιο κατανοητό</w:t>
      </w:r>
      <w:r>
        <w:rPr>
          <w:rFonts w:eastAsia="Times New Roman"/>
          <w:color w:val="1D2228"/>
          <w:szCs w:val="24"/>
        </w:rPr>
        <w:t>. Έ</w:t>
      </w:r>
      <w:r w:rsidRPr="00030D48">
        <w:rPr>
          <w:rFonts w:eastAsia="Times New Roman"/>
          <w:color w:val="1D2228"/>
          <w:szCs w:val="24"/>
        </w:rPr>
        <w:t>νας επενδυτής θα κατέ</w:t>
      </w:r>
      <w:r>
        <w:rPr>
          <w:rFonts w:eastAsia="Times New Roman"/>
          <w:color w:val="1D2228"/>
          <w:szCs w:val="24"/>
        </w:rPr>
        <w:t>θετε</w:t>
      </w:r>
      <w:r w:rsidRPr="00030D48">
        <w:rPr>
          <w:rFonts w:eastAsia="Times New Roman"/>
          <w:color w:val="1D2228"/>
          <w:szCs w:val="24"/>
        </w:rPr>
        <w:t xml:space="preserve"> ένα </w:t>
      </w:r>
      <w:r>
        <w:rPr>
          <w:rFonts w:eastAsia="Times New Roman"/>
          <w:color w:val="1D2228"/>
          <w:szCs w:val="24"/>
        </w:rPr>
        <w:t xml:space="preserve">επενδυτικό </w:t>
      </w:r>
      <w:r w:rsidRPr="00030D48">
        <w:rPr>
          <w:rFonts w:eastAsia="Times New Roman"/>
          <w:color w:val="1D2228"/>
          <w:szCs w:val="24"/>
        </w:rPr>
        <w:t xml:space="preserve">σχέδιο στο </w:t>
      </w:r>
      <w:r>
        <w:rPr>
          <w:rFonts w:eastAsia="Times New Roman"/>
          <w:color w:val="1D2228"/>
          <w:szCs w:val="24"/>
        </w:rPr>
        <w:t>Υπουργείο Α</w:t>
      </w:r>
      <w:r w:rsidRPr="00030D48">
        <w:rPr>
          <w:rFonts w:eastAsia="Times New Roman"/>
          <w:color w:val="1D2228"/>
          <w:szCs w:val="24"/>
        </w:rPr>
        <w:t>νάπτυ</w:t>
      </w:r>
      <w:r w:rsidRPr="00030D48">
        <w:rPr>
          <w:rFonts w:eastAsia="Times New Roman"/>
          <w:color w:val="1D2228"/>
          <w:szCs w:val="24"/>
        </w:rPr>
        <w:t xml:space="preserve">ξης </w:t>
      </w:r>
      <w:r>
        <w:rPr>
          <w:rFonts w:eastAsia="Times New Roman"/>
          <w:color w:val="1D2228"/>
          <w:szCs w:val="24"/>
        </w:rPr>
        <w:t>με βάση τους</w:t>
      </w:r>
      <w:r w:rsidRPr="00030D48">
        <w:rPr>
          <w:rFonts w:eastAsia="Times New Roman"/>
          <w:color w:val="1D2228"/>
          <w:szCs w:val="24"/>
        </w:rPr>
        <w:t xml:space="preserve"> </w:t>
      </w:r>
      <w:r w:rsidRPr="00030D48">
        <w:rPr>
          <w:rFonts w:eastAsia="Times New Roman"/>
          <w:color w:val="1D2228"/>
          <w:szCs w:val="24"/>
        </w:rPr>
        <w:lastRenderedPageBreak/>
        <w:t>ν</w:t>
      </w:r>
      <w:r>
        <w:rPr>
          <w:rFonts w:eastAsia="Times New Roman"/>
          <w:color w:val="1D2228"/>
          <w:szCs w:val="24"/>
        </w:rPr>
        <w:t>ό</w:t>
      </w:r>
      <w:r w:rsidRPr="00030D48">
        <w:rPr>
          <w:rFonts w:eastAsia="Times New Roman"/>
          <w:color w:val="1D2228"/>
          <w:szCs w:val="24"/>
        </w:rPr>
        <w:t>μο</w:t>
      </w:r>
      <w:r>
        <w:rPr>
          <w:rFonts w:eastAsia="Times New Roman"/>
          <w:color w:val="1D2228"/>
          <w:szCs w:val="24"/>
        </w:rPr>
        <w:t>υ</w:t>
      </w:r>
      <w:r w:rsidRPr="00030D48">
        <w:rPr>
          <w:rFonts w:eastAsia="Times New Roman"/>
          <w:color w:val="1D2228"/>
          <w:szCs w:val="24"/>
        </w:rPr>
        <w:t>ς 2601</w:t>
      </w:r>
      <w:r>
        <w:rPr>
          <w:rFonts w:eastAsia="Times New Roman"/>
          <w:color w:val="1D2228"/>
          <w:szCs w:val="24"/>
        </w:rPr>
        <w:t>/</w:t>
      </w:r>
      <w:r>
        <w:rPr>
          <w:rFonts w:eastAsia="Times New Roman"/>
          <w:color w:val="1D2228"/>
          <w:szCs w:val="24"/>
        </w:rPr>
        <w:t>19</w:t>
      </w:r>
      <w:r w:rsidRPr="00030D48">
        <w:rPr>
          <w:rFonts w:eastAsia="Times New Roman"/>
          <w:color w:val="1D2228"/>
          <w:szCs w:val="24"/>
        </w:rPr>
        <w:t>98</w:t>
      </w:r>
      <w:r>
        <w:rPr>
          <w:rFonts w:eastAsia="Times New Roman"/>
          <w:color w:val="1D2228"/>
          <w:szCs w:val="24"/>
        </w:rPr>
        <w:t xml:space="preserve"> ή</w:t>
      </w:r>
      <w:r w:rsidRPr="00030D48">
        <w:rPr>
          <w:rFonts w:eastAsia="Times New Roman"/>
          <w:color w:val="1D2228"/>
          <w:szCs w:val="24"/>
        </w:rPr>
        <w:t xml:space="preserve"> 3299</w:t>
      </w:r>
      <w:r>
        <w:rPr>
          <w:rFonts w:eastAsia="Times New Roman"/>
          <w:color w:val="1D2228"/>
          <w:szCs w:val="24"/>
        </w:rPr>
        <w:t>/</w:t>
      </w:r>
      <w:r w:rsidRPr="00030D48">
        <w:rPr>
          <w:rFonts w:eastAsia="Times New Roman"/>
          <w:color w:val="1D2228"/>
          <w:szCs w:val="24"/>
        </w:rPr>
        <w:t xml:space="preserve">2004 και είχε μία δυνατότητα να ολοκληρώσει </w:t>
      </w:r>
      <w:r>
        <w:rPr>
          <w:rFonts w:eastAsia="Times New Roman"/>
          <w:color w:val="1D2228"/>
          <w:szCs w:val="24"/>
        </w:rPr>
        <w:t xml:space="preserve">την </w:t>
      </w:r>
      <w:r w:rsidRPr="00030D48">
        <w:rPr>
          <w:rFonts w:eastAsia="Times New Roman"/>
          <w:color w:val="1D2228"/>
          <w:szCs w:val="24"/>
        </w:rPr>
        <w:t>επένδυση του στην πενταετία</w:t>
      </w:r>
      <w:r>
        <w:rPr>
          <w:rFonts w:eastAsia="Times New Roman"/>
          <w:color w:val="1D2228"/>
          <w:szCs w:val="24"/>
        </w:rPr>
        <w:t>. Γ</w:t>
      </w:r>
      <w:r w:rsidRPr="00030D48">
        <w:rPr>
          <w:rFonts w:eastAsia="Times New Roman"/>
          <w:color w:val="1D2228"/>
          <w:szCs w:val="24"/>
        </w:rPr>
        <w:t xml:space="preserve">ια την πενταετία αυτή </w:t>
      </w:r>
      <w:r>
        <w:rPr>
          <w:rFonts w:eastAsia="Times New Roman"/>
          <w:color w:val="1D2228"/>
          <w:szCs w:val="24"/>
        </w:rPr>
        <w:t>η</w:t>
      </w:r>
      <w:r w:rsidRPr="00030D48">
        <w:rPr>
          <w:rFonts w:eastAsia="Times New Roman"/>
          <w:color w:val="1D2228"/>
          <w:szCs w:val="24"/>
        </w:rPr>
        <w:t xml:space="preserve"> περίοδο</w:t>
      </w:r>
      <w:r>
        <w:rPr>
          <w:rFonts w:eastAsia="Times New Roman"/>
          <w:color w:val="1D2228"/>
          <w:szCs w:val="24"/>
        </w:rPr>
        <w:t>ς</w:t>
      </w:r>
      <w:r w:rsidRPr="00030D48">
        <w:rPr>
          <w:rFonts w:eastAsia="Times New Roman"/>
          <w:color w:val="1D2228"/>
          <w:szCs w:val="24"/>
        </w:rPr>
        <w:t xml:space="preserve"> ολοκλήρωσης κάθε χρόνο</w:t>
      </w:r>
      <w:r>
        <w:rPr>
          <w:rFonts w:eastAsia="Times New Roman"/>
          <w:color w:val="1D2228"/>
          <w:szCs w:val="24"/>
        </w:rPr>
        <w:t>,</w:t>
      </w:r>
      <w:r w:rsidRPr="00030D48">
        <w:rPr>
          <w:rFonts w:eastAsia="Times New Roman"/>
          <w:color w:val="1D2228"/>
          <w:szCs w:val="24"/>
        </w:rPr>
        <w:t xml:space="preserve"> αυτά που κατασκεύαζε</w:t>
      </w:r>
      <w:r>
        <w:rPr>
          <w:rFonts w:eastAsia="Times New Roman"/>
          <w:color w:val="1D2228"/>
          <w:szCs w:val="24"/>
        </w:rPr>
        <w:t>,</w:t>
      </w:r>
      <w:r w:rsidRPr="00030D48">
        <w:rPr>
          <w:rFonts w:eastAsia="Times New Roman"/>
          <w:color w:val="1D2228"/>
          <w:szCs w:val="24"/>
        </w:rPr>
        <w:t xml:space="preserve"> τα τιμολόγια τα οποία πλήρωνε</w:t>
      </w:r>
      <w:r>
        <w:rPr>
          <w:rFonts w:eastAsia="Times New Roman"/>
          <w:color w:val="1D2228"/>
          <w:szCs w:val="24"/>
        </w:rPr>
        <w:t>,</w:t>
      </w:r>
      <w:r w:rsidRPr="00030D48">
        <w:rPr>
          <w:rFonts w:eastAsia="Times New Roman"/>
          <w:color w:val="1D2228"/>
          <w:szCs w:val="24"/>
        </w:rPr>
        <w:t xml:space="preserve"> το</w:t>
      </w:r>
      <w:r>
        <w:rPr>
          <w:rFonts w:eastAsia="Times New Roman"/>
          <w:color w:val="1D2228"/>
          <w:szCs w:val="24"/>
        </w:rPr>
        <w:t>ν</w:t>
      </w:r>
      <w:r w:rsidRPr="00030D48">
        <w:rPr>
          <w:rFonts w:eastAsia="Times New Roman"/>
          <w:color w:val="1D2228"/>
          <w:szCs w:val="24"/>
        </w:rPr>
        <w:t xml:space="preserve"> ΦΠΑ για αυτά τα τιμολόγ</w:t>
      </w:r>
      <w:r w:rsidRPr="00030D48">
        <w:rPr>
          <w:rFonts w:eastAsia="Times New Roman"/>
          <w:color w:val="1D2228"/>
          <w:szCs w:val="24"/>
        </w:rPr>
        <w:t>ια</w:t>
      </w:r>
      <w:r>
        <w:rPr>
          <w:rFonts w:eastAsia="Times New Roman"/>
          <w:color w:val="1D2228"/>
          <w:szCs w:val="24"/>
        </w:rPr>
        <w:t>,</w:t>
      </w:r>
      <w:r w:rsidRPr="00030D48">
        <w:rPr>
          <w:rFonts w:eastAsia="Times New Roman"/>
          <w:color w:val="1D2228"/>
          <w:szCs w:val="24"/>
        </w:rPr>
        <w:t xml:space="preserve"> είχε δυνατότητα να τ</w:t>
      </w:r>
      <w:r>
        <w:rPr>
          <w:rFonts w:eastAsia="Times New Roman"/>
          <w:color w:val="1D2228"/>
          <w:szCs w:val="24"/>
        </w:rPr>
        <w:t>α</w:t>
      </w:r>
      <w:r w:rsidRPr="00030D48">
        <w:rPr>
          <w:rFonts w:eastAsia="Times New Roman"/>
          <w:color w:val="1D2228"/>
          <w:szCs w:val="24"/>
        </w:rPr>
        <w:t xml:space="preserve"> πάρει πίσω επιστροφή</w:t>
      </w:r>
      <w:r>
        <w:rPr>
          <w:rFonts w:eastAsia="Times New Roman"/>
          <w:color w:val="1D2228"/>
          <w:szCs w:val="24"/>
        </w:rPr>
        <w:t>,</w:t>
      </w:r>
      <w:r w:rsidRPr="00030D48">
        <w:rPr>
          <w:rFonts w:eastAsia="Times New Roman"/>
          <w:color w:val="1D2228"/>
          <w:szCs w:val="24"/>
        </w:rPr>
        <w:t xml:space="preserve"> γιατί αυτή η διαδικασία ορίζεται ως αφορολόγητη</w:t>
      </w:r>
      <w:r>
        <w:rPr>
          <w:rFonts w:eastAsia="Times New Roman"/>
          <w:color w:val="1D2228"/>
          <w:szCs w:val="24"/>
        </w:rPr>
        <w:t>,</w:t>
      </w:r>
      <w:r w:rsidRPr="00030D48">
        <w:rPr>
          <w:rFonts w:eastAsia="Times New Roman"/>
          <w:color w:val="1D2228"/>
          <w:szCs w:val="24"/>
        </w:rPr>
        <w:t xml:space="preserve"> όπως είπατε</w:t>
      </w:r>
      <w:r>
        <w:rPr>
          <w:rFonts w:eastAsia="Times New Roman"/>
          <w:color w:val="1D2228"/>
          <w:szCs w:val="24"/>
        </w:rPr>
        <w:t xml:space="preserve"> κι εσείς, εκπίπτει </w:t>
      </w:r>
      <w:r w:rsidRPr="00030D48">
        <w:rPr>
          <w:rFonts w:eastAsia="Times New Roman"/>
          <w:color w:val="1D2228"/>
          <w:szCs w:val="24"/>
        </w:rPr>
        <w:t>δηλαδή ο ΦΠΑ</w:t>
      </w:r>
      <w:r>
        <w:rPr>
          <w:rFonts w:eastAsia="Times New Roman"/>
          <w:color w:val="1D2228"/>
          <w:szCs w:val="24"/>
        </w:rPr>
        <w:t>,</w:t>
      </w:r>
      <w:r w:rsidRPr="00030D48">
        <w:rPr>
          <w:rFonts w:eastAsia="Times New Roman"/>
          <w:color w:val="1D2228"/>
          <w:szCs w:val="24"/>
        </w:rPr>
        <w:t xml:space="preserve"> έτσι ώστε να μη</w:t>
      </w:r>
      <w:r>
        <w:rPr>
          <w:rFonts w:eastAsia="Times New Roman"/>
          <w:color w:val="1D2228"/>
          <w:szCs w:val="24"/>
        </w:rPr>
        <w:t>ν</w:t>
      </w:r>
      <w:r w:rsidRPr="00030D48">
        <w:rPr>
          <w:rFonts w:eastAsia="Times New Roman"/>
          <w:color w:val="1D2228"/>
          <w:szCs w:val="24"/>
        </w:rPr>
        <w:t xml:space="preserve"> επιβαρύνεται </w:t>
      </w:r>
      <w:r>
        <w:rPr>
          <w:rFonts w:eastAsia="Times New Roman"/>
          <w:color w:val="1D2228"/>
          <w:szCs w:val="24"/>
        </w:rPr>
        <w:t>ουσι</w:t>
      </w:r>
      <w:r w:rsidRPr="00030D48">
        <w:rPr>
          <w:rFonts w:eastAsia="Times New Roman"/>
          <w:color w:val="1D2228"/>
          <w:szCs w:val="24"/>
        </w:rPr>
        <w:t xml:space="preserve">αστικά περισσότερο </w:t>
      </w:r>
      <w:r>
        <w:rPr>
          <w:rFonts w:eastAsia="Times New Roman"/>
          <w:color w:val="1D2228"/>
          <w:szCs w:val="24"/>
        </w:rPr>
        <w:t>ένα</w:t>
      </w:r>
      <w:r w:rsidRPr="00030D48">
        <w:rPr>
          <w:rFonts w:eastAsia="Times New Roman"/>
          <w:color w:val="1D2228"/>
          <w:szCs w:val="24"/>
        </w:rPr>
        <w:t xml:space="preserve"> επενδυτικό σχέδιο μ</w:t>
      </w:r>
      <w:r>
        <w:rPr>
          <w:rFonts w:eastAsia="Times New Roman"/>
          <w:color w:val="1D2228"/>
          <w:szCs w:val="24"/>
        </w:rPr>
        <w:t xml:space="preserve">ε </w:t>
      </w:r>
      <w:r w:rsidRPr="00030D48">
        <w:rPr>
          <w:rFonts w:eastAsia="Times New Roman"/>
          <w:color w:val="1D2228"/>
          <w:szCs w:val="24"/>
        </w:rPr>
        <w:t>ένα</w:t>
      </w:r>
      <w:r>
        <w:rPr>
          <w:rFonts w:eastAsia="Times New Roman"/>
          <w:color w:val="1D2228"/>
          <w:szCs w:val="24"/>
        </w:rPr>
        <w:t>ν</w:t>
      </w:r>
      <w:r w:rsidRPr="00030D48">
        <w:rPr>
          <w:rFonts w:eastAsia="Times New Roman"/>
          <w:color w:val="1D2228"/>
          <w:szCs w:val="24"/>
        </w:rPr>
        <w:t xml:space="preserve"> </w:t>
      </w:r>
      <w:r>
        <w:rPr>
          <w:rFonts w:eastAsia="Times New Roman"/>
          <w:color w:val="1D2228"/>
          <w:szCs w:val="24"/>
        </w:rPr>
        <w:t xml:space="preserve">ΦΠΑ, </w:t>
      </w:r>
      <w:r w:rsidRPr="00030D48">
        <w:rPr>
          <w:rFonts w:eastAsia="Times New Roman"/>
          <w:color w:val="1D2228"/>
          <w:szCs w:val="24"/>
        </w:rPr>
        <w:t xml:space="preserve">τη στιγμή που η επένδυση </w:t>
      </w:r>
      <w:r w:rsidRPr="00030D48">
        <w:rPr>
          <w:rFonts w:eastAsia="Times New Roman"/>
          <w:color w:val="1D2228"/>
          <w:szCs w:val="24"/>
        </w:rPr>
        <w:t>δεν βρίσ</w:t>
      </w:r>
      <w:r>
        <w:rPr>
          <w:rFonts w:eastAsia="Times New Roman"/>
          <w:color w:val="1D2228"/>
          <w:szCs w:val="24"/>
        </w:rPr>
        <w:t xml:space="preserve">κεται σε λειτουργία και είναι ακόμα στο </w:t>
      </w:r>
      <w:r w:rsidRPr="00030D48">
        <w:rPr>
          <w:rFonts w:eastAsia="Times New Roman"/>
          <w:color w:val="1D2228"/>
          <w:szCs w:val="24"/>
        </w:rPr>
        <w:t>στάδιο της κατασκευής</w:t>
      </w:r>
      <w:r>
        <w:rPr>
          <w:rFonts w:eastAsia="Times New Roman"/>
          <w:color w:val="1D2228"/>
          <w:szCs w:val="24"/>
        </w:rPr>
        <w:t>.</w:t>
      </w:r>
    </w:p>
    <w:p w14:paraId="46D5FFD5"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Η</w:t>
      </w:r>
      <w:r w:rsidRPr="00030D48">
        <w:rPr>
          <w:rFonts w:eastAsia="Times New Roman"/>
          <w:color w:val="1D2228"/>
          <w:szCs w:val="24"/>
        </w:rPr>
        <w:t xml:space="preserve"> πραγματικότητα είναι </w:t>
      </w:r>
      <w:r>
        <w:rPr>
          <w:rFonts w:eastAsia="Times New Roman"/>
          <w:color w:val="1D2228"/>
          <w:szCs w:val="24"/>
        </w:rPr>
        <w:t xml:space="preserve">ότι </w:t>
      </w:r>
      <w:r w:rsidRPr="00030D48">
        <w:rPr>
          <w:rFonts w:eastAsia="Times New Roman"/>
          <w:color w:val="1D2228"/>
          <w:szCs w:val="24"/>
        </w:rPr>
        <w:t xml:space="preserve">πριν το 2009 δεν υπήρχε </w:t>
      </w:r>
      <w:r>
        <w:rPr>
          <w:rFonts w:eastAsia="Times New Roman"/>
          <w:color w:val="1D2228"/>
          <w:szCs w:val="24"/>
        </w:rPr>
        <w:t xml:space="preserve">η </w:t>
      </w:r>
      <w:r w:rsidRPr="00030D48">
        <w:rPr>
          <w:rFonts w:eastAsia="Times New Roman"/>
          <w:color w:val="1D2228"/>
          <w:szCs w:val="24"/>
        </w:rPr>
        <w:t>κρίση</w:t>
      </w:r>
      <w:r>
        <w:rPr>
          <w:rFonts w:eastAsia="Times New Roman"/>
          <w:color w:val="1D2228"/>
          <w:szCs w:val="24"/>
        </w:rPr>
        <w:t xml:space="preserve">, </w:t>
      </w:r>
      <w:r w:rsidRPr="00030D48">
        <w:rPr>
          <w:rFonts w:eastAsia="Times New Roman"/>
          <w:color w:val="1D2228"/>
          <w:szCs w:val="24"/>
        </w:rPr>
        <w:t>ο δανεισμός ήταν εύκολος από τις τράπεζες</w:t>
      </w:r>
      <w:r>
        <w:rPr>
          <w:rFonts w:eastAsia="Times New Roman"/>
          <w:color w:val="1D2228"/>
          <w:szCs w:val="24"/>
        </w:rPr>
        <w:t xml:space="preserve"> και</w:t>
      </w:r>
      <w:r w:rsidRPr="00030D48">
        <w:rPr>
          <w:rFonts w:eastAsia="Times New Roman"/>
          <w:color w:val="1D2228"/>
          <w:szCs w:val="24"/>
        </w:rPr>
        <w:t xml:space="preserve"> οι επενδύσεις κυλούσαν πιο εύκολα</w:t>
      </w:r>
      <w:r>
        <w:rPr>
          <w:rFonts w:eastAsia="Times New Roman"/>
          <w:color w:val="1D2228"/>
          <w:szCs w:val="24"/>
        </w:rPr>
        <w:t>. Εμείς μ</w:t>
      </w:r>
      <w:r w:rsidRPr="00030D48">
        <w:rPr>
          <w:rFonts w:eastAsia="Times New Roman"/>
          <w:color w:val="1D2228"/>
          <w:szCs w:val="24"/>
        </w:rPr>
        <w:t xml:space="preserve">πορεί </w:t>
      </w:r>
      <w:r>
        <w:rPr>
          <w:rFonts w:eastAsia="Times New Roman"/>
          <w:color w:val="1D2228"/>
          <w:szCs w:val="24"/>
        </w:rPr>
        <w:t>να δώσαμε</w:t>
      </w:r>
      <w:r w:rsidRPr="00030D48">
        <w:rPr>
          <w:rFonts w:eastAsia="Times New Roman"/>
          <w:color w:val="1D2228"/>
          <w:szCs w:val="24"/>
        </w:rPr>
        <w:t xml:space="preserve"> κάποι</w:t>
      </w:r>
      <w:r>
        <w:rPr>
          <w:rFonts w:eastAsia="Times New Roman"/>
          <w:color w:val="1D2228"/>
          <w:szCs w:val="24"/>
        </w:rPr>
        <w:t xml:space="preserve">ες </w:t>
      </w:r>
      <w:r w:rsidRPr="00030D48">
        <w:rPr>
          <w:rFonts w:eastAsia="Times New Roman"/>
          <w:color w:val="1D2228"/>
          <w:szCs w:val="24"/>
        </w:rPr>
        <w:t>παρ</w:t>
      </w:r>
      <w:r>
        <w:rPr>
          <w:rFonts w:eastAsia="Times New Roman"/>
          <w:color w:val="1D2228"/>
          <w:szCs w:val="24"/>
        </w:rPr>
        <w:t>ατάσεις στ</w:t>
      </w:r>
      <w:r>
        <w:rPr>
          <w:rFonts w:eastAsia="Times New Roman"/>
          <w:color w:val="1D2228"/>
          <w:szCs w:val="24"/>
        </w:rPr>
        <w:t xml:space="preserve">ους </w:t>
      </w:r>
      <w:r w:rsidRPr="00030D48">
        <w:rPr>
          <w:rFonts w:eastAsia="Times New Roman"/>
          <w:color w:val="1D2228"/>
          <w:szCs w:val="24"/>
        </w:rPr>
        <w:t>αναπτυξιακού</w:t>
      </w:r>
      <w:r>
        <w:rPr>
          <w:rFonts w:eastAsia="Times New Roman"/>
          <w:color w:val="1D2228"/>
          <w:szCs w:val="24"/>
        </w:rPr>
        <w:t>ς</w:t>
      </w:r>
      <w:r w:rsidRPr="00030D48">
        <w:rPr>
          <w:rFonts w:eastAsia="Times New Roman"/>
          <w:color w:val="1D2228"/>
          <w:szCs w:val="24"/>
        </w:rPr>
        <w:t xml:space="preserve"> νόμου</w:t>
      </w:r>
      <w:r>
        <w:rPr>
          <w:rFonts w:eastAsia="Times New Roman"/>
          <w:color w:val="1D2228"/>
          <w:szCs w:val="24"/>
        </w:rPr>
        <w:t>ς ε</w:t>
      </w:r>
      <w:r w:rsidRPr="00030D48">
        <w:rPr>
          <w:rFonts w:eastAsia="Times New Roman"/>
          <w:color w:val="1D2228"/>
          <w:szCs w:val="24"/>
        </w:rPr>
        <w:t>πειδή η επένδυση δεν είχε ξεκινήσει να κατ</w:t>
      </w:r>
      <w:r>
        <w:rPr>
          <w:rFonts w:eastAsia="Times New Roman"/>
          <w:color w:val="1D2228"/>
          <w:szCs w:val="24"/>
        </w:rPr>
        <w:t>ασκευάζεται, να ολοκληρώνεται</w:t>
      </w:r>
      <w:r w:rsidRPr="00030D48">
        <w:rPr>
          <w:rFonts w:eastAsia="Times New Roman"/>
          <w:color w:val="1D2228"/>
          <w:szCs w:val="24"/>
        </w:rPr>
        <w:t xml:space="preserve"> </w:t>
      </w:r>
      <w:r>
        <w:rPr>
          <w:rFonts w:eastAsia="Times New Roman"/>
          <w:color w:val="1D2228"/>
          <w:szCs w:val="24"/>
        </w:rPr>
        <w:t xml:space="preserve">για </w:t>
      </w:r>
      <w:r w:rsidRPr="00030D48">
        <w:rPr>
          <w:rFonts w:eastAsia="Times New Roman"/>
          <w:color w:val="1D2228"/>
          <w:szCs w:val="24"/>
        </w:rPr>
        <w:t>διάφορους λόγους</w:t>
      </w:r>
      <w:r>
        <w:rPr>
          <w:rFonts w:eastAsia="Times New Roman"/>
          <w:color w:val="1D2228"/>
          <w:szCs w:val="24"/>
        </w:rPr>
        <w:t xml:space="preserve"> που πάλι αφορούσαν</w:t>
      </w:r>
      <w:r w:rsidRPr="00030D48">
        <w:rPr>
          <w:rFonts w:eastAsia="Times New Roman"/>
          <w:color w:val="1D2228"/>
          <w:szCs w:val="24"/>
        </w:rPr>
        <w:t xml:space="preserve"> τη διοίκηση</w:t>
      </w:r>
      <w:r>
        <w:rPr>
          <w:rFonts w:eastAsia="Times New Roman"/>
          <w:color w:val="1D2228"/>
          <w:szCs w:val="24"/>
        </w:rPr>
        <w:t>,</w:t>
      </w:r>
      <w:r w:rsidRPr="00030D48">
        <w:rPr>
          <w:rFonts w:eastAsia="Times New Roman"/>
          <w:color w:val="1D2228"/>
          <w:szCs w:val="24"/>
        </w:rPr>
        <w:t xml:space="preserve"> </w:t>
      </w:r>
      <w:r>
        <w:rPr>
          <w:rFonts w:eastAsia="Times New Roman"/>
          <w:color w:val="1D2228"/>
          <w:szCs w:val="24"/>
        </w:rPr>
        <w:t xml:space="preserve">όπως για παράδειγμα ότι </w:t>
      </w:r>
      <w:r w:rsidRPr="00030D48">
        <w:rPr>
          <w:rFonts w:eastAsia="Times New Roman"/>
          <w:color w:val="1D2228"/>
          <w:szCs w:val="24"/>
        </w:rPr>
        <w:t xml:space="preserve">δεν </w:t>
      </w:r>
      <w:r>
        <w:rPr>
          <w:rFonts w:eastAsia="Times New Roman"/>
          <w:color w:val="1D2228"/>
          <w:szCs w:val="24"/>
        </w:rPr>
        <w:t xml:space="preserve">έβγαιναν </w:t>
      </w:r>
      <w:r w:rsidRPr="00030D48">
        <w:rPr>
          <w:rFonts w:eastAsia="Times New Roman"/>
          <w:color w:val="1D2228"/>
          <w:szCs w:val="24"/>
        </w:rPr>
        <w:t>γρήγορα οι άδειες</w:t>
      </w:r>
      <w:r>
        <w:rPr>
          <w:rFonts w:eastAsia="Times New Roman"/>
          <w:color w:val="1D2228"/>
          <w:szCs w:val="24"/>
        </w:rPr>
        <w:t>,</w:t>
      </w:r>
      <w:r w:rsidRPr="00030D48">
        <w:rPr>
          <w:rFonts w:eastAsia="Times New Roman"/>
          <w:color w:val="1D2228"/>
          <w:szCs w:val="24"/>
        </w:rPr>
        <w:t xml:space="preserve"> οι περιβαλ</w:t>
      </w:r>
      <w:r>
        <w:rPr>
          <w:rFonts w:eastAsia="Times New Roman"/>
          <w:color w:val="1D2228"/>
          <w:szCs w:val="24"/>
        </w:rPr>
        <w:t>λ</w:t>
      </w:r>
      <w:r w:rsidRPr="00030D48">
        <w:rPr>
          <w:rFonts w:eastAsia="Times New Roman"/>
          <w:color w:val="1D2228"/>
          <w:szCs w:val="24"/>
        </w:rPr>
        <w:t>οντικοί όροι</w:t>
      </w:r>
      <w:r>
        <w:rPr>
          <w:rFonts w:eastAsia="Times New Roman"/>
          <w:color w:val="1D2228"/>
          <w:szCs w:val="24"/>
        </w:rPr>
        <w:t>,</w:t>
      </w:r>
      <w:r w:rsidRPr="00030D48">
        <w:rPr>
          <w:rFonts w:eastAsia="Times New Roman"/>
          <w:color w:val="1D2228"/>
          <w:szCs w:val="24"/>
        </w:rPr>
        <w:t xml:space="preserve"> οι άδειες της διο</w:t>
      </w:r>
      <w:r>
        <w:rPr>
          <w:rFonts w:eastAsia="Times New Roman"/>
          <w:color w:val="1D2228"/>
          <w:szCs w:val="24"/>
        </w:rPr>
        <w:t xml:space="preserve">ίκησης </w:t>
      </w:r>
      <w:r>
        <w:rPr>
          <w:rFonts w:eastAsia="Times New Roman"/>
          <w:color w:val="1D2228"/>
          <w:szCs w:val="24"/>
        </w:rPr>
        <w:t>και για αυτό δεν μπορούσε</w:t>
      </w:r>
      <w:r w:rsidRPr="00030D48">
        <w:rPr>
          <w:rFonts w:eastAsia="Times New Roman"/>
          <w:color w:val="1D2228"/>
          <w:szCs w:val="24"/>
        </w:rPr>
        <w:t xml:space="preserve"> να ξεκι</w:t>
      </w:r>
      <w:r w:rsidRPr="00030D48">
        <w:rPr>
          <w:rFonts w:eastAsia="Times New Roman"/>
          <w:color w:val="1D2228"/>
          <w:szCs w:val="24"/>
        </w:rPr>
        <w:lastRenderedPageBreak/>
        <w:t>νήσει η επένδυση</w:t>
      </w:r>
      <w:r>
        <w:rPr>
          <w:rFonts w:eastAsia="Times New Roman"/>
          <w:color w:val="1D2228"/>
          <w:szCs w:val="24"/>
        </w:rPr>
        <w:t>, αλλά από</w:t>
      </w:r>
      <w:r w:rsidRPr="00030D48">
        <w:rPr>
          <w:rFonts w:eastAsia="Times New Roman"/>
          <w:color w:val="1D2228"/>
          <w:szCs w:val="24"/>
        </w:rPr>
        <w:t xml:space="preserve"> τη στιγμή που </w:t>
      </w:r>
      <w:r>
        <w:rPr>
          <w:rFonts w:eastAsia="Times New Roman"/>
          <w:color w:val="1D2228"/>
          <w:szCs w:val="24"/>
        </w:rPr>
        <w:t>ξεκινούσε</w:t>
      </w:r>
      <w:r w:rsidRPr="00030D48">
        <w:rPr>
          <w:rFonts w:eastAsia="Times New Roman"/>
          <w:color w:val="1D2228"/>
          <w:szCs w:val="24"/>
        </w:rPr>
        <w:t xml:space="preserve"> μία επένδυση να κατασκευάζεται </w:t>
      </w:r>
      <w:r>
        <w:rPr>
          <w:rFonts w:eastAsia="Times New Roman"/>
          <w:color w:val="1D2228"/>
          <w:szCs w:val="24"/>
        </w:rPr>
        <w:t>η πενταετία αποτελούσε ένα εύλογο χρονικό διάστημα για να ολοκληρωθεί κ</w:t>
      </w:r>
      <w:r w:rsidRPr="00030D48">
        <w:rPr>
          <w:rFonts w:eastAsia="Times New Roman"/>
          <w:color w:val="1D2228"/>
          <w:szCs w:val="24"/>
        </w:rPr>
        <w:t xml:space="preserve">αι φυσικά </w:t>
      </w:r>
      <w:r>
        <w:rPr>
          <w:rFonts w:eastAsia="Times New Roman"/>
          <w:color w:val="1D2228"/>
          <w:szCs w:val="24"/>
        </w:rPr>
        <w:t>ο επενδυτής</w:t>
      </w:r>
      <w:r w:rsidRPr="00030D48">
        <w:rPr>
          <w:rFonts w:eastAsia="Times New Roman"/>
          <w:color w:val="1D2228"/>
          <w:szCs w:val="24"/>
        </w:rPr>
        <w:t xml:space="preserve"> έπαιρνε πίσω </w:t>
      </w:r>
      <w:r>
        <w:rPr>
          <w:rFonts w:eastAsia="Times New Roman"/>
          <w:color w:val="1D2228"/>
          <w:szCs w:val="24"/>
        </w:rPr>
        <w:t xml:space="preserve">τον </w:t>
      </w:r>
      <w:r w:rsidRPr="00030D48">
        <w:rPr>
          <w:rFonts w:eastAsia="Times New Roman"/>
          <w:color w:val="1D2228"/>
          <w:szCs w:val="24"/>
        </w:rPr>
        <w:t xml:space="preserve">ΦΠΑ που </w:t>
      </w:r>
      <w:r>
        <w:rPr>
          <w:rFonts w:eastAsia="Times New Roman"/>
          <w:color w:val="1D2228"/>
          <w:szCs w:val="24"/>
        </w:rPr>
        <w:t>εξέπιπτε.</w:t>
      </w:r>
    </w:p>
    <w:p w14:paraId="46D5FFD6"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Pr>
          <w:rFonts w:eastAsia="Times New Roman"/>
          <w:color w:val="1D2228"/>
          <w:szCs w:val="24"/>
        </w:rPr>
        <w:t>Τ</w:t>
      </w:r>
      <w:r w:rsidRPr="00030D48">
        <w:rPr>
          <w:rFonts w:eastAsia="Times New Roman"/>
          <w:color w:val="1D2228"/>
          <w:szCs w:val="24"/>
        </w:rPr>
        <w:t>ώρα μιλάμε γ</w:t>
      </w:r>
      <w:r w:rsidRPr="00030D48">
        <w:rPr>
          <w:rFonts w:eastAsia="Times New Roman"/>
          <w:color w:val="1D2228"/>
          <w:szCs w:val="24"/>
        </w:rPr>
        <w:t>ια τα χρόνια της κρίσης 2009</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sidRPr="00030D48">
        <w:rPr>
          <w:rFonts w:eastAsia="Times New Roman"/>
          <w:color w:val="1D2228"/>
          <w:szCs w:val="24"/>
        </w:rPr>
        <w:t>2019</w:t>
      </w:r>
      <w:r>
        <w:rPr>
          <w:rFonts w:eastAsia="Times New Roman"/>
          <w:color w:val="1D2228"/>
          <w:szCs w:val="24"/>
        </w:rPr>
        <w:t xml:space="preserve"> ή </w:t>
      </w:r>
      <w:r w:rsidRPr="00030D48">
        <w:rPr>
          <w:rFonts w:eastAsia="Times New Roman"/>
          <w:color w:val="1D2228"/>
          <w:szCs w:val="24"/>
        </w:rPr>
        <w:t>2015 επί του προκειμένου</w:t>
      </w:r>
      <w:r>
        <w:rPr>
          <w:rFonts w:eastAsia="Times New Roman"/>
          <w:color w:val="1D2228"/>
          <w:szCs w:val="24"/>
        </w:rPr>
        <w:t>. Σ</w:t>
      </w:r>
      <w:r w:rsidRPr="00030D48">
        <w:rPr>
          <w:rFonts w:eastAsia="Times New Roman"/>
          <w:color w:val="1D2228"/>
          <w:szCs w:val="24"/>
        </w:rPr>
        <w:t xml:space="preserve">ε αυτή την περίοδο και </w:t>
      </w:r>
      <w:r>
        <w:rPr>
          <w:rFonts w:eastAsia="Times New Roman"/>
          <w:color w:val="1D2228"/>
          <w:szCs w:val="24"/>
        </w:rPr>
        <w:t>ο δανεισμός ήταν π</w:t>
      </w:r>
      <w:r w:rsidRPr="00030D48">
        <w:rPr>
          <w:rFonts w:eastAsia="Times New Roman"/>
          <w:color w:val="1D2228"/>
          <w:szCs w:val="24"/>
        </w:rPr>
        <w:t>ολύ δύσκολος και η πολιτεία δεν έδινε εγκαίρως τις επιδοτήσεις</w:t>
      </w:r>
      <w:r>
        <w:rPr>
          <w:rFonts w:eastAsia="Times New Roman"/>
          <w:color w:val="1D2228"/>
          <w:szCs w:val="24"/>
        </w:rPr>
        <w:t>,</w:t>
      </w:r>
      <w:r w:rsidRPr="00030D48">
        <w:rPr>
          <w:rFonts w:eastAsia="Times New Roman"/>
          <w:color w:val="1D2228"/>
          <w:szCs w:val="24"/>
        </w:rPr>
        <w:t xml:space="preserve"> με αποτέλεσμα </w:t>
      </w:r>
      <w:r>
        <w:rPr>
          <w:rFonts w:eastAsia="Times New Roman"/>
          <w:color w:val="1D2228"/>
          <w:szCs w:val="24"/>
        </w:rPr>
        <w:t xml:space="preserve">ο επενδυτής </w:t>
      </w:r>
      <w:r w:rsidRPr="00030D48">
        <w:rPr>
          <w:rFonts w:eastAsia="Times New Roman"/>
          <w:color w:val="1D2228"/>
          <w:szCs w:val="24"/>
        </w:rPr>
        <w:t>να μην έχει τα χρήματα</w:t>
      </w:r>
      <w:r>
        <w:rPr>
          <w:rFonts w:eastAsia="Times New Roman"/>
          <w:color w:val="1D2228"/>
          <w:szCs w:val="24"/>
        </w:rPr>
        <w:t xml:space="preserve"> </w:t>
      </w:r>
      <w:r w:rsidRPr="00030D48">
        <w:rPr>
          <w:rFonts w:eastAsia="Times New Roman"/>
          <w:color w:val="1D2228"/>
          <w:szCs w:val="24"/>
        </w:rPr>
        <w:t xml:space="preserve">να ολοκληρώσει </w:t>
      </w:r>
      <w:r>
        <w:rPr>
          <w:rFonts w:eastAsia="Times New Roman"/>
          <w:color w:val="1D2228"/>
          <w:szCs w:val="24"/>
        </w:rPr>
        <w:t xml:space="preserve">γρήγορα </w:t>
      </w:r>
      <w:r w:rsidRPr="00030D48">
        <w:rPr>
          <w:rFonts w:eastAsia="Times New Roman"/>
          <w:color w:val="1D2228"/>
          <w:szCs w:val="24"/>
        </w:rPr>
        <w:t xml:space="preserve">την επένδυση </w:t>
      </w:r>
      <w:r w:rsidRPr="00030D48">
        <w:rPr>
          <w:rFonts w:eastAsia="Times New Roman"/>
          <w:color w:val="1D2228"/>
          <w:szCs w:val="24"/>
        </w:rPr>
        <w:t>του και τέλος πάντων</w:t>
      </w:r>
      <w:r>
        <w:rPr>
          <w:rFonts w:eastAsia="Times New Roman"/>
          <w:color w:val="1D2228"/>
          <w:szCs w:val="24"/>
        </w:rPr>
        <w:t>,</w:t>
      </w:r>
      <w:r w:rsidRPr="00030D48">
        <w:rPr>
          <w:rFonts w:eastAsia="Times New Roman"/>
          <w:color w:val="1D2228"/>
          <w:szCs w:val="24"/>
        </w:rPr>
        <w:t xml:space="preserve"> </w:t>
      </w:r>
      <w:r>
        <w:rPr>
          <w:rFonts w:eastAsia="Times New Roman"/>
          <w:color w:val="1D2228"/>
          <w:szCs w:val="24"/>
        </w:rPr>
        <w:t xml:space="preserve">υπήρχε μια </w:t>
      </w:r>
      <w:r w:rsidRPr="00030D48">
        <w:rPr>
          <w:rFonts w:eastAsia="Times New Roman"/>
          <w:color w:val="1D2228"/>
          <w:szCs w:val="24"/>
        </w:rPr>
        <w:t>δύσκολη κατάσταση πέρα και πάνω από ό</w:t>
      </w:r>
      <w:r>
        <w:rPr>
          <w:rFonts w:eastAsia="Times New Roman"/>
          <w:color w:val="1D2228"/>
          <w:szCs w:val="24"/>
        </w:rPr>
        <w:t>,</w:t>
      </w:r>
      <w:r w:rsidRPr="00030D48">
        <w:rPr>
          <w:rFonts w:eastAsia="Times New Roman"/>
          <w:color w:val="1D2228"/>
          <w:szCs w:val="24"/>
        </w:rPr>
        <w:t>τι κάποιος θα μπορούσε να προβλέψει</w:t>
      </w:r>
      <w:r>
        <w:rPr>
          <w:rFonts w:eastAsia="Times New Roman"/>
          <w:color w:val="1D2228"/>
          <w:szCs w:val="24"/>
        </w:rPr>
        <w:t>.</w:t>
      </w:r>
    </w:p>
    <w:p w14:paraId="46D5FFD7" w14:textId="77777777" w:rsidR="00A304EA" w:rsidRDefault="003C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ascii="Courier New" w:eastAsia="Times New Roman" w:hAnsi="Courier New" w:cs="Courier New"/>
          <w:sz w:val="20"/>
        </w:rPr>
      </w:pPr>
      <w:r>
        <w:rPr>
          <w:rFonts w:eastAsia="Times New Roman"/>
          <w:color w:val="1D2228"/>
          <w:szCs w:val="24"/>
        </w:rPr>
        <w:t xml:space="preserve">Κάποιοι, λοιπόν, για </w:t>
      </w:r>
      <w:r w:rsidRPr="00030D48">
        <w:rPr>
          <w:rFonts w:eastAsia="Times New Roman"/>
          <w:color w:val="1D2228"/>
          <w:szCs w:val="24"/>
        </w:rPr>
        <w:t>παράδειγμα</w:t>
      </w:r>
      <w:r>
        <w:rPr>
          <w:rFonts w:eastAsia="Times New Roman"/>
          <w:color w:val="1D2228"/>
          <w:szCs w:val="24"/>
        </w:rPr>
        <w:t xml:space="preserve">, ενώ ξεκίνησαν </w:t>
      </w:r>
      <w:r w:rsidRPr="00030D48">
        <w:rPr>
          <w:rFonts w:eastAsia="Times New Roman"/>
          <w:color w:val="1D2228"/>
          <w:szCs w:val="24"/>
        </w:rPr>
        <w:t>το</w:t>
      </w:r>
      <w:r>
        <w:rPr>
          <w:rFonts w:eastAsia="Times New Roman"/>
          <w:color w:val="1D2228"/>
          <w:szCs w:val="24"/>
        </w:rPr>
        <w:t>ν</w:t>
      </w:r>
      <w:r w:rsidRPr="00030D48">
        <w:rPr>
          <w:rFonts w:eastAsia="Times New Roman"/>
          <w:color w:val="1D2228"/>
          <w:szCs w:val="24"/>
        </w:rPr>
        <w:t xml:space="preserve"> πρώτο χρόνο από τα πέντε χρόνια να </w:t>
      </w:r>
      <w:r>
        <w:rPr>
          <w:rFonts w:eastAsia="Times New Roman"/>
          <w:color w:val="1D2228"/>
          <w:szCs w:val="24"/>
        </w:rPr>
        <w:t>κατασκευάζουν</w:t>
      </w:r>
      <w:r w:rsidRPr="00030D48">
        <w:rPr>
          <w:rFonts w:eastAsia="Times New Roman"/>
          <w:color w:val="1D2228"/>
          <w:szCs w:val="24"/>
        </w:rPr>
        <w:t xml:space="preserve"> την επένδυσή </w:t>
      </w:r>
      <w:r>
        <w:rPr>
          <w:rFonts w:eastAsia="Times New Roman"/>
          <w:color w:val="1D2228"/>
          <w:szCs w:val="24"/>
        </w:rPr>
        <w:t>τους,</w:t>
      </w:r>
      <w:r w:rsidRPr="00030D48">
        <w:rPr>
          <w:rFonts w:eastAsia="Times New Roman"/>
          <w:color w:val="1D2228"/>
          <w:szCs w:val="24"/>
        </w:rPr>
        <w:t xml:space="preserve"> </w:t>
      </w:r>
      <w:r>
        <w:rPr>
          <w:rFonts w:eastAsia="Times New Roman"/>
          <w:color w:val="1D2228"/>
          <w:szCs w:val="24"/>
        </w:rPr>
        <w:t>σ</w:t>
      </w:r>
      <w:r w:rsidRPr="00030D48">
        <w:rPr>
          <w:rFonts w:eastAsia="Times New Roman"/>
          <w:color w:val="1D2228"/>
          <w:szCs w:val="24"/>
        </w:rPr>
        <w:t>το τέλος του πέμπτου χ</w:t>
      </w:r>
      <w:r>
        <w:rPr>
          <w:rFonts w:eastAsia="Times New Roman"/>
          <w:color w:val="1D2228"/>
          <w:szCs w:val="24"/>
        </w:rPr>
        <w:t>ρόνου</w:t>
      </w:r>
      <w:r w:rsidRPr="00030D48">
        <w:rPr>
          <w:rFonts w:eastAsia="Times New Roman"/>
          <w:color w:val="1D2228"/>
          <w:szCs w:val="24"/>
        </w:rPr>
        <w:t xml:space="preserve"> </w:t>
      </w:r>
      <w:r w:rsidRPr="00030D48">
        <w:rPr>
          <w:rFonts w:eastAsia="Times New Roman"/>
          <w:color w:val="1D2228"/>
          <w:szCs w:val="24"/>
        </w:rPr>
        <w:t xml:space="preserve">δεν είχαν ολοκληρώσει και ολοκληρώθηκε </w:t>
      </w:r>
      <w:r>
        <w:rPr>
          <w:rFonts w:eastAsia="Times New Roman"/>
          <w:color w:val="1D2228"/>
          <w:szCs w:val="24"/>
        </w:rPr>
        <w:t xml:space="preserve">η επένδυση </w:t>
      </w:r>
      <w:r w:rsidRPr="00030D48">
        <w:rPr>
          <w:rFonts w:eastAsia="Times New Roman"/>
          <w:color w:val="1D2228"/>
          <w:szCs w:val="24"/>
        </w:rPr>
        <w:t xml:space="preserve">τον έκτο χρόνο </w:t>
      </w:r>
      <w:r>
        <w:rPr>
          <w:rFonts w:eastAsia="Times New Roman"/>
          <w:color w:val="1D2228"/>
          <w:szCs w:val="24"/>
        </w:rPr>
        <w:t xml:space="preserve">και ξεκίνησαν τη λειτουργία τον έκτο </w:t>
      </w:r>
      <w:r w:rsidRPr="00030D48">
        <w:rPr>
          <w:rFonts w:eastAsia="Times New Roman"/>
          <w:color w:val="1D2228"/>
          <w:szCs w:val="24"/>
        </w:rPr>
        <w:t>χρόν</w:t>
      </w:r>
      <w:r>
        <w:rPr>
          <w:rFonts w:eastAsia="Times New Roman"/>
          <w:color w:val="1D2228"/>
          <w:szCs w:val="24"/>
        </w:rPr>
        <w:t>ο ή αρχές του έβδομου</w:t>
      </w:r>
      <w:r w:rsidRPr="00030D48">
        <w:rPr>
          <w:rFonts w:eastAsia="Times New Roman"/>
          <w:color w:val="1D2228"/>
          <w:szCs w:val="24"/>
        </w:rPr>
        <w:t xml:space="preserve"> χρόν</w:t>
      </w:r>
      <w:r>
        <w:rPr>
          <w:rFonts w:eastAsia="Times New Roman"/>
          <w:color w:val="1D2228"/>
          <w:szCs w:val="24"/>
        </w:rPr>
        <w:t xml:space="preserve">ου. Αυτούς </w:t>
      </w:r>
      <w:r w:rsidRPr="00030D48">
        <w:rPr>
          <w:rFonts w:eastAsia="Times New Roman"/>
          <w:color w:val="1D2228"/>
          <w:szCs w:val="24"/>
        </w:rPr>
        <w:t>το</w:t>
      </w:r>
      <w:r>
        <w:rPr>
          <w:rFonts w:eastAsia="Times New Roman"/>
          <w:color w:val="1D2228"/>
          <w:szCs w:val="24"/>
        </w:rPr>
        <w:t>υ</w:t>
      </w:r>
      <w:r w:rsidRPr="00030D48">
        <w:rPr>
          <w:rFonts w:eastAsia="Times New Roman"/>
          <w:color w:val="1D2228"/>
          <w:szCs w:val="24"/>
        </w:rPr>
        <w:t xml:space="preserve">ς ανθρώπους </w:t>
      </w:r>
      <w:r>
        <w:rPr>
          <w:rFonts w:eastAsia="Times New Roman"/>
          <w:color w:val="1D2228"/>
          <w:szCs w:val="24"/>
        </w:rPr>
        <w:t>έρχεται τώρα και τους τιμωρεί</w:t>
      </w:r>
      <w:r w:rsidRPr="00030D48">
        <w:rPr>
          <w:rFonts w:eastAsia="Times New Roman"/>
          <w:color w:val="1D2228"/>
          <w:szCs w:val="24"/>
        </w:rPr>
        <w:t xml:space="preserve"> η </w:t>
      </w:r>
      <w:r>
        <w:rPr>
          <w:rFonts w:eastAsia="Times New Roman"/>
          <w:color w:val="1D2228"/>
          <w:szCs w:val="24"/>
        </w:rPr>
        <w:t>ε</w:t>
      </w:r>
      <w:r w:rsidRPr="00030D48">
        <w:rPr>
          <w:rFonts w:eastAsia="Times New Roman"/>
          <w:color w:val="1D2228"/>
          <w:szCs w:val="24"/>
        </w:rPr>
        <w:t xml:space="preserve">λληνική </w:t>
      </w:r>
      <w:r>
        <w:rPr>
          <w:rFonts w:eastAsia="Times New Roman"/>
          <w:color w:val="1D2228"/>
          <w:szCs w:val="24"/>
        </w:rPr>
        <w:t>π</w:t>
      </w:r>
      <w:r w:rsidRPr="00030D48">
        <w:rPr>
          <w:rFonts w:eastAsia="Times New Roman"/>
          <w:color w:val="1D2228"/>
          <w:szCs w:val="24"/>
        </w:rPr>
        <w:t>ολιτεία</w:t>
      </w:r>
      <w:r>
        <w:rPr>
          <w:rFonts w:eastAsia="Times New Roman"/>
          <w:color w:val="1D2228"/>
          <w:szCs w:val="24"/>
        </w:rPr>
        <w:t>. Γ</w:t>
      </w:r>
      <w:r w:rsidRPr="00030D48">
        <w:rPr>
          <w:rFonts w:eastAsia="Times New Roman"/>
          <w:color w:val="1D2228"/>
          <w:szCs w:val="24"/>
        </w:rPr>
        <w:t>ιατί τους τιμωρεί</w:t>
      </w:r>
      <w:r>
        <w:rPr>
          <w:rFonts w:eastAsia="Times New Roman"/>
          <w:color w:val="1D2228"/>
          <w:szCs w:val="24"/>
        </w:rPr>
        <w:t>;</w:t>
      </w:r>
      <w:r w:rsidRPr="00030D48">
        <w:rPr>
          <w:rFonts w:eastAsia="Times New Roman"/>
          <w:color w:val="1D2228"/>
          <w:szCs w:val="24"/>
        </w:rPr>
        <w:t xml:space="preserve"> </w:t>
      </w:r>
      <w:r>
        <w:rPr>
          <w:rFonts w:eastAsia="Times New Roman"/>
          <w:color w:val="1D2228"/>
          <w:szCs w:val="24"/>
        </w:rPr>
        <w:t>Διότι</w:t>
      </w:r>
      <w:r w:rsidRPr="00030D48">
        <w:rPr>
          <w:rFonts w:eastAsia="Times New Roman"/>
          <w:color w:val="1D2228"/>
          <w:szCs w:val="24"/>
        </w:rPr>
        <w:t xml:space="preserve"> </w:t>
      </w:r>
      <w:r>
        <w:rPr>
          <w:rFonts w:eastAsia="Times New Roman"/>
          <w:color w:val="1D2228"/>
          <w:szCs w:val="24"/>
        </w:rPr>
        <w:t xml:space="preserve">ενώ </w:t>
      </w:r>
      <w:r w:rsidRPr="00030D48">
        <w:rPr>
          <w:rFonts w:eastAsia="Times New Roman"/>
          <w:color w:val="1D2228"/>
          <w:szCs w:val="24"/>
        </w:rPr>
        <w:t>κατάφεραν</w:t>
      </w:r>
      <w:r>
        <w:rPr>
          <w:rFonts w:eastAsia="Times New Roman"/>
          <w:color w:val="1D2228"/>
          <w:szCs w:val="24"/>
        </w:rPr>
        <w:t xml:space="preserve"> </w:t>
      </w:r>
      <w:r w:rsidRPr="00030D48">
        <w:rPr>
          <w:rFonts w:eastAsia="Times New Roman"/>
          <w:color w:val="1D2228"/>
          <w:szCs w:val="24"/>
        </w:rPr>
        <w:t xml:space="preserve">να </w:t>
      </w:r>
      <w:r>
        <w:rPr>
          <w:rFonts w:eastAsia="Times New Roman"/>
          <w:color w:val="1D2228"/>
          <w:szCs w:val="24"/>
        </w:rPr>
        <w:t>ολοκ</w:t>
      </w:r>
      <w:r>
        <w:rPr>
          <w:rFonts w:eastAsia="Times New Roman"/>
          <w:color w:val="1D2228"/>
          <w:szCs w:val="24"/>
        </w:rPr>
        <w:t xml:space="preserve">ληρώσουν την </w:t>
      </w:r>
      <w:r w:rsidRPr="00030D48">
        <w:rPr>
          <w:rFonts w:eastAsia="Times New Roman"/>
          <w:color w:val="1D2228"/>
          <w:szCs w:val="24"/>
        </w:rPr>
        <w:t xml:space="preserve">επένδυσή τους σε έξι χρόνια και όχι σε πέντε </w:t>
      </w:r>
      <w:r>
        <w:rPr>
          <w:rFonts w:eastAsia="Times New Roman"/>
          <w:color w:val="1D2228"/>
          <w:szCs w:val="24"/>
        </w:rPr>
        <w:t>παρ</w:t>
      </w:r>
      <w:r>
        <w:rPr>
          <w:rFonts w:eastAsia="Times New Roman"/>
          <w:color w:val="1D2228"/>
          <w:szCs w:val="24"/>
        </w:rPr>
        <w:t xml:space="preserve">’ </w:t>
      </w:r>
      <w:r>
        <w:rPr>
          <w:rFonts w:eastAsia="Times New Roman"/>
          <w:color w:val="1D2228"/>
          <w:szCs w:val="24"/>
        </w:rPr>
        <w:t xml:space="preserve">όλες </w:t>
      </w:r>
      <w:r>
        <w:rPr>
          <w:rFonts w:eastAsia="Times New Roman"/>
          <w:color w:val="1D2228"/>
          <w:szCs w:val="24"/>
        </w:rPr>
        <w:lastRenderedPageBreak/>
        <w:t>αυτές τις</w:t>
      </w:r>
      <w:r w:rsidRPr="00030D48">
        <w:rPr>
          <w:rFonts w:eastAsia="Times New Roman"/>
          <w:color w:val="1D2228"/>
          <w:szCs w:val="24"/>
        </w:rPr>
        <w:t xml:space="preserve"> δυσκολίες</w:t>
      </w:r>
      <w:r>
        <w:rPr>
          <w:rFonts w:eastAsia="Times New Roman"/>
          <w:color w:val="1D2228"/>
          <w:szCs w:val="24"/>
        </w:rPr>
        <w:t xml:space="preserve">, έρχεται η </w:t>
      </w:r>
      <w:r>
        <w:rPr>
          <w:rFonts w:eastAsia="Times New Roman"/>
          <w:color w:val="1D2228"/>
          <w:szCs w:val="24"/>
        </w:rPr>
        <w:t>π</w:t>
      </w:r>
      <w:r w:rsidRPr="00030D48">
        <w:rPr>
          <w:rFonts w:eastAsia="Times New Roman"/>
          <w:color w:val="1D2228"/>
          <w:szCs w:val="24"/>
        </w:rPr>
        <w:t>ολιτεία και ζητάει πίσω το</w:t>
      </w:r>
      <w:r>
        <w:rPr>
          <w:rFonts w:eastAsia="Times New Roman"/>
          <w:color w:val="1D2228"/>
          <w:szCs w:val="24"/>
        </w:rPr>
        <w:t>ν</w:t>
      </w:r>
      <w:r w:rsidRPr="00030D48">
        <w:rPr>
          <w:rFonts w:eastAsia="Times New Roman"/>
          <w:color w:val="1D2228"/>
          <w:szCs w:val="24"/>
        </w:rPr>
        <w:t xml:space="preserve"> ΦΠΑ που πήρε τον πρώτο χρόνο από τα πέντε χρόνια της κατασκευής και </w:t>
      </w:r>
      <w:r>
        <w:rPr>
          <w:rFonts w:eastAsia="Times New Roman"/>
          <w:color w:val="1D2228"/>
          <w:szCs w:val="24"/>
        </w:rPr>
        <w:t>μάλιστα επαυξημένο μ</w:t>
      </w:r>
      <w:r w:rsidRPr="00030D48">
        <w:rPr>
          <w:rFonts w:eastAsia="Times New Roman"/>
          <w:color w:val="1D2228"/>
          <w:szCs w:val="24"/>
        </w:rPr>
        <w:t>ε πρόστιμο</w:t>
      </w:r>
      <w:r>
        <w:rPr>
          <w:rFonts w:eastAsia="Times New Roman"/>
          <w:color w:val="1D2228"/>
          <w:szCs w:val="24"/>
        </w:rPr>
        <w:t>,</w:t>
      </w:r>
      <w:r w:rsidRPr="00030D48">
        <w:rPr>
          <w:rFonts w:eastAsia="Times New Roman"/>
          <w:color w:val="1D2228"/>
          <w:szCs w:val="24"/>
        </w:rPr>
        <w:t xml:space="preserve"> αλλά και με</w:t>
      </w:r>
      <w:r>
        <w:rPr>
          <w:rFonts w:eastAsia="Times New Roman"/>
          <w:color w:val="1D2228"/>
          <w:szCs w:val="24"/>
        </w:rPr>
        <w:t xml:space="preserve"> τόκ</w:t>
      </w:r>
      <w:r w:rsidRPr="00030D48">
        <w:rPr>
          <w:rFonts w:eastAsia="Times New Roman"/>
          <w:color w:val="1D2228"/>
          <w:szCs w:val="24"/>
        </w:rPr>
        <w:t>ους</w:t>
      </w:r>
      <w:r>
        <w:rPr>
          <w:rFonts w:eastAsia="Times New Roman"/>
          <w:color w:val="1D2228"/>
          <w:szCs w:val="24"/>
        </w:rPr>
        <w:t>.</w:t>
      </w:r>
      <w:r w:rsidDel="00692227">
        <w:rPr>
          <w:rFonts w:eastAsia="Times New Roman"/>
          <w:color w:val="1D2228"/>
          <w:szCs w:val="24"/>
        </w:rPr>
        <w:t xml:space="preserve"> </w:t>
      </w:r>
    </w:p>
    <w:p w14:paraId="46D5FFD8"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Και το </w:t>
      </w:r>
      <w:r>
        <w:rPr>
          <w:rFonts w:eastAsia="Times New Roman" w:cs="Times New Roman"/>
          <w:szCs w:val="24"/>
        </w:rPr>
        <w:t>ερώτημα ε</w:t>
      </w:r>
      <w:r w:rsidRPr="005C5D12">
        <w:rPr>
          <w:rFonts w:eastAsia="Times New Roman" w:cs="Times New Roman"/>
          <w:szCs w:val="24"/>
        </w:rPr>
        <w:t>ίναι πολύ απλό</w:t>
      </w:r>
      <w:r>
        <w:rPr>
          <w:rFonts w:eastAsia="Times New Roman" w:cs="Times New Roman"/>
          <w:szCs w:val="24"/>
        </w:rPr>
        <w:t>:</w:t>
      </w:r>
      <w:r w:rsidRPr="005C5D12">
        <w:rPr>
          <w:rFonts w:eastAsia="Times New Roman" w:cs="Times New Roman"/>
          <w:szCs w:val="24"/>
        </w:rPr>
        <w:t xml:space="preserve"> Αφού εμείς συμφωνούμε</w:t>
      </w:r>
      <w:r>
        <w:rPr>
          <w:rFonts w:eastAsia="Times New Roman" w:cs="Times New Roman"/>
          <w:szCs w:val="24"/>
        </w:rPr>
        <w:t>,</w:t>
      </w:r>
      <w:r w:rsidRPr="005C5D12">
        <w:rPr>
          <w:rFonts w:eastAsia="Times New Roman" w:cs="Times New Roman"/>
          <w:szCs w:val="24"/>
        </w:rPr>
        <w:t xml:space="preserve"> και πιστεύω ότι σ</w:t>
      </w:r>
      <w:r>
        <w:rPr>
          <w:rFonts w:eastAsia="Times New Roman" w:cs="Times New Roman"/>
          <w:szCs w:val="24"/>
        </w:rPr>
        <w:t>υμφωνείτε κι εσείς, γ</w:t>
      </w:r>
      <w:r w:rsidRPr="005C5D12">
        <w:rPr>
          <w:rFonts w:eastAsia="Times New Roman" w:cs="Times New Roman"/>
          <w:szCs w:val="24"/>
        </w:rPr>
        <w:t>ια ποιο</w:t>
      </w:r>
      <w:r>
        <w:rPr>
          <w:rFonts w:eastAsia="Times New Roman" w:cs="Times New Roman"/>
          <w:szCs w:val="24"/>
        </w:rPr>
        <w:t>ν</w:t>
      </w:r>
      <w:r w:rsidRPr="005C5D12">
        <w:rPr>
          <w:rFonts w:eastAsia="Times New Roman" w:cs="Times New Roman"/>
          <w:szCs w:val="24"/>
        </w:rPr>
        <w:t xml:space="preserve"> λόγο δεν </w:t>
      </w:r>
      <w:r>
        <w:rPr>
          <w:rFonts w:eastAsia="Times New Roman" w:cs="Times New Roman"/>
          <w:szCs w:val="24"/>
        </w:rPr>
        <w:t>προχωρούμε</w:t>
      </w:r>
      <w:r w:rsidRPr="005C5D12">
        <w:rPr>
          <w:rFonts w:eastAsia="Times New Roman" w:cs="Times New Roman"/>
          <w:szCs w:val="24"/>
        </w:rPr>
        <w:t xml:space="preserve"> σ</w:t>
      </w:r>
      <w:r>
        <w:rPr>
          <w:rFonts w:eastAsia="Times New Roman" w:cs="Times New Roman"/>
          <w:szCs w:val="24"/>
        </w:rPr>
        <w:t xml:space="preserve">ε μία τροποποίηση του άρθρου 33 </w:t>
      </w:r>
      <w:r w:rsidRPr="005C5D12">
        <w:rPr>
          <w:rFonts w:eastAsia="Times New Roman" w:cs="Times New Roman"/>
          <w:szCs w:val="24"/>
        </w:rPr>
        <w:t xml:space="preserve">του </w:t>
      </w:r>
      <w:r>
        <w:rPr>
          <w:rFonts w:eastAsia="Times New Roman" w:cs="Times New Roman"/>
          <w:szCs w:val="24"/>
        </w:rPr>
        <w:t>κ</w:t>
      </w:r>
      <w:r w:rsidRPr="005C5D12">
        <w:rPr>
          <w:rFonts w:eastAsia="Times New Roman" w:cs="Times New Roman"/>
          <w:szCs w:val="24"/>
        </w:rPr>
        <w:t>ώδικα ΦΠΑ</w:t>
      </w:r>
      <w:r>
        <w:rPr>
          <w:rFonts w:eastAsia="Times New Roman" w:cs="Times New Roman"/>
          <w:szCs w:val="24"/>
        </w:rPr>
        <w:t>,</w:t>
      </w:r>
      <w:r w:rsidRPr="005C5D12">
        <w:rPr>
          <w:rFonts w:eastAsia="Times New Roman" w:cs="Times New Roman"/>
          <w:szCs w:val="24"/>
        </w:rPr>
        <w:t xml:space="preserve"> σε μία παράταση </w:t>
      </w:r>
      <w:r>
        <w:rPr>
          <w:rFonts w:eastAsia="Times New Roman" w:cs="Times New Roman"/>
          <w:szCs w:val="24"/>
        </w:rPr>
        <w:t>διετή ή τριετή γι’</w:t>
      </w:r>
      <w:r w:rsidRPr="005C5D12">
        <w:rPr>
          <w:rFonts w:eastAsia="Times New Roman" w:cs="Times New Roman"/>
          <w:szCs w:val="24"/>
        </w:rPr>
        <w:t xml:space="preserve"> αυτούς που έχουν ολοκληρώσει τα </w:t>
      </w:r>
      <w:r>
        <w:rPr>
          <w:rFonts w:eastAsia="Times New Roman" w:cs="Times New Roman"/>
          <w:szCs w:val="24"/>
        </w:rPr>
        <w:t>επενδυτικά τους</w:t>
      </w:r>
      <w:r w:rsidRPr="005C5D12">
        <w:rPr>
          <w:rFonts w:eastAsia="Times New Roman" w:cs="Times New Roman"/>
          <w:szCs w:val="24"/>
        </w:rPr>
        <w:t xml:space="preserve"> σχέδια κα</w:t>
      </w:r>
      <w:r w:rsidRPr="005C5D12">
        <w:rPr>
          <w:rFonts w:eastAsia="Times New Roman" w:cs="Times New Roman"/>
          <w:szCs w:val="24"/>
        </w:rPr>
        <w:t xml:space="preserve">ι έχουν ξεκινήσει να λειτουργούν τις επιχειρήσεις </w:t>
      </w:r>
      <w:r>
        <w:rPr>
          <w:rFonts w:eastAsia="Times New Roman" w:cs="Times New Roman"/>
          <w:szCs w:val="24"/>
        </w:rPr>
        <w:t>τους,</w:t>
      </w:r>
      <w:r w:rsidRPr="005C5D12">
        <w:rPr>
          <w:rFonts w:eastAsia="Times New Roman" w:cs="Times New Roman"/>
          <w:szCs w:val="24"/>
        </w:rPr>
        <w:t xml:space="preserve"> έτσι ώστε να μην τους κλείσουμε</w:t>
      </w:r>
      <w:r>
        <w:rPr>
          <w:rFonts w:eastAsia="Times New Roman" w:cs="Times New Roman"/>
          <w:szCs w:val="24"/>
        </w:rPr>
        <w:t>;</w:t>
      </w:r>
      <w:r w:rsidRPr="005C5D12">
        <w:rPr>
          <w:rFonts w:eastAsia="Times New Roman" w:cs="Times New Roman"/>
          <w:szCs w:val="24"/>
        </w:rPr>
        <w:t xml:space="preserve"> Γιατί ότα</w:t>
      </w:r>
      <w:r>
        <w:rPr>
          <w:rFonts w:eastAsia="Times New Roman" w:cs="Times New Roman"/>
          <w:szCs w:val="24"/>
        </w:rPr>
        <w:t>ν έρθουμε και τους καταλογίσουμε</w:t>
      </w:r>
      <w:r w:rsidRPr="005C5D12">
        <w:rPr>
          <w:rFonts w:eastAsia="Times New Roman" w:cs="Times New Roman"/>
          <w:szCs w:val="24"/>
        </w:rPr>
        <w:t xml:space="preserve"> αυ</w:t>
      </w:r>
      <w:r>
        <w:rPr>
          <w:rFonts w:eastAsia="Times New Roman" w:cs="Times New Roman"/>
          <w:szCs w:val="24"/>
        </w:rPr>
        <w:t>τά τα ποσά, που πολλές φορές ξε</w:t>
      </w:r>
      <w:r w:rsidRPr="005C5D12">
        <w:rPr>
          <w:rFonts w:eastAsia="Times New Roman" w:cs="Times New Roman"/>
          <w:szCs w:val="24"/>
        </w:rPr>
        <w:t>περνάνε και το ένα εκατομμύριο</w:t>
      </w:r>
      <w:r>
        <w:rPr>
          <w:rFonts w:eastAsia="Times New Roman" w:cs="Times New Roman"/>
          <w:szCs w:val="24"/>
        </w:rPr>
        <w:t xml:space="preserve">, μπορεί να είναι και </w:t>
      </w:r>
      <w:r w:rsidRPr="005C5D12">
        <w:rPr>
          <w:rFonts w:eastAsia="Times New Roman" w:cs="Times New Roman"/>
          <w:szCs w:val="24"/>
        </w:rPr>
        <w:t>ένα και δύο και τρία εκατομμύρια</w:t>
      </w:r>
      <w:r>
        <w:rPr>
          <w:rFonts w:eastAsia="Times New Roman" w:cs="Times New Roman"/>
          <w:szCs w:val="24"/>
        </w:rPr>
        <w:t>,</w:t>
      </w:r>
      <w:r w:rsidRPr="005C5D12">
        <w:rPr>
          <w:rFonts w:eastAsia="Times New Roman" w:cs="Times New Roman"/>
          <w:szCs w:val="24"/>
        </w:rPr>
        <w:t xml:space="preserve"> καταλα</w:t>
      </w:r>
      <w:r w:rsidRPr="005C5D12">
        <w:rPr>
          <w:rFonts w:eastAsia="Times New Roman" w:cs="Times New Roman"/>
          <w:szCs w:val="24"/>
        </w:rPr>
        <w:t>βαίνετε</w:t>
      </w:r>
      <w:r>
        <w:rPr>
          <w:rFonts w:eastAsia="Times New Roman" w:cs="Times New Roman"/>
          <w:szCs w:val="24"/>
        </w:rPr>
        <w:t>,</w:t>
      </w:r>
      <w:r w:rsidRPr="005C5D12">
        <w:rPr>
          <w:rFonts w:eastAsia="Times New Roman" w:cs="Times New Roman"/>
          <w:szCs w:val="24"/>
        </w:rPr>
        <w:t xml:space="preserve"> </w:t>
      </w:r>
      <w:r>
        <w:rPr>
          <w:rFonts w:eastAsia="Times New Roman" w:cs="Times New Roman"/>
          <w:szCs w:val="24"/>
        </w:rPr>
        <w:t>κύριε</w:t>
      </w:r>
      <w:r w:rsidRPr="005C5D12">
        <w:rPr>
          <w:rFonts w:eastAsia="Times New Roman" w:cs="Times New Roman"/>
          <w:szCs w:val="24"/>
        </w:rPr>
        <w:t xml:space="preserve"> Πρόεδρε</w:t>
      </w:r>
      <w:r>
        <w:rPr>
          <w:rFonts w:eastAsia="Times New Roman" w:cs="Times New Roman"/>
          <w:szCs w:val="24"/>
        </w:rPr>
        <w:t xml:space="preserve">, </w:t>
      </w:r>
      <w:r w:rsidRPr="005C5D12">
        <w:rPr>
          <w:rFonts w:eastAsia="Times New Roman" w:cs="Times New Roman"/>
          <w:szCs w:val="24"/>
        </w:rPr>
        <w:t>ότι αυτ</w:t>
      </w:r>
      <w:r>
        <w:rPr>
          <w:rFonts w:eastAsia="Times New Roman" w:cs="Times New Roman"/>
          <w:szCs w:val="24"/>
        </w:rPr>
        <w:t xml:space="preserve">οί </w:t>
      </w:r>
      <w:r w:rsidRPr="005C5D12">
        <w:rPr>
          <w:rFonts w:eastAsia="Times New Roman" w:cs="Times New Roman"/>
          <w:szCs w:val="24"/>
        </w:rPr>
        <w:t xml:space="preserve">οι άνθρωποι δεν μπορούν να </w:t>
      </w:r>
      <w:proofErr w:type="spellStart"/>
      <w:r w:rsidRPr="005C5D12">
        <w:rPr>
          <w:rFonts w:eastAsia="Times New Roman" w:cs="Times New Roman"/>
          <w:szCs w:val="24"/>
        </w:rPr>
        <w:t>αντ</w:t>
      </w:r>
      <w:r>
        <w:rPr>
          <w:rFonts w:eastAsia="Times New Roman" w:cs="Times New Roman"/>
          <w:szCs w:val="24"/>
        </w:rPr>
        <w:t>ε</w:t>
      </w:r>
      <w:r w:rsidRPr="005C5D12">
        <w:rPr>
          <w:rFonts w:eastAsia="Times New Roman" w:cs="Times New Roman"/>
          <w:szCs w:val="24"/>
        </w:rPr>
        <w:t>πεξέλθουν</w:t>
      </w:r>
      <w:proofErr w:type="spellEnd"/>
      <w:r>
        <w:rPr>
          <w:rFonts w:eastAsia="Times New Roman" w:cs="Times New Roman"/>
          <w:szCs w:val="24"/>
        </w:rPr>
        <w:t>.</w:t>
      </w:r>
    </w:p>
    <w:p w14:paraId="46D5FFD9"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6D5FFDA"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Το ερώτημα, λοιπόν, είναι το εξής:</w:t>
      </w:r>
      <w:r w:rsidRPr="005C5D12">
        <w:rPr>
          <w:rFonts w:eastAsia="Times New Roman" w:cs="Times New Roman"/>
          <w:szCs w:val="24"/>
        </w:rPr>
        <w:t xml:space="preserve"> Γιατί δεν κάνουμε αυτή την τροποποίηση</w:t>
      </w:r>
      <w:r>
        <w:rPr>
          <w:rFonts w:eastAsia="Times New Roman" w:cs="Times New Roman"/>
          <w:szCs w:val="24"/>
        </w:rPr>
        <w:t>,</w:t>
      </w:r>
      <w:r w:rsidRPr="005C5D12">
        <w:rPr>
          <w:rFonts w:eastAsia="Times New Roman" w:cs="Times New Roman"/>
          <w:szCs w:val="24"/>
        </w:rPr>
        <w:t xml:space="preserve"> </w:t>
      </w:r>
      <w:r>
        <w:rPr>
          <w:rFonts w:eastAsia="Times New Roman" w:cs="Times New Roman"/>
          <w:szCs w:val="24"/>
        </w:rPr>
        <w:t xml:space="preserve">ώστε </w:t>
      </w:r>
      <w:r w:rsidRPr="005C5D12">
        <w:rPr>
          <w:rFonts w:eastAsia="Times New Roman" w:cs="Times New Roman"/>
          <w:szCs w:val="24"/>
        </w:rPr>
        <w:t>να δώσουμε λύση</w:t>
      </w:r>
      <w:r>
        <w:rPr>
          <w:rFonts w:eastAsia="Times New Roman" w:cs="Times New Roman"/>
          <w:szCs w:val="24"/>
        </w:rPr>
        <w:t xml:space="preserve"> </w:t>
      </w:r>
      <w:r>
        <w:rPr>
          <w:rFonts w:eastAsia="Times New Roman" w:cs="Times New Roman"/>
          <w:szCs w:val="24"/>
        </w:rPr>
        <w:t xml:space="preserve">και </w:t>
      </w:r>
      <w:r w:rsidRPr="005C5D12">
        <w:rPr>
          <w:rFonts w:eastAsia="Times New Roman" w:cs="Times New Roman"/>
          <w:szCs w:val="24"/>
        </w:rPr>
        <w:t>να συνεχίσουν να εργάζονται εκεί πέρα εκατοντάδες</w:t>
      </w:r>
      <w:r>
        <w:rPr>
          <w:rFonts w:eastAsia="Times New Roman" w:cs="Times New Roman"/>
          <w:szCs w:val="24"/>
        </w:rPr>
        <w:t>,</w:t>
      </w:r>
      <w:r w:rsidRPr="005C5D12">
        <w:rPr>
          <w:rFonts w:eastAsia="Times New Roman" w:cs="Times New Roman"/>
          <w:szCs w:val="24"/>
        </w:rPr>
        <w:t xml:space="preserve"> </w:t>
      </w:r>
      <w:r>
        <w:rPr>
          <w:rFonts w:eastAsia="Times New Roman" w:cs="Times New Roman"/>
          <w:szCs w:val="24"/>
        </w:rPr>
        <w:t>ί</w:t>
      </w:r>
      <w:r w:rsidRPr="005C5D12">
        <w:rPr>
          <w:rFonts w:eastAsia="Times New Roman" w:cs="Times New Roman"/>
          <w:szCs w:val="24"/>
        </w:rPr>
        <w:t>σως και χιλιάδες</w:t>
      </w:r>
      <w:r>
        <w:rPr>
          <w:rFonts w:eastAsia="Times New Roman" w:cs="Times New Roman"/>
          <w:szCs w:val="24"/>
        </w:rPr>
        <w:t>,</w:t>
      </w:r>
      <w:r w:rsidRPr="005C5D12">
        <w:rPr>
          <w:rFonts w:eastAsia="Times New Roman" w:cs="Times New Roman"/>
          <w:szCs w:val="24"/>
        </w:rPr>
        <w:t xml:space="preserve"> εργαζόμενοι σε αυτές </w:t>
      </w:r>
      <w:r>
        <w:rPr>
          <w:rFonts w:eastAsia="Times New Roman" w:cs="Times New Roman"/>
          <w:szCs w:val="24"/>
        </w:rPr>
        <w:t>τις</w:t>
      </w:r>
      <w:r w:rsidRPr="005C5D12">
        <w:rPr>
          <w:rFonts w:eastAsia="Times New Roman" w:cs="Times New Roman"/>
          <w:szCs w:val="24"/>
        </w:rPr>
        <w:t xml:space="preserve"> επενδύσεις</w:t>
      </w:r>
      <w:r>
        <w:rPr>
          <w:rFonts w:eastAsia="Times New Roman" w:cs="Times New Roman"/>
          <w:szCs w:val="24"/>
        </w:rPr>
        <w:t xml:space="preserve"> και </w:t>
      </w:r>
      <w:r w:rsidRPr="005C5D12">
        <w:rPr>
          <w:rFonts w:eastAsia="Times New Roman" w:cs="Times New Roman"/>
          <w:szCs w:val="24"/>
        </w:rPr>
        <w:t xml:space="preserve">να συνεχίσει να έχει </w:t>
      </w:r>
      <w:r>
        <w:rPr>
          <w:rFonts w:eastAsia="Times New Roman" w:cs="Times New Roman"/>
          <w:szCs w:val="24"/>
        </w:rPr>
        <w:t xml:space="preserve">έσοδα το </w:t>
      </w:r>
      <w:r>
        <w:rPr>
          <w:rFonts w:eastAsia="Times New Roman" w:cs="Times New Roman"/>
          <w:szCs w:val="24"/>
        </w:rPr>
        <w:lastRenderedPageBreak/>
        <w:t>κράτος από</w:t>
      </w:r>
      <w:r w:rsidRPr="005C5D12">
        <w:rPr>
          <w:rFonts w:eastAsia="Times New Roman" w:cs="Times New Roman"/>
          <w:szCs w:val="24"/>
        </w:rPr>
        <w:t xml:space="preserve"> τη λειτουργία </w:t>
      </w:r>
      <w:r>
        <w:rPr>
          <w:rFonts w:eastAsia="Times New Roman" w:cs="Times New Roman"/>
          <w:szCs w:val="24"/>
        </w:rPr>
        <w:t>τους;</w:t>
      </w:r>
      <w:r w:rsidRPr="005C5D12">
        <w:rPr>
          <w:rFonts w:eastAsia="Times New Roman" w:cs="Times New Roman"/>
          <w:szCs w:val="24"/>
        </w:rPr>
        <w:t xml:space="preserve"> Γιατί αυτές </w:t>
      </w:r>
      <w:r>
        <w:rPr>
          <w:rFonts w:eastAsia="Times New Roman" w:cs="Times New Roman"/>
          <w:szCs w:val="24"/>
        </w:rPr>
        <w:t>οι επιχειρήσεις σήμερα</w:t>
      </w:r>
      <w:r w:rsidRPr="005C5D12">
        <w:rPr>
          <w:rFonts w:eastAsia="Times New Roman" w:cs="Times New Roman"/>
          <w:szCs w:val="24"/>
        </w:rPr>
        <w:t xml:space="preserve"> λειτουργούν και το κράτος έχει έσοδα και από τ</w:t>
      </w:r>
      <w:r w:rsidRPr="005C5D12">
        <w:rPr>
          <w:rFonts w:eastAsia="Times New Roman" w:cs="Times New Roman"/>
          <w:szCs w:val="24"/>
        </w:rPr>
        <w:t>ο</w:t>
      </w:r>
      <w:r>
        <w:rPr>
          <w:rFonts w:eastAsia="Times New Roman" w:cs="Times New Roman"/>
          <w:szCs w:val="24"/>
        </w:rPr>
        <w:t>ν</w:t>
      </w:r>
      <w:r w:rsidRPr="005C5D12">
        <w:rPr>
          <w:rFonts w:eastAsia="Times New Roman" w:cs="Times New Roman"/>
          <w:szCs w:val="24"/>
        </w:rPr>
        <w:t xml:space="preserve"> ΦΠΑ και από το</w:t>
      </w:r>
      <w:r>
        <w:rPr>
          <w:rFonts w:eastAsia="Times New Roman" w:cs="Times New Roman"/>
          <w:szCs w:val="24"/>
        </w:rPr>
        <w:t>ν</w:t>
      </w:r>
      <w:r w:rsidRPr="005C5D12">
        <w:rPr>
          <w:rFonts w:eastAsia="Times New Roman" w:cs="Times New Roman"/>
          <w:szCs w:val="24"/>
        </w:rPr>
        <w:t xml:space="preserve"> φόρο στα κέρδη που μπορεί να έχουν</w:t>
      </w:r>
      <w:r>
        <w:rPr>
          <w:rFonts w:eastAsia="Times New Roman" w:cs="Times New Roman"/>
          <w:szCs w:val="24"/>
        </w:rPr>
        <w:t>, α</w:t>
      </w:r>
      <w:r w:rsidRPr="005C5D12">
        <w:rPr>
          <w:rFonts w:eastAsia="Times New Roman" w:cs="Times New Roman"/>
          <w:szCs w:val="24"/>
        </w:rPr>
        <w:t>λλά και από τις εισφορές</w:t>
      </w:r>
      <w:r>
        <w:rPr>
          <w:rFonts w:eastAsia="Times New Roman" w:cs="Times New Roman"/>
          <w:szCs w:val="24"/>
        </w:rPr>
        <w:t xml:space="preserve"> που πληρώνουν για το προσωπικό </w:t>
      </w:r>
      <w:r w:rsidRPr="005C5D12">
        <w:rPr>
          <w:rFonts w:eastAsia="Times New Roman" w:cs="Times New Roman"/>
          <w:szCs w:val="24"/>
        </w:rPr>
        <w:t xml:space="preserve">είτε αυτές </w:t>
      </w:r>
      <w:r>
        <w:rPr>
          <w:rFonts w:eastAsia="Times New Roman" w:cs="Times New Roman"/>
          <w:szCs w:val="24"/>
        </w:rPr>
        <w:t>είναι εργοδοτικές εισ</w:t>
      </w:r>
      <w:r w:rsidRPr="005C5D12">
        <w:rPr>
          <w:rFonts w:eastAsia="Times New Roman" w:cs="Times New Roman"/>
          <w:szCs w:val="24"/>
        </w:rPr>
        <w:t xml:space="preserve">φορές είτε και φορολογία εισοδήματος από τους εργαζόμενους που </w:t>
      </w:r>
      <w:r>
        <w:rPr>
          <w:rFonts w:eastAsia="Times New Roman" w:cs="Times New Roman"/>
          <w:szCs w:val="24"/>
        </w:rPr>
        <w:t>δουλεύουν σε αυτές τις επιχειρήσει</w:t>
      </w:r>
      <w:r w:rsidRPr="005C5D12">
        <w:rPr>
          <w:rFonts w:eastAsia="Times New Roman" w:cs="Times New Roman"/>
          <w:szCs w:val="24"/>
        </w:rPr>
        <w:t>ς</w:t>
      </w:r>
      <w:r>
        <w:rPr>
          <w:rFonts w:eastAsia="Times New Roman" w:cs="Times New Roman"/>
          <w:szCs w:val="24"/>
        </w:rPr>
        <w:t>.</w:t>
      </w:r>
      <w:r w:rsidRPr="005C5D12">
        <w:rPr>
          <w:rFonts w:eastAsia="Times New Roman" w:cs="Times New Roman"/>
          <w:szCs w:val="24"/>
        </w:rPr>
        <w:t xml:space="preserve"> </w:t>
      </w:r>
    </w:p>
    <w:p w14:paraId="46D5FFDB" w14:textId="77777777" w:rsidR="00A304EA" w:rsidRDefault="003C614A">
      <w:pPr>
        <w:spacing w:line="600" w:lineRule="auto"/>
        <w:ind w:firstLine="720"/>
        <w:jc w:val="both"/>
        <w:rPr>
          <w:rFonts w:eastAsia="Times New Roman" w:cs="Times New Roman"/>
          <w:szCs w:val="24"/>
        </w:rPr>
      </w:pPr>
      <w:r w:rsidRPr="005C5D12">
        <w:rPr>
          <w:rFonts w:eastAsia="Times New Roman" w:cs="Times New Roman"/>
          <w:szCs w:val="24"/>
        </w:rPr>
        <w:t>Νομίζω</w:t>
      </w:r>
      <w:r>
        <w:rPr>
          <w:rFonts w:eastAsia="Times New Roman" w:cs="Times New Roman"/>
          <w:szCs w:val="24"/>
        </w:rPr>
        <w:t>,</w:t>
      </w:r>
      <w:r w:rsidRPr="005C5D12">
        <w:rPr>
          <w:rFonts w:eastAsia="Times New Roman" w:cs="Times New Roman"/>
          <w:szCs w:val="24"/>
        </w:rPr>
        <w:t xml:space="preserve"> λοιπόν</w:t>
      </w:r>
      <w:r>
        <w:rPr>
          <w:rFonts w:eastAsia="Times New Roman" w:cs="Times New Roman"/>
          <w:szCs w:val="24"/>
        </w:rPr>
        <w:t>,</w:t>
      </w:r>
      <w:r w:rsidRPr="005C5D12">
        <w:rPr>
          <w:rFonts w:eastAsia="Times New Roman" w:cs="Times New Roman"/>
          <w:szCs w:val="24"/>
        </w:rPr>
        <w:t xml:space="preserve"> ότι δεν υπάρχει κα</w:t>
      </w:r>
      <w:r>
        <w:rPr>
          <w:rFonts w:eastAsia="Times New Roman" w:cs="Times New Roman"/>
          <w:szCs w:val="24"/>
        </w:rPr>
        <w:t>μ</w:t>
      </w:r>
      <w:r w:rsidRPr="005C5D12">
        <w:rPr>
          <w:rFonts w:eastAsia="Times New Roman" w:cs="Times New Roman"/>
          <w:szCs w:val="24"/>
        </w:rPr>
        <w:t xml:space="preserve">μία διαφωνία μεταξύ της Κυβέρνησης και μεταξύ της Αντιπολίτευσης και των κομμάτων της Αντιπολίτευσης </w:t>
      </w:r>
      <w:r>
        <w:rPr>
          <w:rFonts w:eastAsia="Times New Roman" w:cs="Times New Roman"/>
          <w:szCs w:val="24"/>
        </w:rPr>
        <w:t xml:space="preserve">σε </w:t>
      </w:r>
      <w:r w:rsidRPr="005C5D12">
        <w:rPr>
          <w:rFonts w:eastAsia="Times New Roman" w:cs="Times New Roman"/>
          <w:szCs w:val="24"/>
        </w:rPr>
        <w:t xml:space="preserve">αυτό και θεωρώ ότι μπορούμε άμεσα να προχωρήσουμε σε μία τέτοια νομοθετική ρύθμιση που θα δώσει μόνιμη λύση </w:t>
      </w:r>
      <w:r>
        <w:rPr>
          <w:rFonts w:eastAsia="Times New Roman" w:cs="Times New Roman"/>
          <w:szCs w:val="24"/>
        </w:rPr>
        <w:t xml:space="preserve">σε </w:t>
      </w:r>
      <w:r w:rsidRPr="005C5D12">
        <w:rPr>
          <w:rFonts w:eastAsia="Times New Roman" w:cs="Times New Roman"/>
          <w:szCs w:val="24"/>
        </w:rPr>
        <w:t>αυτούς τους ε</w:t>
      </w:r>
      <w:r w:rsidRPr="005C5D12">
        <w:rPr>
          <w:rFonts w:eastAsia="Times New Roman" w:cs="Times New Roman"/>
          <w:szCs w:val="24"/>
        </w:rPr>
        <w:t>πενδυτές</w:t>
      </w:r>
      <w:r>
        <w:rPr>
          <w:rFonts w:eastAsia="Times New Roman" w:cs="Times New Roman"/>
          <w:szCs w:val="24"/>
        </w:rPr>
        <w:t>,</w:t>
      </w:r>
      <w:r w:rsidRPr="005C5D12">
        <w:rPr>
          <w:rFonts w:eastAsia="Times New Roman" w:cs="Times New Roman"/>
          <w:szCs w:val="24"/>
        </w:rPr>
        <w:t xml:space="preserve"> οι οποίοι </w:t>
      </w:r>
      <w:r>
        <w:rPr>
          <w:rFonts w:eastAsia="Times New Roman" w:cs="Times New Roman"/>
          <w:szCs w:val="24"/>
        </w:rPr>
        <w:t>-</w:t>
      </w:r>
      <w:r w:rsidRPr="005C5D12">
        <w:rPr>
          <w:rFonts w:eastAsia="Times New Roman" w:cs="Times New Roman"/>
          <w:szCs w:val="24"/>
        </w:rPr>
        <w:t>επαναλαμβάνω</w:t>
      </w:r>
      <w:r>
        <w:rPr>
          <w:rFonts w:eastAsia="Times New Roman" w:cs="Times New Roman"/>
          <w:szCs w:val="24"/>
        </w:rPr>
        <w:t>-</w:t>
      </w:r>
      <w:r w:rsidRPr="005C5D12">
        <w:rPr>
          <w:rFonts w:eastAsia="Times New Roman" w:cs="Times New Roman"/>
          <w:szCs w:val="24"/>
        </w:rPr>
        <w:t xml:space="preserve"> τα χρόνια της κρίσης ρίσκαραν με όλη </w:t>
      </w:r>
      <w:r>
        <w:rPr>
          <w:rFonts w:eastAsia="Times New Roman" w:cs="Times New Roman"/>
          <w:szCs w:val="24"/>
        </w:rPr>
        <w:t xml:space="preserve">αυτή </w:t>
      </w:r>
      <w:r w:rsidRPr="005C5D12">
        <w:rPr>
          <w:rFonts w:eastAsia="Times New Roman" w:cs="Times New Roman"/>
          <w:szCs w:val="24"/>
        </w:rPr>
        <w:t>την ταλαιπωρία και κατάφεραν και ολοκλήρωσ</w:t>
      </w:r>
      <w:r>
        <w:rPr>
          <w:rFonts w:eastAsia="Times New Roman" w:cs="Times New Roman"/>
          <w:szCs w:val="24"/>
        </w:rPr>
        <w:t>αν</w:t>
      </w:r>
      <w:r w:rsidRPr="005C5D12">
        <w:rPr>
          <w:rFonts w:eastAsia="Times New Roman" w:cs="Times New Roman"/>
          <w:szCs w:val="24"/>
        </w:rPr>
        <w:t xml:space="preserve"> την επένδυσή </w:t>
      </w:r>
      <w:r>
        <w:rPr>
          <w:rFonts w:eastAsia="Times New Roman" w:cs="Times New Roman"/>
          <w:szCs w:val="24"/>
        </w:rPr>
        <w:t>τους.</w:t>
      </w:r>
      <w:r w:rsidRPr="005C5D12">
        <w:rPr>
          <w:rFonts w:eastAsia="Times New Roman" w:cs="Times New Roman"/>
          <w:szCs w:val="24"/>
        </w:rPr>
        <w:t xml:space="preserve"> Και τώρα ερχόμαστε εμείς και τους τιμωρούμε και με απειλή κλεισίματος και </w:t>
      </w:r>
      <w:r>
        <w:rPr>
          <w:rFonts w:eastAsia="Times New Roman" w:cs="Times New Roman"/>
          <w:szCs w:val="24"/>
        </w:rPr>
        <w:t>πτώχευσης της επιχείρησης,</w:t>
      </w:r>
      <w:r w:rsidRPr="005C5D12">
        <w:rPr>
          <w:rFonts w:eastAsia="Times New Roman" w:cs="Times New Roman"/>
          <w:szCs w:val="24"/>
        </w:rPr>
        <w:t xml:space="preserve"> </w:t>
      </w:r>
      <w:r>
        <w:rPr>
          <w:rFonts w:eastAsia="Times New Roman" w:cs="Times New Roman"/>
          <w:szCs w:val="24"/>
        </w:rPr>
        <w:t>επειδή έρχεται</w:t>
      </w:r>
      <w:r>
        <w:rPr>
          <w:rFonts w:eastAsia="Times New Roman" w:cs="Times New Roman"/>
          <w:szCs w:val="24"/>
        </w:rPr>
        <w:t xml:space="preserve"> η </w:t>
      </w:r>
      <w:r w:rsidRPr="005C5D12">
        <w:rPr>
          <w:rFonts w:eastAsia="Times New Roman" w:cs="Times New Roman"/>
          <w:szCs w:val="24"/>
        </w:rPr>
        <w:t xml:space="preserve">πολιτεία </w:t>
      </w:r>
      <w:r>
        <w:rPr>
          <w:rFonts w:eastAsia="Times New Roman" w:cs="Times New Roman"/>
          <w:szCs w:val="24"/>
        </w:rPr>
        <w:t>και τους ζητάει τον</w:t>
      </w:r>
      <w:r w:rsidRPr="005C5D12">
        <w:rPr>
          <w:rFonts w:eastAsia="Times New Roman" w:cs="Times New Roman"/>
          <w:szCs w:val="24"/>
        </w:rPr>
        <w:t xml:space="preserve"> ΦΠΑ προσαυξημένο</w:t>
      </w:r>
      <w:r>
        <w:rPr>
          <w:rFonts w:eastAsia="Times New Roman" w:cs="Times New Roman"/>
          <w:szCs w:val="24"/>
        </w:rPr>
        <w:t xml:space="preserve"> και με τόκους και</w:t>
      </w:r>
      <w:r w:rsidRPr="005C5D12">
        <w:rPr>
          <w:rFonts w:eastAsia="Times New Roman" w:cs="Times New Roman"/>
          <w:szCs w:val="24"/>
        </w:rPr>
        <w:t xml:space="preserve"> με πρόστιμα και χωρίς </w:t>
      </w:r>
      <w:r>
        <w:rPr>
          <w:rFonts w:eastAsia="Times New Roman" w:cs="Times New Roman"/>
          <w:szCs w:val="24"/>
        </w:rPr>
        <w:t>επί της ουσίας να φταίνε αυτοί γι’</w:t>
      </w:r>
      <w:r w:rsidRPr="005C5D12">
        <w:rPr>
          <w:rFonts w:eastAsia="Times New Roman" w:cs="Times New Roman"/>
          <w:szCs w:val="24"/>
        </w:rPr>
        <w:t xml:space="preserve"> αυτό που έχει </w:t>
      </w:r>
      <w:r>
        <w:rPr>
          <w:rFonts w:eastAsia="Times New Roman" w:cs="Times New Roman"/>
          <w:szCs w:val="24"/>
        </w:rPr>
        <w:t>συμβεί.</w:t>
      </w:r>
    </w:p>
    <w:p w14:paraId="46D5FFDC"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Κυρία Υπουργέ, έχετε και πάλι τον</w:t>
      </w:r>
      <w:r w:rsidRPr="005C5D12">
        <w:rPr>
          <w:rFonts w:eastAsia="Times New Roman" w:cs="Times New Roman"/>
          <w:szCs w:val="24"/>
        </w:rPr>
        <w:t xml:space="preserve"> λόγο για </w:t>
      </w:r>
      <w:r>
        <w:rPr>
          <w:rFonts w:eastAsia="Times New Roman" w:cs="Times New Roman"/>
          <w:szCs w:val="24"/>
        </w:rPr>
        <w:t>τρία</w:t>
      </w:r>
      <w:r w:rsidRPr="005C5D12">
        <w:rPr>
          <w:rFonts w:eastAsia="Times New Roman" w:cs="Times New Roman"/>
          <w:szCs w:val="24"/>
        </w:rPr>
        <w:t xml:space="preserve"> λεπτά</w:t>
      </w:r>
      <w:r>
        <w:rPr>
          <w:rFonts w:eastAsia="Times New Roman" w:cs="Times New Roman"/>
          <w:szCs w:val="24"/>
        </w:rPr>
        <w:t>.</w:t>
      </w:r>
    </w:p>
    <w:p w14:paraId="46D5FFDD" w14:textId="77777777" w:rsidR="00A304EA" w:rsidRDefault="003C614A">
      <w:pPr>
        <w:spacing w:line="600" w:lineRule="auto"/>
        <w:ind w:firstLine="720"/>
        <w:jc w:val="both"/>
        <w:rPr>
          <w:rFonts w:eastAsia="Times New Roman" w:cs="Times New Roman"/>
          <w:szCs w:val="24"/>
        </w:rPr>
      </w:pPr>
      <w:r w:rsidRPr="00EA1958">
        <w:rPr>
          <w:rFonts w:eastAsia="Times New Roman" w:cs="Times New Roman"/>
          <w:b/>
          <w:szCs w:val="24"/>
        </w:rPr>
        <w:t>ΑΙΚΑΤΕΡΙΝΗ ΠΑΠΑΝΑΤΣ</w:t>
      </w:r>
      <w:r w:rsidRPr="00EA1958">
        <w:rPr>
          <w:rFonts w:eastAsia="Times New Roman" w:cs="Times New Roman"/>
          <w:b/>
          <w:szCs w:val="24"/>
        </w:rPr>
        <w:t>ΙΟΥ (Υφυπουργός Οικονομικών):</w:t>
      </w:r>
      <w:r>
        <w:rPr>
          <w:rFonts w:eastAsia="Times New Roman" w:cs="Times New Roman"/>
          <w:szCs w:val="24"/>
        </w:rPr>
        <w:t xml:space="preserve"> Δώσατε παρατάσεις δέκα</w:t>
      </w:r>
      <w:r w:rsidRPr="005C5D12">
        <w:rPr>
          <w:rFonts w:eastAsia="Times New Roman" w:cs="Times New Roman"/>
          <w:szCs w:val="24"/>
        </w:rPr>
        <w:t xml:space="preserve"> ετών</w:t>
      </w:r>
      <w:r>
        <w:rPr>
          <w:rFonts w:eastAsia="Times New Roman" w:cs="Times New Roman"/>
          <w:szCs w:val="24"/>
        </w:rPr>
        <w:t xml:space="preserve"> και δεν παρατείνετε τον νόμο του ΦΠΑ.</w:t>
      </w:r>
      <w:r w:rsidRPr="005C5D12">
        <w:rPr>
          <w:rFonts w:eastAsia="Times New Roman" w:cs="Times New Roman"/>
          <w:szCs w:val="24"/>
        </w:rPr>
        <w:t xml:space="preserve"> Ερχόμαστε </w:t>
      </w:r>
      <w:r>
        <w:rPr>
          <w:rFonts w:eastAsia="Times New Roman" w:cs="Times New Roman"/>
          <w:szCs w:val="24"/>
        </w:rPr>
        <w:t>σε εμάς</w:t>
      </w:r>
      <w:r w:rsidRPr="005C5D12">
        <w:rPr>
          <w:rFonts w:eastAsia="Times New Roman" w:cs="Times New Roman"/>
          <w:szCs w:val="24"/>
        </w:rPr>
        <w:t xml:space="preserve"> τώρα</w:t>
      </w:r>
      <w:r>
        <w:rPr>
          <w:rFonts w:eastAsia="Times New Roman" w:cs="Times New Roman"/>
          <w:szCs w:val="24"/>
        </w:rPr>
        <w:t>.</w:t>
      </w:r>
      <w:r w:rsidRPr="005C5D12">
        <w:rPr>
          <w:rFonts w:eastAsia="Times New Roman" w:cs="Times New Roman"/>
          <w:szCs w:val="24"/>
        </w:rPr>
        <w:t xml:space="preserve"> Έχουμε </w:t>
      </w:r>
      <w:r>
        <w:rPr>
          <w:rFonts w:eastAsia="Times New Roman" w:cs="Times New Roman"/>
          <w:szCs w:val="24"/>
        </w:rPr>
        <w:t>αποδείξει εμπράκτως ότι πρόθε</w:t>
      </w:r>
      <w:r w:rsidRPr="005C5D12">
        <w:rPr>
          <w:rFonts w:eastAsia="Times New Roman" w:cs="Times New Roman"/>
          <w:szCs w:val="24"/>
        </w:rPr>
        <w:t xml:space="preserve">σή μας είναι </w:t>
      </w:r>
      <w:r>
        <w:rPr>
          <w:rFonts w:eastAsia="Times New Roman" w:cs="Times New Roman"/>
          <w:szCs w:val="24"/>
        </w:rPr>
        <w:t>να αντιμετωπίζ</w:t>
      </w:r>
      <w:r w:rsidRPr="005C5D12">
        <w:rPr>
          <w:rFonts w:eastAsia="Times New Roman" w:cs="Times New Roman"/>
          <w:szCs w:val="24"/>
        </w:rPr>
        <w:t>ουμε προβλήματα</w:t>
      </w:r>
      <w:r>
        <w:rPr>
          <w:rFonts w:eastAsia="Times New Roman" w:cs="Times New Roman"/>
          <w:szCs w:val="24"/>
        </w:rPr>
        <w:t>.</w:t>
      </w:r>
      <w:r w:rsidRPr="005C5D12">
        <w:rPr>
          <w:rFonts w:eastAsia="Times New Roman" w:cs="Times New Roman"/>
          <w:szCs w:val="24"/>
        </w:rPr>
        <w:t xml:space="preserve"> Έχουμε αντιμετωπ</w:t>
      </w:r>
      <w:r>
        <w:rPr>
          <w:rFonts w:eastAsia="Times New Roman" w:cs="Times New Roman"/>
          <w:szCs w:val="24"/>
        </w:rPr>
        <w:t xml:space="preserve">ίσει τόσα προβλήματα μέχρι τώρα. </w:t>
      </w:r>
      <w:r w:rsidRPr="005C5D12">
        <w:rPr>
          <w:rFonts w:eastAsia="Times New Roman" w:cs="Times New Roman"/>
          <w:szCs w:val="24"/>
        </w:rPr>
        <w:t>Είναι α</w:t>
      </w:r>
      <w:r w:rsidRPr="005C5D12">
        <w:rPr>
          <w:rFonts w:eastAsia="Times New Roman" w:cs="Times New Roman"/>
          <w:szCs w:val="24"/>
        </w:rPr>
        <w:t xml:space="preserve">κόμη </w:t>
      </w:r>
      <w:r>
        <w:rPr>
          <w:rFonts w:eastAsia="Times New Roman" w:cs="Times New Roman"/>
          <w:szCs w:val="24"/>
        </w:rPr>
        <w:t>ένα πρόβλημα που θεωρούμε ότι κ</w:t>
      </w:r>
      <w:r w:rsidRPr="005C5D12">
        <w:rPr>
          <w:rFonts w:eastAsia="Times New Roman" w:cs="Times New Roman"/>
          <w:szCs w:val="24"/>
        </w:rPr>
        <w:t>ι αυτό θα το αντιμετωπίσουμε</w:t>
      </w:r>
      <w:r>
        <w:rPr>
          <w:rFonts w:eastAsia="Times New Roman" w:cs="Times New Roman"/>
          <w:szCs w:val="24"/>
        </w:rPr>
        <w:t>.</w:t>
      </w:r>
      <w:r w:rsidRPr="005C5D12">
        <w:rPr>
          <w:rFonts w:eastAsia="Times New Roman" w:cs="Times New Roman"/>
          <w:szCs w:val="24"/>
        </w:rPr>
        <w:t xml:space="preserve"> Μας ενδιαφέρει η βελτίωση </w:t>
      </w:r>
      <w:r>
        <w:rPr>
          <w:rFonts w:eastAsia="Times New Roman" w:cs="Times New Roman"/>
          <w:szCs w:val="24"/>
        </w:rPr>
        <w:t xml:space="preserve">της </w:t>
      </w:r>
      <w:r w:rsidRPr="005C5D12">
        <w:rPr>
          <w:rFonts w:eastAsia="Times New Roman" w:cs="Times New Roman"/>
          <w:szCs w:val="24"/>
        </w:rPr>
        <w:t>επιχειρηματικότητας</w:t>
      </w:r>
      <w:r>
        <w:rPr>
          <w:rFonts w:eastAsia="Times New Roman" w:cs="Times New Roman"/>
          <w:szCs w:val="24"/>
        </w:rPr>
        <w:t>. Μας ενδιαφέρει</w:t>
      </w:r>
      <w:r w:rsidRPr="005C5D12">
        <w:rPr>
          <w:rFonts w:eastAsia="Times New Roman" w:cs="Times New Roman"/>
          <w:szCs w:val="24"/>
        </w:rPr>
        <w:t xml:space="preserve"> να αρθούν </w:t>
      </w:r>
      <w:r>
        <w:rPr>
          <w:rFonts w:eastAsia="Times New Roman" w:cs="Times New Roman"/>
          <w:szCs w:val="24"/>
        </w:rPr>
        <w:t>ο</w:t>
      </w:r>
      <w:r w:rsidRPr="005C5D12">
        <w:rPr>
          <w:rFonts w:eastAsia="Times New Roman" w:cs="Times New Roman"/>
          <w:szCs w:val="24"/>
        </w:rPr>
        <w:t>ι αρνητικές συνέπειες από την π</w:t>
      </w:r>
      <w:r>
        <w:rPr>
          <w:rFonts w:eastAsia="Times New Roman" w:cs="Times New Roman"/>
          <w:szCs w:val="24"/>
        </w:rPr>
        <w:t xml:space="preserve">αρατεταμένη δημοσιονομική κρίση. </w:t>
      </w:r>
    </w:p>
    <w:p w14:paraId="46D5FFDE" w14:textId="77777777" w:rsidR="00A304EA" w:rsidRDefault="003C614A">
      <w:pPr>
        <w:spacing w:line="600" w:lineRule="auto"/>
        <w:ind w:firstLine="720"/>
        <w:jc w:val="both"/>
        <w:rPr>
          <w:rFonts w:eastAsia="Times New Roman" w:cs="Times New Roman"/>
          <w:szCs w:val="24"/>
        </w:rPr>
      </w:pPr>
      <w:r w:rsidRPr="005C5D12">
        <w:rPr>
          <w:rFonts w:eastAsia="Times New Roman" w:cs="Times New Roman"/>
          <w:szCs w:val="24"/>
        </w:rPr>
        <w:t xml:space="preserve">Θα ήθελα να σας πω ότι παρακολουθούμε την εξέλιξη των επενδυτικών έργων όλων των προηγούμενων </w:t>
      </w:r>
      <w:r>
        <w:rPr>
          <w:rFonts w:eastAsia="Times New Roman" w:cs="Times New Roman"/>
          <w:szCs w:val="24"/>
        </w:rPr>
        <w:t xml:space="preserve">επενδυτικών </w:t>
      </w:r>
      <w:r w:rsidRPr="005C5D12">
        <w:rPr>
          <w:rFonts w:eastAsia="Times New Roman" w:cs="Times New Roman"/>
          <w:szCs w:val="24"/>
        </w:rPr>
        <w:t>νόμων και έχουμε ζητήσει στοιχεία από την Ανεξάρτητη Αρχή Δημοσίων Εσόδων από τις ελεγχόμενες επιχειρήσεις</w:t>
      </w:r>
      <w:r>
        <w:rPr>
          <w:rFonts w:eastAsia="Times New Roman" w:cs="Times New Roman"/>
          <w:szCs w:val="24"/>
        </w:rPr>
        <w:t>,</w:t>
      </w:r>
      <w:r w:rsidRPr="005C5D12">
        <w:rPr>
          <w:rFonts w:eastAsia="Times New Roman" w:cs="Times New Roman"/>
          <w:szCs w:val="24"/>
        </w:rPr>
        <w:t xml:space="preserve"> εκεί που ελέγχονται για το</w:t>
      </w:r>
      <w:r>
        <w:rPr>
          <w:rFonts w:eastAsia="Times New Roman" w:cs="Times New Roman"/>
          <w:szCs w:val="24"/>
        </w:rPr>
        <w:t>ν</w:t>
      </w:r>
      <w:r w:rsidRPr="005C5D12">
        <w:rPr>
          <w:rFonts w:eastAsia="Times New Roman" w:cs="Times New Roman"/>
          <w:szCs w:val="24"/>
        </w:rPr>
        <w:t xml:space="preserve"> διακανονισμό</w:t>
      </w:r>
      <w:r>
        <w:rPr>
          <w:rFonts w:eastAsia="Times New Roman" w:cs="Times New Roman"/>
          <w:szCs w:val="24"/>
        </w:rPr>
        <w:t xml:space="preserve"> δ</w:t>
      </w:r>
      <w:r>
        <w:rPr>
          <w:rFonts w:eastAsia="Times New Roman" w:cs="Times New Roman"/>
          <w:szCs w:val="24"/>
        </w:rPr>
        <w:t>ηλαδή.</w:t>
      </w:r>
      <w:r w:rsidRPr="005C5D12">
        <w:rPr>
          <w:rFonts w:eastAsia="Times New Roman" w:cs="Times New Roman"/>
          <w:szCs w:val="24"/>
        </w:rPr>
        <w:t xml:space="preserve"> </w:t>
      </w:r>
      <w:r>
        <w:rPr>
          <w:rFonts w:eastAsia="Times New Roman" w:cs="Times New Roman"/>
          <w:szCs w:val="24"/>
        </w:rPr>
        <w:t>Διότι</w:t>
      </w:r>
      <w:r w:rsidRPr="005C5D12">
        <w:rPr>
          <w:rFonts w:eastAsia="Times New Roman" w:cs="Times New Roman"/>
          <w:szCs w:val="24"/>
        </w:rPr>
        <w:t xml:space="preserve"> δεν είναι μόνο η επιχείρηση αυτή που αναφέρατε</w:t>
      </w:r>
      <w:r>
        <w:rPr>
          <w:rFonts w:eastAsia="Times New Roman" w:cs="Times New Roman"/>
          <w:szCs w:val="24"/>
        </w:rPr>
        <w:t xml:space="preserve"> τώρα, ε</w:t>
      </w:r>
      <w:r w:rsidRPr="005C5D12">
        <w:rPr>
          <w:rFonts w:eastAsia="Times New Roman" w:cs="Times New Roman"/>
          <w:szCs w:val="24"/>
        </w:rPr>
        <w:t>ίναι και κάποιες άλλες επιχειρήσεις στη χώρα μας που είναι στην ίδια κατηγορία</w:t>
      </w:r>
      <w:r>
        <w:rPr>
          <w:rFonts w:eastAsia="Times New Roman" w:cs="Times New Roman"/>
          <w:szCs w:val="24"/>
        </w:rPr>
        <w:t>.</w:t>
      </w:r>
      <w:r w:rsidRPr="005C5D12">
        <w:rPr>
          <w:rFonts w:eastAsia="Times New Roman" w:cs="Times New Roman"/>
          <w:szCs w:val="24"/>
        </w:rPr>
        <w:t xml:space="preserve"> </w:t>
      </w:r>
    </w:p>
    <w:p w14:paraId="46D5FFDF" w14:textId="77777777" w:rsidR="00A304EA" w:rsidRDefault="003C614A">
      <w:pPr>
        <w:spacing w:line="600" w:lineRule="auto"/>
        <w:ind w:firstLine="720"/>
        <w:jc w:val="both"/>
        <w:rPr>
          <w:rFonts w:eastAsia="Times New Roman" w:cs="Times New Roman"/>
          <w:szCs w:val="24"/>
        </w:rPr>
      </w:pPr>
      <w:r w:rsidRPr="005C5D12">
        <w:rPr>
          <w:rFonts w:eastAsia="Times New Roman" w:cs="Times New Roman"/>
          <w:szCs w:val="24"/>
        </w:rPr>
        <w:lastRenderedPageBreak/>
        <w:t>Θέλουμε να δούμε</w:t>
      </w:r>
      <w:r>
        <w:rPr>
          <w:rFonts w:eastAsia="Times New Roman" w:cs="Times New Roman"/>
          <w:szCs w:val="24"/>
        </w:rPr>
        <w:t xml:space="preserve"> ποιες είναι</w:t>
      </w:r>
      <w:r w:rsidRPr="005C5D12">
        <w:rPr>
          <w:rFonts w:eastAsia="Times New Roman" w:cs="Times New Roman"/>
          <w:szCs w:val="24"/>
        </w:rPr>
        <w:t xml:space="preserve"> αυτές που έχουν ενταχθεί σε αυτούς τους νόμους</w:t>
      </w:r>
      <w:r>
        <w:rPr>
          <w:rFonts w:eastAsia="Times New Roman" w:cs="Times New Roman"/>
          <w:szCs w:val="24"/>
        </w:rPr>
        <w:t>.</w:t>
      </w:r>
      <w:r w:rsidRPr="005C5D12">
        <w:rPr>
          <w:rFonts w:eastAsia="Times New Roman" w:cs="Times New Roman"/>
          <w:szCs w:val="24"/>
        </w:rPr>
        <w:t xml:space="preserve"> Έχουν ζητήσει την επιστροφή του</w:t>
      </w:r>
      <w:r w:rsidRPr="005C5D12">
        <w:rPr>
          <w:rFonts w:eastAsia="Times New Roman" w:cs="Times New Roman"/>
          <w:szCs w:val="24"/>
        </w:rPr>
        <w:t xml:space="preserve"> ΦΠΑ </w:t>
      </w:r>
      <w:r>
        <w:rPr>
          <w:rFonts w:eastAsia="Times New Roman" w:cs="Times New Roman"/>
          <w:szCs w:val="24"/>
        </w:rPr>
        <w:t xml:space="preserve">των </w:t>
      </w:r>
      <w:r w:rsidRPr="005C5D12">
        <w:rPr>
          <w:rFonts w:eastAsia="Times New Roman" w:cs="Times New Roman"/>
          <w:szCs w:val="24"/>
        </w:rPr>
        <w:t>επενδυτικών αγαθών</w:t>
      </w:r>
      <w:r>
        <w:rPr>
          <w:rFonts w:eastAsia="Times New Roman" w:cs="Times New Roman"/>
          <w:szCs w:val="24"/>
        </w:rPr>
        <w:t>,</w:t>
      </w:r>
      <w:r w:rsidRPr="005C5D12">
        <w:rPr>
          <w:rFonts w:eastAsia="Times New Roman" w:cs="Times New Roman"/>
          <w:szCs w:val="24"/>
        </w:rPr>
        <w:t xml:space="preserve"> ενώ έχει παρέλθει η πενταετία από την Ανεξάρτητη Αρχή Δημοσίων Εσόδων</w:t>
      </w:r>
      <w:r>
        <w:rPr>
          <w:rFonts w:eastAsia="Times New Roman" w:cs="Times New Roman"/>
          <w:szCs w:val="24"/>
        </w:rPr>
        <w:t>,</w:t>
      </w:r>
      <w:r w:rsidRPr="005C5D12">
        <w:rPr>
          <w:rFonts w:eastAsia="Times New Roman" w:cs="Times New Roman"/>
          <w:szCs w:val="24"/>
        </w:rPr>
        <w:t xml:space="preserve"> από την πρώτη κατασκευαστική δαπάνη </w:t>
      </w:r>
      <w:r>
        <w:rPr>
          <w:rFonts w:eastAsia="Times New Roman" w:cs="Times New Roman"/>
          <w:szCs w:val="24"/>
        </w:rPr>
        <w:t>τους,</w:t>
      </w:r>
      <w:r w:rsidRPr="005C5D12">
        <w:rPr>
          <w:rFonts w:eastAsia="Times New Roman" w:cs="Times New Roman"/>
          <w:szCs w:val="24"/>
        </w:rPr>
        <w:t xml:space="preserve"> προκειμένου να διαπιστώσουμε το ύψος του δημοσιονομικού κόστους </w:t>
      </w:r>
      <w:r>
        <w:rPr>
          <w:rFonts w:eastAsia="Times New Roman" w:cs="Times New Roman"/>
          <w:szCs w:val="24"/>
        </w:rPr>
        <w:t>της οποια</w:t>
      </w:r>
      <w:r w:rsidRPr="005C5D12">
        <w:rPr>
          <w:rFonts w:eastAsia="Times New Roman" w:cs="Times New Roman"/>
          <w:szCs w:val="24"/>
        </w:rPr>
        <w:t>σδήποτε νομοθετικής πρωτοβουλίας</w:t>
      </w:r>
      <w:r>
        <w:rPr>
          <w:rFonts w:eastAsia="Times New Roman" w:cs="Times New Roman"/>
          <w:szCs w:val="24"/>
        </w:rPr>
        <w:t>.</w:t>
      </w:r>
      <w:r w:rsidRPr="005C5D12">
        <w:rPr>
          <w:rFonts w:eastAsia="Times New Roman" w:cs="Times New Roman"/>
          <w:szCs w:val="24"/>
        </w:rPr>
        <w:t xml:space="preserve"> </w:t>
      </w:r>
    </w:p>
    <w:p w14:paraId="46D5FFE0" w14:textId="77777777" w:rsidR="00A304EA" w:rsidRDefault="003C614A">
      <w:pPr>
        <w:spacing w:line="600" w:lineRule="auto"/>
        <w:ind w:firstLine="720"/>
        <w:jc w:val="both"/>
        <w:rPr>
          <w:rFonts w:eastAsia="Times New Roman" w:cs="Times New Roman"/>
          <w:szCs w:val="24"/>
        </w:rPr>
      </w:pPr>
      <w:r w:rsidRPr="005C5D12">
        <w:rPr>
          <w:rFonts w:eastAsia="Times New Roman" w:cs="Times New Roman"/>
          <w:szCs w:val="24"/>
        </w:rPr>
        <w:t>Από τα</w:t>
      </w:r>
      <w:r w:rsidRPr="005C5D12">
        <w:rPr>
          <w:rFonts w:eastAsia="Times New Roman" w:cs="Times New Roman"/>
          <w:szCs w:val="24"/>
        </w:rPr>
        <w:t xml:space="preserve"> στοιχεία που θα έχουμε το επόμενο διάστημα</w:t>
      </w:r>
      <w:r>
        <w:rPr>
          <w:rFonts w:eastAsia="Times New Roman" w:cs="Times New Roman"/>
          <w:szCs w:val="24"/>
        </w:rPr>
        <w:t>,</w:t>
      </w:r>
      <w:r w:rsidRPr="005C5D12">
        <w:rPr>
          <w:rFonts w:eastAsia="Times New Roman" w:cs="Times New Roman"/>
          <w:szCs w:val="24"/>
        </w:rPr>
        <w:t xml:space="preserve"> θα δο</w:t>
      </w:r>
      <w:r>
        <w:rPr>
          <w:rFonts w:eastAsia="Times New Roman" w:cs="Times New Roman"/>
          <w:szCs w:val="24"/>
        </w:rPr>
        <w:t>ύμε πώς θα προχωρήσουμε και στη</w:t>
      </w:r>
      <w:r w:rsidRPr="005C5D12">
        <w:rPr>
          <w:rFonts w:eastAsia="Times New Roman" w:cs="Times New Roman"/>
          <w:szCs w:val="24"/>
        </w:rPr>
        <w:t xml:space="preserve"> νομοθετική πορεία της παράτασης του </w:t>
      </w:r>
      <w:r>
        <w:rPr>
          <w:rFonts w:eastAsia="Times New Roman" w:cs="Times New Roman"/>
          <w:szCs w:val="24"/>
        </w:rPr>
        <w:t xml:space="preserve">ΦΠΑ, </w:t>
      </w:r>
      <w:r w:rsidRPr="005C5D12">
        <w:rPr>
          <w:rFonts w:eastAsia="Times New Roman" w:cs="Times New Roman"/>
          <w:szCs w:val="24"/>
        </w:rPr>
        <w:t>συγχρόνως με τους αναπτυξιακούς νόμους</w:t>
      </w:r>
      <w:r>
        <w:rPr>
          <w:rFonts w:eastAsia="Times New Roman" w:cs="Times New Roman"/>
          <w:szCs w:val="24"/>
        </w:rPr>
        <w:t>.</w:t>
      </w:r>
    </w:p>
    <w:p w14:paraId="46D5FFE1"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Συνεχίζουμε </w:t>
      </w:r>
      <w:r>
        <w:rPr>
          <w:rFonts w:eastAsia="Times New Roman" w:cs="Times New Roman"/>
          <w:szCs w:val="24"/>
        </w:rPr>
        <w:t xml:space="preserve">με την πρώτη </w:t>
      </w:r>
      <w:r>
        <w:rPr>
          <w:rFonts w:eastAsia="Times New Roman" w:cs="Times New Roman"/>
          <w:szCs w:val="24"/>
        </w:rPr>
        <w:t xml:space="preserve">με αριθμό 1867/25-9-2018 </w:t>
      </w:r>
      <w:r>
        <w:rPr>
          <w:rFonts w:eastAsia="Times New Roman" w:cs="Times New Roman"/>
          <w:szCs w:val="24"/>
        </w:rPr>
        <w:t>ερώτηση</w:t>
      </w:r>
      <w:r>
        <w:rPr>
          <w:rFonts w:eastAsia="Times New Roman" w:cs="Times New Roman"/>
          <w:szCs w:val="24"/>
        </w:rPr>
        <w:t xml:space="preserve"> του κύκλου </w:t>
      </w:r>
      <w:r>
        <w:rPr>
          <w:rFonts w:eastAsia="Times New Roman" w:cs="Times New Roman"/>
          <w:szCs w:val="24"/>
        </w:rPr>
        <w:t xml:space="preserve">των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 xml:space="preserve">ερωτήσεων </w:t>
      </w:r>
      <w:r>
        <w:rPr>
          <w:rFonts w:eastAsia="Times New Roman" w:cs="Times New Roman"/>
          <w:szCs w:val="24"/>
        </w:rPr>
        <w:t>τ</w:t>
      </w:r>
      <w:r>
        <w:rPr>
          <w:rFonts w:eastAsia="Times New Roman" w:cs="Times New Roman"/>
          <w:szCs w:val="24"/>
        </w:rPr>
        <w:t xml:space="preserve">ου Βουλευτή Χίου του Συνασπισμού Ριζοσπαστικής Αριστεράς κ. </w:t>
      </w:r>
      <w:r w:rsidRPr="00433C9B">
        <w:rPr>
          <w:rFonts w:eastAsia="Times New Roman" w:cs="Times New Roman"/>
          <w:bCs/>
          <w:szCs w:val="24"/>
        </w:rPr>
        <w:t>Ανδρέα Μιχαηλίδη</w:t>
      </w:r>
      <w:r>
        <w:rPr>
          <w:rFonts w:eastAsia="Times New Roman" w:cs="Times New Roman"/>
          <w:bCs/>
          <w:szCs w:val="24"/>
        </w:rPr>
        <w:t xml:space="preserve"> </w:t>
      </w:r>
      <w:r>
        <w:rPr>
          <w:rFonts w:eastAsia="Times New Roman" w:cs="Times New Roman"/>
          <w:szCs w:val="24"/>
        </w:rPr>
        <w:t xml:space="preserve">προς τον Υπουργό </w:t>
      </w:r>
      <w:r w:rsidRPr="00433C9B">
        <w:rPr>
          <w:rFonts w:eastAsia="Times New Roman" w:cs="Times New Roman"/>
          <w:bCs/>
          <w:szCs w:val="24"/>
        </w:rPr>
        <w:t>Οικονομικών,</w:t>
      </w:r>
      <w:r>
        <w:rPr>
          <w:rFonts w:eastAsia="Times New Roman" w:cs="Times New Roman"/>
          <w:szCs w:val="24"/>
        </w:rPr>
        <w:t xml:space="preserve"> σχετικά με την προστασία του παραδοσιακού οικισμού-ιστορικού τόπου Κάμπου Χίου και των περιβολιών του από την</w:t>
      </w:r>
      <w:r>
        <w:rPr>
          <w:rFonts w:eastAsia="Times New Roman" w:cs="Times New Roman"/>
          <w:szCs w:val="24"/>
        </w:rPr>
        <w:t xml:space="preserve"> υπέρμετρη φορολόγηση και την οικοπεδοποίηση. </w:t>
      </w:r>
    </w:p>
    <w:p w14:paraId="46D5FFE2"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Μιχαηλίδη, έχετε</w:t>
      </w:r>
      <w:r w:rsidRPr="005C5D12">
        <w:rPr>
          <w:rFonts w:eastAsia="Times New Roman" w:cs="Times New Roman"/>
          <w:szCs w:val="24"/>
        </w:rPr>
        <w:t xml:space="preserve"> το</w:t>
      </w:r>
      <w:r>
        <w:rPr>
          <w:rFonts w:eastAsia="Times New Roman" w:cs="Times New Roman"/>
          <w:szCs w:val="24"/>
        </w:rPr>
        <w:t>ν</w:t>
      </w:r>
      <w:r w:rsidRPr="005C5D12">
        <w:rPr>
          <w:rFonts w:eastAsia="Times New Roman" w:cs="Times New Roman"/>
          <w:szCs w:val="24"/>
        </w:rPr>
        <w:t xml:space="preserve"> λόγο </w:t>
      </w:r>
      <w:r>
        <w:rPr>
          <w:rFonts w:eastAsia="Times New Roman" w:cs="Times New Roman"/>
          <w:szCs w:val="24"/>
        </w:rPr>
        <w:t>γ</w:t>
      </w:r>
      <w:r w:rsidRPr="005C5D12">
        <w:rPr>
          <w:rFonts w:eastAsia="Times New Roman" w:cs="Times New Roman"/>
          <w:szCs w:val="24"/>
        </w:rPr>
        <w:t>ια δύο λεπτά</w:t>
      </w:r>
      <w:r>
        <w:rPr>
          <w:rFonts w:eastAsia="Times New Roman" w:cs="Times New Roman"/>
          <w:szCs w:val="24"/>
        </w:rPr>
        <w:t>.</w:t>
      </w:r>
    </w:p>
    <w:p w14:paraId="46D5FFE3" w14:textId="77777777" w:rsidR="00A304EA" w:rsidRDefault="003C614A">
      <w:pPr>
        <w:spacing w:line="600" w:lineRule="auto"/>
        <w:ind w:firstLine="720"/>
        <w:jc w:val="both"/>
        <w:rPr>
          <w:rFonts w:eastAsia="Times New Roman" w:cs="Times New Roman"/>
          <w:szCs w:val="24"/>
        </w:rPr>
      </w:pPr>
      <w:r>
        <w:rPr>
          <w:rFonts w:eastAsia="Times New Roman" w:cs="Times New Roman"/>
          <w:b/>
          <w:szCs w:val="24"/>
        </w:rPr>
        <w:t>ΑΝΔΡΕΑΣ ΜΙΧΑΗΛΙΔΗΣ:</w:t>
      </w:r>
      <w:r w:rsidRPr="005C5D12">
        <w:rPr>
          <w:rFonts w:eastAsia="Times New Roman" w:cs="Times New Roman"/>
          <w:szCs w:val="24"/>
        </w:rPr>
        <w:t xml:space="preserve"> Ευχαριστώ</w:t>
      </w:r>
      <w:r>
        <w:rPr>
          <w:rFonts w:eastAsia="Times New Roman" w:cs="Times New Roman"/>
          <w:szCs w:val="24"/>
        </w:rPr>
        <w:t>,</w:t>
      </w:r>
      <w:r w:rsidRPr="005C5D12">
        <w:rPr>
          <w:rFonts w:eastAsia="Times New Roman" w:cs="Times New Roman"/>
          <w:szCs w:val="24"/>
        </w:rPr>
        <w:t xml:space="preserve"> κύριε Πρόεδρε</w:t>
      </w:r>
      <w:r>
        <w:rPr>
          <w:rFonts w:eastAsia="Times New Roman" w:cs="Times New Roman"/>
          <w:szCs w:val="24"/>
        </w:rPr>
        <w:t>.</w:t>
      </w:r>
    </w:p>
    <w:p w14:paraId="46D5FFE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Κυρία Υφυπουργέ, η ερώτησή</w:t>
      </w:r>
      <w:r w:rsidRPr="005C5D12">
        <w:rPr>
          <w:rFonts w:eastAsia="Times New Roman" w:cs="Times New Roman"/>
          <w:szCs w:val="24"/>
        </w:rPr>
        <w:t xml:space="preserve"> μου αφορά την </w:t>
      </w:r>
      <w:r>
        <w:rPr>
          <w:rFonts w:eastAsia="Times New Roman" w:cs="Times New Roman"/>
          <w:szCs w:val="24"/>
        </w:rPr>
        <w:t>παράλογη,</w:t>
      </w:r>
      <w:r w:rsidRPr="005C5D12">
        <w:rPr>
          <w:rFonts w:eastAsia="Times New Roman" w:cs="Times New Roman"/>
          <w:szCs w:val="24"/>
        </w:rPr>
        <w:t xml:space="preserve"> κατά τη γνώμη </w:t>
      </w:r>
      <w:r>
        <w:rPr>
          <w:rFonts w:eastAsia="Times New Roman" w:cs="Times New Roman"/>
          <w:szCs w:val="24"/>
        </w:rPr>
        <w:t>μας,</w:t>
      </w:r>
      <w:r w:rsidRPr="005C5D12">
        <w:rPr>
          <w:rFonts w:eastAsia="Times New Roman" w:cs="Times New Roman"/>
          <w:szCs w:val="24"/>
        </w:rPr>
        <w:t xml:space="preserve"> και υπέρμετρη φορολόγηση των </w:t>
      </w:r>
      <w:r>
        <w:rPr>
          <w:rFonts w:eastAsia="Times New Roman" w:cs="Times New Roman"/>
          <w:szCs w:val="24"/>
        </w:rPr>
        <w:t>π</w:t>
      </w:r>
      <w:r w:rsidRPr="005C5D12">
        <w:rPr>
          <w:rFonts w:eastAsia="Times New Roman" w:cs="Times New Roman"/>
          <w:szCs w:val="24"/>
        </w:rPr>
        <w:t>εριβολιών του Κάμπου</w:t>
      </w:r>
      <w:r>
        <w:rPr>
          <w:rFonts w:eastAsia="Times New Roman" w:cs="Times New Roman"/>
          <w:szCs w:val="24"/>
        </w:rPr>
        <w:t>,</w:t>
      </w:r>
      <w:r w:rsidRPr="005C5D12">
        <w:rPr>
          <w:rFonts w:eastAsia="Times New Roman" w:cs="Times New Roman"/>
          <w:szCs w:val="24"/>
        </w:rPr>
        <w:t xml:space="preserve"> ενός τμήματος της Χίου</w:t>
      </w:r>
      <w:r>
        <w:rPr>
          <w:rFonts w:eastAsia="Times New Roman" w:cs="Times New Roman"/>
          <w:szCs w:val="24"/>
        </w:rPr>
        <w:t xml:space="preserve">, </w:t>
      </w:r>
      <w:r w:rsidRPr="005C5D12">
        <w:rPr>
          <w:rFonts w:eastAsia="Times New Roman" w:cs="Times New Roman"/>
          <w:szCs w:val="24"/>
        </w:rPr>
        <w:t>ιδιαίτερου φυσικού κάλλους</w:t>
      </w:r>
      <w:r>
        <w:rPr>
          <w:rFonts w:eastAsia="Times New Roman" w:cs="Times New Roman"/>
          <w:szCs w:val="24"/>
        </w:rPr>
        <w:t>,</w:t>
      </w:r>
      <w:r w:rsidRPr="005C5D12">
        <w:rPr>
          <w:rFonts w:eastAsia="Times New Roman" w:cs="Times New Roman"/>
          <w:szCs w:val="24"/>
        </w:rPr>
        <w:t xml:space="preserve"> το οπο</w:t>
      </w:r>
      <w:r>
        <w:rPr>
          <w:rFonts w:eastAsia="Times New Roman" w:cs="Times New Roman"/>
          <w:szCs w:val="24"/>
        </w:rPr>
        <w:t xml:space="preserve">ίο θα πρέπει να σας πω ότι με δύο </w:t>
      </w:r>
      <w:r w:rsidRPr="005C5D12">
        <w:rPr>
          <w:rFonts w:eastAsia="Times New Roman" w:cs="Times New Roman"/>
          <w:szCs w:val="24"/>
        </w:rPr>
        <w:t>κηρύξεις του 1990 και του 1992 έχει χαρακτηριστεί ως ιστορι</w:t>
      </w:r>
      <w:r>
        <w:rPr>
          <w:rFonts w:eastAsia="Times New Roman" w:cs="Times New Roman"/>
          <w:szCs w:val="24"/>
        </w:rPr>
        <w:t>κός και παραδοσιακός τ</w:t>
      </w:r>
      <w:r w:rsidRPr="005C5D12">
        <w:rPr>
          <w:rFonts w:eastAsia="Times New Roman" w:cs="Times New Roman"/>
          <w:szCs w:val="24"/>
        </w:rPr>
        <w:t>όπος</w:t>
      </w:r>
      <w:r>
        <w:rPr>
          <w:rFonts w:eastAsia="Times New Roman" w:cs="Times New Roman"/>
          <w:szCs w:val="24"/>
        </w:rPr>
        <w:t>.</w:t>
      </w:r>
    </w:p>
    <w:p w14:paraId="46D5FFE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Παράλληλα,</w:t>
      </w:r>
      <w:r w:rsidRPr="005C5D12">
        <w:rPr>
          <w:rFonts w:eastAsia="Times New Roman" w:cs="Times New Roman"/>
          <w:szCs w:val="24"/>
        </w:rPr>
        <w:t xml:space="preserve"> πρέπει να σας πω ότι ο χώρος αυτός έχει διατ</w:t>
      </w:r>
      <w:r w:rsidRPr="005C5D12">
        <w:rPr>
          <w:rFonts w:eastAsia="Times New Roman" w:cs="Times New Roman"/>
          <w:szCs w:val="24"/>
        </w:rPr>
        <w:t>ηρήσει και τον αγροτικό χαρακτήρα του</w:t>
      </w:r>
      <w:r>
        <w:rPr>
          <w:rFonts w:eastAsia="Times New Roman" w:cs="Times New Roman"/>
          <w:szCs w:val="24"/>
        </w:rPr>
        <w:t>,</w:t>
      </w:r>
      <w:r w:rsidRPr="005C5D12">
        <w:rPr>
          <w:rFonts w:eastAsia="Times New Roman" w:cs="Times New Roman"/>
          <w:szCs w:val="24"/>
        </w:rPr>
        <w:t xml:space="preserve"> διότι υπάρχουν εκεί καλλιέργειες </w:t>
      </w:r>
      <w:r>
        <w:rPr>
          <w:rFonts w:eastAsia="Times New Roman" w:cs="Times New Roman"/>
          <w:szCs w:val="24"/>
        </w:rPr>
        <w:t>π</w:t>
      </w:r>
      <w:r w:rsidRPr="005C5D12">
        <w:rPr>
          <w:rFonts w:eastAsia="Times New Roman" w:cs="Times New Roman"/>
          <w:szCs w:val="24"/>
        </w:rPr>
        <w:t xml:space="preserve">εριβολιών </w:t>
      </w:r>
      <w:r>
        <w:rPr>
          <w:rFonts w:eastAsia="Times New Roman" w:cs="Times New Roman"/>
          <w:szCs w:val="24"/>
        </w:rPr>
        <w:t xml:space="preserve">από δέντρα εσπεριδοειδή συνήθως. </w:t>
      </w:r>
      <w:r w:rsidRPr="005C5D12">
        <w:rPr>
          <w:rFonts w:eastAsia="Times New Roman" w:cs="Times New Roman"/>
          <w:szCs w:val="24"/>
        </w:rPr>
        <w:t>Μάλιστα</w:t>
      </w:r>
      <w:r w:rsidRPr="005B00D6">
        <w:rPr>
          <w:rFonts w:eastAsia="Times New Roman" w:cs="Times New Roman"/>
          <w:szCs w:val="24"/>
        </w:rPr>
        <w:t>,</w:t>
      </w:r>
      <w:r w:rsidRPr="005C5D12">
        <w:rPr>
          <w:rFonts w:eastAsia="Times New Roman" w:cs="Times New Roman"/>
          <w:szCs w:val="24"/>
        </w:rPr>
        <w:t xml:space="preserve"> εκεί καλλιεργείται και το περίφημο μανταρίνι της Χίου</w:t>
      </w:r>
      <w:r>
        <w:rPr>
          <w:rFonts w:eastAsia="Times New Roman" w:cs="Times New Roman"/>
          <w:szCs w:val="24"/>
        </w:rPr>
        <w:t>,</w:t>
      </w:r>
      <w:r w:rsidRPr="005C5D12">
        <w:rPr>
          <w:rFonts w:eastAsia="Times New Roman" w:cs="Times New Roman"/>
          <w:szCs w:val="24"/>
        </w:rPr>
        <w:t xml:space="preserve"> το οποίο ως γνωστόν είναι </w:t>
      </w:r>
      <w:r>
        <w:rPr>
          <w:rFonts w:eastAsia="Times New Roman" w:cs="Times New Roman"/>
          <w:szCs w:val="24"/>
        </w:rPr>
        <w:t>π</w:t>
      </w:r>
      <w:r w:rsidRPr="005C5D12">
        <w:rPr>
          <w:rFonts w:eastAsia="Times New Roman" w:cs="Times New Roman"/>
          <w:szCs w:val="24"/>
        </w:rPr>
        <w:t xml:space="preserve">ροϊόν </w:t>
      </w:r>
      <w:r>
        <w:rPr>
          <w:rFonts w:eastAsia="Times New Roman" w:cs="Times New Roman"/>
          <w:szCs w:val="24"/>
        </w:rPr>
        <w:t>ο</w:t>
      </w:r>
      <w:r w:rsidRPr="005C5D12">
        <w:rPr>
          <w:rFonts w:eastAsia="Times New Roman" w:cs="Times New Roman"/>
          <w:szCs w:val="24"/>
        </w:rPr>
        <w:t xml:space="preserve">νομασίας </w:t>
      </w:r>
      <w:r>
        <w:rPr>
          <w:rFonts w:eastAsia="Times New Roman" w:cs="Times New Roman"/>
          <w:szCs w:val="24"/>
        </w:rPr>
        <w:t>π</w:t>
      </w:r>
      <w:r w:rsidRPr="005C5D12">
        <w:rPr>
          <w:rFonts w:eastAsia="Times New Roman" w:cs="Times New Roman"/>
          <w:szCs w:val="24"/>
        </w:rPr>
        <w:t>ροέλευσης</w:t>
      </w:r>
      <w:r>
        <w:rPr>
          <w:rFonts w:eastAsia="Times New Roman" w:cs="Times New Roman"/>
          <w:szCs w:val="24"/>
        </w:rPr>
        <w:t>.</w:t>
      </w:r>
    </w:p>
    <w:p w14:paraId="46D5FFE6"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 xml:space="preserve">Παράλληλα, ο Κάμπος </w:t>
      </w:r>
      <w:r>
        <w:rPr>
          <w:rFonts w:eastAsia="Times New Roman"/>
          <w:szCs w:val="24"/>
        </w:rPr>
        <w:t xml:space="preserve">θεωρείται από την </w:t>
      </w:r>
      <w:r>
        <w:rPr>
          <w:rFonts w:eastAsia="Times New Roman"/>
          <w:szCs w:val="24"/>
        </w:rPr>
        <w:t>«</w:t>
      </w:r>
      <w:r>
        <w:rPr>
          <w:rFonts w:eastAsia="Times New Roman"/>
          <w:szCs w:val="24"/>
          <w:lang w:val="en-US"/>
        </w:rPr>
        <w:t>EUROPA</w:t>
      </w:r>
      <w:r w:rsidRPr="00C25CF0">
        <w:rPr>
          <w:rFonts w:eastAsia="Times New Roman"/>
          <w:szCs w:val="24"/>
        </w:rPr>
        <w:t xml:space="preserve"> </w:t>
      </w:r>
      <w:r>
        <w:rPr>
          <w:rFonts w:eastAsia="Times New Roman"/>
          <w:szCs w:val="24"/>
          <w:lang w:val="en-US"/>
        </w:rPr>
        <w:t>NOSTRA</w:t>
      </w:r>
      <w:r>
        <w:rPr>
          <w:rFonts w:eastAsia="Times New Roman"/>
          <w:szCs w:val="24"/>
        </w:rPr>
        <w:t>»</w:t>
      </w:r>
      <w:r w:rsidRPr="00C25CF0">
        <w:rPr>
          <w:rFonts w:eastAsia="Times New Roman"/>
          <w:szCs w:val="24"/>
        </w:rPr>
        <w:t xml:space="preserve"> </w:t>
      </w:r>
      <w:r>
        <w:rPr>
          <w:rFonts w:eastAsia="Times New Roman"/>
          <w:szCs w:val="24"/>
        </w:rPr>
        <w:t xml:space="preserve">ως ένα από τα επτά πλέον απειλούμενα μνημεία πολιτιστικής κληρονομιάς στην Ευρώπη. </w:t>
      </w:r>
    </w:p>
    <w:p w14:paraId="46D5FFE7"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Υπάρχει ένα πρόβλημα, ότι δηλαδή η φορολόγηση συνολικά των οικοπέδων αυτών γίνεται όχι ως αγροτεμάχια για το κομμάτι, το οποίο καλλιεργεί</w:t>
      </w:r>
      <w:r>
        <w:rPr>
          <w:rFonts w:eastAsia="Times New Roman"/>
          <w:szCs w:val="24"/>
        </w:rPr>
        <w:t>ται, αλλά συνολικά ως οικόπεδα, παρά τους οικιστικούς περιορισμούς δόμησης που υπάρχουν στα συγκεκριμένα αγροτεμάχια. Σ</w:t>
      </w:r>
      <w:r>
        <w:rPr>
          <w:rFonts w:eastAsia="Times New Roman"/>
          <w:szCs w:val="24"/>
        </w:rPr>
        <w:t>ε</w:t>
      </w:r>
      <w:r>
        <w:rPr>
          <w:rFonts w:eastAsia="Times New Roman"/>
          <w:szCs w:val="24"/>
        </w:rPr>
        <w:t xml:space="preserve"> αυτά θα μου επιτρέψετε να αναφερθώ στη δευτερολογία μου. Θα αναφερθώ στις πιο συγκεκριμένες αυστηρές πολεοδομικές κυρώσεις οι οποίες υπ</w:t>
      </w:r>
      <w:r>
        <w:rPr>
          <w:rFonts w:eastAsia="Times New Roman"/>
          <w:szCs w:val="24"/>
        </w:rPr>
        <w:t>άρχουν, στους περιορισμούς οι οποίοι υπάρχουν.</w:t>
      </w:r>
    </w:p>
    <w:p w14:paraId="46D5FFE8"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Το ερώτημα είναι εάν προτίθεται να προβεί το Υπουργείο σας σε κάποια νομοθετική ρύθμιση ειδικά στις περιοχές που είναι χαρακτηρισμένες ως ιστορικοί και παραδοσιακοί τόποι, όπως ο Κάμπος της Χίου. Επίσης, το ε</w:t>
      </w:r>
      <w:r>
        <w:rPr>
          <w:rFonts w:eastAsia="Times New Roman"/>
          <w:szCs w:val="24"/>
        </w:rPr>
        <w:t xml:space="preserve">ρώτημα είναι εάν προτίθεται να προβεί σε ρύθμιση, έτσι ώστε τα ακίνητα του Κάμπου να φορολογούνται ως οικόπεδα για την επιφάνεια που έχει ήδη </w:t>
      </w:r>
      <w:proofErr w:type="spellStart"/>
      <w:r>
        <w:rPr>
          <w:rFonts w:eastAsia="Times New Roman"/>
          <w:szCs w:val="24"/>
        </w:rPr>
        <w:t>οικοδομηθεί</w:t>
      </w:r>
      <w:proofErr w:type="spellEnd"/>
      <w:r>
        <w:rPr>
          <w:rFonts w:eastAsia="Times New Roman"/>
          <w:szCs w:val="24"/>
        </w:rPr>
        <w:t xml:space="preserve"> ή μπορεί να </w:t>
      </w:r>
      <w:proofErr w:type="spellStart"/>
      <w:r>
        <w:rPr>
          <w:rFonts w:eastAsia="Times New Roman"/>
          <w:szCs w:val="24"/>
        </w:rPr>
        <w:t>οικοδομηθεί</w:t>
      </w:r>
      <w:proofErr w:type="spellEnd"/>
      <w:r>
        <w:rPr>
          <w:rFonts w:eastAsia="Times New Roman"/>
          <w:szCs w:val="24"/>
        </w:rPr>
        <w:t xml:space="preserve"> βάσει των συγκεκριμένων περιορισμών δόμησης που υπάρχουν και βεβαίως για το υπ</w:t>
      </w:r>
      <w:r>
        <w:rPr>
          <w:rFonts w:eastAsia="Times New Roman"/>
          <w:szCs w:val="24"/>
        </w:rPr>
        <w:t>όλοιπο τμήμα τους, το οποίο είναι αγροτική έκταση, να φορολογείται ως αγροτική γη.</w:t>
      </w:r>
    </w:p>
    <w:p w14:paraId="46D5FFE9"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 xml:space="preserve">Σας ευχαριστώ. </w:t>
      </w:r>
    </w:p>
    <w:p w14:paraId="46D5FFEA"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4E3325">
        <w:rPr>
          <w:rFonts w:eastAsia="Times New Roman"/>
          <w:b/>
          <w:szCs w:val="24"/>
        </w:rPr>
        <w:t xml:space="preserve">ΠΡΟΕΔΡΕΥΩΝ (Δημήτριος </w:t>
      </w:r>
      <w:proofErr w:type="spellStart"/>
      <w:r w:rsidRPr="004E3325">
        <w:rPr>
          <w:rFonts w:eastAsia="Times New Roman"/>
          <w:b/>
          <w:szCs w:val="24"/>
        </w:rPr>
        <w:t>Κρεμαστινός</w:t>
      </w:r>
      <w:proofErr w:type="spellEnd"/>
      <w:r w:rsidRPr="004E3325">
        <w:rPr>
          <w:rFonts w:eastAsia="Times New Roman"/>
          <w:b/>
          <w:szCs w:val="24"/>
        </w:rPr>
        <w:t>):</w:t>
      </w:r>
      <w:r>
        <w:rPr>
          <w:rFonts w:eastAsia="Times New Roman"/>
          <w:szCs w:val="24"/>
        </w:rPr>
        <w:t xml:space="preserve"> Κυρία Υπουργέ, πριν σας δώσω τον λόγο, θα ήθελα να κάνω γνωστό στο Σώμα ότι ο Υπουργός Οικονομικών,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w:t>
      </w:r>
      <w:r>
        <w:rPr>
          <w:rFonts w:eastAsia="Times New Roman"/>
          <w:szCs w:val="24"/>
        </w:rPr>
        <w:t>υνας, Παιδείας, Έρευνας και Θρησκευμάτων, Εργασίας, Κοινωνικής Ασφάλισης και Κοινωνικής Αλληλεγγύης, Εξωτερικών, Προστασίας του Πολίτη, Δικαιοσύνης, Διαφάνειας και Ανθρωπίνων Δικαιωμάτων, Υγείας, Διοικητικής Ανασυγκρότησης, Πολιτισμού και Αθλητισμού, Περιβ</w:t>
      </w:r>
      <w:r>
        <w:rPr>
          <w:rFonts w:eastAsia="Times New Roman"/>
          <w:szCs w:val="24"/>
        </w:rPr>
        <w:t>άλλοντος και Ενέργειας, Υποδομών και Μεταφορών, Ναυτιλίας και Νησιωτικής Πολιτικής, Αγροτικής Ανάπτυξης και Τροφίμων, Τουρισμού, οι Αναπληρωτές Υπουργοί Οικονομίας και Ανάπτυξης, Οικονομικών, Παιδείας, Έρευνας και Θρησκευμάτων, Ναυτιλίας και Νησιωτικής Πολ</w:t>
      </w:r>
      <w:r>
        <w:rPr>
          <w:rFonts w:eastAsia="Times New Roman"/>
          <w:szCs w:val="24"/>
        </w:rPr>
        <w:t>ιτικής, καθώς και η Υφυπουργός Οικονομικών κατέθεσαν στις 5</w:t>
      </w:r>
      <w:r>
        <w:rPr>
          <w:rFonts w:eastAsia="Times New Roman"/>
          <w:szCs w:val="24"/>
        </w:rPr>
        <w:t>-</w:t>
      </w:r>
      <w:r>
        <w:rPr>
          <w:rFonts w:eastAsia="Times New Roman"/>
          <w:szCs w:val="24"/>
        </w:rPr>
        <w:t>4</w:t>
      </w:r>
      <w:r>
        <w:rPr>
          <w:rFonts w:eastAsia="Times New Roman"/>
          <w:szCs w:val="24"/>
        </w:rPr>
        <w:t>-</w:t>
      </w:r>
      <w:r>
        <w:rPr>
          <w:rFonts w:eastAsia="Times New Roman"/>
          <w:szCs w:val="24"/>
        </w:rPr>
        <w:t>2019 σχέδιο νόμου</w:t>
      </w:r>
      <w:r w:rsidRPr="00C25CF0">
        <w:rPr>
          <w:rFonts w:eastAsia="Times New Roman"/>
          <w:szCs w:val="24"/>
        </w:rPr>
        <w:t>:</w:t>
      </w:r>
      <w:r>
        <w:rPr>
          <w:rFonts w:eastAsia="Times New Roman"/>
          <w:szCs w:val="24"/>
        </w:rPr>
        <w:t xml:space="preserve"> «Ι. Κύρωση της Συμφωνίας για την Ασιατική Τράπεζα Υποδομών και Επενδύσεων, ΙΙ. Εναρμόνιση του Κώδικα Φ.Π.Α. με την Οδηγία (ΕΕ) 2016/1065, ΙΙΙ. Εν</w:t>
      </w:r>
      <w:r>
        <w:rPr>
          <w:rFonts w:eastAsia="Times New Roman"/>
          <w:szCs w:val="24"/>
        </w:rPr>
        <w:lastRenderedPageBreak/>
        <w:t>σωμάτωση των σημείων 1, 2, 4 κ</w:t>
      </w:r>
      <w:r>
        <w:rPr>
          <w:rFonts w:eastAsia="Times New Roman"/>
          <w:szCs w:val="24"/>
        </w:rPr>
        <w:t>αι 5 του άρθρου 2 και των άρθρων 4, 6, 7 και 8 της Οδηγίας 1164/2016, IV. Τροποποίηση του ν. 2971/2001 και άλλες διατάξεις».</w:t>
      </w:r>
    </w:p>
    <w:p w14:paraId="46D5FFEB"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 xml:space="preserve"> </w:t>
      </w:r>
      <w:r>
        <w:rPr>
          <w:rFonts w:eastAsia="Times New Roman"/>
          <w:szCs w:val="24"/>
        </w:rPr>
        <w:tab/>
        <w:t>Παραπέμπεται στην αρμόδια Διαρκή Επιτροπή.</w:t>
      </w:r>
    </w:p>
    <w:p w14:paraId="46D5FFEC"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Επίσης, γίνεται γνωστό στο Σώμα ότι ο Αντιπρόεδρος της Κυβέρνησης και Υπουργός Οικονο</w:t>
      </w:r>
      <w:r>
        <w:rPr>
          <w:rFonts w:eastAsia="Times New Roman"/>
          <w:szCs w:val="24"/>
        </w:rPr>
        <w:t xml:space="preserve">μίας και Ανάπτυξης, οι Υπουργοί Εσωτερικών,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w:t>
      </w:r>
      <w:r>
        <w:rPr>
          <w:rFonts w:eastAsia="Times New Roman"/>
          <w:szCs w:val="24"/>
        </w:rPr>
        <w:t>Πολιτισμού και Αθλητισμού, Περιβάλλοντος και Ενέργειας, Υποδομών και Μεταφορών, Ναυτιλίας και Νησιωτικής Πολιτικής, Τουρισμού και Επικρατείας, οι Αναπληρωτές Υπουργοί Οικονομίας και Ανάπτυξης, Εργασίας, Κοινωνικής Ασφάλισης και Κοινωνικής Αλληλεγγύης, Παιδ</w:t>
      </w:r>
      <w:r>
        <w:rPr>
          <w:rFonts w:eastAsia="Times New Roman"/>
          <w:szCs w:val="24"/>
        </w:rPr>
        <w:t>είας, Έρευνας και Θρησκευμάτων, Οικονομικών, Περιβάλλοντος και Ενέργειας, καθώς και οι Υφυπουργοί Οικονομικών, Πολιτισμού και Αθλητισμού, Οικονομίας και Ανάπτυξης, Εργασίας, Κοινωνικής Ασφάλισης και Κοινωνι</w:t>
      </w:r>
      <w:r>
        <w:rPr>
          <w:rFonts w:eastAsia="Times New Roman"/>
          <w:szCs w:val="24"/>
        </w:rPr>
        <w:lastRenderedPageBreak/>
        <w:t>κής Αλληλεγγύης, κατέθεσαν στις 8</w:t>
      </w:r>
      <w:r>
        <w:rPr>
          <w:rFonts w:eastAsia="Times New Roman"/>
          <w:szCs w:val="24"/>
        </w:rPr>
        <w:t>-</w:t>
      </w:r>
      <w:r>
        <w:rPr>
          <w:rFonts w:eastAsia="Times New Roman"/>
          <w:szCs w:val="24"/>
        </w:rPr>
        <w:t>4</w:t>
      </w:r>
      <w:r>
        <w:rPr>
          <w:rFonts w:eastAsia="Times New Roman"/>
          <w:szCs w:val="24"/>
        </w:rPr>
        <w:t>-</w:t>
      </w:r>
      <w:r>
        <w:rPr>
          <w:rFonts w:eastAsia="Times New Roman"/>
          <w:szCs w:val="24"/>
        </w:rPr>
        <w:t>2019 σχέδιο νό</w:t>
      </w:r>
      <w:r>
        <w:rPr>
          <w:rFonts w:eastAsia="Times New Roman"/>
          <w:szCs w:val="24"/>
        </w:rPr>
        <w:t>μου</w:t>
      </w:r>
      <w:r w:rsidRPr="006532EE">
        <w:rPr>
          <w:rFonts w:eastAsia="Times New Roman"/>
          <w:szCs w:val="24"/>
        </w:rPr>
        <w:t>:</w:t>
      </w:r>
      <w:r>
        <w:rPr>
          <w:rFonts w:eastAsia="Times New Roman"/>
          <w:szCs w:val="24"/>
        </w:rPr>
        <w:t xml:space="preserve"> «Ελληνική Αναπτυξιακή Τράπεζα και προσέλκυση Στρατηγικών Επενδύσεων και άλλες διατάξεις».</w:t>
      </w:r>
    </w:p>
    <w:p w14:paraId="46D5FFED"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Παραπέμπεται στην αρμόδια Διαρκή Επιτροπή.</w:t>
      </w:r>
    </w:p>
    <w:p w14:paraId="46D5FFEE"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t>Ορίστε, κυρία Υφυπουργέ, έχετε τον λόγο.</w:t>
      </w:r>
    </w:p>
    <w:p w14:paraId="46D5FFEF" w14:textId="77777777" w:rsidR="00A304EA" w:rsidRDefault="003C614A">
      <w:pPr>
        <w:tabs>
          <w:tab w:val="left" w:pos="709"/>
          <w:tab w:val="center" w:pos="4753"/>
        </w:tabs>
        <w:spacing w:line="600" w:lineRule="auto"/>
        <w:contextualSpacing/>
        <w:jc w:val="both"/>
        <w:rPr>
          <w:rFonts w:eastAsia="Times New Roman"/>
          <w:szCs w:val="24"/>
        </w:rPr>
      </w:pPr>
      <w:r>
        <w:rPr>
          <w:rFonts w:eastAsia="Times New Roman"/>
          <w:szCs w:val="24"/>
        </w:rPr>
        <w:tab/>
      </w:r>
      <w:r w:rsidRPr="004E3325">
        <w:rPr>
          <w:rFonts w:eastAsia="Times New Roman"/>
          <w:b/>
          <w:szCs w:val="24"/>
        </w:rPr>
        <w:t>ΑΙΚΑΤΕΡΙΝΗ ΠΑΠΑΝΑΤΣΙΟΥ (Υφυπουργός Οικονομικών):</w:t>
      </w:r>
      <w:r w:rsidRPr="003A7FEE">
        <w:rPr>
          <w:rFonts w:eastAsia="Times New Roman"/>
          <w:szCs w:val="24"/>
        </w:rPr>
        <w:t xml:space="preserve"> </w:t>
      </w:r>
      <w:r>
        <w:rPr>
          <w:rFonts w:eastAsia="Times New Roman"/>
          <w:szCs w:val="24"/>
        </w:rPr>
        <w:t>Θα ήθελα να ξεκινήσω, κύρ</w:t>
      </w:r>
      <w:r>
        <w:rPr>
          <w:rFonts w:eastAsia="Times New Roman"/>
          <w:szCs w:val="24"/>
        </w:rPr>
        <w:t xml:space="preserve">ιε Πρόεδρε, με την αναφορά για την πρώτη ηλεκτρονική καταχώριση του γνωστού σε όλους μας εντύπου Ε9 το 2005. Εκεί όλα τα φυσικά και νομικά πρόσωπα έπρεπε να δηλώσουν τα ακίνητα που είχαν στην κατοχή τους και τα εμπράγματα δικαιώματά τους. </w:t>
      </w:r>
    </w:p>
    <w:p w14:paraId="46D5FFF0" w14:textId="77777777" w:rsidR="00A304EA" w:rsidRDefault="003C614A">
      <w:pPr>
        <w:tabs>
          <w:tab w:val="left" w:pos="709"/>
          <w:tab w:val="center" w:pos="4753"/>
        </w:tabs>
        <w:spacing w:line="600" w:lineRule="auto"/>
        <w:contextualSpacing/>
        <w:jc w:val="both"/>
        <w:rPr>
          <w:rFonts w:eastAsia="Times New Roman"/>
          <w:color w:val="202124"/>
          <w:szCs w:val="24"/>
        </w:rPr>
      </w:pPr>
      <w:r>
        <w:rPr>
          <w:rFonts w:eastAsia="Times New Roman"/>
          <w:szCs w:val="24"/>
        </w:rPr>
        <w:tab/>
        <w:t>Με βάση, λοιπόν</w:t>
      </w:r>
      <w:r>
        <w:rPr>
          <w:rFonts w:eastAsia="Times New Roman"/>
          <w:szCs w:val="24"/>
        </w:rPr>
        <w:t xml:space="preserve">, αυτά τα στοιχεία που υπήρχαν στο Ε9, από εκεί και μετά επιβλήθηκαν διάφοροι φόροι ακίνητης περιουσίας. </w:t>
      </w:r>
      <w:r>
        <w:rPr>
          <w:rFonts w:eastAsia="Times New Roman"/>
          <w:color w:val="202124"/>
          <w:szCs w:val="24"/>
        </w:rPr>
        <w:t xml:space="preserve">Είναι ο φόρος ακίνητης περιουσίας, το ΕΤΑΚ και από το 2013 και μετά ο γνωστός σε όλους μας ΕΝΦΙΑ για τα ακίνητα που βρίσκονται στην Ελλάδα και ανήκουν </w:t>
      </w:r>
      <w:r>
        <w:rPr>
          <w:rFonts w:eastAsia="Times New Roman"/>
          <w:color w:val="202124"/>
          <w:szCs w:val="24"/>
        </w:rPr>
        <w:t>σε φυσικά ή νομικά πρόσωπα ή κάθε είδους οντότητες την 1</w:t>
      </w:r>
      <w:r w:rsidRPr="009D7E3E">
        <w:rPr>
          <w:rFonts w:eastAsia="Times New Roman"/>
          <w:color w:val="202124"/>
          <w:szCs w:val="24"/>
          <w:vertAlign w:val="superscript"/>
        </w:rPr>
        <w:t>η</w:t>
      </w:r>
      <w:r>
        <w:rPr>
          <w:rFonts w:eastAsia="Times New Roman"/>
          <w:color w:val="202124"/>
          <w:szCs w:val="24"/>
        </w:rPr>
        <w:t xml:space="preserve"> </w:t>
      </w:r>
      <w:r>
        <w:rPr>
          <w:rFonts w:eastAsia="Times New Roman"/>
          <w:color w:val="202124"/>
          <w:szCs w:val="24"/>
        </w:rPr>
        <w:t>Ιανουαρίου κάθε έτους.</w:t>
      </w:r>
    </w:p>
    <w:p w14:paraId="46D5FFF1"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lastRenderedPageBreak/>
        <w:t>Ο συγκεκριμένος φόρος, εκτός από τα κτίσματα, επιβάλλεται και στα οικόπεδα και στις εκτός σχεδίου εκτάσεις. Ο κάθε υποκείμενος στον παραπάνω φόρο υποχρεούται να υποβάλλει ηλεκ</w:t>
      </w:r>
      <w:r>
        <w:rPr>
          <w:rFonts w:eastAsia="Times New Roman"/>
          <w:color w:val="202124"/>
          <w:szCs w:val="24"/>
        </w:rPr>
        <w:t>τρονικά τη δήλωση. Στον πίνακα 1 αναφέρει τα κτίσματα, όπως, επίσης, και τα οικόπεδα που αναλογούν στην κάθε περίπτωση. Στον πίνακα 2 αναγράφονται τα γήπεδα που είναι εκτός σχεδίου και είναι τα γνωστά σε όλους μας αγροτεμάχια.</w:t>
      </w:r>
    </w:p>
    <w:p w14:paraId="46D5FFF2"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Ο φόρος, λοιπόν, που αναλογεί</w:t>
      </w:r>
      <w:r>
        <w:rPr>
          <w:rFonts w:eastAsia="Times New Roman"/>
          <w:color w:val="202124"/>
          <w:szCs w:val="24"/>
        </w:rPr>
        <w:t xml:space="preserve"> στα δικαιώματα επί των κτισμάτων στα εντός σχεδίου ή στους οικισμούς ή στα γήπεδα που είναι εκτός σχεδίου -που είναι τα αγροτεμάχια- υπολογίζεται με βάση τη γεωγραφική θέση, την επιφάνεια, τη χρήση, την παλαιότητα, τον όροφο, τον αριθμό προσόψεων του κτίσ</w:t>
      </w:r>
      <w:r>
        <w:rPr>
          <w:rFonts w:eastAsia="Times New Roman"/>
          <w:color w:val="202124"/>
          <w:szCs w:val="24"/>
        </w:rPr>
        <w:t>ματος και τους αντίστοιχους συντελεστές.</w:t>
      </w:r>
    </w:p>
    <w:p w14:paraId="46D5FFF3"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Όσον αφορά τα κτίσματα που είναι εντός ή εκτός σχεδίου, αλλά δεν έχει καθοριστεί τιμή ζώνης, σε αυτές τις περιπτώσεις καθορίζεται ως τιμή ζώνης για αυτά τα ακίνητα -και συμπαρασύρει αντίστοιχα και τα οικόπεδα- η χαμ</w:t>
      </w:r>
      <w:r>
        <w:rPr>
          <w:rFonts w:eastAsia="Times New Roman"/>
          <w:color w:val="202124"/>
          <w:szCs w:val="24"/>
        </w:rPr>
        <w:t>ηλότερη τιμή ζώνης που υπάρχει στη δημοτική ενότητα. Αν δεν υπάρχει στη δημοτική ε</w:t>
      </w:r>
      <w:r>
        <w:rPr>
          <w:rFonts w:eastAsia="Times New Roman"/>
          <w:color w:val="202124"/>
          <w:szCs w:val="24"/>
        </w:rPr>
        <w:lastRenderedPageBreak/>
        <w:t xml:space="preserve">νότητα, παίρνουμε την κατώτερη τιμή του δήμου και αν δεν υπάρχει και στον δήμο, την κατώτερη τιμή ζώνης της οικείας περιφερειακής ενότητας. </w:t>
      </w:r>
    </w:p>
    <w:p w14:paraId="46D5FFF4"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Επίσης, για τα οικόπεδα που βρίσκ</w:t>
      </w:r>
      <w:r>
        <w:rPr>
          <w:rFonts w:eastAsia="Times New Roman"/>
          <w:color w:val="202124"/>
          <w:szCs w:val="24"/>
        </w:rPr>
        <w:t>ονται στις περιοχές αυτές και δεν έχουν καθοριστεί οι συντελεστές οικοπέδου, η συνολική τιμή εκκίνησης οικοπέδου, ο συντελεστής αξιοποίησης του οικοπέδου, πάλι σε αυτή την περίπτωση λαμβάνονται οι χαμηλότεροι συντελεστές οικοπέδου της οικείας δημοτικής ενό</w:t>
      </w:r>
      <w:r>
        <w:rPr>
          <w:rFonts w:eastAsia="Times New Roman"/>
          <w:color w:val="202124"/>
          <w:szCs w:val="24"/>
        </w:rPr>
        <w:t>τητας ή αντίστοιχα του δήμου ή της περιφέρειας.</w:t>
      </w:r>
    </w:p>
    <w:p w14:paraId="46D5FFF5"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 xml:space="preserve">Να δούμε τώρα λίγο και την έννοια του παραδοσιακού οικισμού. Η εικόνα του αστικού και του αγροτικού τοπίου, </w:t>
      </w:r>
      <w:r>
        <w:rPr>
          <w:rFonts w:eastAsia="Times New Roman"/>
          <w:color w:val="202124"/>
          <w:szCs w:val="24"/>
        </w:rPr>
        <w:t xml:space="preserve">στην οποία </w:t>
      </w:r>
      <w:r>
        <w:rPr>
          <w:rFonts w:eastAsia="Times New Roman"/>
          <w:color w:val="202124"/>
          <w:szCs w:val="24"/>
        </w:rPr>
        <w:t xml:space="preserve">συνυπάρχουν τα χαρακτηριστικά της κατοικίας και της καλλιέργειας της γης, χαρακτηρίζεται </w:t>
      </w:r>
      <w:r>
        <w:rPr>
          <w:rFonts w:eastAsia="Times New Roman"/>
          <w:color w:val="202124"/>
          <w:szCs w:val="24"/>
        </w:rPr>
        <w:t>με τον όρο «παραδοσιακός οικισμός». Υπάρχει σε πολλές περιοχές της χώρας μας, στις οποίες δεν έχει ολοκληρωθεί ο πολεοδομικός σχεδιασμός.</w:t>
      </w:r>
    </w:p>
    <w:p w14:paraId="46D5FFF6"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Παραδοσιακοί οικισμοί θεωρούνται οι οικισμοί που έχουν διατηρήσει αναλλοίωτη την εικόνα που είχαν στο παρελθόν, κα</w:t>
      </w:r>
      <w:r>
        <w:rPr>
          <w:rFonts w:eastAsia="Times New Roman"/>
          <w:color w:val="202124"/>
          <w:szCs w:val="24"/>
        </w:rPr>
        <w:lastRenderedPageBreak/>
        <w:t xml:space="preserve">θώς </w:t>
      </w:r>
      <w:r>
        <w:rPr>
          <w:rFonts w:eastAsia="Times New Roman"/>
          <w:color w:val="202124"/>
          <w:szCs w:val="24"/>
        </w:rPr>
        <w:t>και τον τοπικό τους χαρακτήρα. Οι χαρακτηρισμένοι με νομοθετική ρύθμιση παραδοσιακοί οικισμοί στην Ελλάδα ξεπερνούν τους οκτακόσιους.</w:t>
      </w:r>
    </w:p>
    <w:p w14:paraId="46D5FFF7"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Σύμφωνα με τον κώδικα της βασικής πολεοδομικής νομοθεσίας υπάρχουν πολλές κατηγορίες οικισμών, τα όρια των οποίων, καθώς κ</w:t>
      </w:r>
      <w:r>
        <w:rPr>
          <w:rFonts w:eastAsia="Times New Roman"/>
          <w:color w:val="202124"/>
          <w:szCs w:val="24"/>
        </w:rPr>
        <w:t>αι οι γενικοί και οι ειδικοί όροι δόμησης, καθορίζονται με αποφάσεις των οικείων νομαρχών παλιότερα ή με προεδρικά διατάγματα.</w:t>
      </w:r>
    </w:p>
    <w:p w14:paraId="46D5FFF8"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 xml:space="preserve">Να έλθουμε τώρα στην περιοχή του Κάμπου </w:t>
      </w:r>
      <w:r>
        <w:rPr>
          <w:rFonts w:eastAsia="Times New Roman"/>
          <w:color w:val="202124"/>
          <w:szCs w:val="24"/>
        </w:rPr>
        <w:t xml:space="preserve">της </w:t>
      </w:r>
      <w:r>
        <w:rPr>
          <w:rFonts w:eastAsia="Times New Roman"/>
          <w:color w:val="202124"/>
          <w:szCs w:val="24"/>
        </w:rPr>
        <w:t>Χίου. Έχει χαρακτηριστεί σαν ιστορικός τόπος και υπάρχουν ήδη ευεργετικές διατάξεις ω</w:t>
      </w:r>
      <w:r>
        <w:rPr>
          <w:rFonts w:eastAsia="Times New Roman"/>
          <w:color w:val="202124"/>
          <w:szCs w:val="24"/>
        </w:rPr>
        <w:t xml:space="preserve">ς προς τον Ενιαίο Φόρο Ιδιοκτησίας Ακινήτων, τον ΕΝΦΙΑ, και συγκεκριμένα τόσο στον κύριο όσο και στον συμπληρωματικό φόρο. Εκεί εφαρμόζονται οι μειωτικοί συντελεστές για όσα κτήρια έχουν χαρακτηριστεί σαν έργα τέχνης και σαν ιστορικά διατηρητέα μνημεία με </w:t>
      </w:r>
      <w:r>
        <w:rPr>
          <w:rFonts w:eastAsia="Times New Roman"/>
          <w:color w:val="202124"/>
          <w:szCs w:val="24"/>
        </w:rPr>
        <w:t>αποφάσεις του Υπουργείου Πολιτισμού.</w:t>
      </w:r>
    </w:p>
    <w:p w14:paraId="46D5FFF9"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 xml:space="preserve">Γνωρίζω ότι στον Κάμπο της Χίου έχουν χαρακτηριστεί, με απόφαση του Υπουργείου Πολιτισμού, σαν έργα τέχνης και </w:t>
      </w:r>
      <w:r>
        <w:rPr>
          <w:rFonts w:eastAsia="Times New Roman"/>
          <w:color w:val="202124"/>
          <w:szCs w:val="24"/>
        </w:rPr>
        <w:lastRenderedPageBreak/>
        <w:t>σαν ιστορικά διατηρητέα μνημεία τουλάχιστον δέκα ιδιοκτησίες του Κάμπου της Χίου.</w:t>
      </w:r>
    </w:p>
    <w:p w14:paraId="46D5FFFA" w14:textId="77777777" w:rsidR="00A304EA" w:rsidRDefault="003C614A">
      <w:pPr>
        <w:spacing w:line="600" w:lineRule="auto"/>
        <w:ind w:firstLine="720"/>
        <w:jc w:val="both"/>
        <w:rPr>
          <w:rFonts w:eastAsia="Times New Roman"/>
          <w:color w:val="202124"/>
          <w:szCs w:val="24"/>
        </w:rPr>
      </w:pPr>
      <w:r>
        <w:rPr>
          <w:rFonts w:eastAsia="Times New Roman"/>
          <w:color w:val="202124"/>
          <w:szCs w:val="24"/>
        </w:rPr>
        <w:t>Πράγματι, όπως αναφέρατε κ</w:t>
      </w:r>
      <w:r>
        <w:rPr>
          <w:rFonts w:eastAsia="Times New Roman"/>
          <w:color w:val="202124"/>
          <w:szCs w:val="24"/>
        </w:rPr>
        <w:t>αι γνωρίζω, ο Κάμπος της Χίου αποτελεί ένα ίσως μοναδικό οικιστικό γεωργικό σύνολο και ένα ευαίσθητο σημείο του ελληνικού και γενικότερα του ευρωπαϊκού χώρου, όπου συνυπάρχουν αρμονικά οι λειτουργίες της κατοικίας και της γεωργίας με τα περιβόλια εσπεριδοε</w:t>
      </w:r>
      <w:r>
        <w:rPr>
          <w:rFonts w:eastAsia="Times New Roman"/>
          <w:color w:val="202124"/>
          <w:szCs w:val="24"/>
        </w:rPr>
        <w:t>ιδών, όπως αναφέρατε και εσείς στην ομιλία σας.</w:t>
      </w:r>
    </w:p>
    <w:p w14:paraId="46D5FFFB"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Ο Κάμπος της Χίου είναι περιοχή μεγάλης αρχιτεκτονικής και ιστορικής σημασίας μέσα στους αιώνες και έχει χαρακτηριστεί ιστορικός τόπος από το Υπουργείο Πολιτισμού. </w:t>
      </w:r>
    </w:p>
    <w:p w14:paraId="46D5FFFC"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 xml:space="preserve">Επιφυλάσσομαι να συνεχίσω στη δευτερολογία </w:t>
      </w:r>
      <w:r>
        <w:rPr>
          <w:rFonts w:eastAsia="Times New Roman" w:cs="Times New Roman"/>
          <w:szCs w:val="24"/>
        </w:rPr>
        <w:t>μου.</w:t>
      </w:r>
    </w:p>
    <w:p w14:paraId="46D5FFFD" w14:textId="77777777" w:rsidR="00A304EA" w:rsidRDefault="003C614A">
      <w:pPr>
        <w:spacing w:line="600" w:lineRule="auto"/>
        <w:ind w:firstLine="720"/>
        <w:jc w:val="both"/>
        <w:rPr>
          <w:rFonts w:eastAsia="Times New Roman" w:cs="Times New Roman"/>
          <w:szCs w:val="24"/>
        </w:rPr>
      </w:pPr>
      <w:r w:rsidRPr="00DC4341">
        <w:rPr>
          <w:rFonts w:eastAsia="Times New Roman" w:cs="Times New Roman"/>
          <w:b/>
          <w:szCs w:val="24"/>
        </w:rPr>
        <w:t xml:space="preserve">ΠΡΟΕΔΡΕΥΩΝ (Δημήτριος </w:t>
      </w:r>
      <w:proofErr w:type="spellStart"/>
      <w:r w:rsidRPr="00DC4341">
        <w:rPr>
          <w:rFonts w:eastAsia="Times New Roman" w:cs="Times New Roman"/>
          <w:b/>
          <w:szCs w:val="24"/>
        </w:rPr>
        <w:t>Κρεμαστινός</w:t>
      </w:r>
      <w:proofErr w:type="spellEnd"/>
      <w:r w:rsidRPr="00DC4341">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Μιχαηλίδη, έχετε τον λόγο για τρία λεπτά.</w:t>
      </w:r>
    </w:p>
    <w:p w14:paraId="46D5FFFE" w14:textId="77777777" w:rsidR="00A304EA" w:rsidRDefault="003C614A">
      <w:pPr>
        <w:spacing w:line="600" w:lineRule="auto"/>
        <w:ind w:firstLine="720"/>
        <w:jc w:val="both"/>
        <w:rPr>
          <w:rFonts w:eastAsia="Times New Roman" w:cs="Times New Roman"/>
          <w:szCs w:val="24"/>
        </w:rPr>
      </w:pPr>
      <w:r w:rsidRPr="00BD0E4D">
        <w:rPr>
          <w:rFonts w:eastAsia="Times New Roman" w:cs="Times New Roman"/>
          <w:b/>
          <w:szCs w:val="24"/>
        </w:rPr>
        <w:t>ΑΝΔΡΕΑΣ ΜΙΧΑΗΛΙΔΗΣ:</w:t>
      </w:r>
      <w:r>
        <w:rPr>
          <w:rFonts w:eastAsia="Times New Roman" w:cs="Times New Roman"/>
          <w:szCs w:val="24"/>
        </w:rPr>
        <w:t xml:space="preserve"> Κυρία Υφυπουργέ, θα ήθελα να επισημάνω και να αναφερθώ λίγο εκτενέστερα στους πολεοδομικούς περιορισμούς που ισχύουν για την περιοχή του Κάμπου.</w:t>
      </w:r>
    </w:p>
    <w:p w14:paraId="46D5FFFF"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lastRenderedPageBreak/>
        <w:t>Πρ</w:t>
      </w:r>
      <w:r>
        <w:rPr>
          <w:rFonts w:eastAsia="Times New Roman" w:cs="Times New Roman"/>
          <w:szCs w:val="24"/>
        </w:rPr>
        <w:t>έπει πρώτα</w:t>
      </w:r>
      <w:r>
        <w:rPr>
          <w:rFonts w:eastAsia="Times New Roman" w:cs="Times New Roman"/>
          <w:szCs w:val="24"/>
        </w:rPr>
        <w:t>-</w:t>
      </w:r>
      <w:r>
        <w:rPr>
          <w:rFonts w:eastAsia="Times New Roman" w:cs="Times New Roman"/>
          <w:szCs w:val="24"/>
        </w:rPr>
        <w:t xml:space="preserve">πρώτα να σας πω ότι απαγορεύεται η κατάτμηση των οικοπέδων σε μικρότερα από τα οκτώ στρέμματα και από αυτά τα οκτώ στρέμματα επιτρέπεται να είναι οικοδομήσιμος χώρος μόνο τα τετρακόσια μέτρα. Τα υπόλοιπα σε καμμία περίπτωση δεν επιτρέπεται να </w:t>
      </w:r>
      <w:proofErr w:type="spellStart"/>
      <w:r>
        <w:rPr>
          <w:rFonts w:eastAsia="Times New Roman" w:cs="Times New Roman"/>
          <w:szCs w:val="24"/>
        </w:rPr>
        <w:t>οι</w:t>
      </w:r>
      <w:r>
        <w:rPr>
          <w:rFonts w:eastAsia="Times New Roman" w:cs="Times New Roman"/>
          <w:szCs w:val="24"/>
        </w:rPr>
        <w:t>κοδομηθούν</w:t>
      </w:r>
      <w:proofErr w:type="spellEnd"/>
      <w:r>
        <w:rPr>
          <w:rFonts w:eastAsia="Times New Roman" w:cs="Times New Roman"/>
          <w:szCs w:val="24"/>
        </w:rPr>
        <w:t xml:space="preserve">. </w:t>
      </w:r>
    </w:p>
    <w:p w14:paraId="46D60000"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Επομένως αντιλαμβάνεστε πως είναι αυτονόητο ότι είναι παραλογισμός όλο το οικόπεδο να θεωρείται δυνάμει οικοδομήσιμο και άρα να ζητείται στο Ε9 να δηλωθεί από τους κατοίκους. Το τελευταίο διάστημα έχουν ενταθεί οι προσκλήσεις προς τους κατοίκο</w:t>
      </w:r>
      <w:r>
        <w:rPr>
          <w:rFonts w:eastAsia="Times New Roman" w:cs="Times New Roman"/>
          <w:szCs w:val="24"/>
        </w:rPr>
        <w:t>υς να αλλάξουν το</w:t>
      </w:r>
      <w:r>
        <w:rPr>
          <w:rFonts w:eastAsia="Times New Roman" w:cs="Times New Roman"/>
          <w:szCs w:val="24"/>
        </w:rPr>
        <w:t>ν</w:t>
      </w:r>
      <w:r>
        <w:rPr>
          <w:rFonts w:eastAsia="Times New Roman" w:cs="Times New Roman"/>
          <w:szCs w:val="24"/>
        </w:rPr>
        <w:t xml:space="preserve"> χαρακτηρισμό από αγροτεμάχια σε οικόπεδα, να δηλώσουν οι ίδιοι το κτήμα τους ως οικόπεδο, παρ’ όλο που σαφείς πολεοδομικοί περιορισμοί δεν επιτρέπουν να </w:t>
      </w:r>
      <w:r>
        <w:rPr>
          <w:rFonts w:eastAsia="Times New Roman" w:cs="Times New Roman"/>
          <w:szCs w:val="24"/>
        </w:rPr>
        <w:t>κ</w:t>
      </w:r>
      <w:r>
        <w:rPr>
          <w:rFonts w:eastAsia="Times New Roman" w:cs="Times New Roman"/>
          <w:szCs w:val="24"/>
        </w:rPr>
        <w:t xml:space="preserve">τίσουν περισσότερα από τετρακόσια μέτρα στα οκτώ στρέμματα. </w:t>
      </w:r>
    </w:p>
    <w:p w14:paraId="46D60001"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Επομένως, κυρία Υπουργ</w:t>
      </w:r>
      <w:r>
        <w:rPr>
          <w:rFonts w:eastAsia="Times New Roman" w:cs="Times New Roman"/>
          <w:szCs w:val="24"/>
        </w:rPr>
        <w:t xml:space="preserve">έ, θεωρώ ότι είναι απολύτως λογικό να ζητήσουμε -νομίζω ότι αυτό είναι κάτι που το ζητούν όλοι οι κάτοικοι της περιοχής και πρέπει να σας πω ότι υπάρχουν και αποφάσεις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υμβουλίου- να φορολογείται </w:t>
      </w:r>
      <w:r>
        <w:rPr>
          <w:rFonts w:eastAsia="Times New Roman" w:cs="Times New Roman"/>
          <w:szCs w:val="24"/>
        </w:rPr>
        <w:lastRenderedPageBreak/>
        <w:t xml:space="preserve">βεβαίως ως οικόπεδο, ανεξαρτήτως αν έχουν </w:t>
      </w:r>
      <w:proofErr w:type="spellStart"/>
      <w:r>
        <w:rPr>
          <w:rFonts w:eastAsia="Times New Roman" w:cs="Times New Roman"/>
          <w:szCs w:val="24"/>
        </w:rPr>
        <w:t>οικο</w:t>
      </w:r>
      <w:r>
        <w:rPr>
          <w:rFonts w:eastAsia="Times New Roman" w:cs="Times New Roman"/>
          <w:szCs w:val="24"/>
        </w:rPr>
        <w:t>δομηθεί</w:t>
      </w:r>
      <w:proofErr w:type="spellEnd"/>
      <w:r>
        <w:rPr>
          <w:rFonts w:eastAsia="Times New Roman" w:cs="Times New Roman"/>
          <w:szCs w:val="24"/>
        </w:rPr>
        <w:t xml:space="preserve"> τα τετρακόσια μέτρα τα οποία είναι οικοδομήσιμα και το υπόλοιπο ως αγροτεμάχιο. Νομίζω ότι με κάποιον τρόπο αυτός ο παραλογισμός, επιτρέψτε μου να πω, η υπέρμετρη, θα έλεγα εγώ, φορολόγηση θα πρέπει να θεραπευτεί.</w:t>
      </w:r>
    </w:p>
    <w:p w14:paraId="46D60002" w14:textId="77777777" w:rsidR="00A304EA" w:rsidRDefault="003C614A">
      <w:pPr>
        <w:spacing w:line="600" w:lineRule="auto"/>
        <w:ind w:firstLine="720"/>
        <w:jc w:val="both"/>
        <w:rPr>
          <w:rFonts w:eastAsia="Times New Roman" w:cs="Times New Roman"/>
          <w:szCs w:val="24"/>
        </w:rPr>
      </w:pPr>
      <w:r w:rsidRPr="00BE1AC3">
        <w:rPr>
          <w:rFonts w:eastAsia="Times New Roman" w:cs="Times New Roman"/>
          <w:b/>
          <w:szCs w:val="24"/>
        </w:rPr>
        <w:t xml:space="preserve">ΠΡΟΕΔΡΕΥΩΝ (Δημήτριος </w:t>
      </w:r>
      <w:proofErr w:type="spellStart"/>
      <w:r w:rsidRPr="00BE1AC3">
        <w:rPr>
          <w:rFonts w:eastAsia="Times New Roman" w:cs="Times New Roman"/>
          <w:b/>
          <w:szCs w:val="24"/>
        </w:rPr>
        <w:t>Κρεμαστινός</w:t>
      </w:r>
      <w:proofErr w:type="spellEnd"/>
      <w:r w:rsidRPr="00BE1AC3">
        <w:rPr>
          <w:rFonts w:eastAsia="Times New Roman" w:cs="Times New Roman"/>
          <w:b/>
          <w:szCs w:val="24"/>
        </w:rPr>
        <w:t>)</w:t>
      </w:r>
      <w:r w:rsidRPr="00BE1AC3">
        <w:rPr>
          <w:rFonts w:eastAsia="Times New Roman" w:cs="Times New Roman"/>
          <w:b/>
          <w:szCs w:val="24"/>
        </w:rPr>
        <w:t>:</w:t>
      </w:r>
      <w:r>
        <w:rPr>
          <w:rFonts w:eastAsia="Times New Roman" w:cs="Times New Roman"/>
          <w:szCs w:val="24"/>
        </w:rPr>
        <w:t xml:space="preserve"> Κυρία Υπουργέ, έχετε τον λόγο. </w:t>
      </w:r>
    </w:p>
    <w:p w14:paraId="46D60003" w14:textId="77777777" w:rsidR="00A304EA" w:rsidRDefault="003C614A">
      <w:pPr>
        <w:spacing w:line="600" w:lineRule="auto"/>
        <w:ind w:firstLine="720"/>
        <w:jc w:val="both"/>
        <w:rPr>
          <w:rFonts w:eastAsia="Times New Roman" w:cs="Times New Roman"/>
          <w:szCs w:val="24"/>
        </w:rPr>
      </w:pPr>
      <w:r w:rsidRPr="00BE1AC3">
        <w:rPr>
          <w:rFonts w:eastAsia="Times New Roman" w:cs="Times New Roman"/>
          <w:b/>
          <w:szCs w:val="24"/>
        </w:rPr>
        <w:t>ΑΙΚΑΤΕΡΙΝΗ ΠΑΠΑΝΑΤΣΙΟΥ (Υφυπουργός Οικονομικών):</w:t>
      </w:r>
      <w:r>
        <w:rPr>
          <w:rFonts w:eastAsia="Times New Roman" w:cs="Times New Roman"/>
          <w:szCs w:val="24"/>
        </w:rPr>
        <w:t xml:space="preserve"> Πραγματικά η περίπτωση του Κάμπου της Χίου είναι μια δύσκολη άσκηση για εμάς και μάλιστα για έναν φόρο, τον ΕΝΦΙΑ, που πραγματικά χρειάζεται </w:t>
      </w:r>
      <w:proofErr w:type="spellStart"/>
      <w:r>
        <w:rPr>
          <w:rFonts w:eastAsia="Times New Roman" w:cs="Times New Roman"/>
          <w:szCs w:val="24"/>
        </w:rPr>
        <w:t>εξορθολογισμό</w:t>
      </w:r>
      <w:proofErr w:type="spellEnd"/>
      <w:r>
        <w:rPr>
          <w:rFonts w:eastAsia="Times New Roman" w:cs="Times New Roman"/>
          <w:szCs w:val="24"/>
        </w:rPr>
        <w:t xml:space="preserve">. </w:t>
      </w:r>
    </w:p>
    <w:p w14:paraId="46D60004"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Ξεκινήσαμε και κ</w:t>
      </w:r>
      <w:r>
        <w:rPr>
          <w:rFonts w:eastAsia="Times New Roman" w:cs="Times New Roman"/>
          <w:szCs w:val="24"/>
        </w:rPr>
        <w:t xml:space="preserve">άνουμε κάποιες διορθωτικές κινήσεις προς όφελος των οικονομικά αδυνάμων συμπολιτών μας. Ήδη το 2018 προβήκαμε σε μία αναπροσαρμογή των κλιμακίων υπολογισμού του βασικού φόρου κτισμάτων, του ΕΝΦΙΑ. Επίσης, ο συμπληρωματικός φόρος επιβάλλεται πλέον αντί για </w:t>
      </w:r>
      <w:r>
        <w:rPr>
          <w:rFonts w:eastAsia="Times New Roman" w:cs="Times New Roman"/>
          <w:szCs w:val="24"/>
        </w:rPr>
        <w:t xml:space="preserve">τις διακόσιες χιλιάδες σε περιουσίες πάνω από διακόσιες πενήντα χιλιάδες. Ακόμα, στο τέλος του 2018 νομοθετήσαμε και μειώσεις στον </w:t>
      </w:r>
      <w:r>
        <w:rPr>
          <w:rFonts w:eastAsia="Times New Roman" w:cs="Times New Roman"/>
          <w:szCs w:val="24"/>
        </w:rPr>
        <w:lastRenderedPageBreak/>
        <w:t>ΕΝΦΙΑ -αυτές που είχε εξαγγείλει ο Πρωθυπουργός στη Διεθνή Έκθεση Θεσσαλονίκης- οι οποίες θα ισχύουν στο</w:t>
      </w:r>
      <w:r>
        <w:rPr>
          <w:rFonts w:eastAsia="Times New Roman" w:cs="Times New Roman"/>
          <w:szCs w:val="24"/>
        </w:rPr>
        <w:t>ν</w:t>
      </w:r>
      <w:r>
        <w:rPr>
          <w:rFonts w:eastAsia="Times New Roman" w:cs="Times New Roman"/>
          <w:szCs w:val="24"/>
        </w:rPr>
        <w:t xml:space="preserve"> φετινό ΕΝΦΙΑ, του 2</w:t>
      </w:r>
      <w:r>
        <w:rPr>
          <w:rFonts w:eastAsia="Times New Roman" w:cs="Times New Roman"/>
          <w:szCs w:val="24"/>
        </w:rPr>
        <w:t>019 και για μικρές ιδιοκτησίες θα είναι και μέχρι και 30%.</w:t>
      </w:r>
    </w:p>
    <w:p w14:paraId="46D60005"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Συζητήσαμε το θέμα του Κάμπου της Χίου με όλους τους φορείς, σε συνάντηση που είχαμε κάνει με δική σας πρωτοβουλία στο Υπουργείο. Καταλήξαμε ότι εκείνο που θα μπορούσε να διευκολύνει την περιοχή κα</w:t>
      </w:r>
      <w:r>
        <w:rPr>
          <w:rFonts w:eastAsia="Times New Roman" w:cs="Times New Roman"/>
          <w:szCs w:val="24"/>
        </w:rPr>
        <w:t>ι το οποίο θα ήθελα να επαναφέρω, είναι η ένταξη της περιοχής στο αντικειμενικό σύστημα προσδιορισμού αξιών ακινήτων.</w:t>
      </w:r>
    </w:p>
    <w:p w14:paraId="46D60006" w14:textId="77777777" w:rsidR="00A304EA" w:rsidRDefault="003C614A">
      <w:pPr>
        <w:spacing w:line="600" w:lineRule="auto"/>
        <w:ind w:firstLine="720"/>
        <w:jc w:val="both"/>
        <w:rPr>
          <w:rFonts w:eastAsia="Times New Roman" w:cs="Times New Roman"/>
          <w:szCs w:val="24"/>
        </w:rPr>
      </w:pPr>
      <w:r>
        <w:rPr>
          <w:rFonts w:eastAsia="Times New Roman" w:cs="Times New Roman"/>
          <w:szCs w:val="24"/>
        </w:rPr>
        <w:t>Μπορεί να γίνει μία ζώνη, μπορεί να γίνουν παραπάνω ζώνες. Θα εκτιμήσει η τοπική κοινωνία, ο δήμος πώς μπορεί να γίνουν οι ζώνες στον συγκ</w:t>
      </w:r>
      <w:r>
        <w:rPr>
          <w:rFonts w:eastAsia="Times New Roman" w:cs="Times New Roman"/>
          <w:szCs w:val="24"/>
        </w:rPr>
        <w:t>εκριμένο χώρο, ώστε από εκεί και μετά να γίνει η εκτίμηση της αξίας και να υπολογίζονται ανάλογα και οι φόροι είτε αυτός είναι ο ΕΝΦΙΑ είτε φόροι μεταβίβασης, καθώς οποιαδήποτε ένταξη στο αντικειμενικό σύστημα θα συμπαρασύρει και όλους τους υπόλοιπους φόρο</w:t>
      </w:r>
      <w:r>
        <w:rPr>
          <w:rFonts w:eastAsia="Times New Roman" w:cs="Times New Roman"/>
          <w:szCs w:val="24"/>
        </w:rPr>
        <w:t>υς.</w:t>
      </w:r>
    </w:p>
    <w:p w14:paraId="46D60007" w14:textId="77777777" w:rsidR="00A304EA" w:rsidRDefault="003C6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συγκεκριμένη τιμή ζώνης θα αποτυπώνεται από πιστοποιημένους εκτιμητές ακινήτων του μητρώου του Υπουργείου Οικονομικών κι επίσης, θα καθοριστούν οι συντελεστές αυξομείωσης από ειδική εξαμελή επιτροπή, καθώς και ειδικοί όροι δόμησης που θα προτείνονται</w:t>
      </w:r>
      <w:r>
        <w:rPr>
          <w:rFonts w:eastAsia="Times New Roman"/>
          <w:color w:val="222222"/>
          <w:szCs w:val="24"/>
          <w:shd w:val="clear" w:color="auto" w:fill="FFFFFF"/>
        </w:rPr>
        <w:t xml:space="preserve"> για τη συγκεκριμένη περιοχή, προκειμένου να προκύπτει με ασφάλεια η πραγματική αξία των ακινήτων το</w:t>
      </w:r>
      <w:r>
        <w:rPr>
          <w:rFonts w:eastAsia="Times New Roman"/>
          <w:color w:val="222222"/>
          <w:szCs w:val="24"/>
          <w:shd w:val="clear" w:color="auto" w:fill="FFFFFF"/>
        </w:rPr>
        <w:t>ύ</w:t>
      </w:r>
      <w:r>
        <w:rPr>
          <w:rFonts w:eastAsia="Times New Roman"/>
          <w:color w:val="222222"/>
          <w:szCs w:val="24"/>
          <w:shd w:val="clear" w:color="auto" w:fill="FFFFFF"/>
        </w:rPr>
        <w:t xml:space="preserve"> οικισμού, επί της οποίας, όπως είπα και παραπάνω, θα υπολογίζεται ο φόρος ακίνητης περιουσίας για να μην έχουμε σήμερα πραγματικά αυτό το ευτράπελο, να μη</w:t>
      </w:r>
      <w:r>
        <w:rPr>
          <w:rFonts w:eastAsia="Times New Roman"/>
          <w:color w:val="222222"/>
          <w:szCs w:val="24"/>
          <w:shd w:val="clear" w:color="auto" w:fill="FFFFFF"/>
        </w:rPr>
        <w:t>ν μπορεί να το οικοδομήσει, να μην μπορεί να είναι οικόπεδο. Και νομίζω ότι και στη Χίο αυτό θέλετε, θέλετε να το κρατήσετε σε αυτή τη μορφή. Είναι ένα από τα στολίδια της περιοχής, οπότε να έχει και την πιο δίκαιη αντιμετώπιση.</w:t>
      </w:r>
    </w:p>
    <w:p w14:paraId="46D60008" w14:textId="77777777" w:rsidR="00A304EA" w:rsidRDefault="003C6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ότι στο επόμενο διάστ</w:t>
      </w:r>
      <w:r>
        <w:rPr>
          <w:rFonts w:eastAsia="Times New Roman"/>
          <w:color w:val="222222"/>
          <w:szCs w:val="24"/>
          <w:shd w:val="clear" w:color="auto" w:fill="FFFFFF"/>
        </w:rPr>
        <w:t xml:space="preserve">ημα, μέσα στο 2020 που θα λύσουμε τα προβλήματα που υπάρχουν στον ΕΝΦΙΑ, όλες τις δυσκολίες και θα μπορέσουμε να </w:t>
      </w:r>
      <w:proofErr w:type="spellStart"/>
      <w:r>
        <w:rPr>
          <w:rFonts w:eastAsia="Times New Roman"/>
          <w:color w:val="222222"/>
          <w:szCs w:val="24"/>
          <w:shd w:val="clear" w:color="auto" w:fill="FFFFFF"/>
        </w:rPr>
        <w:t>εξορθολογίσουμε</w:t>
      </w:r>
      <w:proofErr w:type="spellEnd"/>
      <w:r>
        <w:rPr>
          <w:rFonts w:eastAsia="Times New Roman"/>
          <w:color w:val="222222"/>
          <w:szCs w:val="24"/>
          <w:shd w:val="clear" w:color="auto" w:fill="FFFFFF"/>
        </w:rPr>
        <w:t xml:space="preserve"> κάποια πράγματα, αν κι εσείς από την πλευρά σας δείτε πώς μπορείτε </w:t>
      </w:r>
      <w:r>
        <w:rPr>
          <w:rFonts w:eastAsia="Times New Roman"/>
          <w:color w:val="222222"/>
          <w:szCs w:val="24"/>
          <w:shd w:val="clear" w:color="auto" w:fill="FFFFFF"/>
        </w:rPr>
        <w:lastRenderedPageBreak/>
        <w:t>να εντάξετε τη συγκεκριμένη περιοχή σε κάποιες ζώνες σύμφωνα</w:t>
      </w:r>
      <w:r>
        <w:rPr>
          <w:rFonts w:eastAsia="Times New Roman"/>
          <w:color w:val="222222"/>
          <w:szCs w:val="24"/>
          <w:shd w:val="clear" w:color="auto" w:fill="FFFFFF"/>
        </w:rPr>
        <w:t xml:space="preserve"> με την τοπική σας ανάγκη, να βρούμε τον δικαιότερο φόρο για όλους.</w:t>
      </w:r>
    </w:p>
    <w:p w14:paraId="46D60009" w14:textId="77777777" w:rsidR="00A304EA" w:rsidRDefault="003C6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6D6000A" w14:textId="77777777" w:rsidR="00A304EA" w:rsidRDefault="003C614A">
      <w:pPr>
        <w:spacing w:line="600" w:lineRule="auto"/>
        <w:ind w:firstLine="720"/>
        <w:jc w:val="both"/>
        <w:rPr>
          <w:rFonts w:eastAsia="Times New Roman"/>
          <w:color w:val="222222"/>
          <w:szCs w:val="24"/>
          <w:shd w:val="clear" w:color="auto" w:fill="FFFFFF"/>
        </w:rPr>
      </w:pPr>
      <w:r w:rsidRPr="00486EA9">
        <w:rPr>
          <w:rFonts w:eastAsia="Times New Roman"/>
          <w:b/>
          <w:bCs/>
          <w:color w:val="222222"/>
          <w:shd w:val="clear" w:color="auto" w:fill="FFFFFF"/>
        </w:rPr>
        <w:t xml:space="preserve">ΠΡΟΕΔΡΕΥΩΝ (Δημήτριος </w:t>
      </w:r>
      <w:proofErr w:type="spellStart"/>
      <w:r w:rsidRPr="00486EA9">
        <w:rPr>
          <w:rFonts w:eastAsia="Times New Roman"/>
          <w:b/>
          <w:bCs/>
          <w:color w:val="222222"/>
          <w:shd w:val="clear" w:color="auto" w:fill="FFFFFF"/>
        </w:rPr>
        <w:t>Κρεμαστινός</w:t>
      </w:r>
      <w:proofErr w:type="spellEnd"/>
      <w:r w:rsidRPr="00486EA9">
        <w:rPr>
          <w:rFonts w:eastAsia="Times New Roman"/>
          <w:b/>
          <w:bCs/>
          <w:color w:val="222222"/>
          <w:shd w:val="clear" w:color="auto" w:fill="FFFFFF"/>
        </w:rPr>
        <w:t>):</w:t>
      </w:r>
      <w:r w:rsidRPr="00486EA9">
        <w:rPr>
          <w:rFonts w:eastAsia="Times New Roman"/>
          <w:color w:val="222222"/>
          <w:szCs w:val="24"/>
          <w:shd w:val="clear" w:color="auto" w:fill="FFFFFF"/>
        </w:rPr>
        <w:t xml:space="preserve"> </w:t>
      </w:r>
      <w:r>
        <w:rPr>
          <w:rFonts w:eastAsia="Times New Roman"/>
          <w:color w:val="222222"/>
          <w:szCs w:val="24"/>
          <w:shd w:val="clear" w:color="auto" w:fill="FFFFFF"/>
        </w:rPr>
        <w:t>Ο</w:t>
      </w:r>
      <w:r>
        <w:rPr>
          <w:rFonts w:eastAsia="Times New Roman"/>
          <w:color w:val="222222"/>
          <w:szCs w:val="24"/>
          <w:shd w:val="clear" w:color="auto" w:fill="FFFFFF"/>
        </w:rPr>
        <w:t>λοκληρώθηκε η συζήτηση των επικαίρων ερωτήσεων.</w:t>
      </w:r>
    </w:p>
    <w:p w14:paraId="46D6000B" w14:textId="77777777" w:rsidR="00A304EA" w:rsidRDefault="003C614A">
      <w:pPr>
        <w:spacing w:line="600" w:lineRule="auto"/>
        <w:ind w:firstLine="720"/>
        <w:jc w:val="both"/>
        <w:rPr>
          <w:rFonts w:eastAsia="Times New Roman"/>
          <w:szCs w:val="24"/>
        </w:rPr>
      </w:pPr>
      <w:r w:rsidRPr="00486EA9">
        <w:rPr>
          <w:rFonts w:eastAsia="Times New Roman"/>
          <w:bCs/>
          <w:color w:val="222222"/>
          <w:shd w:val="clear" w:color="auto" w:fill="FFFFFF"/>
        </w:rPr>
        <w:t>Κυρίες και κύριοι συνάδελφοι,</w:t>
      </w:r>
      <w:r>
        <w:rPr>
          <w:rFonts w:eastAsia="Times New Roman"/>
          <w:color w:val="222222"/>
          <w:szCs w:val="24"/>
          <w:shd w:val="clear" w:color="auto" w:fill="FFFFFF"/>
        </w:rPr>
        <w:t xml:space="preserve"> </w:t>
      </w:r>
      <w:r w:rsidRPr="00B95589">
        <w:rPr>
          <w:rFonts w:eastAsia="Times New Roman"/>
          <w:szCs w:val="24"/>
        </w:rPr>
        <w:t>δέχεστε στο σημείο αυτό να λύσουμε τη συνεδρίαση;</w:t>
      </w:r>
    </w:p>
    <w:p w14:paraId="46D6000C" w14:textId="77777777" w:rsidR="00A304EA" w:rsidRDefault="003C614A">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46D6000D" w14:textId="77777777" w:rsidR="00A304EA" w:rsidRDefault="003C614A">
      <w:pPr>
        <w:spacing w:line="600" w:lineRule="auto"/>
        <w:ind w:firstLine="720"/>
        <w:jc w:val="both"/>
        <w:rPr>
          <w:rFonts w:eastAsia="Times New Roman"/>
          <w:szCs w:val="24"/>
        </w:rPr>
      </w:pPr>
      <w:r w:rsidRPr="003C7F7C">
        <w:rPr>
          <w:rFonts w:eastAsia="Times New Roman"/>
          <w:b/>
          <w:bCs/>
        </w:rPr>
        <w:t xml:space="preserve">ΠΡΟΕΔΡΕΥΩΝ (Δημήτριος </w:t>
      </w:r>
      <w:proofErr w:type="spellStart"/>
      <w:r w:rsidRPr="003C7F7C">
        <w:rPr>
          <w:rFonts w:eastAsia="Times New Roman"/>
          <w:b/>
          <w:bCs/>
        </w:rPr>
        <w:t>Κρεμαστινός</w:t>
      </w:r>
      <w:proofErr w:type="spellEnd"/>
      <w:r w:rsidRPr="003C7F7C">
        <w:rPr>
          <w:rFonts w:eastAsia="Times New Roman"/>
          <w:b/>
          <w:bCs/>
        </w:rPr>
        <w:t>):</w:t>
      </w:r>
      <w:r>
        <w:rPr>
          <w:rFonts w:eastAsia="Times New Roman"/>
          <w:szCs w:val="24"/>
        </w:rPr>
        <w:t xml:space="preserve"> </w:t>
      </w:r>
      <w:r w:rsidRPr="00B95589">
        <w:rPr>
          <w:rFonts w:eastAsia="Times New Roman"/>
          <w:szCs w:val="24"/>
        </w:rPr>
        <w:t xml:space="preserve">Με τη </w:t>
      </w:r>
      <w:r>
        <w:rPr>
          <w:rFonts w:eastAsia="Times New Roman"/>
          <w:szCs w:val="24"/>
        </w:rPr>
        <w:t xml:space="preserve">συναίνεση του Σώματος και ώρα 19.33΄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 xml:space="preserve">την προσεχή </w:t>
      </w:r>
      <w:r>
        <w:rPr>
          <w:rFonts w:eastAsia="Times New Roman"/>
          <w:szCs w:val="24"/>
        </w:rPr>
        <w:t>Πέμπτη 11 Απριλίου 2019 και ώρα 9.3</w:t>
      </w:r>
      <w:r w:rsidRPr="00B95589">
        <w:rPr>
          <w:rFonts w:eastAsia="Times New Roman"/>
          <w:szCs w:val="24"/>
        </w:rPr>
        <w:t>0΄, με αντικείμενο εργασιών του Σώματος</w:t>
      </w:r>
      <w:r>
        <w:rPr>
          <w:rFonts w:eastAsia="Times New Roman"/>
          <w:szCs w:val="24"/>
        </w:rPr>
        <w:t>:</w:t>
      </w:r>
      <w:r w:rsidRPr="00B95589">
        <w:rPr>
          <w:rFonts w:eastAsia="Times New Roman"/>
          <w:szCs w:val="24"/>
        </w:rPr>
        <w:t xml:space="preserve"> κοινοβουλευτικό έλεγχο</w:t>
      </w:r>
      <w:r>
        <w:rPr>
          <w:rFonts w:eastAsia="Times New Roman"/>
          <w:szCs w:val="24"/>
        </w:rPr>
        <w:t>,</w:t>
      </w:r>
      <w:r w:rsidRPr="00B95589">
        <w:rPr>
          <w:rFonts w:eastAsia="Times New Roman"/>
          <w:szCs w:val="24"/>
        </w:rPr>
        <w:t xml:space="preserve"> </w:t>
      </w:r>
      <w:r w:rsidRPr="00B95589">
        <w:rPr>
          <w:rFonts w:eastAsia="Times New Roman"/>
          <w:szCs w:val="24"/>
        </w:rPr>
        <w:t xml:space="preserve">συζήτηση επικαίρων ερωτήσεων. </w:t>
      </w:r>
    </w:p>
    <w:p w14:paraId="46D6000E" w14:textId="77777777" w:rsidR="00A304EA" w:rsidRDefault="003C614A">
      <w:pPr>
        <w:spacing w:line="600" w:lineRule="auto"/>
        <w:ind w:firstLine="720"/>
        <w:rPr>
          <w:rFonts w:eastAsia="Times New Roman"/>
          <w:szCs w:val="24"/>
        </w:rPr>
      </w:pPr>
      <w:r w:rsidRPr="00B95589">
        <w:rPr>
          <w:rFonts w:eastAsia="Times New Roman"/>
          <w:b/>
          <w:bCs/>
          <w:szCs w:val="24"/>
        </w:rPr>
        <w:t xml:space="preserve">Ο ΠΡΟΕΔΡΟΣ       </w:t>
      </w:r>
      <w:r>
        <w:rPr>
          <w:rFonts w:eastAsia="Times New Roman"/>
          <w:b/>
          <w:bCs/>
          <w:szCs w:val="24"/>
        </w:rPr>
        <w:t xml:space="preserve">                  </w:t>
      </w:r>
      <w:r w:rsidRPr="00B95589">
        <w:rPr>
          <w:rFonts w:eastAsia="Times New Roman"/>
          <w:b/>
          <w:bCs/>
          <w:szCs w:val="24"/>
        </w:rPr>
        <w:t xml:space="preserve">                                  ΟΙ ΓΡΑΜΜΑΤΕΙΣ</w:t>
      </w:r>
    </w:p>
    <w:p w14:paraId="46D6000F" w14:textId="77777777" w:rsidR="00A304EA" w:rsidRDefault="00A304EA">
      <w:pPr>
        <w:spacing w:line="600" w:lineRule="auto"/>
        <w:ind w:firstLine="720"/>
        <w:jc w:val="both"/>
        <w:rPr>
          <w:rFonts w:eastAsia="Times New Roman"/>
          <w:szCs w:val="24"/>
        </w:rPr>
      </w:pPr>
    </w:p>
    <w:sectPr w:rsidR="00A304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GyuMdONzLBs8dzfPsseN0XTWN3I=" w:salt="MUCQx9ay85wIUDsSzKaF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EA"/>
    <w:rsid w:val="003C614A"/>
    <w:rsid w:val="00A304EA"/>
    <w:rsid w:val="00C933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FEF8"/>
  <w15:docId w15:val="{9A54557B-38E9-4460-840D-D4EA177B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3E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3E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818</MetadataID>
    <Session xmlns="641f345b-441b-4b81-9152-adc2e73ba5e1">Δ´</Session>
    <Date xmlns="641f345b-441b-4b81-9152-adc2e73ba5e1">2019-04-07T21:00:00+00:00</Date>
    <Status xmlns="641f345b-441b-4b81-9152-adc2e73ba5e1">
      <Url>https://intra.parliament.gr/praktika/Lists/Incoming_Metadata/EditForm.aspx?ID=818&amp;Source=/praktika/Recordings_Library/Forms/AllItems.aspx</Url>
      <Description>Δημοσιεύτηκε</Description>
    </Status>
    <Meeting xmlns="641f345b-441b-4b81-9152-adc2e73ba5e1">ΡΖ´</Meeting>
  </documentManagement>
</p:properties>
</file>

<file path=customXml/itemProps1.xml><?xml version="1.0" encoding="utf-8"?>
<ds:datastoreItem xmlns:ds="http://schemas.openxmlformats.org/officeDocument/2006/customXml" ds:itemID="{32136E67-2A62-40DD-8C1A-BA538B0C5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E9CF-0943-45A0-B6FF-AFD37196D7F3}">
  <ds:schemaRefs>
    <ds:schemaRef ds:uri="http://schemas.microsoft.com/sharepoint/v3/contenttype/forms"/>
  </ds:schemaRefs>
</ds:datastoreItem>
</file>

<file path=customXml/itemProps3.xml><?xml version="1.0" encoding="utf-8"?>
<ds:datastoreItem xmlns:ds="http://schemas.openxmlformats.org/officeDocument/2006/customXml" ds:itemID="{BB228EB3-3C98-4E2B-B128-B4F1034BF505}">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12072</Words>
  <Characters>65189</Characters>
  <Application>Microsoft Office Word</Application>
  <DocSecurity>0</DocSecurity>
  <Lines>543</Lines>
  <Paragraphs>154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2019-04-16T07:29:00Z</dcterms:created>
  <dcterms:modified xsi:type="dcterms:W3CDTF">2019-04-16T07:29:00Z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